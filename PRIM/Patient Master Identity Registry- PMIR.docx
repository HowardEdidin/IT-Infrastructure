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11A81833"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w:t>
      </w:r>
      <w:r w:rsidR="00884C23">
        <w:rPr>
          <w:b/>
          <w:sz w:val="44"/>
          <w:szCs w:val="44"/>
        </w:rPr>
        <w:t xml:space="preserve"> Master</w:t>
      </w:r>
      <w:r w:rsidRPr="00755962">
        <w:rPr>
          <w:b/>
          <w:sz w:val="44"/>
          <w:szCs w:val="44"/>
        </w:rPr>
        <w:t xml:space="preserve"> Identity </w:t>
      </w:r>
      <w:del w:id="1" w:author="Luke Duncan" w:date="2019-11-13T21:15:00Z">
        <w:r w:rsidRPr="00755962" w:rsidDel="00912F6C">
          <w:rPr>
            <w:b/>
            <w:sz w:val="44"/>
            <w:szCs w:val="44"/>
          </w:rPr>
          <w:delText>Management</w:delText>
        </w:r>
      </w:del>
      <w:ins w:id="2" w:author="Luke Duncan" w:date="2019-11-13T21:15:00Z">
        <w:r w:rsidR="00912F6C">
          <w:rPr>
            <w:b/>
            <w:sz w:val="44"/>
            <w:szCs w:val="44"/>
          </w:rPr>
          <w:t>Registry</w:t>
        </w:r>
      </w:ins>
    </w:p>
    <w:p w14:paraId="39D825A7" w14:textId="1E6C0225"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w:t>
      </w:r>
      <w:r w:rsidR="00884C23">
        <w:rPr>
          <w:b/>
          <w:sz w:val="44"/>
          <w:szCs w:val="44"/>
        </w:rPr>
        <w:t>M</w:t>
      </w:r>
      <w:r w:rsidR="00A504F1">
        <w:rPr>
          <w:b/>
          <w:sz w:val="44"/>
          <w:szCs w:val="44"/>
        </w:rPr>
        <w:t>I</w:t>
      </w:r>
      <w:ins w:id="3" w:author="Luke Duncan" w:date="2019-11-13T21:15:00Z">
        <w:r w:rsidR="00912F6C">
          <w:rPr>
            <w:b/>
            <w:sz w:val="44"/>
            <w:szCs w:val="44"/>
          </w:rPr>
          <w:t>R</w:t>
        </w:r>
      </w:ins>
      <w:del w:id="4" w:author="Luke Duncan" w:date="2019-11-13T21:15:00Z">
        <w:r w:rsidR="00A504F1" w:rsidDel="00912F6C">
          <w:rPr>
            <w:b/>
            <w:sz w:val="44"/>
            <w:szCs w:val="44"/>
          </w:rPr>
          <w:delText>M</w:delText>
        </w:r>
      </w:del>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5" w:name="30j0zll" w:colFirst="0" w:colLast="0"/>
      <w:bookmarkStart w:id="6" w:name="1fob9te" w:colFirst="0" w:colLast="0"/>
      <w:bookmarkEnd w:id="5"/>
      <w:bookmarkEnd w:id="6"/>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1D9B326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001A01E5">
        <w:rPr>
          <w:color w:val="000000"/>
        </w:rPr>
        <w:t xml:space="preserve"> </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8B30AE">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8B30AE">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8B30AE">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8B30AE">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8B30AE">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8B30AE">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63D4ECDC" w:rsidR="00B57058" w:rsidRDefault="00912F6C">
          <w:pPr>
            <w:pStyle w:val="TOC1"/>
            <w:tabs>
              <w:tab w:val="right" w:pos="9350"/>
            </w:tabs>
            <w:rPr>
              <w:noProof/>
            </w:rPr>
          </w:pPr>
          <w:r>
            <w:fldChar w:fldCharType="begin"/>
          </w:r>
          <w:r>
            <w:instrText xml:space="preserve"> HYPERLINK \l "_Toc7702372" </w:instrText>
          </w:r>
          <w:r>
            <w:fldChar w:fldCharType="separate"/>
          </w:r>
          <w:r w:rsidR="00B57058" w:rsidRPr="0050270F">
            <w:rPr>
              <w:rStyle w:val="Hyperlink"/>
              <w:noProof/>
            </w:rPr>
            <w:t xml:space="preserve">X </w:t>
          </w:r>
          <w:r w:rsidR="00884C23">
            <w:rPr>
              <w:rStyle w:val="Hyperlink"/>
              <w:noProof/>
            </w:rPr>
            <w:t>Patient Master</w:t>
          </w:r>
          <w:r w:rsidR="00B57058" w:rsidRPr="0050270F">
            <w:rPr>
              <w:rStyle w:val="Hyperlink"/>
              <w:noProof/>
            </w:rPr>
            <w:t xml:space="preserve"> Identity Management (</w:t>
          </w:r>
          <w:del w:id="7" w:author="Luke Duncan" w:date="2019-11-13T21:20:00Z">
            <w:r w:rsidR="00884C23" w:rsidDel="00912F6C">
              <w:rPr>
                <w:rStyle w:val="Hyperlink"/>
                <w:noProof/>
              </w:rPr>
              <w:delText>PMIM</w:delText>
            </w:r>
          </w:del>
          <w:ins w:id="8" w:author="Luke Duncan" w:date="2019-11-13T21:20:00Z">
            <w:r>
              <w:rPr>
                <w:rStyle w:val="Hyperlink"/>
                <w:noProof/>
              </w:rPr>
              <w:t>PMIR</w:t>
            </w:r>
          </w:ins>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r>
            <w:rPr>
              <w:noProof/>
            </w:rPr>
            <w:fldChar w:fldCharType="end"/>
          </w:r>
        </w:p>
        <w:p w14:paraId="59874F93" w14:textId="729148BD" w:rsidR="00B57058" w:rsidRDefault="00912F6C">
          <w:pPr>
            <w:pStyle w:val="TOC2"/>
            <w:tabs>
              <w:tab w:val="right" w:pos="9350"/>
            </w:tabs>
            <w:rPr>
              <w:noProof/>
            </w:rPr>
          </w:pPr>
          <w:r>
            <w:fldChar w:fldCharType="begin"/>
          </w:r>
          <w:r>
            <w:instrText xml:space="preserve"> HYPERLINK \l "_Toc7702373" </w:instrText>
          </w:r>
          <w:r>
            <w:fldChar w:fldCharType="separate"/>
          </w:r>
          <w:r w:rsidR="00296816">
            <w:rPr>
              <w:rStyle w:val="Hyperlink"/>
              <w:noProof/>
            </w:rPr>
            <w:t>49.</w:t>
          </w:r>
          <w:r w:rsidR="00B57058" w:rsidRPr="0050270F">
            <w:rPr>
              <w:rStyle w:val="Hyperlink"/>
              <w:noProof/>
            </w:rPr>
            <w:t xml:space="preserve">1 </w:t>
          </w:r>
          <w:del w:id="9" w:author="Luke Duncan" w:date="2019-11-13T21:20:00Z">
            <w:r w:rsidR="00884C23" w:rsidDel="00912F6C">
              <w:rPr>
                <w:rStyle w:val="Hyperlink"/>
                <w:noProof/>
              </w:rPr>
              <w:delText>PMIM</w:delText>
            </w:r>
          </w:del>
          <w:ins w:id="10" w:author="Luke Duncan" w:date="2019-11-13T21:20:00Z">
            <w:r>
              <w:rPr>
                <w:rStyle w:val="Hyperlink"/>
                <w:noProof/>
              </w:rPr>
              <w:t>PMIR</w:t>
            </w:r>
          </w:ins>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r>
            <w:rPr>
              <w:noProof/>
            </w:rPr>
            <w:fldChar w:fldCharType="end"/>
          </w:r>
        </w:p>
        <w:p w14:paraId="3704A9A2" w14:textId="082C1255" w:rsidR="00B57058" w:rsidRDefault="00912F6C">
          <w:pPr>
            <w:pStyle w:val="TOC2"/>
            <w:tabs>
              <w:tab w:val="right" w:pos="9350"/>
            </w:tabs>
            <w:rPr>
              <w:noProof/>
            </w:rPr>
          </w:pPr>
          <w:r>
            <w:fldChar w:fldCharType="begin"/>
          </w:r>
          <w:r>
            <w:instrText xml:space="preserve"> HYPERLINK \l "_Toc7702374" </w:instrText>
          </w:r>
          <w:r>
            <w:fldChar w:fldCharType="separate"/>
          </w:r>
          <w:r w:rsidR="00296816">
            <w:rPr>
              <w:rStyle w:val="Hyperlink"/>
              <w:noProof/>
            </w:rPr>
            <w:t>49.</w:t>
          </w:r>
          <w:r w:rsidR="00B57058" w:rsidRPr="0050270F">
            <w:rPr>
              <w:rStyle w:val="Hyperlink"/>
              <w:noProof/>
            </w:rPr>
            <w:t xml:space="preserve">2 </w:t>
          </w:r>
          <w:del w:id="11" w:author="Luke Duncan" w:date="2019-11-13T21:20:00Z">
            <w:r w:rsidR="00884C23" w:rsidDel="00912F6C">
              <w:rPr>
                <w:rStyle w:val="Hyperlink"/>
                <w:noProof/>
              </w:rPr>
              <w:delText>PMIM</w:delText>
            </w:r>
          </w:del>
          <w:ins w:id="12" w:author="Luke Duncan" w:date="2019-11-13T21:20:00Z">
            <w:r>
              <w:rPr>
                <w:rStyle w:val="Hyperlink"/>
                <w:noProof/>
              </w:rPr>
              <w:t>PMIR</w:t>
            </w:r>
          </w:ins>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48EC8B4F" w14:textId="6109D7D5" w:rsidR="00B57058" w:rsidRDefault="00912F6C">
          <w:pPr>
            <w:pStyle w:val="TOC2"/>
            <w:tabs>
              <w:tab w:val="right" w:pos="9350"/>
            </w:tabs>
            <w:rPr>
              <w:noProof/>
            </w:rPr>
          </w:pPr>
          <w:r>
            <w:fldChar w:fldCharType="begin"/>
          </w:r>
          <w:r>
            <w:instrText xml:space="preserve"> HYPERLINK \l "_Toc7702375" </w:instrText>
          </w:r>
          <w:r>
            <w:fldChar w:fldCharType="separate"/>
          </w:r>
          <w:r w:rsidR="00296816">
            <w:rPr>
              <w:rStyle w:val="Hyperlink"/>
              <w:noProof/>
            </w:rPr>
            <w:t>49.</w:t>
          </w:r>
          <w:r w:rsidR="00B57058" w:rsidRPr="0050270F">
            <w:rPr>
              <w:rStyle w:val="Hyperlink"/>
              <w:noProof/>
            </w:rPr>
            <w:t xml:space="preserve">3 </w:t>
          </w:r>
          <w:del w:id="13" w:author="Luke Duncan" w:date="2019-11-13T21:20:00Z">
            <w:r w:rsidR="00884C23" w:rsidDel="00912F6C">
              <w:rPr>
                <w:rStyle w:val="Hyperlink"/>
                <w:noProof/>
              </w:rPr>
              <w:delText>PMIM</w:delText>
            </w:r>
          </w:del>
          <w:ins w:id="14" w:author="Luke Duncan" w:date="2019-11-13T21:20:00Z">
            <w:r>
              <w:rPr>
                <w:rStyle w:val="Hyperlink"/>
                <w:noProof/>
              </w:rPr>
              <w:t>PMIR</w:t>
            </w:r>
          </w:ins>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35A93F46" w14:textId="5BE21860" w:rsidR="00B57058" w:rsidRDefault="00912F6C">
          <w:pPr>
            <w:pStyle w:val="TOC2"/>
            <w:tabs>
              <w:tab w:val="right" w:pos="9350"/>
            </w:tabs>
            <w:rPr>
              <w:noProof/>
            </w:rPr>
          </w:pPr>
          <w:r>
            <w:fldChar w:fldCharType="begin"/>
          </w:r>
          <w:r>
            <w:instrText xml:space="preserve"> HYPERLINK \l "_Toc7702376" </w:instrText>
          </w:r>
          <w:r>
            <w:fldChar w:fldCharType="separate"/>
          </w:r>
          <w:r w:rsidR="00296816">
            <w:rPr>
              <w:rStyle w:val="Hyperlink"/>
              <w:noProof/>
            </w:rPr>
            <w:t>49.</w:t>
          </w:r>
          <w:r w:rsidR="00B57058" w:rsidRPr="0050270F">
            <w:rPr>
              <w:rStyle w:val="Hyperlink"/>
              <w:noProof/>
            </w:rPr>
            <w:t xml:space="preserve">4 </w:t>
          </w:r>
          <w:del w:id="15" w:author="Luke Duncan" w:date="2019-11-13T21:20:00Z">
            <w:r w:rsidR="00884C23" w:rsidDel="00912F6C">
              <w:rPr>
                <w:rStyle w:val="Hyperlink"/>
                <w:noProof/>
              </w:rPr>
              <w:delText>PMIM</w:delText>
            </w:r>
          </w:del>
          <w:ins w:id="16" w:author="Luke Duncan" w:date="2019-11-13T21:20:00Z">
            <w:r>
              <w:rPr>
                <w:rStyle w:val="Hyperlink"/>
                <w:noProof/>
              </w:rPr>
              <w:t>PMIR</w:t>
            </w:r>
          </w:ins>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r>
            <w:rPr>
              <w:noProof/>
            </w:rPr>
            <w:fldChar w:fldCharType="end"/>
          </w:r>
        </w:p>
        <w:p w14:paraId="38ED37A6" w14:textId="06DAF4DF" w:rsidR="00B57058" w:rsidRDefault="008B30AE">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8B30AE">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8B30AE">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8B30AE">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8B30AE">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8B30AE">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8B30AE">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8B30AE">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8B30AE">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8B30AE">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8B30AE">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229DE14" w:rsidR="00B57058" w:rsidRDefault="00912F6C">
          <w:pPr>
            <w:pStyle w:val="TOC2"/>
            <w:tabs>
              <w:tab w:val="right" w:pos="9350"/>
            </w:tabs>
            <w:rPr>
              <w:noProof/>
            </w:rPr>
          </w:pPr>
          <w:r>
            <w:fldChar w:fldCharType="begin"/>
          </w:r>
          <w:r>
            <w:instrText xml:space="preserve"> HYPERLINK \l "_Toc7702388" </w:instrText>
          </w:r>
          <w:r>
            <w:fldChar w:fldCharType="separate"/>
          </w:r>
          <w:r w:rsidR="00296816">
            <w:rPr>
              <w:rStyle w:val="Hyperlink"/>
              <w:noProof/>
            </w:rPr>
            <w:t>49.</w:t>
          </w:r>
          <w:r w:rsidR="00B57058" w:rsidRPr="0050270F">
            <w:rPr>
              <w:rStyle w:val="Hyperlink"/>
              <w:noProof/>
            </w:rPr>
            <w:t xml:space="preserve">5 </w:t>
          </w:r>
          <w:del w:id="17" w:author="Luke Duncan" w:date="2019-11-13T21:20:00Z">
            <w:r w:rsidR="00884C23" w:rsidDel="00912F6C">
              <w:rPr>
                <w:rStyle w:val="Hyperlink"/>
                <w:noProof/>
              </w:rPr>
              <w:delText>PMIM</w:delText>
            </w:r>
          </w:del>
          <w:ins w:id="18" w:author="Luke Duncan" w:date="2019-11-13T21:20:00Z">
            <w:r>
              <w:rPr>
                <w:rStyle w:val="Hyperlink"/>
                <w:noProof/>
              </w:rPr>
              <w:t>PMIR</w:t>
            </w:r>
          </w:ins>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r>
            <w:rPr>
              <w:noProof/>
            </w:rPr>
            <w:fldChar w:fldCharType="end"/>
          </w:r>
        </w:p>
        <w:p w14:paraId="07B52ECF" w14:textId="00AF927B" w:rsidR="00B57058" w:rsidRDefault="00912F6C">
          <w:pPr>
            <w:pStyle w:val="TOC2"/>
            <w:tabs>
              <w:tab w:val="right" w:pos="9350"/>
            </w:tabs>
            <w:rPr>
              <w:noProof/>
            </w:rPr>
          </w:pPr>
          <w:r>
            <w:fldChar w:fldCharType="begin"/>
          </w:r>
          <w:r>
            <w:instrText xml:space="preserve"> HYPERLINK \l "_Toc7702389" </w:instrText>
          </w:r>
          <w:r>
            <w:fldChar w:fldCharType="separate"/>
          </w:r>
          <w:r w:rsidR="00296816">
            <w:rPr>
              <w:rStyle w:val="Hyperlink"/>
              <w:noProof/>
            </w:rPr>
            <w:t>49.</w:t>
          </w:r>
          <w:r w:rsidR="00B57058" w:rsidRPr="0050270F">
            <w:rPr>
              <w:rStyle w:val="Hyperlink"/>
              <w:noProof/>
            </w:rPr>
            <w:t xml:space="preserve">6 </w:t>
          </w:r>
          <w:del w:id="19" w:author="Luke Duncan" w:date="2019-11-13T21:20:00Z">
            <w:r w:rsidR="00884C23" w:rsidDel="00912F6C">
              <w:rPr>
                <w:rStyle w:val="Hyperlink"/>
                <w:noProof/>
              </w:rPr>
              <w:delText>PMIM</w:delText>
            </w:r>
          </w:del>
          <w:ins w:id="20" w:author="Luke Duncan" w:date="2019-11-13T21:20:00Z">
            <w:r>
              <w:rPr>
                <w:rStyle w:val="Hyperlink"/>
                <w:noProof/>
              </w:rPr>
              <w:t>PMIR</w:t>
            </w:r>
          </w:ins>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r>
            <w:rPr>
              <w:noProof/>
            </w:rPr>
            <w:fldChar w:fldCharType="end"/>
          </w:r>
        </w:p>
        <w:p w14:paraId="4CD16E00" w14:textId="7646F0EE" w:rsidR="00B57058" w:rsidRDefault="008B30AE">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8B30AE">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8B30AE">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8B30AE">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8B30AE">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8B30AE">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8B30AE">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8B30AE">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8B30AE">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8B30AE">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8B30AE">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8B30AE">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8B30AE">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8B30AE">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8B30AE">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8B30AE">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8B30AE">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8B30AE">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8B30AE">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8B30AE">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8B30AE">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8B30AE">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8B30AE">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8B30AE">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8B30AE">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8B30AE">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8B30AE">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8B30AE">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8B30AE">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8B30AE">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8B30AE">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8B30AE">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8B30AE">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8B30AE">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8B30AE">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8B30AE">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8B30AE">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8B30AE">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8B30AE">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8B30AE">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8B30AE">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8B30AE">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8B30AE">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21" w:name="_Toc7702365"/>
      <w:r w:rsidRPr="00755962">
        <w:lastRenderedPageBreak/>
        <w:t>Introduction to this Supplement</w:t>
      </w:r>
      <w:bookmarkEnd w:id="21"/>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22" w:name="OLE_LINK11"/>
            <w:bookmarkStart w:id="23" w:name="OLE_LINK15"/>
            <w:bookmarkStart w:id="24"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176010C0" w:rsidR="007F2FF1" w:rsidRDefault="007F2FF1" w:rsidP="007F2FF1">
            <w:pPr>
              <w:rPr>
                <w:sz w:val="24"/>
                <w:szCs w:val="24"/>
              </w:rPr>
            </w:pPr>
            <w:r w:rsidRPr="007F2FF1">
              <w:rPr>
                <w:sz w:val="24"/>
                <w:szCs w:val="24"/>
              </w:rPr>
              <w:t xml:space="preserve">This </w:t>
            </w:r>
            <w:del w:id="25" w:author="Luke Duncan" w:date="2019-11-13T21:20:00Z">
              <w:r w:rsidR="00884C23" w:rsidDel="00912F6C">
                <w:rPr>
                  <w:sz w:val="24"/>
                  <w:szCs w:val="24"/>
                </w:rPr>
                <w:delText>PMIM</w:delText>
              </w:r>
            </w:del>
            <w:ins w:id="26" w:author="Luke Duncan" w:date="2019-11-13T21:20:00Z">
              <w:r w:rsidR="00912F6C">
                <w:rPr>
                  <w:sz w:val="24"/>
                  <w:szCs w:val="24"/>
                </w:rPr>
                <w:t>PMIR</w:t>
              </w:r>
            </w:ins>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22"/>
          <w:bookmarkEnd w:id="23"/>
          <w:bookmarkEnd w:id="24"/>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proofErr w:type="spellStart"/>
                  <w:r>
                    <w:rPr>
                      <w:sz w:val="24"/>
                      <w:szCs w:val="24"/>
                    </w:rPr>
                    <w:t>MessageHeader</w:t>
                  </w:r>
                  <w:proofErr w:type="spellEnd"/>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4E397422" w14:textId="77777777" w:rsidR="00CC73CA" w:rsidRDefault="00CC73CA" w:rsidP="00CC73CA">
      <w:pPr>
        <w:pBdr>
          <w:top w:val="nil"/>
          <w:left w:val="nil"/>
          <w:bottom w:val="nil"/>
          <w:right w:val="nil"/>
          <w:between w:val="nil"/>
        </w:pBdr>
        <w:rPr>
          <w:ins w:id="27" w:author="Luke Duncan" w:date="2019-11-14T17:13:00Z"/>
        </w:rPr>
      </w:pPr>
      <w:bookmarkStart w:id="28" w:name="_Hlk14883017"/>
      <w:ins w:id="29" w:author="Luke Duncan" w:date="2019-11-14T17:13:00Z">
        <w:r w:rsidRPr="00755962">
          <w:t>The Patient</w:t>
        </w:r>
        <w:r>
          <w:t xml:space="preserve"> Master </w:t>
        </w:r>
        <w:r w:rsidRPr="00755962">
          <w:t xml:space="preserve">Identity </w:t>
        </w:r>
        <w:r>
          <w:t>Registry</w:t>
        </w:r>
        <w:r w:rsidRPr="00755962">
          <w:t xml:space="preserve"> (</w:t>
        </w:r>
        <w:r>
          <w:t>PMIR</w:t>
        </w:r>
        <w:r w:rsidRPr="00755962">
          <w:t>) Profile supports the creating, updating and deprecating of</w:t>
        </w:r>
        <w:r>
          <w:t xml:space="preserve"> patient master identity </w:t>
        </w:r>
        <w:r w:rsidRPr="00755962">
          <w:t>information about a subject of care</w:t>
        </w:r>
        <w:r>
          <w:t>, as well as subscribing to these changes,</w:t>
        </w:r>
        <w:r w:rsidRPr="00755962">
          <w:t xml:space="preserve"> using the HL7 FHIR standard and its RESTful transactions. </w:t>
        </w:r>
        <w:r>
          <w:t>In PMIR, “patient identity” information includes all information found in the FHIR Patient Resource such as identifier, name, phone, gender, birth date, address, marital status, photo, others to contact, preference for language, general practitioner, and links to other instances of identities. The “patient master identity” is a dominant identity managed centrally among many participating organizations (a.k.a., “Golden Patient Identity”).</w:t>
        </w:r>
      </w:ins>
    </w:p>
    <w:p w14:paraId="53D24916" w14:textId="0D29234E" w:rsidR="00692823" w:rsidDel="00CC73CA" w:rsidRDefault="00CC73CA" w:rsidP="00CC73CA">
      <w:pPr>
        <w:pBdr>
          <w:top w:val="nil"/>
          <w:left w:val="nil"/>
          <w:bottom w:val="nil"/>
          <w:right w:val="nil"/>
          <w:between w:val="nil"/>
        </w:pBdr>
        <w:rPr>
          <w:del w:id="30" w:author="Luke Duncan" w:date="2019-11-14T17:13:00Z"/>
        </w:rPr>
      </w:pPr>
      <w:ins w:id="31" w:author="Luke Duncan" w:date="2019-11-14T17:13:00Z">
        <w:r w:rsidRPr="00755962">
          <w:t>Beyond the basic create, retrieve, update</w:t>
        </w:r>
        <w:r>
          <w:t>,</w:t>
        </w:r>
        <w:r w:rsidRPr="00755962">
          <w:t xml:space="preserve"> and delete transaction set, this profile addresses important patient safety issues related to</w:t>
        </w:r>
        <w:r>
          <w:t xml:space="preserve"> cases where there are</w:t>
        </w:r>
        <w:r w:rsidRPr="00755962">
          <w:t xml:space="preserve"> two</w:t>
        </w:r>
        <w:r>
          <w:t xml:space="preserve"> or more</w:t>
        </w:r>
        <w:r w:rsidRPr="00755962">
          <w:t xml:space="preserve"> patient </w:t>
        </w:r>
        <w:r>
          <w:t>master identitie</w:t>
        </w:r>
        <w:r w:rsidRPr="00755962">
          <w:t>s that have</w:t>
        </w:r>
        <w:r>
          <w:t xml:space="preserve"> </w:t>
        </w:r>
        <w:r w:rsidRPr="00755962">
          <w:t>been established for the same person</w:t>
        </w:r>
        <w:r>
          <w:t xml:space="preserve">, thus it is not clear which identity is the “true” one.  There is also a risk that health data may be associated with each identity – and these disparate data, together, are needed before a fully and accurate “health picture” can be developed for this person.  These situations represent patient safety risks. This profile addresses how these multiple patient master identities can be merged into a single patient master identity, and how this merge flows down to data custodians so that they take appropriate </w:t>
        </w:r>
        <w:proofErr w:type="spellStart"/>
        <w:r>
          <w:t>actions.</w:t>
        </w:r>
      </w:ins>
      <w:bookmarkStart w:id="32" w:name="_GoBack"/>
      <w:bookmarkEnd w:id="32"/>
      <w:del w:id="33" w:author="Luke Duncan" w:date="2019-11-14T17:13:00Z">
        <w:r w:rsidR="002D5DC4" w:rsidRPr="00755962" w:rsidDel="00CC73CA">
          <w:delText>The Patient</w:delText>
        </w:r>
        <w:r w:rsidR="00884C23" w:rsidDel="00CC73CA">
          <w:delText xml:space="preserve"> Master</w:delText>
        </w:r>
        <w:r w:rsidR="002D5DC4" w:rsidDel="00CC73CA">
          <w:delText xml:space="preserve"> </w:delText>
        </w:r>
        <w:r w:rsidR="002D5DC4" w:rsidRPr="00755962" w:rsidDel="00CC73CA">
          <w:delText xml:space="preserve">Identity </w:delText>
        </w:r>
      </w:del>
      <w:del w:id="34" w:author="Luke Duncan" w:date="2019-11-13T21:18:00Z">
        <w:r w:rsidR="002D5DC4" w:rsidRPr="00755962" w:rsidDel="00912F6C">
          <w:delText xml:space="preserve">Management </w:delText>
        </w:r>
      </w:del>
      <w:del w:id="35" w:author="Luke Duncan" w:date="2019-11-14T17:13:00Z">
        <w:r w:rsidR="002D5DC4" w:rsidRPr="00755962" w:rsidDel="00CC73CA">
          <w:delText>(</w:delText>
        </w:r>
        <w:r w:rsidR="00015050" w:rsidDel="00CC73CA">
          <w:delText>P</w:delText>
        </w:r>
        <w:r w:rsidR="00884C23" w:rsidDel="00CC73CA">
          <w:delText>M</w:delText>
        </w:r>
        <w:r w:rsidR="00015050" w:rsidDel="00CC73CA">
          <w:delText>I</w:delText>
        </w:r>
      </w:del>
      <w:del w:id="36" w:author="Luke Duncan" w:date="2019-11-13T21:18:00Z">
        <w:r w:rsidR="00015050" w:rsidDel="00912F6C">
          <w:delText>M</w:delText>
        </w:r>
      </w:del>
      <w:del w:id="37" w:author="Luke Duncan" w:date="2019-11-14T17:13:00Z">
        <w:r w:rsidR="002D5DC4" w:rsidRPr="00755962" w:rsidDel="00CC73CA">
          <w:delText>) Profile supports the creating, updating and deprecating of</w:delText>
        </w:r>
        <w:r w:rsidR="007B6D63" w:rsidDel="00CC73CA">
          <w:delText xml:space="preserve"> master</w:delText>
        </w:r>
        <w:r w:rsidR="002D5DC4" w:rsidRPr="00755962" w:rsidDel="00CC73CA">
          <w:delText xml:space="preserve"> </w:delText>
        </w:r>
        <w:r w:rsidR="00AF178F" w:rsidDel="00CC73CA">
          <w:delText xml:space="preserve">identity </w:delText>
        </w:r>
        <w:r w:rsidR="002D5DC4" w:rsidRPr="00755962" w:rsidDel="00CC73CA">
          <w:delText>information</w:delText>
        </w:r>
        <w:r w:rsidR="00EE4252" w:rsidDel="00CC73CA">
          <w:delText>, as well as subscribing to these changes,</w:delText>
        </w:r>
        <w:r w:rsidR="002D5DC4" w:rsidRPr="00755962" w:rsidDel="00CC73CA">
          <w:delText xml:space="preserve"> about a subject of care using the HL7 FHIR standard and its RESTful transactions. </w:delText>
        </w:r>
        <w:r w:rsidR="0048476D" w:rsidDel="00CC73CA">
          <w:delText>Where “</w:delText>
        </w:r>
        <w:r w:rsidR="00ED7921" w:rsidDel="00CC73CA">
          <w:delText xml:space="preserve">patient </w:delText>
        </w:r>
        <w:r w:rsidR="0048476D" w:rsidDel="00CC73CA">
          <w:delText xml:space="preserve">identity” information </w:delText>
        </w:r>
        <w:r w:rsidR="007C7211" w:rsidDel="00CC73CA">
          <w:delText xml:space="preserve">includes </w:delText>
        </w:r>
        <w:r w:rsidR="0048476D" w:rsidDel="00CC73CA">
          <w:delText xml:space="preserve">all information found in the FHIR Patient resource </w:delText>
        </w:r>
        <w:r w:rsidR="0048476D" w:rsidDel="00CC73CA">
          <w:lastRenderedPageBreak/>
          <w:delText xml:space="preserve">such as identifier, name, phone, gender, birth date, address, marital status, photo, others to contact, preference for language, general practitioner, and links to other instances of identities. </w:delText>
        </w:r>
        <w:r w:rsidR="00ED7921" w:rsidDel="00CC73CA">
          <w:delText>The “</w:delText>
        </w:r>
        <w:r w:rsidR="00884C23" w:rsidDel="00CC73CA">
          <w:delText>Patient Master</w:delText>
        </w:r>
        <w:r w:rsidR="00ED7921" w:rsidDel="00CC73CA">
          <w:delText xml:space="preserve"> identity” is managed centrally among many participating organizations.</w:delText>
        </w:r>
      </w:del>
    </w:p>
    <w:p w14:paraId="10A2D7C6" w14:textId="67C4FFF9" w:rsidR="00ED7921" w:rsidDel="00CC73CA" w:rsidRDefault="002D5DC4">
      <w:pPr>
        <w:pBdr>
          <w:top w:val="nil"/>
          <w:left w:val="nil"/>
          <w:bottom w:val="nil"/>
          <w:right w:val="nil"/>
          <w:between w:val="nil"/>
        </w:pBdr>
        <w:rPr>
          <w:del w:id="38" w:author="Luke Duncan" w:date="2019-11-14T17:13:00Z"/>
        </w:rPr>
      </w:pPr>
      <w:del w:id="39" w:author="Luke Duncan" w:date="2019-11-14T17:13:00Z">
        <w:r w:rsidRPr="00755962" w:rsidDel="00CC73CA">
          <w:delText>Beyond the basic create, retrieve, update</w:delText>
        </w:r>
        <w:r w:rsidR="0048476D" w:rsidDel="00CC73CA">
          <w:delText>,</w:delText>
        </w:r>
        <w:r w:rsidRPr="00755962" w:rsidDel="00CC73CA">
          <w:delText xml:space="preserve"> and delete (CRUD) transaction set, this profile addresses important patient safety issues related to</w:delText>
        </w:r>
        <w:r w:rsidR="00ED7921" w:rsidDel="00CC73CA">
          <w:delText xml:space="preserve"> cases where there are</w:delText>
        </w:r>
        <w:r w:rsidRPr="00755962" w:rsidDel="00CC73CA">
          <w:delText xml:space="preserve"> two</w:delText>
        </w:r>
        <w:r w:rsidR="00ED7921" w:rsidDel="00CC73CA">
          <w:delText xml:space="preserve"> or more</w:delText>
        </w:r>
        <w:r w:rsidRPr="00755962" w:rsidDel="00CC73CA">
          <w:delText xml:space="preserve"> patient demographic records that have, in error, been established for the same person.</w:delText>
        </w:r>
        <w:r w:rsidR="00EE4252" w:rsidDel="00CC73CA">
          <w:delText xml:space="preserve">  </w:delText>
        </w:r>
        <w:r w:rsidR="00ED7921" w:rsidDel="00CC73CA">
          <w:delText>In such cases, it is not clear which demographic record is the “true” one.  There is also a risk that health data may be associated with each demographic record – and these disparate data, together, are needed before a fully and accurate “health picture” can be developed for this person.  Both of these situations represent patient safety risks.</w:delText>
        </w:r>
      </w:del>
    </w:p>
    <w:p w14:paraId="02725E6B" w14:textId="6A54B1E4" w:rsidR="0048476D" w:rsidDel="00CC73CA" w:rsidRDefault="00ED7921" w:rsidP="00ED7921">
      <w:pPr>
        <w:pBdr>
          <w:top w:val="nil"/>
          <w:left w:val="nil"/>
          <w:bottom w:val="nil"/>
          <w:right w:val="nil"/>
          <w:between w:val="nil"/>
        </w:pBdr>
        <w:rPr>
          <w:del w:id="40" w:author="Luke Duncan" w:date="2019-11-14T17:13:00Z"/>
        </w:rPr>
      </w:pPr>
      <w:del w:id="41" w:author="Luke Duncan" w:date="2019-11-14T17:13:00Z">
        <w:r w:rsidDel="00CC73CA">
          <w:delText xml:space="preserve">This profile describes how a “master </w:delText>
        </w:r>
      </w:del>
      <w:del w:id="42" w:author="Luke Duncan" w:date="2019-11-13T21:18:00Z">
        <w:r w:rsidDel="00912F6C">
          <w:delText xml:space="preserve">demographic </w:delText>
        </w:r>
      </w:del>
      <w:del w:id="43" w:author="Luke Duncan" w:date="2019-11-14T17:13:00Z">
        <w:r w:rsidDel="00CC73CA">
          <w:delText>record” scenario can be operationalized.  In such a scenario, there should be one and only one definitive demographic record for each unique subject of care.</w:delText>
        </w:r>
        <w:r w:rsidR="002D5DC4" w:rsidRPr="00755962" w:rsidDel="00CC73CA">
          <w:delText xml:space="preserve"> Leveraging the Profile’s actors and the architectural patterns that describe their operation</w:delText>
        </w:r>
        <w:r w:rsidR="002D5DC4" w:rsidDel="00CC73CA">
          <w:delText>,</w:delText>
        </w:r>
        <w:r w:rsidR="002D5DC4" w:rsidRPr="00755962" w:rsidDel="00CC73CA">
          <w:delText xml:space="preserve"> </w:delText>
        </w:r>
        <w:r w:rsidR="00015050" w:rsidDel="00CC73CA">
          <w:delText>P</w:delText>
        </w:r>
        <w:r w:rsidR="00884C23" w:rsidDel="00CC73CA">
          <w:delText>M</w:delText>
        </w:r>
        <w:r w:rsidR="00015050" w:rsidDel="00CC73CA">
          <w:delText>I</w:delText>
        </w:r>
      </w:del>
      <w:del w:id="44" w:author="Luke Duncan" w:date="2019-11-13T21:18:00Z">
        <w:r w:rsidR="00015050" w:rsidDel="00912F6C">
          <w:delText>M</w:delText>
        </w:r>
      </w:del>
      <w:del w:id="45" w:author="Luke Duncan" w:date="2019-11-14T17:13:00Z">
        <w:r w:rsidR="002D5DC4" w:rsidRPr="00755962" w:rsidDel="00CC73CA">
          <w:delText xml:space="preserve"> supports patient-safe demographic records merging</w:delText>
        </w:r>
        <w:r w:rsidDel="00CC73CA">
          <w:delText>.  Multiple demographic records are merged to ensure there is one and only one definitive source of truth.  The profile also stipulates</w:delText>
        </w:r>
        <w:r w:rsidR="002D5DC4" w:rsidRPr="00755962" w:rsidDel="00CC73CA">
          <w:delText xml:space="preserve"> mandatory behaviors of FHIR servers that maintain health data about the subjects of care such that no health information is “orphaned” following</w:delText>
        </w:r>
        <w:r w:rsidR="0048476D" w:rsidDel="00CC73CA">
          <w:delText xml:space="preserve"> the merge</w:delText>
        </w:r>
        <w:r w:rsidR="002D5DC4" w:rsidRPr="00755962" w:rsidDel="00CC73CA">
          <w:delText>.</w:delText>
        </w:r>
        <w:r w:rsidR="00AF178F" w:rsidDel="00CC73CA">
          <w:delText xml:space="preserve">  </w:delText>
        </w:r>
      </w:del>
      <w:del w:id="46" w:author="Luke Duncan" w:date="2019-11-13T21:20:00Z">
        <w:r w:rsidDel="00912F6C">
          <w:delText>P</w:delText>
        </w:r>
        <w:r w:rsidR="00884C23" w:rsidDel="00912F6C">
          <w:delText>M</w:delText>
        </w:r>
        <w:r w:rsidDel="00912F6C">
          <w:delText>IM</w:delText>
        </w:r>
      </w:del>
      <w:del w:id="47" w:author="Luke Duncan" w:date="2019-11-14T17:13:00Z">
        <w:r w:rsidDel="00CC73CA">
          <w:delText xml:space="preserve"> requires that when merge or links are made between the two or more Patient instances, any query against any of the patient identifiers that have been linked return results for all the linked records, and to the extent possible, deprecated Patient identities are no longer utilized.  Clinical data referencing merged Patients should be updated so that queries for the merged Patient will return all relevant clinical data.</w:delText>
        </w:r>
      </w:del>
    </w:p>
    <w:bookmarkEnd w:id="28"/>
    <w:p w14:paraId="5BA87FEB" w14:textId="4E56DEA9" w:rsidR="002676E4" w:rsidRPr="00755962" w:rsidRDefault="00EF1042">
      <w:pPr>
        <w:pBdr>
          <w:top w:val="nil"/>
          <w:left w:val="nil"/>
          <w:bottom w:val="nil"/>
          <w:right w:val="nil"/>
          <w:between w:val="nil"/>
        </w:pBdr>
      </w:pPr>
      <w:r>
        <w:t>This</w:t>
      </w:r>
      <w:proofErr w:type="spellEnd"/>
      <w:r>
        <w:t xml:space="preserve"> profile is intended for FHIR</w:t>
      </w:r>
      <w:ins w:id="48" w:author="Luke Duncan" w:date="2019-11-13T21:25:00Z">
        <w:r w:rsidR="00317D91">
          <w:t>-</w:t>
        </w:r>
      </w:ins>
      <w:del w:id="49" w:author="Luke Duncan" w:date="2019-11-13T21:25:00Z">
        <w:r w:rsidDel="00317D91">
          <w:delText xml:space="preserve"> </w:delText>
        </w:r>
      </w:del>
      <w:r>
        <w:t xml:space="preserve">only configurations without other underlying standards.  </w:t>
      </w:r>
      <w:r w:rsidR="00F976F7">
        <w:t>We chose to use</w:t>
      </w:r>
      <w:r w:rsidR="0038736A">
        <w:t xml:space="preserve"> the</w:t>
      </w:r>
      <w:r w:rsidR="00F976F7">
        <w:t xml:space="preserve"> FHIR message pattern</w:t>
      </w:r>
      <w:r w:rsidR="0038736A">
        <w:t xml:space="preserve"> because</w:t>
      </w:r>
      <w:r>
        <w:t xml:space="preserve"> it fits well into the subscription notification model.</w:t>
      </w:r>
      <w:r w:rsidR="00A350F3" w:rsidRPr="00755962">
        <w:br w:type="page"/>
      </w:r>
    </w:p>
    <w:p w14:paraId="6A404105" w14:textId="77777777" w:rsidR="002676E4" w:rsidRPr="00755962" w:rsidRDefault="00A350F3">
      <w:pPr>
        <w:pStyle w:val="Heading2"/>
        <w:ind w:left="0" w:firstLine="0"/>
      </w:pPr>
      <w:bookmarkStart w:id="50" w:name="_Toc7702366"/>
      <w:r w:rsidRPr="00755962">
        <w:lastRenderedPageBreak/>
        <w:t>Open Issues and Questions</w:t>
      </w:r>
      <w:bookmarkEnd w:id="50"/>
    </w:p>
    <w:p w14:paraId="3E0B572D" w14:textId="551D08AB" w:rsidR="002676E4" w:rsidRPr="00755962" w:rsidRDefault="00015050" w:rsidP="00704A00">
      <w:pPr>
        <w:pBdr>
          <w:top w:val="nil"/>
          <w:left w:val="nil"/>
          <w:bottom w:val="nil"/>
          <w:right w:val="nil"/>
          <w:between w:val="nil"/>
        </w:pBdr>
        <w:rPr>
          <w:color w:val="000000"/>
        </w:rPr>
      </w:pPr>
      <w:del w:id="51" w:author="Luke Duncan" w:date="2019-11-13T21:20:00Z">
        <w:r w:rsidDel="00912F6C">
          <w:rPr>
            <w:b/>
          </w:rPr>
          <w:delText>P</w:delText>
        </w:r>
        <w:r w:rsidR="00884C23" w:rsidDel="00912F6C">
          <w:rPr>
            <w:b/>
          </w:rPr>
          <w:delText>M</w:delText>
        </w:r>
        <w:r w:rsidDel="00912F6C">
          <w:rPr>
            <w:b/>
          </w:rPr>
          <w:delText>IM</w:delText>
        </w:r>
      </w:del>
      <w:ins w:id="52" w:author="Luke Duncan" w:date="2019-11-13T21:20:00Z">
        <w:r w:rsidR="00912F6C">
          <w:rPr>
            <w:b/>
          </w:rPr>
          <w:t>PMIR</w:t>
        </w:r>
      </w:ins>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r w:rsidR="00022341">
        <w:t xml:space="preserve">  See </w:t>
      </w:r>
      <w:hyperlink r:id="rId20" w:history="1">
        <w:r w:rsidR="00022341" w:rsidRPr="00404F18">
          <w:rPr>
            <w:rStyle w:val="Hyperlink"/>
          </w:rPr>
          <w:t>https://confluence.hl7.org/display/PA/Merge+Operation</w:t>
        </w:r>
      </w:hyperlink>
      <w:r w:rsidR="00022341">
        <w:t xml:space="preserve"> </w:t>
      </w:r>
    </w:p>
    <w:p w14:paraId="41192ACD" w14:textId="77777777" w:rsidR="00D61255" w:rsidRDefault="00D61255" w:rsidP="00D61255">
      <w:pPr>
        <w:pBdr>
          <w:top w:val="nil"/>
          <w:left w:val="nil"/>
          <w:bottom w:val="nil"/>
          <w:right w:val="nil"/>
          <w:between w:val="nil"/>
        </w:pBdr>
        <w:spacing w:before="0"/>
        <w:rPr>
          <w:b/>
        </w:rPr>
      </w:pPr>
    </w:p>
    <w:p w14:paraId="541C2493" w14:textId="56BBD08A" w:rsidR="002676E4" w:rsidRDefault="00015050" w:rsidP="00704A00">
      <w:pPr>
        <w:pBdr>
          <w:top w:val="nil"/>
          <w:left w:val="nil"/>
          <w:bottom w:val="nil"/>
          <w:right w:val="nil"/>
          <w:between w:val="nil"/>
        </w:pBdr>
        <w:spacing w:before="0"/>
      </w:pPr>
      <w:del w:id="53" w:author="Luke Duncan" w:date="2019-11-13T21:21:00Z">
        <w:r w:rsidDel="00912F6C">
          <w:rPr>
            <w:b/>
          </w:rPr>
          <w:delText>P</w:delText>
        </w:r>
        <w:r w:rsidR="00884C23" w:rsidDel="00912F6C">
          <w:rPr>
            <w:b/>
          </w:rPr>
          <w:delText>M</w:delText>
        </w:r>
        <w:r w:rsidDel="00912F6C">
          <w:rPr>
            <w:b/>
          </w:rPr>
          <w:delText>IM</w:delText>
        </w:r>
      </w:del>
      <w:ins w:id="54" w:author="Luke Duncan" w:date="2019-11-13T21:21:00Z">
        <w:r w:rsidR="00912F6C">
          <w:rPr>
            <w:b/>
          </w:rPr>
          <w:t>PMIR</w:t>
        </w:r>
      </w:ins>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1D2BA215" w:rsidR="00FA7DB1" w:rsidRDefault="00015050">
      <w:pPr>
        <w:pBdr>
          <w:top w:val="nil"/>
          <w:left w:val="nil"/>
          <w:bottom w:val="nil"/>
          <w:right w:val="nil"/>
          <w:between w:val="nil"/>
        </w:pBdr>
        <w:spacing w:before="0"/>
      </w:pPr>
      <w:del w:id="55" w:author="Luke Duncan" w:date="2019-11-13T21:21:00Z">
        <w:r w:rsidDel="00912F6C">
          <w:rPr>
            <w:b/>
          </w:rPr>
          <w:delText>P</w:delText>
        </w:r>
        <w:r w:rsidR="00884C23" w:rsidDel="00912F6C">
          <w:rPr>
            <w:b/>
          </w:rPr>
          <w:delText>M</w:delText>
        </w:r>
        <w:r w:rsidDel="00912F6C">
          <w:rPr>
            <w:b/>
          </w:rPr>
          <w:delText>IM</w:delText>
        </w:r>
      </w:del>
      <w:ins w:id="56" w:author="Luke Duncan" w:date="2019-11-13T21:21:00Z">
        <w:r w:rsidR="00912F6C">
          <w:rPr>
            <w:b/>
          </w:rPr>
          <w:t>PMIR</w:t>
        </w:r>
      </w:ins>
      <w:r w:rsidR="00D61255" w:rsidRPr="00D93B13">
        <w:rPr>
          <w:b/>
        </w:rPr>
        <w:t>-</w:t>
      </w:r>
      <w:r w:rsidR="008B47BC">
        <w:rPr>
          <w:b/>
        </w:rPr>
        <w:t>3</w:t>
      </w:r>
      <w:r w:rsidR="00D61255" w:rsidRPr="00D93B13">
        <w:rPr>
          <w:b/>
        </w:rPr>
        <w:t>:</w:t>
      </w:r>
      <w:r w:rsidR="00D61255">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1F439696" w:rsidR="00CE03B2" w:rsidRDefault="00015050" w:rsidP="00704A00">
      <w:pPr>
        <w:pBdr>
          <w:top w:val="nil"/>
          <w:left w:val="nil"/>
          <w:bottom w:val="nil"/>
          <w:right w:val="nil"/>
          <w:between w:val="nil"/>
        </w:pBdr>
        <w:spacing w:before="0"/>
      </w:pPr>
      <w:del w:id="57" w:author="Luke Duncan" w:date="2019-11-13T21:21:00Z">
        <w:r w:rsidDel="00912F6C">
          <w:rPr>
            <w:b/>
            <w:bCs/>
          </w:rPr>
          <w:delText>P</w:delText>
        </w:r>
        <w:r w:rsidR="00884C23" w:rsidDel="00912F6C">
          <w:rPr>
            <w:b/>
            <w:bCs/>
          </w:rPr>
          <w:delText>M</w:delText>
        </w:r>
        <w:r w:rsidDel="00912F6C">
          <w:rPr>
            <w:b/>
            <w:bCs/>
          </w:rPr>
          <w:delText>IM</w:delText>
        </w:r>
      </w:del>
      <w:ins w:id="58" w:author="Luke Duncan" w:date="2019-11-13T21:21:00Z">
        <w:r w:rsidR="00912F6C">
          <w:rPr>
            <w:b/>
            <w:bCs/>
          </w:rPr>
          <w:t>PMIR</w:t>
        </w:r>
      </w:ins>
      <w:r w:rsidR="00CE03B2" w:rsidRPr="00470CCF">
        <w:rPr>
          <w:b/>
          <w:bCs/>
        </w:rPr>
        <w:t>-</w:t>
      </w:r>
      <w:r w:rsidR="007B6D63">
        <w:rPr>
          <w:b/>
          <w:bCs/>
        </w:rPr>
        <w:t>5</w:t>
      </w:r>
      <w:r w:rsidR="00CE03B2" w:rsidRPr="00470CCF">
        <w:rPr>
          <w:b/>
          <w:bCs/>
        </w:rPr>
        <w:t>:</w:t>
      </w:r>
      <w:r w:rsidR="00CE03B2">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2216ADF7" w:rsidR="00CE03B2" w:rsidRDefault="00015050" w:rsidP="00704A00">
      <w:pPr>
        <w:pBdr>
          <w:top w:val="nil"/>
          <w:left w:val="nil"/>
          <w:bottom w:val="nil"/>
          <w:right w:val="nil"/>
          <w:between w:val="nil"/>
        </w:pBdr>
        <w:spacing w:before="0"/>
      </w:pPr>
      <w:del w:id="59" w:author="Luke Duncan" w:date="2019-11-13T21:21:00Z">
        <w:r w:rsidDel="00912F6C">
          <w:rPr>
            <w:b/>
            <w:bCs/>
          </w:rPr>
          <w:delText>P</w:delText>
        </w:r>
        <w:r w:rsidR="00884C23" w:rsidDel="00912F6C">
          <w:rPr>
            <w:b/>
            <w:bCs/>
          </w:rPr>
          <w:delText>M</w:delText>
        </w:r>
        <w:r w:rsidDel="00912F6C">
          <w:rPr>
            <w:b/>
            <w:bCs/>
          </w:rPr>
          <w:delText>IM</w:delText>
        </w:r>
      </w:del>
      <w:ins w:id="60" w:author="Luke Duncan" w:date="2019-11-13T21:21:00Z">
        <w:r w:rsidR="00912F6C">
          <w:rPr>
            <w:b/>
            <w:bCs/>
          </w:rPr>
          <w:t>PMIR</w:t>
        </w:r>
      </w:ins>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48581571" w:rsidR="007B6D63" w:rsidRDefault="00015050" w:rsidP="007B6D63">
      <w:pPr>
        <w:spacing w:before="0"/>
      </w:pPr>
      <w:del w:id="61" w:author="Luke Duncan" w:date="2019-11-13T21:21:00Z">
        <w:r w:rsidDel="00912F6C">
          <w:rPr>
            <w:b/>
            <w:bCs/>
          </w:rPr>
          <w:delText>P</w:delText>
        </w:r>
        <w:r w:rsidR="00884C23" w:rsidDel="00912F6C">
          <w:rPr>
            <w:b/>
            <w:bCs/>
          </w:rPr>
          <w:delText>M</w:delText>
        </w:r>
        <w:r w:rsidDel="00912F6C">
          <w:rPr>
            <w:b/>
            <w:bCs/>
          </w:rPr>
          <w:delText>IM</w:delText>
        </w:r>
      </w:del>
      <w:ins w:id="62" w:author="Luke Duncan" w:date="2019-11-13T21:21:00Z">
        <w:r w:rsidR="00912F6C">
          <w:rPr>
            <w:b/>
            <w:bCs/>
          </w:rPr>
          <w:t>PMIR</w:t>
        </w:r>
      </w:ins>
      <w:r w:rsidR="007B6D63">
        <w:rPr>
          <w:b/>
          <w:bCs/>
        </w:rPr>
        <w:t>-</w:t>
      </w:r>
      <w:r w:rsidR="00884C23">
        <w:rPr>
          <w:b/>
          <w:bCs/>
        </w:rPr>
        <w:t>7</w:t>
      </w:r>
      <w:r w:rsidR="007B6D63">
        <w:rPr>
          <w:b/>
          <w:bCs/>
        </w:rPr>
        <w:t xml:space="preserve">: </w:t>
      </w:r>
      <w:r w:rsidR="007B6D63">
        <w:t xml:space="preserve">IHE has submitted a Change Request </w:t>
      </w:r>
      <w:hyperlink r:id="rId21" w:history="1">
        <w:r w:rsidR="007B6D63">
          <w:rPr>
            <w:rStyle w:val="Hyperlink"/>
          </w:rPr>
          <w:t>GF#23009</w:t>
        </w:r>
      </w:hyperlink>
      <w:r w:rsidR="007B6D63">
        <w:t xml:space="preserve"> with HL7 to clarify their usage of link with </w:t>
      </w:r>
      <w:proofErr w:type="spellStart"/>
      <w:r w:rsidR="007B6D63">
        <w:t>RelatedPerson</w:t>
      </w:r>
      <w:proofErr w:type="spellEnd"/>
      <w:r w:rsidR="007B6D63">
        <w:t xml:space="preserve"> as recommended in this profile to allow for management of parent relationships to children.</w:t>
      </w:r>
    </w:p>
    <w:p w14:paraId="657EAD61" w14:textId="548A662F" w:rsidR="007B6D63" w:rsidRDefault="007B6D63" w:rsidP="00704A00">
      <w:pPr>
        <w:pBdr>
          <w:top w:val="nil"/>
          <w:left w:val="nil"/>
          <w:bottom w:val="nil"/>
          <w:right w:val="nil"/>
          <w:between w:val="nil"/>
        </w:pBdr>
        <w:spacing w:before="0"/>
      </w:pPr>
    </w:p>
    <w:p w14:paraId="5C7EFE4D" w14:textId="6942A7F9" w:rsidR="00884C23" w:rsidRPr="00DA38D7" w:rsidRDefault="00884C23" w:rsidP="00704A00">
      <w:pPr>
        <w:pBdr>
          <w:top w:val="nil"/>
          <w:left w:val="nil"/>
          <w:bottom w:val="nil"/>
          <w:right w:val="nil"/>
          <w:between w:val="nil"/>
        </w:pBdr>
        <w:spacing w:before="0"/>
        <w:rPr>
          <w:b/>
          <w:bCs/>
        </w:rPr>
      </w:pPr>
      <w:del w:id="63" w:author="Luke Duncan" w:date="2019-11-13T21:21:00Z">
        <w:r w:rsidRPr="00DA38D7" w:rsidDel="00912F6C">
          <w:rPr>
            <w:b/>
            <w:bCs/>
          </w:rPr>
          <w:delText>PMIM</w:delText>
        </w:r>
      </w:del>
      <w:ins w:id="64" w:author="Luke Duncan" w:date="2019-11-13T21:21:00Z">
        <w:r w:rsidR="00912F6C">
          <w:rPr>
            <w:b/>
            <w:bCs/>
          </w:rPr>
          <w:t>PMIR</w:t>
        </w:r>
      </w:ins>
      <w:r w:rsidRPr="00DA38D7">
        <w:rPr>
          <w:b/>
          <w:bCs/>
        </w:rPr>
        <w:t>-8:</w:t>
      </w:r>
      <w:r>
        <w:rPr>
          <w:b/>
          <w:bCs/>
        </w:rPr>
        <w:t xml:space="preserve"> </w:t>
      </w:r>
      <w:r>
        <w:t>Should we require versioning when updates are made to resources?</w:t>
      </w:r>
      <w:r w:rsidRPr="00DA38D7">
        <w:rPr>
          <w:b/>
          <w:bCs/>
        </w:rPr>
        <w:t xml:space="preserve"> </w:t>
      </w:r>
    </w:p>
    <w:p w14:paraId="56B40354" w14:textId="77777777" w:rsidR="002676E4" w:rsidRPr="00755962" w:rsidRDefault="00A350F3">
      <w:pPr>
        <w:pStyle w:val="Heading2"/>
      </w:pPr>
      <w:bookmarkStart w:id="65" w:name="_Toc7702367"/>
      <w:r w:rsidRPr="00755962">
        <w:t>Closed Issues</w:t>
      </w:r>
      <w:bookmarkEnd w:id="65"/>
    </w:p>
    <w:p w14:paraId="52F084E2" w14:textId="17F8154F" w:rsidR="002676E4" w:rsidRDefault="002676E4">
      <w:pPr>
        <w:pBdr>
          <w:top w:val="nil"/>
          <w:left w:val="nil"/>
          <w:bottom w:val="nil"/>
          <w:right w:val="nil"/>
          <w:between w:val="nil"/>
        </w:pBdr>
        <w:rPr>
          <w:i/>
          <w:color w:val="000000"/>
        </w:rPr>
      </w:pPr>
    </w:p>
    <w:p w14:paraId="4BD52494" w14:textId="172A329D" w:rsidR="00F821DD" w:rsidRPr="00470CCF" w:rsidRDefault="00015050" w:rsidP="00F821DD">
      <w:pPr>
        <w:pBdr>
          <w:top w:val="nil"/>
          <w:left w:val="nil"/>
          <w:bottom w:val="nil"/>
          <w:right w:val="nil"/>
          <w:between w:val="nil"/>
        </w:pBdr>
        <w:spacing w:before="0"/>
        <w:rPr>
          <w:i/>
          <w:iCs/>
        </w:rPr>
      </w:pPr>
      <w:del w:id="66" w:author="Luke Duncan" w:date="2019-11-13T21:21:00Z">
        <w:r w:rsidDel="00912F6C">
          <w:rPr>
            <w:b/>
            <w:i/>
            <w:iCs/>
          </w:rPr>
          <w:delText>P</w:delText>
        </w:r>
        <w:r w:rsidR="00884C23" w:rsidDel="00912F6C">
          <w:rPr>
            <w:b/>
            <w:i/>
            <w:iCs/>
          </w:rPr>
          <w:delText>M</w:delText>
        </w:r>
        <w:r w:rsidDel="00912F6C">
          <w:rPr>
            <w:b/>
            <w:i/>
            <w:iCs/>
          </w:rPr>
          <w:delText>IM</w:delText>
        </w:r>
      </w:del>
      <w:ins w:id="67" w:author="Luke Duncan" w:date="2019-11-13T21:21:00Z">
        <w:r w:rsidR="00912F6C">
          <w:rPr>
            <w:b/>
            <w:i/>
            <w:iCs/>
          </w:rPr>
          <w:t>PMIR</w:t>
        </w:r>
      </w:ins>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68" w:name="_Toc7702368"/>
      <w:r w:rsidRPr="00755962">
        <w:lastRenderedPageBreak/>
        <w:t>General Introduction and Shared Appendices</w:t>
      </w:r>
      <w:bookmarkEnd w:id="68"/>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2"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69" w:name="_1t3h5sf" w:colFirst="0" w:colLast="0"/>
      <w:bookmarkEnd w:id="69"/>
    </w:p>
    <w:p w14:paraId="74EB1268" w14:textId="77777777" w:rsidR="002676E4" w:rsidRPr="00755962" w:rsidRDefault="00A350F3">
      <w:pPr>
        <w:pStyle w:val="Heading1"/>
      </w:pPr>
      <w:bookmarkStart w:id="70" w:name="_Toc7702369"/>
      <w:r w:rsidRPr="00755962">
        <w:t xml:space="preserve">Appendix A </w:t>
      </w:r>
      <w:bookmarkStart w:id="71" w:name="2s8eyo1" w:colFirst="0" w:colLast="0"/>
      <w:bookmarkStart w:id="72" w:name="17dp8vu" w:colFirst="0" w:colLast="0"/>
      <w:bookmarkEnd w:id="71"/>
      <w:bookmarkEnd w:id="72"/>
      <w:commentRangeStart w:id="73"/>
      <w:r w:rsidRPr="00755962">
        <w:t>– Actor Summary Definitions</w:t>
      </w:r>
      <w:bookmarkEnd w:id="70"/>
      <w:commentRangeEnd w:id="73"/>
      <w:r w:rsidR="00A57F7D">
        <w:rPr>
          <w:rStyle w:val="CommentReference"/>
          <w:rFonts w:ascii="Times New Roman" w:eastAsia="Times New Roman" w:hAnsi="Times New Roman" w:cs="Times New Roman"/>
          <w:b w:val="0"/>
          <w:color w:val="auto"/>
        </w:rPr>
        <w:commentReference w:id="73"/>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69983055" w:rsidR="00D25C4A" w:rsidRDefault="00D25C4A" w:rsidP="001C1EE9">
            <w:pPr>
              <w:pStyle w:val="TableEntry"/>
              <w:pBdr>
                <w:top w:val="nil"/>
                <w:left w:val="nil"/>
                <w:bottom w:val="nil"/>
                <w:right w:val="nil"/>
                <w:between w:val="nil"/>
              </w:pBdr>
            </w:pPr>
            <w:r>
              <w:t>A Patient Identity Manager receive</w:t>
            </w:r>
            <w:r w:rsidR="000C0FEC">
              <w:t>s</w:t>
            </w:r>
            <w:r>
              <w:t xml:space="preserve"> patient </w:t>
            </w:r>
            <w:ins w:id="74" w:author="Luke Duncan" w:date="2019-11-13T09:14:00Z">
              <w:r w:rsidR="00B24FB3">
                <w:t xml:space="preserve">identity </w:t>
              </w:r>
            </w:ins>
            <w:r>
              <w:t xml:space="preserve">updates, </w:t>
            </w:r>
            <w:r w:rsidR="000C0FEC">
              <w:t>manages patient</w:t>
            </w:r>
            <w:r w:rsidR="00884C23">
              <w:t xml:space="preserve"> master</w:t>
            </w:r>
            <w:r w:rsidR="000C0FEC">
              <w:t xml:space="preserve"> identities, </w:t>
            </w:r>
            <w:ins w:id="75" w:author="Luke Duncan" w:date="2019-11-13T09:15:00Z">
              <w:r w:rsidR="00B24FB3">
                <w:t xml:space="preserve">patient identities, </w:t>
              </w:r>
            </w:ins>
            <w:r>
              <w:t xml:space="preserve">sends patient </w:t>
            </w:r>
            <w:del w:id="76" w:author="Luke Duncan" w:date="2019-11-13T09:15:00Z">
              <w:r w:rsidR="00626B49" w:rsidDel="00B24FB3">
                <w:delText xml:space="preserve">resource </w:delText>
              </w:r>
            </w:del>
            <w:ins w:id="77" w:author="Luke Duncan" w:date="2019-11-13T09:15:00Z">
              <w:r w:rsidR="00B24FB3">
                <w:t xml:space="preserve">identity </w:t>
              </w:r>
            </w:ins>
            <w:r w:rsidR="00626B49">
              <w:t xml:space="preserve">updates </w:t>
            </w:r>
            <w:r>
              <w:t>for Patient</w:t>
            </w:r>
            <w:r w:rsidR="007B6D63">
              <w:t xml:space="preserve"> identity</w:t>
            </w:r>
            <w:r>
              <w:t xml:space="preserve"> changes</w:t>
            </w:r>
            <w:r w:rsidR="001C1EE9">
              <w:t xml:space="preserve">, and </w:t>
            </w:r>
            <w:r>
              <w:t xml:space="preserve">provides a searchable repository of patient </w:t>
            </w:r>
            <w:proofErr w:type="spellStart"/>
            <w:r w:rsidR="000C0FEC">
              <w:t>identity</w:t>
            </w:r>
            <w:del w:id="78" w:author="Luke Duncan" w:date="2019-11-13T09:18:00Z">
              <w:r w:rsidR="000C0FEC" w:rsidDel="00B24FB3">
                <w:delText xml:space="preserve"> </w:delText>
              </w:r>
            </w:del>
            <w:r>
              <w:t>information</w:t>
            </w:r>
            <w:proofErr w:type="spellEnd"/>
            <w:r>
              <w:t>.</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5E8F6746"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del w:id="79" w:author="Luke Duncan" w:date="2019-11-13T09:18:00Z">
              <w:r w:rsidR="00714C01" w:rsidDel="00B24FB3">
                <w:delText>Resource</w:delText>
              </w:r>
              <w:r w:rsidR="00A350F3" w:rsidRPr="00755962" w:rsidDel="00B24FB3">
                <w:delText xml:space="preserve"> </w:delText>
              </w:r>
            </w:del>
            <w:ins w:id="80" w:author="Luke Duncan" w:date="2019-11-13T09:18:00Z">
              <w:r w:rsidR="00B24FB3">
                <w:t>identity</w:t>
              </w:r>
              <w:r w:rsidR="00B24FB3" w:rsidRPr="00755962">
                <w:t xml:space="preserve"> </w:t>
              </w:r>
            </w:ins>
            <w:r w:rsidR="00A350F3" w:rsidRPr="00755962">
              <w:t>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211B2542"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del w:id="81" w:author="Luke Duncan" w:date="2019-11-13T09:19:00Z">
              <w:r w:rsidR="00714C01" w:rsidDel="00B24FB3">
                <w:delText>resource</w:delText>
              </w:r>
              <w:r w:rsidR="00A350F3" w:rsidRPr="00755962" w:rsidDel="00B24FB3">
                <w:delText xml:space="preserve"> </w:delText>
              </w:r>
            </w:del>
            <w:ins w:id="82" w:author="Luke Duncan" w:date="2019-11-13T09:19:00Z">
              <w:r w:rsidR="00B24FB3">
                <w:t>identity</w:t>
              </w:r>
              <w:r w:rsidR="00B24FB3" w:rsidRPr="00755962">
                <w:t xml:space="preserve"> </w:t>
              </w:r>
            </w:ins>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83" w:name="_35nkun2" w:colFirst="0" w:colLast="0"/>
      <w:bookmarkEnd w:id="83"/>
    </w:p>
    <w:p w14:paraId="7B59E236" w14:textId="77777777" w:rsidR="002676E4" w:rsidRPr="00755962" w:rsidRDefault="00A350F3">
      <w:pPr>
        <w:pStyle w:val="Heading1"/>
      </w:pPr>
      <w:bookmarkStart w:id="84" w:name="_Toc7702370"/>
      <w:r w:rsidRPr="00755962">
        <w:t>Appendix B – Transaction Summary Definitions</w:t>
      </w:r>
      <w:bookmarkEnd w:id="84"/>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619D184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del w:id="85" w:author="Luke Duncan" w:date="2019-11-13T09:19:00Z">
              <w:r w:rsidR="00714C01" w:rsidDel="00B24FB3">
                <w:rPr>
                  <w:sz w:val="18"/>
                  <w:szCs w:val="18"/>
                </w:rPr>
                <w:delText>resources</w:delText>
              </w:r>
              <w:r w:rsidRPr="00755962" w:rsidDel="00B24FB3">
                <w:rPr>
                  <w:sz w:val="18"/>
                  <w:szCs w:val="18"/>
                </w:rPr>
                <w:delText xml:space="preserve"> </w:delText>
              </w:r>
            </w:del>
            <w:ins w:id="86" w:author="Luke Duncan" w:date="2019-11-13T09:19:00Z">
              <w:r w:rsidR="00B24FB3">
                <w:rPr>
                  <w:sz w:val="18"/>
                  <w:szCs w:val="18"/>
                </w:rPr>
                <w:t>identities</w:t>
              </w:r>
              <w:r w:rsidR="00B24FB3" w:rsidRPr="00755962">
                <w:rPr>
                  <w:sz w:val="18"/>
                  <w:szCs w:val="18"/>
                </w:rPr>
                <w:t xml:space="preserve"> </w:t>
              </w:r>
            </w:ins>
            <w:r w:rsidRPr="00755962">
              <w:rPr>
                <w:sz w:val="18"/>
                <w:szCs w:val="18"/>
              </w:rPr>
              <w:t>(creation,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787C14A4"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del w:id="87" w:author="Luke Duncan" w:date="2019-11-13T09:19:00Z">
              <w:r w:rsidR="00714C01" w:rsidDel="00B24FB3">
                <w:rPr>
                  <w:sz w:val="18"/>
                  <w:szCs w:val="18"/>
                </w:rPr>
                <w:delText>resources</w:delText>
              </w:r>
              <w:r w:rsidR="00A350F3" w:rsidRPr="00755962" w:rsidDel="00B24FB3">
                <w:rPr>
                  <w:sz w:val="18"/>
                  <w:szCs w:val="18"/>
                </w:rPr>
                <w:delText xml:space="preserve"> </w:delText>
              </w:r>
            </w:del>
            <w:ins w:id="88" w:author="Luke Duncan" w:date="2019-11-13T09:19:00Z">
              <w:r w:rsidR="00B24FB3">
                <w:rPr>
                  <w:sz w:val="18"/>
                  <w:szCs w:val="18"/>
                </w:rPr>
                <w:t>identities</w:t>
              </w:r>
              <w:r w:rsidR="00B24FB3" w:rsidRPr="00755962">
                <w:rPr>
                  <w:sz w:val="18"/>
                  <w:szCs w:val="18"/>
                </w:rPr>
                <w:t xml:space="preserve"> </w:t>
              </w:r>
            </w:ins>
            <w:r w:rsidR="00A350F3" w:rsidRPr="00755962">
              <w:rPr>
                <w:sz w:val="18"/>
                <w:szCs w:val="18"/>
              </w:rPr>
              <w:t>(creation,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89" w:name="_44sinio" w:colFirst="0" w:colLast="0"/>
      <w:bookmarkEnd w:id="89"/>
    </w:p>
    <w:p w14:paraId="24D6AD20" w14:textId="77777777" w:rsidR="002676E4" w:rsidRPr="00755962" w:rsidRDefault="00A350F3">
      <w:pPr>
        <w:pStyle w:val="Heading1"/>
      </w:pPr>
      <w:bookmarkStart w:id="90" w:name="_Toc7702371"/>
      <w:r w:rsidRPr="00755962">
        <w:lastRenderedPageBreak/>
        <w:t>Appendix D – Glossary</w:t>
      </w:r>
      <w:bookmarkEnd w:id="90"/>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30AA19D6"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 xml:space="preserve">ll information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to other instances of identities. </w:t>
            </w:r>
          </w:p>
        </w:tc>
      </w:tr>
      <w:tr w:rsidR="007B6D63" w:rsidRPr="00D26514" w14:paraId="505D0A33" w14:textId="77777777" w:rsidTr="007C7211">
        <w:trPr>
          <w:cantSplit/>
          <w:jc w:val="center"/>
        </w:trPr>
        <w:tc>
          <w:tcPr>
            <w:tcW w:w="3078" w:type="dxa"/>
            <w:shd w:val="clear" w:color="auto" w:fill="auto"/>
          </w:tcPr>
          <w:p w14:paraId="4DDCE033" w14:textId="1EC45903" w:rsidR="007B6D63" w:rsidRDefault="00884C23" w:rsidP="00476871">
            <w:pPr>
              <w:pStyle w:val="TableEntry"/>
            </w:pPr>
            <w:r>
              <w:t>Patient Master</w:t>
            </w:r>
            <w:r w:rsidR="007B6D63">
              <w:t xml:space="preserve"> Identity</w:t>
            </w:r>
          </w:p>
        </w:tc>
        <w:tc>
          <w:tcPr>
            <w:tcW w:w="6498" w:type="dxa"/>
            <w:shd w:val="clear" w:color="auto" w:fill="auto"/>
          </w:tcPr>
          <w:p w14:paraId="2D91E077" w14:textId="1E393B02" w:rsidR="007B6D63" w:rsidRPr="007B6D63" w:rsidRDefault="00CB0E70" w:rsidP="002B66EB">
            <w:pPr>
              <w:rPr>
                <w:sz w:val="18"/>
                <w:szCs w:val="18"/>
              </w:rPr>
            </w:pPr>
            <w:ins w:id="91" w:author="Luke Duncan" w:date="2019-11-13T10:47:00Z">
              <w:r>
                <w:rPr>
                  <w:sz w:val="18"/>
                  <w:szCs w:val="18"/>
                </w:rPr>
                <w:t>The</w:t>
              </w:r>
            </w:ins>
            <w:ins w:id="92" w:author="Luke Duncan" w:date="2019-11-13T10:43:00Z">
              <w:r w:rsidR="002B66EB">
                <w:rPr>
                  <w:sz w:val="18"/>
                  <w:szCs w:val="18"/>
                </w:rPr>
                <w:t xml:space="preserve"> Patient Identity that is considered dominant </w:t>
              </w:r>
            </w:ins>
            <w:ins w:id="93" w:author="Luke Duncan" w:date="2019-11-13T10:47:00Z">
              <w:r>
                <w:rPr>
                  <w:sz w:val="18"/>
                  <w:szCs w:val="18"/>
                </w:rPr>
                <w:t xml:space="preserve">for a patient </w:t>
              </w:r>
            </w:ins>
            <w:ins w:id="94" w:author="Luke Duncan" w:date="2019-11-13T10:43:00Z">
              <w:r w:rsidR="002B66EB">
                <w:rPr>
                  <w:sz w:val="18"/>
                  <w:szCs w:val="18"/>
                </w:rPr>
                <w:t xml:space="preserve">within a domain.  </w:t>
              </w:r>
            </w:ins>
            <w:commentRangeStart w:id="95"/>
            <w:r w:rsidR="007B6D63">
              <w:rPr>
                <w:sz w:val="18"/>
                <w:szCs w:val="18"/>
              </w:rPr>
              <w:t xml:space="preserve">An authority </w:t>
            </w:r>
            <w:commentRangeEnd w:id="95"/>
            <w:r w:rsidR="00B24FB3">
              <w:rPr>
                <w:rStyle w:val="CommentReference"/>
              </w:rPr>
              <w:commentReference w:id="95"/>
            </w:r>
            <w:r w:rsidR="007B6D63">
              <w:rPr>
                <w:sz w:val="18"/>
                <w:szCs w:val="18"/>
              </w:rPr>
              <w:t xml:space="preserve">manages </w:t>
            </w:r>
            <w:ins w:id="96" w:author="Luke Duncan" w:date="2019-11-13T10:45:00Z">
              <w:r>
                <w:rPr>
                  <w:sz w:val="18"/>
                  <w:szCs w:val="18"/>
                </w:rPr>
                <w:t xml:space="preserve">the </w:t>
              </w:r>
            </w:ins>
            <w:del w:id="97" w:author="Luke Duncan" w:date="2019-11-13T10:45:00Z">
              <w:r w:rsidR="007B6D63" w:rsidDel="00CB0E70">
                <w:rPr>
                  <w:sz w:val="18"/>
                  <w:szCs w:val="18"/>
                </w:rPr>
                <w:delText xml:space="preserve">a unified </w:delText>
              </w:r>
            </w:del>
            <w:r w:rsidR="00884C23">
              <w:rPr>
                <w:sz w:val="18"/>
                <w:szCs w:val="18"/>
              </w:rPr>
              <w:t>Patient Master</w:t>
            </w:r>
            <w:r w:rsidR="007B6D63">
              <w:rPr>
                <w:sz w:val="18"/>
                <w:szCs w:val="18"/>
              </w:rPr>
              <w:t xml:space="preserve"> Identity among many participants</w:t>
            </w:r>
            <w:ins w:id="98" w:author="Luke Duncan" w:date="2019-11-13T10:44:00Z">
              <w:r>
                <w:rPr>
                  <w:sz w:val="18"/>
                  <w:szCs w:val="18"/>
                </w:rPr>
                <w:t xml:space="preserve"> in the domain</w:t>
              </w:r>
            </w:ins>
            <w:r w:rsidR="007B6D63">
              <w:rPr>
                <w:sz w:val="18"/>
                <w:szCs w:val="18"/>
              </w:rPr>
              <w:t xml:space="preserve">. The </w:t>
            </w:r>
            <w:r w:rsidR="00884C23">
              <w:rPr>
                <w:sz w:val="18"/>
                <w:szCs w:val="18"/>
              </w:rPr>
              <w:t>Patient Master</w:t>
            </w:r>
            <w:r w:rsidR="007B6D63">
              <w:rPr>
                <w:sz w:val="18"/>
                <w:szCs w:val="18"/>
              </w:rPr>
              <w:t xml:space="preserve"> Identity is harmonized using business rules appropriate to the setting.</w:t>
            </w:r>
            <w:ins w:id="99" w:author="John Moehrke" w:date="2019-11-12T20:57:00Z">
              <w:r w:rsidR="00A57F7D">
                <w:rPr>
                  <w:sz w:val="18"/>
                  <w:szCs w:val="18"/>
                </w:rPr>
                <w:t xml:space="preserve"> (a</w:t>
              </w:r>
            </w:ins>
            <w:ins w:id="100" w:author="John Moehrke" w:date="2019-11-12T20:58:00Z">
              <w:r w:rsidR="00A57F7D">
                <w:rPr>
                  <w:sz w:val="18"/>
                  <w:szCs w:val="18"/>
                </w:rPr>
                <w:t>.</w:t>
              </w:r>
            </w:ins>
            <w:ins w:id="101" w:author="John Moehrke" w:date="2019-11-12T20:57:00Z">
              <w:r w:rsidR="00A57F7D">
                <w:rPr>
                  <w:sz w:val="18"/>
                  <w:szCs w:val="18"/>
                </w:rPr>
                <w:t>k</w:t>
              </w:r>
            </w:ins>
            <w:ins w:id="102" w:author="John Moehrke" w:date="2019-11-12T20:58:00Z">
              <w:r w:rsidR="00A57F7D">
                <w:rPr>
                  <w:sz w:val="18"/>
                  <w:szCs w:val="18"/>
                </w:rPr>
                <w:t>.</w:t>
              </w:r>
            </w:ins>
            <w:ins w:id="103" w:author="John Moehrke" w:date="2019-11-12T20:57:00Z">
              <w:r w:rsidR="00A57F7D">
                <w:rPr>
                  <w:sz w:val="18"/>
                  <w:szCs w:val="18"/>
                </w:rPr>
                <w:t>a</w:t>
              </w:r>
            </w:ins>
            <w:ins w:id="104" w:author="John Moehrke" w:date="2019-11-12T20:58:00Z">
              <w:r w:rsidR="00A57F7D">
                <w:rPr>
                  <w:sz w:val="18"/>
                  <w:szCs w:val="18"/>
                </w:rPr>
                <w:t>.</w:t>
              </w:r>
            </w:ins>
            <w:ins w:id="105" w:author="John Moehrke" w:date="2019-11-12T20:57:00Z">
              <w:r w:rsidR="00A57F7D">
                <w:rPr>
                  <w:sz w:val="18"/>
                  <w:szCs w:val="18"/>
                </w:rPr>
                <w:t>, Golden Patient)</w:t>
              </w:r>
            </w:ins>
          </w:p>
        </w:tc>
      </w:tr>
      <w:tr w:rsidR="00F41F32" w:rsidRPr="00D26514" w14:paraId="6DEDEF68" w14:textId="77777777" w:rsidTr="007C7211">
        <w:trPr>
          <w:cantSplit/>
          <w:jc w:val="center"/>
          <w:ins w:id="106" w:author="Luke Duncan" w:date="2019-11-14T17:04:00Z"/>
        </w:trPr>
        <w:tc>
          <w:tcPr>
            <w:tcW w:w="3078" w:type="dxa"/>
            <w:shd w:val="clear" w:color="auto" w:fill="auto"/>
          </w:tcPr>
          <w:p w14:paraId="3A6A2E2D" w14:textId="6372B7CC" w:rsidR="00F41F32" w:rsidRDefault="00F41F32" w:rsidP="00476871">
            <w:pPr>
              <w:pStyle w:val="TableEntry"/>
              <w:rPr>
                <w:ins w:id="107" w:author="Luke Duncan" w:date="2019-11-14T17:04:00Z"/>
              </w:rPr>
            </w:pPr>
            <w:ins w:id="108" w:author="Luke Duncan" w:date="2019-11-14T17:04:00Z">
              <w:r>
                <w:t>Merge Patient Identity</w:t>
              </w:r>
            </w:ins>
          </w:p>
        </w:tc>
        <w:tc>
          <w:tcPr>
            <w:tcW w:w="6498" w:type="dxa"/>
            <w:shd w:val="clear" w:color="auto" w:fill="auto"/>
          </w:tcPr>
          <w:p w14:paraId="167A53CF" w14:textId="487CB7FF" w:rsidR="00F41F32" w:rsidRDefault="00F41F32" w:rsidP="002B66EB">
            <w:pPr>
              <w:rPr>
                <w:ins w:id="109" w:author="Luke Duncan" w:date="2019-11-14T17:04:00Z"/>
                <w:sz w:val="18"/>
                <w:szCs w:val="18"/>
              </w:rPr>
            </w:pPr>
            <w:ins w:id="110" w:author="Luke Duncan" w:date="2019-11-14T17:04:00Z">
              <w:r w:rsidRPr="00F41F32">
                <w:rPr>
                  <w:sz w:val="18"/>
                  <w:szCs w:val="18"/>
                </w:rPr>
                <w:t>Merging of patient identities is where two patient identities, in the same patient identity domain, are found to refer to the same patient identity and one becomes the surviving patient identity.</w:t>
              </w:r>
            </w:ins>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111" w:name="_1y810tw" w:colFirst="0" w:colLast="0"/>
      <w:bookmarkEnd w:id="111"/>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12" w:name="_4i7ojhp" w:colFirst="0" w:colLast="0"/>
      <w:bookmarkEnd w:id="112"/>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113" w:name="_3as4poj" w:colFirst="0" w:colLast="0"/>
      <w:bookmarkEnd w:id="113"/>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77FBA2F0" w14:textId="5A0BE832" w:rsidR="00843575" w:rsidDel="00AC61AA" w:rsidRDefault="00296816" w:rsidP="00CC73CA">
      <w:pPr>
        <w:pStyle w:val="Heading1"/>
        <w:rPr>
          <w:del w:id="114" w:author="Luke Duncan" w:date="2019-11-13T14:04:00Z"/>
        </w:rPr>
        <w:pPrChange w:id="115" w:author="Luke Duncan" w:date="2019-11-14T17:13:00Z">
          <w:pPr>
            <w:pBdr>
              <w:top w:val="nil"/>
              <w:left w:val="nil"/>
              <w:bottom w:val="nil"/>
              <w:right w:val="nil"/>
              <w:between w:val="nil"/>
            </w:pBdr>
          </w:pPr>
        </w:pPrChange>
      </w:pPr>
      <w:bookmarkStart w:id="116" w:name="_Toc7702372"/>
      <w:r>
        <w:t>49</w:t>
      </w:r>
      <w:r w:rsidRPr="00755962">
        <w:t xml:space="preserve"> </w:t>
      </w:r>
      <w:r w:rsidR="00A350F3" w:rsidRPr="00755962">
        <w:t>Patient</w:t>
      </w:r>
      <w:r w:rsidR="00F71464">
        <w:t xml:space="preserve"> Master</w:t>
      </w:r>
      <w:r w:rsidR="00A350F3" w:rsidRPr="00755962">
        <w:t xml:space="preserve"> </w:t>
      </w:r>
      <w:r w:rsidR="00377612">
        <w:t xml:space="preserve">Identity </w:t>
      </w:r>
      <w:del w:id="117" w:author="Luke Duncan" w:date="2019-11-13T14:03:00Z">
        <w:r w:rsidR="00A350F3" w:rsidRPr="00755962" w:rsidDel="001951CF">
          <w:delText xml:space="preserve">Management </w:delText>
        </w:r>
      </w:del>
      <w:ins w:id="118" w:author="Luke Duncan" w:date="2019-11-13T14:03:00Z">
        <w:r w:rsidR="001951CF">
          <w:t>Registry</w:t>
        </w:r>
        <w:r w:rsidR="001951CF" w:rsidRPr="00755962">
          <w:t xml:space="preserve"> </w:t>
        </w:r>
      </w:ins>
      <w:r w:rsidR="00541739">
        <w:t>(</w:t>
      </w:r>
      <w:r w:rsidR="00F71464">
        <w:t>P</w:t>
      </w:r>
      <w:r w:rsidR="00015050">
        <w:t>MI</w:t>
      </w:r>
      <w:ins w:id="119" w:author="Luke Duncan" w:date="2019-11-13T14:03:00Z">
        <w:r w:rsidR="001951CF">
          <w:t>R</w:t>
        </w:r>
      </w:ins>
      <w:del w:id="120" w:author="Luke Duncan" w:date="2019-11-13T14:03:00Z">
        <w:r w:rsidR="00015050" w:rsidDel="001951CF">
          <w:delText>M</w:delText>
        </w:r>
      </w:del>
      <w:r w:rsidR="00541739">
        <w:t>)</w:t>
      </w:r>
      <w:r w:rsidR="00A350F3" w:rsidRPr="00755962">
        <w:t xml:space="preserve"> </w:t>
      </w:r>
      <w:commentRangeStart w:id="121"/>
      <w:r w:rsidR="00A350F3" w:rsidRPr="00755962">
        <w:t>Profile</w:t>
      </w:r>
      <w:bookmarkEnd w:id="116"/>
      <w:commentRangeEnd w:id="121"/>
      <w:r w:rsidR="00FB2E24">
        <w:rPr>
          <w:rStyle w:val="CommentReference"/>
          <w:b w:val="0"/>
        </w:rPr>
        <w:commentReference w:id="121"/>
      </w:r>
    </w:p>
    <w:p w14:paraId="15D7A89F" w14:textId="77777777" w:rsidR="00AC61AA" w:rsidRPr="00843575" w:rsidRDefault="00AC61AA" w:rsidP="00D43FE8">
      <w:pPr>
        <w:pStyle w:val="Heading1"/>
        <w:rPr>
          <w:ins w:id="122" w:author="Luke Duncan" w:date="2019-11-14T15:25:00Z"/>
        </w:rPr>
      </w:pPr>
    </w:p>
    <w:p w14:paraId="2CABF3D3" w14:textId="144BF608" w:rsidR="00ED7921" w:rsidRDefault="00ED7921" w:rsidP="00ED7921">
      <w:pPr>
        <w:pBdr>
          <w:top w:val="nil"/>
          <w:left w:val="nil"/>
          <w:bottom w:val="nil"/>
          <w:right w:val="nil"/>
          <w:between w:val="nil"/>
        </w:pBdr>
      </w:pPr>
      <w:r w:rsidRPr="00755962">
        <w:t>The Patient</w:t>
      </w:r>
      <w:r w:rsidR="00884C23">
        <w:t xml:space="preserve"> Master</w:t>
      </w:r>
      <w:r>
        <w:t xml:space="preserve"> </w:t>
      </w:r>
      <w:r w:rsidRPr="00755962">
        <w:t xml:space="preserve">Identity </w:t>
      </w:r>
      <w:del w:id="123" w:author="Luke Duncan" w:date="2019-11-13T21:19:00Z">
        <w:r w:rsidRPr="00755962" w:rsidDel="00912F6C">
          <w:delText xml:space="preserve">Management </w:delText>
        </w:r>
      </w:del>
      <w:ins w:id="124" w:author="Luke Duncan" w:date="2019-11-13T21:19:00Z">
        <w:r w:rsidR="00912F6C">
          <w:t>Registry</w:t>
        </w:r>
        <w:r w:rsidR="00912F6C" w:rsidRPr="00755962">
          <w:t xml:space="preserve"> </w:t>
        </w:r>
      </w:ins>
      <w:r w:rsidRPr="00755962">
        <w:t>(</w:t>
      </w:r>
      <w:r>
        <w:t>P</w:t>
      </w:r>
      <w:r w:rsidR="00884C23">
        <w:t>M</w:t>
      </w:r>
      <w:r>
        <w:t>I</w:t>
      </w:r>
      <w:ins w:id="125" w:author="Luke Duncan" w:date="2019-11-13T21:19:00Z">
        <w:r w:rsidR="00912F6C">
          <w:t>R</w:t>
        </w:r>
      </w:ins>
      <w:del w:id="126" w:author="Luke Duncan" w:date="2019-11-13T21:19:00Z">
        <w:r w:rsidDel="00912F6C">
          <w:delText>M</w:delText>
        </w:r>
      </w:del>
      <w:r w:rsidRPr="00755962">
        <w:t>) Profile supports the creating, updating and deprecating of</w:t>
      </w:r>
      <w:r>
        <w:t xml:space="preserve"> </w:t>
      </w:r>
      <w:del w:id="127" w:author="Luke Duncan" w:date="2019-11-14T15:48:00Z">
        <w:r w:rsidDel="00FB2E24">
          <w:delText>master</w:delText>
        </w:r>
        <w:r w:rsidRPr="00755962" w:rsidDel="00FB2E24">
          <w:delText xml:space="preserve"> </w:delText>
        </w:r>
      </w:del>
      <w:ins w:id="128" w:author="John Moehrke" w:date="2019-11-12T20:58:00Z">
        <w:r w:rsidR="00A57F7D">
          <w:t xml:space="preserve">patient </w:t>
        </w:r>
      </w:ins>
      <w:ins w:id="129" w:author="Luke Duncan" w:date="2019-11-14T15:48:00Z">
        <w:r w:rsidR="00FB2E24">
          <w:t xml:space="preserve">master </w:t>
        </w:r>
      </w:ins>
      <w:r>
        <w:t xml:space="preserve">identity </w:t>
      </w:r>
      <w:r w:rsidRPr="00755962">
        <w:t>information</w:t>
      </w:r>
      <w:del w:id="130" w:author="Luke Duncan" w:date="2019-11-13T21:38:00Z">
        <w:r w:rsidDel="00E802D3">
          <w:delText>, as well as subscribing to these changes,</w:delText>
        </w:r>
      </w:del>
      <w:r w:rsidRPr="00755962">
        <w:t xml:space="preserve"> about a subject of care</w:t>
      </w:r>
      <w:ins w:id="131" w:author="Luke Duncan" w:date="2019-11-13T21:38:00Z">
        <w:r w:rsidR="00E802D3">
          <w:t>, as well as subscribing to these changes,</w:t>
        </w:r>
      </w:ins>
      <w:r w:rsidRPr="00755962">
        <w:t xml:space="preserve"> using the HL7 FHIR standard and its RESTful transactions. </w:t>
      </w:r>
      <w:del w:id="132" w:author="Luke Duncan" w:date="2019-11-13T21:38:00Z">
        <w:r w:rsidDel="00E802D3">
          <w:delText xml:space="preserve">Where </w:delText>
        </w:r>
      </w:del>
      <w:ins w:id="133" w:author="Luke Duncan" w:date="2019-11-13T21:38:00Z">
        <w:r w:rsidR="00E802D3">
          <w:t>In PMIR</w:t>
        </w:r>
      </w:ins>
      <w:ins w:id="134" w:author="Luke Duncan" w:date="2019-11-13T21:39:00Z">
        <w:r w:rsidR="00E802D3">
          <w:t>,</w:t>
        </w:r>
      </w:ins>
      <w:ins w:id="135" w:author="Luke Duncan" w:date="2019-11-13T21:38:00Z">
        <w:r w:rsidR="00E802D3">
          <w:t xml:space="preserve"> </w:t>
        </w:r>
      </w:ins>
      <w:r>
        <w:t xml:space="preserve">“patient identity” information includes all information found in the FHIR Patient </w:t>
      </w:r>
      <w:del w:id="136" w:author="Luke Duncan" w:date="2019-11-13T21:40:00Z">
        <w:r w:rsidDel="00E802D3">
          <w:delText>r</w:delText>
        </w:r>
      </w:del>
      <w:ins w:id="137" w:author="Luke Duncan" w:date="2019-11-13T21:40:00Z">
        <w:r w:rsidR="00E802D3">
          <w:t>R</w:t>
        </w:r>
      </w:ins>
      <w:r>
        <w:t>esource such as identifier, name, phone, gender, birth date, address, marital status, photo, others to contact, preference for language, general practitioner, and links to other instances of identities. The “</w:t>
      </w:r>
      <w:ins w:id="138" w:author="Luke Duncan" w:date="2019-11-14T15:48:00Z">
        <w:r w:rsidR="00FB2E24">
          <w:t>p</w:t>
        </w:r>
      </w:ins>
      <w:del w:id="139" w:author="Luke Duncan" w:date="2019-11-14T15:48:00Z">
        <w:r w:rsidR="00884C23" w:rsidDel="00FB2E24">
          <w:delText>P</w:delText>
        </w:r>
      </w:del>
      <w:r w:rsidR="00884C23">
        <w:t xml:space="preserve">atient </w:t>
      </w:r>
      <w:ins w:id="140" w:author="Luke Duncan" w:date="2019-11-14T15:48:00Z">
        <w:r w:rsidR="00FB2E24">
          <w:t>m</w:t>
        </w:r>
      </w:ins>
      <w:del w:id="141" w:author="Luke Duncan" w:date="2019-11-14T15:48:00Z">
        <w:r w:rsidR="00884C23" w:rsidDel="00FB2E24">
          <w:delText>M</w:delText>
        </w:r>
      </w:del>
      <w:r w:rsidR="00884C23">
        <w:t>aster</w:t>
      </w:r>
      <w:r>
        <w:t xml:space="preserve"> </w:t>
      </w:r>
      <w:ins w:id="142" w:author="Luke Duncan" w:date="2019-11-14T15:48:00Z">
        <w:r w:rsidR="00FB2E24">
          <w:t>i</w:t>
        </w:r>
      </w:ins>
      <w:del w:id="143" w:author="Luke Duncan" w:date="2019-11-14T15:48:00Z">
        <w:r w:rsidDel="00FB2E24">
          <w:delText>i</w:delText>
        </w:r>
      </w:del>
      <w:r>
        <w:t xml:space="preserve">dentity” is </w:t>
      </w:r>
      <w:ins w:id="144" w:author="John Moehrke" w:date="2019-11-12T20:59:00Z">
        <w:r w:rsidR="00A57F7D">
          <w:t xml:space="preserve">a </w:t>
        </w:r>
      </w:ins>
      <w:ins w:id="145" w:author="John Moehrke" w:date="2019-11-12T21:00:00Z">
        <w:r w:rsidR="00A57F7D">
          <w:t>dominant</w:t>
        </w:r>
      </w:ins>
      <w:ins w:id="146" w:author="John Moehrke" w:date="2019-11-12T20:59:00Z">
        <w:r w:rsidR="00A57F7D">
          <w:t xml:space="preserve"> identity </w:t>
        </w:r>
      </w:ins>
      <w:r>
        <w:t>managed centrally among many participating organizations</w:t>
      </w:r>
      <w:ins w:id="147" w:author="John Moehrke" w:date="2019-11-12T21:00:00Z">
        <w:r w:rsidR="00A57F7D">
          <w:t xml:space="preserve"> (a.k.a., “Golden Patient Identity”)</w:t>
        </w:r>
      </w:ins>
      <w:r>
        <w:t>.</w:t>
      </w:r>
    </w:p>
    <w:p w14:paraId="5BB5A6FD" w14:textId="1A89201B" w:rsidR="00ED7921" w:rsidDel="00FB2E24" w:rsidRDefault="00ED7921" w:rsidP="00CC73CA">
      <w:pPr>
        <w:pBdr>
          <w:top w:val="nil"/>
          <w:left w:val="nil"/>
          <w:bottom w:val="nil"/>
          <w:right w:val="nil"/>
          <w:between w:val="nil"/>
        </w:pBdr>
        <w:rPr>
          <w:del w:id="148" w:author="Luke Duncan" w:date="2019-11-14T15:46:00Z"/>
        </w:rPr>
      </w:pPr>
      <w:r w:rsidRPr="00755962">
        <w:t>Beyond the basic create, retrieve, update</w:t>
      </w:r>
      <w:r>
        <w:t>,</w:t>
      </w:r>
      <w:r w:rsidRPr="00755962">
        <w:t xml:space="preserve"> and delete </w:t>
      </w:r>
      <w:del w:id="149" w:author="Luke Duncan" w:date="2019-11-14T15:42:00Z">
        <w:r w:rsidRPr="00755962" w:rsidDel="00FB2E24">
          <w:delText xml:space="preserve">(CRUD) </w:delText>
        </w:r>
      </w:del>
      <w:r w:rsidRPr="00755962">
        <w:t>transaction set, this profile addresses important patient safety issues related to</w:t>
      </w:r>
      <w:r>
        <w:t xml:space="preserve"> cases where there are</w:t>
      </w:r>
      <w:r w:rsidRPr="00755962">
        <w:t xml:space="preserve"> two</w:t>
      </w:r>
      <w:r>
        <w:t xml:space="preserve"> or more</w:t>
      </w:r>
      <w:r w:rsidRPr="00755962">
        <w:t xml:space="preserve"> patient </w:t>
      </w:r>
      <w:ins w:id="150" w:author="Luke Duncan" w:date="2019-11-14T15:48:00Z">
        <w:r w:rsidR="00FB2E24">
          <w:t xml:space="preserve">master </w:t>
        </w:r>
      </w:ins>
      <w:r w:rsidR="00F71464">
        <w:t>identit</w:t>
      </w:r>
      <w:del w:id="151" w:author="Luke Duncan" w:date="2019-11-13T09:21:00Z">
        <w:r w:rsidR="00F71464" w:rsidDel="00B24FB3">
          <w:delText>y</w:delText>
        </w:r>
        <w:r w:rsidRPr="00755962" w:rsidDel="00B24FB3">
          <w:delText xml:space="preserve"> record</w:delText>
        </w:r>
      </w:del>
      <w:ins w:id="152" w:author="Luke Duncan" w:date="2019-11-13T09:21:00Z">
        <w:r w:rsidR="00B24FB3">
          <w:t>ie</w:t>
        </w:r>
      </w:ins>
      <w:r w:rsidRPr="00755962">
        <w:t>s that have</w:t>
      </w:r>
      <w:r w:rsidR="00F71464">
        <w:t xml:space="preserve"> </w:t>
      </w:r>
      <w:r w:rsidRPr="00755962">
        <w:t>been established for the same person</w:t>
      </w:r>
      <w:ins w:id="153" w:author="John Moehrke" w:date="2019-11-12T21:01:00Z">
        <w:r w:rsidR="00A57F7D">
          <w:t>, thus</w:t>
        </w:r>
      </w:ins>
      <w:del w:id="154" w:author="John Moehrke" w:date="2019-11-12T21:01:00Z">
        <w:r w:rsidRPr="00755962" w:rsidDel="00A57F7D">
          <w:delText>.</w:delText>
        </w:r>
        <w:r w:rsidDel="00A57F7D">
          <w:delText xml:space="preserve">  In such cases,</w:delText>
        </w:r>
      </w:del>
      <w:r>
        <w:t xml:space="preserve"> it is not clear which </w:t>
      </w:r>
      <w:r w:rsidR="00F71464">
        <w:t>identity</w:t>
      </w:r>
      <w:del w:id="155" w:author="Luke Duncan" w:date="2019-11-13T09:21:00Z">
        <w:r w:rsidDel="00B24FB3">
          <w:delText xml:space="preserve"> record</w:delText>
        </w:r>
      </w:del>
      <w:r>
        <w:t xml:space="preserve"> is the “true” one.  There is also a risk that health data may be associated with each </w:t>
      </w:r>
      <w:r w:rsidR="00F71464">
        <w:t>identity</w:t>
      </w:r>
      <w:del w:id="156" w:author="Luke Duncan" w:date="2019-11-13T09:21:00Z">
        <w:r w:rsidR="00F71464" w:rsidDel="00B24FB3">
          <w:delText xml:space="preserve"> </w:delText>
        </w:r>
        <w:r w:rsidDel="00B24FB3">
          <w:delText>record</w:delText>
        </w:r>
      </w:del>
      <w:r>
        <w:t xml:space="preserve"> – and these disparate data, together, are needed before a fully and accurate “health picture” can be developed for this person.  </w:t>
      </w:r>
      <w:del w:id="157" w:author="John Moehrke" w:date="2019-11-12T21:02:00Z">
        <w:r w:rsidR="00F71464" w:rsidDel="00A57F7D">
          <w:delText>Both</w:delText>
        </w:r>
        <w:r w:rsidDel="00A57F7D">
          <w:delText xml:space="preserve"> </w:delText>
        </w:r>
      </w:del>
      <w:ins w:id="158" w:author="John Moehrke" w:date="2019-11-12T21:02:00Z">
        <w:r w:rsidR="00A57F7D">
          <w:t xml:space="preserve">These </w:t>
        </w:r>
      </w:ins>
      <w:r>
        <w:t>situations represent patient safety risks.</w:t>
      </w:r>
      <w:ins w:id="159" w:author="John Moehrke" w:date="2019-11-12T21:02:00Z">
        <w:r w:rsidR="00A57F7D">
          <w:t xml:space="preserve"> This profile addresses how</w:t>
        </w:r>
      </w:ins>
      <w:ins w:id="160" w:author="John Moehrke" w:date="2019-11-12T21:03:00Z">
        <w:r w:rsidR="00A57F7D">
          <w:t xml:space="preserve"> these multiple </w:t>
        </w:r>
      </w:ins>
      <w:ins w:id="161" w:author="Luke Duncan" w:date="2019-11-14T15:48:00Z">
        <w:r w:rsidR="00FB2E24">
          <w:t>p</w:t>
        </w:r>
      </w:ins>
      <w:ins w:id="162" w:author="John Moehrke" w:date="2019-11-12T21:03:00Z">
        <w:del w:id="163" w:author="Luke Duncan" w:date="2019-11-14T15:48:00Z">
          <w:r w:rsidR="00A57F7D" w:rsidDel="00FB2E24">
            <w:delText>P</w:delText>
          </w:r>
        </w:del>
        <w:r w:rsidR="00A57F7D">
          <w:t xml:space="preserve">atient </w:t>
        </w:r>
      </w:ins>
      <w:ins w:id="164" w:author="Luke Duncan" w:date="2019-11-14T15:48:00Z">
        <w:r w:rsidR="00FB2E24">
          <w:t xml:space="preserve">master </w:t>
        </w:r>
      </w:ins>
      <w:ins w:id="165" w:author="Luke Duncan" w:date="2019-11-14T15:49:00Z">
        <w:r w:rsidR="00FB2E24">
          <w:t>i</w:t>
        </w:r>
      </w:ins>
      <w:ins w:id="166" w:author="John Moehrke" w:date="2019-11-12T21:03:00Z">
        <w:del w:id="167" w:author="Luke Duncan" w:date="2019-11-14T15:49:00Z">
          <w:r w:rsidR="00A57F7D" w:rsidDel="00FB2E24">
            <w:delText>I</w:delText>
          </w:r>
        </w:del>
        <w:r w:rsidR="00A57F7D">
          <w:t>dentit</w:t>
        </w:r>
      </w:ins>
      <w:ins w:id="168" w:author="Luke Duncan" w:date="2019-11-14T15:49:00Z">
        <w:r w:rsidR="00FB2E24">
          <w:t>ies</w:t>
        </w:r>
      </w:ins>
      <w:ins w:id="169" w:author="John Moehrke" w:date="2019-11-12T21:03:00Z">
        <w:del w:id="170" w:author="Luke Duncan" w:date="2019-11-14T15:49:00Z">
          <w:r w:rsidR="00A57F7D" w:rsidDel="00FB2E24">
            <w:delText>y</w:delText>
          </w:r>
        </w:del>
        <w:r w:rsidR="00A57F7D">
          <w:t xml:space="preserve"> can be merged into a single </w:t>
        </w:r>
      </w:ins>
      <w:ins w:id="171" w:author="Luke Duncan" w:date="2019-11-14T15:49:00Z">
        <w:r w:rsidR="00FB2E24">
          <w:t>p</w:t>
        </w:r>
      </w:ins>
      <w:ins w:id="172" w:author="John Moehrke" w:date="2019-11-12T21:03:00Z">
        <w:del w:id="173" w:author="Luke Duncan" w:date="2019-11-14T15:49:00Z">
          <w:r w:rsidR="00A57F7D" w:rsidDel="00FB2E24">
            <w:delText>P</w:delText>
          </w:r>
        </w:del>
        <w:r w:rsidR="00A57F7D">
          <w:t>atient</w:t>
        </w:r>
      </w:ins>
      <w:ins w:id="174" w:author="Luke Duncan" w:date="2019-11-14T15:49:00Z">
        <w:r w:rsidR="00FB2E24">
          <w:t xml:space="preserve"> master</w:t>
        </w:r>
      </w:ins>
      <w:ins w:id="175" w:author="John Moehrke" w:date="2019-11-12T21:03:00Z">
        <w:r w:rsidR="00A57F7D">
          <w:t xml:space="preserve"> </w:t>
        </w:r>
      </w:ins>
      <w:ins w:id="176" w:author="Luke Duncan" w:date="2019-11-14T15:49:00Z">
        <w:r w:rsidR="00FB2E24">
          <w:t>i</w:t>
        </w:r>
      </w:ins>
      <w:ins w:id="177" w:author="John Moehrke" w:date="2019-11-12T21:03:00Z">
        <w:del w:id="178" w:author="Luke Duncan" w:date="2019-11-14T15:49:00Z">
          <w:r w:rsidR="00A57F7D" w:rsidDel="00FB2E24">
            <w:delText>I</w:delText>
          </w:r>
        </w:del>
        <w:r w:rsidR="00A57F7D">
          <w:t xml:space="preserve">dentity, and how this merge flows down to data custodians so that they </w:t>
        </w:r>
        <w:del w:id="179" w:author="Luke Duncan" w:date="2019-11-14T15:47:00Z">
          <w:r w:rsidR="00A57F7D" w:rsidDel="00FB2E24">
            <w:delText>can fix their data accordingly</w:delText>
          </w:r>
        </w:del>
      </w:ins>
      <w:ins w:id="180" w:author="Luke Duncan" w:date="2019-11-14T15:47:00Z">
        <w:r w:rsidR="00FB2E24">
          <w:t>take appropriate actions</w:t>
        </w:r>
      </w:ins>
      <w:ins w:id="181" w:author="John Moehrke" w:date="2019-11-12T21:03:00Z">
        <w:r w:rsidR="00A57F7D">
          <w:t>.</w:t>
        </w:r>
      </w:ins>
    </w:p>
    <w:p w14:paraId="03BCB15B" w14:textId="4A30E69C" w:rsidR="00D75C27" w:rsidRDefault="00ED7921" w:rsidP="00FB2E24">
      <w:pPr>
        <w:pBdr>
          <w:top w:val="nil"/>
          <w:left w:val="nil"/>
          <w:bottom w:val="nil"/>
          <w:right w:val="nil"/>
          <w:between w:val="nil"/>
        </w:pBdr>
        <w:rPr>
          <w:ins w:id="182" w:author="Luke Duncan" w:date="2019-11-14T15:36:00Z"/>
        </w:rPr>
        <w:pPrChange w:id="183" w:author="Luke Duncan" w:date="2019-11-14T15:46:00Z">
          <w:pPr>
            <w:pBdr>
              <w:top w:val="nil"/>
              <w:left w:val="nil"/>
              <w:bottom w:val="nil"/>
              <w:right w:val="nil"/>
              <w:between w:val="nil"/>
            </w:pBdr>
          </w:pPr>
        </w:pPrChange>
      </w:pPr>
      <w:del w:id="184" w:author="Luke Duncan" w:date="2019-11-14T15:43:00Z">
        <w:r w:rsidDel="00FB2E24">
          <w:delText xml:space="preserve">This profile describes how a “master </w:delText>
        </w:r>
        <w:r w:rsidR="00F71464" w:rsidDel="00FB2E24">
          <w:delText>identity</w:delText>
        </w:r>
      </w:del>
      <w:del w:id="185" w:author="Luke Duncan" w:date="2019-11-13T09:22:00Z">
        <w:r w:rsidDel="00B24FB3">
          <w:delText xml:space="preserve"> record</w:delText>
        </w:r>
      </w:del>
      <w:del w:id="186" w:author="Luke Duncan" w:date="2019-11-14T15:43:00Z">
        <w:r w:rsidDel="00FB2E24">
          <w:delText xml:space="preserve">” scenario can be operationalized.  In such a scenario, there should be one and only one definitive </w:delText>
        </w:r>
        <w:r w:rsidR="00F71464" w:rsidDel="00FB2E24">
          <w:delText xml:space="preserve">identity </w:delText>
        </w:r>
      </w:del>
      <w:del w:id="187" w:author="Luke Duncan" w:date="2019-11-13T09:22:00Z">
        <w:r w:rsidDel="00B24FB3">
          <w:delText xml:space="preserve">record </w:delText>
        </w:r>
      </w:del>
      <w:del w:id="188" w:author="Luke Duncan" w:date="2019-11-14T15:43:00Z">
        <w:r w:rsidDel="00FB2E24">
          <w:delText>for each unique subject of care.</w:delText>
        </w:r>
        <w:r w:rsidRPr="00755962" w:rsidDel="00FB2E24">
          <w:delText xml:space="preserve"> </w:delText>
        </w:r>
      </w:del>
      <w:ins w:id="189" w:author="John Moehrke" w:date="2019-11-12T21:05:00Z">
        <w:del w:id="190" w:author="Luke Duncan" w:date="2019-11-14T15:43:00Z">
          <w:r w:rsidR="00271AF8" w:rsidDel="00FB2E24">
            <w:delText>A</w:delText>
          </w:r>
        </w:del>
      </w:ins>
      <w:ins w:id="191" w:author="John Moehrke" w:date="2019-11-12T21:06:00Z">
        <w:del w:id="192" w:author="Luke Duncan" w:date="2019-11-14T15:43:00Z">
          <w:r w:rsidR="00271AF8" w:rsidDel="00FB2E24">
            <w:delText xml:space="preserve">ssuring that everyone uses the same Patient Identity information including identifiers and descriptive demographics consistently. </w:delText>
          </w:r>
        </w:del>
      </w:ins>
      <w:del w:id="193" w:author="Luke Duncan" w:date="2019-11-14T15:43:00Z">
        <w:r w:rsidRPr="00755962" w:rsidDel="00FB2E24">
          <w:delText>Leveraging the Profile’s actors and the architectural patterns that describe their operation</w:delText>
        </w:r>
        <w:r w:rsidDel="00FB2E24">
          <w:delText>,</w:delText>
        </w:r>
        <w:r w:rsidRPr="00755962" w:rsidDel="00FB2E24">
          <w:delText xml:space="preserve"> </w:delText>
        </w:r>
      </w:del>
      <w:del w:id="194" w:author="Luke Duncan" w:date="2019-11-13T21:20:00Z">
        <w:r w:rsidDel="00912F6C">
          <w:delText>P</w:delText>
        </w:r>
        <w:r w:rsidR="00884C23" w:rsidDel="00912F6C">
          <w:delText>M</w:delText>
        </w:r>
        <w:r w:rsidDel="00912F6C">
          <w:delText>IM</w:delText>
        </w:r>
      </w:del>
      <w:del w:id="195" w:author="Luke Duncan" w:date="2019-11-14T15:43:00Z">
        <w:r w:rsidRPr="00755962" w:rsidDel="00FB2E24">
          <w:delText xml:space="preserve"> supports patient-safe </w:delText>
        </w:r>
        <w:r w:rsidR="00F71464" w:rsidDel="00FB2E24">
          <w:delText>identity</w:delText>
        </w:r>
        <w:r w:rsidRPr="00755962" w:rsidDel="00FB2E24">
          <w:delText xml:space="preserve"> </w:delText>
        </w:r>
      </w:del>
      <w:del w:id="196" w:author="Luke Duncan" w:date="2019-11-13T09:22:00Z">
        <w:r w:rsidRPr="00755962" w:rsidDel="00B24FB3">
          <w:delText xml:space="preserve">records </w:delText>
        </w:r>
      </w:del>
      <w:del w:id="197" w:author="Luke Duncan" w:date="2019-11-14T15:43:00Z">
        <w:r w:rsidRPr="00755962" w:rsidDel="00FB2E24">
          <w:delText>merging</w:delText>
        </w:r>
        <w:r w:rsidDel="00FB2E24">
          <w:delText xml:space="preserve">.  Multiple </w:delText>
        </w:r>
        <w:r w:rsidR="00F71464" w:rsidDel="00FB2E24">
          <w:delText>identit</w:delText>
        </w:r>
      </w:del>
      <w:del w:id="198" w:author="Luke Duncan" w:date="2019-11-13T09:30:00Z">
        <w:r w:rsidR="00F71464" w:rsidDel="00A573B5">
          <w:delText>y</w:delText>
        </w:r>
      </w:del>
      <w:del w:id="199" w:author="Luke Duncan" w:date="2019-11-14T15:43:00Z">
        <w:r w:rsidR="00F71464" w:rsidDel="00FB2E24">
          <w:delText xml:space="preserve"> </w:delText>
        </w:r>
      </w:del>
      <w:del w:id="200" w:author="Luke Duncan" w:date="2019-11-13T09:22:00Z">
        <w:r w:rsidDel="00B24FB3">
          <w:delText xml:space="preserve">records </w:delText>
        </w:r>
      </w:del>
      <w:del w:id="201" w:author="Luke Duncan" w:date="2019-11-13T21:40:00Z">
        <w:r w:rsidDel="00E802D3">
          <w:delText xml:space="preserve">are </w:delText>
        </w:r>
      </w:del>
      <w:del w:id="202" w:author="Luke Duncan" w:date="2019-11-14T15:43:00Z">
        <w:r w:rsidDel="00FB2E24">
          <w:delText xml:space="preserve">merged to ensure there is one and only one </w:delText>
        </w:r>
      </w:del>
      <w:del w:id="203" w:author="Luke Duncan" w:date="2019-11-13T09:30:00Z">
        <w:r w:rsidDel="00A573B5">
          <w:delText>definitive source of truth</w:delText>
        </w:r>
      </w:del>
      <w:del w:id="204" w:author="Luke Duncan" w:date="2019-11-14T15:43:00Z">
        <w:r w:rsidDel="00FB2E24">
          <w:delText xml:space="preserve">.  </w:delText>
        </w:r>
      </w:del>
      <w:del w:id="205" w:author="Luke Duncan" w:date="2019-11-13T21:41:00Z">
        <w:r w:rsidDel="00E802D3">
          <w:delText>The profile</w:delText>
        </w:r>
      </w:del>
      <w:del w:id="206" w:author="Luke Duncan" w:date="2019-11-14T15:43:00Z">
        <w:r w:rsidDel="00FB2E24">
          <w:delText xml:space="preserve"> also stipulates</w:delText>
        </w:r>
        <w:r w:rsidRPr="00755962" w:rsidDel="00FB2E24">
          <w:delText xml:space="preserve"> mandatory behaviors of FHIR servers that maintain health data about the subjects of care such that no health information is “orphaned” following</w:delText>
        </w:r>
        <w:r w:rsidDel="00FB2E24">
          <w:delText xml:space="preserve"> the merge</w:delText>
        </w:r>
        <w:r w:rsidRPr="00755962" w:rsidDel="00FB2E24">
          <w:delText>.</w:delText>
        </w:r>
        <w:r w:rsidDel="00FB2E24">
          <w:delText xml:space="preserve">  </w:delText>
        </w:r>
      </w:del>
      <w:del w:id="207" w:author="Luke Duncan" w:date="2019-11-13T21:20:00Z">
        <w:r w:rsidDel="00912F6C">
          <w:delText>P</w:delText>
        </w:r>
        <w:r w:rsidR="00884C23" w:rsidDel="00912F6C">
          <w:delText>M</w:delText>
        </w:r>
        <w:r w:rsidDel="00912F6C">
          <w:delText>IM</w:delText>
        </w:r>
      </w:del>
      <w:del w:id="208" w:author="Luke Duncan" w:date="2019-11-14T15:43:00Z">
        <w:r w:rsidDel="00FB2E24">
          <w:delText xml:space="preserve"> requires that when </w:delText>
        </w:r>
      </w:del>
      <w:del w:id="209" w:author="Luke Duncan" w:date="2019-11-13T09:25:00Z">
        <w:r w:rsidDel="00A573B5">
          <w:delText xml:space="preserve">merge </w:delText>
        </w:r>
      </w:del>
      <w:del w:id="210" w:author="Luke Duncan" w:date="2019-11-13T09:23:00Z">
        <w:r w:rsidDel="00B24FB3">
          <w:delText xml:space="preserve">or links </w:delText>
        </w:r>
      </w:del>
      <w:del w:id="211" w:author="Luke Duncan" w:date="2019-11-13T09:25:00Z">
        <w:r w:rsidDel="00A573B5">
          <w:delText xml:space="preserve">are made between the </w:delText>
        </w:r>
      </w:del>
      <w:del w:id="212" w:author="Luke Duncan" w:date="2019-11-14T15:43:00Z">
        <w:r w:rsidDel="00FB2E24">
          <w:delText xml:space="preserve">two or more Patient </w:delText>
        </w:r>
      </w:del>
      <w:del w:id="213" w:author="Luke Duncan" w:date="2019-11-13T09:24:00Z">
        <w:r w:rsidDel="00B24FB3">
          <w:delText>instances</w:delText>
        </w:r>
      </w:del>
      <w:del w:id="214" w:author="Luke Duncan" w:date="2019-11-14T14:27:00Z">
        <w:r w:rsidDel="000E2C5C">
          <w:delText xml:space="preserve">, </w:delText>
        </w:r>
      </w:del>
      <w:commentRangeStart w:id="215"/>
      <w:del w:id="216" w:author="Luke Duncan" w:date="2019-11-13T09:24:00Z">
        <w:r w:rsidDel="00B24FB3">
          <w:delText>any query against any of the patient identifiers that have been linked return results for all the linked records</w:delText>
        </w:r>
        <w:commentRangeEnd w:id="215"/>
        <w:r w:rsidR="00271AF8" w:rsidDel="00B24FB3">
          <w:rPr>
            <w:rStyle w:val="CommentReference"/>
          </w:rPr>
          <w:commentReference w:id="215"/>
        </w:r>
        <w:r w:rsidDel="00B24FB3">
          <w:delText xml:space="preserve">, and </w:delText>
        </w:r>
      </w:del>
      <w:del w:id="217" w:author="Luke Duncan" w:date="2019-11-13T09:26:00Z">
        <w:r w:rsidDel="00A573B5">
          <w:delText>to the extent possible</w:delText>
        </w:r>
      </w:del>
      <w:del w:id="218" w:author="Luke Duncan" w:date="2019-11-14T15:43:00Z">
        <w:r w:rsidDel="00FB2E24">
          <w:delText xml:space="preserve">, deprecated Patient identities are no longer utilized.  </w:delText>
        </w:r>
      </w:del>
      <w:commentRangeStart w:id="219"/>
      <w:del w:id="220" w:author="Luke Duncan" w:date="2019-11-14T14:22:00Z">
        <w:r w:rsidDel="000E2C5C">
          <w:delText>Clinical data referencing merged Patients should be updated so that queries for the merged Patient will return all relevant clinical data.</w:delText>
        </w:r>
        <w:commentRangeEnd w:id="219"/>
        <w:r w:rsidR="00A573B5" w:rsidDel="000E2C5C">
          <w:rPr>
            <w:rStyle w:val="CommentReference"/>
          </w:rPr>
          <w:commentReference w:id="219"/>
        </w:r>
      </w:del>
      <w:ins w:id="221" w:author="Luke Duncan" w:date="2019-11-14T14:19:00Z">
        <w:r w:rsidR="00D75C27">
          <w:t xml:space="preserve"> It</w:t>
        </w:r>
      </w:ins>
      <w:ins w:id="222" w:author="Luke Duncan" w:date="2019-11-14T15:46:00Z">
        <w:r w:rsidR="00FB2E24">
          <w:t xml:space="preserve"> i</w:t>
        </w:r>
      </w:ins>
      <w:ins w:id="223" w:author="Luke Duncan" w:date="2019-11-14T14:19:00Z">
        <w:r w:rsidR="00D75C27">
          <w:t>s outside the scope of this profi</w:t>
        </w:r>
      </w:ins>
      <w:ins w:id="224" w:author="Luke Duncan" w:date="2019-11-14T14:20:00Z">
        <w:r w:rsidR="00D75C27">
          <w:t xml:space="preserve">le to define how </w:t>
        </w:r>
      </w:ins>
      <w:ins w:id="225" w:author="Luke Duncan" w:date="2019-11-14T14:25:00Z">
        <w:r w:rsidR="000E2C5C">
          <w:t xml:space="preserve">references to the merged patient </w:t>
        </w:r>
      </w:ins>
      <w:ins w:id="226" w:author="Luke Duncan" w:date="2019-11-14T15:49:00Z">
        <w:r w:rsidR="00FB2E24">
          <w:t xml:space="preserve">master </w:t>
        </w:r>
      </w:ins>
      <w:ins w:id="227" w:author="Luke Duncan" w:date="2019-11-14T14:27:00Z">
        <w:r w:rsidR="000E2C5C">
          <w:t xml:space="preserve">identity </w:t>
        </w:r>
      </w:ins>
      <w:ins w:id="228" w:author="Luke Duncan" w:date="2019-11-14T14:26:00Z">
        <w:r w:rsidR="000E2C5C">
          <w:t>from other data should be</w:t>
        </w:r>
      </w:ins>
      <w:ins w:id="229" w:author="Luke Duncan" w:date="2019-11-14T14:20:00Z">
        <w:r w:rsidR="00D75C27">
          <w:t xml:space="preserve"> </w:t>
        </w:r>
      </w:ins>
      <w:ins w:id="230" w:author="Luke Duncan" w:date="2019-11-14T14:21:00Z">
        <w:r w:rsidR="00D75C27">
          <w:t>handle</w:t>
        </w:r>
      </w:ins>
      <w:ins w:id="231" w:author="Luke Duncan" w:date="2019-11-14T14:26:00Z">
        <w:r w:rsidR="000E2C5C">
          <w:t>d</w:t>
        </w:r>
      </w:ins>
      <w:ins w:id="232" w:author="Luke Duncan" w:date="2019-11-14T14:20:00Z">
        <w:r w:rsidR="00D75C27">
          <w:t>.</w:t>
        </w:r>
      </w:ins>
    </w:p>
    <w:p w14:paraId="2399395D" w14:textId="008AA6D2" w:rsidR="00FB2E24" w:rsidRPr="00692823" w:rsidDel="00FB2E24" w:rsidRDefault="00FB2E24" w:rsidP="00ED7921">
      <w:pPr>
        <w:pBdr>
          <w:top w:val="nil"/>
          <w:left w:val="nil"/>
          <w:bottom w:val="nil"/>
          <w:right w:val="nil"/>
          <w:between w:val="nil"/>
        </w:pBdr>
        <w:rPr>
          <w:del w:id="233" w:author="Luke Duncan" w:date="2019-11-14T15:47:00Z"/>
        </w:rPr>
      </w:pPr>
    </w:p>
    <w:p w14:paraId="6019FDFE" w14:textId="71011790" w:rsidR="002676E4" w:rsidRPr="00755962" w:rsidRDefault="00296816" w:rsidP="00ED7921">
      <w:pPr>
        <w:pStyle w:val="Heading2"/>
        <w:ind w:left="0" w:firstLine="0"/>
      </w:pPr>
      <w:bookmarkStart w:id="234" w:name="_Toc7702373"/>
      <w:r>
        <w:t>49.</w:t>
      </w:r>
      <w:r w:rsidR="00A350F3" w:rsidRPr="00755962">
        <w:t xml:space="preserve">1 </w:t>
      </w:r>
      <w:del w:id="235" w:author="Luke Duncan" w:date="2019-11-13T21:20:00Z">
        <w:r w:rsidR="00015050" w:rsidDel="00912F6C">
          <w:delText>P</w:delText>
        </w:r>
        <w:r w:rsidR="00884C23" w:rsidDel="00912F6C">
          <w:delText>M</w:delText>
        </w:r>
        <w:r w:rsidR="00015050" w:rsidDel="00912F6C">
          <w:delText>IM</w:delText>
        </w:r>
      </w:del>
      <w:ins w:id="236" w:author="Luke Duncan" w:date="2019-11-13T21:20:00Z">
        <w:r w:rsidR="00912F6C">
          <w:t>PMIR</w:t>
        </w:r>
      </w:ins>
      <w:r w:rsidR="00714C01" w:rsidRPr="00755962">
        <w:t xml:space="preserve"> </w:t>
      </w:r>
      <w:r w:rsidR="00A350F3" w:rsidRPr="00755962">
        <w:t>Actors, Transactions, and Content Modules</w:t>
      </w:r>
      <w:bookmarkEnd w:id="234"/>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37" w:name="147n2zr" w:colFirst="0" w:colLast="0"/>
      <w:bookmarkStart w:id="238" w:name="2p2csry" w:colFirst="0" w:colLast="0"/>
      <w:bookmarkEnd w:id="237"/>
      <w:bookmarkEnd w:id="238"/>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635CA805" w:rsidR="002676E4" w:rsidRPr="009E3484" w:rsidRDefault="00A350F3" w:rsidP="009E3484">
      <w:pPr>
        <w:pBdr>
          <w:top w:val="nil"/>
          <w:left w:val="nil"/>
          <w:bottom w:val="nil"/>
          <w:right w:val="nil"/>
          <w:between w:val="nil"/>
        </w:pBdr>
        <w:rPr>
          <w:i/>
          <w:color w:val="000000"/>
        </w:rPr>
      </w:pPr>
      <w:r w:rsidRPr="00755962">
        <w:rPr>
          <w:color w:val="000000"/>
        </w:rPr>
        <w:t xml:space="preserve">Figure </w:t>
      </w:r>
      <w:r w:rsidR="00296816">
        <w:rPr>
          <w:color w:val="000000"/>
        </w:rPr>
        <w:t>49.</w:t>
      </w:r>
      <w:r w:rsidRPr="00755962">
        <w:rPr>
          <w:color w:val="000000"/>
        </w:rPr>
        <w:t xml:space="preserve">1-1 shows the actors directly involved in the </w:t>
      </w:r>
      <w:del w:id="239" w:author="Luke Duncan" w:date="2019-11-13T21:20:00Z">
        <w:r w:rsidR="00884C23" w:rsidDel="00912F6C">
          <w:delText>PMIM</w:delText>
        </w:r>
      </w:del>
      <w:ins w:id="240" w:author="Luke Duncan" w:date="2019-11-13T21:20:00Z">
        <w:r w:rsidR="00912F6C">
          <w:t>PMIR</w:t>
        </w:r>
      </w:ins>
      <w:r w:rsidR="00714C01" w:rsidRPr="00755962">
        <w:rPr>
          <w:color w:val="000000"/>
        </w:rPr>
        <w:t xml:space="preserve"> </w:t>
      </w:r>
      <w:r w:rsidRPr="00755962">
        <w:rPr>
          <w:color w:val="000000"/>
        </w:rPr>
        <w:t xml:space="preserve">Profile and the relevant transactions between them. </w:t>
      </w:r>
      <w:del w:id="241" w:author="Luke Duncan" w:date="2019-11-13T09:42:00Z">
        <w:r w:rsidRPr="00755962" w:rsidDel="00B5622F">
          <w:rPr>
            <w:color w:val="000000"/>
          </w:rPr>
          <w:delText xml:space="preserve">If needed for context, other actors that may be indirectly involved due to their participation in other related profiles are shown in dotted lines. </w:delText>
        </w:r>
      </w:del>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2B5FE68E" w:rsidR="002676E4" w:rsidRPr="00755962" w:rsidRDefault="00E40A21">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drawing>
          <wp:inline distT="0" distB="0" distL="0" distR="0" wp14:anchorId="4497FD60" wp14:editId="33B3BF54">
            <wp:extent cx="5959475" cy="3347300"/>
            <wp:effectExtent l="0" t="0" r="317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63040" cy="334930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4E80B74F"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del w:id="242" w:author="Luke Duncan" w:date="2019-11-13T21:20:00Z">
        <w:r w:rsidR="00884C23" w:rsidDel="00912F6C">
          <w:rPr>
            <w:rFonts w:ascii="Arial" w:eastAsia="Arial" w:hAnsi="Arial" w:cs="Arial"/>
            <w:b/>
            <w:sz w:val="22"/>
            <w:szCs w:val="22"/>
          </w:rPr>
          <w:delText>PMIM</w:delText>
        </w:r>
      </w:del>
      <w:ins w:id="243" w:author="Luke Duncan" w:date="2019-11-13T21:20:00Z">
        <w:r w:rsidR="00912F6C">
          <w:rPr>
            <w:rFonts w:ascii="Arial" w:eastAsia="Arial" w:hAnsi="Arial" w:cs="Arial"/>
            <w:b/>
            <w:sz w:val="22"/>
            <w:szCs w:val="22"/>
          </w:rPr>
          <w:t>PMIR</w:t>
        </w:r>
      </w:ins>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539D19B0" w:rsidR="002676E4" w:rsidRPr="00755962" w:rsidRDefault="00A350F3">
      <w:pPr>
        <w:pBdr>
          <w:top w:val="nil"/>
          <w:left w:val="nil"/>
          <w:bottom w:val="nil"/>
          <w:right w:val="nil"/>
          <w:between w:val="nil"/>
        </w:pBdr>
        <w:rPr>
          <w:color w:val="000000"/>
        </w:rPr>
      </w:pPr>
      <w:r w:rsidRPr="00755962">
        <w:rPr>
          <w:color w:val="000000"/>
        </w:rPr>
        <w:t xml:space="preserve">Table </w:t>
      </w:r>
      <w:r w:rsidR="00296816">
        <w:rPr>
          <w:color w:val="000000"/>
        </w:rPr>
        <w:t>49.</w:t>
      </w:r>
      <w:r w:rsidRPr="00755962">
        <w:rPr>
          <w:color w:val="000000"/>
        </w:rPr>
        <w:t xml:space="preserve">1-1 lists the transactions for each actor directly involved in the </w:t>
      </w:r>
      <w:del w:id="244" w:author="Luke Duncan" w:date="2019-11-13T21:20:00Z">
        <w:r w:rsidR="00884C23" w:rsidDel="00912F6C">
          <w:delText>PMIM</w:delText>
        </w:r>
      </w:del>
      <w:ins w:id="245" w:author="Luke Duncan" w:date="2019-11-13T21:20:00Z">
        <w:r w:rsidR="00912F6C">
          <w:t>PMIR</w:t>
        </w:r>
      </w:ins>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0DBA7B03"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del w:id="246" w:author="Luke Duncan" w:date="2019-11-13T21:20:00Z">
        <w:r w:rsidR="00884C23" w:rsidDel="00912F6C">
          <w:rPr>
            <w:rFonts w:ascii="Arial" w:eastAsia="Arial" w:hAnsi="Arial" w:cs="Arial"/>
            <w:b/>
            <w:sz w:val="22"/>
            <w:szCs w:val="22"/>
          </w:rPr>
          <w:delText>PMIM</w:delText>
        </w:r>
      </w:del>
      <w:ins w:id="247" w:author="Luke Duncan" w:date="2019-11-13T21:20:00Z">
        <w:r w:rsidR="00912F6C">
          <w:rPr>
            <w:rFonts w:ascii="Arial" w:eastAsia="Arial" w:hAnsi="Arial" w:cs="Arial"/>
            <w:b/>
            <w:sz w:val="22"/>
            <w:szCs w:val="22"/>
          </w:rPr>
          <w:t>PMIR</w:t>
        </w:r>
      </w:ins>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48" w:author="Luke Duncan" w:date="2019-11-13T21:43:00Z">
          <w:tblPr>
            <w:tblStyle w:val="4"/>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605"/>
        <w:gridCol w:w="3245"/>
        <w:gridCol w:w="1435"/>
        <w:gridCol w:w="1440"/>
        <w:gridCol w:w="1620"/>
        <w:tblGridChange w:id="249">
          <w:tblGrid>
            <w:gridCol w:w="2605"/>
            <w:gridCol w:w="3245"/>
            <w:gridCol w:w="985"/>
            <w:gridCol w:w="985"/>
            <w:gridCol w:w="1805"/>
          </w:tblGrid>
        </w:tblGridChange>
      </w:tblGrid>
      <w:tr w:rsidR="00E802D3" w:rsidRPr="00755962" w14:paraId="364BAB97" w14:textId="77777777" w:rsidTr="00E802D3">
        <w:trPr>
          <w:jc w:val="center"/>
          <w:trPrChange w:id="250" w:author="Luke Duncan" w:date="2019-11-13T21:43:00Z">
            <w:trPr>
              <w:jc w:val="center"/>
            </w:trPr>
          </w:trPrChange>
        </w:trPr>
        <w:tc>
          <w:tcPr>
            <w:tcW w:w="2605" w:type="dxa"/>
            <w:shd w:val="clear" w:color="auto" w:fill="D9D9D9"/>
            <w:tcPrChange w:id="251" w:author="Luke Duncan" w:date="2019-11-13T21:43:00Z">
              <w:tcPr>
                <w:tcW w:w="2605" w:type="dxa"/>
                <w:shd w:val="clear" w:color="auto" w:fill="D9D9D9"/>
              </w:tcPr>
            </w:tcPrChange>
          </w:tcPr>
          <w:p w14:paraId="1D0DAB36" w14:textId="77777777" w:rsidR="00E802D3" w:rsidRPr="00755962" w:rsidRDefault="00E802D3" w:rsidP="00E802D3">
            <w:pPr>
              <w:pStyle w:val="TableEntryHeader"/>
            </w:pPr>
            <w:bookmarkStart w:id="252" w:name="_3o7alnk" w:colFirst="0" w:colLast="0"/>
            <w:bookmarkEnd w:id="252"/>
            <w:r w:rsidRPr="00755962">
              <w:t>Actors</w:t>
            </w:r>
          </w:p>
        </w:tc>
        <w:tc>
          <w:tcPr>
            <w:tcW w:w="3245" w:type="dxa"/>
            <w:shd w:val="clear" w:color="auto" w:fill="D9D9D9"/>
            <w:tcPrChange w:id="253" w:author="Luke Duncan" w:date="2019-11-13T21:43:00Z">
              <w:tcPr>
                <w:tcW w:w="3245" w:type="dxa"/>
                <w:shd w:val="clear" w:color="auto" w:fill="D9D9D9"/>
              </w:tcPr>
            </w:tcPrChange>
          </w:tcPr>
          <w:p w14:paraId="306DFC3A" w14:textId="77777777" w:rsidR="00E802D3" w:rsidRPr="00755962" w:rsidRDefault="00E802D3" w:rsidP="00E802D3">
            <w:pPr>
              <w:pStyle w:val="TableEntryHeader"/>
            </w:pPr>
            <w:r w:rsidRPr="00755962">
              <w:t xml:space="preserve">Transactions </w:t>
            </w:r>
          </w:p>
        </w:tc>
        <w:tc>
          <w:tcPr>
            <w:tcW w:w="1435" w:type="dxa"/>
            <w:shd w:val="clear" w:color="auto" w:fill="D9D9D9"/>
            <w:tcPrChange w:id="254" w:author="Luke Duncan" w:date="2019-11-13T21:43:00Z">
              <w:tcPr>
                <w:tcW w:w="985" w:type="dxa"/>
                <w:shd w:val="clear" w:color="auto" w:fill="D9D9D9"/>
              </w:tcPr>
            </w:tcPrChange>
          </w:tcPr>
          <w:p w14:paraId="3BFEB22D" w14:textId="37682DD2" w:rsidR="00E802D3" w:rsidRPr="00755962" w:rsidRDefault="00E802D3" w:rsidP="00E802D3">
            <w:pPr>
              <w:pStyle w:val="TableEntryHeader"/>
              <w:rPr>
                <w:ins w:id="255" w:author="Luke Duncan" w:date="2019-11-13T21:42:00Z"/>
              </w:rPr>
            </w:pPr>
            <w:ins w:id="256" w:author="Luke Duncan" w:date="2019-11-13T21:42:00Z">
              <w:r>
                <w:t xml:space="preserve">Initiator </w:t>
              </w:r>
              <w:commentRangeStart w:id="257"/>
              <w:r>
                <w:t>or</w:t>
              </w:r>
              <w:commentRangeEnd w:id="257"/>
              <w:r>
                <w:rPr>
                  <w:rStyle w:val="CommentReference"/>
                  <w:rFonts w:ascii="Times New Roman" w:hAnsi="Times New Roman"/>
                  <w:b w:val="0"/>
                </w:rPr>
                <w:commentReference w:id="257"/>
              </w:r>
              <w:r>
                <w:t xml:space="preserve"> Responder</w:t>
              </w:r>
            </w:ins>
          </w:p>
        </w:tc>
        <w:tc>
          <w:tcPr>
            <w:tcW w:w="1440" w:type="dxa"/>
            <w:shd w:val="clear" w:color="auto" w:fill="D9D9D9"/>
            <w:tcPrChange w:id="258" w:author="Luke Duncan" w:date="2019-11-13T21:43:00Z">
              <w:tcPr>
                <w:tcW w:w="985" w:type="dxa"/>
                <w:shd w:val="clear" w:color="auto" w:fill="D9D9D9"/>
              </w:tcPr>
            </w:tcPrChange>
          </w:tcPr>
          <w:p w14:paraId="606D2B42" w14:textId="4243BEE2" w:rsidR="00E802D3" w:rsidRPr="00755962" w:rsidRDefault="00E802D3" w:rsidP="00E802D3">
            <w:pPr>
              <w:pStyle w:val="TableEntryHeader"/>
            </w:pPr>
            <w:r w:rsidRPr="00755962">
              <w:t>Optionality</w:t>
            </w:r>
          </w:p>
        </w:tc>
        <w:tc>
          <w:tcPr>
            <w:tcW w:w="1620" w:type="dxa"/>
            <w:shd w:val="clear" w:color="auto" w:fill="D9D9D9"/>
            <w:tcPrChange w:id="259" w:author="Luke Duncan" w:date="2019-11-13T21:43:00Z">
              <w:tcPr>
                <w:tcW w:w="1805" w:type="dxa"/>
                <w:shd w:val="clear" w:color="auto" w:fill="D9D9D9"/>
              </w:tcPr>
            </w:tcPrChange>
          </w:tcPr>
          <w:p w14:paraId="57215F23" w14:textId="77777777" w:rsidR="00E802D3" w:rsidRPr="00755962" w:rsidRDefault="00E802D3" w:rsidP="00E802D3">
            <w:pPr>
              <w:pStyle w:val="TableEntryHeader"/>
              <w:rPr>
                <w:rFonts w:ascii="Times New Roman" w:hAnsi="Times New Roman"/>
                <w:b w:val="0"/>
                <w:i/>
              </w:rPr>
            </w:pPr>
            <w:r w:rsidRPr="00755962">
              <w:t>Reference</w:t>
            </w:r>
          </w:p>
        </w:tc>
      </w:tr>
      <w:tr w:rsidR="00E802D3" w:rsidRPr="00755962" w14:paraId="43B73A2B" w14:textId="77777777" w:rsidTr="00E802D3">
        <w:trPr>
          <w:jc w:val="center"/>
          <w:trPrChange w:id="260" w:author="Luke Duncan" w:date="2019-11-13T21:43:00Z">
            <w:trPr>
              <w:jc w:val="center"/>
            </w:trPr>
          </w:trPrChange>
        </w:trPr>
        <w:tc>
          <w:tcPr>
            <w:tcW w:w="2605" w:type="dxa"/>
            <w:tcPrChange w:id="261" w:author="Luke Duncan" w:date="2019-11-13T21:43:00Z">
              <w:tcPr>
                <w:tcW w:w="2605" w:type="dxa"/>
              </w:tcPr>
            </w:tcPrChange>
          </w:tcPr>
          <w:p w14:paraId="10028C96" w14:textId="695DD4AD" w:rsidR="00E802D3" w:rsidRPr="00755962" w:rsidRDefault="00E802D3" w:rsidP="00E802D3">
            <w:pPr>
              <w:spacing w:before="40" w:after="40"/>
              <w:ind w:right="72"/>
              <w:rPr>
                <w:sz w:val="18"/>
                <w:szCs w:val="18"/>
              </w:rPr>
            </w:pPr>
            <w:r w:rsidRPr="00755962">
              <w:rPr>
                <w:sz w:val="18"/>
                <w:szCs w:val="18"/>
              </w:rPr>
              <w:t>Patient Identity Source</w:t>
            </w:r>
          </w:p>
        </w:tc>
        <w:tc>
          <w:tcPr>
            <w:tcW w:w="3245" w:type="dxa"/>
            <w:tcPrChange w:id="262" w:author="Luke Duncan" w:date="2019-11-13T21:43:00Z">
              <w:tcPr>
                <w:tcW w:w="3245" w:type="dxa"/>
              </w:tcPr>
            </w:tcPrChange>
          </w:tcPr>
          <w:p w14:paraId="4CD809F8" w14:textId="035A0D4E"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Change w:id="263" w:author="Luke Duncan" w:date="2019-11-13T21:43:00Z">
              <w:tcPr>
                <w:tcW w:w="985" w:type="dxa"/>
              </w:tcPr>
            </w:tcPrChange>
          </w:tcPr>
          <w:p w14:paraId="4DB2AB43" w14:textId="0B1CA582" w:rsidR="00E802D3" w:rsidRPr="00755962" w:rsidRDefault="00E802D3" w:rsidP="00E802D3">
            <w:pPr>
              <w:spacing w:before="40" w:after="40"/>
              <w:ind w:right="72"/>
              <w:rPr>
                <w:ins w:id="264" w:author="Luke Duncan" w:date="2019-11-13T21:42:00Z"/>
                <w:sz w:val="18"/>
                <w:szCs w:val="18"/>
              </w:rPr>
            </w:pPr>
            <w:ins w:id="265" w:author="Luke Duncan" w:date="2019-11-13T21:42:00Z">
              <w:r>
                <w:rPr>
                  <w:sz w:val="18"/>
                  <w:szCs w:val="18"/>
                </w:rPr>
                <w:t>Initiator</w:t>
              </w:r>
            </w:ins>
          </w:p>
        </w:tc>
        <w:tc>
          <w:tcPr>
            <w:tcW w:w="1440" w:type="dxa"/>
            <w:tcPrChange w:id="266" w:author="Luke Duncan" w:date="2019-11-13T21:43:00Z">
              <w:tcPr>
                <w:tcW w:w="985" w:type="dxa"/>
              </w:tcPr>
            </w:tcPrChange>
          </w:tcPr>
          <w:p w14:paraId="72D87897" w14:textId="35064C87" w:rsidR="00E802D3" w:rsidRPr="00755962" w:rsidRDefault="00E802D3" w:rsidP="00E802D3">
            <w:pPr>
              <w:spacing w:before="40" w:after="40"/>
              <w:ind w:right="72"/>
              <w:rPr>
                <w:sz w:val="18"/>
                <w:szCs w:val="18"/>
              </w:rPr>
            </w:pPr>
            <w:r w:rsidRPr="00755962">
              <w:rPr>
                <w:sz w:val="18"/>
                <w:szCs w:val="18"/>
              </w:rPr>
              <w:t>R</w:t>
            </w:r>
          </w:p>
        </w:tc>
        <w:tc>
          <w:tcPr>
            <w:tcW w:w="1620" w:type="dxa"/>
            <w:tcPrChange w:id="267" w:author="Luke Duncan" w:date="2019-11-13T21:43:00Z">
              <w:tcPr>
                <w:tcW w:w="1805" w:type="dxa"/>
              </w:tcPr>
            </w:tcPrChange>
          </w:tcPr>
          <w:p w14:paraId="75972D71" w14:textId="635A59F9" w:rsidR="00E802D3" w:rsidRPr="00755962" w:rsidRDefault="00E802D3" w:rsidP="00E802D3">
            <w:pPr>
              <w:pBdr>
                <w:top w:val="nil"/>
                <w:left w:val="nil"/>
                <w:bottom w:val="nil"/>
                <w:right w:val="nil"/>
                <w:between w:val="nil"/>
              </w:pBdr>
              <w:spacing w:before="40" w:after="40"/>
              <w:ind w:left="72" w:right="72" w:hanging="72"/>
              <w:rPr>
                <w:sz w:val="18"/>
                <w:szCs w:val="18"/>
              </w:rPr>
            </w:pPr>
            <w:r>
              <w:rPr>
                <w:sz w:val="18"/>
                <w:szCs w:val="18"/>
              </w:rPr>
              <w:t>ITI TF-2c: 3.93</w:t>
            </w:r>
          </w:p>
        </w:tc>
      </w:tr>
      <w:tr w:rsidR="00E802D3" w:rsidRPr="00755962" w14:paraId="71D164A0" w14:textId="77777777" w:rsidTr="00E802D3">
        <w:trPr>
          <w:trHeight w:val="420"/>
          <w:jc w:val="center"/>
          <w:trPrChange w:id="268" w:author="Luke Duncan" w:date="2019-11-13T21:43:00Z">
            <w:trPr>
              <w:trHeight w:val="420"/>
              <w:jc w:val="center"/>
            </w:trPr>
          </w:trPrChange>
        </w:trPr>
        <w:tc>
          <w:tcPr>
            <w:tcW w:w="2605" w:type="dxa"/>
            <w:tcPrChange w:id="269" w:author="Luke Duncan" w:date="2019-11-13T21:43:00Z">
              <w:tcPr>
                <w:tcW w:w="2605" w:type="dxa"/>
              </w:tcPr>
            </w:tcPrChange>
          </w:tcPr>
          <w:p w14:paraId="673F4FAC" w14:textId="3871B090" w:rsidR="00E802D3" w:rsidRPr="00755962" w:rsidRDefault="00E802D3" w:rsidP="00E802D3">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245" w:type="dxa"/>
            <w:tcPrChange w:id="270" w:author="Luke Duncan" w:date="2019-11-13T21:43:00Z">
              <w:tcPr>
                <w:tcW w:w="3245" w:type="dxa"/>
              </w:tcPr>
            </w:tcPrChange>
          </w:tcPr>
          <w:p w14:paraId="02E06157" w14:textId="0CFE4398"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Change w:id="271" w:author="Luke Duncan" w:date="2019-11-13T21:43:00Z">
              <w:tcPr>
                <w:tcW w:w="985" w:type="dxa"/>
              </w:tcPr>
            </w:tcPrChange>
          </w:tcPr>
          <w:p w14:paraId="57B54285" w14:textId="65062D30" w:rsidR="00E802D3" w:rsidRPr="00755962" w:rsidRDefault="00E802D3" w:rsidP="00E802D3">
            <w:pPr>
              <w:pBdr>
                <w:top w:val="nil"/>
                <w:left w:val="nil"/>
                <w:bottom w:val="nil"/>
                <w:right w:val="nil"/>
                <w:between w:val="nil"/>
              </w:pBdr>
              <w:spacing w:before="40" w:after="40"/>
              <w:ind w:left="72" w:right="72" w:hanging="72"/>
              <w:rPr>
                <w:ins w:id="272" w:author="Luke Duncan" w:date="2019-11-13T21:42:00Z"/>
                <w:sz w:val="18"/>
                <w:szCs w:val="18"/>
              </w:rPr>
            </w:pPr>
            <w:ins w:id="273" w:author="Luke Duncan" w:date="2019-11-13T21:42:00Z">
              <w:r>
                <w:rPr>
                  <w:sz w:val="18"/>
                  <w:szCs w:val="18"/>
                </w:rPr>
                <w:t>Responder</w:t>
              </w:r>
            </w:ins>
          </w:p>
        </w:tc>
        <w:tc>
          <w:tcPr>
            <w:tcW w:w="1440" w:type="dxa"/>
            <w:tcPrChange w:id="274" w:author="Luke Duncan" w:date="2019-11-13T21:43:00Z">
              <w:tcPr>
                <w:tcW w:w="985" w:type="dxa"/>
              </w:tcPr>
            </w:tcPrChange>
          </w:tcPr>
          <w:p w14:paraId="0CD6999A" w14:textId="5A610979"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620" w:type="dxa"/>
            <w:tcPrChange w:id="275" w:author="Luke Duncan" w:date="2019-11-13T21:43:00Z">
              <w:tcPr>
                <w:tcW w:w="1805" w:type="dxa"/>
              </w:tcPr>
            </w:tcPrChange>
          </w:tcPr>
          <w:p w14:paraId="1FCF6138" w14:textId="221B3887"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Pr>
                <w:sz w:val="18"/>
                <w:szCs w:val="18"/>
              </w:rPr>
              <w:t>ITI TF-2c: 3.93</w:t>
            </w:r>
          </w:p>
        </w:tc>
      </w:tr>
      <w:tr w:rsidR="00E802D3" w:rsidRPr="00755962" w14:paraId="21648CF0" w14:textId="77777777" w:rsidTr="00E802D3">
        <w:trPr>
          <w:trHeight w:val="420"/>
          <w:jc w:val="center"/>
          <w:trPrChange w:id="276" w:author="Luke Duncan" w:date="2019-11-13T21:43:00Z">
            <w:trPr>
              <w:trHeight w:val="420"/>
              <w:jc w:val="center"/>
            </w:trPr>
          </w:trPrChange>
        </w:trPr>
        <w:tc>
          <w:tcPr>
            <w:tcW w:w="2605" w:type="dxa"/>
            <w:vMerge w:val="restart"/>
            <w:tcPrChange w:id="277" w:author="Luke Duncan" w:date="2019-11-13T21:43:00Z">
              <w:tcPr>
                <w:tcW w:w="2605" w:type="dxa"/>
                <w:vMerge w:val="restart"/>
              </w:tcPr>
            </w:tcPrChange>
          </w:tcPr>
          <w:p w14:paraId="5D72F8E4" w14:textId="14041D46" w:rsidR="00E802D3" w:rsidRPr="00755962" w:rsidRDefault="00E802D3" w:rsidP="00E802D3">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802D3" w:rsidRPr="00755962" w:rsidRDefault="00E802D3" w:rsidP="00E802D3">
            <w:pPr>
              <w:spacing w:before="0"/>
              <w:ind w:left="90" w:right="72" w:firstLine="15"/>
              <w:rPr>
                <w:sz w:val="18"/>
                <w:szCs w:val="18"/>
              </w:rPr>
            </w:pPr>
          </w:p>
        </w:tc>
        <w:tc>
          <w:tcPr>
            <w:tcW w:w="3245" w:type="dxa"/>
            <w:tcPrChange w:id="278" w:author="Luke Duncan" w:date="2019-11-13T21:43:00Z">
              <w:tcPr>
                <w:tcW w:w="3245" w:type="dxa"/>
              </w:tcPr>
            </w:tcPrChange>
          </w:tcPr>
          <w:p w14:paraId="400428B7" w14:textId="09546ACA" w:rsidR="00E802D3" w:rsidRPr="00755962" w:rsidRDefault="00E802D3" w:rsidP="00E802D3">
            <w:pPr>
              <w:spacing w:before="40" w:after="40"/>
              <w:ind w:left="72" w:right="72"/>
              <w:rPr>
                <w:sz w:val="18"/>
                <w:szCs w:val="18"/>
              </w:rPr>
            </w:pPr>
            <w:r w:rsidRPr="00755962">
              <w:rPr>
                <w:sz w:val="18"/>
                <w:szCs w:val="18"/>
              </w:rPr>
              <w:t>Mobile Patient Identity Feed [ITI-</w:t>
            </w:r>
            <w:r>
              <w:rPr>
                <w:sz w:val="18"/>
                <w:szCs w:val="18"/>
              </w:rPr>
              <w:t>93</w:t>
            </w:r>
            <w:r w:rsidRPr="00755962">
              <w:rPr>
                <w:sz w:val="18"/>
                <w:szCs w:val="18"/>
              </w:rPr>
              <w:t>]</w:t>
            </w:r>
          </w:p>
        </w:tc>
        <w:tc>
          <w:tcPr>
            <w:tcW w:w="1435" w:type="dxa"/>
            <w:tcPrChange w:id="279" w:author="Luke Duncan" w:date="2019-11-13T21:43:00Z">
              <w:tcPr>
                <w:tcW w:w="985" w:type="dxa"/>
              </w:tcPr>
            </w:tcPrChange>
          </w:tcPr>
          <w:p w14:paraId="40828C88" w14:textId="390076C9" w:rsidR="00E802D3" w:rsidRPr="00755962" w:rsidRDefault="00E802D3" w:rsidP="00E802D3">
            <w:pPr>
              <w:pBdr>
                <w:top w:val="nil"/>
                <w:left w:val="nil"/>
                <w:bottom w:val="nil"/>
                <w:right w:val="nil"/>
                <w:between w:val="nil"/>
              </w:pBdr>
              <w:spacing w:before="40" w:after="40"/>
              <w:ind w:left="72" w:right="72" w:hanging="72"/>
              <w:rPr>
                <w:ins w:id="280" w:author="Luke Duncan" w:date="2019-11-13T21:42:00Z"/>
                <w:color w:val="000000"/>
                <w:sz w:val="18"/>
                <w:szCs w:val="18"/>
              </w:rPr>
            </w:pPr>
            <w:ins w:id="281" w:author="Luke Duncan" w:date="2019-11-13T21:42:00Z">
              <w:r>
                <w:rPr>
                  <w:color w:val="000000"/>
                  <w:sz w:val="18"/>
                  <w:szCs w:val="18"/>
                </w:rPr>
                <w:t>Initiator and Responder</w:t>
              </w:r>
            </w:ins>
          </w:p>
        </w:tc>
        <w:tc>
          <w:tcPr>
            <w:tcW w:w="1440" w:type="dxa"/>
            <w:tcPrChange w:id="282" w:author="Luke Duncan" w:date="2019-11-13T21:43:00Z">
              <w:tcPr>
                <w:tcW w:w="985" w:type="dxa"/>
              </w:tcPr>
            </w:tcPrChange>
          </w:tcPr>
          <w:p w14:paraId="1CEA73FE" w14:textId="5FC5C0CE"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620" w:type="dxa"/>
            <w:tcPrChange w:id="283" w:author="Luke Duncan" w:date="2019-11-13T21:43:00Z">
              <w:tcPr>
                <w:tcW w:w="1805" w:type="dxa"/>
              </w:tcPr>
            </w:tcPrChange>
          </w:tcPr>
          <w:p w14:paraId="6970A486" w14:textId="06916F66" w:rsidR="00E802D3" w:rsidRPr="00755962" w:rsidRDefault="00E802D3" w:rsidP="00E802D3">
            <w:pPr>
              <w:pBdr>
                <w:top w:val="nil"/>
                <w:left w:val="nil"/>
                <w:bottom w:val="nil"/>
                <w:right w:val="nil"/>
                <w:between w:val="nil"/>
              </w:pBdr>
              <w:spacing w:before="40" w:after="40"/>
              <w:ind w:left="72" w:right="72" w:hanging="72"/>
              <w:rPr>
                <w:color w:val="000000"/>
                <w:sz w:val="18"/>
                <w:szCs w:val="18"/>
              </w:rPr>
            </w:pPr>
            <w:r>
              <w:rPr>
                <w:sz w:val="18"/>
                <w:szCs w:val="18"/>
              </w:rPr>
              <w:t>ITI TF-2c: 3.93</w:t>
            </w:r>
          </w:p>
        </w:tc>
      </w:tr>
      <w:tr w:rsidR="00E802D3" w:rsidRPr="00755962" w14:paraId="61A68FFD" w14:textId="77777777" w:rsidTr="00E802D3">
        <w:trPr>
          <w:trHeight w:val="420"/>
          <w:jc w:val="center"/>
          <w:trPrChange w:id="284" w:author="Luke Duncan" w:date="2019-11-13T21:43:00Z">
            <w:trPr>
              <w:trHeight w:val="420"/>
              <w:jc w:val="center"/>
            </w:trPr>
          </w:trPrChange>
        </w:trPr>
        <w:tc>
          <w:tcPr>
            <w:tcW w:w="2605" w:type="dxa"/>
            <w:vMerge/>
            <w:tcPrChange w:id="285" w:author="Luke Duncan" w:date="2019-11-13T21:43:00Z">
              <w:tcPr>
                <w:tcW w:w="2605" w:type="dxa"/>
                <w:vMerge/>
              </w:tcPr>
            </w:tcPrChange>
          </w:tcPr>
          <w:p w14:paraId="6C7BB17F" w14:textId="77777777" w:rsidR="00E802D3" w:rsidRPr="00755962" w:rsidRDefault="00E802D3" w:rsidP="00E802D3">
            <w:pPr>
              <w:pBdr>
                <w:top w:val="nil"/>
                <w:left w:val="nil"/>
                <w:bottom w:val="nil"/>
                <w:right w:val="nil"/>
                <w:between w:val="nil"/>
              </w:pBdr>
              <w:spacing w:before="0"/>
              <w:ind w:right="72"/>
              <w:rPr>
                <w:sz w:val="18"/>
                <w:szCs w:val="18"/>
              </w:rPr>
            </w:pPr>
          </w:p>
        </w:tc>
        <w:tc>
          <w:tcPr>
            <w:tcW w:w="3245" w:type="dxa"/>
            <w:tcPrChange w:id="286" w:author="Luke Duncan" w:date="2019-11-13T21:43:00Z">
              <w:tcPr>
                <w:tcW w:w="3245" w:type="dxa"/>
              </w:tcPr>
            </w:tcPrChange>
          </w:tcPr>
          <w:p w14:paraId="605541DB" w14:textId="77777777" w:rsidR="00E802D3" w:rsidRPr="00755962" w:rsidRDefault="00E802D3" w:rsidP="00E802D3">
            <w:pPr>
              <w:spacing w:before="40" w:after="40"/>
              <w:ind w:left="72" w:right="72"/>
              <w:rPr>
                <w:sz w:val="18"/>
                <w:szCs w:val="18"/>
              </w:rPr>
            </w:pPr>
            <w:r w:rsidRPr="00755962">
              <w:rPr>
                <w:sz w:val="18"/>
                <w:szCs w:val="18"/>
              </w:rPr>
              <w:t>Mobile Patient Identifier Cross-reference Query [ITI-83]</w:t>
            </w:r>
          </w:p>
        </w:tc>
        <w:tc>
          <w:tcPr>
            <w:tcW w:w="1435" w:type="dxa"/>
            <w:tcPrChange w:id="287" w:author="Luke Duncan" w:date="2019-11-13T21:43:00Z">
              <w:tcPr>
                <w:tcW w:w="985" w:type="dxa"/>
              </w:tcPr>
            </w:tcPrChange>
          </w:tcPr>
          <w:p w14:paraId="6053A2BB" w14:textId="61D9C985" w:rsidR="00E802D3" w:rsidRPr="00755962" w:rsidRDefault="00E802D3" w:rsidP="00E802D3">
            <w:pPr>
              <w:pBdr>
                <w:top w:val="nil"/>
                <w:left w:val="nil"/>
                <w:bottom w:val="nil"/>
                <w:right w:val="nil"/>
                <w:between w:val="nil"/>
              </w:pBdr>
              <w:spacing w:before="40" w:after="40"/>
              <w:ind w:left="72" w:right="72" w:hanging="72"/>
              <w:rPr>
                <w:ins w:id="288" w:author="Luke Duncan" w:date="2019-11-13T21:42:00Z"/>
                <w:sz w:val="18"/>
                <w:szCs w:val="18"/>
              </w:rPr>
            </w:pPr>
            <w:ins w:id="289" w:author="Luke Duncan" w:date="2019-11-13T21:42:00Z">
              <w:r>
                <w:rPr>
                  <w:sz w:val="18"/>
                  <w:szCs w:val="18"/>
                </w:rPr>
                <w:t>Responder</w:t>
              </w:r>
            </w:ins>
          </w:p>
        </w:tc>
        <w:tc>
          <w:tcPr>
            <w:tcW w:w="1440" w:type="dxa"/>
            <w:tcPrChange w:id="290" w:author="Luke Duncan" w:date="2019-11-13T21:43:00Z">
              <w:tcPr>
                <w:tcW w:w="985" w:type="dxa"/>
              </w:tcPr>
            </w:tcPrChange>
          </w:tcPr>
          <w:p w14:paraId="583E1D7B" w14:textId="6B56143F" w:rsidR="00E802D3" w:rsidRPr="00755962" w:rsidRDefault="00E802D3" w:rsidP="00E802D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620" w:type="dxa"/>
            <w:tcPrChange w:id="291" w:author="Luke Duncan" w:date="2019-11-13T21:43:00Z">
              <w:tcPr>
                <w:tcW w:w="1805" w:type="dxa"/>
              </w:tcPr>
            </w:tcPrChange>
          </w:tcPr>
          <w:p w14:paraId="50091F84" w14:textId="1AC16E08" w:rsidR="00E802D3"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E802D3" w:rsidRPr="00755962" w:rsidRDefault="00E802D3" w:rsidP="00E802D3">
            <w:pPr>
              <w:spacing w:before="40" w:after="40"/>
              <w:ind w:left="72" w:right="72"/>
              <w:rPr>
                <w:sz w:val="18"/>
                <w:szCs w:val="18"/>
              </w:rPr>
            </w:pPr>
            <w:r>
              <w:rPr>
                <w:sz w:val="18"/>
                <w:szCs w:val="18"/>
              </w:rPr>
              <w:t>(Note 1)</w:t>
            </w:r>
          </w:p>
        </w:tc>
      </w:tr>
      <w:tr w:rsidR="00E802D3" w:rsidRPr="00755962" w14:paraId="10024767" w14:textId="77777777" w:rsidTr="00E802D3">
        <w:trPr>
          <w:trHeight w:val="420"/>
          <w:jc w:val="center"/>
          <w:trPrChange w:id="292" w:author="Luke Duncan" w:date="2019-11-13T21:43:00Z">
            <w:trPr>
              <w:trHeight w:val="420"/>
              <w:jc w:val="center"/>
            </w:trPr>
          </w:trPrChange>
        </w:trPr>
        <w:tc>
          <w:tcPr>
            <w:tcW w:w="2605" w:type="dxa"/>
            <w:vMerge/>
            <w:tcPrChange w:id="293" w:author="Luke Duncan" w:date="2019-11-13T21:43:00Z">
              <w:tcPr>
                <w:tcW w:w="2605" w:type="dxa"/>
                <w:vMerge/>
              </w:tcPr>
            </w:tcPrChange>
          </w:tcPr>
          <w:p w14:paraId="4DEEBE3E" w14:textId="77777777" w:rsidR="00E802D3" w:rsidRPr="00755962" w:rsidRDefault="00E802D3" w:rsidP="00E802D3">
            <w:pPr>
              <w:pBdr>
                <w:top w:val="nil"/>
                <w:left w:val="nil"/>
                <w:bottom w:val="nil"/>
                <w:right w:val="nil"/>
                <w:between w:val="nil"/>
              </w:pBdr>
              <w:spacing w:before="0"/>
              <w:ind w:right="72"/>
              <w:rPr>
                <w:sz w:val="18"/>
                <w:szCs w:val="18"/>
              </w:rPr>
            </w:pPr>
          </w:p>
        </w:tc>
        <w:tc>
          <w:tcPr>
            <w:tcW w:w="3245" w:type="dxa"/>
            <w:tcPrChange w:id="294" w:author="Luke Duncan" w:date="2019-11-13T21:43:00Z">
              <w:tcPr>
                <w:tcW w:w="3245" w:type="dxa"/>
              </w:tcPr>
            </w:tcPrChange>
          </w:tcPr>
          <w:p w14:paraId="5B05287D" w14:textId="77777777" w:rsidR="00E802D3" w:rsidRPr="00755962" w:rsidRDefault="00E802D3" w:rsidP="00E802D3">
            <w:pPr>
              <w:spacing w:before="40" w:after="40"/>
              <w:ind w:left="72" w:right="72"/>
              <w:rPr>
                <w:sz w:val="18"/>
                <w:szCs w:val="18"/>
              </w:rPr>
            </w:pPr>
            <w:r w:rsidRPr="00755962">
              <w:rPr>
                <w:sz w:val="18"/>
                <w:szCs w:val="18"/>
              </w:rPr>
              <w:t>Mobile Patient Demographics Query [ITI-78]</w:t>
            </w:r>
          </w:p>
        </w:tc>
        <w:tc>
          <w:tcPr>
            <w:tcW w:w="1435" w:type="dxa"/>
            <w:tcPrChange w:id="295" w:author="Luke Duncan" w:date="2019-11-13T21:43:00Z">
              <w:tcPr>
                <w:tcW w:w="985" w:type="dxa"/>
              </w:tcPr>
            </w:tcPrChange>
          </w:tcPr>
          <w:p w14:paraId="4A0B1F76" w14:textId="7B14DE9C" w:rsidR="00E802D3" w:rsidRPr="00755962" w:rsidRDefault="00E802D3" w:rsidP="00E802D3">
            <w:pPr>
              <w:pBdr>
                <w:top w:val="nil"/>
                <w:left w:val="nil"/>
                <w:bottom w:val="nil"/>
                <w:right w:val="nil"/>
                <w:between w:val="nil"/>
              </w:pBdr>
              <w:spacing w:before="40" w:after="40"/>
              <w:ind w:left="72" w:right="72" w:hanging="72"/>
              <w:rPr>
                <w:ins w:id="296" w:author="Luke Duncan" w:date="2019-11-13T21:42:00Z"/>
                <w:sz w:val="18"/>
                <w:szCs w:val="18"/>
              </w:rPr>
            </w:pPr>
            <w:ins w:id="297" w:author="Luke Duncan" w:date="2019-11-13T21:42:00Z">
              <w:r>
                <w:rPr>
                  <w:sz w:val="18"/>
                  <w:szCs w:val="18"/>
                </w:rPr>
                <w:t>Responder</w:t>
              </w:r>
            </w:ins>
          </w:p>
        </w:tc>
        <w:tc>
          <w:tcPr>
            <w:tcW w:w="1440" w:type="dxa"/>
            <w:tcPrChange w:id="298" w:author="Luke Duncan" w:date="2019-11-13T21:43:00Z">
              <w:tcPr>
                <w:tcW w:w="985" w:type="dxa"/>
              </w:tcPr>
            </w:tcPrChange>
          </w:tcPr>
          <w:p w14:paraId="44AC21A0" w14:textId="0396C4DE" w:rsidR="00E802D3" w:rsidRPr="00755962" w:rsidRDefault="00E802D3" w:rsidP="00E802D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620" w:type="dxa"/>
            <w:tcPrChange w:id="299" w:author="Luke Duncan" w:date="2019-11-13T21:43:00Z">
              <w:tcPr>
                <w:tcW w:w="1805" w:type="dxa"/>
              </w:tcPr>
            </w:tcPrChange>
          </w:tcPr>
          <w:p w14:paraId="55860746" w14:textId="09A6F782" w:rsidR="00E802D3"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E802D3" w:rsidRPr="00755962" w:rsidRDefault="00E802D3" w:rsidP="00E802D3">
            <w:pPr>
              <w:spacing w:before="40" w:after="40"/>
              <w:ind w:left="72" w:right="72"/>
              <w:rPr>
                <w:sz w:val="18"/>
                <w:szCs w:val="18"/>
              </w:rPr>
            </w:pPr>
            <w:r>
              <w:rPr>
                <w:sz w:val="18"/>
                <w:szCs w:val="18"/>
              </w:rPr>
              <w:t>(Note 2)</w:t>
            </w:r>
          </w:p>
        </w:tc>
      </w:tr>
      <w:tr w:rsidR="00E802D3" w:rsidRPr="00755962" w14:paraId="76CF49A0" w14:textId="77777777" w:rsidTr="00E802D3">
        <w:trPr>
          <w:trHeight w:val="420"/>
          <w:jc w:val="center"/>
          <w:trPrChange w:id="300" w:author="Luke Duncan" w:date="2019-11-13T21:43:00Z">
            <w:trPr>
              <w:trHeight w:val="420"/>
              <w:jc w:val="center"/>
            </w:trPr>
          </w:trPrChange>
        </w:trPr>
        <w:tc>
          <w:tcPr>
            <w:tcW w:w="2605" w:type="dxa"/>
            <w:vMerge/>
            <w:tcPrChange w:id="301" w:author="Luke Duncan" w:date="2019-11-13T21:43:00Z">
              <w:tcPr>
                <w:tcW w:w="2605" w:type="dxa"/>
                <w:vMerge/>
              </w:tcPr>
            </w:tcPrChange>
          </w:tcPr>
          <w:p w14:paraId="6E5C55D4" w14:textId="77777777" w:rsidR="00E802D3" w:rsidRPr="00755962" w:rsidRDefault="00E802D3" w:rsidP="00E802D3">
            <w:pPr>
              <w:pBdr>
                <w:top w:val="nil"/>
                <w:left w:val="nil"/>
                <w:bottom w:val="nil"/>
                <w:right w:val="nil"/>
                <w:between w:val="nil"/>
              </w:pBdr>
              <w:spacing w:before="0"/>
              <w:ind w:right="72"/>
              <w:rPr>
                <w:sz w:val="18"/>
                <w:szCs w:val="18"/>
              </w:rPr>
            </w:pPr>
          </w:p>
        </w:tc>
        <w:tc>
          <w:tcPr>
            <w:tcW w:w="3245" w:type="dxa"/>
            <w:tcPrChange w:id="302" w:author="Luke Duncan" w:date="2019-11-13T21:43:00Z">
              <w:tcPr>
                <w:tcW w:w="3245" w:type="dxa"/>
              </w:tcPr>
            </w:tcPrChange>
          </w:tcPr>
          <w:p w14:paraId="6755AA56" w14:textId="146B4F62" w:rsidR="00E802D3" w:rsidRPr="00755962" w:rsidRDefault="00E802D3" w:rsidP="00E802D3">
            <w:pPr>
              <w:spacing w:before="40" w:after="40"/>
              <w:ind w:left="72" w:right="72"/>
              <w:rPr>
                <w:sz w:val="18"/>
                <w:szCs w:val="18"/>
              </w:rPr>
            </w:pPr>
            <w:r w:rsidRPr="00755962">
              <w:rPr>
                <w:sz w:val="18"/>
                <w:szCs w:val="18"/>
              </w:rPr>
              <w:t>Subscribe to Patient Updates [ITI-</w:t>
            </w:r>
            <w:r>
              <w:rPr>
                <w:sz w:val="18"/>
                <w:szCs w:val="18"/>
              </w:rPr>
              <w:t>94</w:t>
            </w:r>
            <w:r w:rsidRPr="00755962">
              <w:rPr>
                <w:sz w:val="18"/>
                <w:szCs w:val="18"/>
              </w:rPr>
              <w:t>]</w:t>
            </w:r>
          </w:p>
        </w:tc>
        <w:tc>
          <w:tcPr>
            <w:tcW w:w="1435" w:type="dxa"/>
            <w:tcPrChange w:id="303" w:author="Luke Duncan" w:date="2019-11-13T21:43:00Z">
              <w:tcPr>
                <w:tcW w:w="985" w:type="dxa"/>
              </w:tcPr>
            </w:tcPrChange>
          </w:tcPr>
          <w:p w14:paraId="7791EA79" w14:textId="6AAD0B11" w:rsidR="00E802D3" w:rsidRDefault="00E802D3" w:rsidP="00E802D3">
            <w:pPr>
              <w:pBdr>
                <w:top w:val="nil"/>
                <w:left w:val="nil"/>
                <w:bottom w:val="nil"/>
                <w:right w:val="nil"/>
                <w:between w:val="nil"/>
              </w:pBdr>
              <w:spacing w:before="40" w:after="40"/>
              <w:ind w:left="72" w:right="72" w:hanging="72"/>
              <w:rPr>
                <w:ins w:id="304" w:author="Luke Duncan" w:date="2019-11-13T21:42:00Z"/>
                <w:sz w:val="18"/>
                <w:szCs w:val="18"/>
              </w:rPr>
            </w:pPr>
            <w:ins w:id="305" w:author="Luke Duncan" w:date="2019-11-13T21:42:00Z">
              <w:r>
                <w:rPr>
                  <w:sz w:val="18"/>
                  <w:szCs w:val="18"/>
                </w:rPr>
                <w:t>Responder</w:t>
              </w:r>
            </w:ins>
          </w:p>
        </w:tc>
        <w:tc>
          <w:tcPr>
            <w:tcW w:w="1440" w:type="dxa"/>
            <w:tcPrChange w:id="306" w:author="Luke Duncan" w:date="2019-11-13T21:43:00Z">
              <w:tcPr>
                <w:tcW w:w="985" w:type="dxa"/>
              </w:tcPr>
            </w:tcPrChange>
          </w:tcPr>
          <w:p w14:paraId="5C749D0D" w14:textId="27C2CF28" w:rsidR="00E802D3" w:rsidRPr="00755962" w:rsidRDefault="00E802D3" w:rsidP="00E802D3">
            <w:pPr>
              <w:pBdr>
                <w:top w:val="nil"/>
                <w:left w:val="nil"/>
                <w:bottom w:val="nil"/>
                <w:right w:val="nil"/>
                <w:between w:val="nil"/>
              </w:pBdr>
              <w:spacing w:before="40" w:after="40"/>
              <w:ind w:left="72" w:right="72" w:hanging="72"/>
              <w:rPr>
                <w:sz w:val="18"/>
                <w:szCs w:val="18"/>
              </w:rPr>
            </w:pPr>
            <w:r>
              <w:rPr>
                <w:sz w:val="18"/>
                <w:szCs w:val="18"/>
              </w:rPr>
              <w:t>R</w:t>
            </w:r>
          </w:p>
        </w:tc>
        <w:tc>
          <w:tcPr>
            <w:tcW w:w="1620" w:type="dxa"/>
            <w:tcPrChange w:id="307" w:author="Luke Duncan" w:date="2019-11-13T21:43:00Z">
              <w:tcPr>
                <w:tcW w:w="1805" w:type="dxa"/>
              </w:tcPr>
            </w:tcPrChange>
          </w:tcPr>
          <w:p w14:paraId="00B9E693" w14:textId="73D12655" w:rsidR="00E802D3" w:rsidRDefault="00E802D3" w:rsidP="00E802D3">
            <w:pPr>
              <w:spacing w:before="40" w:after="40"/>
              <w:ind w:left="72" w:right="72"/>
              <w:rPr>
                <w:sz w:val="18"/>
                <w:szCs w:val="18"/>
              </w:rPr>
            </w:pPr>
            <w:r>
              <w:rPr>
                <w:sz w:val="18"/>
                <w:szCs w:val="18"/>
              </w:rPr>
              <w:t>ITI TF-2c: 3.94</w:t>
            </w:r>
          </w:p>
        </w:tc>
      </w:tr>
      <w:tr w:rsidR="00E802D3" w:rsidRPr="00755962" w14:paraId="29EFF0C7" w14:textId="77777777" w:rsidTr="00E802D3">
        <w:trPr>
          <w:trHeight w:val="420"/>
          <w:jc w:val="center"/>
          <w:trPrChange w:id="308" w:author="Luke Duncan" w:date="2019-11-13T21:43:00Z">
            <w:trPr>
              <w:trHeight w:val="420"/>
              <w:jc w:val="center"/>
            </w:trPr>
          </w:trPrChange>
        </w:trPr>
        <w:tc>
          <w:tcPr>
            <w:tcW w:w="2605" w:type="dxa"/>
            <w:tcPrChange w:id="309" w:author="Luke Duncan" w:date="2019-11-13T21:43:00Z">
              <w:tcPr>
                <w:tcW w:w="2605" w:type="dxa"/>
              </w:tcPr>
            </w:tcPrChange>
          </w:tcPr>
          <w:p w14:paraId="47EF8F25" w14:textId="7CE3BB8D" w:rsidR="00E802D3" w:rsidRPr="00755962" w:rsidRDefault="00E802D3" w:rsidP="00E802D3">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245" w:type="dxa"/>
            <w:tcPrChange w:id="310" w:author="Luke Duncan" w:date="2019-11-13T21:43:00Z">
              <w:tcPr>
                <w:tcW w:w="3245" w:type="dxa"/>
              </w:tcPr>
            </w:tcPrChange>
          </w:tcPr>
          <w:p w14:paraId="4C536A6A" w14:textId="77777777" w:rsidR="00E802D3" w:rsidRPr="00755962" w:rsidRDefault="00E802D3" w:rsidP="00E802D3">
            <w:pPr>
              <w:spacing w:before="40" w:after="40"/>
              <w:ind w:left="72" w:right="72"/>
              <w:rPr>
                <w:sz w:val="18"/>
                <w:szCs w:val="18"/>
              </w:rPr>
            </w:pPr>
            <w:r w:rsidRPr="00755962">
              <w:rPr>
                <w:sz w:val="18"/>
                <w:szCs w:val="18"/>
              </w:rPr>
              <w:t>Mobile Patient Demographics Query [ITI-78]</w:t>
            </w:r>
          </w:p>
        </w:tc>
        <w:tc>
          <w:tcPr>
            <w:tcW w:w="1435" w:type="dxa"/>
            <w:tcPrChange w:id="311" w:author="Luke Duncan" w:date="2019-11-13T21:43:00Z">
              <w:tcPr>
                <w:tcW w:w="985" w:type="dxa"/>
              </w:tcPr>
            </w:tcPrChange>
          </w:tcPr>
          <w:p w14:paraId="4606078A" w14:textId="0B8E89E2" w:rsidR="00E802D3" w:rsidRDefault="00E802D3" w:rsidP="00E802D3">
            <w:pPr>
              <w:spacing w:before="40" w:after="40"/>
              <w:ind w:right="72"/>
              <w:rPr>
                <w:ins w:id="312" w:author="Luke Duncan" w:date="2019-11-13T21:42:00Z"/>
                <w:sz w:val="18"/>
                <w:szCs w:val="18"/>
              </w:rPr>
            </w:pPr>
            <w:ins w:id="313" w:author="Luke Duncan" w:date="2019-11-13T21:42:00Z">
              <w:r>
                <w:rPr>
                  <w:sz w:val="18"/>
                  <w:szCs w:val="18"/>
                </w:rPr>
                <w:t>Initiator</w:t>
              </w:r>
            </w:ins>
          </w:p>
        </w:tc>
        <w:tc>
          <w:tcPr>
            <w:tcW w:w="1440" w:type="dxa"/>
            <w:tcPrChange w:id="314" w:author="Luke Duncan" w:date="2019-11-13T21:43:00Z">
              <w:tcPr>
                <w:tcW w:w="985" w:type="dxa"/>
              </w:tcPr>
            </w:tcPrChange>
          </w:tcPr>
          <w:p w14:paraId="4FBA1EF2" w14:textId="33DD25F5" w:rsidR="00E802D3" w:rsidRPr="00755962" w:rsidRDefault="00E802D3" w:rsidP="00E802D3">
            <w:pPr>
              <w:spacing w:before="40" w:after="40"/>
              <w:ind w:right="72"/>
              <w:rPr>
                <w:sz w:val="18"/>
                <w:szCs w:val="18"/>
              </w:rPr>
            </w:pPr>
            <w:r>
              <w:rPr>
                <w:sz w:val="18"/>
                <w:szCs w:val="18"/>
              </w:rPr>
              <w:t>R</w:t>
            </w:r>
          </w:p>
        </w:tc>
        <w:tc>
          <w:tcPr>
            <w:tcW w:w="1620" w:type="dxa"/>
            <w:tcPrChange w:id="315" w:author="Luke Duncan" w:date="2019-11-13T21:43:00Z">
              <w:tcPr>
                <w:tcW w:w="1805" w:type="dxa"/>
              </w:tcPr>
            </w:tcPrChange>
          </w:tcPr>
          <w:p w14:paraId="32420614" w14:textId="6571FE75" w:rsidR="00E802D3" w:rsidRPr="00755962"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tc>
      </w:tr>
      <w:tr w:rsidR="00E802D3" w:rsidRPr="00755962" w14:paraId="2A7E95D2" w14:textId="77777777" w:rsidTr="00E802D3">
        <w:trPr>
          <w:trHeight w:val="420"/>
          <w:jc w:val="center"/>
          <w:trPrChange w:id="316" w:author="Luke Duncan" w:date="2019-11-13T21:43:00Z">
            <w:trPr>
              <w:trHeight w:val="420"/>
              <w:jc w:val="center"/>
            </w:trPr>
          </w:trPrChange>
        </w:trPr>
        <w:tc>
          <w:tcPr>
            <w:tcW w:w="2605" w:type="dxa"/>
            <w:tcPrChange w:id="317" w:author="Luke Duncan" w:date="2019-11-13T21:43:00Z">
              <w:tcPr>
                <w:tcW w:w="2605" w:type="dxa"/>
              </w:tcPr>
            </w:tcPrChange>
          </w:tcPr>
          <w:p w14:paraId="74F4CF04" w14:textId="77777777" w:rsidR="00E802D3" w:rsidRPr="00755962" w:rsidRDefault="00E802D3" w:rsidP="00E802D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245" w:type="dxa"/>
            <w:tcPrChange w:id="318" w:author="Luke Duncan" w:date="2019-11-13T21:43:00Z">
              <w:tcPr>
                <w:tcW w:w="3245" w:type="dxa"/>
              </w:tcPr>
            </w:tcPrChange>
          </w:tcPr>
          <w:p w14:paraId="6EB6CCA7" w14:textId="77777777" w:rsidR="00E802D3" w:rsidRPr="00755962" w:rsidRDefault="00E802D3" w:rsidP="00E802D3">
            <w:pPr>
              <w:spacing w:before="40" w:after="40"/>
              <w:ind w:left="72" w:right="72"/>
              <w:rPr>
                <w:sz w:val="18"/>
                <w:szCs w:val="18"/>
              </w:rPr>
            </w:pPr>
            <w:r w:rsidRPr="00755962">
              <w:rPr>
                <w:sz w:val="18"/>
                <w:szCs w:val="18"/>
              </w:rPr>
              <w:t>Mobile Patient Identifier Cross-reference Query [ITI-83]</w:t>
            </w:r>
          </w:p>
        </w:tc>
        <w:tc>
          <w:tcPr>
            <w:tcW w:w="1435" w:type="dxa"/>
            <w:tcPrChange w:id="319" w:author="Luke Duncan" w:date="2019-11-13T21:43:00Z">
              <w:tcPr>
                <w:tcW w:w="985" w:type="dxa"/>
              </w:tcPr>
            </w:tcPrChange>
          </w:tcPr>
          <w:p w14:paraId="14F7E729" w14:textId="764C5C7E" w:rsidR="00E802D3" w:rsidRDefault="00E802D3" w:rsidP="00E802D3">
            <w:pPr>
              <w:spacing w:before="40" w:after="40"/>
              <w:ind w:right="72"/>
              <w:rPr>
                <w:ins w:id="320" w:author="Luke Duncan" w:date="2019-11-13T21:42:00Z"/>
                <w:sz w:val="18"/>
                <w:szCs w:val="18"/>
              </w:rPr>
            </w:pPr>
            <w:ins w:id="321" w:author="Luke Duncan" w:date="2019-11-13T21:42:00Z">
              <w:r>
                <w:rPr>
                  <w:sz w:val="18"/>
                  <w:szCs w:val="18"/>
                </w:rPr>
                <w:t>Initiator</w:t>
              </w:r>
            </w:ins>
          </w:p>
        </w:tc>
        <w:tc>
          <w:tcPr>
            <w:tcW w:w="1440" w:type="dxa"/>
            <w:tcPrChange w:id="322" w:author="Luke Duncan" w:date="2019-11-13T21:43:00Z">
              <w:tcPr>
                <w:tcW w:w="985" w:type="dxa"/>
              </w:tcPr>
            </w:tcPrChange>
          </w:tcPr>
          <w:p w14:paraId="31CE24BA" w14:textId="705C034F" w:rsidR="00E802D3" w:rsidRPr="00755962" w:rsidRDefault="00E802D3" w:rsidP="00E802D3">
            <w:pPr>
              <w:spacing w:before="40" w:after="40"/>
              <w:ind w:right="72"/>
              <w:rPr>
                <w:sz w:val="18"/>
                <w:szCs w:val="18"/>
              </w:rPr>
            </w:pPr>
            <w:r>
              <w:rPr>
                <w:sz w:val="18"/>
                <w:szCs w:val="18"/>
              </w:rPr>
              <w:t>R</w:t>
            </w:r>
          </w:p>
        </w:tc>
        <w:tc>
          <w:tcPr>
            <w:tcW w:w="1620" w:type="dxa"/>
            <w:tcPrChange w:id="323" w:author="Luke Duncan" w:date="2019-11-13T21:43:00Z">
              <w:tcPr>
                <w:tcW w:w="1805" w:type="dxa"/>
              </w:tcPr>
            </w:tcPrChange>
          </w:tcPr>
          <w:p w14:paraId="4C63C4B8" w14:textId="613BAC3D" w:rsidR="00E802D3" w:rsidRPr="00755962" w:rsidRDefault="00E802D3" w:rsidP="00E802D3">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tc>
      </w:tr>
      <w:tr w:rsidR="00E802D3" w:rsidRPr="00755962" w14:paraId="6CE912F0" w14:textId="77777777" w:rsidTr="00E802D3">
        <w:trPr>
          <w:trHeight w:val="180"/>
          <w:jc w:val="center"/>
          <w:trPrChange w:id="324" w:author="Luke Duncan" w:date="2019-11-13T21:43:00Z">
            <w:trPr>
              <w:trHeight w:val="180"/>
              <w:jc w:val="center"/>
            </w:trPr>
          </w:trPrChange>
        </w:trPr>
        <w:tc>
          <w:tcPr>
            <w:tcW w:w="2605" w:type="dxa"/>
            <w:tcPrChange w:id="325" w:author="Luke Duncan" w:date="2019-11-13T21:43:00Z">
              <w:tcPr>
                <w:tcW w:w="2605" w:type="dxa"/>
              </w:tcPr>
            </w:tcPrChange>
          </w:tcPr>
          <w:p w14:paraId="55465DFF" w14:textId="07932D3C" w:rsidR="00E802D3" w:rsidRPr="00755962" w:rsidRDefault="00E802D3" w:rsidP="00E802D3">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3245" w:type="dxa"/>
            <w:tcPrChange w:id="326" w:author="Luke Duncan" w:date="2019-11-13T21:43:00Z">
              <w:tcPr>
                <w:tcW w:w="3245" w:type="dxa"/>
              </w:tcPr>
            </w:tcPrChange>
          </w:tcPr>
          <w:p w14:paraId="0790EF22" w14:textId="78E768EC" w:rsidR="00E802D3" w:rsidRPr="00755962" w:rsidRDefault="00E802D3" w:rsidP="00E802D3">
            <w:pPr>
              <w:spacing w:before="40" w:after="40"/>
              <w:ind w:left="72" w:right="72"/>
              <w:rPr>
                <w:sz w:val="18"/>
                <w:szCs w:val="18"/>
              </w:rPr>
            </w:pPr>
            <w:r w:rsidRPr="00755962">
              <w:rPr>
                <w:sz w:val="18"/>
                <w:szCs w:val="18"/>
              </w:rPr>
              <w:t>Subscribe to Patient Updates [ITI-</w:t>
            </w:r>
            <w:r>
              <w:rPr>
                <w:sz w:val="18"/>
                <w:szCs w:val="18"/>
              </w:rPr>
              <w:t>94</w:t>
            </w:r>
            <w:r w:rsidRPr="00755962">
              <w:rPr>
                <w:sz w:val="18"/>
                <w:szCs w:val="18"/>
              </w:rPr>
              <w:t>]</w:t>
            </w:r>
          </w:p>
        </w:tc>
        <w:tc>
          <w:tcPr>
            <w:tcW w:w="1435" w:type="dxa"/>
            <w:tcPrChange w:id="327" w:author="Luke Duncan" w:date="2019-11-13T21:43:00Z">
              <w:tcPr>
                <w:tcW w:w="985" w:type="dxa"/>
              </w:tcPr>
            </w:tcPrChange>
          </w:tcPr>
          <w:p w14:paraId="14BC87F5" w14:textId="6A855338" w:rsidR="00E802D3" w:rsidRPr="00755962" w:rsidRDefault="00E802D3" w:rsidP="00E802D3">
            <w:pPr>
              <w:spacing w:before="40" w:after="40"/>
              <w:ind w:right="72"/>
              <w:rPr>
                <w:ins w:id="328" w:author="Luke Duncan" w:date="2019-11-13T21:42:00Z"/>
                <w:sz w:val="18"/>
                <w:szCs w:val="18"/>
              </w:rPr>
            </w:pPr>
            <w:ins w:id="329" w:author="Luke Duncan" w:date="2019-11-13T21:42:00Z">
              <w:r>
                <w:rPr>
                  <w:sz w:val="18"/>
                  <w:szCs w:val="18"/>
                </w:rPr>
                <w:t>Initiator</w:t>
              </w:r>
            </w:ins>
          </w:p>
        </w:tc>
        <w:tc>
          <w:tcPr>
            <w:tcW w:w="1440" w:type="dxa"/>
            <w:tcPrChange w:id="330" w:author="Luke Duncan" w:date="2019-11-13T21:43:00Z">
              <w:tcPr>
                <w:tcW w:w="985" w:type="dxa"/>
              </w:tcPr>
            </w:tcPrChange>
          </w:tcPr>
          <w:p w14:paraId="58A1EA10" w14:textId="056BD44F" w:rsidR="00E802D3" w:rsidRPr="00755962" w:rsidRDefault="00E802D3" w:rsidP="00E802D3">
            <w:pPr>
              <w:spacing w:before="40" w:after="40"/>
              <w:ind w:right="72"/>
              <w:rPr>
                <w:sz w:val="18"/>
                <w:szCs w:val="18"/>
              </w:rPr>
            </w:pPr>
            <w:r w:rsidRPr="00755962">
              <w:rPr>
                <w:sz w:val="18"/>
                <w:szCs w:val="18"/>
              </w:rPr>
              <w:t>R</w:t>
            </w:r>
          </w:p>
        </w:tc>
        <w:tc>
          <w:tcPr>
            <w:tcW w:w="1620" w:type="dxa"/>
            <w:tcPrChange w:id="331" w:author="Luke Duncan" w:date="2019-11-13T21:43:00Z">
              <w:tcPr>
                <w:tcW w:w="1805" w:type="dxa"/>
              </w:tcPr>
            </w:tcPrChange>
          </w:tcPr>
          <w:p w14:paraId="569D5595" w14:textId="60B125DC" w:rsidR="00E802D3" w:rsidRPr="00755962" w:rsidRDefault="00E802D3" w:rsidP="00E802D3">
            <w:pPr>
              <w:spacing w:before="40" w:after="40"/>
              <w:ind w:left="72" w:right="72"/>
              <w:rPr>
                <w:sz w:val="18"/>
                <w:szCs w:val="18"/>
              </w:rPr>
            </w:pPr>
            <w:r>
              <w:rPr>
                <w:sz w:val="18"/>
                <w:szCs w:val="18"/>
              </w:rPr>
              <w:t>ITI TF-2c: 3.94</w:t>
            </w:r>
          </w:p>
        </w:tc>
      </w:tr>
    </w:tbl>
    <w:p w14:paraId="54B41307" w14:textId="77777777" w:rsidR="001A5300" w:rsidRDefault="001A5300" w:rsidP="0038736A">
      <w:pPr>
        <w:pStyle w:val="TableEntry"/>
        <w:ind w:left="720"/>
      </w:pPr>
      <w:bookmarkStart w:id="332" w:name="_e8pvfhrdxgt" w:colFirst="0" w:colLast="0"/>
      <w:bookmarkStart w:id="333" w:name="_Toc345074652"/>
      <w:bookmarkStart w:id="334" w:name="_Toc500238752"/>
      <w:bookmarkEnd w:id="332"/>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lastRenderedPageBreak/>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032C536B" w:rsidR="002676E4" w:rsidRPr="00755962" w:rsidRDefault="00296816">
      <w:pPr>
        <w:pStyle w:val="Heading2"/>
      </w:pPr>
      <w:bookmarkStart w:id="335" w:name="_Toc7702374"/>
      <w:bookmarkEnd w:id="333"/>
      <w:bookmarkEnd w:id="334"/>
      <w:r>
        <w:t>49.</w:t>
      </w:r>
      <w:r w:rsidR="00A350F3" w:rsidRPr="00755962">
        <w:t xml:space="preserve">2 </w:t>
      </w:r>
      <w:del w:id="336" w:author="Luke Duncan" w:date="2019-11-13T21:20:00Z">
        <w:r w:rsidR="00884C23" w:rsidDel="00912F6C">
          <w:delText>PMIM</w:delText>
        </w:r>
      </w:del>
      <w:ins w:id="337" w:author="Luke Duncan" w:date="2019-11-13T21:20:00Z">
        <w:r w:rsidR="00912F6C">
          <w:t>PMIR</w:t>
        </w:r>
      </w:ins>
      <w:r w:rsidR="006A5B3F" w:rsidRPr="00755962">
        <w:t xml:space="preserve"> </w:t>
      </w:r>
      <w:r w:rsidR="00A350F3" w:rsidRPr="00755962">
        <w:t>Actor Options</w:t>
      </w:r>
      <w:bookmarkEnd w:id="335"/>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5E8C07BA"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del w:id="338" w:author="Luke Duncan" w:date="2019-11-13T21:20:00Z">
        <w:r w:rsidR="00884C23" w:rsidDel="00912F6C">
          <w:rPr>
            <w:rFonts w:ascii="Arial" w:eastAsia="Arial" w:hAnsi="Arial" w:cs="Arial"/>
            <w:b/>
            <w:sz w:val="22"/>
            <w:szCs w:val="22"/>
          </w:rPr>
          <w:delText>PMIM</w:delText>
        </w:r>
      </w:del>
      <w:ins w:id="339" w:author="Luke Duncan" w:date="2019-11-13T21:20:00Z">
        <w:r w:rsidR="00912F6C">
          <w:rPr>
            <w:rFonts w:ascii="Arial" w:eastAsia="Arial" w:hAnsi="Arial" w:cs="Arial"/>
            <w:b/>
            <w:sz w:val="22"/>
            <w:szCs w:val="22"/>
          </w:rPr>
          <w:t>PMIR</w:t>
        </w:r>
      </w:ins>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0B72436" w:rsidR="002676E4" w:rsidRPr="00161EC2" w:rsidRDefault="00296816" w:rsidP="00161EC2">
      <w:pPr>
        <w:pStyle w:val="Heading2"/>
        <w:ind w:left="0" w:firstLine="0"/>
      </w:pPr>
      <w:bookmarkStart w:id="340" w:name="_Toc7702375"/>
      <w:r>
        <w:t>49.</w:t>
      </w:r>
      <w:r w:rsidR="00A350F3" w:rsidRPr="00755962">
        <w:t xml:space="preserve">3 </w:t>
      </w:r>
      <w:del w:id="341" w:author="Luke Duncan" w:date="2019-11-13T21:20:00Z">
        <w:r w:rsidR="00884C23" w:rsidDel="00912F6C">
          <w:delText>PMIM</w:delText>
        </w:r>
      </w:del>
      <w:ins w:id="342" w:author="Luke Duncan" w:date="2019-11-13T21:20:00Z">
        <w:r w:rsidR="00912F6C">
          <w:t>PMIR</w:t>
        </w:r>
      </w:ins>
      <w:r w:rsidR="006A5B3F" w:rsidRPr="00755962">
        <w:t xml:space="preserve"> </w:t>
      </w:r>
      <w:r w:rsidR="00A350F3" w:rsidRPr="00755962">
        <w:t>Required Actor Groupings</w:t>
      </w:r>
      <w:bookmarkEnd w:id="340"/>
      <w:r w:rsidR="00A350F3" w:rsidRPr="00755962">
        <w:t xml:space="preserve"> </w:t>
      </w:r>
    </w:p>
    <w:p w14:paraId="7E50A1E2" w14:textId="5E9FEE05"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del w:id="343" w:author="Luke Duncan" w:date="2019-11-13T21:20:00Z">
        <w:r w:rsidR="00884C23" w:rsidDel="00912F6C">
          <w:rPr>
            <w:rFonts w:ascii="Arial" w:eastAsia="Arial" w:hAnsi="Arial" w:cs="Arial"/>
            <w:b/>
            <w:color w:val="000000"/>
            <w:sz w:val="22"/>
            <w:szCs w:val="22"/>
          </w:rPr>
          <w:delText>PMIM</w:delText>
        </w:r>
      </w:del>
      <w:ins w:id="344" w:author="Luke Duncan" w:date="2019-11-13T21:20:00Z">
        <w:r w:rsidR="00912F6C">
          <w:rPr>
            <w:rFonts w:ascii="Arial" w:eastAsia="Arial" w:hAnsi="Arial" w:cs="Arial"/>
            <w:b/>
            <w:color w:val="000000"/>
            <w:sz w:val="22"/>
            <w:szCs w:val="22"/>
          </w:rPr>
          <w:t>PMIR</w:t>
        </w:r>
      </w:ins>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619DA6C" w:rsidR="00E4701D" w:rsidRPr="00D26514" w:rsidRDefault="00884C23" w:rsidP="00E4701D">
            <w:pPr>
              <w:pStyle w:val="TableEntryHeader"/>
            </w:pPr>
            <w:del w:id="345" w:author="Luke Duncan" w:date="2019-11-13T21:20:00Z">
              <w:r w:rsidDel="00912F6C">
                <w:delText>PMIM</w:delText>
              </w:r>
            </w:del>
            <w:ins w:id="346" w:author="Luke Duncan" w:date="2019-11-13T21:20:00Z">
              <w:r w:rsidR="00912F6C">
                <w:t>PMIR</w:t>
              </w:r>
            </w:ins>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2DF02E61" w:rsidR="002676E4" w:rsidRPr="008E59C8" w:rsidRDefault="00296816" w:rsidP="008E59C8">
      <w:pPr>
        <w:pStyle w:val="Heading2"/>
      </w:pPr>
      <w:bookmarkStart w:id="347" w:name="_Toc7702376"/>
      <w:r>
        <w:t>49.</w:t>
      </w:r>
      <w:r w:rsidR="00A350F3" w:rsidRPr="00755962">
        <w:t xml:space="preserve">4 </w:t>
      </w:r>
      <w:del w:id="348" w:author="Luke Duncan" w:date="2019-11-13T21:20:00Z">
        <w:r w:rsidR="00884C23" w:rsidDel="00912F6C">
          <w:delText>PMIM</w:delText>
        </w:r>
      </w:del>
      <w:ins w:id="349" w:author="Luke Duncan" w:date="2019-11-13T21:20:00Z">
        <w:r w:rsidR="00912F6C">
          <w:t>PMIR</w:t>
        </w:r>
      </w:ins>
      <w:r w:rsidR="006A5B3F" w:rsidRPr="00755962">
        <w:t xml:space="preserve"> </w:t>
      </w:r>
      <w:r w:rsidR="00A350F3" w:rsidRPr="00755962">
        <w:t>Overview</w:t>
      </w:r>
      <w:bookmarkEnd w:id="347"/>
    </w:p>
    <w:p w14:paraId="6B1FC898" w14:textId="3B970014" w:rsidR="002676E4" w:rsidRPr="00755962" w:rsidRDefault="00296816">
      <w:pPr>
        <w:pStyle w:val="Heading3"/>
        <w:keepNext w:val="0"/>
      </w:pPr>
      <w:bookmarkStart w:id="350" w:name="1jlao46" w:colFirst="0" w:colLast="0"/>
      <w:bookmarkStart w:id="351" w:name="_Toc7702377"/>
      <w:bookmarkEnd w:id="350"/>
      <w:commentRangeStart w:id="352"/>
      <w:r>
        <w:t>49.</w:t>
      </w:r>
      <w:r w:rsidR="00A350F3" w:rsidRPr="00755962">
        <w:t>4.1 Concepts</w:t>
      </w:r>
      <w:bookmarkEnd w:id="351"/>
      <w:commentRangeEnd w:id="352"/>
      <w:r w:rsidR="00811379">
        <w:rPr>
          <w:rStyle w:val="CommentReference"/>
          <w:rFonts w:ascii="Times New Roman" w:eastAsia="Times New Roman" w:hAnsi="Times New Roman" w:cs="Times New Roman"/>
          <w:b w:val="0"/>
          <w:color w:val="auto"/>
        </w:rPr>
        <w:commentReference w:id="352"/>
      </w:r>
    </w:p>
    <w:p w14:paraId="532281FF" w14:textId="23BB3EC5" w:rsidR="00811379" w:rsidRDefault="00811379" w:rsidP="00811379">
      <w:pPr>
        <w:rPr>
          <w:ins w:id="353" w:author="Luke Duncan" w:date="2019-11-14T16:32:00Z"/>
        </w:rPr>
        <w:pPrChange w:id="354" w:author="Luke Duncan" w:date="2019-11-14T16:32:00Z">
          <w:pPr>
            <w:pStyle w:val="Heading3"/>
          </w:pPr>
        </w:pPrChange>
      </w:pPr>
      <w:ins w:id="355" w:author="Luke Duncan" w:date="2019-11-14T16:32:00Z">
        <w:r>
          <w:lastRenderedPageBreak/>
          <w:t>Patient Identity</w:t>
        </w:r>
      </w:ins>
      <w:ins w:id="356" w:author="Luke Duncan" w:date="2019-11-14T17:03:00Z">
        <w:r w:rsidR="00F41F32">
          <w:t xml:space="preserve"> is a</w:t>
        </w:r>
      </w:ins>
      <w:ins w:id="357" w:author="Luke Duncan" w:date="2019-11-14T16:32:00Z">
        <w:r>
          <w:t xml:space="preserve">ll information identifying the patient, such as identifier, name, phone, gender, birth date, address, marital status, photo, others to contact, preference for language, general practitioner, and links to other instances of identities. </w:t>
        </w:r>
      </w:ins>
    </w:p>
    <w:p w14:paraId="0EBB9128" w14:textId="77E8AFE4" w:rsidR="002676E4" w:rsidDel="00F87009" w:rsidRDefault="00811379" w:rsidP="00811379">
      <w:pPr>
        <w:rPr>
          <w:del w:id="358" w:author="Luke Duncan" w:date="2019-11-14T16:32:00Z"/>
        </w:rPr>
      </w:pPr>
      <w:ins w:id="359" w:author="Luke Duncan" w:date="2019-11-14T16:32:00Z">
        <w:r>
          <w:t>Patient Master Identity</w:t>
        </w:r>
      </w:ins>
      <w:ins w:id="360" w:author="Luke Duncan" w:date="2019-11-14T17:03:00Z">
        <w:r w:rsidR="00F41F32">
          <w:t xml:space="preserve"> is t</w:t>
        </w:r>
      </w:ins>
      <w:ins w:id="361" w:author="Luke Duncan" w:date="2019-11-14T16:32:00Z">
        <w:r>
          <w:t xml:space="preserve">he </w:t>
        </w:r>
      </w:ins>
      <w:ins w:id="362" w:author="Luke Duncan" w:date="2019-11-14T17:03:00Z">
        <w:r w:rsidR="00F41F32">
          <w:t>p</w:t>
        </w:r>
      </w:ins>
      <w:ins w:id="363" w:author="Luke Duncan" w:date="2019-11-14T16:32:00Z">
        <w:r>
          <w:t xml:space="preserve">atient </w:t>
        </w:r>
      </w:ins>
      <w:ins w:id="364" w:author="Luke Duncan" w:date="2019-11-14T17:03:00Z">
        <w:r w:rsidR="00F41F32">
          <w:t>i</w:t>
        </w:r>
      </w:ins>
      <w:ins w:id="365" w:author="Luke Duncan" w:date="2019-11-14T16:32:00Z">
        <w:r>
          <w:t xml:space="preserve">dentity that is considered dominant for a patient within a domain.  An authority manages the </w:t>
        </w:r>
      </w:ins>
      <w:ins w:id="366" w:author="Luke Duncan" w:date="2019-11-14T17:04:00Z">
        <w:r w:rsidR="00F41F32">
          <w:t>p</w:t>
        </w:r>
      </w:ins>
      <w:ins w:id="367" w:author="Luke Duncan" w:date="2019-11-14T16:32:00Z">
        <w:r>
          <w:t xml:space="preserve">atient </w:t>
        </w:r>
      </w:ins>
      <w:ins w:id="368" w:author="Luke Duncan" w:date="2019-11-14T17:04:00Z">
        <w:r w:rsidR="00F41F32">
          <w:t>m</w:t>
        </w:r>
      </w:ins>
      <w:ins w:id="369" w:author="Luke Duncan" w:date="2019-11-14T16:32:00Z">
        <w:r>
          <w:t xml:space="preserve">aster </w:t>
        </w:r>
      </w:ins>
      <w:ins w:id="370" w:author="Luke Duncan" w:date="2019-11-14T17:04:00Z">
        <w:r w:rsidR="00F41F32">
          <w:t>i</w:t>
        </w:r>
      </w:ins>
      <w:ins w:id="371" w:author="Luke Duncan" w:date="2019-11-14T16:32:00Z">
        <w:r>
          <w:t xml:space="preserve">dentity among many participants in the domain. The </w:t>
        </w:r>
      </w:ins>
      <w:ins w:id="372" w:author="Luke Duncan" w:date="2019-11-14T17:04:00Z">
        <w:r w:rsidR="00F41F32">
          <w:t>p</w:t>
        </w:r>
      </w:ins>
      <w:ins w:id="373" w:author="Luke Duncan" w:date="2019-11-14T16:32:00Z">
        <w:r>
          <w:t xml:space="preserve">atient </w:t>
        </w:r>
      </w:ins>
      <w:ins w:id="374" w:author="Luke Duncan" w:date="2019-11-14T17:04:00Z">
        <w:r w:rsidR="00F41F32">
          <w:t>m</w:t>
        </w:r>
      </w:ins>
      <w:ins w:id="375" w:author="Luke Duncan" w:date="2019-11-14T16:32:00Z">
        <w:r>
          <w:t xml:space="preserve">aster </w:t>
        </w:r>
      </w:ins>
      <w:ins w:id="376" w:author="Luke Duncan" w:date="2019-11-14T17:04:00Z">
        <w:r w:rsidR="00F41F32">
          <w:t>i</w:t>
        </w:r>
      </w:ins>
      <w:ins w:id="377" w:author="Luke Duncan" w:date="2019-11-14T16:32:00Z">
        <w:r>
          <w:t>dentity is harmonized using business rules appropriate to the setting. (a.k.a., Golden Patient)</w:t>
        </w:r>
      </w:ins>
      <w:commentRangeStart w:id="378"/>
      <w:del w:id="379" w:author="Luke Duncan" w:date="2019-11-14T16:32:00Z">
        <w:r w:rsidR="00D61255" w:rsidRPr="0038736A" w:rsidDel="00811379">
          <w:rPr>
            <w:color w:val="000000"/>
          </w:rPr>
          <w:delText>Not applicable.</w:delText>
        </w:r>
        <w:commentRangeEnd w:id="378"/>
        <w:r w:rsidR="00271AF8" w:rsidDel="00811379">
          <w:rPr>
            <w:rStyle w:val="CommentReference"/>
          </w:rPr>
          <w:commentReference w:id="378"/>
        </w:r>
      </w:del>
    </w:p>
    <w:p w14:paraId="0C5C38B5" w14:textId="00C9D5BA" w:rsidR="00F87009" w:rsidRDefault="00F87009" w:rsidP="00811379">
      <w:pPr>
        <w:rPr>
          <w:ins w:id="380" w:author="Luke Duncan" w:date="2019-11-14T16:33:00Z"/>
        </w:rPr>
      </w:pPr>
    </w:p>
    <w:p w14:paraId="1E048EC1" w14:textId="3EAC61C0" w:rsidR="00811379" w:rsidRPr="00811379" w:rsidRDefault="00F87009" w:rsidP="00811379">
      <w:pPr>
        <w:rPr>
          <w:ins w:id="381" w:author="Luke Duncan" w:date="2019-11-14T16:32:00Z"/>
          <w:rPrChange w:id="382" w:author="Luke Duncan" w:date="2019-11-14T16:32:00Z">
            <w:rPr>
              <w:ins w:id="383" w:author="Luke Duncan" w:date="2019-11-14T16:32:00Z"/>
              <w:color w:val="000000"/>
            </w:rPr>
          </w:rPrChange>
        </w:rPr>
        <w:pPrChange w:id="384" w:author="Luke Duncan" w:date="2019-11-14T16:32:00Z">
          <w:pPr>
            <w:pBdr>
              <w:top w:val="nil"/>
              <w:left w:val="nil"/>
              <w:bottom w:val="nil"/>
              <w:right w:val="nil"/>
              <w:between w:val="nil"/>
            </w:pBdr>
          </w:pPr>
        </w:pPrChange>
      </w:pPr>
      <w:ins w:id="385" w:author="Luke Duncan" w:date="2019-11-14T16:37:00Z">
        <w:r>
          <w:t xml:space="preserve">Merging of patient </w:t>
        </w:r>
      </w:ins>
      <w:ins w:id="386" w:author="Luke Duncan" w:date="2019-11-14T16:40:00Z">
        <w:r>
          <w:t>identities</w:t>
        </w:r>
      </w:ins>
      <w:ins w:id="387" w:author="Luke Duncan" w:date="2019-11-14T16:37:00Z">
        <w:r>
          <w:t xml:space="preserve"> </w:t>
        </w:r>
      </w:ins>
      <w:ins w:id="388" w:author="Luke Duncan" w:date="2019-11-14T16:38:00Z">
        <w:r>
          <w:t>is</w:t>
        </w:r>
      </w:ins>
      <w:ins w:id="389" w:author="Luke Duncan" w:date="2019-11-14T16:37:00Z">
        <w:r>
          <w:t xml:space="preserve"> where two patient </w:t>
        </w:r>
      </w:ins>
      <w:ins w:id="390" w:author="Luke Duncan" w:date="2019-11-14T16:40:00Z">
        <w:r>
          <w:t>identities</w:t>
        </w:r>
      </w:ins>
      <w:ins w:id="391" w:author="Luke Duncan" w:date="2019-11-14T16:37:00Z">
        <w:r>
          <w:t>, in the same patient identi</w:t>
        </w:r>
      </w:ins>
      <w:ins w:id="392" w:author="Luke Duncan" w:date="2019-11-14T16:39:00Z">
        <w:r>
          <w:t>ty</w:t>
        </w:r>
      </w:ins>
      <w:ins w:id="393" w:author="Luke Duncan" w:date="2019-11-14T16:37:00Z">
        <w:r>
          <w:t xml:space="preserve"> domain, are found to refer to the same patient</w:t>
        </w:r>
      </w:ins>
      <w:ins w:id="394" w:author="Luke Duncan" w:date="2019-11-14T16:39:00Z">
        <w:r>
          <w:t xml:space="preserve"> identity</w:t>
        </w:r>
      </w:ins>
      <w:ins w:id="395" w:author="Luke Duncan" w:date="2019-11-14T16:37:00Z">
        <w:r>
          <w:t xml:space="preserve"> and one</w:t>
        </w:r>
      </w:ins>
      <w:ins w:id="396" w:author="Luke Duncan" w:date="2019-11-14T16:40:00Z">
        <w:r>
          <w:t xml:space="preserve"> becomes</w:t>
        </w:r>
      </w:ins>
      <w:ins w:id="397" w:author="Luke Duncan" w:date="2019-11-14T16:37:00Z">
        <w:r>
          <w:t xml:space="preserve"> </w:t>
        </w:r>
      </w:ins>
      <w:ins w:id="398" w:author="Luke Duncan" w:date="2019-11-14T16:39:00Z">
        <w:r>
          <w:t>the surviving patient identity.</w:t>
        </w:r>
      </w:ins>
    </w:p>
    <w:p w14:paraId="4CBC7303" w14:textId="77C39CAD" w:rsidR="002676E4" w:rsidRPr="00755962" w:rsidRDefault="00296816">
      <w:pPr>
        <w:pStyle w:val="Heading3"/>
        <w:keepNext w:val="0"/>
      </w:pPr>
      <w:bookmarkStart w:id="399" w:name="_Toc7702378"/>
      <w:r>
        <w:t>49.</w:t>
      </w:r>
      <w:r w:rsidR="00A350F3" w:rsidRPr="00755962">
        <w:t xml:space="preserve">4.2 Use </w:t>
      </w:r>
      <w:commentRangeStart w:id="400"/>
      <w:r w:rsidR="00A350F3" w:rsidRPr="00755962">
        <w:t>Cases</w:t>
      </w:r>
      <w:bookmarkEnd w:id="399"/>
      <w:commentRangeEnd w:id="400"/>
      <w:r w:rsidR="00BC5335">
        <w:rPr>
          <w:rStyle w:val="CommentReference"/>
          <w:rFonts w:ascii="Times New Roman" w:eastAsia="Times New Roman" w:hAnsi="Times New Roman" w:cs="Times New Roman"/>
          <w:b w:val="0"/>
          <w:color w:val="auto"/>
        </w:rPr>
        <w:commentReference w:id="400"/>
      </w:r>
    </w:p>
    <w:p w14:paraId="2C19769B" w14:textId="65C47C95" w:rsidR="00F41F32" w:rsidRDefault="00F41F32" w:rsidP="00F41F32">
      <w:pPr>
        <w:pStyle w:val="Heading4"/>
        <w:ind w:left="864" w:hanging="864"/>
        <w:rPr>
          <w:ins w:id="401" w:author="Luke Duncan" w:date="2019-11-14T17:06:00Z"/>
        </w:rPr>
      </w:pPr>
      <w:bookmarkStart w:id="402" w:name="_Toc7702379"/>
      <w:ins w:id="403" w:author="Luke Duncan" w:date="2019-11-14T17:05:00Z">
        <w:r>
          <w:t>49.</w:t>
        </w:r>
        <w:r w:rsidRPr="00755962">
          <w:t xml:space="preserve">4.2.1 Use Case #1: </w:t>
        </w:r>
        <w:r>
          <w:t>Lookup Patient Identity</w:t>
        </w:r>
      </w:ins>
    </w:p>
    <w:p w14:paraId="3DEC4A9A" w14:textId="59838599" w:rsidR="00F41F32" w:rsidRPr="00CC73CA" w:rsidRDefault="00F41F32" w:rsidP="00F41F32">
      <w:pPr>
        <w:rPr>
          <w:ins w:id="404" w:author="Luke Duncan" w:date="2019-11-14T17:05:00Z"/>
        </w:rPr>
        <w:pPrChange w:id="405" w:author="Luke Duncan" w:date="2019-11-14T17:06:00Z">
          <w:pPr>
            <w:pStyle w:val="Heading4"/>
            <w:ind w:left="864" w:hanging="864"/>
          </w:pPr>
        </w:pPrChange>
      </w:pPr>
      <w:ins w:id="406" w:author="Luke Duncan" w:date="2019-11-14T17:06:00Z">
        <w:r>
          <w:t xml:space="preserve">A client needs to lookup a patient </w:t>
        </w:r>
      </w:ins>
      <w:ins w:id="407" w:author="Luke Duncan" w:date="2019-11-14T17:07:00Z">
        <w:r>
          <w:t>master identity.</w:t>
        </w:r>
      </w:ins>
    </w:p>
    <w:p w14:paraId="7A505E93" w14:textId="54B84123" w:rsidR="00F41F32" w:rsidRPr="00755962" w:rsidRDefault="00F41F32" w:rsidP="00F41F32">
      <w:pPr>
        <w:pStyle w:val="Heading5"/>
        <w:rPr>
          <w:ins w:id="408" w:author="Luke Duncan" w:date="2019-11-14T17:06:00Z"/>
        </w:rPr>
      </w:pPr>
      <w:ins w:id="409" w:author="Luke Duncan" w:date="2019-11-14T17:06:00Z">
        <w:r>
          <w:t>49.</w:t>
        </w:r>
        <w:r w:rsidRPr="00755962">
          <w:t xml:space="preserve">4.2.1.1 </w:t>
        </w:r>
        <w:r>
          <w:t>Lookup</w:t>
        </w:r>
        <w:r w:rsidRPr="00755962">
          <w:t xml:space="preserve"> Patient </w:t>
        </w:r>
        <w:r>
          <w:t xml:space="preserve">Identity </w:t>
        </w:r>
        <w:r w:rsidRPr="00755962">
          <w:t>Use Case Description</w:t>
        </w:r>
      </w:ins>
    </w:p>
    <w:p w14:paraId="2E68419B" w14:textId="7B8D9125" w:rsidR="00F41F32" w:rsidRPr="00CC73CA" w:rsidRDefault="00F41F32" w:rsidP="00F41F32">
      <w:pPr>
        <w:rPr>
          <w:ins w:id="410" w:author="Luke Duncan" w:date="2019-11-14T17:05:00Z"/>
        </w:rPr>
        <w:pPrChange w:id="411" w:author="Luke Duncan" w:date="2019-11-14T17:05:00Z">
          <w:pPr>
            <w:pStyle w:val="Heading4"/>
            <w:ind w:left="864" w:hanging="864"/>
          </w:pPr>
        </w:pPrChange>
      </w:pPr>
      <w:ins w:id="412" w:author="Luke Duncan" w:date="2019-11-14T17:07:00Z">
        <w:r>
          <w:t>W</w:t>
        </w:r>
      </w:ins>
      <w:ins w:id="413" w:author="Luke Duncan" w:date="2019-11-14T17:06:00Z">
        <w:r>
          <w:t>hen a patient</w:t>
        </w:r>
      </w:ins>
      <w:ins w:id="414" w:author="Luke Duncan" w:date="2019-11-14T17:08:00Z">
        <w:r>
          <w:t xml:space="preserve"> master</w:t>
        </w:r>
      </w:ins>
      <w:ins w:id="415" w:author="Luke Duncan" w:date="2019-11-14T17:06:00Z">
        <w:r>
          <w:t xml:space="preserve"> identity is needed, a client uses </w:t>
        </w:r>
        <w:proofErr w:type="spellStart"/>
        <w:r>
          <w:t>PIXm</w:t>
        </w:r>
      </w:ins>
      <w:proofErr w:type="spellEnd"/>
      <w:ins w:id="416" w:author="Luke Duncan" w:date="2019-11-14T17:07:00Z">
        <w:r>
          <w:t xml:space="preserve"> or </w:t>
        </w:r>
      </w:ins>
      <w:proofErr w:type="spellStart"/>
      <w:ins w:id="417" w:author="Luke Duncan" w:date="2019-11-14T17:06:00Z">
        <w:r>
          <w:t>PDQm</w:t>
        </w:r>
      </w:ins>
      <w:proofErr w:type="spellEnd"/>
      <w:ins w:id="418" w:author="Luke Duncan" w:date="2019-11-14T17:07:00Z">
        <w:r>
          <w:t xml:space="preserve"> query</w:t>
        </w:r>
      </w:ins>
      <w:ins w:id="419" w:author="Luke Duncan" w:date="2019-11-14T17:06:00Z">
        <w:r>
          <w:t xml:space="preserve">, then a </w:t>
        </w:r>
      </w:ins>
      <w:ins w:id="420" w:author="Luke Duncan" w:date="2019-11-14T17:08:00Z">
        <w:r>
          <w:t>p</w:t>
        </w:r>
      </w:ins>
      <w:ins w:id="421" w:author="Luke Duncan" w:date="2019-11-14T17:06:00Z">
        <w:r>
          <w:t xml:space="preserve">atient </w:t>
        </w:r>
      </w:ins>
      <w:ins w:id="422" w:author="Luke Duncan" w:date="2019-11-14T17:08:00Z">
        <w:r>
          <w:t>m</w:t>
        </w:r>
      </w:ins>
      <w:ins w:id="423" w:author="Luke Duncan" w:date="2019-11-14T17:06:00Z">
        <w:r>
          <w:t xml:space="preserve">aster </w:t>
        </w:r>
      </w:ins>
      <w:ins w:id="424" w:author="Luke Duncan" w:date="2019-11-14T17:08:00Z">
        <w:r>
          <w:t>i</w:t>
        </w:r>
      </w:ins>
      <w:ins w:id="425" w:author="Luke Duncan" w:date="2019-11-14T17:06:00Z">
        <w:r>
          <w:t>dentity will be returned.</w:t>
        </w:r>
      </w:ins>
    </w:p>
    <w:p w14:paraId="74951EDE" w14:textId="0813966F" w:rsidR="002676E4" w:rsidRPr="00755962" w:rsidRDefault="00296816">
      <w:pPr>
        <w:pStyle w:val="Heading4"/>
        <w:ind w:left="864" w:hanging="864"/>
      </w:pPr>
      <w:r>
        <w:t>49.</w:t>
      </w:r>
      <w:r w:rsidR="00A350F3" w:rsidRPr="00755962">
        <w:t>4.2.</w:t>
      </w:r>
      <w:ins w:id="426" w:author="Luke Duncan" w:date="2019-11-14T17:09:00Z">
        <w:r w:rsidR="0007644A">
          <w:t>2</w:t>
        </w:r>
      </w:ins>
      <w:del w:id="427" w:author="Luke Duncan" w:date="2019-11-14T17:09:00Z">
        <w:r w:rsidR="00A350F3" w:rsidRPr="00755962" w:rsidDel="0007644A">
          <w:delText>1</w:delText>
        </w:r>
      </w:del>
      <w:r w:rsidR="00A350F3" w:rsidRPr="00755962">
        <w:t xml:space="preserve"> Use Case #</w:t>
      </w:r>
      <w:ins w:id="428" w:author="Luke Duncan" w:date="2019-11-14T17:09:00Z">
        <w:r w:rsidR="0007644A">
          <w:t>2</w:t>
        </w:r>
      </w:ins>
      <w:del w:id="429" w:author="Luke Duncan" w:date="2019-11-14T17:09:00Z">
        <w:r w:rsidR="00A350F3" w:rsidRPr="00755962" w:rsidDel="0007644A">
          <w:delText>1</w:delText>
        </w:r>
      </w:del>
      <w:r w:rsidR="00A350F3" w:rsidRPr="00755962">
        <w:t>: Create Patient</w:t>
      </w:r>
      <w:bookmarkEnd w:id="402"/>
      <w:ins w:id="430" w:author="Luke Duncan" w:date="2019-11-13T09:53:00Z">
        <w:r w:rsidR="00E4529F">
          <w:t xml:space="preserve"> Identity</w:t>
        </w:r>
      </w:ins>
    </w:p>
    <w:p w14:paraId="17CE1041" w14:textId="77777777" w:rsidR="002676E4" w:rsidRPr="00755962" w:rsidRDefault="00A350F3">
      <w:r w:rsidRPr="00755962">
        <w:t xml:space="preserve">A new client record is created in a demographic database. </w:t>
      </w:r>
    </w:p>
    <w:p w14:paraId="57524CC7" w14:textId="04CCE574" w:rsidR="002676E4" w:rsidRPr="00755962" w:rsidRDefault="00296816">
      <w:pPr>
        <w:pStyle w:val="Heading5"/>
      </w:pPr>
      <w:bookmarkStart w:id="431" w:name="_Toc7702380"/>
      <w:r>
        <w:t>49.</w:t>
      </w:r>
      <w:r w:rsidR="00A350F3" w:rsidRPr="00755962">
        <w:t>4.2.</w:t>
      </w:r>
      <w:ins w:id="432" w:author="Luke Duncan" w:date="2019-11-14T17:09:00Z">
        <w:r w:rsidR="0007644A">
          <w:t>2</w:t>
        </w:r>
      </w:ins>
      <w:del w:id="433" w:author="Luke Duncan" w:date="2019-11-14T17:09:00Z">
        <w:r w:rsidR="00A350F3" w:rsidRPr="00755962" w:rsidDel="0007644A">
          <w:delText>1</w:delText>
        </w:r>
      </w:del>
      <w:r w:rsidR="00A350F3" w:rsidRPr="00755962">
        <w:t xml:space="preserve">.1 Create Patient </w:t>
      </w:r>
      <w:ins w:id="434" w:author="Luke Duncan" w:date="2019-11-13T09:53:00Z">
        <w:r w:rsidR="00E4529F">
          <w:t xml:space="preserve">Identity </w:t>
        </w:r>
      </w:ins>
      <w:r w:rsidR="00A350F3" w:rsidRPr="00755962">
        <w:t>Use Case Description</w:t>
      </w:r>
      <w:bookmarkEnd w:id="431"/>
    </w:p>
    <w:p w14:paraId="0B584CDB" w14:textId="3ADEE558" w:rsidR="002676E4" w:rsidRPr="00755962" w:rsidRDefault="00A350F3">
      <w:r w:rsidRPr="00755962">
        <w:t xml:space="preserve">Following a healthy pregnancy, </w:t>
      </w:r>
      <w:commentRangeStart w:id="435"/>
      <w:commentRangeStart w:id="436"/>
      <w:r w:rsidRPr="00755962">
        <w:t xml:space="preserve">Mosa gives birth </w:t>
      </w:r>
      <w:del w:id="437" w:author="Luke Duncan" w:date="2019-11-13T21:53:00Z">
        <w:r w:rsidRPr="00755962" w:rsidDel="00492BC4">
          <w:delText xml:space="preserve">in a care facility </w:delText>
        </w:r>
      </w:del>
      <w:r w:rsidRPr="00755962">
        <w:t>to her new baby</w:t>
      </w:r>
      <w:commentRangeEnd w:id="435"/>
      <w:r w:rsidR="00271AF8">
        <w:rPr>
          <w:rStyle w:val="CommentReference"/>
        </w:rPr>
        <w:commentReference w:id="435"/>
      </w:r>
      <w:commentRangeStart w:id="438"/>
      <w:del w:id="439" w:author="Luke Duncan" w:date="2019-11-13T21:53:00Z">
        <w:r w:rsidRPr="00755962" w:rsidDel="00492BC4">
          <w:delText>:</w:delText>
        </w:r>
      </w:del>
      <w:r w:rsidRPr="00755962">
        <w:t xml:space="preserve"> </w:t>
      </w:r>
      <w:commentRangeEnd w:id="438"/>
      <w:r w:rsidR="00271AF8">
        <w:rPr>
          <w:rStyle w:val="CommentReference"/>
        </w:rPr>
        <w:commentReference w:id="438"/>
      </w:r>
      <w:r w:rsidRPr="00755962">
        <w:t xml:space="preserve">Joshua. Information </w:t>
      </w:r>
      <w:commentRangeEnd w:id="436"/>
      <w:r w:rsidR="00271AF8">
        <w:rPr>
          <w:rStyle w:val="CommentReference"/>
        </w:rPr>
        <w:commentReference w:id="436"/>
      </w:r>
      <w:r w:rsidRPr="00755962">
        <w:t xml:space="preserve">is captured about Joshua and about the relationship between him and his parents in the care facility’s electronic medical records (EMR) system.  Leveraging the information in the EMR, a </w:t>
      </w:r>
      <w:commentRangeStart w:id="440"/>
      <w:r w:rsidRPr="00755962">
        <w:t xml:space="preserve">new </w:t>
      </w:r>
      <w:del w:id="441" w:author="Luke Duncan" w:date="2019-11-13T21:53:00Z">
        <w:r w:rsidRPr="00755962" w:rsidDel="00492BC4">
          <w:delText xml:space="preserve">demographic </w:delText>
        </w:r>
      </w:del>
      <w:ins w:id="442" w:author="Luke Duncan" w:date="2019-11-14T15:04:00Z">
        <w:r w:rsidR="004C3AC7">
          <w:t xml:space="preserve">patient </w:t>
        </w:r>
      </w:ins>
      <w:ins w:id="443" w:author="Luke Duncan" w:date="2019-11-13T21:54:00Z">
        <w:r w:rsidR="00492BC4">
          <w:t xml:space="preserve">master </w:t>
        </w:r>
      </w:ins>
      <w:ins w:id="444" w:author="Luke Duncan" w:date="2019-11-13T21:53:00Z">
        <w:r w:rsidR="00492BC4">
          <w:t>identity</w:t>
        </w:r>
        <w:r w:rsidR="00492BC4" w:rsidRPr="00755962">
          <w:t xml:space="preserve"> </w:t>
        </w:r>
      </w:ins>
      <w:r w:rsidRPr="00755962">
        <w:t xml:space="preserve">record </w:t>
      </w:r>
      <w:commentRangeEnd w:id="440"/>
      <w:r w:rsidR="00271AF8">
        <w:rPr>
          <w:rStyle w:val="CommentReference"/>
        </w:rPr>
        <w:commentReference w:id="440"/>
      </w:r>
      <w:r w:rsidRPr="00755962">
        <w:t xml:space="preserve">is created for baby Joshua in the Ministry of Health’s (MOH) national </w:t>
      </w:r>
      <w:commentRangeStart w:id="445"/>
      <w:del w:id="446" w:author="Luke Duncan" w:date="2019-11-13T21:53:00Z">
        <w:r w:rsidRPr="00755962" w:rsidDel="00492BC4">
          <w:delText xml:space="preserve">Client </w:delText>
        </w:r>
      </w:del>
      <w:ins w:id="447" w:author="Luke Duncan" w:date="2019-11-13T21:53:00Z">
        <w:r w:rsidR="00492BC4">
          <w:t>c</w:t>
        </w:r>
        <w:r w:rsidR="00492BC4" w:rsidRPr="00755962">
          <w:t xml:space="preserve">lient </w:t>
        </w:r>
      </w:ins>
      <w:del w:id="448" w:author="Luke Duncan" w:date="2019-11-13T21:53:00Z">
        <w:r w:rsidRPr="00755962" w:rsidDel="00492BC4">
          <w:delText>Registry</w:delText>
        </w:r>
      </w:del>
      <w:commentRangeEnd w:id="445"/>
      <w:ins w:id="449" w:author="Luke Duncan" w:date="2019-11-13T21:53:00Z">
        <w:r w:rsidR="00492BC4">
          <w:t>r</w:t>
        </w:r>
        <w:r w:rsidR="00492BC4" w:rsidRPr="00755962">
          <w:t>egistry</w:t>
        </w:r>
      </w:ins>
      <w:r w:rsidR="00271AF8">
        <w:rPr>
          <w:rStyle w:val="CommentReference"/>
        </w:rPr>
        <w:commentReference w:id="445"/>
      </w:r>
      <w:ins w:id="450" w:author="Luke Duncan" w:date="2019-11-14T15:05:00Z">
        <w:r w:rsidR="004C3AC7">
          <w:t xml:space="preserve"> (CR)</w:t>
        </w:r>
      </w:ins>
      <w:r w:rsidRPr="00755962">
        <w:t xml:space="preserve">. </w:t>
      </w:r>
    </w:p>
    <w:p w14:paraId="558929E0" w14:textId="571C3748" w:rsidR="002676E4" w:rsidRPr="00755962" w:rsidRDefault="00A350F3">
      <w:r w:rsidRPr="00755962">
        <w:t xml:space="preserve">Joshua’s </w:t>
      </w:r>
      <w:del w:id="451" w:author="Luke Duncan" w:date="2019-11-13T21:52:00Z">
        <w:r w:rsidRPr="00755962" w:rsidDel="00492BC4">
          <w:delText xml:space="preserve">demographic </w:delText>
        </w:r>
      </w:del>
      <w:ins w:id="452" w:author="Luke Duncan" w:date="2019-11-14T15:04:00Z">
        <w:r w:rsidR="004C3AC7">
          <w:t>p</w:t>
        </w:r>
      </w:ins>
      <w:ins w:id="453" w:author="Luke Duncan" w:date="2019-11-14T15:05:00Z">
        <w:r w:rsidR="004C3AC7">
          <w:t xml:space="preserve">atient </w:t>
        </w:r>
      </w:ins>
      <w:ins w:id="454" w:author="Luke Duncan" w:date="2019-11-13T21:52:00Z">
        <w:r w:rsidR="00492BC4">
          <w:t>master identity</w:t>
        </w:r>
        <w:r w:rsidR="00492BC4" w:rsidRPr="00755962">
          <w:t xml:space="preserve"> </w:t>
        </w:r>
      </w:ins>
      <w:del w:id="455" w:author="Luke Duncan" w:date="2019-11-13T21:52:00Z">
        <w:r w:rsidRPr="00755962" w:rsidDel="00492BC4">
          <w:delText xml:space="preserve">record </w:delText>
        </w:r>
      </w:del>
      <w:r w:rsidRPr="00755962">
        <w:t xml:space="preserve">in the </w:t>
      </w:r>
      <w:commentRangeStart w:id="456"/>
      <w:del w:id="457" w:author="Luke Duncan" w:date="2019-11-13T21:53:00Z">
        <w:r w:rsidRPr="00755962" w:rsidDel="00492BC4">
          <w:delText xml:space="preserve">Client </w:delText>
        </w:r>
      </w:del>
      <w:ins w:id="458" w:author="Luke Duncan" w:date="2019-11-13T21:53:00Z">
        <w:r w:rsidR="00492BC4">
          <w:t>c</w:t>
        </w:r>
        <w:r w:rsidR="00492BC4" w:rsidRPr="00755962">
          <w:t xml:space="preserve">lient </w:t>
        </w:r>
      </w:ins>
      <w:del w:id="459" w:author="Luke Duncan" w:date="2019-11-13T21:53:00Z">
        <w:r w:rsidRPr="00755962" w:rsidDel="00492BC4">
          <w:delText xml:space="preserve">Registry </w:delText>
        </w:r>
      </w:del>
      <w:commentRangeEnd w:id="456"/>
      <w:ins w:id="460" w:author="Luke Duncan" w:date="2019-11-13T21:53:00Z">
        <w:r w:rsidR="00492BC4">
          <w:t>r</w:t>
        </w:r>
        <w:r w:rsidR="00492BC4" w:rsidRPr="00755962">
          <w:t xml:space="preserve">egistry </w:t>
        </w:r>
      </w:ins>
      <w:r w:rsidR="00271AF8">
        <w:rPr>
          <w:rStyle w:val="CommentReference"/>
        </w:rPr>
        <w:commentReference w:id="456"/>
      </w:r>
      <w:r w:rsidRPr="00755962">
        <w:t xml:space="preserve">establishes his unique </w:t>
      </w:r>
      <w:ins w:id="461" w:author="John Moehrke" w:date="2019-11-12T21:13:00Z">
        <w:del w:id="462" w:author="Luke Duncan" w:date="2019-11-13T21:52:00Z">
          <w:r w:rsidR="00271AF8" w:rsidDel="00492BC4">
            <w:delText xml:space="preserve">master </w:delText>
          </w:r>
        </w:del>
      </w:ins>
      <w:r w:rsidRPr="00755962">
        <w:t xml:space="preserve">identity across the care delivery network operated under the auspices of the MOH. Joshua’s data </w:t>
      </w:r>
      <w:del w:id="463" w:author="John Moehrke" w:date="2019-11-12T21:13:00Z">
        <w:r w:rsidRPr="00755962" w:rsidDel="00271AF8">
          <w:delText xml:space="preserve">is </w:delText>
        </w:r>
      </w:del>
      <w:ins w:id="464" w:author="John Moehrke" w:date="2019-11-12T21:13:00Z">
        <w:r w:rsidR="00271AF8">
          <w:t>are</w:t>
        </w:r>
        <w:r w:rsidR="00271AF8" w:rsidRPr="00755962">
          <w:t xml:space="preserve"> </w:t>
        </w:r>
      </w:ins>
      <w:r w:rsidRPr="00755962">
        <w:t>also securely shared with the Civil Registration and Vital Statistics (CRVS) database maintained by the Ministry of Home Affairs in the country where Joshua was born. Th</w:t>
      </w:r>
      <w:ins w:id="465" w:author="John Moehrke" w:date="2019-11-12T21:13:00Z">
        <w:r w:rsidR="00271AF8">
          <w:t>ese</w:t>
        </w:r>
      </w:ins>
      <w:del w:id="466" w:author="John Moehrke" w:date="2019-11-12T21:13:00Z">
        <w:r w:rsidRPr="00755962" w:rsidDel="00271AF8">
          <w:delText>is</w:delText>
        </w:r>
      </w:del>
      <w:r w:rsidRPr="00755962">
        <w:t xml:space="preserve"> </w:t>
      </w:r>
      <w:del w:id="467" w:author="John Moehrke" w:date="2019-11-12T21:13:00Z">
        <w:r w:rsidRPr="00755962" w:rsidDel="00271AF8">
          <w:delText xml:space="preserve">CRVS </w:delText>
        </w:r>
      </w:del>
      <w:r w:rsidRPr="00755962">
        <w:t xml:space="preserve">data </w:t>
      </w:r>
      <w:del w:id="468" w:author="John Moehrke" w:date="2019-11-12T21:13:00Z">
        <w:r w:rsidRPr="00755962" w:rsidDel="00271AF8">
          <w:delText xml:space="preserve">is </w:delText>
        </w:r>
      </w:del>
      <w:ins w:id="469" w:author="John Moehrke" w:date="2019-11-12T21:13:00Z">
        <w:r w:rsidR="00271AF8">
          <w:t>are</w:t>
        </w:r>
        <w:r w:rsidR="00271AF8" w:rsidRPr="00755962">
          <w:t xml:space="preserve"> </w:t>
        </w:r>
      </w:ins>
      <w:r w:rsidRPr="00755962">
        <w:t>used to generate a birth certificate for Joshua.</w:t>
      </w:r>
    </w:p>
    <w:p w14:paraId="0A1858AF" w14:textId="287C2BB8" w:rsidR="002676E4" w:rsidRDefault="00A350F3">
      <w:r w:rsidRPr="00755962">
        <w:t>Some days after Mosa and Joshua return home from the care facility, Joshua’s health card and his birth certificate are delivered. Joshua now has his unique</w:t>
      </w:r>
      <w:ins w:id="470" w:author="John Moehrke" w:date="2019-11-12T21:14:00Z">
        <w:r w:rsidR="00BC5335">
          <w:t xml:space="preserve"> master</w:t>
        </w:r>
      </w:ins>
      <w:r w:rsidRPr="00755962">
        <w:t xml:space="preserve"> identifier for health purposes and his birth certificate, which affords him a legal status in his country. </w:t>
      </w:r>
    </w:p>
    <w:p w14:paraId="2B2D160C" w14:textId="5C3A3357" w:rsidR="00276C13" w:rsidRPr="00755962" w:rsidRDefault="004C3AC7">
      <w:ins w:id="471" w:author="Luke Duncan" w:date="2019-11-14T15:06:00Z">
        <w:r>
          <w:t xml:space="preserve">In </w:t>
        </w:r>
      </w:ins>
      <w:ins w:id="472" w:author="Luke Duncan" w:date="2019-11-14T15:07:00Z">
        <w:r>
          <w:t xml:space="preserve">figure </w:t>
        </w:r>
        <w:r w:rsidRPr="004C3AC7">
          <w:t>49.4.2.</w:t>
        </w:r>
      </w:ins>
      <w:ins w:id="473" w:author="Luke Duncan" w:date="2019-11-14T17:10:00Z">
        <w:r w:rsidR="0007644A">
          <w:t>2</w:t>
        </w:r>
      </w:ins>
      <w:ins w:id="474" w:author="Luke Duncan" w:date="2019-11-14T15:07:00Z">
        <w:r w:rsidRPr="004C3AC7">
          <w:t>.2-1</w:t>
        </w:r>
      </w:ins>
      <w:ins w:id="475" w:author="Luke Duncan" w:date="2019-11-14T15:06:00Z">
        <w:r>
          <w:t xml:space="preserve"> below</w:t>
        </w:r>
      </w:ins>
      <w:ins w:id="476" w:author="Luke Duncan" w:date="2019-11-14T15:07:00Z">
        <w:r>
          <w:t xml:space="preserve">: </w:t>
        </w:r>
      </w:ins>
      <w:ins w:id="477" w:author="Luke Duncan" w:date="2019-11-14T15:06:00Z">
        <w:r>
          <w:t xml:space="preserve"> </w:t>
        </w:r>
      </w:ins>
      <w:r w:rsidR="00276C13">
        <w:t xml:space="preserve">The EMR acts as a Patient Identity Source.  The </w:t>
      </w:r>
      <w:commentRangeStart w:id="478"/>
      <w:r w:rsidR="00276C13">
        <w:t xml:space="preserve">CR </w:t>
      </w:r>
      <w:commentRangeEnd w:id="478"/>
      <w:r w:rsidR="00BC5335">
        <w:rPr>
          <w:rStyle w:val="CommentReference"/>
        </w:rPr>
        <w:commentReference w:id="478"/>
      </w:r>
      <w:r w:rsidR="00276C13">
        <w:t xml:space="preserve">acts as the Patient Identity Manager.  The </w:t>
      </w:r>
      <w:commentRangeStart w:id="479"/>
      <w:r w:rsidR="00276C13">
        <w:t xml:space="preserve">CRVS </w:t>
      </w:r>
      <w:commentRangeEnd w:id="479"/>
      <w:r w:rsidR="00BC5335">
        <w:rPr>
          <w:rStyle w:val="CommentReference"/>
        </w:rPr>
        <w:commentReference w:id="479"/>
      </w:r>
      <w:r w:rsidR="00276C13">
        <w:t>acts as a Patient Identity Consumer.</w:t>
      </w:r>
    </w:p>
    <w:p w14:paraId="630EF109" w14:textId="3CDC3653" w:rsidR="002676E4" w:rsidRPr="00755962" w:rsidRDefault="00296816">
      <w:pPr>
        <w:pStyle w:val="Heading5"/>
      </w:pPr>
      <w:bookmarkStart w:id="480" w:name="_tgm1fptbycmg" w:colFirst="0" w:colLast="0"/>
      <w:bookmarkStart w:id="481" w:name="_Toc7702381"/>
      <w:bookmarkEnd w:id="480"/>
      <w:r>
        <w:lastRenderedPageBreak/>
        <w:t>49.</w:t>
      </w:r>
      <w:r w:rsidR="00A350F3" w:rsidRPr="00755962">
        <w:t>4.2.</w:t>
      </w:r>
      <w:ins w:id="482" w:author="Luke Duncan" w:date="2019-11-14T17:10:00Z">
        <w:r w:rsidR="0007644A">
          <w:t>2</w:t>
        </w:r>
      </w:ins>
      <w:del w:id="483" w:author="Luke Duncan" w:date="2019-11-14T17:10:00Z">
        <w:r w:rsidR="00A350F3" w:rsidRPr="00755962" w:rsidDel="0007644A">
          <w:delText>1</w:delText>
        </w:r>
      </w:del>
      <w:r w:rsidR="00A350F3" w:rsidRPr="00755962">
        <w:t xml:space="preserve">.2 Create Patient </w:t>
      </w:r>
      <w:ins w:id="484" w:author="Luke Duncan" w:date="2019-11-13T09:53:00Z">
        <w:r w:rsidR="00E4529F">
          <w:t xml:space="preserve">Identity </w:t>
        </w:r>
      </w:ins>
      <w:r w:rsidR="00A350F3" w:rsidRPr="00755962">
        <w:t>Process Flow</w:t>
      </w:r>
      <w:bookmarkEnd w:id="481"/>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671CD5B5"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ins w:id="485" w:author="Luke Duncan" w:date="2019-11-14T17:10:00Z">
        <w:r w:rsidR="0007644A">
          <w:rPr>
            <w:rFonts w:ascii="Arial" w:eastAsia="Arial" w:hAnsi="Arial" w:cs="Arial"/>
            <w:b/>
            <w:sz w:val="22"/>
            <w:szCs w:val="22"/>
          </w:rPr>
          <w:t>2</w:t>
        </w:r>
      </w:ins>
      <w:del w:id="486" w:author="Luke Duncan" w:date="2019-11-14T17:10:00Z">
        <w:r w:rsidRPr="00755962" w:rsidDel="0007644A">
          <w:rPr>
            <w:rFonts w:ascii="Arial" w:eastAsia="Arial" w:hAnsi="Arial" w:cs="Arial"/>
            <w:b/>
            <w:sz w:val="22"/>
            <w:szCs w:val="22"/>
          </w:rPr>
          <w:delText>1</w:delText>
        </w:r>
      </w:del>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w:t>
      </w:r>
      <w:ins w:id="487" w:author="Luke Duncan" w:date="2019-11-13T09:53:00Z">
        <w:r w:rsidR="00E4529F">
          <w:rPr>
            <w:rFonts w:ascii="Arial" w:eastAsia="Arial" w:hAnsi="Arial" w:cs="Arial"/>
            <w:b/>
            <w:color w:val="000000"/>
            <w:sz w:val="22"/>
            <w:szCs w:val="22"/>
          </w:rPr>
          <w:t xml:space="preserve"> Identity</w:t>
        </w:r>
      </w:ins>
      <w:r w:rsidRPr="00755962">
        <w:rPr>
          <w:rFonts w:ascii="Arial" w:eastAsia="Arial" w:hAnsi="Arial" w:cs="Arial"/>
          <w:b/>
          <w:color w:val="000000"/>
          <w:sz w:val="22"/>
          <w:szCs w:val="22"/>
        </w:rPr>
        <w:t xml:space="preserve">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t>@</w:t>
      </w:r>
      <w:proofErr w:type="spellStart"/>
      <w:r w:rsidRPr="00F050B1">
        <w:rPr>
          <w:noProof w:val="0"/>
        </w:rPr>
        <w:t>startuml</w:t>
      </w:r>
      <w:proofErr w:type="spellEnd"/>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w:t>
      </w:r>
      <w:proofErr w:type="spellStart"/>
      <w:r>
        <w:rPr>
          <w:noProof w:val="0"/>
        </w:rPr>
        <w:t>nincluding</w:t>
      </w:r>
      <w:proofErr w:type="spellEnd"/>
      <w:r>
        <w:rPr>
          <w:noProof w:val="0"/>
        </w:rPr>
        <w:t xml:space="preserve"> information about his relationship to his parents</w:t>
      </w:r>
    </w:p>
    <w:p w14:paraId="52F45142" w14:textId="77777777" w:rsidR="00276C13" w:rsidRDefault="00276C13" w:rsidP="00276C13">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w:t>
      </w:r>
      <w:proofErr w:type="spellStart"/>
      <w:r>
        <w:rPr>
          <w:noProof w:val="0"/>
        </w:rPr>
        <w:t>nnational</w:t>
      </w:r>
      <w:proofErr w:type="spellEnd"/>
      <w:r>
        <w:rPr>
          <w:noProof w:val="0"/>
        </w:rPr>
        <w:t xml:space="preserve">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5952EA83"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ins w:id="488" w:author="Luke Duncan" w:date="2019-11-14T17:10:00Z">
        <w:r w:rsidR="0007644A">
          <w:rPr>
            <w:rFonts w:eastAsia="Arial"/>
          </w:rPr>
          <w:t>2</w:t>
        </w:r>
      </w:ins>
      <w:del w:id="489" w:author="Luke Duncan" w:date="2019-11-14T17:10:00Z">
        <w:r w:rsidDel="0007644A">
          <w:rPr>
            <w:rFonts w:eastAsia="Arial"/>
          </w:rPr>
          <w:delText>1</w:delText>
        </w:r>
      </w:del>
      <w:r w:rsidRPr="00F050B1">
        <w:rPr>
          <w:rFonts w:eastAsia="Arial"/>
        </w:rPr>
        <w:t xml:space="preserve">.2-2: </w:t>
      </w:r>
      <w:r>
        <w:rPr>
          <w:rFonts w:eastAsia="Arial"/>
        </w:rPr>
        <w:t>Create Patient</w:t>
      </w:r>
      <w:r w:rsidRPr="00F050B1">
        <w:rPr>
          <w:rFonts w:eastAsia="Arial"/>
        </w:rPr>
        <w:t xml:space="preserve"> </w:t>
      </w:r>
      <w:ins w:id="490" w:author="Luke Duncan" w:date="2019-11-13T09:53:00Z">
        <w:r w:rsidR="00E4529F">
          <w:rPr>
            <w:rFonts w:eastAsia="Arial"/>
          </w:rPr>
          <w:t xml:space="preserve">Identity </w:t>
        </w:r>
      </w:ins>
      <w:r w:rsidRPr="00F050B1">
        <w:rPr>
          <w:rFonts w:eastAsia="Arial"/>
        </w:rPr>
        <w:t>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19A72DA9" w:rsidR="002676E4" w:rsidRPr="00755962" w:rsidRDefault="00A350F3">
      <w:pPr>
        <w:pBdr>
          <w:top w:val="nil"/>
          <w:left w:val="nil"/>
          <w:bottom w:val="nil"/>
          <w:right w:val="nil"/>
          <w:between w:val="nil"/>
        </w:pBdr>
        <w:rPr>
          <w:color w:val="000000"/>
        </w:rPr>
      </w:pPr>
      <w:r w:rsidRPr="00755962">
        <w:lastRenderedPageBreak/>
        <w:t xml:space="preserve">Joshua’s information in the care facility’s EMR is communicated to the MOH’s national Client Registry (CR). </w:t>
      </w:r>
      <w:del w:id="491" w:author="Luke Duncan" w:date="2019-11-13T09:50:00Z">
        <w:r w:rsidRPr="00755962" w:rsidDel="00E4529F">
          <w:delText xml:space="preserve">If the </w:delText>
        </w:r>
        <w:r w:rsidR="00A04B18" w:rsidDel="00E4529F">
          <w:delText>CREATE</w:delText>
        </w:r>
        <w:r w:rsidRPr="00755962" w:rsidDel="00E4529F">
          <w:delText xml:space="preserve"> message is </w:delText>
        </w:r>
      </w:del>
      <w:del w:id="492" w:author="Luke Duncan" w:date="2019-11-13T09:45:00Z">
        <w:r w:rsidRPr="00755962" w:rsidDel="00B5622F">
          <w:delText xml:space="preserve">complete </w:delText>
        </w:r>
      </w:del>
      <w:del w:id="493" w:author="Luke Duncan" w:date="2019-11-13T09:50:00Z">
        <w:r w:rsidRPr="00755962" w:rsidDel="00E4529F">
          <w:delText xml:space="preserve">the EMR receives a “success” </w:delText>
        </w:r>
        <w:r w:rsidR="00A04B18" w:rsidDel="00E4529F">
          <w:delText>response</w:delText>
        </w:r>
        <w:r w:rsidRPr="00755962" w:rsidDel="00E4529F">
          <w:delText xml:space="preserve"> -- otherwise an “</w:delText>
        </w:r>
        <w:commentRangeStart w:id="494"/>
        <w:r w:rsidRPr="00755962" w:rsidDel="00E4529F">
          <w:delText>exception</w:delText>
        </w:r>
        <w:commentRangeEnd w:id="494"/>
        <w:r w:rsidR="00BC5335" w:rsidDel="00E4529F">
          <w:rPr>
            <w:rStyle w:val="CommentReference"/>
          </w:rPr>
          <w:commentReference w:id="494"/>
        </w:r>
        <w:r w:rsidRPr="00755962" w:rsidDel="00E4529F">
          <w:delText xml:space="preserve">” </w:delText>
        </w:r>
        <w:r w:rsidR="00A04B18" w:rsidDel="00E4529F">
          <w:delText>response</w:delText>
        </w:r>
        <w:r w:rsidRPr="00755962" w:rsidDel="00E4529F">
          <w:delText xml:space="preserve"> is returned.</w:delText>
        </w:r>
      </w:del>
      <w:ins w:id="495" w:author="Luke Duncan" w:date="2019-11-13T09:50:00Z">
        <w:r w:rsidR="00E4529F">
          <w:t>If the information is valid, the patient identity will be created on the CR.</w:t>
        </w:r>
      </w:ins>
      <w:ins w:id="496" w:author="Luke Duncan" w:date="2019-11-13T09:51:00Z">
        <w:r w:rsidR="00E4529F">
          <w:t xml:space="preserve"> </w:t>
        </w:r>
      </w:ins>
      <w:r w:rsidRPr="00755962">
        <w:t xml:space="preserve"> Joshua’s information in the </w:t>
      </w:r>
      <w:r w:rsidR="005A764A">
        <w:t>CR</w:t>
      </w:r>
      <w:r w:rsidRPr="00755962">
        <w:t xml:space="preserve"> is also communicated to the MOH’s national Civil Registration and Vital Statistics (CRVS) database. </w:t>
      </w:r>
      <w:del w:id="497" w:author="Luke Duncan" w:date="2019-11-13T09:51:00Z">
        <w:r w:rsidRPr="00755962" w:rsidDel="00E4529F">
          <w:delText xml:space="preserve">If the </w:delText>
        </w:r>
        <w:r w:rsidR="00A04B18" w:rsidDel="00E4529F">
          <w:delText>CREATE</w:delText>
        </w:r>
        <w:r w:rsidRPr="00755962" w:rsidDel="00E4529F">
          <w:delText xml:space="preserve"> message is complete the </w:delText>
        </w:r>
        <w:r w:rsidR="005A764A" w:rsidDel="00E4529F">
          <w:delText>CR</w:delText>
        </w:r>
        <w:r w:rsidR="005A764A" w:rsidRPr="00755962" w:rsidDel="00E4529F">
          <w:delText xml:space="preserve"> </w:delText>
        </w:r>
        <w:r w:rsidRPr="00755962" w:rsidDel="00E4529F">
          <w:delText xml:space="preserve">receives a “success” </w:delText>
        </w:r>
        <w:r w:rsidR="00A04B18" w:rsidDel="00E4529F">
          <w:delText>response</w:delText>
        </w:r>
        <w:r w:rsidRPr="00755962" w:rsidDel="00E4529F">
          <w:delText xml:space="preserve"> -- otherwise an “exception” </w:delText>
        </w:r>
        <w:r w:rsidR="00A04B18" w:rsidDel="00E4529F">
          <w:delText>response</w:delText>
        </w:r>
        <w:r w:rsidRPr="00755962" w:rsidDel="00E4529F">
          <w:delText xml:space="preserve"> is returned. </w:delText>
        </w:r>
      </w:del>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1FCE73D9" w:rsidR="002676E4" w:rsidRPr="00755962" w:rsidRDefault="00A350F3">
      <w:pPr>
        <w:pBdr>
          <w:top w:val="nil"/>
          <w:left w:val="nil"/>
          <w:bottom w:val="nil"/>
          <w:right w:val="nil"/>
          <w:between w:val="nil"/>
        </w:pBdr>
      </w:pPr>
      <w:r w:rsidRPr="00755962">
        <w:t xml:space="preserve">If the </w:t>
      </w:r>
      <w:del w:id="498" w:author="John Moehrke" w:date="2019-11-12T21:17:00Z">
        <w:r w:rsidRPr="00755962" w:rsidDel="00BC5335">
          <w:delText xml:space="preserve">EMR </w:delText>
        </w:r>
      </w:del>
      <w:ins w:id="499" w:author="John Moehrke" w:date="2019-11-12T21:17:00Z">
        <w:r w:rsidR="00BC5335">
          <w:t>Create</w:t>
        </w:r>
        <w:r w:rsidR="00BC5335" w:rsidRPr="00755962">
          <w:t xml:space="preserve"> </w:t>
        </w:r>
      </w:ins>
      <w:r w:rsidRPr="00755962">
        <w:t xml:space="preserve">message was </w:t>
      </w:r>
      <w:del w:id="500" w:author="Luke Duncan" w:date="2019-11-13T09:45:00Z">
        <w:r w:rsidRPr="00755962" w:rsidDel="00B5622F">
          <w:delText>complete</w:delText>
        </w:r>
      </w:del>
      <w:ins w:id="501" w:author="Luke Duncan" w:date="2019-11-13T09:45:00Z">
        <w:r w:rsidR="00B5622F">
          <w:t>valid</w:t>
        </w:r>
      </w:ins>
      <w:r w:rsidRPr="00755962">
        <w:t xml:space="preserve">, his new </w:t>
      </w:r>
      <w:r w:rsidR="00884C23">
        <w:t>patient master</w:t>
      </w:r>
      <w:r w:rsidR="00015050">
        <w:t xml:space="preserve"> identity </w:t>
      </w:r>
      <w:del w:id="502" w:author="Luke Duncan" w:date="2019-11-13T22:05:00Z">
        <w:r w:rsidRPr="00755962" w:rsidDel="005678DE">
          <w:delText xml:space="preserve">record </w:delText>
        </w:r>
      </w:del>
      <w:r w:rsidRPr="00755962">
        <w:t xml:space="preserve">will be established on the MOH’s CR and on the MOH’s CRVS. In time, Joshua will receive his health card and his birth certificate. </w:t>
      </w:r>
    </w:p>
    <w:p w14:paraId="607E6366" w14:textId="0D671440" w:rsidR="002676E4" w:rsidRPr="00755962" w:rsidRDefault="00296816" w:rsidP="00161EC2">
      <w:pPr>
        <w:pStyle w:val="Heading4"/>
      </w:pPr>
      <w:bookmarkStart w:id="503" w:name="_l27ma4h3ajx9" w:colFirst="0" w:colLast="0"/>
      <w:bookmarkStart w:id="504" w:name="_Toc7702382"/>
      <w:bookmarkEnd w:id="503"/>
      <w:r>
        <w:t>49.</w:t>
      </w:r>
      <w:r w:rsidR="00A350F3" w:rsidRPr="00755962">
        <w:t>4.2.</w:t>
      </w:r>
      <w:ins w:id="505" w:author="Luke Duncan" w:date="2019-11-14T17:10:00Z">
        <w:r w:rsidR="0007644A">
          <w:t>3</w:t>
        </w:r>
      </w:ins>
      <w:del w:id="506" w:author="Luke Duncan" w:date="2019-11-14T17:10:00Z">
        <w:r w:rsidR="00A350F3" w:rsidRPr="00755962" w:rsidDel="0007644A">
          <w:delText>2</w:delText>
        </w:r>
      </w:del>
      <w:r w:rsidR="00A350F3" w:rsidRPr="00755962">
        <w:t xml:space="preserve"> Use Case #</w:t>
      </w:r>
      <w:ins w:id="507" w:author="Luke Duncan" w:date="2019-11-14T17:10:00Z">
        <w:r w:rsidR="0007644A">
          <w:t>3</w:t>
        </w:r>
      </w:ins>
      <w:del w:id="508" w:author="Luke Duncan" w:date="2019-11-14T17:10:00Z">
        <w:r w:rsidR="00A350F3" w:rsidRPr="00755962" w:rsidDel="0007644A">
          <w:delText>2</w:delText>
        </w:r>
      </w:del>
      <w:r w:rsidR="00A350F3" w:rsidRPr="00755962">
        <w:t xml:space="preserve">: Update Patient </w:t>
      </w:r>
      <w:del w:id="509" w:author="Luke Duncan" w:date="2019-11-13T09:51:00Z">
        <w:r w:rsidR="00A350F3" w:rsidRPr="00755962" w:rsidDel="00E4529F">
          <w:delText>Information</w:delText>
        </w:r>
      </w:del>
      <w:bookmarkEnd w:id="504"/>
      <w:ins w:id="510" w:author="Luke Duncan" w:date="2019-11-13T09:51:00Z">
        <w:r w:rsidR="00E4529F">
          <w:t>Identity</w:t>
        </w:r>
      </w:ins>
    </w:p>
    <w:p w14:paraId="6BB82E46" w14:textId="48D39A57" w:rsidR="002676E4" w:rsidRPr="00755962" w:rsidRDefault="00A350F3">
      <w:r w:rsidRPr="00755962">
        <w:t xml:space="preserve">An existing client </w:t>
      </w:r>
      <w:del w:id="511" w:author="Luke Duncan" w:date="2019-11-13T09:51:00Z">
        <w:r w:rsidRPr="00755962" w:rsidDel="00E4529F">
          <w:delText xml:space="preserve">record </w:delText>
        </w:r>
      </w:del>
      <w:ins w:id="512" w:author="Luke Duncan" w:date="2019-11-13T09:51:00Z">
        <w:r w:rsidR="00E4529F">
          <w:t>identity</w:t>
        </w:r>
        <w:r w:rsidR="00E4529F" w:rsidRPr="00755962">
          <w:t xml:space="preserve"> </w:t>
        </w:r>
      </w:ins>
      <w:r w:rsidRPr="00755962">
        <w:t xml:space="preserve">is updated in </w:t>
      </w:r>
      <w:del w:id="513" w:author="Luke Duncan" w:date="2019-11-13T09:52:00Z">
        <w:r w:rsidRPr="00755962" w:rsidDel="00E4529F">
          <w:delText>a demographic</w:delText>
        </w:r>
      </w:del>
      <w:ins w:id="514" w:author="Luke Duncan" w:date="2019-11-13T09:52:00Z">
        <w:r w:rsidR="00E4529F">
          <w:t>an identity</w:t>
        </w:r>
      </w:ins>
      <w:r w:rsidRPr="00755962">
        <w:t xml:space="preserve"> database. </w:t>
      </w:r>
    </w:p>
    <w:p w14:paraId="13D414B1" w14:textId="67E5909F" w:rsidR="002676E4" w:rsidRPr="00755962" w:rsidRDefault="00296816">
      <w:pPr>
        <w:pStyle w:val="Heading5"/>
      </w:pPr>
      <w:bookmarkStart w:id="515" w:name="_k7507yr8k8q" w:colFirst="0" w:colLast="0"/>
      <w:bookmarkStart w:id="516" w:name="_Toc7702383"/>
      <w:bookmarkEnd w:id="515"/>
      <w:r>
        <w:t>49.</w:t>
      </w:r>
      <w:r w:rsidR="00A350F3" w:rsidRPr="00755962">
        <w:t>4.2.</w:t>
      </w:r>
      <w:ins w:id="517" w:author="Luke Duncan" w:date="2019-11-14T17:10:00Z">
        <w:r w:rsidR="0007644A">
          <w:t>3</w:t>
        </w:r>
      </w:ins>
      <w:del w:id="518" w:author="Luke Duncan" w:date="2019-11-14T17:10:00Z">
        <w:r w:rsidR="00A350F3" w:rsidRPr="00755962" w:rsidDel="0007644A">
          <w:delText>2</w:delText>
        </w:r>
      </w:del>
      <w:r w:rsidR="00A350F3" w:rsidRPr="00755962">
        <w:t xml:space="preserve">.1 Update Patient </w:t>
      </w:r>
      <w:ins w:id="519" w:author="Luke Duncan" w:date="2019-11-13T09:53:00Z">
        <w:r w:rsidR="00E4529F">
          <w:t xml:space="preserve">Identity </w:t>
        </w:r>
      </w:ins>
      <w:r w:rsidR="00A350F3" w:rsidRPr="00755962">
        <w:t>Use Case Description</w:t>
      </w:r>
      <w:bookmarkEnd w:id="516"/>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2E094397" w:rsidR="002676E4" w:rsidRDefault="00A350F3">
      <w:r w:rsidRPr="00755962">
        <w:t xml:space="preserve">Joshua’s </w:t>
      </w:r>
      <w:del w:id="520" w:author="Luke Duncan" w:date="2019-11-13T09:52:00Z">
        <w:r w:rsidRPr="00755962" w:rsidDel="00E4529F">
          <w:delText xml:space="preserve">demographic </w:delText>
        </w:r>
      </w:del>
      <w:ins w:id="521" w:author="Luke Duncan" w:date="2019-11-13T09:52:00Z">
        <w:r w:rsidR="00E4529F">
          <w:t>identity</w:t>
        </w:r>
        <w:r w:rsidR="00E4529F" w:rsidRPr="00755962">
          <w:t xml:space="preserve"> </w:t>
        </w:r>
      </w:ins>
      <w:r w:rsidRPr="00755962">
        <w:t xml:space="preserve">details are </w:t>
      </w:r>
      <w:r w:rsidR="00FD7F77">
        <w:t>created</w:t>
      </w:r>
      <w:r w:rsidR="00FD7F77" w:rsidRPr="00755962">
        <w:t xml:space="preserve"> </w:t>
      </w:r>
      <w:r w:rsidRPr="00755962">
        <w:t xml:space="preserve">in the clinic’s EMR </w:t>
      </w:r>
      <w:del w:id="522" w:author="John Moehrke" w:date="2019-11-12T21:18:00Z">
        <w:r w:rsidRPr="00755962" w:rsidDel="00BC5335">
          <w:delText xml:space="preserve">to </w:delText>
        </w:r>
      </w:del>
      <w:r w:rsidR="00FD7F77">
        <w:t>with</w:t>
      </w:r>
      <w:r w:rsidR="00FD7F77" w:rsidRPr="00755962">
        <w:t xml:space="preserve"> </w:t>
      </w:r>
      <w:r w:rsidRPr="00755962">
        <w:t xml:space="preserve">his new address and his new mobile phone number. The EMR </w:t>
      </w:r>
      <w:r w:rsidR="00FD7F77">
        <w:t xml:space="preserve">searches the CR for Joshua’s </w:t>
      </w:r>
      <w:del w:id="523" w:author="Luke Duncan" w:date="2019-11-13T22:06:00Z">
        <w:r w:rsidR="00FD7F77" w:rsidDel="005678DE">
          <w:delText>“</w:delText>
        </w:r>
      </w:del>
      <w:r w:rsidR="00FD7F77">
        <w:t>master</w:t>
      </w:r>
      <w:del w:id="524" w:author="Luke Duncan" w:date="2019-11-13T22:06:00Z">
        <w:r w:rsidR="00FD7F77" w:rsidDel="005678DE">
          <w:delText>”</w:delText>
        </w:r>
      </w:del>
      <w:r w:rsidR="00FD7F77">
        <w:t xml:space="preserve"> </w:t>
      </w:r>
      <w:del w:id="525" w:author="John Moehrke" w:date="2019-11-12T21:18:00Z">
        <w:r w:rsidR="00FD7F77" w:rsidDel="00BC5335">
          <w:delText xml:space="preserve">record </w:delText>
        </w:r>
      </w:del>
      <w:ins w:id="526" w:author="John Moehrke" w:date="2019-11-12T21:18:00Z">
        <w:r w:rsidR="00BC5335">
          <w:t xml:space="preserve">patient identity </w:t>
        </w:r>
      </w:ins>
      <w:r w:rsidR="00FD7F77">
        <w:t xml:space="preserve">and then </w:t>
      </w:r>
      <w:r w:rsidRPr="00755962">
        <w:t xml:space="preserve">updates the MOH CR with Joshua’s updated </w:t>
      </w:r>
      <w:del w:id="527" w:author="Luke Duncan" w:date="2019-11-13T22:06:00Z">
        <w:r w:rsidRPr="00755962" w:rsidDel="005678DE">
          <w:delText xml:space="preserve">demographic </w:delText>
        </w:r>
      </w:del>
      <w:ins w:id="528" w:author="Luke Duncan" w:date="2019-11-13T22:06:00Z">
        <w:r w:rsidR="005678DE">
          <w:t>identity</w:t>
        </w:r>
        <w:r w:rsidR="005678DE" w:rsidRPr="00755962">
          <w:t xml:space="preserve"> </w:t>
        </w:r>
      </w:ins>
      <w:r w:rsidRPr="00755962">
        <w:t xml:space="preserve">details. </w:t>
      </w:r>
    </w:p>
    <w:p w14:paraId="4D0E1B96" w14:textId="6AA9F1F1" w:rsidR="00276C13" w:rsidRPr="00755962" w:rsidRDefault="004C3AC7">
      <w:ins w:id="529" w:author="Luke Duncan" w:date="2019-11-14T15:07:00Z">
        <w:r>
          <w:t>In figure</w:t>
        </w:r>
      </w:ins>
      <w:ins w:id="530" w:author="Luke Duncan" w:date="2019-11-14T15:08:00Z">
        <w:r>
          <w:t xml:space="preserve"> </w:t>
        </w:r>
        <w:r w:rsidRPr="004C3AC7">
          <w:t>49.4.2.</w:t>
        </w:r>
      </w:ins>
      <w:ins w:id="531" w:author="Luke Duncan" w:date="2019-11-14T17:10:00Z">
        <w:r w:rsidR="0007644A">
          <w:t>3</w:t>
        </w:r>
      </w:ins>
      <w:ins w:id="532" w:author="Luke Duncan" w:date="2019-11-14T15:08:00Z">
        <w:r w:rsidRPr="004C3AC7">
          <w:t>.2-1</w:t>
        </w:r>
        <w:r>
          <w:t xml:space="preserve"> below: </w:t>
        </w:r>
      </w:ins>
      <w:ins w:id="533" w:author="Luke Duncan" w:date="2019-11-14T15:07:00Z">
        <w:r>
          <w:t xml:space="preserve"> </w:t>
        </w:r>
      </w:ins>
      <w:r w:rsidR="00276C13">
        <w:t>The EMR acts as a Patient Identity Supplier. The CR acts as the Patient Identity Manager.</w:t>
      </w:r>
    </w:p>
    <w:p w14:paraId="329E3DCE" w14:textId="496E7985" w:rsidR="002676E4" w:rsidRPr="00755962" w:rsidRDefault="00296816">
      <w:pPr>
        <w:pStyle w:val="Heading5"/>
      </w:pPr>
      <w:bookmarkStart w:id="534" w:name="_12rcx61h4by" w:colFirst="0" w:colLast="0"/>
      <w:bookmarkStart w:id="535" w:name="_Toc7702384"/>
      <w:bookmarkEnd w:id="534"/>
      <w:r>
        <w:lastRenderedPageBreak/>
        <w:t>49.</w:t>
      </w:r>
      <w:r w:rsidR="00A350F3" w:rsidRPr="00755962">
        <w:t>4.2.</w:t>
      </w:r>
      <w:ins w:id="536" w:author="Luke Duncan" w:date="2019-11-14T17:11:00Z">
        <w:r w:rsidR="0007644A">
          <w:t>3</w:t>
        </w:r>
      </w:ins>
      <w:del w:id="537" w:author="Luke Duncan" w:date="2019-11-14T17:11:00Z">
        <w:r w:rsidR="00A350F3" w:rsidRPr="00755962" w:rsidDel="0007644A">
          <w:delText>2</w:delText>
        </w:r>
      </w:del>
      <w:r w:rsidR="00A350F3" w:rsidRPr="00755962">
        <w:t xml:space="preserve">.2 Update Patient </w:t>
      </w:r>
      <w:ins w:id="538" w:author="Luke Duncan" w:date="2019-11-13T09:53:00Z">
        <w:r w:rsidR="00E4529F">
          <w:t xml:space="preserve">Identity </w:t>
        </w:r>
      </w:ins>
      <w:r w:rsidR="00A350F3" w:rsidRPr="00755962">
        <w:t>Process Flow</w:t>
      </w:r>
      <w:bookmarkEnd w:id="535"/>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A4EF2D5"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w:t>
      </w:r>
      <w:ins w:id="539" w:author="Luke Duncan" w:date="2019-11-14T17:11:00Z">
        <w:r w:rsidR="0007644A">
          <w:rPr>
            <w:rFonts w:ascii="Arial" w:eastAsia="Arial" w:hAnsi="Arial" w:cs="Arial"/>
            <w:b/>
            <w:sz w:val="22"/>
            <w:szCs w:val="22"/>
          </w:rPr>
          <w:t>3</w:t>
        </w:r>
      </w:ins>
      <w:del w:id="540" w:author="Luke Duncan" w:date="2019-11-14T17:11:00Z">
        <w:r w:rsidRPr="00755962" w:rsidDel="0007644A">
          <w:rPr>
            <w:rFonts w:ascii="Arial" w:eastAsia="Arial" w:hAnsi="Arial" w:cs="Arial"/>
            <w:b/>
            <w:sz w:val="22"/>
            <w:szCs w:val="22"/>
          </w:rPr>
          <w:delText>2</w:delText>
        </w:r>
      </w:del>
      <w:r w:rsidR="000A069F">
        <w:rPr>
          <w:rFonts w:ascii="Arial" w:eastAsia="Arial" w:hAnsi="Arial" w:cs="Arial"/>
          <w:b/>
          <w:sz w:val="22"/>
          <w:szCs w:val="22"/>
        </w:rPr>
        <w:t>.2</w:t>
      </w:r>
      <w:r w:rsidRPr="00755962">
        <w:rPr>
          <w:rFonts w:ascii="Arial" w:eastAsia="Arial" w:hAnsi="Arial" w:cs="Arial"/>
          <w:b/>
          <w:sz w:val="22"/>
          <w:szCs w:val="22"/>
        </w:rPr>
        <w:t xml:space="preserve">-1: Process Flow for the Update Patient </w:t>
      </w:r>
      <w:ins w:id="541" w:author="Luke Duncan" w:date="2019-11-13T09:54:00Z">
        <w:r w:rsidR="00E4529F">
          <w:rPr>
            <w:rFonts w:ascii="Arial" w:eastAsia="Arial" w:hAnsi="Arial" w:cs="Arial"/>
            <w:b/>
            <w:sz w:val="22"/>
            <w:szCs w:val="22"/>
          </w:rPr>
          <w:t xml:space="preserve">Identity </w:t>
        </w:r>
      </w:ins>
      <w:r w:rsidRPr="00755962">
        <w:rPr>
          <w:rFonts w:ascii="Arial" w:eastAsia="Arial" w:hAnsi="Arial" w:cs="Arial"/>
          <w:b/>
          <w:sz w:val="22"/>
          <w:szCs w:val="22"/>
        </w:rPr>
        <w:t>Use Case</w:t>
      </w:r>
    </w:p>
    <w:p w14:paraId="1D39EC99" w14:textId="0C23386A" w:rsidR="00355DC6" w:rsidRDefault="00355DC6" w:rsidP="00355DC6">
      <w:pPr>
        <w:pStyle w:val="XMLFragment"/>
        <w:rPr>
          <w:noProof w:val="0"/>
        </w:rPr>
      </w:pPr>
      <w:r w:rsidRPr="00F050B1">
        <w:rPr>
          <w:noProof w:val="0"/>
        </w:rPr>
        <w:t>@</w:t>
      </w:r>
      <w:proofErr w:type="spellStart"/>
      <w:r w:rsidRPr="00F050B1">
        <w:rPr>
          <w:noProof w:val="0"/>
        </w:rPr>
        <w:t>startuml</w:t>
      </w:r>
      <w:proofErr w:type="spellEnd"/>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w:t>
      </w:r>
      <w:proofErr w:type="spellStart"/>
      <w:r>
        <w:rPr>
          <w:noProof w:val="0"/>
        </w:rPr>
        <w:t>nbased</w:t>
      </w:r>
      <w:proofErr w:type="spellEnd"/>
      <w:r>
        <w:rPr>
          <w:noProof w:val="0"/>
        </w:rPr>
        <w:t xml:space="preserve"> on "master" demographic record including\</w:t>
      </w:r>
      <w:proofErr w:type="spellStart"/>
      <w:r>
        <w:rPr>
          <w:noProof w:val="0"/>
        </w:rPr>
        <w:t>nupdated</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4E8DAF5C"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ins w:id="542" w:author="Luke Duncan" w:date="2019-11-14T17:11:00Z">
        <w:r w:rsidR="0007644A">
          <w:rPr>
            <w:rFonts w:eastAsia="Arial"/>
          </w:rPr>
          <w:t>3</w:t>
        </w:r>
      </w:ins>
      <w:del w:id="543" w:author="Luke Duncan" w:date="2019-11-14T17:11:00Z">
        <w:r w:rsidR="00722057" w:rsidDel="0007644A">
          <w:rPr>
            <w:rFonts w:eastAsia="Arial"/>
          </w:rPr>
          <w:delText>2</w:delText>
        </w:r>
      </w:del>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t>
      </w:r>
      <w:ins w:id="544" w:author="Luke Duncan" w:date="2019-11-13T09:54:00Z">
        <w:r w:rsidR="00E4529F">
          <w:rPr>
            <w:rFonts w:eastAsia="Arial"/>
          </w:rPr>
          <w:t xml:space="preserve">Identity </w:t>
        </w:r>
      </w:ins>
      <w:r w:rsidRPr="00F050B1">
        <w:rPr>
          <w:rFonts w:eastAsia="Arial"/>
        </w:rPr>
        <w:t>Workflow Diagram Pseudocode</w:t>
      </w:r>
    </w:p>
    <w:p w14:paraId="70FC3929" w14:textId="77777777" w:rsidR="002676E4" w:rsidRPr="00755962" w:rsidRDefault="00A350F3">
      <w:r w:rsidRPr="00755962">
        <w:rPr>
          <w:b/>
        </w:rPr>
        <w:t>Pre-conditions</w:t>
      </w:r>
      <w:r w:rsidRPr="00755962">
        <w:t>:</w:t>
      </w:r>
    </w:p>
    <w:p w14:paraId="39E8F6B1" w14:textId="4B62231B" w:rsidR="002676E4" w:rsidRPr="00755962" w:rsidRDefault="00A350F3">
      <w:r w:rsidRPr="00755962">
        <w:t xml:space="preserve">Joshua has moved to the city and has a new address and mobile phone number. Joshua’s </w:t>
      </w:r>
      <w:del w:id="545" w:author="Luke Duncan" w:date="2019-11-13T22:07:00Z">
        <w:r w:rsidR="00C95D3A" w:rsidDel="005678DE">
          <w:delText>“</w:delText>
        </w:r>
      </w:del>
      <w:r w:rsidR="00FD7F77">
        <w:t>master</w:t>
      </w:r>
      <w:del w:id="546" w:author="Luke Duncan" w:date="2019-11-13T22:07:00Z">
        <w:r w:rsidR="00C95D3A" w:rsidDel="005678DE">
          <w:delText>”</w:delText>
        </w:r>
      </w:del>
      <w:r w:rsidR="00FD7F77" w:rsidRPr="00755962">
        <w:t xml:space="preserve"> </w:t>
      </w:r>
      <w:del w:id="547" w:author="John Moehrke" w:date="2019-11-12T21:19:00Z">
        <w:r w:rsidRPr="00755962" w:rsidDel="00BC5335">
          <w:delText xml:space="preserve">record </w:delText>
        </w:r>
      </w:del>
      <w:ins w:id="548" w:author="John Moehrke" w:date="2019-11-12T21:19:00Z">
        <w:r w:rsidR="00BC5335">
          <w:t>patient identity</w:t>
        </w:r>
        <w:r w:rsidR="00BC5335" w:rsidRPr="00755962">
          <w:t xml:space="preserve"> </w:t>
        </w:r>
      </w:ins>
      <w:r w:rsidRPr="00755962">
        <w:t>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07B6301F" w:rsidR="002676E4" w:rsidRPr="00755962" w:rsidRDefault="00A350F3">
      <w:r w:rsidRPr="00755962">
        <w:t xml:space="preserve">Joshua’s information in the care facility’s EMR is communicated as an UPDATE to the MOH’s national Client Registry (CR). </w:t>
      </w:r>
      <w:del w:id="549" w:author="Luke Duncan" w:date="2019-11-13T22:07:00Z">
        <w:r w:rsidRPr="00755962" w:rsidDel="005678DE">
          <w:delText xml:space="preserve">If the data message is complete, the EMR receives a “success” </w:delText>
        </w:r>
        <w:r w:rsidR="00A04B18" w:rsidDel="005678DE">
          <w:delText>response</w:delText>
        </w:r>
        <w:r w:rsidRPr="00755962" w:rsidDel="005678DE">
          <w:delText xml:space="preserve"> -- otherwise an “exception” </w:delText>
        </w:r>
        <w:r w:rsidR="00A04B18" w:rsidDel="005678DE">
          <w:delText>response</w:delText>
        </w:r>
        <w:r w:rsidRPr="00755962" w:rsidDel="005678DE">
          <w:delText xml:space="preserve"> is returned. </w:delText>
        </w:r>
      </w:del>
    </w:p>
    <w:p w14:paraId="1857550F" w14:textId="77777777" w:rsidR="002676E4" w:rsidRPr="00755962" w:rsidRDefault="00A350F3">
      <w:pPr>
        <w:rPr>
          <w:b/>
        </w:rPr>
      </w:pPr>
      <w:r w:rsidRPr="00755962">
        <w:rPr>
          <w:b/>
        </w:rPr>
        <w:t>Post-conditions:</w:t>
      </w:r>
    </w:p>
    <w:p w14:paraId="6966EC33" w14:textId="4889BBA2" w:rsidR="002676E4" w:rsidRPr="00755962" w:rsidRDefault="00A350F3">
      <w:r w:rsidRPr="00755962">
        <w:lastRenderedPageBreak/>
        <w:t xml:space="preserve">If the EMR message was </w:t>
      </w:r>
      <w:del w:id="550" w:author="Luke Duncan" w:date="2019-11-13T22:08:00Z">
        <w:r w:rsidRPr="00755962" w:rsidDel="005678DE">
          <w:delText>complete</w:delText>
        </w:r>
      </w:del>
      <w:ins w:id="551" w:author="Luke Duncan" w:date="2019-11-13T22:08:00Z">
        <w:r w:rsidR="005678DE">
          <w:t>valid</w:t>
        </w:r>
      </w:ins>
      <w:r w:rsidRPr="00755962">
        <w:t xml:space="preserve">, his existing </w:t>
      </w:r>
      <w:r w:rsidR="00884C23">
        <w:t>patient master</w:t>
      </w:r>
      <w:r w:rsidR="00015050">
        <w:t xml:space="preserve"> identity</w:t>
      </w:r>
      <w:r w:rsidRPr="00755962">
        <w:t xml:space="preserve"> </w:t>
      </w:r>
      <w:del w:id="552" w:author="Luke Duncan" w:date="2019-11-13T22:08:00Z">
        <w:r w:rsidRPr="00755962" w:rsidDel="005678DE">
          <w:delText xml:space="preserve">record </w:delText>
        </w:r>
      </w:del>
      <w:r w:rsidRPr="00755962">
        <w:t>will be update</w:t>
      </w:r>
      <w:r w:rsidR="00E237C5">
        <w:t>d</w:t>
      </w:r>
      <w:r w:rsidRPr="00755962">
        <w:t xml:space="preserve"> on the MOH’s CR with the new, more up-to-date information that was captured in the community clinic’s EMR. </w:t>
      </w:r>
    </w:p>
    <w:p w14:paraId="2C8052DF" w14:textId="1F5EB0EB" w:rsidR="002676E4" w:rsidRPr="00755962" w:rsidRDefault="00296816" w:rsidP="00161EC2">
      <w:pPr>
        <w:pStyle w:val="Heading4"/>
      </w:pPr>
      <w:bookmarkStart w:id="553" w:name="_sf46mntmtg8t" w:colFirst="0" w:colLast="0"/>
      <w:bookmarkStart w:id="554" w:name="_Toc7702385"/>
      <w:bookmarkEnd w:id="553"/>
      <w:r>
        <w:t>49.</w:t>
      </w:r>
      <w:r w:rsidR="00A350F3" w:rsidRPr="00755962">
        <w:t>4.2.</w:t>
      </w:r>
      <w:ins w:id="555" w:author="Luke Duncan" w:date="2019-11-14T17:11:00Z">
        <w:r w:rsidR="0007644A">
          <w:t>4</w:t>
        </w:r>
      </w:ins>
      <w:del w:id="556" w:author="Luke Duncan" w:date="2019-11-14T17:11:00Z">
        <w:r w:rsidR="00A350F3" w:rsidRPr="00755962" w:rsidDel="0007644A">
          <w:delText>3</w:delText>
        </w:r>
      </w:del>
      <w:r w:rsidR="00A350F3" w:rsidRPr="00755962">
        <w:t xml:space="preserve"> Use Case #</w:t>
      </w:r>
      <w:ins w:id="557" w:author="Luke Duncan" w:date="2019-11-14T17:11:00Z">
        <w:r w:rsidR="0007644A">
          <w:t>4</w:t>
        </w:r>
      </w:ins>
      <w:del w:id="558" w:author="Luke Duncan" w:date="2019-11-14T17:11:00Z">
        <w:r w:rsidR="00A350F3" w:rsidRPr="00755962" w:rsidDel="0007644A">
          <w:delText>3</w:delText>
        </w:r>
      </w:del>
      <w:r w:rsidR="00A350F3" w:rsidRPr="00755962">
        <w:t xml:space="preserve">: </w:t>
      </w:r>
      <w:r w:rsidR="00BE523B">
        <w:t>Merge</w:t>
      </w:r>
      <w:r w:rsidR="00BE523B" w:rsidRPr="00755962">
        <w:t xml:space="preserve"> </w:t>
      </w:r>
      <w:r w:rsidR="00A350F3" w:rsidRPr="00755962">
        <w:t xml:space="preserve">Patient </w:t>
      </w:r>
      <w:del w:id="559" w:author="Luke Duncan" w:date="2019-11-13T09:54:00Z">
        <w:r w:rsidR="00A350F3" w:rsidRPr="00755962" w:rsidDel="00E4529F">
          <w:delText>Records</w:delText>
        </w:r>
      </w:del>
      <w:bookmarkEnd w:id="554"/>
      <w:ins w:id="560" w:author="Luke Duncan" w:date="2019-11-13T09:54:00Z">
        <w:r w:rsidR="00E4529F">
          <w:t>Identities</w:t>
        </w:r>
      </w:ins>
    </w:p>
    <w:p w14:paraId="51F7EF88" w14:textId="3F550E69" w:rsidR="002676E4" w:rsidRPr="00755962" w:rsidRDefault="00A350F3">
      <w:commentRangeStart w:id="561"/>
      <w:r w:rsidRPr="00755962">
        <w:t xml:space="preserve">A </w:t>
      </w:r>
      <w:r w:rsidRPr="002F20CD">
        <w:rPr>
          <w:i/>
          <w:iCs/>
          <w:rPrChange w:id="562" w:author="Luke Duncan" w:date="2019-11-14T15:12:00Z">
            <w:rPr/>
          </w:rPrChange>
        </w:rPr>
        <w:t>duplicate</w:t>
      </w:r>
      <w:r w:rsidRPr="00755962">
        <w:t xml:space="preserve"> </w:t>
      </w:r>
      <w:del w:id="563" w:author="Luke Duncan" w:date="2019-11-13T22:09:00Z">
        <w:r w:rsidRPr="00755962" w:rsidDel="005678DE">
          <w:delText>client record</w:delText>
        </w:r>
      </w:del>
      <w:ins w:id="564" w:author="Luke Duncan" w:date="2019-11-13T22:09:00Z">
        <w:r w:rsidR="005678DE">
          <w:t xml:space="preserve">patient </w:t>
        </w:r>
      </w:ins>
      <w:ins w:id="565" w:author="Luke Duncan" w:date="2019-11-14T15:09:00Z">
        <w:r w:rsidR="004C3AC7">
          <w:t xml:space="preserve">master </w:t>
        </w:r>
      </w:ins>
      <w:ins w:id="566" w:author="Luke Duncan" w:date="2019-11-13T22:09:00Z">
        <w:r w:rsidR="005678DE">
          <w:t>identity</w:t>
        </w:r>
      </w:ins>
      <w:r w:rsidRPr="00755962">
        <w:t xml:space="preserve"> </w:t>
      </w:r>
      <w:del w:id="567" w:author="Luke Duncan" w:date="2019-11-13T22:08:00Z">
        <w:r w:rsidRPr="00755962" w:rsidDel="005678DE">
          <w:delText>has been created, in error</w:delText>
        </w:r>
      </w:del>
      <w:ins w:id="568" w:author="Luke Duncan" w:date="2019-11-13T22:08:00Z">
        <w:r w:rsidR="005678DE">
          <w:t>is detected</w:t>
        </w:r>
      </w:ins>
      <w:r w:rsidRPr="00755962">
        <w:t>, in a</w:t>
      </w:r>
      <w:ins w:id="569" w:author="Luke Duncan" w:date="2019-11-13T09:54:00Z">
        <w:r w:rsidR="00E4529F">
          <w:t>n identity</w:t>
        </w:r>
      </w:ins>
      <w:ins w:id="570" w:author="Luke Duncan" w:date="2019-11-14T15:10:00Z">
        <w:r w:rsidR="004C3AC7">
          <w:t xml:space="preserve"> </w:t>
        </w:r>
      </w:ins>
      <w:del w:id="571" w:author="Luke Duncan" w:date="2019-11-13T09:54:00Z">
        <w:r w:rsidRPr="00755962" w:rsidDel="00E4529F">
          <w:delText xml:space="preserve"> demographic </w:delText>
        </w:r>
      </w:del>
      <w:r w:rsidRPr="00755962">
        <w:t>database</w:t>
      </w:r>
      <w:commentRangeEnd w:id="561"/>
      <w:r w:rsidR="00BC5335">
        <w:rPr>
          <w:rStyle w:val="CommentReference"/>
        </w:rPr>
        <w:commentReference w:id="561"/>
      </w:r>
      <w:r w:rsidRPr="00755962">
        <w:t xml:space="preserve">. This </w:t>
      </w:r>
      <w:r w:rsidRPr="00CC73CA">
        <w:t>duplicate</w:t>
      </w:r>
      <w:r w:rsidRPr="00755962">
        <w:t xml:space="preserve"> </w:t>
      </w:r>
      <w:del w:id="572" w:author="John Moehrke" w:date="2019-11-12T21:22:00Z">
        <w:r w:rsidRPr="00755962" w:rsidDel="00BC5335">
          <w:delText xml:space="preserve">record </w:delText>
        </w:r>
      </w:del>
      <w:ins w:id="573" w:author="John Moehrke" w:date="2019-11-12T21:22:00Z">
        <w:del w:id="574" w:author="Luke Duncan" w:date="2019-11-14T07:03:00Z">
          <w:r w:rsidR="00BC5335" w:rsidDel="00C81B5F">
            <w:delText xml:space="preserve">master </w:delText>
          </w:r>
        </w:del>
        <w:r w:rsidR="00BC5335">
          <w:t>patient</w:t>
        </w:r>
      </w:ins>
      <w:ins w:id="575" w:author="Luke Duncan" w:date="2019-11-14T07:03:00Z">
        <w:r w:rsidR="00C81B5F">
          <w:t xml:space="preserve"> master</w:t>
        </w:r>
      </w:ins>
      <w:ins w:id="576" w:author="John Moehrke" w:date="2019-11-12T21:22:00Z">
        <w:r w:rsidR="00BC5335">
          <w:t xml:space="preserve"> </w:t>
        </w:r>
        <w:commentRangeStart w:id="577"/>
        <w:r w:rsidR="00BC5335">
          <w:t>identity</w:t>
        </w:r>
        <w:commentRangeEnd w:id="577"/>
        <w:r w:rsidR="00BC5335">
          <w:rPr>
            <w:rStyle w:val="CommentReference"/>
          </w:rPr>
          <w:commentReference w:id="577"/>
        </w:r>
        <w:r w:rsidR="00BC5335" w:rsidRPr="00755962">
          <w:t xml:space="preserve"> </w:t>
        </w:r>
      </w:ins>
      <w:r w:rsidRPr="00755962">
        <w:t xml:space="preserve">is </w:t>
      </w:r>
      <w:r w:rsidR="00BE523B">
        <w:t>merged</w:t>
      </w:r>
      <w:r w:rsidR="00730FEE" w:rsidRPr="00755962">
        <w:t xml:space="preserve"> </w:t>
      </w:r>
      <w:r w:rsidRPr="00755962">
        <w:t xml:space="preserve">with the pre-existing </w:t>
      </w:r>
      <w:r w:rsidRPr="00755962">
        <w:rPr>
          <w:i/>
        </w:rPr>
        <w:t>correct</w:t>
      </w:r>
      <w:r w:rsidRPr="00755962">
        <w:t xml:space="preserve"> </w:t>
      </w:r>
      <w:del w:id="578" w:author="John Moehrke" w:date="2019-11-12T21:23:00Z">
        <w:r w:rsidRPr="00755962" w:rsidDel="00BC5335">
          <w:delText xml:space="preserve">demographic record </w:delText>
        </w:r>
      </w:del>
      <w:ins w:id="579" w:author="Luke Duncan" w:date="2019-11-14T15:10:00Z">
        <w:r w:rsidR="004C3AC7">
          <w:t>p</w:t>
        </w:r>
      </w:ins>
      <w:ins w:id="580" w:author="John Moehrke" w:date="2019-11-12T21:23:00Z">
        <w:del w:id="581" w:author="Luke Duncan" w:date="2019-11-14T15:10:00Z">
          <w:r w:rsidR="00BC5335" w:rsidDel="004C3AC7">
            <w:delText>P</w:delText>
          </w:r>
        </w:del>
      </w:ins>
      <w:ins w:id="582" w:author="John Moehrke" w:date="2019-11-12T21:24:00Z">
        <w:r w:rsidR="00BC5335">
          <w:t xml:space="preserve">atient </w:t>
        </w:r>
      </w:ins>
      <w:ins w:id="583" w:author="Luke Duncan" w:date="2019-11-14T15:10:00Z">
        <w:r w:rsidR="004C3AC7">
          <w:t>master i</w:t>
        </w:r>
      </w:ins>
      <w:ins w:id="584" w:author="John Moehrke" w:date="2019-11-12T21:24:00Z">
        <w:del w:id="585" w:author="Luke Duncan" w:date="2019-11-14T15:10:00Z">
          <w:r w:rsidR="00BC5335" w:rsidDel="004C3AC7">
            <w:delText>I</w:delText>
          </w:r>
        </w:del>
        <w:r w:rsidR="00BC5335">
          <w:t xml:space="preserve">dentity </w:t>
        </w:r>
      </w:ins>
      <w:r w:rsidRPr="00755962">
        <w:t>and health data that has been captured</w:t>
      </w:r>
      <w:del w:id="586" w:author="John Moehrke" w:date="2019-11-12T21:24:00Z">
        <w:r w:rsidRPr="00755962" w:rsidDel="00C230B6">
          <w:delText>, in error,</w:delText>
        </w:r>
      </w:del>
      <w:r w:rsidRPr="00755962">
        <w:t xml:space="preserve"> against the duplicate </w:t>
      </w:r>
      <w:del w:id="587" w:author="John Moehrke" w:date="2019-11-12T21:24:00Z">
        <w:r w:rsidRPr="00755962" w:rsidDel="00C230B6">
          <w:delText>client ID</w:delText>
        </w:r>
      </w:del>
      <w:ins w:id="588" w:author="Luke Duncan" w:date="2019-11-14T15:10:00Z">
        <w:r w:rsidR="004C3AC7">
          <w:t>p</w:t>
        </w:r>
      </w:ins>
      <w:ins w:id="589" w:author="John Moehrke" w:date="2019-11-12T21:24:00Z">
        <w:del w:id="590" w:author="Luke Duncan" w:date="2019-11-14T15:10:00Z">
          <w:r w:rsidR="00C230B6" w:rsidDel="004C3AC7">
            <w:delText>P</w:delText>
          </w:r>
        </w:del>
        <w:r w:rsidR="00C230B6">
          <w:t xml:space="preserve">atient </w:t>
        </w:r>
      </w:ins>
      <w:ins w:id="591" w:author="Luke Duncan" w:date="2019-11-14T15:10:00Z">
        <w:r w:rsidR="004C3AC7">
          <w:t>master i</w:t>
        </w:r>
      </w:ins>
      <w:ins w:id="592" w:author="John Moehrke" w:date="2019-11-12T21:24:00Z">
        <w:del w:id="593" w:author="Luke Duncan" w:date="2019-11-14T15:10:00Z">
          <w:r w:rsidR="00C230B6" w:rsidDel="004C3AC7">
            <w:delText>I</w:delText>
          </w:r>
        </w:del>
        <w:r w:rsidR="00C230B6">
          <w:t>dentity</w:t>
        </w:r>
      </w:ins>
      <w:r w:rsidRPr="00755962">
        <w:t xml:space="preserve"> is </w:t>
      </w:r>
      <w:commentRangeStart w:id="594"/>
      <w:del w:id="595" w:author="Luke Duncan" w:date="2019-11-14T15:11:00Z">
        <w:r w:rsidR="00BE523B" w:rsidDel="004C3AC7">
          <w:delText>updated</w:delText>
        </w:r>
        <w:r w:rsidR="00BE523B" w:rsidRPr="00755962" w:rsidDel="004C3AC7">
          <w:delText xml:space="preserve"> </w:delText>
        </w:r>
      </w:del>
      <w:commentRangeEnd w:id="594"/>
      <w:ins w:id="596" w:author="Luke Duncan" w:date="2019-11-14T15:11:00Z">
        <w:r w:rsidR="004C3AC7">
          <w:t>corrected</w:t>
        </w:r>
        <w:r w:rsidR="004C3AC7" w:rsidRPr="00755962">
          <w:t xml:space="preserve"> </w:t>
        </w:r>
      </w:ins>
      <w:r w:rsidR="00C230B6">
        <w:rPr>
          <w:rStyle w:val="CommentReference"/>
        </w:rPr>
        <w:commentReference w:id="594"/>
      </w:r>
      <w:r w:rsidRPr="00755962">
        <w:t xml:space="preserve">to the </w:t>
      </w:r>
      <w:del w:id="597" w:author="Luke Duncan" w:date="2019-11-14T15:11:00Z">
        <w:r w:rsidRPr="00755962" w:rsidDel="004C3AC7">
          <w:delText xml:space="preserve">correct, </w:delText>
        </w:r>
      </w:del>
      <w:r w:rsidRPr="00755962">
        <w:rPr>
          <w:i/>
        </w:rPr>
        <w:t>surviving</w:t>
      </w:r>
      <w:del w:id="598" w:author="Luke Duncan" w:date="2019-11-14T15:11:00Z">
        <w:r w:rsidRPr="00755962" w:rsidDel="004C3AC7">
          <w:delText>,</w:delText>
        </w:r>
      </w:del>
      <w:r w:rsidRPr="00755962">
        <w:t xml:space="preserve"> </w:t>
      </w:r>
      <w:del w:id="599" w:author="John Moehrke" w:date="2019-11-12T21:25:00Z">
        <w:r w:rsidRPr="00755962" w:rsidDel="00C230B6">
          <w:delText>client ID.</w:delText>
        </w:r>
      </w:del>
      <w:ins w:id="600" w:author="John Moehrke" w:date="2019-11-12T21:25:00Z">
        <w:r w:rsidR="00C230B6">
          <w:t xml:space="preserve">patient </w:t>
        </w:r>
      </w:ins>
      <w:ins w:id="601" w:author="Luke Duncan" w:date="2019-11-14T15:10:00Z">
        <w:r w:rsidR="004C3AC7">
          <w:t xml:space="preserve">master </w:t>
        </w:r>
      </w:ins>
      <w:commentRangeStart w:id="602"/>
      <w:ins w:id="603" w:author="John Moehrke" w:date="2019-11-12T21:25:00Z">
        <w:r w:rsidR="00C230B6">
          <w:t>identity</w:t>
        </w:r>
        <w:commentRangeEnd w:id="602"/>
        <w:r w:rsidR="00C230B6">
          <w:rPr>
            <w:rStyle w:val="CommentReference"/>
          </w:rPr>
          <w:commentReference w:id="602"/>
        </w:r>
        <w:r w:rsidR="00C230B6">
          <w:t>.</w:t>
        </w:r>
      </w:ins>
      <w:r w:rsidR="00730FEE">
        <w:t xml:space="preserve"> </w:t>
      </w:r>
    </w:p>
    <w:p w14:paraId="2FAD08ED" w14:textId="35D2E5F7" w:rsidR="002676E4" w:rsidRPr="00755962" w:rsidRDefault="00296816">
      <w:pPr>
        <w:pStyle w:val="Heading5"/>
      </w:pPr>
      <w:bookmarkStart w:id="604" w:name="_fj71c9tf6qvl" w:colFirst="0" w:colLast="0"/>
      <w:bookmarkStart w:id="605" w:name="_Toc7702386"/>
      <w:bookmarkEnd w:id="604"/>
      <w:r>
        <w:t>49.</w:t>
      </w:r>
      <w:r w:rsidR="00A350F3" w:rsidRPr="00755962">
        <w:t>4.2.</w:t>
      </w:r>
      <w:ins w:id="606" w:author="Luke Duncan" w:date="2019-11-14T17:11:00Z">
        <w:r w:rsidR="0007644A">
          <w:t>4</w:t>
        </w:r>
      </w:ins>
      <w:del w:id="607" w:author="Luke Duncan" w:date="2019-11-14T17:11:00Z">
        <w:r w:rsidR="00A350F3" w:rsidRPr="00755962" w:rsidDel="0007644A">
          <w:delText>3</w:delText>
        </w:r>
      </w:del>
      <w:r w:rsidR="00A350F3" w:rsidRPr="00755962">
        <w:t xml:space="preserve">.1 </w:t>
      </w:r>
      <w:r w:rsidR="00BE523B">
        <w:t>Merge</w:t>
      </w:r>
      <w:r w:rsidR="00BE523B" w:rsidRPr="00755962">
        <w:t xml:space="preserve"> </w:t>
      </w:r>
      <w:r w:rsidR="00A350F3" w:rsidRPr="00755962">
        <w:t xml:space="preserve">Patient </w:t>
      </w:r>
      <w:del w:id="608" w:author="Luke Duncan" w:date="2019-11-13T09:55:00Z">
        <w:r w:rsidR="00A350F3" w:rsidRPr="00755962" w:rsidDel="00E4529F">
          <w:delText xml:space="preserve">Records </w:delText>
        </w:r>
      </w:del>
      <w:ins w:id="609" w:author="Luke Duncan" w:date="2019-11-13T09:55:00Z">
        <w:r w:rsidR="00E4529F">
          <w:t>Identities</w:t>
        </w:r>
        <w:r w:rsidR="00E4529F" w:rsidRPr="00755962">
          <w:t xml:space="preserve"> </w:t>
        </w:r>
      </w:ins>
      <w:r w:rsidR="00A350F3" w:rsidRPr="00755962">
        <w:t>Use Case Description</w:t>
      </w:r>
      <w:bookmarkEnd w:id="605"/>
    </w:p>
    <w:p w14:paraId="1C3C41BE" w14:textId="1B538D8C"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ins w:id="610" w:author="Luke Duncan" w:date="2019-11-14T15:14:00Z">
        <w:r w:rsidR="002F20CD">
          <w:t xml:space="preserve"> </w:t>
        </w:r>
      </w:ins>
      <w:del w:id="611" w:author="John Moehrke" w:date="2019-11-12T21:26:00Z">
        <w:r w:rsidRPr="00755962" w:rsidDel="00C230B6">
          <w:delText xml:space="preserve">, in error, </w:delText>
        </w:r>
      </w:del>
      <w:r w:rsidRPr="00755962">
        <w:t>a new demographic record for Joshua is established.</w:t>
      </w:r>
    </w:p>
    <w:p w14:paraId="4EB2E11A" w14:textId="40A0597C"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commentRangeStart w:id="612"/>
      <w:r w:rsidRPr="002F20CD">
        <w:rPr>
          <w:bCs/>
          <w:i/>
          <w:iCs/>
          <w:rPrChange w:id="613" w:author="Luke Duncan" w:date="2019-11-14T15:13:00Z">
            <w:rPr>
              <w:b/>
            </w:rPr>
          </w:rPrChange>
        </w:rPr>
        <w:t>duplicate</w:t>
      </w:r>
      <w:r w:rsidRPr="00755962">
        <w:rPr>
          <w:b/>
        </w:rPr>
        <w:t xml:space="preserve"> </w:t>
      </w:r>
      <w:commentRangeEnd w:id="612"/>
      <w:r w:rsidR="00C230B6">
        <w:rPr>
          <w:rStyle w:val="CommentReference"/>
        </w:rPr>
        <w:commentReference w:id="612"/>
      </w:r>
      <w:del w:id="614" w:author="John Moehrke" w:date="2019-11-12T21:27:00Z">
        <w:r w:rsidRPr="00755962" w:rsidDel="00C230B6">
          <w:delText>demographic record</w:delText>
        </w:r>
      </w:del>
      <w:ins w:id="615" w:author="John Moehrke" w:date="2019-11-12T21:27:00Z">
        <w:r w:rsidR="00C230B6">
          <w:t xml:space="preserve"> </w:t>
        </w:r>
      </w:ins>
      <w:ins w:id="616" w:author="Luke Duncan" w:date="2019-11-14T15:13:00Z">
        <w:r w:rsidR="002F20CD">
          <w:t>p</w:t>
        </w:r>
      </w:ins>
      <w:ins w:id="617" w:author="John Moehrke" w:date="2019-11-12T21:27:00Z">
        <w:del w:id="618" w:author="Luke Duncan" w:date="2019-11-14T15:13:00Z">
          <w:r w:rsidR="00C230B6" w:rsidDel="002F20CD">
            <w:delText>P</w:delText>
          </w:r>
        </w:del>
        <w:r w:rsidR="00C230B6">
          <w:t xml:space="preserve">atient </w:t>
        </w:r>
      </w:ins>
      <w:ins w:id="619" w:author="Luke Duncan" w:date="2019-11-14T15:13:00Z">
        <w:r w:rsidR="002F20CD">
          <w:t>mast</w:t>
        </w:r>
      </w:ins>
      <w:ins w:id="620" w:author="Luke Duncan" w:date="2019-11-14T15:14:00Z">
        <w:r w:rsidR="002F20CD">
          <w:t xml:space="preserve">er </w:t>
        </w:r>
      </w:ins>
      <w:ins w:id="621" w:author="Luke Duncan" w:date="2019-11-14T15:13:00Z">
        <w:r w:rsidR="002F20CD">
          <w:t>i</w:t>
        </w:r>
      </w:ins>
      <w:ins w:id="622" w:author="John Moehrke" w:date="2019-11-12T21:27:00Z">
        <w:del w:id="623" w:author="Luke Duncan" w:date="2019-11-14T15:13:00Z">
          <w:r w:rsidR="00C230B6" w:rsidDel="002F20CD">
            <w:delText>I</w:delText>
          </w:r>
        </w:del>
        <w:r w:rsidR="00C230B6">
          <w:t>dentity</w:t>
        </w:r>
      </w:ins>
      <w:r w:rsidRPr="00755962">
        <w:t>.</w:t>
      </w:r>
      <w:r w:rsidR="00510D06">
        <w:t xml:space="preserve">  The test results are saved to the Shared Health Record (SHR) referencing the duplicate </w:t>
      </w:r>
      <w:del w:id="624" w:author="John Moehrke" w:date="2019-11-12T21:28:00Z">
        <w:r w:rsidR="00510D06" w:rsidDel="00C230B6">
          <w:delText>demographic record</w:delText>
        </w:r>
      </w:del>
      <w:ins w:id="625" w:author="Luke Duncan" w:date="2019-11-14T15:13:00Z">
        <w:r w:rsidR="002F20CD">
          <w:t>p</w:t>
        </w:r>
      </w:ins>
      <w:ins w:id="626" w:author="John Moehrke" w:date="2019-11-12T21:28:00Z">
        <w:del w:id="627" w:author="Luke Duncan" w:date="2019-11-14T15:13:00Z">
          <w:r w:rsidR="00C230B6" w:rsidDel="002F20CD">
            <w:delText>P</w:delText>
          </w:r>
        </w:del>
        <w:r w:rsidR="00C230B6">
          <w:t xml:space="preserve">atient </w:t>
        </w:r>
      </w:ins>
      <w:ins w:id="628" w:author="Luke Duncan" w:date="2019-11-14T15:14:00Z">
        <w:r w:rsidR="002F20CD">
          <w:t xml:space="preserve">master </w:t>
        </w:r>
      </w:ins>
      <w:ins w:id="629" w:author="Luke Duncan" w:date="2019-11-14T15:13:00Z">
        <w:r w:rsidR="002F20CD">
          <w:t>i</w:t>
        </w:r>
      </w:ins>
      <w:ins w:id="630" w:author="John Moehrke" w:date="2019-11-12T21:28:00Z">
        <w:del w:id="631" w:author="Luke Duncan" w:date="2019-11-14T15:13:00Z">
          <w:r w:rsidR="00C230B6" w:rsidDel="002F20CD">
            <w:delText>I</w:delText>
          </w:r>
        </w:del>
        <w:r w:rsidR="00C230B6">
          <w:t>dentity</w:t>
        </w:r>
      </w:ins>
      <w:r w:rsidR="00510D06">
        <w:t>.</w:t>
      </w:r>
    </w:p>
    <w:p w14:paraId="3F727C6F" w14:textId="21B6D371"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w:t>
      </w:r>
      <w:del w:id="632" w:author="John Moehrke" w:date="2019-11-12T21:28:00Z">
        <w:r w:rsidRPr="00755962" w:rsidDel="00C230B6">
          <w:delText>demographic information</w:delText>
        </w:r>
      </w:del>
      <w:ins w:id="633" w:author="Luke Duncan" w:date="2019-11-14T15:14:00Z">
        <w:r w:rsidR="002F20CD">
          <w:t>p</w:t>
        </w:r>
      </w:ins>
      <w:ins w:id="634" w:author="John Moehrke" w:date="2019-11-12T21:28:00Z">
        <w:del w:id="635" w:author="Luke Duncan" w:date="2019-11-14T15:14:00Z">
          <w:r w:rsidR="00C230B6" w:rsidDel="002F20CD">
            <w:delText>P</w:delText>
          </w:r>
        </w:del>
        <w:r w:rsidR="00C230B6">
          <w:t xml:space="preserve">atient </w:t>
        </w:r>
      </w:ins>
      <w:ins w:id="636" w:author="Luke Duncan" w:date="2019-11-14T15:14:00Z">
        <w:r w:rsidR="002F20CD">
          <w:t>master i</w:t>
        </w:r>
      </w:ins>
      <w:ins w:id="637" w:author="John Moehrke" w:date="2019-11-12T21:28:00Z">
        <w:del w:id="638" w:author="Luke Duncan" w:date="2019-11-14T15:14:00Z">
          <w:r w:rsidR="00C230B6" w:rsidDel="002F20CD">
            <w:delText>I</w:delText>
          </w:r>
        </w:del>
        <w:r w:rsidR="00C230B6">
          <w:t>dentity</w:t>
        </w:r>
      </w:ins>
      <w:r w:rsidRPr="00755962">
        <w:t xml:space="preserve">. The EMR </w:t>
      </w:r>
      <w:r w:rsidR="00BE523B">
        <w:t>merges</w:t>
      </w:r>
      <w:r w:rsidR="00BE523B" w:rsidRPr="00755962">
        <w:t xml:space="preserve"> </w:t>
      </w:r>
      <w:r w:rsidRPr="00755962">
        <w:t xml:space="preserve">Joshua’s two </w:t>
      </w:r>
      <w:del w:id="639" w:author="John Moehrke" w:date="2019-11-12T21:28:00Z">
        <w:r w:rsidRPr="00755962" w:rsidDel="00C230B6">
          <w:delText>demographic records</w:delText>
        </w:r>
      </w:del>
      <w:ins w:id="640" w:author="Luke Duncan" w:date="2019-11-14T15:14:00Z">
        <w:r w:rsidR="002F20CD">
          <w:t>p</w:t>
        </w:r>
      </w:ins>
      <w:ins w:id="641" w:author="John Moehrke" w:date="2019-11-12T21:28:00Z">
        <w:del w:id="642" w:author="Luke Duncan" w:date="2019-11-14T15:14:00Z">
          <w:r w:rsidR="00C230B6" w:rsidDel="002F20CD">
            <w:delText>P</w:delText>
          </w:r>
        </w:del>
        <w:r w:rsidR="00C230B6">
          <w:t xml:space="preserve">atient </w:t>
        </w:r>
      </w:ins>
      <w:ins w:id="643" w:author="Luke Duncan" w:date="2019-11-14T15:14:00Z">
        <w:r w:rsidR="002F20CD">
          <w:t>master i</w:t>
        </w:r>
      </w:ins>
      <w:ins w:id="644" w:author="John Moehrke" w:date="2019-11-12T21:28:00Z">
        <w:del w:id="645" w:author="Luke Duncan" w:date="2019-11-14T15:14:00Z">
          <w:r w:rsidR="00C230B6" w:rsidDel="002F20CD">
            <w:delText>I</w:delText>
          </w:r>
        </w:del>
        <w:r w:rsidR="00C230B6">
          <w:t>dentit</w:t>
        </w:r>
      </w:ins>
      <w:ins w:id="646" w:author="Luke Duncan" w:date="2019-11-14T07:02:00Z">
        <w:r w:rsidR="00C81B5F">
          <w:t>ies</w:t>
        </w:r>
      </w:ins>
      <w:ins w:id="647" w:author="John Moehrke" w:date="2019-11-12T21:28:00Z">
        <w:del w:id="648" w:author="Luke Duncan" w:date="2019-11-14T07:02:00Z">
          <w:r w:rsidR="00C230B6" w:rsidDel="00C81B5F">
            <w:delText>y</w:delText>
          </w:r>
        </w:del>
      </w:ins>
      <w:r w:rsidRPr="00755962">
        <w:t xml:space="preserve"> to a single </w:t>
      </w:r>
      <w:del w:id="649" w:author="John Moehrke" w:date="2019-11-12T21:28:00Z">
        <w:r w:rsidRPr="00755962" w:rsidDel="00C230B6">
          <w:delText>unique ID#</w:delText>
        </w:r>
      </w:del>
      <w:ins w:id="650" w:author="John Moehrke" w:date="2019-11-12T21:28:00Z">
        <w:del w:id="651" w:author="Luke Duncan" w:date="2019-11-14T07:02:00Z">
          <w:r w:rsidR="00C230B6" w:rsidDel="00C81B5F">
            <w:delText>master</w:delText>
          </w:r>
        </w:del>
        <w:r w:rsidR="00C230B6">
          <w:t xml:space="preserve"> </w:t>
        </w:r>
      </w:ins>
      <w:ins w:id="652" w:author="Luke Duncan" w:date="2019-11-14T15:14:00Z">
        <w:r w:rsidR="002F20CD">
          <w:t>p</w:t>
        </w:r>
      </w:ins>
      <w:ins w:id="653" w:author="John Moehrke" w:date="2019-11-12T21:28:00Z">
        <w:del w:id="654" w:author="Luke Duncan" w:date="2019-11-14T15:14:00Z">
          <w:r w:rsidR="00C230B6" w:rsidDel="002F20CD">
            <w:delText>P</w:delText>
          </w:r>
        </w:del>
        <w:r w:rsidR="00C230B6">
          <w:t>atient</w:t>
        </w:r>
      </w:ins>
      <w:ins w:id="655" w:author="Luke Duncan" w:date="2019-11-14T07:02:00Z">
        <w:r w:rsidR="00C81B5F">
          <w:t xml:space="preserve"> </w:t>
        </w:r>
      </w:ins>
      <w:ins w:id="656" w:author="Luke Duncan" w:date="2019-11-14T15:14:00Z">
        <w:r w:rsidR="002F20CD">
          <w:t>m</w:t>
        </w:r>
      </w:ins>
      <w:ins w:id="657" w:author="Luke Duncan" w:date="2019-11-14T07:02:00Z">
        <w:r w:rsidR="00C81B5F">
          <w:t>aster</w:t>
        </w:r>
      </w:ins>
      <w:ins w:id="658" w:author="John Moehrke" w:date="2019-11-12T21:28:00Z">
        <w:r w:rsidR="00C230B6">
          <w:t xml:space="preserve"> </w:t>
        </w:r>
      </w:ins>
      <w:ins w:id="659" w:author="Luke Duncan" w:date="2019-11-14T15:14:00Z">
        <w:r w:rsidR="002F20CD">
          <w:t>i</w:t>
        </w:r>
      </w:ins>
      <w:ins w:id="660" w:author="John Moehrke" w:date="2019-11-12T21:28:00Z">
        <w:del w:id="661" w:author="Luke Duncan" w:date="2019-11-14T15:14:00Z">
          <w:r w:rsidR="00C230B6" w:rsidDel="002F20CD">
            <w:delText>I</w:delText>
          </w:r>
        </w:del>
        <w:r w:rsidR="00C230B6">
          <w:t>dentity</w:t>
        </w:r>
      </w:ins>
      <w:r w:rsidRPr="00755962">
        <w:t xml:space="preserve">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ins w:id="662" w:author="Luke Duncan" w:date="2019-11-14T07:04:00Z">
        <w:r w:rsidR="00C81B5F">
          <w:t xml:space="preserve">Note: </w:t>
        </w:r>
      </w:ins>
      <w:r w:rsidR="00525080">
        <w:t>An unmerge</w:t>
      </w:r>
      <w:ins w:id="663" w:author="Luke Duncan" w:date="2019-11-14T07:03:00Z">
        <w:r w:rsidR="00C81B5F">
          <w:t xml:space="preserve"> would be handled as an administrative function and</w:t>
        </w:r>
      </w:ins>
      <w:r w:rsidR="00525080">
        <w:t xml:space="preserve"> is out of scope for this profile.</w:t>
      </w:r>
    </w:p>
    <w:p w14:paraId="44502DE3" w14:textId="4FC9B35B" w:rsidR="00A81B1F" w:rsidRDefault="00A350F3">
      <w:r w:rsidRPr="00755962">
        <w:t xml:space="preserve">The various databases that store health information about Joshua have subscribed to </w:t>
      </w:r>
      <w:ins w:id="664" w:author="Luke Duncan" w:date="2019-11-14T07:04:00Z">
        <w:r w:rsidR="00C81B5F">
          <w:t xml:space="preserve">patient </w:t>
        </w:r>
      </w:ins>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w:t>
      </w:r>
      <w:del w:id="665" w:author="John Moehrke" w:date="2019-11-12T21:29:00Z">
        <w:r w:rsidRPr="00755962" w:rsidDel="00C230B6">
          <w:delText>unique ID#</w:delText>
        </w:r>
      </w:del>
      <w:ins w:id="666" w:author="John Moehrke" w:date="2019-11-12T21:29:00Z">
        <w:del w:id="667" w:author="Luke Duncan" w:date="2019-11-14T07:02:00Z">
          <w:r w:rsidR="00C230B6" w:rsidDel="00C81B5F">
            <w:delText>Master</w:delText>
          </w:r>
        </w:del>
        <w:r w:rsidR="00C230B6">
          <w:t xml:space="preserve"> </w:t>
        </w:r>
      </w:ins>
      <w:ins w:id="668" w:author="Luke Duncan" w:date="2019-11-14T15:15:00Z">
        <w:r w:rsidR="002F20CD">
          <w:t>p</w:t>
        </w:r>
      </w:ins>
      <w:ins w:id="669" w:author="John Moehrke" w:date="2019-11-12T21:29:00Z">
        <w:del w:id="670" w:author="Luke Duncan" w:date="2019-11-14T15:15:00Z">
          <w:r w:rsidR="00C230B6" w:rsidDel="002F20CD">
            <w:delText>P</w:delText>
          </w:r>
        </w:del>
        <w:r w:rsidR="00C230B6">
          <w:t>atient</w:t>
        </w:r>
      </w:ins>
      <w:ins w:id="671" w:author="Luke Duncan" w:date="2019-11-14T07:02:00Z">
        <w:r w:rsidR="00C81B5F">
          <w:t xml:space="preserve"> </w:t>
        </w:r>
      </w:ins>
      <w:ins w:id="672" w:author="Luke Duncan" w:date="2019-11-14T15:15:00Z">
        <w:r w:rsidR="002F20CD">
          <w:t>m</w:t>
        </w:r>
      </w:ins>
      <w:ins w:id="673" w:author="Luke Duncan" w:date="2019-11-14T07:02:00Z">
        <w:r w:rsidR="00C81B5F">
          <w:t>aster</w:t>
        </w:r>
      </w:ins>
      <w:ins w:id="674" w:author="John Moehrke" w:date="2019-11-12T21:29:00Z">
        <w:r w:rsidR="00C230B6">
          <w:t xml:space="preserve"> </w:t>
        </w:r>
      </w:ins>
      <w:ins w:id="675" w:author="Luke Duncan" w:date="2019-11-14T15:15:00Z">
        <w:r w:rsidR="002F20CD">
          <w:t>i</w:t>
        </w:r>
      </w:ins>
      <w:ins w:id="676" w:author="John Moehrke" w:date="2019-11-12T21:29:00Z">
        <w:del w:id="677" w:author="Luke Duncan" w:date="2019-11-14T15:15:00Z">
          <w:r w:rsidR="00C230B6" w:rsidDel="002F20CD">
            <w:delText>I</w:delText>
          </w:r>
        </w:del>
        <w:r w:rsidR="00C230B6">
          <w:t>dentity</w:t>
        </w:r>
      </w:ins>
      <w:r w:rsidRPr="00755962">
        <w:t xml:space="preserve"> would, correctly, return all of the health information associated with him -- whether it was originally persisted under his </w:t>
      </w:r>
      <w:del w:id="678" w:author="John Moehrke" w:date="2019-11-12T21:29:00Z">
        <w:r w:rsidRPr="00755962" w:rsidDel="00C230B6">
          <w:delText>duplicate ID# or under his post-</w:delText>
        </w:r>
        <w:r w:rsidR="00BE523B" w:rsidDel="00C230B6">
          <w:delText>merge</w:delText>
        </w:r>
        <w:r w:rsidR="00BE523B" w:rsidRPr="00755962" w:rsidDel="00C230B6">
          <w:delText xml:space="preserve"> </w:delText>
        </w:r>
        <w:r w:rsidRPr="00755962" w:rsidDel="00C230B6">
          <w:delText>unique ID#</w:delText>
        </w:r>
      </w:del>
      <w:ins w:id="679" w:author="John Moehrke" w:date="2019-11-12T21:29:00Z">
        <w:r w:rsidR="00C230B6">
          <w:t xml:space="preserve">correct </w:t>
        </w:r>
        <w:del w:id="680" w:author="Luke Duncan" w:date="2019-11-14T07:02:00Z">
          <w:r w:rsidR="00C230B6" w:rsidDel="00C81B5F">
            <w:delText xml:space="preserve">Master </w:delText>
          </w:r>
        </w:del>
      </w:ins>
      <w:ins w:id="681" w:author="Luke Duncan" w:date="2019-11-14T15:15:00Z">
        <w:r w:rsidR="002F20CD">
          <w:t>p</w:t>
        </w:r>
      </w:ins>
      <w:ins w:id="682" w:author="John Moehrke" w:date="2019-11-12T21:29:00Z">
        <w:del w:id="683" w:author="Luke Duncan" w:date="2019-11-14T15:15:00Z">
          <w:r w:rsidR="00C230B6" w:rsidDel="002F20CD">
            <w:delText>P</w:delText>
          </w:r>
        </w:del>
        <w:r w:rsidR="00C230B6">
          <w:t>atient</w:t>
        </w:r>
      </w:ins>
      <w:ins w:id="684" w:author="Luke Duncan" w:date="2019-11-14T07:02:00Z">
        <w:r w:rsidR="00C81B5F">
          <w:t xml:space="preserve"> </w:t>
        </w:r>
      </w:ins>
      <w:ins w:id="685" w:author="Luke Duncan" w:date="2019-11-14T15:15:00Z">
        <w:r w:rsidR="002F20CD">
          <w:t>m</w:t>
        </w:r>
      </w:ins>
      <w:ins w:id="686" w:author="Luke Duncan" w:date="2019-11-14T07:02:00Z">
        <w:r w:rsidR="00C81B5F">
          <w:t>aster</w:t>
        </w:r>
      </w:ins>
      <w:ins w:id="687" w:author="John Moehrke" w:date="2019-11-12T21:29:00Z">
        <w:r w:rsidR="00C230B6">
          <w:t xml:space="preserve"> </w:t>
        </w:r>
      </w:ins>
      <w:ins w:id="688" w:author="Luke Duncan" w:date="2019-11-14T15:15:00Z">
        <w:r w:rsidR="002F20CD">
          <w:t>i</w:t>
        </w:r>
      </w:ins>
      <w:ins w:id="689" w:author="John Moehrke" w:date="2019-11-12T21:29:00Z">
        <w:del w:id="690" w:author="Luke Duncan" w:date="2019-11-14T15:15:00Z">
          <w:r w:rsidR="00C230B6" w:rsidDel="002F20CD">
            <w:delText>I</w:delText>
          </w:r>
        </w:del>
        <w:r w:rsidR="00C230B6">
          <w:t xml:space="preserve">dentity or under the </w:t>
        </w:r>
        <w:del w:id="691" w:author="Luke Duncan" w:date="2019-11-14T15:15:00Z">
          <w:r w:rsidR="00C230B6" w:rsidDel="002F20CD">
            <w:delText>second</w:delText>
          </w:r>
        </w:del>
      </w:ins>
      <w:ins w:id="692" w:author="Luke Duncan" w:date="2019-11-14T15:15:00Z">
        <w:r w:rsidR="002F20CD">
          <w:t>duplicate</w:t>
        </w:r>
      </w:ins>
      <w:ins w:id="693" w:author="John Moehrke" w:date="2019-11-12T21:29:00Z">
        <w:r w:rsidR="00C230B6">
          <w:t xml:space="preserve"> </w:t>
        </w:r>
      </w:ins>
      <w:ins w:id="694" w:author="Luke Duncan" w:date="2019-11-14T15:15:00Z">
        <w:r w:rsidR="002F20CD">
          <w:t>p</w:t>
        </w:r>
      </w:ins>
      <w:ins w:id="695" w:author="John Moehrke" w:date="2019-11-12T21:29:00Z">
        <w:del w:id="696" w:author="Luke Duncan" w:date="2019-11-14T15:15:00Z">
          <w:r w:rsidR="00C230B6" w:rsidDel="002F20CD">
            <w:delText>P</w:delText>
          </w:r>
        </w:del>
        <w:r w:rsidR="00C230B6">
          <w:t xml:space="preserve">atient </w:t>
        </w:r>
      </w:ins>
      <w:ins w:id="697" w:author="Luke Duncan" w:date="2019-11-14T15:15:00Z">
        <w:r w:rsidR="002F20CD">
          <w:t>master i</w:t>
        </w:r>
      </w:ins>
      <w:ins w:id="698" w:author="John Moehrke" w:date="2019-11-12T21:29:00Z">
        <w:del w:id="699" w:author="Luke Duncan" w:date="2019-11-14T15:15:00Z">
          <w:r w:rsidR="00C230B6" w:rsidDel="002F20CD">
            <w:delText>I</w:delText>
          </w:r>
        </w:del>
        <w:r w:rsidR="00C230B6">
          <w:t>dentity</w:t>
        </w:r>
      </w:ins>
      <w:r w:rsidRPr="00755962">
        <w:t xml:space="preserve">. </w:t>
      </w:r>
    </w:p>
    <w:p w14:paraId="217C38C2" w14:textId="4B0EA9AD" w:rsidR="00276C13" w:rsidRPr="00755962" w:rsidRDefault="004C3AC7">
      <w:ins w:id="700" w:author="Luke Duncan" w:date="2019-11-14T15:08:00Z">
        <w:r>
          <w:t xml:space="preserve">In figure </w:t>
        </w:r>
        <w:r w:rsidRPr="004C3AC7">
          <w:t>49.4.2.</w:t>
        </w:r>
      </w:ins>
      <w:ins w:id="701" w:author="Luke Duncan" w:date="2019-11-14T17:11:00Z">
        <w:r w:rsidR="0007644A">
          <w:t>4</w:t>
        </w:r>
      </w:ins>
      <w:ins w:id="702" w:author="Luke Duncan" w:date="2019-11-14T15:08:00Z">
        <w:r w:rsidRPr="004C3AC7">
          <w:t>.2-1</w:t>
        </w:r>
        <w:r>
          <w:t xml:space="preserve"> below:  </w:t>
        </w:r>
      </w:ins>
      <w:r w:rsidR="00276C13">
        <w:t xml:space="preserve">The EMR acts as a Patient Identity </w:t>
      </w:r>
      <w:del w:id="703" w:author="Luke Duncan" w:date="2019-11-14T07:05:00Z">
        <w:r w:rsidR="00276C13" w:rsidDel="00C81B5F">
          <w:delText>Supplier</w:delText>
        </w:r>
      </w:del>
      <w:ins w:id="704" w:author="Luke Duncan" w:date="2019-11-14T07:05:00Z">
        <w:r w:rsidR="00C81B5F">
          <w:t>Source</w:t>
        </w:r>
      </w:ins>
      <w:r w:rsidR="00276C13">
        <w:t>.  The LAB and SHR act as Patient Identity Consumers.  The CR acts as the Patient Identity Manager.</w:t>
      </w:r>
    </w:p>
    <w:p w14:paraId="307DDAF9" w14:textId="696E8A16" w:rsidR="002676E4" w:rsidRPr="00755962" w:rsidRDefault="00296816">
      <w:pPr>
        <w:pStyle w:val="Heading5"/>
      </w:pPr>
      <w:bookmarkStart w:id="705" w:name="_9zp53gfpy00" w:colFirst="0" w:colLast="0"/>
      <w:bookmarkStart w:id="706" w:name="_Toc7702387"/>
      <w:bookmarkEnd w:id="705"/>
      <w:r>
        <w:lastRenderedPageBreak/>
        <w:t>49.</w:t>
      </w:r>
      <w:r w:rsidR="00A350F3" w:rsidRPr="00755962">
        <w:t>4.2.</w:t>
      </w:r>
      <w:ins w:id="707" w:author="Luke Duncan" w:date="2019-11-14T17:11:00Z">
        <w:r w:rsidR="0007644A">
          <w:t>4</w:t>
        </w:r>
      </w:ins>
      <w:del w:id="708" w:author="Luke Duncan" w:date="2019-11-14T17:11:00Z">
        <w:r w:rsidR="00A350F3" w:rsidRPr="00755962" w:rsidDel="0007644A">
          <w:delText>3</w:delText>
        </w:r>
      </w:del>
      <w:r w:rsidR="00A350F3" w:rsidRPr="00755962">
        <w:t xml:space="preserve">.2 </w:t>
      </w:r>
      <w:r w:rsidR="00BE523B">
        <w:t>Merge</w:t>
      </w:r>
      <w:r w:rsidR="00BE523B" w:rsidRPr="00755962">
        <w:t xml:space="preserve"> </w:t>
      </w:r>
      <w:r w:rsidR="00A350F3" w:rsidRPr="00755962">
        <w:t>Patient</w:t>
      </w:r>
      <w:ins w:id="709" w:author="Luke Duncan" w:date="2019-11-13T09:55:00Z">
        <w:r w:rsidR="00E4529F">
          <w:t xml:space="preserve"> Identities</w:t>
        </w:r>
      </w:ins>
      <w:r w:rsidR="00A350F3" w:rsidRPr="00755962">
        <w:t xml:space="preserve"> Process Flow</w:t>
      </w:r>
      <w:bookmarkEnd w:id="706"/>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6112705"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w:t>
      </w:r>
      <w:ins w:id="710" w:author="Luke Duncan" w:date="2019-11-14T17:11:00Z">
        <w:r w:rsidR="0007644A">
          <w:rPr>
            <w:rFonts w:ascii="Arial" w:eastAsia="Arial" w:hAnsi="Arial" w:cs="Arial"/>
            <w:b/>
            <w:sz w:val="22"/>
            <w:szCs w:val="22"/>
          </w:rPr>
          <w:t>4</w:t>
        </w:r>
      </w:ins>
      <w:del w:id="711" w:author="Luke Duncan" w:date="2019-11-14T17:11:00Z">
        <w:r w:rsidRPr="00755962" w:rsidDel="0007644A">
          <w:rPr>
            <w:rFonts w:ascii="Arial" w:eastAsia="Arial" w:hAnsi="Arial" w:cs="Arial"/>
            <w:b/>
            <w:sz w:val="22"/>
            <w:szCs w:val="22"/>
          </w:rPr>
          <w:delText>3</w:delText>
        </w:r>
      </w:del>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w:t>
      </w:r>
      <w:ins w:id="712" w:author="Luke Duncan" w:date="2019-11-13T09:55:00Z">
        <w:r w:rsidR="00E4529F">
          <w:rPr>
            <w:rFonts w:ascii="Arial" w:eastAsia="Arial" w:hAnsi="Arial" w:cs="Arial"/>
            <w:b/>
            <w:sz w:val="22"/>
            <w:szCs w:val="22"/>
          </w:rPr>
          <w:t xml:space="preserve"> Identities</w:t>
        </w:r>
      </w:ins>
      <w:r w:rsidRPr="00755962">
        <w:rPr>
          <w:rFonts w:ascii="Arial" w:eastAsia="Arial" w:hAnsi="Arial" w:cs="Arial"/>
          <w:b/>
          <w:sz w:val="22"/>
          <w:szCs w:val="22"/>
        </w:rPr>
        <w:t xml:space="preserve">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w:t>
      </w:r>
      <w:proofErr w:type="spellStart"/>
      <w:r>
        <w:rPr>
          <w:noProof w:val="0"/>
        </w:rPr>
        <w:t>nfor</w:t>
      </w:r>
      <w:proofErr w:type="spellEnd"/>
      <w:r>
        <w:rPr>
          <w:noProof w:val="0"/>
        </w:rPr>
        <w:t xml:space="preserve"> Joshua with incorrect information about his\</w:t>
      </w:r>
      <w:proofErr w:type="spellStart"/>
      <w:r>
        <w:rPr>
          <w:noProof w:val="0"/>
        </w:rPr>
        <w:t>naddress</w:t>
      </w:r>
      <w:proofErr w:type="spellEnd"/>
      <w:r>
        <w:rPr>
          <w:noProof w:val="0"/>
        </w:rPr>
        <w:t xml:space="preserve">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r w:rsidR="00296816">
        <w:rPr>
          <w:noProof w:val="0"/>
        </w:rPr>
        <w:t>949494939393</w:t>
      </w:r>
      <w:r w:rsidR="00722057">
        <w:rPr>
          <w:noProof w:val="0"/>
        </w:rPr>
        <w:t>@enduml</w:t>
      </w:r>
    </w:p>
    <w:p w14:paraId="68FD8454" w14:textId="2A82902C"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ins w:id="713" w:author="Luke Duncan" w:date="2019-11-14T17:11:00Z">
        <w:r w:rsidR="0007644A">
          <w:rPr>
            <w:rFonts w:eastAsia="Arial"/>
          </w:rPr>
          <w:t>4</w:t>
        </w:r>
      </w:ins>
      <w:del w:id="714" w:author="Luke Duncan" w:date="2019-11-14T17:11:00Z">
        <w:r w:rsidDel="0007644A">
          <w:rPr>
            <w:rFonts w:eastAsia="Arial"/>
          </w:rPr>
          <w:delText>3</w:delText>
        </w:r>
      </w:del>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t>
      </w:r>
      <w:ins w:id="715" w:author="Luke Duncan" w:date="2019-11-13T09:55:00Z">
        <w:r w:rsidR="00E4529F">
          <w:rPr>
            <w:rFonts w:eastAsia="Arial"/>
          </w:rPr>
          <w:t xml:space="preserve">Identities </w:t>
        </w:r>
      </w:ins>
      <w:r w:rsidRPr="00F050B1">
        <w:rPr>
          <w:rFonts w:eastAsia="Arial"/>
        </w:rPr>
        <w:t>Workflow Diagram Pseudocode</w:t>
      </w:r>
    </w:p>
    <w:p w14:paraId="41092666" w14:textId="77777777" w:rsidR="002676E4" w:rsidRPr="00755962" w:rsidRDefault="00A350F3">
      <w:r w:rsidRPr="00755962">
        <w:rPr>
          <w:b/>
        </w:rPr>
        <w:t>Pre-conditions</w:t>
      </w:r>
      <w:r w:rsidRPr="00755962">
        <w:t>:</w:t>
      </w:r>
    </w:p>
    <w:p w14:paraId="1712FBB0" w14:textId="290E5F56" w:rsidR="002676E4" w:rsidRPr="00755962" w:rsidRDefault="00A350F3">
      <w:r w:rsidRPr="00755962">
        <w:t xml:space="preserve">Systems that maintain patient information subscribe to the </w:t>
      </w:r>
      <w:r w:rsidR="005D41E3">
        <w:t xml:space="preserve">needed </w:t>
      </w:r>
      <w:del w:id="716" w:author="John Moehrke" w:date="2019-11-12T21:30:00Z">
        <w:r w:rsidR="005D41E3" w:rsidRPr="001B75C2" w:rsidDel="00C230B6">
          <w:delText>Patient</w:delText>
        </w:r>
        <w:r w:rsidR="005D41E3" w:rsidDel="00C230B6">
          <w:delText xml:space="preserve"> </w:delText>
        </w:r>
        <w:r w:rsidR="00604973" w:rsidDel="00C230B6">
          <w:delText>data</w:delText>
        </w:r>
      </w:del>
      <w:ins w:id="717" w:author="John Moehrke" w:date="2019-11-12T21:30:00Z">
        <w:r w:rsidR="00C230B6">
          <w:t xml:space="preserve">Patient Identity </w:t>
        </w:r>
      </w:ins>
      <w:ins w:id="718" w:author="Luke Duncan" w:date="2019-11-14T15:15:00Z">
        <w:r w:rsidR="002F20CD">
          <w:t>F</w:t>
        </w:r>
      </w:ins>
      <w:ins w:id="719" w:author="John Moehrke" w:date="2019-11-12T21:30:00Z">
        <w:del w:id="720" w:author="Luke Duncan" w:date="2019-11-14T15:15:00Z">
          <w:r w:rsidR="00C230B6" w:rsidDel="002F20CD">
            <w:delText>f</w:delText>
          </w:r>
        </w:del>
        <w:r w:rsidR="00C230B6">
          <w:t>eed</w:t>
        </w:r>
      </w:ins>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16D250DA" w:rsidR="002676E4" w:rsidRPr="00755962" w:rsidRDefault="00A350F3">
      <w:r w:rsidRPr="00755962">
        <w:t xml:space="preserve">A duplicate </w:t>
      </w:r>
      <w:del w:id="721" w:author="Luke Duncan" w:date="2019-11-14T07:06:00Z">
        <w:r w:rsidRPr="00755962" w:rsidDel="00C81B5F">
          <w:delText>demographic record</w:delText>
        </w:r>
      </w:del>
      <w:ins w:id="722" w:author="Luke Duncan" w:date="2019-11-14T07:06:00Z">
        <w:r w:rsidR="00C81B5F">
          <w:t>patient master identity</w:t>
        </w:r>
      </w:ins>
      <w:r w:rsidRPr="00755962">
        <w:t xml:space="preserve"> is</w:t>
      </w:r>
      <w:del w:id="723" w:author="John Moehrke" w:date="2019-11-12T21:30:00Z">
        <w:r w:rsidRPr="00755962" w:rsidDel="00C230B6">
          <w:delText>, in error, created on the national CR</w:delText>
        </w:r>
      </w:del>
      <w:ins w:id="724" w:author="John Moehrke" w:date="2019-11-12T21:30:00Z">
        <w:r w:rsidR="00C230B6">
          <w:t xml:space="preserve"> detected and </w:t>
        </w:r>
      </w:ins>
      <w:del w:id="725" w:author="John Moehrke" w:date="2019-11-12T21:30:00Z">
        <w:r w:rsidRPr="00755962" w:rsidDel="00C230B6">
          <w:delText>. W</w:delText>
        </w:r>
      </w:del>
      <w:ins w:id="726" w:author="John Moehrke" w:date="2019-11-12T21:30:00Z">
        <w:r w:rsidR="00C230B6">
          <w:t>w</w:t>
        </w:r>
      </w:ins>
      <w:r w:rsidRPr="00755962">
        <w:t xml:space="preserve">hen the error is found, </w:t>
      </w:r>
      <w:r w:rsidR="00510D06">
        <w:t xml:space="preserve">the duplicate </w:t>
      </w:r>
      <w:del w:id="727" w:author="Luke Duncan" w:date="2019-11-14T07:07:00Z">
        <w:r w:rsidR="00510D06" w:rsidDel="00C81B5F">
          <w:delText xml:space="preserve">records </w:delText>
        </w:r>
      </w:del>
      <w:ins w:id="728" w:author="Luke Duncan" w:date="2019-11-14T07:07:00Z">
        <w:r w:rsidR="00C81B5F">
          <w:t xml:space="preserve">identities </w:t>
        </w:r>
      </w:ins>
      <w:r w:rsidR="00510D06">
        <w:t xml:space="preserve">are </w:t>
      </w:r>
      <w:del w:id="729" w:author="John Moehrke" w:date="2019-11-12T21:30:00Z">
        <w:r w:rsidR="00510D06" w:rsidDel="00C230B6">
          <w:delText xml:space="preserve">linked </w:delText>
        </w:r>
      </w:del>
      <w:ins w:id="730" w:author="John Moehrke" w:date="2019-11-12T21:30:00Z">
        <w:r w:rsidR="00C230B6">
          <w:t xml:space="preserve">merged </w:t>
        </w:r>
      </w:ins>
      <w:r w:rsidR="00510D06">
        <w:t xml:space="preserve">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w:t>
      </w:r>
      <w:del w:id="731" w:author="John Moehrke" w:date="2019-11-12T21:31:00Z">
        <w:r w:rsidRPr="00755962" w:rsidDel="00C230B6">
          <w:delText>ID#s</w:delText>
        </w:r>
      </w:del>
      <w:ins w:id="732" w:author="Luke Duncan" w:date="2019-11-14T15:15:00Z">
        <w:r w:rsidR="002F20CD">
          <w:t>p</w:t>
        </w:r>
      </w:ins>
      <w:ins w:id="733" w:author="John Moehrke" w:date="2019-11-12T21:31:00Z">
        <w:del w:id="734" w:author="Luke Duncan" w:date="2019-11-14T15:15:00Z">
          <w:r w:rsidR="00C230B6" w:rsidDel="002F20CD">
            <w:delText>P</w:delText>
          </w:r>
        </w:del>
        <w:r w:rsidR="00C230B6">
          <w:t xml:space="preserve">atient </w:t>
        </w:r>
      </w:ins>
      <w:ins w:id="735" w:author="Luke Duncan" w:date="2019-11-14T15:16:00Z">
        <w:r w:rsidR="002F20CD">
          <w:t>i</w:t>
        </w:r>
      </w:ins>
      <w:ins w:id="736" w:author="John Moehrke" w:date="2019-11-12T21:31:00Z">
        <w:del w:id="737" w:author="Luke Duncan" w:date="2019-11-14T15:16:00Z">
          <w:r w:rsidR="00C230B6" w:rsidDel="002F20CD">
            <w:delText>I</w:delText>
          </w:r>
        </w:del>
        <w:r w:rsidR="00C230B6">
          <w:t>dentit</w:t>
        </w:r>
      </w:ins>
      <w:ins w:id="738" w:author="Luke Duncan" w:date="2019-11-14T07:06:00Z">
        <w:r w:rsidR="00C81B5F">
          <w:t>ies</w:t>
        </w:r>
      </w:ins>
      <w:ins w:id="739" w:author="John Moehrke" w:date="2019-11-12T21:31:00Z">
        <w:del w:id="740" w:author="Luke Duncan" w:date="2019-11-14T07:06:00Z">
          <w:r w:rsidR="00C230B6" w:rsidDel="00C81B5F">
            <w:delText>y</w:delText>
          </w:r>
        </w:del>
      </w:ins>
      <w:r w:rsidRPr="00755962">
        <w:t xml:space="preserve"> that are to be </w:t>
      </w:r>
      <w:r w:rsidR="00BE523B">
        <w:t>merged</w:t>
      </w:r>
      <w:r w:rsidRPr="00755962">
        <w:t xml:space="preserve">. Each of these systems </w:t>
      </w:r>
      <w:r w:rsidR="002511C8">
        <w:t>updates</w:t>
      </w:r>
      <w:r w:rsidRPr="00755962">
        <w:t xml:space="preserve"> their local health data to reflect the </w:t>
      </w:r>
      <w:r w:rsidR="00BE523B">
        <w:t>merge</w:t>
      </w:r>
      <w:ins w:id="741" w:author="John Moehrke" w:date="2019-11-12T21:31:00Z">
        <w:r w:rsidR="00C230B6">
          <w:t xml:space="preserve">d </w:t>
        </w:r>
        <w:del w:id="742" w:author="Luke Duncan" w:date="2019-11-14T07:06:00Z">
          <w:r w:rsidR="00C230B6" w:rsidDel="00C81B5F">
            <w:delText xml:space="preserve">master </w:delText>
          </w:r>
        </w:del>
      </w:ins>
      <w:ins w:id="743" w:author="Luke Duncan" w:date="2019-11-14T15:16:00Z">
        <w:r w:rsidR="002F20CD">
          <w:t>p</w:t>
        </w:r>
      </w:ins>
      <w:ins w:id="744" w:author="John Moehrke" w:date="2019-11-12T21:31:00Z">
        <w:del w:id="745" w:author="Luke Duncan" w:date="2019-11-14T15:16:00Z">
          <w:r w:rsidR="00C230B6" w:rsidDel="002F20CD">
            <w:delText>P</w:delText>
          </w:r>
        </w:del>
        <w:r w:rsidR="00C230B6">
          <w:t>atient</w:t>
        </w:r>
      </w:ins>
      <w:ins w:id="746" w:author="Luke Duncan" w:date="2019-11-14T07:06:00Z">
        <w:r w:rsidR="00C81B5F">
          <w:t xml:space="preserve"> </w:t>
        </w:r>
      </w:ins>
      <w:ins w:id="747" w:author="Luke Duncan" w:date="2019-11-14T15:16:00Z">
        <w:r w:rsidR="002F20CD">
          <w:t>m</w:t>
        </w:r>
      </w:ins>
      <w:ins w:id="748" w:author="Luke Duncan" w:date="2019-11-14T07:06:00Z">
        <w:r w:rsidR="00C81B5F">
          <w:t>aster</w:t>
        </w:r>
      </w:ins>
      <w:ins w:id="749" w:author="John Moehrke" w:date="2019-11-12T21:31:00Z">
        <w:r w:rsidR="00C230B6">
          <w:t xml:space="preserve"> </w:t>
        </w:r>
      </w:ins>
      <w:ins w:id="750" w:author="Luke Duncan" w:date="2019-11-14T15:16:00Z">
        <w:r w:rsidR="002F20CD">
          <w:t>i</w:t>
        </w:r>
      </w:ins>
      <w:ins w:id="751" w:author="John Moehrke" w:date="2019-11-12T21:31:00Z">
        <w:del w:id="752" w:author="Luke Duncan" w:date="2019-11-14T15:16:00Z">
          <w:r w:rsidR="00C230B6" w:rsidDel="002F20CD">
            <w:delText>I</w:delText>
          </w:r>
        </w:del>
        <w:r w:rsidR="00C230B6">
          <w:t>dentity</w:t>
        </w:r>
      </w:ins>
      <w:del w:id="753" w:author="John Moehrke" w:date="2019-11-12T21:31:00Z">
        <w:r w:rsidR="00A81B1F" w:rsidRPr="00755962" w:rsidDel="00C230B6">
          <w:delText xml:space="preserve"> </w:delText>
        </w:r>
        <w:r w:rsidR="00A04B18" w:rsidDel="00C230B6">
          <w:delText>message</w:delText>
        </w:r>
      </w:del>
      <w:r w:rsidRPr="00755962">
        <w:t xml:space="preserve">. </w:t>
      </w:r>
    </w:p>
    <w:p w14:paraId="396AF546" w14:textId="77777777" w:rsidR="002676E4" w:rsidRPr="00755962" w:rsidRDefault="00A350F3">
      <w:pPr>
        <w:rPr>
          <w:b/>
        </w:rPr>
      </w:pPr>
      <w:r w:rsidRPr="00755962">
        <w:rPr>
          <w:b/>
        </w:rPr>
        <w:t>Post-conditions:</w:t>
      </w:r>
    </w:p>
    <w:p w14:paraId="575041CA" w14:textId="659F1FD4" w:rsidR="002676E4" w:rsidRPr="00755962" w:rsidRDefault="00A350F3">
      <w:r w:rsidRPr="00755962">
        <w:lastRenderedPageBreak/>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w:t>
      </w:r>
      <w:del w:id="754" w:author="Luke Duncan" w:date="2019-11-14T07:08:00Z">
        <w:r w:rsidR="00BE523B" w:rsidDel="00C81B5F">
          <w:delText>r</w:delText>
        </w:r>
      </w:del>
      <w:r w:rsidRPr="00755962">
        <w:t xml:space="preserve"> of the two </w:t>
      </w:r>
      <w:del w:id="755" w:author="John Moehrke" w:date="2019-11-12T21:31:00Z">
        <w:r w:rsidRPr="00755962" w:rsidDel="00C230B6">
          <w:delText>demographic ID#s</w:delText>
        </w:r>
      </w:del>
      <w:ins w:id="756" w:author="Luke Duncan" w:date="2019-11-14T15:16:00Z">
        <w:r w:rsidR="002F20CD">
          <w:t>p</w:t>
        </w:r>
      </w:ins>
      <w:ins w:id="757" w:author="John Moehrke" w:date="2019-11-12T21:31:00Z">
        <w:del w:id="758" w:author="Luke Duncan" w:date="2019-11-14T15:16:00Z">
          <w:r w:rsidR="00C230B6" w:rsidDel="002F20CD">
            <w:delText>P</w:delText>
          </w:r>
        </w:del>
        <w:r w:rsidR="00C230B6">
          <w:t xml:space="preserve">atient </w:t>
        </w:r>
      </w:ins>
      <w:ins w:id="759" w:author="Luke Duncan" w:date="2019-11-14T15:16:00Z">
        <w:r w:rsidR="002F20CD">
          <w:t>i</w:t>
        </w:r>
      </w:ins>
      <w:ins w:id="760" w:author="John Moehrke" w:date="2019-11-12T21:31:00Z">
        <w:del w:id="761" w:author="Luke Duncan" w:date="2019-11-14T15:16:00Z">
          <w:r w:rsidR="00C230B6" w:rsidDel="002F20CD">
            <w:delText>I</w:delText>
          </w:r>
        </w:del>
        <w:r w:rsidR="00C230B6">
          <w:t>dentit</w:t>
        </w:r>
      </w:ins>
      <w:ins w:id="762" w:author="Luke Duncan" w:date="2019-11-14T07:07:00Z">
        <w:r w:rsidR="00C81B5F">
          <w:t>ies</w:t>
        </w:r>
      </w:ins>
      <w:ins w:id="763" w:author="John Moehrke" w:date="2019-11-12T21:31:00Z">
        <w:del w:id="764" w:author="Luke Duncan" w:date="2019-11-14T07:07:00Z">
          <w:r w:rsidR="00C230B6" w:rsidDel="00C81B5F">
            <w:delText>y</w:delText>
          </w:r>
        </w:del>
      </w:ins>
      <w:r w:rsidRPr="00755962">
        <w:t>.</w:t>
      </w:r>
      <w:r w:rsidR="00730FEE">
        <w:t xml:space="preserve"> The subsumed </w:t>
      </w:r>
      <w:ins w:id="765" w:author="Luke Duncan" w:date="2019-11-14T15:16:00Z">
        <w:r w:rsidR="002F20CD">
          <w:t>p</w:t>
        </w:r>
      </w:ins>
      <w:ins w:id="766" w:author="John Moehrke" w:date="2019-11-12T21:31:00Z">
        <w:del w:id="767" w:author="Luke Duncan" w:date="2019-11-14T15:16:00Z">
          <w:r w:rsidR="00C230B6" w:rsidDel="002F20CD">
            <w:delText>P</w:delText>
          </w:r>
        </w:del>
        <w:r w:rsidR="00C230B6">
          <w:t xml:space="preserve">atient </w:t>
        </w:r>
      </w:ins>
      <w:ins w:id="768" w:author="Luke Duncan" w:date="2019-11-14T15:16:00Z">
        <w:r w:rsidR="002F20CD">
          <w:t>i</w:t>
        </w:r>
      </w:ins>
      <w:ins w:id="769" w:author="John Moehrke" w:date="2019-11-12T21:31:00Z">
        <w:del w:id="770" w:author="Luke Duncan" w:date="2019-11-14T15:16:00Z">
          <w:r w:rsidR="00C230B6" w:rsidDel="002F20CD">
            <w:delText>I</w:delText>
          </w:r>
        </w:del>
        <w:r w:rsidR="00C230B6">
          <w:t>dentity</w:t>
        </w:r>
      </w:ins>
      <w:del w:id="771" w:author="John Moehrke" w:date="2019-11-12T21:31:00Z">
        <w:r w:rsidR="00730FEE" w:rsidDel="00C230B6">
          <w:delText>iden</w:delText>
        </w:r>
      </w:del>
      <w:del w:id="772" w:author="John Moehrke" w:date="2019-11-12T21:32:00Z">
        <w:r w:rsidR="00730FEE" w:rsidDel="00C230B6">
          <w:delText>tifier</w:delText>
        </w:r>
      </w:del>
      <w:r w:rsidR="00730FEE">
        <w:t xml:space="preserve"> is deprecated</w:t>
      </w:r>
      <w:r w:rsidR="008358EC">
        <w:t>.</w:t>
      </w:r>
    </w:p>
    <w:p w14:paraId="3CF8C789" w14:textId="77777777" w:rsidR="002676E4" w:rsidRPr="00755962" w:rsidRDefault="002676E4">
      <w:pPr>
        <w:pBdr>
          <w:top w:val="nil"/>
          <w:left w:val="nil"/>
          <w:bottom w:val="nil"/>
          <w:right w:val="nil"/>
          <w:between w:val="nil"/>
        </w:pBdr>
      </w:pPr>
    </w:p>
    <w:p w14:paraId="2F0BB4DA" w14:textId="7C4F0B7A" w:rsidR="002676E4" w:rsidRPr="00755962" w:rsidRDefault="00296816">
      <w:pPr>
        <w:pStyle w:val="Heading2"/>
      </w:pPr>
      <w:bookmarkStart w:id="773" w:name="_Toc7702388"/>
      <w:r>
        <w:t>49.</w:t>
      </w:r>
      <w:r w:rsidR="00A350F3" w:rsidRPr="00755962">
        <w:t xml:space="preserve">5 </w:t>
      </w:r>
      <w:del w:id="774" w:author="Luke Duncan" w:date="2019-11-13T21:20:00Z">
        <w:r w:rsidR="00884C23" w:rsidDel="00912F6C">
          <w:delText>PMIM</w:delText>
        </w:r>
      </w:del>
      <w:ins w:id="775" w:author="Luke Duncan" w:date="2019-11-13T21:20:00Z">
        <w:r w:rsidR="00912F6C">
          <w:t>PMIR</w:t>
        </w:r>
      </w:ins>
      <w:r w:rsidR="00A350F3" w:rsidRPr="00755962">
        <w:t xml:space="preserve"> Security Considerations</w:t>
      </w:r>
      <w:bookmarkEnd w:id="773"/>
    </w:p>
    <w:p w14:paraId="1B13BF55" w14:textId="546F3BA2" w:rsidR="002676E4" w:rsidRPr="0038736A" w:rsidDel="00C81B5F" w:rsidRDefault="00730FEE">
      <w:pPr>
        <w:pBdr>
          <w:top w:val="nil"/>
          <w:left w:val="nil"/>
          <w:bottom w:val="nil"/>
          <w:right w:val="nil"/>
          <w:between w:val="nil"/>
        </w:pBdr>
        <w:rPr>
          <w:moveFrom w:id="776" w:author="Luke Duncan" w:date="2019-11-14T07:08:00Z"/>
          <w:color w:val="000000"/>
        </w:rPr>
      </w:pPr>
      <w:moveFromRangeStart w:id="777" w:author="Luke Duncan" w:date="2019-11-14T07:08:00Z" w:name="move24607721"/>
      <w:moveFrom w:id="778" w:author="Luke Duncan" w:date="2019-11-14T07:08:00Z">
        <w:r w:rsidRPr="0038736A" w:rsidDel="00C81B5F">
          <w:rPr>
            <w:color w:val="000000"/>
          </w:rPr>
          <w:t xml:space="preserve">See </w:t>
        </w:r>
        <w:r w:rsidR="0006449B" w:rsidDel="00C81B5F">
          <w:rPr>
            <w:color w:val="000000"/>
          </w:rPr>
          <w:t xml:space="preserve">ITI TF-2x: </w:t>
        </w:r>
        <w:r w:rsidRPr="0038736A" w:rsidDel="00C81B5F">
          <w:rPr>
            <w:color w:val="000000"/>
          </w:rPr>
          <w:t>Appendix Z.8 for general FHIR security considerations.</w:t>
        </w:r>
      </w:moveFrom>
    </w:p>
    <w:moveFromRangeEnd w:id="777"/>
    <w:p w14:paraId="72769BE3" w14:textId="68412556" w:rsidR="00730FEE" w:rsidRDefault="00730FEE">
      <w:pPr>
        <w:pBdr>
          <w:top w:val="nil"/>
          <w:left w:val="nil"/>
          <w:bottom w:val="nil"/>
          <w:right w:val="nil"/>
          <w:between w:val="nil"/>
        </w:pBdr>
        <w:rPr>
          <w:ins w:id="779" w:author="Luke Duncan" w:date="2019-11-14T07:08:00Z"/>
          <w:color w:val="000000"/>
        </w:rPr>
      </w:pPr>
      <w:del w:id="780" w:author="Luke Duncan" w:date="2019-11-14T07:08:00Z">
        <w:r w:rsidRPr="0038736A" w:rsidDel="00C81B5F">
          <w:rPr>
            <w:color w:val="000000"/>
          </w:rPr>
          <w:delText xml:space="preserve">In </w:delText>
        </w:r>
        <w:r w:rsidRPr="00730FEE" w:rsidDel="00C81B5F">
          <w:rPr>
            <w:color w:val="000000"/>
          </w:rPr>
          <w:delText>addition,</w:delText>
        </w:r>
        <w:r w:rsidRPr="0038736A" w:rsidDel="00C81B5F">
          <w:rPr>
            <w:color w:val="000000"/>
          </w:rPr>
          <w:delText xml:space="preserve"> t</w:delText>
        </w:r>
      </w:del>
      <w:ins w:id="781" w:author="Luke Duncan" w:date="2019-11-14T07:08:00Z">
        <w:r w:rsidR="00C81B5F">
          <w:rPr>
            <w:color w:val="000000"/>
          </w:rPr>
          <w:t>T</w:t>
        </w:r>
      </w:ins>
      <w:r w:rsidRPr="0038736A">
        <w:rPr>
          <w:color w:val="000000"/>
        </w:rPr>
        <w:t xml:space="preserve">he </w:t>
      </w:r>
      <w:del w:id="782" w:author="Luke Duncan" w:date="2019-11-13T21:20:00Z">
        <w:r w:rsidR="00884C23" w:rsidDel="00912F6C">
          <w:rPr>
            <w:color w:val="000000"/>
          </w:rPr>
          <w:delText>PMIM</w:delText>
        </w:r>
      </w:del>
      <w:ins w:id="783" w:author="Luke Duncan" w:date="2019-11-13T21:20:00Z">
        <w:r w:rsidR="00912F6C">
          <w:rPr>
            <w:color w:val="000000"/>
          </w:rPr>
          <w:t>PMIR</w:t>
        </w:r>
      </w:ins>
      <w:r w:rsidRPr="0038736A">
        <w:rPr>
          <w:color w:val="000000"/>
        </w:rPr>
        <w:t xml:space="preserve"> profile is communicating </w:t>
      </w:r>
      <w:ins w:id="784" w:author="Luke Duncan" w:date="2019-11-14T15:16:00Z">
        <w:r w:rsidR="002F20CD">
          <w:rPr>
            <w:color w:val="000000"/>
          </w:rPr>
          <w:t>p</w:t>
        </w:r>
      </w:ins>
      <w:del w:id="785" w:author="Luke Duncan" w:date="2019-11-14T15:16:00Z">
        <w:r w:rsidRPr="0038736A" w:rsidDel="002F20CD">
          <w:rPr>
            <w:color w:val="000000"/>
          </w:rPr>
          <w:delText>P</w:delText>
        </w:r>
      </w:del>
      <w:r w:rsidRPr="0038736A">
        <w:rPr>
          <w:color w:val="000000"/>
        </w:rPr>
        <w:t xml:space="preserve">atient </w:t>
      </w:r>
      <w:ins w:id="786" w:author="Luke Duncan" w:date="2019-11-14T15:16:00Z">
        <w:r w:rsidR="002F20CD">
          <w:rPr>
            <w:color w:val="000000"/>
          </w:rPr>
          <w:t>i</w:t>
        </w:r>
      </w:ins>
      <w:del w:id="787" w:author="Luke Duncan" w:date="2019-11-14T15:16:00Z">
        <w:r w:rsidRPr="0038736A" w:rsidDel="002F20CD">
          <w:rPr>
            <w:color w:val="000000"/>
          </w:rPr>
          <w:delText>I</w:delText>
        </w:r>
      </w:del>
      <w:r w:rsidRPr="0038736A">
        <w:rPr>
          <w:color w:val="000000"/>
        </w:rPr>
        <w:t xml:space="preserve">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 xml:space="preserve">personal identifiers, and the identity is linked to health information. Care must be taken to protect the </w:t>
      </w:r>
      <w:r w:rsidR="00C95D3A">
        <w:rPr>
          <w:color w:val="000000"/>
        </w:rPr>
        <w:t>p</w:t>
      </w:r>
      <w:r w:rsidRPr="0038736A">
        <w:rPr>
          <w:color w:val="000000"/>
        </w:rPr>
        <w:t xml:space="preserve">rivacy of the </w:t>
      </w:r>
      <w:r w:rsidR="00C95D3A">
        <w:rPr>
          <w:color w:val="000000"/>
        </w:rPr>
        <w:t>p</w:t>
      </w:r>
      <w:r w:rsidRPr="0038736A">
        <w:rPr>
          <w:color w:val="000000"/>
        </w:rPr>
        <w:t xml:space="preserve">atient and the </w:t>
      </w:r>
      <w:r w:rsidR="00C95D3A">
        <w:rPr>
          <w:color w:val="000000"/>
        </w:rPr>
        <w:t>s</w:t>
      </w:r>
      <w:r w:rsidRPr="0038736A">
        <w:rPr>
          <w:color w:val="000000"/>
        </w:rPr>
        <w:t>ecurity of system.</w:t>
      </w:r>
    </w:p>
    <w:p w14:paraId="41747AD5" w14:textId="77777777" w:rsidR="00C81B5F" w:rsidRPr="0038736A" w:rsidRDefault="00C81B5F" w:rsidP="00C81B5F">
      <w:pPr>
        <w:pBdr>
          <w:top w:val="nil"/>
          <w:left w:val="nil"/>
          <w:bottom w:val="nil"/>
          <w:right w:val="nil"/>
          <w:between w:val="nil"/>
        </w:pBdr>
        <w:rPr>
          <w:moveTo w:id="788" w:author="Luke Duncan" w:date="2019-11-14T07:08:00Z"/>
          <w:color w:val="000000"/>
        </w:rPr>
      </w:pPr>
      <w:moveToRangeStart w:id="789" w:author="Luke Duncan" w:date="2019-11-14T07:08:00Z" w:name="move24607721"/>
      <w:moveTo w:id="790" w:author="Luke Duncan" w:date="2019-11-14T07:08:00Z">
        <w:r w:rsidRPr="0038736A">
          <w:rPr>
            <w:color w:val="000000"/>
          </w:rPr>
          <w:t xml:space="preserve">See </w:t>
        </w:r>
        <w:r>
          <w:rPr>
            <w:color w:val="000000"/>
          </w:rPr>
          <w:t xml:space="preserve">ITI TF-2x: </w:t>
        </w:r>
        <w:r w:rsidRPr="0038736A">
          <w:rPr>
            <w:color w:val="000000"/>
          </w:rPr>
          <w:t>Appendix Z.8 for general FHIR security considerations.</w:t>
        </w:r>
      </w:moveTo>
    </w:p>
    <w:moveToRangeEnd w:id="789"/>
    <w:p w14:paraId="09AA5C25" w14:textId="77777777" w:rsidR="00C81B5F" w:rsidRPr="0038736A" w:rsidRDefault="00C81B5F">
      <w:pPr>
        <w:pBdr>
          <w:top w:val="nil"/>
          <w:left w:val="nil"/>
          <w:bottom w:val="nil"/>
          <w:right w:val="nil"/>
          <w:between w:val="nil"/>
        </w:pBdr>
        <w:rPr>
          <w:color w:val="000000"/>
        </w:rPr>
      </w:pPr>
    </w:p>
    <w:p w14:paraId="15EE6885" w14:textId="3177AF20" w:rsidR="002676E4" w:rsidRPr="00755962" w:rsidRDefault="00296816">
      <w:pPr>
        <w:pStyle w:val="Heading2"/>
        <w:rPr>
          <w:i/>
        </w:rPr>
      </w:pPr>
      <w:bookmarkStart w:id="791" w:name="_Toc7702389"/>
      <w:r>
        <w:t>49.</w:t>
      </w:r>
      <w:r w:rsidR="00A350F3" w:rsidRPr="00161EC2">
        <w:t xml:space="preserve">6 </w:t>
      </w:r>
      <w:del w:id="792" w:author="Luke Duncan" w:date="2019-11-13T21:20:00Z">
        <w:r w:rsidR="00884C23" w:rsidDel="00912F6C">
          <w:delText>PMIM</w:delText>
        </w:r>
      </w:del>
      <w:ins w:id="793" w:author="Luke Duncan" w:date="2019-11-13T21:20:00Z">
        <w:r w:rsidR="00912F6C">
          <w:t>PMIR</w:t>
        </w:r>
      </w:ins>
      <w:r w:rsidR="006A5B3F" w:rsidRPr="00161EC2">
        <w:t xml:space="preserve"> </w:t>
      </w:r>
      <w:r w:rsidR="00A350F3" w:rsidRPr="00161EC2">
        <w:t>Cross Profile Considerations</w:t>
      </w:r>
      <w:bookmarkEnd w:id="791"/>
    </w:p>
    <w:p w14:paraId="39804949" w14:textId="1DFEC16B" w:rsidR="002676E4" w:rsidRPr="00755962" w:rsidDel="00D75C27" w:rsidRDefault="0053186D">
      <w:pPr>
        <w:rPr>
          <w:del w:id="794" w:author="Luke Duncan" w:date="2019-11-14T14:14:00Z"/>
        </w:rPr>
      </w:pPr>
      <w:ins w:id="795" w:author="Luke Duncan" w:date="2019-11-14T15:52:00Z">
        <w:r>
          <w:t>None.</w:t>
        </w:r>
      </w:ins>
      <w:commentRangeStart w:id="796"/>
      <w:commentRangeStart w:id="797"/>
      <w:del w:id="798" w:author="Luke Duncan" w:date="2019-11-14T14:14:00Z">
        <w:r w:rsidR="001E20DF" w:rsidDel="00D75C27">
          <w:delText xml:space="preserve">Any system that implements the </w:delText>
        </w:r>
        <w:r w:rsidR="007F7993" w:rsidDel="00D75C27">
          <w:delText xml:space="preserve">Patient Identity Consumer </w:delText>
        </w:r>
        <w:r w:rsidR="001E20DF" w:rsidDel="00D75C27">
          <w:delText xml:space="preserve">Actor </w:delText>
        </w:r>
        <w:r w:rsidR="007F7993" w:rsidDel="00D75C27">
          <w:delText>should consider the implications of the feed to its data store.</w:delText>
        </w:r>
        <w:commentRangeEnd w:id="796"/>
        <w:r w:rsidR="00CC45CE" w:rsidDel="00D75C27">
          <w:rPr>
            <w:rStyle w:val="CommentReference"/>
          </w:rPr>
          <w:commentReference w:id="796"/>
        </w:r>
        <w:commentRangeEnd w:id="797"/>
        <w:r w:rsidR="00D75C27" w:rsidDel="00D75C27">
          <w:rPr>
            <w:rStyle w:val="CommentReference"/>
          </w:rPr>
          <w:commentReference w:id="797"/>
        </w:r>
      </w:del>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799" w:name="_2w5ecyt" w:colFirst="0" w:colLast="0"/>
      <w:bookmarkEnd w:id="799"/>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800" w:name="_1baon6m" w:colFirst="0" w:colLast="0"/>
      <w:bookmarkStart w:id="801" w:name="_2nusc19" w:colFirst="0" w:colLast="0"/>
      <w:bookmarkEnd w:id="800"/>
      <w:bookmarkEnd w:id="801"/>
      <w:r w:rsidRPr="00755962">
        <w:br w:type="page"/>
      </w:r>
    </w:p>
    <w:p w14:paraId="6FFE54B1" w14:textId="480C2E9E" w:rsidR="00BA7084" w:rsidRPr="00D26514" w:rsidRDefault="00BA7084" w:rsidP="00BA7084">
      <w:pPr>
        <w:pStyle w:val="PartTitle"/>
      </w:pPr>
      <w:bookmarkStart w:id="802" w:name="_1yyy98l" w:colFirst="0" w:colLast="0"/>
      <w:bookmarkStart w:id="803" w:name="_Toc500238773"/>
      <w:bookmarkStart w:id="804" w:name="_Toc7702390"/>
      <w:bookmarkEnd w:id="802"/>
      <w:r w:rsidRPr="00D26514">
        <w:lastRenderedPageBreak/>
        <w:t>Volume 2</w:t>
      </w:r>
      <w:r w:rsidR="00E237C5">
        <w:t>c</w:t>
      </w:r>
      <w:r w:rsidRPr="00D26514">
        <w:t xml:space="preserve"> – Transactions</w:t>
      </w:r>
      <w:bookmarkEnd w:id="803"/>
      <w:bookmarkEnd w:id="804"/>
    </w:p>
    <w:p w14:paraId="0B03FDEB" w14:textId="0302EA7A" w:rsidR="00BA7084" w:rsidRPr="00D26514" w:rsidRDefault="00BA7084" w:rsidP="00BA7084">
      <w:pPr>
        <w:pStyle w:val="EditorInstructions"/>
      </w:pPr>
      <w:bookmarkStart w:id="805" w:name="_Toc75083611"/>
      <w:r w:rsidRPr="00D26514">
        <w:t>Add Section 3.</w:t>
      </w:r>
      <w:r w:rsidR="00296816">
        <w:t>93</w:t>
      </w:r>
      <w:r w:rsidRPr="00D26514">
        <w:t xml:space="preserve"> </w:t>
      </w:r>
      <w:bookmarkEnd w:id="805"/>
    </w:p>
    <w:p w14:paraId="3330DE57" w14:textId="522B398D" w:rsidR="00BA7084" w:rsidRPr="00D26514" w:rsidRDefault="00BA7084" w:rsidP="00BA7084">
      <w:pPr>
        <w:pStyle w:val="Heading2"/>
        <w:ind w:left="0" w:firstLine="0"/>
      </w:pPr>
      <w:bookmarkStart w:id="806" w:name="_Toc345074672"/>
      <w:bookmarkStart w:id="807" w:name="_Toc500238774"/>
      <w:bookmarkStart w:id="808" w:name="_Toc7702391"/>
      <w:r w:rsidRPr="00D26514">
        <w:t>3.</w:t>
      </w:r>
      <w:r w:rsidR="00296816">
        <w:t>93</w:t>
      </w:r>
      <w:r w:rsidRPr="00D26514">
        <w:t xml:space="preserve"> </w:t>
      </w:r>
      <w:bookmarkEnd w:id="806"/>
      <w:bookmarkEnd w:id="807"/>
      <w:r w:rsidR="00A823A4">
        <w:t>Mobile Patient Identity Feed</w:t>
      </w:r>
      <w:r w:rsidR="00326DA4">
        <w:t xml:space="preserve"> [ITI-</w:t>
      </w:r>
      <w:r w:rsidR="00296816">
        <w:t>93</w:t>
      </w:r>
      <w:r w:rsidR="00326DA4">
        <w:t>]</w:t>
      </w:r>
      <w:bookmarkEnd w:id="808"/>
    </w:p>
    <w:p w14:paraId="2DFAFFF2" w14:textId="7B820946" w:rsidR="00BA7084" w:rsidRPr="00D26514" w:rsidRDefault="00BA7084" w:rsidP="00BA7084">
      <w:pPr>
        <w:pStyle w:val="Heading3"/>
        <w:ind w:left="0" w:firstLine="0"/>
      </w:pPr>
      <w:bookmarkStart w:id="809" w:name="_Toc345074673"/>
      <w:bookmarkStart w:id="810" w:name="_Toc500238775"/>
      <w:bookmarkStart w:id="811" w:name="_Toc7702392"/>
      <w:r w:rsidRPr="00D26514">
        <w:t>3.</w:t>
      </w:r>
      <w:r w:rsidR="00296816">
        <w:t>93</w:t>
      </w:r>
      <w:r w:rsidRPr="00D26514">
        <w:t>.1 Scope</w:t>
      </w:r>
      <w:bookmarkEnd w:id="809"/>
      <w:bookmarkEnd w:id="810"/>
      <w:bookmarkEnd w:id="811"/>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812" w:name="_Toc345074674"/>
      <w:bookmarkStart w:id="813" w:name="_Toc500238776"/>
      <w:bookmarkStart w:id="814" w:name="_Toc7702393"/>
      <w:r w:rsidRPr="00D26514">
        <w:t>3.</w:t>
      </w:r>
      <w:r w:rsidR="00296816">
        <w:t>93</w:t>
      </w:r>
      <w:r w:rsidRPr="00D26514">
        <w:t>.2 Actor Roles</w:t>
      </w:r>
      <w:bookmarkEnd w:id="812"/>
      <w:bookmarkEnd w:id="813"/>
      <w:bookmarkEnd w:id="814"/>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815" w:name="_Toc345074675"/>
      <w:bookmarkStart w:id="816" w:name="_Toc500238777"/>
      <w:bookmarkStart w:id="817" w:name="_Toc7702394"/>
      <w:r w:rsidRPr="00D26514">
        <w:t>3.</w:t>
      </w:r>
      <w:r w:rsidR="00296816">
        <w:t>93</w:t>
      </w:r>
      <w:r w:rsidRPr="00D26514">
        <w:t>.3 Referenced Standards</w:t>
      </w:r>
      <w:bookmarkEnd w:id="815"/>
      <w:bookmarkEnd w:id="816"/>
      <w:bookmarkEnd w:id="817"/>
    </w:p>
    <w:p w14:paraId="11AB93DE" w14:textId="79F42918" w:rsidR="00061133" w:rsidRPr="00061133" w:rsidRDefault="00061133" w:rsidP="00061133">
      <w:pPr>
        <w:pStyle w:val="ListBullet2"/>
      </w:pPr>
      <w:r w:rsidRPr="00061133">
        <w:t xml:space="preserve">HL7 FHIR standard Release 4 </w:t>
      </w:r>
      <w:hyperlink r:id="rId31"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818" w:name="_Toc345074676"/>
      <w:bookmarkStart w:id="819" w:name="_Toc500238778"/>
      <w:bookmarkStart w:id="820" w:name="_Toc7702395"/>
      <w:r w:rsidRPr="00D26514">
        <w:lastRenderedPageBreak/>
        <w:t>3.</w:t>
      </w:r>
      <w:r w:rsidR="00296816">
        <w:t>93</w:t>
      </w:r>
      <w:r w:rsidRPr="00D26514">
        <w:t>.4 Interaction Diagram</w:t>
      </w:r>
      <w:bookmarkEnd w:id="818"/>
      <w:bookmarkEnd w:id="819"/>
      <w:bookmarkEnd w:id="820"/>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F87009" w:rsidRPr="007C1AAC" w:rsidRDefault="00F87009"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F87009" w:rsidRPr="007C1AAC" w:rsidRDefault="00F87009"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F87009" w:rsidRPr="007C1AAC" w:rsidRDefault="00F87009"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F87009" w:rsidRPr="007C1AAC" w:rsidRDefault="00F87009"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F87009" w:rsidRPr="007C1AAC" w:rsidRDefault="00F87009"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F87009" w:rsidRPr="007C1AAC" w:rsidRDefault="00F87009"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F87009" w:rsidRPr="007C1AAC" w:rsidRDefault="00F87009"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F87009" w:rsidRPr="007C1AAC" w:rsidRDefault="00F87009"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821" w:name="_Toc345074677"/>
    </w:p>
    <w:p w14:paraId="2BBCC0C4" w14:textId="6CD29176" w:rsidR="00BA7084" w:rsidRPr="00D26514" w:rsidRDefault="00BA7084" w:rsidP="00BA7084">
      <w:pPr>
        <w:pStyle w:val="Heading4"/>
        <w:ind w:left="0" w:firstLine="0"/>
      </w:pPr>
      <w:bookmarkStart w:id="822" w:name="_Toc500238779"/>
      <w:bookmarkStart w:id="823" w:name="_Toc7702396"/>
      <w:r w:rsidRPr="00D26514">
        <w:t>3.</w:t>
      </w:r>
      <w:r w:rsidR="00296816">
        <w:t>93</w:t>
      </w:r>
      <w:r w:rsidRPr="00D26514">
        <w:t xml:space="preserve">.4.1 </w:t>
      </w:r>
      <w:bookmarkEnd w:id="821"/>
      <w:bookmarkEnd w:id="822"/>
      <w:r w:rsidR="007B29D5" w:rsidRPr="007B29D5">
        <w:t>Mobile Patient Identity Feed Request Message</w:t>
      </w:r>
      <w:bookmarkEnd w:id="823"/>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824" w:name="_Toc345074678"/>
      <w:bookmarkStart w:id="825" w:name="_Toc500238780"/>
      <w:bookmarkStart w:id="826" w:name="_Toc7702397"/>
      <w:r w:rsidRPr="00D26514">
        <w:t>3.</w:t>
      </w:r>
      <w:r w:rsidR="00296816">
        <w:t>93</w:t>
      </w:r>
      <w:r w:rsidRPr="00D26514">
        <w:t>.4.1.1 Trigger Events</w:t>
      </w:r>
      <w:bookmarkEnd w:id="824"/>
      <w:bookmarkEnd w:id="825"/>
      <w:bookmarkEnd w:id="826"/>
    </w:p>
    <w:p w14:paraId="29AC2344" w14:textId="6EF07FA8" w:rsidR="007B29D5" w:rsidRDefault="007B29D5" w:rsidP="007B29D5">
      <w:pPr>
        <w:rPr>
          <w:ins w:id="827" w:author="John Moehrke" w:date="2019-11-12T21:47:00Z"/>
        </w:rPr>
      </w:pPr>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del w:id="828" w:author="John Moehrke" w:date="2019-11-12T21:33:00Z">
        <w:r w:rsidR="00647F94" w:rsidDel="00C230B6">
          <w:delText>linked, unlinked</w:delText>
        </w:r>
      </w:del>
      <w:ins w:id="829" w:author="John Moehrke" w:date="2019-11-12T21:33:00Z">
        <w:r w:rsidR="00C230B6">
          <w:t>merged</w:t>
        </w:r>
      </w:ins>
      <w:r w:rsidR="00647F94">
        <w:t xml:space="preserve">, </w:t>
      </w:r>
      <w:r w:rsidR="00730FEE">
        <w:t>or delet</w:t>
      </w:r>
      <w:r w:rsidR="00CE03B2">
        <w:t>ed</w:t>
      </w:r>
      <w:r w:rsidR="00530FF5">
        <w:t>.</w:t>
      </w:r>
    </w:p>
    <w:p w14:paraId="1B5E3C9B" w14:textId="128233F2" w:rsidR="00306D34" w:rsidRDefault="00306D34" w:rsidP="007B29D5">
      <w:ins w:id="830" w:author="John Moehrke" w:date="2019-11-12T21:47:00Z">
        <w:r>
          <w:t>The Consumer is identified either by a Subscription [ITI-94] or by a configuration</w:t>
        </w:r>
      </w:ins>
      <w:ins w:id="831" w:author="John Moehrke" w:date="2019-11-12T21:48:00Z">
        <w:r>
          <w:t>.</w:t>
        </w:r>
      </w:ins>
    </w:p>
    <w:p w14:paraId="4BD1B51B" w14:textId="2A9C499F" w:rsidR="00BA7084" w:rsidRPr="00D26514" w:rsidRDefault="00BA7084" w:rsidP="00BA7084">
      <w:pPr>
        <w:pStyle w:val="Heading5"/>
        <w:ind w:left="0" w:firstLine="0"/>
      </w:pPr>
      <w:bookmarkStart w:id="832" w:name="_Toc345074679"/>
      <w:bookmarkStart w:id="833" w:name="_Toc500238781"/>
      <w:bookmarkStart w:id="834" w:name="_Toc7702398"/>
      <w:r w:rsidRPr="00D26514">
        <w:t>3.</w:t>
      </w:r>
      <w:r w:rsidR="00296816">
        <w:t>93</w:t>
      </w:r>
      <w:r w:rsidRPr="00D26514">
        <w:t>.4.1.2 Message Semantics</w:t>
      </w:r>
      <w:bookmarkEnd w:id="832"/>
      <w:bookmarkEnd w:id="833"/>
      <w:bookmarkEnd w:id="834"/>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2"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2489E0CB" w14:textId="1D478D95" w:rsidR="00470CCF" w:rsidRPr="00470CCF" w:rsidDel="002F20CD" w:rsidRDefault="00470CCF" w:rsidP="006A35CF">
      <w:pPr>
        <w:pStyle w:val="AuthorInstructions"/>
        <w:rPr>
          <w:del w:id="835" w:author="Luke Duncan" w:date="2019-11-14T15:18:00Z"/>
          <w:i w:val="0"/>
          <w:iCs/>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proofErr w:type="spellStart"/>
      <w:r w:rsidRPr="00470CCF">
        <w:rPr>
          <w:i w:val="0"/>
          <w:iCs/>
          <w:szCs w:val="24"/>
        </w:rPr>
        <w:t>MessageHeader</w:t>
      </w:r>
      <w:proofErr w:type="spellEnd"/>
      <w:r w:rsidRPr="00470CCF">
        <w:rPr>
          <w:i w:val="0"/>
          <w:iCs/>
        </w:rPr>
        <w:t xml:space="preserve"> Resource.  The </w:t>
      </w:r>
      <w:proofErr w:type="spellStart"/>
      <w:r w:rsidRPr="00470CCF">
        <w:rPr>
          <w:i w:val="0"/>
          <w:iCs/>
          <w:szCs w:val="24"/>
        </w:rPr>
        <w:t>MessageHeader</w:t>
      </w:r>
      <w:proofErr w:type="spellEnd"/>
      <w:r w:rsidRPr="00470CCF">
        <w:rPr>
          <w:i w:val="0"/>
          <w:iCs/>
        </w:rPr>
        <w:t xml:space="preserve"> Resource shall be further constrained as described in Table 3.93.4.1.2.2-1.  </w:t>
      </w:r>
      <w:r>
        <w:rPr>
          <w:i w:val="0"/>
          <w:iCs/>
        </w:rPr>
        <w:t xml:space="preserve">The remaining entries will be the </w:t>
      </w:r>
      <w:del w:id="836" w:author="Luke Duncan" w:date="2019-11-14T07:17:00Z">
        <w:r w:rsidDel="003071DE">
          <w:rPr>
            <w:i w:val="0"/>
            <w:iCs/>
          </w:rPr>
          <w:delText xml:space="preserve">updated </w:delText>
        </w:r>
      </w:del>
      <w:r>
        <w:rPr>
          <w:i w:val="0"/>
          <w:iCs/>
        </w:rPr>
        <w:t>Patient Resource(s).</w:t>
      </w:r>
    </w:p>
    <w:p w14:paraId="369C40D7" w14:textId="77777777" w:rsidR="008358EC" w:rsidRPr="006A35CF" w:rsidRDefault="008358EC" w:rsidP="006A35CF">
      <w:pPr>
        <w:pStyle w:val="AuthorInstructions"/>
        <w:rPr>
          <w:i w:val="0"/>
        </w:rPr>
      </w:pPr>
    </w:p>
    <w:p w14:paraId="55757829" w14:textId="36DBDB4A" w:rsidR="006A35CF" w:rsidRDefault="006A35CF" w:rsidP="006A35CF">
      <w:pPr>
        <w:pStyle w:val="AuthorInstructions"/>
        <w:rPr>
          <w:ins w:id="837" w:author="Luke Duncan" w:date="2019-11-14T07:35:00Z"/>
          <w:i w:val="0"/>
        </w:rPr>
      </w:pPr>
      <w:r w:rsidRPr="006A35CF">
        <w:rPr>
          <w:i w:val="0"/>
        </w:rPr>
        <w:t xml:space="preserve">A </w:t>
      </w:r>
      <w:del w:id="838" w:author="Luke Duncan" w:date="2019-11-14T14:37:00Z">
        <w:r w:rsidDel="00072B14">
          <w:rPr>
            <w:i w:val="0"/>
          </w:rPr>
          <w:delText>Consumer</w:delText>
        </w:r>
        <w:r w:rsidRPr="006A35CF" w:rsidDel="00072B14">
          <w:rPr>
            <w:i w:val="0"/>
          </w:rPr>
          <w:delText xml:space="preserve"> </w:delText>
        </w:r>
      </w:del>
      <w:ins w:id="839" w:author="Luke Duncan" w:date="2019-11-14T14:37:00Z">
        <w:r w:rsidR="00072B14">
          <w:rPr>
            <w:i w:val="0"/>
          </w:rPr>
          <w:t>Supplier</w:t>
        </w:r>
        <w:r w:rsidR="00072B14" w:rsidRPr="006A35CF">
          <w:rPr>
            <w:i w:val="0"/>
          </w:rPr>
          <w:t xml:space="preserve"> </w:t>
        </w:r>
      </w:ins>
      <w:r w:rsidRPr="006A35CF">
        <w:rPr>
          <w:i w:val="0"/>
        </w:rPr>
        <w:t xml:space="preserve">shall </w:t>
      </w:r>
      <w:del w:id="840" w:author="Luke Duncan" w:date="2019-11-14T14:37:00Z">
        <w:r w:rsidRPr="006A35CF" w:rsidDel="00072B14">
          <w:rPr>
            <w:i w:val="0"/>
          </w:rPr>
          <w:delText xml:space="preserve">support </w:delText>
        </w:r>
        <w:r w:rsidDel="00072B14">
          <w:rPr>
            <w:i w:val="0"/>
          </w:rPr>
          <w:delText>accepting</w:delText>
        </w:r>
        <w:r w:rsidRPr="006A35CF" w:rsidDel="00072B14">
          <w:rPr>
            <w:i w:val="0"/>
          </w:rPr>
          <w:delText xml:space="preserve"> </w:delText>
        </w:r>
      </w:del>
      <w:ins w:id="841" w:author="Luke Duncan" w:date="2019-11-14T14:37:00Z">
        <w:r w:rsidR="00072B14">
          <w:rPr>
            <w:i w:val="0"/>
          </w:rPr>
          <w:t>be able</w:t>
        </w:r>
      </w:ins>
      <w:ins w:id="842" w:author="Luke Duncan" w:date="2019-11-14T14:38:00Z">
        <w:r w:rsidR="00072B14">
          <w:rPr>
            <w:i w:val="0"/>
          </w:rPr>
          <w:t xml:space="preserve"> to send </w:t>
        </w:r>
      </w:ins>
      <w:r w:rsidRPr="006A35CF">
        <w:rPr>
          <w:i w:val="0"/>
        </w:rPr>
        <w:t xml:space="preserve">a request for both the JSON and the XML messaging formats as defined in FHIR. A </w:t>
      </w:r>
      <w:del w:id="843" w:author="Luke Duncan" w:date="2019-11-14T14:37:00Z">
        <w:r w:rsidRPr="006A35CF" w:rsidDel="00072B14">
          <w:rPr>
            <w:i w:val="0"/>
          </w:rPr>
          <w:delText xml:space="preserve">Supplier </w:delText>
        </w:r>
      </w:del>
      <w:ins w:id="844" w:author="Luke Duncan" w:date="2019-11-14T14:37:00Z">
        <w:r w:rsidR="00072B14">
          <w:rPr>
            <w:i w:val="0"/>
          </w:rPr>
          <w:t>Consumer</w:t>
        </w:r>
        <w:r w:rsidR="00072B14" w:rsidRPr="006A35CF">
          <w:rPr>
            <w:i w:val="0"/>
          </w:rPr>
          <w:t xml:space="preserve"> </w:t>
        </w:r>
      </w:ins>
      <w:r w:rsidRPr="006A35CF">
        <w:rPr>
          <w:i w:val="0"/>
        </w:rPr>
        <w:t xml:space="preserve">shall </w:t>
      </w:r>
      <w:ins w:id="845" w:author="Luke Duncan" w:date="2019-11-14T14:38:00Z">
        <w:r w:rsidR="00072B14">
          <w:rPr>
            <w:i w:val="0"/>
          </w:rPr>
          <w:t>support acce</w:t>
        </w:r>
      </w:ins>
      <w:ins w:id="846" w:author="Luke Duncan" w:date="2019-11-14T15:16:00Z">
        <w:r w:rsidR="002F20CD">
          <w:rPr>
            <w:i w:val="0"/>
          </w:rPr>
          <w:t>p</w:t>
        </w:r>
      </w:ins>
      <w:ins w:id="847" w:author="Luke Duncan" w:date="2019-11-14T14:38:00Z">
        <w:r w:rsidR="00072B14">
          <w:rPr>
            <w:i w:val="0"/>
          </w:rPr>
          <w:t>ting</w:t>
        </w:r>
      </w:ins>
      <w:del w:id="848" w:author="Luke Duncan" w:date="2019-11-14T14:38:00Z">
        <w:r w:rsidRPr="006A35CF" w:rsidDel="00072B14">
          <w:rPr>
            <w:i w:val="0"/>
          </w:rPr>
          <w:delText>send</w:delText>
        </w:r>
      </w:del>
      <w:r w:rsidRPr="006A35CF">
        <w:rPr>
          <w:i w:val="0"/>
        </w:rPr>
        <w:t xml:space="preserve"> either the JSON or the XML messaging formats as defined in </w:t>
      </w:r>
      <w:commentRangeStart w:id="849"/>
      <w:r w:rsidRPr="006A35CF">
        <w:rPr>
          <w:i w:val="0"/>
        </w:rPr>
        <w:t>FHIR</w:t>
      </w:r>
      <w:commentRangeEnd w:id="849"/>
      <w:r w:rsidR="00C230B6">
        <w:rPr>
          <w:rStyle w:val="CommentReference"/>
          <w:i w:val="0"/>
        </w:rPr>
        <w:commentReference w:id="849"/>
      </w:r>
      <w:ins w:id="850" w:author="Luke Duncan" w:date="2019-11-14T07:15:00Z">
        <w:r w:rsidR="003071DE">
          <w:rPr>
            <w:i w:val="0"/>
          </w:rPr>
          <w:t xml:space="preserve"> depending on the Subscription or configuration of the Consumer</w:t>
        </w:r>
      </w:ins>
      <w:r w:rsidRPr="006A35CF">
        <w:rPr>
          <w:i w:val="0"/>
        </w:rPr>
        <w:t>. See ITI TF-2x: Appendix Z.6 for more details.</w:t>
      </w:r>
      <w:r>
        <w:rPr>
          <w:i w:val="0"/>
        </w:rPr>
        <w:t xml:space="preserve">  </w:t>
      </w:r>
    </w:p>
    <w:p w14:paraId="0E65C16C" w14:textId="5FF93468" w:rsidR="00FA5C8D" w:rsidRPr="002F20CD" w:rsidDel="002F20CD" w:rsidRDefault="00FA5C8D" w:rsidP="002F20CD">
      <w:pPr>
        <w:rPr>
          <w:del w:id="851" w:author="Luke Duncan" w:date="2019-11-14T07:35:00Z"/>
          <w:rPrChange w:id="852" w:author="Luke Duncan" w:date="2019-11-14T15:17:00Z">
            <w:rPr>
              <w:del w:id="853" w:author="Luke Duncan" w:date="2019-11-14T07:35:00Z"/>
              <w:i/>
            </w:rPr>
          </w:rPrChange>
        </w:rPr>
        <w:pPrChange w:id="854" w:author="Luke Duncan" w:date="2019-11-14T15:17:00Z">
          <w:pPr>
            <w:pStyle w:val="Heading5"/>
            <w:tabs>
              <w:tab w:val="right" w:pos="9360"/>
            </w:tabs>
            <w:ind w:left="0" w:firstLine="0"/>
          </w:pPr>
        </w:pPrChange>
      </w:pPr>
      <w:moveToRangeStart w:id="855" w:author="Luke Duncan" w:date="2019-11-14T07:35:00Z" w:name="move24609347"/>
      <w:moveTo w:id="856" w:author="Luke Duncan" w:date="2019-11-14T07:35:00Z">
        <w:r w:rsidRPr="002F20CD">
          <w:rPr>
            <w:rPrChange w:id="857" w:author="Luke Duncan" w:date="2019-11-14T15:17:00Z">
              <w:rPr>
                <w:i/>
              </w:rPr>
            </w:rPrChange>
          </w:rPr>
          <w:t>See ITI TF-2x: Appendix W for informative implementation material for this transaction.</w:t>
        </w:r>
      </w:moveTo>
    </w:p>
    <w:p w14:paraId="765C587D" w14:textId="77777777" w:rsidR="002F20CD" w:rsidRPr="00CC73CA" w:rsidRDefault="002F20CD" w:rsidP="002F20CD">
      <w:pPr>
        <w:rPr>
          <w:ins w:id="858" w:author="Luke Duncan" w:date="2019-11-14T15:17:00Z"/>
          <w:moveTo w:id="859" w:author="Luke Duncan" w:date="2019-11-14T07:35:00Z"/>
        </w:rPr>
        <w:pPrChange w:id="860" w:author="Luke Duncan" w:date="2019-11-14T15:17:00Z">
          <w:pPr>
            <w:pStyle w:val="AuthorInstructions"/>
          </w:pPr>
        </w:pPrChange>
      </w:pPr>
    </w:p>
    <w:moveToRangeEnd w:id="855"/>
    <w:p w14:paraId="51A6E4B6" w14:textId="1EF0DC71" w:rsidR="00FA5C8D" w:rsidDel="00FA5C8D" w:rsidRDefault="00FA5C8D" w:rsidP="006A35CF">
      <w:pPr>
        <w:pStyle w:val="AuthorInstructions"/>
        <w:rPr>
          <w:del w:id="861" w:author="Luke Duncan" w:date="2019-11-14T07:35:00Z"/>
          <w:i w:val="0"/>
        </w:rPr>
      </w:pPr>
    </w:p>
    <w:p w14:paraId="790D4E8A" w14:textId="6DB6F927" w:rsidR="00DE444A" w:rsidRDefault="00DE444A" w:rsidP="00DE444A">
      <w:pPr>
        <w:pStyle w:val="Heading5"/>
        <w:tabs>
          <w:tab w:val="right" w:pos="9360"/>
        </w:tabs>
        <w:ind w:left="0" w:firstLine="0"/>
      </w:pPr>
      <w:bookmarkStart w:id="862" w:name="_Toc7702399"/>
      <w:r w:rsidRPr="00D26514">
        <w:t>3.</w:t>
      </w:r>
      <w:r w:rsidR="00296816">
        <w:t>93</w:t>
      </w:r>
      <w:r w:rsidRPr="00D26514">
        <w:t>.4.1.</w:t>
      </w:r>
      <w:r>
        <w:t>2.1</w:t>
      </w:r>
      <w:r w:rsidRPr="00D26514">
        <w:t xml:space="preserve"> </w:t>
      </w:r>
      <w:r>
        <w:t>FHIR Bundle Resource Constraints</w:t>
      </w:r>
      <w:bookmarkEnd w:id="862"/>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33"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 xml:space="preserve">hall </w:t>
            </w:r>
            <w:proofErr w:type="gramStart"/>
            <w:r w:rsidR="00DE444A" w:rsidRPr="00887AA2">
              <w:rPr>
                <w:rStyle w:val="XMLname"/>
                <w:rFonts w:ascii="Times New Roman" w:hAnsi="Times New Roman" w:cs="Times New Roman"/>
                <w:sz w:val="24"/>
              </w:rPr>
              <w:t>be:</w:t>
            </w:r>
            <w:proofErr w:type="gramEnd"/>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sidRPr="00470CCF">
              <w:t>MessageHeader</w:t>
            </w:r>
            <w:proofErr w:type="spellEnd"/>
            <w:r w:rsidRPr="00470CCF">
              <w:t xml:space="preserve"> </w:t>
            </w:r>
            <w:r w:rsidRPr="0038736A">
              <w:t>Resource.</w:t>
            </w:r>
          </w:p>
          <w:p w14:paraId="00FB80F1" w14:textId="39B76EC1" w:rsidR="00DE444A" w:rsidRDefault="00DE444A" w:rsidP="0038736A">
            <w:pPr>
              <w:rPr>
                <w:rStyle w:val="XMLname"/>
              </w:rPr>
            </w:pPr>
            <w:r w:rsidRPr="0038736A">
              <w:t xml:space="preserve">The remaining entries shall be </w:t>
            </w:r>
            <w:ins w:id="863" w:author="Luke Duncan" w:date="2019-11-14T14:51:00Z">
              <w:r w:rsidR="00361E1C">
                <w:t xml:space="preserve">unique </w:t>
              </w:r>
            </w:ins>
            <w:r w:rsidRPr="00470CCF">
              <w:t>Patient</w:t>
            </w:r>
            <w:r>
              <w:rPr>
                <w:rStyle w:val="XMLname"/>
              </w:rPr>
              <w:t xml:space="preserve"> </w:t>
            </w:r>
            <w:r w:rsidR="00B96B71">
              <w:t>R</w:t>
            </w:r>
            <w:r w:rsidRPr="0038736A">
              <w:t>esource(s).</w:t>
            </w:r>
            <w:ins w:id="864" w:author="Luke Duncan" w:date="2019-11-14T14:51:00Z">
              <w:r w:rsidR="00361E1C">
                <w:t xml:space="preserve"> </w:t>
              </w:r>
            </w:ins>
            <w:ins w:id="865" w:author="Luke Duncan" w:date="2019-11-14T14:52:00Z">
              <w:r w:rsidR="00181F06">
                <w:t xml:space="preserve"> I.e</w:t>
              </w:r>
            </w:ins>
            <w:ins w:id="866" w:author="Luke Duncan" w:date="2019-11-14T14:51:00Z">
              <w:r w:rsidR="00361E1C">
                <w:t xml:space="preserve">. The same Patient Resource </w:t>
              </w:r>
            </w:ins>
            <w:ins w:id="867" w:author="Luke Duncan" w:date="2019-11-14T14:52:00Z">
              <w:r w:rsidR="00181F06">
                <w:t>shall not</w:t>
              </w:r>
            </w:ins>
            <w:ins w:id="868" w:author="Luke Duncan" w:date="2019-11-14T14:51:00Z">
              <w:r w:rsidR="00361E1C">
                <w:t xml:space="preserve"> appear twice in this </w:t>
              </w:r>
            </w:ins>
            <w:ins w:id="869" w:author="Luke Duncan" w:date="2019-11-14T14:52:00Z">
              <w:r w:rsidR="00181F06">
                <w:t>message.</w:t>
              </w:r>
            </w:ins>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14A867EE" w:rsidR="00604973" w:rsidRDefault="00BE523B">
            <w:r>
              <w:t xml:space="preserve">Each entry of Patient </w:t>
            </w:r>
            <w:ins w:id="870" w:author="Luke Duncan" w:date="2019-11-14T07:18:00Z">
              <w:r w:rsidR="003071DE">
                <w:t>R</w:t>
              </w:r>
            </w:ins>
            <w:del w:id="871" w:author="Luke Duncan" w:date="2019-11-14T07:18:00Z">
              <w:r w:rsidDel="003071DE">
                <w:delText>r</w:delText>
              </w:r>
            </w:del>
            <w:r>
              <w:t xml:space="preserve">esource shall include the request method that </w:t>
            </w:r>
            <w:del w:id="872" w:author="Luke Duncan" w:date="2019-11-14T07:17:00Z">
              <w:r w:rsidDel="003071DE">
                <w:delText xml:space="preserve">should </w:delText>
              </w:r>
            </w:del>
            <w:ins w:id="873" w:author="Luke Duncan" w:date="2019-11-14T07:17:00Z">
              <w:r w:rsidR="003071DE">
                <w:t xml:space="preserve">shall </w:t>
              </w:r>
            </w:ins>
            <w:r>
              <w:t>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874" w:name="_Toc7702400"/>
      <w:r w:rsidRPr="00D26514">
        <w:t>3.</w:t>
      </w:r>
      <w:r w:rsidR="00296816">
        <w:t>93</w:t>
      </w:r>
      <w:r w:rsidRPr="00D26514">
        <w:t>.4.1.</w:t>
      </w:r>
      <w:r>
        <w:t>2.2</w:t>
      </w:r>
      <w:r w:rsidRPr="00D26514">
        <w:t xml:space="preserve"> </w:t>
      </w:r>
      <w:r>
        <w:t xml:space="preserve">FHIR </w:t>
      </w:r>
      <w:proofErr w:type="spellStart"/>
      <w:r>
        <w:t>MessageHeader</w:t>
      </w:r>
      <w:proofErr w:type="spellEnd"/>
      <w:r>
        <w:t xml:space="preserve"> Resource Constraints</w:t>
      </w:r>
      <w:bookmarkEnd w:id="874"/>
    </w:p>
    <w:p w14:paraId="45CC3626" w14:textId="50F0D37F" w:rsidR="00DE444A" w:rsidRPr="00EB26FE" w:rsidRDefault="00DE444A" w:rsidP="00EB26FE">
      <w:r>
        <w:t xml:space="preserve">A Supplier shall create a </w:t>
      </w:r>
      <w:r w:rsidRPr="00470CCF">
        <w:t>Bundle</w:t>
      </w:r>
      <w:r>
        <w:t xml:space="preserve"> Resource of type “message” with the first entry being a </w:t>
      </w:r>
      <w:proofErr w:type="spellStart"/>
      <w:r w:rsidRPr="00470CCF">
        <w:t>MessageHeader</w:t>
      </w:r>
      <w:proofErr w:type="spellEnd"/>
      <w:r>
        <w:t xml:space="preserve"> Resource.  The </w:t>
      </w:r>
      <w:proofErr w:type="spellStart"/>
      <w:r w:rsidRPr="00470CCF">
        <w:t>MessageHeader</w:t>
      </w:r>
      <w:proofErr w:type="spellEnd"/>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4"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lastRenderedPageBreak/>
        <w:t>Table 3.</w:t>
      </w:r>
      <w:r w:rsidR="00296816">
        <w:t>93</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30E48605"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w:t>
            </w:r>
            <w:r w:rsidR="00DE444A" w:rsidRPr="00502008">
              <w:rPr>
                <w:rStyle w:val="XMLname"/>
                <w:rFonts w:ascii="Times New Roman" w:hAnsi="Times New Roman" w:cs="Times New Roman"/>
                <w:sz w:val="24"/>
              </w:rPr>
              <w:t>:</w:t>
            </w:r>
          </w:p>
          <w:p w14:paraId="6B6BE873" w14:textId="19B85955"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w:t>
            </w:r>
            <w:del w:id="875" w:author="Luke Duncan" w:date="2019-11-14T14:40:00Z">
              <w:r w:rsidR="00DE444A" w:rsidDel="00072B14">
                <w:rPr>
                  <w:rStyle w:val="XMLname"/>
                </w:rPr>
                <w:delText>update</w:delText>
              </w:r>
            </w:del>
            <w:ins w:id="876" w:author="Luke Duncan" w:date="2019-11-14T14:40:00Z">
              <w:r w:rsidR="00072B14">
                <w:rPr>
                  <w:rStyle w:val="XMLname"/>
                </w:rPr>
                <w:t>feed</w:t>
              </w:r>
            </w:ins>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3C5C25A8" w:rsidR="00F159DF" w:rsidRPr="003071DE" w:rsidRDefault="003071DE">
      <w:pPr>
        <w:pStyle w:val="Heading5"/>
        <w:tabs>
          <w:tab w:val="right" w:pos="9360"/>
        </w:tabs>
        <w:ind w:left="0" w:firstLine="0"/>
        <w:pPrChange w:id="877" w:author="Luke Duncan" w:date="2019-11-14T07:23:00Z">
          <w:pPr>
            <w:pStyle w:val="AuthorInstructions"/>
          </w:pPr>
        </w:pPrChange>
      </w:pPr>
      <w:ins w:id="878" w:author="Luke Duncan" w:date="2019-11-14T07:20:00Z">
        <w:r w:rsidRPr="00D26514">
          <w:t>3.</w:t>
        </w:r>
        <w:r>
          <w:t>93</w:t>
        </w:r>
        <w:r w:rsidRPr="00D26514">
          <w:t>.4.1.</w:t>
        </w:r>
        <w:r>
          <w:t>2.</w:t>
        </w:r>
      </w:ins>
      <w:ins w:id="879" w:author="Luke Duncan" w:date="2019-11-14T07:23:00Z">
        <w:r>
          <w:t>3</w:t>
        </w:r>
      </w:ins>
      <w:ins w:id="880" w:author="Luke Duncan" w:date="2019-11-14T07:20:00Z">
        <w:r w:rsidRPr="00D26514">
          <w:t xml:space="preserve"> </w:t>
        </w:r>
        <w:r>
          <w:t xml:space="preserve">FHIR </w:t>
        </w:r>
      </w:ins>
      <w:ins w:id="881" w:author="Luke Duncan" w:date="2019-11-14T14:56:00Z">
        <w:r w:rsidR="00181F06">
          <w:t>Bundle</w:t>
        </w:r>
      </w:ins>
      <w:ins w:id="882" w:author="Luke Duncan" w:date="2019-11-14T07:20:00Z">
        <w:r>
          <w:t xml:space="preserve"> </w:t>
        </w:r>
      </w:ins>
      <w:ins w:id="883" w:author="Luke Duncan" w:date="2019-11-14T14:59:00Z">
        <w:r w:rsidR="00181F06">
          <w:t>entry</w:t>
        </w:r>
      </w:ins>
      <w:ins w:id="884" w:author="Luke Duncan" w:date="2019-11-14T07:20:00Z">
        <w:r>
          <w:t xml:space="preserve"> Constraints for Merge</w:t>
        </w:r>
      </w:ins>
    </w:p>
    <w:p w14:paraId="21FADA69" w14:textId="7D5E0EE5" w:rsidR="00BE523B" w:rsidRDefault="00BE523B" w:rsidP="00881E2E">
      <w:pPr>
        <w:pStyle w:val="AuthorInstructions"/>
        <w:rPr>
          <w:ins w:id="885" w:author="Luke Duncan" w:date="2019-11-14T07:21:00Z"/>
          <w:i w:val="0"/>
          <w:iCs/>
        </w:rPr>
      </w:pPr>
      <w:r>
        <w:rPr>
          <w:i w:val="0"/>
        </w:rPr>
        <w:t xml:space="preserve">When a merge is </w:t>
      </w:r>
      <w:del w:id="886" w:author="John Moehrke" w:date="2019-11-12T21:36:00Z">
        <w:r w:rsidDel="001C4228">
          <w:rPr>
            <w:i w:val="0"/>
          </w:rPr>
          <w:delText xml:space="preserve">done </w:delText>
        </w:r>
      </w:del>
      <w:ins w:id="887" w:author="John Moehrke" w:date="2019-11-12T21:36:00Z">
        <w:r w:rsidR="001C4228">
          <w:rPr>
            <w:i w:val="0"/>
          </w:rPr>
          <w:t xml:space="preserve">needed </w:t>
        </w:r>
      </w:ins>
      <w:r>
        <w:rPr>
          <w:i w:val="0"/>
        </w:rPr>
        <w:t>th</w:t>
      </w:r>
      <w:r w:rsidR="004D4B6A">
        <w:rPr>
          <w:i w:val="0"/>
        </w:rPr>
        <w:t xml:space="preserve">e </w:t>
      </w:r>
      <w:r w:rsidR="004D4B6A" w:rsidRPr="00470CCF">
        <w:rPr>
          <w:rStyle w:val="XMLname"/>
          <w:i w:val="0"/>
          <w:iCs/>
        </w:rPr>
        <w:t>Patient</w:t>
      </w:r>
      <w:r w:rsidR="004D4B6A">
        <w:rPr>
          <w:i w:val="0"/>
        </w:rPr>
        <w:t xml:space="preserve"> Resource </w:t>
      </w:r>
      <w:ins w:id="888" w:author="John Moehrke" w:date="2019-11-12T21:36:00Z">
        <w:r w:rsidR="001C4228">
          <w:rPr>
            <w:i w:val="0"/>
          </w:rPr>
          <w:t xml:space="preserve">to be deprecated </w:t>
        </w:r>
      </w:ins>
      <w:r w:rsidR="004D4B6A">
        <w:rPr>
          <w:i w:val="0"/>
        </w:rPr>
        <w:t xml:space="preserve">shall </w:t>
      </w:r>
      <w:ins w:id="889" w:author="John Moehrke" w:date="2019-11-12T21:36:00Z">
        <w:r w:rsidR="001C4228">
          <w:rPr>
            <w:i w:val="0"/>
          </w:rPr>
          <w:t xml:space="preserve">be included </w:t>
        </w:r>
        <w:del w:id="890" w:author="Luke Duncan" w:date="2019-11-14T07:23:00Z">
          <w:r w:rsidR="001C4228" w:rsidDel="003071DE">
            <w:rPr>
              <w:i w:val="0"/>
            </w:rPr>
            <w:delText>and have a</w:delText>
          </w:r>
        </w:del>
      </w:ins>
      <w:del w:id="891" w:author="Luke Duncan" w:date="2019-11-14T07:23:00Z">
        <w:r w:rsidR="004D4B6A" w:rsidDel="003071DE">
          <w:rPr>
            <w:i w:val="0"/>
          </w:rPr>
          <w:delText xml:space="preserve">use the </w:delText>
        </w:r>
      </w:del>
      <w:ins w:id="892" w:author="John Moehrke" w:date="2019-11-12T21:37:00Z">
        <w:del w:id="893" w:author="Luke Duncan" w:date="2019-11-14T07:23:00Z">
          <w:r w:rsidR="001C4228" w:rsidDel="003071DE">
            <w:rPr>
              <w:i w:val="0"/>
            </w:rPr>
            <w:delText xml:space="preserve"> </w:delText>
          </w:r>
        </w:del>
      </w:ins>
      <w:del w:id="894" w:author="Luke Duncan" w:date="2019-11-14T07:23:00Z">
        <w:r w:rsidR="004D4B6A" w:rsidDel="003071DE">
          <w:rPr>
            <w:i w:val="0"/>
          </w:rPr>
          <w:delText xml:space="preserve">link </w:delText>
        </w:r>
      </w:del>
      <w:ins w:id="895" w:author="John Moehrke" w:date="2019-11-12T21:37:00Z">
        <w:del w:id="896" w:author="Luke Duncan" w:date="2019-11-14T07:23:00Z">
          <w:r w:rsidR="001C4228" w:rsidDel="003071DE">
            <w:rPr>
              <w:i w:val="0"/>
            </w:rPr>
            <w:delText xml:space="preserve">element populated </w:delText>
          </w:r>
        </w:del>
      </w:ins>
      <w:del w:id="897" w:author="Luke Duncan" w:date="2019-11-14T07:23:00Z">
        <w:r w:rsidR="004D4B6A" w:rsidDel="003071DE">
          <w:rPr>
            <w:i w:val="0"/>
          </w:rPr>
          <w:delText xml:space="preserve">with the link.type set to “replaced-by” and the link.other will be </w:delText>
        </w:r>
      </w:del>
      <w:ins w:id="898" w:author="John Moehrke" w:date="2019-11-12T21:37:00Z">
        <w:del w:id="899" w:author="Luke Duncan" w:date="2019-11-14T07:23:00Z">
          <w:r w:rsidR="001C4228" w:rsidDel="003071DE">
            <w:rPr>
              <w:i w:val="0"/>
            </w:rPr>
            <w:delText xml:space="preserve">set to </w:delText>
          </w:r>
        </w:del>
      </w:ins>
      <w:del w:id="900" w:author="Luke Duncan" w:date="2019-11-14T07:23:00Z">
        <w:r w:rsidR="004D4B6A" w:rsidDel="003071DE">
          <w:rPr>
            <w:i w:val="0"/>
          </w:rPr>
          <w:delText xml:space="preserve">a reference to the surviving </w:delText>
        </w:r>
        <w:r w:rsidR="004D4B6A" w:rsidRPr="00470CCF" w:rsidDel="003071DE">
          <w:rPr>
            <w:rStyle w:val="XMLname"/>
            <w:i w:val="0"/>
            <w:iCs/>
          </w:rPr>
          <w:delText>Patient</w:delText>
        </w:r>
        <w:r w:rsidR="004D4B6A" w:rsidDel="003071DE">
          <w:rPr>
            <w:i w:val="0"/>
          </w:rPr>
          <w:delText xml:space="preserve"> Resource.</w:delText>
        </w:r>
      </w:del>
      <w:ins w:id="901" w:author="Luke Duncan" w:date="2019-11-14T07:21:00Z">
        <w:r w:rsidR="003071DE" w:rsidRPr="003071DE">
          <w:rPr>
            <w:i w:val="0"/>
            <w:iCs/>
            <w:rPrChange w:id="902" w:author="Luke Duncan" w:date="2019-11-14T07:21:00Z">
              <w:rPr/>
            </w:rPrChange>
          </w:rPr>
          <w:t>shall be further constrained as described in Table 3.93.4.1.2.</w:t>
        </w:r>
        <w:r w:rsidR="003071DE">
          <w:rPr>
            <w:i w:val="0"/>
            <w:iCs/>
          </w:rPr>
          <w:t>3</w:t>
        </w:r>
        <w:r w:rsidR="003071DE" w:rsidRPr="003071DE">
          <w:rPr>
            <w:i w:val="0"/>
            <w:iCs/>
            <w:rPrChange w:id="903" w:author="Luke Duncan" w:date="2019-11-14T07:21:00Z">
              <w:rPr/>
            </w:rPrChange>
          </w:rPr>
          <w:t>-1.  The Element column in Table 3.93.4.1.2.</w:t>
        </w:r>
        <w:r w:rsidR="003071DE">
          <w:rPr>
            <w:i w:val="0"/>
            <w:iCs/>
          </w:rPr>
          <w:t>3</w:t>
        </w:r>
        <w:r w:rsidR="003071DE" w:rsidRPr="003071DE">
          <w:rPr>
            <w:i w:val="0"/>
            <w:iCs/>
            <w:rPrChange w:id="904" w:author="Luke Duncan" w:date="2019-11-14T07:21:00Z">
              <w:rPr/>
            </w:rPrChange>
          </w:rPr>
          <w:t xml:space="preserve">-1 references the object model defined at </w:t>
        </w:r>
        <w:r w:rsidR="003071DE">
          <w:rPr>
            <w:i w:val="0"/>
            <w:iCs/>
          </w:rPr>
          <w:fldChar w:fldCharType="begin"/>
        </w:r>
        <w:r w:rsidR="003071DE">
          <w:rPr>
            <w:i w:val="0"/>
            <w:iCs/>
          </w:rPr>
          <w:instrText xml:space="preserve"> HYPERLINK "</w:instrText>
        </w:r>
        <w:r w:rsidR="003071DE" w:rsidRPr="003071DE">
          <w:rPr>
            <w:i w:val="0"/>
            <w:iCs/>
            <w:rPrChange w:id="905" w:author="Luke Duncan" w:date="2019-11-14T07:21:00Z">
              <w:rPr>
                <w:rStyle w:val="Hyperlink"/>
              </w:rPr>
            </w:rPrChange>
          </w:rPr>
          <w:instrText>https://www.hl7.org/fhir/R4/</w:instrText>
        </w:r>
        <w:r w:rsidR="003071DE" w:rsidRPr="003071DE">
          <w:rPr>
            <w:rPrChange w:id="906" w:author="Luke Duncan" w:date="2019-11-14T07:21:00Z">
              <w:rPr>
                <w:rStyle w:val="Hyperlink"/>
                <w:i w:val="0"/>
                <w:iCs/>
              </w:rPr>
            </w:rPrChange>
          </w:rPr>
          <w:instrText>patient</w:instrText>
        </w:r>
        <w:r w:rsidR="003071DE" w:rsidRPr="003071DE">
          <w:rPr>
            <w:i w:val="0"/>
            <w:iCs/>
            <w:rPrChange w:id="907" w:author="Luke Duncan" w:date="2019-11-14T07:21:00Z">
              <w:rPr>
                <w:rStyle w:val="Hyperlink"/>
              </w:rPr>
            </w:rPrChange>
          </w:rPr>
          <w:instrText>.html#resource</w:instrText>
        </w:r>
        <w:r w:rsidR="003071DE">
          <w:rPr>
            <w:i w:val="0"/>
            <w:iCs/>
          </w:rPr>
          <w:instrText xml:space="preserve">" </w:instrText>
        </w:r>
        <w:r w:rsidR="003071DE">
          <w:rPr>
            <w:i w:val="0"/>
            <w:iCs/>
          </w:rPr>
          <w:fldChar w:fldCharType="separate"/>
        </w:r>
        <w:r w:rsidR="003071DE" w:rsidRPr="00F832BD">
          <w:rPr>
            <w:rStyle w:val="Hyperlink"/>
            <w:i w:val="0"/>
            <w:iCs/>
            <w:rPrChange w:id="908" w:author="Luke Duncan" w:date="2019-11-14T07:21:00Z">
              <w:rPr>
                <w:rStyle w:val="Hyperlink"/>
              </w:rPr>
            </w:rPrChange>
          </w:rPr>
          <w:t>https://www.hl7.org/fhir/R4/</w:t>
        </w:r>
        <w:r w:rsidR="003071DE" w:rsidRPr="003071DE">
          <w:rPr>
            <w:rStyle w:val="Hyperlink"/>
            <w:i w:val="0"/>
            <w:iCs/>
          </w:rPr>
          <w:t>patient</w:t>
        </w:r>
        <w:r w:rsidR="003071DE" w:rsidRPr="00F832BD">
          <w:rPr>
            <w:rStyle w:val="Hyperlink"/>
            <w:i w:val="0"/>
            <w:iCs/>
            <w:rPrChange w:id="909" w:author="Luke Duncan" w:date="2019-11-14T07:21:00Z">
              <w:rPr>
                <w:rStyle w:val="Hyperlink"/>
              </w:rPr>
            </w:rPrChange>
          </w:rPr>
          <w:t>.html#resource</w:t>
        </w:r>
        <w:r w:rsidR="003071DE">
          <w:rPr>
            <w:i w:val="0"/>
            <w:iCs/>
          </w:rPr>
          <w:fldChar w:fldCharType="end"/>
        </w:r>
        <w:r w:rsidR="003071DE">
          <w:rPr>
            <w:i w:val="0"/>
            <w:iCs/>
          </w:rPr>
          <w:t>.</w:t>
        </w:r>
      </w:ins>
    </w:p>
    <w:p w14:paraId="0E30B6FE" w14:textId="27313809" w:rsidR="003071DE" w:rsidRPr="00050FC7" w:rsidRDefault="003071DE" w:rsidP="003071DE">
      <w:pPr>
        <w:pStyle w:val="TableTitle"/>
        <w:rPr>
          <w:ins w:id="910" w:author="Luke Duncan" w:date="2019-11-14T07:21:00Z"/>
        </w:rPr>
      </w:pPr>
      <w:ins w:id="911" w:author="Luke Duncan" w:date="2019-11-14T07:21:00Z">
        <w:r w:rsidRPr="00050FC7">
          <w:t>Table 3.</w:t>
        </w:r>
        <w:r>
          <w:t>93</w:t>
        </w:r>
        <w:r w:rsidRPr="00050FC7">
          <w:t>.4.</w:t>
        </w:r>
        <w:r>
          <w:t>1</w:t>
        </w:r>
        <w:r w:rsidRPr="00050FC7">
          <w:t>.2.</w:t>
        </w:r>
      </w:ins>
      <w:ins w:id="912" w:author="Luke Duncan" w:date="2019-11-14T07:23:00Z">
        <w:r>
          <w:t>3</w:t>
        </w:r>
      </w:ins>
      <w:ins w:id="913" w:author="Luke Duncan" w:date="2019-11-14T07:21:00Z">
        <w:r w:rsidRPr="00050FC7">
          <w:t xml:space="preserve">-1: </w:t>
        </w:r>
      </w:ins>
      <w:ins w:id="914" w:author="Luke Duncan" w:date="2019-11-14T14:58:00Z">
        <w:r w:rsidR="00181F06">
          <w:rPr>
            <w:rStyle w:val="XMLname"/>
            <w:rFonts w:ascii="Arial" w:hAnsi="Arial" w:cs="Arial"/>
            <w:sz w:val="22"/>
            <w:szCs w:val="22"/>
          </w:rPr>
          <w:t>Bundle</w:t>
        </w:r>
      </w:ins>
      <w:ins w:id="915" w:author="Luke Duncan" w:date="2019-11-14T07:21:00Z">
        <w:r w:rsidRPr="0006449B">
          <w:rPr>
            <w:rFonts w:cs="Arial"/>
            <w:szCs w:val="22"/>
          </w:rPr>
          <w:t xml:space="preserve"> </w:t>
        </w:r>
      </w:ins>
      <w:ins w:id="916" w:author="Luke Duncan" w:date="2019-11-14T14:59:00Z">
        <w:r w:rsidR="00181F06">
          <w:t>entry</w:t>
        </w:r>
      </w:ins>
      <w:ins w:id="917" w:author="Luke Duncan" w:date="2019-11-14T07:21:00Z">
        <w:r w:rsidRPr="00050FC7">
          <w:t xml:space="preserve"> Constraints </w:t>
        </w:r>
      </w:ins>
      <w:ins w:id="918" w:author="Luke Duncan" w:date="2019-11-14T14:42:00Z">
        <w:r w:rsidR="00361E1C">
          <w:t>for Merge</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050FC7" w14:paraId="30349C5C" w14:textId="77777777" w:rsidTr="008B30AE">
        <w:trPr>
          <w:cantSplit/>
          <w:trHeight w:val="665"/>
          <w:tblHeader/>
          <w:ins w:id="919" w:author="Luke Duncan" w:date="2019-11-14T07:21:00Z"/>
        </w:trPr>
        <w:tc>
          <w:tcPr>
            <w:tcW w:w="3438" w:type="dxa"/>
            <w:shd w:val="clear" w:color="auto" w:fill="D9D9D9"/>
          </w:tcPr>
          <w:p w14:paraId="7DE8E7AA" w14:textId="77777777" w:rsidR="003071DE" w:rsidRPr="00050FC7" w:rsidRDefault="003071DE" w:rsidP="008B30AE">
            <w:pPr>
              <w:pStyle w:val="TableEntryHeader"/>
              <w:rPr>
                <w:ins w:id="920" w:author="Luke Duncan" w:date="2019-11-14T07:21:00Z"/>
              </w:rPr>
            </w:pPr>
            <w:ins w:id="921" w:author="Luke Duncan" w:date="2019-11-14T07:21:00Z">
              <w:r w:rsidRPr="00050FC7">
                <w:t>Element</w:t>
              </w:r>
            </w:ins>
          </w:p>
          <w:p w14:paraId="6B0C6A34" w14:textId="77777777" w:rsidR="003071DE" w:rsidRPr="00050FC7" w:rsidRDefault="003071DE" w:rsidP="008B30AE">
            <w:pPr>
              <w:pStyle w:val="TableEntryHeader"/>
              <w:rPr>
                <w:ins w:id="922" w:author="Luke Duncan" w:date="2019-11-14T07:21:00Z"/>
              </w:rPr>
            </w:pPr>
            <w:ins w:id="923" w:author="Luke Duncan" w:date="2019-11-14T07:21:00Z">
              <w:r w:rsidRPr="00050FC7">
                <w:t>&amp;</w:t>
              </w:r>
            </w:ins>
          </w:p>
          <w:p w14:paraId="56533A0F" w14:textId="77777777" w:rsidR="003071DE" w:rsidRPr="00050FC7" w:rsidRDefault="003071DE" w:rsidP="008B30AE">
            <w:pPr>
              <w:pStyle w:val="TableEntryHeader"/>
              <w:rPr>
                <w:ins w:id="924" w:author="Luke Duncan" w:date="2019-11-14T07:21:00Z"/>
              </w:rPr>
            </w:pPr>
            <w:ins w:id="925" w:author="Luke Duncan" w:date="2019-11-14T07:21:00Z">
              <w:r w:rsidRPr="00050FC7">
                <w:t>Cardinality</w:t>
              </w:r>
            </w:ins>
          </w:p>
        </w:tc>
        <w:tc>
          <w:tcPr>
            <w:tcW w:w="5236" w:type="dxa"/>
            <w:shd w:val="clear" w:color="auto" w:fill="D9D9D9"/>
          </w:tcPr>
          <w:p w14:paraId="51E74450" w14:textId="77777777" w:rsidR="003071DE" w:rsidRPr="00050FC7" w:rsidRDefault="003071DE" w:rsidP="008B30AE">
            <w:pPr>
              <w:pStyle w:val="TableEntryHeader"/>
              <w:rPr>
                <w:ins w:id="926" w:author="Luke Duncan" w:date="2019-11-14T07:21:00Z"/>
              </w:rPr>
            </w:pPr>
            <w:ins w:id="927" w:author="Luke Duncan" w:date="2019-11-14T07:21:00Z">
              <w:r>
                <w:t>Constraints</w:t>
              </w:r>
            </w:ins>
          </w:p>
        </w:tc>
      </w:tr>
      <w:tr w:rsidR="003071DE" w:rsidRPr="00050FC7" w14:paraId="65A6C9B6" w14:textId="77777777" w:rsidTr="008B30AE">
        <w:trPr>
          <w:cantSplit/>
          <w:trHeight w:val="578"/>
          <w:ins w:id="928" w:author="Luke Duncan" w:date="2019-11-14T07:21:00Z"/>
        </w:trPr>
        <w:tc>
          <w:tcPr>
            <w:tcW w:w="3438" w:type="dxa"/>
            <w:shd w:val="clear" w:color="auto" w:fill="auto"/>
          </w:tcPr>
          <w:p w14:paraId="7D1187C4" w14:textId="225159D8" w:rsidR="003071DE" w:rsidRPr="00050FC7" w:rsidRDefault="00361E1C" w:rsidP="008B30AE">
            <w:pPr>
              <w:pStyle w:val="TableEntry"/>
              <w:rPr>
                <w:ins w:id="929" w:author="Luke Duncan" w:date="2019-11-14T07:21:00Z"/>
                <w:rStyle w:val="XMLname"/>
              </w:rPr>
            </w:pPr>
            <w:proofErr w:type="spellStart"/>
            <w:ins w:id="930" w:author="Luke Duncan" w:date="2019-11-14T14:48:00Z">
              <w:r>
                <w:rPr>
                  <w:rStyle w:val="XMLname"/>
                </w:rPr>
                <w:t>e</w:t>
              </w:r>
            </w:ins>
            <w:ins w:id="931" w:author="Luke Duncan" w:date="2019-11-14T14:47:00Z">
              <w:r>
                <w:rPr>
                  <w:rStyle w:val="XMLname"/>
                </w:rPr>
                <w:t>ntry.</w:t>
              </w:r>
              <w:proofErr w:type="gramStart"/>
              <w:r>
                <w:rPr>
                  <w:rStyle w:val="XMLname"/>
                </w:rPr>
                <w:t>resource.</w:t>
              </w:r>
            </w:ins>
            <w:ins w:id="932" w:author="Luke Duncan" w:date="2019-11-14T07:22:00Z">
              <w:r w:rsidR="003071DE">
                <w:rPr>
                  <w:rStyle w:val="XMLname"/>
                </w:rPr>
                <w:t>link</w:t>
              </w:r>
              <w:proofErr w:type="gramEnd"/>
              <w:r w:rsidR="003071DE">
                <w:rPr>
                  <w:rStyle w:val="XMLname"/>
                </w:rPr>
                <w:t>.type</w:t>
              </w:r>
            </w:ins>
            <w:proofErr w:type="spellEnd"/>
          </w:p>
        </w:tc>
        <w:tc>
          <w:tcPr>
            <w:tcW w:w="5236" w:type="dxa"/>
            <w:shd w:val="clear" w:color="auto" w:fill="auto"/>
          </w:tcPr>
          <w:p w14:paraId="24926982" w14:textId="77777777" w:rsidR="003071DE" w:rsidRPr="00502008" w:rsidRDefault="003071DE" w:rsidP="008B30AE">
            <w:pPr>
              <w:rPr>
                <w:ins w:id="933" w:author="Luke Duncan" w:date="2019-11-14T07:21:00Z"/>
                <w:rStyle w:val="XMLname"/>
                <w:rFonts w:ascii="Times New Roman" w:hAnsi="Times New Roman" w:cs="Times New Roman"/>
                <w:sz w:val="24"/>
              </w:rPr>
            </w:pPr>
            <w:ins w:id="934" w:author="Luke Duncan" w:date="2019-11-14T07:21:00Z">
              <w:r>
                <w:rPr>
                  <w:rStyle w:val="XMLname"/>
                  <w:rFonts w:ascii="Times New Roman" w:hAnsi="Times New Roman" w:cs="Times New Roman"/>
                  <w:sz w:val="24"/>
                </w:rPr>
                <w:t>S</w:t>
              </w:r>
              <w:r w:rsidRPr="00502008">
                <w:rPr>
                  <w:rStyle w:val="XMLname"/>
                  <w:rFonts w:ascii="Times New Roman" w:hAnsi="Times New Roman" w:cs="Times New Roman"/>
                  <w:sz w:val="24"/>
                </w:rPr>
                <w:t>hall be:</w:t>
              </w:r>
            </w:ins>
          </w:p>
          <w:p w14:paraId="1FE66B15" w14:textId="187760BB" w:rsidR="003071DE" w:rsidRPr="00050FC7" w:rsidRDefault="003071DE" w:rsidP="008B30AE">
            <w:pPr>
              <w:pStyle w:val="TableEntry"/>
              <w:rPr>
                <w:ins w:id="935" w:author="Luke Duncan" w:date="2019-11-14T07:21:00Z"/>
                <w:rStyle w:val="XMLname"/>
              </w:rPr>
            </w:pPr>
            <w:ins w:id="936" w:author="Luke Duncan" w:date="2019-11-14T07:22:00Z">
              <w:r>
                <w:rPr>
                  <w:rStyle w:val="XMLname"/>
                </w:rPr>
                <w:t>“replaced-by”</w:t>
              </w:r>
            </w:ins>
          </w:p>
        </w:tc>
      </w:tr>
      <w:tr w:rsidR="003071DE" w:rsidRPr="00050FC7" w14:paraId="179A94C9" w14:textId="77777777" w:rsidTr="008B30AE">
        <w:trPr>
          <w:cantSplit/>
          <w:trHeight w:val="578"/>
          <w:ins w:id="937" w:author="Luke Duncan" w:date="2019-11-14T07:22:00Z"/>
        </w:trPr>
        <w:tc>
          <w:tcPr>
            <w:tcW w:w="3438" w:type="dxa"/>
            <w:shd w:val="clear" w:color="auto" w:fill="auto"/>
          </w:tcPr>
          <w:p w14:paraId="7E65D2FB" w14:textId="14CCB951" w:rsidR="003071DE" w:rsidRDefault="00361E1C" w:rsidP="008B30AE">
            <w:pPr>
              <w:pStyle w:val="TableEntry"/>
              <w:rPr>
                <w:ins w:id="938" w:author="Luke Duncan" w:date="2019-11-14T07:22:00Z"/>
                <w:rStyle w:val="XMLname"/>
              </w:rPr>
            </w:pPr>
            <w:proofErr w:type="spellStart"/>
            <w:ins w:id="939" w:author="Luke Duncan" w:date="2019-11-14T14:48:00Z">
              <w:r>
                <w:rPr>
                  <w:rStyle w:val="XMLname"/>
                </w:rPr>
                <w:t>e</w:t>
              </w:r>
            </w:ins>
            <w:ins w:id="940" w:author="Luke Duncan" w:date="2019-11-14T14:47:00Z">
              <w:r>
                <w:rPr>
                  <w:rStyle w:val="XMLname"/>
                </w:rPr>
                <w:t>ntry.</w:t>
              </w:r>
              <w:proofErr w:type="gramStart"/>
              <w:r>
                <w:rPr>
                  <w:rStyle w:val="XMLname"/>
                </w:rPr>
                <w:t>resource.</w:t>
              </w:r>
            </w:ins>
            <w:ins w:id="941" w:author="Luke Duncan" w:date="2019-11-14T07:22:00Z">
              <w:r w:rsidR="003071DE">
                <w:rPr>
                  <w:rStyle w:val="XMLname"/>
                </w:rPr>
                <w:t>link</w:t>
              </w:r>
              <w:proofErr w:type="gramEnd"/>
              <w:r w:rsidR="003071DE">
                <w:rPr>
                  <w:rStyle w:val="XMLname"/>
                </w:rPr>
                <w:t>.other</w:t>
              </w:r>
              <w:proofErr w:type="spellEnd"/>
            </w:ins>
          </w:p>
        </w:tc>
        <w:tc>
          <w:tcPr>
            <w:tcW w:w="5236" w:type="dxa"/>
            <w:shd w:val="clear" w:color="auto" w:fill="auto"/>
          </w:tcPr>
          <w:p w14:paraId="235BE630" w14:textId="42501838" w:rsidR="003071DE" w:rsidRDefault="003071DE" w:rsidP="008B30AE">
            <w:pPr>
              <w:rPr>
                <w:ins w:id="942" w:author="Luke Duncan" w:date="2019-11-14T07:22:00Z"/>
                <w:rStyle w:val="XMLname"/>
                <w:rFonts w:ascii="Times New Roman" w:hAnsi="Times New Roman" w:cs="Times New Roman"/>
                <w:sz w:val="24"/>
              </w:rPr>
            </w:pPr>
            <w:ins w:id="943" w:author="Luke Duncan" w:date="2019-11-14T07:22:00Z">
              <w:r>
                <w:rPr>
                  <w:rStyle w:val="XMLname"/>
                  <w:rFonts w:ascii="Times New Roman" w:hAnsi="Times New Roman" w:cs="Times New Roman"/>
                  <w:sz w:val="24"/>
                </w:rPr>
                <w:t>Shall b</w:t>
              </w:r>
            </w:ins>
            <w:ins w:id="944" w:author="Luke Duncan" w:date="2019-11-14T14:40:00Z">
              <w:r w:rsidR="00072B14">
                <w:rPr>
                  <w:rStyle w:val="XMLname"/>
                  <w:rFonts w:ascii="Times New Roman" w:hAnsi="Times New Roman" w:cs="Times New Roman"/>
                  <w:sz w:val="24"/>
                </w:rPr>
                <w:t>e</w:t>
              </w:r>
            </w:ins>
            <w:ins w:id="945" w:author="Luke Duncan" w:date="2019-11-14T07:22:00Z">
              <w:r>
                <w:rPr>
                  <w:rStyle w:val="XMLname"/>
                  <w:rFonts w:ascii="Times New Roman" w:hAnsi="Times New Roman" w:cs="Times New Roman"/>
                  <w:sz w:val="24"/>
                </w:rPr>
                <w:t xml:space="preserve"> a reference to the surviving </w:t>
              </w:r>
              <w:r w:rsidRPr="003071DE">
                <w:rPr>
                  <w:rStyle w:val="XMLname"/>
                  <w:rPrChange w:id="946" w:author="Luke Duncan" w:date="2019-11-14T07:22:00Z">
                    <w:rPr>
                      <w:rStyle w:val="XMLname"/>
                      <w:rFonts w:ascii="Times New Roman" w:hAnsi="Times New Roman" w:cs="Times New Roman"/>
                      <w:sz w:val="24"/>
                    </w:rPr>
                  </w:rPrChange>
                </w:rPr>
                <w:t>Patient</w:t>
              </w:r>
              <w:r>
                <w:rPr>
                  <w:rStyle w:val="XMLname"/>
                  <w:rFonts w:ascii="Times New Roman" w:hAnsi="Times New Roman" w:cs="Times New Roman"/>
                  <w:sz w:val="24"/>
                </w:rPr>
                <w:t xml:space="preserve"> Resource</w:t>
              </w:r>
            </w:ins>
          </w:p>
        </w:tc>
      </w:tr>
      <w:tr w:rsidR="00361E1C" w:rsidRPr="00050FC7" w14:paraId="1F6DA3B3" w14:textId="77777777" w:rsidTr="008B30AE">
        <w:trPr>
          <w:cantSplit/>
          <w:trHeight w:val="578"/>
          <w:ins w:id="947" w:author="Luke Duncan" w:date="2019-11-14T14:47:00Z"/>
        </w:trPr>
        <w:tc>
          <w:tcPr>
            <w:tcW w:w="3438" w:type="dxa"/>
            <w:shd w:val="clear" w:color="auto" w:fill="auto"/>
          </w:tcPr>
          <w:p w14:paraId="36B51236" w14:textId="1A15D459" w:rsidR="00361E1C" w:rsidRDefault="00361E1C" w:rsidP="008B30AE">
            <w:pPr>
              <w:pStyle w:val="TableEntry"/>
              <w:rPr>
                <w:ins w:id="948" w:author="Luke Duncan" w:date="2019-11-14T14:47:00Z"/>
                <w:rStyle w:val="XMLname"/>
              </w:rPr>
            </w:pPr>
            <w:proofErr w:type="spellStart"/>
            <w:proofErr w:type="gramStart"/>
            <w:ins w:id="949" w:author="Luke Duncan" w:date="2019-11-14T14:48:00Z">
              <w:r>
                <w:rPr>
                  <w:rStyle w:val="XMLname"/>
                </w:rPr>
                <w:lastRenderedPageBreak/>
                <w:t>e</w:t>
              </w:r>
            </w:ins>
            <w:ins w:id="950" w:author="Luke Duncan" w:date="2019-11-14T14:47:00Z">
              <w:r>
                <w:rPr>
                  <w:rStyle w:val="XMLname"/>
                </w:rPr>
                <w:t>ntry.request</w:t>
              </w:r>
              <w:proofErr w:type="gramEnd"/>
              <w:r>
                <w:rPr>
                  <w:rStyle w:val="XMLname"/>
                </w:rPr>
                <w:t>.method</w:t>
              </w:r>
              <w:proofErr w:type="spellEnd"/>
            </w:ins>
          </w:p>
        </w:tc>
        <w:tc>
          <w:tcPr>
            <w:tcW w:w="5236" w:type="dxa"/>
            <w:shd w:val="clear" w:color="auto" w:fill="auto"/>
          </w:tcPr>
          <w:p w14:paraId="5B888546" w14:textId="00269EEB" w:rsidR="00361E1C" w:rsidRPr="00361E1C" w:rsidRDefault="00361E1C" w:rsidP="008B30AE">
            <w:pPr>
              <w:rPr>
                <w:ins w:id="951" w:author="Luke Duncan" w:date="2019-11-14T14:47:00Z"/>
                <w:rStyle w:val="XMLname"/>
                <w:rPrChange w:id="952" w:author="Luke Duncan" w:date="2019-11-14T14:48:00Z">
                  <w:rPr>
                    <w:ins w:id="953" w:author="Luke Duncan" w:date="2019-11-14T14:47:00Z"/>
                    <w:rStyle w:val="XMLname"/>
                    <w:rFonts w:ascii="Times New Roman" w:hAnsi="Times New Roman" w:cs="Times New Roman"/>
                    <w:sz w:val="24"/>
                  </w:rPr>
                </w:rPrChange>
              </w:rPr>
            </w:pPr>
            <w:ins w:id="954" w:author="Luke Duncan" w:date="2019-11-14T14:47:00Z">
              <w:r w:rsidRPr="00361E1C">
                <w:rPr>
                  <w:rStyle w:val="XMLname"/>
                  <w:rPrChange w:id="955" w:author="Luke Duncan" w:date="2019-11-14T14:48:00Z">
                    <w:rPr>
                      <w:rStyle w:val="XMLname"/>
                      <w:rFonts w:ascii="Times New Roman" w:hAnsi="Times New Roman" w:cs="Times New Roman"/>
                      <w:sz w:val="24"/>
                    </w:rPr>
                  </w:rPrChange>
                </w:rPr>
                <w:t>PUT</w:t>
              </w:r>
            </w:ins>
          </w:p>
        </w:tc>
      </w:tr>
    </w:tbl>
    <w:p w14:paraId="67780FB1" w14:textId="5C45D207" w:rsidR="003071DE" w:rsidRPr="00DB49C9" w:rsidRDefault="003071DE">
      <w:pPr>
        <w:pStyle w:val="Heading5"/>
        <w:tabs>
          <w:tab w:val="right" w:pos="9360"/>
        </w:tabs>
        <w:ind w:left="0" w:firstLine="0"/>
        <w:rPr>
          <w:ins w:id="956" w:author="Luke Duncan" w:date="2019-11-14T07:23:00Z"/>
        </w:rPr>
        <w:pPrChange w:id="957" w:author="Luke Duncan" w:date="2019-11-14T07:25:00Z">
          <w:pPr>
            <w:pStyle w:val="AuthorInstructions"/>
          </w:pPr>
        </w:pPrChange>
      </w:pPr>
      <w:ins w:id="958" w:author="Luke Duncan" w:date="2019-11-14T07:23:00Z">
        <w:r w:rsidRPr="00D26514">
          <w:t>3.</w:t>
        </w:r>
        <w:r>
          <w:t>93</w:t>
        </w:r>
        <w:r w:rsidRPr="00D26514">
          <w:t>.4.1.</w:t>
        </w:r>
        <w:r>
          <w:t>2.</w:t>
        </w:r>
      </w:ins>
      <w:ins w:id="959" w:author="Luke Duncan" w:date="2019-11-14T07:25:00Z">
        <w:r w:rsidR="00DB49C9">
          <w:t>4</w:t>
        </w:r>
      </w:ins>
      <w:ins w:id="960" w:author="Luke Duncan" w:date="2019-11-14T07:23:00Z">
        <w:r w:rsidRPr="00D26514">
          <w:t xml:space="preserve"> </w:t>
        </w:r>
        <w:r>
          <w:t xml:space="preserve">FHIR Patient Resource Constraints for </w:t>
        </w:r>
      </w:ins>
      <w:ins w:id="961" w:author="Luke Duncan" w:date="2019-11-14T07:24:00Z">
        <w:r w:rsidR="00DB49C9">
          <w:t>Related Person</w:t>
        </w:r>
      </w:ins>
    </w:p>
    <w:p w14:paraId="2B931607" w14:textId="07CBCD91" w:rsidR="003071DE" w:rsidRPr="003071DE" w:rsidDel="00DB49C9" w:rsidRDefault="003071DE" w:rsidP="00881E2E">
      <w:pPr>
        <w:pStyle w:val="AuthorInstructions"/>
        <w:rPr>
          <w:del w:id="962" w:author="Luke Duncan" w:date="2019-11-14T07:25:00Z"/>
          <w:i w:val="0"/>
          <w:iCs/>
        </w:rPr>
      </w:pPr>
    </w:p>
    <w:p w14:paraId="487557C3" w14:textId="1FCBC837" w:rsidR="00DB49C9" w:rsidRDefault="00FB5C97" w:rsidP="00DB49C9">
      <w:pPr>
        <w:pStyle w:val="AuthorInstructions"/>
        <w:rPr>
          <w:ins w:id="963" w:author="Luke Duncan" w:date="2019-11-14T07:25:00Z"/>
          <w:i w:val="0"/>
          <w:iCs/>
        </w:rPr>
      </w:pPr>
      <w:commentRangeStart w:id="964"/>
      <w:r>
        <w:rPr>
          <w:i w:val="0"/>
        </w:rPr>
        <w:t>When a Patient needs to be associated to a related person (such as parents)</w:t>
      </w:r>
      <w:ins w:id="965" w:author="Luke Duncan" w:date="2019-11-14T15:23:00Z">
        <w:r w:rsidR="00AC61AA">
          <w:rPr>
            <w:i w:val="0"/>
          </w:rPr>
          <w:t>,</w:t>
        </w:r>
      </w:ins>
      <w:r>
        <w:rPr>
          <w:i w:val="0"/>
        </w:rPr>
        <w:t xml:space="preserve"> the </w:t>
      </w:r>
      <w:r w:rsidRPr="00A16400">
        <w:rPr>
          <w:rStyle w:val="XMLname"/>
          <w:i w:val="0"/>
          <w:iCs/>
        </w:rPr>
        <w:t>Patient</w:t>
      </w:r>
      <w:r>
        <w:rPr>
          <w:i w:val="0"/>
        </w:rPr>
        <w:t xml:space="preserve"> Resource </w:t>
      </w:r>
      <w:ins w:id="966" w:author="Luke Duncan" w:date="2019-11-14T15:23:00Z">
        <w:r w:rsidR="00AC61AA">
          <w:rPr>
            <w:i w:val="0"/>
          </w:rPr>
          <w:t xml:space="preserve">of the patient master identity </w:t>
        </w:r>
      </w:ins>
      <w:r>
        <w:rPr>
          <w:i w:val="0"/>
        </w:rPr>
        <w:t xml:space="preserve">shall </w:t>
      </w:r>
      <w:del w:id="967" w:author="Luke Duncan" w:date="2019-11-14T07:26:00Z">
        <w:r w:rsidDel="00DB49C9">
          <w:rPr>
            <w:i w:val="0"/>
          </w:rPr>
          <w:delText xml:space="preserve">use the link with a link.type set to “seealso” and the link.other will be a reference to a </w:delText>
        </w:r>
        <w:r w:rsidRPr="00A16400" w:rsidDel="00DB49C9">
          <w:rPr>
            <w:rStyle w:val="XMLname"/>
            <w:i w:val="0"/>
            <w:iCs/>
          </w:rPr>
          <w:delText>RelatedPerson</w:delText>
        </w:r>
        <w:r w:rsidDel="00DB49C9">
          <w:rPr>
            <w:i w:val="0"/>
          </w:rPr>
          <w:delText xml:space="preserve"> Resource.</w:delText>
        </w:r>
        <w:commentRangeEnd w:id="964"/>
        <w:r w:rsidR="001C4228" w:rsidDel="00DB49C9">
          <w:rPr>
            <w:rStyle w:val="CommentReference"/>
            <w:i w:val="0"/>
          </w:rPr>
          <w:commentReference w:id="964"/>
        </w:r>
      </w:del>
      <w:ins w:id="968" w:author="Luke Duncan" w:date="2019-11-14T07:25:00Z">
        <w:r w:rsidR="00DB49C9" w:rsidRPr="00053568">
          <w:rPr>
            <w:i w:val="0"/>
            <w:iCs/>
          </w:rPr>
          <w:t>be further constrained as described in Table 3.93.4.1.2.</w:t>
        </w:r>
      </w:ins>
      <w:ins w:id="969" w:author="Luke Duncan" w:date="2019-11-14T07:26:00Z">
        <w:r w:rsidR="00DB49C9">
          <w:rPr>
            <w:i w:val="0"/>
            <w:iCs/>
          </w:rPr>
          <w:t>4</w:t>
        </w:r>
      </w:ins>
      <w:ins w:id="970" w:author="Luke Duncan" w:date="2019-11-14T07:25:00Z">
        <w:r w:rsidR="00DB49C9" w:rsidRPr="00053568">
          <w:rPr>
            <w:i w:val="0"/>
            <w:iCs/>
          </w:rPr>
          <w:t>-1.  The Element column in Table 3.93.4.1.2.</w:t>
        </w:r>
      </w:ins>
      <w:ins w:id="971" w:author="Luke Duncan" w:date="2019-11-14T07:26:00Z">
        <w:r w:rsidR="00DB49C9">
          <w:rPr>
            <w:i w:val="0"/>
            <w:iCs/>
          </w:rPr>
          <w:t>4</w:t>
        </w:r>
      </w:ins>
      <w:ins w:id="972" w:author="Luke Duncan" w:date="2019-11-14T07:25:00Z">
        <w:r w:rsidR="00DB49C9" w:rsidRPr="00053568">
          <w:rPr>
            <w:i w:val="0"/>
            <w:iCs/>
          </w:rPr>
          <w:t xml:space="preserve">-1 references the object model defined at </w:t>
        </w:r>
        <w:r w:rsidR="00DB49C9">
          <w:rPr>
            <w:i w:val="0"/>
            <w:iCs/>
          </w:rPr>
          <w:fldChar w:fldCharType="begin"/>
        </w:r>
        <w:r w:rsidR="00DB49C9">
          <w:rPr>
            <w:i w:val="0"/>
            <w:iCs/>
          </w:rPr>
          <w:instrText xml:space="preserve"> HYPERLINK "</w:instrText>
        </w:r>
        <w:r w:rsidR="00DB49C9" w:rsidRPr="00053568">
          <w:rPr>
            <w:i w:val="0"/>
            <w:iCs/>
          </w:rPr>
          <w:instrText>https://www.hl7.org/fhir/R4/patient.html#resource</w:instrText>
        </w:r>
        <w:r w:rsidR="00DB49C9">
          <w:rPr>
            <w:i w:val="0"/>
            <w:iCs/>
          </w:rPr>
          <w:instrText xml:space="preserve">" </w:instrText>
        </w:r>
        <w:r w:rsidR="00DB49C9">
          <w:rPr>
            <w:i w:val="0"/>
            <w:iCs/>
          </w:rPr>
          <w:fldChar w:fldCharType="separate"/>
        </w:r>
        <w:r w:rsidR="00DB49C9" w:rsidRPr="00053568">
          <w:rPr>
            <w:rStyle w:val="Hyperlink"/>
            <w:i w:val="0"/>
            <w:iCs/>
          </w:rPr>
          <w:t>https://www.hl7.org/fhir/R4/</w:t>
        </w:r>
        <w:r w:rsidR="00DB49C9" w:rsidRPr="003071DE">
          <w:rPr>
            <w:rStyle w:val="Hyperlink"/>
            <w:i w:val="0"/>
            <w:iCs/>
          </w:rPr>
          <w:t>patient</w:t>
        </w:r>
        <w:r w:rsidR="00DB49C9" w:rsidRPr="00053568">
          <w:rPr>
            <w:rStyle w:val="Hyperlink"/>
            <w:i w:val="0"/>
            <w:iCs/>
          </w:rPr>
          <w:t>.html#resource</w:t>
        </w:r>
        <w:r w:rsidR="00DB49C9">
          <w:rPr>
            <w:i w:val="0"/>
            <w:iCs/>
          </w:rPr>
          <w:fldChar w:fldCharType="end"/>
        </w:r>
        <w:r w:rsidR="00DB49C9">
          <w:rPr>
            <w:i w:val="0"/>
            <w:iCs/>
          </w:rPr>
          <w:t>.</w:t>
        </w:r>
      </w:ins>
    </w:p>
    <w:p w14:paraId="33C0117D" w14:textId="555CB8E4" w:rsidR="00DB49C9" w:rsidRPr="00050FC7" w:rsidRDefault="00DB49C9" w:rsidP="00DB49C9">
      <w:pPr>
        <w:pStyle w:val="TableTitle"/>
        <w:rPr>
          <w:ins w:id="973" w:author="Luke Duncan" w:date="2019-11-14T07:26:00Z"/>
        </w:rPr>
      </w:pPr>
      <w:ins w:id="974" w:author="Luke Duncan" w:date="2019-11-14T07:26:00Z">
        <w:r w:rsidRPr="00050FC7">
          <w:t>Table 3.</w:t>
        </w:r>
        <w:r>
          <w:t>93</w:t>
        </w:r>
        <w:r w:rsidRPr="00050FC7">
          <w:t>.4.</w:t>
        </w:r>
        <w:r>
          <w:t>1</w:t>
        </w:r>
        <w:r w:rsidRPr="00050FC7">
          <w:t>.2.</w:t>
        </w:r>
        <w:r>
          <w:t>4</w:t>
        </w:r>
        <w:r w:rsidRPr="00050FC7">
          <w:t xml:space="preserve">-1: </w:t>
        </w:r>
        <w:r>
          <w:rPr>
            <w:rStyle w:val="XMLname"/>
            <w:rFonts w:ascii="Arial" w:hAnsi="Arial" w:cs="Arial"/>
            <w:sz w:val="22"/>
            <w:szCs w:val="22"/>
          </w:rPr>
          <w:t>Patient</w:t>
        </w:r>
        <w:r w:rsidRPr="0006449B">
          <w:rPr>
            <w:rFonts w:cs="Arial"/>
            <w:szCs w:val="22"/>
          </w:rPr>
          <w:t xml:space="preserve"> </w:t>
        </w:r>
        <w:r w:rsidRPr="00050FC7">
          <w:t xml:space="preserve">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050FC7" w14:paraId="7509F5B7" w14:textId="77777777" w:rsidTr="008B30AE">
        <w:trPr>
          <w:cantSplit/>
          <w:trHeight w:val="665"/>
          <w:tblHeader/>
          <w:ins w:id="975" w:author="Luke Duncan" w:date="2019-11-14T07:26:00Z"/>
        </w:trPr>
        <w:tc>
          <w:tcPr>
            <w:tcW w:w="3438" w:type="dxa"/>
            <w:shd w:val="clear" w:color="auto" w:fill="D9D9D9"/>
          </w:tcPr>
          <w:p w14:paraId="6A6BB8A8" w14:textId="77777777" w:rsidR="00DB49C9" w:rsidRPr="00050FC7" w:rsidRDefault="00DB49C9" w:rsidP="008B30AE">
            <w:pPr>
              <w:pStyle w:val="TableEntryHeader"/>
              <w:rPr>
                <w:ins w:id="976" w:author="Luke Duncan" w:date="2019-11-14T07:26:00Z"/>
              </w:rPr>
            </w:pPr>
            <w:ins w:id="977" w:author="Luke Duncan" w:date="2019-11-14T07:26:00Z">
              <w:r w:rsidRPr="00050FC7">
                <w:t>Element</w:t>
              </w:r>
            </w:ins>
          </w:p>
          <w:p w14:paraId="4197F37A" w14:textId="77777777" w:rsidR="00DB49C9" w:rsidRPr="00050FC7" w:rsidRDefault="00DB49C9" w:rsidP="008B30AE">
            <w:pPr>
              <w:pStyle w:val="TableEntryHeader"/>
              <w:rPr>
                <w:ins w:id="978" w:author="Luke Duncan" w:date="2019-11-14T07:26:00Z"/>
              </w:rPr>
            </w:pPr>
            <w:ins w:id="979" w:author="Luke Duncan" w:date="2019-11-14T07:26:00Z">
              <w:r w:rsidRPr="00050FC7">
                <w:t>&amp;</w:t>
              </w:r>
            </w:ins>
          </w:p>
          <w:p w14:paraId="7D645F1E" w14:textId="77777777" w:rsidR="00DB49C9" w:rsidRPr="00050FC7" w:rsidRDefault="00DB49C9" w:rsidP="008B30AE">
            <w:pPr>
              <w:pStyle w:val="TableEntryHeader"/>
              <w:rPr>
                <w:ins w:id="980" w:author="Luke Duncan" w:date="2019-11-14T07:26:00Z"/>
              </w:rPr>
            </w:pPr>
            <w:ins w:id="981" w:author="Luke Duncan" w:date="2019-11-14T07:26:00Z">
              <w:r w:rsidRPr="00050FC7">
                <w:t>Cardinality</w:t>
              </w:r>
            </w:ins>
          </w:p>
        </w:tc>
        <w:tc>
          <w:tcPr>
            <w:tcW w:w="5236" w:type="dxa"/>
            <w:shd w:val="clear" w:color="auto" w:fill="D9D9D9"/>
          </w:tcPr>
          <w:p w14:paraId="0EA1ECE6" w14:textId="77777777" w:rsidR="00DB49C9" w:rsidRPr="00050FC7" w:rsidRDefault="00DB49C9" w:rsidP="008B30AE">
            <w:pPr>
              <w:pStyle w:val="TableEntryHeader"/>
              <w:rPr>
                <w:ins w:id="982" w:author="Luke Duncan" w:date="2019-11-14T07:26:00Z"/>
              </w:rPr>
            </w:pPr>
            <w:ins w:id="983" w:author="Luke Duncan" w:date="2019-11-14T07:26:00Z">
              <w:r>
                <w:t>Constraints</w:t>
              </w:r>
            </w:ins>
          </w:p>
        </w:tc>
      </w:tr>
      <w:tr w:rsidR="00DB49C9" w:rsidRPr="00050FC7" w14:paraId="3E0FDC7C" w14:textId="77777777" w:rsidTr="008B30AE">
        <w:trPr>
          <w:cantSplit/>
          <w:trHeight w:val="578"/>
          <w:ins w:id="984" w:author="Luke Duncan" w:date="2019-11-14T07:26:00Z"/>
        </w:trPr>
        <w:tc>
          <w:tcPr>
            <w:tcW w:w="3438" w:type="dxa"/>
            <w:shd w:val="clear" w:color="auto" w:fill="auto"/>
          </w:tcPr>
          <w:p w14:paraId="1A24563C" w14:textId="77777777" w:rsidR="00DB49C9" w:rsidRPr="00050FC7" w:rsidRDefault="00DB49C9" w:rsidP="008B30AE">
            <w:pPr>
              <w:pStyle w:val="TableEntry"/>
              <w:rPr>
                <w:ins w:id="985" w:author="Luke Duncan" w:date="2019-11-14T07:26:00Z"/>
                <w:rStyle w:val="XMLname"/>
              </w:rPr>
            </w:pPr>
            <w:proofErr w:type="spellStart"/>
            <w:proofErr w:type="gramStart"/>
            <w:ins w:id="986" w:author="Luke Duncan" w:date="2019-11-14T07:26:00Z">
              <w:r>
                <w:rPr>
                  <w:rStyle w:val="XMLname"/>
                </w:rPr>
                <w:t>link.type</w:t>
              </w:r>
              <w:proofErr w:type="spellEnd"/>
              <w:proofErr w:type="gramEnd"/>
            </w:ins>
          </w:p>
        </w:tc>
        <w:tc>
          <w:tcPr>
            <w:tcW w:w="5236" w:type="dxa"/>
            <w:shd w:val="clear" w:color="auto" w:fill="auto"/>
          </w:tcPr>
          <w:p w14:paraId="7F0CECDF" w14:textId="77777777" w:rsidR="00DB49C9" w:rsidRPr="00502008" w:rsidRDefault="00DB49C9" w:rsidP="008B30AE">
            <w:pPr>
              <w:rPr>
                <w:ins w:id="987" w:author="Luke Duncan" w:date="2019-11-14T07:26:00Z"/>
                <w:rStyle w:val="XMLname"/>
                <w:rFonts w:ascii="Times New Roman" w:hAnsi="Times New Roman" w:cs="Times New Roman"/>
                <w:sz w:val="24"/>
              </w:rPr>
            </w:pPr>
            <w:ins w:id="988" w:author="Luke Duncan" w:date="2019-11-14T07:26:00Z">
              <w:r>
                <w:rPr>
                  <w:rStyle w:val="XMLname"/>
                  <w:rFonts w:ascii="Times New Roman" w:hAnsi="Times New Roman" w:cs="Times New Roman"/>
                  <w:sz w:val="24"/>
                </w:rPr>
                <w:t>S</w:t>
              </w:r>
              <w:r w:rsidRPr="00502008">
                <w:rPr>
                  <w:rStyle w:val="XMLname"/>
                  <w:rFonts w:ascii="Times New Roman" w:hAnsi="Times New Roman" w:cs="Times New Roman"/>
                  <w:sz w:val="24"/>
                </w:rPr>
                <w:t>hall be:</w:t>
              </w:r>
            </w:ins>
          </w:p>
          <w:p w14:paraId="2DE8263E" w14:textId="3A5E7763" w:rsidR="00DB49C9" w:rsidRPr="00050FC7" w:rsidRDefault="00DB49C9" w:rsidP="008B30AE">
            <w:pPr>
              <w:pStyle w:val="TableEntry"/>
              <w:rPr>
                <w:ins w:id="989" w:author="Luke Duncan" w:date="2019-11-14T07:26:00Z"/>
                <w:rStyle w:val="XMLname"/>
              </w:rPr>
            </w:pPr>
            <w:ins w:id="990" w:author="Luke Duncan" w:date="2019-11-14T07:26:00Z">
              <w:r>
                <w:rPr>
                  <w:rStyle w:val="XMLname"/>
                </w:rPr>
                <w:t>“</w:t>
              </w:r>
              <w:proofErr w:type="spellStart"/>
              <w:r>
                <w:rPr>
                  <w:rStyle w:val="XMLname"/>
                </w:rPr>
                <w:t>seealso</w:t>
              </w:r>
              <w:proofErr w:type="spellEnd"/>
              <w:r>
                <w:rPr>
                  <w:rStyle w:val="XMLname"/>
                </w:rPr>
                <w:t>”</w:t>
              </w:r>
            </w:ins>
          </w:p>
        </w:tc>
      </w:tr>
      <w:tr w:rsidR="00DB49C9" w:rsidRPr="00050FC7" w14:paraId="5D712435" w14:textId="77777777" w:rsidTr="008B30AE">
        <w:trPr>
          <w:cantSplit/>
          <w:trHeight w:val="578"/>
          <w:ins w:id="991" w:author="Luke Duncan" w:date="2019-11-14T07:26:00Z"/>
        </w:trPr>
        <w:tc>
          <w:tcPr>
            <w:tcW w:w="3438" w:type="dxa"/>
            <w:shd w:val="clear" w:color="auto" w:fill="auto"/>
          </w:tcPr>
          <w:p w14:paraId="018A5139" w14:textId="77777777" w:rsidR="00DB49C9" w:rsidRDefault="00DB49C9" w:rsidP="008B30AE">
            <w:pPr>
              <w:pStyle w:val="TableEntry"/>
              <w:rPr>
                <w:ins w:id="992" w:author="Luke Duncan" w:date="2019-11-14T07:26:00Z"/>
                <w:rStyle w:val="XMLname"/>
              </w:rPr>
            </w:pPr>
            <w:proofErr w:type="spellStart"/>
            <w:proofErr w:type="gramStart"/>
            <w:ins w:id="993" w:author="Luke Duncan" w:date="2019-11-14T07:26:00Z">
              <w:r>
                <w:rPr>
                  <w:rStyle w:val="XMLname"/>
                </w:rPr>
                <w:t>link.other</w:t>
              </w:r>
              <w:proofErr w:type="spellEnd"/>
              <w:proofErr w:type="gramEnd"/>
            </w:ins>
          </w:p>
        </w:tc>
        <w:tc>
          <w:tcPr>
            <w:tcW w:w="5236" w:type="dxa"/>
            <w:shd w:val="clear" w:color="auto" w:fill="auto"/>
          </w:tcPr>
          <w:p w14:paraId="325AB8D2" w14:textId="679AAB4C" w:rsidR="00DB49C9" w:rsidRDefault="00DB49C9" w:rsidP="008B30AE">
            <w:pPr>
              <w:rPr>
                <w:ins w:id="994" w:author="Luke Duncan" w:date="2019-11-14T07:26:00Z"/>
                <w:rStyle w:val="XMLname"/>
                <w:rFonts w:ascii="Times New Roman" w:hAnsi="Times New Roman" w:cs="Times New Roman"/>
                <w:sz w:val="24"/>
              </w:rPr>
            </w:pPr>
            <w:ins w:id="995" w:author="Luke Duncan" w:date="2019-11-14T07:26:00Z">
              <w:r>
                <w:rPr>
                  <w:rStyle w:val="XMLname"/>
                  <w:rFonts w:ascii="Times New Roman" w:hAnsi="Times New Roman" w:cs="Times New Roman"/>
                  <w:sz w:val="24"/>
                </w:rPr>
                <w:t xml:space="preserve">Shall by a reference to </w:t>
              </w:r>
            </w:ins>
            <w:ins w:id="996" w:author="Luke Duncan" w:date="2019-11-14T15:19:00Z">
              <w:r w:rsidR="002F20CD">
                <w:rPr>
                  <w:rStyle w:val="XMLname"/>
                  <w:rFonts w:ascii="Times New Roman" w:hAnsi="Times New Roman" w:cs="Times New Roman"/>
                  <w:sz w:val="24"/>
                </w:rPr>
                <w:t>a</w:t>
              </w:r>
            </w:ins>
            <w:ins w:id="997" w:author="Luke Duncan" w:date="2019-11-14T07:26:00Z">
              <w:r>
                <w:rPr>
                  <w:rStyle w:val="XMLname"/>
                  <w:rFonts w:ascii="Times New Roman" w:hAnsi="Times New Roman" w:cs="Times New Roman"/>
                  <w:sz w:val="24"/>
                </w:rPr>
                <w:t xml:space="preserve"> </w:t>
              </w:r>
              <w:proofErr w:type="spellStart"/>
              <w:r>
                <w:rPr>
                  <w:rStyle w:val="XMLname"/>
                </w:rPr>
                <w:t>RelatedPerson</w:t>
              </w:r>
              <w:proofErr w:type="spellEnd"/>
              <w:r>
                <w:rPr>
                  <w:rStyle w:val="XMLname"/>
                  <w:rFonts w:ascii="Times New Roman" w:hAnsi="Times New Roman" w:cs="Times New Roman"/>
                  <w:sz w:val="24"/>
                </w:rPr>
                <w:t xml:space="preserve"> Resource</w:t>
              </w:r>
            </w:ins>
          </w:p>
        </w:tc>
      </w:tr>
    </w:tbl>
    <w:p w14:paraId="6AF98A50" w14:textId="58B4BE16" w:rsidR="00FB5C97" w:rsidRPr="006A35CF" w:rsidRDefault="00FB5C97" w:rsidP="006A35CF">
      <w:pPr>
        <w:pStyle w:val="AuthorInstructions"/>
        <w:rPr>
          <w:i w:val="0"/>
        </w:rPr>
      </w:pPr>
    </w:p>
    <w:p w14:paraId="168F99A9" w14:textId="1EA91231" w:rsidR="006A35CF" w:rsidDel="00FA5C8D" w:rsidRDefault="006A35CF" w:rsidP="006A35CF">
      <w:pPr>
        <w:pStyle w:val="AuthorInstructions"/>
        <w:rPr>
          <w:moveFrom w:id="998" w:author="Luke Duncan" w:date="2019-11-14T07:35:00Z"/>
          <w:i w:val="0"/>
        </w:rPr>
      </w:pPr>
      <w:moveFromRangeStart w:id="999" w:author="Luke Duncan" w:date="2019-11-14T07:35:00Z" w:name="move24609347"/>
      <w:moveFrom w:id="1000" w:author="Luke Duncan" w:date="2019-11-14T07:35:00Z">
        <w:r w:rsidRPr="006A35CF" w:rsidDel="00FA5C8D">
          <w:rPr>
            <w:i w:val="0"/>
          </w:rPr>
          <w:t>See ITI TF-2x: Appendix W for informative implementation material for this transaction.</w:t>
        </w:r>
      </w:moveFrom>
    </w:p>
    <w:moveFromRangeEnd w:id="999"/>
    <w:p w14:paraId="592AF19B" w14:textId="02607FAD" w:rsidR="003657CE" w:rsidRDefault="003657CE" w:rsidP="003657CE">
      <w:pPr>
        <w:pStyle w:val="Heading5"/>
        <w:tabs>
          <w:tab w:val="right" w:pos="9360"/>
        </w:tabs>
        <w:ind w:left="0" w:firstLine="0"/>
      </w:pPr>
      <w:r w:rsidRPr="00D26514">
        <w:t>3.</w:t>
      </w:r>
      <w:r w:rsidR="00296816">
        <w:t>93</w:t>
      </w:r>
      <w:r w:rsidRPr="00D26514">
        <w:t>.4.1.</w:t>
      </w:r>
      <w:r>
        <w:t>2.</w:t>
      </w:r>
      <w:ins w:id="1001" w:author="Luke Duncan" w:date="2019-11-14T07:25:00Z">
        <w:r w:rsidR="00DB49C9">
          <w:t>5</w:t>
        </w:r>
      </w:ins>
      <w:del w:id="1002" w:author="Luke Duncan" w:date="2019-11-14T07:25:00Z">
        <w:r w:rsidDel="00DB49C9">
          <w:delText>3</w:delText>
        </w:r>
      </w:del>
      <w:r w:rsidRPr="00D26514">
        <w:t xml:space="preserve"> </w:t>
      </w:r>
      <w:r>
        <w:t>Example FHIR Bundle</w:t>
      </w:r>
      <w:ins w:id="1003" w:author="Luke Duncan" w:date="2019-11-14T07:35:00Z">
        <w:r w:rsidR="00FA5C8D">
          <w:t xml:space="preserve"> for a Merge</w:t>
        </w:r>
      </w:ins>
    </w:p>
    <w:p w14:paraId="3243FC66" w14:textId="4652C1A9" w:rsidR="00C33BFB" w:rsidRPr="00C33BFB" w:rsidRDefault="00C33BFB" w:rsidP="00470CCF">
      <w:r>
        <w:t>Figure 3.</w:t>
      </w:r>
      <w:r w:rsidR="00296816">
        <w:t>93</w:t>
      </w:r>
      <w:r>
        <w:t>.4.1.2.</w:t>
      </w:r>
      <w:ins w:id="1004" w:author="Luke Duncan" w:date="2019-11-14T07:25:00Z">
        <w:r w:rsidR="00DB49C9">
          <w:t>5</w:t>
        </w:r>
      </w:ins>
      <w:del w:id="1005" w:author="Luke Duncan" w:date="2019-11-14T07:25:00Z">
        <w:r w:rsidDel="00DB49C9">
          <w:delText>3</w:delText>
        </w:r>
      </w:del>
      <w:r>
        <w:t>-1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w:t>
      </w:r>
      <w:proofErr w:type="spellStart"/>
      <w:r>
        <w:rPr>
          <w:noProof w:val="0"/>
        </w:rPr>
        <w:t>MessageHeader</w:t>
      </w:r>
      <w:proofErr w:type="spellEnd"/>
      <w:r>
        <w:rPr>
          <w:noProof w:val="0"/>
        </w:rPr>
        <w:t>",</w:t>
      </w:r>
    </w:p>
    <w:p w14:paraId="070B1D4F" w14:textId="1009CFA1" w:rsidR="00C33BFB" w:rsidRDefault="00C33BFB" w:rsidP="00C33BFB">
      <w:pPr>
        <w:pStyle w:val="XMLFragment"/>
        <w:rPr>
          <w:noProof w:val="0"/>
        </w:rPr>
      </w:pPr>
      <w:r>
        <w:rPr>
          <w:noProof w:val="0"/>
        </w:rPr>
        <w:t xml:space="preserve">      "</w:t>
      </w:r>
      <w:proofErr w:type="spellStart"/>
      <w:r>
        <w:rPr>
          <w:noProof w:val="0"/>
        </w:rPr>
        <w:t>eventUri</w:t>
      </w:r>
      <w:proofErr w:type="spellEnd"/>
      <w:r>
        <w:rPr>
          <w:noProof w:val="0"/>
        </w:rPr>
        <w:t>": "</w:t>
      </w:r>
      <w:proofErr w:type="gramStart"/>
      <w:r>
        <w:rPr>
          <w:noProof w:val="0"/>
        </w:rPr>
        <w:t>urn:ihe</w:t>
      </w:r>
      <w:proofErr w:type="gramEnd"/>
      <w:r>
        <w:rPr>
          <w:noProof w:val="0"/>
        </w:rPr>
        <w:t>:iti:prim:2019:patient-</w:t>
      </w:r>
      <w:r w:rsidR="00891F1A">
        <w:rPr>
          <w:noProof w:val="0"/>
        </w:rPr>
        <w:t>update</w:t>
      </w:r>
      <w:r>
        <w:rPr>
          <w:noProof w:val="0"/>
        </w:rPr>
        <w:t>",</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w:t>
      </w:r>
      <w:proofErr w:type="spellStart"/>
      <w:r>
        <w:rPr>
          <w:noProof w:val="0"/>
        </w:rPr>
        <w:t>patientEndpoint</w:t>
      </w:r>
      <w:proofErr w:type="spellEnd"/>
      <w:r>
        <w:rPr>
          <w:noProof w:val="0"/>
        </w:rPr>
        <w: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66A6A41E"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w:t>
      </w:r>
      <w:ins w:id="1006" w:author="Luke Duncan" w:date="2019-11-14T07:25:00Z">
        <w:r w:rsidR="00DB49C9">
          <w:rPr>
            <w:rFonts w:eastAsia="Arial"/>
          </w:rPr>
          <w:t>5</w:t>
        </w:r>
      </w:ins>
      <w:del w:id="1007" w:author="Luke Duncan" w:date="2019-11-14T07:25:00Z">
        <w:r w:rsidDel="00DB49C9">
          <w:rPr>
            <w:rFonts w:eastAsia="Arial"/>
          </w:rPr>
          <w:delText>3</w:delText>
        </w:r>
      </w:del>
      <w:r>
        <w:rPr>
          <w:rFonts w:eastAsia="Arial"/>
        </w:rPr>
        <w:t>-1:</w:t>
      </w:r>
      <w:r w:rsidRPr="00F050B1">
        <w:rPr>
          <w:rFonts w:eastAsia="Arial"/>
        </w:rPr>
        <w:t xml:space="preserve"> </w:t>
      </w:r>
      <w:r>
        <w:rPr>
          <w:rFonts w:eastAsia="Arial"/>
        </w:rPr>
        <w:t>Example FHIR Bundle</w:t>
      </w:r>
      <w:ins w:id="1008" w:author="Luke Duncan" w:date="2019-11-14T07:36:00Z">
        <w:r w:rsidR="00FA5C8D">
          <w:rPr>
            <w:rFonts w:eastAsia="Arial"/>
          </w:rPr>
          <w:t xml:space="preserve"> for a Merge</w:t>
        </w:r>
      </w:ins>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1009" w:name="_Toc345074680"/>
      <w:bookmarkStart w:id="1010" w:name="_Toc500238782"/>
      <w:bookmarkStart w:id="1011" w:name="_Toc7702401"/>
      <w:r w:rsidRPr="00D26514">
        <w:t>3.</w:t>
      </w:r>
      <w:r w:rsidR="00296816">
        <w:t>93</w:t>
      </w:r>
      <w:r w:rsidRPr="00D26514">
        <w:t xml:space="preserve">.4.1.3 </w:t>
      </w:r>
      <w:commentRangeStart w:id="1012"/>
      <w:r w:rsidRPr="00D26514">
        <w:t>Expected Actions</w:t>
      </w:r>
      <w:bookmarkEnd w:id="1009"/>
      <w:bookmarkEnd w:id="1010"/>
      <w:bookmarkEnd w:id="1011"/>
      <w:commentRangeEnd w:id="1012"/>
      <w:r w:rsidR="00B96419">
        <w:rPr>
          <w:rStyle w:val="CommentReference"/>
          <w:rFonts w:ascii="Times New Roman" w:eastAsia="Times New Roman" w:hAnsi="Times New Roman" w:cs="Times New Roman"/>
          <w:b w:val="0"/>
          <w:color w:val="auto"/>
        </w:rPr>
        <w:commentReference w:id="1012"/>
      </w:r>
      <w:r w:rsidR="006B38FE">
        <w:tab/>
      </w:r>
    </w:p>
    <w:p w14:paraId="6F3D16CD" w14:textId="74E4423E"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will process the feed in line with its application capabilities</w:t>
      </w:r>
      <w:r w:rsidR="000F7932">
        <w:rPr>
          <w:i w:val="0"/>
        </w:rPr>
        <w:t>;</w:t>
      </w:r>
      <w:r w:rsidR="00305458">
        <w:rPr>
          <w:i w:val="0"/>
        </w:rPr>
        <w:t xml:space="preserve"> see </w:t>
      </w:r>
      <w:commentRangeStart w:id="1013"/>
      <w:del w:id="1014" w:author="Luke Duncan" w:date="2019-11-14T07:36:00Z">
        <w:r w:rsidR="00305458" w:rsidDel="00FA5C8D">
          <w:rPr>
            <w:i w:val="0"/>
          </w:rPr>
          <w:delText xml:space="preserve">Section </w:delText>
        </w:r>
      </w:del>
      <w:ins w:id="1015" w:author="Luke Duncan" w:date="2019-11-14T07:36:00Z">
        <w:r w:rsidR="00FA5C8D">
          <w:rPr>
            <w:i w:val="0"/>
          </w:rPr>
          <w:t>ITI TF-</w:t>
        </w:r>
      </w:ins>
      <w:r w:rsidR="00305458">
        <w:rPr>
          <w:i w:val="0"/>
        </w:rPr>
        <w:t>1:</w:t>
      </w:r>
      <w:r w:rsidR="00296816">
        <w:rPr>
          <w:i w:val="0"/>
        </w:rPr>
        <w:t>49.</w:t>
      </w:r>
      <w:r w:rsidR="00305458">
        <w:rPr>
          <w:i w:val="0"/>
        </w:rPr>
        <w:t>6</w:t>
      </w:r>
      <w:commentRangeEnd w:id="1013"/>
      <w:r w:rsidR="00CC45CE">
        <w:rPr>
          <w:rStyle w:val="CommentReference"/>
          <w:i w:val="0"/>
        </w:rPr>
        <w:commentReference w:id="1013"/>
      </w:r>
      <w:r w:rsidR="00305458">
        <w:rPr>
          <w:i w:val="0"/>
        </w:rPr>
        <w:t>.</w:t>
      </w:r>
    </w:p>
    <w:p w14:paraId="361A2F0B" w14:textId="3C4ABF07" w:rsidR="00305458" w:rsidRDefault="00524218" w:rsidP="00524218">
      <w:pPr>
        <w:pStyle w:val="AuthorInstructions"/>
        <w:rPr>
          <w:i w:val="0"/>
        </w:rPr>
      </w:pPr>
      <w:r>
        <w:rPr>
          <w:i w:val="0"/>
        </w:rPr>
        <w:t xml:space="preserve">A Consumer shall treat </w:t>
      </w:r>
      <w:r w:rsidR="004D4B6A">
        <w:rPr>
          <w:i w:val="0"/>
        </w:rPr>
        <w:t>merged</w:t>
      </w:r>
      <w:r>
        <w:rPr>
          <w:i w:val="0"/>
        </w:rPr>
        <w:t xml:space="preserve"> </w:t>
      </w:r>
      <w:r w:rsidR="004D4B6A" w:rsidRPr="003C0C1B">
        <w:rPr>
          <w:i w:val="0"/>
          <w:iCs/>
          <w:rPrChange w:id="1016" w:author="Luke Duncan" w:date="2019-11-14T16:05:00Z">
            <w:rPr>
              <w:rStyle w:val="XMLname"/>
              <w:i w:val="0"/>
              <w:iCs/>
            </w:rPr>
          </w:rPrChange>
        </w:rPr>
        <w:t>P</w:t>
      </w:r>
      <w:r w:rsidRPr="003C0C1B">
        <w:rPr>
          <w:i w:val="0"/>
          <w:iCs/>
          <w:rPrChange w:id="1017" w:author="Luke Duncan" w:date="2019-11-14T16:05:00Z">
            <w:rPr>
              <w:rStyle w:val="XMLname"/>
              <w:i w:val="0"/>
              <w:iCs/>
            </w:rPr>
          </w:rPrChange>
        </w:rPr>
        <w:t>atient</w:t>
      </w:r>
      <w:r>
        <w:rPr>
          <w:i w:val="0"/>
        </w:rPr>
        <w:t xml:space="preserve"> </w:t>
      </w:r>
      <w:r w:rsidR="004D4B6A">
        <w:rPr>
          <w:i w:val="0"/>
        </w:rPr>
        <w:t>R</w:t>
      </w:r>
      <w:r>
        <w:rPr>
          <w:i w:val="0"/>
        </w:rPr>
        <w:t xml:space="preserve">esources </w:t>
      </w:r>
      <w:r w:rsidR="004D4B6A">
        <w:rPr>
          <w:i w:val="0"/>
        </w:rPr>
        <w:t xml:space="preserve">by deprecating the replaced Patient </w:t>
      </w:r>
      <w:ins w:id="1018" w:author="Luke Duncan" w:date="2019-11-14T14:32:00Z">
        <w:r w:rsidR="00072B14">
          <w:rPr>
            <w:i w:val="0"/>
          </w:rPr>
          <w:t>Resource</w:t>
        </w:r>
      </w:ins>
      <w:del w:id="1019" w:author="Luke Duncan" w:date="2019-11-14T14:33:00Z">
        <w:r w:rsidR="004D4B6A" w:rsidDel="00072B14">
          <w:rPr>
            <w:i w:val="0"/>
          </w:rPr>
          <w:delText>and ensuring requests for that Patient return data related to the surviving Patient</w:delText>
        </w:r>
      </w:del>
      <w:r>
        <w:rPr>
          <w:i w:val="0"/>
        </w:rPr>
        <w:t xml:space="preserve">.  </w:t>
      </w:r>
      <w:del w:id="1020" w:author="Luke Duncan" w:date="2019-11-14T14:30:00Z">
        <w:r w:rsidDel="000E2C5C">
          <w:rPr>
            <w:i w:val="0"/>
          </w:rPr>
          <w:delText>E.g. w</w:delText>
        </w:r>
      </w:del>
      <w:ins w:id="1021" w:author="Luke Duncan" w:date="2019-11-14T14:30:00Z">
        <w:r w:rsidR="000E2C5C">
          <w:rPr>
            <w:i w:val="0"/>
          </w:rPr>
          <w:t>W</w:t>
        </w:r>
      </w:ins>
      <w:r>
        <w:rPr>
          <w:i w:val="0"/>
        </w:rPr>
        <w:t xml:space="preserve">hen other transactions are processed on resources that reference </w:t>
      </w:r>
      <w:r w:rsidR="004D4B6A">
        <w:rPr>
          <w:i w:val="0"/>
        </w:rPr>
        <w:t>the deprecated</w:t>
      </w:r>
      <w:r>
        <w:rPr>
          <w:i w:val="0"/>
        </w:rPr>
        <w:t xml:space="preserve"> </w:t>
      </w:r>
      <w:r w:rsidR="004D4B6A">
        <w:rPr>
          <w:i w:val="0"/>
        </w:rPr>
        <w:t xml:space="preserve">or surviving </w:t>
      </w:r>
      <w:r>
        <w:rPr>
          <w:i w:val="0"/>
        </w:rPr>
        <w:t>patient</w:t>
      </w:r>
      <w:r w:rsidR="004D4B6A">
        <w:rPr>
          <w:i w:val="0"/>
        </w:rPr>
        <w:t xml:space="preserve"> resources</w:t>
      </w:r>
      <w:r>
        <w:rPr>
          <w:i w:val="0"/>
        </w:rPr>
        <w:t xml:space="preserve">, resources that reference all </w:t>
      </w:r>
      <w:r w:rsidR="004D4B6A">
        <w:rPr>
          <w:i w:val="0"/>
        </w:rPr>
        <w:t>merged</w:t>
      </w:r>
      <w:r>
        <w:rPr>
          <w:i w:val="0"/>
        </w:rPr>
        <w:t xml:space="preserve"> patients will be included.</w:t>
      </w:r>
    </w:p>
    <w:p w14:paraId="05FC8345" w14:textId="26E7D22F" w:rsidR="002C5194" w:rsidRDefault="002C5194" w:rsidP="006A35CF">
      <w:pPr>
        <w:pStyle w:val="AuthorInstructions"/>
        <w:rPr>
          <w:i w:val="0"/>
        </w:rPr>
      </w:pPr>
      <w:r>
        <w:rPr>
          <w:i w:val="0"/>
        </w:rPr>
        <w:t>A Consumer who is a Patient Identity Manager shall:</w:t>
      </w:r>
    </w:p>
    <w:p w14:paraId="73B8A79A" w14:textId="1600B68F" w:rsidR="00FA5C8D" w:rsidRDefault="00FA5C8D" w:rsidP="00FA5C8D">
      <w:pPr>
        <w:pStyle w:val="AuthorInstructions"/>
        <w:numPr>
          <w:ilvl w:val="0"/>
          <w:numId w:val="7"/>
        </w:numPr>
        <w:rPr>
          <w:moveTo w:id="1022" w:author="Luke Duncan" w:date="2019-11-14T07:39:00Z"/>
          <w:i w:val="0"/>
        </w:rPr>
      </w:pPr>
      <w:ins w:id="1023" w:author="Luke Duncan" w:date="2019-11-14T07:40:00Z">
        <w:r>
          <w:rPr>
            <w:i w:val="0"/>
          </w:rPr>
          <w:t xml:space="preserve">Create: </w:t>
        </w:r>
      </w:ins>
      <w:moveToRangeStart w:id="1024" w:author="Luke Duncan" w:date="2019-11-14T07:39:00Z" w:name="move24609601"/>
      <w:moveTo w:id="1025" w:author="Luke Duncan" w:date="2019-11-14T07:39:00Z">
        <w:r>
          <w:rPr>
            <w:i w:val="0"/>
          </w:rPr>
          <w:t xml:space="preserve">create </w:t>
        </w:r>
        <w:r w:rsidRPr="00FA5C8D">
          <w:rPr>
            <w:i w:val="0"/>
            <w:iCs/>
            <w:rPrChange w:id="1026" w:author="Luke Duncan" w:date="2019-11-14T07:41:00Z">
              <w:rPr/>
            </w:rPrChange>
          </w:rPr>
          <w:t>Patient</w:t>
        </w:r>
        <w:r>
          <w:rPr>
            <w:i w:val="0"/>
          </w:rPr>
          <w:t xml:space="preserve"> Resources when a create is sent.</w:t>
        </w:r>
      </w:moveTo>
    </w:p>
    <w:moveToRangeEnd w:id="1024"/>
    <w:p w14:paraId="04153793" w14:textId="2F53FCA3" w:rsidR="00FA5C8D" w:rsidRDefault="00FA5C8D" w:rsidP="00FA5C8D">
      <w:pPr>
        <w:pStyle w:val="AuthorInstructions"/>
        <w:numPr>
          <w:ilvl w:val="0"/>
          <w:numId w:val="7"/>
        </w:numPr>
        <w:rPr>
          <w:ins w:id="1027" w:author="Luke Duncan" w:date="2019-11-14T07:40:00Z"/>
          <w:i w:val="0"/>
        </w:rPr>
      </w:pPr>
      <w:ins w:id="1028" w:author="Luke Duncan" w:date="2019-11-14T07:40:00Z">
        <w:r>
          <w:rPr>
            <w:i w:val="0"/>
          </w:rPr>
          <w:t xml:space="preserve">Update: </w:t>
        </w:r>
      </w:ins>
      <w:moveToRangeStart w:id="1029" w:author="Luke Duncan" w:date="2019-11-14T07:39:00Z" w:name="move24609607"/>
      <w:moveTo w:id="1030" w:author="Luke Duncan" w:date="2019-11-14T07:39:00Z">
        <w:r>
          <w:rPr>
            <w:i w:val="0"/>
          </w:rPr>
          <w:t xml:space="preserve">persist updates when other updates to </w:t>
        </w:r>
        <w:r w:rsidRPr="00FA5C8D">
          <w:rPr>
            <w:i w:val="0"/>
            <w:rPrChange w:id="1031" w:author="Luke Duncan" w:date="2019-11-14T07:42:00Z">
              <w:rPr>
                <w:iCs/>
              </w:rPr>
            </w:rPrChange>
          </w:rPr>
          <w:t>Patient</w:t>
        </w:r>
        <w:r w:rsidRPr="0006449B">
          <w:rPr>
            <w:i w:val="0"/>
          </w:rPr>
          <w:t xml:space="preserve"> </w:t>
        </w:r>
        <w:r>
          <w:rPr>
            <w:i w:val="0"/>
          </w:rPr>
          <w:t>Resources are made.</w:t>
        </w:r>
      </w:moveTo>
    </w:p>
    <w:p w14:paraId="771A2170" w14:textId="019213C5" w:rsidR="00FA5C8D" w:rsidRDefault="00FA5C8D" w:rsidP="00FA5C8D">
      <w:pPr>
        <w:pStyle w:val="AuthorInstructions"/>
        <w:numPr>
          <w:ilvl w:val="0"/>
          <w:numId w:val="7"/>
        </w:numPr>
        <w:rPr>
          <w:ins w:id="1032" w:author="Luke Duncan" w:date="2019-11-14T07:40:00Z"/>
          <w:i w:val="0"/>
        </w:rPr>
      </w:pPr>
      <w:ins w:id="1033" w:author="Luke Duncan" w:date="2019-11-14T07:40:00Z">
        <w:r>
          <w:rPr>
            <w:i w:val="0"/>
          </w:rPr>
          <w:t xml:space="preserve">Delete: </w:t>
        </w:r>
        <w:proofErr w:type="gramStart"/>
        <w:r>
          <w:rPr>
            <w:i w:val="0"/>
          </w:rPr>
          <w:t>the</w:t>
        </w:r>
        <w:proofErr w:type="gramEnd"/>
        <w:r>
          <w:rPr>
            <w:i w:val="0"/>
          </w:rPr>
          <w:t xml:space="preserve"> Resource will not be returned in response to future queries when a delete is sent</w:t>
        </w:r>
        <w:r w:rsidDel="00470CCF">
          <w:rPr>
            <w:rStyle w:val="CommentReference"/>
            <w:i w:val="0"/>
          </w:rPr>
          <w:t xml:space="preserve"> </w:t>
        </w:r>
      </w:ins>
    </w:p>
    <w:p w14:paraId="067B8113" w14:textId="77777777" w:rsidR="00FA5C8D" w:rsidDel="00FA5C8D" w:rsidRDefault="00FA5C8D">
      <w:pPr>
        <w:pStyle w:val="AuthorInstructions"/>
        <w:rPr>
          <w:del w:id="1034" w:author="Luke Duncan" w:date="2019-11-14T07:40:00Z"/>
          <w:moveTo w:id="1035" w:author="Luke Duncan" w:date="2019-11-14T07:39:00Z"/>
          <w:i w:val="0"/>
        </w:rPr>
        <w:pPrChange w:id="1036" w:author="Luke Duncan" w:date="2019-11-14T07:40:00Z">
          <w:pPr>
            <w:pStyle w:val="AuthorInstructions"/>
            <w:numPr>
              <w:numId w:val="7"/>
            </w:numPr>
            <w:ind w:left="720" w:hanging="360"/>
          </w:pPr>
        </w:pPrChange>
      </w:pPr>
    </w:p>
    <w:moveToRangeEnd w:id="1029"/>
    <w:p w14:paraId="24EB65C8" w14:textId="6230C82D" w:rsidR="00633A19" w:rsidRDefault="00FA5C8D" w:rsidP="00633A19">
      <w:pPr>
        <w:pStyle w:val="AuthorInstructions"/>
        <w:numPr>
          <w:ilvl w:val="0"/>
          <w:numId w:val="7"/>
        </w:numPr>
        <w:rPr>
          <w:i w:val="0"/>
        </w:rPr>
      </w:pPr>
      <w:ins w:id="1037" w:author="Luke Duncan" w:date="2019-11-14T07:40:00Z">
        <w:r>
          <w:rPr>
            <w:i w:val="0"/>
          </w:rPr>
          <w:t>Merge</w:t>
        </w:r>
      </w:ins>
      <w:ins w:id="1038" w:author="Luke Duncan" w:date="2019-11-14T07:41:00Z">
        <w:r>
          <w:rPr>
            <w:i w:val="0"/>
          </w:rPr>
          <w:t xml:space="preserve">: </w:t>
        </w:r>
      </w:ins>
      <w:r w:rsidR="00EB171C">
        <w:rPr>
          <w:i w:val="0"/>
        </w:rPr>
        <w:t xml:space="preserve">deprecate the </w:t>
      </w:r>
      <w:r w:rsidR="00525080" w:rsidRPr="00FA5C8D">
        <w:rPr>
          <w:i w:val="0"/>
          <w:rPrChange w:id="1039" w:author="Luke Duncan" w:date="2019-11-14T07:37:00Z">
            <w:rPr>
              <w:iCs/>
            </w:rPr>
          </w:rPrChange>
        </w:rPr>
        <w:t>Patient</w:t>
      </w:r>
      <w:r w:rsidR="00525080">
        <w:rPr>
          <w:i w:val="0"/>
        </w:rPr>
        <w:t xml:space="preserve"> Resource</w:t>
      </w:r>
      <w:r w:rsidR="006F0A87">
        <w:rPr>
          <w:i w:val="0"/>
        </w:rPr>
        <w:t xml:space="preserve"> when the message includes </w:t>
      </w:r>
      <w:r w:rsidR="004C74CF">
        <w:rPr>
          <w:i w:val="0"/>
        </w:rPr>
        <w:t xml:space="preserve">a replaced-by </w:t>
      </w:r>
      <w:proofErr w:type="spellStart"/>
      <w:proofErr w:type="gramStart"/>
      <w:r w:rsidR="004C74CF" w:rsidRPr="00DA38D7">
        <w:rPr>
          <w:rStyle w:val="XMLname"/>
          <w:i w:val="0"/>
          <w:iCs/>
        </w:rPr>
        <w:t>link.type</w:t>
      </w:r>
      <w:proofErr w:type="spellEnd"/>
      <w:proofErr w:type="gramEnd"/>
      <w:r w:rsidR="006F0A87">
        <w:rPr>
          <w:i w:val="0"/>
        </w:rPr>
        <w:t>.</w:t>
      </w:r>
      <w:r w:rsidR="00633A19">
        <w:rPr>
          <w:i w:val="0"/>
        </w:rPr>
        <w:t xml:space="preserve">   </w:t>
      </w:r>
      <w:commentRangeStart w:id="1040"/>
      <w:r w:rsidR="00884C23">
        <w:rPr>
          <w:i w:val="0"/>
        </w:rPr>
        <w:t>T</w:t>
      </w:r>
      <w:r w:rsidR="00633A19" w:rsidRPr="00633A19">
        <w:rPr>
          <w:i w:val="0"/>
        </w:rPr>
        <w:t>he Patient Identity Manager shall</w:t>
      </w:r>
      <w:ins w:id="1041" w:author="John Moehrke" w:date="2019-11-12T21:44:00Z">
        <w:del w:id="1042" w:author="Luke Duncan" w:date="2019-11-13T10:17:00Z">
          <w:r w:rsidR="00306D34" w:rsidDel="00CC45CE">
            <w:rPr>
              <w:i w:val="0"/>
            </w:rPr>
            <w:delText xml:space="preserve"> </w:delText>
          </w:r>
        </w:del>
      </w:ins>
      <w:del w:id="1043" w:author="Luke Duncan" w:date="2019-11-14T16:08:00Z">
        <w:r w:rsidR="00884C23" w:rsidDel="003C0C1B">
          <w:rPr>
            <w:i w:val="0"/>
          </w:rPr>
          <w:delText>persist</w:delText>
        </w:r>
      </w:del>
      <w:r w:rsidR="00633A19">
        <w:rPr>
          <w:i w:val="0"/>
        </w:rPr>
        <w:t>:</w:t>
      </w:r>
      <w:commentRangeEnd w:id="1040"/>
      <w:r w:rsidR="00AE154F">
        <w:rPr>
          <w:rStyle w:val="CommentReference"/>
          <w:i w:val="0"/>
        </w:rPr>
        <w:commentReference w:id="1040"/>
      </w:r>
    </w:p>
    <w:p w14:paraId="1C3F23D0" w14:textId="26370B4C" w:rsidR="00633A19" w:rsidRDefault="003C0C1B" w:rsidP="00633A19">
      <w:pPr>
        <w:pStyle w:val="AuthorInstructions"/>
        <w:numPr>
          <w:ilvl w:val="1"/>
          <w:numId w:val="7"/>
        </w:numPr>
        <w:rPr>
          <w:i w:val="0"/>
        </w:rPr>
      </w:pPr>
      <w:ins w:id="1044" w:author="Luke Duncan" w:date="2019-11-14T16:11:00Z">
        <w:r>
          <w:rPr>
            <w:i w:val="0"/>
          </w:rPr>
          <w:t>s</w:t>
        </w:r>
      </w:ins>
      <w:ins w:id="1045" w:author="Luke Duncan" w:date="2019-11-14T16:09:00Z">
        <w:r>
          <w:rPr>
            <w:i w:val="0"/>
          </w:rPr>
          <w:t xml:space="preserve">et </w:t>
        </w:r>
      </w:ins>
      <w:del w:id="1046" w:author="Luke Duncan" w:date="2019-11-14T16:06:00Z">
        <w:r w:rsidR="00EB171C" w:rsidDel="003C0C1B">
          <w:rPr>
            <w:i w:val="0"/>
          </w:rPr>
          <w:delText xml:space="preserve"> </w:delText>
        </w:r>
      </w:del>
      <w:r w:rsidR="00EB171C">
        <w:rPr>
          <w:i w:val="0"/>
        </w:rPr>
        <w:t xml:space="preserve">the </w:t>
      </w:r>
      <w:r w:rsidR="00884C23">
        <w:rPr>
          <w:i w:val="0"/>
        </w:rPr>
        <w:t>deprecated</w:t>
      </w:r>
      <w:r w:rsidR="00EB171C">
        <w:rPr>
          <w:i w:val="0"/>
        </w:rPr>
        <w:t xml:space="preserve"> </w:t>
      </w:r>
      <w:r w:rsidR="00EB171C" w:rsidRPr="00FA5C8D">
        <w:rPr>
          <w:i w:val="0"/>
          <w:rPrChange w:id="1047" w:author="Luke Duncan" w:date="2019-11-14T07:38:00Z">
            <w:rPr>
              <w:iCs/>
            </w:rPr>
          </w:rPrChange>
        </w:rPr>
        <w:t>Patient</w:t>
      </w:r>
      <w:r w:rsidR="00EB171C">
        <w:rPr>
          <w:i w:val="0"/>
        </w:rPr>
        <w:t xml:space="preserve"> </w:t>
      </w:r>
      <w:ins w:id="1048" w:author="Luke Duncan" w:date="2019-11-14T16:07:00Z">
        <w:r w:rsidRPr="003C0C1B">
          <w:rPr>
            <w:rStyle w:val="XMLname"/>
            <w:i w:val="0"/>
            <w:iCs/>
            <w:rPrChange w:id="1049" w:author="Luke Duncan" w:date="2019-11-14T16:07:00Z">
              <w:rPr>
                <w:i w:val="0"/>
              </w:rPr>
            </w:rPrChange>
          </w:rPr>
          <w:t>status</w:t>
        </w:r>
        <w:r>
          <w:rPr>
            <w:i w:val="0"/>
          </w:rPr>
          <w:t xml:space="preserve"> to</w:t>
        </w:r>
      </w:ins>
      <w:ins w:id="1050" w:author="John Moehrke" w:date="2019-11-12T21:41:00Z">
        <w:del w:id="1051" w:author="Luke Duncan" w:date="2019-11-14T16:07:00Z">
          <w:r w:rsidR="001C4228" w:rsidDel="003C0C1B">
            <w:rPr>
              <w:i w:val="0"/>
            </w:rPr>
            <w:delText xml:space="preserve">is </w:delText>
          </w:r>
        </w:del>
      </w:ins>
      <w:del w:id="1052" w:author="Luke Duncan" w:date="2019-11-14T16:07:00Z">
        <w:r w:rsidR="00EB171C" w:rsidDel="003C0C1B">
          <w:rPr>
            <w:i w:val="0"/>
          </w:rPr>
          <w:delText>marked as</w:delText>
        </w:r>
      </w:del>
      <w:r w:rsidR="00EB171C">
        <w:rPr>
          <w:i w:val="0"/>
        </w:rPr>
        <w:t xml:space="preserve"> </w:t>
      </w:r>
      <w:ins w:id="1053" w:author="Luke Duncan" w:date="2019-11-14T16:07:00Z">
        <w:r>
          <w:rPr>
            <w:i w:val="0"/>
          </w:rPr>
          <w:t>“</w:t>
        </w:r>
      </w:ins>
      <w:r w:rsidR="00EB171C" w:rsidRPr="003C0C1B">
        <w:rPr>
          <w:rStyle w:val="XMLname"/>
          <w:i w:val="0"/>
          <w:iCs/>
          <w:rPrChange w:id="1054" w:author="Luke Duncan" w:date="2019-11-14T16:05:00Z">
            <w:rPr>
              <w:i w:val="0"/>
            </w:rPr>
          </w:rPrChange>
        </w:rPr>
        <w:t>inactive</w:t>
      </w:r>
      <w:del w:id="1055" w:author="Luke Duncan" w:date="2019-11-14T16:07:00Z">
        <w:r w:rsidR="00EB171C" w:rsidDel="003C0C1B">
          <w:rPr>
            <w:i w:val="0"/>
          </w:rPr>
          <w:delText xml:space="preserve"> </w:delText>
        </w:r>
      </w:del>
      <w:ins w:id="1056" w:author="Luke Duncan" w:date="2019-11-14T16:07:00Z">
        <w:r>
          <w:rPr>
            <w:i w:val="0"/>
          </w:rPr>
          <w:t xml:space="preserve">” </w:t>
        </w:r>
      </w:ins>
      <w:ins w:id="1057" w:author="Luke Duncan" w:date="2019-11-14T16:06:00Z">
        <w:r>
          <w:rPr>
            <w:i w:val="0"/>
          </w:rPr>
          <w:t>and</w:t>
        </w:r>
      </w:ins>
      <w:ins w:id="1058" w:author="Luke Duncan" w:date="2019-11-14T16:09:00Z">
        <w:r>
          <w:rPr>
            <w:i w:val="0"/>
          </w:rPr>
          <w:t xml:space="preserve"> include</w:t>
        </w:r>
      </w:ins>
      <w:del w:id="1059" w:author="Luke Duncan" w:date="2019-11-14T16:06:00Z">
        <w:r w:rsidR="00EB171C" w:rsidDel="003C0C1B">
          <w:rPr>
            <w:i w:val="0"/>
          </w:rPr>
          <w:delText>and</w:delText>
        </w:r>
      </w:del>
      <w:r w:rsidR="00EB171C">
        <w:rPr>
          <w:i w:val="0"/>
        </w:rPr>
        <w:t xml:space="preserve"> </w:t>
      </w:r>
      <w:del w:id="1060" w:author="John Moehrke" w:date="2019-11-12T21:41:00Z">
        <w:r w:rsidR="00884C23" w:rsidDel="001C4228">
          <w:rPr>
            <w:i w:val="0"/>
          </w:rPr>
          <w:delText xml:space="preserve">with </w:delText>
        </w:r>
      </w:del>
      <w:ins w:id="1061" w:author="John Moehrke" w:date="2019-11-12T21:41:00Z">
        <w:del w:id="1062" w:author="Luke Duncan" w:date="2019-11-14T16:06:00Z">
          <w:r w:rsidR="001C4228" w:rsidDel="003C0C1B">
            <w:rPr>
              <w:i w:val="0"/>
            </w:rPr>
            <w:delText xml:space="preserve">the </w:delText>
          </w:r>
        </w:del>
      </w:ins>
      <w:r w:rsidR="00EB171C">
        <w:rPr>
          <w:i w:val="0"/>
        </w:rPr>
        <w:t xml:space="preserve">a </w:t>
      </w:r>
      <w:del w:id="1063" w:author="Luke Duncan" w:date="2019-11-14T16:06:00Z">
        <w:r w:rsidR="00EB171C" w:rsidDel="003C0C1B">
          <w:rPr>
            <w:i w:val="0"/>
          </w:rPr>
          <w:delText xml:space="preserve">replaced-by </w:delText>
        </w:r>
      </w:del>
      <w:r w:rsidR="00EB171C" w:rsidRPr="003C0C1B">
        <w:rPr>
          <w:rStyle w:val="XMLname"/>
          <w:i w:val="0"/>
          <w:iCs/>
          <w:rPrChange w:id="1064" w:author="Luke Duncan" w:date="2019-11-14T16:05:00Z">
            <w:rPr>
              <w:i w:val="0"/>
            </w:rPr>
          </w:rPrChange>
        </w:rPr>
        <w:t>link</w:t>
      </w:r>
      <w:ins w:id="1065" w:author="Luke Duncan" w:date="2019-11-14T16:10:00Z">
        <w:r>
          <w:rPr>
            <w:rStyle w:val="XMLname"/>
            <w:i w:val="0"/>
            <w:iCs/>
          </w:rPr>
          <w:t xml:space="preserve"> </w:t>
        </w:r>
        <w:r w:rsidRPr="003C0C1B">
          <w:rPr>
            <w:i w:val="0"/>
            <w:iCs/>
            <w:rPrChange w:id="1066" w:author="Luke Duncan" w:date="2019-11-14T16:10:00Z">
              <w:rPr>
                <w:rStyle w:val="XMLname"/>
                <w:i w:val="0"/>
                <w:iCs/>
              </w:rPr>
            </w:rPrChange>
          </w:rPr>
          <w:t>with</w:t>
        </w:r>
        <w:r>
          <w:rPr>
            <w:rStyle w:val="XMLname"/>
            <w:i w:val="0"/>
            <w:iCs/>
          </w:rPr>
          <w:t xml:space="preserve"> </w:t>
        </w:r>
      </w:ins>
      <w:ins w:id="1067" w:author="Luke Duncan" w:date="2019-11-14T16:06:00Z">
        <w:r>
          <w:rPr>
            <w:rStyle w:val="XMLname"/>
            <w:i w:val="0"/>
            <w:iCs/>
          </w:rPr>
          <w:t xml:space="preserve">type </w:t>
        </w:r>
      </w:ins>
      <w:del w:id="1068" w:author="Luke Duncan" w:date="2019-11-14T16:06:00Z">
        <w:r w:rsidR="00EB171C" w:rsidDel="003C0C1B">
          <w:rPr>
            <w:i w:val="0"/>
          </w:rPr>
          <w:delText xml:space="preserve"> </w:delText>
        </w:r>
      </w:del>
      <w:ins w:id="1069" w:author="Luke Duncan" w:date="2019-11-14T16:10:00Z">
        <w:r>
          <w:rPr>
            <w:i w:val="0"/>
          </w:rPr>
          <w:t>set t</w:t>
        </w:r>
      </w:ins>
      <w:ins w:id="1070" w:author="Luke Duncan" w:date="2019-11-14T16:08:00Z">
        <w:r>
          <w:rPr>
            <w:i w:val="0"/>
          </w:rPr>
          <w:t>o</w:t>
        </w:r>
      </w:ins>
      <w:ins w:id="1071" w:author="Luke Duncan" w:date="2019-11-14T16:06:00Z">
        <w:r>
          <w:rPr>
            <w:i w:val="0"/>
          </w:rPr>
          <w:t xml:space="preserve"> “</w:t>
        </w:r>
        <w:r w:rsidRPr="003C0C1B">
          <w:rPr>
            <w:rStyle w:val="XMLname"/>
            <w:i w:val="0"/>
            <w:iCs/>
            <w:rPrChange w:id="1072" w:author="Luke Duncan" w:date="2019-11-14T16:06:00Z">
              <w:rPr>
                <w:i w:val="0"/>
              </w:rPr>
            </w:rPrChange>
          </w:rPr>
          <w:t>replaced-by</w:t>
        </w:r>
        <w:r>
          <w:rPr>
            <w:i w:val="0"/>
          </w:rPr>
          <w:t xml:space="preserve">” </w:t>
        </w:r>
      </w:ins>
      <w:ins w:id="1073" w:author="Luke Duncan" w:date="2019-11-14T16:10:00Z">
        <w:r>
          <w:rPr>
            <w:i w:val="0"/>
          </w:rPr>
          <w:t xml:space="preserve">and </w:t>
        </w:r>
        <w:r w:rsidRPr="003C0C1B">
          <w:rPr>
            <w:rStyle w:val="XMLname"/>
            <w:i w:val="0"/>
            <w:iCs/>
            <w:rPrChange w:id="1074" w:author="Luke Duncan" w:date="2019-11-14T16:10:00Z">
              <w:rPr>
                <w:i w:val="0"/>
              </w:rPr>
            </w:rPrChange>
          </w:rPr>
          <w:t>other</w:t>
        </w:r>
        <w:r>
          <w:rPr>
            <w:i w:val="0"/>
          </w:rPr>
          <w:t xml:space="preserve"> set </w:t>
        </w:r>
      </w:ins>
      <w:r w:rsidR="00EB171C">
        <w:rPr>
          <w:i w:val="0"/>
        </w:rPr>
        <w:t xml:space="preserve">to the surviving </w:t>
      </w:r>
      <w:r w:rsidR="00EB171C" w:rsidRPr="00FA5C8D">
        <w:rPr>
          <w:i w:val="0"/>
          <w:rPrChange w:id="1075" w:author="Luke Duncan" w:date="2019-11-14T07:38:00Z">
            <w:rPr>
              <w:iCs/>
            </w:rPr>
          </w:rPrChange>
        </w:rPr>
        <w:t>Patient</w:t>
      </w:r>
      <w:r w:rsidR="00EB171C">
        <w:rPr>
          <w:i w:val="0"/>
        </w:rPr>
        <w:t>.</w:t>
      </w:r>
    </w:p>
    <w:p w14:paraId="28E79A27" w14:textId="3F0D2B52" w:rsidR="00C96750" w:rsidRDefault="00C96750" w:rsidP="00633A19">
      <w:pPr>
        <w:pStyle w:val="AuthorInstructions"/>
        <w:numPr>
          <w:ilvl w:val="1"/>
          <w:numId w:val="7"/>
        </w:numPr>
        <w:rPr>
          <w:ins w:id="1076" w:author="Luke Duncan" w:date="2019-11-14T16:43:00Z"/>
          <w:i w:val="0"/>
        </w:rPr>
      </w:pPr>
      <w:ins w:id="1077" w:author="Luke Duncan" w:date="2019-11-14T16:44:00Z">
        <w:r>
          <w:rPr>
            <w:i w:val="0"/>
          </w:rPr>
          <w:t xml:space="preserve">based on policy, </w:t>
        </w:r>
      </w:ins>
      <w:ins w:id="1078" w:author="Luke Duncan" w:date="2019-11-14T16:45:00Z">
        <w:r>
          <w:rPr>
            <w:i w:val="0"/>
          </w:rPr>
          <w:t>when</w:t>
        </w:r>
      </w:ins>
      <w:ins w:id="1079" w:author="Luke Duncan" w:date="2019-11-14T16:49:00Z">
        <w:r>
          <w:rPr>
            <w:i w:val="0"/>
          </w:rPr>
          <w:t xml:space="preserve"> receiving a</w:t>
        </w:r>
      </w:ins>
      <w:ins w:id="1080" w:author="Luke Duncan" w:date="2019-11-14T16:51:00Z">
        <w:r>
          <w:rPr>
            <w:i w:val="0"/>
          </w:rPr>
          <w:t>ny</w:t>
        </w:r>
      </w:ins>
      <w:ins w:id="1081" w:author="Luke Duncan" w:date="2019-11-14T16:49:00Z">
        <w:r>
          <w:rPr>
            <w:i w:val="0"/>
          </w:rPr>
          <w:t xml:space="preserve"> </w:t>
        </w:r>
      </w:ins>
      <w:ins w:id="1082" w:author="Luke Duncan" w:date="2019-11-14T16:50:00Z">
        <w:r>
          <w:rPr>
            <w:i w:val="0"/>
          </w:rPr>
          <w:t>req</w:t>
        </w:r>
      </w:ins>
      <w:ins w:id="1083" w:author="Luke Duncan" w:date="2019-11-14T16:51:00Z">
        <w:r>
          <w:rPr>
            <w:i w:val="0"/>
          </w:rPr>
          <w:t>uest for the deprecated Patient, return either</w:t>
        </w:r>
      </w:ins>
      <w:ins w:id="1084" w:author="Luke Duncan" w:date="2019-11-14T16:43:00Z">
        <w:r>
          <w:rPr>
            <w:i w:val="0"/>
          </w:rPr>
          <w:t>:</w:t>
        </w:r>
      </w:ins>
      <w:ins w:id="1085" w:author="Luke Duncan" w:date="2019-11-14T16:48:00Z">
        <w:r>
          <w:rPr>
            <w:i w:val="0"/>
          </w:rPr>
          <w:t xml:space="preserve"> </w:t>
        </w:r>
      </w:ins>
    </w:p>
    <w:p w14:paraId="503BB5A0" w14:textId="126D489F" w:rsidR="00C96750" w:rsidRPr="00C96750" w:rsidRDefault="00C96750" w:rsidP="00C96750">
      <w:pPr>
        <w:pStyle w:val="AuthorInstructions"/>
        <w:numPr>
          <w:ilvl w:val="2"/>
          <w:numId w:val="7"/>
        </w:numPr>
        <w:rPr>
          <w:ins w:id="1086" w:author="Luke Duncan" w:date="2019-11-14T16:44:00Z"/>
          <w:i w:val="0"/>
        </w:rPr>
        <w:pPrChange w:id="1087" w:author="Luke Duncan" w:date="2019-11-14T16:44:00Z">
          <w:pPr>
            <w:pStyle w:val="AuthorInstructions"/>
            <w:numPr>
              <w:ilvl w:val="1"/>
              <w:numId w:val="7"/>
            </w:numPr>
            <w:ind w:left="1440" w:hanging="360"/>
          </w:pPr>
        </w:pPrChange>
      </w:pPr>
      <w:ins w:id="1088" w:author="Luke Duncan" w:date="2019-11-14T16:51:00Z">
        <w:r>
          <w:rPr>
            <w:i w:val="0"/>
          </w:rPr>
          <w:t>the</w:t>
        </w:r>
      </w:ins>
      <w:ins w:id="1089" w:author="Luke Duncan" w:date="2019-11-14T16:44:00Z">
        <w:r w:rsidRPr="00C96750">
          <w:rPr>
            <w:i w:val="0"/>
          </w:rPr>
          <w:t xml:space="preserve"> </w:t>
        </w:r>
      </w:ins>
      <w:ins w:id="1090" w:author="Luke Duncan" w:date="2019-11-14T16:46:00Z">
        <w:r>
          <w:rPr>
            <w:i w:val="0"/>
          </w:rPr>
          <w:t>deprecated</w:t>
        </w:r>
      </w:ins>
      <w:ins w:id="1091" w:author="Luke Duncan" w:date="2019-11-14T16:44:00Z">
        <w:r w:rsidRPr="00C96750">
          <w:rPr>
            <w:i w:val="0"/>
          </w:rPr>
          <w:t xml:space="preserve"> </w:t>
        </w:r>
        <w:proofErr w:type="gramStart"/>
        <w:r w:rsidRPr="00C96750">
          <w:rPr>
            <w:i w:val="0"/>
          </w:rPr>
          <w:t>Patient</w:t>
        </w:r>
        <w:proofErr w:type="gramEnd"/>
        <w:r w:rsidRPr="00C96750">
          <w:rPr>
            <w:i w:val="0"/>
          </w:rPr>
          <w:t xml:space="preserve"> which is now marked as inactive, and has the link (replaced-by) populated with the new Patient ID</w:t>
        </w:r>
      </w:ins>
    </w:p>
    <w:p w14:paraId="1DB38874" w14:textId="278C5648" w:rsidR="00C96750" w:rsidRPr="00C96750" w:rsidRDefault="00C96750" w:rsidP="00C96750">
      <w:pPr>
        <w:pStyle w:val="AuthorInstructions"/>
        <w:numPr>
          <w:ilvl w:val="2"/>
          <w:numId w:val="7"/>
        </w:numPr>
        <w:rPr>
          <w:ins w:id="1092" w:author="Luke Duncan" w:date="2019-11-14T16:44:00Z"/>
          <w:i w:val="0"/>
        </w:rPr>
        <w:pPrChange w:id="1093" w:author="Luke Duncan" w:date="2019-11-14T16:44:00Z">
          <w:pPr>
            <w:pStyle w:val="AuthorInstructions"/>
            <w:numPr>
              <w:ilvl w:val="1"/>
              <w:numId w:val="7"/>
            </w:numPr>
            <w:ind w:left="1440" w:hanging="360"/>
          </w:pPr>
        </w:pPrChange>
      </w:pPr>
      <w:ins w:id="1094" w:author="Luke Duncan" w:date="2019-11-14T16:44:00Z">
        <w:r w:rsidRPr="00C96750">
          <w:rPr>
            <w:i w:val="0"/>
          </w:rPr>
          <w:t>not found</w:t>
        </w:r>
      </w:ins>
    </w:p>
    <w:p w14:paraId="48E4788B" w14:textId="38BD4638" w:rsidR="00C96750" w:rsidRPr="00633A19" w:rsidDel="00C96750" w:rsidRDefault="000059AC" w:rsidP="00C96750">
      <w:pPr>
        <w:pStyle w:val="AuthorInstructions"/>
        <w:numPr>
          <w:ilvl w:val="2"/>
          <w:numId w:val="7"/>
        </w:numPr>
        <w:rPr>
          <w:del w:id="1095" w:author="Luke Duncan" w:date="2019-11-14T16:44:00Z"/>
          <w:i w:val="0"/>
        </w:rPr>
        <w:pPrChange w:id="1096" w:author="Luke Duncan" w:date="2019-11-14T16:43:00Z">
          <w:pPr>
            <w:pStyle w:val="AuthorInstructions"/>
            <w:numPr>
              <w:ilvl w:val="1"/>
              <w:numId w:val="7"/>
            </w:numPr>
            <w:ind w:left="1440" w:hanging="360"/>
          </w:pPr>
        </w:pPrChange>
      </w:pPr>
      <w:del w:id="1097" w:author="Luke Duncan" w:date="2019-11-14T16:44:00Z">
        <w:r w:rsidDel="00C96750">
          <w:rPr>
            <w:i w:val="0"/>
          </w:rPr>
          <w:delText xml:space="preserve">not return the </w:delText>
        </w:r>
      </w:del>
      <w:ins w:id="1098" w:author="John Moehrke" w:date="2019-11-12T21:42:00Z">
        <w:del w:id="1099" w:author="Luke Duncan" w:date="2019-11-14T16:44:00Z">
          <w:r w:rsidR="001C4228" w:rsidDel="00C96750">
            <w:rPr>
              <w:i w:val="0"/>
            </w:rPr>
            <w:delText xml:space="preserve">deprecated </w:delText>
          </w:r>
        </w:del>
      </w:ins>
      <w:del w:id="1100" w:author="Luke Duncan" w:date="2019-11-14T16:44:00Z">
        <w:r w:rsidRPr="00FA5C8D" w:rsidDel="00C96750">
          <w:rPr>
            <w:i w:val="0"/>
            <w:rPrChange w:id="1101" w:author="Luke Duncan" w:date="2019-11-14T07:42:00Z">
              <w:rPr>
                <w:iCs/>
              </w:rPr>
            </w:rPrChange>
          </w:rPr>
          <w:delText>Patient</w:delText>
        </w:r>
        <w:r w:rsidDel="00C96750">
          <w:rPr>
            <w:i w:val="0"/>
          </w:rPr>
          <w:delText xml:space="preserve"> in response to future queries</w:delText>
        </w:r>
      </w:del>
    </w:p>
    <w:p w14:paraId="14C67962" w14:textId="4A7523C4" w:rsidR="001D0C46" w:rsidRDefault="00FA5C8D" w:rsidP="006F0A87">
      <w:pPr>
        <w:pStyle w:val="AuthorInstructions"/>
        <w:numPr>
          <w:ilvl w:val="0"/>
          <w:numId w:val="7"/>
        </w:numPr>
        <w:rPr>
          <w:i w:val="0"/>
        </w:rPr>
      </w:pPr>
      <w:ins w:id="1102" w:author="Luke Duncan" w:date="2019-11-14T07:41:00Z">
        <w:r>
          <w:rPr>
            <w:i w:val="0"/>
          </w:rPr>
          <w:t xml:space="preserve">Unmerge: </w:t>
        </w:r>
      </w:ins>
      <w:r w:rsidR="001D0C46">
        <w:rPr>
          <w:i w:val="0"/>
        </w:rPr>
        <w:t xml:space="preserve">Return a </w:t>
      </w:r>
      <w:r w:rsidR="00C663BA">
        <w:rPr>
          <w:i w:val="0"/>
        </w:rPr>
        <w:t xml:space="preserve">correlated </w:t>
      </w:r>
      <w:proofErr w:type="spellStart"/>
      <w:proofErr w:type="gramStart"/>
      <w:r w:rsidR="00C663BA" w:rsidRPr="00C663BA">
        <w:rPr>
          <w:rStyle w:val="XMLname"/>
          <w:i w:val="0"/>
          <w:iCs/>
        </w:rPr>
        <w:t>entry.</w:t>
      </w:r>
      <w:r w:rsidR="001D0C46" w:rsidRPr="00C663BA">
        <w:rPr>
          <w:rStyle w:val="XMLname"/>
          <w:i w:val="0"/>
          <w:iCs/>
        </w:rPr>
        <w:t>response</w:t>
      </w:r>
      <w:proofErr w:type="gramEnd"/>
      <w:r w:rsidR="00C663BA">
        <w:rPr>
          <w:rStyle w:val="XMLname"/>
          <w:i w:val="0"/>
          <w:iCs/>
        </w:rPr>
        <w:t>.code</w:t>
      </w:r>
      <w:proofErr w:type="spellEnd"/>
      <w:r w:rsidR="001D0C46">
        <w:rPr>
          <w:i w:val="0"/>
        </w:rPr>
        <w:t xml:space="preserve"> </w:t>
      </w:r>
      <w:commentRangeStart w:id="1103"/>
      <w:r w:rsidR="001D0C46">
        <w:rPr>
          <w:i w:val="0"/>
        </w:rPr>
        <w:t>of</w:t>
      </w:r>
      <w:commentRangeEnd w:id="1103"/>
      <w:r w:rsidR="001D0C46">
        <w:rPr>
          <w:rStyle w:val="CommentReference"/>
          <w:i w:val="0"/>
        </w:rPr>
        <w:commentReference w:id="1103"/>
      </w:r>
      <w:r w:rsidR="001D0C46">
        <w:rPr>
          <w:i w:val="0"/>
        </w:rPr>
        <w:t xml:space="preserve"> 405 when a </w:t>
      </w:r>
      <w:proofErr w:type="spellStart"/>
      <w:r w:rsidR="001D0C46" w:rsidRPr="00DA38D7">
        <w:rPr>
          <w:rStyle w:val="XMLname"/>
          <w:i w:val="0"/>
          <w:iCs/>
        </w:rPr>
        <w:t>link.type</w:t>
      </w:r>
      <w:proofErr w:type="spellEnd"/>
      <w:r w:rsidR="001D0C46">
        <w:rPr>
          <w:i w:val="0"/>
        </w:rPr>
        <w:t xml:space="preserve"> of “replaced-by” is removed from a </w:t>
      </w:r>
      <w:r w:rsidR="001D0C46" w:rsidRPr="003C0C1B">
        <w:rPr>
          <w:i w:val="0"/>
          <w:rPrChange w:id="1104" w:author="Luke Duncan" w:date="2019-11-14T16:05:00Z">
            <w:rPr>
              <w:iCs/>
            </w:rPr>
          </w:rPrChange>
        </w:rPr>
        <w:t>Patient</w:t>
      </w:r>
      <w:r w:rsidR="001D0C46">
        <w:rPr>
          <w:i w:val="0"/>
        </w:rPr>
        <w:t xml:space="preserve"> Resource.</w:t>
      </w:r>
      <w:ins w:id="1105" w:author="John Moehrke" w:date="2019-11-12T21:42:00Z">
        <w:r w:rsidR="001C4228">
          <w:rPr>
            <w:i w:val="0"/>
          </w:rPr>
          <w:t xml:space="preserve"> (i.e., an attempt to un-merge)</w:t>
        </w:r>
      </w:ins>
    </w:p>
    <w:p w14:paraId="6820AC51" w14:textId="28B91211" w:rsidR="00770829" w:rsidRDefault="007A05C1" w:rsidP="007A05C1">
      <w:pPr>
        <w:pStyle w:val="Heading5"/>
        <w:rPr>
          <w:ins w:id="1106" w:author="Luke Duncan" w:date="2019-11-14T16:54:00Z"/>
        </w:rPr>
      </w:pPr>
      <w:ins w:id="1107" w:author="Luke Duncan" w:date="2019-11-14T16:53:00Z">
        <w:r w:rsidRPr="007A05C1">
          <w:rPr>
            <w:iCs/>
            <w:rPrChange w:id="1108" w:author="Luke Duncan" w:date="2019-11-14T16:53:00Z">
              <w:rPr>
                <w:i/>
              </w:rPr>
            </w:rPrChange>
          </w:rPr>
          <w:t>3.93.4.1.3.1</w:t>
        </w:r>
        <w:r>
          <w:t xml:space="preserve"> </w:t>
        </w:r>
      </w:ins>
      <w:ins w:id="1109" w:author="Luke Duncan" w:date="2019-11-14T16:54:00Z">
        <w:r>
          <w:t>Post Merge Expectations</w:t>
        </w:r>
      </w:ins>
      <w:moveFromRangeStart w:id="1110" w:author="Luke Duncan" w:date="2019-11-14T07:39:00Z" w:name="move24609601"/>
      <w:moveFrom w:id="1111" w:author="Luke Duncan" w:date="2019-11-14T07:39:00Z">
        <w:r w:rsidR="00770829" w:rsidRPr="007A05C1" w:rsidDel="00FA5C8D">
          <w:rPr>
            <w:rPrChange w:id="1112" w:author="Luke Duncan" w:date="2019-11-14T16:53:00Z">
              <w:rPr>
                <w:i/>
              </w:rPr>
            </w:rPrChange>
          </w:rPr>
          <w:t xml:space="preserve">create </w:t>
        </w:r>
        <w:r w:rsidR="00770829" w:rsidRPr="00CC73CA" w:rsidDel="00FA5C8D">
          <w:t>Patient</w:t>
        </w:r>
        <w:r w:rsidR="00770829" w:rsidRPr="007A05C1" w:rsidDel="00FA5C8D">
          <w:rPr>
            <w:rPrChange w:id="1113" w:author="Luke Duncan" w:date="2019-11-14T16:53:00Z">
              <w:rPr>
                <w:i/>
              </w:rPr>
            </w:rPrChange>
          </w:rPr>
          <w:t xml:space="preserve"> Resources when a create is sent.</w:t>
        </w:r>
      </w:moveFrom>
    </w:p>
    <w:p w14:paraId="12C7C2D5" w14:textId="1E19C588" w:rsidR="007A05C1" w:rsidRDefault="007A05C1" w:rsidP="007A05C1">
      <w:pPr>
        <w:rPr>
          <w:ins w:id="1114" w:author="Luke Duncan" w:date="2019-11-14T16:57:00Z"/>
        </w:rPr>
      </w:pPr>
      <w:ins w:id="1115" w:author="Luke Duncan" w:date="2019-11-14T16:57:00Z">
        <w:r>
          <w:t>Based upon policy:</w:t>
        </w:r>
      </w:ins>
    </w:p>
    <w:p w14:paraId="141F760D" w14:textId="10D2B7B2" w:rsidR="007A05C1" w:rsidRDefault="007A05C1" w:rsidP="007A05C1">
      <w:pPr>
        <w:rPr>
          <w:ins w:id="1116" w:author="Luke Duncan" w:date="2019-11-14T16:57:00Z"/>
        </w:rPr>
      </w:pPr>
      <w:ins w:id="1117" w:author="Luke Duncan" w:date="2019-11-14T17:00:00Z">
        <w:r>
          <w:t>When performing a</w:t>
        </w:r>
      </w:ins>
      <w:ins w:id="1118" w:author="Luke Duncan" w:date="2019-11-14T16:57:00Z">
        <w:r>
          <w:t xml:space="preserve"> GET on the </w:t>
        </w:r>
      </w:ins>
      <w:ins w:id="1119" w:author="Luke Duncan" w:date="2019-11-14T17:02:00Z">
        <w:r>
          <w:t>deprecated</w:t>
        </w:r>
      </w:ins>
      <w:ins w:id="1120" w:author="Luke Duncan" w:date="2019-11-14T16:57:00Z">
        <w:r>
          <w:t xml:space="preserve"> Patient resource ID return: e.g. GET [base]/Patient/pat01</w:t>
        </w:r>
      </w:ins>
      <w:ins w:id="1121" w:author="Luke Duncan" w:date="2019-11-14T17:00:00Z">
        <w:r>
          <w:t>:</w:t>
        </w:r>
      </w:ins>
    </w:p>
    <w:p w14:paraId="1600864D" w14:textId="3EC19E4C" w:rsidR="007A05C1" w:rsidRDefault="007A05C1" w:rsidP="007A05C1">
      <w:pPr>
        <w:pStyle w:val="ListParagraph"/>
        <w:numPr>
          <w:ilvl w:val="0"/>
          <w:numId w:val="14"/>
        </w:numPr>
        <w:rPr>
          <w:ins w:id="1122" w:author="Luke Duncan" w:date="2019-11-14T16:57:00Z"/>
        </w:rPr>
        <w:pPrChange w:id="1123" w:author="Luke Duncan" w:date="2019-11-14T16:57:00Z">
          <w:pPr/>
        </w:pPrChange>
      </w:pPr>
      <w:ins w:id="1124" w:author="Luke Duncan" w:date="2019-11-14T16:57:00Z">
        <w:r>
          <w:t xml:space="preserve">200 OK and returns the </w:t>
        </w:r>
      </w:ins>
      <w:ins w:id="1125" w:author="Luke Duncan" w:date="2019-11-14T17:03:00Z">
        <w:r>
          <w:t xml:space="preserve">deprecated </w:t>
        </w:r>
      </w:ins>
      <w:proofErr w:type="gramStart"/>
      <w:ins w:id="1126" w:author="Luke Duncan" w:date="2019-11-14T16:57:00Z">
        <w:r>
          <w:t>Patient</w:t>
        </w:r>
        <w:proofErr w:type="gramEnd"/>
        <w:r>
          <w:t xml:space="preserve"> which is now marked as inactive, and has the link (replaced-by) populated with the new Patient ID</w:t>
        </w:r>
      </w:ins>
    </w:p>
    <w:p w14:paraId="61C46085" w14:textId="77777777" w:rsidR="007A05C1" w:rsidRDefault="007A05C1" w:rsidP="001D6B1E">
      <w:pPr>
        <w:pStyle w:val="ListParagraph"/>
        <w:numPr>
          <w:ilvl w:val="0"/>
          <w:numId w:val="14"/>
        </w:numPr>
        <w:rPr>
          <w:ins w:id="1127" w:author="Luke Duncan" w:date="2019-11-14T16:57:00Z"/>
        </w:rPr>
      </w:pPr>
      <w:ins w:id="1128" w:author="Luke Duncan" w:date="2019-11-14T16:57:00Z">
        <w:r>
          <w:t xml:space="preserve">404 not found </w:t>
        </w:r>
      </w:ins>
    </w:p>
    <w:p w14:paraId="55C51D99" w14:textId="62CCEC0D" w:rsidR="007A05C1" w:rsidRDefault="007A05C1" w:rsidP="007A05C1">
      <w:pPr>
        <w:rPr>
          <w:ins w:id="1129" w:author="Luke Duncan" w:date="2019-11-14T16:57:00Z"/>
        </w:rPr>
      </w:pPr>
      <w:ins w:id="1130" w:author="Luke Duncan" w:date="2019-11-14T16:57:00Z">
        <w:r>
          <w:t xml:space="preserve">When performing a SEARCH by the </w:t>
        </w:r>
      </w:ins>
      <w:ins w:id="1131" w:author="Luke Duncan" w:date="2019-11-14T17:03:00Z">
        <w:r>
          <w:t xml:space="preserve">deprecated </w:t>
        </w:r>
      </w:ins>
      <w:ins w:id="1132" w:author="Luke Duncan" w:date="2019-11-14T16:57:00Z">
        <w:r>
          <w:t>Patient Resource ID return: e.g. GET [base]/</w:t>
        </w:r>
        <w:proofErr w:type="spellStart"/>
        <w:proofErr w:type="gramStart"/>
        <w:r>
          <w:t>Patient?_</w:t>
        </w:r>
        <w:proofErr w:type="gramEnd"/>
        <w:r>
          <w:t>id</w:t>
        </w:r>
        <w:proofErr w:type="spellEnd"/>
        <w:r>
          <w:t>=pat01</w:t>
        </w:r>
      </w:ins>
      <w:ins w:id="1133" w:author="Luke Duncan" w:date="2019-11-14T17:00:00Z">
        <w:r>
          <w:t>:</w:t>
        </w:r>
      </w:ins>
    </w:p>
    <w:p w14:paraId="4B036C2D" w14:textId="5D735FAA" w:rsidR="007A05C1" w:rsidRDefault="007A05C1" w:rsidP="007A05C1">
      <w:pPr>
        <w:pStyle w:val="ListParagraph"/>
        <w:numPr>
          <w:ilvl w:val="0"/>
          <w:numId w:val="15"/>
        </w:numPr>
        <w:rPr>
          <w:ins w:id="1134" w:author="Luke Duncan" w:date="2019-11-14T16:57:00Z"/>
        </w:rPr>
        <w:pPrChange w:id="1135" w:author="Luke Duncan" w:date="2019-11-14T16:58:00Z">
          <w:pPr/>
        </w:pPrChange>
      </w:pPr>
      <w:ins w:id="1136" w:author="Luke Duncan" w:date="2019-11-14T16:57:00Z">
        <w:r>
          <w:t>200 Ok Bundle with the inactive patient which is marked as inactive and has the link (replaced-by) populated in it (that you'll need to follow to get any further data)</w:t>
        </w:r>
      </w:ins>
      <w:ins w:id="1137" w:author="Luke Duncan" w:date="2019-11-14T16:58:00Z">
        <w:r>
          <w:t xml:space="preserve">.  </w:t>
        </w:r>
      </w:ins>
    </w:p>
    <w:p w14:paraId="5CF1274B" w14:textId="4F0601D6" w:rsidR="007A05C1" w:rsidRDefault="007A05C1" w:rsidP="007A05C1">
      <w:pPr>
        <w:pStyle w:val="ListParagraph"/>
        <w:numPr>
          <w:ilvl w:val="0"/>
          <w:numId w:val="15"/>
        </w:numPr>
        <w:rPr>
          <w:ins w:id="1138" w:author="Luke Duncan" w:date="2019-11-14T16:57:00Z"/>
        </w:rPr>
        <w:pPrChange w:id="1139" w:author="Luke Duncan" w:date="2019-11-14T17:00:00Z">
          <w:pPr/>
        </w:pPrChange>
      </w:pPr>
      <w:ins w:id="1140" w:author="Luke Duncan" w:date="2019-11-14T16:57:00Z">
        <w:r>
          <w:t xml:space="preserve">200 Ok Bundle with no patient resource </w:t>
        </w:r>
      </w:ins>
    </w:p>
    <w:p w14:paraId="5EF6DA0F" w14:textId="2A7D57AB" w:rsidR="007A05C1" w:rsidRPr="007A05C1" w:rsidRDefault="007A05C1" w:rsidP="007A05C1">
      <w:pPr>
        <w:pStyle w:val="ListParagraph"/>
        <w:numPr>
          <w:ilvl w:val="0"/>
          <w:numId w:val="15"/>
        </w:numPr>
        <w:rPr>
          <w:ins w:id="1141" w:author="Luke Duncan" w:date="2019-11-14T16:53:00Z"/>
          <w:rPrChange w:id="1142" w:author="Luke Duncan" w:date="2019-11-14T16:54:00Z">
            <w:rPr>
              <w:ins w:id="1143" w:author="Luke Duncan" w:date="2019-11-14T16:53:00Z"/>
              <w:i/>
            </w:rPr>
          </w:rPrChange>
        </w:rPr>
        <w:pPrChange w:id="1144" w:author="Luke Duncan" w:date="2019-11-14T16:58:00Z">
          <w:pPr>
            <w:pStyle w:val="Heading4"/>
            <w:ind w:left="0" w:firstLine="0"/>
          </w:pPr>
        </w:pPrChange>
      </w:pPr>
      <w:ins w:id="1145" w:author="Luke Duncan" w:date="2019-11-14T16:57:00Z">
        <w:r>
          <w:t>200 Ok Bundle with both the target and old patient resources</w:t>
        </w:r>
      </w:ins>
    </w:p>
    <w:p w14:paraId="7C0BA750" w14:textId="77777777" w:rsidR="007A05C1" w:rsidRPr="00CC73CA" w:rsidDel="00FA5C8D" w:rsidRDefault="007A05C1" w:rsidP="007A05C1">
      <w:pPr>
        <w:rPr>
          <w:moveFrom w:id="1146" w:author="Luke Duncan" w:date="2019-11-14T07:39:00Z"/>
        </w:rPr>
        <w:pPrChange w:id="1147" w:author="Luke Duncan" w:date="2019-11-14T16:53:00Z">
          <w:pPr>
            <w:pStyle w:val="AuthorInstructions"/>
            <w:numPr>
              <w:numId w:val="7"/>
            </w:numPr>
            <w:ind w:left="720" w:hanging="360"/>
          </w:pPr>
        </w:pPrChange>
      </w:pPr>
    </w:p>
    <w:moveFromRangeEnd w:id="1110"/>
    <w:p w14:paraId="22471B15" w14:textId="5956DB4B" w:rsidR="00770829" w:rsidDel="00FA5C8D" w:rsidRDefault="00891F1A" w:rsidP="006F0A87">
      <w:pPr>
        <w:pStyle w:val="AuthorInstructions"/>
        <w:numPr>
          <w:ilvl w:val="0"/>
          <w:numId w:val="7"/>
        </w:numPr>
        <w:rPr>
          <w:del w:id="1148" w:author="Luke Duncan" w:date="2019-11-14T07:40:00Z"/>
          <w:i w:val="0"/>
        </w:rPr>
      </w:pPr>
      <w:del w:id="1149" w:author="Luke Duncan" w:date="2019-11-14T07:40:00Z">
        <w:r w:rsidDel="00FA5C8D">
          <w:rPr>
            <w:i w:val="0"/>
          </w:rPr>
          <w:delText>t</w:delText>
        </w:r>
        <w:r w:rsidR="00470CCF" w:rsidDel="00FA5C8D">
          <w:rPr>
            <w:i w:val="0"/>
          </w:rPr>
          <w:delText>he Resource will not be returned in response to future queries when a delete is sent</w:delText>
        </w:r>
        <w:r w:rsidR="00470CCF" w:rsidDel="00FA5C8D">
          <w:rPr>
            <w:rStyle w:val="CommentReference"/>
            <w:i w:val="0"/>
          </w:rPr>
          <w:delText xml:space="preserve"> </w:delText>
        </w:r>
      </w:del>
    </w:p>
    <w:p w14:paraId="562D704D" w14:textId="463B2BA2" w:rsidR="006F0A87" w:rsidDel="00FA5C8D" w:rsidRDefault="006F0A87" w:rsidP="006F0A87">
      <w:pPr>
        <w:pStyle w:val="AuthorInstructions"/>
        <w:numPr>
          <w:ilvl w:val="0"/>
          <w:numId w:val="7"/>
        </w:numPr>
        <w:rPr>
          <w:moveFrom w:id="1150" w:author="Luke Duncan" w:date="2019-11-14T07:39:00Z"/>
          <w:i w:val="0"/>
        </w:rPr>
      </w:pPr>
      <w:moveFromRangeStart w:id="1151" w:author="Luke Duncan" w:date="2019-11-14T07:39:00Z" w:name="move24609607"/>
      <w:moveFrom w:id="1152" w:author="Luke Duncan" w:date="2019-11-14T07:39:00Z">
        <w:r w:rsidDel="00FA5C8D">
          <w:rPr>
            <w:i w:val="0"/>
          </w:rPr>
          <w:t xml:space="preserve">persist updates when other updates to </w:t>
        </w:r>
        <w:r w:rsidRPr="00470CCF" w:rsidDel="00FA5C8D">
          <w:rPr>
            <w:iCs/>
          </w:rPr>
          <w:t>Patient</w:t>
        </w:r>
        <w:r w:rsidRPr="0006449B" w:rsidDel="00FA5C8D">
          <w:rPr>
            <w:i w:val="0"/>
          </w:rPr>
          <w:t xml:space="preserve"> </w:t>
        </w:r>
        <w:r w:rsidR="00580F18" w:rsidDel="00FA5C8D">
          <w:rPr>
            <w:i w:val="0"/>
          </w:rPr>
          <w:t>R</w:t>
        </w:r>
        <w:r w:rsidDel="00FA5C8D">
          <w:rPr>
            <w:i w:val="0"/>
          </w:rPr>
          <w:t>esources are made.</w:t>
        </w:r>
      </w:moveFrom>
    </w:p>
    <w:p w14:paraId="2934D1A6" w14:textId="7624BEB5" w:rsidR="00BA7084" w:rsidRPr="00D26514" w:rsidRDefault="00BA7084" w:rsidP="00BA7084">
      <w:pPr>
        <w:pStyle w:val="Heading4"/>
        <w:ind w:left="0" w:firstLine="0"/>
      </w:pPr>
      <w:bookmarkStart w:id="1153" w:name="_Toc345074681"/>
      <w:bookmarkStart w:id="1154" w:name="_Toc500238783"/>
      <w:bookmarkStart w:id="1155" w:name="_Toc7702402"/>
      <w:moveFromRangeEnd w:id="1151"/>
      <w:r w:rsidRPr="00D26514">
        <w:t>3.</w:t>
      </w:r>
      <w:r w:rsidR="00296816">
        <w:t>93</w:t>
      </w:r>
      <w:r w:rsidRPr="00D26514">
        <w:t xml:space="preserve">.4.2 </w:t>
      </w:r>
      <w:bookmarkEnd w:id="1153"/>
      <w:bookmarkEnd w:id="1154"/>
      <w:r w:rsidR="001F648A">
        <w:t>Mobile Patient Identity Feed Response</w:t>
      </w:r>
      <w:bookmarkEnd w:id="1155"/>
    </w:p>
    <w:p w14:paraId="6A5BA246" w14:textId="56ADE07F" w:rsidR="00BA7084" w:rsidRPr="00D26514" w:rsidRDefault="00BA7084" w:rsidP="00BA7084">
      <w:pPr>
        <w:pStyle w:val="Heading5"/>
        <w:ind w:left="0" w:firstLine="0"/>
      </w:pPr>
      <w:bookmarkStart w:id="1156" w:name="_Toc345074682"/>
      <w:bookmarkStart w:id="1157" w:name="_Toc500238784"/>
      <w:bookmarkStart w:id="1158" w:name="_Toc7702403"/>
      <w:r w:rsidRPr="00D26514">
        <w:t>3.</w:t>
      </w:r>
      <w:r w:rsidR="00296816">
        <w:t>93</w:t>
      </w:r>
      <w:r w:rsidRPr="00D26514">
        <w:t>.4.2.1 Trigger Events</w:t>
      </w:r>
      <w:bookmarkEnd w:id="1156"/>
      <w:bookmarkEnd w:id="1157"/>
      <w:bookmarkEnd w:id="1158"/>
    </w:p>
    <w:p w14:paraId="586D4785" w14:textId="076698E5" w:rsidR="001F648A" w:rsidRPr="001F648A" w:rsidRDefault="001F648A" w:rsidP="00BA7084">
      <w:pPr>
        <w:pStyle w:val="AuthorInstructions"/>
        <w:rPr>
          <w:i w:val="0"/>
        </w:rPr>
      </w:pPr>
      <w:r>
        <w:rPr>
          <w:i w:val="0"/>
        </w:rPr>
        <w:t xml:space="preserve">A Consumer sends the Mobile Patient Identity Feed Response to the Supplier when the </w:t>
      </w:r>
      <w:ins w:id="1159" w:author="John Moehrke" w:date="2019-11-12T21:43:00Z">
        <w:r w:rsidR="001C4228">
          <w:rPr>
            <w:i w:val="0"/>
          </w:rPr>
          <w:t xml:space="preserve">Feed </w:t>
        </w:r>
      </w:ins>
      <w:ins w:id="1160" w:author="John Moehrke" w:date="2019-11-12T21:44:00Z">
        <w:r w:rsidR="00306D34">
          <w:rPr>
            <w:i w:val="0"/>
          </w:rPr>
          <w:t>Request M</w:t>
        </w:r>
      </w:ins>
      <w:del w:id="1161" w:author="John Moehrke" w:date="2019-11-12T21:44:00Z">
        <w:r w:rsidDel="00306D34">
          <w:rPr>
            <w:i w:val="0"/>
          </w:rPr>
          <w:delText>m</w:delText>
        </w:r>
      </w:del>
      <w:r>
        <w:rPr>
          <w:i w:val="0"/>
        </w:rPr>
        <w:t xml:space="preserve">essage is </w:t>
      </w:r>
      <w:del w:id="1162" w:author="John Moehrke" w:date="2019-11-12T21:43:00Z">
        <w:r w:rsidDel="001C4228">
          <w:rPr>
            <w:i w:val="0"/>
          </w:rPr>
          <w:delText>accepted</w:delText>
        </w:r>
      </w:del>
      <w:ins w:id="1163" w:author="John Moehrke" w:date="2019-11-12T21:43:00Z">
        <w:r w:rsidR="001C4228">
          <w:rPr>
            <w:i w:val="0"/>
          </w:rPr>
          <w:t>fully processed</w:t>
        </w:r>
      </w:ins>
      <w:r>
        <w:rPr>
          <w:i w:val="0"/>
        </w:rPr>
        <w:t>.</w:t>
      </w:r>
    </w:p>
    <w:p w14:paraId="735DAF53" w14:textId="65AD0A9B" w:rsidR="00BA7084" w:rsidRPr="00D26514" w:rsidRDefault="00BA7084" w:rsidP="00BA7084">
      <w:pPr>
        <w:pStyle w:val="Heading5"/>
        <w:ind w:left="0" w:firstLine="0"/>
      </w:pPr>
      <w:bookmarkStart w:id="1164" w:name="_Toc345074683"/>
      <w:bookmarkStart w:id="1165" w:name="_Toc500238785"/>
      <w:bookmarkStart w:id="1166" w:name="_Toc7702404"/>
      <w:r w:rsidRPr="00D26514">
        <w:t>3.</w:t>
      </w:r>
      <w:r w:rsidR="00296816">
        <w:t>93</w:t>
      </w:r>
      <w:r w:rsidRPr="00D26514">
        <w:t xml:space="preserve">.4.2.2 </w:t>
      </w:r>
      <w:commentRangeStart w:id="1167"/>
      <w:r w:rsidRPr="00D26514">
        <w:t>Message Semantics</w:t>
      </w:r>
      <w:bookmarkEnd w:id="1164"/>
      <w:bookmarkEnd w:id="1165"/>
      <w:bookmarkEnd w:id="1166"/>
      <w:commentRangeEnd w:id="1167"/>
      <w:r w:rsidR="00226D28">
        <w:rPr>
          <w:rStyle w:val="CommentReference"/>
          <w:rFonts w:ascii="Times New Roman" w:eastAsia="Times New Roman" w:hAnsi="Times New Roman" w:cs="Times New Roman"/>
          <w:b w:val="0"/>
          <w:color w:val="auto"/>
        </w:rPr>
        <w:commentReference w:id="1167"/>
      </w:r>
    </w:p>
    <w:p w14:paraId="6C1C0693" w14:textId="65EB8499"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FA5C8D">
        <w:rPr>
          <w:rStyle w:val="XMLname"/>
          <w:i w:val="0"/>
          <w:iCs/>
          <w:rPrChange w:id="1168" w:author="Luke Duncan" w:date="2019-11-14T07:43:00Z">
            <w:rPr>
              <w:rStyle w:val="XMLname"/>
            </w:rPr>
          </w:rPrChange>
        </w:rPr>
        <w:t>type</w:t>
      </w:r>
      <w:r w:rsidR="00476871">
        <w:rPr>
          <w:i w:val="0"/>
        </w:rPr>
        <w:t xml:space="preserve"> set to “message” and one </w:t>
      </w:r>
      <w:r w:rsidR="00476871" w:rsidRPr="00FA5C8D">
        <w:rPr>
          <w:rStyle w:val="XMLname"/>
          <w:i w:val="0"/>
          <w:rPrChange w:id="1169" w:author="Luke Duncan" w:date="2019-11-14T07:43:00Z">
            <w:rPr>
              <w:rStyle w:val="XMLname"/>
              <w:iCs/>
            </w:rPr>
          </w:rPrChange>
        </w:rPr>
        <w:t>entry</w:t>
      </w:r>
      <w:r w:rsidR="00476871">
        <w:rPr>
          <w:i w:val="0"/>
        </w:rPr>
        <w:t xml:space="preserve"> that is a </w:t>
      </w:r>
      <w:proofErr w:type="spellStart"/>
      <w:r w:rsidR="00476871" w:rsidRPr="005B2A6C">
        <w:rPr>
          <w:i w:val="0"/>
          <w:iCs/>
        </w:rPr>
        <w:t>MessageHeader</w:t>
      </w:r>
      <w:proofErr w:type="spellEnd"/>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4176F1F" w14:textId="40D34C2D" w:rsidR="000059AC" w:rsidRPr="000059AC" w:rsidRDefault="000059AC" w:rsidP="00BA7084">
      <w:pPr>
        <w:pStyle w:val="AuthorInstructions"/>
        <w:rPr>
          <w:i w:val="0"/>
        </w:rPr>
      </w:pPr>
      <w:r>
        <w:rPr>
          <w:i w:val="0"/>
        </w:rPr>
        <w:t xml:space="preserve">A Consumer who is a Patient Identity Manager shall return an </w:t>
      </w:r>
      <w:r w:rsidRPr="00FA5C8D">
        <w:rPr>
          <w:rStyle w:val="XMLname"/>
          <w:iCs/>
          <w:rPrChange w:id="1170" w:author="Luke Duncan" w:date="2019-11-14T07:43:00Z">
            <w:rPr>
              <w:i w:val="0"/>
            </w:rPr>
          </w:rPrChange>
        </w:rPr>
        <w:t>entry</w:t>
      </w:r>
      <w:r>
        <w:rPr>
          <w:i w:val="0"/>
        </w:rPr>
        <w:t xml:space="preserve"> for each </w:t>
      </w:r>
      <w:r w:rsidRPr="00FA5C8D">
        <w:rPr>
          <w:i w:val="0"/>
          <w:rPrChange w:id="1171" w:author="Luke Duncan" w:date="2019-11-14T07:43:00Z">
            <w:rPr>
              <w:iCs/>
            </w:rPr>
          </w:rPrChange>
        </w:rPr>
        <w:t>Patient</w:t>
      </w:r>
      <w:r>
        <w:rPr>
          <w:i w:val="0"/>
        </w:rPr>
        <w:t xml:space="preserve"> </w:t>
      </w:r>
      <w:ins w:id="1172" w:author="Luke Duncan" w:date="2019-11-14T07:43:00Z">
        <w:r w:rsidR="00FA5C8D">
          <w:rPr>
            <w:i w:val="0"/>
          </w:rPr>
          <w:t xml:space="preserve">Resource </w:t>
        </w:r>
      </w:ins>
      <w:r>
        <w:rPr>
          <w:i w:val="0"/>
        </w:rPr>
        <w:t xml:space="preserve">in the Mobile Patient Identity Feed Request with an </w:t>
      </w:r>
      <w:proofErr w:type="spellStart"/>
      <w:r w:rsidRPr="00DA38D7">
        <w:rPr>
          <w:rStyle w:val="XMLname"/>
          <w:i w:val="0"/>
          <w:iCs/>
        </w:rPr>
        <w:t>entry.response.status</w:t>
      </w:r>
      <w:proofErr w:type="spellEnd"/>
      <w:r>
        <w:rPr>
          <w:i w:val="0"/>
        </w:rPr>
        <w:t xml:space="preserve"> set depending on the processing of the Patient </w:t>
      </w:r>
      <w:ins w:id="1173" w:author="Luke Duncan" w:date="2019-11-14T07:43:00Z">
        <w:r w:rsidR="00FA5C8D">
          <w:rPr>
            <w:i w:val="0"/>
          </w:rPr>
          <w:t>R</w:t>
        </w:r>
      </w:ins>
      <w:del w:id="1174" w:author="Luke Duncan" w:date="2019-11-14T07:43:00Z">
        <w:r w:rsidDel="00FA5C8D">
          <w:rPr>
            <w:i w:val="0"/>
          </w:rPr>
          <w:delText>r</w:delText>
        </w:r>
      </w:del>
      <w:r>
        <w:rPr>
          <w:i w:val="0"/>
        </w:rPr>
        <w:t xml:space="preserve">esources based on the batch processing rules for FHIR:  </w:t>
      </w:r>
      <w:r w:rsidRPr="000059AC">
        <w:rPr>
          <w:i w:val="0"/>
        </w:rPr>
        <w:t>http://</w:t>
      </w:r>
      <w:ins w:id="1175" w:author="Luke Duncan" w:date="2019-11-14T07:44:00Z">
        <w:r w:rsidR="00FA5C8D">
          <w:rPr>
            <w:i w:val="0"/>
          </w:rPr>
          <w:t>hl7</w:t>
        </w:r>
      </w:ins>
      <w:del w:id="1176" w:author="Luke Duncan" w:date="2019-11-14T07:44:00Z">
        <w:r w:rsidRPr="000059AC" w:rsidDel="00FA5C8D">
          <w:rPr>
            <w:i w:val="0"/>
          </w:rPr>
          <w:delText>build.fhir</w:delText>
        </w:r>
      </w:del>
      <w:r w:rsidRPr="000059AC">
        <w:rPr>
          <w:i w:val="0"/>
        </w:rPr>
        <w:t>.org/</w:t>
      </w:r>
      <w:ins w:id="1177" w:author="Luke Duncan" w:date="2019-11-14T07:44:00Z">
        <w:r w:rsidR="00FA5C8D">
          <w:rPr>
            <w:i w:val="0"/>
          </w:rPr>
          <w:t>fhir/</w:t>
        </w:r>
      </w:ins>
      <w:r w:rsidRPr="000059AC">
        <w:rPr>
          <w:i w:val="0"/>
        </w:rPr>
        <w:t>http.html#brules</w:t>
      </w:r>
      <w:ins w:id="1178" w:author="Luke Duncan" w:date="2019-11-14T07:44:00Z">
        <w:r w:rsidR="00FA5C8D">
          <w:rPr>
            <w:i w:val="0"/>
          </w:rPr>
          <w:t>.</w:t>
        </w:r>
      </w:ins>
      <w:del w:id="1179" w:author="Luke Duncan" w:date="2019-11-14T07:43:00Z">
        <w:r w:rsidDel="00FA5C8D">
          <w:rPr>
            <w:i w:val="0"/>
          </w:rPr>
          <w:delText>.</w:delText>
        </w:r>
      </w:del>
      <w:r>
        <w:rPr>
          <w:i w:val="0"/>
        </w:rPr>
        <w:t xml:space="preserve">  A status other than 2xx shall also include an </w:t>
      </w:r>
      <w:proofErr w:type="spellStart"/>
      <w:r w:rsidRPr="00DA38D7">
        <w:rPr>
          <w:rStyle w:val="XMLname"/>
          <w:i w:val="0"/>
          <w:iCs/>
        </w:rPr>
        <w:t>OperationOutcome</w:t>
      </w:r>
      <w:proofErr w:type="spellEnd"/>
      <w:r>
        <w:rPr>
          <w:i w:val="0"/>
        </w:rPr>
        <w:t xml:space="preserve"> in </w:t>
      </w:r>
      <w:proofErr w:type="spellStart"/>
      <w:r w:rsidRPr="00FA5C8D">
        <w:rPr>
          <w:rStyle w:val="XMLname"/>
          <w:iCs/>
          <w:rPrChange w:id="1180" w:author="Luke Duncan" w:date="2019-11-14T07:44:00Z">
            <w:rPr>
              <w:i w:val="0"/>
            </w:rPr>
          </w:rPrChange>
        </w:rPr>
        <w:t>error.response.outcome</w:t>
      </w:r>
      <w:proofErr w:type="spellEnd"/>
      <w:r>
        <w:rPr>
          <w:i w:val="0"/>
        </w:rPr>
        <w:t xml:space="preserve"> explaining the error.</w:t>
      </w:r>
    </w:p>
    <w:p w14:paraId="0A352653" w14:textId="18F62590" w:rsidR="00BA7084" w:rsidRPr="00D26514" w:rsidRDefault="00BA7084" w:rsidP="00BA7084">
      <w:pPr>
        <w:pStyle w:val="Heading5"/>
        <w:ind w:left="0" w:firstLine="0"/>
      </w:pPr>
      <w:bookmarkStart w:id="1181" w:name="_Toc345074684"/>
      <w:bookmarkStart w:id="1182" w:name="_Toc500238786"/>
      <w:bookmarkStart w:id="1183" w:name="_Toc7702405"/>
      <w:r w:rsidRPr="00D26514">
        <w:lastRenderedPageBreak/>
        <w:t>3.</w:t>
      </w:r>
      <w:r w:rsidR="00296816">
        <w:t>93</w:t>
      </w:r>
      <w:r w:rsidRPr="00D26514">
        <w:t>.4.2.3 Expected Actions</w:t>
      </w:r>
      <w:bookmarkEnd w:id="1181"/>
      <w:bookmarkEnd w:id="1182"/>
      <w:bookmarkEnd w:id="1183"/>
    </w:p>
    <w:p w14:paraId="340BE770" w14:textId="046A131F" w:rsidR="006B38FE" w:rsidRPr="006B38FE" w:rsidRDefault="006B38FE" w:rsidP="00BA7084">
      <w:pPr>
        <w:pStyle w:val="AuthorInstructions"/>
        <w:rPr>
          <w:i w:val="0"/>
        </w:rPr>
      </w:pPr>
      <w:bookmarkStart w:id="1184" w:name="OLE_LINK5"/>
      <w:bookmarkStart w:id="1185" w:name="OLE_LINK6"/>
      <w:commentRangeStart w:id="1186"/>
      <w:r>
        <w:rPr>
          <w:i w:val="0"/>
        </w:rPr>
        <w:t xml:space="preserve">The Supplier </w:t>
      </w:r>
      <w:del w:id="1187" w:author="Luke Duncan" w:date="2019-11-14T07:49:00Z">
        <w:r w:rsidDel="002200FE">
          <w:rPr>
            <w:i w:val="0"/>
          </w:rPr>
          <w:delText xml:space="preserve">has </w:delText>
        </w:r>
      </w:del>
      <w:r>
        <w:rPr>
          <w:i w:val="0"/>
        </w:rPr>
        <w:t>receive</w:t>
      </w:r>
      <w:ins w:id="1188" w:author="Luke Duncan" w:date="2019-11-14T07:50:00Z">
        <w:r w:rsidR="002200FE">
          <w:rPr>
            <w:i w:val="0"/>
          </w:rPr>
          <w:t>s</w:t>
        </w:r>
      </w:ins>
      <w:del w:id="1189" w:author="Luke Duncan" w:date="2019-11-14T07:50:00Z">
        <w:r w:rsidDel="002200FE">
          <w:rPr>
            <w:i w:val="0"/>
          </w:rPr>
          <w:delText>d</w:delText>
        </w:r>
      </w:del>
      <w:r>
        <w:rPr>
          <w:i w:val="0"/>
        </w:rPr>
        <w:t xml:space="preserve"> the response and continues with its workflow</w:t>
      </w:r>
      <w:commentRangeEnd w:id="1186"/>
      <w:r w:rsidR="00B96419">
        <w:rPr>
          <w:rStyle w:val="CommentReference"/>
          <w:i w:val="0"/>
        </w:rPr>
        <w:commentReference w:id="1186"/>
      </w:r>
      <w:r>
        <w:rPr>
          <w:i w:val="0"/>
        </w:rPr>
        <w:t>.</w:t>
      </w:r>
      <w:r w:rsidR="005379CB">
        <w:rPr>
          <w:i w:val="0"/>
        </w:rPr>
        <w:t xml:space="preserve"> </w:t>
      </w:r>
      <w:del w:id="1190" w:author="Luke Duncan" w:date="2019-11-14T07:49:00Z">
        <w:r w:rsidR="005379CB" w:rsidDel="002200FE">
          <w:rPr>
            <w:i w:val="0"/>
          </w:rPr>
          <w:delText>We don’t define any specific actions for a Patient Identity Manager when receiving a Mobile Patient Identity Feed Response from a Consumer.</w:delText>
        </w:r>
      </w:del>
    </w:p>
    <w:p w14:paraId="47BA90C0" w14:textId="3DD417E8" w:rsidR="00BA7084" w:rsidRDefault="00BA7084" w:rsidP="00BA7084">
      <w:pPr>
        <w:pStyle w:val="Heading3"/>
        <w:ind w:left="0" w:firstLine="0"/>
      </w:pPr>
      <w:bookmarkStart w:id="1191" w:name="_Toc500238788"/>
      <w:bookmarkStart w:id="1192" w:name="_Toc7702406"/>
      <w:bookmarkEnd w:id="1184"/>
      <w:bookmarkEnd w:id="1185"/>
      <w:r w:rsidRPr="00D26514">
        <w:t>3.</w:t>
      </w:r>
      <w:r w:rsidR="00296816">
        <w:t>93</w:t>
      </w:r>
      <w:r w:rsidRPr="00D26514">
        <w:t>.</w:t>
      </w:r>
      <w:r w:rsidR="006B38FE">
        <w:t>5</w:t>
      </w:r>
      <w:r w:rsidRPr="00D26514">
        <w:t xml:space="preserve"> Security Considerations</w:t>
      </w:r>
      <w:bookmarkEnd w:id="1191"/>
      <w:bookmarkEnd w:id="1192"/>
    </w:p>
    <w:p w14:paraId="5B4FE027" w14:textId="09B0C9A5"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del w:id="1193" w:author="Luke Duncan" w:date="2019-11-13T21:20:00Z">
        <w:r w:rsidR="00884C23" w:rsidDel="00912F6C">
          <w:rPr>
            <w:lang w:eastAsia="x-none"/>
          </w:rPr>
          <w:delText>PMIM</w:delText>
        </w:r>
      </w:del>
      <w:ins w:id="1194" w:author="Luke Duncan" w:date="2019-11-13T21:20:00Z">
        <w:r w:rsidR="00912F6C">
          <w:rPr>
            <w:lang w:eastAsia="x-none"/>
          </w:rPr>
          <w:t>PMIR</w:t>
        </w:r>
      </w:ins>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t xml:space="preserve">The </w:t>
      </w:r>
      <w:r w:rsidR="00B8292C">
        <w:t xml:space="preserve">Mobile Patient Identity </w:t>
      </w:r>
      <w:r>
        <w:t xml:space="preserve">Feed transaction </w:t>
      </w:r>
      <w:r w:rsidR="00AC491F">
        <w:t xml:space="preserve">should have </w:t>
      </w:r>
      <w:r>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1195" w:name="_Toc7702407"/>
      <w:r w:rsidRPr="00977EA3">
        <w:t>3.</w:t>
      </w:r>
      <w:r w:rsidR="00296816">
        <w:t>93</w:t>
      </w:r>
      <w:r w:rsidRPr="00977EA3">
        <w:t>.5.1 Security Audit Considerations</w:t>
      </w:r>
      <w:bookmarkEnd w:id="1195"/>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1196" w:name="_Toc7702408"/>
      <w:r w:rsidRPr="00977EA3">
        <w:t>3.</w:t>
      </w:r>
      <w:r w:rsidR="00296816">
        <w:t>93</w:t>
      </w:r>
      <w:r w:rsidRPr="00977EA3">
        <w:t xml:space="preserve">.5.1.1 </w:t>
      </w:r>
      <w:r w:rsidR="00564E84">
        <w:t xml:space="preserve">Supplier </w:t>
      </w:r>
      <w:r w:rsidRPr="00977EA3">
        <w:t>audit message:</w:t>
      </w:r>
      <w:bookmarkEnd w:id="119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proofErr w:type="gramStart"/>
            <w:r>
              <w:rPr>
                <w:sz w:val="16"/>
              </w:rPr>
              <w:t>EV(</w:t>
            </w:r>
            <w:proofErr w:type="gramEnd"/>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lastRenderedPageBreak/>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3D0C6825"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14F772A7" w:rsidR="00B96685" w:rsidRPr="00977EA3" w:rsidRDefault="00B96685" w:rsidP="00B96685">
      <w:pPr>
        <w:pStyle w:val="Heading5"/>
        <w:ind w:left="0" w:firstLine="0"/>
      </w:pPr>
      <w:bookmarkStart w:id="1197" w:name="_Toc7702409"/>
      <w:r w:rsidRPr="00977EA3">
        <w:t>3.</w:t>
      </w:r>
      <w:r w:rsidR="00296816">
        <w:t>93</w:t>
      </w:r>
      <w:r w:rsidRPr="00977EA3">
        <w:t xml:space="preserve">.5.1.2 </w:t>
      </w:r>
      <w:del w:id="1198" w:author="Luke Duncan" w:date="2019-11-14T07:50:00Z">
        <w:r w:rsidDel="002200FE">
          <w:delText>Patient Identity Manager</w:delText>
        </w:r>
      </w:del>
      <w:ins w:id="1199" w:author="Luke Duncan" w:date="2019-11-14T07:50:00Z">
        <w:r w:rsidR="002200FE">
          <w:t>Consumer</w:t>
        </w:r>
      </w:ins>
      <w:r w:rsidRPr="00977EA3">
        <w:t xml:space="preserve"> audit message:</w:t>
      </w:r>
      <w:bookmarkEnd w:id="119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proofErr w:type="gramStart"/>
            <w:r>
              <w:rPr>
                <w:sz w:val="16"/>
              </w:rPr>
              <w:t>EV(</w:t>
            </w:r>
            <w:proofErr w:type="gramEnd"/>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1200" w:name="_Toc7702410"/>
      <w:r w:rsidRPr="00D26514">
        <w:lastRenderedPageBreak/>
        <w:t>3.</w:t>
      </w:r>
      <w:r w:rsidR="00296816">
        <w:t>94</w:t>
      </w:r>
      <w:r w:rsidRPr="00D26514">
        <w:t xml:space="preserve"> </w:t>
      </w:r>
      <w:r>
        <w:t>Subscribe to Patient Updates</w:t>
      </w:r>
      <w:r w:rsidR="00326DA4">
        <w:t xml:space="preserve"> [ITI-</w:t>
      </w:r>
      <w:r w:rsidR="00296816">
        <w:t>94</w:t>
      </w:r>
      <w:r w:rsidR="00326DA4">
        <w:t>]</w:t>
      </w:r>
      <w:bookmarkEnd w:id="1200"/>
    </w:p>
    <w:p w14:paraId="51F3F718" w14:textId="0A9EA0E6" w:rsidR="00924270" w:rsidRPr="00D26514" w:rsidRDefault="00924270" w:rsidP="00924270">
      <w:pPr>
        <w:pStyle w:val="Heading3"/>
        <w:ind w:left="0" w:firstLine="0"/>
      </w:pPr>
      <w:bookmarkStart w:id="1201" w:name="_Toc7702411"/>
      <w:r w:rsidRPr="00D26514">
        <w:t>3.</w:t>
      </w:r>
      <w:r w:rsidR="00296816">
        <w:t>94</w:t>
      </w:r>
      <w:r w:rsidRPr="00D26514">
        <w:t>.1 Scope</w:t>
      </w:r>
      <w:bookmarkEnd w:id="1201"/>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5490C31B" w:rsidR="00924270" w:rsidRDefault="00924270" w:rsidP="00924270">
      <w:pPr>
        <w:pStyle w:val="Heading3"/>
        <w:ind w:left="0" w:firstLine="0"/>
      </w:pPr>
      <w:bookmarkStart w:id="1202" w:name="_Toc7702412"/>
      <w:r w:rsidRPr="00D26514">
        <w:t>3.</w:t>
      </w:r>
      <w:r w:rsidR="00296816">
        <w:t>94</w:t>
      </w:r>
      <w:r w:rsidRPr="00D26514">
        <w:t>.2 Actor Roles</w:t>
      </w:r>
      <w:bookmarkEnd w:id="1202"/>
    </w:p>
    <w:p w14:paraId="3A23C398" w14:textId="57952ADC" w:rsidR="00924270" w:rsidRPr="00D26514" w:rsidRDefault="00924270" w:rsidP="00924270">
      <w:pPr>
        <w:pStyle w:val="TableTitle"/>
      </w:pPr>
      <w:r w:rsidRPr="00D26514">
        <w:t>Table 3.</w:t>
      </w:r>
      <w:r w:rsidR="00296816">
        <w:t>94</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1203" w:name="_Toc7702413"/>
      <w:r w:rsidRPr="00D26514">
        <w:t>3.</w:t>
      </w:r>
      <w:r w:rsidR="00296816">
        <w:t>94</w:t>
      </w:r>
      <w:r w:rsidRPr="00D26514">
        <w:t>.3 Referenced Standards</w:t>
      </w:r>
      <w:bookmarkEnd w:id="1203"/>
    </w:p>
    <w:p w14:paraId="250F6DA6" w14:textId="5879DEF5" w:rsidR="00924270" w:rsidRPr="00061133" w:rsidRDefault="00924270" w:rsidP="00924270">
      <w:pPr>
        <w:pStyle w:val="ListBullet2"/>
      </w:pPr>
      <w:r w:rsidRPr="00061133">
        <w:t xml:space="preserve">HL7 FHIR standard Release 4 </w:t>
      </w:r>
      <w:ins w:id="1204" w:author="Luke Duncan" w:date="2019-11-13T10:18:00Z">
        <w:r w:rsidR="00CC45CE">
          <w:fldChar w:fldCharType="begin"/>
        </w:r>
        <w:r w:rsidR="00CC45CE">
          <w:instrText xml:space="preserve"> HYPERLINK "</w:instrText>
        </w:r>
      </w:ins>
      <w:r w:rsidR="00CC45CE" w:rsidRPr="00061133">
        <w:instrText>http://hl7.org/fhir/R4/index.html</w:instrText>
      </w:r>
      <w:ins w:id="1205" w:author="Luke Duncan" w:date="2019-11-13T10:18:00Z">
        <w:r w:rsidR="00CC45CE">
          <w:instrText xml:space="preserve">" </w:instrText>
        </w:r>
        <w:r w:rsidR="00CC45CE">
          <w:fldChar w:fldCharType="separate"/>
        </w:r>
      </w:ins>
      <w:r w:rsidR="00CC45CE" w:rsidRPr="007D282C">
        <w:rPr>
          <w:rStyle w:val="Hyperlink"/>
        </w:rPr>
        <w:t>http://hl7.org/fhir/R4/index.html</w:t>
      </w:r>
      <w:ins w:id="1206" w:author="Luke Duncan" w:date="2019-11-13T10:18:00Z">
        <w:r w:rsidR="00CC45CE">
          <w:fldChar w:fldCharType="end"/>
        </w:r>
        <w:r w:rsidR="00CC45CE">
          <w:t xml:space="preserve"> </w:t>
        </w:r>
      </w:ins>
    </w:p>
    <w:p w14:paraId="111BCB66" w14:textId="28DCFC6A" w:rsidR="00924270" w:rsidRDefault="00924270" w:rsidP="00924270">
      <w:pPr>
        <w:pStyle w:val="Heading3"/>
        <w:ind w:left="0" w:firstLine="0"/>
      </w:pPr>
      <w:bookmarkStart w:id="1207" w:name="_Toc7702414"/>
      <w:r w:rsidRPr="00D26514">
        <w:t>3.</w:t>
      </w:r>
      <w:r w:rsidR="00296816">
        <w:t>94</w:t>
      </w:r>
      <w:r w:rsidRPr="00D26514">
        <w:t>.4 Interaction Diagram</w:t>
      </w:r>
      <w:bookmarkEnd w:id="1207"/>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F87009" w:rsidRPr="007C1AAC" w:rsidRDefault="00F87009"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F87009" w:rsidRPr="007C1AAC" w:rsidRDefault="00F87009"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F87009" w:rsidRPr="007C1AAC" w:rsidRDefault="00F87009"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F87009" w:rsidRPr="007C1AAC" w:rsidRDefault="00F87009"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F87009" w:rsidRDefault="00F87009"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F87009" w:rsidRDefault="00F87009"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F87009" w:rsidRDefault="00F87009"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F87009" w:rsidRDefault="00F87009"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F87009" w:rsidRDefault="00F87009"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F87009" w:rsidRDefault="00F87009"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F87009" w:rsidRPr="007C1AAC" w:rsidRDefault="00F87009"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F87009" w:rsidRPr="007C1AAC" w:rsidRDefault="00F87009"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F87009" w:rsidRPr="007C1AAC" w:rsidRDefault="00F87009"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F87009" w:rsidRPr="007C1AAC" w:rsidRDefault="00F87009"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F87009" w:rsidRDefault="00F87009"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F87009" w:rsidRDefault="00F87009"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F87009" w:rsidRDefault="00F87009"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F87009" w:rsidRDefault="00F87009"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F87009" w:rsidRDefault="00F87009"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F87009" w:rsidRDefault="00F87009"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1208" w:name="_Toc7702415"/>
      <w:r w:rsidRPr="00D26514">
        <w:t>3.</w:t>
      </w:r>
      <w:r w:rsidR="00296816">
        <w:t>94</w:t>
      </w:r>
      <w:r w:rsidRPr="00D26514">
        <w:t xml:space="preserve">.4.1 </w:t>
      </w:r>
      <w:r w:rsidR="00C85B91">
        <w:t>Subscribe to Patient Updates</w:t>
      </w:r>
      <w:r w:rsidRPr="007B29D5">
        <w:t xml:space="preserve"> Request Message</w:t>
      </w:r>
      <w:bookmarkEnd w:id="1208"/>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1209" w:name="_Toc7702416"/>
      <w:r w:rsidRPr="00D26514">
        <w:t>3.</w:t>
      </w:r>
      <w:r w:rsidR="00296816">
        <w:t>94</w:t>
      </w:r>
      <w:r w:rsidRPr="00D26514">
        <w:t>.4.1.1 Trigger Events</w:t>
      </w:r>
      <w:bookmarkEnd w:id="1209"/>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1210" w:name="_Toc7702417"/>
      <w:r w:rsidRPr="00D26514">
        <w:lastRenderedPageBreak/>
        <w:t>3.</w:t>
      </w:r>
      <w:r w:rsidR="00296816">
        <w:t>94</w:t>
      </w:r>
      <w:r w:rsidRPr="00D26514">
        <w:t>.4.1.2 Message Semantics</w:t>
      </w:r>
      <w:bookmarkEnd w:id="1210"/>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5"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6"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1211" w:name="_Hlk5877358"/>
      <w:bookmarkStart w:id="1212" w:name="_Toc7702418"/>
      <w:r w:rsidRPr="00D26514">
        <w:t>3.</w:t>
      </w:r>
      <w:r w:rsidR="00296816">
        <w:t>94</w:t>
      </w:r>
      <w:r w:rsidRPr="00D26514">
        <w:t>.4.1.</w:t>
      </w:r>
      <w:r>
        <w:t>2.1</w:t>
      </w:r>
      <w:r w:rsidRPr="00D26514">
        <w:t xml:space="preserve"> </w:t>
      </w:r>
      <w:bookmarkEnd w:id="1211"/>
      <w:r>
        <w:t>FHIR Subscription Resource Constraints</w:t>
      </w:r>
      <w:bookmarkEnd w:id="1212"/>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7"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1213" w:name="OLE_LINK1"/>
      <w:bookmarkStart w:id="1214" w:name="OLE_LINK2"/>
      <w:r w:rsidRPr="00050FC7">
        <w:t>3.</w:t>
      </w:r>
      <w:r w:rsidR="00296816">
        <w:t>94</w:t>
      </w:r>
      <w:r w:rsidRPr="00050FC7">
        <w:t>.4.</w:t>
      </w:r>
      <w:r>
        <w:t>1</w:t>
      </w:r>
      <w:r w:rsidRPr="00050FC7">
        <w:t>.2.1-1</w:t>
      </w:r>
      <w:bookmarkEnd w:id="1213"/>
      <w:bookmarkEnd w:id="1214"/>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21B64759" w:rsidR="006E0AB8" w:rsidRDefault="006E0AB8" w:rsidP="006E0AB8">
      <w:pPr>
        <w:pStyle w:val="Heading5"/>
        <w:tabs>
          <w:tab w:val="right" w:pos="9360"/>
        </w:tabs>
        <w:ind w:left="0" w:firstLine="0"/>
      </w:pPr>
      <w:r w:rsidRPr="00D26514">
        <w:lastRenderedPageBreak/>
        <w:t>3.</w:t>
      </w:r>
      <w:r w:rsidR="00296816">
        <w:t>94</w:t>
      </w:r>
      <w:r w:rsidRPr="00D26514">
        <w:t>.4.1.</w:t>
      </w:r>
      <w:r>
        <w:t>2.1.1</w:t>
      </w:r>
      <w:r w:rsidRPr="00D26514">
        <w:t xml:space="preserve"> </w:t>
      </w:r>
      <w:ins w:id="1215" w:author="Luke Duncan" w:date="2019-11-14T13:11:00Z">
        <w:r w:rsidR="008B30AE">
          <w:rPr>
            <w:rStyle w:val="XMLname"/>
            <w:rFonts w:ascii="Arial" w:hAnsi="Arial" w:cs="Arial"/>
            <w:sz w:val="24"/>
          </w:rPr>
          <w:t>C</w:t>
        </w:r>
      </w:ins>
      <w:del w:id="1216" w:author="Luke Duncan" w:date="2019-11-14T13:11:00Z">
        <w:r w:rsidRPr="008B30AE" w:rsidDel="008B30AE">
          <w:rPr>
            <w:rStyle w:val="XMLname"/>
            <w:rFonts w:ascii="Arial" w:hAnsi="Arial" w:cs="Arial"/>
            <w:sz w:val="24"/>
            <w:rPrChange w:id="1217" w:author="Luke Duncan" w:date="2019-11-14T13:10:00Z">
              <w:rPr>
                <w:rStyle w:val="XMLname"/>
              </w:rPr>
            </w:rPrChange>
          </w:rPr>
          <w:delText>c</w:delText>
        </w:r>
      </w:del>
      <w:r w:rsidRPr="008B30AE">
        <w:rPr>
          <w:rStyle w:val="XMLname"/>
          <w:rFonts w:ascii="Arial" w:hAnsi="Arial" w:cs="Arial"/>
          <w:sz w:val="24"/>
          <w:rPrChange w:id="1218" w:author="Luke Duncan" w:date="2019-11-14T13:10:00Z">
            <w:rPr>
              <w:rStyle w:val="XMLname"/>
            </w:rPr>
          </w:rPrChange>
        </w:rPr>
        <w:t>riteria</w:t>
      </w:r>
      <w:r>
        <w:t xml:space="preserve"> Constraints</w:t>
      </w:r>
    </w:p>
    <w:p w14:paraId="1CBAA96E" w14:textId="36A550DD" w:rsidR="006E0AB8" w:rsidRDefault="006E0AB8" w:rsidP="006E0AB8">
      <w:r>
        <w:t xml:space="preserve">The values for </w:t>
      </w:r>
      <w:r w:rsidRPr="00470CCF">
        <w:rPr>
          <w:rStyle w:val="XMLname"/>
        </w:rPr>
        <w:t>c</w:t>
      </w:r>
      <w:ins w:id="1219" w:author="Luke Duncan" w:date="2019-11-14T16:21:00Z">
        <w:r w:rsidR="00944A45">
          <w:rPr>
            <w:rStyle w:val="XMLname"/>
          </w:rPr>
          <w:t>r</w:t>
        </w:r>
      </w:ins>
      <w:del w:id="1220" w:author="Luke Duncan" w:date="2019-11-14T13:11:00Z">
        <w:r w:rsidRPr="00470CCF" w:rsidDel="008B30AE">
          <w:rPr>
            <w:rStyle w:val="XMLname"/>
          </w:rPr>
          <w:delText>r</w:delText>
        </w:r>
      </w:del>
      <w:r w:rsidRPr="00470CCF">
        <w:rPr>
          <w:rStyle w:val="XMLname"/>
        </w:rPr>
        <w:t>iteria</w:t>
      </w:r>
      <w:r>
        <w:t xml:space="preserve"> enable Consumers to limit results based on what Patients they are concerned with.</w:t>
      </w:r>
    </w:p>
    <w:p w14:paraId="77267E8B" w14:textId="77777777" w:rsidR="00F524CD" w:rsidRPr="00C85B91" w:rsidRDefault="00F524CD" w:rsidP="006E0AB8"/>
    <w:p w14:paraId="2FA673EB" w14:textId="47CAAED0" w:rsidR="00F524CD" w:rsidRPr="0038736A" w:rsidDel="00CC45CE" w:rsidRDefault="00F524CD" w:rsidP="00F524CD">
      <w:pPr>
        <w:pStyle w:val="TableEntry"/>
        <w:ind w:left="0"/>
        <w:rPr>
          <w:del w:id="1221" w:author="Luke Duncan" w:date="2019-11-13T10:19:00Z"/>
          <w:rStyle w:val="XMLname"/>
          <w:rFonts w:ascii="Times New Roman" w:hAnsi="Times New Roman" w:cs="Times New Roman"/>
          <w:sz w:val="24"/>
          <w:szCs w:val="24"/>
        </w:rPr>
      </w:pPr>
      <w:r>
        <w:rPr>
          <w:rStyle w:val="XMLname"/>
          <w:rFonts w:ascii="Times New Roman" w:hAnsi="Times New Roman" w:cs="Times New Roman"/>
          <w:sz w:val="24"/>
          <w:szCs w:val="24"/>
        </w:rPr>
        <w:t xml:space="preserve">The Patient Identity Subscriber shall support the ability to subscribe </w:t>
      </w:r>
      <w:ins w:id="1222" w:author="Luke Duncan" w:date="2019-11-14T16:15:00Z">
        <w:r w:rsidR="00944A45">
          <w:rPr>
            <w:rStyle w:val="XMLname"/>
            <w:rFonts w:ascii="Times New Roman" w:hAnsi="Times New Roman" w:cs="Times New Roman"/>
            <w:sz w:val="24"/>
            <w:szCs w:val="24"/>
          </w:rPr>
          <w:t xml:space="preserve">to the Patient Identity Feed </w:t>
        </w:r>
      </w:ins>
      <w:r>
        <w:rPr>
          <w:rStyle w:val="XMLname"/>
          <w:rFonts w:ascii="Times New Roman" w:hAnsi="Times New Roman" w:cs="Times New Roman"/>
          <w:sz w:val="24"/>
          <w:szCs w:val="24"/>
        </w:rPr>
        <w:t>with at least o</w:t>
      </w:r>
      <w:ins w:id="1223" w:author="Luke Duncan" w:date="2019-11-13T10:22:00Z">
        <w:r w:rsidR="00CC45CE">
          <w:rPr>
            <w:rStyle w:val="XMLname"/>
            <w:rFonts w:ascii="Times New Roman" w:hAnsi="Times New Roman" w:cs="Times New Roman"/>
            <w:sz w:val="24"/>
            <w:szCs w:val="24"/>
          </w:rPr>
          <w:t>ne</w:t>
        </w:r>
      </w:ins>
      <w:del w:id="1224" w:author="Luke Duncan" w:date="2019-11-13T10:22:00Z">
        <w:r w:rsidDel="00CC45CE">
          <w:rPr>
            <w:rStyle w:val="XMLname"/>
            <w:rFonts w:ascii="Times New Roman" w:hAnsi="Times New Roman" w:cs="Times New Roman"/>
            <w:sz w:val="24"/>
            <w:szCs w:val="24"/>
          </w:rPr>
          <w:delText>ne of th</w:delText>
        </w:r>
      </w:del>
      <w:ins w:id="1225" w:author="Luke Duncan" w:date="2019-11-13T10:18:00Z">
        <w:r w:rsidR="00CC45CE">
          <w:rPr>
            <w:rStyle w:val="XMLname"/>
            <w:rFonts w:ascii="Times New Roman" w:hAnsi="Times New Roman" w:cs="Times New Roman"/>
            <w:sz w:val="24"/>
            <w:szCs w:val="24"/>
          </w:rPr>
          <w:t xml:space="preserve"> </w:t>
        </w:r>
      </w:ins>
      <w:del w:id="1226" w:author="Luke Duncan" w:date="2019-11-13T10:20:00Z">
        <w:r w:rsidDel="00CC45CE">
          <w:rPr>
            <w:rStyle w:val="XMLname"/>
            <w:rFonts w:ascii="Times New Roman" w:hAnsi="Times New Roman" w:cs="Times New Roman"/>
            <w:sz w:val="24"/>
            <w:szCs w:val="24"/>
          </w:rPr>
          <w:delText>sending subscriptions</w:delText>
        </w:r>
      </w:del>
      <w:ins w:id="1227" w:author="Luke Duncan" w:date="2019-11-13T10:21:00Z">
        <w:r w:rsidR="00CC45CE">
          <w:rPr>
            <w:rStyle w:val="XMLname"/>
            <w:rFonts w:ascii="Times New Roman" w:hAnsi="Times New Roman" w:cs="Times New Roman"/>
            <w:sz w:val="24"/>
            <w:szCs w:val="24"/>
          </w:rPr>
          <w:t xml:space="preserve"> </w:t>
        </w:r>
        <w:r w:rsidR="00CC45CE" w:rsidRPr="00CC45CE">
          <w:rPr>
            <w:rStyle w:val="XMLname"/>
            <w:rPrChange w:id="1228" w:author="Luke Duncan" w:date="2019-11-13T10:21:00Z">
              <w:rPr>
                <w:rStyle w:val="XMLname"/>
                <w:rFonts w:ascii="Times New Roman" w:hAnsi="Times New Roman" w:cs="Times New Roman"/>
                <w:sz w:val="24"/>
              </w:rPr>
            </w:rPrChange>
          </w:rPr>
          <w:t>criteria</w:t>
        </w:r>
      </w:ins>
      <w:ins w:id="1229" w:author="Luke Duncan" w:date="2019-11-13T10:19:00Z">
        <w:r w:rsidR="00CC45CE">
          <w:rPr>
            <w:rStyle w:val="XMLname"/>
            <w:rFonts w:ascii="Times New Roman" w:hAnsi="Times New Roman" w:cs="Times New Roman"/>
            <w:sz w:val="24"/>
            <w:szCs w:val="24"/>
          </w:rPr>
          <w:t>.</w:t>
        </w:r>
      </w:ins>
      <w:del w:id="1230" w:author="Luke Duncan" w:date="2019-11-13T10:19:00Z">
        <w:r w:rsidDel="00CC45CE">
          <w:rPr>
            <w:rStyle w:val="XMLname"/>
            <w:rFonts w:ascii="Times New Roman" w:hAnsi="Times New Roman" w:cs="Times New Roman"/>
            <w:sz w:val="24"/>
            <w:szCs w:val="24"/>
          </w:rPr>
          <w:delText xml:space="preserve"> with one</w:delText>
        </w:r>
        <w:r w:rsidRPr="0038736A" w:rsidDel="00CC45CE">
          <w:rPr>
            <w:rStyle w:val="XMLname"/>
            <w:rFonts w:ascii="Times New Roman" w:hAnsi="Times New Roman" w:cs="Times New Roman"/>
            <w:sz w:val="24"/>
            <w:szCs w:val="24"/>
          </w:rPr>
          <w:delText>:</w:delText>
        </w:r>
      </w:del>
      <w:ins w:id="1231" w:author="Luke Duncan" w:date="2019-11-13T10:21:00Z">
        <w:r w:rsidR="00CC45CE">
          <w:rPr>
            <w:rStyle w:val="XMLname"/>
            <w:rFonts w:ascii="Times New Roman" w:hAnsi="Times New Roman" w:cs="Times New Roman"/>
            <w:sz w:val="24"/>
            <w:szCs w:val="24"/>
          </w:rPr>
          <w:t xml:space="preserve">  </w:t>
        </w:r>
      </w:ins>
    </w:p>
    <w:p w14:paraId="52B787F9" w14:textId="2CCB6911" w:rsidR="00F524CD" w:rsidRDefault="006E0AB8" w:rsidP="006E0AB8">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Identity Manager shall support </w:t>
      </w:r>
      <w:r>
        <w:rPr>
          <w:rStyle w:val="XMLname"/>
          <w:rFonts w:ascii="Times New Roman" w:hAnsi="Times New Roman" w:cs="Times New Roman"/>
          <w:sz w:val="24"/>
          <w:szCs w:val="24"/>
        </w:rPr>
        <w:t xml:space="preserve">processing </w:t>
      </w:r>
      <w:r w:rsidR="00F524CD">
        <w:rPr>
          <w:rStyle w:val="XMLname"/>
          <w:rFonts w:ascii="Times New Roman" w:hAnsi="Times New Roman" w:cs="Times New Roman"/>
          <w:sz w:val="24"/>
          <w:szCs w:val="24"/>
        </w:rPr>
        <w:t xml:space="preserve">subscriptions with </w:t>
      </w:r>
      <w:ins w:id="1232" w:author="Luke Duncan" w:date="2019-11-13T10:22:00Z">
        <w:r w:rsidR="00CC45CE">
          <w:rPr>
            <w:rStyle w:val="XMLname"/>
            <w:rFonts w:ascii="Times New Roman" w:hAnsi="Times New Roman" w:cs="Times New Roman"/>
            <w:sz w:val="24"/>
            <w:szCs w:val="24"/>
          </w:rPr>
          <w:t xml:space="preserve">all </w:t>
        </w:r>
      </w:ins>
      <w:del w:id="1233" w:author="Luke Duncan" w:date="2019-11-13T10:22:00Z">
        <w:r w:rsidR="00F524CD" w:rsidDel="00CC45CE">
          <w:rPr>
            <w:rStyle w:val="XMLname"/>
            <w:rFonts w:ascii="Times New Roman" w:hAnsi="Times New Roman" w:cs="Times New Roman"/>
            <w:sz w:val="24"/>
            <w:szCs w:val="24"/>
          </w:rPr>
          <w:delText xml:space="preserve">these </w:delText>
        </w:r>
      </w:del>
      <w:r w:rsidR="00F524CD" w:rsidRPr="00F524CD">
        <w:rPr>
          <w:rStyle w:val="XMLname"/>
        </w:rPr>
        <w:t>criteria</w:t>
      </w:r>
      <w:ins w:id="1234" w:author="Luke Duncan" w:date="2019-11-13T10:22:00Z">
        <w:r w:rsidR="00CC45CE">
          <w:rPr>
            <w:rStyle w:val="XMLname"/>
            <w:rFonts w:ascii="Times New Roman" w:hAnsi="Times New Roman" w:cs="Times New Roman"/>
            <w:sz w:val="24"/>
            <w:szCs w:val="24"/>
          </w:rPr>
          <w:t xml:space="preserve">.  The </w:t>
        </w:r>
        <w:r w:rsidR="00CC45CE" w:rsidRPr="00CC45CE">
          <w:rPr>
            <w:rStyle w:val="XMLname"/>
            <w:rPrChange w:id="1235" w:author="Luke Duncan" w:date="2019-11-13T10:23:00Z">
              <w:rPr>
                <w:rStyle w:val="XMLname"/>
                <w:rFonts w:ascii="Times New Roman" w:hAnsi="Times New Roman" w:cs="Times New Roman"/>
                <w:sz w:val="24"/>
                <w:szCs w:val="24"/>
              </w:rPr>
            </w:rPrChange>
          </w:rPr>
          <w:t>criter</w:t>
        </w:r>
      </w:ins>
      <w:ins w:id="1236" w:author="Luke Duncan" w:date="2019-11-13T10:23:00Z">
        <w:r w:rsidR="00CC45CE" w:rsidRPr="00CC45CE">
          <w:rPr>
            <w:rStyle w:val="XMLname"/>
            <w:rPrChange w:id="1237" w:author="Luke Duncan" w:date="2019-11-13T10:23:00Z">
              <w:rPr>
                <w:rStyle w:val="XMLname"/>
                <w:rFonts w:ascii="Times New Roman" w:hAnsi="Times New Roman" w:cs="Times New Roman"/>
                <w:sz w:val="24"/>
                <w:szCs w:val="24"/>
              </w:rPr>
            </w:rPrChange>
          </w:rPr>
          <w:t>ia</w:t>
        </w:r>
        <w:r w:rsidR="00CC45CE">
          <w:rPr>
            <w:rStyle w:val="XMLname"/>
            <w:rFonts w:ascii="Times New Roman" w:hAnsi="Times New Roman" w:cs="Times New Roman"/>
            <w:sz w:val="24"/>
            <w:szCs w:val="24"/>
          </w:rPr>
          <w:t xml:space="preserve"> list includes:</w:t>
        </w:r>
      </w:ins>
      <w:del w:id="1238" w:author="Luke Duncan" w:date="2019-11-13T10:22:00Z">
        <w:r w:rsidR="00F524CD" w:rsidDel="00CC45CE">
          <w:rPr>
            <w:rStyle w:val="XMLname"/>
            <w:rFonts w:ascii="Times New Roman" w:hAnsi="Times New Roman" w:cs="Times New Roman"/>
            <w:sz w:val="24"/>
            <w:szCs w:val="24"/>
          </w:rPr>
          <w:delText>:</w:delText>
        </w:r>
      </w:del>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70BDE3C9" w:rsidR="006E0AB8" w:rsidRPr="00F524CD" w:rsidRDefault="006E0AB8" w:rsidP="00F524CD">
      <w:pPr>
        <w:pStyle w:val="TableEntry"/>
        <w:numPr>
          <w:ilvl w:val="0"/>
          <w:numId w:val="12"/>
        </w:numPr>
        <w:rPr>
          <w:sz w:val="24"/>
          <w:szCs w:val="24"/>
        </w:rPr>
      </w:pPr>
      <w:proofErr w:type="spellStart"/>
      <w:proofErr w:type="gramStart"/>
      <w:r>
        <w:rPr>
          <w:rStyle w:val="XMLname"/>
        </w:rPr>
        <w:t>Patient?_</w:t>
      </w:r>
      <w:proofErr w:type="gramEnd"/>
      <w:r>
        <w:rPr>
          <w:rStyle w:val="XMLname"/>
        </w:rPr>
        <w:t>id</w:t>
      </w:r>
      <w:proofErr w:type="spellEnd"/>
      <w:r>
        <w:rPr>
          <w:rStyle w:val="XMLname"/>
        </w:rPr>
        <w:t>=X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w:t>
      </w:r>
      <w:del w:id="1239" w:author="Luke Duncan" w:date="2019-11-14T16:16:00Z">
        <w:r w:rsidR="00470CCF" w:rsidRPr="00944A45" w:rsidDel="00944A45">
          <w:rPr>
            <w:rStyle w:val="XMLname"/>
            <w:rPrChange w:id="1240" w:author="Luke Duncan" w:date="2019-11-14T16:16:00Z">
              <w:rPr>
                <w:sz w:val="24"/>
                <w:szCs w:val="24"/>
              </w:rPr>
            </w:rPrChange>
          </w:rPr>
          <w:delText xml:space="preserve">internal </w:delText>
        </w:r>
      </w:del>
      <w:r w:rsidR="00470CCF" w:rsidRPr="00944A45">
        <w:rPr>
          <w:rStyle w:val="XMLname"/>
          <w:rPrChange w:id="1241" w:author="Luke Duncan" w:date="2019-11-14T16:16:00Z">
            <w:rPr>
              <w:sz w:val="24"/>
              <w:szCs w:val="24"/>
            </w:rPr>
          </w:rPrChange>
        </w:rPr>
        <w:t>id</w:t>
      </w:r>
      <w:r w:rsidR="00470CCF">
        <w:rPr>
          <w:sz w:val="24"/>
          <w:szCs w:val="24"/>
        </w:rPr>
        <w:t xml:space="preserve"> of the Patient resource</w:t>
      </w:r>
    </w:p>
    <w:p w14:paraId="753ECE47" w14:textId="1D4BE0C3" w:rsidR="006E0AB8" w:rsidRPr="00F524CD" w:rsidRDefault="006E0AB8" w:rsidP="00F524CD">
      <w:pPr>
        <w:pStyle w:val="TableEntry"/>
        <w:numPr>
          <w:ilvl w:val="0"/>
          <w:numId w:val="12"/>
        </w:numPr>
        <w:rPr>
          <w:sz w:val="24"/>
          <w:szCs w:val="24"/>
        </w:rPr>
      </w:pPr>
      <w:proofErr w:type="spellStart"/>
      <w:r>
        <w:rPr>
          <w:rStyle w:val="XMLname"/>
        </w:rPr>
        <w:t>Patient?org</w:t>
      </w:r>
      <w:r w:rsidR="00F524CD">
        <w:rPr>
          <w:rStyle w:val="XMLname"/>
        </w:rPr>
        <w:t>an</w:t>
      </w:r>
      <w:r>
        <w:rPr>
          <w:rStyle w:val="XMLname"/>
        </w:rPr>
        <w:t>ization</w:t>
      </w:r>
      <w:proofErr w:type="spellEnd"/>
      <w:r>
        <w:rPr>
          <w:rStyle w:val="XMLname"/>
        </w:rPr>
        <w:t>=X</w:t>
      </w:r>
      <w:r w:rsidR="00F524CD">
        <w:rPr>
          <w:rStyle w:val="XMLname"/>
        </w:rPr>
        <w:t xml:space="preserve"> </w:t>
      </w:r>
      <w:r w:rsidR="00F524CD" w:rsidRPr="00F524CD">
        <w:rPr>
          <w:sz w:val="24"/>
          <w:szCs w:val="24"/>
        </w:rPr>
        <w:t>– to subscribe to updates for Patients related to a single Organization</w:t>
      </w:r>
    </w:p>
    <w:p w14:paraId="1E4D79B6" w14:textId="02FB3015" w:rsidR="00902F4E" w:rsidRDefault="006E0AB8" w:rsidP="00902F4E">
      <w:pPr>
        <w:pStyle w:val="ListParagraph"/>
        <w:numPr>
          <w:ilvl w:val="0"/>
          <w:numId w:val="12"/>
        </w:numPr>
      </w:pPr>
      <w:proofErr w:type="spellStart"/>
      <w:r>
        <w:rPr>
          <w:rStyle w:val="XMLname"/>
        </w:rPr>
        <w:t>Patient?identifier</w:t>
      </w:r>
      <w:proofErr w:type="spellEnd"/>
      <w:r>
        <w:rPr>
          <w:rStyle w:val="XMLname"/>
        </w:rPr>
        <w:t>=X</w:t>
      </w:r>
      <w:r w:rsidR="00F524CD">
        <w:rPr>
          <w:rStyle w:val="XMLname"/>
        </w:rPr>
        <w:t xml:space="preserve"> </w:t>
      </w:r>
      <w:r w:rsidR="00F524CD" w:rsidRPr="00F524CD">
        <w:t>– to subscribe to updates for Patient</w:t>
      </w:r>
      <w:ins w:id="1242" w:author="Luke Duncan" w:date="2019-11-14T16:16:00Z">
        <w:r w:rsidR="00944A45">
          <w:t>s</w:t>
        </w:r>
      </w:ins>
      <w:del w:id="1243" w:author="Luke Duncan" w:date="2019-11-14T16:15:00Z">
        <w:r w:rsidR="00F524CD" w:rsidRPr="00F524CD" w:rsidDel="00944A45">
          <w:delText>s</w:delText>
        </w:r>
      </w:del>
      <w:r w:rsidR="00F524CD" w:rsidRPr="00F524CD">
        <w:t xml:space="preserve"> based on</w:t>
      </w:r>
      <w:r w:rsidR="00F524CD">
        <w:rPr>
          <w:rStyle w:val="XMLname"/>
        </w:rPr>
        <w:t xml:space="preserve"> </w:t>
      </w:r>
      <w:r w:rsidR="00F524CD" w:rsidRPr="008B30AE">
        <w:rPr>
          <w:rPrChange w:id="1244" w:author="Luke Duncan" w:date="2019-11-14T13:12:00Z">
            <w:rPr>
              <w:rStyle w:val="XMLname"/>
            </w:rPr>
          </w:rPrChange>
        </w:rPr>
        <w:t>their</w:t>
      </w:r>
      <w:r w:rsidR="00F524CD">
        <w:rPr>
          <w:rStyle w:val="XMLname"/>
        </w:rPr>
        <w:t xml:space="preserve"> identifier</w:t>
      </w:r>
      <w:ins w:id="1245" w:author="Luke Duncan" w:date="2019-11-14T16:18:00Z">
        <w:r w:rsidR="00944A45">
          <w:t>.  Since X is a token</w:t>
        </w:r>
      </w:ins>
      <w:ins w:id="1246" w:author="Luke Duncan" w:date="2019-11-14T16:19:00Z">
        <w:r w:rsidR="00944A45">
          <w:t xml:space="preserve"> para</w:t>
        </w:r>
      </w:ins>
      <w:ins w:id="1247" w:author="Luke Duncan" w:date="2019-11-14T16:20:00Z">
        <w:r w:rsidR="00944A45">
          <w:t>meter type</w:t>
        </w:r>
      </w:ins>
      <w:ins w:id="1248" w:author="Luke Duncan" w:date="2019-11-14T16:18:00Z">
        <w:r w:rsidR="00944A45">
          <w:t xml:space="preserve">, a subscriber may limit by </w:t>
        </w:r>
        <w:r w:rsidR="00944A45" w:rsidRPr="00944A45">
          <w:rPr>
            <w:rStyle w:val="XMLname"/>
            <w:rPrChange w:id="1249" w:author="Luke Duncan" w:date="2019-11-14T16:19:00Z">
              <w:rPr/>
            </w:rPrChange>
          </w:rPr>
          <w:t>system</w:t>
        </w:r>
        <w:r w:rsidR="00944A45">
          <w:t xml:space="preserve">, </w:t>
        </w:r>
      </w:ins>
      <w:ins w:id="1250" w:author="Luke Duncan" w:date="2019-11-14T16:19:00Z">
        <w:r w:rsidR="00944A45" w:rsidRPr="00944A45">
          <w:rPr>
            <w:rStyle w:val="XMLname"/>
            <w:rPrChange w:id="1251" w:author="Luke Duncan" w:date="2019-11-14T16:19:00Z">
              <w:rPr/>
            </w:rPrChange>
          </w:rPr>
          <w:t>value</w:t>
        </w:r>
      </w:ins>
      <w:ins w:id="1252" w:author="Luke Duncan" w:date="2019-11-14T16:18:00Z">
        <w:r w:rsidR="00944A45">
          <w:t xml:space="preserve">, or both. </w:t>
        </w:r>
      </w:ins>
      <w:ins w:id="1253" w:author="Luke Duncan" w:date="2019-11-14T16:20:00Z">
        <w:r w:rsidR="00944A45">
          <w:t xml:space="preserve"> See </w:t>
        </w:r>
      </w:ins>
      <w:ins w:id="1254" w:author="Luke Duncan" w:date="2019-11-14T16:21:00Z">
        <w:r w:rsidR="00944A45">
          <w:fldChar w:fldCharType="begin"/>
        </w:r>
        <w:r w:rsidR="00944A45">
          <w:instrText xml:space="preserve"> HYPERLINK "</w:instrText>
        </w:r>
      </w:ins>
      <w:ins w:id="1255" w:author="Luke Duncan" w:date="2019-11-14T16:20:00Z">
        <w:r w:rsidR="00944A45" w:rsidRPr="00944A45">
          <w:instrText>http://hl7.org/fhir/search.html#token</w:instrText>
        </w:r>
      </w:ins>
      <w:ins w:id="1256" w:author="Luke Duncan" w:date="2019-11-14T16:21:00Z">
        <w:r w:rsidR="00944A45">
          <w:instrText xml:space="preserve">" </w:instrText>
        </w:r>
        <w:r w:rsidR="00944A45">
          <w:fldChar w:fldCharType="separate"/>
        </w:r>
      </w:ins>
      <w:ins w:id="1257" w:author="Luke Duncan" w:date="2019-11-14T16:20:00Z">
        <w:r w:rsidR="00944A45" w:rsidRPr="003365D7">
          <w:rPr>
            <w:rStyle w:val="Hyperlink"/>
          </w:rPr>
          <w:t>http://hl7.org/fhir/search.html#token</w:t>
        </w:r>
      </w:ins>
      <w:ins w:id="1258" w:author="Luke Duncan" w:date="2019-11-14T16:21:00Z">
        <w:r w:rsidR="00944A45">
          <w:fldChar w:fldCharType="end"/>
        </w:r>
        <w:r w:rsidR="00944A45">
          <w:t xml:space="preserve">. </w:t>
        </w:r>
      </w:ins>
      <w:del w:id="1259" w:author="Luke Duncan" w:date="2019-11-14T16:18:00Z">
        <w:r w:rsidR="00F524CD" w:rsidRPr="00F524CD" w:rsidDel="00944A45">
          <w:delText xml:space="preserve">, including </w:delText>
        </w:r>
        <w:r w:rsidR="00902F4E" w:rsidDel="00944A45">
          <w:delText>limiting the subscription</w:delText>
        </w:r>
        <w:r w:rsidR="00F524CD" w:rsidRPr="00F524CD" w:rsidDel="00944A45">
          <w:delText xml:space="preserve"> by</w:delText>
        </w:r>
        <w:r w:rsidR="00F524CD" w:rsidDel="00944A45">
          <w:rPr>
            <w:rStyle w:val="XMLname"/>
          </w:rPr>
          <w:delText xml:space="preserve"> identifier.system</w:delText>
        </w:r>
      </w:del>
    </w:p>
    <w:p w14:paraId="74C39F84" w14:textId="1A83FF58" w:rsidR="00924270" w:rsidRPr="00D26514" w:rsidRDefault="00C85B91" w:rsidP="00924270">
      <w:pPr>
        <w:pStyle w:val="Heading5"/>
        <w:tabs>
          <w:tab w:val="right" w:pos="9360"/>
        </w:tabs>
        <w:ind w:left="0" w:firstLine="0"/>
      </w:pPr>
      <w:bookmarkStart w:id="1260" w:name="_Toc7702419"/>
      <w:r w:rsidRPr="00D26514">
        <w:t>3.</w:t>
      </w:r>
      <w:r w:rsidR="00296816">
        <w:t>94</w:t>
      </w:r>
      <w:r w:rsidRPr="00D26514">
        <w:t>.4.1.3 Expected Actions</w:t>
      </w:r>
      <w:bookmarkEnd w:id="1260"/>
      <w:r w:rsidR="00924270">
        <w:tab/>
      </w:r>
    </w:p>
    <w:p w14:paraId="7E096AA2" w14:textId="16B9CF91"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8"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t xml:space="preserve">A Patient Identity Manager </w:t>
      </w:r>
      <w:r w:rsidR="00D840DE">
        <w:rPr>
          <w:i w:val="0"/>
        </w:rPr>
        <w:t>shall store the Subsc</w:t>
      </w:r>
      <w:r w:rsidR="00062B7C">
        <w:rPr>
          <w:i w:val="0"/>
        </w:rPr>
        <w:t>ription Resource and</w:t>
      </w:r>
      <w:r w:rsidR="00787DD5">
        <w:rPr>
          <w:i w:val="0"/>
        </w:rPr>
        <w:t xml:space="preserve"> </w:t>
      </w:r>
      <w:del w:id="1261" w:author="Luke Duncan" w:date="2019-11-14T16:27:00Z">
        <w:r w:rsidR="00787DD5" w:rsidDel="00CE383D">
          <w:rPr>
            <w:i w:val="0"/>
          </w:rPr>
          <w:delText xml:space="preserve">create a job to </w:delText>
        </w:r>
      </w:del>
      <w:r w:rsidR="00787DD5">
        <w:rPr>
          <w:i w:val="0"/>
        </w:rPr>
        <w:t>manage the subscription</w:t>
      </w:r>
      <w:ins w:id="1262" w:author="Luke Duncan" w:date="2019-11-14T16:26:00Z">
        <w:r w:rsidR="00CE383D">
          <w:rPr>
            <w:i w:val="0"/>
          </w:rPr>
          <w:t xml:space="preserve"> to enable </w:t>
        </w:r>
      </w:ins>
      <w:ins w:id="1263" w:author="Luke Duncan" w:date="2019-11-14T16:28:00Z">
        <w:r w:rsidR="00CE383D">
          <w:rPr>
            <w:i w:val="0"/>
          </w:rPr>
          <w:t xml:space="preserve">the </w:t>
        </w:r>
      </w:ins>
      <w:ins w:id="1264" w:author="Luke Duncan" w:date="2019-11-14T16:27:00Z">
        <w:r w:rsidR="00CE383D">
          <w:rPr>
            <w:i w:val="0"/>
          </w:rPr>
          <w:t>Mobile Patient Identity Feed [ITI-93]</w:t>
        </w:r>
      </w:ins>
      <w:r w:rsidR="00062B7C">
        <w:rPr>
          <w:i w:val="0"/>
        </w:rPr>
        <w:t>.  H</w:t>
      </w:r>
      <w:r w:rsidR="00902F4E">
        <w:rPr>
          <w:i w:val="0"/>
        </w:rPr>
        <w:t>ow it</w:t>
      </w:r>
      <w:r w:rsidR="00062B7C">
        <w:rPr>
          <w:i w:val="0"/>
        </w:rPr>
        <w:t xml:space="preserve"> creates and manages the </w:t>
      </w:r>
      <w:del w:id="1265" w:author="Luke Duncan" w:date="2019-11-14T16:28:00Z">
        <w:r w:rsidR="00062B7C" w:rsidDel="00CE383D">
          <w:rPr>
            <w:i w:val="0"/>
          </w:rPr>
          <w:delText>job</w:delText>
        </w:r>
        <w:r w:rsidR="00902F4E" w:rsidDel="00CE383D">
          <w:rPr>
            <w:i w:val="0"/>
          </w:rPr>
          <w:delText xml:space="preserve"> </w:delText>
        </w:r>
      </w:del>
      <w:ins w:id="1266" w:author="Luke Duncan" w:date="2019-11-14T16:28:00Z">
        <w:r w:rsidR="00CE383D">
          <w:rPr>
            <w:i w:val="0"/>
          </w:rPr>
          <w:t xml:space="preserve">subscription </w:t>
        </w:r>
      </w:ins>
      <w:r w:rsidR="00902F4E">
        <w:rPr>
          <w:i w:val="0"/>
        </w:rPr>
        <w:t>is not specified by IHE</w:t>
      </w:r>
      <w:r w:rsidR="00787DD5">
        <w:rPr>
          <w:i w:val="0"/>
        </w:rPr>
        <w:t xml:space="preserve">.  </w:t>
      </w:r>
      <w:r w:rsidR="00494E64">
        <w:rPr>
          <w:i w:val="0"/>
        </w:rPr>
        <w:t xml:space="preserve">When the </w:t>
      </w:r>
      <w:del w:id="1267" w:author="Luke Duncan" w:date="2019-11-14T16:28:00Z">
        <w:r w:rsidR="00787DD5" w:rsidDel="00CE383D">
          <w:rPr>
            <w:i w:val="0"/>
          </w:rPr>
          <w:delText xml:space="preserve">job </w:delText>
        </w:r>
      </w:del>
      <w:ins w:id="1268" w:author="Luke Duncan" w:date="2019-11-14T16:28:00Z">
        <w:r w:rsidR="00CE383D">
          <w:rPr>
            <w:i w:val="0"/>
          </w:rPr>
          <w:t xml:space="preserve">subscription </w:t>
        </w:r>
      </w:ins>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8B30AE">
        <w:rPr>
          <w:rStyle w:val="XMLname"/>
          <w:i w:val="0"/>
          <w:rPrChange w:id="1269" w:author="Luke Duncan" w:date="2019-11-14T13:13:00Z">
            <w:rPr>
              <w:rStyle w:val="XMLname"/>
              <w:iCs/>
            </w:rPr>
          </w:rPrChange>
        </w:rPr>
        <w:t>status</w:t>
      </w:r>
      <w:r w:rsidR="00494E64">
        <w:rPr>
          <w:i w:val="0"/>
        </w:rPr>
        <w:t xml:space="preserve"> shall be changed to “</w:t>
      </w:r>
      <w:r w:rsidR="00494E64" w:rsidRPr="008B30AE">
        <w:rPr>
          <w:rStyle w:val="XMLname"/>
          <w:i w:val="0"/>
          <w:iCs/>
          <w:rPrChange w:id="1270" w:author="Luke Duncan" w:date="2019-11-14T13:14:00Z">
            <w:rPr>
              <w:i w:val="0"/>
            </w:rPr>
          </w:rPrChange>
        </w:rPr>
        <w:t>active</w:t>
      </w:r>
      <w:r w:rsidR="00494E64">
        <w:rPr>
          <w:i w:val="0"/>
        </w:rPr>
        <w:t>.”</w:t>
      </w:r>
      <w:r w:rsidR="00927FBD">
        <w:rPr>
          <w:i w:val="0"/>
        </w:rPr>
        <w:t xml:space="preserve">  </w:t>
      </w:r>
    </w:p>
    <w:p w14:paraId="0FCB7056" w14:textId="01D5C70C" w:rsidR="00924270" w:rsidDel="00CE383D" w:rsidRDefault="00902F4E" w:rsidP="00924270">
      <w:pPr>
        <w:pStyle w:val="AuthorInstructions"/>
        <w:rPr>
          <w:del w:id="1271" w:author="Luke Duncan" w:date="2019-11-14T16:27:00Z"/>
          <w:i w:val="0"/>
        </w:rPr>
      </w:pPr>
      <w:del w:id="1272" w:author="Luke Duncan" w:date="2019-11-14T16:27:00Z">
        <w:r w:rsidDel="00CE383D">
          <w:rPr>
            <w:i w:val="0"/>
          </w:rPr>
          <w:delText xml:space="preserve">When the condition in </w:delText>
        </w:r>
        <w:r w:rsidRPr="008B30AE" w:rsidDel="00CE383D">
          <w:rPr>
            <w:rStyle w:val="XMLname"/>
            <w:i w:val="0"/>
            <w:rPrChange w:id="1273" w:author="Luke Duncan" w:date="2019-11-14T13:13:00Z">
              <w:rPr>
                <w:rStyle w:val="XMLname"/>
                <w:iCs/>
              </w:rPr>
            </w:rPrChange>
          </w:rPr>
          <w:delText>Subscription.criteria</w:delText>
        </w:r>
        <w:r w:rsidDel="00CE383D">
          <w:rPr>
            <w:i w:val="0"/>
          </w:rPr>
          <w:delText xml:space="preserve"> is satisfied</w:delText>
        </w:r>
        <w:r w:rsidR="00D840DE" w:rsidDel="00CE383D">
          <w:rPr>
            <w:i w:val="0"/>
          </w:rPr>
          <w:delText xml:space="preserve"> and </w:delText>
        </w:r>
        <w:r w:rsidR="00D840DE" w:rsidDel="00CE383D">
          <w:rPr>
            <w:rStyle w:val="XMLname"/>
            <w:i w:val="0"/>
            <w:iCs/>
          </w:rPr>
          <w:delText>Subscription.s</w:delText>
        </w:r>
        <w:r w:rsidR="00D840DE" w:rsidRPr="0087583B" w:rsidDel="00CE383D">
          <w:rPr>
            <w:rStyle w:val="XMLname"/>
            <w:i w:val="0"/>
            <w:iCs/>
          </w:rPr>
          <w:delText>tatus</w:delText>
        </w:r>
        <w:r w:rsidR="00D840DE" w:rsidDel="00CE383D">
          <w:rPr>
            <w:i w:val="0"/>
          </w:rPr>
          <w:delText xml:space="preserve"> is “</w:delText>
        </w:r>
        <w:r w:rsidR="00D840DE" w:rsidRPr="00DB30B1" w:rsidDel="00CE383D">
          <w:rPr>
            <w:rStyle w:val="XMLname"/>
            <w:i w:val="0"/>
            <w:iCs/>
            <w:rPrChange w:id="1274" w:author="Luke Duncan" w:date="2019-11-14T16:22:00Z">
              <w:rPr>
                <w:i w:val="0"/>
              </w:rPr>
            </w:rPrChange>
          </w:rPr>
          <w:delText>active</w:delText>
        </w:r>
        <w:r w:rsidDel="00CE383D">
          <w:rPr>
            <w:i w:val="0"/>
          </w:rPr>
          <w:delText>, t</w:delText>
        </w:r>
        <w:r w:rsidR="00927FBD" w:rsidDel="00CE383D">
          <w:rPr>
            <w:i w:val="0"/>
          </w:rPr>
          <w:delText>he Patient Identity Manager shall use the Mobile Patient Identity Feed [ITI-</w:delText>
        </w:r>
        <w:r w:rsidR="00296816" w:rsidDel="00CE383D">
          <w:rPr>
            <w:i w:val="0"/>
          </w:rPr>
          <w:delText>93</w:delText>
        </w:r>
        <w:r w:rsidR="00927FBD" w:rsidDel="00CE383D">
          <w:rPr>
            <w:i w:val="0"/>
          </w:rPr>
          <w:delText>]</w:delText>
        </w:r>
        <w:r w:rsidR="00163590" w:rsidDel="00CE383D">
          <w:rPr>
            <w:i w:val="0"/>
          </w:rPr>
          <w:delText xml:space="preserve"> to send updates to the </w:delText>
        </w:r>
        <w:r w:rsidR="00EE5EE8" w:rsidDel="00CE383D">
          <w:rPr>
            <w:i w:val="0"/>
          </w:rPr>
          <w:delText xml:space="preserve">Patient </w:delText>
        </w:r>
        <w:r w:rsidR="00EB26FE" w:rsidDel="00CE383D">
          <w:rPr>
            <w:i w:val="0"/>
          </w:rPr>
          <w:delText>Identity</w:delText>
        </w:r>
        <w:r w:rsidR="00EE5EE8" w:rsidDel="00CE383D">
          <w:rPr>
            <w:i w:val="0"/>
          </w:rPr>
          <w:delText xml:space="preserve"> Consumer </w:delText>
        </w:r>
        <w:r w:rsidR="00D840DE" w:rsidDel="00CE383D">
          <w:rPr>
            <w:i w:val="0"/>
          </w:rPr>
          <w:delText xml:space="preserve">endpoint </w:delText>
        </w:r>
        <w:r w:rsidR="00EE5EE8" w:rsidDel="00CE383D">
          <w:rPr>
            <w:i w:val="0"/>
          </w:rPr>
          <w:delText xml:space="preserve">defined in the </w:delText>
        </w:r>
        <w:r w:rsidR="00EE5EE8" w:rsidRPr="008B30AE" w:rsidDel="00CE383D">
          <w:rPr>
            <w:rStyle w:val="XMLname"/>
            <w:i w:val="0"/>
            <w:rPrChange w:id="1275" w:author="Luke Duncan" w:date="2019-11-14T13:13:00Z">
              <w:rPr>
                <w:rStyle w:val="XMLname"/>
                <w:iCs/>
              </w:rPr>
            </w:rPrChange>
          </w:rPr>
          <w:delText>Subscription</w:delText>
        </w:r>
        <w:r w:rsidR="00D840DE" w:rsidRPr="008B30AE" w:rsidDel="00CE383D">
          <w:rPr>
            <w:i w:val="0"/>
          </w:rPr>
          <w:delText>.</w:delText>
        </w:r>
        <w:r w:rsidR="00EE5EE8" w:rsidRPr="008B30AE" w:rsidDel="00CE383D">
          <w:rPr>
            <w:rStyle w:val="XMLname"/>
            <w:i w:val="0"/>
            <w:rPrChange w:id="1276" w:author="Luke Duncan" w:date="2019-11-14T13:13:00Z">
              <w:rPr>
                <w:rStyle w:val="XMLname"/>
                <w:iCs/>
              </w:rPr>
            </w:rPrChange>
          </w:rPr>
          <w:delText>channel</w:delText>
        </w:r>
        <w:r w:rsidR="00163590" w:rsidDel="00CE383D">
          <w:rPr>
            <w:i w:val="0"/>
          </w:rPr>
          <w:delText>.</w:delText>
        </w:r>
      </w:del>
    </w:p>
    <w:p w14:paraId="5F16CA06" w14:textId="7132605D" w:rsidR="00EB26FE" w:rsidRDefault="00C417C1" w:rsidP="00924270">
      <w:pPr>
        <w:pStyle w:val="AuthorInstructions"/>
        <w:rPr>
          <w:i w:val="0"/>
        </w:rPr>
      </w:pPr>
      <w:r>
        <w:rPr>
          <w:i w:val="0"/>
        </w:rPr>
        <w:t xml:space="preserve">If an error occurs at any time with </w:t>
      </w:r>
      <w:r w:rsidR="00D840DE">
        <w:rPr>
          <w:i w:val="0"/>
        </w:rPr>
        <w:t>an</w:t>
      </w:r>
      <w:r>
        <w:rPr>
          <w:i w:val="0"/>
        </w:rPr>
        <w:t xml:space="preserve"> active subscription, the Patient Identity Manager shall update the </w:t>
      </w:r>
      <w:r w:rsidRPr="008B30AE">
        <w:rPr>
          <w:i w:val="0"/>
          <w:rPrChange w:id="1277" w:author="Luke Duncan" w:date="2019-11-14T13:14:00Z">
            <w:rPr>
              <w:iCs/>
            </w:rPr>
          </w:rPrChange>
        </w:rPr>
        <w:t>Subscription</w:t>
      </w:r>
      <w:r>
        <w:rPr>
          <w:i w:val="0"/>
        </w:rPr>
        <w:t xml:space="preserve"> Resource and set the </w:t>
      </w:r>
      <w:r w:rsidR="00476871" w:rsidRPr="008B30AE">
        <w:rPr>
          <w:rStyle w:val="XMLname"/>
          <w:i w:val="0"/>
          <w:rPrChange w:id="1278" w:author="Luke Duncan" w:date="2019-11-14T13:14:00Z">
            <w:rPr>
              <w:rStyle w:val="XMLname"/>
              <w:iCs/>
            </w:rPr>
          </w:rPrChange>
        </w:rPr>
        <w:t>status</w:t>
      </w:r>
      <w:r w:rsidR="00476871" w:rsidRPr="00470CCF">
        <w:rPr>
          <w:rStyle w:val="XMLname"/>
          <w:iCs/>
        </w:rPr>
        <w:t xml:space="preserve"> </w:t>
      </w:r>
      <w:r w:rsidR="00476871">
        <w:rPr>
          <w:i w:val="0"/>
        </w:rPr>
        <w:t>to “</w:t>
      </w:r>
      <w:r w:rsidR="00476871" w:rsidRPr="008B30AE">
        <w:rPr>
          <w:rStyle w:val="XMLname"/>
          <w:i w:val="0"/>
          <w:iCs/>
          <w:rPrChange w:id="1279" w:author="Luke Duncan" w:date="2019-11-14T13:14:00Z">
            <w:rPr>
              <w:i w:val="0"/>
            </w:rPr>
          </w:rPrChange>
        </w:rPr>
        <w:t>error</w:t>
      </w:r>
      <w:r w:rsidR="00EA00C8">
        <w:rPr>
          <w:i w:val="0"/>
        </w:rPr>
        <w:t>”</w:t>
      </w:r>
      <w:r w:rsidR="00476871">
        <w:rPr>
          <w:i w:val="0"/>
        </w:rPr>
        <w:t xml:space="preserve"> and the </w:t>
      </w:r>
      <w:r w:rsidRPr="008B30AE">
        <w:rPr>
          <w:rStyle w:val="XMLname"/>
          <w:i w:val="0"/>
          <w:rPrChange w:id="1280" w:author="Luke Duncan" w:date="2019-11-14T13:14:00Z">
            <w:rPr>
              <w:rStyle w:val="XMLname"/>
              <w:iCs/>
            </w:rPr>
          </w:rPrChange>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8B30AE">
        <w:rPr>
          <w:i w:val="0"/>
          <w:iCs/>
          <w:rPrChange w:id="1281" w:author="Luke Duncan" w:date="2019-11-14T13:15:00Z">
            <w:rPr/>
          </w:rPrChange>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1282" w:name="_Toc7702420"/>
      <w:r w:rsidRPr="00D26514">
        <w:t>3.</w:t>
      </w:r>
      <w:r w:rsidR="00296816">
        <w:t>94</w:t>
      </w:r>
      <w:r w:rsidRPr="00D26514">
        <w:t xml:space="preserve">.4.2 </w:t>
      </w:r>
      <w:r w:rsidR="00735753">
        <w:t>Subscribe to Patient Updates</w:t>
      </w:r>
      <w:r>
        <w:t xml:space="preserve"> Response</w:t>
      </w:r>
      <w:bookmarkEnd w:id="1282"/>
    </w:p>
    <w:p w14:paraId="0D6474AF" w14:textId="118FF3BD" w:rsidR="00924270" w:rsidRPr="00D26514" w:rsidRDefault="00924270" w:rsidP="00924270">
      <w:pPr>
        <w:pStyle w:val="Heading5"/>
        <w:ind w:left="0" w:firstLine="0"/>
      </w:pPr>
      <w:bookmarkStart w:id="1283" w:name="_Toc7702421"/>
      <w:r w:rsidRPr="00D26514">
        <w:t>3.</w:t>
      </w:r>
      <w:r w:rsidR="00296816">
        <w:t>94</w:t>
      </w:r>
      <w:r w:rsidRPr="00D26514">
        <w:t>.4.2.1 Trigger Events</w:t>
      </w:r>
      <w:bookmarkEnd w:id="1283"/>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1284" w:name="_Toc7702422"/>
      <w:r w:rsidRPr="00D26514">
        <w:lastRenderedPageBreak/>
        <w:t>3.</w:t>
      </w:r>
      <w:r w:rsidR="00296816">
        <w:t>94</w:t>
      </w:r>
      <w:r w:rsidRPr="00D26514">
        <w:t>.4.2.2 Message Semantics</w:t>
      </w:r>
      <w:bookmarkEnd w:id="1284"/>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8B30AE">
        <w:rPr>
          <w:rStyle w:val="XMLname"/>
          <w:i w:val="0"/>
          <w:rPrChange w:id="1285" w:author="Luke Duncan" w:date="2019-11-14T13:19:00Z">
            <w:rPr>
              <w:rStyle w:val="XMLname"/>
              <w:iCs/>
            </w:rPr>
          </w:rPrChange>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39"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1286" w:name="_Toc7702423"/>
      <w:r w:rsidRPr="00D26514">
        <w:t>3.</w:t>
      </w:r>
      <w:r w:rsidR="00296816">
        <w:t>94</w:t>
      </w:r>
      <w:r w:rsidRPr="00D26514">
        <w:t>.4.2.3 Expected Actions</w:t>
      </w:r>
      <w:bookmarkEnd w:id="1286"/>
    </w:p>
    <w:p w14:paraId="0C8559F6" w14:textId="3C67570C"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w:t>
      </w:r>
      <w:del w:id="1287" w:author="Luke Duncan" w:date="2019-11-14T13:20:00Z">
        <w:r w:rsidR="005D41E3" w:rsidDel="008B30AE">
          <w:rPr>
            <w:i w:val="0"/>
          </w:rPr>
          <w:delText xml:space="preserve">should </w:delText>
        </w:r>
      </w:del>
      <w:ins w:id="1288" w:author="Luke Duncan" w:date="2019-11-14T13:20:00Z">
        <w:r w:rsidR="008B30AE">
          <w:rPr>
            <w:i w:val="0"/>
          </w:rPr>
          <w:t xml:space="preserve">may </w:t>
        </w:r>
      </w:ins>
      <w:r w:rsidR="005D41E3">
        <w:rPr>
          <w:i w:val="0"/>
        </w:rPr>
        <w:t xml:space="preserve">maintain the returned </w:t>
      </w:r>
      <w:del w:id="1289" w:author="Luke Duncan" w:date="2019-11-14T16:29:00Z">
        <w:r w:rsidR="00F41BD5" w:rsidDel="00CE383D">
          <w:rPr>
            <w:rStyle w:val="XMLname"/>
            <w:i w:val="0"/>
            <w:iCs/>
          </w:rPr>
          <w:delText>l</w:delText>
        </w:r>
        <w:r w:rsidR="00062B7C" w:rsidDel="00CE383D">
          <w:rPr>
            <w:rStyle w:val="XMLname"/>
            <w:i w:val="0"/>
            <w:iCs/>
          </w:rPr>
          <w:delText xml:space="preserve">ogical </w:delText>
        </w:r>
      </w:del>
      <w:r w:rsidR="00F41BD5">
        <w:rPr>
          <w:rStyle w:val="XMLname"/>
          <w:i w:val="0"/>
          <w:iCs/>
        </w:rPr>
        <w:t>i</w:t>
      </w:r>
      <w:r w:rsidR="00062B7C">
        <w:rPr>
          <w:rStyle w:val="XMLname"/>
          <w:i w:val="0"/>
          <w:iCs/>
        </w:rPr>
        <w:t xml:space="preserve">d </w:t>
      </w:r>
      <w:del w:id="1290" w:author="Luke Duncan" w:date="2019-11-14T13:20:00Z">
        <w:r w:rsidR="005D41E3" w:rsidDel="001F4157">
          <w:rPr>
            <w:i w:val="0"/>
          </w:rPr>
          <w:delText xml:space="preserve">so </w:delText>
        </w:r>
      </w:del>
      <w:ins w:id="1291" w:author="Luke Duncan" w:date="2019-11-14T13:20:00Z">
        <w:r w:rsidR="001F4157">
          <w:rPr>
            <w:i w:val="0"/>
          </w:rPr>
          <w:t xml:space="preserve">if </w:t>
        </w:r>
      </w:ins>
      <w:r w:rsidR="00062B7C">
        <w:rPr>
          <w:i w:val="0"/>
        </w:rPr>
        <w:t>the Subscription Resource</w:t>
      </w:r>
      <w:r w:rsidR="005D41E3">
        <w:rPr>
          <w:i w:val="0"/>
        </w:rPr>
        <w:t xml:space="preserve"> </w:t>
      </w:r>
      <w:del w:id="1292" w:author="Luke Duncan" w:date="2019-11-14T13:20:00Z">
        <w:r w:rsidR="005D41E3" w:rsidDel="001F4157">
          <w:rPr>
            <w:i w:val="0"/>
          </w:rPr>
          <w:delText xml:space="preserve">can </w:delText>
        </w:r>
      </w:del>
      <w:ins w:id="1293" w:author="Luke Duncan" w:date="2019-11-14T13:20:00Z">
        <w:r w:rsidR="001F4157">
          <w:rPr>
            <w:i w:val="0"/>
          </w:rPr>
          <w:t xml:space="preserve">needs to </w:t>
        </w:r>
      </w:ins>
      <w:r w:rsidR="005D41E3">
        <w:rPr>
          <w:i w:val="0"/>
        </w:rPr>
        <w:t>be queried</w:t>
      </w:r>
      <w:del w:id="1294" w:author="Luke Duncan" w:date="2019-11-14T16:29:00Z">
        <w:r w:rsidR="005D41E3" w:rsidDel="00CE383D">
          <w:rPr>
            <w:i w:val="0"/>
          </w:rPr>
          <w:delText xml:space="preserve"> for status</w:delText>
        </w:r>
      </w:del>
      <w:r w:rsidR="005D41E3">
        <w:rPr>
          <w:i w:val="0"/>
        </w:rPr>
        <w:t>, disabled, or deleted later.</w:t>
      </w:r>
    </w:p>
    <w:p w14:paraId="4356E9B2" w14:textId="21159666" w:rsidR="0021220E" w:rsidRDefault="0021220E" w:rsidP="0021220E">
      <w:pPr>
        <w:pStyle w:val="Heading4"/>
        <w:ind w:left="0" w:firstLine="0"/>
      </w:pPr>
      <w:bookmarkStart w:id="1295"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95"/>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40"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1296"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96"/>
    </w:p>
    <w:p w14:paraId="1DC31A72" w14:textId="2911087F" w:rsidR="00EA00C8" w:rsidRDefault="005D6EC0" w:rsidP="005D6EC0">
      <w:r>
        <w:t>A Patient</w:t>
      </w:r>
      <w:ins w:id="1297" w:author="Luke Duncan" w:date="2019-11-14T13:21:00Z">
        <w:r w:rsidR="001F4157">
          <w:t xml:space="preserve"> Identity</w:t>
        </w:r>
      </w:ins>
      <w:r>
        <w:t xml:space="preserve">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defined at </w:t>
      </w:r>
      <w:hyperlink r:id="rId41"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w:t>
      </w:r>
      <w:r w:rsidRPr="009E2135">
        <w:rPr>
          <w:rStyle w:val="XMLname"/>
          <w:rPrChange w:id="1298" w:author="Luke Duncan" w:date="2019-11-14T13:22:00Z">
            <w:rPr/>
          </w:rPrChange>
        </w:rPr>
        <w:t>off</w:t>
      </w:r>
      <w:r>
        <w:t>” or re-enable a subscription by changing the</w:t>
      </w:r>
      <w:r w:rsidRPr="00470CCF">
        <w:rPr>
          <w:rStyle w:val="XMLname"/>
        </w:rPr>
        <w:t xml:space="preserve"> status</w:t>
      </w:r>
      <w:r>
        <w:t xml:space="preserve"> to “request</w:t>
      </w:r>
      <w:r w:rsidR="000A5271">
        <w:t>ed</w:t>
      </w:r>
      <w:r>
        <w:t xml:space="preserve">.”  </w:t>
      </w:r>
    </w:p>
    <w:p w14:paraId="7D6994AC" w14:textId="099A824B" w:rsidR="00F314A6" w:rsidRDefault="005D6EC0" w:rsidP="005D6EC0">
      <w:r>
        <w:t xml:space="preserve">A Patient Identity Manager </w:t>
      </w:r>
      <w:r w:rsidR="00EA00C8">
        <w:t>shall</w:t>
      </w:r>
      <w:r>
        <w:t xml:space="preserve"> </w:t>
      </w:r>
      <w:del w:id="1299" w:author="Luke Duncan" w:date="2019-11-13T10:26:00Z">
        <w:r w:rsidDel="006A3209">
          <w:delText xml:space="preserve">suspend </w:delText>
        </w:r>
      </w:del>
      <w:ins w:id="1300" w:author="Luke Duncan" w:date="2019-11-13T10:26:00Z">
        <w:r w:rsidR="006A3209">
          <w:t xml:space="preserve">disable </w:t>
        </w:r>
      </w:ins>
      <w:r>
        <w:t xml:space="preserve">a subscription when the </w:t>
      </w:r>
      <w:r w:rsidRPr="00470CCF">
        <w:rPr>
          <w:rStyle w:val="XMLname"/>
        </w:rPr>
        <w:t>status</w:t>
      </w:r>
      <w:r>
        <w:t xml:space="preserve"> is “</w:t>
      </w:r>
      <w:r w:rsidRPr="001F4157">
        <w:rPr>
          <w:rStyle w:val="XMLname"/>
          <w:rPrChange w:id="1301" w:author="Luke Duncan" w:date="2019-11-14T13:22:00Z">
            <w:rPr/>
          </w:rPrChange>
        </w:rPr>
        <w:t>off</w:t>
      </w:r>
      <w:r>
        <w:t xml:space="preserve">.”  </w:t>
      </w:r>
    </w:p>
    <w:p w14:paraId="262DEC5B" w14:textId="1C8DB82D" w:rsidR="005D6EC0" w:rsidRPr="005D6EC0" w:rsidRDefault="00B9705E" w:rsidP="005D6EC0">
      <w:r>
        <w:t>The Patient Identity Manager shall handle</w:t>
      </w:r>
      <w:r w:rsidR="005D6EC0">
        <w:t xml:space="preserve"> changes with a </w:t>
      </w:r>
      <w:r w:rsidR="005D6EC0" w:rsidRPr="00470CCF">
        <w:rPr>
          <w:rStyle w:val="XMLname"/>
        </w:rPr>
        <w:t>status</w:t>
      </w:r>
      <w:r w:rsidR="005D6EC0">
        <w:t xml:space="preserve"> of “</w:t>
      </w:r>
      <w:r w:rsidR="005D6EC0" w:rsidRPr="009E2135">
        <w:rPr>
          <w:rStyle w:val="XMLname"/>
          <w:rPrChange w:id="1302" w:author="Luke Duncan" w:date="2019-11-14T13:22:00Z">
            <w:rPr/>
          </w:rPrChange>
        </w:rPr>
        <w:t>request</w:t>
      </w:r>
      <w:r w:rsidR="000A5271" w:rsidRPr="009E2135">
        <w:rPr>
          <w:rStyle w:val="XMLname"/>
          <w:rPrChange w:id="1303" w:author="Luke Duncan" w:date="2019-11-14T13:22:00Z">
            <w:rPr/>
          </w:rPrChange>
        </w:rPr>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1304" w:name="_Toc7702426"/>
      <w:r w:rsidRPr="00D26514">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304"/>
    </w:p>
    <w:p w14:paraId="50C81438" w14:textId="76CA81C9" w:rsidR="00EA00C8" w:rsidRDefault="005D6EC0" w:rsidP="005D6EC0">
      <w:r>
        <w:t xml:space="preserve">A Patient </w:t>
      </w:r>
      <w:ins w:id="1305" w:author="Luke Duncan" w:date="2019-11-14T13:21:00Z">
        <w:r w:rsidR="001F4157">
          <w:t xml:space="preserve">Identity </w:t>
        </w:r>
      </w:ins>
      <w:r>
        <w:t xml:space="preserve">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42"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proofErr w:type="spellStart"/>
      <w:r w:rsidR="0000435C" w:rsidRPr="0087583B">
        <w:rPr>
          <w:rStyle w:val="XMLname"/>
          <w:iCs/>
        </w:rPr>
        <w:t>Subscription</w:t>
      </w:r>
      <w:r w:rsidR="0000435C">
        <w:rPr>
          <w:i/>
        </w:rPr>
        <w:t>.</w:t>
      </w:r>
      <w:r w:rsidR="0000435C" w:rsidRPr="0087583B">
        <w:rPr>
          <w:rStyle w:val="XMLname"/>
          <w:iCs/>
        </w:rPr>
        <w:t>channel</w:t>
      </w:r>
      <w:proofErr w:type="spellEnd"/>
      <w:r>
        <w:t>.</w:t>
      </w:r>
    </w:p>
    <w:p w14:paraId="72D8DAC0" w14:textId="48AC1E22" w:rsidR="00924270" w:rsidRDefault="00924270" w:rsidP="00924270">
      <w:pPr>
        <w:pStyle w:val="Heading3"/>
        <w:ind w:left="0" w:firstLine="0"/>
      </w:pPr>
      <w:bookmarkStart w:id="1306" w:name="_Toc7702427"/>
      <w:r w:rsidRPr="00D26514">
        <w:t>3.</w:t>
      </w:r>
      <w:r w:rsidR="00296816">
        <w:t>94</w:t>
      </w:r>
      <w:r w:rsidRPr="00D26514">
        <w:t>.</w:t>
      </w:r>
      <w:r>
        <w:t>5</w:t>
      </w:r>
      <w:r w:rsidRPr="00D26514">
        <w:t xml:space="preserve"> Security Considerations</w:t>
      </w:r>
      <w:bookmarkEnd w:id="1306"/>
    </w:p>
    <w:p w14:paraId="044CF449" w14:textId="023D2E58"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del w:id="1307" w:author="Luke Duncan" w:date="2019-11-13T21:20:00Z">
        <w:r w:rsidR="00884C23" w:rsidDel="00912F6C">
          <w:rPr>
            <w:lang w:eastAsia="x-none"/>
          </w:rPr>
          <w:delText>PMIM</w:delText>
        </w:r>
      </w:del>
      <w:ins w:id="1308" w:author="Luke Duncan" w:date="2019-11-13T21:20:00Z">
        <w:r w:rsidR="00912F6C">
          <w:rPr>
            <w:lang w:eastAsia="x-none"/>
          </w:rPr>
          <w:t>PMIR</w:t>
        </w:r>
      </w:ins>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lastRenderedPageBreak/>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1309" w:name="_Toc398544397"/>
      <w:bookmarkStart w:id="1310" w:name="_Toc7702428"/>
      <w:r w:rsidRPr="00977EA3">
        <w:t>3.</w:t>
      </w:r>
      <w:r w:rsidR="00296816">
        <w:t>94</w:t>
      </w:r>
      <w:r w:rsidRPr="00977EA3">
        <w:t>.5.1 Security Audit Considerations</w:t>
      </w:r>
      <w:bookmarkEnd w:id="1309"/>
      <w:bookmarkEnd w:id="1310"/>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64944ADF" w:rsidR="00B96685" w:rsidRPr="00977EA3" w:rsidRDefault="00B96685" w:rsidP="00D3057B">
      <w:r>
        <w:t xml:space="preserve">Note that the same </w:t>
      </w:r>
      <w:r w:rsidR="007B6D63">
        <w:t>audit message</w:t>
      </w:r>
      <w:r>
        <w:t xml:space="preserve"> is recorded by both Patient </w:t>
      </w:r>
      <w:ins w:id="1311" w:author="Luke Duncan" w:date="2019-11-14T13:22:00Z">
        <w:r w:rsidR="009E2135">
          <w:t xml:space="preserve">Identity </w:t>
        </w:r>
      </w:ins>
      <w:r>
        <w:t>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w:t>
      </w:r>
      <w:ins w:id="1312" w:author="Luke Duncan" w:date="2019-11-14T13:23:00Z">
        <w:r w:rsidR="009E2135">
          <w:t xml:space="preserve"> Identity</w:t>
        </w:r>
      </w:ins>
      <w:r>
        <w:t xml:space="preserve">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7F9B550F" w:rsidR="00D3057B" w:rsidRPr="00977EA3" w:rsidRDefault="00D3057B" w:rsidP="00D3057B">
      <w:pPr>
        <w:pStyle w:val="Heading5"/>
        <w:ind w:left="0" w:firstLine="0"/>
      </w:pPr>
      <w:bookmarkStart w:id="1313" w:name="_Toc7702429"/>
      <w:r w:rsidRPr="00977EA3">
        <w:t>3.</w:t>
      </w:r>
      <w:r w:rsidR="00296816">
        <w:t>94</w:t>
      </w:r>
      <w:r w:rsidRPr="00977EA3">
        <w:t xml:space="preserve">.5.1.1 </w:t>
      </w:r>
      <w:r w:rsidR="00134058">
        <w:t xml:space="preserve">Patient </w:t>
      </w:r>
      <w:ins w:id="1314" w:author="Luke Duncan" w:date="2019-11-14T13:23:00Z">
        <w:r w:rsidR="009E2135">
          <w:t xml:space="preserve">Identity </w:t>
        </w:r>
      </w:ins>
      <w:r w:rsidR="00134058">
        <w:t xml:space="preserve">Subscriber </w:t>
      </w:r>
      <w:r w:rsidRPr="00977EA3">
        <w:t>audit message:</w:t>
      </w:r>
      <w:bookmarkEnd w:id="131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lastRenderedPageBreak/>
              <w:t>UserID</w:t>
            </w:r>
            <w:proofErr w:type="spellEnd"/>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lastRenderedPageBreak/>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1315" w:name="_Toc7702430"/>
      <w:r w:rsidRPr="00977EA3">
        <w:t>3.</w:t>
      </w:r>
      <w:r w:rsidR="00296816">
        <w:t>94</w:t>
      </w:r>
      <w:r w:rsidRPr="00977EA3">
        <w:t xml:space="preserve">.5.1.2 </w:t>
      </w:r>
      <w:r w:rsidR="00B96685">
        <w:t>Patient Identity Manager</w:t>
      </w:r>
      <w:r w:rsidRPr="00977EA3">
        <w:t xml:space="preserve"> audit message:</w:t>
      </w:r>
      <w:bookmarkEnd w:id="1315"/>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68D886D8" w:rsidR="00E158D0" w:rsidRPr="008407CB" w:rsidRDefault="00E158D0" w:rsidP="00E158D0">
      <w:pPr>
        <w:pStyle w:val="Heading3"/>
        <w:ind w:left="0" w:firstLine="0"/>
      </w:pPr>
      <w:bookmarkStart w:id="1316" w:name="_Toc2769954"/>
      <w:bookmarkStart w:id="1317" w:name="_Toc7702431"/>
      <w:r w:rsidRPr="008407CB">
        <w:t>3.78.2 Actor Roles</w:t>
      </w:r>
      <w:bookmarkEnd w:id="1316"/>
      <w:bookmarkEnd w:id="1317"/>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F87009" w:rsidRDefault="00F87009"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F87009" w:rsidRDefault="00F87009"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F87009" w:rsidRDefault="00F87009"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F87009" w:rsidRDefault="00F87009"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F87009" w:rsidRDefault="00F87009"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F87009" w:rsidRDefault="00F87009"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F87009" w:rsidRDefault="00F87009"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F87009" w:rsidRDefault="00F87009"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318" w:name="_Toc396826786"/>
      <w:bookmarkStart w:id="1319" w:name="_Toc520113397"/>
      <w:r>
        <w:lastRenderedPageBreak/>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PIXm</w:t>
      </w:r>
      <w:proofErr w:type="spellEnd"/>
      <w:r>
        <w:t xml:space="preserve"> Trial Implementation Supplement)</w:t>
      </w:r>
    </w:p>
    <w:p w14:paraId="0B367F6D" w14:textId="6E3F5473" w:rsidR="008E59C8" w:rsidRPr="002B3A8C" w:rsidRDefault="008E59C8" w:rsidP="008E59C8">
      <w:pPr>
        <w:pStyle w:val="Heading3"/>
      </w:pPr>
      <w:bookmarkStart w:id="1320"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F87009" w:rsidRDefault="00F87009"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F87009" w:rsidRDefault="00F87009" w:rsidP="008E59C8">
                      <w:pPr>
                        <w:rPr>
                          <w:sz w:val="18"/>
                        </w:rPr>
                      </w:pPr>
                      <w:r>
                        <w:rPr>
                          <w:sz w:val="18"/>
                        </w:rPr>
                        <w:t>Patient Identity Manager</w:t>
                      </w:r>
                    </w:p>
                  </w:txbxContent>
                </v:textbox>
              </v:shape>
            </w:pict>
          </mc:Fallback>
        </mc:AlternateContent>
      </w:r>
      <w:r w:rsidRPr="002B3A8C">
        <w:t>3.83.2 Actor Roles</w:t>
      </w:r>
      <w:bookmarkEnd w:id="1318"/>
      <w:bookmarkEnd w:id="1319"/>
      <w:bookmarkEnd w:id="1320"/>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F87009" w:rsidRDefault="00F87009"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F87009" w:rsidRDefault="00F87009"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F87009" w:rsidRDefault="00F87009"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F87009" w:rsidRDefault="00F87009"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F87009" w:rsidRDefault="00F87009"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F87009" w:rsidRDefault="00F87009"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03B12A6B" w:rsidR="008E59C8" w:rsidRPr="002B3A8C" w:rsidRDefault="008E59C8" w:rsidP="0048476D">
            <w:pPr>
              <w:pStyle w:val="BodyText"/>
              <w:rPr>
                <w:b/>
              </w:rPr>
            </w:pPr>
            <w:del w:id="1321" w:author="Luke Duncan" w:date="2019-11-13T10:29:00Z">
              <w:r w:rsidRPr="002B3A8C" w:rsidDel="006A3209">
                <w:rPr>
                  <w:b/>
                </w:rPr>
                <w:delText>Actor</w:delText>
              </w:r>
            </w:del>
            <w:ins w:id="1322" w:author="Luke Duncan" w:date="2019-11-13T10:29:00Z">
              <w:r w:rsidR="006A3209">
                <w:rPr>
                  <w:b/>
                </w:rPr>
                <w:t>Role</w:t>
              </w:r>
            </w:ins>
            <w:r w:rsidRPr="002B3A8C">
              <w:rPr>
                <w:b/>
              </w:rPr>
              <w:t>:</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 xml:space="preserve">Returns Cross-referenced Patient Identifiers for the patient that </w:t>
            </w:r>
            <w:proofErr w:type="gramStart"/>
            <w:r w:rsidRPr="002B3A8C">
              <w:t>cross-matches</w:t>
            </w:r>
            <w:proofErr w:type="gramEnd"/>
            <w:r w:rsidRPr="002B3A8C">
              <w:t xml:space="preserve">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034C5AA5" w:rsidR="008E59C8" w:rsidRPr="002B3A8C" w:rsidRDefault="008E59C8" w:rsidP="0048476D">
            <w:pPr>
              <w:pStyle w:val="BodyText"/>
              <w:rPr>
                <w:b/>
              </w:rPr>
            </w:pPr>
            <w:del w:id="1323" w:author="Luke Duncan" w:date="2019-11-13T10:29:00Z">
              <w:r w:rsidRPr="002B3A8C" w:rsidDel="006A3209">
                <w:rPr>
                  <w:b/>
                </w:rPr>
                <w:delText>Role</w:delText>
              </w:r>
            </w:del>
            <w:ins w:id="1324" w:author="Luke Duncan" w:date="2019-11-13T10:29:00Z">
              <w:r w:rsidR="006A3209">
                <w:rPr>
                  <w:b/>
                </w:rPr>
                <w:t>Actor(s)</w:t>
              </w:r>
            </w:ins>
            <w:r w:rsidRPr="002B3A8C">
              <w:rPr>
                <w:b/>
              </w:rPr>
              <w:t>:</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3"/>
      <w:footerReference w:type="even" r:id="rId44"/>
      <w:footerReference w:type="default" r:id="rId45"/>
      <w:footerReference w:type="first" r:id="rId46"/>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 w:author="John Moehrke" w:date="2019-11-12T20:57:00Z" w:initials="JM">
    <w:p w14:paraId="1EE7AC74" w14:textId="07BB3167" w:rsidR="00F87009" w:rsidRDefault="00F87009">
      <w:pPr>
        <w:pStyle w:val="CommentText"/>
      </w:pPr>
      <w:r>
        <w:rPr>
          <w:rStyle w:val="CommentReference"/>
        </w:rPr>
        <w:annotationRef/>
      </w:r>
      <w:r>
        <w:t xml:space="preserve">Are these </w:t>
      </w:r>
      <w:proofErr w:type="gramStart"/>
      <w:r>
        <w:t>really new</w:t>
      </w:r>
      <w:proofErr w:type="gramEnd"/>
      <w:r>
        <w:t>? Can we reuse some existing ones?</w:t>
      </w:r>
    </w:p>
  </w:comment>
  <w:comment w:id="95" w:author="Luke Duncan" w:date="2019-11-13T09:17:00Z" w:initials="LD">
    <w:p w14:paraId="3BBAB699" w14:textId="77777777" w:rsidR="00F87009" w:rsidRDefault="00F87009">
      <w:pPr>
        <w:pStyle w:val="CommentText"/>
      </w:pPr>
      <w:r>
        <w:rPr>
          <w:rStyle w:val="CommentReference"/>
        </w:rPr>
        <w:annotationRef/>
      </w:r>
      <w:r>
        <w:t>Clarify this difference more.</w:t>
      </w:r>
    </w:p>
    <w:p w14:paraId="25130188" w14:textId="433DFA5E" w:rsidR="00F87009" w:rsidRDefault="00F87009">
      <w:pPr>
        <w:pStyle w:val="CommentText"/>
      </w:pPr>
    </w:p>
  </w:comment>
  <w:comment w:id="121" w:author="Luke Duncan" w:date="2019-11-14T15:49:00Z" w:initials="LD">
    <w:p w14:paraId="460B289C" w14:textId="77777777" w:rsidR="00F87009" w:rsidRDefault="00F87009">
      <w:pPr>
        <w:pStyle w:val="CommentText"/>
      </w:pPr>
      <w:r>
        <w:rPr>
          <w:rStyle w:val="CommentReference"/>
        </w:rPr>
        <w:annotationRef/>
      </w:r>
      <w:r>
        <w:t>Search on patient identity, and master patient identity to replace with patient master identity if necessary.</w:t>
      </w:r>
    </w:p>
    <w:p w14:paraId="4E6280E1" w14:textId="111DF9F7" w:rsidR="00F87009" w:rsidRDefault="00F87009">
      <w:pPr>
        <w:pStyle w:val="CommentText"/>
      </w:pPr>
    </w:p>
  </w:comment>
  <w:comment w:id="215" w:author="John Moehrke" w:date="2019-11-12T21:04:00Z" w:initials="JM">
    <w:p w14:paraId="46AB6F80" w14:textId="19427DCD" w:rsidR="00F87009" w:rsidRDefault="00F87009">
      <w:pPr>
        <w:pStyle w:val="CommentText"/>
      </w:pPr>
      <w:r>
        <w:rPr>
          <w:rStyle w:val="CommentReference"/>
        </w:rPr>
        <w:annotationRef/>
      </w:r>
      <w:r>
        <w:t>Is this still true? I thought we moved toward failure on query of old Patient id.</w:t>
      </w:r>
    </w:p>
  </w:comment>
  <w:comment w:id="219" w:author="Luke Duncan" w:date="2019-11-13T09:36:00Z" w:initials="LD">
    <w:p w14:paraId="3E67F85E" w14:textId="77777777" w:rsidR="00F87009" w:rsidRDefault="00F87009">
      <w:pPr>
        <w:pStyle w:val="CommentText"/>
      </w:pPr>
      <w:r>
        <w:rPr>
          <w:rStyle w:val="CommentReference"/>
        </w:rPr>
        <w:annotationRef/>
      </w:r>
      <w:r>
        <w:t>Further review this afternoon.</w:t>
      </w:r>
    </w:p>
    <w:p w14:paraId="7485E6D9" w14:textId="77777777" w:rsidR="00F87009" w:rsidRDefault="00F87009" w:rsidP="00912F6C">
      <w:pPr>
        <w:pStyle w:val="CommentText"/>
      </w:pPr>
      <w:r>
        <w:rPr>
          <w:rStyle w:val="CommentReference"/>
        </w:rPr>
        <w:annotationRef/>
      </w:r>
      <w:r>
        <w:t>This is out of scope for PMIM.  Should we state that here?</w:t>
      </w:r>
    </w:p>
    <w:p w14:paraId="29DEDA0E" w14:textId="4D1875B1" w:rsidR="00F87009" w:rsidRDefault="00F87009">
      <w:pPr>
        <w:pStyle w:val="CommentText"/>
      </w:pPr>
    </w:p>
  </w:comment>
  <w:comment w:id="257" w:author="Lynn Felhofer" w:date="2019-11-12T07:52:00Z" w:initials="LF">
    <w:p w14:paraId="32B2A97B" w14:textId="77777777" w:rsidR="00F87009" w:rsidRDefault="00F87009" w:rsidP="00E802D3">
      <w:pPr>
        <w:pStyle w:val="CommentText"/>
      </w:pPr>
      <w:r>
        <w:rPr>
          <w:rStyle w:val="CommentReference"/>
        </w:rPr>
        <w:annotationRef/>
      </w:r>
      <w:r>
        <w:t>I’m not a fan of this column in the new template (arrows in the diagram work fine), but since it’s now there, I added it</w:t>
      </w:r>
    </w:p>
  </w:comment>
  <w:comment w:id="352" w:author="Luke Duncan" w:date="2019-11-14T16:32:00Z" w:initials="LD">
    <w:p w14:paraId="23668998" w14:textId="77777777" w:rsidR="00F87009" w:rsidRDefault="00F87009">
      <w:pPr>
        <w:pStyle w:val="CommentText"/>
        <w:rPr>
          <w:rStyle w:val="CommentReference"/>
        </w:rPr>
      </w:pPr>
      <w:r>
        <w:rPr>
          <w:rStyle w:val="CommentReference"/>
        </w:rPr>
        <w:annotationRef/>
      </w:r>
      <w:r>
        <w:rPr>
          <w:rStyle w:val="CommentReference"/>
        </w:rPr>
        <w:t>Clean this up.</w:t>
      </w:r>
    </w:p>
    <w:p w14:paraId="135B2D5B" w14:textId="5EB01019" w:rsidR="00F87009" w:rsidRDefault="00F87009">
      <w:pPr>
        <w:pStyle w:val="CommentText"/>
      </w:pPr>
    </w:p>
  </w:comment>
  <w:comment w:id="378" w:author="John Moehrke" w:date="2019-11-12T21:07:00Z" w:initials="JM">
    <w:p w14:paraId="146B7F6E" w14:textId="466FF28E" w:rsidR="00F87009" w:rsidRDefault="00F87009">
      <w:pPr>
        <w:pStyle w:val="CommentText"/>
      </w:pPr>
      <w:r>
        <w:rPr>
          <w:rStyle w:val="CommentReference"/>
        </w:rPr>
        <w:annotationRef/>
      </w:r>
      <w:r>
        <w:t>???? No concepts? How about Patient Identity? How about Merge?</w:t>
      </w:r>
    </w:p>
  </w:comment>
  <w:comment w:id="400" w:author="John Moehrke" w:date="2019-11-12T21:20:00Z" w:initials="JM">
    <w:p w14:paraId="586BF751" w14:textId="5BBC4704" w:rsidR="00F87009" w:rsidRDefault="00F87009">
      <w:pPr>
        <w:pStyle w:val="CommentText"/>
      </w:pPr>
      <w:r>
        <w:rPr>
          <w:rStyle w:val="CommentReference"/>
        </w:rPr>
        <w:annotationRef/>
      </w:r>
      <w:r>
        <w:t xml:space="preserve">I hate to add more use-cases, but these set do not have the </w:t>
      </w:r>
      <w:proofErr w:type="gramStart"/>
      <w:r>
        <w:t>most simple</w:t>
      </w:r>
      <w:proofErr w:type="gramEnd"/>
      <w:r>
        <w:t xml:space="preserve"> ‘lookup a patient master identity, and use it’. Like we expect will be the dominant use in MHD thru </w:t>
      </w:r>
      <w:proofErr w:type="spellStart"/>
      <w:r>
        <w:t>PDQm</w:t>
      </w:r>
      <w:proofErr w:type="spellEnd"/>
      <w:r>
        <w:t xml:space="preserve"> and </w:t>
      </w:r>
      <w:proofErr w:type="spellStart"/>
      <w:r>
        <w:t>PIDm</w:t>
      </w:r>
      <w:proofErr w:type="spellEnd"/>
      <w:r>
        <w:t xml:space="preserve">…Maybe we just say this as a pre-use-case for why </w:t>
      </w:r>
      <w:proofErr w:type="spellStart"/>
      <w:r>
        <w:t>PDQm</w:t>
      </w:r>
      <w:proofErr w:type="spellEnd"/>
      <w:r>
        <w:t xml:space="preserve"> and </w:t>
      </w:r>
      <w:proofErr w:type="spellStart"/>
      <w:r>
        <w:t>PIXm</w:t>
      </w:r>
      <w:proofErr w:type="spellEnd"/>
      <w:r>
        <w:t xml:space="preserve"> are included?</w:t>
      </w:r>
    </w:p>
  </w:comment>
  <w:comment w:id="435" w:author="John Moehrke" w:date="2019-11-12T21:08:00Z" w:initials="JM">
    <w:p w14:paraId="045663F4" w14:textId="26E218D5" w:rsidR="00F87009" w:rsidRDefault="00F87009">
      <w:pPr>
        <w:pStyle w:val="CommentText"/>
      </w:pPr>
      <w:r>
        <w:rPr>
          <w:rStyle w:val="CommentReference"/>
        </w:rPr>
        <w:annotationRef/>
      </w:r>
      <w:r>
        <w:t>I think there needs to be a comma between “a care facility” and “to her new baby”</w:t>
      </w:r>
    </w:p>
  </w:comment>
  <w:comment w:id="438" w:author="John Moehrke" w:date="2019-11-12T21:09:00Z" w:initials="JM">
    <w:p w14:paraId="7EC8E89C" w14:textId="117EC3AD" w:rsidR="00F87009" w:rsidRDefault="00F87009">
      <w:pPr>
        <w:pStyle w:val="CommentText"/>
      </w:pPr>
      <w:r>
        <w:rPr>
          <w:rStyle w:val="CommentReference"/>
        </w:rPr>
        <w:annotationRef/>
      </w:r>
      <w:r>
        <w:t>Colon seems an odd punctuation here</w:t>
      </w:r>
    </w:p>
  </w:comment>
  <w:comment w:id="436" w:author="John Moehrke" w:date="2019-11-12T21:10:00Z" w:initials="JM">
    <w:p w14:paraId="671A86D9" w14:textId="765E1B19" w:rsidR="00F87009" w:rsidRDefault="00F87009">
      <w:pPr>
        <w:pStyle w:val="CommentText"/>
      </w:pPr>
      <w:r>
        <w:t>Recommend simplifying to “</w:t>
      </w:r>
      <w:r>
        <w:rPr>
          <w:rStyle w:val="CommentReference"/>
        </w:rPr>
        <w:annotationRef/>
      </w:r>
      <w:r>
        <w:t>Mosa gives birth to a new baby Joshua.” As there is no usefulness of “in a care facility”</w:t>
      </w:r>
    </w:p>
  </w:comment>
  <w:comment w:id="440" w:author="John Moehrke" w:date="2019-11-12T21:12:00Z" w:initials="JM">
    <w:p w14:paraId="14B57C42" w14:textId="476C31D2" w:rsidR="00F87009" w:rsidRDefault="00F87009">
      <w:pPr>
        <w:pStyle w:val="CommentText"/>
      </w:pPr>
      <w:r>
        <w:rPr>
          <w:rStyle w:val="CommentReference"/>
        </w:rPr>
        <w:annotationRef/>
      </w:r>
      <w:r>
        <w:t>Aka a Patient Identity???</w:t>
      </w:r>
    </w:p>
  </w:comment>
  <w:comment w:id="445" w:author="John Moehrke" w:date="2019-11-12T21:12:00Z" w:initials="JM">
    <w:p w14:paraId="1ADFCC5A" w14:textId="7FDDA715" w:rsidR="00F87009" w:rsidRDefault="00F87009">
      <w:pPr>
        <w:pStyle w:val="CommentText"/>
      </w:pPr>
      <w:r>
        <w:rPr>
          <w:rStyle w:val="CommentReference"/>
        </w:rPr>
        <w:annotationRef/>
      </w:r>
      <w:r>
        <w:t xml:space="preserve">Client Registry is not a formal actor in IHE so should not be capitalized </w:t>
      </w:r>
    </w:p>
  </w:comment>
  <w:comment w:id="456" w:author="John Moehrke" w:date="2019-11-12T21:12:00Z" w:initials="JM">
    <w:p w14:paraId="70AF8F20" w14:textId="6EE61AAB" w:rsidR="00F87009" w:rsidRDefault="00F87009">
      <w:pPr>
        <w:pStyle w:val="CommentText"/>
      </w:pPr>
      <w:r>
        <w:rPr>
          <w:rStyle w:val="CommentReference"/>
        </w:rPr>
        <w:annotationRef/>
      </w:r>
      <w:r>
        <w:rPr>
          <w:rStyle w:val="CommentReference"/>
        </w:rPr>
        <w:t>lowercase</w:t>
      </w:r>
    </w:p>
  </w:comment>
  <w:comment w:id="478" w:author="John Moehrke" w:date="2019-11-12T21:14:00Z" w:initials="JM">
    <w:p w14:paraId="7E6F400B" w14:textId="714586F6" w:rsidR="00F87009" w:rsidRDefault="00F87009">
      <w:pPr>
        <w:pStyle w:val="CommentText"/>
      </w:pPr>
      <w:r>
        <w:rPr>
          <w:rStyle w:val="CommentReference"/>
        </w:rPr>
        <w:annotationRef/>
      </w:r>
      <w:r>
        <w:t>CR? Spell out in lowercase</w:t>
      </w:r>
    </w:p>
  </w:comment>
  <w:comment w:id="479" w:author="John Moehrke" w:date="2019-11-12T21:15:00Z" w:initials="JM">
    <w:p w14:paraId="0A9B6219" w14:textId="4F4BE9B0" w:rsidR="00F87009" w:rsidRDefault="00F87009">
      <w:pPr>
        <w:pStyle w:val="CommentText"/>
      </w:pPr>
      <w:r>
        <w:rPr>
          <w:rStyle w:val="CommentReference"/>
        </w:rPr>
        <w:annotationRef/>
      </w:r>
      <w:r>
        <w:t>Spell out or just call it ‘national identity registry’</w:t>
      </w:r>
    </w:p>
  </w:comment>
  <w:comment w:id="494" w:author="John Moehrke" w:date="2019-11-12T21:16:00Z" w:initials="JM">
    <w:p w14:paraId="278EEDE0" w14:textId="783904D3" w:rsidR="00F87009" w:rsidRDefault="00F87009">
      <w:pPr>
        <w:pStyle w:val="CommentText"/>
      </w:pPr>
      <w:r>
        <w:rPr>
          <w:rStyle w:val="CommentReference"/>
        </w:rPr>
        <w:annotationRef/>
      </w:r>
      <w:r>
        <w:t>Are there good use-case driven exceptions? Or do we think this is only a technical failure?</w:t>
      </w:r>
    </w:p>
  </w:comment>
  <w:comment w:id="561" w:author="John Moehrke" w:date="2019-11-12T21:22:00Z" w:initials="JM">
    <w:p w14:paraId="4A98988B" w14:textId="2C4942E3" w:rsidR="00F87009" w:rsidRDefault="00F87009">
      <w:pPr>
        <w:pStyle w:val="CommentText"/>
      </w:pPr>
      <w:r>
        <w:rPr>
          <w:rStyle w:val="CommentReference"/>
        </w:rPr>
        <w:annotationRef/>
      </w:r>
      <w:r>
        <w:t>A duplicate master patient identity is detected.</w:t>
      </w:r>
    </w:p>
  </w:comment>
  <w:comment w:id="577" w:author="John Moehrke" w:date="2019-11-12T21:22:00Z" w:initials="JM">
    <w:p w14:paraId="24B9A137" w14:textId="3146A23A" w:rsidR="00F87009" w:rsidRDefault="00F87009">
      <w:pPr>
        <w:pStyle w:val="CommentText"/>
      </w:pPr>
      <w:r>
        <w:rPr>
          <w:rStyle w:val="CommentReference"/>
        </w:rPr>
        <w:annotationRef/>
      </w:r>
      <w:r>
        <w:t>Note I am trying to remove “record” as many will see that as the WHOLE patient record… aka “EHR” (the ‘R’ being Record). It is unusual to see Patient Identity as the whole of the “Record”</w:t>
      </w:r>
    </w:p>
  </w:comment>
  <w:comment w:id="594" w:author="John Moehrke" w:date="2019-11-12T21:24:00Z" w:initials="JM">
    <w:p w14:paraId="448CBA90" w14:textId="365C226E" w:rsidR="00F87009" w:rsidRDefault="00F87009">
      <w:pPr>
        <w:pStyle w:val="CommentText"/>
      </w:pPr>
      <w:r>
        <w:rPr>
          <w:rStyle w:val="CommentReference"/>
        </w:rPr>
        <w:annotationRef/>
      </w:r>
      <w:r>
        <w:t>Able to be corrected? Or notified for correction?</w:t>
      </w:r>
    </w:p>
  </w:comment>
  <w:comment w:id="602" w:author="John Moehrke" w:date="2019-11-12T21:25:00Z" w:initials="JM">
    <w:p w14:paraId="4C671AEE" w14:textId="0BF48B33" w:rsidR="00F87009" w:rsidRDefault="00F87009">
      <w:pPr>
        <w:pStyle w:val="CommentText"/>
      </w:pPr>
      <w:r>
        <w:rPr>
          <w:rStyle w:val="CommentReference"/>
        </w:rPr>
        <w:annotationRef/>
      </w:r>
      <w:r>
        <w:t>Client ID is a new term introduced in this use-case. We should stick with just one term “Patient Identity” and “Master Patent Identity”</w:t>
      </w:r>
    </w:p>
  </w:comment>
  <w:comment w:id="612" w:author="John Moehrke" w:date="2019-11-12T21:26:00Z" w:initials="JM">
    <w:p w14:paraId="223760B7" w14:textId="680482F7" w:rsidR="00F87009" w:rsidRDefault="00F87009">
      <w:pPr>
        <w:pStyle w:val="CommentText"/>
      </w:pPr>
      <w:r>
        <w:rPr>
          <w:rStyle w:val="CommentReference"/>
        </w:rPr>
        <w:annotationRef/>
      </w:r>
      <w:r>
        <w:t>Bolding does not make the term more understandable. Can we just call this “second”?</w:t>
      </w:r>
    </w:p>
  </w:comment>
  <w:comment w:id="796" w:author="Luke Duncan" w:date="2019-11-13T10:14:00Z" w:initials="LD">
    <w:p w14:paraId="24F6365F" w14:textId="14DCF761" w:rsidR="00F87009" w:rsidRDefault="00F87009">
      <w:pPr>
        <w:pStyle w:val="CommentText"/>
      </w:pPr>
      <w:r>
        <w:rPr>
          <w:rStyle w:val="CommentReference"/>
        </w:rPr>
        <w:annotationRef/>
      </w:r>
      <w:r>
        <w:t xml:space="preserve">Discuss how this might affect </w:t>
      </w:r>
      <w:proofErr w:type="spellStart"/>
      <w:r>
        <w:t>pixm</w:t>
      </w:r>
      <w:proofErr w:type="spellEnd"/>
      <w:r>
        <w:t>/</w:t>
      </w:r>
      <w:proofErr w:type="spellStart"/>
      <w:r>
        <w:t>pdqm</w:t>
      </w:r>
      <w:proofErr w:type="spellEnd"/>
      <w:r>
        <w:t xml:space="preserve"> if they were a patient identity consumer.</w:t>
      </w:r>
    </w:p>
  </w:comment>
  <w:comment w:id="797" w:author="Luke Duncan" w:date="2019-11-14T14:11:00Z" w:initials="LD">
    <w:p w14:paraId="0FAD423D" w14:textId="77777777" w:rsidR="00F87009" w:rsidRDefault="00F87009">
      <w:pPr>
        <w:pStyle w:val="CommentText"/>
      </w:pPr>
      <w:r>
        <w:rPr>
          <w:rStyle w:val="CommentReference"/>
        </w:rPr>
        <w:annotationRef/>
      </w:r>
      <w:r>
        <w:t xml:space="preserve">Add text to modify </w:t>
      </w:r>
      <w:proofErr w:type="spellStart"/>
      <w:r>
        <w:t>PIXm</w:t>
      </w:r>
      <w:proofErr w:type="spellEnd"/>
      <w:r>
        <w:t>/</w:t>
      </w:r>
      <w:proofErr w:type="spellStart"/>
      <w:r>
        <w:t>PDQm</w:t>
      </w:r>
      <w:proofErr w:type="spellEnd"/>
      <w:r>
        <w:t xml:space="preserve"> to add this to their </w:t>
      </w:r>
      <w:proofErr w:type="gramStart"/>
      <w:r>
        <w:t>cross profile</w:t>
      </w:r>
      <w:proofErr w:type="gramEnd"/>
      <w:r>
        <w:t xml:space="preserve"> considerations.</w:t>
      </w:r>
    </w:p>
    <w:p w14:paraId="5BD8652E" w14:textId="00E5EC77" w:rsidR="00F87009" w:rsidRDefault="00F87009">
      <w:pPr>
        <w:pStyle w:val="CommentText"/>
      </w:pPr>
    </w:p>
  </w:comment>
  <w:comment w:id="849" w:author="John Moehrke" w:date="2019-11-12T21:34:00Z" w:initials="JM">
    <w:p w14:paraId="0CF1DA74" w14:textId="0671DF25" w:rsidR="00F87009" w:rsidRDefault="00F87009">
      <w:pPr>
        <w:pStyle w:val="CommentText"/>
      </w:pPr>
      <w:r>
        <w:rPr>
          <w:rStyle w:val="CommentReference"/>
        </w:rPr>
        <w:annotationRef/>
      </w:r>
      <w:r>
        <w:t xml:space="preserve">When a Subscription defines the message trigger isn’t the Subscription defining the encoding type? </w:t>
      </w:r>
      <w:proofErr w:type="gramStart"/>
      <w:r>
        <w:t>Thus</w:t>
      </w:r>
      <w:proofErr w:type="gramEnd"/>
      <w:r>
        <w:t xml:space="preserve"> when a Subscription is not the defining pre-condition for the trigger the encoding is defined by configuration. Right?</w:t>
      </w:r>
    </w:p>
  </w:comment>
  <w:comment w:id="964" w:author="John Moehrke" w:date="2019-11-12T21:37:00Z" w:initials="JM">
    <w:p w14:paraId="288AAFD5" w14:textId="6D310FF1" w:rsidR="00F87009" w:rsidRDefault="00F87009">
      <w:pPr>
        <w:pStyle w:val="CommentText"/>
      </w:pPr>
      <w:r>
        <w:rPr>
          <w:rStyle w:val="CommentReference"/>
        </w:rPr>
        <w:annotationRef/>
      </w:r>
      <w:r>
        <w:t>If we are only handing Patient resources in the message, how is a “</w:t>
      </w:r>
      <w:proofErr w:type="spellStart"/>
      <w:r>
        <w:t>RelatedPerson</w:t>
      </w:r>
      <w:proofErr w:type="spellEnd"/>
      <w:r>
        <w:t>” to be handled? I think this should be out-of-scope for now.</w:t>
      </w:r>
    </w:p>
  </w:comment>
  <w:comment w:id="1012" w:author="Luke Duncan" w:date="2019-11-11T14:45:00Z" w:initials="LD">
    <w:p w14:paraId="615718FD" w14:textId="3D147AFF" w:rsidR="00F87009" w:rsidRDefault="00F87009">
      <w:pPr>
        <w:pStyle w:val="CommentText"/>
      </w:pPr>
      <w:r>
        <w:rPr>
          <w:rStyle w:val="CommentReference"/>
        </w:rPr>
        <w:annotationRef/>
      </w:r>
      <w:r>
        <w:t xml:space="preserve">Include </w:t>
      </w:r>
      <w:proofErr w:type="spellStart"/>
      <w:proofErr w:type="gramStart"/>
      <w:r>
        <w:t>entry.response</w:t>
      </w:r>
      <w:proofErr w:type="spellEnd"/>
      <w:proofErr w:type="gramEnd"/>
      <w:r>
        <w:t xml:space="preserve"> for each with </w:t>
      </w:r>
      <w:proofErr w:type="spellStart"/>
      <w:r>
        <w:t>operationoutcome</w:t>
      </w:r>
      <w:proofErr w:type="spellEnd"/>
      <w:r>
        <w:t xml:space="preserve"> for rejected unmerge.</w:t>
      </w:r>
    </w:p>
    <w:p w14:paraId="54FCD51F" w14:textId="000F2DA7" w:rsidR="00F87009" w:rsidRDefault="00F87009">
      <w:pPr>
        <w:pStyle w:val="CommentText"/>
      </w:pPr>
    </w:p>
  </w:comment>
  <w:comment w:id="1013" w:author="Luke Duncan" w:date="2019-11-13T10:16:00Z" w:initials="LD">
    <w:p w14:paraId="2ACE3A3F" w14:textId="77777777" w:rsidR="00F87009" w:rsidRDefault="00F87009">
      <w:pPr>
        <w:pStyle w:val="CommentText"/>
      </w:pPr>
      <w:r>
        <w:rPr>
          <w:rStyle w:val="CommentReference"/>
        </w:rPr>
        <w:annotationRef/>
      </w:r>
      <w:r>
        <w:t>Is this reference correct?</w:t>
      </w:r>
    </w:p>
    <w:p w14:paraId="27E63AF2" w14:textId="35E4EFBF" w:rsidR="00F87009" w:rsidRDefault="00F87009">
      <w:pPr>
        <w:pStyle w:val="CommentText"/>
      </w:pPr>
    </w:p>
  </w:comment>
  <w:comment w:id="1040" w:author="Luke Duncan" w:date="2019-11-11T14:08:00Z" w:initials="LD">
    <w:p w14:paraId="60E98CC0" w14:textId="635DD7C9" w:rsidR="00F87009" w:rsidRDefault="00F87009">
      <w:pPr>
        <w:pStyle w:val="CommentText"/>
      </w:pPr>
      <w:r>
        <w:rPr>
          <w:rStyle w:val="CommentReference"/>
        </w:rPr>
        <w:annotationRef/>
      </w:r>
      <w:r>
        <w:t>Change this to refer to persistence of the data instead of subsequent queries.</w:t>
      </w:r>
    </w:p>
  </w:comment>
  <w:comment w:id="1103" w:author="Luke Duncan" w:date="2019-11-11T23:18:00Z" w:initials="LD">
    <w:p w14:paraId="1E4BCC5A" w14:textId="22BA555B" w:rsidR="00F87009" w:rsidRPr="001D0C46" w:rsidRDefault="00F87009" w:rsidP="001D0C46">
      <w:pPr>
        <w:spacing w:before="0"/>
        <w:rPr>
          <w:rFonts w:ascii="Arial" w:hAnsi="Arial" w:cs="Arial"/>
          <w:color w:val="333333"/>
          <w:spacing w:val="-1"/>
          <w:sz w:val="21"/>
          <w:szCs w:val="21"/>
        </w:rPr>
      </w:pPr>
      <w:r>
        <w:rPr>
          <w:rStyle w:val="CommentReference"/>
        </w:rPr>
        <w:annotationRef/>
      </w:r>
      <w:hyperlink r:id="rId1" w:tooltip="The HyperText Transfer Protocol (HTTP) 405 Method Not Allowed response status code indicates that the request method is known by the server but is not supported by the target resource." w:history="1">
        <w:r w:rsidRPr="001D0C46">
          <w:rPr>
            <w:rFonts w:ascii="Consolas" w:hAnsi="Consolas" w:cs="Courier New"/>
            <w:color w:val="3D7E9A"/>
            <w:spacing w:val="-1"/>
            <w:sz w:val="20"/>
            <w:szCs w:val="20"/>
            <w:u w:val="single"/>
            <w:bdr w:val="none" w:sz="0" w:space="0" w:color="auto" w:frame="1"/>
          </w:rPr>
          <w:t>405 Method Not Allowed</w:t>
        </w:r>
      </w:hyperlink>
    </w:p>
    <w:p w14:paraId="5CEB6B44" w14:textId="77B2A6A9" w:rsidR="00F87009" w:rsidRDefault="00F87009" w:rsidP="001D0C46">
      <w:pPr>
        <w:spacing w:before="0"/>
        <w:rPr>
          <w:rFonts w:ascii="Consolas" w:hAnsi="Consolas" w:cs="Courier New"/>
          <w:color w:val="3D7E9A"/>
          <w:spacing w:val="-1"/>
          <w:sz w:val="20"/>
          <w:szCs w:val="20"/>
          <w:bdr w:val="none" w:sz="0" w:space="0" w:color="auto" w:frame="1"/>
        </w:rPr>
      </w:pPr>
      <w:hyperlink r:id="rId2" w:tooltip="The HTTP 409 Conflict response status code indicates a request conflict with current state of the server." w:history="1">
        <w:r w:rsidRPr="001D0C46">
          <w:rPr>
            <w:rFonts w:ascii="Consolas" w:hAnsi="Consolas" w:cs="Courier New"/>
            <w:color w:val="3D7E9A"/>
            <w:spacing w:val="-1"/>
            <w:sz w:val="20"/>
            <w:szCs w:val="20"/>
            <w:bdr w:val="none" w:sz="0" w:space="0" w:color="auto" w:frame="1"/>
          </w:rPr>
          <w:t>409 Conflict</w:t>
        </w:r>
      </w:hyperlink>
    </w:p>
    <w:p w14:paraId="1BB09829" w14:textId="7A31150D" w:rsidR="00F87009" w:rsidRPr="001D0C46" w:rsidRDefault="00F87009" w:rsidP="001D0C46">
      <w:pPr>
        <w:spacing w:before="0"/>
        <w:rPr>
          <w:rFonts w:ascii="Arial" w:hAnsi="Arial" w:cs="Arial"/>
          <w:color w:val="333333"/>
          <w:spacing w:val="-1"/>
          <w:sz w:val="21"/>
          <w:szCs w:val="21"/>
        </w:rPr>
      </w:pPr>
      <w:hyperlink r:id="rId3" w:tooltip="The HTTP 418 I'm a teapot client error response code indicates that the server refuses to brew coffee because it is a teapot. This error is a reference to Hyper Text Coffee Pot Control Protocol which was an April Fools' joke in 1998." w:history="1">
        <w:r>
          <w:rPr>
            <w:rStyle w:val="HTMLCode"/>
            <w:rFonts w:ascii="Consolas" w:hAnsi="Consolas"/>
            <w:color w:val="3D7E9A"/>
            <w:spacing w:val="-1"/>
            <w:bdr w:val="none" w:sz="0" w:space="0" w:color="auto" w:frame="1"/>
          </w:rPr>
          <w:t>418 I'm a teapot</w:t>
        </w:r>
      </w:hyperlink>
    </w:p>
    <w:p w14:paraId="0CA05ADA" w14:textId="4E7EEFFC" w:rsidR="00F87009" w:rsidRDefault="00F87009">
      <w:pPr>
        <w:pStyle w:val="CommentText"/>
      </w:pPr>
    </w:p>
  </w:comment>
  <w:comment w:id="1167" w:author="Luke Duncan" w:date="2019-11-11T15:01:00Z" w:initials="LD">
    <w:p w14:paraId="296B2CD6" w14:textId="476B6417" w:rsidR="00F87009" w:rsidRDefault="00F87009">
      <w:pPr>
        <w:pStyle w:val="CommentText"/>
      </w:pPr>
      <w:r>
        <w:rPr>
          <w:rStyle w:val="CommentReference"/>
        </w:rPr>
        <w:annotationRef/>
      </w:r>
      <w:r>
        <w:t xml:space="preserve">Add </w:t>
      </w:r>
      <w:proofErr w:type="spellStart"/>
      <w:r>
        <w:t>a</w:t>
      </w:r>
      <w:proofErr w:type="spellEnd"/>
      <w:r>
        <w:t xml:space="preserve"> </w:t>
      </w:r>
      <w:proofErr w:type="spellStart"/>
      <w:proofErr w:type="gramStart"/>
      <w:r>
        <w:t>entry.response</w:t>
      </w:r>
      <w:proofErr w:type="spellEnd"/>
      <w:proofErr w:type="gramEnd"/>
      <w:r>
        <w:t xml:space="preserve"> for each Patient in the message.</w:t>
      </w:r>
    </w:p>
  </w:comment>
  <w:comment w:id="1186" w:author="Luke Duncan" w:date="2019-11-11T14:44:00Z" w:initials="LD">
    <w:p w14:paraId="321645B7" w14:textId="77777777" w:rsidR="00F87009" w:rsidRDefault="00F87009">
      <w:pPr>
        <w:pStyle w:val="CommentText"/>
      </w:pPr>
      <w:r>
        <w:rPr>
          <w:rStyle w:val="CommentReference"/>
        </w:rPr>
        <w:annotationRef/>
      </w:r>
      <w:r>
        <w:t xml:space="preserve">Add check of </w:t>
      </w:r>
      <w:proofErr w:type="spellStart"/>
      <w:r>
        <w:t>operationoutcomes</w:t>
      </w:r>
      <w:proofErr w:type="spellEnd"/>
    </w:p>
    <w:p w14:paraId="6B4F3B7B" w14:textId="035A164D" w:rsidR="00F87009" w:rsidRDefault="00F8700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7AC74" w15:done="1"/>
  <w15:commentEx w15:paraId="25130188" w15:done="1"/>
  <w15:commentEx w15:paraId="4E6280E1" w15:done="1"/>
  <w15:commentEx w15:paraId="46AB6F80" w15:done="1"/>
  <w15:commentEx w15:paraId="29DEDA0E" w15:done="1"/>
  <w15:commentEx w15:paraId="32B2A97B" w15:done="1"/>
  <w15:commentEx w15:paraId="135B2D5B" w15:done="1"/>
  <w15:commentEx w15:paraId="146B7F6E" w15:done="0"/>
  <w15:commentEx w15:paraId="586BF751" w15:done="1"/>
  <w15:commentEx w15:paraId="045663F4" w15:done="1"/>
  <w15:commentEx w15:paraId="7EC8E89C" w15:done="1"/>
  <w15:commentEx w15:paraId="671A86D9" w15:done="1"/>
  <w15:commentEx w15:paraId="14B57C42" w15:done="1"/>
  <w15:commentEx w15:paraId="1ADFCC5A" w15:done="1"/>
  <w15:commentEx w15:paraId="70AF8F20" w15:done="1"/>
  <w15:commentEx w15:paraId="7E6F400B" w15:done="1"/>
  <w15:commentEx w15:paraId="0A9B6219" w15:done="1"/>
  <w15:commentEx w15:paraId="278EEDE0" w15:done="1"/>
  <w15:commentEx w15:paraId="4A98988B" w15:done="1"/>
  <w15:commentEx w15:paraId="24B9A137" w15:done="1"/>
  <w15:commentEx w15:paraId="448CBA90" w15:done="0"/>
  <w15:commentEx w15:paraId="4C671AEE" w15:done="1"/>
  <w15:commentEx w15:paraId="223760B7" w15:done="1"/>
  <w15:commentEx w15:paraId="24F6365F" w15:done="0"/>
  <w15:commentEx w15:paraId="5BD8652E" w15:paraIdParent="24F6365F" w15:done="0"/>
  <w15:commentEx w15:paraId="0CF1DA74" w15:done="1"/>
  <w15:commentEx w15:paraId="288AAFD5" w15:done="1"/>
  <w15:commentEx w15:paraId="54FCD51F" w15:done="1"/>
  <w15:commentEx w15:paraId="27E63AF2" w15:done="1"/>
  <w15:commentEx w15:paraId="60E98CC0" w15:done="1"/>
  <w15:commentEx w15:paraId="0CA05ADA" w15:done="1"/>
  <w15:commentEx w15:paraId="296B2CD6" w15:done="1"/>
  <w15:commentEx w15:paraId="6B4F3B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7AC74" w16cid:durableId="21759B23"/>
  <w16cid:commentId w16cid:paraId="25130188" w16cid:durableId="217648B9"/>
  <w16cid:commentId w16cid:paraId="4E6280E1" w16cid:durableId="2177F612"/>
  <w16cid:commentId w16cid:paraId="46AB6F80" w16cid:durableId="21759CF4"/>
  <w16cid:commentId w16cid:paraId="29DEDA0E" w16cid:durableId="21764D36"/>
  <w16cid:commentId w16cid:paraId="32B2A97B" w16cid:durableId="2174E33F"/>
  <w16cid:commentId w16cid:paraId="135B2D5B" w16cid:durableId="2178001C"/>
  <w16cid:commentId w16cid:paraId="146B7F6E" w16cid:durableId="21759D9D"/>
  <w16cid:commentId w16cid:paraId="586BF751" w16cid:durableId="2175A08E"/>
  <w16cid:commentId w16cid:paraId="045663F4" w16cid:durableId="21759DD4"/>
  <w16cid:commentId w16cid:paraId="7EC8E89C" w16cid:durableId="21759E17"/>
  <w16cid:commentId w16cid:paraId="671A86D9" w16cid:durableId="21759E32"/>
  <w16cid:commentId w16cid:paraId="14B57C42" w16cid:durableId="21759EAD"/>
  <w16cid:commentId w16cid:paraId="1ADFCC5A" w16cid:durableId="21759ECE"/>
  <w16cid:commentId w16cid:paraId="70AF8F20" w16cid:durableId="21759EC5"/>
  <w16cid:commentId w16cid:paraId="7E6F400B" w16cid:durableId="21759F3B"/>
  <w16cid:commentId w16cid:paraId="0A9B6219" w16cid:durableId="21759F57"/>
  <w16cid:commentId w16cid:paraId="278EEDE0" w16cid:durableId="21759FB6"/>
  <w16cid:commentId w16cid:paraId="4A98988B" w16cid:durableId="2175A0FC"/>
  <w16cid:commentId w16cid:paraId="24B9A137" w16cid:durableId="2175A125"/>
  <w16cid:commentId w16cid:paraId="448CBA90" w16cid:durableId="2175A192"/>
  <w16cid:commentId w16cid:paraId="4C671AEE" w16cid:durableId="2175A1B9"/>
  <w16cid:commentId w16cid:paraId="223760B7" w16cid:durableId="2175A218"/>
  <w16cid:commentId w16cid:paraId="24F6365F" w16cid:durableId="217655EA"/>
  <w16cid:commentId w16cid:paraId="5BD8652E" w16cid:durableId="2177DF29"/>
  <w16cid:commentId w16cid:paraId="0CF1DA74" w16cid:durableId="2175A3CF"/>
  <w16cid:commentId w16cid:paraId="288AAFD5" w16cid:durableId="2175A4AF"/>
  <w16cid:commentId w16cid:paraId="54FCD51F" w16cid:durableId="2173F278"/>
  <w16cid:commentId w16cid:paraId="27E63AF2" w16cid:durableId="21765684"/>
  <w16cid:commentId w16cid:paraId="60E98CC0" w16cid:durableId="2173E9D3"/>
  <w16cid:commentId w16cid:paraId="0CA05ADA" w16cid:durableId="21746AB2"/>
  <w16cid:commentId w16cid:paraId="296B2CD6" w16cid:durableId="2173F65F"/>
  <w16cid:commentId w16cid:paraId="6B4F3B7B" w16cid:durableId="2173F2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92E34" w14:textId="77777777" w:rsidR="00F87009" w:rsidRDefault="00F87009">
      <w:pPr>
        <w:spacing w:before="0"/>
      </w:pPr>
      <w:r>
        <w:separator/>
      </w:r>
    </w:p>
    <w:p w14:paraId="51AE8104" w14:textId="77777777" w:rsidR="00F87009" w:rsidRDefault="00F87009"/>
  </w:endnote>
  <w:endnote w:type="continuationSeparator" w:id="0">
    <w:p w14:paraId="27C836D4" w14:textId="77777777" w:rsidR="00F87009" w:rsidRDefault="00F87009">
      <w:pPr>
        <w:spacing w:before="0"/>
      </w:pPr>
      <w:r>
        <w:continuationSeparator/>
      </w:r>
    </w:p>
    <w:p w14:paraId="46EC30DE" w14:textId="77777777" w:rsidR="00F87009" w:rsidRDefault="00F87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F87009" w:rsidRDefault="00F8700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F87009" w:rsidRDefault="00F87009">
    <w:pPr>
      <w:pBdr>
        <w:top w:val="nil"/>
        <w:left w:val="nil"/>
        <w:bottom w:val="nil"/>
        <w:right w:val="nil"/>
        <w:between w:val="nil"/>
      </w:pBdr>
      <w:tabs>
        <w:tab w:val="center" w:pos="4320"/>
        <w:tab w:val="right" w:pos="8640"/>
      </w:tabs>
      <w:rPr>
        <w:color w:val="000000"/>
      </w:rPr>
    </w:pPr>
  </w:p>
  <w:p w14:paraId="6C0F4FEA" w14:textId="77777777" w:rsidR="00F87009" w:rsidRDefault="00F870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F87009" w:rsidRDefault="00F87009">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F87009" w:rsidRDefault="00F87009">
    <w:pPr>
      <w:pBdr>
        <w:top w:val="nil"/>
        <w:left w:val="nil"/>
        <w:bottom w:val="nil"/>
        <w:right w:val="nil"/>
        <w:between w:val="nil"/>
      </w:pBdr>
      <w:tabs>
        <w:tab w:val="center" w:pos="4320"/>
        <w:tab w:val="right" w:pos="8640"/>
      </w:tabs>
      <w:ind w:right="360"/>
      <w:rPr>
        <w:color w:val="000000"/>
        <w:sz w:val="20"/>
        <w:szCs w:val="20"/>
      </w:rPr>
    </w:pPr>
    <w:bookmarkStart w:id="1331" w:name="_1l354xk" w:colFirst="0" w:colLast="0"/>
    <w:bookmarkEnd w:id="1331"/>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F87009" w:rsidRDefault="00F87009">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F87009" w:rsidRDefault="00F8700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F87009" w:rsidRDefault="00F87009">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6AF67" w14:textId="77777777" w:rsidR="00F87009" w:rsidRDefault="00F87009">
      <w:pPr>
        <w:spacing w:before="0"/>
      </w:pPr>
      <w:r>
        <w:separator/>
      </w:r>
    </w:p>
    <w:p w14:paraId="2573C34F" w14:textId="77777777" w:rsidR="00F87009" w:rsidRDefault="00F87009"/>
  </w:footnote>
  <w:footnote w:type="continuationSeparator" w:id="0">
    <w:p w14:paraId="750F791A" w14:textId="77777777" w:rsidR="00F87009" w:rsidRDefault="00F87009">
      <w:pPr>
        <w:spacing w:before="0"/>
      </w:pPr>
      <w:r>
        <w:continuationSeparator/>
      </w:r>
    </w:p>
    <w:p w14:paraId="6DA5C55E" w14:textId="77777777" w:rsidR="00F87009" w:rsidRDefault="00F87009"/>
  </w:footnote>
  <w:footnote w:id="1">
    <w:p w14:paraId="35168AA0" w14:textId="77777777" w:rsidR="00F87009" w:rsidRDefault="00F87009"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F87009" w:rsidRDefault="00F87009"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5B0D9BF9" w:rsidR="00F87009" w:rsidRDefault="00F87009"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 xml:space="preserve">Patient </w:t>
    </w:r>
    <w:del w:id="1325" w:author="Luke Duncan" w:date="2019-11-13T10:46:00Z">
      <w:r w:rsidDel="00CB0E70">
        <w:delText xml:space="preserve">Resource </w:delText>
      </w:r>
    </w:del>
    <w:ins w:id="1326" w:author="Luke Duncan" w:date="2019-11-13T10:46:00Z">
      <w:r>
        <w:t xml:space="preserve">Master </w:t>
      </w:r>
    </w:ins>
    <w:r>
      <w:t xml:space="preserve">Identity </w:t>
    </w:r>
    <w:del w:id="1327" w:author="Luke Duncan" w:date="2019-11-13T21:15:00Z">
      <w:r w:rsidDel="00912F6C">
        <w:delText xml:space="preserve">Management </w:delText>
      </w:r>
    </w:del>
    <w:ins w:id="1328" w:author="Luke Duncan" w:date="2019-11-13T21:15:00Z">
      <w:r>
        <w:t xml:space="preserve">Registry </w:t>
      </w:r>
    </w:ins>
    <w:r>
      <w:t>(PMI</w:t>
    </w:r>
    <w:ins w:id="1329" w:author="Luke Duncan" w:date="2019-11-13T21:15:00Z">
      <w:r>
        <w:t>R</w:t>
      </w:r>
    </w:ins>
    <w:del w:id="1330" w:author="Luke Duncan" w:date="2019-11-13T21:15:00Z">
      <w:r w:rsidDel="00912F6C">
        <w:delText>M</w:delText>
      </w:r>
    </w:del>
    <w:r>
      <w:t>)</w:t>
    </w:r>
  </w:p>
  <w:p w14:paraId="3456EA7C" w14:textId="6FBDD986" w:rsidR="00F87009" w:rsidRDefault="00F87009"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F87009" w:rsidRDefault="00F87009">
    <w:pPr>
      <w:pBdr>
        <w:top w:val="nil"/>
        <w:left w:val="nil"/>
        <w:bottom w:val="nil"/>
        <w:right w:val="nil"/>
        <w:between w:val="nil"/>
      </w:pBdr>
      <w:tabs>
        <w:tab w:val="center" w:pos="4320"/>
        <w:tab w:val="right" w:pos="8640"/>
      </w:tabs>
      <w:rPr>
        <w:color w:val="000000"/>
      </w:rPr>
    </w:pPr>
  </w:p>
  <w:p w14:paraId="238EB3F1" w14:textId="77777777" w:rsidR="00F87009" w:rsidRDefault="00F870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0"/>
  </w:num>
  <w:num w:numId="3">
    <w:abstractNumId w:val="4"/>
  </w:num>
  <w:num w:numId="4">
    <w:abstractNumId w:val="2"/>
  </w:num>
  <w:num w:numId="5">
    <w:abstractNumId w:val="9"/>
  </w:num>
  <w:num w:numId="6">
    <w:abstractNumId w:val="1"/>
  </w:num>
  <w:num w:numId="7">
    <w:abstractNumId w:val="12"/>
  </w:num>
  <w:num w:numId="8">
    <w:abstractNumId w:val="0"/>
  </w:num>
  <w:num w:numId="9">
    <w:abstractNumId w:val="11"/>
  </w:num>
  <w:num w:numId="10">
    <w:abstractNumId w:val="11"/>
  </w:num>
  <w:num w:numId="11">
    <w:abstractNumId w:val="6"/>
  </w:num>
  <w:num w:numId="12">
    <w:abstractNumId w:val="7"/>
  </w:num>
  <w:num w:numId="13">
    <w:abstractNumId w:val="5"/>
  </w:num>
  <w:num w:numId="14">
    <w:abstractNumId w:val="8"/>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John Moehrke">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0435C"/>
    <w:rsid w:val="000059AC"/>
    <w:rsid w:val="00015050"/>
    <w:rsid w:val="000153B7"/>
    <w:rsid w:val="00016894"/>
    <w:rsid w:val="00022341"/>
    <w:rsid w:val="00027926"/>
    <w:rsid w:val="00034F02"/>
    <w:rsid w:val="00054663"/>
    <w:rsid w:val="00061133"/>
    <w:rsid w:val="00062B7C"/>
    <w:rsid w:val="0006449B"/>
    <w:rsid w:val="00065CF8"/>
    <w:rsid w:val="0006714F"/>
    <w:rsid w:val="0006795F"/>
    <w:rsid w:val="00072B14"/>
    <w:rsid w:val="0007644A"/>
    <w:rsid w:val="0008705F"/>
    <w:rsid w:val="00097662"/>
    <w:rsid w:val="000A069F"/>
    <w:rsid w:val="000A5271"/>
    <w:rsid w:val="000A5B84"/>
    <w:rsid w:val="000C0FEC"/>
    <w:rsid w:val="000C315A"/>
    <w:rsid w:val="000E2C5C"/>
    <w:rsid w:val="000E79CE"/>
    <w:rsid w:val="000F7932"/>
    <w:rsid w:val="00110E50"/>
    <w:rsid w:val="00113629"/>
    <w:rsid w:val="001226A4"/>
    <w:rsid w:val="00134058"/>
    <w:rsid w:val="00147ED6"/>
    <w:rsid w:val="00161EC2"/>
    <w:rsid w:val="00163590"/>
    <w:rsid w:val="001669E1"/>
    <w:rsid w:val="0016704D"/>
    <w:rsid w:val="00181F06"/>
    <w:rsid w:val="001943B1"/>
    <w:rsid w:val="001951CF"/>
    <w:rsid w:val="001A01E5"/>
    <w:rsid w:val="001A2D13"/>
    <w:rsid w:val="001A5300"/>
    <w:rsid w:val="001A609D"/>
    <w:rsid w:val="001B75C2"/>
    <w:rsid w:val="001C1EE9"/>
    <w:rsid w:val="001C4228"/>
    <w:rsid w:val="001D0C46"/>
    <w:rsid w:val="001D125C"/>
    <w:rsid w:val="001E20DF"/>
    <w:rsid w:val="001E4B80"/>
    <w:rsid w:val="001F0B6B"/>
    <w:rsid w:val="001F4157"/>
    <w:rsid w:val="001F648A"/>
    <w:rsid w:val="00202275"/>
    <w:rsid w:val="00204411"/>
    <w:rsid w:val="0021220E"/>
    <w:rsid w:val="002200FE"/>
    <w:rsid w:val="00226D28"/>
    <w:rsid w:val="002325D6"/>
    <w:rsid w:val="00250F91"/>
    <w:rsid w:val="002511C8"/>
    <w:rsid w:val="002531E9"/>
    <w:rsid w:val="002676E4"/>
    <w:rsid w:val="00271AF8"/>
    <w:rsid w:val="00276C13"/>
    <w:rsid w:val="00292574"/>
    <w:rsid w:val="00296816"/>
    <w:rsid w:val="002B66EB"/>
    <w:rsid w:val="002B7BBD"/>
    <w:rsid w:val="002C2EEF"/>
    <w:rsid w:val="002C341B"/>
    <w:rsid w:val="002C5194"/>
    <w:rsid w:val="002C7ED1"/>
    <w:rsid w:val="002D5DC4"/>
    <w:rsid w:val="002F0351"/>
    <w:rsid w:val="002F20CD"/>
    <w:rsid w:val="00305458"/>
    <w:rsid w:val="00306D34"/>
    <w:rsid w:val="003071DE"/>
    <w:rsid w:val="00310F86"/>
    <w:rsid w:val="00317D91"/>
    <w:rsid w:val="00326DA4"/>
    <w:rsid w:val="00330ED3"/>
    <w:rsid w:val="003361C3"/>
    <w:rsid w:val="0034640F"/>
    <w:rsid w:val="00355DC6"/>
    <w:rsid w:val="00361E1C"/>
    <w:rsid w:val="003630A9"/>
    <w:rsid w:val="00364FCD"/>
    <w:rsid w:val="003657CE"/>
    <w:rsid w:val="00377612"/>
    <w:rsid w:val="0038736A"/>
    <w:rsid w:val="003B1EA7"/>
    <w:rsid w:val="003C0C1B"/>
    <w:rsid w:val="003C4BAF"/>
    <w:rsid w:val="00400254"/>
    <w:rsid w:val="00421EA9"/>
    <w:rsid w:val="004324A2"/>
    <w:rsid w:val="00460D08"/>
    <w:rsid w:val="00470CCF"/>
    <w:rsid w:val="00476871"/>
    <w:rsid w:val="0048242D"/>
    <w:rsid w:val="0048476D"/>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4218"/>
    <w:rsid w:val="00524910"/>
    <w:rsid w:val="00525080"/>
    <w:rsid w:val="00530FF5"/>
    <w:rsid w:val="0053186D"/>
    <w:rsid w:val="005379CB"/>
    <w:rsid w:val="00541739"/>
    <w:rsid w:val="005635A7"/>
    <w:rsid w:val="00564E84"/>
    <w:rsid w:val="005678DE"/>
    <w:rsid w:val="00574D34"/>
    <w:rsid w:val="00575D18"/>
    <w:rsid w:val="00577AF8"/>
    <w:rsid w:val="00580F18"/>
    <w:rsid w:val="005818A6"/>
    <w:rsid w:val="005A764A"/>
    <w:rsid w:val="005B2A6C"/>
    <w:rsid w:val="005C670B"/>
    <w:rsid w:val="005D41E3"/>
    <w:rsid w:val="005D6EC0"/>
    <w:rsid w:val="00604973"/>
    <w:rsid w:val="00611895"/>
    <w:rsid w:val="00613F45"/>
    <w:rsid w:val="00626B49"/>
    <w:rsid w:val="00633A19"/>
    <w:rsid w:val="00647F94"/>
    <w:rsid w:val="00650557"/>
    <w:rsid w:val="00692823"/>
    <w:rsid w:val="00696CC1"/>
    <w:rsid w:val="006A3209"/>
    <w:rsid w:val="006A35CF"/>
    <w:rsid w:val="006A5B3F"/>
    <w:rsid w:val="006A739D"/>
    <w:rsid w:val="006B38FE"/>
    <w:rsid w:val="006C2935"/>
    <w:rsid w:val="006E0AB8"/>
    <w:rsid w:val="006F0A87"/>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05C1"/>
    <w:rsid w:val="007A33AE"/>
    <w:rsid w:val="007B29D5"/>
    <w:rsid w:val="007B6D63"/>
    <w:rsid w:val="007C7211"/>
    <w:rsid w:val="007D4A9B"/>
    <w:rsid w:val="007E3CBA"/>
    <w:rsid w:val="007F2FF1"/>
    <w:rsid w:val="007F6403"/>
    <w:rsid w:val="007F6CF7"/>
    <w:rsid w:val="007F7993"/>
    <w:rsid w:val="00811379"/>
    <w:rsid w:val="00815972"/>
    <w:rsid w:val="00817186"/>
    <w:rsid w:val="00826A9A"/>
    <w:rsid w:val="00830B73"/>
    <w:rsid w:val="008358EC"/>
    <w:rsid w:val="00843575"/>
    <w:rsid w:val="008521B8"/>
    <w:rsid w:val="008558E0"/>
    <w:rsid w:val="00872137"/>
    <w:rsid w:val="00881E2E"/>
    <w:rsid w:val="00884C23"/>
    <w:rsid w:val="00887AA2"/>
    <w:rsid w:val="00891F1A"/>
    <w:rsid w:val="0089528D"/>
    <w:rsid w:val="008B30AE"/>
    <w:rsid w:val="008B47BC"/>
    <w:rsid w:val="008B5539"/>
    <w:rsid w:val="008D030E"/>
    <w:rsid w:val="008D519A"/>
    <w:rsid w:val="008E0305"/>
    <w:rsid w:val="008E59C8"/>
    <w:rsid w:val="0090145C"/>
    <w:rsid w:val="00902F4E"/>
    <w:rsid w:val="00912F6C"/>
    <w:rsid w:val="009158E2"/>
    <w:rsid w:val="00923C6E"/>
    <w:rsid w:val="00924270"/>
    <w:rsid w:val="00927FBD"/>
    <w:rsid w:val="00944A45"/>
    <w:rsid w:val="00946F69"/>
    <w:rsid w:val="009B0977"/>
    <w:rsid w:val="009B1F2F"/>
    <w:rsid w:val="009B5CE9"/>
    <w:rsid w:val="009C416A"/>
    <w:rsid w:val="009E1016"/>
    <w:rsid w:val="009E2135"/>
    <w:rsid w:val="009E3484"/>
    <w:rsid w:val="009F78FD"/>
    <w:rsid w:val="00A04B18"/>
    <w:rsid w:val="00A156C6"/>
    <w:rsid w:val="00A2359C"/>
    <w:rsid w:val="00A33DEA"/>
    <w:rsid w:val="00A350F3"/>
    <w:rsid w:val="00A442CC"/>
    <w:rsid w:val="00A504F1"/>
    <w:rsid w:val="00A573B5"/>
    <w:rsid w:val="00A57F7D"/>
    <w:rsid w:val="00A7197D"/>
    <w:rsid w:val="00A81B1F"/>
    <w:rsid w:val="00A823A4"/>
    <w:rsid w:val="00AB1C28"/>
    <w:rsid w:val="00AB6D82"/>
    <w:rsid w:val="00AC491F"/>
    <w:rsid w:val="00AC61AA"/>
    <w:rsid w:val="00AD542D"/>
    <w:rsid w:val="00AE154F"/>
    <w:rsid w:val="00AF178F"/>
    <w:rsid w:val="00B07A6A"/>
    <w:rsid w:val="00B15A7B"/>
    <w:rsid w:val="00B24FB3"/>
    <w:rsid w:val="00B400DA"/>
    <w:rsid w:val="00B5622F"/>
    <w:rsid w:val="00B57058"/>
    <w:rsid w:val="00B573F0"/>
    <w:rsid w:val="00B76B12"/>
    <w:rsid w:val="00B8292C"/>
    <w:rsid w:val="00B96419"/>
    <w:rsid w:val="00B96685"/>
    <w:rsid w:val="00B96B71"/>
    <w:rsid w:val="00B9705E"/>
    <w:rsid w:val="00BA7084"/>
    <w:rsid w:val="00BA7CDC"/>
    <w:rsid w:val="00BB6C9E"/>
    <w:rsid w:val="00BC035C"/>
    <w:rsid w:val="00BC5335"/>
    <w:rsid w:val="00BD2241"/>
    <w:rsid w:val="00BE523B"/>
    <w:rsid w:val="00BF1710"/>
    <w:rsid w:val="00BF5C69"/>
    <w:rsid w:val="00BF74BD"/>
    <w:rsid w:val="00C03BAE"/>
    <w:rsid w:val="00C101DE"/>
    <w:rsid w:val="00C230B6"/>
    <w:rsid w:val="00C33163"/>
    <w:rsid w:val="00C33BFB"/>
    <w:rsid w:val="00C417C1"/>
    <w:rsid w:val="00C663BA"/>
    <w:rsid w:val="00C81B5F"/>
    <w:rsid w:val="00C82E35"/>
    <w:rsid w:val="00C830FB"/>
    <w:rsid w:val="00C85B91"/>
    <w:rsid w:val="00C95D3A"/>
    <w:rsid w:val="00C96750"/>
    <w:rsid w:val="00CB0E70"/>
    <w:rsid w:val="00CC45CE"/>
    <w:rsid w:val="00CC73CA"/>
    <w:rsid w:val="00CE03B2"/>
    <w:rsid w:val="00CE22B0"/>
    <w:rsid w:val="00CE383D"/>
    <w:rsid w:val="00D25C4A"/>
    <w:rsid w:val="00D3057B"/>
    <w:rsid w:val="00D43FE8"/>
    <w:rsid w:val="00D45758"/>
    <w:rsid w:val="00D61255"/>
    <w:rsid w:val="00D657DC"/>
    <w:rsid w:val="00D65D52"/>
    <w:rsid w:val="00D665F2"/>
    <w:rsid w:val="00D66A80"/>
    <w:rsid w:val="00D71F2B"/>
    <w:rsid w:val="00D75C27"/>
    <w:rsid w:val="00D81F5C"/>
    <w:rsid w:val="00D840DE"/>
    <w:rsid w:val="00DA2224"/>
    <w:rsid w:val="00DA38D7"/>
    <w:rsid w:val="00DA43B4"/>
    <w:rsid w:val="00DB2FFA"/>
    <w:rsid w:val="00DB30B1"/>
    <w:rsid w:val="00DB49C9"/>
    <w:rsid w:val="00DC398A"/>
    <w:rsid w:val="00DE444A"/>
    <w:rsid w:val="00E033D0"/>
    <w:rsid w:val="00E114A5"/>
    <w:rsid w:val="00E158D0"/>
    <w:rsid w:val="00E15A54"/>
    <w:rsid w:val="00E20F34"/>
    <w:rsid w:val="00E237C5"/>
    <w:rsid w:val="00E317BB"/>
    <w:rsid w:val="00E36072"/>
    <w:rsid w:val="00E40A21"/>
    <w:rsid w:val="00E43C6E"/>
    <w:rsid w:val="00E4529F"/>
    <w:rsid w:val="00E4701D"/>
    <w:rsid w:val="00E47F66"/>
    <w:rsid w:val="00E54664"/>
    <w:rsid w:val="00E64090"/>
    <w:rsid w:val="00E802D3"/>
    <w:rsid w:val="00E82084"/>
    <w:rsid w:val="00E96853"/>
    <w:rsid w:val="00EA00C8"/>
    <w:rsid w:val="00EB171C"/>
    <w:rsid w:val="00EB26FE"/>
    <w:rsid w:val="00EB2B0C"/>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21DD"/>
    <w:rsid w:val="00F87009"/>
    <w:rsid w:val="00F976F7"/>
    <w:rsid w:val="00FA3E7F"/>
    <w:rsid w:val="00FA5C8D"/>
    <w:rsid w:val="00FA7DB1"/>
    <w:rsid w:val="00FB2E24"/>
    <w:rsid w:val="00FB5C97"/>
    <w:rsid w:val="00FD7F77"/>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eveloper.mozilla.org/en-US/docs/Web/HTTP/Status/418" TargetMode="External"/><Relationship Id="rId2" Type="http://schemas.openxmlformats.org/officeDocument/2006/relationships/hyperlink" Target="https://developer.mozilla.org/en-US/docs/Web/HTTP/Status/409" TargetMode="External"/><Relationship Id="rId1" Type="http://schemas.openxmlformats.org/officeDocument/2006/relationships/hyperlink" Target="https://developer.mozilla.org/en-US/docs/Web/HTTP/Status/405"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ihe.net/Technical_Frameworks/" TargetMode="External"/><Relationship Id="rId39" Type="http://schemas.openxmlformats.org/officeDocument/2006/relationships/hyperlink" Target="https://www.hl7.org/fhir/http.html" TargetMode="External"/><Relationship Id="rId21" Type="http://schemas.openxmlformats.org/officeDocument/2006/relationships/hyperlink" Target="https://gforge.hl7.org/gf/project/fhir/tracker/?action=TrackerItemEdit&amp;tracker_item_id=23009" TargetMode="External"/><Relationship Id="rId34" Type="http://schemas.openxmlformats.org/officeDocument/2006/relationships/hyperlink" Target="https://www.hl7.org/fhir/R4/messageheader.html" TargetMode="External"/><Relationship Id="rId42" Type="http://schemas.openxmlformats.org/officeDocument/2006/relationships/hyperlink" Target="https://www.hl7.org/fhir/http.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png"/><Relationship Id="rId11" Type="http://schemas.openxmlformats.org/officeDocument/2006/relationships/hyperlink" Target="http://www.ihe.net/Public_Comment/" TargetMode="External"/><Relationship Id="rId24" Type="http://schemas.microsoft.com/office/2011/relationships/commentsExtended" Target="commentsExtended.xml"/><Relationship Id="rId32" Type="http://schemas.openxmlformats.org/officeDocument/2006/relationships/hyperlink" Target="https://www.hl7.org/fhir/R4/messaging.html" TargetMode="External"/><Relationship Id="rId37" Type="http://schemas.openxmlformats.org/officeDocument/2006/relationships/hyperlink" Target="https://www.hl7.org/fhir/R4/subscription.html" TargetMode="External"/><Relationship Id="rId40" Type="http://schemas.openxmlformats.org/officeDocument/2006/relationships/hyperlink" Target="https://www.hl7.org/fhir/http.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hyperlink" Target="https://www.hl7.org/fhir/R4/subscription.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hl7.org/fhir/R4/index.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ww.hl7.org/fhir/R4/http.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microsoft.com/office/2016/09/relationships/commentsIds" Target="commentsIds.xml"/><Relationship Id="rId33" Type="http://schemas.openxmlformats.org/officeDocument/2006/relationships/hyperlink" Target="https://www.hl7.org/fhir/R4/bundle.html" TargetMode="External"/><Relationship Id="rId38" Type="http://schemas.openxmlformats.org/officeDocument/2006/relationships/hyperlink" Target="https://www.hl7.org/fhir/http.html" TargetMode="External"/><Relationship Id="rId46" Type="http://schemas.openxmlformats.org/officeDocument/2006/relationships/footer" Target="footer3.xml"/><Relationship Id="rId20" Type="http://schemas.openxmlformats.org/officeDocument/2006/relationships/hyperlink" Target="https://confluence.hl7.org/display/PA/Merge+Operation"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B8FD-A010-48A9-8754-8CA3FCC1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49</Pages>
  <Words>10799</Words>
  <Characters>61558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23</cp:revision>
  <dcterms:created xsi:type="dcterms:W3CDTF">2019-11-12T05:22:00Z</dcterms:created>
  <dcterms:modified xsi:type="dcterms:W3CDTF">2019-11-14T23:13:00Z</dcterms:modified>
</cp:coreProperties>
</file>