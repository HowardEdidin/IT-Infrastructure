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7777777" w:rsidR="00C61521" w:rsidRPr="00273141" w:rsidRDefault="00C61521" w:rsidP="00274E5D">
      <w:pPr>
        <w:pStyle w:val="BodyText22ptBoldCenteredKernat14pt"/>
      </w:pPr>
      <w:r w:rsidRPr="00273141">
        <w:t>Add RESTful Query to ATNA</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del w:id="3"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4"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5" w:author="Gregorio Canal" w:date="2019-03-08T10:24:00Z">
        <w:r w:rsidR="002B69FD" w:rsidRPr="007A7438" w:rsidDel="00027D75">
          <w:rPr>
            <w:bCs/>
            <w:kern w:val="28"/>
            <w:szCs w:val="24"/>
          </w:rPr>
          <w:delText>- 5</w:delText>
        </w:r>
      </w:del>
      <w:ins w:id="6" w:author="Gregorio Canal" w:date="2019-03-08T10:24:00Z">
        <w:r w:rsidR="00027D75">
          <w:rPr>
            <w:bCs/>
            <w:kern w:val="28"/>
            <w:szCs w:val="24"/>
          </w:rPr>
          <w:t>and</w:t>
        </w:r>
      </w:ins>
      <w:ins w:id="7" w:author="Gregorio Canal" w:date="2019-03-08T10:25:00Z">
        <w:r w:rsidR="00027D75">
          <w:rPr>
            <w:bCs/>
            <w:kern w:val="28"/>
            <w:szCs w:val="24"/>
          </w:rPr>
          <w:t xml:space="preserve"> Normative</w:t>
        </w:r>
      </w:ins>
    </w:p>
    <w:p w14:paraId="102D8198" w14:textId="068E5640" w:rsidR="00C61521" w:rsidRPr="00273141" w:rsidRDefault="00AF131C" w:rsidP="00274E5D">
      <w:pPr>
        <w:pStyle w:val="BodyText22ptBoldCenteredKernat14pt"/>
      </w:pPr>
      <w:r w:rsidRPr="00273141">
        <w:t xml:space="preserve">Rev. </w:t>
      </w:r>
      <w:del w:id="8" w:author="Gregorio Canal" w:date="2019-03-08T10:25:00Z">
        <w:r w:rsidRPr="00273141" w:rsidDel="00027D75">
          <w:delText>2.</w:delText>
        </w:r>
        <w:r w:rsidR="00605A49" w:rsidDel="00027D75">
          <w:delText>2</w:delText>
        </w:r>
      </w:del>
      <w:ins w:id="9" w:author="Gregorio Canal" w:date="2019-03-08T10:25:00Z">
        <w:r w:rsidR="00027D75">
          <w:t>3.0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0" w:author="Gregorio Canal" w:date="2019-03-08T10:25:00Z">
        <w:r w:rsidR="00273141" w:rsidDel="00027D75">
          <w:delText xml:space="preserve">July </w:delText>
        </w:r>
        <w:r w:rsidR="00644A0E" w:rsidDel="00027D75">
          <w:delText>21</w:delText>
        </w:r>
        <w:r w:rsidR="00273141" w:rsidDel="00027D75">
          <w:delText>, 2017</w:delText>
        </w:r>
      </w:del>
      <w:ins w:id="11"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FF0637">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FF0637">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FF0637">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FF0637">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FF0637">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FF0637">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FF0637">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FF0637">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FF0637">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FF0637">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FF0637">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FF0637">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FF0637">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FF0637">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FF0637">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FF0637">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FF0637">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FF0637">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FF0637">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FF0637">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FF0637">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FF0637">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FF0637">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FF0637">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FF0637">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FF0637">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FF0637">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FF0637">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FF0637">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FF0637">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FF0637">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FF0637">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FF0637">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FF0637">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FF0637">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FF0637">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FF0637">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FF0637">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FF0637">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FF0637">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FF0637">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FF0637">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FF0637">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FF0637">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FF0637">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FF0637">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FF0637">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FF0637">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FF0637">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FF0637">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FF0637">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FF0637">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FF0637">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FF0637">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FF0637">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FF0637">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FF0637">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FF0637">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Start w:id="21" w:name="_Toc488241125"/>
      <w:bookmarkEnd w:id="12"/>
      <w:bookmarkEnd w:id="13"/>
      <w:r w:rsidRPr="00273141">
        <w:rPr>
          <w:noProof w:val="0"/>
        </w:rPr>
        <w:lastRenderedPageBreak/>
        <w:t>Introduction</w:t>
      </w:r>
      <w:bookmarkEnd w:id="14"/>
      <w:bookmarkEnd w:id="15"/>
      <w:bookmarkEnd w:id="16"/>
      <w:bookmarkEnd w:id="17"/>
      <w:bookmarkEnd w:id="18"/>
      <w:bookmarkEnd w:id="19"/>
      <w:bookmarkEnd w:id="20"/>
      <w:r w:rsidRPr="00273141">
        <w:rPr>
          <w:noProof w:val="0"/>
        </w:rPr>
        <w:t xml:space="preserve"> to this Supplement</w:t>
      </w:r>
      <w:bookmarkEnd w:id="21"/>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2" w:name="OLE_LINK10"/>
            <w:bookmarkStart w:id="23"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24" w:author="Gregorio Canal" w:date="2019-03-08T10:26:00Z">
              <w:r w:rsidRPr="000B294B" w:rsidDel="00027D75">
                <w:delText>STU</w:delText>
              </w:r>
              <w:r w:rsidR="00A42302" w:rsidDel="00027D75">
                <w:delText xml:space="preserve"> </w:delText>
              </w:r>
              <w:r w:rsidRPr="00D70242" w:rsidDel="00027D75">
                <w:delText>3</w:delText>
              </w:r>
            </w:del>
            <w:ins w:id="25" w:author="Gregorio Canal" w:date="2019-03-08T10:26:00Z">
              <w:r w:rsidR="00027D75">
                <w:t>Release 4</w:t>
              </w:r>
            </w:ins>
            <w:r w:rsidRPr="000B294B">
              <w:t xml:space="preserve">. </w:t>
            </w:r>
            <w:r w:rsidRPr="003871B3">
              <w:t xml:space="preserve">HL7 describes </w:t>
            </w:r>
            <w:ins w:id="26" w:author="Gregorio Canal" w:date="2019-03-08T10:28:00Z">
              <w:r w:rsidR="00027D75">
                <w:t>FHIR Change Management and Versioning at</w:t>
              </w:r>
            </w:ins>
            <w:del w:id="27"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28" w:author="Gregorio Canal" w:date="2019-03-08T10:27:00Z">
              <w:r w:rsidRPr="003871B3" w:rsidDel="00027D75">
                <w:delText>5</w:delText>
              </w:r>
            </w:del>
            <w:ins w:id="29" w:author="Gregorio Canal" w:date="2019-03-08T10:27:00Z">
              <w:r w:rsidR="00027D75">
                <w:t>N</w:t>
              </w:r>
            </w:ins>
            <w:r w:rsidRPr="003871B3">
              <w:t xml:space="preserve"> (</w:t>
            </w:r>
            <w:ins w:id="30" w:author="Gregorio Canal" w:date="2019-03-08T10:27:00Z">
              <w:r w:rsidR="00027D75">
                <w:t>N</w:t>
              </w:r>
            </w:ins>
            <w:del w:id="31" w:author="Gregorio Canal" w:date="2019-03-08T10:27:00Z">
              <w:r w:rsidRPr="003871B3" w:rsidDel="00027D75">
                <w:delText>n</w:delText>
              </w:r>
            </w:del>
            <w:r w:rsidRPr="003871B3">
              <w:t>ormative</w:t>
            </w:r>
            <w:del w:id="32"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3"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34" w:author="Gregorio Canal" w:date="2019-03-08T10:27:00Z">
              <w:r w:rsidR="00027D75">
                <w:t>The FMM levels for FHIR content used in this profile are:</w:t>
              </w:r>
            </w:ins>
          </w:p>
          <w:bookmarkEnd w:id="22"/>
          <w:bookmarkEnd w:id="23"/>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35" w:author="Gregorio Canal" w:date="2019-03-08T10:25:00Z">
                    <w:r>
                      <w:t>N</w:t>
                    </w:r>
                  </w:ins>
                  <w:del w:id="36"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37" w:author="Gregorio Canal" w:date="2019-03-15T17:07:00Z"/>
              </w:trPr>
              <w:tc>
                <w:tcPr>
                  <w:tcW w:w="2700" w:type="dxa"/>
                </w:tcPr>
                <w:p w14:paraId="31A4503E" w14:textId="3896B5F1" w:rsidR="002106E1" w:rsidRDefault="002106E1" w:rsidP="007600D3">
                  <w:pPr>
                    <w:pStyle w:val="Corpotesto"/>
                    <w:rPr>
                      <w:ins w:id="38" w:author="Gregorio Canal" w:date="2019-03-15T17:07:00Z"/>
                    </w:rPr>
                  </w:pPr>
                  <w:proofErr w:type="spellStart"/>
                  <w:ins w:id="39"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0" w:author="Gregorio Canal" w:date="2019-03-15T17:07:00Z"/>
                    </w:rPr>
                  </w:pPr>
                  <w:ins w:id="41"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493BC9CE" w14:textId="77777777" w:rsidR="00C61521" w:rsidRPr="00273141" w:rsidRDefault="00C61521" w:rsidP="008D693A">
      <w:pPr>
        <w:pStyle w:val="Corpotesto"/>
      </w:pPr>
      <w:r w:rsidRPr="00273141">
        <w:t xml:space="preserve">Event logging is a system facility that is used by healthcare applications and other applications. </w:t>
      </w:r>
    </w:p>
    <w:p w14:paraId="15B9C6F8" w14:textId="1A40D47F" w:rsidR="00C61521" w:rsidRPr="00273141" w:rsidRDefault="00C61521" w:rsidP="008D693A">
      <w:pPr>
        <w:pStyle w:val="Corpotesto"/>
      </w:pPr>
      <w:r w:rsidRPr="00273141">
        <w:t xml:space="preserve">This supplement updates the Audit Trail and Node Authentication (ATNA) Profile. ATNA defines a standardized way to create and send audit </w:t>
      </w:r>
      <w:r w:rsidR="004D32FF" w:rsidRPr="00273141">
        <w:t>records</w:t>
      </w:r>
      <w:r w:rsidRPr="00273141">
        <w:t xml:space="preserve">; however, it does not identify a standardized way to retrieve audit </w:t>
      </w:r>
      <w:r w:rsidR="004D32FF" w:rsidRPr="00273141">
        <w:t xml:space="preserve">records </w:t>
      </w:r>
      <w:r w:rsidRPr="00273141">
        <w:t xml:space="preserve">collected by an Audit Record Repository. </w:t>
      </w:r>
    </w:p>
    <w:p w14:paraId="1312D77C" w14:textId="2DCA2DD0" w:rsidR="00C61521" w:rsidRPr="00273141" w:rsidRDefault="00C61521" w:rsidP="008D693A">
      <w:pPr>
        <w:pStyle w:val="Corpotesto"/>
        <w:rPr>
          <w:b/>
        </w:rPr>
      </w:pPr>
      <w:r w:rsidRPr="00273141">
        <w:lastRenderedPageBreak/>
        <w:t>This supplement adds Retrieve capabilities to the Audit Record Repository (ARR)</w:t>
      </w:r>
      <w:r w:rsidR="00FD4586" w:rsidRPr="00273141">
        <w:t>. This profile</w:t>
      </w:r>
      <w:r w:rsidRPr="00273141">
        <w:t xml:space="preserve"> defines a new actor</w:t>
      </w:r>
      <w:r w:rsidR="00FD4586" w:rsidRPr="00273141">
        <w:t>,</w:t>
      </w:r>
      <w:r w:rsidRPr="00273141">
        <w:t xml:space="preserve"> the Audit Consumer, and two new transactions:</w:t>
      </w:r>
    </w:p>
    <w:p w14:paraId="54E17D26" w14:textId="186F90BB" w:rsidR="00C61521" w:rsidRPr="00273141" w:rsidRDefault="002B69FD">
      <w:pPr>
        <w:pStyle w:val="Numeroelenco2"/>
        <w:numPr>
          <w:ilvl w:val="0"/>
          <w:numId w:val="34"/>
        </w:numPr>
      </w:pPr>
      <w:r w:rsidRPr="00273141">
        <w:t xml:space="preserve">The </w:t>
      </w:r>
      <w:r w:rsidR="00C61521" w:rsidRPr="00273141">
        <w:t>Retrieve ATNA Audit Event</w:t>
      </w:r>
      <w:r w:rsidRPr="00273141">
        <w:t xml:space="preserve"> [ITI-81]</w:t>
      </w:r>
      <w:r w:rsidR="00C61521" w:rsidRPr="00273141">
        <w:t xml:space="preserve"> transaction allows an Audit Consumer to retrieve ATNA Audit Events stored within a target Audit Record Repository. This transaction is based on a FHIR RESTful search operation on </w:t>
      </w:r>
      <w:proofErr w:type="spellStart"/>
      <w:r w:rsidR="00C61521" w:rsidRPr="00273141">
        <w:t>AuditEvent</w:t>
      </w:r>
      <w:proofErr w:type="spellEnd"/>
      <w:r w:rsidR="00C61521" w:rsidRPr="00273141">
        <w:t xml:space="preserve"> resources. </w:t>
      </w:r>
    </w:p>
    <w:p w14:paraId="698AF11F" w14:textId="06172022" w:rsidR="00C61521" w:rsidRPr="00273141" w:rsidRDefault="002B69FD">
      <w:pPr>
        <w:pStyle w:val="Numeroelenco2"/>
        <w:numPr>
          <w:ilvl w:val="0"/>
          <w:numId w:val="34"/>
        </w:numPr>
      </w:pPr>
      <w:r w:rsidRPr="00273141">
        <w:t xml:space="preserve">The </w:t>
      </w:r>
      <w:r w:rsidR="00C61521" w:rsidRPr="00273141">
        <w:t>Retrieve Syslog Event</w:t>
      </w:r>
      <w:r w:rsidRPr="00273141">
        <w:t xml:space="preserve"> [ITI-82]</w:t>
      </w:r>
      <w:r w:rsidR="00C61521" w:rsidRPr="00273141">
        <w:t xml:space="preserve"> transaction allows an Audit Consumer to search syslog messages stored in an Audit Record Repository. This transaction is defined as a RESTful operation. The search parameters are based on syslog metadata. </w:t>
      </w:r>
    </w:p>
    <w:p w14:paraId="125115B2" w14:textId="6D484027" w:rsidR="00C61521" w:rsidRPr="00273141" w:rsidRDefault="00C61521" w:rsidP="00204712">
      <w:pPr>
        <w:pStyle w:val="Corpotesto"/>
      </w:pPr>
      <w:r w:rsidRPr="00273141">
        <w:t>Note that ATNA Audit Events are syslog events, so the Retrieve Syslog</w:t>
      </w:r>
      <w:r w:rsidR="002B69FD" w:rsidRPr="00273141">
        <w:t xml:space="preserve"> </w:t>
      </w:r>
      <w:r w:rsidRPr="00273141">
        <w:t xml:space="preserve">Event </w:t>
      </w:r>
      <w:r w:rsidR="002B69FD" w:rsidRPr="00273141">
        <w:t xml:space="preserve">[ITI-82] transaction </w:t>
      </w:r>
      <w:r w:rsidRPr="00273141">
        <w:t xml:space="preserve">enables search of ATNA events based on syslog metadata values. </w:t>
      </w:r>
    </w:p>
    <w:p w14:paraId="4BBA0290" w14:textId="77777777" w:rsidR="00C61521" w:rsidRPr="00273141" w:rsidRDefault="00C61521" w:rsidP="00E83B50">
      <w:pPr>
        <w:pStyle w:val="Titolo2"/>
        <w:rPr>
          <w:noProof w:val="0"/>
        </w:rPr>
      </w:pPr>
      <w:bookmarkStart w:id="42" w:name="_Toc488241126"/>
      <w:r w:rsidRPr="00273141">
        <w:rPr>
          <w:noProof w:val="0"/>
        </w:rPr>
        <w:t>Open Issues and Questions</w:t>
      </w:r>
      <w:bookmarkEnd w:id="42"/>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43"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44" w:author="Gregorio Canal" w:date="2019-03-08T11:37:00Z"/>
        </w:rPr>
      </w:pPr>
      <w:moveFromRangeStart w:id="45" w:author="Gregorio Canal" w:date="2019-03-08T11:37:00Z" w:name="move2937445"/>
      <w:moveFrom w:id="46"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lastRenderedPageBreak/>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45"/>
    <w:p w14:paraId="7338C696" w14:textId="4ECB3074" w:rsidR="00EB1DB1" w:rsidRDefault="00281A51" w:rsidP="001D3A88">
      <w:pPr>
        <w:pStyle w:val="Numeroelenco2"/>
        <w:numPr>
          <w:ilvl w:val="0"/>
          <w:numId w:val="34"/>
        </w:numPr>
        <w:rPr>
          <w:ins w:id="47"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41AEFCA7" w:rsidR="00BB556B" w:rsidRDefault="00BB556B" w:rsidP="00497158">
      <w:pPr>
        <w:pStyle w:val="Numeroelenco2"/>
        <w:numPr>
          <w:ilvl w:val="0"/>
          <w:numId w:val="34"/>
        </w:numPr>
        <w:rPr>
          <w:ins w:id="48" w:author="Gregorio Canal" w:date="2019-04-24T13:03:00Z"/>
        </w:rPr>
      </w:pPr>
      <w:ins w:id="49" w:author="Gregorio Canal" w:date="2019-04-24T13:03:00Z">
        <w:r>
          <w:t>The ma</w:t>
        </w:r>
      </w:ins>
      <w:ins w:id="50" w:author="Gregorio Canal" w:date="2019-04-24T13:04:00Z">
        <w:r>
          <w:t>pping defined in</w:t>
        </w:r>
      </w:ins>
      <w:ins w:id="51"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52" w:author="Gregorio Canal" w:date="2019-04-24T14:35:00Z">
        <w:r w:rsidR="00B30E51">
          <w:t xml:space="preserve">it is not sufficient in order </w:t>
        </w:r>
      </w:ins>
      <w:ins w:id="53" w:author="Gregorio Canal" w:date="2019-04-24T14:41:00Z">
        <w:r w:rsidR="009F4341">
          <w:t xml:space="preserve">to allow </w:t>
        </w:r>
      </w:ins>
      <w:ins w:id="54" w:author="Gregorio Canal" w:date="2019-04-24T14:54:00Z">
        <w:r w:rsidR="008247A9">
          <w:t xml:space="preserve">auditing through the </w:t>
        </w:r>
      </w:ins>
      <w:proofErr w:type="spellStart"/>
      <w:ins w:id="55" w:author="Gregorio Canal" w:date="2019-04-24T14:41:00Z">
        <w:r w:rsidR="009F4341">
          <w:t>AuditEvent</w:t>
        </w:r>
        <w:proofErr w:type="spellEnd"/>
        <w:r w:rsidR="009F4341">
          <w:t xml:space="preserve"> </w:t>
        </w:r>
      </w:ins>
      <w:ins w:id="56" w:author="Gregorio Canal" w:date="2019-04-24T14:54:00Z">
        <w:r w:rsidR="008247A9">
          <w:t xml:space="preserve">Resource. </w:t>
        </w:r>
        <w:r w:rsidR="008247A9" w:rsidRPr="008247A9">
          <w:rPr>
            <w:b/>
            <w:rPrChange w:id="57" w:author="Gregorio Canal" w:date="2019-04-24T14:55:00Z">
              <w:rPr/>
            </w:rPrChange>
          </w:rPr>
          <w:t>Decision</w:t>
        </w:r>
        <w:r w:rsidR="008247A9">
          <w:t>: in Section</w:t>
        </w:r>
      </w:ins>
      <w:ins w:id="58" w:author="Gregorio Canal" w:date="2019-04-24T14:55:00Z">
        <w:r w:rsidR="008247A9">
          <w:t xml:space="preserve"> 3.81</w:t>
        </w:r>
        <w:r w:rsidR="008247A9" w:rsidRPr="00273141">
          <w:t>.</w:t>
        </w:r>
        <w:r w:rsidR="008247A9">
          <w:t>4.2.2</w:t>
        </w:r>
        <w:r w:rsidR="008247A9" w:rsidRPr="00273141">
          <w:t>.</w:t>
        </w:r>
        <w:r w:rsidR="008247A9">
          <w:t xml:space="preserve">1 </w:t>
        </w:r>
      </w:ins>
      <w:ins w:id="59" w:author="Gregorio Canal" w:date="2019-04-24T15:03:00Z">
        <w:r w:rsidR="008247A9">
          <w:t>the m</w:t>
        </w:r>
      </w:ins>
      <w:ins w:id="60" w:author="Gregorio Canal" w:date="2019-04-24T15:04:00Z">
        <w:r w:rsidR="008247A9">
          <w:t>apping defined by FHIR has been further constrained in order to allow interoperability between the two data models.</w:t>
        </w:r>
      </w:ins>
    </w:p>
    <w:p w14:paraId="6179EB0D" w14:textId="081F7D00" w:rsidR="00497158" w:rsidRDefault="00497158" w:rsidP="00497158">
      <w:pPr>
        <w:pStyle w:val="Numeroelenco2"/>
        <w:numPr>
          <w:ilvl w:val="0"/>
          <w:numId w:val="34"/>
        </w:numPr>
        <w:rPr>
          <w:ins w:id="61" w:author="Gregorio Canal" w:date="2019-03-19T18:04:00Z"/>
        </w:rPr>
      </w:pPr>
      <w:ins w:id="62"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63" w:author="Gregorio Canal" w:date="2019-04-09T11:18:00Z">
        <w:r w:rsidR="0020117D">
          <w:t xml:space="preserve">When </w:t>
        </w:r>
      </w:ins>
      <w:ins w:id="64"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65" w:author="Gregorio Canal" w:date="2019-04-09T11:18:00Z">
        <w:r w:rsidR="0020117D">
          <w:t xml:space="preserve"> update section</w:t>
        </w:r>
      </w:ins>
      <w:ins w:id="66" w:author="Gregorio Canal" w:date="2019-04-09T11:19:00Z">
        <w:r w:rsidR="0020117D">
          <w:t xml:space="preserve"> </w:t>
        </w:r>
        <w:r w:rsidR="0020117D">
          <w:fldChar w:fldCharType="begin"/>
        </w:r>
        <w:r w:rsidR="0020117D">
          <w:instrText xml:space="preserve"> REF _Ref5701169 \h </w:instrText>
        </w:r>
      </w:ins>
      <w:r w:rsidR="0020117D">
        <w:fldChar w:fldCharType="separate"/>
      </w:r>
      <w:ins w:id="67"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68" w:author="Gregorio Canal" w:date="2019-04-09T11:20:00Z">
        <w:r w:rsidR="0020117D">
          <w:t>statement.</w:t>
        </w:r>
      </w:ins>
    </w:p>
    <w:p w14:paraId="00AAB673" w14:textId="55C23430" w:rsidR="00B3006D" w:rsidRDefault="004D310D" w:rsidP="00B3006D">
      <w:pPr>
        <w:pStyle w:val="Numeroelenco2"/>
        <w:numPr>
          <w:ilvl w:val="0"/>
          <w:numId w:val="34"/>
        </w:numPr>
        <w:rPr>
          <w:ins w:id="69" w:author="Gregorio Canal" w:date="2019-04-24T12:49:00Z"/>
        </w:rPr>
      </w:pPr>
      <w:del w:id="70" w:author="Gregorio Canal" w:date="2019-03-19T18:04:00Z">
        <w:r w:rsidRPr="00DE3E52" w:rsidDel="00EB1DB1">
          <w:delText xml:space="preserve"> </w:delText>
        </w:r>
      </w:del>
      <w:ins w:id="71"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72" w:author="Gregorio Canal" w:date="2019-04-24T11:20:00Z">
        <w:r w:rsidR="00A430C6">
          <w:t>The guideline is to</w:t>
        </w:r>
      </w:ins>
      <w:ins w:id="73" w:author="Gregorio Canal" w:date="2019-04-24T14:57:00Z">
        <w:r w:rsidR="008247A9">
          <w:t xml:space="preserve"> not</w:t>
        </w:r>
      </w:ins>
      <w:ins w:id="74" w:author="Gregorio Canal" w:date="2019-04-24T11:20:00Z">
        <w:r w:rsidR="00A430C6">
          <w:t xml:space="preserve"> use this el</w:t>
        </w:r>
      </w:ins>
      <w:ins w:id="75" w:author="Gregorio Canal" w:date="2019-04-24T14:56:00Z">
        <w:r w:rsidR="008247A9">
          <w:t>e</w:t>
        </w:r>
      </w:ins>
      <w:ins w:id="76" w:author="Gregorio Canal" w:date="2019-04-24T11:20:00Z">
        <w:r w:rsidR="00A430C6">
          <w:t>ment</w:t>
        </w:r>
      </w:ins>
      <w:ins w:id="77" w:author="Gregorio Canal" w:date="2019-04-24T11:21:00Z">
        <w:r w:rsidR="00A430C6">
          <w:t xml:space="preserve"> </w:t>
        </w:r>
      </w:ins>
      <w:ins w:id="78" w:author="Gregorio Canal" w:date="2019-04-24T11:20:00Z">
        <w:r w:rsidR="00A430C6">
          <w:t>since in R5</w:t>
        </w:r>
      </w:ins>
      <w:ins w:id="79"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80"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81" w:author="Gregorio Canal" w:date="2019-04-24T11:23:00Z">
        <w:r w:rsidR="00A430C6">
          <w:t>e</w:t>
        </w:r>
      </w:ins>
      <w:ins w:id="82" w:author="Gregorio Canal" w:date="2019-04-24T11:22:00Z">
        <w:r w:rsidR="00A430C6" w:rsidRPr="00C71FDD">
          <w:t xml:space="preserve">ment and thus </w:t>
        </w:r>
      </w:ins>
      <w:ins w:id="83" w:author="Gregorio Canal" w:date="2019-04-24T13:00:00Z">
        <w:r w:rsidR="00C71FDD" w:rsidRPr="00C71FDD">
          <w:t>can</w:t>
        </w:r>
        <w:r w:rsidR="00C71FDD">
          <w:t>n</w:t>
        </w:r>
        <w:r w:rsidR="00C71FDD" w:rsidRPr="00C71FDD">
          <w:t>ot</w:t>
        </w:r>
      </w:ins>
      <w:ins w:id="84" w:author="Gregorio Canal" w:date="2019-04-24T11:22:00Z">
        <w:r w:rsidR="00A430C6" w:rsidRPr="00C71FDD">
          <w:t xml:space="preserve"> hold any value.</w:t>
        </w:r>
      </w:ins>
    </w:p>
    <w:p w14:paraId="6D331808" w14:textId="65BCF38B" w:rsidR="00C33C45" w:rsidRPr="000A2CCF" w:rsidRDefault="000A2CCF" w:rsidP="00B3006D">
      <w:pPr>
        <w:pStyle w:val="Numeroelenco2"/>
        <w:numPr>
          <w:ilvl w:val="0"/>
          <w:numId w:val="34"/>
        </w:numPr>
        <w:rPr>
          <w:ins w:id="85" w:author="Gregorio Canal" w:date="2019-04-24T11:18:00Z"/>
        </w:rPr>
      </w:pPr>
      <w:ins w:id="86"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87" w:author="Gregorio Canal" w:date="2019-04-24T12:51:00Z">
        <w:r>
          <w:t>period</w:t>
        </w:r>
        <w:proofErr w:type="spellEnd"/>
        <w:r>
          <w:t xml:space="preserve"> </w:t>
        </w:r>
      </w:ins>
      <w:ins w:id="88"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f FHIR, R5</w:t>
        </w:r>
      </w:ins>
      <w:ins w:id="89" w:author="Gregorio Canal" w:date="2019-04-24T12:53:00Z">
        <w:r>
          <w:t>, this issue will be resolved (see</w:t>
        </w:r>
      </w:ins>
      <w:ins w:id="90" w:author="Gregorio Canal" w:date="2019-04-24T12:52:00Z">
        <w:r>
          <w:t xml:space="preserve"> </w:t>
        </w:r>
        <w:r>
          <w:fldChar w:fldCharType="begin"/>
        </w:r>
        <w:r>
          <w:instrText xml:space="preserve"> HYPERLINK "</w:instrText>
        </w:r>
      </w:ins>
      <w:ins w:id="91" w:author="Gregorio Canal" w:date="2019-04-24T12:49:00Z">
        <w:r w:rsidRPr="000A2CCF">
          <w:rPr>
            <w:rPrChange w:id="92" w:author="Gregorio Canal" w:date="2019-04-24T12:52:00Z">
              <w:rPr>
                <w:rStyle w:val="Collegamentoipertestuale"/>
              </w:rPr>
            </w:rPrChange>
          </w:rPr>
          <w:instrText>https://gforge.hl7.org/gf/project/fhir/tracker/?action=TrackerItemEdit&amp;tracker_id=677&amp;tracker_item_id=20837</w:instrText>
        </w:r>
      </w:ins>
      <w:ins w:id="93" w:author="Gregorio Canal" w:date="2019-04-24T12:52:00Z">
        <w:r>
          <w:instrText xml:space="preserve">" </w:instrText>
        </w:r>
        <w:r>
          <w:fldChar w:fldCharType="separate"/>
        </w:r>
      </w:ins>
      <w:ins w:id="94" w:author="Gregorio Canal" w:date="2019-04-24T12:49:00Z">
        <w:r w:rsidRPr="000A2CCF">
          <w:rPr>
            <w:rStyle w:val="Collegamentoipertestuale"/>
          </w:rPr>
          <w:t>https://gforge.hl7.org/gf/project/fhir/tracker/?action=TrackerItemEdit&amp;tracker_id=677&amp;tracker_item_id=20837</w:t>
        </w:r>
      </w:ins>
      <w:ins w:id="95" w:author="Gregorio Canal" w:date="2019-04-24T12:52:00Z">
        <w:r>
          <w:fldChar w:fldCharType="end"/>
        </w:r>
      </w:ins>
      <w:ins w:id="96" w:author="Gregorio Canal" w:date="2019-04-24T12:53:00Z">
        <w:r>
          <w:t xml:space="preserve">). In the meantime in Table </w:t>
        </w:r>
      </w:ins>
      <w:ins w:id="97" w:author="Gregorio Canal" w:date="2019-04-24T12:55:00Z">
        <w:r>
          <w:t>3.81</w:t>
        </w:r>
        <w:r w:rsidRPr="00273141">
          <w:t>.</w:t>
        </w:r>
        <w:r>
          <w:t>4.2.2</w:t>
        </w:r>
        <w:r w:rsidRPr="00273141">
          <w:t>.</w:t>
        </w:r>
        <w:r>
          <w:t>1</w:t>
        </w:r>
        <w:r w:rsidRPr="00273141">
          <w:t>-1</w:t>
        </w:r>
        <w:r>
          <w:t xml:space="preserve"> </w:t>
        </w:r>
      </w:ins>
      <w:ins w:id="98" w:author="Gregorio Canal" w:date="2019-04-24T12:53:00Z">
        <w:r>
          <w:t xml:space="preserve">there is the </w:t>
        </w:r>
      </w:ins>
      <w:ins w:id="99" w:author="Gregorio Canal" w:date="2019-04-24T12:54:00Z">
        <w:r>
          <w:t>mapping to be used.</w:t>
        </w:r>
      </w:ins>
    </w:p>
    <w:p w14:paraId="26165F50" w14:textId="0C0A6230" w:rsidR="00B44CF3" w:rsidRPr="00DE3E52" w:rsidDel="0060337B" w:rsidRDefault="00B44CF3">
      <w:pPr>
        <w:pStyle w:val="Numeroelenco2"/>
        <w:numPr>
          <w:ilvl w:val="0"/>
          <w:numId w:val="0"/>
        </w:numPr>
        <w:rPr>
          <w:del w:id="100" w:author="Gregorio Canal" w:date="2019-04-09T10:32:00Z"/>
        </w:rPr>
      </w:pPr>
    </w:p>
    <w:p w14:paraId="43534153" w14:textId="60C67F8E" w:rsidR="00B438B7" w:rsidRPr="00273141" w:rsidDel="002E0D81" w:rsidRDefault="00B438B7" w:rsidP="00EB1DB1">
      <w:pPr>
        <w:pStyle w:val="Numeroelenco2"/>
        <w:numPr>
          <w:ilvl w:val="0"/>
          <w:numId w:val="34"/>
        </w:numPr>
        <w:rPr>
          <w:moveFrom w:id="101" w:author="Gregorio Canal" w:date="2019-03-08T11:43:00Z"/>
        </w:rPr>
      </w:pPr>
      <w:moveFromRangeStart w:id="102" w:author="Gregorio Canal" w:date="2019-03-08T11:43:00Z" w:name="move2937825"/>
      <w:moveFrom w:id="103"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04"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05" w:name="_Toc488241127"/>
      <w:bookmarkStart w:id="106" w:name="_Toc473170357"/>
      <w:bookmarkStart w:id="107" w:name="_Toc504625754"/>
      <w:moveFromRangeEnd w:id="102"/>
      <w:r w:rsidRPr="00273141">
        <w:rPr>
          <w:noProof w:val="0"/>
        </w:rPr>
        <w:lastRenderedPageBreak/>
        <w:t>Closed Issues</w:t>
      </w:r>
      <w:bookmarkEnd w:id="105"/>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7777777" w:rsidR="00C61521" w:rsidRPr="00273141" w:rsidRDefault="00C61521" w:rsidP="00760069">
      <w:pPr>
        <w:pStyle w:val="Elencocontinua2"/>
      </w:pPr>
      <w:r w:rsidRPr="00273141">
        <w:rPr>
          <w:b/>
        </w:rPr>
        <w:t>Decision</w:t>
      </w:r>
      <w:r w:rsidRPr="00273141">
        <w:t>: this version will only mandate support for the IHE ATNA formats and the generic SYSLOG format.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7777777" w:rsidR="00C61521" w:rsidRPr="00273141" w:rsidRDefault="00C61521" w:rsidP="00415364">
            <w:pPr>
              <w:pStyle w:val="TableEntry"/>
              <w:rPr>
                <w:szCs w:val="24"/>
              </w:rPr>
            </w:pPr>
            <w:r w:rsidRPr="00273141">
              <w:rPr>
                <w:szCs w:val="24"/>
              </w:rPr>
              <w:t>No (perhaps future)</w:t>
            </w:r>
          </w:p>
        </w:tc>
      </w:tr>
    </w:tbl>
    <w:p w14:paraId="28DAE269" w14:textId="77777777" w:rsidR="00C61521" w:rsidRPr="00273141" w:rsidRDefault="00C61521" w:rsidP="001D3A88">
      <w:pPr>
        <w:pStyle w:val="Numeroelenco2"/>
        <w:numPr>
          <w:ilvl w:val="0"/>
          <w:numId w:val="33"/>
        </w:numPr>
      </w:pPr>
      <w:r w:rsidRPr="00273141">
        <w:lastRenderedPageBreak/>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77777777" w:rsidR="00C61521" w:rsidRPr="00273141" w:rsidRDefault="00C61521" w:rsidP="00E05AFC">
            <w:pPr>
              <w:pStyle w:val="TableEntry"/>
              <w:rPr>
                <w:szCs w:val="24"/>
              </w:rPr>
            </w:pPr>
            <w:r w:rsidRPr="00273141">
              <w:rPr>
                <w:szCs w:val="24"/>
              </w:rPr>
              <w:t>FHIR Security Event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731"/>
        <w:gridCol w:w="1612"/>
        <w:gridCol w:w="2317"/>
        <w:gridCol w:w="1828"/>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77777777" w:rsidR="00C61521" w:rsidRPr="00273141" w:rsidRDefault="00C61521" w:rsidP="00947B0C">
            <w:pPr>
              <w:pStyle w:val="TableEntryHeader"/>
              <w:rPr>
                <w:szCs w:val="24"/>
              </w:rPr>
            </w:pPr>
            <w:r w:rsidRPr="00273141">
              <w:rPr>
                <w:szCs w:val="24"/>
              </w:rPr>
              <w:t>FHIR (</w:t>
            </w:r>
            <w:proofErr w:type="spellStart"/>
            <w:r w:rsidRPr="00273141">
              <w:rPr>
                <w:szCs w:val="24"/>
              </w:rPr>
              <w:t>SecurityEvent</w:t>
            </w:r>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77777777" w:rsidR="00C61521" w:rsidRPr="00273141" w:rsidDel="008473B7" w:rsidRDefault="00C61521" w:rsidP="00E05AFC">
            <w:pPr>
              <w:pStyle w:val="TableEntry"/>
              <w:rPr>
                <w:szCs w:val="24"/>
              </w:rPr>
            </w:pPr>
            <w:r w:rsidRPr="00273141">
              <w:rPr>
                <w:szCs w:val="24"/>
              </w:rPr>
              <w:t>DSTU</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lastRenderedPageBreak/>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lastRenderedPageBreak/>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08"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09" w:author="Gregorio Canal" w:date="2019-03-08T11:37:00Z"/>
        </w:rPr>
      </w:pPr>
      <w:moveToRangeStart w:id="110" w:author="Gregorio Canal" w:date="2019-03-08T11:37:00Z" w:name="move2937445"/>
      <w:moveTo w:id="111"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12" w:author="Gregorio Canal" w:date="2019-03-08T11:37:00Z">
        <w:r w:rsidRPr="00C15434">
          <w:rPr>
            <w:b/>
            <w:bCs/>
          </w:rPr>
          <w:t xml:space="preserve"> </w:t>
        </w:r>
        <w:r w:rsidRPr="00273141">
          <w:rPr>
            <w:b/>
            <w:bCs/>
          </w:rPr>
          <w:t xml:space="preserve">Decision: </w:t>
        </w:r>
        <w:r>
          <w:t>This issue was resolved with STU3 rele</w:t>
        </w:r>
      </w:ins>
      <w:ins w:id="113" w:author="Gregorio Canal" w:date="2019-03-08T11:38:00Z">
        <w:r>
          <w:t>as</w:t>
        </w:r>
      </w:ins>
      <w:ins w:id="114" w:author="Gregorio Canal" w:date="2019-03-08T11:39:00Z">
        <w:r w:rsidR="002E0D81">
          <w:t>e</w:t>
        </w:r>
      </w:ins>
      <w:ins w:id="115" w:author="Gregorio Canal" w:date="2019-03-08T11:37:00Z">
        <w:r w:rsidRPr="00273141">
          <w:t>.</w:t>
        </w:r>
      </w:ins>
    </w:p>
    <w:moveToRangeEnd w:id="110"/>
    <w:p w14:paraId="7C54D1D5" w14:textId="20A8BC9E" w:rsidR="002E0D81" w:rsidRDefault="00C61521" w:rsidP="002E0D81">
      <w:pPr>
        <w:pStyle w:val="Numeroelenco2"/>
        <w:numPr>
          <w:ilvl w:val="0"/>
          <w:numId w:val="34"/>
        </w:numPr>
        <w:rPr>
          <w:ins w:id="116" w:author="Gregorio Canal" w:date="2019-03-19T17:22:00Z"/>
        </w:rPr>
      </w:pPr>
      <w:del w:id="117" w:author="Gregorio Canal" w:date="2019-03-08T11:37:00Z">
        <w:r w:rsidRPr="00273141" w:rsidDel="00C15434">
          <w:lastRenderedPageBreak/>
          <w:delText xml:space="preserve"> </w:delText>
        </w:r>
      </w:del>
      <w:moveToRangeStart w:id="118" w:author="Gregorio Canal" w:date="2019-03-08T11:43:00Z" w:name="move2937825"/>
      <w:moveTo w:id="119"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20" w:author="Gregorio Canal" w:date="2019-03-08T11:43:00Z">
        <w:r w:rsidR="002E0D81" w:rsidRPr="00273141">
          <w:rPr>
            <w:b/>
            <w:bCs/>
          </w:rPr>
          <w:t xml:space="preserve">Decision: </w:t>
        </w:r>
        <w:r w:rsidR="002E0D81">
          <w:t>Starting from STU3 release</w:t>
        </w:r>
      </w:ins>
      <w:ins w:id="121" w:author="Gregorio Canal" w:date="2019-03-08T11:44:00Z">
        <w:r w:rsidR="002E0D81">
          <w:t xml:space="preserve"> it’s well understood how to use search parameters of type </w:t>
        </w:r>
        <w:r w:rsidR="002E0D81" w:rsidRPr="0060337B">
          <w:rPr>
            <w:rFonts w:ascii="Courier New" w:hAnsi="Courier New"/>
          </w:rPr>
          <w:t>refer</w:t>
        </w:r>
      </w:ins>
      <w:ins w:id="122" w:author="Gregorio Canal" w:date="2019-03-08T11:45:00Z">
        <w:r w:rsidR="002E0D81">
          <w:rPr>
            <w:rFonts w:ascii="Courier New" w:hAnsi="Courier New"/>
          </w:rPr>
          <w:t>e</w:t>
        </w:r>
      </w:ins>
      <w:ins w:id="123" w:author="Gregorio Canal" w:date="2019-03-08T11:44:00Z">
        <w:r w:rsidR="002E0D81" w:rsidRPr="0060337B">
          <w:rPr>
            <w:rFonts w:ascii="Courier New" w:hAnsi="Courier New"/>
          </w:rPr>
          <w:t xml:space="preserve">nce </w:t>
        </w:r>
        <w:r w:rsidR="002E0D81">
          <w:t>to navigate through resources</w:t>
        </w:r>
      </w:ins>
      <w:ins w:id="124" w:author="Gregorio Canal" w:date="2019-03-08T11:43:00Z">
        <w:r w:rsidR="002E0D81" w:rsidRPr="00273141">
          <w:t>.</w:t>
        </w:r>
      </w:ins>
    </w:p>
    <w:p w14:paraId="1242F7DE" w14:textId="5746C0D3" w:rsidR="002153EB" w:rsidRPr="002153EB" w:rsidRDefault="002153EB">
      <w:pPr>
        <w:pStyle w:val="Numeroelenco2"/>
        <w:numPr>
          <w:ilvl w:val="0"/>
          <w:numId w:val="34"/>
        </w:numPr>
        <w:rPr>
          <w:ins w:id="125" w:author="Gregorio Canal" w:date="2019-03-08T11:43:00Z"/>
        </w:rPr>
        <w:pPrChange w:id="126" w:author="Gregorio Canal" w:date="2019-04-09T10:41:00Z">
          <w:pPr>
            <w:pStyle w:val="Numeroelenco2"/>
            <w:numPr>
              <w:numId w:val="0"/>
            </w:numPr>
            <w:tabs>
              <w:tab w:val="clear" w:pos="720"/>
            </w:tabs>
            <w:ind w:left="0" w:firstLine="0"/>
          </w:pPr>
        </w:pPrChange>
      </w:pPr>
      <w:ins w:id="127" w:author="Gregorio Canal" w:date="2019-04-09T10:41:00Z">
        <w:r>
          <w:t xml:space="preserve">CP-ITI-1152 </w:t>
        </w:r>
      </w:ins>
      <w:ins w:id="128"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29" w:author="Gregorio Canal" w:date="2019-04-09T10:44:00Z">
        <w:r>
          <w:t xml:space="preserve">in the event </w:t>
        </w:r>
      </w:ins>
      <w:ins w:id="130" w:author="Gregorio Canal" w:date="2019-04-09T10:42:00Z">
        <w:r>
          <w:t xml:space="preserve">as a </w:t>
        </w:r>
      </w:ins>
      <w:ins w:id="131" w:author="Gregorio Canal" w:date="2019-04-09T10:43:00Z">
        <w:r>
          <w:t>participant</w:t>
        </w:r>
      </w:ins>
      <w:ins w:id="132" w:author="Gregorio Canal" w:date="2019-04-09T10:44:00Z">
        <w:r>
          <w:t xml:space="preserve">. </w:t>
        </w:r>
        <w:r w:rsidRPr="0060337B">
          <w:rPr>
            <w:b/>
          </w:rPr>
          <w:t>Decision:</w:t>
        </w:r>
        <w:r>
          <w:rPr>
            <w:b/>
          </w:rPr>
          <w:t xml:space="preserve"> </w:t>
        </w:r>
        <w:r>
          <w:t xml:space="preserve">During the update to move this supplement to FHIR R4 the CP </w:t>
        </w:r>
      </w:ins>
      <w:ins w:id="133" w:author="Gregorio Canal" w:date="2019-04-09T10:45:00Z">
        <w:r>
          <w:t>was included in order to</w:t>
        </w:r>
      </w:ins>
      <w:ins w:id="134" w:author="Gregorio Canal" w:date="2019-04-09T10:46:00Z">
        <w:r>
          <w:t xml:space="preserve"> </w:t>
        </w:r>
      </w:ins>
      <w:ins w:id="135" w:author="Gregorio Canal" w:date="2019-04-09T10:47:00Z">
        <w:r>
          <w:t>have an alignment between</w:t>
        </w:r>
      </w:ins>
      <w:ins w:id="136" w:author="Gregorio Canal" w:date="2019-04-09T10:46:00Z">
        <w:r>
          <w:t xml:space="preserve"> the search parameters</w:t>
        </w:r>
      </w:ins>
      <w:ins w:id="137" w:author="Gregorio Canal" w:date="2019-04-09T10:49:00Z">
        <w:r>
          <w:t>,</w:t>
        </w:r>
      </w:ins>
      <w:ins w:id="138" w:author="Gregorio Canal" w:date="2019-04-09T10:47:00Z">
        <w:r>
          <w:t xml:space="preserve"> defined by FHIR</w:t>
        </w:r>
      </w:ins>
      <w:ins w:id="139" w:author="Gregorio Canal" w:date="2019-04-09T10:48:00Z">
        <w:r>
          <w:t xml:space="preserve"> and the ones defined in this suppl</w:t>
        </w:r>
      </w:ins>
      <w:ins w:id="140" w:author="Gregorio Canal" w:date="2019-04-09T10:49:00Z">
        <w:r>
          <w:t>e</w:t>
        </w:r>
      </w:ins>
      <w:ins w:id="141" w:author="Gregorio Canal" w:date="2019-04-09T10:48:00Z">
        <w:r>
          <w:t>ment</w:t>
        </w:r>
      </w:ins>
      <w:ins w:id="142" w:author="Gregorio Canal" w:date="2019-04-09T10:50:00Z">
        <w:r>
          <w:t>,</w:t>
        </w:r>
      </w:ins>
      <w:ins w:id="143" w:author="Gregorio Canal" w:date="2019-04-09T10:47:00Z">
        <w:r>
          <w:t xml:space="preserve"> that can </w:t>
        </w:r>
      </w:ins>
      <w:ins w:id="144" w:author="Gregorio Canal" w:date="2019-04-09T10:48:00Z">
        <w:r>
          <w:t xml:space="preserve">be </w:t>
        </w:r>
      </w:ins>
      <w:ins w:id="145" w:author="Gregorio Canal" w:date="2019-04-09T10:47:00Z">
        <w:r>
          <w:t>used to search for patient</w:t>
        </w:r>
      </w:ins>
      <w:ins w:id="146" w:author="Gregorio Canal" w:date="2019-04-09T10:48:00Z">
        <w:r>
          <w:t xml:space="preserve"> involved in the event either as a user and either as a participant.</w:t>
        </w:r>
      </w:ins>
    </w:p>
    <w:p w14:paraId="47A0BA44" w14:textId="77777777" w:rsidR="002E0D81" w:rsidRPr="002153EB" w:rsidDel="002E0D81" w:rsidRDefault="002E0D81" w:rsidP="0060337B">
      <w:pPr>
        <w:pStyle w:val="Numeroelenco2"/>
        <w:numPr>
          <w:ilvl w:val="0"/>
          <w:numId w:val="0"/>
        </w:numPr>
        <w:rPr>
          <w:del w:id="147" w:author="Gregorio Canal" w:date="2019-03-08T11:43:00Z"/>
          <w:moveTo w:id="148" w:author="Gregorio Canal" w:date="2019-03-08T11:43:00Z"/>
        </w:rPr>
      </w:pPr>
    </w:p>
    <w:moveToRangeEnd w:id="118"/>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49" w:name="_Toc488241128"/>
      <w:r w:rsidRPr="00273141">
        <w:rPr>
          <w:noProof w:val="0"/>
        </w:rPr>
        <w:lastRenderedPageBreak/>
        <w:t>General Introduction</w:t>
      </w:r>
      <w:bookmarkEnd w:id="149"/>
    </w:p>
    <w:p w14:paraId="1AA36AF3" w14:textId="7AFF5BD6" w:rsidR="00C61521" w:rsidRPr="00273141" w:rsidRDefault="00C61521" w:rsidP="007A7438">
      <w:pPr>
        <w:pStyle w:val="Titolo1"/>
        <w:pageBreakBefore w:val="0"/>
      </w:pPr>
      <w:bookmarkStart w:id="150" w:name="_Toc488241129"/>
      <w:r w:rsidRPr="00273141">
        <w:t xml:space="preserve">Appendix A </w:t>
      </w:r>
      <w:r w:rsidR="003026C2">
        <w:t>–</w:t>
      </w:r>
      <w:r w:rsidRPr="00273141">
        <w:t xml:space="preserve"> Actor Summary Definitions</w:t>
      </w:r>
      <w:bookmarkEnd w:id="15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151" w:name="_Toc488241130"/>
      <w:r w:rsidRPr="00273141">
        <w:t xml:space="preserve">Appendix B </w:t>
      </w:r>
      <w:r w:rsidR="003026C2">
        <w:t>–</w:t>
      </w:r>
      <w:r w:rsidRPr="00273141">
        <w:t xml:space="preserve"> Transaction Summary Definitions</w:t>
      </w:r>
      <w:bookmarkEnd w:id="151"/>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152" w:name="_Toc488241131"/>
      <w:r w:rsidRPr="00273141">
        <w:rPr>
          <w:noProof w:val="0"/>
        </w:rPr>
        <w:t>Glossary</w:t>
      </w:r>
      <w:bookmarkEnd w:id="152"/>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153" w:name="_Toc488241132"/>
      <w:r w:rsidRPr="00273141">
        <w:lastRenderedPageBreak/>
        <w:t>Volume 1 – Profiles</w:t>
      </w:r>
      <w:bookmarkEnd w:id="153"/>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154" w:name="_Toc488241133"/>
      <w:bookmarkStart w:id="155" w:name="_Toc210747731"/>
      <w:bookmarkStart w:id="156" w:name="_Toc214425621"/>
      <w:bookmarkStart w:id="157" w:name="_Toc399153327"/>
      <w:r w:rsidRPr="00273141">
        <w:rPr>
          <w:bCs/>
          <w:noProof w:val="0"/>
        </w:rPr>
        <w:lastRenderedPageBreak/>
        <w:t xml:space="preserve">9 </w:t>
      </w:r>
      <w:bookmarkStart w:id="158" w:name="_Toc430278711"/>
      <w:r w:rsidRPr="00273141">
        <w:rPr>
          <w:bCs/>
          <w:noProof w:val="0"/>
        </w:rPr>
        <w:t>Audit Trail and Node Authentication (ATNA)</w:t>
      </w:r>
      <w:bookmarkEnd w:id="154"/>
      <w:bookmarkEnd w:id="158"/>
    </w:p>
    <w:bookmarkEnd w:id="155"/>
    <w:bookmarkEnd w:id="156"/>
    <w:bookmarkEnd w:id="157"/>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740E2316" w:rsidR="00C61521" w:rsidRPr="00273141" w:rsidRDefault="00C61521" w:rsidP="00232745">
      <w:pPr>
        <w:pStyle w:val="Corpotesto"/>
        <w:rPr>
          <w:b/>
          <w:u w:val="single"/>
        </w:rPr>
      </w:pPr>
      <w:r w:rsidRPr="00273141">
        <w:rPr>
          <w:b/>
          <w:u w:val="single"/>
        </w:rPr>
        <w:t xml:space="preserve">The ATNA Profile also defines optional capabilities to </w:t>
      </w:r>
      <w:ins w:id="159" w:author="Gregorio Canal" w:date="2019-04-09T11:58:00Z">
        <w:r w:rsidR="00E87999">
          <w:rPr>
            <w:b/>
            <w:u w:val="single"/>
          </w:rPr>
          <w:t xml:space="preserve">send 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160" w:author="Gregorio Canal" w:date="2019-04-09T11:59:00Z">
        <w:r w:rsidR="00E87999">
          <w:rPr>
            <w:b/>
            <w:u w:val="single"/>
          </w:rPr>
          <w:t>, Audit Sender</w:t>
        </w:r>
      </w:ins>
      <w:r w:rsidRPr="00273141">
        <w:rPr>
          <w:b/>
          <w:u w:val="single"/>
        </w:rPr>
        <w:t xml:space="preserve"> and transactions:</w:t>
      </w:r>
    </w:p>
    <w:p w14:paraId="472D1C13" w14:textId="01B38B2F"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Audit Events stored within a target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61E82C43" w14:textId="77777777" w:rsidR="00E87999" w:rsidRDefault="00BD43FC" w:rsidP="00204712">
      <w:pPr>
        <w:pStyle w:val="Numeroelenco2"/>
        <w:numPr>
          <w:ilvl w:val="0"/>
          <w:numId w:val="56"/>
        </w:numPr>
        <w:rPr>
          <w:ins w:id="161" w:author="Gregorio Canal" w:date="2019-04-09T11:5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289AE1D1" w14:textId="290FA832" w:rsidR="00C61521" w:rsidRPr="00273141" w:rsidRDefault="00E87999" w:rsidP="00204712">
      <w:pPr>
        <w:pStyle w:val="Numeroelenco2"/>
        <w:numPr>
          <w:ilvl w:val="0"/>
          <w:numId w:val="56"/>
        </w:numPr>
        <w:rPr>
          <w:b/>
          <w:u w:val="single"/>
        </w:rPr>
      </w:pPr>
      <w:ins w:id="162" w:author="Gregorio Canal" w:date="2019-04-09T11:59:00Z">
        <w:r>
          <w:rPr>
            <w:b/>
            <w:u w:val="single"/>
          </w:rPr>
          <w:t xml:space="preserve">The Send ATNA </w:t>
        </w:r>
        <w:proofErr w:type="spellStart"/>
        <w:r>
          <w:rPr>
            <w:b/>
            <w:u w:val="single"/>
          </w:rPr>
          <w:t>AuditEvent</w:t>
        </w:r>
        <w:proofErr w:type="spellEnd"/>
        <w:r>
          <w:rPr>
            <w:b/>
            <w:u w:val="single"/>
          </w:rPr>
          <w:t xml:space="preserve"> [ITI-</w:t>
        </w:r>
      </w:ins>
      <w:ins w:id="163" w:author="Gregorio Canal" w:date="2019-04-09T12:00:00Z">
        <w:r>
          <w:rPr>
            <w:b/>
            <w:u w:val="single"/>
          </w:rPr>
          <w:t>XX</w:t>
        </w:r>
      </w:ins>
      <w:ins w:id="164" w:author="Gregorio Canal" w:date="2019-04-09T11:59:00Z">
        <w:r>
          <w:rPr>
            <w:b/>
            <w:u w:val="single"/>
          </w:rPr>
          <w:t>]</w:t>
        </w:r>
      </w:ins>
      <w:ins w:id="165" w:author="Gregorio Canal" w:date="2019-04-09T12:03:00Z">
        <w:r>
          <w:rPr>
            <w:b/>
            <w:u w:val="single"/>
          </w:rPr>
          <w:t xml:space="preserve"> </w:t>
        </w:r>
      </w:ins>
      <w:del w:id="166" w:author="Gregorio Canal" w:date="2019-04-09T11:59:00Z">
        <w:r w:rsidR="00C61521" w:rsidRPr="00273141" w:rsidDel="00E87999">
          <w:rPr>
            <w:b/>
            <w:u w:val="single"/>
          </w:rPr>
          <w:delText xml:space="preserve"> </w:delText>
        </w:r>
      </w:del>
      <w:ins w:id="167" w:author="Gregorio Canal" w:date="2019-04-09T12:00:00Z">
        <w:r>
          <w:rPr>
            <w:b/>
            <w:u w:val="single"/>
          </w:rPr>
          <w:t>transaction enables an Audit Sender to POST a Bundle of, or single</w:t>
        </w:r>
      </w:ins>
      <w:ins w:id="168" w:author="Gregorio Canal" w:date="2019-04-09T12:01:00Z">
        <w:r>
          <w:rPr>
            <w:b/>
            <w:u w:val="single"/>
          </w:rPr>
          <w:t>,</w:t>
        </w:r>
      </w:ins>
      <w:ins w:id="169" w:author="Gregorio Canal" w:date="2019-04-09T12:00:00Z">
        <w:r>
          <w:rPr>
            <w:b/>
            <w:u w:val="single"/>
          </w:rPr>
          <w:t xml:space="preserve"> </w:t>
        </w:r>
        <w:proofErr w:type="spellStart"/>
        <w:r>
          <w:rPr>
            <w:b/>
            <w:u w:val="single"/>
          </w:rPr>
          <w:t>Audi</w:t>
        </w:r>
      </w:ins>
      <w:ins w:id="170" w:author="Gregorio Canal" w:date="2019-04-09T12:01:00Z">
        <w:r>
          <w:rPr>
            <w:b/>
            <w:u w:val="single"/>
          </w:rPr>
          <w:t>tEvent</w:t>
        </w:r>
        <w:proofErr w:type="spellEnd"/>
        <w:r>
          <w:rPr>
            <w:b/>
            <w:u w:val="single"/>
          </w:rPr>
          <w:t xml:space="preserve"> resources into an </w:t>
        </w:r>
      </w:ins>
      <w:ins w:id="171" w:author="Gregorio Canal" w:date="2019-04-09T12:03:00Z">
        <w:r>
          <w:rPr>
            <w:b/>
            <w:u w:val="single"/>
          </w:rPr>
          <w:t>Audit R</w:t>
        </w:r>
      </w:ins>
      <w:ins w:id="172" w:author="Gregorio Canal" w:date="2019-04-09T12:04:00Z">
        <w:r>
          <w:rPr>
            <w:b/>
            <w:u w:val="single"/>
          </w:rPr>
          <w:t>ecord Repository</w:t>
        </w:r>
        <w:r w:rsidR="00021685">
          <w:rPr>
            <w:b/>
            <w:u w:val="single"/>
          </w:rPr>
          <w:t>.</w:t>
        </w:r>
      </w:ins>
    </w:p>
    <w:p w14:paraId="58D5CB64" w14:textId="1AFE0319" w:rsidR="00C61521" w:rsidRPr="00273141" w:rsidRDefault="00C61521" w:rsidP="007A7438">
      <w:pPr>
        <w:pStyle w:val="Corpotesto"/>
        <w:rPr>
          <w:b/>
          <w:u w:val="single"/>
        </w:rPr>
      </w:pPr>
      <w:r w:rsidRPr="00273141">
        <w:rPr>
          <w:b/>
          <w:u w:val="single"/>
        </w:rPr>
        <w:t xml:space="preserve">Note that ATNA Audit Events are syslog events, so the Retrieve Syslog Event </w:t>
      </w:r>
      <w:r w:rsidR="00D45435" w:rsidRPr="00273141">
        <w:rPr>
          <w:b/>
          <w:u w:val="single"/>
        </w:rPr>
        <w:t xml:space="preserve">[ITI-82] transaction </w:t>
      </w:r>
      <w:r w:rsidRPr="00273141">
        <w:rPr>
          <w:b/>
          <w:u w:val="single"/>
        </w:rPr>
        <w:t xml:space="preserve">enables retrieval of ATNA events based on syslog metadata values. </w:t>
      </w:r>
    </w:p>
    <w:p w14:paraId="1CE8AB93" w14:textId="77777777" w:rsidR="00C61521" w:rsidRPr="00273141" w:rsidRDefault="00C61521" w:rsidP="00D3347A">
      <w:pPr>
        <w:pStyle w:val="Corpotesto"/>
      </w:pPr>
      <w:bookmarkStart w:id="173" w:name="_Toc473170358"/>
      <w:bookmarkStart w:id="174" w:name="_Toc504625755"/>
      <w:bookmarkStart w:id="175" w:name="_Toc530206508"/>
      <w:bookmarkStart w:id="176" w:name="_Toc1388428"/>
      <w:bookmarkStart w:id="177" w:name="_Toc1388582"/>
      <w:bookmarkStart w:id="178" w:name="_Toc1456609"/>
      <w:bookmarkStart w:id="179" w:name="_Toc37034634"/>
      <w:bookmarkStart w:id="180" w:name="_Toc38846112"/>
      <w:bookmarkEnd w:id="106"/>
      <w:bookmarkEnd w:id="107"/>
    </w:p>
    <w:p w14:paraId="250ADDA0" w14:textId="3677D6E1" w:rsidR="00C61521" w:rsidRPr="00273141" w:rsidRDefault="00C61521" w:rsidP="00D3347A">
      <w:pPr>
        <w:pStyle w:val="EditorInstructions"/>
      </w:pPr>
      <w:bookmarkStart w:id="181" w:name="_Toc237146004"/>
      <w:bookmarkEnd w:id="181"/>
      <w:r w:rsidRPr="00273141">
        <w:t xml:space="preserve">Editor: </w:t>
      </w:r>
      <w:r w:rsidR="003B2C2B" w:rsidRPr="00273141">
        <w:t xml:space="preserve">Update </w:t>
      </w:r>
      <w:r w:rsidRPr="00273141">
        <w:t>Figure 9.</w:t>
      </w:r>
      <w:r w:rsidR="00870631" w:rsidRPr="00273141">
        <w:t>1</w:t>
      </w:r>
      <w:r w:rsidRPr="00273141">
        <w:t>-1</w:t>
      </w:r>
      <w:r w:rsidR="00D45435" w:rsidRPr="00273141">
        <w:t xml:space="preserve"> </w:t>
      </w:r>
      <w:r w:rsidR="003B2C2B" w:rsidRPr="00273141">
        <w:t>as follows</w:t>
      </w:r>
      <w:r w:rsidRPr="00273141">
        <w:t xml:space="preserve">. Note that in the figure below, the existing actors and transactions are shown in dashed lines. The </w:t>
      </w:r>
      <w:r w:rsidR="001D3A88" w:rsidRPr="00273141">
        <w:t>f</w:t>
      </w:r>
      <w:r w:rsidRPr="00273141">
        <w:t>igure should be updated by adding the actors and transactions in solid lines</w:t>
      </w:r>
      <w:r w:rsidR="00B413B8" w:rsidRPr="00273141">
        <w:t xml:space="preserve">: Audit Consumer, Retrieve ATNA Audit </w:t>
      </w:r>
      <w:r w:rsidR="00A5338F" w:rsidRPr="00273141">
        <w:t>Record,</w:t>
      </w:r>
      <w:r w:rsidR="00B413B8" w:rsidRPr="00273141">
        <w:t xml:space="preserve"> Retrieve Syslog Event</w:t>
      </w:r>
      <w:r w:rsidR="00AF131C" w:rsidRPr="00273141">
        <w:t xml:space="preserve">. </w:t>
      </w:r>
    </w:p>
    <w:p w14:paraId="6BD46A11" w14:textId="77777777" w:rsidR="008438AB" w:rsidRPr="00273141" w:rsidRDefault="008438AB" w:rsidP="00626DF9">
      <w:pPr>
        <w:pStyle w:val="Corpotesto"/>
        <w:rPr>
          <w:rFonts w:eastAsia="Calibri"/>
        </w:rPr>
      </w:pPr>
    </w:p>
    <w:bookmarkStart w:id="182" w:name="_MON_1404371546"/>
    <w:bookmarkStart w:id="183" w:name="_MON_1404371580"/>
    <w:bookmarkStart w:id="184" w:name="_MON_1404371725"/>
    <w:bookmarkStart w:id="185" w:name="_MON_1428560890"/>
    <w:bookmarkEnd w:id="182"/>
    <w:bookmarkEnd w:id="183"/>
    <w:bookmarkEnd w:id="184"/>
    <w:bookmarkEnd w:id="185"/>
    <w:bookmarkStart w:id="186" w:name="_MON_1404306927"/>
    <w:bookmarkEnd w:id="186"/>
    <w:p w14:paraId="4BE3C6FD" w14:textId="0FCB5321" w:rsidR="00C61521" w:rsidRPr="00273141" w:rsidDel="00163021" w:rsidRDefault="00936229" w:rsidP="00760069">
      <w:pPr>
        <w:pStyle w:val="FigureTitle"/>
        <w:rPr>
          <w:del w:id="187" w:author="Gregorio Canal" w:date="2019-04-09T11:53:00Z"/>
        </w:rPr>
      </w:pPr>
      <w:del w:id="188" w:author="Gregorio Canal" w:date="2019-04-09T11:53:00Z">
        <w:r w:rsidRPr="00273141" w:rsidDel="00163021">
          <w:rPr>
            <w:rFonts w:eastAsia="Calibri"/>
          </w:rPr>
          <w:object w:dxaOrig="13303" w:dyaOrig="5752" w14:anchorId="73F6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19" o:title=""/>
            </v:shape>
            <o:OLEObject Type="Embed" ProgID="Word.Document.8" ShapeID="_x0000_i1025" DrawAspect="Content" ObjectID="_1618042783" r:id="rId20">
              <o:FieldCodes>\s</o:FieldCodes>
            </o:OLEObject>
          </w:object>
        </w:r>
        <w:bookmarkStart w:id="189" w:name="_MON_1373023740"/>
        <w:bookmarkStart w:id="190" w:name="_MON_1373023784"/>
        <w:bookmarkStart w:id="191" w:name="_MON_1373023425"/>
        <w:bookmarkStart w:id="192" w:name="_MON_1373023455"/>
        <w:bookmarkEnd w:id="189"/>
        <w:bookmarkEnd w:id="190"/>
        <w:bookmarkEnd w:id="191"/>
        <w:bookmarkEnd w:id="192"/>
        <w:r w:rsidR="00C61521" w:rsidRPr="00273141" w:rsidDel="00163021">
          <w:delText>Figure 9.</w:delText>
        </w:r>
        <w:r w:rsidR="00680618" w:rsidRPr="00273141" w:rsidDel="00163021">
          <w:delText>1</w:delText>
        </w:r>
        <w:r w:rsidR="00C61521" w:rsidRPr="00273141" w:rsidDel="00163021">
          <w:delText>-1: Audit Trail and Node Authentication Diagram</w:delText>
        </w:r>
      </w:del>
    </w:p>
    <w:bookmarkStart w:id="193" w:name="_MON_1616315994"/>
    <w:bookmarkEnd w:id="193"/>
    <w:p w14:paraId="7C55B75E" w14:textId="171B9510" w:rsidR="00032259" w:rsidRPr="00E87999" w:rsidRDefault="00163021" w:rsidP="00E87999">
      <w:pPr>
        <w:pStyle w:val="Corpotesto"/>
        <w:keepNext/>
        <w:jc w:val="center"/>
        <w:rPr>
          <w:b/>
        </w:rPr>
      </w:pPr>
      <w:ins w:id="194" w:author="Gregorio Canal" w:date="2019-04-09T11:54:00Z">
        <w:r w:rsidRPr="00A6634A">
          <w:rPr>
            <w:b/>
          </w:rPr>
          <w:object w:dxaOrig="13678" w:dyaOrig="5592" w14:anchorId="7F2743E7">
            <v:shape id="_x0000_i1026" type="#_x0000_t75" style="width:684pt;height:279.6pt" o:ole="">
              <v:imagedata r:id="rId21" o:title=""/>
            </v:shape>
            <o:OLEObject Type="Embed" ProgID="Word.Document.8" ShapeID="_x0000_i1026" DrawAspect="Content" ObjectID="_1618042784" r:id="rId22">
              <o:FieldCodes>\s</o:FieldCodes>
            </o:OLEObject>
          </w:object>
        </w:r>
      </w:ins>
      <w:ins w:id="195" w:author="Gregorio Canal" w:date="2019-04-09T11:54:00Z">
        <w:r w:rsidR="00E87999" w:rsidRPr="00E87999">
          <w:rPr>
            <w:rFonts w:ascii="Arial" w:hAnsi="Arial" w:cs="Arial"/>
            <w:b/>
            <w:sz w:val="22"/>
            <w:szCs w:val="22"/>
          </w:rPr>
          <w:t xml:space="preserve">Figure </w:t>
        </w:r>
      </w:ins>
      <w:ins w:id="196" w:author="Gregorio Canal" w:date="2019-04-09T11:56:00Z">
        <w:r w:rsidR="00E87999">
          <w:rPr>
            <w:rFonts w:ascii="Arial" w:hAnsi="Arial" w:cs="Arial"/>
            <w:b/>
            <w:sz w:val="22"/>
            <w:szCs w:val="22"/>
          </w:rPr>
          <w:t>9.1</w:t>
        </w:r>
      </w:ins>
      <w:ins w:id="197" w:author="Gregorio Canal" w:date="2019-04-09T11:54:00Z">
        <w:r w:rsidR="00E87999" w:rsidRPr="00E87999">
          <w:rPr>
            <w:rFonts w:ascii="Arial" w:hAnsi="Arial" w:cs="Arial"/>
            <w:b/>
            <w:sz w:val="22"/>
            <w:szCs w:val="22"/>
          </w:rPr>
          <w:noBreakHyphen/>
        </w:r>
      </w:ins>
      <w:r w:rsidR="00E87999" w:rsidRPr="00E87999">
        <w:rPr>
          <w:rFonts w:ascii="Arial" w:hAnsi="Arial" w:cs="Arial"/>
          <w:b/>
          <w:sz w:val="22"/>
          <w:szCs w:val="22"/>
        </w:rPr>
        <w:fldChar w:fldCharType="begin"/>
      </w:r>
      <w:r w:rsidR="00E87999" w:rsidRPr="00E87999">
        <w:rPr>
          <w:rFonts w:ascii="Arial" w:hAnsi="Arial" w:cs="Arial"/>
          <w:b/>
          <w:sz w:val="22"/>
          <w:szCs w:val="22"/>
        </w:rPr>
        <w:instrText xml:space="preserve"> SEQ Figure \* ARABIC \s 1 </w:instrText>
      </w:r>
      <w:r w:rsidR="00E87999" w:rsidRPr="00E87999">
        <w:rPr>
          <w:rFonts w:ascii="Arial" w:hAnsi="Arial" w:cs="Arial"/>
          <w:b/>
          <w:sz w:val="22"/>
          <w:szCs w:val="22"/>
        </w:rPr>
        <w:fldChar w:fldCharType="separate"/>
      </w:r>
      <w:ins w:id="198" w:author="Gregorio Canal" w:date="2019-04-09T11:54:00Z">
        <w:r w:rsidR="00E87999" w:rsidRPr="00E87999">
          <w:rPr>
            <w:rFonts w:ascii="Arial" w:hAnsi="Arial" w:cs="Arial"/>
            <w:b/>
            <w:noProof/>
            <w:sz w:val="22"/>
            <w:szCs w:val="22"/>
          </w:rPr>
          <w:t>1</w:t>
        </w:r>
        <w:r w:rsidR="00E87999" w:rsidRPr="00E87999">
          <w:rPr>
            <w:rFonts w:ascii="Arial" w:hAnsi="Arial" w:cs="Arial"/>
            <w:b/>
            <w:sz w:val="22"/>
            <w:szCs w:val="22"/>
          </w:rPr>
          <w:fldChar w:fldCharType="end"/>
        </w:r>
        <w:r w:rsidR="00E87999" w:rsidRPr="00E87999">
          <w:rPr>
            <w:rFonts w:ascii="Arial" w:hAnsi="Arial" w:cs="Arial"/>
            <w:b/>
            <w:sz w:val="22"/>
            <w:szCs w:val="22"/>
          </w:rPr>
          <w:t xml:space="preserve"> Audit Trail and Node Authentication Diagram</w:t>
        </w:r>
      </w:ins>
    </w:p>
    <w:p w14:paraId="7F687AB8" w14:textId="7406ABE6" w:rsidR="00870631" w:rsidRPr="00273141" w:rsidRDefault="00870631" w:rsidP="00870631">
      <w:pPr>
        <w:pStyle w:val="EditorInstructions"/>
      </w:pPr>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199" w:name="_Toc325615862"/>
      <w:bookmarkStart w:id="200" w:name="_Toc488241134"/>
      <w:r w:rsidRPr="00273141">
        <w:rPr>
          <w:noProof w:val="0"/>
        </w:rPr>
        <w:t>9.1.1.3 Audit Record Repository</w:t>
      </w:r>
      <w:bookmarkEnd w:id="199"/>
      <w:bookmarkEnd w:id="200"/>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77777777" w:rsidR="00870631" w:rsidRPr="00273141" w:rsidRDefault="00870631" w:rsidP="00204712">
      <w:pPr>
        <w:pStyle w:val="Numeroelenco2"/>
        <w:numPr>
          <w:ilvl w:val="0"/>
          <w:numId w:val="60"/>
        </w:numPr>
      </w:pPr>
      <w:r w:rsidRPr="00273141">
        <w:t xml:space="preserve">Both 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77777777" w:rsidR="003A5245" w:rsidRPr="00273141" w:rsidRDefault="003A5245" w:rsidP="003A5245">
      <w:pPr>
        <w:pStyle w:val="Numeroelenco2"/>
        <w:numPr>
          <w:ilvl w:val="0"/>
          <w:numId w:val="0"/>
        </w:numPr>
        <w:ind w:left="720"/>
      </w:pPr>
    </w:p>
    <w:p w14:paraId="40497429" w14:textId="7A2D23BC" w:rsidR="00870631" w:rsidRPr="00273141" w:rsidRDefault="00870631" w:rsidP="00626DF9">
      <w:pPr>
        <w:pStyle w:val="Corpotesto"/>
        <w:rPr>
          <w:b/>
          <w:u w:val="single"/>
        </w:rPr>
      </w:pPr>
      <w:r w:rsidRPr="00273141">
        <w:rPr>
          <w:b/>
          <w:u w:val="single"/>
        </w:rPr>
        <w:lastRenderedPageBreak/>
        <w:t xml:space="preserve">Optionally the Audit Record Repository </w:t>
      </w:r>
      <w:r w:rsidR="00184F2C" w:rsidRPr="00273141">
        <w:rPr>
          <w:b/>
          <w:u w:val="single"/>
        </w:rPr>
        <w:t>supports</w:t>
      </w:r>
      <w:r w:rsidRPr="00273141">
        <w:rPr>
          <w:b/>
          <w:u w:val="single"/>
        </w:rPr>
        <w:t xml:space="preserve"> search capabilities</w:t>
      </w:r>
      <w:r w:rsidR="00184F2C" w:rsidRPr="00273141">
        <w:rPr>
          <w:b/>
          <w:u w:val="single"/>
        </w:rPr>
        <w:t xml:space="preserve"> as defined in ITI TF-2c: 3.81 and ITI TF-2c: 3.82</w:t>
      </w:r>
      <w:ins w:id="201" w:author="Gregorio Canal" w:date="2019-04-09T12:09:00Z">
        <w:r w:rsidR="00021685">
          <w:rPr>
            <w:b/>
            <w:u w:val="single"/>
          </w:rPr>
          <w:t xml:space="preserve"> and store capabilities as defined in ITI TF-2c</w:t>
        </w:r>
      </w:ins>
      <w:ins w:id="202" w:author="Gregorio Canal" w:date="2019-04-09T12:10:00Z">
        <w:r w:rsidR="00021685">
          <w:rPr>
            <w:b/>
            <w:u w:val="single"/>
          </w:rPr>
          <w:t>: 3.XX</w:t>
        </w:r>
      </w:ins>
      <w:r w:rsidR="00184F2C" w:rsidRPr="00273141">
        <w:rPr>
          <w:b/>
          <w:u w:val="single"/>
        </w:rPr>
        <w:t xml:space="preserve">.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203" w:name="_Toc488241135"/>
      <w:r w:rsidRPr="00273141">
        <w:rPr>
          <w:noProof w:val="0"/>
        </w:rPr>
        <w:t>9.1.1.</w:t>
      </w:r>
      <w:r w:rsidR="009822C1" w:rsidRPr="00273141">
        <w:rPr>
          <w:noProof w:val="0"/>
        </w:rPr>
        <w:t xml:space="preserve">5 </w:t>
      </w:r>
      <w:r w:rsidRPr="00273141">
        <w:rPr>
          <w:noProof w:val="0"/>
        </w:rPr>
        <w:t>Audit Consumer</w:t>
      </w:r>
      <w:bookmarkEnd w:id="203"/>
    </w:p>
    <w:p w14:paraId="10747593" w14:textId="6093DC71" w:rsidR="00870631" w:rsidRDefault="00870631" w:rsidP="00626DF9">
      <w:pPr>
        <w:pStyle w:val="Corpotesto"/>
        <w:rPr>
          <w:ins w:id="204" w:author="Gregorio Canal" w:date="2019-04-09T15:18: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237CB50B" w14:textId="77777777" w:rsidR="00FF6AD3" w:rsidRPr="00273141" w:rsidRDefault="00FF6AD3" w:rsidP="00626DF9">
      <w:pPr>
        <w:pStyle w:val="Corpotesto"/>
      </w:pPr>
    </w:p>
    <w:p w14:paraId="6B4DDA38" w14:textId="7174E779" w:rsidR="00021685" w:rsidRPr="00273141" w:rsidRDefault="00021685" w:rsidP="00021685">
      <w:pPr>
        <w:pStyle w:val="EditorInstructions"/>
        <w:rPr>
          <w:ins w:id="205" w:author="Gregorio Canal" w:date="2019-04-09T12:10:00Z"/>
          <w:bCs/>
        </w:rPr>
      </w:pPr>
      <w:ins w:id="206" w:author="Gregorio Canal" w:date="2019-04-09T12:10:00Z">
        <w:r w:rsidRPr="00273141">
          <w:rPr>
            <w:bCs/>
          </w:rPr>
          <w:t>Editor: Add new Section 9.1.1.</w:t>
        </w:r>
        <w:r>
          <w:rPr>
            <w:bCs/>
          </w:rPr>
          <w:t>6</w:t>
        </w:r>
      </w:ins>
    </w:p>
    <w:p w14:paraId="24B99426" w14:textId="77777777" w:rsidR="00021685" w:rsidRPr="00273141" w:rsidRDefault="00021685" w:rsidP="00021685">
      <w:pPr>
        <w:pStyle w:val="Corpotesto"/>
        <w:rPr>
          <w:ins w:id="207" w:author="Gregorio Canal" w:date="2019-04-09T12:10:00Z"/>
        </w:rPr>
      </w:pPr>
    </w:p>
    <w:p w14:paraId="7E754EBE" w14:textId="2A731E4B" w:rsidR="00021685" w:rsidRPr="00273141" w:rsidRDefault="00021685" w:rsidP="00021685">
      <w:pPr>
        <w:pStyle w:val="Titolo4"/>
        <w:numPr>
          <w:ilvl w:val="0"/>
          <w:numId w:val="0"/>
        </w:numPr>
        <w:rPr>
          <w:ins w:id="208" w:author="Gregorio Canal" w:date="2019-04-09T12:10:00Z"/>
          <w:noProof w:val="0"/>
        </w:rPr>
      </w:pPr>
      <w:ins w:id="209" w:author="Gregorio Canal" w:date="2019-04-09T12:10:00Z">
        <w:r w:rsidRPr="00273141">
          <w:rPr>
            <w:noProof w:val="0"/>
          </w:rPr>
          <w:t>9.1.1.</w:t>
        </w:r>
        <w:r>
          <w:rPr>
            <w:noProof w:val="0"/>
          </w:rPr>
          <w:t>6</w:t>
        </w:r>
        <w:r w:rsidRPr="00273141">
          <w:rPr>
            <w:noProof w:val="0"/>
          </w:rPr>
          <w:t xml:space="preserve"> Audit </w:t>
        </w:r>
        <w:r>
          <w:rPr>
            <w:noProof w:val="0"/>
          </w:rPr>
          <w:t>Sender</w:t>
        </w:r>
      </w:ins>
    </w:p>
    <w:p w14:paraId="755AC02A" w14:textId="2CF96DD4" w:rsidR="00021685" w:rsidRPr="00273141" w:rsidRDefault="00021685" w:rsidP="00021685">
      <w:pPr>
        <w:pStyle w:val="Corpotesto"/>
        <w:rPr>
          <w:ins w:id="210" w:author="Gregorio Canal" w:date="2019-04-09T12:10:00Z"/>
        </w:rPr>
      </w:pPr>
      <w:ins w:id="211" w:author="Gregorio Canal" w:date="2019-04-09T12:10:00Z">
        <w:r w:rsidRPr="00273141">
          <w:rPr>
            <w:szCs w:val="24"/>
          </w:rPr>
          <w:t xml:space="preserve">The </w:t>
        </w:r>
        <w:r w:rsidRPr="00021685">
          <w:rPr>
            <w:szCs w:val="24"/>
            <w:u w:val="single"/>
            <w:rPrChange w:id="212" w:author="Gregorio Canal" w:date="2019-04-09T12:12:00Z">
              <w:rPr>
                <w:szCs w:val="24"/>
              </w:rPr>
            </w:rPrChange>
          </w:rPr>
          <w:t xml:space="preserve">Audit </w:t>
        </w:r>
      </w:ins>
      <w:ins w:id="213" w:author="Gregorio Canal" w:date="2019-04-09T12:11:00Z">
        <w:r w:rsidRPr="00021685">
          <w:rPr>
            <w:szCs w:val="24"/>
            <w:u w:val="single"/>
            <w:rPrChange w:id="214" w:author="Gregorio Canal" w:date="2019-04-09T12:12:00Z">
              <w:rPr>
                <w:szCs w:val="24"/>
              </w:rPr>
            </w:rPrChange>
          </w:rPr>
          <w:t>Sender</w:t>
        </w:r>
      </w:ins>
      <w:ins w:id="215" w:author="Gregorio Canal" w:date="2019-04-09T12:10:00Z">
        <w:r w:rsidRPr="00021685">
          <w:rPr>
            <w:szCs w:val="24"/>
            <w:u w:val="single"/>
            <w:rPrChange w:id="216" w:author="Gregorio Canal" w:date="2019-04-09T12:12:00Z">
              <w:rPr>
                <w:szCs w:val="24"/>
              </w:rPr>
            </w:rPrChange>
          </w:rPr>
          <w:t xml:space="preserve"> </w:t>
        </w:r>
      </w:ins>
      <w:ins w:id="217" w:author="Gregorio Canal" w:date="2019-04-09T13:06:00Z">
        <w:r w:rsidR="004C4F82">
          <w:rPr>
            <w:szCs w:val="24"/>
            <w:u w:val="single"/>
          </w:rPr>
          <w:t>send</w:t>
        </w:r>
      </w:ins>
      <w:ins w:id="218" w:author="Gregorio Canal" w:date="2019-04-09T15:19:00Z">
        <w:r w:rsidR="003B3A51">
          <w:rPr>
            <w:szCs w:val="24"/>
            <w:u w:val="single"/>
          </w:rPr>
          <w:t xml:space="preserve">s </w:t>
        </w:r>
      </w:ins>
      <w:ins w:id="219" w:author="Gregorio Canal" w:date="2019-04-09T13:06:00Z">
        <w:r w:rsidR="007F6351">
          <w:rPr>
            <w:szCs w:val="24"/>
            <w:u w:val="single"/>
          </w:rPr>
          <w:t>ATNA audit rec</w:t>
        </w:r>
      </w:ins>
      <w:ins w:id="220" w:author="Gregorio Canal" w:date="2019-04-09T13:07:00Z">
        <w:r w:rsidR="007F6351">
          <w:rPr>
            <w:szCs w:val="24"/>
            <w:u w:val="single"/>
          </w:rPr>
          <w:t>o</w:t>
        </w:r>
      </w:ins>
      <w:ins w:id="221" w:author="Gregorio Canal" w:date="2019-04-09T13:06:00Z">
        <w:r w:rsidR="007F6351">
          <w:rPr>
            <w:szCs w:val="24"/>
            <w:u w:val="single"/>
          </w:rPr>
          <w:t xml:space="preserve">rds </w:t>
        </w:r>
      </w:ins>
      <w:ins w:id="222" w:author="Gregorio Canal" w:date="2019-04-09T15:19:00Z">
        <w:r w:rsidR="003B3A51">
          <w:rPr>
            <w:szCs w:val="24"/>
            <w:u w:val="single"/>
          </w:rPr>
          <w:t>throu</w:t>
        </w:r>
      </w:ins>
      <w:ins w:id="223" w:author="Gregorio Canal" w:date="2019-04-09T15:20:00Z">
        <w:r w:rsidR="003B3A51">
          <w:rPr>
            <w:szCs w:val="24"/>
            <w:u w:val="single"/>
          </w:rPr>
          <w:t>gh RESTful capabilities.</w:t>
        </w:r>
      </w:ins>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3B3A51" w:rsidRPr="00273141" w14:paraId="57A159EB" w14:textId="77777777" w:rsidTr="000F5AEC">
        <w:trPr>
          <w:cantSplit/>
          <w:jc w:val="center"/>
          <w:ins w:id="224" w:author="Gregorio Canal" w:date="2019-04-09T15:21:00Z"/>
        </w:trPr>
        <w:tc>
          <w:tcPr>
            <w:tcW w:w="1899" w:type="dxa"/>
            <w:vMerge/>
          </w:tcPr>
          <w:p w14:paraId="2C0A1158" w14:textId="77777777" w:rsidR="003B3A51" w:rsidRPr="00273141" w:rsidRDefault="003B3A51" w:rsidP="0004032F">
            <w:pPr>
              <w:pStyle w:val="TableEntry"/>
              <w:rPr>
                <w:ins w:id="225" w:author="Gregorio Canal" w:date="2019-04-09T15:21:00Z"/>
                <w:szCs w:val="24"/>
              </w:rPr>
            </w:pPr>
          </w:p>
        </w:tc>
        <w:tc>
          <w:tcPr>
            <w:tcW w:w="3330" w:type="dxa"/>
          </w:tcPr>
          <w:p w14:paraId="194826A0" w14:textId="525A8DA9" w:rsidR="003B3A51" w:rsidRPr="00273141" w:rsidRDefault="003B3A51" w:rsidP="0004032F">
            <w:pPr>
              <w:pStyle w:val="TableEntry"/>
              <w:rPr>
                <w:ins w:id="226" w:author="Gregorio Canal" w:date="2019-04-09T15:21:00Z"/>
                <w:b/>
                <w:bCs/>
                <w:szCs w:val="24"/>
                <w:u w:val="single"/>
              </w:rPr>
            </w:pPr>
            <w:ins w:id="227" w:author="Gregorio Canal" w:date="2019-04-09T15:22:00Z">
              <w:r>
                <w:rPr>
                  <w:b/>
                  <w:bCs/>
                  <w:szCs w:val="24"/>
                  <w:u w:val="single"/>
                </w:rPr>
                <w:t xml:space="preserve">Send ATNA </w:t>
              </w:r>
              <w:proofErr w:type="spellStart"/>
              <w:r>
                <w:rPr>
                  <w:b/>
                  <w:bCs/>
                  <w:szCs w:val="24"/>
                  <w:u w:val="single"/>
                </w:rPr>
                <w:t>AuditEvent</w:t>
              </w:r>
              <w:proofErr w:type="spellEnd"/>
              <w:r>
                <w:rPr>
                  <w:b/>
                  <w:bCs/>
                  <w:szCs w:val="24"/>
                  <w:u w:val="single"/>
                </w:rPr>
                <w:t xml:space="preserve"> [ITI-XX]</w:t>
              </w:r>
            </w:ins>
          </w:p>
        </w:tc>
        <w:tc>
          <w:tcPr>
            <w:tcW w:w="1530" w:type="dxa"/>
          </w:tcPr>
          <w:p w14:paraId="7FFE90CD" w14:textId="76F96EFF" w:rsidR="003B3A51" w:rsidRPr="00273141" w:rsidRDefault="003B3A51" w:rsidP="00204712">
            <w:pPr>
              <w:pStyle w:val="TableEntry"/>
              <w:jc w:val="center"/>
              <w:rPr>
                <w:ins w:id="228" w:author="Gregorio Canal" w:date="2019-04-09T15:21:00Z"/>
                <w:b/>
                <w:bCs/>
                <w:szCs w:val="24"/>
                <w:u w:val="single"/>
              </w:rPr>
            </w:pPr>
            <w:ins w:id="229" w:author="Gregorio Canal" w:date="2019-04-09T15:23:00Z">
              <w:r>
                <w:rPr>
                  <w:b/>
                  <w:bCs/>
                  <w:szCs w:val="24"/>
                  <w:u w:val="single"/>
                </w:rPr>
                <w:t>O</w:t>
              </w:r>
            </w:ins>
          </w:p>
        </w:tc>
        <w:tc>
          <w:tcPr>
            <w:tcW w:w="1719" w:type="dxa"/>
          </w:tcPr>
          <w:p w14:paraId="64061004" w14:textId="7FAE3126" w:rsidR="003B3A51" w:rsidRPr="00273141" w:rsidRDefault="003B3A51" w:rsidP="0004032F">
            <w:pPr>
              <w:pStyle w:val="TableEntry"/>
              <w:rPr>
                <w:ins w:id="230" w:author="Gregorio Canal" w:date="2019-04-09T15:21:00Z"/>
                <w:b/>
                <w:bCs/>
                <w:szCs w:val="24"/>
                <w:u w:val="single"/>
              </w:rPr>
            </w:pPr>
            <w:ins w:id="231" w:author="Gregorio Canal" w:date="2019-04-09T15:23:00Z">
              <w:r>
                <w:rPr>
                  <w:b/>
                  <w:bCs/>
                  <w:szCs w:val="24"/>
                  <w:u w:val="single"/>
                </w:rPr>
                <w:t>ITI TF</w:t>
              </w:r>
            </w:ins>
            <w:ins w:id="232" w:author="Gregorio Canal" w:date="2019-04-09T15:24:00Z">
              <w:r>
                <w:rPr>
                  <w:b/>
                  <w:bCs/>
                  <w:szCs w:val="24"/>
                  <w:u w:val="single"/>
                </w:rPr>
                <w:t>-2c 3.XX</w:t>
              </w:r>
            </w:ins>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r w:rsidR="003B3A51" w:rsidRPr="00273141" w14:paraId="03F4F086" w14:textId="77777777" w:rsidTr="000F5AEC">
        <w:trPr>
          <w:cantSplit/>
          <w:trHeight w:val="330"/>
          <w:jc w:val="center"/>
          <w:ins w:id="233" w:author="Gregorio Canal" w:date="2019-04-09T15:24:00Z"/>
        </w:trPr>
        <w:tc>
          <w:tcPr>
            <w:tcW w:w="1899" w:type="dxa"/>
          </w:tcPr>
          <w:p w14:paraId="03670B4A" w14:textId="721212AA" w:rsidR="003B3A51" w:rsidRPr="003B3A51" w:rsidRDefault="003B3A51" w:rsidP="003B3A51">
            <w:pPr>
              <w:pStyle w:val="TableEntry"/>
              <w:rPr>
                <w:ins w:id="234" w:author="Gregorio Canal" w:date="2019-04-09T15:24:00Z"/>
                <w:b/>
                <w:szCs w:val="24"/>
                <w:u w:val="single"/>
                <w:rPrChange w:id="235" w:author="Gregorio Canal" w:date="2019-04-09T15:25:00Z">
                  <w:rPr>
                    <w:ins w:id="236" w:author="Gregorio Canal" w:date="2019-04-09T15:24:00Z"/>
                    <w:szCs w:val="24"/>
                  </w:rPr>
                </w:rPrChange>
              </w:rPr>
            </w:pPr>
            <w:ins w:id="237" w:author="Gregorio Canal" w:date="2019-04-09T15:24:00Z">
              <w:r w:rsidRPr="003B3A51">
                <w:rPr>
                  <w:b/>
                  <w:szCs w:val="24"/>
                  <w:u w:val="single"/>
                  <w:rPrChange w:id="238" w:author="Gregorio Canal" w:date="2019-04-09T15:25:00Z">
                    <w:rPr>
                      <w:szCs w:val="24"/>
                    </w:rPr>
                  </w:rPrChange>
                </w:rPr>
                <w:t>Audit Sender</w:t>
              </w:r>
            </w:ins>
          </w:p>
        </w:tc>
        <w:tc>
          <w:tcPr>
            <w:tcW w:w="3330" w:type="dxa"/>
          </w:tcPr>
          <w:p w14:paraId="2328BFC5" w14:textId="475219A5" w:rsidR="003B3A51" w:rsidRPr="003B3A51" w:rsidRDefault="003B3A51" w:rsidP="003B3A51">
            <w:pPr>
              <w:pStyle w:val="TableEntry"/>
              <w:rPr>
                <w:ins w:id="239" w:author="Gregorio Canal" w:date="2019-04-09T15:24:00Z"/>
                <w:b/>
                <w:bCs/>
                <w:szCs w:val="24"/>
                <w:u w:val="single"/>
                <w:rPrChange w:id="240" w:author="Gregorio Canal" w:date="2019-04-09T15:25:00Z">
                  <w:rPr>
                    <w:ins w:id="241" w:author="Gregorio Canal" w:date="2019-04-09T15:24:00Z"/>
                    <w:bCs/>
                    <w:szCs w:val="24"/>
                  </w:rPr>
                </w:rPrChange>
              </w:rPr>
            </w:pPr>
            <w:ins w:id="242" w:author="Gregorio Canal" w:date="2019-04-09T15:25:00Z">
              <w:r w:rsidRPr="003B3A51">
                <w:rPr>
                  <w:b/>
                  <w:bCs/>
                  <w:szCs w:val="24"/>
                  <w:u w:val="single"/>
                </w:rPr>
                <w:t xml:space="preserve">Send ATNA </w:t>
              </w:r>
              <w:proofErr w:type="spellStart"/>
              <w:r w:rsidRPr="003B3A51">
                <w:rPr>
                  <w:b/>
                  <w:bCs/>
                  <w:szCs w:val="24"/>
                  <w:u w:val="single"/>
                </w:rPr>
                <w:t>AuditEvent</w:t>
              </w:r>
              <w:proofErr w:type="spellEnd"/>
              <w:r w:rsidRPr="003B3A51">
                <w:rPr>
                  <w:b/>
                  <w:bCs/>
                  <w:szCs w:val="24"/>
                  <w:u w:val="single"/>
                </w:rPr>
                <w:t xml:space="preserve"> [ITI-XX]</w:t>
              </w:r>
            </w:ins>
          </w:p>
        </w:tc>
        <w:tc>
          <w:tcPr>
            <w:tcW w:w="1530" w:type="dxa"/>
          </w:tcPr>
          <w:p w14:paraId="6D51B0A5" w14:textId="107DA5E8" w:rsidR="003B3A51" w:rsidRPr="003B3A51" w:rsidRDefault="001471CA" w:rsidP="003B3A51">
            <w:pPr>
              <w:pStyle w:val="TableEntry"/>
              <w:jc w:val="center"/>
              <w:rPr>
                <w:ins w:id="243" w:author="Gregorio Canal" w:date="2019-04-09T15:24:00Z"/>
                <w:b/>
                <w:bCs/>
                <w:szCs w:val="24"/>
                <w:u w:val="single"/>
                <w:rPrChange w:id="244" w:author="Gregorio Canal" w:date="2019-04-09T15:25:00Z">
                  <w:rPr>
                    <w:ins w:id="245" w:author="Gregorio Canal" w:date="2019-04-09T15:24:00Z"/>
                    <w:bCs/>
                    <w:szCs w:val="24"/>
                  </w:rPr>
                </w:rPrChange>
              </w:rPr>
            </w:pPr>
            <w:ins w:id="246" w:author="Gregorio Canal" w:date="2019-04-15T17:13:00Z">
              <w:r>
                <w:rPr>
                  <w:b/>
                  <w:bCs/>
                  <w:szCs w:val="24"/>
                  <w:u w:val="single"/>
                </w:rPr>
                <w:t>R</w:t>
              </w:r>
            </w:ins>
          </w:p>
        </w:tc>
        <w:tc>
          <w:tcPr>
            <w:tcW w:w="1719" w:type="dxa"/>
          </w:tcPr>
          <w:p w14:paraId="71F2A01A" w14:textId="7797FF69" w:rsidR="003B3A51" w:rsidRPr="003B3A51" w:rsidRDefault="003B3A51" w:rsidP="003B3A51">
            <w:pPr>
              <w:pStyle w:val="TableEntry"/>
              <w:rPr>
                <w:ins w:id="247" w:author="Gregorio Canal" w:date="2019-04-09T15:24:00Z"/>
                <w:b/>
                <w:szCs w:val="24"/>
                <w:u w:val="single"/>
                <w:rPrChange w:id="248" w:author="Gregorio Canal" w:date="2019-04-09T15:25:00Z">
                  <w:rPr>
                    <w:ins w:id="249" w:author="Gregorio Canal" w:date="2019-04-09T15:24:00Z"/>
                    <w:szCs w:val="24"/>
                  </w:rPr>
                </w:rPrChange>
              </w:rPr>
            </w:pPr>
            <w:ins w:id="250" w:author="Gregorio Canal" w:date="2019-04-09T15:25:00Z">
              <w:r w:rsidRPr="003B3A51">
                <w:rPr>
                  <w:b/>
                  <w:bCs/>
                  <w:szCs w:val="24"/>
                  <w:u w:val="single"/>
                </w:rPr>
                <w:t>ITI TF-2c 3.XX</w:t>
              </w:r>
            </w:ins>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251" w:name="_Toc488241136"/>
      <w:r w:rsidRPr="00273141">
        <w:rPr>
          <w:noProof w:val="0"/>
        </w:rPr>
        <w:lastRenderedPageBreak/>
        <w:t>9.</w:t>
      </w:r>
      <w:r w:rsidR="004609B2" w:rsidRPr="00273141">
        <w:rPr>
          <w:noProof w:val="0"/>
        </w:rPr>
        <w:t xml:space="preserve">2 </w:t>
      </w:r>
      <w:r w:rsidRPr="00273141">
        <w:rPr>
          <w:noProof w:val="0"/>
        </w:rPr>
        <w:t>ATNA Integration Profile Options</w:t>
      </w:r>
      <w:bookmarkEnd w:id="251"/>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252" w:author="Gregorio Canal" w:date="2019-04-09T15:26:00Z"/>
        </w:trPr>
        <w:tc>
          <w:tcPr>
            <w:tcW w:w="2891" w:type="dxa"/>
            <w:vMerge/>
          </w:tcPr>
          <w:p w14:paraId="4CB641D7" w14:textId="77777777" w:rsidR="003B3A51" w:rsidRPr="00273141" w:rsidRDefault="003B3A51" w:rsidP="0004032F">
            <w:pPr>
              <w:pStyle w:val="TableEntry"/>
              <w:ind w:left="0"/>
              <w:rPr>
                <w:ins w:id="253" w:author="Gregorio Canal" w:date="2019-04-09T15:26:00Z"/>
                <w:szCs w:val="24"/>
              </w:rPr>
            </w:pPr>
          </w:p>
        </w:tc>
        <w:tc>
          <w:tcPr>
            <w:tcW w:w="3130" w:type="dxa"/>
          </w:tcPr>
          <w:p w14:paraId="0708B4A5" w14:textId="3C8A0976" w:rsidR="003B3A51" w:rsidRPr="00273141" w:rsidRDefault="003B3A51" w:rsidP="0004032F">
            <w:pPr>
              <w:pStyle w:val="TableEntry"/>
              <w:rPr>
                <w:ins w:id="254" w:author="Gregorio Canal" w:date="2019-04-09T15:26:00Z"/>
                <w:b/>
                <w:bCs/>
                <w:szCs w:val="24"/>
                <w:u w:val="single"/>
              </w:rPr>
            </w:pPr>
            <w:ins w:id="255" w:author="Gregorio Canal" w:date="2019-04-09T15:28:00Z">
              <w:r>
                <w:rPr>
                  <w:b/>
                  <w:bCs/>
                  <w:szCs w:val="24"/>
                  <w:u w:val="single"/>
                </w:rPr>
                <w:t xml:space="preserve">Store </w:t>
              </w:r>
            </w:ins>
            <w:proofErr w:type="spellStart"/>
            <w:ins w:id="256" w:author="Gregorio Canal" w:date="2019-04-09T15:29:00Z">
              <w:r w:rsidR="00DA3B5B">
                <w:rPr>
                  <w:b/>
                  <w:bCs/>
                  <w:szCs w:val="24"/>
                  <w:u w:val="single"/>
                </w:rPr>
                <w:t>AuditEvent</w:t>
              </w:r>
              <w:proofErr w:type="spellEnd"/>
              <w:r w:rsidR="00DA3B5B">
                <w:rPr>
                  <w:b/>
                  <w:bCs/>
                  <w:szCs w:val="24"/>
                  <w:u w:val="single"/>
                </w:rPr>
                <w:t xml:space="preserve"> </w:t>
              </w:r>
            </w:ins>
            <w:ins w:id="257" w:author="Gregorio Canal" w:date="2019-04-09T15:30:00Z">
              <w:r w:rsidR="00DA3B5B">
                <w:rPr>
                  <w:b/>
                  <w:bCs/>
                  <w:szCs w:val="24"/>
                  <w:u w:val="single"/>
                </w:rPr>
                <w:t>M</w:t>
              </w:r>
            </w:ins>
            <w:ins w:id="258"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259" w:author="Gregorio Canal" w:date="2019-04-09T15:26:00Z"/>
                <w:b/>
                <w:bCs/>
                <w:szCs w:val="24"/>
                <w:u w:val="single"/>
              </w:rPr>
            </w:pPr>
            <w:ins w:id="260" w:author="Gregorio Canal" w:date="2019-04-09T15:29:00Z">
              <w:r w:rsidRPr="00273141">
                <w:rPr>
                  <w:b/>
                  <w:bCs/>
                  <w:szCs w:val="24"/>
                  <w:u w:val="single"/>
                </w:rPr>
                <w:t>ITI TF-1: 9.2.</w:t>
              </w:r>
              <w:r>
                <w:rPr>
                  <w:b/>
                  <w:bCs/>
                  <w:szCs w:val="24"/>
                  <w:u w:val="single"/>
                </w:rPr>
                <w:t>5</w:t>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527D6C" w:rsidRPr="00273141" w14:paraId="302CD3EF" w14:textId="77777777">
        <w:trPr>
          <w:cantSplit/>
          <w:trHeight w:val="233"/>
          <w:jc w:val="center"/>
        </w:trPr>
        <w:tc>
          <w:tcPr>
            <w:tcW w:w="2891" w:type="dxa"/>
          </w:tcPr>
          <w:p w14:paraId="74B7373E" w14:textId="0E4BA0AE" w:rsidR="00527D6C" w:rsidRPr="00273141" w:rsidRDefault="00527D6C" w:rsidP="00626DF9">
            <w:pPr>
              <w:pStyle w:val="TableEntry"/>
            </w:pPr>
            <w:r w:rsidRPr="00273141">
              <w:t>Audit Record Forwarder</w:t>
            </w:r>
          </w:p>
        </w:tc>
        <w:tc>
          <w:tcPr>
            <w:tcW w:w="3130" w:type="dxa"/>
          </w:tcPr>
          <w:p w14:paraId="33CF394A" w14:textId="6A2D8260" w:rsidR="00527D6C" w:rsidRPr="00273141" w:rsidRDefault="00CB74BE" w:rsidP="00626DF9">
            <w:pPr>
              <w:pStyle w:val="TableEntry"/>
            </w:pPr>
            <w:r w:rsidRPr="00273141">
              <w:t>No options defined</w:t>
            </w:r>
          </w:p>
        </w:tc>
        <w:tc>
          <w:tcPr>
            <w:tcW w:w="3438" w:type="dxa"/>
          </w:tcPr>
          <w:p w14:paraId="2FD597C9" w14:textId="28B738E3" w:rsidR="00527D6C" w:rsidRPr="00273141" w:rsidRDefault="00527D6C" w:rsidP="00626DF9">
            <w:pPr>
              <w:pStyle w:val="TableEntry"/>
            </w:pPr>
            <w:r w:rsidRPr="00273141">
              <w:t>-</w:t>
            </w:r>
          </w:p>
        </w:tc>
      </w:tr>
      <w:tr w:rsidR="00C61521" w:rsidRPr="00273141" w14:paraId="33D34DEF" w14:textId="77777777">
        <w:trPr>
          <w:cantSplit/>
          <w:trHeight w:val="233"/>
          <w:jc w:val="center"/>
        </w:trPr>
        <w:tc>
          <w:tcPr>
            <w:tcW w:w="2891" w:type="dxa"/>
          </w:tcPr>
          <w:p w14:paraId="2C0DC552" w14:textId="77777777" w:rsidR="00C61521" w:rsidRPr="00273141" w:rsidRDefault="00C61521" w:rsidP="00626DF9">
            <w:pPr>
              <w:pStyle w:val="TableEntry"/>
            </w:pPr>
            <w:r w:rsidRPr="00273141">
              <w:t>Secure Node</w:t>
            </w:r>
          </w:p>
        </w:tc>
        <w:tc>
          <w:tcPr>
            <w:tcW w:w="3130" w:type="dxa"/>
          </w:tcPr>
          <w:p w14:paraId="2757A412" w14:textId="77777777" w:rsidR="00C61521" w:rsidRPr="00273141" w:rsidRDefault="00C61521" w:rsidP="00626DF9">
            <w:pPr>
              <w:pStyle w:val="TableEntry"/>
            </w:pPr>
            <w:r w:rsidRPr="00273141">
              <w:t>Radiology Audit Trail</w:t>
            </w:r>
          </w:p>
        </w:tc>
        <w:tc>
          <w:tcPr>
            <w:tcW w:w="3438" w:type="dxa"/>
          </w:tcPr>
          <w:p w14:paraId="683E12BD" w14:textId="7EFE58D2" w:rsidR="00C61521" w:rsidRPr="00273141" w:rsidRDefault="00C61521" w:rsidP="00626DF9">
            <w:pPr>
              <w:pStyle w:val="TableEntry"/>
            </w:pPr>
            <w:r w:rsidRPr="00273141">
              <w:t>RAD TF-1: 2.2.1;</w:t>
            </w:r>
          </w:p>
          <w:p w14:paraId="3061D273" w14:textId="7EA27E80" w:rsidR="00C61521" w:rsidRPr="00273141" w:rsidRDefault="00C61521" w:rsidP="00393203">
            <w:pPr>
              <w:pStyle w:val="TableEntry"/>
            </w:pPr>
            <w:r w:rsidRPr="00273141">
              <w:t>RAD TF-3: 5.1</w:t>
            </w:r>
          </w:p>
        </w:tc>
      </w:tr>
      <w:tr w:rsidR="00C61521" w:rsidRPr="00273141" w14:paraId="6F61D45B" w14:textId="77777777">
        <w:trPr>
          <w:cantSplit/>
          <w:trHeight w:val="521"/>
          <w:jc w:val="center"/>
        </w:trPr>
        <w:tc>
          <w:tcPr>
            <w:tcW w:w="2891" w:type="dxa"/>
          </w:tcPr>
          <w:p w14:paraId="4C61A097" w14:textId="77777777" w:rsidR="00C61521" w:rsidRPr="00273141" w:rsidRDefault="00C61521" w:rsidP="00626DF9">
            <w:pPr>
              <w:pStyle w:val="TableEntry"/>
            </w:pPr>
            <w:r w:rsidRPr="00273141">
              <w:t>Secure Application</w:t>
            </w:r>
          </w:p>
        </w:tc>
        <w:tc>
          <w:tcPr>
            <w:tcW w:w="3130" w:type="dxa"/>
          </w:tcPr>
          <w:p w14:paraId="585AA7BB" w14:textId="77777777" w:rsidR="00C61521" w:rsidRPr="00273141" w:rsidRDefault="00C61521" w:rsidP="00626DF9">
            <w:pPr>
              <w:pStyle w:val="TableEntry"/>
            </w:pPr>
            <w:r w:rsidRPr="00273141">
              <w:t>Radiology Audit Trail</w:t>
            </w:r>
          </w:p>
        </w:tc>
        <w:tc>
          <w:tcPr>
            <w:tcW w:w="3438" w:type="dxa"/>
          </w:tcPr>
          <w:p w14:paraId="28E199D6" w14:textId="77777777" w:rsidR="00680618" w:rsidRPr="00273141" w:rsidRDefault="00C61521" w:rsidP="00626DF9">
            <w:pPr>
              <w:pStyle w:val="TableEntry"/>
            </w:pPr>
            <w:r w:rsidRPr="00273141">
              <w:t>RAD TF-1: 2.2.</w:t>
            </w:r>
            <w:r w:rsidR="00680618" w:rsidRPr="00273141">
              <w:t>1</w:t>
            </w:r>
          </w:p>
          <w:p w14:paraId="71D7659B" w14:textId="5D0F0E00" w:rsidR="00C61521" w:rsidRPr="00273141" w:rsidRDefault="00C61521" w:rsidP="00626DF9">
            <w:pPr>
              <w:pStyle w:val="TableEntry"/>
            </w:pPr>
            <w:r w:rsidRPr="00273141">
              <w:t>RAD TF-3:</w:t>
            </w:r>
            <w:r w:rsidR="009D38F9" w:rsidRPr="00273141">
              <w:t xml:space="preserve"> </w:t>
            </w:r>
            <w:r w:rsidRPr="00273141">
              <w:t>5.1</w:t>
            </w:r>
          </w:p>
        </w:tc>
      </w:tr>
      <w:tr w:rsidR="003B3A51" w:rsidRPr="00273141" w14:paraId="0176E521" w14:textId="77777777">
        <w:trPr>
          <w:cantSplit/>
          <w:trHeight w:val="521"/>
          <w:jc w:val="center"/>
          <w:ins w:id="261" w:author="Gregorio Canal" w:date="2019-04-09T15:26:00Z"/>
        </w:trPr>
        <w:tc>
          <w:tcPr>
            <w:tcW w:w="2891" w:type="dxa"/>
          </w:tcPr>
          <w:p w14:paraId="330019D2" w14:textId="5E4F74AB" w:rsidR="003B3A51" w:rsidRPr="00DA3B5B" w:rsidRDefault="003B3A51" w:rsidP="003B3A51">
            <w:pPr>
              <w:pStyle w:val="TableEntry"/>
              <w:rPr>
                <w:ins w:id="262" w:author="Gregorio Canal" w:date="2019-04-09T15:26:00Z"/>
                <w:b/>
                <w:u w:val="single"/>
                <w:rPrChange w:id="263" w:author="Gregorio Canal" w:date="2019-04-09T15:29:00Z">
                  <w:rPr>
                    <w:ins w:id="264" w:author="Gregorio Canal" w:date="2019-04-09T15:26:00Z"/>
                  </w:rPr>
                </w:rPrChange>
              </w:rPr>
            </w:pPr>
            <w:ins w:id="265" w:author="Gregorio Canal" w:date="2019-04-09T15:27:00Z">
              <w:r w:rsidRPr="00DA3B5B">
                <w:rPr>
                  <w:b/>
                  <w:u w:val="single"/>
                  <w:rPrChange w:id="266" w:author="Gregorio Canal" w:date="2019-04-09T15:29:00Z">
                    <w:rPr/>
                  </w:rPrChange>
                </w:rPr>
                <w:t>Audit Se</w:t>
              </w:r>
            </w:ins>
            <w:ins w:id="267" w:author="Gregorio Canal" w:date="2019-04-15T17:14:00Z">
              <w:r w:rsidR="001471CA">
                <w:rPr>
                  <w:b/>
                  <w:u w:val="single"/>
                </w:rPr>
                <w:t>n</w:t>
              </w:r>
            </w:ins>
            <w:ins w:id="268" w:author="Gregorio Canal" w:date="2019-04-09T15:27:00Z">
              <w:r w:rsidRPr="00DA3B5B">
                <w:rPr>
                  <w:b/>
                  <w:u w:val="single"/>
                  <w:rPrChange w:id="269" w:author="Gregorio Canal" w:date="2019-04-09T15:29:00Z">
                    <w:rPr/>
                  </w:rPrChange>
                </w:rPr>
                <w:t>der</w:t>
              </w:r>
            </w:ins>
          </w:p>
        </w:tc>
        <w:tc>
          <w:tcPr>
            <w:tcW w:w="3130" w:type="dxa"/>
          </w:tcPr>
          <w:p w14:paraId="25EB62C9" w14:textId="61A65AE4" w:rsidR="003B3A51" w:rsidRPr="00DA3B5B" w:rsidRDefault="003B3A51" w:rsidP="003B3A51">
            <w:pPr>
              <w:pStyle w:val="TableEntry"/>
              <w:rPr>
                <w:ins w:id="270" w:author="Gregorio Canal" w:date="2019-04-09T15:26:00Z"/>
                <w:b/>
                <w:u w:val="single"/>
                <w:rPrChange w:id="271" w:author="Gregorio Canal" w:date="2019-04-09T15:29:00Z">
                  <w:rPr>
                    <w:ins w:id="272" w:author="Gregorio Canal" w:date="2019-04-09T15:26:00Z"/>
                  </w:rPr>
                </w:rPrChange>
              </w:rPr>
            </w:pPr>
            <w:ins w:id="273" w:author="Gregorio Canal" w:date="2019-04-09T15:28:00Z">
              <w:r w:rsidRPr="00DA3B5B">
                <w:rPr>
                  <w:b/>
                  <w:bCs/>
                  <w:szCs w:val="24"/>
                  <w:u w:val="single"/>
                </w:rPr>
                <w:t xml:space="preserve">Store </w:t>
              </w:r>
            </w:ins>
            <w:proofErr w:type="spellStart"/>
            <w:ins w:id="274" w:author="Gregorio Canal" w:date="2019-04-09T15:30:00Z">
              <w:r w:rsidR="00DA3B5B">
                <w:rPr>
                  <w:b/>
                  <w:bCs/>
                  <w:szCs w:val="24"/>
                  <w:u w:val="single"/>
                </w:rPr>
                <w:t>AuditEvent</w:t>
              </w:r>
              <w:proofErr w:type="spellEnd"/>
              <w:r w:rsidR="00DA3B5B">
                <w:rPr>
                  <w:b/>
                  <w:bCs/>
                  <w:szCs w:val="24"/>
                  <w:u w:val="single"/>
                </w:rPr>
                <w:t xml:space="preserve"> Message</w:t>
              </w:r>
            </w:ins>
          </w:p>
        </w:tc>
        <w:tc>
          <w:tcPr>
            <w:tcW w:w="3438" w:type="dxa"/>
          </w:tcPr>
          <w:p w14:paraId="52397629" w14:textId="495C8178" w:rsidR="003B3A51" w:rsidRPr="00DA3B5B" w:rsidRDefault="00DA3B5B" w:rsidP="003B3A51">
            <w:pPr>
              <w:pStyle w:val="TableEntry"/>
              <w:rPr>
                <w:ins w:id="275" w:author="Gregorio Canal" w:date="2019-04-09T15:26:00Z"/>
                <w:b/>
                <w:u w:val="single"/>
                <w:rPrChange w:id="276" w:author="Gregorio Canal" w:date="2019-04-09T15:29:00Z">
                  <w:rPr>
                    <w:ins w:id="277" w:author="Gregorio Canal" w:date="2019-04-09T15:26:00Z"/>
                  </w:rPr>
                </w:rPrChange>
              </w:rPr>
            </w:pPr>
            <w:ins w:id="278" w:author="Gregorio Canal" w:date="2019-04-09T15:29:00Z">
              <w:r w:rsidRPr="00273141">
                <w:rPr>
                  <w:b/>
                  <w:bCs/>
                  <w:szCs w:val="24"/>
                  <w:u w:val="single"/>
                </w:rPr>
                <w:t>ITI TF-1: 9.2.</w:t>
              </w:r>
              <w:r>
                <w:rPr>
                  <w:b/>
                  <w:bCs/>
                  <w:szCs w:val="24"/>
                  <w:u w:val="single"/>
                </w:rPr>
                <w:t>5</w:t>
              </w:r>
            </w:ins>
          </w:p>
        </w:tc>
      </w:tr>
    </w:tbl>
    <w:p w14:paraId="171C9A60" w14:textId="77777777" w:rsidR="00C61521" w:rsidRPr="00273141" w:rsidRDefault="00C61521" w:rsidP="008671F5">
      <w:pPr>
        <w:pStyle w:val="Note"/>
        <w:rPr>
          <w:b/>
          <w:u w:val="single"/>
        </w:rPr>
      </w:pPr>
      <w:r w:rsidRPr="00273141">
        <w:rPr>
          <w:b/>
          <w:u w:val="single"/>
        </w:rPr>
        <w:t>Note 1: The Audit Consumer shall support at least one of the two options defined.</w:t>
      </w:r>
    </w:p>
    <w:p w14:paraId="3F5B1D55" w14:textId="77777777" w:rsidR="00870631" w:rsidRPr="00273141" w:rsidRDefault="00870631" w:rsidP="00626DF9">
      <w:pPr>
        <w:pStyle w:val="Corpotesto"/>
      </w:pPr>
    </w:p>
    <w:p w14:paraId="25811228" w14:textId="495133DD" w:rsidR="00C61521" w:rsidRPr="00273141" w:rsidRDefault="00C61521" w:rsidP="00D3347A">
      <w:pPr>
        <w:pStyle w:val="EditorInstructions"/>
      </w:pPr>
      <w:r w:rsidRPr="00273141">
        <w:t>Editor: Add new Sections 9.</w:t>
      </w:r>
      <w:r w:rsidR="004609B2" w:rsidRPr="00273141">
        <w:t>2</w:t>
      </w:r>
      <w:r w:rsidRPr="00273141">
        <w:t>.3 and 9.</w:t>
      </w:r>
      <w:r w:rsidR="004609B2" w:rsidRPr="00273141">
        <w:t>2</w:t>
      </w:r>
      <w:r w:rsidRPr="00273141">
        <w:t>.4 to ITI TF-1:9.</w:t>
      </w:r>
      <w:r w:rsidR="004609B2" w:rsidRPr="00273141">
        <w:t>2</w:t>
      </w:r>
    </w:p>
    <w:p w14:paraId="63A25EEC" w14:textId="4B3F8019" w:rsidR="00C61521" w:rsidRPr="00273141" w:rsidRDefault="00C61521" w:rsidP="00D3347A">
      <w:pPr>
        <w:pStyle w:val="Titolo3"/>
        <w:rPr>
          <w:noProof w:val="0"/>
        </w:rPr>
      </w:pPr>
      <w:bookmarkStart w:id="279" w:name="_Toc488241137"/>
      <w:r w:rsidRPr="00273141">
        <w:rPr>
          <w:noProof w:val="0"/>
        </w:rPr>
        <w:t>9.</w:t>
      </w:r>
      <w:r w:rsidR="0051640D" w:rsidRPr="00273141">
        <w:rPr>
          <w:noProof w:val="0"/>
        </w:rPr>
        <w:t>2</w:t>
      </w:r>
      <w:r w:rsidRPr="00273141">
        <w:rPr>
          <w:noProof w:val="0"/>
        </w:rPr>
        <w:t>.3 Retrieve Audit Message Option</w:t>
      </w:r>
      <w:bookmarkEnd w:id="279"/>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77777777" w:rsidR="00C61521" w:rsidRPr="00273141" w:rsidRDefault="00C61521" w:rsidP="00D3347A">
      <w:pPr>
        <w:pStyle w:val="Corpotesto"/>
      </w:pPr>
      <w:r w:rsidRPr="00273141">
        <w:t>The [ITI-81] transaction is profiled as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280" w:name="_Toc488241138"/>
      <w:r w:rsidRPr="00273141">
        <w:rPr>
          <w:noProof w:val="0"/>
        </w:rPr>
        <w:t>9.</w:t>
      </w:r>
      <w:r w:rsidR="0051640D" w:rsidRPr="00273141">
        <w:rPr>
          <w:noProof w:val="0"/>
        </w:rPr>
        <w:t>2</w:t>
      </w:r>
      <w:r w:rsidRPr="00273141">
        <w:rPr>
          <w:noProof w:val="0"/>
        </w:rPr>
        <w:t>.4 Retrieve Syslog Message Option</w:t>
      </w:r>
      <w:bookmarkEnd w:id="280"/>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77777777" w:rsidR="00C61521" w:rsidRPr="00273141" w:rsidRDefault="00C61521" w:rsidP="00D3347A">
      <w:pPr>
        <w:pStyle w:val="Corpotesto"/>
      </w:pPr>
      <w:r w:rsidRPr="00273141">
        <w:lastRenderedPageBreak/>
        <w:t xml:space="preserve">The [ITI-82] transaction is profiled as 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658447CA" w:rsidR="00DA3B5B" w:rsidRPr="00273141" w:rsidRDefault="00DA3B5B" w:rsidP="00DA3B5B">
      <w:pPr>
        <w:pStyle w:val="Titolo3"/>
        <w:rPr>
          <w:ins w:id="281" w:author="Gregorio Canal" w:date="2019-04-09T15:31:00Z"/>
          <w:noProof w:val="0"/>
        </w:rPr>
      </w:pPr>
      <w:ins w:id="282"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Corpotesto"/>
        <w:rPr>
          <w:ins w:id="283" w:author="Gregorio Canal" w:date="2019-04-09T15:31:00Z"/>
        </w:rPr>
      </w:pPr>
      <w:ins w:id="284"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285" w:author="Gregorio Canal" w:date="2019-04-09T15:36:00Z">
        <w:r>
          <w:t>feed request</w:t>
        </w:r>
      </w:ins>
      <w:ins w:id="286" w:author="Gregorio Canal" w:date="2019-04-09T15:37:00Z">
        <w:r>
          <w:t>,</w:t>
        </w:r>
      </w:ins>
      <w:ins w:id="287" w:author="Gregorio Canal" w:date="2019-04-09T15:36:00Z">
        <w:r>
          <w:t xml:space="preserve"> from an application to an ARR</w:t>
        </w:r>
      </w:ins>
      <w:ins w:id="288" w:author="Gregorio Canal" w:date="2019-04-09T15:37:00Z">
        <w:r>
          <w:t>,</w:t>
        </w:r>
      </w:ins>
      <w:ins w:id="289" w:author="Gregorio Canal" w:date="2019-04-09T15:33:00Z">
        <w:r>
          <w:t xml:space="preserve"> of</w:t>
        </w:r>
      </w:ins>
      <w:ins w:id="290" w:author="Gregorio Canal" w:date="2019-04-09T15:34:00Z">
        <w:r>
          <w:t xml:space="preserve"> ATNA</w:t>
        </w:r>
      </w:ins>
      <w:ins w:id="291" w:author="Gregorio Canal" w:date="2019-04-09T15:33:00Z">
        <w:r>
          <w:t xml:space="preserve"> audit records </w:t>
        </w:r>
      </w:ins>
      <w:ins w:id="292" w:author="Gregorio Canal" w:date="2019-04-09T15:37:00Z">
        <w:r>
          <w:t>using</w:t>
        </w:r>
      </w:ins>
      <w:ins w:id="293" w:author="Gregorio Canal" w:date="2019-04-09T15:33:00Z">
        <w:r>
          <w:t xml:space="preserve"> RESTful capabil</w:t>
        </w:r>
      </w:ins>
      <w:ins w:id="294" w:author="Gregorio Canal" w:date="2019-04-09T15:34:00Z">
        <w:r>
          <w:t xml:space="preserve">ities </w:t>
        </w:r>
      </w:ins>
      <w:ins w:id="295" w:author="Gregorio Canal" w:date="2019-04-09T15:37:00Z">
        <w:r>
          <w:t>and</w:t>
        </w:r>
      </w:ins>
      <w:ins w:id="296" w:author="Gregorio Canal" w:date="2019-04-09T15:34:00Z">
        <w:r>
          <w:t xml:space="preserve"> FHIR resources</w:t>
        </w:r>
      </w:ins>
      <w:ins w:id="297" w:author="Gregorio Canal" w:date="2019-04-09T15:31:00Z">
        <w:r w:rsidRPr="00273141">
          <w:t>.</w:t>
        </w:r>
      </w:ins>
    </w:p>
    <w:p w14:paraId="2D3FBE0F" w14:textId="6602DDEA" w:rsidR="00DA3B5B" w:rsidRPr="00273141" w:rsidRDefault="00DA3B5B" w:rsidP="00DA3B5B">
      <w:pPr>
        <w:pStyle w:val="Corpotesto"/>
        <w:rPr>
          <w:ins w:id="298" w:author="Gregorio Canal" w:date="2019-04-09T15:31:00Z"/>
        </w:rPr>
      </w:pPr>
      <w:ins w:id="299" w:author="Gregorio Canal" w:date="2019-04-09T15:31:00Z">
        <w:r w:rsidRPr="00273141">
          <w:rPr>
            <w:color w:val="000000"/>
          </w:rPr>
          <w:t xml:space="preserve">An Audit </w:t>
        </w:r>
      </w:ins>
      <w:ins w:id="300" w:author="Gregorio Canal" w:date="2019-04-09T15:34:00Z">
        <w:r>
          <w:rPr>
            <w:color w:val="000000"/>
          </w:rPr>
          <w:t>Sender</w:t>
        </w:r>
      </w:ins>
      <w:ins w:id="301" w:author="Gregorio Canal" w:date="2019-04-09T15:31:00Z">
        <w:r w:rsidRPr="00273141">
          <w:rPr>
            <w:color w:val="000000"/>
          </w:rPr>
          <w:t xml:space="preserve"> or Audit Record Repository that supports this option shall implement the </w:t>
        </w:r>
      </w:ins>
      <w:ins w:id="302" w:author="Gregorio Canal" w:date="2019-04-09T15:34:00Z">
        <w:r>
          <w:rPr>
            <w:color w:val="000000"/>
          </w:rPr>
          <w:t xml:space="preserve">Send </w:t>
        </w:r>
      </w:ins>
      <w:ins w:id="303" w:author="Gregorio Canal" w:date="2019-04-09T15:35:00Z">
        <w:r>
          <w:rPr>
            <w:color w:val="000000"/>
          </w:rPr>
          <w:t xml:space="preserve">ATNA </w:t>
        </w:r>
      </w:ins>
      <w:proofErr w:type="spellStart"/>
      <w:ins w:id="304" w:author="Gregorio Canal" w:date="2019-04-09T15:34:00Z">
        <w:r>
          <w:rPr>
            <w:color w:val="000000"/>
          </w:rPr>
          <w:t>AuditEvent</w:t>
        </w:r>
      </w:ins>
      <w:proofErr w:type="spellEnd"/>
      <w:ins w:id="305" w:author="Gregorio Canal" w:date="2019-04-09T15:31:00Z">
        <w:r w:rsidRPr="00273141">
          <w:rPr>
            <w:color w:val="000000"/>
          </w:rPr>
          <w:t xml:space="preserve"> [ITI-</w:t>
        </w:r>
      </w:ins>
      <w:ins w:id="306" w:author="Gregorio Canal" w:date="2019-04-09T15:35:00Z">
        <w:r>
          <w:rPr>
            <w:color w:val="000000"/>
          </w:rPr>
          <w:t>XX</w:t>
        </w:r>
      </w:ins>
      <w:ins w:id="307" w:author="Gregorio Canal" w:date="2019-04-09T15:31:00Z">
        <w:r w:rsidRPr="00273141">
          <w:rPr>
            <w:color w:val="000000"/>
          </w:rPr>
          <w:t>] transaction.</w:t>
        </w:r>
      </w:ins>
    </w:p>
    <w:p w14:paraId="016B194C" w14:textId="276567AB" w:rsidR="00DA3B5B" w:rsidRPr="00273141" w:rsidRDefault="00DA3B5B" w:rsidP="00DA3B5B">
      <w:pPr>
        <w:pStyle w:val="Corpotesto"/>
        <w:rPr>
          <w:ins w:id="308" w:author="Gregorio Canal" w:date="2019-04-09T15:31:00Z"/>
        </w:rPr>
      </w:pPr>
      <w:ins w:id="309" w:author="Gregorio Canal" w:date="2019-04-09T15:31:00Z">
        <w:r w:rsidRPr="00273141">
          <w:t>The [ITI-</w:t>
        </w:r>
      </w:ins>
      <w:ins w:id="310" w:author="Gregorio Canal" w:date="2019-04-09T15:35:00Z">
        <w:r>
          <w:t>XX</w:t>
        </w:r>
      </w:ins>
      <w:ins w:id="311" w:author="Gregorio Canal" w:date="2019-04-09T15:31:00Z">
        <w:r w:rsidRPr="00273141">
          <w:t xml:space="preserve">] transaction is profiled as a RESTful </w:t>
        </w:r>
      </w:ins>
      <w:ins w:id="312" w:author="Gregorio Canal" w:date="2019-04-09T15:38:00Z">
        <w:r>
          <w:t>create</w:t>
        </w:r>
      </w:ins>
      <w:ins w:id="313" w:author="Gregorio Canal" w:date="2019-04-09T15:31:00Z">
        <w:r w:rsidRPr="00273141">
          <w:t xml:space="preserve"> operation that </w:t>
        </w:r>
      </w:ins>
      <w:ins w:id="314" w:author="Gregorio Canal" w:date="2019-04-09T15:39:00Z">
        <w:r w:rsidR="00CA4526">
          <w:t>post</w:t>
        </w:r>
      </w:ins>
      <w:ins w:id="315" w:author="Gregorio Canal" w:date="2019-04-09T15:31:00Z">
        <w:r w:rsidRPr="00273141">
          <w:t xml:space="preserve"> </w:t>
        </w:r>
      </w:ins>
      <w:ins w:id="316" w:author="Gregorio Canal" w:date="2019-04-09T15:38:00Z">
        <w:r>
          <w:t xml:space="preserve">ATNA </w:t>
        </w:r>
        <w:r w:rsidR="00CA4526">
          <w:t>audit record</w:t>
        </w:r>
      </w:ins>
      <w:ins w:id="317" w:author="Gregorio Canal" w:date="2019-04-09T15:39:00Z">
        <w:r w:rsidR="00CA4526">
          <w:t xml:space="preserve">s as FHIR </w:t>
        </w:r>
        <w:proofErr w:type="spellStart"/>
        <w:r w:rsidR="00CA4526">
          <w:t>AuditEvent</w:t>
        </w:r>
        <w:proofErr w:type="spellEnd"/>
        <w:r w:rsidR="00CA4526">
          <w:t xml:space="preserve"> resources that the Audit Record </w:t>
        </w:r>
      </w:ins>
      <w:ins w:id="318" w:author="Gregorio Canal" w:date="2019-04-09T15:40:00Z">
        <w:r w:rsidR="00CA4526">
          <w:t>R</w:t>
        </w:r>
      </w:ins>
      <w:ins w:id="319" w:author="Gregorio Canal" w:date="2019-04-09T15:39:00Z">
        <w:r w:rsidR="00CA4526">
          <w:t>epository will store</w:t>
        </w:r>
      </w:ins>
      <w:ins w:id="320" w:author="Gregorio Canal" w:date="2019-04-09T15:40:00Z">
        <w:r w:rsidR="00CA4526">
          <w:t xml:space="preserve"> either as a FHIR resource or either as a DICOM message</w:t>
        </w:r>
      </w:ins>
      <w:ins w:id="321" w:author="Gregorio Canal" w:date="2019-04-09T15:41:00Z">
        <w:r w:rsidR="00CA4526">
          <w:t xml:space="preserve"> based on</w:t>
        </w:r>
      </w:ins>
      <w:ins w:id="322" w:author="Gregorio Canal" w:date="2019-04-09T15:52:00Z">
        <w:r w:rsidR="002422CB">
          <w:t xml:space="preserve"> the technology on which has been implemented.</w:t>
        </w:r>
      </w:ins>
    </w:p>
    <w:p w14:paraId="75A70731" w14:textId="724BD199" w:rsidR="00737104" w:rsidRPr="00273141" w:rsidDel="00022104" w:rsidRDefault="00737104" w:rsidP="00737104">
      <w:pPr>
        <w:pStyle w:val="Corpotesto"/>
        <w:rPr>
          <w:del w:id="323" w:author="Gregorio Canal" w:date="2019-04-24T12:11: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r w:rsidR="00022AA3" w:rsidRPr="00273141" w14:paraId="0FE5B699" w14:textId="77777777" w:rsidTr="00C741CA">
        <w:trPr>
          <w:cantSplit/>
          <w:trHeight w:val="332"/>
          <w:jc w:val="center"/>
          <w:ins w:id="324" w:author="Gregorio Canal" w:date="2019-04-15T17:22:00Z"/>
        </w:trPr>
        <w:tc>
          <w:tcPr>
            <w:tcW w:w="2326" w:type="dxa"/>
          </w:tcPr>
          <w:p w14:paraId="78DF1DFA" w14:textId="28061F74" w:rsidR="00022AA3" w:rsidRPr="00D93821" w:rsidRDefault="00022AA3" w:rsidP="00737104">
            <w:pPr>
              <w:pStyle w:val="TableEntry"/>
              <w:rPr>
                <w:ins w:id="325" w:author="Gregorio Canal" w:date="2019-04-15T17:22:00Z"/>
                <w:b/>
                <w:szCs w:val="24"/>
                <w:u w:val="single"/>
              </w:rPr>
            </w:pPr>
            <w:ins w:id="326" w:author="Gregorio Canal" w:date="2019-04-15T17:22:00Z">
              <w:r w:rsidRPr="00022AA3">
                <w:rPr>
                  <w:b/>
                  <w:szCs w:val="24"/>
                  <w:u w:val="single"/>
                </w:rPr>
                <w:t>Audit Sender</w:t>
              </w:r>
            </w:ins>
          </w:p>
        </w:tc>
        <w:tc>
          <w:tcPr>
            <w:tcW w:w="3060" w:type="dxa"/>
          </w:tcPr>
          <w:p w14:paraId="228E02A6" w14:textId="4DFAC632" w:rsidR="00022AA3" w:rsidRPr="00D93821" w:rsidRDefault="00022AA3" w:rsidP="00737104">
            <w:pPr>
              <w:pStyle w:val="TableEntry"/>
              <w:rPr>
                <w:ins w:id="327" w:author="Gregorio Canal" w:date="2019-04-15T17:22:00Z"/>
                <w:b/>
                <w:szCs w:val="24"/>
                <w:u w:val="single"/>
              </w:rPr>
            </w:pPr>
            <w:ins w:id="328" w:author="Gregorio Canal" w:date="2019-04-15T17:22:00Z">
              <w:r w:rsidRPr="00D93821">
                <w:rPr>
                  <w:b/>
                  <w:szCs w:val="24"/>
                  <w:u w:val="single"/>
                </w:rPr>
                <w:t>ATNA Secure Node or Secure Application</w:t>
              </w:r>
            </w:ins>
          </w:p>
        </w:tc>
        <w:tc>
          <w:tcPr>
            <w:tcW w:w="1530" w:type="dxa"/>
          </w:tcPr>
          <w:p w14:paraId="3D08537A" w14:textId="1C28B998" w:rsidR="00022AA3" w:rsidRPr="00E33397" w:rsidRDefault="00022AA3" w:rsidP="00737104">
            <w:pPr>
              <w:pStyle w:val="TableEntry"/>
              <w:rPr>
                <w:ins w:id="329" w:author="Gregorio Canal" w:date="2019-04-15T17:22:00Z"/>
                <w:b/>
                <w:szCs w:val="24"/>
                <w:u w:val="single"/>
              </w:rPr>
            </w:pPr>
            <w:ins w:id="330" w:author="Gregorio Canal" w:date="2019-04-15T17:22:00Z">
              <w:r w:rsidRPr="00E33397">
                <w:rPr>
                  <w:b/>
                  <w:szCs w:val="24"/>
                  <w:u w:val="single"/>
                </w:rPr>
                <w:t>ITI TF-1: 9.1</w:t>
              </w:r>
            </w:ins>
          </w:p>
        </w:tc>
        <w:tc>
          <w:tcPr>
            <w:tcW w:w="2235" w:type="dxa"/>
          </w:tcPr>
          <w:p w14:paraId="03773981" w14:textId="7BFA68E5" w:rsidR="00022AA3" w:rsidRPr="00D32E62" w:rsidRDefault="00022AA3" w:rsidP="00022AA3">
            <w:pPr>
              <w:pStyle w:val="TableEntry"/>
              <w:rPr>
                <w:ins w:id="331" w:author="Gregorio Canal" w:date="2019-04-15T17:22:00Z"/>
                <w:b/>
                <w:szCs w:val="24"/>
                <w:u w:val="single"/>
              </w:rPr>
            </w:pPr>
            <w:ins w:id="332" w:author="Gregorio Canal" w:date="2019-04-15T17:22:00Z">
              <w:r w:rsidRPr="00D32E62">
                <w:rPr>
                  <w:b/>
                  <w:szCs w:val="24"/>
                  <w:u w:val="single"/>
                </w:rPr>
                <w:t>N/A</w:t>
              </w:r>
            </w:ins>
          </w:p>
        </w:tc>
      </w:tr>
    </w:tbl>
    <w:p w14:paraId="675F67C1" w14:textId="77777777" w:rsidR="00737104" w:rsidRPr="00273141" w:rsidRDefault="00737104" w:rsidP="00527D6C">
      <w:pPr>
        <w:pStyle w:val="Corpotesto"/>
      </w:pPr>
    </w:p>
    <w:p w14:paraId="521C55D1" w14:textId="77777777" w:rsidR="00737104" w:rsidRPr="00273141" w:rsidRDefault="00737104"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333" w:name="_Toc325615868"/>
      <w:bookmarkStart w:id="334" w:name="_Toc488241139"/>
      <w:r w:rsidRPr="00273141">
        <w:rPr>
          <w:noProof w:val="0"/>
        </w:rPr>
        <w:t>9.4</w:t>
      </w:r>
      <w:r w:rsidR="00BB4E36" w:rsidRPr="00273141">
        <w:rPr>
          <w:noProof w:val="0"/>
        </w:rPr>
        <w:t>.2</w:t>
      </w:r>
      <w:r w:rsidRPr="00273141">
        <w:rPr>
          <w:noProof w:val="0"/>
        </w:rPr>
        <w:t xml:space="preserve"> </w:t>
      </w:r>
      <w:bookmarkEnd w:id="333"/>
      <w:r w:rsidR="00BB4E36" w:rsidRPr="00273141">
        <w:rPr>
          <w:noProof w:val="0"/>
        </w:rPr>
        <w:t>Use Cases</w:t>
      </w:r>
      <w:bookmarkEnd w:id="334"/>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51CE80D9" w14:textId="77777777" w:rsidR="00C138F3" w:rsidRDefault="00C61521" w:rsidP="000F5AEC">
      <w:pPr>
        <w:pStyle w:val="Corpotesto"/>
        <w:rPr>
          <w:ins w:id="335" w:author="Gregorio Canal" w:date="2019-04-10T11:34: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3C90CDC" w14:textId="3E31FC4A" w:rsidR="00C61521" w:rsidRPr="00273141" w:rsidRDefault="003133D3" w:rsidP="000F5AEC">
      <w:pPr>
        <w:pStyle w:val="Corpotesto"/>
        <w:rPr>
          <w:b/>
          <w:u w:val="single"/>
          <w:lang w:eastAsia="it-IT"/>
        </w:rPr>
      </w:pPr>
      <w:ins w:id="336" w:author="Gregorio Canal" w:date="2019-04-10T12:05:00Z">
        <w:r>
          <w:rPr>
            <w:b/>
            <w:u w:val="single"/>
            <w:lang w:eastAsia="it-IT"/>
          </w:rPr>
          <w:lastRenderedPageBreak/>
          <w:t>S</w:t>
        </w:r>
        <w:r w:rsidR="00B72D48">
          <w:rPr>
            <w:b/>
            <w:u w:val="single"/>
            <w:lang w:eastAsia="it-IT"/>
          </w:rPr>
          <w:t>ection 9.4.2.6 describe</w:t>
        </w:r>
      </w:ins>
      <w:ins w:id="337" w:author="Gregorio Canal" w:date="2019-04-10T12:07:00Z">
        <w:r w:rsidR="00B72D48">
          <w:rPr>
            <w:b/>
            <w:u w:val="single"/>
            <w:lang w:eastAsia="it-IT"/>
          </w:rPr>
          <w:t>s</w:t>
        </w:r>
      </w:ins>
      <w:ins w:id="338" w:author="Gregorio Canal" w:date="2019-04-10T12:05:00Z">
        <w:r w:rsidR="00B72D48">
          <w:rPr>
            <w:b/>
            <w:u w:val="single"/>
            <w:lang w:eastAsia="it-IT"/>
          </w:rPr>
          <w:t xml:space="preserve"> use case related to the </w:t>
        </w:r>
      </w:ins>
      <w:ins w:id="339" w:author="Gregorio Canal" w:date="2019-04-10T12:06:00Z">
        <w:r w:rsidR="00B72D48">
          <w:rPr>
            <w:b/>
            <w:u w:val="single"/>
            <w:lang w:eastAsia="it-IT"/>
          </w:rPr>
          <w:t>Store capabilities of the Audit Record Repository</w:t>
        </w:r>
      </w:ins>
      <w:ins w:id="340" w:author="Gregorio Canal" w:date="2019-04-10T12:08:00Z">
        <w:r w:rsidR="00B72D48">
          <w:rPr>
            <w:b/>
            <w:u w:val="single"/>
            <w:lang w:eastAsia="it-IT"/>
          </w:rPr>
          <w:t>.</w:t>
        </w:r>
      </w:ins>
      <w:del w:id="341" w:author="Gregorio Canal" w:date="2019-04-10T11:34:00Z">
        <w:r w:rsidR="00C61521" w:rsidRPr="00273141" w:rsidDel="00C849E3">
          <w:rPr>
            <w:b/>
            <w:u w:val="single"/>
            <w:lang w:eastAsia="it-IT"/>
          </w:rPr>
          <w:delText xml:space="preserve"> </w:delText>
        </w:r>
      </w:del>
    </w:p>
    <w:p w14:paraId="02FF5C12" w14:textId="0B73557E"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ins w:id="342" w:author="Gregorio Canal" w:date="2019-04-10T12:07:00Z">
        <w:r w:rsidR="00B72D48">
          <w:t>, 9.4.</w:t>
        </w:r>
      </w:ins>
      <w:ins w:id="343" w:author="Gregorio Canal" w:date="2019-04-10T12:08:00Z">
        <w:r w:rsidR="00B72D48">
          <w:t>2.</w:t>
        </w:r>
      </w:ins>
      <w:ins w:id="344" w:author="Gregorio Canal" w:date="2019-04-10T12:07:00Z">
        <w:r w:rsidR="00B72D48">
          <w:t>6</w:t>
        </w:r>
      </w:ins>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345"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345"/>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346"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346"/>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347"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347"/>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348"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348"/>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RDefault="00C61521" w:rsidP="00641399">
      <w:pPr>
        <w:pStyle w:val="FigureTitle"/>
      </w:pPr>
      <w:bookmarkStart w:id="349" w:name="_Hlk6993705"/>
      <w:r w:rsidRPr="00273141">
        <w:t xml:space="preserve">Figure </w:t>
      </w:r>
      <w:r w:rsidR="004F5928" w:rsidRPr="00273141">
        <w:t>9.4.2.</w:t>
      </w:r>
      <w:r w:rsidR="00265372" w:rsidRPr="00273141">
        <w:t>5</w:t>
      </w:r>
      <w:r w:rsidRPr="00273141">
        <w:t>-1: Patient access to his audit records Process Flow</w:t>
      </w:r>
    </w:p>
    <w:bookmarkEnd w:id="349"/>
    <w:p w14:paraId="198E2710" w14:textId="77777777" w:rsidR="00B72D48" w:rsidRDefault="00B72D48" w:rsidP="00B72D48">
      <w:pPr>
        <w:pStyle w:val="Titolo3"/>
        <w:rPr>
          <w:ins w:id="350" w:author="Gregorio Canal" w:date="2019-04-10T12:08:00Z"/>
          <w:noProof w:val="0"/>
        </w:rPr>
      </w:pPr>
    </w:p>
    <w:p w14:paraId="48F8A679" w14:textId="6A8740F1" w:rsidR="00B72D48" w:rsidRPr="00273141" w:rsidRDefault="00B72D48" w:rsidP="00B72D48">
      <w:pPr>
        <w:pStyle w:val="Titolo3"/>
        <w:rPr>
          <w:ins w:id="351" w:author="Gregorio Canal" w:date="2019-04-10T12:08:00Z"/>
          <w:noProof w:val="0"/>
        </w:rPr>
      </w:pPr>
      <w:ins w:id="352" w:author="Gregorio Canal" w:date="2019-04-10T12:08:00Z">
        <w:r w:rsidRPr="00273141">
          <w:rPr>
            <w:noProof w:val="0"/>
          </w:rPr>
          <w:t>9.4.2.</w:t>
        </w:r>
        <w:r>
          <w:rPr>
            <w:noProof w:val="0"/>
          </w:rPr>
          <w:t>6</w:t>
        </w:r>
        <w:r w:rsidRPr="007A7438">
          <w:rPr>
            <w:noProof w:val="0"/>
            <w:lang w:eastAsia="it-IT"/>
          </w:rPr>
          <w:t xml:space="preserve"> </w:t>
        </w:r>
      </w:ins>
      <w:ins w:id="353" w:author="Gregorio Canal" w:date="2019-04-10T12:14:00Z">
        <w:r>
          <w:rPr>
            <w:noProof w:val="0"/>
          </w:rPr>
          <w:t>Mobile application post audit to ARR</w:t>
        </w:r>
      </w:ins>
      <w:ins w:id="354" w:author="Gregorio Canal" w:date="2019-04-10T12:08:00Z">
        <w:r w:rsidRPr="00273141">
          <w:rPr>
            <w:noProof w:val="0"/>
          </w:rPr>
          <w:t xml:space="preserve"> process flow</w:t>
        </w:r>
      </w:ins>
    </w:p>
    <w:p w14:paraId="06175ACF" w14:textId="4C1EEF38" w:rsidR="00B72D48" w:rsidRPr="00273141" w:rsidRDefault="00B72D48" w:rsidP="00B72D48">
      <w:pPr>
        <w:pStyle w:val="Corpotesto"/>
        <w:rPr>
          <w:ins w:id="355" w:author="Gregorio Canal" w:date="2019-04-10T12:08:00Z"/>
        </w:rPr>
      </w:pPr>
      <w:ins w:id="356" w:author="Gregorio Canal" w:date="2019-04-10T12:08:00Z">
        <w:r w:rsidRPr="00273141">
          <w:t xml:space="preserve">A </w:t>
        </w:r>
      </w:ins>
      <w:ins w:id="357" w:author="Gregorio Canal" w:date="2019-04-10T12:10:00Z">
        <w:r>
          <w:t>doctor using a m</w:t>
        </w:r>
      </w:ins>
      <w:ins w:id="358" w:author="Gregorio Canal" w:date="2019-04-10T12:11:00Z">
        <w:r>
          <w:t xml:space="preserve">obile application on his tablet search and retrieve a Laboratory Report  recently produced for Mrs. </w:t>
        </w:r>
      </w:ins>
      <w:ins w:id="359" w:author="Gregorio Canal" w:date="2019-04-10T12:12:00Z">
        <w:r>
          <w:t xml:space="preserve">Moon. The mobile application creates two </w:t>
        </w:r>
      </w:ins>
      <w:ins w:id="360" w:author="Gregorio Canal" w:date="2019-04-10T12:13:00Z">
        <w:r>
          <w:t>audit for these event</w:t>
        </w:r>
      </w:ins>
      <w:ins w:id="361" w:author="Gregorio Canal" w:date="2019-04-15T17:23:00Z">
        <w:r w:rsidR="00022AA3">
          <w:t>s</w:t>
        </w:r>
      </w:ins>
      <w:ins w:id="362" w:author="Gregorio Canal" w:date="2019-04-10T12:13:00Z">
        <w:r>
          <w:t xml:space="preserve"> and post them to an ARR.</w:t>
        </w:r>
      </w:ins>
      <w:ins w:id="363" w:author="Gregorio Canal" w:date="2019-04-10T15:35:00Z">
        <w:r w:rsidR="00FA3291">
          <w:t xml:space="preserve"> The patient </w:t>
        </w:r>
        <w:r w:rsidR="000E37A7">
          <w:t>using h</w:t>
        </w:r>
      </w:ins>
      <w:ins w:id="364" w:author="Gregorio Canal" w:date="2019-04-10T15:36:00Z">
        <w:r w:rsidR="000E37A7">
          <w:t xml:space="preserve">er personal Health Record </w:t>
        </w:r>
      </w:ins>
      <w:ins w:id="365" w:author="Gregorio Canal" w:date="2019-04-10T15:37:00Z">
        <w:r w:rsidR="000E37A7">
          <w:t>can check that her doctor saw the Report</w:t>
        </w:r>
      </w:ins>
      <w:ins w:id="366" w:author="Gregorio Canal" w:date="2019-04-10T15:38:00Z">
        <w:r w:rsidR="000E37A7">
          <w:t>.</w:t>
        </w:r>
      </w:ins>
    </w:p>
    <w:p w14:paraId="49036B6D" w14:textId="147C074E" w:rsidR="00B72D48" w:rsidRPr="00273141" w:rsidRDefault="00B72D48" w:rsidP="00B72D48">
      <w:pPr>
        <w:pStyle w:val="Titolo4"/>
        <w:rPr>
          <w:ins w:id="367" w:author="Gregorio Canal" w:date="2019-04-10T12:08:00Z"/>
          <w:noProof w:val="0"/>
        </w:rPr>
      </w:pPr>
      <w:ins w:id="368" w:author="Gregorio Canal" w:date="2019-04-10T12:08:00Z">
        <w:r w:rsidRPr="00273141">
          <w:rPr>
            <w:noProof w:val="0"/>
          </w:rPr>
          <w:t>9.4.2.</w:t>
        </w:r>
      </w:ins>
      <w:ins w:id="369" w:author="Gregorio Canal" w:date="2019-04-10T12:09:00Z">
        <w:r>
          <w:rPr>
            <w:noProof w:val="0"/>
          </w:rPr>
          <w:t>6</w:t>
        </w:r>
      </w:ins>
      <w:ins w:id="370" w:author="Gregorio Canal" w:date="2019-04-10T12:08:00Z">
        <w:r w:rsidRPr="00273141">
          <w:rPr>
            <w:noProof w:val="0"/>
          </w:rPr>
          <w:t xml:space="preserve">.1 </w:t>
        </w:r>
      </w:ins>
      <w:ins w:id="371" w:author="Gregorio Canal" w:date="2019-04-10T12:14:00Z">
        <w:r>
          <w:rPr>
            <w:noProof w:val="0"/>
          </w:rPr>
          <w:t>Mobile application post audit to ARR</w:t>
        </w:r>
      </w:ins>
      <w:ins w:id="372" w:author="Gregorio Canal" w:date="2019-04-10T12:08:00Z">
        <w:r w:rsidRPr="00273141">
          <w:rPr>
            <w:noProof w:val="0"/>
          </w:rPr>
          <w:t xml:space="preserve"> use case </w:t>
        </w:r>
      </w:ins>
    </w:p>
    <w:p w14:paraId="233CFF3A" w14:textId="111660A8" w:rsidR="00B72D48" w:rsidRPr="00273141" w:rsidRDefault="00B72D48" w:rsidP="00B72D48">
      <w:pPr>
        <w:pStyle w:val="Corpotesto"/>
        <w:rPr>
          <w:ins w:id="373" w:author="Gregorio Canal" w:date="2019-04-10T12:08:00Z"/>
        </w:rPr>
      </w:pPr>
      <w:ins w:id="374" w:author="Gregorio Canal" w:date="2019-04-10T12:08:00Z">
        <w:r w:rsidRPr="00273141">
          <w:t xml:space="preserve">During a hospitalization, </w:t>
        </w:r>
      </w:ins>
      <w:ins w:id="375" w:author="Gregorio Canal" w:date="2019-04-10T12:14:00Z">
        <w:r w:rsidRPr="00B72D48">
          <w:t>Dr Reed, using a mobile application</w:t>
        </w:r>
      </w:ins>
      <w:ins w:id="376" w:author="Gregorio Canal" w:date="2019-04-12T09:45:00Z">
        <w:r w:rsidR="00645A01" w:rsidRPr="00645A01">
          <w:t xml:space="preserve"> </w:t>
        </w:r>
        <w:r w:rsidR="00645A01" w:rsidRPr="00B72D48">
          <w:t>on his tablet</w:t>
        </w:r>
        <w:r w:rsidR="00645A01">
          <w:t>, acting as a Document Consumer,</w:t>
        </w:r>
      </w:ins>
      <w:ins w:id="377" w:author="Gregorio Canal" w:date="2019-04-10T12:14:00Z">
        <w:r w:rsidRPr="00B72D48">
          <w:t xml:space="preserve"> search and retrieve </w:t>
        </w:r>
      </w:ins>
      <w:ins w:id="378" w:author="Gregorio Canal" w:date="2019-04-12T09:46:00Z">
        <w:r w:rsidR="003E6F78">
          <w:t>a</w:t>
        </w:r>
      </w:ins>
      <w:ins w:id="379" w:author="Gregorio Canal" w:date="2019-04-10T12:14:00Z">
        <w:r w:rsidRPr="00B72D48">
          <w:t xml:space="preserve"> Laboratory Report that has </w:t>
        </w:r>
      </w:ins>
      <w:ins w:id="380" w:author="Gregorio Canal" w:date="2019-04-10T12:15:00Z">
        <w:r w:rsidRPr="00B72D48">
          <w:t xml:space="preserve">been </w:t>
        </w:r>
      </w:ins>
      <w:ins w:id="381" w:author="Gregorio Canal" w:date="2019-04-10T12:14:00Z">
        <w:r w:rsidRPr="00B72D48">
          <w:t>recently produced</w:t>
        </w:r>
      </w:ins>
      <w:ins w:id="382" w:author="Gregorio Canal" w:date="2019-04-10T15:40:00Z">
        <w:r w:rsidR="000E37A7">
          <w:t xml:space="preserve"> and published</w:t>
        </w:r>
      </w:ins>
      <w:ins w:id="383" w:author="Gregorio Canal" w:date="2019-04-10T15:42:00Z">
        <w:r w:rsidR="000E37A7">
          <w:t>, in an XDS environment,</w:t>
        </w:r>
      </w:ins>
      <w:ins w:id="384" w:author="Gregorio Canal" w:date="2019-04-10T15:40:00Z">
        <w:r w:rsidR="000E37A7">
          <w:t xml:space="preserve"> </w:t>
        </w:r>
      </w:ins>
      <w:ins w:id="385" w:author="Gregorio Canal" w:date="2019-04-10T12:14:00Z">
        <w:r w:rsidRPr="00B72D48">
          <w:t>for his patient, Mrs. Moon.</w:t>
        </w:r>
      </w:ins>
      <w:ins w:id="386" w:author="Gregorio Canal" w:date="2019-04-10T12:15:00Z">
        <w:r w:rsidR="00645208">
          <w:t xml:space="preserve"> </w:t>
        </w:r>
      </w:ins>
      <w:ins w:id="387" w:author="Gregorio Canal" w:date="2019-04-10T12:16:00Z">
        <w:r w:rsidR="00645208" w:rsidRPr="00645208">
          <w:t>The</w:t>
        </w:r>
      </w:ins>
      <w:ins w:id="388" w:author="Gregorio Canal" w:date="2019-04-12T09:46:00Z">
        <w:r w:rsidR="003E6F78">
          <w:t>re</w:t>
        </w:r>
      </w:ins>
      <w:ins w:id="389" w:author="Gregorio Canal" w:date="2019-04-12T09:47:00Z">
        <w:r w:rsidR="003E6F78">
          <w:t>fore the</w:t>
        </w:r>
      </w:ins>
      <w:ins w:id="390" w:author="Gregorio Canal" w:date="2019-04-10T12:16:00Z">
        <w:r w:rsidR="00645208" w:rsidRPr="00645208">
          <w:t xml:space="preserve"> mobile application</w:t>
        </w:r>
      </w:ins>
      <w:ins w:id="391" w:author="Gregorio Canal" w:date="2019-04-12T09:46:00Z">
        <w:r w:rsidR="003E6F78">
          <w:t>,</w:t>
        </w:r>
      </w:ins>
      <w:ins w:id="392" w:author="Gregorio Canal" w:date="2019-04-12T09:47:00Z">
        <w:r w:rsidR="003E6F78">
          <w:t xml:space="preserve"> acting as an Audit Sender,</w:t>
        </w:r>
      </w:ins>
      <w:ins w:id="393" w:author="Gregorio Canal" w:date="2019-04-10T12:16:00Z">
        <w:r w:rsidR="00645208" w:rsidRPr="00645208">
          <w:t xml:space="preserve"> </w:t>
        </w:r>
        <w:r w:rsidR="00645208">
          <w:t xml:space="preserve">creates </w:t>
        </w:r>
      </w:ins>
      <w:ins w:id="394" w:author="Gregorio Canal" w:date="2019-04-12T09:20:00Z">
        <w:r w:rsidR="00740950">
          <w:t>two</w:t>
        </w:r>
      </w:ins>
      <w:ins w:id="395" w:author="Gregorio Canal" w:date="2019-04-10T12:16:00Z">
        <w:r w:rsidR="00645208">
          <w:t xml:space="preserve"> audit</w:t>
        </w:r>
      </w:ins>
      <w:ins w:id="396" w:author="Gregorio Canal" w:date="2019-04-12T09:47:00Z">
        <w:r w:rsidR="003E6F78">
          <w:t>,</w:t>
        </w:r>
      </w:ins>
      <w:ins w:id="397" w:author="Gregorio Canal" w:date="2019-04-12T09:20:00Z">
        <w:r w:rsidR="00740950">
          <w:t xml:space="preserve"> one</w:t>
        </w:r>
      </w:ins>
      <w:ins w:id="398" w:author="Gregorio Canal" w:date="2019-04-10T12:16:00Z">
        <w:r w:rsidR="00645208">
          <w:t xml:space="preserve"> for the search and one for the retrieve </w:t>
        </w:r>
      </w:ins>
      <w:ins w:id="399" w:author="Gregorio Canal" w:date="2019-04-12T09:20:00Z">
        <w:r w:rsidR="00740950">
          <w:t xml:space="preserve">events, </w:t>
        </w:r>
      </w:ins>
      <w:ins w:id="400" w:author="Gregorio Canal" w:date="2019-04-12T09:47:00Z">
        <w:r w:rsidR="003E6F78">
          <w:t xml:space="preserve"> and </w:t>
        </w:r>
      </w:ins>
      <w:ins w:id="401" w:author="Gregorio Canal" w:date="2019-04-10T15:41:00Z">
        <w:r w:rsidR="000E37A7">
          <w:t>submit</w:t>
        </w:r>
      </w:ins>
      <w:ins w:id="402" w:author="Gregorio Canal" w:date="2019-04-10T12:17:00Z">
        <w:r w:rsidR="00645208">
          <w:t xml:space="preserve"> </w:t>
        </w:r>
      </w:ins>
      <w:ins w:id="403" w:author="Gregorio Canal" w:date="2019-04-12T09:47:00Z">
        <w:r w:rsidR="003E6F78">
          <w:t>them</w:t>
        </w:r>
      </w:ins>
      <w:ins w:id="404" w:author="Gregorio Canal" w:date="2019-04-10T12:17:00Z">
        <w:r w:rsidR="00645208">
          <w:t xml:space="preserve"> </w:t>
        </w:r>
      </w:ins>
      <w:ins w:id="405" w:author="Gregorio Canal" w:date="2019-04-12T09:48:00Z">
        <w:r w:rsidR="003E6F78">
          <w:t>to an Audit Record R</w:t>
        </w:r>
        <w:r w:rsidR="003E6F78" w:rsidRPr="00645208">
          <w:t>epository</w:t>
        </w:r>
        <w:r w:rsidR="003E6F78">
          <w:t xml:space="preserve"> </w:t>
        </w:r>
      </w:ins>
      <w:ins w:id="406" w:author="Gregorio Canal" w:date="2019-04-10T15:41:00Z">
        <w:r w:rsidR="000E37A7">
          <w:t xml:space="preserve">using a Send ATNA </w:t>
        </w:r>
        <w:proofErr w:type="spellStart"/>
        <w:r w:rsidR="000E37A7">
          <w:t>AuditEvent</w:t>
        </w:r>
        <w:proofErr w:type="spellEnd"/>
        <w:r w:rsidR="000E37A7">
          <w:t xml:space="preserve"> [ITI-XX]</w:t>
        </w:r>
      </w:ins>
      <w:ins w:id="407" w:author="Gregorio Canal" w:date="2019-04-12T09:48:00Z">
        <w:r w:rsidR="003E6F78">
          <w:t xml:space="preserve"> transaction.</w:t>
        </w:r>
      </w:ins>
    </w:p>
    <w:p w14:paraId="18279B02" w14:textId="425156E0" w:rsidR="00B72D48" w:rsidRDefault="000E37A7" w:rsidP="00B72D48">
      <w:pPr>
        <w:pStyle w:val="Corpotesto"/>
        <w:rPr>
          <w:ins w:id="408" w:author="Gregorio Canal" w:date="2019-04-12T16:51:00Z"/>
        </w:rPr>
      </w:pPr>
      <w:ins w:id="409" w:author="Gregorio Canal" w:date="2019-04-10T15:43:00Z">
        <w:r>
          <w:t>Mrs. Moon</w:t>
        </w:r>
      </w:ins>
      <w:ins w:id="410" w:author="Gregorio Canal" w:date="2019-04-10T16:02:00Z">
        <w:r w:rsidR="00294646">
          <w:t xml:space="preserve">, while at home, </w:t>
        </w:r>
      </w:ins>
      <w:ins w:id="411" w:author="Gregorio Canal" w:date="2019-04-10T16:03:00Z">
        <w:r w:rsidR="00294646">
          <w:t xml:space="preserve">search </w:t>
        </w:r>
      </w:ins>
      <w:ins w:id="412" w:author="Gregorio Canal" w:date="2019-04-12T09:21:00Z">
        <w:r w:rsidR="00740950">
          <w:t xml:space="preserve">for </w:t>
        </w:r>
      </w:ins>
      <w:ins w:id="413" w:author="Gregorio Canal" w:date="2019-04-10T16:03:00Z">
        <w:r w:rsidR="00294646">
          <w:t>her Laboratory Report in</w:t>
        </w:r>
      </w:ins>
      <w:ins w:id="414" w:author="Gregorio Canal" w:date="2019-04-10T16:02:00Z">
        <w:r w:rsidR="00294646">
          <w:t xml:space="preserve"> her personal Healt</w:t>
        </w:r>
      </w:ins>
      <w:ins w:id="415" w:author="Gregorio Canal" w:date="2019-04-10T16:03:00Z">
        <w:r w:rsidR="00294646">
          <w:t>h Record</w:t>
        </w:r>
      </w:ins>
      <w:ins w:id="416" w:author="Gregorio Canal" w:date="2019-04-10T16:04:00Z">
        <w:r w:rsidR="00294646">
          <w:t xml:space="preserve"> </w:t>
        </w:r>
      </w:ins>
      <w:ins w:id="417" w:author="Gregorio Canal" w:date="2019-04-12T09:21:00Z">
        <w:r w:rsidR="00740950">
          <w:t>and</w:t>
        </w:r>
      </w:ins>
      <w:ins w:id="418" w:author="Gregorio Canal" w:date="2019-04-12T09:48:00Z">
        <w:r w:rsidR="003E6F78">
          <w:t xml:space="preserve">, once found, </w:t>
        </w:r>
      </w:ins>
      <w:ins w:id="419" w:author="Gregorio Canal" w:date="2019-04-12T09:21:00Z">
        <w:r w:rsidR="00740950">
          <w:t xml:space="preserve"> the </w:t>
        </w:r>
      </w:ins>
      <w:ins w:id="420" w:author="Gregorio Canal" w:date="2019-04-12T09:22:00Z">
        <w:r w:rsidR="00740950">
          <w:t xml:space="preserve">application, </w:t>
        </w:r>
      </w:ins>
      <w:ins w:id="421" w:author="Gregorio Canal" w:date="2019-04-12T09:49:00Z">
        <w:r w:rsidR="003E6F78">
          <w:t>acting as an Audit Consumer</w:t>
        </w:r>
      </w:ins>
      <w:ins w:id="422" w:author="Gregorio Canal" w:date="2019-04-12T09:22:00Z">
        <w:r w:rsidR="00740950">
          <w:t xml:space="preserve">, issue a Retrieve ATNA Audit Event [ITI-81] transaction in </w:t>
        </w:r>
      </w:ins>
      <w:ins w:id="423" w:author="Gregorio Canal" w:date="2019-04-12T09:23:00Z">
        <w:r w:rsidR="00740950">
          <w:t xml:space="preserve">order to find all the audit related to that document, this query will comprehend also the two audit related </w:t>
        </w:r>
      </w:ins>
      <w:ins w:id="424" w:author="Gregorio Canal" w:date="2019-04-12T09:24:00Z">
        <w:r w:rsidR="00740950">
          <w:t>to the event described above</w:t>
        </w:r>
      </w:ins>
      <w:ins w:id="425" w:author="Gregorio Canal" w:date="2019-04-12T09:49:00Z">
        <w:r w:rsidR="003E6F78">
          <w:t>,</w:t>
        </w:r>
      </w:ins>
      <w:ins w:id="426" w:author="Gregorio Canal" w:date="2019-04-12T09:24:00Z">
        <w:r w:rsidR="00740950">
          <w:t xml:space="preserve"> thus Mrs. Moon will know that Dr. reed saw her Laboratory Report.</w:t>
        </w:r>
      </w:ins>
    </w:p>
    <w:p w14:paraId="3F0D5DEE" w14:textId="77777777" w:rsidR="002C1BA3" w:rsidRPr="00273141" w:rsidRDefault="002C1BA3" w:rsidP="002C1BA3">
      <w:pPr>
        <w:pStyle w:val="Corpotesto"/>
        <w:rPr>
          <w:ins w:id="427" w:author="Gregorio Canal" w:date="2019-04-12T16:51:00Z"/>
        </w:rPr>
      </w:pPr>
      <w:ins w:id="428" w:author="Gregorio Canal" w:date="2019-04-12T16:51:00Z">
        <w:r w:rsidRPr="00273141">
          <w:rPr>
            <w:noProof/>
          </w:rPr>
          <w:drawing>
            <wp:inline distT="0" distB="0" distL="0" distR="0" wp14:anchorId="7001A574" wp14:editId="29D7219B">
              <wp:extent cx="5804535" cy="2019639"/>
              <wp:effectExtent l="0" t="0" r="5715" b="0"/>
              <wp:docPr id="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5"/>
                      <a:stretch>
                        <a:fillRect/>
                      </a:stretch>
                    </pic:blipFill>
                    <pic:spPr bwMode="auto">
                      <a:xfrm>
                        <a:off x="0" y="0"/>
                        <a:ext cx="5804535" cy="2019639"/>
                      </a:xfrm>
                      <a:prstGeom prst="rect">
                        <a:avLst/>
                      </a:prstGeom>
                      <a:noFill/>
                      <a:ln>
                        <a:noFill/>
                      </a:ln>
                    </pic:spPr>
                  </pic:pic>
                </a:graphicData>
              </a:graphic>
            </wp:inline>
          </w:drawing>
        </w:r>
      </w:ins>
    </w:p>
    <w:p w14:paraId="7ED9438E" w14:textId="27BB381C" w:rsidR="002C1BA3" w:rsidRPr="00273141" w:rsidRDefault="002C1BA3" w:rsidP="002C1BA3">
      <w:pPr>
        <w:pStyle w:val="FigureTitle"/>
        <w:rPr>
          <w:ins w:id="429" w:author="Gregorio Canal" w:date="2019-04-12T16:51:00Z"/>
        </w:rPr>
      </w:pPr>
      <w:ins w:id="430" w:author="Gregorio Canal" w:date="2019-04-12T16:51:00Z">
        <w:r w:rsidRPr="00273141">
          <w:t>Figure 9.4.2.</w:t>
        </w:r>
      </w:ins>
      <w:ins w:id="431" w:author="Gregorio Canal" w:date="2019-04-12T16:52:00Z">
        <w:r w:rsidR="00666039">
          <w:t>6</w:t>
        </w:r>
      </w:ins>
      <w:ins w:id="432" w:author="Gregorio Canal" w:date="2019-04-12T16:51:00Z">
        <w:r w:rsidRPr="00273141">
          <w:t xml:space="preserve">-1: </w:t>
        </w:r>
      </w:ins>
      <w:ins w:id="433" w:author="Gregorio Canal" w:date="2019-04-12T16:52:00Z">
        <w:r>
          <w:t>Mobile application post audit to ARR</w:t>
        </w:r>
        <w:r w:rsidRPr="00273141">
          <w:t xml:space="preserve"> </w:t>
        </w:r>
      </w:ins>
      <w:ins w:id="434" w:author="Gregorio Canal" w:date="2019-04-12T16:51:00Z">
        <w:r w:rsidRPr="00273141">
          <w:t>Process Flow</w:t>
        </w:r>
      </w:ins>
    </w:p>
    <w:p w14:paraId="457EAB9D" w14:textId="77777777" w:rsidR="002C1BA3" w:rsidRPr="00273141" w:rsidRDefault="002C1BA3" w:rsidP="00B72D48">
      <w:pPr>
        <w:pStyle w:val="Corpotesto"/>
        <w:rPr>
          <w:ins w:id="435" w:author="Gregorio Canal" w:date="2019-04-10T12:08:00Z"/>
        </w:rPr>
      </w:pPr>
    </w:p>
    <w:p w14:paraId="7E831EB6" w14:textId="77777777" w:rsidR="007E1A8B" w:rsidRPr="00273141" w:rsidRDefault="007E1A8B" w:rsidP="00626DF9">
      <w:pPr>
        <w:pStyle w:val="Corpotesto"/>
      </w:pPr>
    </w:p>
    <w:p w14:paraId="70FE165D" w14:textId="6DA5B831" w:rsidR="00C61521" w:rsidRPr="00273141" w:rsidRDefault="00C61521" w:rsidP="00E83B50">
      <w:pPr>
        <w:pStyle w:val="Titolo3"/>
        <w:rPr>
          <w:noProof w:val="0"/>
        </w:rPr>
      </w:pPr>
      <w:bookmarkStart w:id="436"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436"/>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lastRenderedPageBreak/>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437" w:name="_1144849850"/>
      <w:bookmarkStart w:id="438" w:name="_1144849947"/>
      <w:bookmarkStart w:id="439" w:name="_1148305909"/>
      <w:bookmarkStart w:id="440" w:name="_1148328221"/>
      <w:bookmarkStart w:id="441" w:name="_1148328295"/>
      <w:bookmarkStart w:id="442" w:name="_1148328711"/>
      <w:bookmarkStart w:id="443" w:name="_1148370985"/>
      <w:bookmarkStart w:id="444" w:name="_1148371112"/>
      <w:bookmarkStart w:id="445" w:name="_1148371150"/>
      <w:bookmarkStart w:id="446" w:name="_1148371205"/>
      <w:bookmarkStart w:id="447" w:name="_1148371251"/>
      <w:bookmarkStart w:id="448" w:name="_1148372738"/>
      <w:bookmarkStart w:id="449" w:name="_1152388861"/>
      <w:bookmarkStart w:id="450" w:name="_1152640655"/>
      <w:bookmarkStart w:id="451" w:name="_1152640907"/>
      <w:bookmarkStart w:id="452" w:name="_1152640953"/>
      <w:bookmarkStart w:id="453" w:name="_1152645878"/>
      <w:bookmarkStart w:id="454" w:name="_1184099521"/>
      <w:bookmarkStart w:id="455" w:name="_MON_1365798167"/>
      <w:bookmarkStart w:id="456" w:name="_MON_1365833268"/>
      <w:bookmarkStart w:id="457" w:name="_MON_1479141557"/>
      <w:bookmarkStart w:id="458" w:name="_MON_1479141602"/>
      <w:bookmarkStart w:id="459" w:name="_MON_1479141967"/>
      <w:bookmarkStart w:id="460" w:name="_MON_1368282034"/>
      <w:bookmarkStart w:id="461" w:name="_MON_1353312335"/>
      <w:bookmarkStart w:id="462" w:name="_MON_1353313719"/>
      <w:bookmarkStart w:id="463" w:name="_MON_1479625191"/>
      <w:bookmarkStart w:id="464" w:name="_MON_1479625264"/>
      <w:bookmarkStart w:id="465" w:name="_MON_1365797944"/>
      <w:bookmarkStart w:id="466" w:name="_MON_1365797959"/>
      <w:bookmarkStart w:id="467" w:name="_MON_1365798017"/>
      <w:bookmarkStart w:id="468" w:name="_MON_1372658063"/>
      <w:bookmarkStart w:id="469" w:name="_MON_1479142735"/>
      <w:bookmarkStart w:id="470" w:name="_MON_1372861325"/>
      <w:bookmarkStart w:id="471" w:name="_MON_1372861511"/>
      <w:bookmarkStart w:id="472" w:name="_MON_1372861541"/>
      <w:bookmarkStart w:id="473" w:name="_MON_1365798039"/>
      <w:bookmarkStart w:id="474" w:name="_MON_1365798073"/>
      <w:bookmarkStart w:id="475" w:name="_MON_1365798126"/>
      <w:bookmarkStart w:id="476" w:name="_Toc504625757"/>
      <w:bookmarkStart w:id="477" w:name="_Toc530206510"/>
      <w:bookmarkStart w:id="478" w:name="_Toc1388430"/>
      <w:bookmarkStart w:id="479" w:name="_Toc1388584"/>
      <w:bookmarkStart w:id="480" w:name="_Toc1456611"/>
      <w:bookmarkEnd w:id="173"/>
      <w:bookmarkEnd w:id="174"/>
      <w:bookmarkEnd w:id="175"/>
      <w:bookmarkEnd w:id="176"/>
      <w:bookmarkEnd w:id="177"/>
      <w:bookmarkEnd w:id="178"/>
      <w:bookmarkEnd w:id="179"/>
      <w:bookmarkEnd w:id="180"/>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481" w:name="_Toc488241145"/>
      <w:r w:rsidRPr="00273141">
        <w:rPr>
          <w:noProof w:val="0"/>
        </w:rPr>
        <w:t>9.</w:t>
      </w:r>
      <w:r w:rsidR="00737104" w:rsidRPr="00273141">
        <w:rPr>
          <w:noProof w:val="0"/>
        </w:rPr>
        <w:t xml:space="preserve">5 </w:t>
      </w:r>
      <w:r w:rsidRPr="00273141">
        <w:rPr>
          <w:noProof w:val="0"/>
        </w:rPr>
        <w:t>ATNA Security Considerations</w:t>
      </w:r>
      <w:bookmarkEnd w:id="481"/>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enables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lastRenderedPageBreak/>
        <w:t xml:space="preserve">messages related to IHE transactions or compliant with DICOM Audit Message Schema (DICOM PS3.15 Section A.5)  </w:t>
      </w:r>
      <w:hyperlink r:id="rId26"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3D5E0EB2"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The logging </w:t>
      </w:r>
      <w:r w:rsidR="00444F11" w:rsidRPr="00273141">
        <w:rPr>
          <w:b/>
          <w:u w:val="single"/>
        </w:rPr>
        <w:t xml:space="preserve">of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[IT-20] already includes some audit requirements for the ATNA Audit Record Repository, such as reporting accesses to the ARR.</w:t>
      </w:r>
    </w:p>
    <w:p w14:paraId="4182F0D4" w14:textId="5D5B1F04" w:rsidR="00C61521" w:rsidRPr="00273141" w:rsidRDefault="00292399" w:rsidP="00250B23">
      <w:pPr>
        <w:pStyle w:val="Corpotesto"/>
        <w:rPr>
          <w:b/>
          <w:u w:val="single"/>
        </w:rPr>
      </w:pPr>
      <w:r w:rsidRPr="00273141">
        <w:rPr>
          <w:b/>
          <w:u w:val="single"/>
        </w:rPr>
        <w:t xml:space="preserve">Further 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482" w:name="_Toc488241146"/>
      <w:r w:rsidRPr="00273141">
        <w:lastRenderedPageBreak/>
        <w:t>Volume 2c – Transactions</w:t>
      </w:r>
      <w:bookmarkEnd w:id="482"/>
    </w:p>
    <w:p w14:paraId="509B59CE" w14:textId="77777777" w:rsidR="00C61521" w:rsidRPr="00273141" w:rsidRDefault="00C61521" w:rsidP="00D1169E">
      <w:pPr>
        <w:pStyle w:val="EditorInstructions"/>
      </w:pPr>
      <w:bookmarkStart w:id="483" w:name="_Toc336000611"/>
      <w:bookmarkStart w:id="484" w:name="_MON_1372750193"/>
      <w:bookmarkStart w:id="485" w:name="_MON_1372750291"/>
      <w:bookmarkStart w:id="486" w:name="_Toc237186001"/>
      <w:bookmarkStart w:id="487" w:name="_Toc301463329"/>
      <w:bookmarkStart w:id="488" w:name="Link01E7EEC0"/>
      <w:bookmarkStart w:id="489" w:name="Link01E7E198"/>
      <w:bookmarkStart w:id="490" w:name="Link01E7E080"/>
      <w:bookmarkStart w:id="491" w:name="Link03C1CD48"/>
      <w:bookmarkStart w:id="492" w:name="Link01AE42B8"/>
      <w:bookmarkStart w:id="493" w:name="Link03B08658"/>
      <w:bookmarkStart w:id="494" w:name="Link03B03D80"/>
      <w:bookmarkStart w:id="495" w:name="Link03B08308"/>
      <w:bookmarkStart w:id="496" w:name="Link03B0A5F8"/>
      <w:bookmarkStart w:id="497" w:name="Link01E4A530"/>
      <w:bookmarkStart w:id="498" w:name="Link03B03F60"/>
      <w:bookmarkStart w:id="499" w:name="Link03B08B50"/>
      <w:bookmarkStart w:id="500" w:name="Link01E22080"/>
      <w:bookmarkStart w:id="501" w:name="Link03B06510"/>
      <w:bookmarkStart w:id="502" w:name="Link03B090C0"/>
      <w:bookmarkStart w:id="503" w:name="Link01AE7EC8"/>
      <w:bookmarkStart w:id="504" w:name="Link01E03B60"/>
      <w:bookmarkStart w:id="505" w:name="Link03B08FF8"/>
      <w:bookmarkStart w:id="506" w:name="Link03B08DF0"/>
      <w:bookmarkStart w:id="507" w:name="Link01E7DD00"/>
      <w:bookmarkStart w:id="508" w:name="Link01E7DB38"/>
      <w:bookmarkStart w:id="509" w:name="Link03B08800"/>
      <w:bookmarkStart w:id="510" w:name="Link03B006E8"/>
      <w:bookmarkStart w:id="511" w:name="Link03C41A58"/>
      <w:bookmarkStart w:id="512" w:name="Link03B03998"/>
      <w:bookmarkStart w:id="513" w:name="Link03B09EA0"/>
      <w:bookmarkStart w:id="514" w:name="Link01E4A968"/>
      <w:bookmarkStart w:id="515" w:name="Link03B03C10"/>
      <w:bookmarkStart w:id="516" w:name="Link03B02980"/>
      <w:bookmarkStart w:id="517" w:name="Link03B02330"/>
      <w:bookmarkStart w:id="518" w:name="Link03B07C50"/>
      <w:bookmarkStart w:id="519" w:name="Link03C4A5A8"/>
      <w:bookmarkStart w:id="520" w:name="Link01E509B8"/>
      <w:bookmarkStart w:id="521" w:name="Link03B09350"/>
      <w:bookmarkStart w:id="522" w:name="Link01E6DE60"/>
      <w:bookmarkStart w:id="523" w:name="Link03B0C558"/>
      <w:bookmarkStart w:id="524" w:name="Link01E7FBB8"/>
      <w:bookmarkStart w:id="525" w:name="Link01E7F350"/>
      <w:bookmarkStart w:id="526" w:name="Link01E1FF88"/>
      <w:bookmarkStart w:id="527" w:name="Link03B07DC8"/>
      <w:bookmarkStart w:id="528" w:name="Link03B02E40"/>
      <w:bookmarkStart w:id="529" w:name="Link03B079C8"/>
      <w:bookmarkStart w:id="530" w:name="Link03B04240"/>
      <w:bookmarkStart w:id="531" w:name="Link03B04140"/>
      <w:bookmarkStart w:id="532" w:name="_Toc75083611"/>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273141">
        <w:t xml:space="preserve">Editor: Add new Section 3.81 </w:t>
      </w:r>
      <w:bookmarkEnd w:id="532"/>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533" w:name="_Toc488241147"/>
      <w:r w:rsidRPr="00273141">
        <w:rPr>
          <w:noProof w:val="0"/>
        </w:rPr>
        <w:t>3.81 Retrieve ATNA Audit Event [ITI-81]</w:t>
      </w:r>
      <w:bookmarkEnd w:id="533"/>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534" w:name="_Toc488241148"/>
      <w:r w:rsidRPr="00273141">
        <w:rPr>
          <w:noProof w:val="0"/>
        </w:rPr>
        <w:t>3.81.1 Scope</w:t>
      </w:r>
      <w:bookmarkEnd w:id="534"/>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535" w:name="_Toc488241149"/>
      <w:r w:rsidRPr="00273141">
        <w:rPr>
          <w:noProof w:val="0"/>
        </w:rPr>
        <w:t>3.81.2 Actor Roles</w:t>
      </w:r>
      <w:bookmarkEnd w:id="535"/>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536" w:name="_Toc488241150"/>
      <w:r w:rsidRPr="00273141">
        <w:rPr>
          <w:noProof w:val="0"/>
        </w:rPr>
        <w:t>3.81.3 Referenced Standards</w:t>
      </w:r>
      <w:bookmarkEnd w:id="536"/>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537" w:author="Gregorio Canal" w:date="2019-03-08T10:49:00Z">
            <w:rPr>
              <w:lang w:val="de-DE"/>
            </w:rPr>
          </w:rPrChange>
        </w:rPr>
      </w:pPr>
      <w:r w:rsidRPr="009B0310">
        <w:rPr>
          <w:rPrChange w:id="538" w:author="Gregorio Canal" w:date="2019-03-08T10:49:00Z">
            <w:rPr>
              <w:lang w:val="de-DE"/>
            </w:rPr>
          </w:rPrChange>
        </w:rPr>
        <w:t>HL7 FHIR</w:t>
      </w:r>
      <w:r w:rsidRPr="009B0310">
        <w:rPr>
          <w:rPrChange w:id="539" w:author="Gregorio Canal" w:date="2019-03-08T10:49:00Z">
            <w:rPr>
              <w:lang w:val="de-DE"/>
            </w:rPr>
          </w:rPrChange>
        </w:rPr>
        <w:tab/>
      </w:r>
      <w:r w:rsidR="00E65B52" w:rsidRPr="009B0310">
        <w:rPr>
          <w:rPrChange w:id="540" w:author="Gregorio Canal" w:date="2019-03-08T10:49:00Z">
            <w:rPr>
              <w:lang w:val="de-DE"/>
            </w:rPr>
          </w:rPrChange>
        </w:rPr>
        <w:tab/>
      </w:r>
      <w:ins w:id="541" w:author="Gregorio Canal" w:date="2019-03-08T10:49:00Z">
        <w:r w:rsidR="009B0310" w:rsidRPr="009B0310">
          <w:rPr>
            <w:rPrChange w:id="542" w:author="Gregorio Canal" w:date="2019-03-08T10:49:00Z">
              <w:rPr>
                <w:lang w:val="de-DE"/>
              </w:rPr>
            </w:rPrChange>
          </w:rPr>
          <w:t>Release 4</w:t>
        </w:r>
      </w:ins>
      <w:del w:id="543" w:author="Gregorio Canal" w:date="2019-03-08T10:49:00Z">
        <w:r w:rsidRPr="009B0310" w:rsidDel="009B0310">
          <w:rPr>
            <w:rPrChange w:id="544" w:author="Gregorio Canal" w:date="2019-03-08T10:49:00Z">
              <w:rPr>
                <w:lang w:val="de-DE"/>
              </w:rPr>
            </w:rPrChange>
          </w:rPr>
          <w:delText xml:space="preserve">Standard </w:delText>
        </w:r>
        <w:r w:rsidR="00ED0140" w:rsidRPr="009B0310" w:rsidDel="009B0310">
          <w:rPr>
            <w:rPrChange w:id="545" w:author="Gregorio Canal" w:date="2019-03-08T10:49:00Z">
              <w:rPr>
                <w:lang w:val="de-DE"/>
              </w:rPr>
            </w:rPrChange>
          </w:rPr>
          <w:delText>STU3</w:delText>
        </w:r>
      </w:del>
      <w:r w:rsidRPr="009B0310">
        <w:rPr>
          <w:rPrChange w:id="546" w:author="Gregorio Canal" w:date="2019-03-08T10:49:00Z">
            <w:rPr>
              <w:lang w:val="de-DE"/>
            </w:rPr>
          </w:rPrChange>
        </w:rPr>
        <w:tab/>
        <w:t xml:space="preserve"> </w:t>
      </w:r>
      <w:r w:rsidR="00027D75">
        <w:rPr>
          <w:rStyle w:val="Collegamentoipertestuale"/>
        </w:rPr>
        <w:fldChar w:fldCharType="begin"/>
      </w:r>
      <w:ins w:id="547" w:author="Gregorio Canal" w:date="2019-03-08T10:51:00Z">
        <w:r w:rsidR="009B0310">
          <w:rPr>
            <w:rStyle w:val="Collegamentoipertestuale"/>
          </w:rPr>
          <w:instrText>HYPERLINK "http://hl7.org/fhir/R4/index.html"</w:instrText>
        </w:r>
      </w:ins>
      <w:del w:id="548" w:author="Gregorio Canal" w:date="2019-03-08T10:49:00Z">
        <w:r w:rsidR="00027D75" w:rsidRPr="009B0310" w:rsidDel="009B0310">
          <w:rPr>
            <w:rStyle w:val="Collegamentoipertestuale"/>
            <w:rPrChange w:id="549"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550" w:author="Gregorio Canal" w:date="2019-03-08T10:49:00Z">
        <w:r w:rsidR="00ED0140" w:rsidRPr="009B0310" w:rsidDel="009B0310">
          <w:rPr>
            <w:rStyle w:val="Collegamentoipertestuale"/>
            <w:rPrChange w:id="551" w:author="Gregorio Canal" w:date="2019-03-08T10:49:00Z">
              <w:rPr>
                <w:rStyle w:val="Collegamentoipertestuale"/>
                <w:lang w:val="de-DE"/>
              </w:rPr>
            </w:rPrChange>
          </w:rPr>
          <w:delText>http://hl7.org/fhir/STU3/index.html</w:delText>
        </w:r>
      </w:del>
      <w:ins w:id="552"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553" w:name="_Toc488241151"/>
      <w:r w:rsidRPr="00273141">
        <w:rPr>
          <w:noProof w:val="0"/>
        </w:rPr>
        <w:lastRenderedPageBreak/>
        <w:t>3.81.4 Interaction Diagram</w:t>
      </w:r>
      <w:bookmarkEnd w:id="553"/>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996DAE" w:rsidRPr="007C1AAC" w:rsidRDefault="00996DAE"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996DAE" w:rsidRPr="00360913" w:rsidRDefault="00996DAE"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996DAE" w:rsidRDefault="00996DAE"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996DAE" w:rsidRPr="007C1AAC" w:rsidRDefault="00996DAE"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996DAE" w:rsidRPr="00360913" w:rsidRDefault="00996DAE"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996DAE" w:rsidRPr="007C1AAC" w:rsidRDefault="00996DAE"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996DAE" w:rsidRPr="00360913" w:rsidRDefault="00996DAE"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996DAE" w:rsidRDefault="00996DAE"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996DAE" w:rsidRPr="007C1AAC" w:rsidRDefault="00996DAE"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996DAE" w:rsidRPr="00360913" w:rsidRDefault="00996DAE"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554" w:name="_Toc488241152"/>
      <w:r w:rsidRPr="00273141">
        <w:rPr>
          <w:noProof w:val="0"/>
        </w:rPr>
        <w:t>3.81.4.1 Retrieve ATNA Audit Events Message</w:t>
      </w:r>
      <w:bookmarkEnd w:id="554"/>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555" w:name="_Toc488241153"/>
      <w:r w:rsidRPr="00273141">
        <w:rPr>
          <w:noProof w:val="0"/>
        </w:rPr>
        <w:t>3.81.4.1.1 Trigger Events</w:t>
      </w:r>
      <w:bookmarkEnd w:id="555"/>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556" w:name="_Toc488241154"/>
      <w:r w:rsidRPr="00273141">
        <w:rPr>
          <w:noProof w:val="0"/>
        </w:rPr>
        <w:t>3.81.4.1.2 Message Semantics</w:t>
      </w:r>
      <w:bookmarkEnd w:id="556"/>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557" w:author="Gregorio Canal" w:date="2019-03-08T10:51:00Z">
        <w:r w:rsidR="009B0310">
          <w:rPr>
            <w:rStyle w:val="Collegamentoipertestuale"/>
          </w:rPr>
          <w:instrText>HYPERLINK "http://hl7.org/fhir/R4/search.html"</w:instrText>
        </w:r>
      </w:ins>
      <w:del w:id="558"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59" w:author="Gregorio Canal" w:date="2019-03-08T10:51:00Z">
        <w:r w:rsidR="00ED0140" w:rsidRPr="00273141" w:rsidDel="009B0310">
          <w:rPr>
            <w:rStyle w:val="Collegamentoipertestuale"/>
          </w:rPr>
          <w:delText>http://hl7.org/fhir/STU3/search.html</w:delText>
        </w:r>
      </w:del>
      <w:ins w:id="560"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561" w:author="Gregorio Canal" w:date="2019-03-08T10:51:00Z">
        <w:r w:rsidR="009B0310">
          <w:rPr>
            <w:rStyle w:val="Collegamentoipertestuale"/>
          </w:rPr>
          <w:instrText>HYPERLINK "http://hl7.org/fhir/R4/auditevent.html"</w:instrText>
        </w:r>
      </w:ins>
      <w:del w:id="562"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563" w:author="Gregorio Canal" w:date="2019-03-08T10:51:00Z">
        <w:r w:rsidR="003870FA" w:rsidRPr="00273141" w:rsidDel="009B0310">
          <w:rPr>
            <w:rStyle w:val="Collegamentoipertestuale"/>
          </w:rPr>
          <w:delText>http://hl7.org/fhir/STU3/auditevent.html</w:delText>
        </w:r>
      </w:del>
      <w:ins w:id="564"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565" w:name="_Toc488241155"/>
      <w:r w:rsidRPr="00273141">
        <w:rPr>
          <w:noProof w:val="0"/>
        </w:rPr>
        <w:t>3.81.4.1.2.1</w:t>
      </w:r>
      <w:r w:rsidRPr="00273141">
        <w:rPr>
          <w:noProof w:val="0"/>
        </w:rPr>
        <w:tab/>
        <w:t>Date Search Parameters</w:t>
      </w:r>
      <w:bookmarkEnd w:id="565"/>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566" w:author="Gregorio Canal" w:date="2019-03-08T10:52:00Z">
        <w:r w:rsidR="009B0310">
          <w:rPr>
            <w:rStyle w:val="Collegamentoipertestuale"/>
          </w:rPr>
          <w:instrText>HYPERLINK "http://hl7.org/fhir/R4/search.html"</w:instrText>
        </w:r>
      </w:ins>
      <w:del w:id="567"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68" w:author="Gregorio Canal" w:date="2019-03-08T10:52:00Z">
        <w:r w:rsidR="00981566" w:rsidRPr="00273141" w:rsidDel="009B0310">
          <w:rPr>
            <w:rStyle w:val="Collegamentoipertestuale"/>
          </w:rPr>
          <w:delText>http://hl7.org/fhir/STU3/search.html</w:delText>
        </w:r>
      </w:del>
      <w:ins w:id="569"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570" w:name="_Toc488241156"/>
      <w:r w:rsidRPr="00273141">
        <w:rPr>
          <w:noProof w:val="0"/>
        </w:rPr>
        <w:t>3.81.4.1.2.2</w:t>
      </w:r>
      <w:r w:rsidRPr="00273141">
        <w:rPr>
          <w:noProof w:val="0"/>
        </w:rPr>
        <w:tab/>
        <w:t>Additional ATNA Search Parameters</w:t>
      </w:r>
      <w:bookmarkEnd w:id="570"/>
    </w:p>
    <w:p w14:paraId="32BAB1FB" w14:textId="7691B2EB"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FHIR </w:t>
      </w:r>
      <w:proofErr w:type="spellStart"/>
      <w:r w:rsidR="00382965" w:rsidRPr="00273141">
        <w:t>AuditEvent</w:t>
      </w:r>
      <w:proofErr w:type="spellEnd"/>
      <w:r w:rsidR="00382965" w:rsidRPr="00273141">
        <w:t xml:space="preserve"> resource and DICOM standard.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571"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572" w:author="Gregorio Canal" w:date="2019-03-18T15:56:00Z"/>
          <w:b/>
        </w:rPr>
      </w:pPr>
      <w:proofErr w:type="spellStart"/>
      <w:ins w:id="573"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574" w:author="Gregorio Canal" w:date="2019-03-18T15:56:00Z"/>
          <w:b/>
        </w:rPr>
      </w:pPr>
      <w:ins w:id="575"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576" w:author="Gregorio Canal" w:date="2019-03-18T15:56:00Z"/>
          <w:b/>
        </w:rPr>
      </w:pPr>
    </w:p>
    <w:p w14:paraId="64BEE06C" w14:textId="761221A0" w:rsidR="00937E64" w:rsidRPr="00273141" w:rsidRDefault="00937E64" w:rsidP="00937E64">
      <w:pPr>
        <w:pStyle w:val="Elencocontinua2"/>
        <w:rPr>
          <w:ins w:id="577" w:author="Gregorio Canal" w:date="2019-03-18T15:56:00Z"/>
          <w:b/>
        </w:rPr>
      </w:pPr>
      <w:ins w:id="578" w:author="Gregorio Canal" w:date="2019-03-18T15:56:00Z">
        <w:r w:rsidRPr="00273141">
          <w:rPr>
            <w:rStyle w:val="XMLFragmentChar"/>
            <w:noProof w:val="0"/>
          </w:rPr>
          <w:t>http://example.com/ARRservice/AuditEvent?date=ge2013-01-01&amp;date=le2013-01-02&amp;</w:t>
        </w:r>
      </w:ins>
      <w:ins w:id="579" w:author="Gregorio Canal" w:date="2019-03-18T15:57:00Z">
        <w:r w:rsidR="00E61EC7">
          <w:rPr>
            <w:rStyle w:val="XMLFragmentChar"/>
            <w:noProof w:val="0"/>
          </w:rPr>
          <w:t>agent.identifier</w:t>
        </w:r>
      </w:ins>
      <w:ins w:id="580"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581" w:author="Gregorio Canal" w:date="2019-03-18T15:56:00Z"/>
        </w:rPr>
      </w:pPr>
    </w:p>
    <w:p w14:paraId="2A0CA26E" w14:textId="77777777" w:rsidR="00C1376D" w:rsidRDefault="00937E64" w:rsidP="00937E64">
      <w:pPr>
        <w:pStyle w:val="Elencocontinua2"/>
        <w:rPr>
          <w:ins w:id="582" w:author="Gregorio Canal" w:date="2019-03-18T16:29:00Z"/>
        </w:rPr>
      </w:pPr>
      <w:ins w:id="583"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67DD74CD" w:rsidR="00C61521" w:rsidRPr="00937E64" w:rsidRDefault="00E61EC7" w:rsidP="00937E64">
      <w:pPr>
        <w:pStyle w:val="Elencocontinua2"/>
        <w:rPr>
          <w:b/>
          <w:rPrChange w:id="584" w:author="Gregorio Canal" w:date="2019-03-18T15:56:00Z">
            <w:rPr/>
          </w:rPrChange>
        </w:rPr>
      </w:pPr>
      <w:ins w:id="585" w:author="Gregorio Canal" w:date="2019-03-18T15:58:00Z">
        <w:r>
          <w:t xml:space="preserve">If a patient identifier it is used </w:t>
        </w:r>
      </w:ins>
      <w:ins w:id="586" w:author="Gregorio Canal" w:date="2019-03-18T15:59:00Z">
        <w:r>
          <w:t xml:space="preserve">the ARR will return </w:t>
        </w:r>
      </w:ins>
      <w:ins w:id="587" w:author="Gregorio Canal" w:date="2019-03-18T16:30:00Z">
        <w:r w:rsidR="00D8748A">
          <w:t>only</w:t>
        </w:r>
      </w:ins>
      <w:ins w:id="588" w:author="Gregorio Canal" w:date="2019-03-18T16:00:00Z">
        <w:r>
          <w:t xml:space="preserve"> the audit</w:t>
        </w:r>
      </w:ins>
      <w:ins w:id="589" w:author="Gregorio Canal" w:date="2019-03-18T16:30:00Z">
        <w:r w:rsidR="00D8748A">
          <w:t>s</w:t>
        </w:r>
      </w:ins>
      <w:ins w:id="590" w:author="Gregorio Canal" w:date="2019-03-18T16:00:00Z">
        <w:r>
          <w:t xml:space="preserve"> where the patient is </w:t>
        </w:r>
      </w:ins>
      <w:ins w:id="591" w:author="Gregorio Canal" w:date="2019-03-18T16:30:00Z">
        <w:r w:rsidR="00D8748A">
          <w:t xml:space="preserve">involved in the event as a </w:t>
        </w:r>
      </w:ins>
      <w:ins w:id="592" w:author="Gregorio Canal" w:date="2019-03-18T16:31:00Z">
        <w:r w:rsidR="00D8748A">
          <w:t>user</w:t>
        </w:r>
      </w:ins>
      <w:ins w:id="593"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594"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614907" w:rsidR="00C61521" w:rsidRPr="003026C2" w:rsidRDefault="00C61521" w:rsidP="003026C2">
      <w:pPr>
        <w:pStyle w:val="Elencocontinua2"/>
      </w:pPr>
      <w:r w:rsidRPr="003026C2">
        <w:t xml:space="preserve">The Audit Record Repository shall match this parameter </w:t>
      </w:r>
      <w:del w:id="595" w:author="Gregorio Canal" w:date="2019-03-18T16:15:00Z">
        <w:r w:rsidR="00B21B20" w:rsidRPr="003026C2" w:rsidDel="00CE19E7">
          <w:delText xml:space="preserve">only </w:delText>
        </w:r>
      </w:del>
      <w:r w:rsidRPr="003026C2">
        <w:t xml:space="preserve">with the </w:t>
      </w:r>
      <w:del w:id="596"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597" w:author="Gregorio Canal" w:date="2019-03-18T16:15:00Z">
        <w:r w:rsidR="00CE19E7">
          <w:t>AuditEvent.agent.who</w:t>
        </w:r>
      </w:ins>
      <w:ins w:id="598" w:author="Gregorio Canal" w:date="2019-03-18T16:19:00Z">
        <w:r w:rsidR="00CE19E7">
          <w:t>.identifier</w:t>
        </w:r>
        <w:proofErr w:type="spellEnd"/>
        <w:r w:rsidR="00CE19E7">
          <w:t xml:space="preserve"> </w:t>
        </w:r>
        <w:r w:rsidR="00C1376D">
          <w:t xml:space="preserve">or </w:t>
        </w:r>
        <w:proofErr w:type="spellStart"/>
        <w:r w:rsidR="00C1376D">
          <w:t>Audi</w:t>
        </w:r>
      </w:ins>
      <w:ins w:id="599" w:author="Gregorio Canal" w:date="2019-03-18T16:20:00Z">
        <w:r w:rsidR="00C1376D">
          <w:t>tEvent.entity.what.identifier</w:t>
        </w:r>
        <w:proofErr w:type="spellEnd"/>
        <w:r w:rsidR="00C1376D">
          <w:t xml:space="preserve"> where resolve a Patie</w:t>
        </w:r>
      </w:ins>
      <w:ins w:id="600" w:author="Gregorio Canal" w:date="2019-03-18T16:21:00Z">
        <w:r w:rsidR="00C1376D">
          <w:t>nt.</w:t>
        </w:r>
      </w:ins>
      <w:del w:id="601"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602"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603"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604" w:author="Gregorio Canal" w:date="2019-03-15T17:23:00Z">
        <w:r w:rsidRPr="00273141" w:rsidDel="00E45B66">
          <w:rPr>
            <w:b/>
          </w:rPr>
          <w:delText>-id</w:delText>
        </w:r>
      </w:del>
      <w:ins w:id="605"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06" w:author="Gregorio Canal" w:date="2019-03-15T17:23:00Z">
        <w:r w:rsidR="006878E1" w:rsidRPr="007A7438" w:rsidDel="00E45B66">
          <w:rPr>
            <w:rFonts w:ascii="Courier New" w:hAnsi="Courier New" w:cs="Courier New"/>
            <w:sz w:val="20"/>
          </w:rPr>
          <w:delText>-id</w:delText>
        </w:r>
      </w:del>
      <w:ins w:id="607"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08" w:author="Gregorio Canal" w:date="2019-03-15T17:23:00Z">
        <w:r w:rsidR="006878E1" w:rsidRPr="007A7438" w:rsidDel="00E45B66">
          <w:rPr>
            <w:rFonts w:ascii="Courier New" w:hAnsi="Courier New" w:cs="Courier New"/>
            <w:sz w:val="20"/>
          </w:rPr>
          <w:delText>-id</w:delText>
        </w:r>
      </w:del>
      <w:ins w:id="609"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11473578"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610"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611" w:author="Gregorio Canal" w:date="2019-03-18T16:13:00Z">
        <w:r w:rsidR="00CE19E7">
          <w:t xml:space="preserve"> </w:t>
        </w:r>
        <w:r w:rsidR="00CE19E7" w:rsidRPr="00CE19E7">
          <w:t xml:space="preserve">If a patient identifier it is used the ARR will return </w:t>
        </w:r>
      </w:ins>
      <w:ins w:id="612" w:author="Gregorio Canal" w:date="2019-03-18T16:31:00Z">
        <w:r w:rsidR="00D8748A">
          <w:t xml:space="preserve">only </w:t>
        </w:r>
      </w:ins>
      <w:ins w:id="613" w:author="Gregorio Canal" w:date="2019-03-18T16:13:00Z">
        <w:r w:rsidR="00CE19E7" w:rsidRPr="00CE19E7">
          <w:t>audit</w:t>
        </w:r>
      </w:ins>
      <w:ins w:id="614" w:author="Gregorio Canal" w:date="2019-03-18T16:31:00Z">
        <w:r w:rsidR="00D8748A">
          <w:t>s</w:t>
        </w:r>
      </w:ins>
      <w:ins w:id="615" w:author="Gregorio Canal" w:date="2019-03-18T16:13:00Z">
        <w:r w:rsidR="00CE19E7" w:rsidRPr="00CE19E7">
          <w:t xml:space="preserve"> where the patient is involved in the event as a participant.</w:t>
        </w:r>
      </w:ins>
    </w:p>
    <w:p w14:paraId="099CD765" w14:textId="4701A06A"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7" w:history="1">
        <w:r w:rsidR="0071233F" w:rsidRPr="00273141">
          <w:rPr>
            <w:rStyle w:val="CodiceHTML"/>
            <w:color w:val="0000FF"/>
            <w:u w:val="single"/>
          </w:rPr>
          <w:t>http://hl7.org/fhir/audit-entity-type</w:t>
        </w:r>
      </w:hyperlink>
      <w:r w:rsidR="0071233F" w:rsidRPr="00273141">
        <w:t xml:space="preserve"> or </w:t>
      </w:r>
      <w:hyperlink r:id="rId28"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616" w:author="Gregorio Canal" w:date="2019-03-08T10:53:00Z">
        <w:r w:rsidR="009B0310">
          <w:rPr>
            <w:rStyle w:val="Collegamentoipertestuale"/>
          </w:rPr>
          <w:instrText>HYPERLINK "http://hl7.org/fhir/R4/valueset-audit-entity-type.html"</w:instrText>
        </w:r>
      </w:ins>
      <w:del w:id="617"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618" w:author="Gregorio Canal" w:date="2019-03-08T10:53:00Z">
        <w:r w:rsidR="0071233F" w:rsidRPr="00273141" w:rsidDel="009B0310">
          <w:rPr>
            <w:rStyle w:val="Collegamentoipertestuale"/>
          </w:rPr>
          <w:delText>http://hl7.org/fhir/STU3/valueset-audit-entity-type.html</w:delText>
        </w:r>
      </w:del>
      <w:ins w:id="619"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50C1AF72"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 that is of cod</w:t>
      </w:r>
      <w:r w:rsidR="001F18B2" w:rsidRPr="00273141">
        <w:t>ing</w:t>
      </w:r>
      <w:r w:rsidRPr="00273141">
        <w:t xml:space="preserve"> type.</w:t>
      </w:r>
    </w:p>
    <w:p w14:paraId="536B3C08" w14:textId="172E6964"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hyperlink r:id="rId29" w:history="1">
        <w:r w:rsidR="0071233F" w:rsidRPr="00273141">
          <w:rPr>
            <w:rStyle w:val="CodiceHTML"/>
            <w:color w:val="0000FF"/>
            <w:u w:val="single"/>
          </w:rPr>
          <w:t>http://hl7.org/fhir/object-role</w:t>
        </w:r>
      </w:hyperlink>
      <w:r w:rsidR="0071233F" w:rsidRPr="00273141">
        <w:t xml:space="preserve"> d</w:t>
      </w:r>
      <w:r w:rsidR="00C61521" w:rsidRPr="00273141">
        <w:t xml:space="preserve">efined by FHIR and a coded value. See </w:t>
      </w:r>
      <w:r w:rsidR="00027D75">
        <w:rPr>
          <w:rStyle w:val="Collegamentoipertestuale"/>
        </w:rPr>
        <w:fldChar w:fldCharType="begin"/>
      </w:r>
      <w:ins w:id="620" w:author="Gregorio Canal" w:date="2019-03-08T10:53:00Z">
        <w:r w:rsidR="009B0310">
          <w:rPr>
            <w:rStyle w:val="Collegamentoipertestuale"/>
          </w:rPr>
          <w:instrText>HYPERLINK "http://hl7.org/fhir/R4/object-role"</w:instrText>
        </w:r>
      </w:ins>
      <w:del w:id="621"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622" w:author="Gregorio Canal" w:date="2019-03-08T10:53:00Z">
        <w:r w:rsidR="00400CD0" w:rsidRPr="00273141" w:rsidDel="009B0310">
          <w:rPr>
            <w:rStyle w:val="Collegamentoipertestuale"/>
          </w:rPr>
          <w:delText>http://hl7.org/fhir/STU3/object-role</w:delText>
        </w:r>
      </w:del>
      <w:ins w:id="623"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64CC481"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624"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625"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0"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626" w:author="Gregorio Canal" w:date="2019-03-18T15:56:00Z"/>
          <w:b/>
        </w:rPr>
      </w:pPr>
      <w:del w:id="627" w:author="Gregorio Canal" w:date="2019-03-08T16:22:00Z">
        <w:r w:rsidRPr="00273141" w:rsidDel="00636EE7">
          <w:rPr>
            <w:b/>
          </w:rPr>
          <w:delText xml:space="preserve">user </w:delText>
        </w:r>
      </w:del>
      <w:del w:id="628"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629" w:author="Gregorio Canal" w:date="2019-03-18T15:56:00Z"/>
          <w:b/>
        </w:rPr>
      </w:pPr>
      <w:del w:id="630"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631" w:author="Gregorio Canal" w:date="2019-03-18T15:56:00Z"/>
          <w:b/>
        </w:rPr>
      </w:pPr>
    </w:p>
    <w:p w14:paraId="17DB43A7" w14:textId="1729804E" w:rsidR="00C61521" w:rsidRPr="00273141" w:rsidDel="00937E64" w:rsidRDefault="00C47BB7" w:rsidP="008671F5">
      <w:pPr>
        <w:pStyle w:val="Elencocontinua2"/>
        <w:rPr>
          <w:del w:id="632" w:author="Gregorio Canal" w:date="2019-03-18T15:56:00Z"/>
          <w:b/>
        </w:rPr>
      </w:pPr>
      <w:del w:id="633"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634" w:author="Gregorio Canal" w:date="2019-03-18T15:56:00Z"/>
        </w:rPr>
      </w:pPr>
    </w:p>
    <w:p w14:paraId="2D238608" w14:textId="343A7EB4" w:rsidR="00C61521" w:rsidRPr="00273141" w:rsidDel="00937E64" w:rsidRDefault="00C61521" w:rsidP="008671F5">
      <w:pPr>
        <w:pStyle w:val="Elencocontinua2"/>
        <w:rPr>
          <w:del w:id="635" w:author="Gregorio Canal" w:date="2019-03-18T15:56:00Z"/>
          <w:b/>
        </w:rPr>
      </w:pPr>
      <w:del w:id="636"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637"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638"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1"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639" w:author="Gregorio Canal" w:date="2019-03-08T10:54:00Z">
        <w:r w:rsidR="009B0310">
          <w:rPr>
            <w:rStyle w:val="Collegamentoipertestuale"/>
          </w:rPr>
          <w:instrText>HYPERLINK "http://hl7.org/fhir/R4/valueset-audit-event-outcome.html"</w:instrText>
        </w:r>
      </w:ins>
      <w:del w:id="640"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641" w:author="Gregorio Canal" w:date="2019-03-08T10:54:00Z">
        <w:r w:rsidR="001D6859" w:rsidRPr="00273141" w:rsidDel="009B0310">
          <w:rPr>
            <w:rStyle w:val="Collegamentoipertestuale"/>
          </w:rPr>
          <w:delText>http://hl7.org/fhir/STU3/valueset-audit-event-outcome.html</w:delText>
        </w:r>
      </w:del>
      <w:ins w:id="642"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7A22DC75"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r w:rsidR="00CD1674" w:rsidRPr="00273141">
        <w:rPr>
          <w:lang w:eastAsia="it-IT"/>
        </w:rPr>
        <w:t>Section</w:t>
      </w:r>
      <w:r w:rsidR="00C61521" w:rsidRPr="00273141">
        <w:rPr>
          <w:lang w:eastAsia="it-IT"/>
        </w:rPr>
        <w:t xml:space="preserve"> </w:t>
      </w:r>
      <w:r w:rsidR="00027D75">
        <w:rPr>
          <w:rStyle w:val="Collegamentoipertestuale"/>
        </w:rPr>
        <w:fldChar w:fldCharType="begin"/>
      </w:r>
      <w:ins w:id="643" w:author="Gregorio Canal" w:date="2019-03-08T10:54:00Z">
        <w:r w:rsidR="009B0310">
          <w:rPr>
            <w:rStyle w:val="Collegamentoipertestuale"/>
          </w:rPr>
          <w:instrText>HYPERLINK "http://hl7.org/fhir/R4/search.html"</w:instrText>
        </w:r>
      </w:ins>
      <w:del w:id="644"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45" w:author="Gregorio Canal" w:date="2019-03-08T10:54:00Z">
        <w:r w:rsidR="00526956" w:rsidRPr="00273141" w:rsidDel="009B0310">
          <w:rPr>
            <w:rStyle w:val="Collegamentoipertestuale"/>
          </w:rPr>
          <w:delText>http://hl7.org/fhir/STU3/search.html</w:delText>
        </w:r>
      </w:del>
      <w:ins w:id="646"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647" w:name="_Toc488241157"/>
      <w:r w:rsidRPr="00273141">
        <w:rPr>
          <w:noProof w:val="0"/>
        </w:rPr>
        <w:t>3.81.4.1.2.3</w:t>
      </w:r>
      <w:r w:rsidR="00D1740E" w:rsidRPr="00273141">
        <w:rPr>
          <w:noProof w:val="0"/>
        </w:rPr>
        <w:t xml:space="preserve"> </w:t>
      </w:r>
      <w:r w:rsidRPr="00273141">
        <w:rPr>
          <w:noProof w:val="0"/>
        </w:rPr>
        <w:t>Populating Expected Response Format</w:t>
      </w:r>
      <w:bookmarkEnd w:id="647"/>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648" w:name="_Toc488241158"/>
      <w:r w:rsidRPr="00273141">
        <w:rPr>
          <w:noProof w:val="0"/>
        </w:rPr>
        <w:t>3.81.4.1.3 Expected Actions</w:t>
      </w:r>
      <w:bookmarkEnd w:id="648"/>
    </w:p>
    <w:p w14:paraId="6BFAEEAC" w14:textId="03363A5D" w:rsidR="00C61521" w:rsidRPr="00273141" w:rsidRDefault="00C61521" w:rsidP="003030AE">
      <w:pPr>
        <w:pStyle w:val="Corpotesto"/>
        <w:rPr>
          <w:iCs/>
        </w:rPr>
      </w:pPr>
      <w:r w:rsidRPr="00273141">
        <w:rPr>
          <w:iCs/>
        </w:rPr>
        <w:t xml:space="preserve">The </w:t>
      </w:r>
      <w:bookmarkStart w:id="649" w:name="OLE_LINK6"/>
      <w:bookmarkStart w:id="650" w:name="OLE_LINK7"/>
      <w:bookmarkStart w:id="651" w:name="OLE_LINK8"/>
      <w:bookmarkStart w:id="652" w:name="OLE_LINK9"/>
      <w:r w:rsidRPr="00273141">
        <w:rPr>
          <w:iCs/>
        </w:rPr>
        <w:t>Audit Record Repository</w:t>
      </w:r>
      <w:bookmarkEnd w:id="649"/>
      <w:bookmarkEnd w:id="650"/>
      <w:bookmarkEnd w:id="651"/>
      <w:bookmarkEnd w:id="652"/>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653" w:name="_Toc488241159"/>
      <w:r w:rsidRPr="00273141">
        <w:rPr>
          <w:noProof w:val="0"/>
        </w:rPr>
        <w:t>3.81.4.2 Retrieve ATNA Audit Event Response Message</w:t>
      </w:r>
      <w:bookmarkEnd w:id="653"/>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654" w:name="_Toc488241160"/>
      <w:r w:rsidRPr="00273141">
        <w:rPr>
          <w:noProof w:val="0"/>
        </w:rPr>
        <w:lastRenderedPageBreak/>
        <w:t>3.81.4.2.1 Trigger Events</w:t>
      </w:r>
      <w:bookmarkEnd w:id="654"/>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655" w:name="_Toc488241161"/>
      <w:r w:rsidRPr="00273141">
        <w:rPr>
          <w:noProof w:val="0"/>
        </w:rPr>
        <w:t>3.81.4.2.2 Message Semantics</w:t>
      </w:r>
      <w:bookmarkEnd w:id="655"/>
    </w:p>
    <w:p w14:paraId="61ACFAA8" w14:textId="45A6003A" w:rsidR="00FC08F0" w:rsidRPr="00273141" w:rsidRDefault="00C61521" w:rsidP="00FC08F0">
      <w:pPr>
        <w:pStyle w:val="Corpotesto"/>
      </w:pPr>
      <w:r w:rsidRPr="00273141">
        <w:t xml:space="preserve">When the search request is successfully processed, the Audit Record Repository shall return the </w:t>
      </w:r>
      <w:proofErr w:type="spellStart"/>
      <w:r w:rsidRPr="00273141">
        <w:t>AuditEvent</w:t>
      </w:r>
      <w:proofErr w:type="spellEnd"/>
      <w:r w:rsidRPr="00273141">
        <w:t xml:space="preserve"> resources that match the search parameters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Pr="00273141">
        <w:t>resource.</w:t>
      </w:r>
      <w:r w:rsidR="00FC08F0" w:rsidRPr="00273141">
        <w:t xml:space="preserve"> See ITI TF-2x: Z.1 in for further details.</w:t>
      </w:r>
      <w:r w:rsidR="009F42AA" w:rsidRPr="00273141">
        <w:t xml:space="preserve"> </w:t>
      </w:r>
      <w:del w:id="656"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39244088"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 for further details.</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657"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E30AAF5" w:rsidR="000A2754" w:rsidRPr="00273141" w:rsidRDefault="000A2754" w:rsidP="00A430C6">
      <w:pPr>
        <w:pStyle w:val="Titolo6"/>
      </w:pPr>
      <w:bookmarkStart w:id="658" w:name="_Ref5701169"/>
      <w:ins w:id="659" w:author="Gregorio Canal" w:date="2019-04-02T12:51:00Z">
        <w:r w:rsidRPr="00273141">
          <w:rPr>
            <w:noProof w:val="0"/>
          </w:rPr>
          <w:t xml:space="preserve">3.81.4.2.2.1 </w:t>
        </w:r>
      </w:ins>
      <w:ins w:id="660" w:author="Gregorio Canal" w:date="2019-04-02T13:01:00Z">
        <w:r>
          <w:rPr>
            <w:noProof w:val="0"/>
          </w:rPr>
          <w:t>Mapping between</w:t>
        </w:r>
        <w:r w:rsidR="0035488D">
          <w:rPr>
            <w:noProof w:val="0"/>
          </w:rPr>
          <w:t xml:space="preserve"> DICOM and FHIR</w:t>
        </w:r>
      </w:ins>
      <w:bookmarkEnd w:id="658"/>
    </w:p>
    <w:p w14:paraId="5BA6D772" w14:textId="4B389D78" w:rsidR="008F4598" w:rsidRDefault="00D05E72" w:rsidP="00F5076E">
      <w:pPr>
        <w:pStyle w:val="Corpotesto"/>
        <w:rPr>
          <w:ins w:id="661" w:author="Gregorio Canal" w:date="2019-04-02T13:01:00Z"/>
        </w:rPr>
      </w:pPr>
      <w:r w:rsidRPr="00273141">
        <w:t xml:space="preserve">The </w:t>
      </w:r>
      <w:r w:rsidR="00B213C8" w:rsidRPr="00273141">
        <w:t xml:space="preserve">mapping rules between </w:t>
      </w:r>
      <w:proofErr w:type="spellStart"/>
      <w:r w:rsidR="00B213C8" w:rsidRPr="00273141">
        <w:t>AuditEvent</w:t>
      </w:r>
      <w:proofErr w:type="spellEnd"/>
      <w:r w:rsidR="00B213C8" w:rsidRPr="00273141">
        <w:t xml:space="preserve"> FHIR resources and DICOM audit message format</w:t>
      </w:r>
      <w:r w:rsidR="00B213C8" w:rsidRPr="00273141" w:rsidDel="00B213C8">
        <w:t xml:space="preserve"> </w:t>
      </w:r>
      <w:r w:rsidRPr="00273141">
        <w:t>is</w:t>
      </w:r>
      <w:r w:rsidR="00C61521" w:rsidRPr="00273141">
        <w:t xml:space="preserve"> </w:t>
      </w:r>
      <w:del w:id="662" w:author="Gregorio Canal" w:date="2019-04-23T15:39:00Z">
        <w:r w:rsidR="00C61521" w:rsidRPr="00273141" w:rsidDel="00F5076E">
          <w:delText>defined and maintained in</w:delText>
        </w:r>
      </w:del>
      <w:ins w:id="663" w:author="Gregorio Canal" w:date="2019-04-23T15:39:00Z">
        <w:r w:rsidR="00F5076E">
          <w:t>based on</w:t>
        </w:r>
      </w:ins>
      <w:r w:rsidR="00C61521" w:rsidRPr="00273141">
        <w:t xml:space="preserve"> FHIR Table 6.</w:t>
      </w:r>
      <w:r w:rsidR="00F67D1C" w:rsidRPr="00273141">
        <w:t>4</w:t>
      </w:r>
      <w:r w:rsidR="00C61521" w:rsidRPr="00273141">
        <w:t>.7.</w:t>
      </w:r>
      <w:ins w:id="664" w:author="Gregorio Canal" w:date="2019-04-23T15:38:00Z">
        <w:r w:rsidR="00F5076E">
          <w:t>4</w:t>
        </w:r>
      </w:ins>
      <w:del w:id="665" w:author="Gregorio Canal" w:date="2019-04-23T15:38:00Z">
        <w:r w:rsidR="00C61521" w:rsidRPr="00273141" w:rsidDel="00F5076E">
          <w:delText>2</w:delText>
        </w:r>
      </w:del>
      <w:r w:rsidR="00C61521" w:rsidRPr="00273141">
        <w:t xml:space="preserve">, </w:t>
      </w:r>
      <w:r w:rsidR="00027D75">
        <w:rPr>
          <w:rStyle w:val="Collegamentoipertestuale"/>
        </w:rPr>
        <w:fldChar w:fldCharType="begin"/>
      </w:r>
      <w:ins w:id="666" w:author="Gregorio Canal" w:date="2019-03-08T10:54:00Z">
        <w:r w:rsidR="009B0310">
          <w:rPr>
            <w:rStyle w:val="Collegamentoipertestuale"/>
          </w:rPr>
          <w:instrText>HYPERLINK "http://hl7.org/fhir/R4/auditevent-mappings.html"</w:instrText>
        </w:r>
      </w:ins>
      <w:del w:id="667"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668" w:author="Gregorio Canal" w:date="2019-03-08T10:54:00Z">
        <w:r w:rsidR="00F67D1C" w:rsidRPr="00273141" w:rsidDel="009B0310">
          <w:rPr>
            <w:rStyle w:val="Collegamentoipertestuale"/>
          </w:rPr>
          <w:delText>http://hl7.org/fhir/STU3/auditevent-mappings.html</w:delText>
        </w:r>
      </w:del>
      <w:ins w:id="669" w:author="Gregorio Canal" w:date="2019-03-08T10:54:00Z">
        <w:r w:rsidR="009B0310">
          <w:rPr>
            <w:rStyle w:val="Collegamentoipertestuale"/>
          </w:rPr>
          <w:t>http://hl7.org/fhir/R4/auditevent-mappings.html</w:t>
        </w:r>
      </w:ins>
      <w:r w:rsidR="00027D75">
        <w:rPr>
          <w:rStyle w:val="Collegamentoipertestuale"/>
        </w:rPr>
        <w:fldChar w:fldCharType="end"/>
      </w:r>
      <w:ins w:id="670" w:author="Gregorio Canal" w:date="2019-04-23T15:39:00Z">
        <w:r w:rsidR="00F5076E">
          <w:rPr>
            <w:rStyle w:val="Collegamentoipertestuale"/>
          </w:rPr>
          <w:t xml:space="preserve"> that is further constrained in </w:t>
        </w:r>
      </w:ins>
      <w:ins w:id="671" w:author="Gregorio Canal" w:date="2019-04-23T15:40:00Z">
        <w:r w:rsidR="00F5076E">
          <w:rPr>
            <w:rStyle w:val="Collegamentoipertestuale"/>
          </w:rPr>
          <w:t>Table</w:t>
        </w:r>
      </w:ins>
      <w:ins w:id="672" w:author="Gregorio Canal" w:date="2019-04-24T10:38:00Z">
        <w:r w:rsidR="00293AA6">
          <w:rPr>
            <w:rStyle w:val="Collegamentoipertestuale"/>
          </w:rPr>
          <w:t xml:space="preserve"> </w:t>
        </w:r>
        <w:r w:rsidR="00293AA6">
          <w:t>3.81</w:t>
        </w:r>
        <w:r w:rsidR="00293AA6" w:rsidRPr="00273141">
          <w:t>.</w:t>
        </w:r>
        <w:r w:rsidR="00293AA6">
          <w:t>4.2.2</w:t>
        </w:r>
        <w:r w:rsidR="00293AA6" w:rsidRPr="00273141">
          <w:t>.</w:t>
        </w:r>
        <w:r w:rsidR="00293AA6">
          <w:t>1</w:t>
        </w:r>
        <w:r w:rsidR="00293AA6" w:rsidRPr="00273141">
          <w:t>-1</w:t>
        </w:r>
      </w:ins>
      <w:ins w:id="673" w:author="Gregorio Canal" w:date="2019-04-23T15:40:00Z">
        <w:r w:rsidR="00F5076E">
          <w:rPr>
            <w:rStyle w:val="Collegamentoipertestuale"/>
          </w:rPr>
          <w:t xml:space="preserve"> in order to have a strict </w:t>
        </w:r>
      </w:ins>
      <w:ins w:id="674" w:author="Gregorio Canal" w:date="2019-04-23T15:41:00Z">
        <w:r w:rsidR="00F5076E">
          <w:rPr>
            <w:rStyle w:val="Collegamentoipertestuale"/>
          </w:rPr>
          <w:t xml:space="preserve">alignment between the </w:t>
        </w:r>
        <w:proofErr w:type="spellStart"/>
        <w:r w:rsidR="00F5076E">
          <w:rPr>
            <w:rStyle w:val="Collegamentoipertestuale"/>
          </w:rPr>
          <w:t>AuditEvent</w:t>
        </w:r>
        <w:proofErr w:type="spellEnd"/>
        <w:r w:rsidR="00F5076E">
          <w:rPr>
            <w:rStyle w:val="Collegamentoipertestuale"/>
          </w:rPr>
          <w:t xml:space="preserve"> Res</w:t>
        </w:r>
      </w:ins>
      <w:ins w:id="675" w:author="Gregorio Canal" w:date="2019-04-23T15:43:00Z">
        <w:r w:rsidR="00F5076E">
          <w:rPr>
            <w:rStyle w:val="Collegamentoipertestuale"/>
          </w:rPr>
          <w:t>o</w:t>
        </w:r>
      </w:ins>
      <w:ins w:id="676" w:author="Gregorio Canal" w:date="2019-04-23T15:41:00Z">
        <w:r w:rsidR="00F5076E">
          <w:rPr>
            <w:rStyle w:val="Collegamentoipertestuale"/>
          </w:rPr>
          <w:t xml:space="preserve">urce and the </w:t>
        </w:r>
        <w:proofErr w:type="spellStart"/>
        <w:r w:rsidR="00F5076E">
          <w:rPr>
            <w:rStyle w:val="Collegamentoipertestuale"/>
          </w:rPr>
          <w:t>AuditMessage</w:t>
        </w:r>
        <w:proofErr w:type="spellEnd"/>
        <w:r w:rsidR="00F5076E">
          <w:rPr>
            <w:rStyle w:val="Collegamentoipertestuale"/>
          </w:rPr>
          <w:t xml:space="preserve"> message to ensure interoperability</w:t>
        </w:r>
      </w:ins>
      <w:r w:rsidR="00C61521" w:rsidRPr="00273141">
        <w:t xml:space="preserve">. The </w:t>
      </w:r>
      <w:proofErr w:type="spellStart"/>
      <w:r w:rsidR="00C61521" w:rsidRPr="00273141">
        <w:t>AuditEvent</w:t>
      </w:r>
      <w:proofErr w:type="spellEnd"/>
      <w:r w:rsidR="00C61521" w:rsidRPr="00273141">
        <w:t xml:space="preserve"> resource shall encode all the data within the DICOM format of the syslog Audit </w:t>
      </w:r>
      <w:r w:rsidR="004D32FF" w:rsidRPr="00273141">
        <w:t>record</w:t>
      </w:r>
      <w:r w:rsidR="008F4598" w:rsidRPr="00273141">
        <w:t>.</w:t>
      </w:r>
    </w:p>
    <w:p w14:paraId="53859C3A" w14:textId="77777777" w:rsidR="006F1102" w:rsidRDefault="0035488D" w:rsidP="008F4598">
      <w:pPr>
        <w:pStyle w:val="Corpotesto"/>
        <w:rPr>
          <w:ins w:id="677" w:author="Gregorio Canal" w:date="2019-04-02T14:38:00Z"/>
        </w:rPr>
      </w:pPr>
      <w:ins w:id="678" w:author="Gregorio Canal" w:date="2019-04-02T13:02:00Z">
        <w:r>
          <w:lastRenderedPageBreak/>
          <w:t xml:space="preserve">The </w:t>
        </w:r>
      </w:ins>
      <w:proofErr w:type="spellStart"/>
      <w:ins w:id="679" w:author="Gregorio Canal" w:date="2019-04-02T13:03:00Z">
        <w:r>
          <w:t>AuditEvent.description</w:t>
        </w:r>
        <w:proofErr w:type="spellEnd"/>
        <w:r>
          <w:t xml:space="preserve"> element </w:t>
        </w:r>
      </w:ins>
      <w:ins w:id="680" w:author="Gregorio Canal" w:date="2019-04-02T13:05:00Z">
        <w:r>
          <w:t>shall</w:t>
        </w:r>
      </w:ins>
      <w:ins w:id="681" w:author="Gregorio Canal" w:date="2019-04-02T13:03:00Z">
        <w:r>
          <w:t xml:space="preserve"> store all the information </w:t>
        </w:r>
      </w:ins>
      <w:ins w:id="682" w:author="Gregorio Canal" w:date="2019-04-02T13:04:00Z">
        <w:r>
          <w:t xml:space="preserve">included in DICOM </w:t>
        </w:r>
        <w:proofErr w:type="spellStart"/>
        <w:r w:rsidRPr="0035488D">
          <w:t>ParticipantObjectIdentification.ParticipantObjectDescription</w:t>
        </w:r>
        <w:proofErr w:type="spellEnd"/>
        <w:r>
          <w:t xml:space="preserve"> separated </w:t>
        </w:r>
      </w:ins>
      <w:ins w:id="683" w:author="Gregorio Canal" w:date="2019-04-02T13:05:00Z">
        <w:r>
          <w:t>by a pipe element.</w:t>
        </w:r>
      </w:ins>
    </w:p>
    <w:p w14:paraId="11E1C15D" w14:textId="5E48B289" w:rsidR="0035488D" w:rsidRDefault="006F1102" w:rsidP="008F4598">
      <w:pPr>
        <w:pStyle w:val="Corpotesto"/>
        <w:rPr>
          <w:ins w:id="684" w:author="Gregorio Canal" w:date="2019-04-24T10:49:00Z"/>
          <w:rFonts w:ascii="Courier New" w:hAnsi="Courier New" w:cs="Courier New"/>
          <w:sz w:val="18"/>
          <w:szCs w:val="18"/>
        </w:rPr>
      </w:pPr>
      <w:ins w:id="685" w:author="Gregorio Canal" w:date="2019-04-02T14:36:00Z">
        <w:r>
          <w:t>E.g</w:t>
        </w:r>
        <w:r w:rsidRPr="009C3F20">
          <w:rPr>
            <w:rFonts w:ascii="Courier New" w:hAnsi="Courier New" w:cs="Courier New"/>
            <w:sz w:val="18"/>
            <w:szCs w:val="18"/>
          </w:rPr>
          <w:t>. &lt;entity value=”</w:t>
        </w:r>
      </w:ins>
      <w:ins w:id="686" w:author="Gregorio Canal" w:date="2019-04-02T14:37:00Z">
        <w:r w:rsidRPr="009C3F20">
          <w:rPr>
            <w:rFonts w:ascii="Courier New" w:hAnsi="Courier New" w:cs="Courier New"/>
            <w:sz w:val="18"/>
            <w:szCs w:val="18"/>
          </w:rPr>
          <w:t>[MPPS@UID]|[</w:t>
        </w:r>
      </w:ins>
      <w:proofErr w:type="spellStart"/>
      <w:ins w:id="687" w:author="Gregorio Canal" w:date="2019-04-02T14:38:00Z">
        <w:r w:rsidRPr="009C3F20">
          <w:rPr>
            <w:rFonts w:ascii="Courier New" w:hAnsi="Courier New" w:cs="Courier New"/>
            <w:sz w:val="18"/>
            <w:szCs w:val="18"/>
          </w:rPr>
          <w:t>Accession@number</w:t>
        </w:r>
      </w:ins>
      <w:proofErr w:type="spellEnd"/>
      <w:ins w:id="688" w:author="Gregorio Canal" w:date="2019-04-02T14:37:00Z">
        <w:r w:rsidRPr="009C3F20">
          <w:rPr>
            <w:rFonts w:ascii="Courier New" w:hAnsi="Courier New" w:cs="Courier New"/>
            <w:sz w:val="18"/>
            <w:szCs w:val="18"/>
          </w:rPr>
          <w:t>]</w:t>
        </w:r>
      </w:ins>
      <w:ins w:id="689" w:author="Gregorio Canal" w:date="2019-04-02T14:36:00Z">
        <w:r w:rsidRPr="009C3F20">
          <w:rPr>
            <w:rFonts w:ascii="Courier New" w:hAnsi="Courier New" w:cs="Courier New"/>
            <w:sz w:val="18"/>
            <w:szCs w:val="18"/>
          </w:rPr>
          <w:t>”/&gt;</w:t>
        </w:r>
      </w:ins>
    </w:p>
    <w:p w14:paraId="25F60A56" w14:textId="77777777" w:rsidR="00425C6F" w:rsidRDefault="00425C6F" w:rsidP="008F4598">
      <w:pPr>
        <w:pStyle w:val="Corpotesto"/>
        <w:rPr>
          <w:ins w:id="690" w:author="Gregorio Canal" w:date="2019-04-02T14:20:00Z"/>
        </w:rPr>
      </w:pPr>
    </w:p>
    <w:p w14:paraId="19657DF6" w14:textId="110D7F9E" w:rsidR="00EF499C" w:rsidRDefault="00425C6F" w:rsidP="00B3006D">
      <w:pPr>
        <w:pStyle w:val="FigureTitle"/>
        <w:rPr>
          <w:ins w:id="691" w:author="Gregorio Canal" w:date="2019-04-02T14:34:00Z"/>
        </w:rPr>
      </w:pPr>
      <w:ins w:id="692"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693" w:author="Gregorio Canal" w:date="2019-04-23T16:01:00Z"/>
        </w:trPr>
        <w:tc>
          <w:tcPr>
            <w:tcW w:w="3285" w:type="dxa"/>
          </w:tcPr>
          <w:p w14:paraId="2733A82E" w14:textId="5696FB23" w:rsidR="00E816F9" w:rsidRPr="009C3F20" w:rsidRDefault="00E816F9" w:rsidP="00CC5FFC">
            <w:pPr>
              <w:pStyle w:val="Corpotesto"/>
              <w:rPr>
                <w:ins w:id="694" w:author="Gregorio Canal" w:date="2019-04-23T16:01:00Z"/>
                <w:b/>
                <w:sz w:val="20"/>
              </w:rPr>
            </w:pPr>
            <w:proofErr w:type="spellStart"/>
            <w:ins w:id="695"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696" w:author="Gregorio Canal" w:date="2019-04-23T16:01:00Z"/>
                <w:b/>
                <w:sz w:val="20"/>
              </w:rPr>
            </w:pPr>
            <w:proofErr w:type="spellStart"/>
            <w:ins w:id="697" w:author="Gregorio Canal" w:date="2019-04-23T16:03:00Z">
              <w:r w:rsidRPr="009C3F20">
                <w:rPr>
                  <w:b/>
                  <w:sz w:val="20"/>
                </w:rPr>
                <w:t>AuditMessage</w:t>
              </w:r>
            </w:ins>
            <w:proofErr w:type="spellEnd"/>
          </w:p>
        </w:tc>
      </w:tr>
      <w:tr w:rsidR="00E816F9" w14:paraId="3F7634A8" w14:textId="77777777" w:rsidTr="009C3F20">
        <w:trPr>
          <w:trHeight w:val="284"/>
          <w:ins w:id="698" w:author="Gregorio Canal" w:date="2019-04-23T16:01:00Z"/>
        </w:trPr>
        <w:tc>
          <w:tcPr>
            <w:tcW w:w="3285" w:type="dxa"/>
          </w:tcPr>
          <w:p w14:paraId="4AB086AD" w14:textId="3C364DD7" w:rsidR="00E816F9" w:rsidRPr="009C3F20" w:rsidRDefault="00E816F9" w:rsidP="00CC5FFC">
            <w:pPr>
              <w:pStyle w:val="Corpotesto"/>
              <w:rPr>
                <w:ins w:id="699" w:author="Gregorio Canal" w:date="2019-04-23T16:01:00Z"/>
                <w:sz w:val="20"/>
              </w:rPr>
            </w:pPr>
            <w:ins w:id="700"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701" w:author="Gregorio Canal" w:date="2019-04-23T16:01:00Z"/>
                <w:sz w:val="20"/>
              </w:rPr>
            </w:pPr>
            <w:proofErr w:type="spellStart"/>
            <w:ins w:id="702" w:author="Gregorio Canal" w:date="2019-04-23T16:03:00Z">
              <w:r w:rsidRPr="009C3F20">
                <w:rPr>
                  <w:sz w:val="20"/>
                </w:rPr>
                <w:t>EventIndification.EventID</w:t>
              </w:r>
            </w:ins>
            <w:proofErr w:type="spellEnd"/>
          </w:p>
        </w:tc>
      </w:tr>
      <w:tr w:rsidR="00E816F9" w14:paraId="7B18F0D4" w14:textId="77777777" w:rsidTr="009C3F20">
        <w:trPr>
          <w:trHeight w:val="284"/>
          <w:ins w:id="703" w:author="Gregorio Canal" w:date="2019-04-23T16:01:00Z"/>
        </w:trPr>
        <w:tc>
          <w:tcPr>
            <w:tcW w:w="3285" w:type="dxa"/>
          </w:tcPr>
          <w:p w14:paraId="34CEE780" w14:textId="2610982F" w:rsidR="00E816F9" w:rsidRPr="009C3F20" w:rsidRDefault="00E816F9" w:rsidP="00CC5FFC">
            <w:pPr>
              <w:pStyle w:val="Corpotesto"/>
              <w:rPr>
                <w:ins w:id="704" w:author="Gregorio Canal" w:date="2019-04-23T16:01:00Z"/>
                <w:sz w:val="20"/>
              </w:rPr>
            </w:pPr>
            <w:ins w:id="705"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706" w:author="Gregorio Canal" w:date="2019-04-23T16:01:00Z"/>
                <w:sz w:val="20"/>
              </w:rPr>
            </w:pPr>
            <w:proofErr w:type="spellStart"/>
            <w:ins w:id="707" w:author="Gregorio Canal" w:date="2019-04-23T16:03:00Z">
              <w:r w:rsidRPr="009C3F20">
                <w:rPr>
                  <w:sz w:val="20"/>
                </w:rPr>
                <w:t>EventIndification.EventTypeCode</w:t>
              </w:r>
            </w:ins>
            <w:proofErr w:type="spellEnd"/>
          </w:p>
        </w:tc>
      </w:tr>
      <w:tr w:rsidR="00E816F9" w14:paraId="65053612" w14:textId="77777777" w:rsidTr="009C3F20">
        <w:trPr>
          <w:trHeight w:val="284"/>
          <w:ins w:id="708" w:author="Gregorio Canal" w:date="2019-04-23T16:01:00Z"/>
        </w:trPr>
        <w:tc>
          <w:tcPr>
            <w:tcW w:w="3285" w:type="dxa"/>
          </w:tcPr>
          <w:p w14:paraId="06DBF79F" w14:textId="6DCA0C05" w:rsidR="00E816F9" w:rsidRPr="009C3F20" w:rsidRDefault="00E816F9" w:rsidP="00CC5FFC">
            <w:pPr>
              <w:pStyle w:val="Corpotesto"/>
              <w:rPr>
                <w:ins w:id="709" w:author="Gregorio Canal" w:date="2019-04-23T16:01:00Z"/>
                <w:sz w:val="20"/>
              </w:rPr>
            </w:pPr>
            <w:ins w:id="710"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711" w:author="Gregorio Canal" w:date="2019-04-23T16:01:00Z"/>
                <w:sz w:val="20"/>
              </w:rPr>
            </w:pPr>
            <w:proofErr w:type="spellStart"/>
            <w:ins w:id="712" w:author="Gregorio Canal" w:date="2019-04-23T16:03:00Z">
              <w:r w:rsidRPr="009C3F20">
                <w:rPr>
                  <w:sz w:val="20"/>
                </w:rPr>
                <w:t>EventIndification@EventActionCode</w:t>
              </w:r>
            </w:ins>
            <w:proofErr w:type="spellEnd"/>
          </w:p>
        </w:tc>
      </w:tr>
      <w:tr w:rsidR="00E816F9" w14:paraId="3EFE40E6" w14:textId="77777777" w:rsidTr="009C3F20">
        <w:trPr>
          <w:trHeight w:val="284"/>
          <w:ins w:id="713" w:author="Gregorio Canal" w:date="2019-04-23T16:01:00Z"/>
        </w:trPr>
        <w:tc>
          <w:tcPr>
            <w:tcW w:w="3285" w:type="dxa"/>
          </w:tcPr>
          <w:p w14:paraId="13F84581" w14:textId="47EFACE5" w:rsidR="00E816F9" w:rsidRPr="009C3F20" w:rsidRDefault="00E816F9" w:rsidP="00E816F9">
            <w:pPr>
              <w:pStyle w:val="Corpotesto"/>
              <w:rPr>
                <w:ins w:id="714" w:author="Gregorio Canal" w:date="2019-04-23T16:01:00Z"/>
                <w:sz w:val="20"/>
              </w:rPr>
            </w:pPr>
            <w:ins w:id="715" w:author="Gregorio Canal" w:date="2019-04-23T16:03:00Z">
              <w:r w:rsidRPr="009C3F20">
                <w:rPr>
                  <w:sz w:val="20"/>
                </w:rPr>
                <w:t>period</w:t>
              </w:r>
            </w:ins>
          </w:p>
        </w:tc>
        <w:tc>
          <w:tcPr>
            <w:tcW w:w="6410" w:type="dxa"/>
          </w:tcPr>
          <w:p w14:paraId="368F2E18" w14:textId="3F68F561" w:rsidR="00E816F9" w:rsidRPr="009C3F20" w:rsidRDefault="00E816F9" w:rsidP="00E816F9">
            <w:pPr>
              <w:pStyle w:val="Corpotesto"/>
              <w:rPr>
                <w:ins w:id="716" w:author="Gregorio Canal" w:date="2019-04-23T16:01:00Z"/>
                <w:sz w:val="20"/>
              </w:rPr>
            </w:pPr>
            <w:ins w:id="717" w:author="Gregorio Canal" w:date="2019-04-23T16:05:00Z">
              <w:r w:rsidRPr="009C3F20">
                <w:rPr>
                  <w:sz w:val="20"/>
                </w:rPr>
                <w:t>N</w:t>
              </w:r>
            </w:ins>
            <w:ins w:id="718" w:author="Gregorio Canal" w:date="2019-04-23T16:06:00Z">
              <w:r w:rsidRPr="009C3F20">
                <w:rPr>
                  <w:sz w:val="20"/>
                </w:rPr>
                <w:t>OT TO BE USED</w:t>
              </w:r>
            </w:ins>
          </w:p>
        </w:tc>
      </w:tr>
      <w:tr w:rsidR="00E816F9" w14:paraId="700A1C86" w14:textId="77777777" w:rsidTr="009C3F20">
        <w:trPr>
          <w:trHeight w:val="284"/>
          <w:ins w:id="719" w:author="Gregorio Canal" w:date="2019-04-23T16:01:00Z"/>
        </w:trPr>
        <w:tc>
          <w:tcPr>
            <w:tcW w:w="3285" w:type="dxa"/>
          </w:tcPr>
          <w:p w14:paraId="3B0C7A77" w14:textId="3F8B4F3F" w:rsidR="00E816F9" w:rsidRPr="009C3F20" w:rsidRDefault="00E816F9" w:rsidP="00E816F9">
            <w:pPr>
              <w:pStyle w:val="Corpotesto"/>
              <w:rPr>
                <w:ins w:id="720" w:author="Gregorio Canal" w:date="2019-04-23T16:01:00Z"/>
                <w:sz w:val="20"/>
              </w:rPr>
            </w:pPr>
            <w:ins w:id="721"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722" w:author="Gregorio Canal" w:date="2019-04-23T16:01:00Z"/>
                <w:sz w:val="20"/>
              </w:rPr>
            </w:pPr>
            <w:proofErr w:type="spellStart"/>
            <w:ins w:id="723" w:author="Gregorio Canal" w:date="2019-04-23T16:04:00Z">
              <w:r w:rsidRPr="009C3F20">
                <w:rPr>
                  <w:sz w:val="20"/>
                </w:rPr>
                <w:t>EventIndification@EventDateTime</w:t>
              </w:r>
            </w:ins>
            <w:proofErr w:type="spellEnd"/>
          </w:p>
        </w:tc>
      </w:tr>
      <w:tr w:rsidR="00E816F9" w14:paraId="27DFFD1D" w14:textId="77777777" w:rsidTr="009C3F20">
        <w:trPr>
          <w:trHeight w:val="284"/>
          <w:ins w:id="724" w:author="Gregorio Canal" w:date="2019-04-23T16:01:00Z"/>
        </w:trPr>
        <w:tc>
          <w:tcPr>
            <w:tcW w:w="3285" w:type="dxa"/>
          </w:tcPr>
          <w:p w14:paraId="4EF5363E" w14:textId="70B51172" w:rsidR="00E816F9" w:rsidRPr="009C3F20" w:rsidRDefault="00E816F9" w:rsidP="00E816F9">
            <w:pPr>
              <w:pStyle w:val="Corpotesto"/>
              <w:rPr>
                <w:ins w:id="725" w:author="Gregorio Canal" w:date="2019-04-23T16:01:00Z"/>
                <w:sz w:val="20"/>
              </w:rPr>
            </w:pPr>
            <w:ins w:id="726"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727" w:author="Gregorio Canal" w:date="2019-04-23T16:01:00Z"/>
                <w:sz w:val="20"/>
              </w:rPr>
            </w:pPr>
            <w:proofErr w:type="spellStart"/>
            <w:ins w:id="728" w:author="Gregorio Canal" w:date="2019-04-23T16:03:00Z">
              <w:r w:rsidRPr="009C3F20">
                <w:rPr>
                  <w:sz w:val="20"/>
                </w:rPr>
                <w:t>EventIndification@EventOutcomeIndicator</w:t>
              </w:r>
            </w:ins>
            <w:proofErr w:type="spellEnd"/>
          </w:p>
        </w:tc>
      </w:tr>
      <w:tr w:rsidR="00E816F9" w14:paraId="1F811F2A" w14:textId="77777777" w:rsidTr="009C3F20">
        <w:trPr>
          <w:trHeight w:val="284"/>
          <w:ins w:id="729" w:author="Gregorio Canal" w:date="2019-04-23T16:01:00Z"/>
        </w:trPr>
        <w:tc>
          <w:tcPr>
            <w:tcW w:w="3285" w:type="dxa"/>
          </w:tcPr>
          <w:p w14:paraId="7C6342A0" w14:textId="4515CE19" w:rsidR="00E816F9" w:rsidRPr="009C3F20" w:rsidRDefault="00E816F9" w:rsidP="00E816F9">
            <w:pPr>
              <w:pStyle w:val="Corpotesto"/>
              <w:rPr>
                <w:ins w:id="730" w:author="Gregorio Canal" w:date="2019-04-23T16:01:00Z"/>
                <w:sz w:val="20"/>
              </w:rPr>
            </w:pPr>
            <w:proofErr w:type="spellStart"/>
            <w:ins w:id="731"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732" w:author="Gregorio Canal" w:date="2019-04-23T16:01:00Z"/>
                <w:sz w:val="20"/>
              </w:rPr>
            </w:pPr>
            <w:proofErr w:type="spellStart"/>
            <w:ins w:id="733" w:author="Gregorio Canal" w:date="2019-04-23T16:03:00Z">
              <w:r w:rsidRPr="009C3F20">
                <w:rPr>
                  <w:sz w:val="20"/>
                </w:rPr>
                <w:t>EventIndification.EventOutcomeDescription</w:t>
              </w:r>
            </w:ins>
            <w:proofErr w:type="spellEnd"/>
          </w:p>
        </w:tc>
      </w:tr>
      <w:tr w:rsidR="00E816F9" w14:paraId="3B78F450" w14:textId="77777777" w:rsidTr="009C3F20">
        <w:trPr>
          <w:trHeight w:val="284"/>
          <w:ins w:id="734" w:author="Gregorio Canal" w:date="2019-04-23T16:01:00Z"/>
        </w:trPr>
        <w:tc>
          <w:tcPr>
            <w:tcW w:w="3285" w:type="dxa"/>
          </w:tcPr>
          <w:p w14:paraId="0B47AC44" w14:textId="4F3DB401" w:rsidR="00E816F9" w:rsidRPr="009C3F20" w:rsidRDefault="00E816F9" w:rsidP="00E816F9">
            <w:pPr>
              <w:pStyle w:val="Corpotesto"/>
              <w:rPr>
                <w:ins w:id="735" w:author="Gregorio Canal" w:date="2019-04-23T16:01:00Z"/>
                <w:sz w:val="20"/>
              </w:rPr>
            </w:pPr>
            <w:proofErr w:type="spellStart"/>
            <w:ins w:id="736"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737" w:author="Gregorio Canal" w:date="2019-04-23T16:01:00Z"/>
                <w:sz w:val="20"/>
              </w:rPr>
            </w:pPr>
            <w:proofErr w:type="spellStart"/>
            <w:ins w:id="738" w:author="Gregorio Canal" w:date="2019-04-23T16:03:00Z">
              <w:r w:rsidRPr="009C3F20">
                <w:rPr>
                  <w:sz w:val="20"/>
                </w:rPr>
                <w:t>EventIndification.purpuseOfUse</w:t>
              </w:r>
            </w:ins>
            <w:proofErr w:type="spellEnd"/>
          </w:p>
        </w:tc>
      </w:tr>
      <w:tr w:rsidR="00E816F9" w14:paraId="08B83E70" w14:textId="77777777" w:rsidTr="009C3F20">
        <w:trPr>
          <w:trHeight w:val="284"/>
          <w:ins w:id="739" w:author="Gregorio Canal" w:date="2019-04-23T16:01:00Z"/>
        </w:trPr>
        <w:tc>
          <w:tcPr>
            <w:tcW w:w="3285" w:type="dxa"/>
          </w:tcPr>
          <w:p w14:paraId="3172ECBF" w14:textId="3C2165C7" w:rsidR="00E816F9" w:rsidRPr="009C3F20" w:rsidRDefault="00E816F9" w:rsidP="00E816F9">
            <w:pPr>
              <w:pStyle w:val="Corpotesto"/>
              <w:rPr>
                <w:ins w:id="740" w:author="Gregorio Canal" w:date="2019-04-23T16:01:00Z"/>
                <w:sz w:val="20"/>
              </w:rPr>
            </w:pPr>
            <w:ins w:id="741"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742" w:author="Gregorio Canal" w:date="2019-04-23T16:01:00Z"/>
                <w:sz w:val="20"/>
              </w:rPr>
            </w:pPr>
            <w:proofErr w:type="spellStart"/>
            <w:ins w:id="743" w:author="Gregorio Canal" w:date="2019-04-23T16:03:00Z">
              <w:r w:rsidRPr="009C3F20">
                <w:rPr>
                  <w:sz w:val="20"/>
                </w:rPr>
                <w:t>ActiveParticipant</w:t>
              </w:r>
            </w:ins>
            <w:proofErr w:type="spellEnd"/>
          </w:p>
        </w:tc>
      </w:tr>
      <w:tr w:rsidR="00E816F9" w14:paraId="4646CA3E" w14:textId="77777777" w:rsidTr="009C3F20">
        <w:trPr>
          <w:trHeight w:val="284"/>
          <w:ins w:id="744" w:author="Gregorio Canal" w:date="2019-04-23T16:01:00Z"/>
        </w:trPr>
        <w:tc>
          <w:tcPr>
            <w:tcW w:w="3285" w:type="dxa"/>
          </w:tcPr>
          <w:p w14:paraId="18FAD846" w14:textId="46B2E98C" w:rsidR="00E816F9" w:rsidRPr="009C3F20" w:rsidRDefault="00E816F9" w:rsidP="00E816F9">
            <w:pPr>
              <w:pStyle w:val="Corpotesto"/>
              <w:rPr>
                <w:ins w:id="745" w:author="Gregorio Canal" w:date="2019-04-23T16:01:00Z"/>
                <w:sz w:val="20"/>
              </w:rPr>
            </w:pPr>
            <w:proofErr w:type="spellStart"/>
            <w:ins w:id="746" w:author="Gregorio Canal" w:date="2019-04-23T16:03:00Z">
              <w:r w:rsidRPr="009C3F20">
                <w:rPr>
                  <w:sz w:val="20"/>
                </w:rPr>
                <w:t>agent.type</w:t>
              </w:r>
            </w:ins>
            <w:proofErr w:type="spellEnd"/>
            <w:ins w:id="747"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748" w:author="Gregorio Canal" w:date="2019-04-23T16:01:00Z"/>
                <w:sz w:val="20"/>
              </w:rPr>
            </w:pPr>
            <w:proofErr w:type="spellStart"/>
            <w:ins w:id="749" w:author="Gregorio Canal" w:date="2019-04-23T16:03:00Z">
              <w:r w:rsidRPr="009C3F20">
                <w:rPr>
                  <w:sz w:val="20"/>
                </w:rPr>
                <w:t>ActiveParticipant.RoleIDCode</w:t>
              </w:r>
            </w:ins>
            <w:proofErr w:type="spellEnd"/>
          </w:p>
        </w:tc>
      </w:tr>
      <w:tr w:rsidR="00E816F9" w14:paraId="37F75022" w14:textId="77777777" w:rsidTr="009C3F20">
        <w:trPr>
          <w:trHeight w:val="284"/>
          <w:ins w:id="750" w:author="Gregorio Canal" w:date="2019-04-23T16:01:00Z"/>
        </w:trPr>
        <w:tc>
          <w:tcPr>
            <w:tcW w:w="3285" w:type="dxa"/>
          </w:tcPr>
          <w:p w14:paraId="581CBBC0" w14:textId="0C9D8639" w:rsidR="00E816F9" w:rsidRPr="009C3F20" w:rsidRDefault="00E816F9" w:rsidP="00E816F9">
            <w:pPr>
              <w:pStyle w:val="Corpotesto"/>
              <w:rPr>
                <w:ins w:id="751" w:author="Gregorio Canal" w:date="2019-04-23T16:01:00Z"/>
                <w:sz w:val="20"/>
              </w:rPr>
            </w:pPr>
            <w:proofErr w:type="spellStart"/>
            <w:ins w:id="752" w:author="Gregorio Canal" w:date="2019-04-23T16:03:00Z">
              <w:r w:rsidRPr="009C3F20">
                <w:rPr>
                  <w:sz w:val="20"/>
                </w:rPr>
                <w:t>agent.role</w:t>
              </w:r>
            </w:ins>
            <w:proofErr w:type="spellEnd"/>
            <w:ins w:id="753"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754" w:author="Gregorio Canal" w:date="2019-04-23T16:01:00Z"/>
                <w:sz w:val="20"/>
              </w:rPr>
            </w:pPr>
            <w:proofErr w:type="spellStart"/>
            <w:ins w:id="755" w:author="Gregorio Canal" w:date="2019-04-23T16:03:00Z">
              <w:r w:rsidRPr="009C3F20">
                <w:rPr>
                  <w:sz w:val="20"/>
                </w:rPr>
                <w:t>ActiveParticipant.RoleIDCode</w:t>
              </w:r>
            </w:ins>
            <w:proofErr w:type="spellEnd"/>
          </w:p>
        </w:tc>
      </w:tr>
      <w:tr w:rsidR="00E816F9" w14:paraId="0B8AD5FA" w14:textId="77777777" w:rsidTr="009C3F20">
        <w:trPr>
          <w:trHeight w:val="284"/>
          <w:ins w:id="756" w:author="Gregorio Canal" w:date="2019-04-23T16:01:00Z"/>
        </w:trPr>
        <w:tc>
          <w:tcPr>
            <w:tcW w:w="3285" w:type="dxa"/>
          </w:tcPr>
          <w:p w14:paraId="2F851636" w14:textId="5EBF914E" w:rsidR="00E816F9" w:rsidRPr="009C3F20" w:rsidRDefault="00E816F9" w:rsidP="00E816F9">
            <w:pPr>
              <w:pStyle w:val="Corpotesto"/>
              <w:rPr>
                <w:ins w:id="757" w:author="Gregorio Canal" w:date="2019-04-23T16:01:00Z"/>
                <w:sz w:val="20"/>
              </w:rPr>
            </w:pPr>
            <w:proofErr w:type="spellStart"/>
            <w:ins w:id="758"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759" w:author="Gregorio Canal" w:date="2019-04-23T16:01:00Z"/>
                <w:sz w:val="20"/>
              </w:rPr>
            </w:pPr>
            <w:proofErr w:type="spellStart"/>
            <w:ins w:id="760" w:author="Gregorio Canal" w:date="2019-04-23T16:03:00Z">
              <w:r w:rsidRPr="009C3F20">
                <w:rPr>
                  <w:sz w:val="20"/>
                </w:rPr>
                <w:t>ActiveParticipant@UserId</w:t>
              </w:r>
            </w:ins>
            <w:proofErr w:type="spellEnd"/>
          </w:p>
        </w:tc>
      </w:tr>
      <w:tr w:rsidR="00E816F9" w14:paraId="1160E186" w14:textId="77777777" w:rsidTr="009C3F20">
        <w:trPr>
          <w:trHeight w:val="284"/>
          <w:ins w:id="761" w:author="Gregorio Canal" w:date="2019-04-23T16:01:00Z"/>
        </w:trPr>
        <w:tc>
          <w:tcPr>
            <w:tcW w:w="3285" w:type="dxa"/>
          </w:tcPr>
          <w:p w14:paraId="572398D9" w14:textId="1B9BAC3E" w:rsidR="00E816F9" w:rsidRPr="009C3F20" w:rsidRDefault="00E816F9" w:rsidP="00E816F9">
            <w:pPr>
              <w:pStyle w:val="Corpotesto"/>
              <w:rPr>
                <w:ins w:id="762" w:author="Gregorio Canal" w:date="2019-04-23T16:01:00Z"/>
                <w:sz w:val="20"/>
              </w:rPr>
            </w:pPr>
            <w:proofErr w:type="spellStart"/>
            <w:ins w:id="763"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764" w:author="Gregorio Canal" w:date="2019-04-23T16:01:00Z"/>
                <w:sz w:val="20"/>
              </w:rPr>
            </w:pPr>
            <w:proofErr w:type="spellStart"/>
            <w:ins w:id="765" w:author="Gregorio Canal" w:date="2019-04-23T16:03:00Z">
              <w:r w:rsidRPr="009C3F20">
                <w:rPr>
                  <w:sz w:val="20"/>
                </w:rPr>
                <w:t>ActiveParticipant@AlternativeUserId</w:t>
              </w:r>
            </w:ins>
            <w:proofErr w:type="spellEnd"/>
          </w:p>
        </w:tc>
      </w:tr>
      <w:tr w:rsidR="00E816F9" w14:paraId="14BEE2E6" w14:textId="77777777" w:rsidTr="009C3F20">
        <w:trPr>
          <w:trHeight w:val="284"/>
          <w:ins w:id="766" w:author="Gregorio Canal" w:date="2019-04-23T16:01:00Z"/>
        </w:trPr>
        <w:tc>
          <w:tcPr>
            <w:tcW w:w="3285" w:type="dxa"/>
          </w:tcPr>
          <w:p w14:paraId="740C75CE" w14:textId="276107BD" w:rsidR="00E816F9" w:rsidRPr="009C3F20" w:rsidRDefault="00E816F9" w:rsidP="00E816F9">
            <w:pPr>
              <w:pStyle w:val="Corpotesto"/>
              <w:rPr>
                <w:ins w:id="767" w:author="Gregorio Canal" w:date="2019-04-23T16:01:00Z"/>
                <w:sz w:val="20"/>
              </w:rPr>
            </w:pPr>
            <w:ins w:id="768"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769" w:author="Gregorio Canal" w:date="2019-04-23T16:01:00Z"/>
                <w:sz w:val="20"/>
              </w:rPr>
            </w:pPr>
            <w:proofErr w:type="spellStart"/>
            <w:ins w:id="770" w:author="Gregorio Canal" w:date="2019-04-23T16:03:00Z">
              <w:r w:rsidRPr="009C3F20">
                <w:rPr>
                  <w:sz w:val="20"/>
                </w:rPr>
                <w:t>ActiveParticipant@UserName</w:t>
              </w:r>
            </w:ins>
            <w:proofErr w:type="spellEnd"/>
          </w:p>
        </w:tc>
      </w:tr>
      <w:tr w:rsidR="00E816F9" w14:paraId="3527E13B" w14:textId="77777777" w:rsidTr="009C3F20">
        <w:trPr>
          <w:trHeight w:val="284"/>
          <w:ins w:id="771" w:author="Gregorio Canal" w:date="2019-04-23T16:01:00Z"/>
        </w:trPr>
        <w:tc>
          <w:tcPr>
            <w:tcW w:w="3285" w:type="dxa"/>
          </w:tcPr>
          <w:p w14:paraId="3D4CD892" w14:textId="5ABA4965" w:rsidR="00E816F9" w:rsidRPr="009C3F20" w:rsidRDefault="00E816F9" w:rsidP="00E816F9">
            <w:pPr>
              <w:pStyle w:val="Corpotesto"/>
              <w:rPr>
                <w:ins w:id="772" w:author="Gregorio Canal" w:date="2019-04-23T16:01:00Z"/>
                <w:sz w:val="20"/>
              </w:rPr>
            </w:pPr>
            <w:proofErr w:type="spellStart"/>
            <w:ins w:id="773"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774" w:author="Gregorio Canal" w:date="2019-04-23T16:01:00Z"/>
                <w:sz w:val="20"/>
              </w:rPr>
            </w:pPr>
            <w:proofErr w:type="spellStart"/>
            <w:ins w:id="775" w:author="Gregorio Canal" w:date="2019-04-23T16:03:00Z">
              <w:r w:rsidRPr="009C3F20">
                <w:rPr>
                  <w:sz w:val="20"/>
                </w:rPr>
                <w:t>ActiveParticipant@UserIsRequestor</w:t>
              </w:r>
            </w:ins>
            <w:proofErr w:type="spellEnd"/>
          </w:p>
        </w:tc>
      </w:tr>
      <w:tr w:rsidR="00E816F9" w14:paraId="1AD609E8" w14:textId="77777777" w:rsidTr="009C3F20">
        <w:trPr>
          <w:trHeight w:val="284"/>
          <w:ins w:id="776" w:author="Gregorio Canal" w:date="2019-04-23T16:01:00Z"/>
        </w:trPr>
        <w:tc>
          <w:tcPr>
            <w:tcW w:w="3285" w:type="dxa"/>
          </w:tcPr>
          <w:p w14:paraId="22A019F2" w14:textId="5B7C5ACB" w:rsidR="00E816F9" w:rsidRPr="009C3F20" w:rsidRDefault="00E816F9" w:rsidP="00E816F9">
            <w:pPr>
              <w:pStyle w:val="Corpotesto"/>
              <w:rPr>
                <w:ins w:id="777" w:author="Gregorio Canal" w:date="2019-04-23T16:01:00Z"/>
                <w:sz w:val="20"/>
              </w:rPr>
            </w:pPr>
            <w:proofErr w:type="spellStart"/>
            <w:ins w:id="778" w:author="Gregorio Canal" w:date="2019-04-23T16:03:00Z">
              <w:r w:rsidRPr="009C3F20">
                <w:rPr>
                  <w:sz w:val="20"/>
                </w:rPr>
                <w:t>agent.location</w:t>
              </w:r>
            </w:ins>
            <w:proofErr w:type="spellEnd"/>
          </w:p>
        </w:tc>
        <w:tc>
          <w:tcPr>
            <w:tcW w:w="6410" w:type="dxa"/>
          </w:tcPr>
          <w:p w14:paraId="73102CFB" w14:textId="2C990393" w:rsidR="00E816F9" w:rsidRPr="009C3F20" w:rsidRDefault="00E816F9" w:rsidP="00E816F9">
            <w:pPr>
              <w:pStyle w:val="Corpotesto"/>
              <w:rPr>
                <w:ins w:id="779" w:author="Gregorio Canal" w:date="2019-04-23T16:01:00Z"/>
                <w:sz w:val="20"/>
              </w:rPr>
            </w:pPr>
            <w:ins w:id="780" w:author="Gregorio Canal" w:date="2019-04-23T16:06:00Z">
              <w:r w:rsidRPr="009C3F20">
                <w:rPr>
                  <w:sz w:val="20"/>
                </w:rPr>
                <w:t>NOT TO BE USED</w:t>
              </w:r>
            </w:ins>
          </w:p>
        </w:tc>
      </w:tr>
      <w:tr w:rsidR="00E816F9" w14:paraId="56E8476A" w14:textId="77777777" w:rsidTr="009C3F20">
        <w:trPr>
          <w:trHeight w:val="284"/>
          <w:ins w:id="781" w:author="Gregorio Canal" w:date="2019-04-23T16:01:00Z"/>
        </w:trPr>
        <w:tc>
          <w:tcPr>
            <w:tcW w:w="3285" w:type="dxa"/>
          </w:tcPr>
          <w:p w14:paraId="2FFF0DBF" w14:textId="4CB4139C" w:rsidR="00E816F9" w:rsidRPr="009C3F20" w:rsidRDefault="00E816F9" w:rsidP="00E816F9">
            <w:pPr>
              <w:pStyle w:val="Corpotesto"/>
              <w:rPr>
                <w:ins w:id="782" w:author="Gregorio Canal" w:date="2019-04-23T16:01:00Z"/>
                <w:sz w:val="20"/>
              </w:rPr>
            </w:pPr>
            <w:proofErr w:type="spellStart"/>
            <w:ins w:id="783"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784" w:author="Gregorio Canal" w:date="2019-04-23T16:01:00Z"/>
                <w:sz w:val="20"/>
              </w:rPr>
            </w:pPr>
            <w:proofErr w:type="spellStart"/>
            <w:ins w:id="785" w:author="Gregorio Canal" w:date="2019-04-23T16:03:00Z">
              <w:r w:rsidRPr="009C3F20">
                <w:rPr>
                  <w:sz w:val="20"/>
                </w:rPr>
                <w:t>ParticipantRoleIDCode</w:t>
              </w:r>
            </w:ins>
            <w:proofErr w:type="spellEnd"/>
          </w:p>
        </w:tc>
      </w:tr>
      <w:tr w:rsidR="00E816F9" w14:paraId="6CB95353" w14:textId="77777777" w:rsidTr="009C3F20">
        <w:trPr>
          <w:trHeight w:val="284"/>
          <w:ins w:id="786" w:author="Gregorio Canal" w:date="2019-04-23T16:02:00Z"/>
        </w:trPr>
        <w:tc>
          <w:tcPr>
            <w:tcW w:w="3285" w:type="dxa"/>
          </w:tcPr>
          <w:p w14:paraId="6A45A520" w14:textId="2EB462C2" w:rsidR="00E816F9" w:rsidRPr="009C3F20" w:rsidRDefault="00E816F9" w:rsidP="00E816F9">
            <w:pPr>
              <w:pStyle w:val="Corpotesto"/>
              <w:rPr>
                <w:ins w:id="787" w:author="Gregorio Canal" w:date="2019-04-23T16:02:00Z"/>
                <w:sz w:val="20"/>
              </w:rPr>
            </w:pPr>
            <w:proofErr w:type="spellStart"/>
            <w:ins w:id="788"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789" w:author="Gregorio Canal" w:date="2019-04-23T16:02:00Z"/>
                <w:sz w:val="20"/>
              </w:rPr>
            </w:pPr>
            <w:proofErr w:type="spellStart"/>
            <w:ins w:id="790" w:author="Gregorio Canal" w:date="2019-04-23T16:03:00Z">
              <w:r w:rsidRPr="009C3F20">
                <w:rPr>
                  <w:sz w:val="20"/>
                </w:rPr>
                <w:t>ActiveParticipant.MediaIdentifier.MediaType</w:t>
              </w:r>
            </w:ins>
            <w:proofErr w:type="spellEnd"/>
          </w:p>
        </w:tc>
      </w:tr>
      <w:tr w:rsidR="00E816F9" w14:paraId="2E6E2F00" w14:textId="77777777" w:rsidTr="009C3F20">
        <w:trPr>
          <w:trHeight w:val="284"/>
          <w:ins w:id="791" w:author="Gregorio Canal" w:date="2019-04-23T16:02:00Z"/>
        </w:trPr>
        <w:tc>
          <w:tcPr>
            <w:tcW w:w="3285" w:type="dxa"/>
          </w:tcPr>
          <w:p w14:paraId="2DB9D423" w14:textId="5BCECFA9" w:rsidR="00E816F9" w:rsidRPr="009C3F20" w:rsidRDefault="00E816F9" w:rsidP="00E816F9">
            <w:pPr>
              <w:pStyle w:val="Corpotesto"/>
              <w:rPr>
                <w:ins w:id="792" w:author="Gregorio Canal" w:date="2019-04-23T16:02:00Z"/>
                <w:sz w:val="20"/>
              </w:rPr>
            </w:pPr>
            <w:proofErr w:type="spellStart"/>
            <w:ins w:id="793"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794" w:author="Gregorio Canal" w:date="2019-04-23T16:02:00Z"/>
                <w:sz w:val="20"/>
              </w:rPr>
            </w:pPr>
            <w:proofErr w:type="spellStart"/>
            <w:ins w:id="795" w:author="Gregorio Canal" w:date="2019-04-23T16:03:00Z">
              <w:r w:rsidRPr="009C3F20">
                <w:rPr>
                  <w:sz w:val="20"/>
                </w:rPr>
                <w:t>ActiveParticipant@NetworkAccessPointID</w:t>
              </w:r>
            </w:ins>
            <w:proofErr w:type="spellEnd"/>
          </w:p>
        </w:tc>
      </w:tr>
      <w:tr w:rsidR="00E816F9" w14:paraId="5CEBD5F2" w14:textId="77777777" w:rsidTr="009C3F20">
        <w:trPr>
          <w:trHeight w:val="284"/>
          <w:ins w:id="796" w:author="Gregorio Canal" w:date="2019-04-23T16:02:00Z"/>
        </w:trPr>
        <w:tc>
          <w:tcPr>
            <w:tcW w:w="3285" w:type="dxa"/>
          </w:tcPr>
          <w:p w14:paraId="4DA7F361" w14:textId="58FDC226" w:rsidR="00E816F9" w:rsidRPr="009C3F20" w:rsidRDefault="00E816F9" w:rsidP="00E816F9">
            <w:pPr>
              <w:pStyle w:val="Corpotesto"/>
              <w:rPr>
                <w:ins w:id="797" w:author="Gregorio Canal" w:date="2019-04-23T16:02:00Z"/>
                <w:sz w:val="20"/>
              </w:rPr>
            </w:pPr>
            <w:proofErr w:type="spellStart"/>
            <w:ins w:id="798"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799" w:author="Gregorio Canal" w:date="2019-04-23T16:02:00Z"/>
                <w:sz w:val="20"/>
              </w:rPr>
            </w:pPr>
            <w:proofErr w:type="spellStart"/>
            <w:ins w:id="800"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801" w:author="Gregorio Canal" w:date="2019-04-23T16:02:00Z"/>
        </w:trPr>
        <w:tc>
          <w:tcPr>
            <w:tcW w:w="3285" w:type="dxa"/>
          </w:tcPr>
          <w:p w14:paraId="0A46F508" w14:textId="268B41A9" w:rsidR="00E816F9" w:rsidRPr="009C3F20" w:rsidRDefault="00E816F9" w:rsidP="00E816F9">
            <w:pPr>
              <w:pStyle w:val="Corpotesto"/>
              <w:rPr>
                <w:ins w:id="802" w:author="Gregorio Canal" w:date="2019-04-23T16:02:00Z"/>
                <w:sz w:val="20"/>
              </w:rPr>
            </w:pPr>
            <w:proofErr w:type="spellStart"/>
            <w:ins w:id="803" w:author="Gregorio Canal" w:date="2019-04-23T16:03:00Z">
              <w:r w:rsidRPr="009C3F20">
                <w:rPr>
                  <w:sz w:val="20"/>
                </w:rPr>
                <w:t>agent.purposeOfUse</w:t>
              </w:r>
            </w:ins>
            <w:proofErr w:type="spellEnd"/>
          </w:p>
        </w:tc>
        <w:tc>
          <w:tcPr>
            <w:tcW w:w="6410" w:type="dxa"/>
          </w:tcPr>
          <w:p w14:paraId="5F32E0DD" w14:textId="313D8DF7" w:rsidR="00E816F9" w:rsidRPr="009C3F20" w:rsidRDefault="00E816F9" w:rsidP="00E816F9">
            <w:pPr>
              <w:pStyle w:val="Corpotesto"/>
              <w:rPr>
                <w:ins w:id="804" w:author="Gregorio Canal" w:date="2019-04-23T16:02:00Z"/>
                <w:sz w:val="20"/>
              </w:rPr>
            </w:pPr>
            <w:ins w:id="805" w:author="Gregorio Canal" w:date="2019-04-23T16:07:00Z">
              <w:r w:rsidRPr="009C3F20">
                <w:rPr>
                  <w:sz w:val="20"/>
                </w:rPr>
                <w:t>NOT TO BE USED</w:t>
              </w:r>
            </w:ins>
          </w:p>
        </w:tc>
      </w:tr>
      <w:tr w:rsidR="00E816F9" w14:paraId="5E400C9E" w14:textId="77777777" w:rsidTr="009C3F20">
        <w:trPr>
          <w:trHeight w:val="284"/>
          <w:ins w:id="806" w:author="Gregorio Canal" w:date="2019-04-23T16:02:00Z"/>
        </w:trPr>
        <w:tc>
          <w:tcPr>
            <w:tcW w:w="3285" w:type="dxa"/>
          </w:tcPr>
          <w:p w14:paraId="2C0D81A3" w14:textId="4762AAB0" w:rsidR="00E816F9" w:rsidRPr="009C3F20" w:rsidRDefault="00E816F9" w:rsidP="00E816F9">
            <w:pPr>
              <w:pStyle w:val="Corpotesto"/>
              <w:rPr>
                <w:ins w:id="807" w:author="Gregorio Canal" w:date="2019-04-23T16:02:00Z"/>
                <w:sz w:val="20"/>
              </w:rPr>
            </w:pPr>
            <w:ins w:id="808"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809" w:author="Gregorio Canal" w:date="2019-04-23T16:02:00Z"/>
                <w:sz w:val="20"/>
              </w:rPr>
            </w:pPr>
            <w:proofErr w:type="spellStart"/>
            <w:ins w:id="810" w:author="Gregorio Canal" w:date="2019-04-23T16:03:00Z">
              <w:r w:rsidRPr="009C3F20">
                <w:rPr>
                  <w:sz w:val="20"/>
                </w:rPr>
                <w:t>AuditSourceIdentification</w:t>
              </w:r>
            </w:ins>
            <w:proofErr w:type="spellEnd"/>
          </w:p>
        </w:tc>
      </w:tr>
      <w:tr w:rsidR="00E816F9" w14:paraId="2156B263" w14:textId="77777777" w:rsidTr="009C3F20">
        <w:trPr>
          <w:trHeight w:val="284"/>
          <w:ins w:id="811" w:author="Gregorio Canal" w:date="2019-04-23T16:02:00Z"/>
        </w:trPr>
        <w:tc>
          <w:tcPr>
            <w:tcW w:w="3285" w:type="dxa"/>
          </w:tcPr>
          <w:p w14:paraId="05DBEDBC" w14:textId="7C0E2967" w:rsidR="00E816F9" w:rsidRPr="009C3F20" w:rsidRDefault="00E816F9" w:rsidP="00E816F9">
            <w:pPr>
              <w:pStyle w:val="Corpotesto"/>
              <w:rPr>
                <w:ins w:id="812" w:author="Gregorio Canal" w:date="2019-04-23T16:02:00Z"/>
                <w:sz w:val="20"/>
              </w:rPr>
            </w:pPr>
            <w:proofErr w:type="spellStart"/>
            <w:ins w:id="813" w:author="Gregorio Canal" w:date="2019-04-23T16:03:00Z">
              <w:r w:rsidRPr="009C3F20">
                <w:rPr>
                  <w:sz w:val="20"/>
                </w:rPr>
                <w:t>source.site</w:t>
              </w:r>
            </w:ins>
            <w:proofErr w:type="spellEnd"/>
          </w:p>
        </w:tc>
        <w:tc>
          <w:tcPr>
            <w:tcW w:w="6410" w:type="dxa"/>
          </w:tcPr>
          <w:p w14:paraId="613BFF97" w14:textId="46575F56" w:rsidR="00E816F9" w:rsidRPr="009C3F20" w:rsidRDefault="00E816F9" w:rsidP="00E816F9">
            <w:pPr>
              <w:pStyle w:val="Corpotesto"/>
              <w:rPr>
                <w:ins w:id="814" w:author="Gregorio Canal" w:date="2019-04-23T16:02:00Z"/>
                <w:sz w:val="20"/>
              </w:rPr>
            </w:pPr>
            <w:proofErr w:type="spellStart"/>
            <w:ins w:id="815"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816" w:author="Gregorio Canal" w:date="2019-04-23T16:02:00Z"/>
        </w:trPr>
        <w:tc>
          <w:tcPr>
            <w:tcW w:w="3285" w:type="dxa"/>
          </w:tcPr>
          <w:p w14:paraId="30C685E5" w14:textId="20F13718" w:rsidR="00E816F9" w:rsidRPr="009C3F20" w:rsidRDefault="00E816F9" w:rsidP="00E816F9">
            <w:pPr>
              <w:pStyle w:val="Corpotesto"/>
              <w:rPr>
                <w:ins w:id="817" w:author="Gregorio Canal" w:date="2019-04-23T16:02:00Z"/>
                <w:sz w:val="20"/>
              </w:rPr>
            </w:pPr>
            <w:proofErr w:type="spellStart"/>
            <w:ins w:id="818"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819" w:author="Gregorio Canal" w:date="2019-04-23T16:02:00Z"/>
                <w:sz w:val="20"/>
              </w:rPr>
            </w:pPr>
            <w:proofErr w:type="spellStart"/>
            <w:ins w:id="820" w:author="Gregorio Canal" w:date="2019-04-23T16:03:00Z">
              <w:r w:rsidRPr="009C3F20">
                <w:rPr>
                  <w:sz w:val="20"/>
                </w:rPr>
                <w:t>AuditSourceIdentification@AuditSourceId</w:t>
              </w:r>
            </w:ins>
            <w:proofErr w:type="spellEnd"/>
          </w:p>
        </w:tc>
      </w:tr>
      <w:tr w:rsidR="00E816F9" w14:paraId="6F5A544E" w14:textId="77777777" w:rsidTr="009C3F20">
        <w:trPr>
          <w:trHeight w:val="284"/>
          <w:ins w:id="821" w:author="Gregorio Canal" w:date="2019-04-23T16:02:00Z"/>
        </w:trPr>
        <w:tc>
          <w:tcPr>
            <w:tcW w:w="3285" w:type="dxa"/>
          </w:tcPr>
          <w:p w14:paraId="6768119B" w14:textId="5738BB7B" w:rsidR="00E816F9" w:rsidRPr="009C3F20" w:rsidRDefault="00E816F9" w:rsidP="00E816F9">
            <w:pPr>
              <w:pStyle w:val="Corpotesto"/>
              <w:rPr>
                <w:ins w:id="822" w:author="Gregorio Canal" w:date="2019-04-23T16:02:00Z"/>
                <w:sz w:val="20"/>
              </w:rPr>
            </w:pPr>
            <w:proofErr w:type="spellStart"/>
            <w:ins w:id="823"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824" w:author="Gregorio Canal" w:date="2019-04-23T16:02:00Z"/>
                <w:sz w:val="20"/>
              </w:rPr>
            </w:pPr>
            <w:proofErr w:type="spellStart"/>
            <w:ins w:id="825"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826" w:author="Gregorio Canal" w:date="2019-04-23T16:02:00Z"/>
        </w:trPr>
        <w:tc>
          <w:tcPr>
            <w:tcW w:w="3285" w:type="dxa"/>
          </w:tcPr>
          <w:p w14:paraId="76F60A11" w14:textId="7B1A57AB" w:rsidR="00E816F9" w:rsidRPr="009C3F20" w:rsidRDefault="00E816F9" w:rsidP="00E816F9">
            <w:pPr>
              <w:pStyle w:val="Corpotesto"/>
              <w:rPr>
                <w:ins w:id="827" w:author="Gregorio Canal" w:date="2019-04-23T16:02:00Z"/>
                <w:sz w:val="20"/>
              </w:rPr>
            </w:pPr>
            <w:ins w:id="828"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829" w:author="Gregorio Canal" w:date="2019-04-23T16:02:00Z"/>
                <w:sz w:val="20"/>
              </w:rPr>
            </w:pPr>
            <w:proofErr w:type="spellStart"/>
            <w:ins w:id="830" w:author="Gregorio Canal" w:date="2019-04-23T16:03:00Z">
              <w:r w:rsidRPr="009C3F20">
                <w:rPr>
                  <w:sz w:val="20"/>
                </w:rPr>
                <w:t>ParticipantObjectIdentification</w:t>
              </w:r>
            </w:ins>
            <w:proofErr w:type="spellEnd"/>
          </w:p>
        </w:tc>
      </w:tr>
      <w:tr w:rsidR="00E816F9" w:rsidRPr="00E816F9" w14:paraId="6B4D5821" w14:textId="77777777" w:rsidTr="009C3F20">
        <w:trPr>
          <w:trHeight w:val="284"/>
          <w:ins w:id="831" w:author="Gregorio Canal" w:date="2019-04-23T16:02:00Z"/>
        </w:trPr>
        <w:tc>
          <w:tcPr>
            <w:tcW w:w="3285" w:type="dxa"/>
          </w:tcPr>
          <w:p w14:paraId="0BB4666D" w14:textId="7726C58A" w:rsidR="00E816F9" w:rsidRPr="009C3F20" w:rsidRDefault="00E816F9" w:rsidP="00E816F9">
            <w:pPr>
              <w:pStyle w:val="Corpotesto"/>
              <w:rPr>
                <w:ins w:id="832" w:author="Gregorio Canal" w:date="2019-04-23T16:02:00Z"/>
                <w:sz w:val="20"/>
              </w:rPr>
            </w:pPr>
            <w:proofErr w:type="spellStart"/>
            <w:ins w:id="833" w:author="Gregorio Canal" w:date="2019-04-23T16:03:00Z">
              <w:r w:rsidRPr="009C3F20">
                <w:rPr>
                  <w:sz w:val="20"/>
                </w:rPr>
                <w:t>entity.what</w:t>
              </w:r>
            </w:ins>
            <w:proofErr w:type="spellEnd"/>
          </w:p>
        </w:tc>
        <w:tc>
          <w:tcPr>
            <w:tcW w:w="6410" w:type="dxa"/>
          </w:tcPr>
          <w:p w14:paraId="22CA2A08" w14:textId="4CCD652F" w:rsidR="00E816F9" w:rsidRPr="009C3F20" w:rsidRDefault="00E816F9" w:rsidP="00E816F9">
            <w:pPr>
              <w:pStyle w:val="Corpotesto"/>
              <w:rPr>
                <w:ins w:id="834" w:author="Gregorio Canal" w:date="2019-04-23T16:02:00Z"/>
                <w:sz w:val="20"/>
                <w:lang w:val="fr-FR"/>
              </w:rPr>
            </w:pPr>
            <w:proofErr w:type="spellStart"/>
            <w:ins w:id="835" w:author="Gregorio Canal" w:date="2019-04-23T16:03:00Z">
              <w:r w:rsidRPr="009C3F20">
                <w:rPr>
                  <w:sz w:val="20"/>
                  <w:lang w:val="fr-FR"/>
                </w:rPr>
                <w:t>ParticipantObjectIdentification@ParticipantObjectID</w:t>
              </w:r>
            </w:ins>
            <w:proofErr w:type="spellEnd"/>
            <w:ins w:id="836"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837" w:author="Gregorio Canal" w:date="2019-04-23T16:02:00Z"/>
        </w:trPr>
        <w:tc>
          <w:tcPr>
            <w:tcW w:w="3285" w:type="dxa"/>
          </w:tcPr>
          <w:p w14:paraId="412AD47F" w14:textId="18B833A8" w:rsidR="00E816F9" w:rsidRPr="009C3F20" w:rsidRDefault="00E816F9" w:rsidP="00E816F9">
            <w:pPr>
              <w:pStyle w:val="Corpotesto"/>
              <w:rPr>
                <w:ins w:id="838" w:author="Gregorio Canal" w:date="2019-04-23T16:02:00Z"/>
                <w:sz w:val="20"/>
              </w:rPr>
            </w:pPr>
            <w:proofErr w:type="spellStart"/>
            <w:ins w:id="839" w:author="Gregorio Canal" w:date="2019-04-23T16:03:00Z">
              <w:r w:rsidRPr="009C3F20">
                <w:rPr>
                  <w:sz w:val="20"/>
                </w:rPr>
                <w:lastRenderedPageBreak/>
                <w:t>entity.type</w:t>
              </w:r>
            </w:ins>
            <w:proofErr w:type="spellEnd"/>
          </w:p>
        </w:tc>
        <w:tc>
          <w:tcPr>
            <w:tcW w:w="6410" w:type="dxa"/>
          </w:tcPr>
          <w:p w14:paraId="2326ECCC" w14:textId="6DA26DF3" w:rsidR="00E816F9" w:rsidRPr="009C3F20" w:rsidRDefault="00E816F9" w:rsidP="00E816F9">
            <w:pPr>
              <w:pStyle w:val="Corpotesto"/>
              <w:rPr>
                <w:ins w:id="840" w:author="Gregorio Canal" w:date="2019-04-23T16:02:00Z"/>
                <w:sz w:val="20"/>
              </w:rPr>
            </w:pPr>
            <w:proofErr w:type="spellStart"/>
            <w:ins w:id="841"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842" w:author="Gregorio Canal" w:date="2019-04-23T16:02:00Z"/>
        </w:trPr>
        <w:tc>
          <w:tcPr>
            <w:tcW w:w="3285" w:type="dxa"/>
          </w:tcPr>
          <w:p w14:paraId="1F7241FA" w14:textId="0B60ECC8" w:rsidR="00E816F9" w:rsidRPr="009C3F20" w:rsidRDefault="00E816F9" w:rsidP="00E816F9">
            <w:pPr>
              <w:pStyle w:val="Corpotesto"/>
              <w:rPr>
                <w:ins w:id="843" w:author="Gregorio Canal" w:date="2019-04-23T16:02:00Z"/>
                <w:sz w:val="20"/>
              </w:rPr>
            </w:pPr>
            <w:proofErr w:type="spellStart"/>
            <w:ins w:id="844"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845" w:author="Gregorio Canal" w:date="2019-04-23T16:02:00Z"/>
                <w:sz w:val="20"/>
              </w:rPr>
            </w:pPr>
            <w:proofErr w:type="spellStart"/>
            <w:ins w:id="846"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847" w:author="Gregorio Canal" w:date="2019-04-23T16:01:00Z"/>
        </w:trPr>
        <w:tc>
          <w:tcPr>
            <w:tcW w:w="3285" w:type="dxa"/>
          </w:tcPr>
          <w:p w14:paraId="26BD23C7" w14:textId="5EFFC293" w:rsidR="00E816F9" w:rsidRPr="009C3F20" w:rsidRDefault="00E816F9" w:rsidP="00E816F9">
            <w:pPr>
              <w:pStyle w:val="Corpotesto"/>
              <w:rPr>
                <w:ins w:id="848" w:author="Gregorio Canal" w:date="2019-04-23T16:01:00Z"/>
                <w:sz w:val="20"/>
              </w:rPr>
            </w:pPr>
            <w:proofErr w:type="spellStart"/>
            <w:ins w:id="849"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850" w:author="Gregorio Canal" w:date="2019-04-23T16:01:00Z"/>
                <w:sz w:val="20"/>
              </w:rPr>
            </w:pPr>
            <w:proofErr w:type="spellStart"/>
            <w:ins w:id="851"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852" w:author="Gregorio Canal" w:date="2019-04-23T16:01:00Z"/>
        </w:trPr>
        <w:tc>
          <w:tcPr>
            <w:tcW w:w="3285" w:type="dxa"/>
          </w:tcPr>
          <w:p w14:paraId="7DE6848F" w14:textId="4F6FBA4F" w:rsidR="00E816F9" w:rsidRPr="009C3F20" w:rsidRDefault="00E816F9" w:rsidP="00E816F9">
            <w:pPr>
              <w:pStyle w:val="Corpotesto"/>
              <w:rPr>
                <w:ins w:id="853" w:author="Gregorio Canal" w:date="2019-04-23T16:01:00Z"/>
                <w:sz w:val="20"/>
              </w:rPr>
            </w:pPr>
            <w:proofErr w:type="spellStart"/>
            <w:ins w:id="854" w:author="Gregorio Canal" w:date="2019-04-23T16:03:00Z">
              <w:r w:rsidRPr="009C3F20">
                <w:rPr>
                  <w:sz w:val="20"/>
                </w:rPr>
                <w:t>entity.securityLabel</w:t>
              </w:r>
            </w:ins>
            <w:proofErr w:type="spellEnd"/>
          </w:p>
        </w:tc>
        <w:tc>
          <w:tcPr>
            <w:tcW w:w="6410" w:type="dxa"/>
          </w:tcPr>
          <w:p w14:paraId="0F7869DF" w14:textId="0C4B513A" w:rsidR="00E816F9" w:rsidRPr="009C3F20" w:rsidRDefault="00E816F9" w:rsidP="00E816F9">
            <w:pPr>
              <w:pStyle w:val="Corpotesto"/>
              <w:rPr>
                <w:ins w:id="855" w:author="Gregorio Canal" w:date="2019-04-23T16:01:00Z"/>
                <w:sz w:val="20"/>
              </w:rPr>
            </w:pPr>
            <w:proofErr w:type="spellStart"/>
            <w:ins w:id="856"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857" w:author="Gregorio Canal" w:date="2019-04-23T16:01:00Z"/>
        </w:trPr>
        <w:tc>
          <w:tcPr>
            <w:tcW w:w="3285" w:type="dxa"/>
          </w:tcPr>
          <w:p w14:paraId="4367A061" w14:textId="4F9C0137" w:rsidR="00E816F9" w:rsidRPr="009C3F20" w:rsidRDefault="00E816F9" w:rsidP="00E816F9">
            <w:pPr>
              <w:pStyle w:val="Corpotesto"/>
              <w:rPr>
                <w:ins w:id="858" w:author="Gregorio Canal" w:date="2019-04-23T16:01:00Z"/>
                <w:sz w:val="20"/>
              </w:rPr>
            </w:pPr>
            <w:ins w:id="859" w:author="Gregorio Canal" w:date="2019-04-23T16:03:00Z">
              <w:r w:rsidRPr="009C3F20">
                <w:rPr>
                  <w:sz w:val="20"/>
                </w:rPr>
                <w:t>entity.name</w:t>
              </w:r>
            </w:ins>
            <w:ins w:id="860" w:author="Gregorio Canal" w:date="2019-04-24T10:48:00Z">
              <w:r w:rsidR="00425C6F">
                <w:rPr>
                  <w:sz w:val="20"/>
                </w:rPr>
                <w:t xml:space="preserve"> </w:t>
              </w:r>
              <w:r w:rsidR="00425C6F" w:rsidRPr="006C272F">
                <w:rPr>
                  <w:sz w:val="20"/>
                </w:rPr>
                <w:t xml:space="preserve">(Note </w:t>
              </w:r>
              <w:r w:rsidR="00425C6F">
                <w:rPr>
                  <w:sz w:val="20"/>
                </w:rPr>
                <w:t>2</w:t>
              </w:r>
              <w:r w:rsidR="00425C6F" w:rsidRPr="006C272F">
                <w:rPr>
                  <w:sz w:val="20"/>
                </w:rPr>
                <w:t>)</w:t>
              </w:r>
            </w:ins>
          </w:p>
        </w:tc>
        <w:tc>
          <w:tcPr>
            <w:tcW w:w="6410" w:type="dxa"/>
          </w:tcPr>
          <w:p w14:paraId="79806FAB" w14:textId="51EABFCB" w:rsidR="00E816F9" w:rsidRPr="009C3F20" w:rsidRDefault="00E816F9" w:rsidP="00E816F9">
            <w:pPr>
              <w:pStyle w:val="Corpotesto"/>
              <w:rPr>
                <w:ins w:id="861" w:author="Gregorio Canal" w:date="2019-04-23T16:01:00Z"/>
                <w:sz w:val="20"/>
              </w:rPr>
            </w:pPr>
            <w:proofErr w:type="spellStart"/>
            <w:ins w:id="862"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863" w:author="Gregorio Canal" w:date="2019-04-23T16:02:00Z"/>
        </w:trPr>
        <w:tc>
          <w:tcPr>
            <w:tcW w:w="3285" w:type="dxa"/>
          </w:tcPr>
          <w:p w14:paraId="4D069EC8" w14:textId="0AF00BB0" w:rsidR="009C3F20" w:rsidRPr="009C3F20" w:rsidRDefault="009C3F20" w:rsidP="009C3F20">
            <w:pPr>
              <w:pStyle w:val="Corpotesto"/>
              <w:rPr>
                <w:ins w:id="864" w:author="Gregorio Canal" w:date="2019-04-23T16:02:00Z"/>
                <w:sz w:val="20"/>
              </w:rPr>
            </w:pPr>
            <w:proofErr w:type="spellStart"/>
            <w:ins w:id="865" w:author="Gregorio Canal" w:date="2019-04-23T16:03:00Z">
              <w:r w:rsidRPr="009C3F20">
                <w:rPr>
                  <w:sz w:val="20"/>
                </w:rPr>
                <w:t>entity.description</w:t>
              </w:r>
            </w:ins>
            <w:proofErr w:type="spellEnd"/>
          </w:p>
        </w:tc>
        <w:tc>
          <w:tcPr>
            <w:tcW w:w="6410" w:type="dxa"/>
          </w:tcPr>
          <w:p w14:paraId="12064D2E" w14:textId="4E56BDC9" w:rsidR="009C3F20" w:rsidRPr="009C3F20" w:rsidRDefault="009C3F20" w:rsidP="009C3F20">
            <w:pPr>
              <w:pStyle w:val="Corpotesto"/>
              <w:rPr>
                <w:ins w:id="866" w:author="Gregorio Canal" w:date="2019-04-23T16:02:00Z"/>
                <w:sz w:val="20"/>
              </w:rPr>
            </w:pPr>
            <w:ins w:id="867" w:author="Gregorio Canal" w:date="2019-04-24T10:11:00Z">
              <w:r w:rsidRPr="009C3F20">
                <w:rPr>
                  <w:sz w:val="20"/>
                </w:rPr>
                <w:t>NOT TO BE USED</w:t>
              </w:r>
            </w:ins>
          </w:p>
        </w:tc>
      </w:tr>
      <w:tr w:rsidR="00E816F9" w14:paraId="6220759F" w14:textId="77777777" w:rsidTr="009C3F20">
        <w:trPr>
          <w:trHeight w:val="284"/>
          <w:ins w:id="868" w:author="Gregorio Canal" w:date="2019-04-23T16:02:00Z"/>
        </w:trPr>
        <w:tc>
          <w:tcPr>
            <w:tcW w:w="3285" w:type="dxa"/>
          </w:tcPr>
          <w:p w14:paraId="21F4E673" w14:textId="3FE045AB" w:rsidR="00E816F9" w:rsidRPr="009C3F20" w:rsidRDefault="00E816F9" w:rsidP="00E816F9">
            <w:pPr>
              <w:pStyle w:val="Corpotesto"/>
              <w:rPr>
                <w:ins w:id="869" w:author="Gregorio Canal" w:date="2019-04-23T16:02:00Z"/>
                <w:sz w:val="20"/>
              </w:rPr>
            </w:pPr>
            <w:proofErr w:type="spellStart"/>
            <w:ins w:id="870" w:author="Gregorio Canal" w:date="2019-04-23T16:03:00Z">
              <w:r w:rsidRPr="009C3F20">
                <w:rPr>
                  <w:sz w:val="20"/>
                </w:rPr>
                <w:t>entity.query</w:t>
              </w:r>
            </w:ins>
            <w:proofErr w:type="spellEnd"/>
            <w:ins w:id="871" w:author="Gregorio Canal" w:date="2019-04-24T10:48:00Z">
              <w:r w:rsidR="00425C6F">
                <w:rPr>
                  <w:sz w:val="20"/>
                </w:rPr>
                <w:t xml:space="preserve"> </w:t>
              </w:r>
              <w:r w:rsidR="00425C6F" w:rsidRPr="006C272F">
                <w:rPr>
                  <w:sz w:val="20"/>
                </w:rPr>
                <w:t xml:space="preserve">(Note </w:t>
              </w:r>
              <w:r w:rsidR="00425C6F">
                <w:rPr>
                  <w:sz w:val="20"/>
                </w:rPr>
                <w:t>2</w:t>
              </w:r>
              <w:r w:rsidR="00425C6F" w:rsidRPr="006C272F">
                <w:rPr>
                  <w:sz w:val="20"/>
                </w:rPr>
                <w:t>)</w:t>
              </w:r>
            </w:ins>
          </w:p>
        </w:tc>
        <w:tc>
          <w:tcPr>
            <w:tcW w:w="6410" w:type="dxa"/>
          </w:tcPr>
          <w:p w14:paraId="4B399202" w14:textId="289DFD97" w:rsidR="00E816F9" w:rsidRPr="009C3F20" w:rsidRDefault="00E816F9" w:rsidP="00E816F9">
            <w:pPr>
              <w:pStyle w:val="Corpotesto"/>
              <w:rPr>
                <w:ins w:id="872" w:author="Gregorio Canal" w:date="2019-04-23T16:02:00Z"/>
                <w:sz w:val="20"/>
              </w:rPr>
            </w:pPr>
            <w:proofErr w:type="spellStart"/>
            <w:ins w:id="873"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874" w:author="Gregorio Canal" w:date="2019-04-23T16:02:00Z"/>
        </w:trPr>
        <w:tc>
          <w:tcPr>
            <w:tcW w:w="3285" w:type="dxa"/>
          </w:tcPr>
          <w:p w14:paraId="41F6306D" w14:textId="02ED9884" w:rsidR="00E816F9" w:rsidRPr="009C3F20" w:rsidRDefault="00E816F9" w:rsidP="00E816F9">
            <w:pPr>
              <w:pStyle w:val="Corpotesto"/>
              <w:rPr>
                <w:ins w:id="875" w:author="Gregorio Canal" w:date="2019-04-23T16:02:00Z"/>
                <w:sz w:val="20"/>
              </w:rPr>
            </w:pPr>
            <w:proofErr w:type="spellStart"/>
            <w:ins w:id="876"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877" w:author="Gregorio Canal" w:date="2019-04-23T16:02:00Z"/>
                <w:sz w:val="20"/>
              </w:rPr>
            </w:pPr>
            <w:proofErr w:type="spellStart"/>
            <w:ins w:id="878"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879" w:author="Gregorio Canal" w:date="2019-04-23T16:02:00Z"/>
        </w:trPr>
        <w:tc>
          <w:tcPr>
            <w:tcW w:w="3285" w:type="dxa"/>
          </w:tcPr>
          <w:p w14:paraId="0B4E959F" w14:textId="791393BA" w:rsidR="00E816F9" w:rsidRPr="009C3F20" w:rsidRDefault="00E816F9" w:rsidP="00E816F9">
            <w:pPr>
              <w:pStyle w:val="Corpotesto"/>
              <w:rPr>
                <w:ins w:id="880" w:author="Gregorio Canal" w:date="2019-04-23T16:02:00Z"/>
                <w:sz w:val="20"/>
              </w:rPr>
            </w:pPr>
            <w:proofErr w:type="spellStart"/>
            <w:ins w:id="881"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882" w:author="Gregorio Canal" w:date="2019-04-23T16:02:00Z"/>
                <w:sz w:val="20"/>
              </w:rPr>
            </w:pPr>
            <w:proofErr w:type="spellStart"/>
            <w:ins w:id="883"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884" w:author="Gregorio Canal" w:date="2019-04-23T16:01:00Z"/>
        </w:trPr>
        <w:tc>
          <w:tcPr>
            <w:tcW w:w="3285" w:type="dxa"/>
          </w:tcPr>
          <w:p w14:paraId="56FE0F03" w14:textId="3928A117" w:rsidR="009C3F20" w:rsidRPr="009C3F20" w:rsidRDefault="009C3F20" w:rsidP="009C3F20">
            <w:pPr>
              <w:pStyle w:val="Corpotesto"/>
              <w:rPr>
                <w:ins w:id="885" w:author="Gregorio Canal" w:date="2019-04-23T16:01:00Z"/>
                <w:sz w:val="20"/>
              </w:rPr>
            </w:pPr>
            <w:ins w:id="886"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887" w:author="Gregorio Canal" w:date="2019-04-23T16:01:00Z"/>
                <w:sz w:val="20"/>
              </w:rPr>
            </w:pPr>
            <w:proofErr w:type="spellStart"/>
            <w:ins w:id="888" w:author="Gregorio Canal" w:date="2019-04-24T10:14:00Z">
              <w:r w:rsidRPr="009C3F20">
                <w:rPr>
                  <w:sz w:val="20"/>
                </w:rPr>
                <w:t>ParticipantObjectIdentification.ParticipantObjectDetail@value</w:t>
              </w:r>
            </w:ins>
            <w:proofErr w:type="spellEnd"/>
          </w:p>
        </w:tc>
      </w:tr>
    </w:tbl>
    <w:p w14:paraId="21840CFF" w14:textId="221A2253" w:rsidR="00D001FA" w:rsidRDefault="00425C6F" w:rsidP="00D001FA">
      <w:pPr>
        <w:pStyle w:val="Corpotesto"/>
        <w:rPr>
          <w:ins w:id="889" w:author="Gregorio Canal" w:date="2019-04-24T10:49:00Z"/>
          <w:sz w:val="18"/>
          <w:szCs w:val="18"/>
        </w:rPr>
      </w:pPr>
      <w:ins w:id="890" w:author="Gregorio Canal" w:date="2019-04-24T10:48:00Z">
        <w:r w:rsidRPr="00425C6F">
          <w:rPr>
            <w:sz w:val="18"/>
            <w:szCs w:val="18"/>
            <w:rPrChange w:id="891" w:author="Gregorio Canal" w:date="2019-04-24T10:49:00Z">
              <w:rPr>
                <w:sz w:val="20"/>
              </w:rPr>
            </w:rPrChange>
          </w:rPr>
          <w:t>Note 1</w:t>
        </w:r>
      </w:ins>
      <w:ins w:id="892" w:author="Gregorio Canal" w:date="2019-04-24T10:49:00Z">
        <w:r w:rsidRPr="00425C6F">
          <w:rPr>
            <w:sz w:val="18"/>
            <w:szCs w:val="18"/>
            <w:rPrChange w:id="893" w:author="Gregorio Canal" w:date="2019-04-24T10:49:00Z">
              <w:rPr>
                <w:sz w:val="20"/>
              </w:rPr>
            </w:rPrChange>
          </w:rPr>
          <w:t>:</w:t>
        </w:r>
      </w:ins>
      <w:ins w:id="894" w:author="Gregorio Canal" w:date="2019-04-24T10:39:00Z">
        <w:r w:rsidR="00D001FA" w:rsidRPr="00425C6F">
          <w:rPr>
            <w:sz w:val="18"/>
            <w:szCs w:val="18"/>
            <w:rPrChange w:id="895" w:author="Gregorio Canal" w:date="2019-04-24T10:49:00Z">
              <w:rPr/>
            </w:rPrChange>
          </w:rPr>
          <w:t xml:space="preserve"> The </w:t>
        </w:r>
        <w:proofErr w:type="spellStart"/>
        <w:r w:rsidR="00D001FA" w:rsidRPr="00425C6F">
          <w:rPr>
            <w:sz w:val="18"/>
            <w:szCs w:val="18"/>
            <w:rPrChange w:id="896" w:author="Gregorio Canal" w:date="2019-04-24T10:49:00Z">
              <w:rPr/>
            </w:rPrChange>
          </w:rPr>
          <w:t>ActiveParticipant.RoleIDCode</w:t>
        </w:r>
        <w:proofErr w:type="spellEnd"/>
        <w:r w:rsidR="00D001FA" w:rsidRPr="00425C6F">
          <w:rPr>
            <w:sz w:val="18"/>
            <w:szCs w:val="18"/>
            <w:rPrChange w:id="897" w:author="Gregorio Canal" w:date="2019-04-24T10:49:00Z">
              <w:rPr/>
            </w:rPrChange>
          </w:rPr>
          <w:t xml:space="preserve"> shall be mapped in the </w:t>
        </w:r>
        <w:proofErr w:type="spellStart"/>
        <w:r w:rsidR="00D001FA" w:rsidRPr="00425C6F">
          <w:rPr>
            <w:sz w:val="18"/>
            <w:szCs w:val="18"/>
            <w:rPrChange w:id="898" w:author="Gregorio Canal" w:date="2019-04-24T10:49:00Z">
              <w:rPr/>
            </w:rPrChange>
          </w:rPr>
          <w:t>agent.role</w:t>
        </w:r>
        <w:proofErr w:type="spellEnd"/>
        <w:r w:rsidR="00D001FA" w:rsidRPr="00425C6F">
          <w:rPr>
            <w:sz w:val="18"/>
            <w:szCs w:val="18"/>
            <w:rPrChange w:id="899" w:author="Gregorio Canal" w:date="2019-04-24T10:49:00Z">
              <w:rPr/>
            </w:rPrChange>
          </w:rPr>
          <w:t xml:space="preserve"> element, if the code is known by the ARR as a type should be mapped in the </w:t>
        </w:r>
        <w:proofErr w:type="spellStart"/>
        <w:r w:rsidR="00D001FA" w:rsidRPr="00425C6F">
          <w:rPr>
            <w:sz w:val="18"/>
            <w:szCs w:val="18"/>
            <w:rPrChange w:id="900" w:author="Gregorio Canal" w:date="2019-04-24T10:49:00Z">
              <w:rPr/>
            </w:rPrChange>
          </w:rPr>
          <w:t>agent.type</w:t>
        </w:r>
        <w:proofErr w:type="spellEnd"/>
        <w:r w:rsidR="00D001FA" w:rsidRPr="00425C6F">
          <w:rPr>
            <w:sz w:val="18"/>
            <w:szCs w:val="18"/>
            <w:rPrChange w:id="901" w:author="Gregorio Canal" w:date="2019-04-24T10:49:00Z">
              <w:rPr/>
            </w:rPrChange>
          </w:rPr>
          <w:t xml:space="preserve"> element instead.</w:t>
        </w:r>
      </w:ins>
    </w:p>
    <w:p w14:paraId="5FA39DFF" w14:textId="5977A18B" w:rsidR="00425C6F" w:rsidRPr="00425C6F" w:rsidRDefault="00425C6F" w:rsidP="00D001FA">
      <w:pPr>
        <w:pStyle w:val="Corpotesto"/>
        <w:rPr>
          <w:ins w:id="902" w:author="Gregorio Canal" w:date="2019-04-24T10:39:00Z"/>
          <w:sz w:val="18"/>
          <w:szCs w:val="18"/>
          <w:rPrChange w:id="903" w:author="Gregorio Canal" w:date="2019-04-24T10:49:00Z">
            <w:rPr>
              <w:ins w:id="904" w:author="Gregorio Canal" w:date="2019-04-24T10:39:00Z"/>
            </w:rPr>
          </w:rPrChange>
        </w:rPr>
      </w:pPr>
      <w:ins w:id="905" w:author="Gregorio Canal" w:date="2019-04-24T10:49:00Z">
        <w:r w:rsidRPr="006C272F">
          <w:rPr>
            <w:sz w:val="18"/>
            <w:szCs w:val="18"/>
          </w:rPr>
          <w:t xml:space="preserve">Note </w:t>
        </w:r>
        <w:r>
          <w:rPr>
            <w:sz w:val="18"/>
            <w:szCs w:val="18"/>
          </w:rPr>
          <w:t>2</w:t>
        </w:r>
        <w:r w:rsidRPr="006C272F">
          <w:rPr>
            <w:sz w:val="18"/>
            <w:szCs w:val="18"/>
          </w:rPr>
          <w:t xml:space="preserve">: </w:t>
        </w:r>
      </w:ins>
      <w:ins w:id="906" w:author="Gregorio Canal" w:date="2019-04-24T10:50:00Z">
        <w:r>
          <w:rPr>
            <w:sz w:val="18"/>
            <w:szCs w:val="18"/>
          </w:rPr>
          <w:t>Only</w:t>
        </w:r>
      </w:ins>
      <w:ins w:id="907" w:author="Gregorio Canal" w:date="2019-04-24T10:51:00Z">
        <w:r>
          <w:rPr>
            <w:sz w:val="18"/>
            <w:szCs w:val="18"/>
          </w:rPr>
          <w:t xml:space="preserve"> one element between</w:t>
        </w:r>
      </w:ins>
      <w:ins w:id="908" w:author="Gregorio Canal" w:date="2019-04-24T10:50:00Z">
        <w:r>
          <w:rPr>
            <w:sz w:val="18"/>
            <w:szCs w:val="18"/>
          </w:rPr>
          <w:t xml:space="preserve"> entity.name </w:t>
        </w:r>
      </w:ins>
      <w:ins w:id="909" w:author="Gregorio Canal" w:date="2019-04-24T10:51:00Z">
        <w:r>
          <w:rPr>
            <w:sz w:val="18"/>
            <w:szCs w:val="18"/>
          </w:rPr>
          <w:t>and</w:t>
        </w:r>
      </w:ins>
      <w:ins w:id="910" w:author="Gregorio Canal" w:date="2019-04-24T10:50:00Z">
        <w:r>
          <w:rPr>
            <w:sz w:val="18"/>
            <w:szCs w:val="18"/>
          </w:rPr>
          <w:t xml:space="preserve"> </w:t>
        </w:r>
      </w:ins>
      <w:proofErr w:type="spellStart"/>
      <w:ins w:id="911" w:author="Gregorio Canal" w:date="2019-04-24T11:15:00Z">
        <w:r w:rsidR="00B3006D">
          <w:rPr>
            <w:sz w:val="18"/>
            <w:szCs w:val="18"/>
          </w:rPr>
          <w:t>e</w:t>
        </w:r>
      </w:ins>
      <w:ins w:id="912" w:author="Gregorio Canal" w:date="2019-04-24T10:50:00Z">
        <w:r>
          <w:rPr>
            <w:sz w:val="18"/>
            <w:szCs w:val="18"/>
          </w:rPr>
          <w:t>ntity.query</w:t>
        </w:r>
        <w:proofErr w:type="spellEnd"/>
        <w:r>
          <w:rPr>
            <w:sz w:val="18"/>
            <w:szCs w:val="18"/>
          </w:rPr>
          <w:t xml:space="preserve"> shall be used </w:t>
        </w:r>
      </w:ins>
      <w:ins w:id="913" w:author="Gregorio Canal" w:date="2019-04-24T10:51:00Z">
        <w:r>
          <w:rPr>
            <w:sz w:val="18"/>
            <w:szCs w:val="18"/>
          </w:rPr>
          <w:t>in th</w:t>
        </w:r>
      </w:ins>
      <w:ins w:id="914" w:author="Gregorio Canal" w:date="2019-04-24T11:15:00Z">
        <w:r w:rsidR="00B3006D">
          <w:rPr>
            <w:sz w:val="18"/>
            <w:szCs w:val="18"/>
          </w:rPr>
          <w:t>e</w:t>
        </w:r>
      </w:ins>
      <w:ins w:id="915" w:author="Gregorio Canal" w:date="2019-04-24T10:51:00Z">
        <w:r>
          <w:rPr>
            <w:sz w:val="18"/>
            <w:szCs w:val="18"/>
          </w:rPr>
          <w:t xml:space="preserve"> </w:t>
        </w:r>
        <w:proofErr w:type="spellStart"/>
        <w:r>
          <w:rPr>
            <w:sz w:val="18"/>
            <w:szCs w:val="18"/>
          </w:rPr>
          <w:t>AuditEvent</w:t>
        </w:r>
        <w:proofErr w:type="spellEnd"/>
        <w:r>
          <w:rPr>
            <w:sz w:val="18"/>
            <w:szCs w:val="18"/>
          </w:rPr>
          <w:t xml:space="preserve"> </w:t>
        </w:r>
      </w:ins>
      <w:ins w:id="916" w:author="Gregorio Canal" w:date="2019-04-24T11:15:00Z">
        <w:r w:rsidR="00B3006D">
          <w:rPr>
            <w:sz w:val="18"/>
            <w:szCs w:val="18"/>
          </w:rPr>
          <w:t>R</w:t>
        </w:r>
      </w:ins>
      <w:ins w:id="917" w:author="Gregorio Canal" w:date="2019-04-24T10:51:00Z">
        <w:r>
          <w:rPr>
            <w:sz w:val="18"/>
            <w:szCs w:val="18"/>
          </w:rPr>
          <w:t>esource</w:t>
        </w:r>
      </w:ins>
    </w:p>
    <w:p w14:paraId="5D0A1E0F" w14:textId="1F9DE832" w:rsidR="00A54A88" w:rsidRPr="00273141" w:rsidRDefault="00022104" w:rsidP="008F4598">
      <w:pPr>
        <w:pStyle w:val="Corpotesto"/>
      </w:pPr>
      <w:ins w:id="918" w:author="Gregorio Canal" w:date="2019-04-24T12:12:00Z">
        <w:r>
          <w:t>This table has not the aim to resolve the dissonance between t</w:t>
        </w:r>
      </w:ins>
      <w:ins w:id="919" w:author="Gregorio Canal" w:date="2019-04-24T12:34:00Z">
        <w:r w:rsidR="00C33C45">
          <w:t xml:space="preserve">he </w:t>
        </w:r>
        <w:proofErr w:type="spellStart"/>
        <w:r w:rsidR="00C33C45">
          <w:t>AuditEvent</w:t>
        </w:r>
        <w:proofErr w:type="spellEnd"/>
        <w:r w:rsidR="00C33C45">
          <w:t xml:space="preserve"> </w:t>
        </w:r>
      </w:ins>
      <w:ins w:id="920" w:author="Gregorio Canal" w:date="2019-04-24T12:35:00Z">
        <w:r w:rsidR="00C33C45">
          <w:t xml:space="preserve">FHIR </w:t>
        </w:r>
      </w:ins>
      <w:ins w:id="921" w:author="Gregorio Canal" w:date="2019-04-24T12:34:00Z">
        <w:r w:rsidR="00C33C45">
          <w:t>Resource and</w:t>
        </w:r>
      </w:ins>
      <w:ins w:id="922" w:author="Gregorio Canal" w:date="2019-04-24T12:35:00Z">
        <w:r w:rsidR="00C33C45">
          <w:t xml:space="preserve"> </w:t>
        </w:r>
        <w:proofErr w:type="spellStart"/>
        <w:r w:rsidR="00C33C45">
          <w:t>tha</w:t>
        </w:r>
        <w:proofErr w:type="spellEnd"/>
        <w:r w:rsidR="00C33C45">
          <w:t xml:space="preserve"> </w:t>
        </w:r>
        <w:proofErr w:type="spellStart"/>
        <w:r w:rsidR="00C33C45">
          <w:t>AuditMessage</w:t>
        </w:r>
        <w:proofErr w:type="spellEnd"/>
        <w:r w:rsidR="00C33C45">
          <w:t xml:space="preserve"> DICOM message but to ensure interoperability between this two data models.</w:t>
        </w:r>
      </w:ins>
    </w:p>
    <w:p w14:paraId="110AF166" w14:textId="47431725" w:rsidR="00C61521" w:rsidRPr="00273141" w:rsidRDefault="00C61521" w:rsidP="00C03CC6">
      <w:pPr>
        <w:pStyle w:val="Titolo6"/>
        <w:rPr>
          <w:noProof w:val="0"/>
        </w:rPr>
      </w:pPr>
      <w:bookmarkStart w:id="923" w:name="_Toc488241162"/>
      <w:r w:rsidRPr="00273141">
        <w:rPr>
          <w:noProof w:val="0"/>
        </w:rPr>
        <w:t>3.81.4.2.2.</w:t>
      </w:r>
      <w:del w:id="924" w:author="Gregorio Canal" w:date="2019-04-02T12:51:00Z">
        <w:r w:rsidRPr="00273141" w:rsidDel="000A2754">
          <w:rPr>
            <w:noProof w:val="0"/>
          </w:rPr>
          <w:delText xml:space="preserve">1 </w:delText>
        </w:r>
      </w:del>
      <w:ins w:id="925"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923"/>
    </w:p>
    <w:p w14:paraId="6BDB9E6F" w14:textId="26C448B1"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proofErr w:type="spellStart"/>
      <w:r w:rsidRPr="00273141">
        <w:t>AuditEvent</w:t>
      </w:r>
      <w:proofErr w:type="spellEnd"/>
      <w:r w:rsidRPr="00273141">
        <w:t xml:space="preserve"> FHIR resources.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926" w:name="_Toc488241163"/>
      <w:r w:rsidRPr="00273141">
        <w:rPr>
          <w:noProof w:val="0"/>
        </w:rPr>
        <w:t>3.81.4.2.3 Expected Actions</w:t>
      </w:r>
      <w:bookmarkEnd w:id="926"/>
    </w:p>
    <w:p w14:paraId="686CC1A4" w14:textId="76D9FBCE"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resources.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927" w:name="_Toc488241164"/>
      <w:r w:rsidRPr="00273141">
        <w:rPr>
          <w:noProof w:val="0"/>
        </w:rPr>
        <w:t>3.81.5 Security Considerations</w:t>
      </w:r>
      <w:bookmarkEnd w:id="927"/>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928" w:name="_Toc488241165"/>
      <w:r w:rsidRPr="00273141">
        <w:rPr>
          <w:noProof w:val="0"/>
        </w:rPr>
        <w:t>3.81.5.1 Security Audit Considerations</w:t>
      </w:r>
      <w:bookmarkEnd w:id="928"/>
    </w:p>
    <w:p w14:paraId="35313E9F" w14:textId="3CE950BB" w:rsidR="00C61521" w:rsidRPr="00273141" w:rsidRDefault="009B0563" w:rsidP="002C03C4">
      <w:pPr>
        <w:pStyle w:val="Corpotesto"/>
      </w:pPr>
      <w:bookmarkStart w:id="929" w:name="_Toc323846446"/>
      <w:bookmarkStart w:id="930" w:name="_Toc330471360"/>
      <w:bookmarkStart w:id="931" w:name="_Toc367356497"/>
      <w:bookmarkEnd w:id="476"/>
      <w:bookmarkEnd w:id="477"/>
      <w:bookmarkEnd w:id="478"/>
      <w:bookmarkEnd w:id="479"/>
      <w:bookmarkEnd w:id="480"/>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2"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932" w:name="_Toc488241166"/>
      <w:r w:rsidRPr="00273141">
        <w:rPr>
          <w:noProof w:val="0"/>
        </w:rPr>
        <w:lastRenderedPageBreak/>
        <w:t>3.82 Retrieve Syslog Event</w:t>
      </w:r>
      <w:bookmarkEnd w:id="932"/>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933" w:name="_Toc488241167"/>
      <w:r w:rsidRPr="00273141">
        <w:rPr>
          <w:noProof w:val="0"/>
        </w:rPr>
        <w:t>3.82.1 Scope</w:t>
      </w:r>
      <w:bookmarkEnd w:id="929"/>
      <w:bookmarkEnd w:id="930"/>
      <w:bookmarkEnd w:id="931"/>
      <w:bookmarkEnd w:id="933"/>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996DAE" w:rsidRDefault="00996DAE"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996DAE" w:rsidRDefault="00996DAE"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996DAE" w:rsidRDefault="00996DAE"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996DAE" w:rsidRDefault="00996DAE"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996DAE" w:rsidRDefault="00996DAE"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996DAE" w:rsidRDefault="00996DAE"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934" w:name="_Toc323846447"/>
      <w:bookmarkStart w:id="935" w:name="_Toc330471361"/>
      <w:bookmarkStart w:id="936" w:name="_Toc367356498"/>
      <w:bookmarkStart w:id="937" w:name="_Toc488241168"/>
      <w:r w:rsidRPr="00273141">
        <w:rPr>
          <w:noProof w:val="0"/>
        </w:rPr>
        <w:t>3.82.2 Use-case Roles</w:t>
      </w:r>
      <w:bookmarkEnd w:id="934"/>
      <w:bookmarkEnd w:id="935"/>
      <w:bookmarkEnd w:id="936"/>
      <w:bookmarkEnd w:id="937"/>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938" w:name="_Toc323846448"/>
      <w:bookmarkStart w:id="939" w:name="_Toc330471362"/>
      <w:bookmarkStart w:id="940" w:name="_Toc367356499"/>
      <w:bookmarkStart w:id="941" w:name="_Toc488241169"/>
      <w:r w:rsidRPr="00273141">
        <w:rPr>
          <w:noProof w:val="0"/>
        </w:rPr>
        <w:t>3.82.3 Referenced Standard</w:t>
      </w:r>
      <w:bookmarkEnd w:id="938"/>
      <w:bookmarkEnd w:id="939"/>
      <w:bookmarkEnd w:id="940"/>
      <w:bookmarkEnd w:id="941"/>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942" w:name="_Toc323846449"/>
      <w:bookmarkStart w:id="943" w:name="_Toc330471363"/>
      <w:bookmarkStart w:id="944" w:name="_Toc367356500"/>
      <w:bookmarkStart w:id="945" w:name="_Toc488241170"/>
      <w:r w:rsidRPr="00273141">
        <w:rPr>
          <w:noProof w:val="0"/>
        </w:rPr>
        <w:lastRenderedPageBreak/>
        <w:t>3.82.4 Interaction Diagram</w:t>
      </w:r>
      <w:bookmarkEnd w:id="942"/>
      <w:bookmarkEnd w:id="943"/>
      <w:bookmarkEnd w:id="944"/>
      <w:bookmarkEnd w:id="945"/>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996DAE" w:rsidRPr="007C1AAC" w:rsidRDefault="00996DAE"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996DAE" w:rsidRPr="007C1AAC" w:rsidRDefault="00996DAE"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996DAE" w:rsidRPr="007C1AAC" w:rsidRDefault="00996DAE"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996DAE" w:rsidRPr="007C1AAC" w:rsidRDefault="00996DAE"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996DAE" w:rsidRPr="007C1AAC" w:rsidRDefault="00996DAE"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996DAE" w:rsidRPr="007C1AAC" w:rsidRDefault="00996DAE"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996DAE" w:rsidRPr="007C1AAC" w:rsidRDefault="00996DAE"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996DAE" w:rsidRPr="007C1AAC" w:rsidRDefault="00996DAE"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946" w:name="_Toc488241171"/>
      <w:r w:rsidRPr="00273141">
        <w:rPr>
          <w:noProof w:val="0"/>
        </w:rPr>
        <w:t>3.82.4.1 Retrieve Syslog Event Request Message</w:t>
      </w:r>
      <w:bookmarkEnd w:id="946"/>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947" w:name="_Toc488241172"/>
      <w:r w:rsidRPr="00273141">
        <w:rPr>
          <w:noProof w:val="0"/>
        </w:rPr>
        <w:t>3.82.4.1.1 Trigger Events</w:t>
      </w:r>
      <w:bookmarkEnd w:id="947"/>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948" w:name="_Toc488241173"/>
      <w:r w:rsidRPr="00273141">
        <w:rPr>
          <w:noProof w:val="0"/>
        </w:rPr>
        <w:t>3.82.4.1.2 Message Semantics</w:t>
      </w:r>
      <w:bookmarkEnd w:id="948"/>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949" w:name="_Toc488241174"/>
      <w:r w:rsidRPr="00273141">
        <w:rPr>
          <w:noProof w:val="0"/>
        </w:rPr>
        <w:t>3.82.4.1.2.1</w:t>
      </w:r>
      <w:r w:rsidRPr="00273141">
        <w:rPr>
          <w:noProof w:val="0"/>
        </w:rPr>
        <w:tab/>
        <w:t>Date Search Parameters</w:t>
      </w:r>
      <w:bookmarkEnd w:id="949"/>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950" w:name="_Toc488241175"/>
      <w:r w:rsidRPr="00273141">
        <w:rPr>
          <w:noProof w:val="0"/>
        </w:rPr>
        <w:t>3.82.4.1.2.2</w:t>
      </w:r>
      <w:r w:rsidRPr="00273141">
        <w:rPr>
          <w:noProof w:val="0"/>
        </w:rPr>
        <w:tab/>
        <w:t>Additional Search Parameters</w:t>
      </w:r>
      <w:bookmarkEnd w:id="950"/>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951" w:name="_Toc488241176"/>
      <w:r w:rsidRPr="00273141">
        <w:rPr>
          <w:noProof w:val="0"/>
        </w:rPr>
        <w:t>3.82.4.1.3 Expected Actions</w:t>
      </w:r>
      <w:bookmarkEnd w:id="951"/>
    </w:p>
    <w:p w14:paraId="66DD9F23" w14:textId="44DEDF57" w:rsidR="00C61521" w:rsidRPr="00273141" w:rsidRDefault="00B10BE0" w:rsidP="003D1557">
      <w:pPr>
        <w:pStyle w:val="Corpotesto"/>
        <w:rPr>
          <w:iCs/>
        </w:rPr>
      </w:pPr>
      <w:r w:rsidRPr="00273141">
        <w:rPr>
          <w:iCs/>
        </w:rPr>
        <w:t xml:space="preserve">The Audit Record Repository (ARR)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952" w:name="_Toc488241177"/>
      <w:r w:rsidRPr="00273141">
        <w:rPr>
          <w:noProof w:val="0"/>
        </w:rPr>
        <w:t>3.82.4.2 Syslog Event Response Message</w:t>
      </w:r>
      <w:bookmarkEnd w:id="952"/>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953" w:name="_Toc488241178"/>
      <w:r w:rsidRPr="00273141">
        <w:rPr>
          <w:noProof w:val="0"/>
        </w:rPr>
        <w:t>3.82.4.2.1 Trigger Events</w:t>
      </w:r>
      <w:bookmarkEnd w:id="953"/>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954" w:name="_Toc488241179"/>
      <w:r w:rsidRPr="00273141">
        <w:rPr>
          <w:noProof w:val="0"/>
        </w:rPr>
        <w:t>3.82.4.2.2 Message Semantics</w:t>
      </w:r>
      <w:bookmarkEnd w:id="954"/>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955" w:name="_Toc488241180"/>
      <w:r w:rsidRPr="00273141">
        <w:rPr>
          <w:noProof w:val="0"/>
        </w:rPr>
        <w:t>3.82.4.2.2.1 JSON encoded array of Syslog Messages</w:t>
      </w:r>
      <w:bookmarkEnd w:id="955"/>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956" w:name="_Toc488241181"/>
      <w:bookmarkStart w:id="957" w:name="_Toc330471364"/>
      <w:bookmarkStart w:id="958" w:name="_Toc367356501"/>
      <w:r w:rsidRPr="00273141">
        <w:rPr>
          <w:noProof w:val="0"/>
        </w:rPr>
        <w:t>3.82.4.2.3 Expected Actions</w:t>
      </w:r>
      <w:bookmarkEnd w:id="956"/>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959" w:name="_Toc488241182"/>
      <w:r w:rsidRPr="00273141">
        <w:rPr>
          <w:noProof w:val="0"/>
        </w:rPr>
        <w:t>3.82.5 Security Considerations</w:t>
      </w:r>
      <w:bookmarkEnd w:id="957"/>
      <w:bookmarkEnd w:id="958"/>
      <w:bookmarkEnd w:id="959"/>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960" w:name="_Toc323846450"/>
    </w:p>
    <w:p w14:paraId="5B1A72DB" w14:textId="77777777" w:rsidR="00C61521" w:rsidRPr="00273141" w:rsidRDefault="00C61521" w:rsidP="008D693A">
      <w:pPr>
        <w:pStyle w:val="Titolo4"/>
        <w:rPr>
          <w:noProof w:val="0"/>
        </w:rPr>
      </w:pPr>
      <w:bookmarkStart w:id="961" w:name="_Toc488241183"/>
      <w:r w:rsidRPr="00273141">
        <w:rPr>
          <w:noProof w:val="0"/>
        </w:rPr>
        <w:t>3.82.5.1 Security Audit Considerations</w:t>
      </w:r>
      <w:bookmarkEnd w:id="961"/>
    </w:p>
    <w:bookmarkEnd w:id="960"/>
    <w:p w14:paraId="0438F79B" w14:textId="77777777" w:rsidR="00BC46FE" w:rsidRDefault="00137A50" w:rsidP="00597DB2">
      <w:pPr>
        <w:pStyle w:val="Corpotesto"/>
        <w:rPr>
          <w:ins w:id="962" w:author="Gregorio Canal" w:date="2019-04-16T16:00:00Z"/>
        </w:rPr>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w:t>
      </w:r>
      <w:r w:rsidRPr="00273141">
        <w:lastRenderedPageBreak/>
        <w:t xml:space="preserve">created when an Audit Log is used. See </w:t>
      </w:r>
      <w:hyperlink r:id="rId41"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77777777" w:rsidR="00BC46FE" w:rsidRDefault="00BC46FE" w:rsidP="00597DB2">
      <w:pPr>
        <w:pStyle w:val="Corpotesto"/>
        <w:rPr>
          <w:ins w:id="963" w:author="Gregorio Canal" w:date="2019-04-16T16:00:00Z"/>
        </w:rPr>
      </w:pPr>
    </w:p>
    <w:p w14:paraId="25976CC2" w14:textId="60651F2F" w:rsidR="00BC46FE" w:rsidRPr="00273141" w:rsidRDefault="00BC46FE" w:rsidP="00BC46FE">
      <w:pPr>
        <w:pStyle w:val="Titolo2"/>
        <w:rPr>
          <w:ins w:id="964" w:author="Gregorio Canal" w:date="2019-04-16T16:00:00Z"/>
          <w:noProof w:val="0"/>
        </w:rPr>
      </w:pPr>
      <w:ins w:id="965" w:author="Gregorio Canal" w:date="2019-04-16T16:00:00Z">
        <w:r w:rsidRPr="00273141">
          <w:rPr>
            <w:noProof w:val="0"/>
          </w:rPr>
          <w:t>3.</w:t>
        </w:r>
        <w:r>
          <w:rPr>
            <w:noProof w:val="0"/>
          </w:rPr>
          <w:t>XX</w:t>
        </w:r>
        <w:r w:rsidRPr="00273141">
          <w:rPr>
            <w:noProof w:val="0"/>
          </w:rPr>
          <w:t xml:space="preserve"> </w:t>
        </w:r>
        <w:r>
          <w:rPr>
            <w:noProof w:val="0"/>
          </w:rPr>
          <w:t>Send</w:t>
        </w:r>
        <w:r w:rsidRPr="00273141">
          <w:rPr>
            <w:noProof w:val="0"/>
          </w:rPr>
          <w:t xml:space="preserve"> ATNA </w:t>
        </w:r>
        <w:proofErr w:type="spellStart"/>
        <w:r w:rsidRPr="00273141">
          <w:rPr>
            <w:noProof w:val="0"/>
          </w:rPr>
          <w:t>AuditEvent</w:t>
        </w:r>
        <w:proofErr w:type="spellEnd"/>
        <w:r w:rsidRPr="00273141">
          <w:rPr>
            <w:noProof w:val="0"/>
          </w:rPr>
          <w:t xml:space="preserve"> [ITI-</w:t>
        </w:r>
      </w:ins>
      <w:ins w:id="966" w:author="Gregorio Canal" w:date="2019-04-16T16:01:00Z">
        <w:r>
          <w:rPr>
            <w:noProof w:val="0"/>
          </w:rPr>
          <w:t>XX</w:t>
        </w:r>
      </w:ins>
      <w:ins w:id="967" w:author="Gregorio Canal" w:date="2019-04-16T16:00:00Z">
        <w:r w:rsidRPr="00273141">
          <w:rPr>
            <w:noProof w:val="0"/>
          </w:rPr>
          <w:t>]</w:t>
        </w:r>
      </w:ins>
    </w:p>
    <w:p w14:paraId="144F04DC" w14:textId="4E2DD741" w:rsidR="00BC46FE" w:rsidRPr="00273141" w:rsidRDefault="00BC46FE" w:rsidP="000243AA">
      <w:pPr>
        <w:pStyle w:val="Corpotesto"/>
        <w:rPr>
          <w:ins w:id="968" w:author="Gregorio Canal" w:date="2019-04-16T16:00:00Z"/>
        </w:rPr>
      </w:pPr>
      <w:ins w:id="969" w:author="Gregorio Canal" w:date="2019-04-16T16:00:00Z">
        <w:r w:rsidRPr="00273141">
          <w:t xml:space="preserve">This transaction supports the </w:t>
        </w:r>
      </w:ins>
      <w:ins w:id="970" w:author="Gregorio Canal" w:date="2019-04-16T16:06:00Z">
        <w:r>
          <w:t>create</w:t>
        </w:r>
      </w:ins>
      <w:ins w:id="971" w:author="Gregorio Canal" w:date="2019-04-16T16:07:00Z">
        <w:r>
          <w:t xml:space="preserve"> (see </w:t>
        </w:r>
      </w:ins>
      <w:ins w:id="972" w:author="Gregorio Canal" w:date="2019-04-16T16:08:00Z">
        <w:r>
          <w:fldChar w:fldCharType="begin"/>
        </w:r>
        <w:r>
          <w:instrText xml:space="preserve"> HYPERLINK "</w:instrText>
        </w:r>
      </w:ins>
      <w:ins w:id="973" w:author="Gregorio Canal" w:date="2019-04-16T16:07:00Z">
        <w:r w:rsidRPr="00BC46FE">
          <w:instrText>https://www.hl7.org/fhir/R4/http.html#create</w:instrText>
        </w:r>
      </w:ins>
      <w:ins w:id="974" w:author="Gregorio Canal" w:date="2019-04-16T16:08:00Z">
        <w:r>
          <w:instrText xml:space="preserve">" </w:instrText>
        </w:r>
        <w:r>
          <w:fldChar w:fldCharType="separate"/>
        </w:r>
      </w:ins>
      <w:ins w:id="975" w:author="Gregorio Canal" w:date="2019-04-16T16:07:00Z">
        <w:r w:rsidRPr="00756C4D">
          <w:rPr>
            <w:rStyle w:val="Collegamentoipertestuale"/>
          </w:rPr>
          <w:t>https://www.hl7.org/fhir/R4/http.html#create</w:t>
        </w:r>
      </w:ins>
      <w:ins w:id="976" w:author="Gregorio Canal" w:date="2019-04-16T16:08:00Z">
        <w:r>
          <w:fldChar w:fldCharType="end"/>
        </w:r>
        <w:r>
          <w:t xml:space="preserve"> </w:t>
        </w:r>
      </w:ins>
      <w:ins w:id="977" w:author="Gregorio Canal" w:date="2019-04-16T16:07:00Z">
        <w:r>
          <w:t>)</w:t>
        </w:r>
      </w:ins>
      <w:ins w:id="978" w:author="Gregorio Canal" w:date="2019-04-16T16:06:00Z">
        <w:r>
          <w:t xml:space="preserve"> and transaction/batch </w:t>
        </w:r>
      </w:ins>
      <w:ins w:id="979" w:author="Gregorio Canal" w:date="2019-04-16T16:08:00Z">
        <w:r>
          <w:t xml:space="preserve">( see </w:t>
        </w:r>
        <w:r>
          <w:fldChar w:fldCharType="begin"/>
        </w:r>
        <w:r>
          <w:instrText xml:space="preserve"> HYPERLINK "</w:instrText>
        </w:r>
        <w:r w:rsidRPr="00BC46FE">
          <w:instrText>https://www.hl7.org/fhir/R4/http.html#transaction</w:instrText>
        </w:r>
        <w:r>
          <w:instrText xml:space="preserve">" </w:instrText>
        </w:r>
        <w:r>
          <w:fldChar w:fldCharType="separate"/>
        </w:r>
        <w:r w:rsidRPr="00756C4D">
          <w:rPr>
            <w:rStyle w:val="Collegamentoipertestuale"/>
          </w:rPr>
          <w:t>https://www.hl7.org/fhir/R4/http.html#transaction</w:t>
        </w:r>
        <w:r>
          <w:fldChar w:fldCharType="end"/>
        </w:r>
        <w:r>
          <w:t xml:space="preserve"> ) </w:t>
        </w:r>
      </w:ins>
      <w:ins w:id="980" w:author="Gregorio Canal" w:date="2019-04-16T16:06:00Z">
        <w:r>
          <w:t xml:space="preserve">interactions </w:t>
        </w:r>
      </w:ins>
      <w:ins w:id="981" w:author="Gregorio Canal" w:date="2019-04-16T16:08:00Z">
        <w:r>
          <w:t>in orde</w:t>
        </w:r>
      </w:ins>
      <w:ins w:id="982" w:author="Gregorio Canal" w:date="2019-04-16T16:09:00Z">
        <w:r>
          <w:t xml:space="preserve">r to post </w:t>
        </w:r>
      </w:ins>
      <w:ins w:id="983" w:author="Gregorio Canal" w:date="2019-04-16T16:00:00Z">
        <w:r w:rsidRPr="00273141">
          <w:t xml:space="preserve">ATNA audit record </w:t>
        </w:r>
      </w:ins>
      <w:ins w:id="984" w:author="Gregorio Canal" w:date="2019-04-16T16:05:00Z">
        <w:r>
          <w:t xml:space="preserve">as </w:t>
        </w:r>
        <w:proofErr w:type="spellStart"/>
        <w:r>
          <w:t>AuditEve</w:t>
        </w:r>
      </w:ins>
      <w:ins w:id="985" w:author="Gregorio Canal" w:date="2019-04-16T16:07:00Z">
        <w:r>
          <w:t>n</w:t>
        </w:r>
      </w:ins>
      <w:ins w:id="986" w:author="Gregorio Canal" w:date="2019-04-16T16:05:00Z">
        <w:r>
          <w:t>t</w:t>
        </w:r>
        <w:proofErr w:type="spellEnd"/>
        <w:r>
          <w:t xml:space="preserve"> resources </w:t>
        </w:r>
      </w:ins>
      <w:ins w:id="987" w:author="Gregorio Canal" w:date="2019-04-16T16:09:00Z">
        <w:r>
          <w:t>to an</w:t>
        </w:r>
      </w:ins>
      <w:ins w:id="988" w:author="Gregorio Canal" w:date="2019-04-16T16:00:00Z">
        <w:r w:rsidRPr="00273141">
          <w:t xml:space="preserve"> Audit Record Repository</w:t>
        </w:r>
      </w:ins>
      <w:ins w:id="989" w:author="Gregorio Canal" w:date="2019-04-16T16:09:00Z">
        <w:r>
          <w:t>.</w:t>
        </w:r>
      </w:ins>
      <w:ins w:id="990" w:author="Gregorio Canal" w:date="2019-04-16T16:00:00Z">
        <w:r w:rsidRPr="00273141">
          <w:t xml:space="preserve"> This transaction enables an Audit </w:t>
        </w:r>
      </w:ins>
      <w:ins w:id="991" w:author="Gregorio Canal" w:date="2019-04-16T16:09:00Z">
        <w:r>
          <w:t>Sender</w:t>
        </w:r>
      </w:ins>
      <w:ins w:id="992" w:author="Gregorio Canal" w:date="2019-04-16T16:00:00Z">
        <w:r w:rsidRPr="00273141">
          <w:t xml:space="preserve"> to </w:t>
        </w:r>
      </w:ins>
      <w:ins w:id="993" w:author="Gregorio Canal" w:date="2019-04-16T16:09:00Z">
        <w:r>
          <w:t>post</w:t>
        </w:r>
      </w:ins>
      <w:ins w:id="994" w:author="Gregorio Canal" w:date="2019-04-16T16:00:00Z">
        <w:r w:rsidRPr="00273141">
          <w:t xml:space="preserve"> </w:t>
        </w:r>
      </w:ins>
      <w:proofErr w:type="spellStart"/>
      <w:ins w:id="995" w:author="Gregorio Canal" w:date="2019-04-16T16:11:00Z">
        <w:r w:rsidR="000243AA">
          <w:t>A</w:t>
        </w:r>
      </w:ins>
      <w:ins w:id="996" w:author="Gregorio Canal" w:date="2019-04-16T16:00:00Z">
        <w:r w:rsidRPr="00273141">
          <w:t>udit</w:t>
        </w:r>
      </w:ins>
      <w:ins w:id="997" w:author="Gregorio Canal" w:date="2019-04-16T16:09:00Z">
        <w:r w:rsidR="000243AA">
          <w:t>E</w:t>
        </w:r>
      </w:ins>
      <w:ins w:id="998" w:author="Gregorio Canal" w:date="2019-04-16T16:00:00Z">
        <w:r w:rsidRPr="00273141">
          <w:t>vents</w:t>
        </w:r>
      </w:ins>
      <w:proofErr w:type="spellEnd"/>
      <w:ins w:id="999" w:author="Gregorio Canal" w:date="2019-04-16T16:10:00Z">
        <w:r w:rsidR="000243AA">
          <w:t xml:space="preserve"> Resources compliant with what is defined in </w:t>
        </w:r>
      </w:ins>
      <w:ins w:id="1000" w:author="Gregorio Canal" w:date="2019-04-24T12:34:00Z">
        <w:r w:rsidR="00C33C45">
          <w:t>S</w:t>
        </w:r>
      </w:ins>
      <w:ins w:id="1001" w:author="Gregorio Canal" w:date="2019-04-16T16:10:00Z">
        <w:r w:rsidR="000243AA">
          <w:t>ection</w:t>
        </w:r>
      </w:ins>
      <w:ins w:id="1002" w:author="Gregorio Canal" w:date="2019-04-16T16:00:00Z">
        <w:r w:rsidRPr="00273141">
          <w:t xml:space="preserve"> </w:t>
        </w:r>
      </w:ins>
      <w:ins w:id="1003" w:author="Gregorio Canal" w:date="2019-04-24T12:34:00Z">
        <w:r w:rsidR="00C33C45" w:rsidRPr="00273141">
          <w:t>3.81.4.2.2.1</w:t>
        </w:r>
      </w:ins>
      <w:ins w:id="1004" w:author="Gregorio Canal" w:date="2019-04-16T16:11:00Z">
        <w:r w:rsidR="000243AA">
          <w:t xml:space="preserve"> to</w:t>
        </w:r>
      </w:ins>
      <w:ins w:id="1005" w:author="Gregorio Canal" w:date="2019-04-16T16:00:00Z">
        <w:r w:rsidRPr="00273141">
          <w:t xml:space="preserve"> an Audit Record Repositor</w:t>
        </w:r>
      </w:ins>
      <w:ins w:id="1006" w:author="Gregorio Canal" w:date="2019-04-16T16:11:00Z">
        <w:r w:rsidR="000243AA">
          <w:t>y</w:t>
        </w:r>
      </w:ins>
      <w:ins w:id="1007" w:author="Gregorio Canal" w:date="2019-04-16T16:00:00Z">
        <w:r w:rsidRPr="00273141">
          <w:t>.</w:t>
        </w:r>
      </w:ins>
    </w:p>
    <w:p w14:paraId="367A3008" w14:textId="116A816F" w:rsidR="00BC46FE" w:rsidRPr="00273141" w:rsidRDefault="00BC46FE" w:rsidP="00BC46FE">
      <w:pPr>
        <w:pStyle w:val="Titolo3"/>
        <w:rPr>
          <w:ins w:id="1008" w:author="Gregorio Canal" w:date="2019-04-16T16:00:00Z"/>
          <w:noProof w:val="0"/>
        </w:rPr>
      </w:pPr>
      <w:ins w:id="1009" w:author="Gregorio Canal" w:date="2019-04-16T16:00:00Z">
        <w:r w:rsidRPr="00273141">
          <w:rPr>
            <w:noProof w:val="0"/>
          </w:rPr>
          <w:t>3.</w:t>
        </w:r>
      </w:ins>
      <w:ins w:id="1010" w:author="Gregorio Canal" w:date="2019-04-16T16:01:00Z">
        <w:r>
          <w:rPr>
            <w:noProof w:val="0"/>
          </w:rPr>
          <w:t>XX</w:t>
        </w:r>
      </w:ins>
      <w:ins w:id="1011" w:author="Gregorio Canal" w:date="2019-04-16T16:00:00Z">
        <w:r w:rsidRPr="00273141">
          <w:rPr>
            <w:noProof w:val="0"/>
          </w:rPr>
          <w:t>.1 Scope</w:t>
        </w:r>
      </w:ins>
    </w:p>
    <w:p w14:paraId="08918105" w14:textId="77777777" w:rsidR="00BC46FE" w:rsidRPr="00273141" w:rsidRDefault="00BC46FE" w:rsidP="00BC46FE">
      <w:pPr>
        <w:pStyle w:val="Corpotesto"/>
        <w:rPr>
          <w:ins w:id="1012" w:author="Gregorio Canal" w:date="2019-04-16T16:00:00Z"/>
        </w:rPr>
      </w:pPr>
      <w:ins w:id="1013" w:author="Gregorio Canal" w:date="2019-04-16T16:00:00Z">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ins>
    </w:p>
    <w:p w14:paraId="510F55B0" w14:textId="64209C4D" w:rsidR="00BC46FE" w:rsidRPr="00273141" w:rsidRDefault="00BC46FE" w:rsidP="00BC46FE">
      <w:pPr>
        <w:pStyle w:val="Titolo3"/>
        <w:rPr>
          <w:ins w:id="1014" w:author="Gregorio Canal" w:date="2019-04-16T16:00:00Z"/>
          <w:noProof w:val="0"/>
        </w:rPr>
      </w:pPr>
      <w:ins w:id="1015" w:author="Gregorio Canal" w:date="2019-04-16T16:00:00Z">
        <w:r w:rsidRPr="00273141">
          <w:rPr>
            <w:noProof w:val="0"/>
          </w:rPr>
          <w:t>3.</w:t>
        </w:r>
      </w:ins>
      <w:ins w:id="1016" w:author="Gregorio Canal" w:date="2019-04-16T16:01:00Z">
        <w:r>
          <w:rPr>
            <w:noProof w:val="0"/>
          </w:rPr>
          <w:t>XX</w:t>
        </w:r>
      </w:ins>
      <w:ins w:id="1017" w:author="Gregorio Canal" w:date="2019-04-16T16:00:00Z">
        <w:r w:rsidRPr="00273141">
          <w:rPr>
            <w:noProof w:val="0"/>
          </w:rPr>
          <w:t>.2 Actor Roles</w:t>
        </w:r>
      </w:ins>
    </w:p>
    <w:p w14:paraId="5457159B" w14:textId="730BAF9C" w:rsidR="00BC46FE" w:rsidRPr="00273141" w:rsidRDefault="00FC68BD" w:rsidP="00BC46FE">
      <w:pPr>
        <w:pStyle w:val="Corpotesto"/>
        <w:rPr>
          <w:ins w:id="1018" w:author="Gregorio Canal" w:date="2019-04-16T16:00:00Z"/>
        </w:rPr>
      </w:pPr>
      <w:ins w:id="1019" w:author="Gregorio Canal" w:date="2019-04-17T10:00:00Z">
        <w:r>
          <w:rPr>
            <w:noProof/>
          </w:rPr>
          <mc:AlternateContent>
            <mc:Choice Requires="wpc">
              <w:drawing>
                <wp:inline distT="0" distB="0" distL="0" distR="0" wp14:anchorId="225CE45E" wp14:editId="73248544">
                  <wp:extent cx="5486400" cy="2118360"/>
                  <wp:effectExtent l="0" t="0" r="0" b="0"/>
                  <wp:docPr id="39" name="Tela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e 40"/>
                          <wps:cNvSpPr/>
                          <wps:spPr>
                            <a:xfrm>
                              <a:off x="1897380" y="1158240"/>
                              <a:ext cx="1607820" cy="7772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655320" y="210480"/>
                              <a:ext cx="1295400" cy="609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a:off x="3456600" y="210480"/>
                              <a:ext cx="1295400" cy="609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Casella di testo 42"/>
                          <wps:cNvSpPr txBox="1"/>
                          <wps:spPr>
                            <a:xfrm>
                              <a:off x="807720" y="279060"/>
                              <a:ext cx="1028700" cy="350520"/>
                            </a:xfrm>
                            <a:prstGeom prst="rect">
                              <a:avLst/>
                            </a:prstGeom>
                            <a:noFill/>
                            <a:ln w="6350">
                              <a:noFill/>
                            </a:ln>
                          </wps:spPr>
                          <wps:txbx>
                            <w:txbxContent>
                              <w:p w14:paraId="17085B01" w14:textId="3A9F4D94" w:rsidR="00996DAE" w:rsidRDefault="00996DAE">
                                <w:ins w:id="1020" w:author="Gregorio Canal" w:date="2019-04-17T10:02:00Z">
                                  <w:r>
                                    <w:t>Audit Sender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asella di testo 43"/>
                          <wps:cNvSpPr txBox="1"/>
                          <wps:spPr>
                            <a:xfrm>
                              <a:off x="3535680" y="210480"/>
                              <a:ext cx="1162980" cy="678180"/>
                            </a:xfrm>
                            <a:prstGeom prst="rect">
                              <a:avLst/>
                            </a:prstGeom>
                            <a:noFill/>
                            <a:ln w="6350">
                              <a:noFill/>
                            </a:ln>
                          </wps:spPr>
                          <wps:txbx>
                            <w:txbxContent>
                              <w:p w14:paraId="31334225" w14:textId="474938F9" w:rsidR="00996DAE" w:rsidRDefault="00996DAE" w:rsidP="00C33C45">
                                <w:pPr>
                                  <w:jc w:val="center"/>
                                </w:pPr>
                                <w:ins w:id="1021" w:author="Gregorio Canal" w:date="2019-04-17T10:02: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asella di testo 44"/>
                          <wps:cNvSpPr txBox="1"/>
                          <wps:spPr>
                            <a:xfrm>
                              <a:off x="1950720" y="1188720"/>
                              <a:ext cx="1546860" cy="632460"/>
                            </a:xfrm>
                            <a:prstGeom prst="rect">
                              <a:avLst/>
                            </a:prstGeom>
                            <a:noFill/>
                            <a:ln w="6350">
                              <a:noFill/>
                            </a:ln>
                          </wps:spPr>
                          <wps:txbx>
                            <w:txbxContent>
                              <w:p w14:paraId="47AE9498" w14:textId="3C7DC716" w:rsidR="00996DAE" w:rsidRDefault="00996DAE" w:rsidP="005E55FF">
                                <w:pPr>
                                  <w:jc w:val="center"/>
                                </w:pPr>
                                <w:ins w:id="1022" w:author="Gregorio Canal" w:date="2019-04-17T10:03:00Z">
                                  <w:r>
                                    <w:t xml:space="preserve">Send </w:t>
                                  </w:r>
                                </w:ins>
                                <w:ins w:id="1023" w:author="Gregorio Canal" w:date="2019-04-17T10:04:00Z">
                                  <w:r>
                                    <w:t xml:space="preserve">ATNA </w:t>
                                  </w:r>
                                  <w:r>
                                    <w:t xml:space="preserve">AuditEvent </w:t>
                                  </w:r>
                                </w:ins>
                                <w:ins w:id="1024" w:author="Gregorio Canal" w:date="2019-04-17T10:03:00Z">
                                  <w:r>
                                    <w:t>[ITI-XX]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nettore diritto 45"/>
                          <wps:cNvCnPr/>
                          <wps:spPr>
                            <a:xfrm>
                              <a:off x="1333500" y="830580"/>
                              <a:ext cx="70866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Connettore diritto 46"/>
                          <wps:cNvCnPr/>
                          <wps:spPr>
                            <a:xfrm flipH="1">
                              <a:off x="3383280" y="820080"/>
                              <a:ext cx="647700" cy="5286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25CE45E" id="Tela 39" o:spid="_x0000_s1057" editas="canvas" style="width:6in;height:166.8pt;mso-position-horizontal-relative:char;mso-position-vertical-relative:line" coordsize="54864,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">
                  <v:shape id="_x0000_s1058" type="#_x0000_t75" style="position:absolute;width:54864;height:21183;visibility:visible;mso-wrap-style:square">
                    <v:fill o:detectmouseclick="t"/>
                    <v:path o:connecttype="none"/>
                  </v:shape>
                  <v:oval id="Ovale 40" o:spid="_x0000_s1059" style="position:absolute;left:18973;top:11582;width:1607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" filled="f" strokecolor="black [3200]"/>
                  <v:rect id="Rettangolo 41" o:spid="_x0000_s1060" style="position:absolute;left:6553;top:2104;width:1295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ukxAAAANsAAAAPAAAAZHJzL2Rvd25yZXYueG1sRI9Ba8JA&#10;FITvBf/D8oReRDcWsR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JL2C6TEAAAA2wAAAA8A&#10;AAAAAAAAAAAAAAAABwIAAGRycy9kb3ducmV2LnhtbFBLBQYAAAAAAwADALcAAAD4AgAAAAA=&#10;" filled="f" strokecolor="black [3200]">
                    <v:stroke joinstyle="round"/>
                  </v:rect>
                  <v:rect id="Rettangolo 48" o:spid="_x0000_s1061" style="position:absolute;left:34566;top:2104;width:1295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I5wgAAANsAAAAPAAAAZHJzL2Rvd25yZXYueG1sRE/Pa8Iw&#10;FL4P9j+EJ3gZmk6G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ADzKI5wgAAANsAAAAPAAAA&#10;AAAAAAAAAAAAAAcCAABkcnMvZG93bnJldi54bWxQSwUGAAAAAAMAAwC3AAAA9gIAAAAA&#10;" filled="f" strokecolor="black [3200]">
                    <v:stroke joinstyle="round"/>
                  </v:rect>
                  <v:shape id="Casella di testo 42" o:spid="_x0000_s1062" type="#_x0000_t202" style="position:absolute;left:8077;top:2790;width:1028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17085B01" w14:textId="3A9F4D94" w:rsidR="00996DAE" w:rsidRDefault="00996DAE">
                          <w:ins w:id="1025" w:author="Gregorio Canal" w:date="2019-04-17T10:02:00Z">
                            <w:r>
                              <w:t>Audit Sender</w:t>
                            </w:r>
                          </w:ins>
                        </w:p>
                      </w:txbxContent>
                    </v:textbox>
                  </v:shape>
                  <v:shape id="Casella di testo 43" o:spid="_x0000_s1063" type="#_x0000_t202" style="position:absolute;left:35356;top:2104;width:11630;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1334225" w14:textId="474938F9" w:rsidR="00996DAE" w:rsidRDefault="00996DAE" w:rsidP="00C33C45">
                          <w:pPr>
                            <w:jc w:val="center"/>
                          </w:pPr>
                          <w:ins w:id="1026" w:author="Gregorio Canal" w:date="2019-04-17T10:02:00Z">
                            <w:r>
                              <w:t>Audit Record Repository</w:t>
                            </w:r>
                          </w:ins>
                        </w:p>
                      </w:txbxContent>
                    </v:textbox>
                  </v:shape>
                  <v:shape id="Casella di testo 44" o:spid="_x0000_s1064" type="#_x0000_t202" style="position:absolute;left:19507;top:11887;width:15468;height:6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7AE9498" w14:textId="3C7DC716" w:rsidR="00996DAE" w:rsidRDefault="00996DAE" w:rsidP="005E55FF">
                          <w:pPr>
                            <w:jc w:val="center"/>
                          </w:pPr>
                          <w:ins w:id="1027" w:author="Gregorio Canal" w:date="2019-04-17T10:03:00Z">
                            <w:r>
                              <w:t xml:space="preserve">Send </w:t>
                            </w:r>
                          </w:ins>
                          <w:ins w:id="1028" w:author="Gregorio Canal" w:date="2019-04-17T10:04:00Z">
                            <w:r>
                              <w:t xml:space="preserve">ATNA </w:t>
                            </w:r>
                            <w:r>
                              <w:t xml:space="preserve">AuditEvent </w:t>
                            </w:r>
                          </w:ins>
                          <w:ins w:id="1029" w:author="Gregorio Canal" w:date="2019-04-17T10:03:00Z">
                            <w:r>
                              <w:t>[ITI-XX]</w:t>
                            </w:r>
                          </w:ins>
                        </w:p>
                      </w:txbxContent>
                    </v:textbox>
                  </v:shape>
                  <v:line id="Connettore diritto 45" o:spid="_x0000_s1065" style="position:absolute;visibility:visible;mso-wrap-style:square" from="13335,8305" to="20421,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Connettore diritto 46" o:spid="_x0000_s1066" style="position:absolute;flip:x;visibility:visible;mso-wrap-style:square" from="33832,8200" to="40309,1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VdwwAAANsAAAAPAAAAZHJzL2Rvd25yZXYueG1sRI9LiwIx&#10;EITvC/6H0IK3NaOI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Wyw1XcMAAADbAAAADwAA&#10;AAAAAAAAAAAAAAAHAgAAZHJzL2Rvd25yZXYueG1sUEsFBgAAAAADAAMAtwAAAPcCAAAAAA==&#10;" strokecolor="black [3040]"/>
                  <w10:anchorlock/>
                </v:group>
              </w:pict>
            </mc:Fallback>
          </mc:AlternateContent>
        </w:r>
      </w:ins>
    </w:p>
    <w:p w14:paraId="47A9D555" w14:textId="77777777" w:rsidR="00FC68BD" w:rsidRDefault="00FC68BD" w:rsidP="00BC46FE">
      <w:pPr>
        <w:pStyle w:val="TableTitle"/>
        <w:rPr>
          <w:ins w:id="1030" w:author="Gregorio Canal" w:date="2019-04-17T10:06:00Z"/>
        </w:rPr>
      </w:pPr>
    </w:p>
    <w:p w14:paraId="2BE4BEE4" w14:textId="68F74435" w:rsidR="00BC46FE" w:rsidRPr="00273141" w:rsidRDefault="00BC46FE" w:rsidP="00BC46FE">
      <w:pPr>
        <w:pStyle w:val="TableTitle"/>
        <w:rPr>
          <w:ins w:id="1031" w:author="Gregorio Canal" w:date="2019-04-16T16:00:00Z"/>
        </w:rPr>
      </w:pPr>
      <w:ins w:id="1032" w:author="Gregorio Canal" w:date="2019-04-16T16:00:00Z">
        <w:r w:rsidRPr="00273141">
          <w:t>Table 3.</w:t>
        </w:r>
      </w:ins>
      <w:ins w:id="1033" w:author="Gregorio Canal" w:date="2019-04-16T16:01:00Z">
        <w:r>
          <w:t>XX</w:t>
        </w:r>
      </w:ins>
      <w:ins w:id="1034" w:author="Gregorio Canal" w:date="2019-04-16T16:00:00Z">
        <w:r w:rsidRPr="00273141">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BC46FE" w:rsidRPr="00273141" w14:paraId="223D2FB5" w14:textId="77777777" w:rsidTr="00FC68BD">
        <w:trPr>
          <w:ins w:id="1035" w:author="Gregorio Canal" w:date="2019-04-16T16:00:00Z"/>
        </w:trPr>
        <w:tc>
          <w:tcPr>
            <w:tcW w:w="1008" w:type="dxa"/>
          </w:tcPr>
          <w:p w14:paraId="017BF3AB" w14:textId="77777777" w:rsidR="00BC46FE" w:rsidRPr="00273141" w:rsidRDefault="00BC46FE" w:rsidP="00FC68BD">
            <w:pPr>
              <w:pStyle w:val="Corpotesto"/>
              <w:rPr>
                <w:ins w:id="1036" w:author="Gregorio Canal" w:date="2019-04-16T16:00:00Z"/>
                <w:b/>
                <w:szCs w:val="24"/>
              </w:rPr>
            </w:pPr>
            <w:ins w:id="1037" w:author="Gregorio Canal" w:date="2019-04-16T16:00:00Z">
              <w:r w:rsidRPr="00273141">
                <w:rPr>
                  <w:b/>
                  <w:szCs w:val="24"/>
                </w:rPr>
                <w:t>Actor:</w:t>
              </w:r>
            </w:ins>
          </w:p>
        </w:tc>
        <w:tc>
          <w:tcPr>
            <w:tcW w:w="8568" w:type="dxa"/>
          </w:tcPr>
          <w:p w14:paraId="0B3F9B80" w14:textId="77777777" w:rsidR="00BC46FE" w:rsidRPr="00273141" w:rsidRDefault="00BC46FE" w:rsidP="00FC68BD">
            <w:pPr>
              <w:pStyle w:val="Corpotesto"/>
              <w:rPr>
                <w:ins w:id="1038" w:author="Gregorio Canal" w:date="2019-04-16T16:00:00Z"/>
                <w:szCs w:val="24"/>
              </w:rPr>
            </w:pPr>
            <w:ins w:id="1039" w:author="Gregorio Canal" w:date="2019-04-16T16:00:00Z">
              <w:r w:rsidRPr="00273141">
                <w:rPr>
                  <w:szCs w:val="24"/>
                </w:rPr>
                <w:t>Audit Record Repository</w:t>
              </w:r>
            </w:ins>
          </w:p>
        </w:tc>
      </w:tr>
      <w:tr w:rsidR="00BC46FE" w:rsidRPr="00273141" w14:paraId="4CD7AB41" w14:textId="77777777" w:rsidTr="00FC68BD">
        <w:trPr>
          <w:ins w:id="1040" w:author="Gregorio Canal" w:date="2019-04-16T16:00:00Z"/>
        </w:trPr>
        <w:tc>
          <w:tcPr>
            <w:tcW w:w="1008" w:type="dxa"/>
          </w:tcPr>
          <w:p w14:paraId="205BE632" w14:textId="77777777" w:rsidR="00BC46FE" w:rsidRPr="00273141" w:rsidRDefault="00BC46FE" w:rsidP="00FC68BD">
            <w:pPr>
              <w:pStyle w:val="Corpotesto"/>
              <w:rPr>
                <w:ins w:id="1041" w:author="Gregorio Canal" w:date="2019-04-16T16:00:00Z"/>
                <w:b/>
                <w:szCs w:val="24"/>
              </w:rPr>
            </w:pPr>
            <w:ins w:id="1042" w:author="Gregorio Canal" w:date="2019-04-16T16:00:00Z">
              <w:r w:rsidRPr="00273141">
                <w:rPr>
                  <w:b/>
                  <w:szCs w:val="24"/>
                </w:rPr>
                <w:t>Role:</w:t>
              </w:r>
            </w:ins>
          </w:p>
        </w:tc>
        <w:tc>
          <w:tcPr>
            <w:tcW w:w="8568" w:type="dxa"/>
          </w:tcPr>
          <w:p w14:paraId="009AC72D" w14:textId="2D1F8C58" w:rsidR="00BC46FE" w:rsidRPr="00273141" w:rsidRDefault="00BC46FE" w:rsidP="00FC68BD">
            <w:pPr>
              <w:pStyle w:val="Corpotesto"/>
              <w:rPr>
                <w:ins w:id="1043" w:author="Gregorio Canal" w:date="2019-04-16T16:00:00Z"/>
                <w:szCs w:val="24"/>
              </w:rPr>
            </w:pPr>
            <w:ins w:id="1044" w:author="Gregorio Canal" w:date="2019-04-16T16:00:00Z">
              <w:r w:rsidRPr="00273141">
                <w:rPr>
                  <w:szCs w:val="24"/>
                </w:rPr>
                <w:t>Provides storage for ATNA audit events</w:t>
              </w:r>
            </w:ins>
            <w:ins w:id="1045" w:author="Gregorio Canal" w:date="2019-04-16T16:51:00Z">
              <w:r w:rsidR="00171FCC">
                <w:rPr>
                  <w:szCs w:val="24"/>
                </w:rPr>
                <w:t xml:space="preserve"> received throu</w:t>
              </w:r>
            </w:ins>
            <w:ins w:id="1046" w:author="Gregorio Canal" w:date="2019-04-16T16:52:00Z">
              <w:r w:rsidR="00171FCC">
                <w:rPr>
                  <w:szCs w:val="24"/>
                </w:rPr>
                <w:t>gh RESTful interface.</w:t>
              </w:r>
            </w:ins>
          </w:p>
        </w:tc>
      </w:tr>
      <w:tr w:rsidR="00BC46FE" w:rsidRPr="00273141" w14:paraId="24238853" w14:textId="77777777" w:rsidTr="00FC68BD">
        <w:trPr>
          <w:ins w:id="1047" w:author="Gregorio Canal" w:date="2019-04-16T16:00:00Z"/>
        </w:trPr>
        <w:tc>
          <w:tcPr>
            <w:tcW w:w="1008" w:type="dxa"/>
          </w:tcPr>
          <w:p w14:paraId="08D1AAA8" w14:textId="77777777" w:rsidR="00BC46FE" w:rsidRPr="00273141" w:rsidRDefault="00BC46FE" w:rsidP="00FC68BD">
            <w:pPr>
              <w:pStyle w:val="Corpotesto"/>
              <w:rPr>
                <w:ins w:id="1048" w:author="Gregorio Canal" w:date="2019-04-16T16:00:00Z"/>
                <w:b/>
                <w:szCs w:val="24"/>
              </w:rPr>
            </w:pPr>
            <w:ins w:id="1049" w:author="Gregorio Canal" w:date="2019-04-16T16:00:00Z">
              <w:r w:rsidRPr="00273141">
                <w:rPr>
                  <w:b/>
                  <w:szCs w:val="24"/>
                </w:rPr>
                <w:t>Actor:</w:t>
              </w:r>
            </w:ins>
          </w:p>
        </w:tc>
        <w:tc>
          <w:tcPr>
            <w:tcW w:w="8568" w:type="dxa"/>
          </w:tcPr>
          <w:p w14:paraId="6E8CA1AE" w14:textId="2843D5D4" w:rsidR="00BC46FE" w:rsidRPr="00273141" w:rsidRDefault="00BC46FE" w:rsidP="00FC68BD">
            <w:pPr>
              <w:pStyle w:val="Corpotesto"/>
              <w:rPr>
                <w:ins w:id="1050" w:author="Gregorio Canal" w:date="2019-04-16T16:00:00Z"/>
                <w:szCs w:val="24"/>
              </w:rPr>
            </w:pPr>
            <w:ins w:id="1051" w:author="Gregorio Canal" w:date="2019-04-16T16:00:00Z">
              <w:r w:rsidRPr="00273141">
                <w:rPr>
                  <w:szCs w:val="24"/>
                </w:rPr>
                <w:t xml:space="preserve">Audit </w:t>
              </w:r>
            </w:ins>
            <w:ins w:id="1052" w:author="Gregorio Canal" w:date="2019-04-16T16:02:00Z">
              <w:r>
                <w:rPr>
                  <w:szCs w:val="24"/>
                </w:rPr>
                <w:t>Sender</w:t>
              </w:r>
            </w:ins>
          </w:p>
        </w:tc>
      </w:tr>
      <w:tr w:rsidR="00BC46FE" w:rsidRPr="00273141" w14:paraId="5D2471AA" w14:textId="77777777" w:rsidTr="00FC68BD">
        <w:trPr>
          <w:ins w:id="1053" w:author="Gregorio Canal" w:date="2019-04-16T16:00:00Z"/>
        </w:trPr>
        <w:tc>
          <w:tcPr>
            <w:tcW w:w="1008" w:type="dxa"/>
          </w:tcPr>
          <w:p w14:paraId="0231923A" w14:textId="77777777" w:rsidR="00BC46FE" w:rsidRPr="00273141" w:rsidRDefault="00BC46FE" w:rsidP="00FC68BD">
            <w:pPr>
              <w:pStyle w:val="Corpotesto"/>
              <w:rPr>
                <w:ins w:id="1054" w:author="Gregorio Canal" w:date="2019-04-16T16:00:00Z"/>
                <w:b/>
                <w:szCs w:val="24"/>
              </w:rPr>
            </w:pPr>
            <w:ins w:id="1055" w:author="Gregorio Canal" w:date="2019-04-16T16:00:00Z">
              <w:r w:rsidRPr="00273141">
                <w:rPr>
                  <w:b/>
                  <w:szCs w:val="24"/>
                </w:rPr>
                <w:t>Role:</w:t>
              </w:r>
            </w:ins>
          </w:p>
        </w:tc>
        <w:tc>
          <w:tcPr>
            <w:tcW w:w="8568" w:type="dxa"/>
          </w:tcPr>
          <w:p w14:paraId="42C365C8" w14:textId="15D9F78F" w:rsidR="00BC46FE" w:rsidRPr="00273141" w:rsidRDefault="00BC46FE" w:rsidP="00FC68BD">
            <w:pPr>
              <w:pStyle w:val="Corpotesto"/>
              <w:rPr>
                <w:ins w:id="1056" w:author="Gregorio Canal" w:date="2019-04-16T16:00:00Z"/>
                <w:szCs w:val="24"/>
              </w:rPr>
            </w:pPr>
            <w:ins w:id="1057" w:author="Gregorio Canal" w:date="2019-04-16T16:02:00Z">
              <w:r>
                <w:rPr>
                  <w:szCs w:val="24"/>
                </w:rPr>
                <w:t>Post</w:t>
              </w:r>
            </w:ins>
            <w:ins w:id="1058" w:author="Gregorio Canal" w:date="2019-04-16T16:00:00Z">
              <w:r w:rsidRPr="00273141">
                <w:rPr>
                  <w:szCs w:val="24"/>
                </w:rPr>
                <w:t xml:space="preserve"> ATNA </w:t>
              </w:r>
            </w:ins>
            <w:proofErr w:type="spellStart"/>
            <w:ins w:id="1059" w:author="Gregorio Canal" w:date="2019-04-16T16:51:00Z">
              <w:r w:rsidR="003A093D">
                <w:rPr>
                  <w:szCs w:val="24"/>
                </w:rPr>
                <w:t>A</w:t>
              </w:r>
            </w:ins>
            <w:ins w:id="1060" w:author="Gregorio Canal" w:date="2019-04-16T16:00:00Z">
              <w:r w:rsidRPr="00273141">
                <w:rPr>
                  <w:szCs w:val="24"/>
                </w:rPr>
                <w:t>udit</w:t>
              </w:r>
            </w:ins>
            <w:ins w:id="1061" w:author="Gregorio Canal" w:date="2019-04-16T16:02:00Z">
              <w:r>
                <w:rPr>
                  <w:szCs w:val="24"/>
                </w:rPr>
                <w:t>Event</w:t>
              </w:r>
              <w:proofErr w:type="spellEnd"/>
              <w:r>
                <w:rPr>
                  <w:szCs w:val="24"/>
                </w:rPr>
                <w:t xml:space="preserve"> resources to the ARR</w:t>
              </w:r>
            </w:ins>
            <w:ins w:id="1062" w:author="Gregorio Canal" w:date="2019-04-16T16:00:00Z">
              <w:r w:rsidRPr="00273141">
                <w:rPr>
                  <w:szCs w:val="24"/>
                </w:rPr>
                <w:t>.</w:t>
              </w:r>
            </w:ins>
          </w:p>
        </w:tc>
      </w:tr>
    </w:tbl>
    <w:p w14:paraId="5A296697" w14:textId="77777777" w:rsidR="00BC46FE" w:rsidRPr="00273141" w:rsidRDefault="00BC46FE" w:rsidP="00BC46FE">
      <w:pPr>
        <w:pStyle w:val="Corpotesto"/>
        <w:rPr>
          <w:ins w:id="1063" w:author="Gregorio Canal" w:date="2019-04-16T16:00:00Z"/>
        </w:rPr>
      </w:pPr>
    </w:p>
    <w:p w14:paraId="015194E9" w14:textId="6351C380" w:rsidR="00BC46FE" w:rsidRPr="00273141" w:rsidRDefault="00BC46FE" w:rsidP="00BC46FE">
      <w:pPr>
        <w:pStyle w:val="Titolo3"/>
        <w:rPr>
          <w:ins w:id="1064" w:author="Gregorio Canal" w:date="2019-04-16T16:00:00Z"/>
          <w:noProof w:val="0"/>
        </w:rPr>
      </w:pPr>
      <w:ins w:id="1065" w:author="Gregorio Canal" w:date="2019-04-16T16:00:00Z">
        <w:r w:rsidRPr="00273141">
          <w:rPr>
            <w:noProof w:val="0"/>
          </w:rPr>
          <w:lastRenderedPageBreak/>
          <w:t>3.</w:t>
        </w:r>
      </w:ins>
      <w:ins w:id="1066" w:author="Gregorio Canal" w:date="2019-04-16T16:01:00Z">
        <w:r>
          <w:rPr>
            <w:noProof w:val="0"/>
          </w:rPr>
          <w:t>XX</w:t>
        </w:r>
      </w:ins>
      <w:ins w:id="1067" w:author="Gregorio Canal" w:date="2019-04-16T16:00:00Z">
        <w:r w:rsidRPr="00273141">
          <w:rPr>
            <w:noProof w:val="0"/>
          </w:rPr>
          <w:t>.3 Referenced Standards</w:t>
        </w:r>
      </w:ins>
    </w:p>
    <w:p w14:paraId="31CA7142" w14:textId="77777777" w:rsidR="00BC46FE" w:rsidRPr="00273141" w:rsidRDefault="00BC46FE" w:rsidP="00BC46FE">
      <w:pPr>
        <w:pStyle w:val="Corpotesto"/>
        <w:rPr>
          <w:ins w:id="1068" w:author="Gregorio Canal" w:date="2019-04-16T16:00:00Z"/>
        </w:rPr>
      </w:pPr>
      <w:ins w:id="1069" w:author="Gregorio Canal" w:date="2019-04-16T16:00:00Z">
        <w:r w:rsidRPr="00273141">
          <w:t>RFC2616</w:t>
        </w:r>
        <w:r w:rsidRPr="00273141">
          <w:tab/>
        </w:r>
        <w:r w:rsidRPr="00273141">
          <w:tab/>
          <w:t>IETF Hypertext Transfer Protocol – HTTP/1.1</w:t>
        </w:r>
      </w:ins>
    </w:p>
    <w:p w14:paraId="3E67B6D0" w14:textId="77777777" w:rsidR="00BC46FE" w:rsidRPr="00273141" w:rsidRDefault="00BC46FE" w:rsidP="00BC46FE">
      <w:pPr>
        <w:pStyle w:val="Corpotesto"/>
        <w:rPr>
          <w:ins w:id="1070" w:author="Gregorio Canal" w:date="2019-04-16T16:00:00Z"/>
        </w:rPr>
      </w:pPr>
      <w:ins w:id="1071" w:author="Gregorio Canal" w:date="2019-04-16T16:00:00Z">
        <w:r w:rsidRPr="00273141">
          <w:t>RFC4627</w:t>
        </w:r>
        <w:r w:rsidRPr="00273141">
          <w:tab/>
        </w:r>
        <w:r w:rsidRPr="00273141">
          <w:tab/>
          <w:t>The application/json Media Type for JavaScript Object Notation (JSON)</w:t>
        </w:r>
      </w:ins>
    </w:p>
    <w:p w14:paraId="2BDD13A1" w14:textId="77777777" w:rsidR="00BC46FE" w:rsidRPr="00273141" w:rsidRDefault="00BC46FE" w:rsidP="00BC46FE">
      <w:pPr>
        <w:pStyle w:val="Corpotesto"/>
        <w:rPr>
          <w:ins w:id="1072" w:author="Gregorio Canal" w:date="2019-04-16T16:00:00Z"/>
        </w:rPr>
      </w:pPr>
      <w:ins w:id="1073" w:author="Gregorio Canal" w:date="2019-04-16T16:00:00Z">
        <w:r w:rsidRPr="00273141">
          <w:t>RFC6585</w:t>
        </w:r>
        <w:r w:rsidRPr="00273141">
          <w:tab/>
        </w:r>
        <w:r w:rsidRPr="00273141">
          <w:tab/>
          <w:t>IETF Additional HTTP Status Codes</w:t>
        </w:r>
      </w:ins>
    </w:p>
    <w:p w14:paraId="498CC1B2" w14:textId="77777777" w:rsidR="00BC46FE" w:rsidRPr="00273141" w:rsidRDefault="00BC46FE" w:rsidP="00BC46FE">
      <w:pPr>
        <w:pStyle w:val="Corpotesto"/>
        <w:rPr>
          <w:ins w:id="1074" w:author="Gregorio Canal" w:date="2019-04-16T16:00:00Z"/>
        </w:rPr>
      </w:pPr>
      <w:ins w:id="1075" w:author="Gregorio Canal" w:date="2019-04-16T16:00:00Z">
        <w:r w:rsidRPr="00273141">
          <w:t>RFC3339</w:t>
        </w:r>
        <w:r w:rsidRPr="00273141">
          <w:tab/>
        </w:r>
        <w:r w:rsidRPr="00273141">
          <w:tab/>
          <w:t>Date and Time on the Internet: Timestamps</w:t>
        </w:r>
      </w:ins>
    </w:p>
    <w:p w14:paraId="37EFA6E0" w14:textId="77777777" w:rsidR="00BC46FE" w:rsidRPr="00F1002E" w:rsidRDefault="00BC46FE" w:rsidP="00BC46FE">
      <w:pPr>
        <w:pStyle w:val="Corpotesto"/>
        <w:rPr>
          <w:ins w:id="1076" w:author="Gregorio Canal" w:date="2019-04-16T16:00:00Z"/>
        </w:rPr>
      </w:pPr>
      <w:ins w:id="1077" w:author="Gregorio Canal" w:date="2019-04-16T16:00:00Z">
        <w:r w:rsidRPr="00F1002E">
          <w:t>HL7 FHIR</w:t>
        </w:r>
        <w:r w:rsidRPr="00F1002E">
          <w:tab/>
        </w:r>
        <w:r w:rsidRPr="00F1002E">
          <w:tab/>
          <w:t>Release 4</w:t>
        </w:r>
        <w:r w:rsidRPr="00F1002E">
          <w:tab/>
          <w:t xml:space="preserve"> </w:t>
        </w:r>
        <w:r>
          <w:rPr>
            <w:rStyle w:val="Collegamentoipertestuale"/>
          </w:rPr>
          <w:fldChar w:fldCharType="begin"/>
        </w:r>
        <w:r>
          <w:rPr>
            <w:rStyle w:val="Collegamentoipertestuale"/>
          </w:rPr>
          <w:instrText>HYPERLINK "http://hl7.org/fhir/R4/index.html"</w:instrText>
        </w:r>
        <w:r>
          <w:rPr>
            <w:rStyle w:val="Collegamentoipertestuale"/>
          </w:rPr>
          <w:fldChar w:fldCharType="separate"/>
        </w:r>
        <w:r>
          <w:rPr>
            <w:rStyle w:val="Collegamentoipertestuale"/>
          </w:rPr>
          <w:t>http://hl7.org/fhir/R4/index.html</w:t>
        </w:r>
        <w:r>
          <w:rPr>
            <w:rStyle w:val="Collegamentoipertestuale"/>
          </w:rPr>
          <w:fldChar w:fldCharType="end"/>
        </w:r>
      </w:ins>
    </w:p>
    <w:p w14:paraId="7FE1B7B6" w14:textId="6B13EC53" w:rsidR="00BC46FE" w:rsidRPr="00273141" w:rsidRDefault="00BC46FE" w:rsidP="00BC46FE">
      <w:pPr>
        <w:pStyle w:val="Titolo3"/>
        <w:rPr>
          <w:ins w:id="1078" w:author="Gregorio Canal" w:date="2019-04-16T16:00:00Z"/>
          <w:noProof w:val="0"/>
        </w:rPr>
      </w:pPr>
      <w:ins w:id="1079" w:author="Gregorio Canal" w:date="2019-04-16T16:00:00Z">
        <w:r w:rsidRPr="00273141">
          <w:rPr>
            <w:noProof w:val="0"/>
          </w:rPr>
          <w:t>3.</w:t>
        </w:r>
      </w:ins>
      <w:ins w:id="1080" w:author="Gregorio Canal" w:date="2019-04-16T16:01:00Z">
        <w:r>
          <w:rPr>
            <w:noProof w:val="0"/>
          </w:rPr>
          <w:t>XX</w:t>
        </w:r>
      </w:ins>
      <w:ins w:id="1081" w:author="Gregorio Canal" w:date="2019-04-16T16:00:00Z">
        <w:r w:rsidRPr="00273141">
          <w:rPr>
            <w:noProof w:val="0"/>
          </w:rPr>
          <w:t>.4 Interaction Diagram</w:t>
        </w:r>
      </w:ins>
    </w:p>
    <w:p w14:paraId="20B51301" w14:textId="134CA798" w:rsidR="00C61521" w:rsidRDefault="00760069" w:rsidP="00597DB2">
      <w:pPr>
        <w:pStyle w:val="Corpotesto"/>
        <w:rPr>
          <w:ins w:id="1082" w:author="Gregorio Canal" w:date="2019-04-17T10:32:00Z"/>
        </w:rPr>
      </w:pPr>
      <w:del w:id="1083" w:author="Gregorio Canal" w:date="2019-04-16T16:00:00Z">
        <w:r w:rsidRPr="00273141" w:rsidDel="00BC46FE">
          <w:delText xml:space="preserve"> </w:delText>
        </w:r>
      </w:del>
      <w:ins w:id="1084" w:author="Gregorio Canal" w:date="2019-04-16T16:53:00Z">
        <w:r w:rsidR="00171FCC">
          <w:rPr>
            <w:noProof/>
          </w:rPr>
          <mc:AlternateContent>
            <mc:Choice Requires="wpc">
              <w:drawing>
                <wp:inline distT="0" distB="0" distL="0" distR="0" wp14:anchorId="10ABF783" wp14:editId="1CA4E2FD">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1291590" y="81914"/>
                              <a:ext cx="1024890" cy="419100"/>
                            </a:xfrm>
                            <a:prstGeom prst="rect">
                              <a:avLst/>
                            </a:prstGeom>
                            <a:solidFill>
                              <a:schemeClr val="lt1"/>
                            </a:solidFill>
                            <a:ln w="6350">
                              <a:noFill/>
                            </a:ln>
                          </wps:spPr>
                          <wps:txbx>
                            <w:txbxContent>
                              <w:p w14:paraId="07D9365D" w14:textId="406647EE" w:rsidR="00996DAE" w:rsidRDefault="00996DAE">
                                <w:ins w:id="1085" w:author="Gregorio Canal" w:date="2019-04-16T16:54:00Z">
                                  <w:r>
                                    <w:t>Audit Sender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2962275" y="16214"/>
                              <a:ext cx="1171575" cy="533400"/>
                            </a:xfrm>
                            <a:prstGeom prst="rect">
                              <a:avLst/>
                            </a:prstGeom>
                            <a:solidFill>
                              <a:schemeClr val="lt1"/>
                            </a:solidFill>
                            <a:ln w="6350">
                              <a:noFill/>
                            </a:ln>
                          </wps:spPr>
                          <wps:txbx>
                            <w:txbxContent>
                              <w:p w14:paraId="662F7AE9" w14:textId="08086CF2" w:rsidR="00996DAE" w:rsidRDefault="00996DAE" w:rsidP="00C33C45">
                                <w:pPr>
                                  <w:jc w:val="center"/>
                                </w:pPr>
                                <w:ins w:id="1086" w:author="Gregorio Canal" w:date="2019-04-16T16:55: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flipV="1">
                              <a:off x="1920240" y="996314"/>
                              <a:ext cx="15039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890690" y="1472564"/>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948814" y="672464"/>
                              <a:ext cx="1541145" cy="361950"/>
                            </a:xfrm>
                            <a:prstGeom prst="rect">
                              <a:avLst/>
                            </a:prstGeom>
                            <a:noFill/>
                            <a:ln w="6350">
                              <a:noFill/>
                            </a:ln>
                          </wps:spPr>
                          <wps:txbx>
                            <w:txbxContent>
                              <w:p w14:paraId="59E0DD19" w14:textId="14B270FA" w:rsidR="00996DAE" w:rsidRPr="00C33C45" w:rsidRDefault="00996DAE">
                                <w:pPr>
                                  <w:rPr>
                                    <w:sz w:val="18"/>
                                    <w:szCs w:val="18"/>
                                  </w:rPr>
                                </w:pPr>
                                <w:ins w:id="1087" w:author="Gregorio Canal" w:date="2019-04-16T16:57:00Z">
                                  <w:r w:rsidRPr="00C33C45">
                                    <w:rPr>
                                      <w:sz w:val="18"/>
                                      <w:szCs w:val="18"/>
                                    </w:rPr>
                                    <w:t>Post Audi</w:t>
                                  </w:r>
                                </w:ins>
                                <w:ins w:id="1088" w:author="Gregorio Canal" w:date="2019-04-17T10:36:00Z">
                                  <w:r>
                                    <w:rPr>
                                      <w:sz w:val="18"/>
                                      <w:szCs w:val="18"/>
                                    </w:rPr>
                                    <w:t>t Resource</w:t>
                                  </w:r>
                                </w:ins>
                                <w:ins w:id="1089" w:author="Gregorio Canal" w:date="2019-04-16T16:57:00Z">
                                  <w:r w:rsidRPr="00C33C45">
                                    <w:rPr>
                                      <w:sz w:val="18"/>
                                      <w:szCs w:val="18"/>
                                    </w:rPr>
                                    <w:t xml:space="preserve"> Request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1901190" y="1158239"/>
                              <a:ext cx="1609725" cy="342900"/>
                            </a:xfrm>
                            <a:prstGeom prst="rect">
                              <a:avLst/>
                            </a:prstGeom>
                            <a:noFill/>
                            <a:ln w="6350">
                              <a:noFill/>
                            </a:ln>
                          </wps:spPr>
                          <wps:txbx>
                            <w:txbxContent>
                              <w:p w14:paraId="567FBFB0" w14:textId="4D40961A" w:rsidR="00996DAE" w:rsidRPr="00C33C45" w:rsidRDefault="00996DAE">
                                <w:pPr>
                                  <w:rPr>
                                    <w:sz w:val="18"/>
                                    <w:szCs w:val="18"/>
                                  </w:rPr>
                                </w:pPr>
                                <w:ins w:id="1090" w:author="Gregorio Canal" w:date="2019-04-16T16:58:00Z">
                                  <w:r w:rsidRPr="00C33C45">
                                    <w:rPr>
                                      <w:sz w:val="18"/>
                                      <w:szCs w:val="18"/>
                                    </w:rPr>
                                    <w:t>Post Audit</w:t>
                                  </w:r>
                                </w:ins>
                                <w:ins w:id="1091" w:author="Gregorio Canal" w:date="2019-04-17T10:36:00Z">
                                  <w:r>
                                    <w:rPr>
                                      <w:sz w:val="18"/>
                                      <w:szCs w:val="18"/>
                                    </w:rPr>
                                    <w:t xml:space="preserve"> Resource</w:t>
                                  </w:r>
                                </w:ins>
                                <w:ins w:id="1092" w:author="Gregorio Canal" w:date="2019-04-16T16:58:00Z">
                                  <w:r w:rsidRPr="00C33C45">
                                    <w:rPr>
                                      <w:sz w:val="18"/>
                                      <w:szCs w:val="18"/>
                                    </w:rPr>
                                    <w:t xml:space="preserve"> Response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279310"/>
                              <a:ext cx="1503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0" y="2755560"/>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49110" y="1955460"/>
                              <a:ext cx="1578950" cy="361950"/>
                            </a:xfrm>
                            <a:prstGeom prst="rect">
                              <a:avLst/>
                            </a:prstGeom>
                            <a:noFill/>
                            <a:ln w="6350">
                              <a:noFill/>
                            </a:ln>
                          </wps:spPr>
                          <wps:txbx>
                            <w:txbxContent>
                              <w:p w14:paraId="7CB8DDB5" w14:textId="2E97C099" w:rsidR="00996DAE" w:rsidRPr="00C33C45" w:rsidRDefault="00996DAE" w:rsidP="00FC68BD">
                                <w:pPr>
                                  <w:rPr>
                                    <w:sz w:val="18"/>
                                    <w:szCs w:val="18"/>
                                  </w:rPr>
                                </w:pPr>
                                <w:r w:rsidRPr="00C33C45">
                                  <w:rPr>
                                    <w:color w:val="008080"/>
                                    <w:sz w:val="18"/>
                                    <w:szCs w:val="18"/>
                                    <w:u w:val="single"/>
                                  </w:rPr>
                                  <w:t xml:space="preserve">Post </w:t>
                                </w:r>
                                <w:ins w:id="1093" w:author="Gregorio Canal" w:date="2019-04-17T10:09:00Z">
                                  <w:r w:rsidRPr="00C33C45">
                                    <w:rPr>
                                      <w:color w:val="008080"/>
                                      <w:sz w:val="18"/>
                                      <w:szCs w:val="18"/>
                                      <w:u w:val="single"/>
                                    </w:rPr>
                                    <w:t xml:space="preserve">Audit </w:t>
                                  </w:r>
                                </w:ins>
                                <w:ins w:id="1094" w:author="Gregorio Canal" w:date="2019-04-17T10:08:00Z">
                                  <w:r w:rsidRPr="00C33C45">
                                    <w:rPr>
                                      <w:color w:val="008080"/>
                                      <w:sz w:val="18"/>
                                      <w:szCs w:val="18"/>
                                      <w:u w:val="single"/>
                                    </w:rPr>
                                    <w:t xml:space="preserve">Bundle </w:t>
                                  </w:r>
                                </w:ins>
                                <w:r w:rsidRPr="00C33C45">
                                  <w:rPr>
                                    <w:color w:val="008080"/>
                                    <w:sz w:val="18"/>
                                    <w:szCs w:val="18"/>
                                    <w:u w:val="single"/>
                                  </w:rPr>
                                  <w:t>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2895" y="2425995"/>
                              <a:ext cx="1602785" cy="342900"/>
                            </a:xfrm>
                            <a:prstGeom prst="rect">
                              <a:avLst/>
                            </a:prstGeom>
                            <a:noFill/>
                            <a:ln w="6350">
                              <a:noFill/>
                            </a:ln>
                          </wps:spPr>
                          <wps:txbx>
                            <w:txbxContent>
                              <w:p w14:paraId="25B7CF14" w14:textId="3CEE4463" w:rsidR="00996DAE" w:rsidRPr="00C33C45" w:rsidRDefault="00996DAE" w:rsidP="00FC68BD">
                                <w:pPr>
                                  <w:rPr>
                                    <w:sz w:val="18"/>
                                    <w:szCs w:val="18"/>
                                  </w:rPr>
                                </w:pPr>
                                <w:r w:rsidRPr="00C33C45">
                                  <w:rPr>
                                    <w:color w:val="008080"/>
                                    <w:sz w:val="18"/>
                                    <w:szCs w:val="18"/>
                                    <w:u w:val="single"/>
                                  </w:rPr>
                                  <w:t>Post</w:t>
                                </w:r>
                                <w:ins w:id="1095" w:author="Gregorio Canal" w:date="2019-04-17T10:09:00Z">
                                  <w:r w:rsidRPr="00C33C45">
                                    <w:rPr>
                                      <w:color w:val="008080"/>
                                      <w:sz w:val="18"/>
                                      <w:szCs w:val="18"/>
                                      <w:u w:val="single"/>
                                    </w:rPr>
                                    <w:t xml:space="preserve"> Audit</w:t>
                                  </w:r>
                                </w:ins>
                                <w:r w:rsidRPr="00C33C45">
                                  <w:rPr>
                                    <w:color w:val="008080"/>
                                    <w:sz w:val="18"/>
                                    <w:szCs w:val="18"/>
                                    <w:u w:val="single"/>
                                  </w:rPr>
                                  <w:t xml:space="preserve"> </w:t>
                                </w:r>
                                <w:ins w:id="1096"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57090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15440" y="691515"/>
                              <a:ext cx="295275" cy="99060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1975145"/>
                              <a:ext cx="295275" cy="990600"/>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424215" y="1975145"/>
                              <a:ext cx="295275" cy="97155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424215" y="691515"/>
                              <a:ext cx="295275" cy="97155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ABF783" id="Tela 6" o:spid="_x0000_s106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">
                  <v:shape id="_x0000_s1068" type="#_x0000_t75" style="position:absolute;width:54864;height:32004;visibility:visible;mso-wrap-style:square">
                    <v:fill o:detectmouseclick="t"/>
                    <v:path o:connecttype="none"/>
                  </v:shape>
                  <v:shape id="Casella di testo 32" o:spid="_x0000_s1069" type="#_x0000_t202" style="position:absolute;left:12915;top:819;width:102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7D9365D" w14:textId="406647EE" w:rsidR="00996DAE" w:rsidRDefault="00996DAE">
                          <w:ins w:id="1097" w:author="Gregorio Canal" w:date="2019-04-16T16:54:00Z">
                            <w:r>
                              <w:t>Audit Sender</w:t>
                            </w:r>
                          </w:ins>
                        </w:p>
                      </w:txbxContent>
                    </v:textbox>
                  </v:shape>
                  <v:shape id="Casella di testo 33" o:spid="_x0000_s1070" type="#_x0000_t202" style="position:absolute;left:29622;top:162;width:1171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662F7AE9" w14:textId="08086CF2" w:rsidR="00996DAE" w:rsidRDefault="00996DAE" w:rsidP="00C33C45">
                          <w:pPr>
                            <w:jc w:val="center"/>
                          </w:pPr>
                          <w:ins w:id="1098" w:author="Gregorio Canal" w:date="2019-04-16T16:55:00Z">
                            <w:r>
                              <w:t>Audit Record Repository</w:t>
                            </w:r>
                          </w:ins>
                        </w:p>
                      </w:txbxContent>
                    </v:textbox>
                  </v:shape>
                  <v:shapetype id="_x0000_t32" coordsize="21600,21600" o:spt="32" o:oned="t" path="m,l21600,21600e" filled="f">
                    <v:path arrowok="t" fillok="f" o:connecttype="none"/>
                    <o:lock v:ext="edit" shapetype="t"/>
                  </v:shapetype>
                  <v:shape id="Connettore 2 34" o:spid="_x0000_s1071" type="#_x0000_t32" style="position:absolute;left:19202;top:9963;width:150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IowwAAANsAAAAPAAAAZHJzL2Rvd25yZXYueG1sRI9Bi8Iw&#10;FITvgv8hPMGbpuoi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lJvSKMMAAADbAAAADwAA&#10;AAAAAAAAAAAAAAAHAgAAZHJzL2Rvd25yZXYueG1sUEsFBgAAAAADAAMAtwAAAPcCAAAAAA==&#10;" strokecolor="black [3040]">
                    <v:stroke endarrow="block"/>
                  </v:shape>
                  <v:shape id="Connettore 2 35" o:spid="_x0000_s1072" type="#_x0000_t32" style="position:absolute;left:18906;top:14725;width:15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73" type="#_x0000_t202" style="position:absolute;left:19488;top:6724;width:1541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9E0DD19" w14:textId="14B270FA" w:rsidR="00996DAE" w:rsidRPr="00C33C45" w:rsidRDefault="00996DAE">
                          <w:pPr>
                            <w:rPr>
                              <w:sz w:val="18"/>
                              <w:szCs w:val="18"/>
                            </w:rPr>
                          </w:pPr>
                          <w:ins w:id="1099" w:author="Gregorio Canal" w:date="2019-04-16T16:57:00Z">
                            <w:r w:rsidRPr="00C33C45">
                              <w:rPr>
                                <w:sz w:val="18"/>
                                <w:szCs w:val="18"/>
                              </w:rPr>
                              <w:t>Post Audi</w:t>
                            </w:r>
                          </w:ins>
                          <w:ins w:id="1100" w:author="Gregorio Canal" w:date="2019-04-17T10:36:00Z">
                            <w:r>
                              <w:rPr>
                                <w:sz w:val="18"/>
                                <w:szCs w:val="18"/>
                              </w:rPr>
                              <w:t>t Resource</w:t>
                            </w:r>
                          </w:ins>
                          <w:ins w:id="1101" w:author="Gregorio Canal" w:date="2019-04-16T16:57:00Z">
                            <w:r w:rsidRPr="00C33C45">
                              <w:rPr>
                                <w:sz w:val="18"/>
                                <w:szCs w:val="18"/>
                              </w:rPr>
                              <w:t xml:space="preserve"> Request</w:t>
                            </w:r>
                          </w:ins>
                        </w:p>
                      </w:txbxContent>
                    </v:textbox>
                  </v:shape>
                  <v:shape id="Casella di testo 37" o:spid="_x0000_s1074" type="#_x0000_t202" style="position:absolute;left:19011;top:11582;width:160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67FBFB0" w14:textId="4D40961A" w:rsidR="00996DAE" w:rsidRPr="00C33C45" w:rsidRDefault="00996DAE">
                          <w:pPr>
                            <w:rPr>
                              <w:sz w:val="18"/>
                              <w:szCs w:val="18"/>
                            </w:rPr>
                          </w:pPr>
                          <w:ins w:id="1102" w:author="Gregorio Canal" w:date="2019-04-16T16:58:00Z">
                            <w:r w:rsidRPr="00C33C45">
                              <w:rPr>
                                <w:sz w:val="18"/>
                                <w:szCs w:val="18"/>
                              </w:rPr>
                              <w:t>Post Audit</w:t>
                            </w:r>
                          </w:ins>
                          <w:ins w:id="1103" w:author="Gregorio Canal" w:date="2019-04-17T10:36:00Z">
                            <w:r>
                              <w:rPr>
                                <w:sz w:val="18"/>
                                <w:szCs w:val="18"/>
                              </w:rPr>
                              <w:t xml:space="preserve"> Resource</w:t>
                            </w:r>
                          </w:ins>
                          <w:ins w:id="1104" w:author="Gregorio Canal" w:date="2019-04-16T16:58:00Z">
                            <w:r w:rsidRPr="00C33C45">
                              <w:rPr>
                                <w:sz w:val="18"/>
                                <w:szCs w:val="18"/>
                              </w:rPr>
                              <w:t xml:space="preserve"> Response</w:t>
                            </w:r>
                          </w:ins>
                        </w:p>
                      </w:txbxContent>
                    </v:textbox>
                  </v:shape>
                  <v:shape id="Connettore 2 56" o:spid="_x0000_s1075" type="#_x0000_t32" style="position:absolute;left:19205;top:22793;width:150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76" type="#_x0000_t32" style="position:absolute;left:18906;top:27555;width:15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77" type="#_x0000_t202" style="position:absolute;left:19491;top:19554;width:1578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CB8DDB5" w14:textId="2E97C099" w:rsidR="00996DAE" w:rsidRPr="00C33C45" w:rsidRDefault="00996DAE" w:rsidP="00FC68BD">
                          <w:pPr>
                            <w:rPr>
                              <w:sz w:val="18"/>
                              <w:szCs w:val="18"/>
                            </w:rPr>
                          </w:pPr>
                          <w:r w:rsidRPr="00C33C45">
                            <w:rPr>
                              <w:color w:val="008080"/>
                              <w:sz w:val="18"/>
                              <w:szCs w:val="18"/>
                              <w:u w:val="single"/>
                            </w:rPr>
                            <w:t xml:space="preserve">Post </w:t>
                          </w:r>
                          <w:ins w:id="1105" w:author="Gregorio Canal" w:date="2019-04-17T10:09:00Z">
                            <w:r w:rsidRPr="00C33C45">
                              <w:rPr>
                                <w:color w:val="008080"/>
                                <w:sz w:val="18"/>
                                <w:szCs w:val="18"/>
                                <w:u w:val="single"/>
                              </w:rPr>
                              <w:t xml:space="preserve">Audit </w:t>
                            </w:r>
                          </w:ins>
                          <w:ins w:id="1106" w:author="Gregorio Canal" w:date="2019-04-17T10:08:00Z">
                            <w:r w:rsidRPr="00C33C45">
                              <w:rPr>
                                <w:color w:val="008080"/>
                                <w:sz w:val="18"/>
                                <w:szCs w:val="18"/>
                                <w:u w:val="single"/>
                              </w:rPr>
                              <w:t xml:space="preserve">Bundle </w:t>
                            </w:r>
                          </w:ins>
                          <w:r w:rsidRPr="00C33C45">
                            <w:rPr>
                              <w:color w:val="008080"/>
                              <w:sz w:val="18"/>
                              <w:szCs w:val="18"/>
                              <w:u w:val="single"/>
                            </w:rPr>
                            <w:t>Request</w:t>
                          </w:r>
                        </w:p>
                      </w:txbxContent>
                    </v:textbox>
                  </v:shape>
                  <v:line id="Connettore diritto 47" o:spid="_x0000_s1078"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79" type="#_x0000_t202" style="position:absolute;left:19328;top:24259;width:1602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5B7CF14" w14:textId="3CEE4463" w:rsidR="00996DAE" w:rsidRPr="00C33C45" w:rsidRDefault="00996DAE" w:rsidP="00FC68BD">
                          <w:pPr>
                            <w:rPr>
                              <w:sz w:val="18"/>
                              <w:szCs w:val="18"/>
                            </w:rPr>
                          </w:pPr>
                          <w:r w:rsidRPr="00C33C45">
                            <w:rPr>
                              <w:color w:val="008080"/>
                              <w:sz w:val="18"/>
                              <w:szCs w:val="18"/>
                              <w:u w:val="single"/>
                            </w:rPr>
                            <w:t>Post</w:t>
                          </w:r>
                          <w:ins w:id="1107" w:author="Gregorio Canal" w:date="2019-04-17T10:09:00Z">
                            <w:r w:rsidRPr="00C33C45">
                              <w:rPr>
                                <w:color w:val="008080"/>
                                <w:sz w:val="18"/>
                                <w:szCs w:val="18"/>
                                <w:u w:val="single"/>
                              </w:rPr>
                              <w:t xml:space="preserve"> Audit</w:t>
                            </w:r>
                          </w:ins>
                          <w:r w:rsidRPr="00C33C45">
                            <w:rPr>
                              <w:color w:val="008080"/>
                              <w:sz w:val="18"/>
                              <w:szCs w:val="18"/>
                              <w:u w:val="single"/>
                            </w:rPr>
                            <w:t xml:space="preserve"> </w:t>
                          </w:r>
                          <w:ins w:id="1108"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v:textbox>
                  </v:shape>
                  <v:line id="Connettore diritto 61" o:spid="_x0000_s1080" style="position:absolute;flip:x y;visibility:visible;mso-wrap-style:square" from="35709,5181" to="35785,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81" style="position:absolute;left:16154;top:6915;width:295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82" style="position:absolute;left:16157;top:19751;width:295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83" style="position:absolute;left:34242;top:19751;width:295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84" style="position:absolute;left:34242;top:6915;width:2952;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w10:anchorlock/>
                </v:group>
              </w:pict>
            </mc:Fallback>
          </mc:AlternateContent>
        </w:r>
      </w:ins>
    </w:p>
    <w:p w14:paraId="33D04984" w14:textId="0F8AD565" w:rsidR="00F00521" w:rsidRPr="00C33C45" w:rsidRDefault="00F00521" w:rsidP="00F00521">
      <w:pPr>
        <w:pStyle w:val="Titolo3"/>
        <w:rPr>
          <w:ins w:id="1109" w:author="Gregorio Canal" w:date="2019-04-17T11:52:00Z"/>
          <w:noProof w:val="0"/>
        </w:rPr>
      </w:pPr>
      <w:ins w:id="1110" w:author="Gregorio Canal" w:date="2019-04-17T10:32:00Z">
        <w:r w:rsidRPr="00F95138">
          <w:rPr>
            <w:noProof w:val="0"/>
          </w:rPr>
          <w:t>3.XX.4.1 Post Audit</w:t>
        </w:r>
      </w:ins>
      <w:ins w:id="1111" w:author="Gregorio Canal" w:date="2019-04-17T10:36:00Z">
        <w:r w:rsidR="007F53D9" w:rsidRPr="00C33C45">
          <w:rPr>
            <w:noProof w:val="0"/>
          </w:rPr>
          <w:t xml:space="preserve"> Resource</w:t>
        </w:r>
      </w:ins>
      <w:ins w:id="1112" w:author="Gregorio Canal" w:date="2019-04-17T10:32:00Z">
        <w:r w:rsidRPr="00F95138">
          <w:rPr>
            <w:noProof w:val="0"/>
          </w:rPr>
          <w:t xml:space="preserve"> </w:t>
        </w:r>
        <w:r w:rsidR="007F53D9" w:rsidRPr="00BB3C76">
          <w:rPr>
            <w:noProof w:val="0"/>
          </w:rPr>
          <w:t>Request</w:t>
        </w:r>
      </w:ins>
    </w:p>
    <w:p w14:paraId="6D34D9AC" w14:textId="1AF7F7FE" w:rsidR="00F306D1" w:rsidRPr="00F66509" w:rsidRDefault="00F66509" w:rsidP="00C33C45">
      <w:pPr>
        <w:pStyle w:val="Corpotesto"/>
        <w:rPr>
          <w:ins w:id="1113" w:author="Gregorio Canal" w:date="2019-04-17T10:32:00Z"/>
        </w:rPr>
      </w:pPr>
      <w:ins w:id="1114" w:author="Gregorio Canal" w:date="2019-04-17T11:52:00Z">
        <w:r w:rsidRPr="00C33C45">
          <w:t>Thi</w:t>
        </w:r>
        <w:r>
          <w:t xml:space="preserve">s message it is used by an Audit Sender </w:t>
        </w:r>
      </w:ins>
      <w:ins w:id="1115" w:author="Gregorio Canal" w:date="2019-04-17T11:53:00Z">
        <w:r w:rsidR="00F306D1">
          <w:t xml:space="preserve">to post a single </w:t>
        </w:r>
        <w:proofErr w:type="spellStart"/>
        <w:r w:rsidR="00F306D1">
          <w:t>AuditEvent</w:t>
        </w:r>
        <w:proofErr w:type="spellEnd"/>
        <w:r w:rsidR="00F306D1">
          <w:t xml:space="preserve"> Resource to the Audit Record Repository</w:t>
        </w:r>
      </w:ins>
      <w:ins w:id="1116" w:author="Gregorio Canal" w:date="2019-04-17T11:54:00Z">
        <w:r w:rsidR="00F306D1">
          <w:t xml:space="preserve"> using a FHIR create interaction</w:t>
        </w:r>
      </w:ins>
      <w:ins w:id="1117" w:author="Gregorio Canal" w:date="2019-04-17T11:55:00Z">
        <w:r w:rsidR="00F306D1">
          <w:t xml:space="preserve"> (see </w:t>
        </w:r>
        <w:r w:rsidR="00F306D1">
          <w:fldChar w:fldCharType="begin"/>
        </w:r>
        <w:r w:rsidR="00F306D1">
          <w:instrText xml:space="preserve"> HYPERLINK "</w:instrText>
        </w:r>
        <w:r w:rsidR="00F306D1" w:rsidRPr="00BC46FE">
          <w:instrText>https://www.hl7.org/fhir/R4/http.html#create</w:instrText>
        </w:r>
        <w:r w:rsidR="00F306D1">
          <w:instrText xml:space="preserve">" </w:instrText>
        </w:r>
        <w:r w:rsidR="00F306D1">
          <w:fldChar w:fldCharType="separate"/>
        </w:r>
        <w:r w:rsidR="00F306D1" w:rsidRPr="00756C4D">
          <w:rPr>
            <w:rStyle w:val="Collegamentoipertestuale"/>
          </w:rPr>
          <w:t>https://www.hl7.org/fhir/R4/http.html#create</w:t>
        </w:r>
        <w:r w:rsidR="00F306D1">
          <w:fldChar w:fldCharType="end"/>
        </w:r>
        <w:r w:rsidR="00F306D1">
          <w:t xml:space="preserve"> )</w:t>
        </w:r>
      </w:ins>
      <w:ins w:id="1118" w:author="Gregorio Canal" w:date="2019-04-17T11:54:00Z">
        <w:r w:rsidR="00F306D1">
          <w:t>.</w:t>
        </w:r>
      </w:ins>
    </w:p>
    <w:p w14:paraId="035916C5" w14:textId="707DEE94" w:rsidR="007F53D9" w:rsidRDefault="007F53D9" w:rsidP="007F53D9">
      <w:pPr>
        <w:pStyle w:val="Titolo3"/>
        <w:rPr>
          <w:ins w:id="1119" w:author="Gregorio Canal" w:date="2019-04-17T11:56:00Z"/>
          <w:noProof w:val="0"/>
        </w:rPr>
      </w:pPr>
      <w:ins w:id="1120" w:author="Gregorio Canal" w:date="2019-04-17T10:32:00Z">
        <w:r w:rsidRPr="007F53D9">
          <w:rPr>
            <w:noProof w:val="0"/>
          </w:rPr>
          <w:t>3.XX.4.1</w:t>
        </w:r>
        <w:r w:rsidRPr="00C33C45">
          <w:rPr>
            <w:noProof w:val="0"/>
          </w:rPr>
          <w:t>.1</w:t>
        </w:r>
        <w:r w:rsidRPr="007F53D9">
          <w:rPr>
            <w:noProof w:val="0"/>
          </w:rPr>
          <w:t xml:space="preserve"> </w:t>
        </w:r>
      </w:ins>
      <w:ins w:id="1121" w:author="Gregorio Canal" w:date="2019-04-17T10:33:00Z">
        <w:r w:rsidRPr="00C33C45">
          <w:rPr>
            <w:noProof w:val="0"/>
          </w:rPr>
          <w:t>Trigger Events</w:t>
        </w:r>
      </w:ins>
    </w:p>
    <w:p w14:paraId="2A36A804" w14:textId="4CEFD8DA" w:rsidR="00F306D1" w:rsidRPr="00C33C45" w:rsidRDefault="00F306D1" w:rsidP="00C33C45">
      <w:pPr>
        <w:pStyle w:val="Corpotesto"/>
        <w:rPr>
          <w:ins w:id="1122" w:author="Gregorio Canal" w:date="2019-04-17T10:33:00Z"/>
        </w:rPr>
      </w:pPr>
      <w:ins w:id="1123" w:author="Gregorio Canal" w:date="2019-04-17T11:57:00Z">
        <w:r>
          <w:t>This message is sent when the Audit Sender needs to post a</w:t>
        </w:r>
      </w:ins>
      <w:ins w:id="1124" w:author="Gregorio Canal" w:date="2019-04-17T12:25:00Z">
        <w:r w:rsidR="0050412D">
          <w:t xml:space="preserve"> single</w:t>
        </w:r>
      </w:ins>
      <w:ins w:id="1125" w:author="Gregorio Canal" w:date="2019-04-17T11:57:00Z">
        <w:r>
          <w:t xml:space="preserve"> event that has been audited to the Audit Record R</w:t>
        </w:r>
      </w:ins>
      <w:ins w:id="1126" w:author="Gregorio Canal" w:date="2019-04-17T11:58:00Z">
        <w:r>
          <w:t>eposito</w:t>
        </w:r>
      </w:ins>
      <w:ins w:id="1127" w:author="Gregorio Canal" w:date="2019-04-17T11:59:00Z">
        <w:r>
          <w:t>r</w:t>
        </w:r>
      </w:ins>
      <w:ins w:id="1128" w:author="Gregorio Canal" w:date="2019-04-17T11:58:00Z">
        <w:r>
          <w:t>y.</w:t>
        </w:r>
      </w:ins>
    </w:p>
    <w:p w14:paraId="7708D18F" w14:textId="39C3F55D" w:rsidR="007F53D9" w:rsidRDefault="007F53D9" w:rsidP="007F53D9">
      <w:pPr>
        <w:pStyle w:val="Titolo3"/>
        <w:rPr>
          <w:ins w:id="1129" w:author="Gregorio Canal" w:date="2019-04-17T12:24:00Z"/>
          <w:noProof w:val="0"/>
        </w:rPr>
      </w:pPr>
      <w:ins w:id="1130" w:author="Gregorio Canal" w:date="2019-04-17T10:32:00Z">
        <w:r w:rsidRPr="00F306D1">
          <w:rPr>
            <w:noProof w:val="0"/>
          </w:rPr>
          <w:t>3.XX</w:t>
        </w:r>
        <w:r w:rsidRPr="00D14069">
          <w:rPr>
            <w:noProof w:val="0"/>
          </w:rPr>
          <w:t>.4.1</w:t>
        </w:r>
      </w:ins>
      <w:ins w:id="1131" w:author="Gregorio Canal" w:date="2019-04-17T10:33:00Z">
        <w:r w:rsidRPr="00F95138">
          <w:rPr>
            <w:noProof w:val="0"/>
          </w:rPr>
          <w:t>.2</w:t>
        </w:r>
      </w:ins>
      <w:ins w:id="1132" w:author="Gregorio Canal" w:date="2019-04-17T10:32:00Z">
        <w:r w:rsidRPr="00F306D1">
          <w:rPr>
            <w:noProof w:val="0"/>
          </w:rPr>
          <w:t xml:space="preserve"> </w:t>
        </w:r>
      </w:ins>
      <w:ins w:id="1133" w:author="Gregorio Canal" w:date="2019-04-17T10:33:00Z">
        <w:r w:rsidRPr="00F95138">
          <w:rPr>
            <w:noProof w:val="0"/>
          </w:rPr>
          <w:t>M</w:t>
        </w:r>
        <w:r w:rsidRPr="00F306D1">
          <w:rPr>
            <w:noProof w:val="0"/>
          </w:rPr>
          <w:t>essag</w:t>
        </w:r>
        <w:r w:rsidRPr="00F95138">
          <w:rPr>
            <w:noProof w:val="0"/>
          </w:rPr>
          <w:t>e Semantics</w:t>
        </w:r>
      </w:ins>
    </w:p>
    <w:p w14:paraId="2DA8B39F" w14:textId="5D71C736" w:rsidR="00D14069" w:rsidRDefault="00D14069" w:rsidP="00D14069">
      <w:pPr>
        <w:pStyle w:val="Corpotesto"/>
        <w:rPr>
          <w:ins w:id="1134" w:author="Gregorio Canal" w:date="2019-04-17T12:26:00Z"/>
        </w:rPr>
      </w:pPr>
      <w:ins w:id="1135" w:author="Gregorio Canal" w:date="2019-04-17T12:24:00Z">
        <w:r>
          <w:t>The Audit Sender shall issue an HTTP request according to requirements defined in the FHIR specification for “create” interaction (</w:t>
        </w:r>
        <w:r>
          <w:fldChar w:fldCharType="begin"/>
        </w:r>
      </w:ins>
      <w:ins w:id="1136" w:author="Gregorio Canal" w:date="2019-04-17T12:25:00Z">
        <w:r>
          <w:instrText>HYPERLINK "http://hl7.org/fhir/R4/http.html" \l "create"</w:instrText>
        </w:r>
      </w:ins>
      <w:ins w:id="1137" w:author="Gregorio Canal" w:date="2019-04-17T12:24:00Z">
        <w:r>
          <w:fldChar w:fldCharType="separate"/>
        </w:r>
        <w:r w:rsidRPr="00FB2DE9">
          <w:rPr>
            <w:rStyle w:val="Collegamentoipertestuale"/>
          </w:rPr>
          <w:t>http://hl7.org/fhir/R4/http.html#create</w:t>
        </w:r>
        <w:r>
          <w:fldChar w:fldCharType="end"/>
        </w:r>
        <w:r>
          <w:t xml:space="preserve"> ). The message uses an HTTP POST method to </w:t>
        </w:r>
      </w:ins>
      <w:ins w:id="1138" w:author="Gregorio Canal" w:date="2019-04-17T12:25:00Z">
        <w:r w:rsidR="0050412D">
          <w:t>send</w:t>
        </w:r>
      </w:ins>
      <w:ins w:id="1139" w:author="Gregorio Canal" w:date="2019-04-17T12:24:00Z">
        <w:r>
          <w:t xml:space="preserve"> a FHIR </w:t>
        </w:r>
      </w:ins>
      <w:proofErr w:type="spellStart"/>
      <w:ins w:id="1140" w:author="Gregorio Canal" w:date="2019-04-17T12:25:00Z">
        <w:r w:rsidR="0050412D">
          <w:t>AuditEvent</w:t>
        </w:r>
      </w:ins>
      <w:proofErr w:type="spellEnd"/>
      <w:ins w:id="1141" w:author="Gregorio Canal" w:date="2019-04-17T12:24:00Z">
        <w:r>
          <w:t xml:space="preserve"> Resource.</w:t>
        </w:r>
      </w:ins>
    </w:p>
    <w:p w14:paraId="70F43C3B" w14:textId="6681F3EA" w:rsidR="0050412D" w:rsidRDefault="0050412D" w:rsidP="00D14069">
      <w:pPr>
        <w:pStyle w:val="Corpotesto"/>
        <w:rPr>
          <w:ins w:id="1142" w:author="Gregorio Canal" w:date="2019-04-17T12:27:00Z"/>
        </w:rPr>
      </w:pPr>
      <w:ins w:id="1143" w:author="Gregorio Canal" w:date="2019-04-17T12:26:00Z">
        <w:r>
          <w:lastRenderedPageBreak/>
          <w:t>The Audit Sender shall submit FHIR resource in either XML format or JSON format. Values for media-type of the request message are defined in the ITI TF-2x: Appendix Z.6 (currently in the Appendix Z on HL7 FHIR Trial Implementation Supplement).</w:t>
        </w:r>
      </w:ins>
    </w:p>
    <w:p w14:paraId="2277500C" w14:textId="70C14801" w:rsidR="0050412D" w:rsidRPr="00D14069" w:rsidRDefault="0050412D" w:rsidP="00F95138">
      <w:pPr>
        <w:pStyle w:val="Corpotesto"/>
        <w:rPr>
          <w:ins w:id="1144" w:author="Gregorio Canal" w:date="2019-04-17T10:32:00Z"/>
        </w:rPr>
      </w:pPr>
      <w:ins w:id="1145" w:author="Gregorio Canal" w:date="2019-04-17T12:27:00Z">
        <w:r>
          <w:t xml:space="preserve">Additional constraints on the </w:t>
        </w:r>
        <w:proofErr w:type="spellStart"/>
        <w:r>
          <w:t>Audit</w:t>
        </w:r>
      </w:ins>
      <w:ins w:id="1146" w:author="Gregorio Canal" w:date="2019-04-17T12:28:00Z">
        <w:r>
          <w:t>Event</w:t>
        </w:r>
      </w:ins>
      <w:proofErr w:type="spellEnd"/>
      <w:ins w:id="1147" w:author="Gregorio Canal" w:date="2019-04-17T12:27:00Z">
        <w:r>
          <w:t xml:space="preserve"> Resource are </w:t>
        </w:r>
      </w:ins>
      <w:ins w:id="1148" w:author="Gregorio Canal" w:date="2019-04-17T12:28:00Z">
        <w:r>
          <w:t>defined</w:t>
        </w:r>
      </w:ins>
      <w:ins w:id="1149" w:author="Gregorio Canal" w:date="2019-04-17T12:27:00Z">
        <w:r>
          <w:t xml:space="preserve"> in </w:t>
        </w:r>
      </w:ins>
      <w:ins w:id="1150" w:author="Gregorio Canal" w:date="2019-04-17T12:28:00Z">
        <w:r>
          <w:t>Section</w:t>
        </w:r>
      </w:ins>
      <w:ins w:id="1151" w:author="Gregorio Canal" w:date="2019-04-24T11:47:00Z">
        <w:r w:rsidR="005E55FF">
          <w:t xml:space="preserve"> </w:t>
        </w:r>
        <w:r w:rsidR="005E55FF" w:rsidRPr="00273141">
          <w:t>3.81.4.2.2.</w:t>
        </w:r>
        <w:r w:rsidR="005E55FF">
          <w:t>1</w:t>
        </w:r>
      </w:ins>
    </w:p>
    <w:p w14:paraId="22C3D52F" w14:textId="15EF31CA" w:rsidR="007F53D9" w:rsidRDefault="007F53D9" w:rsidP="007F53D9">
      <w:pPr>
        <w:pStyle w:val="Titolo3"/>
        <w:rPr>
          <w:ins w:id="1152" w:author="Gregorio Canal" w:date="2019-04-23T10:52:00Z"/>
          <w:noProof w:val="0"/>
        </w:rPr>
      </w:pPr>
      <w:ins w:id="1153" w:author="Gregorio Canal" w:date="2019-04-17T10:32:00Z">
        <w:r w:rsidRPr="00F306D1">
          <w:rPr>
            <w:noProof w:val="0"/>
          </w:rPr>
          <w:t>3.</w:t>
        </w:r>
        <w:r w:rsidRPr="00D14069">
          <w:rPr>
            <w:noProof w:val="0"/>
          </w:rPr>
          <w:t>XX.4.1</w:t>
        </w:r>
      </w:ins>
      <w:ins w:id="1154" w:author="Gregorio Canal" w:date="2019-04-17T10:33:00Z">
        <w:r w:rsidRPr="00F95138">
          <w:rPr>
            <w:noProof w:val="0"/>
          </w:rPr>
          <w:t>.3</w:t>
        </w:r>
      </w:ins>
      <w:ins w:id="1155" w:author="Gregorio Canal" w:date="2019-04-17T10:32:00Z">
        <w:r w:rsidRPr="00F306D1">
          <w:rPr>
            <w:noProof w:val="0"/>
          </w:rPr>
          <w:t xml:space="preserve"> </w:t>
        </w:r>
      </w:ins>
      <w:ins w:id="1156" w:author="Gregorio Canal" w:date="2019-04-17T10:33:00Z">
        <w:r w:rsidRPr="00F95138">
          <w:rPr>
            <w:noProof w:val="0"/>
          </w:rPr>
          <w:t>Expected Actions</w:t>
        </w:r>
      </w:ins>
    </w:p>
    <w:p w14:paraId="495F8FC4" w14:textId="77777777" w:rsidR="00BB3C76" w:rsidRDefault="00BB3C76" w:rsidP="00F95138">
      <w:pPr>
        <w:pStyle w:val="Corpotesto"/>
        <w:rPr>
          <w:ins w:id="1157" w:author="Gregorio Canal" w:date="2019-04-23T10:53:00Z"/>
        </w:rPr>
      </w:pPr>
      <w:ins w:id="1158" w:author="Gregorio Canal" w:date="2019-04-23T10:53:00Z">
        <w:r>
          <w:t>The Audit Record Repository shall support all the media-types defined in ITI TF-2x: Appendix Z.6 (currently in the Appendix Z on HL7 FHIR Trial Implementation Supplement).</w:t>
        </w:r>
      </w:ins>
    </w:p>
    <w:p w14:paraId="2DA6D4ED" w14:textId="12CC5DDB" w:rsidR="00BB3C76" w:rsidRDefault="00BB3C76" w:rsidP="00F95138">
      <w:pPr>
        <w:pStyle w:val="Corpotesto"/>
        <w:rPr>
          <w:ins w:id="1159" w:author="Gregorio Canal" w:date="2019-04-23T10:53:00Z"/>
        </w:rPr>
      </w:pPr>
      <w:ins w:id="1160" w:author="Gregorio Canal" w:date="2019-04-23T10:53:00Z">
        <w:r>
          <w:t xml:space="preserve">On receipt of the </w:t>
        </w:r>
      </w:ins>
      <w:ins w:id="1161" w:author="Gregorio Canal" w:date="2019-04-23T10:54:00Z">
        <w:r w:rsidRPr="00F95138">
          <w:t>Post Audit</w:t>
        </w:r>
        <w:r w:rsidRPr="006C272F">
          <w:t xml:space="preserve"> Resource</w:t>
        </w:r>
        <w:r w:rsidRPr="00F95138">
          <w:t xml:space="preserve"> </w:t>
        </w:r>
        <w:r w:rsidRPr="00BB3C76">
          <w:t>Request</w:t>
        </w:r>
      </w:ins>
      <w:ins w:id="1162" w:author="Gregorio Canal" w:date="2019-04-23T10:53:00Z">
        <w:r>
          <w:t xml:space="preserve">, the </w:t>
        </w:r>
      </w:ins>
      <w:ins w:id="1163" w:author="Gregorio Canal" w:date="2019-04-23T10:55:00Z">
        <w:r>
          <w:t>Audit Record Repository</w:t>
        </w:r>
      </w:ins>
      <w:ins w:id="1164" w:author="Gregorio Canal" w:date="2019-04-23T10:53:00Z">
        <w:r>
          <w:t xml:space="preserve"> shall validate the Resources and respond with one of the HTTP codes defined in Section 3.</w:t>
        </w:r>
      </w:ins>
      <w:ins w:id="1165" w:author="Gregorio Canal" w:date="2019-04-23T10:56:00Z">
        <w:r>
          <w:t>XX</w:t>
        </w:r>
      </w:ins>
      <w:ins w:id="1166" w:author="Gregorio Canal" w:date="2019-04-23T10:53:00Z">
        <w:r>
          <w:t>.4.</w:t>
        </w:r>
      </w:ins>
      <w:ins w:id="1167" w:author="Gregorio Canal" w:date="2019-04-23T10:56:00Z">
        <w:r>
          <w:t>2</w:t>
        </w:r>
      </w:ins>
      <w:ins w:id="1168" w:author="Gregorio Canal" w:date="2019-04-23T10:53:00Z">
        <w:r>
          <w:t>.2 Message Semantics.</w:t>
        </w:r>
      </w:ins>
    </w:p>
    <w:p w14:paraId="4328605C" w14:textId="77777777" w:rsidR="00E12760" w:rsidRDefault="00BB3C76" w:rsidP="00F95138">
      <w:pPr>
        <w:pStyle w:val="Corpotesto"/>
        <w:rPr>
          <w:ins w:id="1169" w:author="Gregorio Canal" w:date="2019-04-23T11:21:00Z"/>
        </w:rPr>
      </w:pPr>
      <w:ins w:id="1170" w:author="Gregorio Canal" w:date="2019-04-23T10:53:00Z">
        <w:r>
          <w:t xml:space="preserve">The </w:t>
        </w:r>
      </w:ins>
      <w:ins w:id="1171" w:author="Gregorio Canal" w:date="2019-04-23T10:54:00Z">
        <w:r>
          <w:t>Audit Record Repository</w:t>
        </w:r>
      </w:ins>
      <w:ins w:id="1172" w:author="Gregorio Canal" w:date="2019-04-23T10:53:00Z">
        <w:r>
          <w:t xml:space="preserve"> shall </w:t>
        </w:r>
      </w:ins>
      <w:ins w:id="1173" w:author="Gregorio Canal" w:date="2019-04-23T10:58:00Z">
        <w:r>
          <w:t xml:space="preserve">store the </w:t>
        </w:r>
        <w:proofErr w:type="spellStart"/>
        <w:r>
          <w:t>AuditEvent</w:t>
        </w:r>
        <w:proofErr w:type="spellEnd"/>
        <w:r>
          <w:t xml:space="preserve"> Resource </w:t>
        </w:r>
      </w:ins>
      <w:ins w:id="1174" w:author="Gregorio Canal" w:date="2019-04-23T10:59:00Z">
        <w:r>
          <w:t>either</w:t>
        </w:r>
      </w:ins>
      <w:ins w:id="1175" w:author="Gregorio Canal" w:date="2019-04-23T11:00:00Z">
        <w:r>
          <w:t xml:space="preserve"> as a FHIR resource or</w:t>
        </w:r>
      </w:ins>
      <w:ins w:id="1176" w:author="Gregorio Canal" w:date="2019-04-23T11:02:00Z">
        <w:r>
          <w:t xml:space="preserve"> as a</w:t>
        </w:r>
      </w:ins>
      <w:ins w:id="1177" w:author="Gregorio Canal" w:date="2019-04-23T11:00:00Z">
        <w:r>
          <w:t xml:space="preserve"> DICOM message</w:t>
        </w:r>
      </w:ins>
      <w:ins w:id="1178" w:author="Gregorio Canal" w:date="2019-04-23T11:20:00Z">
        <w:r w:rsidR="00E12760">
          <w:t xml:space="preserve"> or in an</w:t>
        </w:r>
      </w:ins>
      <w:ins w:id="1179" w:author="Gregorio Canal" w:date="2019-04-23T11:21:00Z">
        <w:r w:rsidR="00E12760">
          <w:t>y other format.</w:t>
        </w:r>
      </w:ins>
    </w:p>
    <w:p w14:paraId="164ED346" w14:textId="18D23931" w:rsidR="00BB3C76" w:rsidRDefault="00A467DB" w:rsidP="00F95138">
      <w:pPr>
        <w:pStyle w:val="Corpotesto"/>
        <w:rPr>
          <w:ins w:id="1180" w:author="Gregorio Canal" w:date="2019-04-23T10:54:00Z"/>
        </w:rPr>
      </w:pPr>
      <w:ins w:id="1181" w:author="Gregorio Canal" w:date="2019-04-23T11:34:00Z">
        <w:r>
          <w:t>If needed, t</w:t>
        </w:r>
      </w:ins>
      <w:ins w:id="1182" w:author="Gregorio Canal" w:date="2019-04-23T11:21:00Z">
        <w:r w:rsidR="00E12760">
          <w:t>he transf</w:t>
        </w:r>
      </w:ins>
      <w:ins w:id="1183" w:author="Gregorio Canal" w:date="2019-04-23T11:22:00Z">
        <w:r w:rsidR="00E12760">
          <w:t>o</w:t>
        </w:r>
      </w:ins>
      <w:ins w:id="1184" w:author="Gregorio Canal" w:date="2019-04-23T11:21:00Z">
        <w:r w:rsidR="00E12760">
          <w:t>r</w:t>
        </w:r>
      </w:ins>
      <w:ins w:id="1185" w:author="Gregorio Canal" w:date="2019-04-23T11:22:00Z">
        <w:r w:rsidR="00E12760">
          <w:t>m</w:t>
        </w:r>
      </w:ins>
      <w:ins w:id="1186" w:author="Gregorio Canal" w:date="2019-04-23T11:21:00Z">
        <w:r w:rsidR="00E12760">
          <w:t>ation f</w:t>
        </w:r>
      </w:ins>
      <w:ins w:id="1187" w:author="Gregorio Canal" w:date="2019-04-23T11:34:00Z">
        <w:r>
          <w:t>ro</w:t>
        </w:r>
      </w:ins>
      <w:ins w:id="1188" w:author="Gregorio Canal" w:date="2019-04-23T11:21:00Z">
        <w:r w:rsidR="00E12760">
          <w:t>m the FH</w:t>
        </w:r>
      </w:ins>
      <w:ins w:id="1189" w:author="Gregorio Canal" w:date="2019-04-23T11:22:00Z">
        <w:r w:rsidR="00E12760">
          <w:t>IR</w:t>
        </w:r>
      </w:ins>
      <w:ins w:id="1190" w:author="Gregorio Canal" w:date="2019-04-23T11:21:00Z">
        <w:r w:rsidR="00E12760">
          <w:t xml:space="preserve"> Resource to </w:t>
        </w:r>
      </w:ins>
      <w:ins w:id="1191" w:author="Gregorio Canal" w:date="2019-04-23T11:34:00Z">
        <w:r>
          <w:t>a</w:t>
        </w:r>
      </w:ins>
      <w:ins w:id="1192" w:author="Gregorio Canal" w:date="2019-04-23T11:21:00Z">
        <w:r w:rsidR="00E12760">
          <w:t xml:space="preserve"> </w:t>
        </w:r>
      </w:ins>
      <w:ins w:id="1193" w:author="Gregorio Canal" w:date="2019-04-23T11:22:00Z">
        <w:r w:rsidR="00E12760">
          <w:t xml:space="preserve">DICOM message shall </w:t>
        </w:r>
      </w:ins>
      <w:ins w:id="1194" w:author="Gregorio Canal" w:date="2019-04-23T11:33:00Z">
        <w:r>
          <w:t>be done according to the requirement</w:t>
        </w:r>
      </w:ins>
      <w:ins w:id="1195" w:author="Gregorio Canal" w:date="2019-04-23T11:34:00Z">
        <w:r>
          <w:t xml:space="preserve">s </w:t>
        </w:r>
      </w:ins>
      <w:ins w:id="1196" w:author="Gregorio Canal" w:date="2019-04-23T11:03:00Z">
        <w:r w:rsidR="00873F93">
          <w:t xml:space="preserve">defined in </w:t>
        </w:r>
      </w:ins>
      <w:ins w:id="1197" w:author="Gregorio Canal" w:date="2019-04-24T11:45:00Z">
        <w:r w:rsidR="005E55FF">
          <w:t>S</w:t>
        </w:r>
      </w:ins>
      <w:ins w:id="1198" w:author="Gregorio Canal" w:date="2019-04-23T11:03:00Z">
        <w:r w:rsidR="00873F93">
          <w:t>ection</w:t>
        </w:r>
      </w:ins>
      <w:ins w:id="1199" w:author="Gregorio Canal" w:date="2019-04-24T11:45:00Z">
        <w:r w:rsidR="005E55FF">
          <w:t xml:space="preserve"> </w:t>
        </w:r>
        <w:r w:rsidR="005E55FF" w:rsidRPr="00273141">
          <w:t>3.81.4.2.2.</w:t>
        </w:r>
        <w:r w:rsidR="005E55FF">
          <w:t>1</w:t>
        </w:r>
      </w:ins>
      <w:ins w:id="1200" w:author="Gregorio Canal" w:date="2019-04-23T11:34:00Z">
        <w:r>
          <w:t>.</w:t>
        </w:r>
      </w:ins>
    </w:p>
    <w:p w14:paraId="5EA94515" w14:textId="77777777" w:rsidR="00A467DB" w:rsidRDefault="00BB3C76" w:rsidP="00E12760">
      <w:pPr>
        <w:pStyle w:val="Corpotesto"/>
        <w:rPr>
          <w:ins w:id="1201" w:author="Gregorio Canal" w:date="2019-04-23T11:36:00Z"/>
        </w:rPr>
      </w:pPr>
      <w:ins w:id="1202" w:author="Gregorio Canal" w:date="2019-04-23T10:53:00Z">
        <w:r>
          <w:t xml:space="preserve">The </w:t>
        </w:r>
      </w:ins>
      <w:ins w:id="1203" w:author="Gregorio Canal" w:date="2019-04-23T10:54:00Z">
        <w:r>
          <w:t xml:space="preserve">Audit Record Repository </w:t>
        </w:r>
      </w:ins>
      <w:ins w:id="1204" w:author="Gregorio Canal" w:date="2019-04-23T10:53:00Z">
        <w:r>
          <w:t>shall store these resources and make them available for further search [ITI-</w:t>
        </w:r>
      </w:ins>
      <w:ins w:id="1205" w:author="Gregorio Canal" w:date="2019-04-23T11:35:00Z">
        <w:r w:rsidR="00A467DB">
          <w:t>81</w:t>
        </w:r>
      </w:ins>
      <w:ins w:id="1206" w:author="Gregorio Canal" w:date="2019-04-23T11:36:00Z">
        <w:r w:rsidR="00A467DB">
          <w:t>]</w:t>
        </w:r>
      </w:ins>
      <w:ins w:id="1207" w:author="Gregorio Canal" w:date="2019-04-23T10:53:00Z">
        <w:r>
          <w:t>.</w:t>
        </w:r>
      </w:ins>
    </w:p>
    <w:p w14:paraId="629CAAA9" w14:textId="4FCF4454" w:rsidR="007F53D9" w:rsidRPr="00186A07" w:rsidRDefault="007F53D9" w:rsidP="007F53D9">
      <w:pPr>
        <w:pStyle w:val="Titolo3"/>
        <w:rPr>
          <w:ins w:id="1208" w:author="Gregorio Canal" w:date="2019-04-23T11:40:00Z"/>
          <w:noProof w:val="0"/>
        </w:rPr>
      </w:pPr>
      <w:ins w:id="1209" w:author="Gregorio Canal" w:date="2019-04-17T10:34:00Z">
        <w:r w:rsidRPr="00186A07">
          <w:rPr>
            <w:noProof w:val="0"/>
          </w:rPr>
          <w:t>3.XX.4.2 Post Audit</w:t>
        </w:r>
      </w:ins>
      <w:ins w:id="1210" w:author="Gregorio Canal" w:date="2019-04-17T10:36:00Z">
        <w:r w:rsidRPr="00186A07">
          <w:rPr>
            <w:noProof w:val="0"/>
          </w:rPr>
          <w:t xml:space="preserve"> Resource</w:t>
        </w:r>
      </w:ins>
      <w:ins w:id="1211" w:author="Gregorio Canal" w:date="2019-04-17T10:34:00Z">
        <w:r w:rsidRPr="00186A07">
          <w:rPr>
            <w:noProof w:val="0"/>
          </w:rPr>
          <w:t xml:space="preserve"> Response</w:t>
        </w:r>
      </w:ins>
    </w:p>
    <w:p w14:paraId="5D7D23FB" w14:textId="13E4BD76" w:rsidR="00A467DB" w:rsidRPr="00A467DB" w:rsidRDefault="00A467DB" w:rsidP="0035387A">
      <w:pPr>
        <w:pStyle w:val="Corpotesto"/>
        <w:rPr>
          <w:ins w:id="1212" w:author="Gregorio Canal" w:date="2019-04-17T10:34:00Z"/>
        </w:rPr>
      </w:pPr>
      <w:ins w:id="1213" w:author="Gregorio Canal" w:date="2019-04-23T11:40:00Z">
        <w:r w:rsidRPr="00A467DB">
          <w:t>T</w:t>
        </w:r>
        <w:r w:rsidRPr="0035387A">
          <w:t>he Audit Record Repository s</w:t>
        </w:r>
        <w:r>
          <w:t>ends a Pos</w:t>
        </w:r>
      </w:ins>
      <w:ins w:id="1214" w:author="Gregorio Canal" w:date="2019-04-23T11:41:00Z">
        <w:r>
          <w:t>t Audit Resource Response message in response to a Post Audit Resource Request.</w:t>
        </w:r>
      </w:ins>
    </w:p>
    <w:p w14:paraId="2F4BFCA6" w14:textId="49450B32" w:rsidR="007F53D9" w:rsidRDefault="007F53D9" w:rsidP="007F53D9">
      <w:pPr>
        <w:pStyle w:val="Titolo3"/>
        <w:rPr>
          <w:ins w:id="1215" w:author="Gregorio Canal" w:date="2019-04-23T11:41:00Z"/>
          <w:noProof w:val="0"/>
        </w:rPr>
      </w:pPr>
      <w:ins w:id="1216" w:author="Gregorio Canal" w:date="2019-04-17T10:34:00Z">
        <w:r w:rsidRPr="007F53D9">
          <w:rPr>
            <w:noProof w:val="0"/>
          </w:rPr>
          <w:t>3.XX.4.</w:t>
        </w:r>
        <w:r>
          <w:rPr>
            <w:noProof w:val="0"/>
          </w:rPr>
          <w:t>2</w:t>
        </w:r>
        <w:r w:rsidRPr="0045605F">
          <w:rPr>
            <w:noProof w:val="0"/>
          </w:rPr>
          <w:t>.1</w:t>
        </w:r>
        <w:r w:rsidRPr="007F53D9">
          <w:rPr>
            <w:noProof w:val="0"/>
          </w:rPr>
          <w:t xml:space="preserve"> </w:t>
        </w:r>
        <w:r w:rsidRPr="0045605F">
          <w:rPr>
            <w:noProof w:val="0"/>
          </w:rPr>
          <w:t>Trigger Events</w:t>
        </w:r>
      </w:ins>
    </w:p>
    <w:p w14:paraId="78CB4C66" w14:textId="5AD7DE17" w:rsidR="00A467DB" w:rsidRPr="00A467DB" w:rsidRDefault="00A467DB" w:rsidP="0035387A">
      <w:pPr>
        <w:pStyle w:val="Corpotesto"/>
        <w:rPr>
          <w:ins w:id="1217" w:author="Gregorio Canal" w:date="2019-04-17T10:34:00Z"/>
        </w:rPr>
      </w:pPr>
      <w:ins w:id="1218" w:author="Gregorio Canal" w:date="2019-04-23T11:41:00Z">
        <w:r w:rsidRPr="00A467DB">
          <w:t>When</w:t>
        </w:r>
        <w:r w:rsidRPr="0035387A">
          <w:t xml:space="preserve"> th</w:t>
        </w:r>
        <w:r>
          <w:t xml:space="preserve">e Audit Record Repository </w:t>
        </w:r>
      </w:ins>
      <w:ins w:id="1219" w:author="Gregorio Canal" w:date="2019-04-23T11:42:00Z">
        <w:r>
          <w:t xml:space="preserve">has finished storing the audit received </w:t>
        </w:r>
      </w:ins>
      <w:ins w:id="1220" w:author="Gregorio Canal" w:date="2019-04-23T11:44:00Z">
        <w:r w:rsidR="00186A07">
          <w:t>from the Audit Sender, the ARR sends this message to the Audit Sender acknowledging the result of the feed request.</w:t>
        </w:r>
      </w:ins>
    </w:p>
    <w:p w14:paraId="11282B53" w14:textId="266FF545" w:rsidR="007F53D9" w:rsidRDefault="007F53D9" w:rsidP="007F53D9">
      <w:pPr>
        <w:pStyle w:val="Titolo3"/>
        <w:rPr>
          <w:ins w:id="1221" w:author="Gregorio Canal" w:date="2019-04-23T11:45:00Z"/>
          <w:noProof w:val="0"/>
        </w:rPr>
      </w:pPr>
      <w:ins w:id="1222" w:author="Gregorio Canal" w:date="2019-04-17T10:34:00Z">
        <w:r w:rsidRPr="0035387A">
          <w:rPr>
            <w:noProof w:val="0"/>
          </w:rPr>
          <w:t>3.XX.4.2.2 Message Semantics</w:t>
        </w:r>
      </w:ins>
    </w:p>
    <w:p w14:paraId="30211489" w14:textId="0820B0D0" w:rsidR="00186A07" w:rsidRDefault="00186A07" w:rsidP="00186A07">
      <w:pPr>
        <w:pStyle w:val="Corpotesto"/>
        <w:rPr>
          <w:ins w:id="1223" w:author="Gregorio Canal" w:date="2019-04-23T11:54:00Z"/>
        </w:rPr>
      </w:pPr>
      <w:ins w:id="1224" w:author="Gregorio Canal" w:date="2019-04-23T11:46:00Z">
        <w:r>
          <w:t>The Audit Record Repository returns an HTTP Status code appropriate to the processin</w:t>
        </w:r>
      </w:ins>
      <w:ins w:id="1225" w:author="Gregorio Canal" w:date="2019-04-23T11:48:00Z">
        <w:r>
          <w:t>g</w:t>
        </w:r>
      </w:ins>
      <w:ins w:id="1226" w:author="Gregorio Canal" w:date="2019-04-23T11:46:00Z">
        <w:r>
          <w:t xml:space="preserve">, conforming </w:t>
        </w:r>
      </w:ins>
      <w:ins w:id="1227" w:author="Gregorio Canal" w:date="2019-04-23T11:47:00Z">
        <w:r>
          <w:t xml:space="preserve">to specification requirements as specified in </w:t>
        </w:r>
      </w:ins>
      <w:ins w:id="1228" w:author="Gregorio Canal" w:date="2019-04-23T11:50:00Z">
        <w:r>
          <w:fldChar w:fldCharType="begin"/>
        </w:r>
      </w:ins>
      <w:ins w:id="1229" w:author="Gregorio Canal" w:date="2019-04-23T11:51:00Z">
        <w:r>
          <w:instrText>HYPERLINK "https://www.hl7.org/fhir/R4/http.html" \l "create"</w:instrText>
        </w:r>
      </w:ins>
      <w:ins w:id="1230" w:author="Gregorio Canal" w:date="2019-04-23T11:50:00Z">
        <w:r>
          <w:fldChar w:fldCharType="separate"/>
        </w:r>
      </w:ins>
      <w:ins w:id="1231" w:author="Gregorio Canal" w:date="2019-04-23T11:51:00Z">
        <w:r>
          <w:rPr>
            <w:rStyle w:val="Collegamentoipertestuale"/>
          </w:rPr>
          <w:t>https://www.hl7.org/fhir/R4/http.html#create</w:t>
        </w:r>
      </w:ins>
      <w:ins w:id="1232" w:author="Gregorio Canal" w:date="2019-04-23T11:50:00Z">
        <w:r>
          <w:fldChar w:fldCharType="end"/>
        </w:r>
      </w:ins>
    </w:p>
    <w:p w14:paraId="7EEE97AC" w14:textId="77777777" w:rsidR="00186A07" w:rsidRDefault="00186A07" w:rsidP="00186A07">
      <w:pPr>
        <w:pStyle w:val="Corpotesto"/>
        <w:rPr>
          <w:ins w:id="1233" w:author="Gregorio Canal" w:date="2019-04-23T11:54:00Z"/>
        </w:rPr>
      </w:pPr>
      <w:ins w:id="1234" w:author="Gregorio Canal" w:date="2019-04-23T11:54:00Z">
        <w:r>
          <w:t>If the outcome is a success, the http status code of the response shall be a 2xx code.</w:t>
        </w:r>
      </w:ins>
    </w:p>
    <w:p w14:paraId="74E64971" w14:textId="5FDE45BA" w:rsidR="004A65C4" w:rsidRDefault="00186A07" w:rsidP="00186A07">
      <w:pPr>
        <w:pStyle w:val="Corpotesto"/>
        <w:rPr>
          <w:ins w:id="1235" w:author="Gregorio Canal" w:date="2019-04-23T11:55:00Z"/>
        </w:rPr>
      </w:pPr>
      <w:ins w:id="1236" w:author="Gregorio Canal" w:date="2019-04-23T11:54:00Z">
        <w:r>
          <w:t xml:space="preserve">If the outcome is a failure, the </w:t>
        </w:r>
      </w:ins>
      <w:ins w:id="1237" w:author="Gregorio Canal" w:date="2019-04-23T13:08:00Z">
        <w:r w:rsidR="00336B6F">
          <w:t>Audit Record Repository</w:t>
        </w:r>
      </w:ins>
      <w:ins w:id="1238" w:author="Gregorio Canal" w:date="2019-04-23T11:54:00Z">
        <w:r>
          <w:t xml:space="preserve"> shall be capable of returning the following status codes:</w:t>
        </w:r>
      </w:ins>
      <w:ins w:id="1239" w:author="Gregorio Canal" w:date="2019-04-23T11:55:00Z">
        <w:r w:rsidR="004A65C4">
          <w:t xml:space="preserve"> </w:t>
        </w:r>
      </w:ins>
    </w:p>
    <w:p w14:paraId="071B8D29" w14:textId="34E6518A" w:rsidR="004A65C4" w:rsidRDefault="004A65C4" w:rsidP="004A65C4">
      <w:pPr>
        <w:pStyle w:val="Corpotesto"/>
        <w:numPr>
          <w:ilvl w:val="0"/>
          <w:numId w:val="66"/>
        </w:numPr>
        <w:rPr>
          <w:ins w:id="1240" w:author="Gregorio Canal" w:date="2019-04-23T11:57:00Z"/>
        </w:rPr>
      </w:pPr>
      <w:ins w:id="1241" w:author="Gregorio Canal" w:date="2019-04-23T11:57:00Z">
        <w:r>
          <w:t xml:space="preserve">404 </w:t>
        </w:r>
      </w:ins>
      <w:ins w:id="1242" w:author="Gregorio Canal" w:date="2019-04-23T11:58:00Z">
        <w:r>
          <w:t>–</w:t>
        </w:r>
      </w:ins>
      <w:ins w:id="1243" w:author="Gregorio Canal" w:date="2019-04-23T11:57:00Z">
        <w:r>
          <w:t xml:space="preserve"> </w:t>
        </w:r>
      </w:ins>
      <w:ins w:id="1244" w:author="Gregorio Canal" w:date="2019-04-23T11:58:00Z">
        <w:r>
          <w:t>Not Found: When the resource sent by the Audit Sender is not an Audit Event Resource;</w:t>
        </w:r>
      </w:ins>
    </w:p>
    <w:p w14:paraId="2204B647" w14:textId="5F7A6CC2" w:rsidR="004A65C4" w:rsidRDefault="00186A07" w:rsidP="004A65C4">
      <w:pPr>
        <w:pStyle w:val="Corpotesto"/>
        <w:numPr>
          <w:ilvl w:val="0"/>
          <w:numId w:val="66"/>
        </w:numPr>
        <w:rPr>
          <w:ins w:id="1245" w:author="Gregorio Canal" w:date="2019-04-23T11:59:00Z"/>
        </w:rPr>
      </w:pPr>
      <w:ins w:id="1246" w:author="Gregorio Canal" w:date="2019-04-23T11:54:00Z">
        <w:r>
          <w:t xml:space="preserve">422 - </w:t>
        </w:r>
        <w:proofErr w:type="spellStart"/>
        <w:r>
          <w:t>Unprocessable</w:t>
        </w:r>
        <w:proofErr w:type="spellEnd"/>
        <w:r>
          <w:t xml:space="preserve"> Entity:</w:t>
        </w:r>
      </w:ins>
      <w:ins w:id="1247" w:author="Gregorio Canal" w:date="2019-04-23T11:57:00Z">
        <w:r w:rsidR="004A65C4">
          <w:t xml:space="preserve"> </w:t>
        </w:r>
      </w:ins>
      <w:ins w:id="1248" w:author="Gregorio Canal" w:date="2019-04-23T11:56:00Z">
        <w:r w:rsidR="004A65C4">
          <w:t xml:space="preserve">When the </w:t>
        </w:r>
        <w:proofErr w:type="spellStart"/>
        <w:r w:rsidR="004A65C4">
          <w:t>AuditEvent</w:t>
        </w:r>
        <w:proofErr w:type="spellEnd"/>
        <w:r w:rsidR="004A65C4">
          <w:t xml:space="preserve"> Resource sent is not compliant to the rules defined in </w:t>
        </w:r>
      </w:ins>
      <w:ins w:id="1249" w:author="Gregorio Canal" w:date="2019-04-24T11:45:00Z">
        <w:r w:rsidR="005E55FF">
          <w:t>S</w:t>
        </w:r>
      </w:ins>
      <w:ins w:id="1250" w:author="Gregorio Canal" w:date="2019-04-23T11:56:00Z">
        <w:r w:rsidR="004A65C4">
          <w:t>ectio</w:t>
        </w:r>
      </w:ins>
      <w:ins w:id="1251" w:author="Gregorio Canal" w:date="2019-04-23T11:57:00Z">
        <w:r w:rsidR="004A65C4">
          <w:t xml:space="preserve">n </w:t>
        </w:r>
      </w:ins>
      <w:ins w:id="1252" w:author="Gregorio Canal" w:date="2019-04-24T11:45:00Z">
        <w:r w:rsidR="005E55FF" w:rsidRPr="005E55FF">
          <w:t xml:space="preserve"> </w:t>
        </w:r>
        <w:r w:rsidR="005E55FF" w:rsidRPr="00273141">
          <w:t>3.81.4.2.2.</w:t>
        </w:r>
        <w:r w:rsidR="005E55FF">
          <w:t>1</w:t>
        </w:r>
      </w:ins>
      <w:ins w:id="1253" w:author="Gregorio Canal" w:date="2019-04-23T11:59:00Z">
        <w:r w:rsidR="004A65C4">
          <w:t>.</w:t>
        </w:r>
      </w:ins>
    </w:p>
    <w:p w14:paraId="3E457D59" w14:textId="6F0636CA" w:rsidR="004A65C4" w:rsidRDefault="004A65C4" w:rsidP="0035387A">
      <w:pPr>
        <w:pStyle w:val="Corpotesto"/>
        <w:rPr>
          <w:ins w:id="1254" w:author="Gregorio Canal" w:date="2019-04-23T11:56:00Z"/>
        </w:rPr>
      </w:pPr>
      <w:ins w:id="1255" w:author="Gregorio Canal" w:date="2019-04-23T11:59:00Z">
        <w:r>
          <w:lastRenderedPageBreak/>
          <w:t xml:space="preserve">The </w:t>
        </w:r>
      </w:ins>
      <w:ins w:id="1256" w:author="Gregorio Canal" w:date="2019-04-23T13:00:00Z">
        <w:r w:rsidR="00262937">
          <w:t>Audit Record Repository</w:t>
        </w:r>
      </w:ins>
      <w:ins w:id="1257" w:author="Gregorio Canal" w:date="2019-04-23T11:59:00Z">
        <w:r>
          <w:t xml:space="preserve"> can return other status codes 4xx or 5xx in accordance to internal business rules that are out of scope for this transaction.</w:t>
        </w:r>
      </w:ins>
    </w:p>
    <w:p w14:paraId="4D12B969" w14:textId="0DEFC588" w:rsidR="007F53D9" w:rsidRDefault="007F53D9" w:rsidP="004A65C4">
      <w:pPr>
        <w:pStyle w:val="Titolo3"/>
        <w:ind w:left="0" w:firstLine="0"/>
        <w:rPr>
          <w:ins w:id="1258" w:author="Gregorio Canal" w:date="2019-04-23T12:00:00Z"/>
          <w:noProof w:val="0"/>
        </w:rPr>
      </w:pPr>
      <w:ins w:id="1259" w:author="Gregorio Canal" w:date="2019-04-17T10:34:00Z">
        <w:r w:rsidRPr="0035387A">
          <w:rPr>
            <w:noProof w:val="0"/>
          </w:rPr>
          <w:t>3.XX.4.2.3 Expected Actions</w:t>
        </w:r>
      </w:ins>
    </w:p>
    <w:p w14:paraId="4279B05F" w14:textId="1A3DACA0" w:rsidR="004A65C4" w:rsidRPr="0035387A" w:rsidRDefault="004A65C4" w:rsidP="0035387A">
      <w:pPr>
        <w:pStyle w:val="Corpotesto"/>
        <w:rPr>
          <w:ins w:id="1260" w:author="Gregorio Canal" w:date="2019-04-17T10:34:00Z"/>
        </w:rPr>
      </w:pPr>
      <w:ins w:id="1261" w:author="Gregorio Canal" w:date="2019-04-23T12:00:00Z">
        <w:r>
          <w:t>The Audit Sender processes the response according to application-defined rules.</w:t>
        </w:r>
      </w:ins>
    </w:p>
    <w:p w14:paraId="14E4C8AC" w14:textId="4B143570" w:rsidR="007F53D9" w:rsidRDefault="007F53D9" w:rsidP="007F53D9">
      <w:pPr>
        <w:pStyle w:val="Titolo3"/>
        <w:rPr>
          <w:ins w:id="1262" w:author="Gregorio Canal" w:date="2019-04-23T12:00:00Z"/>
          <w:noProof w:val="0"/>
        </w:rPr>
      </w:pPr>
      <w:ins w:id="1263" w:author="Gregorio Canal" w:date="2019-04-17T10:35:00Z">
        <w:r w:rsidRPr="0035387A">
          <w:rPr>
            <w:noProof w:val="0"/>
          </w:rPr>
          <w:t>3.XX.4.3 Post Audit Bundle Request</w:t>
        </w:r>
      </w:ins>
    </w:p>
    <w:p w14:paraId="2E68D0B1" w14:textId="3C578B76" w:rsidR="004A65C4" w:rsidRPr="0035387A" w:rsidRDefault="004A65C4" w:rsidP="0035387A">
      <w:pPr>
        <w:pStyle w:val="Corpotesto"/>
        <w:rPr>
          <w:ins w:id="1264" w:author="Gregorio Canal" w:date="2019-04-17T10:35:00Z"/>
        </w:rPr>
      </w:pPr>
      <w:ins w:id="1265" w:author="Gregorio Canal" w:date="2019-04-23T12:01:00Z">
        <w:r w:rsidRPr="006C272F">
          <w:t>Thi</w:t>
        </w:r>
        <w:r>
          <w:t xml:space="preserve">s message it is used by an Audit Sender to post a Bundle of </w:t>
        </w:r>
        <w:proofErr w:type="spellStart"/>
        <w:r>
          <w:t>AuditEvent</w:t>
        </w:r>
        <w:proofErr w:type="spellEnd"/>
        <w:r>
          <w:t xml:space="preserve"> resources to the Audit Record Repository using a FHIR </w:t>
        </w:r>
      </w:ins>
      <w:ins w:id="1266" w:author="Gregorio Canal" w:date="2019-04-23T12:02:00Z">
        <w:r>
          <w:t>transaction/batch</w:t>
        </w:r>
      </w:ins>
      <w:ins w:id="1267" w:author="Gregorio Canal" w:date="2019-04-23T12:01:00Z">
        <w:r>
          <w:t xml:space="preserve"> interaction (see</w:t>
        </w:r>
      </w:ins>
      <w:ins w:id="1268" w:author="Gregorio Canal" w:date="2019-04-23T12:02:00Z">
        <w:r>
          <w:t xml:space="preserve"> </w:t>
        </w:r>
        <w:r>
          <w:fldChar w:fldCharType="begin"/>
        </w:r>
      </w:ins>
      <w:ins w:id="1269" w:author="Gregorio Canal" w:date="2019-04-23T12:03:00Z">
        <w:r>
          <w:instrText>HYPERLINK "https://www.hl7.org/fhir/R4/http.html" \l "transaction"</w:instrText>
        </w:r>
      </w:ins>
      <w:ins w:id="1270" w:author="Gregorio Canal" w:date="2019-04-23T12:02:00Z">
        <w:r>
          <w:fldChar w:fldCharType="separate"/>
        </w:r>
      </w:ins>
      <w:ins w:id="1271" w:author="Gregorio Canal" w:date="2019-04-23T12:03:00Z">
        <w:r>
          <w:rPr>
            <w:rStyle w:val="Collegamentoipertestuale"/>
          </w:rPr>
          <w:t>https://www.hl7.org/fhir/R4/http.html#transaction</w:t>
        </w:r>
      </w:ins>
      <w:ins w:id="1272" w:author="Gregorio Canal" w:date="2019-04-23T12:02:00Z">
        <w:r>
          <w:fldChar w:fldCharType="end"/>
        </w:r>
        <w:r>
          <w:t xml:space="preserve"> </w:t>
        </w:r>
      </w:ins>
      <w:ins w:id="1273" w:author="Gregorio Canal" w:date="2019-04-23T12:01:00Z">
        <w:r>
          <w:t>).</w:t>
        </w:r>
      </w:ins>
    </w:p>
    <w:p w14:paraId="27F32BED" w14:textId="35855405" w:rsidR="007F53D9" w:rsidRDefault="007F53D9" w:rsidP="007F53D9">
      <w:pPr>
        <w:pStyle w:val="Titolo3"/>
        <w:rPr>
          <w:ins w:id="1274" w:author="Gregorio Canal" w:date="2019-04-23T12:03:00Z"/>
          <w:noProof w:val="0"/>
        </w:rPr>
      </w:pPr>
      <w:ins w:id="1275" w:author="Gregorio Canal" w:date="2019-04-17T10:35:00Z">
        <w:r w:rsidRPr="00F95138">
          <w:rPr>
            <w:noProof w:val="0"/>
          </w:rPr>
          <w:t>3.XX.4.</w:t>
        </w:r>
        <w:r w:rsidRPr="0035387A">
          <w:rPr>
            <w:noProof w:val="0"/>
          </w:rPr>
          <w:t>3</w:t>
        </w:r>
        <w:r w:rsidRPr="00F95138">
          <w:rPr>
            <w:noProof w:val="0"/>
          </w:rPr>
          <w:t>.1 Trigger Events</w:t>
        </w:r>
      </w:ins>
    </w:p>
    <w:p w14:paraId="56F51DE1" w14:textId="21D7CBD2" w:rsidR="004A65C4" w:rsidRPr="004A65C4" w:rsidRDefault="004A65C4" w:rsidP="0035387A">
      <w:pPr>
        <w:pStyle w:val="Corpotesto"/>
        <w:rPr>
          <w:ins w:id="1276" w:author="Gregorio Canal" w:date="2019-04-17T10:35:00Z"/>
        </w:rPr>
      </w:pPr>
      <w:ins w:id="1277" w:author="Gregorio Canal" w:date="2019-04-23T12:03:00Z">
        <w:r>
          <w:t xml:space="preserve">This message is sent when the Audit Sender needs to post </w:t>
        </w:r>
      </w:ins>
      <w:ins w:id="1278" w:author="Gregorio Canal" w:date="2019-04-23T12:08:00Z">
        <w:r w:rsidR="0035387A">
          <w:t xml:space="preserve">one or </w:t>
        </w:r>
      </w:ins>
      <w:ins w:id="1279" w:author="Gregorio Canal" w:date="2019-04-23T12:03:00Z">
        <w:r>
          <w:t>multiple events that has been audited to the Audit Record Repository.</w:t>
        </w:r>
      </w:ins>
    </w:p>
    <w:p w14:paraId="36E8FAD7" w14:textId="0D0FAA27" w:rsidR="007F53D9" w:rsidRDefault="007F53D9" w:rsidP="007F53D9">
      <w:pPr>
        <w:pStyle w:val="Titolo3"/>
        <w:rPr>
          <w:ins w:id="1280" w:author="Gregorio Canal" w:date="2019-04-23T12:05:00Z"/>
          <w:noProof w:val="0"/>
        </w:rPr>
      </w:pPr>
      <w:ins w:id="1281" w:author="Gregorio Canal" w:date="2019-04-17T10:35:00Z">
        <w:r w:rsidRPr="0035387A">
          <w:rPr>
            <w:noProof w:val="0"/>
          </w:rPr>
          <w:t>3.XX.4.3.2 Message Semantics</w:t>
        </w:r>
      </w:ins>
    </w:p>
    <w:p w14:paraId="54706866" w14:textId="0CD3B205" w:rsidR="0035387A" w:rsidRDefault="0035387A" w:rsidP="0035387A">
      <w:pPr>
        <w:pStyle w:val="Corpotesto"/>
        <w:rPr>
          <w:ins w:id="1282" w:author="Gregorio Canal" w:date="2019-04-24T11:26:00Z"/>
        </w:rPr>
      </w:pPr>
      <w:ins w:id="1283" w:author="Gregorio Canal" w:date="2019-04-23T12:05:00Z">
        <w:r>
          <w:t>The Audit Sender shall issue an HTTP request according to requirements defined in the FHIR specification for “transaction/batch” interaction (</w:t>
        </w:r>
      </w:ins>
      <w:ins w:id="1284" w:author="Gregorio Canal" w:date="2019-04-23T12:06:00Z">
        <w:r>
          <w:t xml:space="preserve">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ins>
      <w:ins w:id="1285" w:author="Gregorio Canal" w:date="2019-04-23T12:05:00Z">
        <w:r>
          <w:t>).</w:t>
        </w:r>
      </w:ins>
    </w:p>
    <w:p w14:paraId="30612370" w14:textId="5AD8FEAF" w:rsidR="00A430C6" w:rsidRDefault="00A430C6" w:rsidP="0035387A">
      <w:pPr>
        <w:pStyle w:val="Corpotesto"/>
        <w:rPr>
          <w:ins w:id="1286" w:author="Gregorio Canal" w:date="2019-04-23T12:06:00Z"/>
        </w:rPr>
      </w:pPr>
      <w:ins w:id="1287" w:author="Gregorio Canal" w:date="2019-04-24T11:26:00Z">
        <w:r>
          <w:t xml:space="preserve">The Audit Record Repository </w:t>
        </w:r>
        <w:commentRangeStart w:id="1288"/>
        <w:r>
          <w:t xml:space="preserve">shall support both </w:t>
        </w:r>
        <w:proofErr w:type="spellStart"/>
        <w:r>
          <w:t>interactons</w:t>
        </w:r>
        <w:proofErr w:type="spellEnd"/>
        <w:r>
          <w:t xml:space="preserve"> “batch” and “transaction”</w:t>
        </w:r>
      </w:ins>
      <w:ins w:id="1289" w:author="Gregorio Canal" w:date="2019-04-24T11:27:00Z">
        <w:r>
          <w:t xml:space="preserve">, </w:t>
        </w:r>
        <w:commentRangeEnd w:id="1288"/>
        <w:r>
          <w:rPr>
            <w:rStyle w:val="Rimandocommento"/>
          </w:rPr>
          <w:commentReference w:id="1288"/>
        </w:r>
        <w:r>
          <w:t xml:space="preserve">the Audit Sender </w:t>
        </w:r>
      </w:ins>
      <w:ins w:id="1291" w:author="Gregorio Canal" w:date="2019-04-24T11:28:00Z">
        <w:r>
          <w:t>shall</w:t>
        </w:r>
      </w:ins>
      <w:ins w:id="1292" w:author="Gregorio Canal" w:date="2019-04-24T11:27:00Z">
        <w:r>
          <w:t xml:space="preserve"> support </w:t>
        </w:r>
      </w:ins>
      <w:ins w:id="1293" w:author="Gregorio Canal" w:date="2019-04-24T11:28:00Z">
        <w:r>
          <w:t>at least</w:t>
        </w:r>
      </w:ins>
      <w:ins w:id="1294" w:author="Gregorio Canal" w:date="2019-04-24T11:27:00Z">
        <w:r>
          <w:t xml:space="preserve"> one.</w:t>
        </w:r>
      </w:ins>
    </w:p>
    <w:p w14:paraId="2CFF4FE5" w14:textId="42612C48" w:rsidR="0035387A" w:rsidRDefault="0035387A" w:rsidP="0035387A">
      <w:pPr>
        <w:pStyle w:val="Corpotesto"/>
        <w:rPr>
          <w:ins w:id="1295" w:author="Gregorio Canal" w:date="2019-04-23T12:05:00Z"/>
        </w:rPr>
      </w:pPr>
      <w:ins w:id="1296" w:author="Gregorio Canal" w:date="2019-04-23T12:05:00Z">
        <w:r>
          <w:t xml:space="preserve">The message uses an HTTP POST method to submit a FHIR Bundle Resource. The </w:t>
        </w:r>
      </w:ins>
      <w:ins w:id="1297" w:author="Gregorio Canal" w:date="2019-04-23T12:43:00Z">
        <w:r w:rsidR="00BD47D4">
          <w:t>Audit Sender</w:t>
        </w:r>
      </w:ins>
      <w:ins w:id="1298" w:author="Gregorio Canal" w:date="2019-04-23T12:05:00Z">
        <w:r>
          <w:t xml:space="preserve"> shall </w:t>
        </w:r>
      </w:ins>
      <w:ins w:id="1299" w:author="Gregorio Canal" w:date="2019-04-23T12:06:00Z">
        <w:r>
          <w:t>post</w:t>
        </w:r>
      </w:ins>
      <w:ins w:id="1300" w:author="Gregorio Canal" w:date="2019-04-23T12:05:00Z">
        <w:r>
          <w:t xml:space="preserve"> FHIR resources in either XML format or JSON format. Values for media-type of the request message are defined in the ITI TF-2x: Appendix Z.6 (currently in the Appendix Z on HL7 FHIR Trial Implementation Supplement).</w:t>
        </w:r>
      </w:ins>
    </w:p>
    <w:p w14:paraId="087B92CB" w14:textId="2915DF51" w:rsidR="0035387A" w:rsidRDefault="0035387A" w:rsidP="0035387A">
      <w:pPr>
        <w:pStyle w:val="Corpotesto"/>
        <w:rPr>
          <w:ins w:id="1301" w:author="Gregorio Canal" w:date="2019-04-24T11:28:00Z"/>
        </w:rPr>
      </w:pPr>
      <w:ins w:id="1302" w:author="Gregorio Canal" w:date="2019-04-23T12:05:00Z">
        <w:r>
          <w:t xml:space="preserve">The FHIR Bundle Resource shall contain </w:t>
        </w:r>
      </w:ins>
      <w:ins w:id="1303" w:author="Gregorio Canal" w:date="2019-04-23T12:06:00Z">
        <w:r>
          <w:t xml:space="preserve">at least </w:t>
        </w:r>
      </w:ins>
      <w:ins w:id="1304" w:author="Gregorio Canal" w:date="2019-04-23T12:05:00Z">
        <w:r>
          <w:t xml:space="preserve">one FHIR </w:t>
        </w:r>
      </w:ins>
      <w:proofErr w:type="spellStart"/>
      <w:ins w:id="1305" w:author="Gregorio Canal" w:date="2019-04-23T12:06:00Z">
        <w:r>
          <w:t>Audit</w:t>
        </w:r>
      </w:ins>
      <w:ins w:id="1306" w:author="Gregorio Canal" w:date="2019-04-23T12:07:00Z">
        <w:r>
          <w:t>Event</w:t>
        </w:r>
      </w:ins>
      <w:proofErr w:type="spellEnd"/>
      <w:ins w:id="1307" w:author="Gregorio Canal" w:date="2019-04-23T12:05:00Z">
        <w:r>
          <w:t xml:space="preserve"> Resource (</w:t>
        </w:r>
      </w:ins>
      <w:ins w:id="1308" w:author="Gregorio Canal" w:date="2019-04-23T12:07:00Z">
        <w:r>
          <w:fldChar w:fldCharType="begin"/>
        </w:r>
      </w:ins>
      <w:ins w:id="1309" w:author="Gregorio Canal" w:date="2019-04-23T12:08:00Z">
        <w:r>
          <w:instrText>HYPERLINK "https://www.hl7.org/fhir/R4/auditevent.html"</w:instrText>
        </w:r>
      </w:ins>
      <w:ins w:id="1310" w:author="Gregorio Canal" w:date="2019-04-23T12:07:00Z">
        <w:r>
          <w:fldChar w:fldCharType="separate"/>
        </w:r>
      </w:ins>
      <w:ins w:id="1311" w:author="Gregorio Canal" w:date="2019-04-23T12:08:00Z">
        <w:r>
          <w:rPr>
            <w:rStyle w:val="Collegamentoipertestuale"/>
          </w:rPr>
          <w:t>https://www.hl7.org/fhir/R4/auditevent.html</w:t>
        </w:r>
      </w:ins>
      <w:ins w:id="1312" w:author="Gregorio Canal" w:date="2019-04-23T12:07:00Z">
        <w:r>
          <w:fldChar w:fldCharType="end"/>
        </w:r>
      </w:ins>
      <w:ins w:id="1313" w:author="Gregorio Canal" w:date="2019-04-23T12:05:00Z">
        <w:r>
          <w:t>)</w:t>
        </w:r>
      </w:ins>
      <w:ins w:id="1314" w:author="Gregorio Canal" w:date="2019-04-23T12:08:00Z">
        <w:r>
          <w:t>.</w:t>
        </w:r>
      </w:ins>
    </w:p>
    <w:p w14:paraId="4724E67D" w14:textId="2B874DBF" w:rsidR="00A430C6" w:rsidRDefault="00A430C6" w:rsidP="0035387A">
      <w:pPr>
        <w:pStyle w:val="Corpotesto"/>
        <w:rPr>
          <w:ins w:id="1315" w:author="Gregorio Canal" w:date="2019-04-23T12:08:00Z"/>
        </w:rPr>
      </w:pPr>
      <w:ins w:id="1316" w:author="Gregorio Canal" w:date="2019-04-24T11:28:00Z">
        <w:r>
          <w:t xml:space="preserve">The element </w:t>
        </w:r>
        <w:proofErr w:type="spellStart"/>
        <w:r>
          <w:t>Bundle.entry.request.me</w:t>
        </w:r>
      </w:ins>
      <w:ins w:id="1317" w:author="Gregorio Canal" w:date="2019-04-24T11:29:00Z">
        <w:r>
          <w:t>t</w:t>
        </w:r>
      </w:ins>
      <w:ins w:id="1318" w:author="Gregorio Canal" w:date="2019-04-24T11:28:00Z">
        <w:r>
          <w:t>hod</w:t>
        </w:r>
      </w:ins>
      <w:proofErr w:type="spellEnd"/>
      <w:ins w:id="1319" w:author="Gregorio Canal" w:date="2019-04-24T11:29:00Z">
        <w:r>
          <w:t xml:space="preserve"> shall be valued with </w:t>
        </w:r>
        <w:commentRangeStart w:id="1320"/>
        <w:r>
          <w:t>POST</w:t>
        </w:r>
        <w:commentRangeEnd w:id="1320"/>
        <w:r>
          <w:rPr>
            <w:rStyle w:val="Rimandocommento"/>
          </w:rPr>
          <w:commentReference w:id="1320"/>
        </w:r>
        <w:r>
          <w:t>.</w:t>
        </w:r>
      </w:ins>
    </w:p>
    <w:p w14:paraId="601FADE9" w14:textId="43375940" w:rsidR="0035387A" w:rsidRPr="0035387A" w:rsidRDefault="0035387A" w:rsidP="0035387A">
      <w:pPr>
        <w:pStyle w:val="Corpotesto"/>
        <w:rPr>
          <w:ins w:id="1321" w:author="Gregorio Canal" w:date="2019-04-17T10:35:00Z"/>
        </w:rPr>
      </w:pPr>
      <w:ins w:id="1322" w:author="Gregorio Canal" w:date="2019-04-23T12:08:00Z">
        <w:r>
          <w:t xml:space="preserve">The </w:t>
        </w:r>
      </w:ins>
      <w:proofErr w:type="spellStart"/>
      <w:ins w:id="1323" w:author="Gregorio Canal" w:date="2019-04-23T12:09:00Z">
        <w:r>
          <w:t>AuditEvent</w:t>
        </w:r>
      </w:ins>
      <w:proofErr w:type="spellEnd"/>
      <w:ins w:id="1324" w:author="Gregorio Canal" w:date="2019-04-23T12:05:00Z">
        <w:r>
          <w:t xml:space="preserve"> Resource</w:t>
        </w:r>
      </w:ins>
      <w:ins w:id="1325" w:author="Gregorio Canal" w:date="2019-04-23T12:09:00Z">
        <w:r>
          <w:t>s included in the Bundle</w:t>
        </w:r>
      </w:ins>
      <w:ins w:id="1326" w:author="Gregorio Canal" w:date="2019-04-23T12:10:00Z">
        <w:r>
          <w:t xml:space="preserve"> Resource</w:t>
        </w:r>
      </w:ins>
      <w:ins w:id="1327" w:author="Gregorio Canal" w:date="2019-04-23T12:09:00Z">
        <w:r>
          <w:t xml:space="preserve"> shall conform to the requir</w:t>
        </w:r>
      </w:ins>
      <w:ins w:id="1328" w:author="Gregorio Canal" w:date="2019-04-23T12:11:00Z">
        <w:r>
          <w:t>e</w:t>
        </w:r>
      </w:ins>
      <w:ins w:id="1329" w:author="Gregorio Canal" w:date="2019-04-23T12:09:00Z">
        <w:r>
          <w:t xml:space="preserve">ments defined </w:t>
        </w:r>
      </w:ins>
      <w:ins w:id="1330" w:author="Gregorio Canal" w:date="2019-04-23T12:05:00Z">
        <w:r>
          <w:t xml:space="preserve">in </w:t>
        </w:r>
      </w:ins>
      <w:ins w:id="1331" w:author="Gregorio Canal" w:date="2019-04-23T12:09:00Z">
        <w:r>
          <w:t xml:space="preserve">Section </w:t>
        </w:r>
      </w:ins>
      <w:ins w:id="1332" w:author="Gregorio Canal" w:date="2019-04-24T11:46:00Z">
        <w:r w:rsidR="005E55FF" w:rsidRPr="00273141">
          <w:t>3.81.4.2.2.</w:t>
        </w:r>
        <w:r w:rsidR="005E55FF">
          <w:t>1</w:t>
        </w:r>
      </w:ins>
      <w:ins w:id="1333" w:author="Gregorio Canal" w:date="2019-04-23T12:05:00Z">
        <w:r>
          <w:t>.</w:t>
        </w:r>
      </w:ins>
    </w:p>
    <w:p w14:paraId="22EBD87C" w14:textId="64D4255F" w:rsidR="007F53D9" w:rsidRDefault="007F53D9" w:rsidP="007F53D9">
      <w:pPr>
        <w:pStyle w:val="Titolo3"/>
        <w:rPr>
          <w:ins w:id="1334" w:author="Gregorio Canal" w:date="2019-04-23T12:12:00Z"/>
          <w:noProof w:val="0"/>
        </w:rPr>
      </w:pPr>
      <w:ins w:id="1335" w:author="Gregorio Canal" w:date="2019-04-17T10:35:00Z">
        <w:r w:rsidRPr="005E55FF">
          <w:rPr>
            <w:noProof w:val="0"/>
          </w:rPr>
          <w:t>3.XX.4.3.3 Expected Actions</w:t>
        </w:r>
      </w:ins>
    </w:p>
    <w:p w14:paraId="55FE5FEE" w14:textId="77777777" w:rsidR="00BD47D4" w:rsidRDefault="00BD47D4" w:rsidP="00BD47D4">
      <w:pPr>
        <w:pStyle w:val="Corpotesto"/>
        <w:rPr>
          <w:ins w:id="1336" w:author="Gregorio Canal" w:date="2019-04-23T12:47:00Z"/>
        </w:rPr>
      </w:pPr>
      <w:ins w:id="1337" w:author="Gregorio Canal" w:date="2019-04-23T12:47:00Z">
        <w:r>
          <w:t>The Audit Record Repository shall support all the media-types defined in ITI TF-2x: Appendix Z.6 (currently in the Appendix Z on HL7 FHIR Trial Implementation Supplement).</w:t>
        </w:r>
      </w:ins>
    </w:p>
    <w:p w14:paraId="1AB31324" w14:textId="6F93699F" w:rsidR="00BD47D4" w:rsidRDefault="00BD47D4" w:rsidP="00BD47D4">
      <w:pPr>
        <w:pStyle w:val="Corpotesto"/>
        <w:rPr>
          <w:ins w:id="1338" w:author="Gregorio Canal" w:date="2019-04-23T12:47:00Z"/>
        </w:rPr>
      </w:pPr>
      <w:ins w:id="1339" w:author="Gregorio Canal" w:date="2019-04-23T12:47:00Z">
        <w:r>
          <w:t xml:space="preserve">On receipt of the </w:t>
        </w:r>
        <w:r w:rsidRPr="00F95138">
          <w:t xml:space="preserve">Post </w:t>
        </w:r>
      </w:ins>
      <w:ins w:id="1340" w:author="Gregorio Canal" w:date="2019-04-23T12:52:00Z">
        <w:r>
          <w:t xml:space="preserve">Audit </w:t>
        </w:r>
      </w:ins>
      <w:ins w:id="1341" w:author="Gregorio Canal" w:date="2019-04-23T12:47:00Z">
        <w:r>
          <w:t>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3.XX.4.4.2 Message Semantics.</w:t>
        </w:r>
      </w:ins>
    </w:p>
    <w:p w14:paraId="62F21236" w14:textId="63D371A9" w:rsidR="00BD47D4" w:rsidRDefault="00BD47D4" w:rsidP="00BD47D4">
      <w:pPr>
        <w:pStyle w:val="Corpotesto"/>
        <w:rPr>
          <w:ins w:id="1342" w:author="Gregorio Canal" w:date="2019-04-23T12:47:00Z"/>
        </w:rPr>
      </w:pPr>
      <w:ins w:id="1343" w:author="Gregorio Canal" w:date="2019-04-23T12:47:00Z">
        <w:r>
          <w:t xml:space="preserve">The Audit Record Repository shall store the </w:t>
        </w:r>
        <w:proofErr w:type="spellStart"/>
        <w:r>
          <w:t>AuditEvent</w:t>
        </w:r>
        <w:proofErr w:type="spellEnd"/>
        <w:r>
          <w:t xml:space="preserve"> Resource</w:t>
        </w:r>
      </w:ins>
      <w:ins w:id="1344" w:author="Gregorio Canal" w:date="2019-04-23T12:48:00Z">
        <w:r>
          <w:t>s included in the Bundle</w:t>
        </w:r>
      </w:ins>
      <w:ins w:id="1345" w:author="Gregorio Canal" w:date="2019-04-23T12:47:00Z">
        <w:r>
          <w:t xml:space="preserve"> either as a FHIR resource or as a DICOM message or in any other format.</w:t>
        </w:r>
      </w:ins>
    </w:p>
    <w:p w14:paraId="7BB17C0D" w14:textId="27BAC63A" w:rsidR="00BD47D4" w:rsidRDefault="00BD47D4" w:rsidP="00BD47D4">
      <w:pPr>
        <w:pStyle w:val="Corpotesto"/>
        <w:rPr>
          <w:ins w:id="1346" w:author="Gregorio Canal" w:date="2019-04-23T12:47:00Z"/>
        </w:rPr>
      </w:pPr>
      <w:ins w:id="1347" w:author="Gregorio Canal" w:date="2019-04-23T12:47:00Z">
        <w:r>
          <w:lastRenderedPageBreak/>
          <w:t xml:space="preserve">If needed, the transformation from the FHIR Resource to a DICOM message shall be done according to the requirements defined in </w:t>
        </w:r>
      </w:ins>
      <w:ins w:id="1348" w:author="Gregorio Canal" w:date="2019-04-24T11:46:00Z">
        <w:r w:rsidR="005E55FF">
          <w:t>Se</w:t>
        </w:r>
      </w:ins>
      <w:ins w:id="1349" w:author="Gregorio Canal" w:date="2019-04-23T12:47:00Z">
        <w:r>
          <w:t xml:space="preserve">ction </w:t>
        </w:r>
      </w:ins>
      <w:ins w:id="1350" w:author="Gregorio Canal" w:date="2019-04-24T11:46:00Z">
        <w:r w:rsidR="005E55FF" w:rsidRPr="00273141">
          <w:t>3.81.4.2.2.</w:t>
        </w:r>
        <w:r w:rsidR="005E55FF">
          <w:t>1</w:t>
        </w:r>
      </w:ins>
      <w:ins w:id="1351" w:author="Gregorio Canal" w:date="2019-04-23T12:47:00Z">
        <w:r>
          <w:t>.</w:t>
        </w:r>
      </w:ins>
    </w:p>
    <w:p w14:paraId="39AAAC97" w14:textId="792094FE" w:rsidR="0035387A" w:rsidRPr="0035387A" w:rsidRDefault="00BD47D4" w:rsidP="00C33C45">
      <w:pPr>
        <w:pStyle w:val="Corpotesto"/>
        <w:rPr>
          <w:ins w:id="1352" w:author="Gregorio Canal" w:date="2019-04-17T10:35:00Z"/>
          <w:rPrChange w:id="1353" w:author="Gregorio Canal" w:date="2019-04-23T12:12:00Z">
            <w:rPr>
              <w:ins w:id="1354" w:author="Gregorio Canal" w:date="2019-04-17T10:35:00Z"/>
              <w:lang w:val="fr-FR"/>
            </w:rPr>
          </w:rPrChange>
        </w:rPr>
      </w:pPr>
      <w:ins w:id="1355" w:author="Gregorio Canal" w:date="2019-04-23T12:47:00Z">
        <w:r>
          <w:t>The Audit Record Repository shall store these resources and make them available for further search [ITI-81].</w:t>
        </w:r>
      </w:ins>
    </w:p>
    <w:p w14:paraId="4CDCC05F" w14:textId="54BFEB2E" w:rsidR="007F53D9" w:rsidRDefault="007F53D9" w:rsidP="007F53D9">
      <w:pPr>
        <w:pStyle w:val="Titolo3"/>
        <w:rPr>
          <w:ins w:id="1356" w:author="Gregorio Canal" w:date="2019-04-23T12:52:00Z"/>
          <w:noProof w:val="0"/>
        </w:rPr>
      </w:pPr>
      <w:ins w:id="1357" w:author="Gregorio Canal" w:date="2019-04-17T10:35:00Z">
        <w:r w:rsidRPr="00C33C45">
          <w:rPr>
            <w:noProof w:val="0"/>
          </w:rPr>
          <w:t>3.XX.4.4 Post Audit Bundle Response</w:t>
        </w:r>
      </w:ins>
    </w:p>
    <w:p w14:paraId="61AE189A" w14:textId="3C102932" w:rsidR="00BD47D4" w:rsidRPr="00C33C45" w:rsidRDefault="00BD47D4" w:rsidP="00C33C45">
      <w:pPr>
        <w:pStyle w:val="Corpotesto"/>
        <w:rPr>
          <w:ins w:id="1358" w:author="Gregorio Canal" w:date="2019-04-17T10:35:00Z"/>
        </w:rPr>
      </w:pPr>
      <w:ins w:id="1359" w:author="Gregorio Canal" w:date="2019-04-23T12:53:00Z">
        <w:r w:rsidRPr="00A467DB">
          <w:t>T</w:t>
        </w:r>
        <w:r w:rsidRPr="0035387A">
          <w:t>he Audit Record Repository s</w:t>
        </w:r>
        <w:r>
          <w:t>ends a Post Audit Bundle Response message in response to a Post Audit Bundle Request.</w:t>
        </w:r>
      </w:ins>
    </w:p>
    <w:p w14:paraId="4BCCE69C" w14:textId="137DB9F5" w:rsidR="007F53D9" w:rsidRDefault="007F53D9" w:rsidP="007F53D9">
      <w:pPr>
        <w:pStyle w:val="Titolo3"/>
        <w:rPr>
          <w:ins w:id="1360" w:author="Gregorio Canal" w:date="2019-04-23T12:53:00Z"/>
          <w:noProof w:val="0"/>
        </w:rPr>
      </w:pPr>
      <w:ins w:id="1361" w:author="Gregorio Canal" w:date="2019-04-17T10:35:00Z">
        <w:r w:rsidRPr="007F53D9">
          <w:rPr>
            <w:noProof w:val="0"/>
          </w:rPr>
          <w:t>3.XX.4.</w:t>
        </w:r>
        <w:r w:rsidRPr="00C33C45">
          <w:rPr>
            <w:noProof w:val="0"/>
          </w:rPr>
          <w:t>4</w:t>
        </w:r>
        <w:r w:rsidRPr="007F53D9">
          <w:rPr>
            <w:noProof w:val="0"/>
          </w:rPr>
          <w:t>.1 Trigger Events</w:t>
        </w:r>
      </w:ins>
    </w:p>
    <w:p w14:paraId="5953AE77" w14:textId="6E6BBE61" w:rsidR="00BD47D4" w:rsidRPr="00BD47D4" w:rsidRDefault="00BD47D4">
      <w:pPr>
        <w:pStyle w:val="Corpotesto"/>
        <w:rPr>
          <w:ins w:id="1362" w:author="Gregorio Canal" w:date="2019-04-17T10:35:00Z"/>
        </w:rPr>
        <w:pPrChange w:id="1363" w:author="Gregorio Canal" w:date="2019-04-23T12:53:00Z">
          <w:pPr>
            <w:pStyle w:val="Titolo3"/>
          </w:pPr>
        </w:pPrChange>
      </w:pPr>
      <w:ins w:id="1364" w:author="Gregorio Canal" w:date="2019-04-23T12:53:00Z">
        <w:r w:rsidRPr="00A467DB">
          <w:t>When</w:t>
        </w:r>
        <w:r w:rsidRPr="0035387A">
          <w:t xml:space="preserve"> th</w:t>
        </w:r>
        <w:r>
          <w:t>e Audit Record Repository has finished storing the audits received from the Audit Sender, the ARR sends this message to the Audit Sender acknowledging the result of the feed request.</w:t>
        </w:r>
      </w:ins>
    </w:p>
    <w:p w14:paraId="0EB7D04F" w14:textId="4664F6E6" w:rsidR="007F53D9" w:rsidRDefault="007F53D9" w:rsidP="007F53D9">
      <w:pPr>
        <w:pStyle w:val="Titolo3"/>
        <w:rPr>
          <w:ins w:id="1365" w:author="Gregorio Canal" w:date="2019-04-23T12:54:00Z"/>
          <w:noProof w:val="0"/>
        </w:rPr>
      </w:pPr>
      <w:ins w:id="1366" w:author="Gregorio Canal" w:date="2019-04-17T10:35:00Z">
        <w:r w:rsidRPr="007F53D9">
          <w:rPr>
            <w:noProof w:val="0"/>
            <w:rPrChange w:id="1367" w:author="Gregorio Canal" w:date="2019-04-17T10:35:00Z">
              <w:rPr>
                <w:noProof w:val="0"/>
                <w:lang w:val="fr-FR"/>
              </w:rPr>
            </w:rPrChange>
          </w:rPr>
          <w:t>3.XX.4.4.2 Message Semantics</w:t>
        </w:r>
      </w:ins>
    </w:p>
    <w:p w14:paraId="1F3F6B74" w14:textId="42007021" w:rsidR="00262937" w:rsidRDefault="00262937" w:rsidP="00262937">
      <w:pPr>
        <w:pStyle w:val="Corpotesto"/>
        <w:rPr>
          <w:ins w:id="1368" w:author="Gregorio Canal" w:date="2019-04-23T12:57:00Z"/>
        </w:rPr>
      </w:pPr>
      <w:ins w:id="1369" w:author="Gregorio Canal" w:date="2019-04-23T12:54:00Z">
        <w:r>
          <w:t xml:space="preserve">The Audit Record Repository returns an HTTP Status code appropriate to the processing, conforming to specification requirements as specified in </w:t>
        </w:r>
      </w:ins>
      <w:ins w:id="1370" w:author="Gregorio Canal" w:date="2019-04-23T12:56:00Z">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60A9793" w14:textId="77777777" w:rsidR="00262937" w:rsidRDefault="00262937" w:rsidP="00262937">
      <w:pPr>
        <w:pStyle w:val="Corpotesto"/>
        <w:rPr>
          <w:ins w:id="1371" w:author="Gregorio Canal" w:date="2019-04-23T12:58:00Z"/>
        </w:rPr>
      </w:pPr>
      <w:ins w:id="1372" w:author="Gregorio Canal" w:date="2019-04-23T12:57:00Z">
        <w:r>
          <w:t>When the Audit Record Repository has processed the request shall return an HTTP response with an overall status code.</w:t>
        </w:r>
      </w:ins>
    </w:p>
    <w:p w14:paraId="25DA881E" w14:textId="3771990D" w:rsidR="00262937" w:rsidRDefault="00262937" w:rsidP="00262937">
      <w:pPr>
        <w:pStyle w:val="Corpotesto"/>
        <w:rPr>
          <w:ins w:id="1373" w:author="Gregorio Canal" w:date="2019-04-23T12:54:00Z"/>
        </w:rPr>
      </w:pPr>
      <w:ins w:id="1374" w:author="Gregorio Canal" w:date="2019-04-23T12:57:00Z">
        <w:r>
          <w:t xml:space="preserve">To allow the </w:t>
        </w:r>
      </w:ins>
      <w:ins w:id="1375" w:author="Gregorio Canal" w:date="2019-04-23T12:58:00Z">
        <w:r>
          <w:t xml:space="preserve">Audit sender </w:t>
        </w:r>
      </w:ins>
      <w:ins w:id="1376" w:author="Gregorio Canal" w:date="2019-04-23T12:57:00Z">
        <w:r>
          <w:t xml:space="preserve">to know the outcome of processing the transaction, and the identities assigned to the resources by the </w:t>
        </w:r>
      </w:ins>
      <w:ins w:id="1377" w:author="Gregorio Canal" w:date="2019-04-23T12:58:00Z">
        <w:r>
          <w:t>Audit Record Repository</w:t>
        </w:r>
      </w:ins>
      <w:ins w:id="1378" w:author="Gregorio Canal" w:date="2019-04-23T12:57:00Z">
        <w:r>
          <w:t xml:space="preserve">, the </w:t>
        </w:r>
      </w:ins>
      <w:ins w:id="1379" w:author="Gregorio Canal" w:date="2019-04-23T12:59:00Z">
        <w:r>
          <w:t>Audit Record Repository</w:t>
        </w:r>
      </w:ins>
      <w:ins w:id="1380" w:author="Gregorio Canal" w:date="2019-04-23T12:57:00Z">
        <w:r>
          <w:t xml:space="preserve"> shall return a Bundle, with type set to transaction-response</w:t>
        </w:r>
      </w:ins>
      <w:ins w:id="1381" w:author="Gregorio Canal" w:date="2019-04-23T12:59:00Z">
        <w:r>
          <w:t xml:space="preserve"> or batch-response</w:t>
        </w:r>
      </w:ins>
      <w:ins w:id="1382" w:author="Gregorio Canal" w:date="2019-04-23T12:57:00Z">
        <w:r>
          <w:t>, that contains one entry for each entry in the request, in the same order as received, with the outcome of processing the entry. Each entry element shall contain a response element with an HTTP Status Code which details the outcome of processing of the request entry</w:t>
        </w:r>
      </w:ins>
    </w:p>
    <w:p w14:paraId="5F0A0DB7" w14:textId="0B1ED083" w:rsidR="00262937" w:rsidRDefault="00262937" w:rsidP="00262937">
      <w:pPr>
        <w:pStyle w:val="Corpotesto"/>
        <w:rPr>
          <w:ins w:id="1383" w:author="Gregorio Canal" w:date="2019-04-23T12:54:00Z"/>
        </w:rPr>
      </w:pPr>
      <w:ins w:id="1384" w:author="Gregorio Canal" w:date="2019-04-23T12:54:00Z">
        <w:r>
          <w:t>If the outcome</w:t>
        </w:r>
      </w:ins>
      <w:ins w:id="1385" w:author="Gregorio Canal" w:date="2019-04-23T13:00:00Z">
        <w:r>
          <w:t xml:space="preserve"> of the entry</w:t>
        </w:r>
      </w:ins>
      <w:ins w:id="1386" w:author="Gregorio Canal" w:date="2019-04-23T12:54:00Z">
        <w:r>
          <w:t xml:space="preserve"> is a success, the http status code of the response shall be a 2xx code.</w:t>
        </w:r>
      </w:ins>
    </w:p>
    <w:p w14:paraId="1FBD17C0" w14:textId="02E3C3C8" w:rsidR="00262937" w:rsidRDefault="00262937" w:rsidP="00262937">
      <w:pPr>
        <w:pStyle w:val="Corpotesto"/>
        <w:rPr>
          <w:ins w:id="1387" w:author="Gregorio Canal" w:date="2019-04-23T12:54:00Z"/>
        </w:rPr>
      </w:pPr>
      <w:ins w:id="1388" w:author="Gregorio Canal" w:date="2019-04-23T12:54:00Z">
        <w:r>
          <w:t>If the outcome</w:t>
        </w:r>
      </w:ins>
      <w:ins w:id="1389" w:author="Gregorio Canal" w:date="2019-04-23T13:00:00Z">
        <w:r>
          <w:t xml:space="preserve"> of the entry</w:t>
        </w:r>
      </w:ins>
      <w:ins w:id="1390" w:author="Gregorio Canal" w:date="2019-04-23T12:54:00Z">
        <w:r>
          <w:t xml:space="preserve"> is a failure, the </w:t>
        </w:r>
      </w:ins>
      <w:ins w:id="1391" w:author="Gregorio Canal" w:date="2019-04-23T13:09:00Z">
        <w:r w:rsidR="00336B6F">
          <w:t>Audit Record Repository</w:t>
        </w:r>
      </w:ins>
      <w:ins w:id="1392" w:author="Gregorio Canal" w:date="2019-04-23T12:54:00Z">
        <w:r>
          <w:t xml:space="preserve"> shall be capable of returning the following status codes: </w:t>
        </w:r>
      </w:ins>
    </w:p>
    <w:p w14:paraId="3444D44D" w14:textId="77777777" w:rsidR="00262937" w:rsidRDefault="00262937" w:rsidP="00262937">
      <w:pPr>
        <w:pStyle w:val="Corpotesto"/>
        <w:numPr>
          <w:ilvl w:val="0"/>
          <w:numId w:val="66"/>
        </w:numPr>
        <w:rPr>
          <w:ins w:id="1393" w:author="Gregorio Canal" w:date="2019-04-23T12:54:00Z"/>
        </w:rPr>
      </w:pPr>
      <w:ins w:id="1394" w:author="Gregorio Canal" w:date="2019-04-23T12:54:00Z">
        <w:r>
          <w:t>404 – Not Found: When the resource sent by the Audit Sender is not an Audit Event Resource;</w:t>
        </w:r>
      </w:ins>
    </w:p>
    <w:p w14:paraId="4F91669D" w14:textId="35FD900C" w:rsidR="00262937" w:rsidRDefault="00262937" w:rsidP="00262937">
      <w:pPr>
        <w:pStyle w:val="Corpotesto"/>
        <w:numPr>
          <w:ilvl w:val="0"/>
          <w:numId w:val="66"/>
        </w:numPr>
        <w:rPr>
          <w:ins w:id="1395" w:author="Gregorio Canal" w:date="2019-04-23T12:54:00Z"/>
        </w:rPr>
      </w:pPr>
      <w:ins w:id="1396" w:author="Gregorio Canal" w:date="2019-04-23T12:54: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the rules defined in </w:t>
        </w:r>
      </w:ins>
      <w:ins w:id="1397" w:author="Gregorio Canal" w:date="2019-04-24T11:46:00Z">
        <w:r w:rsidR="005E55FF">
          <w:t>S</w:t>
        </w:r>
      </w:ins>
      <w:ins w:id="1398" w:author="Gregorio Canal" w:date="2019-04-23T12:54:00Z">
        <w:r>
          <w:t>ection</w:t>
        </w:r>
      </w:ins>
      <w:ins w:id="1399" w:author="Gregorio Canal" w:date="2019-04-24T11:46:00Z">
        <w:r w:rsidR="005E55FF">
          <w:t xml:space="preserve"> </w:t>
        </w:r>
        <w:r w:rsidR="005E55FF" w:rsidRPr="00273141">
          <w:t>3.81.4.2.2.</w:t>
        </w:r>
        <w:r w:rsidR="005E55FF">
          <w:t>1</w:t>
        </w:r>
      </w:ins>
      <w:ins w:id="1400" w:author="Gregorio Canal" w:date="2019-04-23T12:54:00Z">
        <w:r>
          <w:t xml:space="preserve"> .</w:t>
        </w:r>
      </w:ins>
    </w:p>
    <w:p w14:paraId="2A609F36" w14:textId="232D08C3" w:rsidR="00262937" w:rsidRDefault="00262937" w:rsidP="00262937">
      <w:pPr>
        <w:pStyle w:val="Corpotesto"/>
        <w:rPr>
          <w:ins w:id="1401" w:author="Gregorio Canal" w:date="2019-04-23T13:01:00Z"/>
        </w:rPr>
      </w:pPr>
      <w:ins w:id="1402" w:author="Gregorio Canal" w:date="2019-04-23T12:54:00Z">
        <w:r>
          <w:t xml:space="preserve">The </w:t>
        </w:r>
      </w:ins>
      <w:ins w:id="1403" w:author="Gregorio Canal" w:date="2019-04-23T13:00:00Z">
        <w:r>
          <w:t>Audit Record Repository</w:t>
        </w:r>
      </w:ins>
      <w:ins w:id="1404" w:author="Gregorio Canal" w:date="2019-04-23T12:54:00Z">
        <w:r>
          <w:t xml:space="preserve"> can return other status codes 4xx or 5xx in accordance to internal business rules that are out of scope for this transaction.</w:t>
        </w:r>
      </w:ins>
    </w:p>
    <w:p w14:paraId="11B5DEBC" w14:textId="629F69EF" w:rsidR="00262937" w:rsidRDefault="00262937" w:rsidP="00262937">
      <w:pPr>
        <w:pStyle w:val="Corpotesto"/>
        <w:rPr>
          <w:ins w:id="1405" w:author="Gregorio Canal" w:date="2019-04-23T13:01:00Z"/>
        </w:rPr>
      </w:pPr>
      <w:ins w:id="1406" w:author="Gregorio Canal" w:date="2019-04-23T13:01:00Z">
        <w:r>
          <w:t>Below is an example of the Post Audit Bundle Response:</w:t>
        </w:r>
      </w:ins>
    </w:p>
    <w:tbl>
      <w:tblPr>
        <w:tblStyle w:val="Grigliatabella"/>
        <w:tblW w:w="0" w:type="auto"/>
        <w:tblLook w:val="04A0" w:firstRow="1" w:lastRow="0" w:firstColumn="1" w:lastColumn="0" w:noHBand="0" w:noVBand="1"/>
      </w:tblPr>
      <w:tblGrid>
        <w:gridCol w:w="9500"/>
      </w:tblGrid>
      <w:tr w:rsidR="00262937" w14:paraId="147E9508" w14:textId="77777777" w:rsidTr="00262937">
        <w:trPr>
          <w:ins w:id="1407" w:author="Gregorio Canal" w:date="2019-04-23T13:01:00Z"/>
        </w:trPr>
        <w:tc>
          <w:tcPr>
            <w:tcW w:w="9500" w:type="dxa"/>
          </w:tcPr>
          <w:p w14:paraId="53FC7A77" w14:textId="77777777" w:rsidR="00262937" w:rsidRPr="00336B6F" w:rsidRDefault="00262937" w:rsidP="00262937">
            <w:pPr>
              <w:pStyle w:val="Corpotesto"/>
              <w:rPr>
                <w:ins w:id="1408" w:author="Gregorio Canal" w:date="2019-04-23T13:03:00Z"/>
                <w:rFonts w:ascii="Courier New" w:hAnsi="Courier New" w:cs="Courier New"/>
                <w:sz w:val="18"/>
                <w:szCs w:val="18"/>
              </w:rPr>
            </w:pPr>
            <w:ins w:id="1409" w:author="Gregorio Canal" w:date="2019-04-23T13:03:00Z">
              <w:r w:rsidRPr="00336B6F">
                <w:rPr>
                  <w:rFonts w:ascii="Courier New" w:hAnsi="Courier New" w:cs="Courier New"/>
                  <w:sz w:val="18"/>
                  <w:szCs w:val="18"/>
                </w:rPr>
                <w:t>{</w:t>
              </w:r>
            </w:ins>
          </w:p>
          <w:p w14:paraId="17F301D2" w14:textId="77777777" w:rsidR="00262937" w:rsidRPr="00336B6F" w:rsidRDefault="00262937" w:rsidP="00262937">
            <w:pPr>
              <w:pStyle w:val="Corpotesto"/>
              <w:rPr>
                <w:ins w:id="1410" w:author="Gregorio Canal" w:date="2019-04-23T13:03:00Z"/>
                <w:rFonts w:ascii="Courier New" w:hAnsi="Courier New" w:cs="Courier New"/>
                <w:sz w:val="18"/>
                <w:szCs w:val="18"/>
              </w:rPr>
            </w:pPr>
            <w:ins w:id="1411" w:author="Gregorio Canal" w:date="2019-04-23T13:03:00Z">
              <w:r w:rsidRPr="00336B6F">
                <w:rPr>
                  <w:rFonts w:ascii="Courier New" w:hAnsi="Courier New" w:cs="Courier New"/>
                  <w:sz w:val="18"/>
                  <w:szCs w:val="18"/>
                </w:rPr>
                <w:tab/>
                <w:t>"</w:t>
              </w:r>
              <w:proofErr w:type="spellStart"/>
              <w:r w:rsidRPr="00336B6F">
                <w:rPr>
                  <w:rFonts w:ascii="Courier New" w:hAnsi="Courier New" w:cs="Courier New"/>
                  <w:sz w:val="18"/>
                  <w:szCs w:val="18"/>
                </w:rPr>
                <w:t>resourceType</w:t>
              </w:r>
              <w:proofErr w:type="spellEnd"/>
              <w:r w:rsidRPr="00336B6F">
                <w:rPr>
                  <w:rFonts w:ascii="Courier New" w:hAnsi="Courier New" w:cs="Courier New"/>
                  <w:sz w:val="18"/>
                  <w:szCs w:val="18"/>
                </w:rPr>
                <w:t>": "Bundle",</w:t>
              </w:r>
            </w:ins>
          </w:p>
          <w:p w14:paraId="60999FEA" w14:textId="77777777" w:rsidR="00262937" w:rsidRPr="00336B6F" w:rsidRDefault="00262937" w:rsidP="00262937">
            <w:pPr>
              <w:pStyle w:val="Corpotesto"/>
              <w:rPr>
                <w:ins w:id="1412" w:author="Gregorio Canal" w:date="2019-04-23T13:03:00Z"/>
                <w:rFonts w:ascii="Courier New" w:hAnsi="Courier New" w:cs="Courier New"/>
                <w:sz w:val="18"/>
                <w:szCs w:val="18"/>
              </w:rPr>
            </w:pPr>
            <w:ins w:id="1413" w:author="Gregorio Canal" w:date="2019-04-23T13:03:00Z">
              <w:r w:rsidRPr="00336B6F">
                <w:rPr>
                  <w:rFonts w:ascii="Courier New" w:hAnsi="Courier New" w:cs="Courier New"/>
                  <w:sz w:val="18"/>
                  <w:szCs w:val="18"/>
                </w:rPr>
                <w:lastRenderedPageBreak/>
                <w:tab/>
                <w:t>"type": "transaction-response",</w:t>
              </w:r>
            </w:ins>
          </w:p>
          <w:p w14:paraId="0098D0EB" w14:textId="77777777" w:rsidR="00262937" w:rsidRPr="00336B6F" w:rsidRDefault="00262937" w:rsidP="00262937">
            <w:pPr>
              <w:pStyle w:val="Corpotesto"/>
              <w:rPr>
                <w:ins w:id="1414" w:author="Gregorio Canal" w:date="2019-04-23T13:03:00Z"/>
                <w:rFonts w:ascii="Courier New" w:hAnsi="Courier New" w:cs="Courier New"/>
                <w:sz w:val="18"/>
                <w:szCs w:val="18"/>
              </w:rPr>
            </w:pPr>
            <w:ins w:id="1415" w:author="Gregorio Canal" w:date="2019-04-23T13:03:00Z">
              <w:r w:rsidRPr="00336B6F">
                <w:rPr>
                  <w:rFonts w:ascii="Courier New" w:hAnsi="Courier New" w:cs="Courier New"/>
                  <w:sz w:val="18"/>
                  <w:szCs w:val="18"/>
                </w:rPr>
                <w:tab/>
                <w:t>"entry": [</w:t>
              </w:r>
            </w:ins>
          </w:p>
          <w:p w14:paraId="019372FC" w14:textId="77777777" w:rsidR="00262937" w:rsidRPr="00336B6F" w:rsidRDefault="00262937" w:rsidP="00262937">
            <w:pPr>
              <w:pStyle w:val="Corpotesto"/>
              <w:rPr>
                <w:ins w:id="1416" w:author="Gregorio Canal" w:date="2019-04-23T13:03:00Z"/>
                <w:rFonts w:ascii="Courier New" w:hAnsi="Courier New" w:cs="Courier New"/>
                <w:sz w:val="18"/>
                <w:szCs w:val="18"/>
              </w:rPr>
            </w:pPr>
            <w:ins w:id="1417"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10AED616" w14:textId="77777777" w:rsidR="00262937" w:rsidRPr="00336B6F" w:rsidRDefault="00262937" w:rsidP="00262937">
            <w:pPr>
              <w:pStyle w:val="Corpotesto"/>
              <w:rPr>
                <w:ins w:id="1418" w:author="Gregorio Canal" w:date="2019-04-23T13:03:00Z"/>
                <w:rFonts w:ascii="Courier New" w:hAnsi="Courier New" w:cs="Courier New"/>
                <w:sz w:val="18"/>
                <w:szCs w:val="18"/>
              </w:rPr>
            </w:pPr>
            <w:ins w:id="1419"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1E57D33C" w14:textId="77777777" w:rsidR="00262937" w:rsidRPr="00336B6F" w:rsidRDefault="00262937" w:rsidP="00262937">
            <w:pPr>
              <w:pStyle w:val="Corpotesto"/>
              <w:rPr>
                <w:ins w:id="1420" w:author="Gregorio Canal" w:date="2019-04-23T13:03:00Z"/>
                <w:rFonts w:ascii="Courier New" w:hAnsi="Courier New" w:cs="Courier New"/>
                <w:sz w:val="18"/>
                <w:szCs w:val="18"/>
              </w:rPr>
            </w:pPr>
            <w:ins w:id="1421"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2A4F69B2" w14:textId="50560E31" w:rsidR="00262937" w:rsidRPr="00CC5FFC" w:rsidRDefault="00262937" w:rsidP="00262937">
            <w:pPr>
              <w:pStyle w:val="Corpotesto"/>
              <w:rPr>
                <w:ins w:id="1422" w:author="Gregorio Canal" w:date="2019-04-23T13:03:00Z"/>
                <w:rFonts w:ascii="Courier New" w:hAnsi="Courier New" w:cs="Courier New"/>
                <w:sz w:val="18"/>
                <w:szCs w:val="18"/>
              </w:rPr>
            </w:pPr>
            <w:ins w:id="1423"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82094D">
                <w:rPr>
                  <w:rFonts w:ascii="Courier New" w:hAnsi="Courier New" w:cs="Courier New"/>
                  <w:sz w:val="18"/>
                  <w:szCs w:val="18"/>
                </w:rPr>
                <w:t>"location": "http://www.ihe.org/</w:t>
              </w:r>
            </w:ins>
            <w:ins w:id="1424" w:author="Gregorio Canal" w:date="2019-04-23T13:04:00Z">
              <w:r w:rsidR="00336B6F" w:rsidRPr="0082094D">
                <w:rPr>
                  <w:rFonts w:ascii="Courier New" w:hAnsi="Courier New" w:cs="Courier New"/>
                  <w:sz w:val="18"/>
                  <w:szCs w:val="18"/>
                </w:rPr>
                <w:t>AuditEvent</w:t>
              </w:r>
            </w:ins>
            <w:ins w:id="1425" w:author="Gregorio Canal" w:date="2019-04-23T13:03:00Z">
              <w:r w:rsidRPr="00CC5FFC">
                <w:rPr>
                  <w:rFonts w:ascii="Courier New" w:hAnsi="Courier New" w:cs="Courier New"/>
                  <w:sz w:val="18"/>
                  <w:szCs w:val="18"/>
                </w:rPr>
                <w:t>/453",</w:t>
              </w:r>
            </w:ins>
          </w:p>
          <w:p w14:paraId="43969909" w14:textId="5F035963" w:rsidR="00262937" w:rsidRPr="00336B6F" w:rsidRDefault="00262937" w:rsidP="00262937">
            <w:pPr>
              <w:pStyle w:val="Corpotesto"/>
              <w:rPr>
                <w:ins w:id="1426" w:author="Gregorio Canal" w:date="2019-04-23T13:03:00Z"/>
                <w:rFonts w:ascii="Courier New" w:hAnsi="Courier New" w:cs="Courier New"/>
                <w:sz w:val="18"/>
                <w:szCs w:val="18"/>
              </w:rPr>
            </w:pPr>
            <w:ins w:id="1427" w:author="Gregorio Canal" w:date="2019-04-23T13:03:00Z">
              <w:r w:rsidRPr="009C3F20">
                <w:rPr>
                  <w:rFonts w:ascii="Courier New" w:hAnsi="Courier New" w:cs="Courier New"/>
                  <w:sz w:val="18"/>
                  <w:szCs w:val="18"/>
                </w:rPr>
                <w:tab/>
              </w:r>
              <w:r w:rsidRPr="009C3F20">
                <w:rPr>
                  <w:rFonts w:ascii="Courier New" w:hAnsi="Courier New" w:cs="Courier New"/>
                  <w:sz w:val="18"/>
                  <w:szCs w:val="18"/>
                </w:rPr>
                <w:tab/>
              </w:r>
              <w:r w:rsidRPr="009C3F20">
                <w:rPr>
                  <w:rFonts w:ascii="Courier New" w:hAnsi="Courier New" w:cs="Courier New"/>
                  <w:sz w:val="18"/>
                  <w:szCs w:val="18"/>
                </w:rPr>
                <w:tab/>
              </w:r>
              <w:r w:rsidRPr="009C3F20">
                <w:rPr>
                  <w:rFonts w:ascii="Courier New" w:hAnsi="Courier New" w:cs="Courier New"/>
                  <w:sz w:val="18"/>
                  <w:szCs w:val="18"/>
                </w:rPr>
                <w:tab/>
              </w:r>
              <w:r w:rsidRPr="00336B6F">
                <w:rPr>
                  <w:rFonts w:ascii="Courier New" w:hAnsi="Courier New" w:cs="Courier New"/>
                  <w:sz w:val="18"/>
                  <w:szCs w:val="18"/>
                </w:rPr>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428" w:author="Gregorio Canal" w:date="2019-04-23T13:04:00Z">
              <w:r w:rsidR="00336B6F">
                <w:rPr>
                  <w:rFonts w:ascii="Courier New" w:hAnsi="Courier New" w:cs="Courier New"/>
                  <w:sz w:val="18"/>
                  <w:szCs w:val="18"/>
                </w:rPr>
                <w:t>atnafeed</w:t>
              </w:r>
              <w:proofErr w:type="spellEnd"/>
              <w:r w:rsidR="00336B6F" w:rsidRPr="00336B6F">
                <w:rPr>
                  <w:rFonts w:ascii="Courier New" w:hAnsi="Courier New" w:cs="Courier New"/>
                  <w:sz w:val="18"/>
                  <w:szCs w:val="18"/>
                </w:rPr>
                <w:t xml:space="preserve"> </w:t>
              </w:r>
            </w:ins>
            <w:ins w:id="1429" w:author="Gregorio Canal" w:date="2019-04-23T13:03:00Z">
              <w:r w:rsidRPr="00336B6F">
                <w:rPr>
                  <w:rFonts w:ascii="Courier New" w:hAnsi="Courier New" w:cs="Courier New"/>
                  <w:sz w:val="18"/>
                  <w:szCs w:val="18"/>
                </w:rPr>
                <w:t>"</w:t>
              </w:r>
            </w:ins>
          </w:p>
          <w:p w14:paraId="0379B56B" w14:textId="77777777" w:rsidR="00262937" w:rsidRPr="00336B6F" w:rsidRDefault="00262937" w:rsidP="00262937">
            <w:pPr>
              <w:pStyle w:val="Corpotesto"/>
              <w:rPr>
                <w:ins w:id="1430" w:author="Gregorio Canal" w:date="2019-04-23T13:03:00Z"/>
                <w:rFonts w:ascii="Courier New" w:hAnsi="Courier New" w:cs="Courier New"/>
                <w:sz w:val="18"/>
                <w:szCs w:val="18"/>
              </w:rPr>
            </w:pPr>
            <w:ins w:id="1431"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6F317C12" w14:textId="77777777" w:rsidR="00262937" w:rsidRPr="00336B6F" w:rsidRDefault="00262937" w:rsidP="00262937">
            <w:pPr>
              <w:pStyle w:val="Corpotesto"/>
              <w:rPr>
                <w:ins w:id="1432" w:author="Gregorio Canal" w:date="2019-04-23T13:03:00Z"/>
                <w:rFonts w:ascii="Courier New" w:hAnsi="Courier New" w:cs="Courier New"/>
                <w:sz w:val="18"/>
                <w:szCs w:val="18"/>
              </w:rPr>
            </w:pPr>
            <w:ins w:id="1433"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5871B334" w14:textId="77777777" w:rsidR="00262937" w:rsidRPr="00336B6F" w:rsidRDefault="00262937" w:rsidP="00262937">
            <w:pPr>
              <w:pStyle w:val="Corpotesto"/>
              <w:rPr>
                <w:ins w:id="1434" w:author="Gregorio Canal" w:date="2019-04-23T13:03:00Z"/>
                <w:rFonts w:ascii="Courier New" w:hAnsi="Courier New" w:cs="Courier New"/>
                <w:sz w:val="18"/>
                <w:szCs w:val="18"/>
              </w:rPr>
            </w:pPr>
            <w:ins w:id="1435"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1CF4A4B0" w14:textId="77777777" w:rsidR="00262937" w:rsidRPr="00336B6F" w:rsidRDefault="00262937" w:rsidP="00262937">
            <w:pPr>
              <w:pStyle w:val="Corpotesto"/>
              <w:rPr>
                <w:ins w:id="1436" w:author="Gregorio Canal" w:date="2019-04-23T13:03:00Z"/>
                <w:rFonts w:ascii="Courier New" w:hAnsi="Courier New" w:cs="Courier New"/>
                <w:sz w:val="18"/>
                <w:szCs w:val="18"/>
              </w:rPr>
            </w:pPr>
            <w:ins w:id="1437"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705EC2C2" w14:textId="77777777" w:rsidR="00262937" w:rsidRPr="00336B6F" w:rsidRDefault="00262937" w:rsidP="00262937">
            <w:pPr>
              <w:pStyle w:val="Corpotesto"/>
              <w:rPr>
                <w:ins w:id="1438" w:author="Gregorio Canal" w:date="2019-04-23T13:03:00Z"/>
                <w:rFonts w:ascii="Courier New" w:hAnsi="Courier New" w:cs="Courier New"/>
                <w:sz w:val="18"/>
                <w:szCs w:val="18"/>
              </w:rPr>
            </w:pPr>
            <w:ins w:id="1439"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7E628FF9" w14:textId="77777777" w:rsidR="00262937" w:rsidRPr="00336B6F" w:rsidRDefault="00262937" w:rsidP="00262937">
            <w:pPr>
              <w:pStyle w:val="Corpotesto"/>
              <w:rPr>
                <w:ins w:id="1440" w:author="Gregorio Canal" w:date="2019-04-23T13:03:00Z"/>
                <w:rFonts w:ascii="Courier New" w:hAnsi="Courier New" w:cs="Courier New"/>
                <w:sz w:val="18"/>
                <w:szCs w:val="18"/>
              </w:rPr>
            </w:pPr>
            <w:ins w:id="1441"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"location": "http://www.ihe.org/Binary/123",</w:t>
              </w:r>
            </w:ins>
          </w:p>
          <w:p w14:paraId="263A3B45" w14:textId="3B0F4BB3" w:rsidR="00262937" w:rsidRPr="00336B6F" w:rsidRDefault="00262937" w:rsidP="00262937">
            <w:pPr>
              <w:pStyle w:val="Corpotesto"/>
              <w:rPr>
                <w:ins w:id="1442" w:author="Gregorio Canal" w:date="2019-04-23T13:03:00Z"/>
                <w:rFonts w:ascii="Courier New" w:hAnsi="Courier New" w:cs="Courier New"/>
                <w:sz w:val="18"/>
                <w:szCs w:val="18"/>
              </w:rPr>
            </w:pPr>
            <w:ins w:id="1443"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444" w:author="Gregorio Canal" w:date="2019-04-23T13:04:00Z">
              <w:r w:rsidR="00336B6F">
                <w:rPr>
                  <w:rFonts w:ascii="Courier New" w:hAnsi="Courier New" w:cs="Courier New"/>
                  <w:sz w:val="18"/>
                  <w:szCs w:val="18"/>
                </w:rPr>
                <w:t>atnafeed</w:t>
              </w:r>
            </w:ins>
            <w:proofErr w:type="spellEnd"/>
            <w:ins w:id="1445" w:author="Gregorio Canal" w:date="2019-04-23T13:03:00Z">
              <w:r w:rsidRPr="00336B6F">
                <w:rPr>
                  <w:rFonts w:ascii="Courier New" w:hAnsi="Courier New" w:cs="Courier New"/>
                  <w:sz w:val="18"/>
                  <w:szCs w:val="18"/>
                </w:rPr>
                <w:t>"</w:t>
              </w:r>
            </w:ins>
          </w:p>
          <w:p w14:paraId="23008AA1" w14:textId="77777777" w:rsidR="00262937" w:rsidRPr="00336B6F" w:rsidRDefault="00262937" w:rsidP="00262937">
            <w:pPr>
              <w:pStyle w:val="Corpotesto"/>
              <w:rPr>
                <w:ins w:id="1446" w:author="Gregorio Canal" w:date="2019-04-23T13:03:00Z"/>
                <w:rFonts w:ascii="Courier New" w:hAnsi="Courier New" w:cs="Courier New"/>
                <w:sz w:val="18"/>
                <w:szCs w:val="18"/>
              </w:rPr>
            </w:pPr>
            <w:ins w:id="1447"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66D2FDAE" w14:textId="77777777" w:rsidR="00262937" w:rsidRPr="00336B6F" w:rsidRDefault="00262937" w:rsidP="00262937">
            <w:pPr>
              <w:pStyle w:val="Corpotesto"/>
              <w:rPr>
                <w:ins w:id="1448" w:author="Gregorio Canal" w:date="2019-04-23T13:03:00Z"/>
                <w:rFonts w:ascii="Courier New" w:hAnsi="Courier New" w:cs="Courier New"/>
                <w:sz w:val="18"/>
                <w:szCs w:val="18"/>
              </w:rPr>
            </w:pPr>
            <w:ins w:id="1449"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475AE915" w14:textId="77777777" w:rsidR="00262937" w:rsidRPr="00336B6F" w:rsidRDefault="00262937" w:rsidP="00262937">
            <w:pPr>
              <w:pStyle w:val="Corpotesto"/>
              <w:rPr>
                <w:ins w:id="1450" w:author="Gregorio Canal" w:date="2019-04-23T13:03:00Z"/>
                <w:rFonts w:ascii="Courier New" w:hAnsi="Courier New" w:cs="Courier New"/>
                <w:sz w:val="18"/>
                <w:szCs w:val="18"/>
              </w:rPr>
            </w:pPr>
            <w:ins w:id="1451"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05ACA18D" w14:textId="77777777" w:rsidR="00262937" w:rsidRPr="00336B6F" w:rsidRDefault="00262937" w:rsidP="00262937">
            <w:pPr>
              <w:pStyle w:val="Corpotesto"/>
              <w:rPr>
                <w:ins w:id="1452" w:author="Gregorio Canal" w:date="2019-04-23T13:03:00Z"/>
                <w:rFonts w:ascii="Courier New" w:hAnsi="Courier New" w:cs="Courier New"/>
                <w:sz w:val="18"/>
                <w:szCs w:val="18"/>
              </w:rPr>
            </w:pPr>
            <w:ins w:id="1453"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"response": {</w:t>
              </w:r>
            </w:ins>
          </w:p>
          <w:p w14:paraId="4ABE464F" w14:textId="77777777" w:rsidR="00262937" w:rsidRPr="00336B6F" w:rsidRDefault="00262937" w:rsidP="00262937">
            <w:pPr>
              <w:pStyle w:val="Corpotesto"/>
              <w:rPr>
                <w:ins w:id="1454" w:author="Gregorio Canal" w:date="2019-04-23T13:03:00Z"/>
                <w:rFonts w:ascii="Courier New" w:hAnsi="Courier New" w:cs="Courier New"/>
                <w:sz w:val="18"/>
                <w:szCs w:val="18"/>
              </w:rPr>
            </w:pPr>
            <w:ins w:id="1455"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"status": "201",</w:t>
              </w:r>
            </w:ins>
          </w:p>
          <w:p w14:paraId="009C255C" w14:textId="77777777" w:rsidR="00262937" w:rsidRPr="0082094D" w:rsidRDefault="00262937" w:rsidP="00262937">
            <w:pPr>
              <w:pStyle w:val="Corpotesto"/>
              <w:rPr>
                <w:ins w:id="1456" w:author="Gregorio Canal" w:date="2019-04-23T13:03:00Z"/>
                <w:rFonts w:ascii="Courier New" w:hAnsi="Courier New" w:cs="Courier New"/>
                <w:sz w:val="18"/>
                <w:szCs w:val="18"/>
                <w:rPrChange w:id="1457" w:author="Gregorio Canal" w:date="2019-04-23T15:48:00Z">
                  <w:rPr>
                    <w:ins w:id="1458" w:author="Gregorio Canal" w:date="2019-04-23T13:03:00Z"/>
                    <w:rFonts w:ascii="Courier New" w:hAnsi="Courier New" w:cs="Courier New"/>
                    <w:sz w:val="18"/>
                    <w:szCs w:val="18"/>
                    <w:lang w:val="fr-FR"/>
                  </w:rPr>
                </w:rPrChange>
              </w:rPr>
            </w:pPr>
            <w:ins w:id="1459"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r>
              <w:r w:rsidRPr="0082094D">
                <w:rPr>
                  <w:rFonts w:ascii="Courier New" w:hAnsi="Courier New" w:cs="Courier New"/>
                  <w:sz w:val="18"/>
                  <w:szCs w:val="18"/>
                  <w:rPrChange w:id="1460" w:author="Gregorio Canal" w:date="2019-04-23T15:48:00Z">
                    <w:rPr>
                      <w:rFonts w:ascii="Courier New" w:hAnsi="Courier New" w:cs="Courier New"/>
                      <w:sz w:val="18"/>
                      <w:szCs w:val="18"/>
                      <w:lang w:val="fr-FR"/>
                    </w:rPr>
                  </w:rPrChange>
                </w:rPr>
                <w:t>"location": "http://www.ihe.org/Organization/789",</w:t>
              </w:r>
            </w:ins>
          </w:p>
          <w:p w14:paraId="0151FA0A" w14:textId="0F3222E2" w:rsidR="00262937" w:rsidRPr="00336B6F" w:rsidRDefault="00262937" w:rsidP="00262937">
            <w:pPr>
              <w:pStyle w:val="Corpotesto"/>
              <w:rPr>
                <w:ins w:id="1461" w:author="Gregorio Canal" w:date="2019-04-23T13:03:00Z"/>
                <w:rFonts w:ascii="Courier New" w:hAnsi="Courier New" w:cs="Courier New"/>
                <w:sz w:val="18"/>
                <w:szCs w:val="18"/>
              </w:rPr>
            </w:pPr>
            <w:ins w:id="1462" w:author="Gregorio Canal" w:date="2019-04-23T13:03:00Z">
              <w:r w:rsidRPr="0082094D">
                <w:rPr>
                  <w:rFonts w:ascii="Courier New" w:hAnsi="Courier New" w:cs="Courier New"/>
                  <w:sz w:val="18"/>
                  <w:szCs w:val="18"/>
                  <w:rPrChange w:id="1463"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464"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465" w:author="Gregorio Canal" w:date="2019-04-23T15:48:00Z">
                    <w:rPr>
                      <w:rFonts w:ascii="Courier New" w:hAnsi="Courier New" w:cs="Courier New"/>
                      <w:sz w:val="18"/>
                      <w:szCs w:val="18"/>
                      <w:lang w:val="fr-FR"/>
                    </w:rPr>
                  </w:rPrChange>
                </w:rPr>
                <w:tab/>
              </w:r>
              <w:r w:rsidRPr="0082094D">
                <w:rPr>
                  <w:rFonts w:ascii="Courier New" w:hAnsi="Courier New" w:cs="Courier New"/>
                  <w:sz w:val="18"/>
                  <w:szCs w:val="18"/>
                  <w:rPrChange w:id="1466" w:author="Gregorio Canal" w:date="2019-04-23T15:48:00Z">
                    <w:rPr>
                      <w:rFonts w:ascii="Courier New" w:hAnsi="Courier New" w:cs="Courier New"/>
                      <w:sz w:val="18"/>
                      <w:szCs w:val="18"/>
                      <w:lang w:val="fr-FR"/>
                    </w:rPr>
                  </w:rPrChange>
                </w:rPr>
                <w:tab/>
              </w:r>
              <w:r w:rsidRPr="00336B6F">
                <w:rPr>
                  <w:rFonts w:ascii="Courier New" w:hAnsi="Courier New" w:cs="Courier New"/>
                  <w:sz w:val="18"/>
                  <w:szCs w:val="18"/>
                </w:rPr>
                <w:t>"</w:t>
              </w:r>
              <w:proofErr w:type="spellStart"/>
              <w:r w:rsidRPr="00336B6F">
                <w:rPr>
                  <w:rFonts w:ascii="Courier New" w:hAnsi="Courier New" w:cs="Courier New"/>
                  <w:sz w:val="18"/>
                  <w:szCs w:val="18"/>
                </w:rPr>
                <w:t>etag</w:t>
              </w:r>
              <w:proofErr w:type="spellEnd"/>
              <w:r w:rsidRPr="00336B6F">
                <w:rPr>
                  <w:rFonts w:ascii="Courier New" w:hAnsi="Courier New" w:cs="Courier New"/>
                  <w:sz w:val="18"/>
                  <w:szCs w:val="18"/>
                </w:rPr>
                <w:t>": "</w:t>
              </w:r>
            </w:ins>
            <w:proofErr w:type="spellStart"/>
            <w:ins w:id="1467" w:author="Gregorio Canal" w:date="2019-04-23T13:04:00Z">
              <w:r w:rsidR="00336B6F">
                <w:rPr>
                  <w:rFonts w:ascii="Courier New" w:hAnsi="Courier New" w:cs="Courier New"/>
                  <w:sz w:val="18"/>
                  <w:szCs w:val="18"/>
                </w:rPr>
                <w:t>atn</w:t>
              </w:r>
            </w:ins>
            <w:ins w:id="1468" w:author="Gregorio Canal" w:date="2019-04-23T14:27:00Z">
              <w:r w:rsidR="00757980">
                <w:rPr>
                  <w:rFonts w:ascii="Courier New" w:hAnsi="Courier New" w:cs="Courier New"/>
                  <w:sz w:val="18"/>
                  <w:szCs w:val="18"/>
                </w:rPr>
                <w:t>a</w:t>
              </w:r>
            </w:ins>
            <w:ins w:id="1469" w:author="Gregorio Canal" w:date="2019-04-23T13:04:00Z">
              <w:r w:rsidR="00336B6F">
                <w:rPr>
                  <w:rFonts w:ascii="Courier New" w:hAnsi="Courier New" w:cs="Courier New"/>
                  <w:sz w:val="18"/>
                  <w:szCs w:val="18"/>
                </w:rPr>
                <w:t>feed</w:t>
              </w:r>
            </w:ins>
            <w:proofErr w:type="spellEnd"/>
            <w:ins w:id="1470" w:author="Gregorio Canal" w:date="2019-04-23T13:03:00Z">
              <w:r w:rsidRPr="00336B6F">
                <w:rPr>
                  <w:rFonts w:ascii="Courier New" w:hAnsi="Courier New" w:cs="Courier New"/>
                  <w:sz w:val="18"/>
                  <w:szCs w:val="18"/>
                </w:rPr>
                <w:t>"</w:t>
              </w:r>
            </w:ins>
          </w:p>
          <w:p w14:paraId="40F20D47" w14:textId="77777777" w:rsidR="00262937" w:rsidRPr="00336B6F" w:rsidRDefault="00262937" w:rsidP="00262937">
            <w:pPr>
              <w:pStyle w:val="Corpotesto"/>
              <w:rPr>
                <w:ins w:id="1471" w:author="Gregorio Canal" w:date="2019-04-23T13:03:00Z"/>
                <w:rFonts w:ascii="Courier New" w:hAnsi="Courier New" w:cs="Courier New"/>
                <w:sz w:val="18"/>
                <w:szCs w:val="18"/>
              </w:rPr>
            </w:pPr>
            <w:ins w:id="1472"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r>
              <w:r w:rsidRPr="00336B6F">
                <w:rPr>
                  <w:rFonts w:ascii="Courier New" w:hAnsi="Courier New" w:cs="Courier New"/>
                  <w:sz w:val="18"/>
                  <w:szCs w:val="18"/>
                </w:rPr>
                <w:tab/>
                <w:t>}</w:t>
              </w:r>
            </w:ins>
          </w:p>
          <w:p w14:paraId="20F43240" w14:textId="77777777" w:rsidR="00262937" w:rsidRPr="00336B6F" w:rsidRDefault="00262937" w:rsidP="00262937">
            <w:pPr>
              <w:pStyle w:val="Corpotesto"/>
              <w:rPr>
                <w:ins w:id="1473" w:author="Gregorio Canal" w:date="2019-04-23T13:03:00Z"/>
                <w:rFonts w:ascii="Courier New" w:hAnsi="Courier New" w:cs="Courier New"/>
                <w:sz w:val="18"/>
                <w:szCs w:val="18"/>
              </w:rPr>
            </w:pPr>
            <w:ins w:id="1474" w:author="Gregorio Canal" w:date="2019-04-23T13:03:00Z">
              <w:r w:rsidRPr="00336B6F">
                <w:rPr>
                  <w:rFonts w:ascii="Courier New" w:hAnsi="Courier New" w:cs="Courier New"/>
                  <w:sz w:val="18"/>
                  <w:szCs w:val="18"/>
                </w:rPr>
                <w:tab/>
              </w:r>
              <w:r w:rsidRPr="00336B6F">
                <w:rPr>
                  <w:rFonts w:ascii="Courier New" w:hAnsi="Courier New" w:cs="Courier New"/>
                  <w:sz w:val="18"/>
                  <w:szCs w:val="18"/>
                </w:rPr>
                <w:tab/>
                <w:t>}</w:t>
              </w:r>
            </w:ins>
          </w:p>
          <w:p w14:paraId="5338771F" w14:textId="77777777" w:rsidR="00262937" w:rsidRPr="00336B6F" w:rsidRDefault="00262937" w:rsidP="00262937">
            <w:pPr>
              <w:pStyle w:val="Corpotesto"/>
              <w:rPr>
                <w:ins w:id="1475" w:author="Gregorio Canal" w:date="2019-04-23T13:03:00Z"/>
                <w:rFonts w:ascii="Courier New" w:hAnsi="Courier New" w:cs="Courier New"/>
                <w:sz w:val="18"/>
                <w:szCs w:val="18"/>
              </w:rPr>
            </w:pPr>
            <w:ins w:id="1476" w:author="Gregorio Canal" w:date="2019-04-23T13:03:00Z">
              <w:r w:rsidRPr="00336B6F">
                <w:rPr>
                  <w:rFonts w:ascii="Courier New" w:hAnsi="Courier New" w:cs="Courier New"/>
                  <w:sz w:val="18"/>
                  <w:szCs w:val="18"/>
                </w:rPr>
                <w:tab/>
                <w:t>]</w:t>
              </w:r>
            </w:ins>
          </w:p>
          <w:p w14:paraId="1D88645A" w14:textId="383ED11B" w:rsidR="00262937" w:rsidRDefault="00262937" w:rsidP="00262937">
            <w:pPr>
              <w:pStyle w:val="Corpotesto"/>
              <w:rPr>
                <w:ins w:id="1477" w:author="Gregorio Canal" w:date="2019-04-23T13:01:00Z"/>
              </w:rPr>
            </w:pPr>
            <w:ins w:id="1478" w:author="Gregorio Canal" w:date="2019-04-23T13:03:00Z">
              <w:r w:rsidRPr="00336B6F">
                <w:rPr>
                  <w:rFonts w:ascii="Courier New" w:hAnsi="Courier New" w:cs="Courier New"/>
                  <w:sz w:val="18"/>
                  <w:szCs w:val="18"/>
                </w:rPr>
                <w:t>}</w:t>
              </w:r>
            </w:ins>
          </w:p>
        </w:tc>
      </w:tr>
    </w:tbl>
    <w:p w14:paraId="18AFD6EF" w14:textId="77777777" w:rsidR="00262937" w:rsidRPr="00336B6F" w:rsidRDefault="00262937" w:rsidP="00336B6F">
      <w:pPr>
        <w:pStyle w:val="Corpotesto"/>
        <w:rPr>
          <w:ins w:id="1479" w:author="Gregorio Canal" w:date="2019-04-17T10:35:00Z"/>
        </w:rPr>
      </w:pPr>
    </w:p>
    <w:p w14:paraId="3CBF0DD0" w14:textId="46C68638" w:rsidR="007F53D9" w:rsidRPr="00336B6F" w:rsidRDefault="007F53D9" w:rsidP="007F53D9">
      <w:pPr>
        <w:pStyle w:val="Titolo3"/>
        <w:rPr>
          <w:ins w:id="1480" w:author="Gregorio Canal" w:date="2019-04-17T10:35:00Z"/>
          <w:noProof w:val="0"/>
        </w:rPr>
      </w:pPr>
      <w:ins w:id="1481" w:author="Gregorio Canal" w:date="2019-04-17T10:35:00Z">
        <w:r w:rsidRPr="00336B6F">
          <w:rPr>
            <w:noProof w:val="0"/>
          </w:rPr>
          <w:t>3.XX.4.4.3 Expected Actions</w:t>
        </w:r>
      </w:ins>
    </w:p>
    <w:p w14:paraId="78A3C6CF" w14:textId="0514D0C0" w:rsidR="007F53D9" w:rsidRDefault="00336B6F">
      <w:pPr>
        <w:pStyle w:val="Corpotesto"/>
        <w:rPr>
          <w:ins w:id="1482" w:author="Gregorio Canal" w:date="2019-04-23T14:39:00Z"/>
        </w:rPr>
      </w:pPr>
      <w:ins w:id="1483" w:author="Gregorio Canal" w:date="2019-04-23T13:08:00Z">
        <w:r>
          <w:t>The Audit Sender processes the response according to application-defined rules.</w:t>
        </w:r>
      </w:ins>
    </w:p>
    <w:p w14:paraId="0A9915F8" w14:textId="64AAAE07" w:rsidR="0073691F" w:rsidRDefault="0073691F">
      <w:pPr>
        <w:pStyle w:val="Corpotesto"/>
        <w:rPr>
          <w:ins w:id="1484" w:author="Gregorio Canal" w:date="2019-04-23T14:41:00Z"/>
        </w:rPr>
      </w:pPr>
      <w:ins w:id="1485" w:author="Gregorio Canal" w:date="2019-04-23T14:41:00Z">
        <w:r>
          <w:br w:type="page"/>
        </w:r>
      </w:ins>
    </w:p>
    <w:p w14:paraId="4C1767F6" w14:textId="503F8152" w:rsidR="00757980" w:rsidRPr="00273141" w:rsidRDefault="00757980" w:rsidP="00757980">
      <w:pPr>
        <w:pStyle w:val="EditorInstructions"/>
        <w:rPr>
          <w:ins w:id="1486" w:author="Gregorio Canal" w:date="2019-04-23T14:33:00Z"/>
        </w:rPr>
      </w:pPr>
      <w:ins w:id="1487" w:author="Gregorio Canal" w:date="2019-04-23T14:33:00Z">
        <w:r w:rsidRPr="00273141">
          <w:lastRenderedPageBreak/>
          <w:t xml:space="preserve">Editor: </w:t>
        </w:r>
        <w:r>
          <w:t xml:space="preserve">Update </w:t>
        </w:r>
        <w:r w:rsidR="0073691F">
          <w:t xml:space="preserve">TI supplement Appendix Z </w:t>
        </w:r>
      </w:ins>
      <w:ins w:id="1488" w:author="Gregorio Canal" w:date="2019-04-23T14:34:00Z">
        <w:r w:rsidR="0073691F">
          <w:t>section Z.8</w:t>
        </w:r>
      </w:ins>
    </w:p>
    <w:p w14:paraId="3E3CFFF5" w14:textId="0FF75C71" w:rsidR="00757980" w:rsidRDefault="0073691F" w:rsidP="00757980">
      <w:pPr>
        <w:pStyle w:val="Titolo2"/>
        <w:rPr>
          <w:ins w:id="1489" w:author="Gregorio Canal" w:date="2019-04-23T14:34:00Z"/>
          <w:noProof w:val="0"/>
        </w:rPr>
      </w:pPr>
      <w:ins w:id="1490" w:author="Gregorio Canal" w:date="2019-04-23T14:34:00Z">
        <w:r>
          <w:rPr>
            <w:noProof w:val="0"/>
          </w:rPr>
          <w:t>Z.8 Mobile Security Considerations</w:t>
        </w:r>
      </w:ins>
    </w:p>
    <w:p w14:paraId="2AF8A976" w14:textId="7AB5F2AB" w:rsidR="0073691F" w:rsidRDefault="0073691F" w:rsidP="0073691F">
      <w:pPr>
        <w:pStyle w:val="Corpotesto"/>
        <w:rPr>
          <w:ins w:id="1491" w:author="Gregorio Canal" w:date="2019-04-23T14:35:00Z"/>
        </w:rPr>
      </w:pPr>
      <w:ins w:id="1492"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1493" w:author="Gregorio Canal" w:date="2019-04-23T14:36:00Z">
        <w:r>
          <w:t xml:space="preserve"> </w:t>
        </w:r>
      </w:ins>
      <w:ins w:id="1494"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1495" w:author="Gregorio Canal" w:date="2019-04-23T14:35:00Z"/>
        </w:rPr>
      </w:pPr>
      <w:ins w:id="1496"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1497" w:author="Gregorio Canal" w:date="2019-04-23T14:33:00Z"/>
        </w:rPr>
        <w:pPrChange w:id="1498" w:author="Gregorio Canal" w:date="2019-04-23T14:34:00Z">
          <w:pPr>
            <w:pStyle w:val="Titolo2"/>
          </w:pPr>
        </w:pPrChange>
      </w:pPr>
      <w:ins w:id="1499" w:author="Gregorio Canal" w:date="2019-04-23T14:35:00Z">
        <w:r>
          <w:t>There are many reasonable methods of securing interoperability transactions. These security</w:t>
        </w:r>
      </w:ins>
      <w:ins w:id="1500" w:author="Gregorio Canal" w:date="2019-04-23T14:42:00Z">
        <w:r>
          <w:t xml:space="preserve"> </w:t>
        </w:r>
      </w:ins>
      <w:ins w:id="1501"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1502" w:author="Gregorio Canal" w:date="2019-04-23T14:42:00Z">
        <w:r>
          <w:t xml:space="preserve"> </w:t>
        </w:r>
      </w:ins>
      <w:ins w:id="1503"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1504" w:author="Gregorio Canal" w:date="2019-04-23T14:51:00Z"/>
          <w:b/>
          <w:strike/>
        </w:rPr>
      </w:pPr>
      <w:ins w:id="1505"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4A8EAAC5" w:rsidR="00F07AD0" w:rsidRPr="00CF5A87" w:rsidRDefault="00F07AD0" w:rsidP="00597DB2">
      <w:pPr>
        <w:pStyle w:val="Corpotesto"/>
        <w:rPr>
          <w:ins w:id="1506" w:author="Gregorio Canal" w:date="2019-04-23T14:37:00Z"/>
          <w:b/>
          <w:u w:val="single"/>
        </w:rPr>
      </w:pPr>
      <w:ins w:id="1507" w:author="Gregorio Canal" w:date="2019-04-23T14:51:00Z">
        <w:r w:rsidRPr="00CF5A87">
          <w:rPr>
            <w:b/>
            <w:u w:val="single"/>
          </w:rPr>
          <w:t xml:space="preserve">Security audit logging (e.g., ATNA) is recommended. Support for </w:t>
        </w:r>
      </w:ins>
      <w:ins w:id="1508" w:author="Gregorio Canal" w:date="2019-04-23T15:04:00Z">
        <w:r w:rsidR="004155A8">
          <w:rPr>
            <w:b/>
            <w:u w:val="single"/>
          </w:rPr>
          <w:t xml:space="preserve">pure </w:t>
        </w:r>
      </w:ins>
      <w:ins w:id="1509" w:author="Gregorio Canal" w:date="2019-04-23T14:51:00Z">
        <w:r w:rsidRPr="00CF5A87">
          <w:rPr>
            <w:b/>
            <w:u w:val="single"/>
          </w:rPr>
          <w:t xml:space="preserve">ATNA-based audit logging on the mobile health device </w:t>
        </w:r>
      </w:ins>
      <w:ins w:id="1510" w:author="Gregorio Canal" w:date="2019-04-23T15:06:00Z">
        <w:r w:rsidR="004155A8">
          <w:rPr>
            <w:b/>
            <w:u w:val="single"/>
          </w:rPr>
          <w:t xml:space="preserve">can be done </w:t>
        </w:r>
      </w:ins>
      <w:ins w:id="1511" w:author="Gregorio Canal" w:date="2019-04-23T15:07:00Z">
        <w:r w:rsidR="004155A8">
          <w:rPr>
            <w:b/>
            <w:u w:val="single"/>
          </w:rPr>
          <w:t xml:space="preserve">using </w:t>
        </w:r>
      </w:ins>
      <w:ins w:id="1512" w:author="Gregorio Canal" w:date="2019-04-23T15:08:00Z">
        <w:r w:rsidR="004155A8">
          <w:rPr>
            <w:b/>
            <w:u w:val="single"/>
          </w:rPr>
          <w:t xml:space="preserve">the </w:t>
        </w:r>
      </w:ins>
      <w:ins w:id="1513" w:author="Gregorio Canal" w:date="2019-04-23T15:07:00Z">
        <w:r w:rsidR="004155A8">
          <w:rPr>
            <w:b/>
            <w:u w:val="single"/>
          </w:rPr>
          <w:t xml:space="preserve">Send ATNA </w:t>
        </w:r>
        <w:proofErr w:type="spellStart"/>
        <w:r w:rsidR="004155A8">
          <w:rPr>
            <w:b/>
            <w:u w:val="single"/>
          </w:rPr>
          <w:t>AuditEvent</w:t>
        </w:r>
        <w:proofErr w:type="spellEnd"/>
        <w:r w:rsidR="004155A8">
          <w:rPr>
            <w:b/>
            <w:u w:val="single"/>
          </w:rPr>
          <w:t xml:space="preserve"> [ITI-XX] transaction that support</w:t>
        </w:r>
      </w:ins>
      <w:ins w:id="1514" w:author="Gregorio Canal" w:date="2019-04-23T14:54:00Z">
        <w:r w:rsidR="00CF5A87">
          <w:rPr>
            <w:b/>
            <w:u w:val="single"/>
          </w:rPr>
          <w:t xml:space="preserve"> </w:t>
        </w:r>
        <w:r w:rsidR="00CF5A87" w:rsidRPr="006C272F">
          <w:rPr>
            <w:b/>
            <w:u w:val="single"/>
          </w:rPr>
          <w:t xml:space="preserve">HTTP interactions </w:t>
        </w:r>
      </w:ins>
      <w:ins w:id="1515" w:author="Gregorio Canal" w:date="2019-04-23T15:08:00Z">
        <w:r w:rsidR="004155A8">
          <w:rPr>
            <w:b/>
            <w:u w:val="single"/>
          </w:rPr>
          <w:t>for both</w:t>
        </w:r>
      </w:ins>
      <w:ins w:id="1516" w:author="Gregorio Canal" w:date="2019-04-23T14:54:00Z">
        <w:r w:rsidR="00CF5A87" w:rsidRPr="006C272F">
          <w:rPr>
            <w:b/>
            <w:u w:val="single"/>
          </w:rPr>
          <w:t xml:space="preserve"> JSON</w:t>
        </w:r>
      </w:ins>
      <w:ins w:id="1517" w:author="Gregorio Canal" w:date="2019-04-23T15:08:00Z">
        <w:r w:rsidR="004155A8">
          <w:rPr>
            <w:b/>
            <w:u w:val="single"/>
          </w:rPr>
          <w:t xml:space="preserve"> and XML</w:t>
        </w:r>
      </w:ins>
      <w:ins w:id="1518" w:author="Gregorio Canal" w:date="2019-04-23T14:54:00Z">
        <w:r w:rsidR="00CF5A87" w:rsidRPr="006C272F">
          <w:rPr>
            <w:b/>
            <w:u w:val="single"/>
          </w:rPr>
          <w:t xml:space="preserve"> encoding</w:t>
        </w:r>
      </w:ins>
      <w:ins w:id="1519" w:author="Gregorio Canal" w:date="2019-04-23T14:53:00Z">
        <w:r w:rsidRPr="006C272F">
          <w:rPr>
            <w:b/>
            <w:u w:val="single"/>
          </w:rPr>
          <w:t>.</w:t>
        </w:r>
      </w:ins>
      <w:ins w:id="1520" w:author="Gregorio Canal" w:date="2019-04-23T14:51:00Z">
        <w:r w:rsidRPr="00CF5A87">
          <w:rPr>
            <w:b/>
            <w:u w:val="single"/>
          </w:rPr>
          <w:t xml:space="preserve"> </w:t>
        </w:r>
        <w:commentRangeStart w:id="1521"/>
        <w:r w:rsidRPr="00CF5A87">
          <w:rPr>
            <w:b/>
            <w:u w:val="single"/>
          </w:rPr>
          <w:t>For this reason, the use of ATNA Audit Logging is mandated</w:t>
        </w:r>
      </w:ins>
      <w:commentRangeEnd w:id="1521"/>
      <w:ins w:id="1522" w:author="Gregorio Canal" w:date="2019-04-23T15:09:00Z">
        <w:r w:rsidR="004155A8">
          <w:rPr>
            <w:rStyle w:val="Rimandocommento"/>
          </w:rPr>
          <w:commentReference w:id="1521"/>
        </w:r>
      </w:ins>
      <w:ins w:id="1523" w:author="Gregorio Canal" w:date="2019-04-23T14:51:00Z">
        <w:r w:rsidRPr="00CF5A87">
          <w:rPr>
            <w:b/>
            <w:u w:val="single"/>
          </w:rPr>
          <w:t>.</w:t>
        </w:r>
      </w:ins>
    </w:p>
    <w:p w14:paraId="7D912CA8" w14:textId="7254707B" w:rsidR="0073691F" w:rsidRPr="00FF2A48" w:rsidRDefault="0073691F" w:rsidP="00597DB2">
      <w:pPr>
        <w:pStyle w:val="Corpotesto"/>
      </w:pPr>
      <w:ins w:id="1524"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5"/>
      <w:footerReference w:type="default" r:id="rId46"/>
      <w:footerReference w:type="first" r:id="rId47"/>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88" w:author="Gregorio Canal" w:date="2019-04-24T11:27:00Z" w:initials="GC">
    <w:p w14:paraId="4C9DBE36" w14:textId="271FE06F" w:rsidR="00996DAE" w:rsidRDefault="00996DAE">
      <w:pPr>
        <w:pStyle w:val="Testocommento"/>
      </w:pPr>
      <w:bookmarkStart w:id="1290" w:name="_GoBack"/>
      <w:bookmarkEnd w:id="1290"/>
      <w:r>
        <w:rPr>
          <w:rStyle w:val="Rimandocommento"/>
        </w:rPr>
        <w:annotationRef/>
      </w:r>
      <w:r>
        <w:t>It is ok to be both transaction and batch?</w:t>
      </w:r>
    </w:p>
  </w:comment>
  <w:comment w:id="1320" w:author="Gregorio Canal" w:date="2019-04-24T11:29:00Z" w:initials="GC">
    <w:p w14:paraId="02A1467E" w14:textId="2727B6B1" w:rsidR="00996DAE" w:rsidRDefault="00996DAE">
      <w:pPr>
        <w:pStyle w:val="Testocommento"/>
      </w:pPr>
      <w:r>
        <w:rPr>
          <w:rStyle w:val="Rimandocommento"/>
        </w:rPr>
        <w:annotationRef/>
      </w:r>
      <w:r>
        <w:t>Should we add also PUT method? Adding this will allow a client to change an Audit previously recorded, this will result in security issues?</w:t>
      </w:r>
    </w:p>
  </w:comment>
  <w:comment w:id="1521" w:author="Gregorio Canal" w:date="2019-04-23T15:09:00Z" w:initials="GC">
    <w:p w14:paraId="31AC2AA9" w14:textId="154EEEBE" w:rsidR="00996DAE" w:rsidRDefault="00996DAE">
      <w:pPr>
        <w:pStyle w:val="Testocommento"/>
      </w:pPr>
      <w:r>
        <w:rPr>
          <w:rStyle w:val="Rimandocommento"/>
        </w:rPr>
        <w:annotationRef/>
      </w:r>
      <w:r>
        <w:t>Discuss this! With this new transaction is the auditing from mobile application mandatory?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9DBE36" w15:done="0"/>
  <w15:commentEx w15:paraId="02A1467E" w15:done="0"/>
  <w15:commentEx w15:paraId="31AC2A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9DBE36" w16cid:durableId="206AC6B5"/>
  <w16cid:commentId w16cid:paraId="02A1467E" w16cid:durableId="206AC72C"/>
  <w16cid:commentId w16cid:paraId="31AC2AA9" w16cid:durableId="2069A9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0FA93" w14:textId="77777777" w:rsidR="00FF0637" w:rsidRDefault="00FF0637">
      <w:r>
        <w:separator/>
      </w:r>
    </w:p>
  </w:endnote>
  <w:endnote w:type="continuationSeparator" w:id="0">
    <w:p w14:paraId="5A734B9A" w14:textId="77777777" w:rsidR="00FF0637" w:rsidRDefault="00FF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996DAE" w:rsidRDefault="00996DAE" w:rsidP="006567FB">
    <w:pPr>
      <w:pStyle w:val="Pidipagina"/>
      <w:ind w:right="360"/>
    </w:pPr>
    <w:r>
      <w:t>________________________________________________________________________________________</w:t>
    </w:r>
  </w:p>
  <w:p w14:paraId="4C64861B" w14:textId="3774F166" w:rsidR="00996DAE" w:rsidRDefault="00996DAE" w:rsidP="006567FB">
    <w:pPr>
      <w:pStyle w:val="Pidipagina"/>
      <w:ind w:right="360"/>
    </w:pPr>
    <w:r>
      <w:t>Rev. 2</w:t>
    </w:r>
    <w:ins w:id="1525" w:author="Gregorio Canal" w:date="2019-03-08T10:32:00Z">
      <w:r>
        <w:t>3.0</w:t>
      </w:r>
    </w:ins>
    <w:del w:id="1526" w:author="Gregorio Canal" w:date="2019-03-08T10:32:00Z">
      <w:r w:rsidDel="00027D75">
        <w:delText>.2</w:delText>
      </w:r>
    </w:del>
    <w:r>
      <w:t xml:space="preserve"> – </w:t>
    </w:r>
    <w:del w:id="1527" w:author="Gregorio Canal" w:date="2019-03-08T10:32:00Z">
      <w:r w:rsidDel="00027D75">
        <w:delText xml:space="preserve">2017-07-21 </w:delText>
      </w:r>
    </w:del>
    <w:ins w:id="1528" w:author="Gregorio Canal" w:date="2019-03-08T10:32:00Z">
      <w:r>
        <w:t>2019-0</w:t>
      </w:r>
    </w:ins>
    <w:ins w:id="1529"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996DAE" w:rsidRDefault="00996DAE">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996DAE" w:rsidRDefault="00996DAE"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B8CE8" w14:textId="77777777" w:rsidR="00FF0637" w:rsidRDefault="00FF0637">
      <w:r>
        <w:separator/>
      </w:r>
    </w:p>
  </w:footnote>
  <w:footnote w:type="continuationSeparator" w:id="0">
    <w:p w14:paraId="58FE992C" w14:textId="77777777" w:rsidR="00FF0637" w:rsidRDefault="00FF0637">
      <w:r>
        <w:continuationSeparator/>
      </w:r>
    </w:p>
  </w:footnote>
  <w:footnote w:id="1">
    <w:p w14:paraId="7A04D976" w14:textId="5A79DA2E" w:rsidR="00996DAE" w:rsidRDefault="00996DAE">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996DAE" w:rsidRDefault="00996DAE">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996DAE" w:rsidRDefault="00996DAE">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996DAE" w:rsidRPr="00626DF9" w:rsidRDefault="00996DAE"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996DAE" w:rsidRPr="00626DF9" w:rsidRDefault="00996DAE">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6"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2"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5"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24"/>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1"/>
  </w:num>
  <w:num w:numId="40">
    <w:abstractNumId w:val="25"/>
  </w:num>
  <w:num w:numId="41">
    <w:abstractNumId w:val="14"/>
  </w:num>
  <w:num w:numId="42">
    <w:abstractNumId w:val="15"/>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6"/>
  </w:num>
  <w:num w:numId="57">
    <w:abstractNumId w:val="22"/>
  </w:num>
  <w:num w:numId="58">
    <w:abstractNumId w:val="17"/>
  </w:num>
  <w:num w:numId="59">
    <w:abstractNumId w:val="23"/>
  </w:num>
  <w:num w:numId="60">
    <w:abstractNumId w:val="3"/>
    <w:lvlOverride w:ilvl="0">
      <w:startOverride w:val="1"/>
    </w:lvlOverride>
  </w:num>
  <w:num w:numId="61">
    <w:abstractNumId w:val="20"/>
  </w:num>
  <w:num w:numId="62">
    <w:abstractNumId w:val="13"/>
  </w:num>
  <w:num w:numId="63">
    <w:abstractNumId w:val="7"/>
  </w:num>
  <w:num w:numId="64">
    <w:abstractNumId w:val="18"/>
  </w:num>
  <w:num w:numId="65">
    <w:abstractNumId w:val="3"/>
  </w:num>
  <w:num w:numId="66">
    <w:abstractNumId w:val="19"/>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909A3"/>
    <w:rsid w:val="000915B8"/>
    <w:rsid w:val="00092CB1"/>
    <w:rsid w:val="00093A6A"/>
    <w:rsid w:val="00093F57"/>
    <w:rsid w:val="00094061"/>
    <w:rsid w:val="00096B97"/>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4D"/>
    <w:rsid w:val="001C08DB"/>
    <w:rsid w:val="001C0EBC"/>
    <w:rsid w:val="001C1258"/>
    <w:rsid w:val="001C3025"/>
    <w:rsid w:val="001C3048"/>
    <w:rsid w:val="001C3395"/>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4D06"/>
    <w:rsid w:val="00225299"/>
    <w:rsid w:val="00227324"/>
    <w:rsid w:val="002273AC"/>
    <w:rsid w:val="002275CD"/>
    <w:rsid w:val="00232115"/>
    <w:rsid w:val="002322FF"/>
    <w:rsid w:val="00232745"/>
    <w:rsid w:val="002334E8"/>
    <w:rsid w:val="002349C1"/>
    <w:rsid w:val="00234BE4"/>
    <w:rsid w:val="00234D7A"/>
    <w:rsid w:val="0023542A"/>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544"/>
    <w:rsid w:val="002D5B45"/>
    <w:rsid w:val="002D5B69"/>
    <w:rsid w:val="002D6685"/>
    <w:rsid w:val="002D7C4F"/>
    <w:rsid w:val="002E061B"/>
    <w:rsid w:val="002E0D81"/>
    <w:rsid w:val="002E1AB5"/>
    <w:rsid w:val="002E241D"/>
    <w:rsid w:val="002E25F9"/>
    <w:rsid w:val="002E2E9C"/>
    <w:rsid w:val="002E3528"/>
    <w:rsid w:val="002E421D"/>
    <w:rsid w:val="002F00DB"/>
    <w:rsid w:val="002F0385"/>
    <w:rsid w:val="002F051F"/>
    <w:rsid w:val="002F076A"/>
    <w:rsid w:val="002F0AE3"/>
    <w:rsid w:val="002F13C7"/>
    <w:rsid w:val="002F3AC7"/>
    <w:rsid w:val="002F3D3E"/>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CE2"/>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7141"/>
    <w:rsid w:val="004009AF"/>
    <w:rsid w:val="00400CD0"/>
    <w:rsid w:val="0040144E"/>
    <w:rsid w:val="004014DD"/>
    <w:rsid w:val="00402360"/>
    <w:rsid w:val="00402AA1"/>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4600"/>
    <w:rsid w:val="004A5861"/>
    <w:rsid w:val="004A65C4"/>
    <w:rsid w:val="004A6DF3"/>
    <w:rsid w:val="004A75E4"/>
    <w:rsid w:val="004A7C3D"/>
    <w:rsid w:val="004A7D5B"/>
    <w:rsid w:val="004B0153"/>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4DB6"/>
    <w:rsid w:val="00554FF4"/>
    <w:rsid w:val="00555395"/>
    <w:rsid w:val="005553A6"/>
    <w:rsid w:val="0055573E"/>
    <w:rsid w:val="00556E6C"/>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7B32"/>
    <w:rsid w:val="00580BBE"/>
    <w:rsid w:val="00581165"/>
    <w:rsid w:val="00581829"/>
    <w:rsid w:val="00582FEB"/>
    <w:rsid w:val="00584F83"/>
    <w:rsid w:val="00585520"/>
    <w:rsid w:val="00585DA2"/>
    <w:rsid w:val="00586CEF"/>
    <w:rsid w:val="00586EF1"/>
    <w:rsid w:val="005903E9"/>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34D1"/>
    <w:rsid w:val="005D35E9"/>
    <w:rsid w:val="005D3E4A"/>
    <w:rsid w:val="005D5B3C"/>
    <w:rsid w:val="005D6104"/>
    <w:rsid w:val="005D6176"/>
    <w:rsid w:val="005D7102"/>
    <w:rsid w:val="005E0451"/>
    <w:rsid w:val="005E04B7"/>
    <w:rsid w:val="005E0CB1"/>
    <w:rsid w:val="005E1731"/>
    <w:rsid w:val="005E1D0B"/>
    <w:rsid w:val="005E1FD9"/>
    <w:rsid w:val="005E3383"/>
    <w:rsid w:val="005E3B9B"/>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242B"/>
    <w:rsid w:val="006C29F3"/>
    <w:rsid w:val="006C2C14"/>
    <w:rsid w:val="006C371A"/>
    <w:rsid w:val="006C38C3"/>
    <w:rsid w:val="006C3ACF"/>
    <w:rsid w:val="006C4D85"/>
    <w:rsid w:val="006C5C84"/>
    <w:rsid w:val="006C5CDE"/>
    <w:rsid w:val="006C66C8"/>
    <w:rsid w:val="006C7E2C"/>
    <w:rsid w:val="006D02CA"/>
    <w:rsid w:val="006D05DA"/>
    <w:rsid w:val="006D4587"/>
    <w:rsid w:val="006D4881"/>
    <w:rsid w:val="006D4D04"/>
    <w:rsid w:val="006D6A53"/>
    <w:rsid w:val="006D7294"/>
    <w:rsid w:val="006D74B7"/>
    <w:rsid w:val="006D75A6"/>
    <w:rsid w:val="006D768F"/>
    <w:rsid w:val="006E163F"/>
    <w:rsid w:val="006E48D2"/>
    <w:rsid w:val="006E5645"/>
    <w:rsid w:val="006E5767"/>
    <w:rsid w:val="006E6B0A"/>
    <w:rsid w:val="006F0881"/>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4488"/>
    <w:rsid w:val="00735965"/>
    <w:rsid w:val="007364AF"/>
    <w:rsid w:val="0073691F"/>
    <w:rsid w:val="00737104"/>
    <w:rsid w:val="007400C4"/>
    <w:rsid w:val="00740950"/>
    <w:rsid w:val="00741244"/>
    <w:rsid w:val="007422C6"/>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7FE"/>
    <w:rsid w:val="007C1AAC"/>
    <w:rsid w:val="007C217C"/>
    <w:rsid w:val="007C3E9A"/>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63"/>
    <w:rsid w:val="00975EEF"/>
    <w:rsid w:val="00976BBF"/>
    <w:rsid w:val="009813A1"/>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F91"/>
    <w:rsid w:val="00A6700E"/>
    <w:rsid w:val="00A67DF1"/>
    <w:rsid w:val="00A67EE7"/>
    <w:rsid w:val="00A70050"/>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663E"/>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D8F"/>
    <w:rsid w:val="00B15E9B"/>
    <w:rsid w:val="00B16695"/>
    <w:rsid w:val="00B167AF"/>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749"/>
    <w:rsid w:val="00B35C42"/>
    <w:rsid w:val="00B403E4"/>
    <w:rsid w:val="00B40777"/>
    <w:rsid w:val="00B4096C"/>
    <w:rsid w:val="00B413B8"/>
    <w:rsid w:val="00B421E0"/>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A88"/>
    <w:rsid w:val="00B63B69"/>
    <w:rsid w:val="00B648C3"/>
    <w:rsid w:val="00B65833"/>
    <w:rsid w:val="00B65E96"/>
    <w:rsid w:val="00B66489"/>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47EA"/>
    <w:rsid w:val="00B84D95"/>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1213"/>
    <w:rsid w:val="00C412AE"/>
    <w:rsid w:val="00C426E0"/>
    <w:rsid w:val="00C42C6C"/>
    <w:rsid w:val="00C43C7C"/>
    <w:rsid w:val="00C43EAA"/>
    <w:rsid w:val="00C44072"/>
    <w:rsid w:val="00C45438"/>
    <w:rsid w:val="00C45891"/>
    <w:rsid w:val="00C45949"/>
    <w:rsid w:val="00C46C1B"/>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4F49"/>
    <w:rsid w:val="00CB5367"/>
    <w:rsid w:val="00CB5862"/>
    <w:rsid w:val="00CB5E21"/>
    <w:rsid w:val="00CB62C1"/>
    <w:rsid w:val="00CB6682"/>
    <w:rsid w:val="00CB74BE"/>
    <w:rsid w:val="00CB7705"/>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3726"/>
    <w:rsid w:val="00CD44D7"/>
    <w:rsid w:val="00CD4D46"/>
    <w:rsid w:val="00CD4DE8"/>
    <w:rsid w:val="00CD53EB"/>
    <w:rsid w:val="00CD56F5"/>
    <w:rsid w:val="00CD5A7C"/>
    <w:rsid w:val="00CD61EF"/>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C71"/>
    <w:rsid w:val="00DA7FE0"/>
    <w:rsid w:val="00DB092C"/>
    <w:rsid w:val="00DB0C7E"/>
    <w:rsid w:val="00DB0CC9"/>
    <w:rsid w:val="00DB186B"/>
    <w:rsid w:val="00DB19F4"/>
    <w:rsid w:val="00DB1AA7"/>
    <w:rsid w:val="00DB2917"/>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E0504"/>
    <w:rsid w:val="00DE0E94"/>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uiPriority w:val="99"/>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medical.nema.org/medical/dicom/current/output/chtml/part15/sect_A.5.html" TargetMode="External"/><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yperlink" Target="http://hl7.org/fhir/2015May/datatypes.html" TargetMode="External"/><Relationship Id="rId42" Type="http://schemas.openxmlformats.org/officeDocument/2006/relationships/comments" Target="comments.xm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6.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doc"/><Relationship Id="rId29" Type="http://schemas.openxmlformats.org/officeDocument/2006/relationships/hyperlink" Target="http://hl7.org/fhir/STU3/codesystem-object-role.html" TargetMode="External"/><Relationship Id="rId41" Type="http://schemas.openxmlformats.org/officeDocument/2006/relationships/hyperlink" Target="http://dicom.nema.org/medical/dicom/current/output/chtml/part15/sect_A.5.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jpeg"/><Relationship Id="rId32" Type="http://schemas.openxmlformats.org/officeDocument/2006/relationships/hyperlink" Target="http://dicom.nema.org/medical/dicom/current/output/chtml/part15/sect_A.5.3.2.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jpeg"/><Relationship Id="rId28" Type="http://schemas.openxmlformats.org/officeDocument/2006/relationships/hyperlink" Target="http://hl7.org/fhir/STU3/codesystem-resource-types.html" TargetMode="External"/><Relationship Id="rId36" Type="http://schemas.openxmlformats.org/officeDocument/2006/relationships/hyperlink" Target="http://hl7.org/fhir/2015May/datatypes.html" TargetMode="External"/><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STU3/codesystem-audit-event-outcome.html"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Microsoft_Word_97_-_2003_Document1.doc"/><Relationship Id="rId27" Type="http://schemas.openxmlformats.org/officeDocument/2006/relationships/hyperlink" Target="http://hl7.org/fhir/STU3/codesystem-audit-entity-type.html" TargetMode="External"/><Relationship Id="rId30" Type="http://schemas.openxmlformats.org/officeDocument/2006/relationships/hyperlink" Target="http://dicom.nema.org/resources/ontology/DCM" TargetMode="External"/><Relationship Id="rId35" Type="http://schemas.openxmlformats.org/officeDocument/2006/relationships/hyperlink" Target="http://hl7.org/fhir/2015May/datatypes.html" TargetMode="External"/><Relationship Id="rId43" Type="http://schemas.microsoft.com/office/2011/relationships/commentsExtended" Target="commentsExtended.xm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DC01-500B-4A49-A134-0237A7DF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51</Pages>
  <Words>14209</Words>
  <Characters>80997</Characters>
  <Application>Microsoft Office Word</Application>
  <DocSecurity>0</DocSecurity>
  <Lines>674</Lines>
  <Paragraphs>190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IHE_ITI_Suppl_RESTful-ATNA_Rev2.2_TI_2017-07-xx</vt:lpstr>
    </vt:vector>
  </TitlesOfParts>
  <Company>IHE</Company>
  <LinksUpToDate>false</LinksUpToDate>
  <CharactersWithSpaces>95016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2</cp:revision>
  <cp:lastPrinted>2015-02-21T19:23:00Z</cp:lastPrinted>
  <dcterms:created xsi:type="dcterms:W3CDTF">2019-04-29T09:33:00Z</dcterms:created>
  <dcterms:modified xsi:type="dcterms:W3CDTF">2019-04-29T09:33:00Z</dcterms:modified>
  <cp:category>IHE Supplement</cp:category>
</cp:coreProperties>
</file>