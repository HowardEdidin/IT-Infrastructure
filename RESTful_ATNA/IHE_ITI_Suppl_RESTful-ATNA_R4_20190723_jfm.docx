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BodyText"/>
      </w:pPr>
    </w:p>
    <w:p w14:paraId="1D4332EC" w14:textId="77777777" w:rsidR="00C61521" w:rsidRPr="00273141" w:rsidRDefault="00053EFA" w:rsidP="00274E5D">
      <w:pPr>
        <w:pStyle w:val="BodyText"/>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BodyText"/>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BodyText"/>
      </w:pPr>
    </w:p>
    <w:p w14:paraId="3225B04C" w14:textId="77777777" w:rsidR="00C61521" w:rsidRPr="00273141" w:rsidRDefault="00C61521" w:rsidP="00274E5D">
      <w:pPr>
        <w:pStyle w:val="BodyText"/>
      </w:pPr>
    </w:p>
    <w:p w14:paraId="6AE922F5" w14:textId="77777777" w:rsidR="00C61521" w:rsidRPr="00273141" w:rsidRDefault="00C61521" w:rsidP="00274E5D">
      <w:pPr>
        <w:pStyle w:val="BodyText"/>
      </w:pPr>
    </w:p>
    <w:p w14:paraId="0CEEF88F" w14:textId="76B66256" w:rsidR="00C61521" w:rsidRPr="00273141" w:rsidRDefault="00C61521" w:rsidP="00274E5D">
      <w:pPr>
        <w:pStyle w:val="BodyText22ptBoldCenteredKernat14pt"/>
      </w:pPr>
      <w:r w:rsidRPr="00273141">
        <w:t xml:space="preserve">Add RESTful </w:t>
      </w:r>
      <w:ins w:id="0" w:author="John Moehrke" w:date="2019-05-01T21:16:00Z">
        <w:r w:rsidR="006D3E92">
          <w:t>ATNA (</w:t>
        </w:r>
      </w:ins>
      <w:r w:rsidRPr="00273141">
        <w:t xml:space="preserve">Query </w:t>
      </w:r>
      <w:ins w:id="1" w:author="John Moehrke" w:date="2019-05-01T21:15:00Z">
        <w:r w:rsidR="006D3E92">
          <w:t>and Feed</w:t>
        </w:r>
      </w:ins>
      <w:ins w:id="2" w:author="John Moehrke" w:date="2019-05-01T21:16:00Z">
        <w:r w:rsidR="006D3E92">
          <w:t>)</w:t>
        </w:r>
      </w:ins>
      <w:del w:id="3" w:author="John Moehrke" w:date="2019-05-01T21:15:00Z">
        <w:r w:rsidRPr="00273141" w:rsidDel="006D3E92">
          <w:delText>to ATNA</w:delText>
        </w:r>
      </w:del>
    </w:p>
    <w:p w14:paraId="46C23AA0" w14:textId="77777777" w:rsidR="00C61521" w:rsidRPr="00273141" w:rsidRDefault="00C61521" w:rsidP="00274E5D">
      <w:pPr>
        <w:pStyle w:val="BodyText"/>
      </w:pPr>
    </w:p>
    <w:p w14:paraId="2672BAB5" w14:textId="77777777" w:rsidR="00C61521" w:rsidRPr="00273141" w:rsidRDefault="00C61521" w:rsidP="00274E5D">
      <w:pPr>
        <w:pStyle w:val="BodyText"/>
      </w:pPr>
    </w:p>
    <w:p w14:paraId="77B05CE4" w14:textId="1CE306DC" w:rsidR="001622F6" w:rsidRPr="007A7438" w:rsidRDefault="00A42302" w:rsidP="00A42302">
      <w:pPr>
        <w:pStyle w:val="BodyText"/>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4" w:name="OLE_LINK1"/>
      <w:bookmarkStart w:id="5" w:name="OLE_LINK2"/>
      <w:bookmarkStart w:id="6" w:name="OLE_LINK5"/>
      <w:r w:rsidR="00EA54A3" w:rsidRPr="007A7438">
        <w:rPr>
          <w:bCs/>
          <w:kern w:val="28"/>
          <w:szCs w:val="24"/>
          <w:vertAlign w:val="superscript"/>
        </w:rPr>
        <w:t>®</w:t>
      </w:r>
      <w:bookmarkEnd w:id="4"/>
      <w:bookmarkEnd w:id="5"/>
      <w:bookmarkEnd w:id="6"/>
      <w:r w:rsidR="00EA54A3" w:rsidRPr="007A7438">
        <w:rPr>
          <w:bCs/>
          <w:kern w:val="28"/>
          <w:szCs w:val="24"/>
        </w:rPr>
        <w:t xml:space="preserve"> </w:t>
      </w:r>
      <w:del w:id="7" w:author="Gregorio Canal" w:date="2019-03-08T10:24:00Z">
        <w:r w:rsidR="00EA54A3" w:rsidRPr="007A7438" w:rsidDel="00027D75">
          <w:rPr>
            <w:bCs/>
            <w:kern w:val="28"/>
            <w:szCs w:val="24"/>
          </w:rPr>
          <w:delText>STU</w:delText>
        </w:r>
        <w:r w:rsidRPr="007A7438" w:rsidDel="00027D75">
          <w:rPr>
            <w:bCs/>
            <w:kern w:val="28"/>
            <w:szCs w:val="24"/>
          </w:rPr>
          <w:delText xml:space="preserve"> </w:delText>
        </w:r>
        <w:r w:rsidR="00EA54A3" w:rsidRPr="007A7438" w:rsidDel="00027D75">
          <w:rPr>
            <w:bCs/>
            <w:kern w:val="28"/>
            <w:szCs w:val="24"/>
          </w:rPr>
          <w:delText>3</w:delText>
        </w:r>
      </w:del>
      <w:ins w:id="8" w:author="Gregorio Canal" w:date="2019-03-08T10:24:00Z">
        <w:r w:rsidR="00027D75">
          <w:rPr>
            <w:bCs/>
            <w:kern w:val="28"/>
            <w:szCs w:val="24"/>
          </w:rPr>
          <w:t>Release 4</w:t>
        </w:r>
      </w:ins>
    </w:p>
    <w:p w14:paraId="2955A695" w14:textId="17ED4414" w:rsidR="00EA54A3" w:rsidRPr="007A7438" w:rsidRDefault="00A42302" w:rsidP="00A42302">
      <w:pPr>
        <w:pStyle w:val="BodyText"/>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del w:id="9" w:author="Gregorio Canal" w:date="2019-03-08T10:24:00Z">
        <w:r w:rsidR="002B69FD" w:rsidRPr="007A7438" w:rsidDel="00027D75">
          <w:rPr>
            <w:bCs/>
            <w:kern w:val="28"/>
            <w:szCs w:val="24"/>
          </w:rPr>
          <w:delText>- 5</w:delText>
        </w:r>
      </w:del>
      <w:ins w:id="10" w:author="Gregorio Canal" w:date="2019-03-08T10:24:00Z">
        <w:r w:rsidR="00027D75">
          <w:rPr>
            <w:bCs/>
            <w:kern w:val="28"/>
            <w:szCs w:val="24"/>
          </w:rPr>
          <w:t>and</w:t>
        </w:r>
      </w:ins>
      <w:ins w:id="11" w:author="Gregorio Canal" w:date="2019-03-08T10:25:00Z">
        <w:r w:rsidR="00027D75">
          <w:rPr>
            <w:bCs/>
            <w:kern w:val="28"/>
            <w:szCs w:val="24"/>
          </w:rPr>
          <w:t xml:space="preserve"> Normative</w:t>
        </w:r>
      </w:ins>
    </w:p>
    <w:p w14:paraId="102D8198" w14:textId="23332A46" w:rsidR="00C61521" w:rsidRPr="00273141" w:rsidRDefault="00AF131C" w:rsidP="00274E5D">
      <w:pPr>
        <w:pStyle w:val="BodyText22ptBoldCenteredKernat14pt"/>
      </w:pPr>
      <w:r w:rsidRPr="00273141">
        <w:t xml:space="preserve">Rev. </w:t>
      </w:r>
      <w:del w:id="12" w:author="Gregorio Canal" w:date="2019-03-08T10:25:00Z">
        <w:r w:rsidRPr="00273141" w:rsidDel="00027D75">
          <w:delText>2.</w:delText>
        </w:r>
        <w:r w:rsidR="00605A49" w:rsidDel="00027D75">
          <w:delText>2</w:delText>
        </w:r>
      </w:del>
      <w:ins w:id="13" w:author="John Moehrke" w:date="2019-05-01T21:16:00Z">
        <w:r w:rsidR="006D3E92">
          <w:t>4</w:t>
        </w:r>
      </w:ins>
      <w:ins w:id="14" w:author="Gregorio Canal" w:date="2019-03-08T10:25:00Z">
        <w:del w:id="15" w:author="John Moehrke" w:date="2019-05-01T21:16:00Z">
          <w:r w:rsidR="00027D75" w:rsidDel="006D3E92">
            <w:delText>3</w:delText>
          </w:r>
        </w:del>
        <w:r w:rsidR="00027D75">
          <w:t>.0</w:t>
        </w:r>
      </w:ins>
      <w:r w:rsidRPr="00273141">
        <w:t xml:space="preserve"> – Trial Implementation</w:t>
      </w:r>
      <w:r w:rsidR="00C61521" w:rsidRPr="00273141">
        <w:t xml:space="preserve"> </w:t>
      </w:r>
    </w:p>
    <w:p w14:paraId="02F308AE" w14:textId="77777777" w:rsidR="00BD43FC" w:rsidRPr="00273141" w:rsidRDefault="00BD43FC" w:rsidP="00760069">
      <w:pPr>
        <w:pStyle w:val="BodyText"/>
        <w:tabs>
          <w:tab w:val="left" w:pos="9765"/>
        </w:tabs>
      </w:pPr>
    </w:p>
    <w:p w14:paraId="182CDC75" w14:textId="77777777" w:rsidR="00605A49" w:rsidRDefault="00605A49" w:rsidP="00274E5D">
      <w:pPr>
        <w:pStyle w:val="BodyText"/>
      </w:pPr>
    </w:p>
    <w:p w14:paraId="7E37A07F" w14:textId="77777777" w:rsidR="00237C56" w:rsidRPr="00273141" w:rsidRDefault="00237C56" w:rsidP="00274E5D">
      <w:pPr>
        <w:pStyle w:val="BodyText"/>
      </w:pPr>
    </w:p>
    <w:p w14:paraId="7E5836BD" w14:textId="77777777" w:rsidR="00C61521" w:rsidRPr="00273141" w:rsidRDefault="00C61521" w:rsidP="00274E5D">
      <w:pPr>
        <w:pStyle w:val="BodyText"/>
      </w:pPr>
    </w:p>
    <w:p w14:paraId="1938DE95" w14:textId="52C249EC" w:rsidR="00C61521" w:rsidRPr="00273141" w:rsidRDefault="00C61521" w:rsidP="00274E5D">
      <w:pPr>
        <w:pStyle w:val="BodyText"/>
      </w:pPr>
      <w:r w:rsidRPr="00273141">
        <w:t>Date:</w:t>
      </w:r>
      <w:r w:rsidRPr="00273141">
        <w:tab/>
      </w:r>
      <w:r w:rsidRPr="00273141">
        <w:tab/>
      </w:r>
      <w:del w:id="16" w:author="Gregorio Canal" w:date="2019-03-08T10:25:00Z">
        <w:r w:rsidR="00273141" w:rsidDel="00027D75">
          <w:delText xml:space="preserve">July </w:delText>
        </w:r>
        <w:r w:rsidR="00644A0E" w:rsidDel="00027D75">
          <w:delText>21</w:delText>
        </w:r>
        <w:r w:rsidR="00273141" w:rsidDel="00027D75">
          <w:delText>, 2017</w:delText>
        </w:r>
      </w:del>
      <w:ins w:id="17" w:author="Gregorio Canal" w:date="2019-03-08T10:25:00Z">
        <w:r w:rsidR="00027D75">
          <w:t>March 8, 2019</w:t>
        </w:r>
      </w:ins>
    </w:p>
    <w:p w14:paraId="35BFBF97" w14:textId="77777777" w:rsidR="00C61521" w:rsidRPr="00273141" w:rsidRDefault="00C61521" w:rsidP="00274E5D">
      <w:pPr>
        <w:pStyle w:val="BodyText"/>
      </w:pPr>
      <w:r w:rsidRPr="00273141">
        <w:t>Author:</w:t>
      </w:r>
      <w:r w:rsidRPr="00273141">
        <w:tab/>
        <w:t>IHE ITI Technical Committee</w:t>
      </w:r>
    </w:p>
    <w:p w14:paraId="1825C5F2" w14:textId="77777777" w:rsidR="00C61521" w:rsidRPr="00273141" w:rsidRDefault="00C61521" w:rsidP="00274E5D">
      <w:pPr>
        <w:pStyle w:val="BodyText"/>
      </w:pPr>
      <w:r w:rsidRPr="00273141">
        <w:t>Email:</w:t>
      </w:r>
      <w:r w:rsidRPr="00273141">
        <w:tab/>
      </w:r>
      <w:r w:rsidRPr="00273141">
        <w:tab/>
        <w:t>iti@ihe.net</w:t>
      </w:r>
    </w:p>
    <w:p w14:paraId="7C279054" w14:textId="77777777" w:rsidR="00C61521" w:rsidRPr="00273141" w:rsidRDefault="00C61521" w:rsidP="00274E5D">
      <w:pPr>
        <w:pStyle w:val="BodyText"/>
      </w:pPr>
    </w:p>
    <w:p w14:paraId="14D8E84B" w14:textId="77777777" w:rsidR="00C61521" w:rsidRPr="00273141" w:rsidRDefault="00C61521" w:rsidP="00274E5D">
      <w:pPr>
        <w:pStyle w:val="BodyText"/>
      </w:pPr>
    </w:p>
    <w:p w14:paraId="60544FCC" w14:textId="77777777" w:rsidR="00C61521" w:rsidRPr="00273141"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Hyperlink"/>
          </w:rPr>
          <w:t>here</w:t>
        </w:r>
      </w:hyperlink>
      <w:r w:rsidRPr="00273141">
        <w:t xml:space="preserve"> for Trial Implementation and Final Text versions and </w:t>
      </w:r>
      <w:hyperlink r:id="rId10" w:history="1">
        <w:r w:rsidRPr="00273141">
          <w:rPr>
            <w:rStyle w:val="Hyperlink"/>
          </w:rPr>
          <w:t>here</w:t>
        </w:r>
      </w:hyperlink>
      <w:r w:rsidRPr="00273141">
        <w:t xml:space="preserve"> for Public Comment versions.</w:t>
      </w:r>
    </w:p>
    <w:p w14:paraId="1D863B0D" w14:textId="77777777" w:rsidR="00C61521" w:rsidRPr="00273141" w:rsidRDefault="00C61521" w:rsidP="00274E5D">
      <w:pPr>
        <w:pStyle w:val="BodyText"/>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AA96F92" w:rsidR="00AF131C" w:rsidRPr="00273141" w:rsidRDefault="00AF131C" w:rsidP="00AF131C">
      <w:pPr>
        <w:pStyle w:val="BodyText"/>
      </w:pPr>
      <w:r w:rsidRPr="00273141">
        <w:t>This is a supplement to the IHE IT Infrastructure Technical Framework V1</w:t>
      </w:r>
      <w:r w:rsidR="00605A49">
        <w:t>4</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BodyText"/>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Hyperlink"/>
          </w:rPr>
          <w:t>http://www.ihe.net/ITI_Public_Comments</w:t>
        </w:r>
      </w:hyperlink>
      <w:r w:rsidRPr="00273141">
        <w:t>.</w:t>
      </w:r>
    </w:p>
    <w:p w14:paraId="50C53181" w14:textId="77777777" w:rsidR="00AF131C" w:rsidRPr="00273141" w:rsidRDefault="00AF131C" w:rsidP="00AF131C">
      <w:pPr>
        <w:pStyle w:val="BodyText"/>
      </w:pPr>
      <w:r w:rsidRPr="00273141">
        <w:t xml:space="preserve">This supplement describes changes to the existing technical framework documents. </w:t>
      </w:r>
    </w:p>
    <w:p w14:paraId="380912EE" w14:textId="77777777" w:rsidR="00AF131C" w:rsidRPr="00273141" w:rsidRDefault="00AF131C" w:rsidP="00AF131C">
      <w:pPr>
        <w:pStyle w:val="BodyText"/>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BodyText"/>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BodyText"/>
      </w:pPr>
    </w:p>
    <w:p w14:paraId="3434050A" w14:textId="77777777" w:rsidR="00AF131C" w:rsidRPr="00273141" w:rsidRDefault="00AF131C" w:rsidP="00AF131C">
      <w:pPr>
        <w:pStyle w:val="BodyText"/>
      </w:pPr>
      <w:r w:rsidRPr="00273141">
        <w:t xml:space="preserve">General information about IHE can be found at: </w:t>
      </w:r>
      <w:hyperlink r:id="rId12" w:history="1">
        <w:r w:rsidRPr="00273141">
          <w:rPr>
            <w:rStyle w:val="Hyperlink"/>
          </w:rPr>
          <w:t>http://ihe.net</w:t>
        </w:r>
      </w:hyperlink>
      <w:r w:rsidRPr="00273141">
        <w:t>.</w:t>
      </w:r>
    </w:p>
    <w:p w14:paraId="4AB22FA4" w14:textId="61F689DA" w:rsidR="00AF131C" w:rsidRPr="00273141" w:rsidRDefault="00AF131C" w:rsidP="00AF131C">
      <w:pPr>
        <w:pStyle w:val="BodyText"/>
      </w:pPr>
      <w:r w:rsidRPr="00273141">
        <w:t xml:space="preserve">Information about the IHE IT Infrastructure domain can be found at </w:t>
      </w:r>
      <w:hyperlink r:id="rId13" w:history="1">
        <w:r w:rsidRPr="00273141">
          <w:rPr>
            <w:rStyle w:val="Hyperlink"/>
          </w:rPr>
          <w:t>http://ihe.net/IHE_Domains</w:t>
        </w:r>
      </w:hyperlink>
      <w:r w:rsidRPr="00273141">
        <w:t>.</w:t>
      </w:r>
    </w:p>
    <w:p w14:paraId="30DA8CB5" w14:textId="4A1366E2" w:rsidR="00AF131C" w:rsidRPr="00273141" w:rsidRDefault="00AF131C" w:rsidP="00AF131C">
      <w:pPr>
        <w:pStyle w:val="BodyText"/>
      </w:pPr>
      <w:r w:rsidRPr="00273141">
        <w:t xml:space="preserve">Information about the organization of IHE Technical Frameworks and Supplements and the process used to create them can be found at </w:t>
      </w:r>
      <w:hyperlink r:id="rId14" w:history="1">
        <w:r w:rsidRPr="00273141">
          <w:rPr>
            <w:rStyle w:val="Hyperlink"/>
          </w:rPr>
          <w:t>http://ihe.net/IHE_Process</w:t>
        </w:r>
      </w:hyperlink>
      <w:r w:rsidRPr="00273141">
        <w:t xml:space="preserve"> and </w:t>
      </w:r>
      <w:hyperlink r:id="rId15" w:history="1">
        <w:r w:rsidRPr="00273141">
          <w:rPr>
            <w:rStyle w:val="Hyperlink"/>
          </w:rPr>
          <w:t>http://ihe.net/Profiles</w:t>
        </w:r>
      </w:hyperlink>
      <w:r w:rsidRPr="00273141">
        <w:t>.</w:t>
      </w:r>
    </w:p>
    <w:p w14:paraId="392B327F" w14:textId="655EBB26" w:rsidR="00C61521" w:rsidRPr="00273141" w:rsidRDefault="00AF131C" w:rsidP="00274E5D">
      <w:pPr>
        <w:pStyle w:val="BodyText"/>
        <w:rPr>
          <w:i/>
        </w:rPr>
      </w:pPr>
      <w:r w:rsidRPr="00273141">
        <w:t xml:space="preserve">The current version of the IHE IT Infrastructure Technical Framework can be found at </w:t>
      </w:r>
      <w:hyperlink r:id="rId16" w:history="1">
        <w:r w:rsidRPr="00273141">
          <w:rPr>
            <w:rStyle w:val="Hyperlink"/>
          </w:rPr>
          <w:t>http://ihe.net/Technical_Frameworks</w:t>
        </w:r>
      </w:hyperlink>
      <w:r w:rsidRPr="00273141">
        <w:t>.</w:t>
      </w:r>
    </w:p>
    <w:p w14:paraId="493CFA84" w14:textId="77777777" w:rsidR="00C61521" w:rsidRPr="00273141" w:rsidRDefault="00C61521" w:rsidP="000470A5">
      <w:pPr>
        <w:pStyle w:val="BodyText"/>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BodyText"/>
      </w:pPr>
    </w:p>
    <w:p w14:paraId="3929CA2C" w14:textId="77777777" w:rsidR="00644A0E" w:rsidRDefault="0013155A">
      <w:pPr>
        <w:pStyle w:val="TOC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Hyperlink"/>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EA03B7">
      <w:pPr>
        <w:pStyle w:val="TOC2"/>
        <w:rPr>
          <w:rFonts w:asciiTheme="minorHAnsi" w:eastAsiaTheme="minorEastAsia" w:hAnsiTheme="minorHAnsi" w:cstheme="minorBidi"/>
          <w:noProof/>
          <w:sz w:val="22"/>
          <w:szCs w:val="22"/>
        </w:rPr>
      </w:pPr>
      <w:hyperlink w:anchor="_Toc488241126" w:history="1">
        <w:r w:rsidR="00644A0E" w:rsidRPr="00617C2F">
          <w:rPr>
            <w:rStyle w:val="Hyperlink"/>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EA03B7">
      <w:pPr>
        <w:pStyle w:val="TOC2"/>
        <w:rPr>
          <w:rFonts w:asciiTheme="minorHAnsi" w:eastAsiaTheme="minorEastAsia" w:hAnsiTheme="minorHAnsi" w:cstheme="minorBidi"/>
          <w:noProof/>
          <w:sz w:val="22"/>
          <w:szCs w:val="22"/>
        </w:rPr>
      </w:pPr>
      <w:hyperlink w:anchor="_Toc488241127" w:history="1">
        <w:r w:rsidR="00644A0E" w:rsidRPr="00617C2F">
          <w:rPr>
            <w:rStyle w:val="Hyperlink"/>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EA03B7">
      <w:pPr>
        <w:pStyle w:val="TOC1"/>
        <w:rPr>
          <w:rFonts w:asciiTheme="minorHAnsi" w:eastAsiaTheme="minorEastAsia" w:hAnsiTheme="minorHAnsi" w:cstheme="minorBidi"/>
          <w:noProof/>
          <w:sz w:val="22"/>
          <w:szCs w:val="22"/>
        </w:rPr>
      </w:pPr>
      <w:hyperlink w:anchor="_Toc488241128" w:history="1">
        <w:r w:rsidR="00644A0E" w:rsidRPr="00617C2F">
          <w:rPr>
            <w:rStyle w:val="Hyperlink"/>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EA03B7">
      <w:pPr>
        <w:pStyle w:val="TOC1"/>
        <w:rPr>
          <w:rFonts w:asciiTheme="minorHAnsi" w:eastAsiaTheme="minorEastAsia" w:hAnsiTheme="minorHAnsi" w:cstheme="minorBidi"/>
          <w:noProof/>
          <w:sz w:val="22"/>
          <w:szCs w:val="22"/>
        </w:rPr>
      </w:pPr>
      <w:hyperlink w:anchor="_Toc488241129" w:history="1">
        <w:r w:rsidR="00644A0E" w:rsidRPr="00617C2F">
          <w:rPr>
            <w:rStyle w:val="Hyperlink"/>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EA03B7">
      <w:pPr>
        <w:pStyle w:val="TOC1"/>
        <w:rPr>
          <w:rFonts w:asciiTheme="minorHAnsi" w:eastAsiaTheme="minorEastAsia" w:hAnsiTheme="minorHAnsi" w:cstheme="minorBidi"/>
          <w:noProof/>
          <w:sz w:val="22"/>
          <w:szCs w:val="22"/>
        </w:rPr>
      </w:pPr>
      <w:hyperlink w:anchor="_Toc488241130" w:history="1">
        <w:r w:rsidR="00644A0E" w:rsidRPr="00617C2F">
          <w:rPr>
            <w:rStyle w:val="Hyperlink"/>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EA03B7">
      <w:pPr>
        <w:pStyle w:val="TOC1"/>
        <w:rPr>
          <w:rFonts w:asciiTheme="minorHAnsi" w:eastAsiaTheme="minorEastAsia" w:hAnsiTheme="minorHAnsi" w:cstheme="minorBidi"/>
          <w:noProof/>
          <w:sz w:val="22"/>
          <w:szCs w:val="22"/>
        </w:rPr>
      </w:pPr>
      <w:hyperlink w:anchor="_Toc488241131" w:history="1">
        <w:r w:rsidR="00644A0E" w:rsidRPr="00617C2F">
          <w:rPr>
            <w:rStyle w:val="Hyperlink"/>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EA03B7">
      <w:pPr>
        <w:pStyle w:val="TOC1"/>
        <w:rPr>
          <w:rFonts w:asciiTheme="minorHAnsi" w:eastAsiaTheme="minorEastAsia" w:hAnsiTheme="minorHAnsi" w:cstheme="minorBidi"/>
          <w:b/>
          <w:noProof/>
          <w:sz w:val="22"/>
          <w:szCs w:val="22"/>
        </w:rPr>
      </w:pPr>
      <w:hyperlink w:anchor="_Toc488241132" w:history="1">
        <w:r w:rsidR="00644A0E" w:rsidRPr="007A7438">
          <w:rPr>
            <w:rStyle w:val="Hyperlink"/>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EA03B7">
      <w:pPr>
        <w:pStyle w:val="TOC1"/>
        <w:rPr>
          <w:rFonts w:asciiTheme="minorHAnsi" w:eastAsiaTheme="minorEastAsia" w:hAnsiTheme="minorHAnsi" w:cstheme="minorBidi"/>
          <w:noProof/>
          <w:sz w:val="22"/>
          <w:szCs w:val="22"/>
        </w:rPr>
      </w:pPr>
      <w:hyperlink w:anchor="_Toc488241133" w:history="1">
        <w:r w:rsidR="00644A0E" w:rsidRPr="00617C2F">
          <w:rPr>
            <w:rStyle w:val="Hyperlink"/>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EA03B7">
      <w:pPr>
        <w:pStyle w:val="TOC4"/>
        <w:rPr>
          <w:rFonts w:asciiTheme="minorHAnsi" w:eastAsiaTheme="minorEastAsia" w:hAnsiTheme="minorHAnsi" w:cstheme="minorBidi"/>
          <w:noProof/>
          <w:sz w:val="22"/>
          <w:szCs w:val="22"/>
        </w:rPr>
      </w:pPr>
      <w:hyperlink w:anchor="_Toc488241134" w:history="1">
        <w:r w:rsidR="00644A0E" w:rsidRPr="00617C2F">
          <w:rPr>
            <w:rStyle w:val="Hyperlink"/>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EA03B7">
      <w:pPr>
        <w:pStyle w:val="TOC4"/>
        <w:rPr>
          <w:rFonts w:asciiTheme="minorHAnsi" w:eastAsiaTheme="minorEastAsia" w:hAnsiTheme="minorHAnsi" w:cstheme="minorBidi"/>
          <w:noProof/>
          <w:sz w:val="22"/>
          <w:szCs w:val="22"/>
        </w:rPr>
      </w:pPr>
      <w:hyperlink w:anchor="_Toc488241135" w:history="1">
        <w:r w:rsidR="00644A0E" w:rsidRPr="00617C2F">
          <w:rPr>
            <w:rStyle w:val="Hyperlink"/>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EA03B7">
      <w:pPr>
        <w:pStyle w:val="TOC2"/>
        <w:rPr>
          <w:rFonts w:asciiTheme="minorHAnsi" w:eastAsiaTheme="minorEastAsia" w:hAnsiTheme="minorHAnsi" w:cstheme="minorBidi"/>
          <w:noProof/>
          <w:sz w:val="22"/>
          <w:szCs w:val="22"/>
        </w:rPr>
      </w:pPr>
      <w:hyperlink w:anchor="_Toc488241136" w:history="1">
        <w:r w:rsidR="00644A0E" w:rsidRPr="00617C2F">
          <w:rPr>
            <w:rStyle w:val="Hyperlink"/>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EA03B7">
      <w:pPr>
        <w:pStyle w:val="TOC3"/>
        <w:rPr>
          <w:rFonts w:asciiTheme="minorHAnsi" w:eastAsiaTheme="minorEastAsia" w:hAnsiTheme="minorHAnsi" w:cstheme="minorBidi"/>
          <w:noProof/>
          <w:sz w:val="22"/>
          <w:szCs w:val="22"/>
        </w:rPr>
      </w:pPr>
      <w:hyperlink w:anchor="_Toc488241137" w:history="1">
        <w:r w:rsidR="00644A0E" w:rsidRPr="00617C2F">
          <w:rPr>
            <w:rStyle w:val="Hyperlink"/>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EA03B7">
      <w:pPr>
        <w:pStyle w:val="TOC3"/>
        <w:rPr>
          <w:rFonts w:asciiTheme="minorHAnsi" w:eastAsiaTheme="minorEastAsia" w:hAnsiTheme="minorHAnsi" w:cstheme="minorBidi"/>
          <w:noProof/>
          <w:sz w:val="22"/>
          <w:szCs w:val="22"/>
        </w:rPr>
      </w:pPr>
      <w:hyperlink w:anchor="_Toc488241138" w:history="1">
        <w:r w:rsidR="00644A0E" w:rsidRPr="00617C2F">
          <w:rPr>
            <w:rStyle w:val="Hyperlink"/>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EA03B7">
      <w:pPr>
        <w:pStyle w:val="TOC2"/>
        <w:rPr>
          <w:rFonts w:asciiTheme="minorHAnsi" w:eastAsiaTheme="minorEastAsia" w:hAnsiTheme="minorHAnsi" w:cstheme="minorBidi"/>
          <w:noProof/>
          <w:sz w:val="22"/>
          <w:szCs w:val="22"/>
        </w:rPr>
      </w:pPr>
      <w:hyperlink w:anchor="_Toc488241139" w:history="1">
        <w:r w:rsidR="00644A0E" w:rsidRPr="00617C2F">
          <w:rPr>
            <w:rStyle w:val="Hyperlink"/>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EA03B7">
      <w:pPr>
        <w:pStyle w:val="TOC3"/>
        <w:rPr>
          <w:rFonts w:asciiTheme="minorHAnsi" w:eastAsiaTheme="minorEastAsia" w:hAnsiTheme="minorHAnsi" w:cstheme="minorBidi"/>
          <w:noProof/>
          <w:sz w:val="22"/>
          <w:szCs w:val="22"/>
        </w:rPr>
      </w:pPr>
      <w:hyperlink w:anchor="_Toc488241140" w:history="1">
        <w:r w:rsidR="00644A0E" w:rsidRPr="00617C2F">
          <w:rPr>
            <w:rStyle w:val="Hyperlink"/>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EA03B7">
      <w:pPr>
        <w:pStyle w:val="TOC4"/>
        <w:rPr>
          <w:rFonts w:asciiTheme="minorHAnsi" w:eastAsiaTheme="minorEastAsia" w:hAnsiTheme="minorHAnsi" w:cstheme="minorBidi"/>
          <w:noProof/>
          <w:sz w:val="22"/>
          <w:szCs w:val="22"/>
        </w:rPr>
      </w:pPr>
      <w:hyperlink w:anchor="_Toc488241141" w:history="1">
        <w:r w:rsidR="00644A0E" w:rsidRPr="00617C2F">
          <w:rPr>
            <w:rStyle w:val="Hyperlink"/>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EA03B7">
      <w:pPr>
        <w:pStyle w:val="TOC3"/>
        <w:rPr>
          <w:rFonts w:asciiTheme="minorHAnsi" w:eastAsiaTheme="minorEastAsia" w:hAnsiTheme="minorHAnsi" w:cstheme="minorBidi"/>
          <w:noProof/>
          <w:sz w:val="22"/>
          <w:szCs w:val="22"/>
        </w:rPr>
      </w:pPr>
      <w:hyperlink w:anchor="_Toc488241142" w:history="1">
        <w:r w:rsidR="00644A0E" w:rsidRPr="00617C2F">
          <w:rPr>
            <w:rStyle w:val="Hyperlink"/>
            <w:noProof/>
          </w:rPr>
          <w:t>9.4.2.5</w:t>
        </w:r>
        <w:r w:rsidR="00644A0E" w:rsidRPr="00617C2F">
          <w:rPr>
            <w:rStyle w:val="Hyperlink"/>
            <w:noProof/>
            <w:lang w:eastAsia="it-IT"/>
          </w:rPr>
          <w:t xml:space="preserve"> </w:t>
        </w:r>
        <w:r w:rsidR="00644A0E" w:rsidRPr="00617C2F">
          <w:rPr>
            <w:rStyle w:val="Hyperlink"/>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EA03B7">
      <w:pPr>
        <w:pStyle w:val="TOC4"/>
        <w:rPr>
          <w:rFonts w:asciiTheme="minorHAnsi" w:eastAsiaTheme="minorEastAsia" w:hAnsiTheme="minorHAnsi" w:cstheme="minorBidi"/>
          <w:noProof/>
          <w:sz w:val="22"/>
          <w:szCs w:val="22"/>
        </w:rPr>
      </w:pPr>
      <w:hyperlink w:anchor="_Toc488241143" w:history="1">
        <w:r w:rsidR="00644A0E" w:rsidRPr="00617C2F">
          <w:rPr>
            <w:rStyle w:val="Hyperlink"/>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EA03B7">
      <w:pPr>
        <w:pStyle w:val="TOC3"/>
        <w:rPr>
          <w:rFonts w:asciiTheme="minorHAnsi" w:eastAsiaTheme="minorEastAsia" w:hAnsiTheme="minorHAnsi" w:cstheme="minorBidi"/>
          <w:noProof/>
          <w:sz w:val="22"/>
          <w:szCs w:val="22"/>
        </w:rPr>
      </w:pPr>
      <w:hyperlink w:anchor="_Toc488241144" w:history="1">
        <w:r w:rsidR="00644A0E" w:rsidRPr="00617C2F">
          <w:rPr>
            <w:rStyle w:val="Hyperlink"/>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EA03B7">
      <w:pPr>
        <w:pStyle w:val="TOC2"/>
        <w:rPr>
          <w:rFonts w:asciiTheme="minorHAnsi" w:eastAsiaTheme="minorEastAsia" w:hAnsiTheme="minorHAnsi" w:cstheme="minorBidi"/>
          <w:noProof/>
          <w:sz w:val="22"/>
          <w:szCs w:val="22"/>
        </w:rPr>
      </w:pPr>
      <w:hyperlink w:anchor="_Toc488241145" w:history="1">
        <w:r w:rsidR="00644A0E" w:rsidRPr="00617C2F">
          <w:rPr>
            <w:rStyle w:val="Hyperlink"/>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EA03B7">
      <w:pPr>
        <w:pStyle w:val="TOC1"/>
        <w:rPr>
          <w:rFonts w:asciiTheme="minorHAnsi" w:eastAsiaTheme="minorEastAsia" w:hAnsiTheme="minorHAnsi" w:cstheme="minorBidi"/>
          <w:b/>
          <w:noProof/>
          <w:sz w:val="22"/>
          <w:szCs w:val="22"/>
        </w:rPr>
      </w:pPr>
      <w:hyperlink w:anchor="_Toc488241146" w:history="1">
        <w:r w:rsidR="00644A0E" w:rsidRPr="007A7438">
          <w:rPr>
            <w:rStyle w:val="Hyperlink"/>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EA03B7">
      <w:pPr>
        <w:pStyle w:val="TOC2"/>
        <w:rPr>
          <w:rFonts w:asciiTheme="minorHAnsi" w:eastAsiaTheme="minorEastAsia" w:hAnsiTheme="minorHAnsi" w:cstheme="minorBidi"/>
          <w:noProof/>
          <w:sz w:val="22"/>
          <w:szCs w:val="22"/>
        </w:rPr>
      </w:pPr>
      <w:hyperlink w:anchor="_Toc488241147" w:history="1">
        <w:r w:rsidR="00644A0E" w:rsidRPr="00617C2F">
          <w:rPr>
            <w:rStyle w:val="Hyperlink"/>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EA03B7">
      <w:pPr>
        <w:pStyle w:val="TOC3"/>
        <w:rPr>
          <w:rFonts w:asciiTheme="minorHAnsi" w:eastAsiaTheme="minorEastAsia" w:hAnsiTheme="minorHAnsi" w:cstheme="minorBidi"/>
          <w:noProof/>
          <w:sz w:val="22"/>
          <w:szCs w:val="22"/>
        </w:rPr>
      </w:pPr>
      <w:hyperlink w:anchor="_Toc488241148" w:history="1">
        <w:r w:rsidR="00644A0E" w:rsidRPr="00617C2F">
          <w:rPr>
            <w:rStyle w:val="Hyperlink"/>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EA03B7">
      <w:pPr>
        <w:pStyle w:val="TOC3"/>
        <w:rPr>
          <w:rFonts w:asciiTheme="minorHAnsi" w:eastAsiaTheme="minorEastAsia" w:hAnsiTheme="minorHAnsi" w:cstheme="minorBidi"/>
          <w:noProof/>
          <w:sz w:val="22"/>
          <w:szCs w:val="22"/>
        </w:rPr>
      </w:pPr>
      <w:hyperlink w:anchor="_Toc488241149" w:history="1">
        <w:r w:rsidR="00644A0E" w:rsidRPr="00617C2F">
          <w:rPr>
            <w:rStyle w:val="Hyperlink"/>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EA03B7">
      <w:pPr>
        <w:pStyle w:val="TOC3"/>
        <w:rPr>
          <w:rFonts w:asciiTheme="minorHAnsi" w:eastAsiaTheme="minorEastAsia" w:hAnsiTheme="minorHAnsi" w:cstheme="minorBidi"/>
          <w:noProof/>
          <w:sz w:val="22"/>
          <w:szCs w:val="22"/>
        </w:rPr>
      </w:pPr>
      <w:hyperlink w:anchor="_Toc488241150" w:history="1">
        <w:r w:rsidR="00644A0E" w:rsidRPr="00617C2F">
          <w:rPr>
            <w:rStyle w:val="Hyperlink"/>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EA03B7">
      <w:pPr>
        <w:pStyle w:val="TOC3"/>
        <w:rPr>
          <w:rFonts w:asciiTheme="minorHAnsi" w:eastAsiaTheme="minorEastAsia" w:hAnsiTheme="minorHAnsi" w:cstheme="minorBidi"/>
          <w:noProof/>
          <w:sz w:val="22"/>
          <w:szCs w:val="22"/>
        </w:rPr>
      </w:pPr>
      <w:hyperlink w:anchor="_Toc488241151" w:history="1">
        <w:r w:rsidR="00644A0E" w:rsidRPr="00617C2F">
          <w:rPr>
            <w:rStyle w:val="Hyperlink"/>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EA03B7">
      <w:pPr>
        <w:pStyle w:val="TOC4"/>
        <w:rPr>
          <w:rFonts w:asciiTheme="minorHAnsi" w:eastAsiaTheme="minorEastAsia" w:hAnsiTheme="minorHAnsi" w:cstheme="minorBidi"/>
          <w:noProof/>
          <w:sz w:val="22"/>
          <w:szCs w:val="22"/>
        </w:rPr>
      </w:pPr>
      <w:hyperlink w:anchor="_Toc488241152" w:history="1">
        <w:r w:rsidR="00644A0E" w:rsidRPr="00617C2F">
          <w:rPr>
            <w:rStyle w:val="Hyperlink"/>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EA03B7">
      <w:pPr>
        <w:pStyle w:val="TOC5"/>
        <w:rPr>
          <w:rFonts w:asciiTheme="minorHAnsi" w:eastAsiaTheme="minorEastAsia" w:hAnsiTheme="minorHAnsi" w:cstheme="minorBidi"/>
          <w:noProof/>
          <w:sz w:val="22"/>
          <w:szCs w:val="22"/>
        </w:rPr>
      </w:pPr>
      <w:hyperlink w:anchor="_Toc488241153" w:history="1">
        <w:r w:rsidR="00644A0E" w:rsidRPr="00617C2F">
          <w:rPr>
            <w:rStyle w:val="Hyperlink"/>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EA03B7">
      <w:pPr>
        <w:pStyle w:val="TOC5"/>
        <w:rPr>
          <w:rFonts w:asciiTheme="minorHAnsi" w:eastAsiaTheme="minorEastAsia" w:hAnsiTheme="minorHAnsi" w:cstheme="minorBidi"/>
          <w:noProof/>
          <w:sz w:val="22"/>
          <w:szCs w:val="22"/>
        </w:rPr>
      </w:pPr>
      <w:hyperlink w:anchor="_Toc488241154" w:history="1">
        <w:r w:rsidR="00644A0E" w:rsidRPr="00617C2F">
          <w:rPr>
            <w:rStyle w:val="Hyperlink"/>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EA03B7">
      <w:pPr>
        <w:pStyle w:val="TOC6"/>
        <w:tabs>
          <w:tab w:val="left" w:pos="3024"/>
        </w:tabs>
        <w:rPr>
          <w:rFonts w:asciiTheme="minorHAnsi" w:eastAsiaTheme="minorEastAsia" w:hAnsiTheme="minorHAnsi" w:cstheme="minorBidi"/>
          <w:noProof/>
          <w:sz w:val="22"/>
          <w:szCs w:val="22"/>
        </w:rPr>
      </w:pPr>
      <w:hyperlink w:anchor="_Toc488241155" w:history="1">
        <w:r w:rsidR="00644A0E" w:rsidRPr="00617C2F">
          <w:rPr>
            <w:rStyle w:val="Hyperlink"/>
            <w:noProof/>
          </w:rPr>
          <w:t>3.81.4.1.2.1</w:t>
        </w:r>
        <w:r w:rsidR="00644A0E">
          <w:rPr>
            <w:rFonts w:asciiTheme="minorHAnsi" w:eastAsiaTheme="minorEastAsia" w:hAnsiTheme="minorHAnsi" w:cstheme="minorBidi"/>
            <w:noProof/>
            <w:sz w:val="22"/>
            <w:szCs w:val="22"/>
          </w:rPr>
          <w:tab/>
        </w:r>
        <w:r w:rsidR="00644A0E" w:rsidRPr="00617C2F">
          <w:rPr>
            <w:rStyle w:val="Hyperlink"/>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EA03B7">
      <w:pPr>
        <w:pStyle w:val="TOC6"/>
        <w:tabs>
          <w:tab w:val="left" w:pos="3024"/>
        </w:tabs>
        <w:rPr>
          <w:rFonts w:asciiTheme="minorHAnsi" w:eastAsiaTheme="minorEastAsia" w:hAnsiTheme="minorHAnsi" w:cstheme="minorBidi"/>
          <w:noProof/>
          <w:sz w:val="22"/>
          <w:szCs w:val="22"/>
        </w:rPr>
      </w:pPr>
      <w:hyperlink w:anchor="_Toc488241156" w:history="1">
        <w:r w:rsidR="00644A0E" w:rsidRPr="00617C2F">
          <w:rPr>
            <w:rStyle w:val="Hyperlink"/>
            <w:noProof/>
          </w:rPr>
          <w:t>3.81.4.1.2.2</w:t>
        </w:r>
        <w:r w:rsidR="00644A0E">
          <w:rPr>
            <w:rFonts w:asciiTheme="minorHAnsi" w:eastAsiaTheme="minorEastAsia" w:hAnsiTheme="minorHAnsi" w:cstheme="minorBidi"/>
            <w:noProof/>
            <w:sz w:val="22"/>
            <w:szCs w:val="22"/>
          </w:rPr>
          <w:tab/>
        </w:r>
        <w:r w:rsidR="00644A0E" w:rsidRPr="00617C2F">
          <w:rPr>
            <w:rStyle w:val="Hyperlink"/>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EA03B7">
      <w:pPr>
        <w:pStyle w:val="TOC6"/>
        <w:rPr>
          <w:rFonts w:asciiTheme="minorHAnsi" w:eastAsiaTheme="minorEastAsia" w:hAnsiTheme="minorHAnsi" w:cstheme="minorBidi"/>
          <w:noProof/>
          <w:sz w:val="22"/>
          <w:szCs w:val="22"/>
        </w:rPr>
      </w:pPr>
      <w:hyperlink w:anchor="_Toc488241157" w:history="1">
        <w:r w:rsidR="00644A0E" w:rsidRPr="00617C2F">
          <w:rPr>
            <w:rStyle w:val="Hyperlink"/>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EA03B7">
      <w:pPr>
        <w:pStyle w:val="TOC5"/>
        <w:rPr>
          <w:rFonts w:asciiTheme="minorHAnsi" w:eastAsiaTheme="minorEastAsia" w:hAnsiTheme="minorHAnsi" w:cstheme="minorBidi"/>
          <w:noProof/>
          <w:sz w:val="22"/>
          <w:szCs w:val="22"/>
        </w:rPr>
      </w:pPr>
      <w:hyperlink w:anchor="_Toc488241158" w:history="1">
        <w:r w:rsidR="00644A0E" w:rsidRPr="00617C2F">
          <w:rPr>
            <w:rStyle w:val="Hyperlink"/>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EA03B7">
      <w:pPr>
        <w:pStyle w:val="TOC4"/>
        <w:rPr>
          <w:rFonts w:asciiTheme="minorHAnsi" w:eastAsiaTheme="minorEastAsia" w:hAnsiTheme="minorHAnsi" w:cstheme="minorBidi"/>
          <w:noProof/>
          <w:sz w:val="22"/>
          <w:szCs w:val="22"/>
        </w:rPr>
      </w:pPr>
      <w:hyperlink w:anchor="_Toc488241159" w:history="1">
        <w:r w:rsidR="00644A0E" w:rsidRPr="00617C2F">
          <w:rPr>
            <w:rStyle w:val="Hyperlink"/>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EA03B7">
      <w:pPr>
        <w:pStyle w:val="TOC5"/>
        <w:rPr>
          <w:rFonts w:asciiTheme="minorHAnsi" w:eastAsiaTheme="minorEastAsia" w:hAnsiTheme="minorHAnsi" w:cstheme="minorBidi"/>
          <w:noProof/>
          <w:sz w:val="22"/>
          <w:szCs w:val="22"/>
        </w:rPr>
      </w:pPr>
      <w:hyperlink w:anchor="_Toc488241160" w:history="1">
        <w:r w:rsidR="00644A0E" w:rsidRPr="00617C2F">
          <w:rPr>
            <w:rStyle w:val="Hyperlink"/>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EA03B7">
      <w:pPr>
        <w:pStyle w:val="TOC5"/>
        <w:rPr>
          <w:rFonts w:asciiTheme="minorHAnsi" w:eastAsiaTheme="minorEastAsia" w:hAnsiTheme="minorHAnsi" w:cstheme="minorBidi"/>
          <w:noProof/>
          <w:sz w:val="22"/>
          <w:szCs w:val="22"/>
        </w:rPr>
      </w:pPr>
      <w:hyperlink w:anchor="_Toc488241161" w:history="1">
        <w:r w:rsidR="00644A0E" w:rsidRPr="00617C2F">
          <w:rPr>
            <w:rStyle w:val="Hyperlink"/>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EA03B7">
      <w:pPr>
        <w:pStyle w:val="TOC6"/>
        <w:rPr>
          <w:rFonts w:asciiTheme="minorHAnsi" w:eastAsiaTheme="minorEastAsia" w:hAnsiTheme="minorHAnsi" w:cstheme="minorBidi"/>
          <w:noProof/>
          <w:sz w:val="22"/>
          <w:szCs w:val="22"/>
        </w:rPr>
      </w:pPr>
      <w:hyperlink w:anchor="_Toc488241162" w:history="1">
        <w:r w:rsidR="00644A0E" w:rsidRPr="00617C2F">
          <w:rPr>
            <w:rStyle w:val="Hyperlink"/>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EA03B7">
      <w:pPr>
        <w:pStyle w:val="TOC5"/>
        <w:rPr>
          <w:rFonts w:asciiTheme="minorHAnsi" w:eastAsiaTheme="minorEastAsia" w:hAnsiTheme="minorHAnsi" w:cstheme="minorBidi"/>
          <w:noProof/>
          <w:sz w:val="22"/>
          <w:szCs w:val="22"/>
        </w:rPr>
      </w:pPr>
      <w:hyperlink w:anchor="_Toc488241163" w:history="1">
        <w:r w:rsidR="00644A0E" w:rsidRPr="00617C2F">
          <w:rPr>
            <w:rStyle w:val="Hyperlink"/>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EA03B7">
      <w:pPr>
        <w:pStyle w:val="TOC3"/>
        <w:rPr>
          <w:rFonts w:asciiTheme="minorHAnsi" w:eastAsiaTheme="minorEastAsia" w:hAnsiTheme="minorHAnsi" w:cstheme="minorBidi"/>
          <w:noProof/>
          <w:sz w:val="22"/>
          <w:szCs w:val="22"/>
        </w:rPr>
      </w:pPr>
      <w:hyperlink w:anchor="_Toc488241164" w:history="1">
        <w:r w:rsidR="00644A0E" w:rsidRPr="00617C2F">
          <w:rPr>
            <w:rStyle w:val="Hyperlink"/>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EA03B7">
      <w:pPr>
        <w:pStyle w:val="TOC4"/>
        <w:rPr>
          <w:rFonts w:asciiTheme="minorHAnsi" w:eastAsiaTheme="minorEastAsia" w:hAnsiTheme="minorHAnsi" w:cstheme="minorBidi"/>
          <w:noProof/>
          <w:sz w:val="22"/>
          <w:szCs w:val="22"/>
        </w:rPr>
      </w:pPr>
      <w:hyperlink w:anchor="_Toc488241165" w:history="1">
        <w:r w:rsidR="00644A0E" w:rsidRPr="00617C2F">
          <w:rPr>
            <w:rStyle w:val="Hyperlink"/>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EA03B7">
      <w:pPr>
        <w:pStyle w:val="TOC2"/>
        <w:rPr>
          <w:rFonts w:asciiTheme="minorHAnsi" w:eastAsiaTheme="minorEastAsia" w:hAnsiTheme="minorHAnsi" w:cstheme="minorBidi"/>
          <w:noProof/>
          <w:sz w:val="22"/>
          <w:szCs w:val="22"/>
        </w:rPr>
      </w:pPr>
      <w:hyperlink w:anchor="_Toc488241166" w:history="1">
        <w:r w:rsidR="00644A0E" w:rsidRPr="00617C2F">
          <w:rPr>
            <w:rStyle w:val="Hyperlink"/>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EA03B7">
      <w:pPr>
        <w:pStyle w:val="TOC3"/>
        <w:rPr>
          <w:rFonts w:asciiTheme="minorHAnsi" w:eastAsiaTheme="minorEastAsia" w:hAnsiTheme="minorHAnsi" w:cstheme="minorBidi"/>
          <w:noProof/>
          <w:sz w:val="22"/>
          <w:szCs w:val="22"/>
        </w:rPr>
      </w:pPr>
      <w:hyperlink w:anchor="_Toc488241167" w:history="1">
        <w:r w:rsidR="00644A0E" w:rsidRPr="00617C2F">
          <w:rPr>
            <w:rStyle w:val="Hyperlink"/>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EA03B7">
      <w:pPr>
        <w:pStyle w:val="TOC3"/>
        <w:rPr>
          <w:rFonts w:asciiTheme="minorHAnsi" w:eastAsiaTheme="minorEastAsia" w:hAnsiTheme="minorHAnsi" w:cstheme="minorBidi"/>
          <w:noProof/>
          <w:sz w:val="22"/>
          <w:szCs w:val="22"/>
        </w:rPr>
      </w:pPr>
      <w:hyperlink w:anchor="_Toc488241168" w:history="1">
        <w:r w:rsidR="00644A0E" w:rsidRPr="00617C2F">
          <w:rPr>
            <w:rStyle w:val="Hyperlink"/>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EA03B7">
      <w:pPr>
        <w:pStyle w:val="TOC3"/>
        <w:rPr>
          <w:rFonts w:asciiTheme="minorHAnsi" w:eastAsiaTheme="minorEastAsia" w:hAnsiTheme="minorHAnsi" w:cstheme="minorBidi"/>
          <w:noProof/>
          <w:sz w:val="22"/>
          <w:szCs w:val="22"/>
        </w:rPr>
      </w:pPr>
      <w:hyperlink w:anchor="_Toc488241169" w:history="1">
        <w:r w:rsidR="00644A0E" w:rsidRPr="00617C2F">
          <w:rPr>
            <w:rStyle w:val="Hyperlink"/>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EA03B7">
      <w:pPr>
        <w:pStyle w:val="TOC3"/>
        <w:rPr>
          <w:rFonts w:asciiTheme="minorHAnsi" w:eastAsiaTheme="minorEastAsia" w:hAnsiTheme="minorHAnsi" w:cstheme="minorBidi"/>
          <w:noProof/>
          <w:sz w:val="22"/>
          <w:szCs w:val="22"/>
        </w:rPr>
      </w:pPr>
      <w:hyperlink w:anchor="_Toc488241170" w:history="1">
        <w:r w:rsidR="00644A0E" w:rsidRPr="00617C2F">
          <w:rPr>
            <w:rStyle w:val="Hyperlink"/>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EA03B7">
      <w:pPr>
        <w:pStyle w:val="TOC4"/>
        <w:rPr>
          <w:rFonts w:asciiTheme="minorHAnsi" w:eastAsiaTheme="minorEastAsia" w:hAnsiTheme="minorHAnsi" w:cstheme="minorBidi"/>
          <w:noProof/>
          <w:sz w:val="22"/>
          <w:szCs w:val="22"/>
        </w:rPr>
      </w:pPr>
      <w:hyperlink w:anchor="_Toc488241171" w:history="1">
        <w:r w:rsidR="00644A0E" w:rsidRPr="00617C2F">
          <w:rPr>
            <w:rStyle w:val="Hyperlink"/>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EA03B7">
      <w:pPr>
        <w:pStyle w:val="TOC5"/>
        <w:rPr>
          <w:rFonts w:asciiTheme="minorHAnsi" w:eastAsiaTheme="minorEastAsia" w:hAnsiTheme="minorHAnsi" w:cstheme="minorBidi"/>
          <w:noProof/>
          <w:sz w:val="22"/>
          <w:szCs w:val="22"/>
        </w:rPr>
      </w:pPr>
      <w:hyperlink w:anchor="_Toc488241172" w:history="1">
        <w:r w:rsidR="00644A0E" w:rsidRPr="00617C2F">
          <w:rPr>
            <w:rStyle w:val="Hyperlink"/>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EA03B7">
      <w:pPr>
        <w:pStyle w:val="TOC5"/>
        <w:rPr>
          <w:rFonts w:asciiTheme="minorHAnsi" w:eastAsiaTheme="minorEastAsia" w:hAnsiTheme="minorHAnsi" w:cstheme="minorBidi"/>
          <w:noProof/>
          <w:sz w:val="22"/>
          <w:szCs w:val="22"/>
        </w:rPr>
      </w:pPr>
      <w:hyperlink w:anchor="_Toc488241173" w:history="1">
        <w:r w:rsidR="00644A0E" w:rsidRPr="00617C2F">
          <w:rPr>
            <w:rStyle w:val="Hyperlink"/>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EA03B7">
      <w:pPr>
        <w:pStyle w:val="TOC6"/>
        <w:tabs>
          <w:tab w:val="left" w:pos="3024"/>
        </w:tabs>
        <w:rPr>
          <w:rFonts w:asciiTheme="minorHAnsi" w:eastAsiaTheme="minorEastAsia" w:hAnsiTheme="minorHAnsi" w:cstheme="minorBidi"/>
          <w:noProof/>
          <w:sz w:val="22"/>
          <w:szCs w:val="22"/>
        </w:rPr>
      </w:pPr>
      <w:hyperlink w:anchor="_Toc488241174" w:history="1">
        <w:r w:rsidR="00644A0E" w:rsidRPr="00617C2F">
          <w:rPr>
            <w:rStyle w:val="Hyperlink"/>
            <w:noProof/>
          </w:rPr>
          <w:t>3.82.4.1.2.1</w:t>
        </w:r>
        <w:r w:rsidR="00644A0E">
          <w:rPr>
            <w:rFonts w:asciiTheme="minorHAnsi" w:eastAsiaTheme="minorEastAsia" w:hAnsiTheme="minorHAnsi" w:cstheme="minorBidi"/>
            <w:noProof/>
            <w:sz w:val="22"/>
            <w:szCs w:val="22"/>
          </w:rPr>
          <w:tab/>
        </w:r>
        <w:r w:rsidR="00644A0E" w:rsidRPr="00617C2F">
          <w:rPr>
            <w:rStyle w:val="Hyperlink"/>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EA03B7">
      <w:pPr>
        <w:pStyle w:val="TOC6"/>
        <w:tabs>
          <w:tab w:val="left" w:pos="3024"/>
        </w:tabs>
        <w:rPr>
          <w:rFonts w:asciiTheme="minorHAnsi" w:eastAsiaTheme="minorEastAsia" w:hAnsiTheme="minorHAnsi" w:cstheme="minorBidi"/>
          <w:noProof/>
          <w:sz w:val="22"/>
          <w:szCs w:val="22"/>
        </w:rPr>
      </w:pPr>
      <w:hyperlink w:anchor="_Toc488241175" w:history="1">
        <w:r w:rsidR="00644A0E" w:rsidRPr="00617C2F">
          <w:rPr>
            <w:rStyle w:val="Hyperlink"/>
            <w:noProof/>
          </w:rPr>
          <w:t>3.82.4.1.2.2</w:t>
        </w:r>
        <w:r w:rsidR="00644A0E">
          <w:rPr>
            <w:rFonts w:asciiTheme="minorHAnsi" w:eastAsiaTheme="minorEastAsia" w:hAnsiTheme="minorHAnsi" w:cstheme="minorBidi"/>
            <w:noProof/>
            <w:sz w:val="22"/>
            <w:szCs w:val="22"/>
          </w:rPr>
          <w:tab/>
        </w:r>
        <w:r w:rsidR="00644A0E" w:rsidRPr="00617C2F">
          <w:rPr>
            <w:rStyle w:val="Hyperlink"/>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EA03B7">
      <w:pPr>
        <w:pStyle w:val="TOC5"/>
        <w:rPr>
          <w:rFonts w:asciiTheme="minorHAnsi" w:eastAsiaTheme="minorEastAsia" w:hAnsiTheme="minorHAnsi" w:cstheme="minorBidi"/>
          <w:noProof/>
          <w:sz w:val="22"/>
          <w:szCs w:val="22"/>
        </w:rPr>
      </w:pPr>
      <w:hyperlink w:anchor="_Toc488241176" w:history="1">
        <w:r w:rsidR="00644A0E" w:rsidRPr="00617C2F">
          <w:rPr>
            <w:rStyle w:val="Hyperlink"/>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EA03B7">
      <w:pPr>
        <w:pStyle w:val="TOC4"/>
        <w:rPr>
          <w:rFonts w:asciiTheme="minorHAnsi" w:eastAsiaTheme="minorEastAsia" w:hAnsiTheme="minorHAnsi" w:cstheme="minorBidi"/>
          <w:noProof/>
          <w:sz w:val="22"/>
          <w:szCs w:val="22"/>
        </w:rPr>
      </w:pPr>
      <w:hyperlink w:anchor="_Toc488241177" w:history="1">
        <w:r w:rsidR="00644A0E" w:rsidRPr="00617C2F">
          <w:rPr>
            <w:rStyle w:val="Hyperlink"/>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EA03B7">
      <w:pPr>
        <w:pStyle w:val="TOC5"/>
        <w:rPr>
          <w:rFonts w:asciiTheme="minorHAnsi" w:eastAsiaTheme="minorEastAsia" w:hAnsiTheme="minorHAnsi" w:cstheme="minorBidi"/>
          <w:noProof/>
          <w:sz w:val="22"/>
          <w:szCs w:val="22"/>
        </w:rPr>
      </w:pPr>
      <w:hyperlink w:anchor="_Toc488241178" w:history="1">
        <w:r w:rsidR="00644A0E" w:rsidRPr="00617C2F">
          <w:rPr>
            <w:rStyle w:val="Hyperlink"/>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EA03B7">
      <w:pPr>
        <w:pStyle w:val="TOC5"/>
        <w:rPr>
          <w:rFonts w:asciiTheme="minorHAnsi" w:eastAsiaTheme="minorEastAsia" w:hAnsiTheme="minorHAnsi" w:cstheme="minorBidi"/>
          <w:noProof/>
          <w:sz w:val="22"/>
          <w:szCs w:val="22"/>
        </w:rPr>
      </w:pPr>
      <w:hyperlink w:anchor="_Toc488241179" w:history="1">
        <w:r w:rsidR="00644A0E" w:rsidRPr="00617C2F">
          <w:rPr>
            <w:rStyle w:val="Hyperlink"/>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EA03B7">
      <w:pPr>
        <w:pStyle w:val="TOC6"/>
        <w:rPr>
          <w:rFonts w:asciiTheme="minorHAnsi" w:eastAsiaTheme="minorEastAsia" w:hAnsiTheme="minorHAnsi" w:cstheme="minorBidi"/>
          <w:noProof/>
          <w:sz w:val="22"/>
          <w:szCs w:val="22"/>
        </w:rPr>
      </w:pPr>
      <w:hyperlink w:anchor="_Toc488241180" w:history="1">
        <w:r w:rsidR="00644A0E" w:rsidRPr="00617C2F">
          <w:rPr>
            <w:rStyle w:val="Hyperlink"/>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EA03B7">
      <w:pPr>
        <w:pStyle w:val="TOC5"/>
        <w:rPr>
          <w:rFonts w:asciiTheme="minorHAnsi" w:eastAsiaTheme="minorEastAsia" w:hAnsiTheme="minorHAnsi" w:cstheme="minorBidi"/>
          <w:noProof/>
          <w:sz w:val="22"/>
          <w:szCs w:val="22"/>
        </w:rPr>
      </w:pPr>
      <w:hyperlink w:anchor="_Toc488241181" w:history="1">
        <w:r w:rsidR="00644A0E" w:rsidRPr="00617C2F">
          <w:rPr>
            <w:rStyle w:val="Hyperlink"/>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EA03B7">
      <w:pPr>
        <w:pStyle w:val="TOC3"/>
        <w:rPr>
          <w:rFonts w:asciiTheme="minorHAnsi" w:eastAsiaTheme="minorEastAsia" w:hAnsiTheme="minorHAnsi" w:cstheme="minorBidi"/>
          <w:noProof/>
          <w:sz w:val="22"/>
          <w:szCs w:val="22"/>
        </w:rPr>
      </w:pPr>
      <w:hyperlink w:anchor="_Toc488241182" w:history="1">
        <w:r w:rsidR="00644A0E" w:rsidRPr="00617C2F">
          <w:rPr>
            <w:rStyle w:val="Hyperlink"/>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EA03B7">
      <w:pPr>
        <w:pStyle w:val="TOC4"/>
        <w:rPr>
          <w:rFonts w:asciiTheme="minorHAnsi" w:eastAsiaTheme="minorEastAsia" w:hAnsiTheme="minorHAnsi" w:cstheme="minorBidi"/>
          <w:noProof/>
          <w:sz w:val="22"/>
          <w:szCs w:val="22"/>
        </w:rPr>
      </w:pPr>
      <w:hyperlink w:anchor="_Toc488241183" w:history="1">
        <w:r w:rsidR="00644A0E" w:rsidRPr="00617C2F">
          <w:rPr>
            <w:rStyle w:val="Hyperlink"/>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BodyText"/>
      </w:pPr>
      <w:r w:rsidRPr="00273141">
        <w:fldChar w:fldCharType="end"/>
      </w:r>
    </w:p>
    <w:p w14:paraId="70034A06" w14:textId="77777777" w:rsidR="00C61521" w:rsidRDefault="00C61521" w:rsidP="008D693A">
      <w:pPr>
        <w:pStyle w:val="Heading1"/>
        <w:tabs>
          <w:tab w:val="clear" w:pos="432"/>
          <w:tab w:val="clear" w:pos="1440"/>
        </w:tabs>
        <w:ind w:left="0" w:firstLine="0"/>
        <w:rPr>
          <w:noProof w:val="0"/>
        </w:rPr>
      </w:pPr>
      <w:bookmarkStart w:id="18" w:name="_Toc201058865"/>
      <w:bookmarkStart w:id="19" w:name="_Toc201058970"/>
      <w:bookmarkStart w:id="20" w:name="_Toc504625752"/>
      <w:bookmarkStart w:id="21" w:name="_Toc530206505"/>
      <w:bookmarkStart w:id="22" w:name="_Toc1388425"/>
      <w:bookmarkStart w:id="23" w:name="_Toc1388579"/>
      <w:bookmarkStart w:id="24" w:name="_Toc1456606"/>
      <w:bookmarkStart w:id="25" w:name="_Toc37034630"/>
      <w:bookmarkStart w:id="26" w:name="_Toc38846108"/>
      <w:bookmarkStart w:id="27" w:name="_Toc488241125"/>
      <w:bookmarkEnd w:id="18"/>
      <w:bookmarkEnd w:id="19"/>
      <w:r w:rsidRPr="00273141">
        <w:rPr>
          <w:noProof w:val="0"/>
        </w:rPr>
        <w:lastRenderedPageBreak/>
        <w:t>Introduction</w:t>
      </w:r>
      <w:bookmarkEnd w:id="20"/>
      <w:bookmarkEnd w:id="21"/>
      <w:bookmarkEnd w:id="22"/>
      <w:bookmarkEnd w:id="23"/>
      <w:bookmarkEnd w:id="24"/>
      <w:bookmarkEnd w:id="25"/>
      <w:bookmarkEnd w:id="26"/>
      <w:r w:rsidRPr="00273141">
        <w:rPr>
          <w:noProof w:val="0"/>
        </w:rPr>
        <w:t xml:space="preserve"> to this Supplement</w:t>
      </w:r>
      <w:bookmarkEnd w:id="27"/>
    </w:p>
    <w:p w14:paraId="222DCBD5" w14:textId="77777777" w:rsidR="00605A49"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600D3" w14:paraId="737404E7" w14:textId="77777777" w:rsidTr="007A7438">
        <w:trPr>
          <w:trHeight w:val="2555"/>
        </w:trPr>
        <w:tc>
          <w:tcPr>
            <w:tcW w:w="9576" w:type="dxa"/>
          </w:tcPr>
          <w:p w14:paraId="1D88C045" w14:textId="77777777" w:rsidR="007600D3" w:rsidRPr="003871B3" w:rsidRDefault="007600D3" w:rsidP="007600D3">
            <w:pPr>
              <w:pStyle w:val="BodyText"/>
            </w:pPr>
            <w:bookmarkStart w:id="28" w:name="OLE_LINK10"/>
            <w:bookmarkStart w:id="29"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481A5A21" w14:textId="47E4BF56" w:rsidR="007600D3" w:rsidRDefault="007600D3" w:rsidP="007600D3">
            <w:pPr>
              <w:pStyle w:val="BodyText"/>
            </w:pPr>
            <w:r w:rsidRPr="003871B3">
              <w:t>This Technical Framework Supplement uses the emerging HL7</w:t>
            </w:r>
            <w:r w:rsidRPr="00D70242">
              <w:rPr>
                <w:vertAlign w:val="superscript"/>
              </w:rPr>
              <w:t>®</w:t>
            </w:r>
            <w:r>
              <w:rPr>
                <w:rStyle w:val="FootnoteReference"/>
              </w:rPr>
              <w:footnoteReference w:id="1"/>
            </w:r>
            <w:r w:rsidRPr="003871B3">
              <w:t xml:space="preserve"> FHIR</w:t>
            </w:r>
            <w:r w:rsidRPr="00D70242">
              <w:rPr>
                <w:vertAlign w:val="superscript"/>
              </w:rPr>
              <w:t>®</w:t>
            </w:r>
            <w:r>
              <w:rPr>
                <w:rStyle w:val="FootnoteReference"/>
              </w:rPr>
              <w:footnoteReference w:id="2"/>
            </w:r>
            <w:r w:rsidRPr="003871B3">
              <w:t xml:space="preserve"> specification. The FHIR release profiled in this supplement is </w:t>
            </w:r>
            <w:del w:id="30" w:author="Gregorio Canal" w:date="2019-03-08T10:26:00Z">
              <w:r w:rsidRPr="000B294B" w:rsidDel="00027D75">
                <w:delText>STU</w:delText>
              </w:r>
              <w:r w:rsidR="00A42302" w:rsidDel="00027D75">
                <w:delText xml:space="preserve"> </w:delText>
              </w:r>
              <w:r w:rsidRPr="00D70242" w:rsidDel="00027D75">
                <w:delText>3</w:delText>
              </w:r>
            </w:del>
            <w:ins w:id="31" w:author="Gregorio Canal" w:date="2019-03-08T10:26:00Z">
              <w:r w:rsidR="00027D75">
                <w:t>Release 4</w:t>
              </w:r>
            </w:ins>
            <w:r w:rsidRPr="000B294B">
              <w:t xml:space="preserve">. </w:t>
            </w:r>
            <w:r w:rsidRPr="003871B3">
              <w:t xml:space="preserve">HL7 describes </w:t>
            </w:r>
            <w:ins w:id="32" w:author="Gregorio Canal" w:date="2019-03-08T10:28:00Z">
              <w:r w:rsidR="00027D75">
                <w:t>FHIR Change Management and Versioning at</w:t>
              </w:r>
            </w:ins>
            <w:del w:id="33" w:author="Gregorio Canal" w:date="2019-03-08T10:28:00Z">
              <w:r w:rsidRPr="003871B3" w:rsidDel="00027D75">
                <w:delText xml:space="preserve">the STU (Standard for Trial Use) standardization state at </w:delText>
              </w:r>
            </w:del>
            <w:hyperlink r:id="rId17" w:history="1">
              <w:r w:rsidRPr="00D70242">
                <w:rPr>
                  <w:rStyle w:val="Hyperlink"/>
                </w:rPr>
                <w:t>https://www.hl7.org/fhir/versions.html</w:t>
              </w:r>
            </w:hyperlink>
            <w:r w:rsidRPr="003871B3">
              <w:t xml:space="preserve">. </w:t>
            </w:r>
          </w:p>
          <w:p w14:paraId="36007416" w14:textId="0D40E7D6" w:rsidR="007600D3" w:rsidRDefault="007600D3" w:rsidP="007600D3">
            <w:pPr>
              <w:pStyle w:val="BodyText"/>
            </w:pPr>
            <w:r w:rsidRPr="003871B3">
              <w:t xml:space="preserve">In addition, HL7 provides a rating of the maturity of FHIR content based on the FHIR Maturity Model (FMM): level 0 (draft) through </w:t>
            </w:r>
            <w:del w:id="34" w:author="Gregorio Canal" w:date="2019-03-08T10:27:00Z">
              <w:r w:rsidRPr="003871B3" w:rsidDel="00027D75">
                <w:delText>5</w:delText>
              </w:r>
            </w:del>
            <w:ins w:id="35" w:author="Gregorio Canal" w:date="2019-03-08T10:27:00Z">
              <w:r w:rsidR="00027D75">
                <w:t>N</w:t>
              </w:r>
            </w:ins>
            <w:r w:rsidRPr="003871B3">
              <w:t xml:space="preserve"> (</w:t>
            </w:r>
            <w:ins w:id="36" w:author="Gregorio Canal" w:date="2019-03-08T10:27:00Z">
              <w:r w:rsidR="00027D75">
                <w:t>N</w:t>
              </w:r>
            </w:ins>
            <w:del w:id="37" w:author="Gregorio Canal" w:date="2019-03-08T10:27:00Z">
              <w:r w:rsidRPr="003871B3" w:rsidDel="00027D75">
                <w:delText>n</w:delText>
              </w:r>
            </w:del>
            <w:r w:rsidRPr="003871B3">
              <w:t>ormative</w:t>
            </w:r>
            <w:del w:id="38" w:author="Gregorio Canal" w:date="2019-03-08T10:27:00Z">
              <w:r w:rsidRPr="003871B3" w:rsidDel="00027D75">
                <w:delText xml:space="preserve"> ballot ready</w:delText>
              </w:r>
            </w:del>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3B3D4B8B" w14:textId="55661B63" w:rsidR="00027D75" w:rsidRPr="003871B3" w:rsidRDefault="007600D3" w:rsidP="007600D3">
            <w:pPr>
              <w:pStyle w:val="BodyText"/>
            </w:pPr>
            <w:del w:id="39" w:author="Gregorio Canal" w:date="2019-03-08T10:27:00Z">
              <w:r w:rsidRPr="003871B3" w:rsidDel="00027D75">
                <w:delText>Key FH</w:delText>
              </w:r>
              <w:r w:rsidRPr="00720FA6" w:rsidDel="00027D75">
                <w:delText xml:space="preserve">IR STU </w:delText>
              </w:r>
              <w:r w:rsidRPr="00D70242" w:rsidDel="00027D75">
                <w:delText>3</w:delText>
              </w:r>
              <w:r w:rsidRPr="00720FA6" w:rsidDel="00027D75">
                <w:delText xml:space="preserve"> </w:delText>
              </w:r>
              <w:r w:rsidRPr="003871B3" w:rsidDel="00027D75">
                <w:delText>content, such as Resources or ValueSets, used in this profile, and their FMM levels are:</w:delText>
              </w:r>
            </w:del>
            <w:ins w:id="40" w:author="Gregorio Canal" w:date="2019-03-08T10:27:00Z">
              <w:r w:rsidR="00027D75">
                <w:t>The FMM levels for FHIR content used in this profile are:</w:t>
              </w:r>
            </w:ins>
          </w:p>
          <w:bookmarkEnd w:id="28"/>
          <w:bookmarkEnd w:id="29"/>
          <w:p w14:paraId="1E87168B" w14:textId="77777777" w:rsidR="007600D3"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BodyText"/>
                  </w:pPr>
                  <w:r>
                    <w:t>Bundle</w:t>
                  </w:r>
                </w:p>
              </w:tc>
              <w:tc>
                <w:tcPr>
                  <w:tcW w:w="1530" w:type="dxa"/>
                </w:tcPr>
                <w:p w14:paraId="2ED91BCB" w14:textId="0B38D149" w:rsidR="007600D3" w:rsidRDefault="00027D75" w:rsidP="007600D3">
                  <w:pPr>
                    <w:pStyle w:val="BodyText"/>
                    <w:jc w:val="center"/>
                  </w:pPr>
                  <w:ins w:id="41" w:author="Gregorio Canal" w:date="2019-03-08T10:25:00Z">
                    <w:r>
                      <w:t>N</w:t>
                    </w:r>
                  </w:ins>
                  <w:del w:id="42" w:author="Gregorio Canal" w:date="2019-03-08T10:25:00Z">
                    <w:r w:rsidR="007600D3" w:rsidDel="00027D75">
                      <w:delText>5</w:delText>
                    </w:r>
                  </w:del>
                </w:p>
              </w:tc>
            </w:tr>
            <w:tr w:rsidR="007600D3" w14:paraId="1BEAB3C0" w14:textId="77777777" w:rsidTr="00A42302">
              <w:tc>
                <w:tcPr>
                  <w:tcW w:w="2700" w:type="dxa"/>
                </w:tcPr>
                <w:p w14:paraId="1C8FCF64" w14:textId="77777777" w:rsidR="007600D3" w:rsidRDefault="007600D3" w:rsidP="007600D3">
                  <w:pPr>
                    <w:pStyle w:val="BodyText"/>
                  </w:pPr>
                  <w:proofErr w:type="spellStart"/>
                  <w:r>
                    <w:t>AuditEvent</w:t>
                  </w:r>
                  <w:proofErr w:type="spellEnd"/>
                </w:p>
              </w:tc>
              <w:tc>
                <w:tcPr>
                  <w:tcW w:w="1530" w:type="dxa"/>
                </w:tcPr>
                <w:p w14:paraId="5413EFFE" w14:textId="77777777" w:rsidR="007600D3" w:rsidRDefault="007600D3" w:rsidP="007600D3">
                  <w:pPr>
                    <w:pStyle w:val="BodyText"/>
                    <w:jc w:val="center"/>
                  </w:pPr>
                  <w:r>
                    <w:t>3</w:t>
                  </w:r>
                </w:p>
              </w:tc>
            </w:tr>
            <w:tr w:rsidR="002106E1" w14:paraId="3320B603" w14:textId="77777777" w:rsidTr="00A42302">
              <w:trPr>
                <w:ins w:id="43" w:author="Gregorio Canal" w:date="2019-03-15T17:07:00Z"/>
              </w:trPr>
              <w:tc>
                <w:tcPr>
                  <w:tcW w:w="2700" w:type="dxa"/>
                </w:tcPr>
                <w:p w14:paraId="31A4503E" w14:textId="3896B5F1" w:rsidR="002106E1" w:rsidRDefault="002106E1" w:rsidP="007600D3">
                  <w:pPr>
                    <w:pStyle w:val="BodyText"/>
                    <w:rPr>
                      <w:ins w:id="44" w:author="Gregorio Canal" w:date="2019-03-15T17:07:00Z"/>
                    </w:rPr>
                  </w:pPr>
                  <w:ins w:id="45" w:author="Gregorio Canal" w:date="2019-03-15T17:07:00Z">
                    <w:r>
                      <w:t>OperationOutcome</w:t>
                    </w:r>
                  </w:ins>
                </w:p>
              </w:tc>
              <w:tc>
                <w:tcPr>
                  <w:tcW w:w="1530" w:type="dxa"/>
                </w:tcPr>
                <w:p w14:paraId="07A72AC7" w14:textId="08CEAC68" w:rsidR="002106E1" w:rsidRDefault="002106E1" w:rsidP="007600D3">
                  <w:pPr>
                    <w:pStyle w:val="BodyText"/>
                    <w:jc w:val="center"/>
                    <w:rPr>
                      <w:ins w:id="46" w:author="Gregorio Canal" w:date="2019-03-15T17:07:00Z"/>
                    </w:rPr>
                  </w:pPr>
                  <w:ins w:id="47" w:author="Gregorio Canal" w:date="2019-03-15T17:07:00Z">
                    <w:r>
                      <w:t>N</w:t>
                    </w:r>
                  </w:ins>
                </w:p>
              </w:tc>
            </w:tr>
          </w:tbl>
          <w:p w14:paraId="15FE8360" w14:textId="77777777" w:rsidR="007600D3" w:rsidRDefault="007600D3" w:rsidP="007600D3">
            <w:pPr>
              <w:pStyle w:val="BodyText"/>
            </w:pPr>
          </w:p>
          <w:p w14:paraId="75C72219" w14:textId="77777777" w:rsidR="007600D3" w:rsidRDefault="007600D3" w:rsidP="00720FA6">
            <w:pPr>
              <w:pStyle w:val="BodyText"/>
            </w:pPr>
          </w:p>
        </w:tc>
      </w:tr>
    </w:tbl>
    <w:p w14:paraId="722A7011" w14:textId="77777777" w:rsidR="00720FA6" w:rsidRDefault="00720FA6" w:rsidP="008D693A">
      <w:pPr>
        <w:pStyle w:val="BodyText"/>
      </w:pPr>
    </w:p>
    <w:p w14:paraId="3C2B0732" w14:textId="59E07620" w:rsidR="006D3E92" w:rsidRDefault="006D3E92" w:rsidP="008D693A">
      <w:pPr>
        <w:pStyle w:val="BodyText"/>
        <w:rPr>
          <w:ins w:id="48" w:author="John Moehrke" w:date="2019-05-01T21:19:00Z"/>
        </w:rPr>
      </w:pPr>
      <w:ins w:id="49" w:author="John Moehrke" w:date="2019-05-01T21:19:00Z">
        <w:r>
          <w:t xml:space="preserve">This supplement is being updated to add a Feed mechanism that utilizes FHIR </w:t>
        </w:r>
        <w:proofErr w:type="spellStart"/>
        <w:r>
          <w:t>AuditEvent</w:t>
        </w:r>
        <w:proofErr w:type="spellEnd"/>
        <w:r>
          <w:t xml:space="preserve"> so that a FHIR based application can more easily </w:t>
        </w:r>
      </w:ins>
      <w:ins w:id="50" w:author="John Moehrke" w:date="2019-05-01T21:20:00Z">
        <w:r>
          <w:t xml:space="preserve">record an audit event. This supplement is provided as a revision of the supplement that introduced a Query mechanism using FHIR </w:t>
        </w:r>
        <w:proofErr w:type="spellStart"/>
        <w:r>
          <w:t>AuditEvent</w:t>
        </w:r>
        <w:proofErr w:type="spellEnd"/>
        <w:r>
          <w:t xml:space="preserve"> and a raw syslog. </w:t>
        </w:r>
      </w:ins>
    </w:p>
    <w:p w14:paraId="4BBA0290" w14:textId="77777777" w:rsidR="00C61521" w:rsidRPr="00273141" w:rsidRDefault="00C61521" w:rsidP="00E83B50">
      <w:pPr>
        <w:pStyle w:val="Heading2"/>
        <w:rPr>
          <w:noProof w:val="0"/>
        </w:rPr>
      </w:pPr>
      <w:bookmarkStart w:id="51" w:name="_Toc488241126"/>
      <w:r w:rsidRPr="00273141">
        <w:rPr>
          <w:noProof w:val="0"/>
        </w:rPr>
        <w:lastRenderedPageBreak/>
        <w:t>Open Issues and Questions</w:t>
      </w:r>
      <w:bookmarkEnd w:id="51"/>
    </w:p>
    <w:p w14:paraId="3A01314B" w14:textId="77777777" w:rsidR="00C61521" w:rsidRPr="00273141" w:rsidRDefault="00C61521" w:rsidP="00360913">
      <w:pPr>
        <w:pStyle w:val="ListNumber2"/>
        <w:numPr>
          <w:ilvl w:val="0"/>
          <w:numId w:val="35"/>
        </w:numPr>
      </w:pPr>
      <w:commentRangeStart w:id="52"/>
      <w:r w:rsidRPr="00273141">
        <w:t xml:space="preserve">Readers are asked to evaluate to what extent filters should be specified and required within the Filter and Forward Option. Do they seem to be applicable to any implementation that claims this option? </w:t>
      </w:r>
    </w:p>
    <w:p w14:paraId="5ACCE210" w14:textId="77777777" w:rsidR="00C61521" w:rsidRPr="00273141" w:rsidRDefault="00C61521" w:rsidP="008D693A">
      <w:pPr>
        <w:pStyle w:val="ListNumber2"/>
        <w:numPr>
          <w:ilvl w:val="0"/>
          <w:numId w:val="34"/>
        </w:numPr>
      </w:pPr>
      <w:r w:rsidRPr="00273141">
        <w:t>There is the possibility to extend this filter capability requirement aligning the type of mandatory filters with mandatory query parameter defined for Audit Record Query transaction (see Section 9.3.2).</w:t>
      </w:r>
      <w:commentRangeEnd w:id="52"/>
      <w:r w:rsidR="002470A9">
        <w:rPr>
          <w:rStyle w:val="CommentReference"/>
        </w:rPr>
        <w:commentReference w:id="52"/>
      </w:r>
    </w:p>
    <w:p w14:paraId="01095529" w14:textId="42F5413E" w:rsidR="00C61521" w:rsidRPr="00273141" w:rsidRDefault="00C61521" w:rsidP="008D693A">
      <w:pPr>
        <w:pStyle w:val="ListNumber2"/>
        <w:numPr>
          <w:ilvl w:val="0"/>
          <w:numId w:val="34"/>
        </w:numPr>
      </w:pPr>
      <w:r w:rsidRPr="00273141">
        <w:t>Only a JSON return format is specified for Retrieve Syslog Messages [ITI-82]</w:t>
      </w:r>
      <w:ins w:id="53" w:author="John Moehrke [2]" w:date="2019-07-23T03:17:00Z">
        <w:r w:rsidR="00EA03B7">
          <w:t xml:space="preserve"> (non FHIR transaction)</w:t>
        </w:r>
      </w:ins>
      <w:r w:rsidRPr="00273141">
        <w:t>. It delivers a slightly parsed form of the syslog message that makes JSON attributes in a structure that corresponds to the structure define by syslog</w:t>
      </w:r>
      <w:commentRangeStart w:id="54"/>
      <w:r w:rsidRPr="00273141">
        <w:t>. Should other forms be supported?  Should the unparsed syslog message be r</w:t>
      </w:r>
      <w:commentRangeEnd w:id="54"/>
      <w:r w:rsidR="00EA03B7">
        <w:rPr>
          <w:rStyle w:val="CommentReference"/>
        </w:rPr>
        <w:commentReference w:id="54"/>
      </w:r>
      <w:r w:rsidRPr="00273141">
        <w:t>eturned?</w:t>
      </w:r>
    </w:p>
    <w:p w14:paraId="5E14B519" w14:textId="77777777" w:rsidR="00C61521" w:rsidRPr="00273141" w:rsidRDefault="00C61521" w:rsidP="008D693A">
      <w:pPr>
        <w:pStyle w:val="ListNumber2"/>
        <w:numPr>
          <w:ilvl w:val="0"/>
          <w:numId w:val="34"/>
        </w:numPr>
      </w:pPr>
      <w:r w:rsidRPr="00273141">
        <w:t>Should there be retrieve methods to get “most recent N events”?  This would be a non-deterministic and constantly varying response in most cases.</w:t>
      </w:r>
    </w:p>
    <w:p w14:paraId="5B746A8E" w14:textId="77777777" w:rsidR="00C61521" w:rsidRPr="00273141" w:rsidRDefault="00C61521" w:rsidP="008D693A">
      <w:pPr>
        <w:pStyle w:val="ListNumber2"/>
        <w:numPr>
          <w:ilvl w:val="0"/>
          <w:numId w:val="34"/>
        </w:numPr>
      </w:pPr>
      <w:commentRangeStart w:id="55"/>
      <w:r w:rsidRPr="00273141">
        <w:t>Should a server information query be specified?  There are various RFCs from the IETF that specify aspects of server information.</w:t>
      </w:r>
      <w:commentRangeEnd w:id="55"/>
      <w:r w:rsidR="00EA03B7">
        <w:rPr>
          <w:rStyle w:val="CommentReference"/>
        </w:rPr>
        <w:commentReference w:id="55"/>
      </w:r>
    </w:p>
    <w:p w14:paraId="1C28B32A" w14:textId="73034101" w:rsidR="00C61521" w:rsidRPr="00273141" w:rsidRDefault="00C61521">
      <w:pPr>
        <w:pStyle w:val="ListNumber2"/>
        <w:numPr>
          <w:ilvl w:val="0"/>
          <w:numId w:val="34"/>
        </w:numPr>
        <w:jc w:val="both"/>
        <w:pPrChange w:id="56" w:author="Gregorio Canal" w:date="2019-03-08T10:48:00Z">
          <w:pPr>
            <w:pStyle w:val="ListNumber2"/>
            <w:numPr>
              <w:numId w:val="34"/>
            </w:numPr>
          </w:pPr>
        </w:pPrChange>
      </w:pPr>
      <w:commentRangeStart w:id="57"/>
      <w:r w:rsidRPr="00273141">
        <w:t>Should support of the “</w:t>
      </w:r>
      <w:proofErr w:type="gramStart"/>
      <w:r w:rsidRPr="00273141">
        <w:t>/.well</w:t>
      </w:r>
      <w:proofErr w:type="gramEnd"/>
      <w:r w:rsidRPr="00273141">
        <w:t>-known/” path RFC5785 be required or described in transactions ITI-81 and ITI-82?  (This can be an alternative to more complete server information.)  For example, PACS servers providing restful access to DICOM</w:t>
      </w:r>
      <w:r w:rsidR="00D1740E" w:rsidRPr="00273141">
        <w:rPr>
          <w:vertAlign w:val="superscript"/>
        </w:rPr>
        <w:t>®</w:t>
      </w:r>
      <w:r w:rsidR="0010273A">
        <w:rPr>
          <w:rStyle w:val="FootnoteReference"/>
        </w:rPr>
        <w:footnoteReference w:id="3"/>
      </w:r>
      <w:r w:rsidRPr="00273141">
        <w:t xml:space="preserve"> objects may respond to “</w:t>
      </w:r>
      <w:proofErr w:type="gramStart"/>
      <w:r w:rsidRPr="00273141">
        <w:t>/.well</w:t>
      </w:r>
      <w:proofErr w:type="gramEnd"/>
      <w:r w:rsidRPr="00273141">
        <w:t>-known/DICOM” in addition to a fully specified URL path.</w:t>
      </w:r>
      <w:commentRangeEnd w:id="57"/>
      <w:r w:rsidR="00EA03B7">
        <w:rPr>
          <w:rStyle w:val="CommentReference"/>
        </w:rPr>
        <w:commentReference w:id="57"/>
      </w:r>
    </w:p>
    <w:p w14:paraId="606E031C" w14:textId="77777777" w:rsidR="00281A51" w:rsidRPr="00273141" w:rsidRDefault="00C61521" w:rsidP="001D3A88">
      <w:pPr>
        <w:pStyle w:val="ListNumber2"/>
        <w:numPr>
          <w:ilvl w:val="0"/>
          <w:numId w:val="34"/>
        </w:numPr>
      </w:pPr>
      <w:commentRangeStart w:id="58"/>
      <w:r w:rsidRPr="00273141">
        <w:t>Should the server be required to error for lack of a time period in ITI-81 and ITI-82 or should this be weakened to “should” or “recommend” or “may”?</w:t>
      </w:r>
      <w:commentRangeEnd w:id="58"/>
      <w:r w:rsidR="00EA03B7">
        <w:rPr>
          <w:rStyle w:val="CommentReference"/>
        </w:rPr>
        <w:commentReference w:id="58"/>
      </w:r>
    </w:p>
    <w:p w14:paraId="777A337E" w14:textId="1D29A440" w:rsidR="00281A51" w:rsidRPr="00273141" w:rsidDel="00C15434" w:rsidRDefault="00B44CF3" w:rsidP="001D3A88">
      <w:pPr>
        <w:pStyle w:val="ListNumber2"/>
        <w:numPr>
          <w:ilvl w:val="0"/>
          <w:numId w:val="34"/>
        </w:numPr>
        <w:rPr>
          <w:moveFrom w:id="59" w:author="Gregorio Canal" w:date="2019-03-08T11:37:00Z"/>
        </w:rPr>
      </w:pPr>
      <w:moveFromRangeStart w:id="60" w:author="Gregorio Canal" w:date="2019-03-08T11:37:00Z" w:name="move2937445"/>
      <w:moveFrom w:id="61" w:author="Gregorio Canal" w:date="2019-03-08T11:37:00Z">
        <w:r w:rsidRPr="00273141" w:rsidDel="00C15434">
          <w:t>Transaction ITI-81</w:t>
        </w:r>
        <w:r w:rsidR="00A62D0F" w:rsidRPr="00273141" w:rsidDel="00C15434">
          <w:t xml:space="preserve"> is based on a FHIR query operation. Not all the search parameters defined in this transaction</w:t>
        </w:r>
        <w:r w:rsidR="00281A51" w:rsidRPr="00273141" w:rsidDel="00C15434">
          <w:t xml:space="preserve"> are actually standard FHIR search parameters</w:t>
        </w:r>
        <w:r w:rsidR="00A62D0F" w:rsidRPr="00273141" w:rsidDel="00C15434">
          <w:t xml:space="preserve">. </w:t>
        </w:r>
        <w:r w:rsidR="00281A51" w:rsidRPr="00273141" w:rsidDel="00C15434">
          <w:t>A CP to FHIR is submitted to add “outcome” and “role”</w:t>
        </w:r>
        <w:r w:rsidR="00A62D0F" w:rsidRPr="00273141" w:rsidDel="00C15434">
          <w:t xml:space="preserve"> </w:t>
        </w:r>
        <w:r w:rsidR="00281A51" w:rsidRPr="00273141" w:rsidDel="00C15434">
          <w:t xml:space="preserve">as standard search parameters (CP #9919 </w:t>
        </w:r>
        <w:r w:rsidR="00027D75" w:rsidDel="00C15434">
          <w:fldChar w:fldCharType="begin"/>
        </w:r>
        <w:r w:rsidR="00027D75" w:rsidDel="00C15434">
          <w:instrText xml:space="preserve"> HYPERLINK "http://gforge.hl7.org/gf/project/fhir/tracker/?action=TrackerItemEdit&amp;tracker_item_id=9919" </w:instrText>
        </w:r>
        <w:r w:rsidR="00027D75" w:rsidDel="00C15434">
          <w:fldChar w:fldCharType="separate"/>
        </w:r>
        <w:r w:rsidR="00281A51" w:rsidRPr="00273141" w:rsidDel="00C15434">
          <w:t>http://gforge.hl7.org/gf/project</w:t>
        </w:r>
        <w:r w:rsidR="00370372" w:rsidRPr="00273141" w:rsidDel="00C15434">
          <w:t>/fhir/DSTU2/</w:t>
        </w:r>
        <w:r w:rsidR="00281A51" w:rsidRPr="00273141" w:rsidDel="00C15434">
          <w:t>tracker/?action=TrackerItemEdit&amp;tracker_item_id=9919</w:t>
        </w:r>
        <w:r w:rsidR="00027D75" w:rsidDel="00C15434">
          <w:fldChar w:fldCharType="end"/>
        </w:r>
        <w:r w:rsidR="00281A51" w:rsidRPr="00273141" w:rsidDel="00C15434">
          <w:t>).</w:t>
        </w:r>
      </w:moveFrom>
    </w:p>
    <w:moveFromRangeEnd w:id="60"/>
    <w:p w14:paraId="7338C696" w14:textId="4ECB3074" w:rsidR="00EB1DB1" w:rsidRDefault="00281A51" w:rsidP="001D3A88">
      <w:pPr>
        <w:pStyle w:val="ListNumber2"/>
        <w:numPr>
          <w:ilvl w:val="0"/>
          <w:numId w:val="34"/>
        </w:numPr>
        <w:rPr>
          <w:ins w:id="62" w:author="Gregorio Canal" w:date="2019-04-24T13:03:00Z"/>
        </w:rPr>
      </w:pPr>
      <w:commentRangeStart w:id="63"/>
      <w:r w:rsidRPr="00273141">
        <w:t xml:space="preserve">The start-time and stop-time </w:t>
      </w:r>
      <w:r w:rsidR="0082745E" w:rsidRPr="00273141">
        <w:t xml:space="preserve">in &lt;date&gt; search parameters </w:t>
      </w:r>
      <w:r w:rsidR="00CB74BE" w:rsidRPr="00273141">
        <w:t>shall be in RFC</w:t>
      </w:r>
      <w:r w:rsidRPr="00273141">
        <w:t>3339 format.</w:t>
      </w:r>
      <w:r w:rsidR="0082745E" w:rsidRPr="00273141">
        <w:t xml:space="preserve"> Do</w:t>
      </w:r>
      <w:r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w:t>
      </w:r>
      <w:proofErr w:type="gramStart"/>
      <w:r w:rsidR="004D310D" w:rsidRPr="00273141">
        <w:t>6 digit</w:t>
      </w:r>
      <w:proofErr w:type="gramEnd"/>
      <w:r w:rsidR="004D310D" w:rsidRPr="00273141">
        <w:t xml:space="preserve">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 xml:space="preserve">Z vs +00:00)? Right </w:t>
      </w:r>
      <w:proofErr w:type="gramStart"/>
      <w:r w:rsidR="004D310D" w:rsidRPr="00273141">
        <w:t>now</w:t>
      </w:r>
      <w:proofErr w:type="gramEnd"/>
      <w:r w:rsidR="004D310D" w:rsidRPr="00273141">
        <w:t xml:space="preserve"> we leverage on FHIR matching criteria.</w:t>
      </w:r>
      <w:commentRangeEnd w:id="63"/>
      <w:r w:rsidR="00EA03B7">
        <w:rPr>
          <w:rStyle w:val="CommentReference"/>
        </w:rPr>
        <w:commentReference w:id="63"/>
      </w:r>
    </w:p>
    <w:p w14:paraId="3B0B174E" w14:textId="3D686173" w:rsidR="00BB556B" w:rsidRDefault="00BB556B" w:rsidP="00497158">
      <w:pPr>
        <w:pStyle w:val="ListNumber2"/>
        <w:numPr>
          <w:ilvl w:val="0"/>
          <w:numId w:val="34"/>
        </w:numPr>
        <w:rPr>
          <w:ins w:id="64" w:author="Mauro Zanardini" w:date="2019-05-02T19:01:00Z"/>
        </w:rPr>
      </w:pPr>
      <w:commentRangeStart w:id="65"/>
      <w:ins w:id="66" w:author="Gregorio Canal" w:date="2019-04-24T13:03:00Z">
        <w:r>
          <w:t>The ma</w:t>
        </w:r>
      </w:ins>
      <w:ins w:id="67" w:author="Gregorio Canal" w:date="2019-04-24T13:04:00Z">
        <w:r>
          <w:t>pping defined in</w:t>
        </w:r>
      </w:ins>
      <w:ins w:id="68" w:author="Gregorio Canal" w:date="2019-04-24T13:03:00Z">
        <w:r w:rsidRPr="00DE3E52">
          <w:t xml:space="preserve"> </w:t>
        </w:r>
        <w:r>
          <w:fldChar w:fldCharType="begin"/>
        </w:r>
        <w:r>
          <w:instrText>HYPERLINK "https://www.hl7.org/fhir/R4/auditevent-mappings.html" \l "dicom"</w:instrText>
        </w:r>
        <w:r>
          <w:fldChar w:fldCharType="separate"/>
        </w:r>
        <w:r w:rsidRPr="0060337B">
          <w:rPr>
            <w:rStyle w:val="Hyperlink"/>
          </w:rPr>
          <w:t>https://www.hl7.org/fhir/R4/auditevent-mappings.html#dicom</w:t>
        </w:r>
        <w:r>
          <w:fldChar w:fldCharType="end"/>
        </w:r>
        <w:r w:rsidRPr="00DE3E52">
          <w:t xml:space="preserve"> </w:t>
        </w:r>
        <w:r>
          <w:t xml:space="preserve"> </w:t>
        </w:r>
      </w:ins>
      <w:ins w:id="69" w:author="Gregorio Canal" w:date="2019-04-24T14:35:00Z">
        <w:r w:rsidR="00B30E51">
          <w:t xml:space="preserve">it is not sufficient in order </w:t>
        </w:r>
      </w:ins>
      <w:ins w:id="70" w:author="Gregorio Canal" w:date="2019-04-24T14:41:00Z">
        <w:r w:rsidR="009F4341">
          <w:t xml:space="preserve">to allow </w:t>
        </w:r>
      </w:ins>
      <w:ins w:id="71" w:author="Gregorio Canal" w:date="2019-04-24T14:54:00Z">
        <w:r w:rsidR="008247A9">
          <w:t xml:space="preserve">auditing through the </w:t>
        </w:r>
      </w:ins>
      <w:proofErr w:type="spellStart"/>
      <w:ins w:id="72" w:author="Gregorio Canal" w:date="2019-04-24T14:41:00Z">
        <w:r w:rsidR="009F4341">
          <w:t>AuditEvent</w:t>
        </w:r>
        <w:proofErr w:type="spellEnd"/>
        <w:r w:rsidR="009F4341">
          <w:t xml:space="preserve"> </w:t>
        </w:r>
      </w:ins>
      <w:ins w:id="73" w:author="Gregorio Canal" w:date="2019-04-24T14:54:00Z">
        <w:r w:rsidR="008247A9">
          <w:t xml:space="preserve">Resource. </w:t>
        </w:r>
        <w:r w:rsidR="008247A9" w:rsidRPr="008247A9">
          <w:rPr>
            <w:b/>
            <w:rPrChange w:id="74" w:author="Gregorio Canal" w:date="2019-04-24T14:55:00Z">
              <w:rPr/>
            </w:rPrChange>
          </w:rPr>
          <w:t>Decision</w:t>
        </w:r>
        <w:r w:rsidR="008247A9">
          <w:t>: in Section</w:t>
        </w:r>
      </w:ins>
      <w:ins w:id="75" w:author="Gregorio Canal" w:date="2019-04-24T14:55:00Z">
        <w:r w:rsidR="008247A9">
          <w:t xml:space="preserve"> 3.81</w:t>
        </w:r>
        <w:r w:rsidR="008247A9" w:rsidRPr="00273141">
          <w:t>.</w:t>
        </w:r>
        <w:r w:rsidR="008247A9">
          <w:t>4.2.2</w:t>
        </w:r>
        <w:r w:rsidR="008247A9" w:rsidRPr="00273141">
          <w:t>.</w:t>
        </w:r>
        <w:r w:rsidR="008247A9">
          <w:t xml:space="preserve">1 </w:t>
        </w:r>
      </w:ins>
      <w:ins w:id="76" w:author="Gregorio Canal" w:date="2019-04-24T15:03:00Z">
        <w:r w:rsidR="008247A9">
          <w:t>the m</w:t>
        </w:r>
      </w:ins>
      <w:ins w:id="77" w:author="Gregorio Canal" w:date="2019-04-24T15:04:00Z">
        <w:r w:rsidR="008247A9">
          <w:t>apping defined by FHIR has been further constrained in order to allow interoperability between the two data models.</w:t>
        </w:r>
      </w:ins>
      <w:commentRangeEnd w:id="65"/>
      <w:r w:rsidR="00EA03B7">
        <w:rPr>
          <w:rStyle w:val="CommentReference"/>
        </w:rPr>
        <w:commentReference w:id="65"/>
      </w:r>
    </w:p>
    <w:p w14:paraId="686F4653" w14:textId="0286ACC3" w:rsidR="008D632C" w:rsidRDefault="008D632C" w:rsidP="00497158">
      <w:pPr>
        <w:pStyle w:val="ListNumber2"/>
        <w:numPr>
          <w:ilvl w:val="0"/>
          <w:numId w:val="34"/>
        </w:numPr>
        <w:rPr>
          <w:ins w:id="78" w:author="Gregorio Canal" w:date="2019-04-24T13:03:00Z"/>
        </w:rPr>
      </w:pPr>
      <w:ins w:id="79" w:author="Mauro Zanardini" w:date="2019-05-02T19:01:00Z">
        <w:r>
          <w:lastRenderedPageBreak/>
          <w:t xml:space="preserve">The new </w:t>
        </w:r>
      </w:ins>
      <w:ins w:id="80" w:author="Mauro Zanardini" w:date="2019-05-02T19:02:00Z">
        <w:r>
          <w:t xml:space="preserve">FHIR feed mechanism that can be used by Secure </w:t>
        </w:r>
        <w:proofErr w:type="gramStart"/>
        <w:r>
          <w:t>Node ,</w:t>
        </w:r>
        <w:proofErr w:type="gramEnd"/>
        <w:r>
          <w:t xml:space="preserve"> Secure Application a</w:t>
        </w:r>
      </w:ins>
      <w:ins w:id="81" w:author="John Moehrke [2]" w:date="2019-07-23T03:35:00Z">
        <w:r w:rsidR="00063D7E">
          <w:t>n</w:t>
        </w:r>
      </w:ins>
      <w:ins w:id="82" w:author="Mauro Zanardini" w:date="2019-05-02T19:02:00Z">
        <w:r>
          <w:t>d Audit Record Forwarder enables subscription</w:t>
        </w:r>
      </w:ins>
      <w:ins w:id="83" w:author="Mauro Zanardini" w:date="2019-05-02T19:03:00Z">
        <w:r>
          <w:t xml:space="preserve"> mechanisms</w:t>
        </w:r>
      </w:ins>
      <w:ins w:id="84" w:author="Mauro Zanardini" w:date="2019-05-02T19:04:00Z">
        <w:r>
          <w:t xml:space="preserve">. The version released for public comment of this profile does not cover these functionalities. Readers are asked to provide </w:t>
        </w:r>
      </w:ins>
      <w:ins w:id="85" w:author="Mauro Zanardini" w:date="2019-05-02T19:05:00Z">
        <w:r>
          <w:t xml:space="preserve">feedback about this. </w:t>
        </w:r>
      </w:ins>
    </w:p>
    <w:p w14:paraId="6179EB0D" w14:textId="7FD7BC6B" w:rsidR="00497158" w:rsidRDefault="00497158" w:rsidP="00497158">
      <w:pPr>
        <w:pStyle w:val="ListNumber2"/>
        <w:numPr>
          <w:ilvl w:val="0"/>
          <w:numId w:val="34"/>
        </w:numPr>
        <w:rPr>
          <w:ins w:id="86" w:author="Gregorio Canal" w:date="2019-03-19T18:04:00Z"/>
        </w:rPr>
      </w:pPr>
      <w:commentRangeStart w:id="87"/>
      <w:ins w:id="88" w:author="Gregorio Canal" w:date="2019-04-09T11:17:00Z">
        <w:r w:rsidRPr="00DE3E52">
          <w:t xml:space="preserve">In </w:t>
        </w:r>
        <w:r>
          <w:fldChar w:fldCharType="begin"/>
        </w:r>
        <w:r>
          <w:instrText>HYPERLINK "https://www.hl7.org/fhir/R4/auditevent-mappings.html" \l "dicom"</w:instrText>
        </w:r>
        <w:r>
          <w:fldChar w:fldCharType="separate"/>
        </w:r>
        <w:r w:rsidRPr="0060337B">
          <w:rPr>
            <w:rStyle w:val="Hyperlink"/>
          </w:rPr>
          <w:t>https://www.hl7.org/fhir/R4/auditevent-mappings.html#dicom</w:t>
        </w:r>
        <w:r>
          <w:fldChar w:fldCharType="end"/>
        </w:r>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t>AuditEvent.agent.role</w:t>
        </w:r>
        <w:proofErr w:type="spellEnd"/>
        <w:r>
          <w:t xml:space="preserve">. How should we handle the mapping? </w:t>
        </w:r>
        <w:r w:rsidRPr="00F949B2">
          <w:rPr>
            <w:b/>
          </w:rPr>
          <w:t>Decision</w:t>
        </w:r>
        <w:r>
          <w:t xml:space="preserve">: The guideline is to map the </w:t>
        </w:r>
        <w:proofErr w:type="spellStart"/>
        <w:r>
          <w:t>RoleIdCode</w:t>
        </w:r>
        <w:proofErr w:type="spellEnd"/>
        <w:r>
          <w:t xml:space="preserve"> in the </w:t>
        </w:r>
        <w:proofErr w:type="spellStart"/>
        <w:proofErr w:type="gramStart"/>
        <w:r>
          <w:t>agent.role</w:t>
        </w:r>
        <w:proofErr w:type="spellEnd"/>
        <w:proofErr w:type="gramEnd"/>
        <w:r>
          <w:t xml:space="preserve"> element, if the code is known by the ARR as a type should be mapped in the </w:t>
        </w:r>
        <w:proofErr w:type="spellStart"/>
        <w:r>
          <w:t>agent.type</w:t>
        </w:r>
        <w:proofErr w:type="spellEnd"/>
        <w:r>
          <w:t xml:space="preserve"> element instead. </w:t>
        </w:r>
      </w:ins>
      <w:ins w:id="89" w:author="Gregorio Canal" w:date="2019-04-09T11:18:00Z">
        <w:r w:rsidR="0020117D">
          <w:t xml:space="preserve">When </w:t>
        </w:r>
      </w:ins>
      <w:ins w:id="90" w:author="Gregorio Canal" w:date="2019-04-09T11:17:00Z">
        <w:r>
          <w:t>FHIR</w:t>
        </w:r>
        <w:r w:rsidRPr="00F949B2">
          <w:t xml:space="preserve"> Releas</w:t>
        </w:r>
        <w:r>
          <w:t xml:space="preserve">e 5 will be aligned with this decision see </w:t>
        </w:r>
        <w:r w:rsidRPr="0060337B">
          <w:t>CP #20536 https://gforge.hl7.org/gf/project/fhir/tracker/?action=TrackerItemEdit&amp;tracker_item_id=20536&amp;start=0</w:t>
        </w:r>
      </w:ins>
      <w:ins w:id="91" w:author="Gregorio Canal" w:date="2019-04-09T11:18:00Z">
        <w:r w:rsidR="0020117D">
          <w:t xml:space="preserve"> update section</w:t>
        </w:r>
      </w:ins>
      <w:ins w:id="92" w:author="Gregorio Canal" w:date="2019-04-09T11:19:00Z">
        <w:r w:rsidR="0020117D">
          <w:t xml:space="preserve"> </w:t>
        </w:r>
        <w:r w:rsidR="0020117D">
          <w:fldChar w:fldCharType="begin"/>
        </w:r>
        <w:r w:rsidR="0020117D">
          <w:instrText xml:space="preserve"> REF _Ref5701169 \h </w:instrText>
        </w:r>
      </w:ins>
      <w:r w:rsidR="0020117D">
        <w:fldChar w:fldCharType="separate"/>
      </w:r>
      <w:ins w:id="93" w:author="Gregorio Canal" w:date="2019-04-09T11:19:00Z">
        <w:r w:rsidR="0020117D" w:rsidRPr="00273141">
          <w:t xml:space="preserve">3.81.4.2.2.1 </w:t>
        </w:r>
        <w:r w:rsidR="0020117D">
          <w:t>Mapping between DICOM and FHIR</w:t>
        </w:r>
        <w:r w:rsidR="0020117D">
          <w:fldChar w:fldCharType="end"/>
        </w:r>
        <w:r w:rsidR="0020117D">
          <w:t xml:space="preserve"> removing the </w:t>
        </w:r>
      </w:ins>
      <w:ins w:id="94" w:author="Gregorio Canal" w:date="2019-04-09T11:20:00Z">
        <w:r w:rsidR="0020117D">
          <w:t>statement.</w:t>
        </w:r>
      </w:ins>
      <w:commentRangeEnd w:id="87"/>
      <w:r w:rsidR="00063D7E">
        <w:rPr>
          <w:rStyle w:val="CommentReference"/>
        </w:rPr>
        <w:commentReference w:id="87"/>
      </w:r>
    </w:p>
    <w:p w14:paraId="00AAB673" w14:textId="26948372" w:rsidR="00B3006D" w:rsidRDefault="004D310D" w:rsidP="00B3006D">
      <w:pPr>
        <w:pStyle w:val="ListNumber2"/>
        <w:numPr>
          <w:ilvl w:val="0"/>
          <w:numId w:val="34"/>
        </w:numPr>
        <w:rPr>
          <w:ins w:id="95" w:author="Gregorio Canal" w:date="2019-04-24T12:49:00Z"/>
        </w:rPr>
      </w:pPr>
      <w:commentRangeStart w:id="96"/>
      <w:del w:id="97" w:author="Gregorio Canal" w:date="2019-03-19T18:04:00Z">
        <w:r w:rsidRPr="00DE3E52" w:rsidDel="00EB1DB1">
          <w:delText xml:space="preserve"> </w:delText>
        </w:r>
      </w:del>
      <w:ins w:id="98" w:author="Gregorio Canal" w:date="2019-04-24T11:18:00Z">
        <w:r w:rsidR="00B3006D">
          <w:t xml:space="preserve">The DICOM element </w:t>
        </w:r>
        <w:proofErr w:type="spellStart"/>
        <w:r w:rsidR="00B3006D" w:rsidRPr="00973FA5">
          <w:t>ParticipantObjectIdentification.ParticipantObjectDescription</w:t>
        </w:r>
        <w:proofErr w:type="spellEnd"/>
        <w:r w:rsidR="00B3006D">
          <w:t xml:space="preserve"> it is defined as a complex type b</w:t>
        </w:r>
      </w:ins>
      <w:ins w:id="99" w:author="John Moehrke [2]" w:date="2019-07-23T03:37:00Z">
        <w:r w:rsidR="00063D7E">
          <w:t>y</w:t>
        </w:r>
      </w:ins>
      <w:ins w:id="100" w:author="Gregorio Canal" w:date="2019-04-24T11:18:00Z">
        <w:del w:id="101" w:author="John Moehrke [2]" w:date="2019-07-23T03:37:00Z">
          <w:r w:rsidR="00B3006D" w:rsidDel="00063D7E">
            <w:delText>ut</w:delText>
          </w:r>
        </w:del>
        <w:r w:rsidR="00B3006D">
          <w:t xml:space="preserve"> FHIR </w:t>
        </w:r>
        <w:proofErr w:type="spellStart"/>
        <w:proofErr w:type="gramStart"/>
        <w:r w:rsidR="00B3006D">
          <w:t>AuditEvent.entity.description</w:t>
        </w:r>
        <w:proofErr w:type="spellEnd"/>
        <w:proofErr w:type="gramEnd"/>
        <w:r w:rsidR="00B3006D">
          <w:t xml:space="preserve"> it is a string element. How should we handle this mapping? </w:t>
        </w:r>
        <w:r w:rsidR="00B3006D" w:rsidRPr="0060337B">
          <w:rPr>
            <w:b/>
          </w:rPr>
          <w:t>Decision:</w:t>
        </w:r>
        <w:r w:rsidR="00B3006D">
          <w:rPr>
            <w:b/>
          </w:rPr>
          <w:t xml:space="preserve"> </w:t>
        </w:r>
      </w:ins>
      <w:ins w:id="102" w:author="Gregorio Canal" w:date="2019-04-24T11:20:00Z">
        <w:r w:rsidR="00A430C6">
          <w:t>The guideline is to</w:t>
        </w:r>
      </w:ins>
      <w:ins w:id="103" w:author="Gregorio Canal" w:date="2019-04-24T14:57:00Z">
        <w:r w:rsidR="008247A9">
          <w:t xml:space="preserve"> not</w:t>
        </w:r>
      </w:ins>
      <w:ins w:id="104" w:author="Gregorio Canal" w:date="2019-04-24T11:20:00Z">
        <w:r w:rsidR="00A430C6">
          <w:t xml:space="preserve"> use this el</w:t>
        </w:r>
      </w:ins>
      <w:ins w:id="105" w:author="Gregorio Canal" w:date="2019-04-24T14:56:00Z">
        <w:r w:rsidR="008247A9">
          <w:t>e</w:t>
        </w:r>
      </w:ins>
      <w:ins w:id="106" w:author="Gregorio Canal" w:date="2019-04-24T11:20:00Z">
        <w:r w:rsidR="00A430C6">
          <w:t>ment</w:t>
        </w:r>
      </w:ins>
      <w:ins w:id="107" w:author="Gregorio Canal" w:date="2019-04-24T11:21:00Z">
        <w:r w:rsidR="00A430C6">
          <w:t xml:space="preserve"> </w:t>
        </w:r>
      </w:ins>
      <w:ins w:id="108" w:author="Gregorio Canal" w:date="2019-04-24T11:20:00Z">
        <w:r w:rsidR="00A430C6">
          <w:t>since in R5</w:t>
        </w:r>
      </w:ins>
      <w:ins w:id="109" w:author="Gregorio Canal" w:date="2019-04-24T11:21:00Z">
        <w:r w:rsidR="00A430C6">
          <w:t xml:space="preserve"> it will not be present anymore (see </w:t>
        </w:r>
        <w:r w:rsidR="00A430C6">
          <w:fldChar w:fldCharType="begin"/>
        </w:r>
        <w:r w:rsidR="00A430C6">
          <w:instrText xml:space="preserve"> HYPERLINK "https://gforge.hl7.org/gf/project/fhir/tracker/?action=TrackerItemEdit&amp;tracker_item_id=20888" </w:instrText>
        </w:r>
        <w:r w:rsidR="00A430C6">
          <w:fldChar w:fldCharType="separate"/>
        </w:r>
        <w:r w:rsidR="00A430C6">
          <w:rPr>
            <w:rStyle w:val="Hyperlink"/>
          </w:rPr>
          <w:t>https://gforge.hl7.org/gf/project/fhir/tracker/?action=TrackerItemEdit&amp;tracker_item_id=20888</w:t>
        </w:r>
        <w:r w:rsidR="00A430C6">
          <w:fldChar w:fldCharType="end"/>
        </w:r>
        <w:r w:rsidR="00A430C6">
          <w:t xml:space="preserve">) because </w:t>
        </w:r>
      </w:ins>
      <w:proofErr w:type="spellStart"/>
      <w:ins w:id="110" w:author="Gregorio Canal" w:date="2019-04-24T11:22:00Z">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ins>
      <w:ins w:id="111" w:author="Gregorio Canal" w:date="2019-04-24T11:23:00Z">
        <w:r w:rsidR="00A430C6">
          <w:t>e</w:t>
        </w:r>
      </w:ins>
      <w:ins w:id="112" w:author="Gregorio Canal" w:date="2019-04-24T11:22:00Z">
        <w:r w:rsidR="00A430C6" w:rsidRPr="00C71FDD">
          <w:t xml:space="preserve">ment and thus </w:t>
        </w:r>
      </w:ins>
      <w:ins w:id="113" w:author="Gregorio Canal" w:date="2019-04-24T13:00:00Z">
        <w:r w:rsidR="00C71FDD" w:rsidRPr="00C71FDD">
          <w:t>can</w:t>
        </w:r>
        <w:r w:rsidR="00C71FDD">
          <w:t>n</w:t>
        </w:r>
        <w:r w:rsidR="00C71FDD" w:rsidRPr="00C71FDD">
          <w:t>ot</w:t>
        </w:r>
      </w:ins>
      <w:ins w:id="114" w:author="Gregorio Canal" w:date="2019-04-24T11:22:00Z">
        <w:r w:rsidR="00A430C6" w:rsidRPr="00C71FDD">
          <w:t xml:space="preserve"> hold any value.</w:t>
        </w:r>
      </w:ins>
      <w:commentRangeEnd w:id="96"/>
      <w:r w:rsidR="00063D7E">
        <w:rPr>
          <w:rStyle w:val="CommentReference"/>
        </w:rPr>
        <w:commentReference w:id="96"/>
      </w:r>
    </w:p>
    <w:p w14:paraId="6D331808" w14:textId="0D7D7CA1" w:rsidR="00C33C45" w:rsidRDefault="000A2CCF" w:rsidP="00B3006D">
      <w:pPr>
        <w:pStyle w:val="ListNumber2"/>
        <w:numPr>
          <w:ilvl w:val="0"/>
          <w:numId w:val="34"/>
        </w:numPr>
        <w:rPr>
          <w:ins w:id="115" w:author="Gregorio Canal" w:date="2019-04-29T19:25:00Z"/>
        </w:rPr>
      </w:pPr>
      <w:ins w:id="116" w:author="Gregorio Canal" w:date="2019-04-24T12:50:00Z">
        <w:r w:rsidRPr="00DE3E52">
          <w:t xml:space="preserve">In </w:t>
        </w:r>
        <w:r>
          <w:fldChar w:fldCharType="begin"/>
        </w:r>
        <w:r>
          <w:instrText>HYPERLINK "https://www.hl7.org/fhir/R4/auditevent-mappings.html" \l "dicom"</w:instrText>
        </w:r>
        <w:r>
          <w:fldChar w:fldCharType="separate"/>
        </w:r>
        <w:r w:rsidRPr="0060337B">
          <w:rPr>
            <w:rStyle w:val="Hyperlink"/>
          </w:rPr>
          <w:t>https://www.hl7.org/fhir/R4/auditevent-mappings.html#dicom</w:t>
        </w:r>
        <w:r>
          <w:fldChar w:fldCharType="end"/>
        </w:r>
        <w:r w:rsidRPr="00DE3E52">
          <w:t xml:space="preserve"> t</w:t>
        </w:r>
        <w:r w:rsidRPr="00F949B2">
          <w:t>h</w:t>
        </w:r>
        <w:r>
          <w:t xml:space="preserve">e </w:t>
        </w:r>
        <w:proofErr w:type="spellStart"/>
        <w:r>
          <w:t>EventDateTime</w:t>
        </w:r>
        <w:proofErr w:type="spellEnd"/>
        <w:r>
          <w:t xml:space="preserve"> it is mapped in </w:t>
        </w:r>
        <w:proofErr w:type="spellStart"/>
        <w:r>
          <w:t>AuditEvent.</w:t>
        </w:r>
      </w:ins>
      <w:ins w:id="117" w:author="Gregorio Canal" w:date="2019-04-24T12:51:00Z">
        <w:r>
          <w:t>period</w:t>
        </w:r>
        <w:proofErr w:type="spellEnd"/>
        <w:r>
          <w:t xml:space="preserve"> </w:t>
        </w:r>
      </w:ins>
      <w:ins w:id="118" w:author="Gregorio Canal" w:date="2019-04-24T12:52:00Z">
        <w:r>
          <w:t xml:space="preserve">but should be mapped in </w:t>
        </w:r>
        <w:proofErr w:type="spellStart"/>
        <w:r>
          <w:t>AuditEvent.recorded</w:t>
        </w:r>
        <w:proofErr w:type="spellEnd"/>
        <w:r>
          <w:t xml:space="preserve">. How should we handle this? </w:t>
        </w:r>
        <w:r w:rsidRPr="000A2CCF">
          <w:t xml:space="preserve">Decision: </w:t>
        </w:r>
        <w:r w:rsidRPr="00C71FDD">
          <w:t>In fut</w:t>
        </w:r>
      </w:ins>
      <w:ins w:id="119" w:author="Gregorio Canal" w:date="2019-07-22T12:48:00Z">
        <w:r w:rsidR="00FE7458">
          <w:t>u</w:t>
        </w:r>
      </w:ins>
      <w:ins w:id="120" w:author="Gregorio Canal" w:date="2019-04-24T12:52:00Z">
        <w:r w:rsidRPr="00C71FDD">
          <w:t>re release o</w:t>
        </w:r>
        <w:r>
          <w:t>f FHIR, R5</w:t>
        </w:r>
      </w:ins>
      <w:ins w:id="121" w:author="Gregorio Canal" w:date="2019-04-24T12:53:00Z">
        <w:r>
          <w:t>, this issue will be resolved (see</w:t>
        </w:r>
      </w:ins>
      <w:ins w:id="122" w:author="Gregorio Canal" w:date="2019-04-24T12:52:00Z">
        <w:r>
          <w:t xml:space="preserve"> </w:t>
        </w:r>
        <w:r>
          <w:fldChar w:fldCharType="begin"/>
        </w:r>
        <w:r>
          <w:instrText xml:space="preserve"> HYPERLINK "</w:instrText>
        </w:r>
      </w:ins>
      <w:ins w:id="123" w:author="Gregorio Canal" w:date="2019-04-24T12:49:00Z">
        <w:r w:rsidRPr="000A2CCF">
          <w:rPr>
            <w:rPrChange w:id="124" w:author="Gregorio Canal" w:date="2019-04-24T12:52:00Z">
              <w:rPr>
                <w:rStyle w:val="Hyperlink"/>
              </w:rPr>
            </w:rPrChange>
          </w:rPr>
          <w:instrText>https://gforge.hl7.org/gf/project/fhir/tracker/?action=TrackerItemEdit&amp;tracker_id=677&amp;tracker_item_id=20837</w:instrText>
        </w:r>
      </w:ins>
      <w:ins w:id="125" w:author="Gregorio Canal" w:date="2019-04-24T12:52:00Z">
        <w:r>
          <w:instrText xml:space="preserve">" </w:instrText>
        </w:r>
        <w:r>
          <w:fldChar w:fldCharType="separate"/>
        </w:r>
      </w:ins>
      <w:ins w:id="126" w:author="Gregorio Canal" w:date="2019-04-24T12:49:00Z">
        <w:r w:rsidRPr="000A2CCF">
          <w:rPr>
            <w:rStyle w:val="Hyperlink"/>
          </w:rPr>
          <w:t>https://gforge.hl7.org/gf/project/fhir/tracker/?action=TrackerItemEdit&amp;tracker_id=677&amp;tracker_item_id=20837</w:t>
        </w:r>
      </w:ins>
      <w:ins w:id="127" w:author="Gregorio Canal" w:date="2019-04-24T12:52:00Z">
        <w:r>
          <w:fldChar w:fldCharType="end"/>
        </w:r>
      </w:ins>
      <w:ins w:id="128" w:author="Gregorio Canal" w:date="2019-04-24T12:53:00Z">
        <w:r>
          <w:t xml:space="preserve">). In the </w:t>
        </w:r>
        <w:proofErr w:type="gramStart"/>
        <w:r>
          <w:t>meantime</w:t>
        </w:r>
        <w:proofErr w:type="gramEnd"/>
        <w:r>
          <w:t xml:space="preserve"> in Table </w:t>
        </w:r>
      </w:ins>
      <w:ins w:id="129" w:author="Gregorio Canal" w:date="2019-04-24T12:55:00Z">
        <w:r>
          <w:t>3.81</w:t>
        </w:r>
        <w:r w:rsidRPr="00273141">
          <w:t>.</w:t>
        </w:r>
        <w:r>
          <w:t>4.2.2</w:t>
        </w:r>
        <w:r w:rsidRPr="00273141">
          <w:t>.</w:t>
        </w:r>
        <w:r>
          <w:t>1</w:t>
        </w:r>
        <w:r w:rsidRPr="00273141">
          <w:t>-1</w:t>
        </w:r>
        <w:r>
          <w:t xml:space="preserve"> </w:t>
        </w:r>
      </w:ins>
      <w:ins w:id="130" w:author="Gregorio Canal" w:date="2019-04-24T12:53:00Z">
        <w:r>
          <w:t xml:space="preserve">there is the </w:t>
        </w:r>
      </w:ins>
      <w:ins w:id="131" w:author="Gregorio Canal" w:date="2019-04-24T12:54:00Z">
        <w:r>
          <w:t>mapping to be used.</w:t>
        </w:r>
      </w:ins>
    </w:p>
    <w:p w14:paraId="0CECAC3E" w14:textId="59FCC31C" w:rsidR="00631D39" w:rsidRDefault="00631D39" w:rsidP="00B3006D">
      <w:pPr>
        <w:pStyle w:val="ListNumber2"/>
        <w:numPr>
          <w:ilvl w:val="0"/>
          <w:numId w:val="34"/>
        </w:numPr>
        <w:rPr>
          <w:ins w:id="132" w:author="Gregorio Canal" w:date="2019-05-02T18:12:00Z"/>
        </w:rPr>
      </w:pPr>
      <w:commentRangeStart w:id="133"/>
      <w:ins w:id="134" w:author="Gregorio Canal" w:date="2019-04-29T19:26:00Z">
        <w:r>
          <w:t xml:space="preserve">The </w:t>
        </w:r>
      </w:ins>
      <w:ins w:id="135" w:author="Gregorio Canal" w:date="2019-04-30T23:04:00Z">
        <w:r w:rsidR="00AB4D68">
          <w:t>Record Audit Event</w:t>
        </w:r>
      </w:ins>
      <w:ins w:id="136" w:author="Gregorio Canal" w:date="2019-04-29T19:26:00Z">
        <w:r>
          <w:t xml:space="preserve"> [ITI-</w:t>
        </w:r>
      </w:ins>
      <w:ins w:id="137" w:author="Gregorio Canal" w:date="2019-04-30T23:04:00Z">
        <w:r w:rsidR="00AB4D68">
          <w:t>20</w:t>
        </w:r>
      </w:ins>
      <w:ins w:id="138" w:author="Gregorio Canal" w:date="2019-04-29T19:26:00Z">
        <w:r>
          <w:t xml:space="preserve">] transaction </w:t>
        </w:r>
      </w:ins>
      <w:ins w:id="139" w:author="Gregorio Canal" w:date="2019-04-29T19:27:00Z">
        <w:r>
          <w:t xml:space="preserve">it has been </w:t>
        </w:r>
      </w:ins>
      <w:ins w:id="140" w:author="Gregorio Canal" w:date="2019-04-30T23:04:00Z">
        <w:r w:rsidR="00AB4D68">
          <w:t>modified</w:t>
        </w:r>
      </w:ins>
      <w:ins w:id="141" w:author="Gregorio Canal" w:date="2019-04-29T19:27:00Z">
        <w:r>
          <w:t xml:space="preserve"> to support POST of single </w:t>
        </w:r>
        <w:proofErr w:type="spellStart"/>
        <w:r>
          <w:t>AuditEvent</w:t>
        </w:r>
        <w:proofErr w:type="spellEnd"/>
        <w:r>
          <w:t xml:space="preserve"> resources or a Bundle of them. </w:t>
        </w:r>
      </w:ins>
      <w:ins w:id="142" w:author="Gregorio Canal" w:date="2019-04-29T19:34:00Z">
        <w:r w:rsidR="002E0FBF">
          <w:t>To send</w:t>
        </w:r>
      </w:ins>
      <w:ins w:id="143" w:author="Gregorio Canal" w:date="2019-04-29T19:33:00Z">
        <w:r w:rsidR="002E0FBF">
          <w:t xml:space="preserve"> a B</w:t>
        </w:r>
      </w:ins>
      <w:ins w:id="144" w:author="Gregorio Canal" w:date="2019-04-29T19:34:00Z">
        <w:r w:rsidR="002E0FBF">
          <w:t xml:space="preserve">undle of </w:t>
        </w:r>
        <w:proofErr w:type="spellStart"/>
        <w:r w:rsidR="002E0FBF">
          <w:t>AuditEvent</w:t>
        </w:r>
        <w:proofErr w:type="spellEnd"/>
        <w:r w:rsidR="002E0FBF">
          <w:t xml:space="preserve"> it is required to use the “batch” interaction (see </w:t>
        </w:r>
      </w:ins>
      <w:ins w:id="145" w:author="Gregorio Canal" w:date="2019-04-29T19:35:00Z">
        <w:r w:rsidR="002E0FBF" w:rsidRPr="002E0FBF">
          <w:t>https://www.hl7.org/fhir/</w:t>
        </w:r>
        <w:r w:rsidR="002E0FBF">
          <w:t>R4/</w:t>
        </w:r>
        <w:r w:rsidR="002E0FBF" w:rsidRPr="002E0FBF">
          <w:t>http.html#transaction</w:t>
        </w:r>
        <w:r w:rsidR="002E0FBF">
          <w:t>)</w:t>
        </w:r>
      </w:ins>
      <w:ins w:id="146" w:author="Gregorio Canal" w:date="2019-04-29T19:36:00Z">
        <w:r w:rsidR="002E0FBF">
          <w:t xml:space="preserve">. </w:t>
        </w:r>
      </w:ins>
      <w:ins w:id="147" w:author="Gregorio Canal" w:date="2019-04-29T19:37:00Z">
        <w:r w:rsidR="002E0FBF">
          <w:t>Readers during Public Comment are asked to provide feedback regarding this decision.</w:t>
        </w:r>
      </w:ins>
      <w:commentRangeEnd w:id="133"/>
      <w:r w:rsidR="00063D7E">
        <w:rPr>
          <w:rStyle w:val="CommentReference"/>
        </w:rPr>
        <w:commentReference w:id="133"/>
      </w:r>
    </w:p>
    <w:p w14:paraId="50D60208" w14:textId="2B73A3E5" w:rsidR="00087731" w:rsidRDefault="00087731" w:rsidP="00B3006D">
      <w:pPr>
        <w:pStyle w:val="ListNumber2"/>
        <w:numPr>
          <w:ilvl w:val="0"/>
          <w:numId w:val="34"/>
        </w:numPr>
        <w:rPr>
          <w:ins w:id="148" w:author="Gregorio Canal" w:date="2019-07-22T12:39:00Z"/>
        </w:rPr>
      </w:pPr>
      <w:commentRangeStart w:id="149"/>
      <w:ins w:id="150" w:author="Gregorio Canal" w:date="2019-05-02T18:12:00Z">
        <w:r>
          <w:t xml:space="preserve">An option for </w:t>
        </w:r>
      </w:ins>
      <w:ins w:id="151" w:author="Gregorio Canal" w:date="2019-05-02T18:15:00Z">
        <w:r w:rsidRPr="00087731">
          <w:t>Secure Node, Secure Applicat</w:t>
        </w:r>
        <w:r>
          <w:t>i</w:t>
        </w:r>
        <w:r w:rsidRPr="00087731">
          <w:t xml:space="preserve">on, Audit Record Forwarder </w:t>
        </w:r>
      </w:ins>
      <w:ins w:id="152" w:author="Gregorio Canal" w:date="2019-05-02T18:12:00Z">
        <w:r>
          <w:t xml:space="preserve">actors that </w:t>
        </w:r>
      </w:ins>
      <w:ins w:id="153" w:author="Gregorio Canal" w:date="2019-05-02T18:13:00Z">
        <w:r>
          <w:t>supports the two feed RESTful interaction has been added with a note that express that if the actor does not support this option it shall support the Syslog interaction defined in ITI-20. Readers</w:t>
        </w:r>
      </w:ins>
      <w:ins w:id="154" w:author="Gregorio Canal" w:date="2019-05-02T18:14:00Z">
        <w:r>
          <w:t xml:space="preserve"> are asked to provide feedback</w:t>
        </w:r>
      </w:ins>
      <w:commentRangeEnd w:id="149"/>
      <w:r w:rsidR="00063D7E">
        <w:rPr>
          <w:rStyle w:val="CommentReference"/>
        </w:rPr>
        <w:commentReference w:id="149"/>
      </w:r>
    </w:p>
    <w:p w14:paraId="0E635B11" w14:textId="0D79E353" w:rsidR="00FE7458" w:rsidRPr="00FE7458" w:rsidRDefault="00FE7458" w:rsidP="00B3006D">
      <w:pPr>
        <w:pStyle w:val="ListNumber2"/>
        <w:numPr>
          <w:ilvl w:val="0"/>
          <w:numId w:val="34"/>
        </w:numPr>
        <w:rPr>
          <w:ins w:id="155" w:author="Gregorio Canal" w:date="2019-04-24T11:18:00Z"/>
        </w:rPr>
      </w:pPr>
      <w:proofErr w:type="spellStart"/>
      <w:ins w:id="156" w:author="Gregorio Canal" w:date="2019-07-22T12:43:00Z">
        <w:r>
          <w:t>AuditEvent</w:t>
        </w:r>
        <w:proofErr w:type="spellEnd"/>
        <w:r>
          <w:t xml:space="preserve"> resource does not address the PRI syslog data field.</w:t>
        </w:r>
      </w:ins>
      <w:ins w:id="157" w:author="Gregorio Canal" w:date="2019-07-22T12:49:00Z">
        <w:r>
          <w:t xml:space="preserve"> </w:t>
        </w:r>
        <w:r w:rsidRPr="00FE7458">
          <w:t>Ho</w:t>
        </w:r>
        <w:r w:rsidRPr="00FE7458">
          <w:rPr>
            <w:rPrChange w:id="158" w:author="Gregorio Canal" w:date="2019-07-22T12:49:00Z">
              <w:rPr>
                <w:lang w:val="it-IT"/>
              </w:rPr>
            </w:rPrChange>
          </w:rPr>
          <w:t>w S</w:t>
        </w:r>
        <w:r>
          <w:t>hould we handle this?</w:t>
        </w:r>
      </w:ins>
      <w:ins w:id="159" w:author="Gregorio Canal" w:date="2019-07-22T12:44:00Z">
        <w:r w:rsidRPr="00FE7458">
          <w:t xml:space="preserve"> </w:t>
        </w:r>
      </w:ins>
      <w:ins w:id="160" w:author="Gregorio Canal" w:date="2019-07-22T12:49:00Z">
        <w:r w:rsidRPr="00C71FDD">
          <w:t>In fut</w:t>
        </w:r>
        <w:r>
          <w:t>u</w:t>
        </w:r>
        <w:r w:rsidRPr="00C71FDD">
          <w:t>re release o</w:t>
        </w:r>
        <w:r>
          <w:t xml:space="preserve">f FHIR, R5, this issue will be resolved (see </w:t>
        </w:r>
        <w:r>
          <w:fldChar w:fldCharType="begin"/>
        </w:r>
        <w:r>
          <w:instrText xml:space="preserve"> HYPERLINK "</w:instrText>
        </w:r>
        <w:r w:rsidRPr="00FE7458">
          <w:rPr>
            <w:rPrChange w:id="161" w:author="Gregorio Canal" w:date="2019-07-22T12:49:00Z">
              <w:rPr>
                <w:rStyle w:val="Hyperlink"/>
              </w:rPr>
            </w:rPrChange>
          </w:rPr>
          <w:instrText>https://gforge.hl7.org/gf/project/fhir/tracker/?action=TrackerItemEdit&amp;tracker_item_id=18088&amp;start=11600</w:instrText>
        </w:r>
        <w:r>
          <w:instrText xml:space="preserve">" </w:instrText>
        </w:r>
        <w:r>
          <w:fldChar w:fldCharType="separate"/>
        </w:r>
        <w:r w:rsidRPr="00FE7458">
          <w:rPr>
            <w:rStyle w:val="Hyperlink"/>
          </w:rPr>
          <w:t>https://gforge.hl7.org/gf/project/fhir/tracker/?action=TrackerItemEdit&amp;tracker_item_id=18088&amp;start=11600</w:t>
        </w:r>
        <w:r>
          <w:fldChar w:fldCharType="end"/>
        </w:r>
        <w:r>
          <w:t>)</w:t>
        </w:r>
      </w:ins>
    </w:p>
    <w:p w14:paraId="26165F50" w14:textId="0C0A6230" w:rsidR="00B44CF3" w:rsidRPr="00DE3E52" w:rsidDel="0060337B" w:rsidRDefault="00B44CF3">
      <w:pPr>
        <w:pStyle w:val="ListNumber2"/>
        <w:numPr>
          <w:ilvl w:val="0"/>
          <w:numId w:val="0"/>
        </w:numPr>
        <w:rPr>
          <w:del w:id="162" w:author="Gregorio Canal" w:date="2019-04-09T10:32:00Z"/>
        </w:rPr>
      </w:pPr>
    </w:p>
    <w:p w14:paraId="43534153" w14:textId="60C67F8E" w:rsidR="00B438B7" w:rsidRPr="00273141" w:rsidDel="002E0D81" w:rsidRDefault="00B438B7" w:rsidP="00EB1DB1">
      <w:pPr>
        <w:pStyle w:val="ListNumber2"/>
        <w:numPr>
          <w:ilvl w:val="0"/>
          <w:numId w:val="34"/>
        </w:numPr>
        <w:rPr>
          <w:moveFrom w:id="163" w:author="Gregorio Canal" w:date="2019-03-08T11:43:00Z"/>
        </w:rPr>
      </w:pPr>
      <w:moveFromRangeStart w:id="164" w:author="Gregorio Canal" w:date="2019-03-08T11:43:00Z" w:name="move2937825"/>
      <w:moveFrom w:id="165" w:author="Gregorio Canal" w:date="2019-03-08T11:43:00Z">
        <w:r w:rsidRPr="00273141" w:rsidDel="002E0D81">
          <w:lastRenderedPageBreak/>
          <w:t>Tech cmte has documented the query to patient.identifier, starting from a search parameter of type “reference”. Does this reflect the F</w:t>
        </w:r>
        <w:r w:rsidR="00D1740E" w:rsidRPr="00273141" w:rsidDel="002E0D81">
          <w:t>HIR</w:t>
        </w:r>
        <w:r w:rsidRPr="00273141" w:rsidDel="002E0D81">
          <w:t xml:space="preserve"> requirements in the correct way?</w:t>
        </w:r>
        <w:del w:id="166" w:author="Gregorio Canal" w:date="2019-03-19T18:03:00Z">
          <w:r w:rsidRPr="00273141" w:rsidDel="00EB1DB1">
            <w:delText xml:space="preserve"> </w:delText>
          </w:r>
        </w:del>
      </w:moveFrom>
    </w:p>
    <w:p w14:paraId="6BFDEF02" w14:textId="77777777" w:rsidR="00C61521" w:rsidRPr="00273141" w:rsidRDefault="00C61521" w:rsidP="00E83B50">
      <w:pPr>
        <w:pStyle w:val="Heading2"/>
        <w:rPr>
          <w:noProof w:val="0"/>
        </w:rPr>
      </w:pPr>
      <w:bookmarkStart w:id="167" w:name="_Toc488241127"/>
      <w:bookmarkStart w:id="168" w:name="_Toc473170357"/>
      <w:bookmarkStart w:id="169" w:name="_Toc504625754"/>
      <w:moveFromRangeEnd w:id="164"/>
      <w:r w:rsidRPr="00273141">
        <w:rPr>
          <w:noProof w:val="0"/>
        </w:rPr>
        <w:t>Closed Issues</w:t>
      </w:r>
      <w:bookmarkEnd w:id="167"/>
    </w:p>
    <w:p w14:paraId="07C7021C" w14:textId="255A3CC0" w:rsidR="00C61521" w:rsidRPr="00273141" w:rsidRDefault="00C61521" w:rsidP="008D693A">
      <w:pPr>
        <w:pStyle w:val="ListNumber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ListContinue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ListContinue2"/>
      </w:pPr>
      <w:r w:rsidRPr="00273141">
        <w:t>The Node Authentication Transaction [ITI-19] is not affected by this supplement.</w:t>
      </w:r>
    </w:p>
    <w:p w14:paraId="54CE8470" w14:textId="77777777" w:rsidR="00C61521" w:rsidRPr="00273141" w:rsidRDefault="00C61521" w:rsidP="001D3A88">
      <w:pPr>
        <w:pStyle w:val="ListNumber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7D50B310" w:rsidR="00C61521" w:rsidRPr="00273141" w:rsidRDefault="00C61521" w:rsidP="00760069">
      <w:pPr>
        <w:pStyle w:val="ListContinue2"/>
      </w:pPr>
      <w:r w:rsidRPr="00273141">
        <w:rPr>
          <w:b/>
        </w:rPr>
        <w:t>Decision</w:t>
      </w:r>
      <w:r w:rsidRPr="00273141">
        <w:t xml:space="preserve">: this version will only mandate support for the IHE ATNA formats </w:t>
      </w:r>
      <w:del w:id="170" w:author="Mauro Zanardini" w:date="2019-05-01T18:10:00Z">
        <w:r w:rsidRPr="00273141" w:rsidDel="00BE5D1A">
          <w:delText xml:space="preserve">and </w:delText>
        </w:r>
      </w:del>
      <w:r w:rsidRPr="00273141">
        <w:t>the generic SYSLOG format</w:t>
      </w:r>
      <w:ins w:id="171" w:author="Mauro Zanardini" w:date="2019-05-01T18:10:00Z">
        <w:r w:rsidR="00BE5D1A">
          <w:t xml:space="preserve"> and the FHIR</w:t>
        </w:r>
      </w:ins>
      <w:ins w:id="172" w:author="Mauro Zanardini" w:date="2019-05-01T18:11:00Z">
        <w:r w:rsidR="00BE5D1A">
          <w:t xml:space="preserve"> </w:t>
        </w:r>
        <w:proofErr w:type="spellStart"/>
        <w:r w:rsidR="00BE5D1A">
          <w:t>AuditEvent</w:t>
        </w:r>
        <w:proofErr w:type="spellEnd"/>
        <w:r w:rsidR="00BE5D1A">
          <w:t xml:space="preserve"> format</w:t>
        </w:r>
      </w:ins>
      <w:r w:rsidRPr="00273141">
        <w:t>. The many other formats and transports can be added later as options or by vendors as product options.</w:t>
      </w:r>
    </w:p>
    <w:p w14:paraId="6592FED1" w14:textId="77777777" w:rsidR="00C61521" w:rsidRPr="00273141" w:rsidRDefault="00C61521" w:rsidP="00760069">
      <w:pPr>
        <w:pStyle w:val="ListContinue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BodyText"/>
      </w:pPr>
    </w:p>
    <w:p w14:paraId="512276E4" w14:textId="77777777" w:rsidR="00C61521" w:rsidRPr="00273141" w:rsidRDefault="00C61521" w:rsidP="00E83B50">
      <w:pPr>
        <w:pStyle w:val="BodyText"/>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lastRenderedPageBreak/>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03DD3359" w:rsidR="00C61521" w:rsidRPr="00273141" w:rsidRDefault="00C61521" w:rsidP="00415364">
            <w:pPr>
              <w:pStyle w:val="TableEntry"/>
              <w:rPr>
                <w:szCs w:val="24"/>
              </w:rPr>
            </w:pPr>
            <w:del w:id="173" w:author="Mauro Zanardini" w:date="2019-05-01T18:09:00Z">
              <w:r w:rsidRPr="00273141" w:rsidDel="00BE5D1A">
                <w:rPr>
                  <w:szCs w:val="24"/>
                </w:rPr>
                <w:delText>No (perhaps future)</w:delText>
              </w:r>
            </w:del>
            <w:ins w:id="174" w:author="Mauro Zanardini" w:date="2019-05-01T18:09:00Z">
              <w:r w:rsidR="00BE5D1A">
                <w:rPr>
                  <w:szCs w:val="24"/>
                </w:rPr>
                <w:t>Support</w:t>
              </w:r>
            </w:ins>
          </w:p>
        </w:tc>
      </w:tr>
    </w:tbl>
    <w:p w14:paraId="28DAE269" w14:textId="77777777" w:rsidR="00C61521" w:rsidRPr="00273141" w:rsidRDefault="00C61521" w:rsidP="001D3A88">
      <w:pPr>
        <w:pStyle w:val="ListNumber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192"/>
        <w:gridCol w:w="3192"/>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r w:rsidR="00BE5D1A" w:rsidRPr="00273141" w14:paraId="6FC67D74" w14:textId="77777777">
        <w:trPr>
          <w:ins w:id="175" w:author="Mauro Zanardini" w:date="2019-05-01T18:10:00Z"/>
        </w:trPr>
        <w:tc>
          <w:tcPr>
            <w:tcW w:w="3084" w:type="dxa"/>
          </w:tcPr>
          <w:p w14:paraId="17491AF2" w14:textId="7E2685AA" w:rsidR="00BE5D1A" w:rsidRPr="00273141" w:rsidRDefault="00BE5D1A" w:rsidP="00BE5D1A">
            <w:pPr>
              <w:pStyle w:val="TableEntry"/>
              <w:rPr>
                <w:ins w:id="176" w:author="Mauro Zanardini" w:date="2019-05-01T18:10:00Z"/>
                <w:szCs w:val="24"/>
              </w:rPr>
            </w:pPr>
            <w:ins w:id="177" w:author="Mauro Zanardini" w:date="2019-05-01T18:10:00Z">
              <w:r>
                <w:rPr>
                  <w:szCs w:val="24"/>
                </w:rPr>
                <w:t>FHIR</w:t>
              </w:r>
            </w:ins>
          </w:p>
        </w:tc>
        <w:tc>
          <w:tcPr>
            <w:tcW w:w="3192" w:type="dxa"/>
          </w:tcPr>
          <w:p w14:paraId="6A9B70E1" w14:textId="6C995B42" w:rsidR="00BE5D1A" w:rsidRPr="00273141" w:rsidRDefault="00BE5D1A" w:rsidP="00BE5D1A">
            <w:pPr>
              <w:pStyle w:val="TableEntry"/>
              <w:rPr>
                <w:ins w:id="178" w:author="Mauro Zanardini" w:date="2019-05-01T18:10:00Z"/>
                <w:szCs w:val="24"/>
              </w:rPr>
            </w:pPr>
            <w:ins w:id="179" w:author="Mauro Zanardini" w:date="2019-05-01T18:10:00Z">
              <w:r w:rsidRPr="00273141">
                <w:rPr>
                  <w:szCs w:val="24"/>
                </w:rPr>
                <w:t>Covered in this supplement</w:t>
              </w:r>
            </w:ins>
          </w:p>
        </w:tc>
        <w:tc>
          <w:tcPr>
            <w:tcW w:w="3192" w:type="dxa"/>
          </w:tcPr>
          <w:p w14:paraId="68466611" w14:textId="524EF128" w:rsidR="00BE5D1A" w:rsidRPr="00273141" w:rsidRDefault="00BE5D1A" w:rsidP="00BE5D1A">
            <w:pPr>
              <w:pStyle w:val="TableEntry"/>
              <w:rPr>
                <w:ins w:id="180" w:author="Mauro Zanardini" w:date="2019-05-01T18:10:00Z"/>
                <w:szCs w:val="24"/>
              </w:rPr>
            </w:pPr>
            <w:ins w:id="181" w:author="Mauro Zanardini" w:date="2019-05-01T18:10:00Z">
              <w:r w:rsidRPr="00273141">
                <w:rPr>
                  <w:szCs w:val="24"/>
                </w:rPr>
                <w:t>None</w:t>
              </w:r>
            </w:ins>
          </w:p>
        </w:tc>
      </w:tr>
    </w:tbl>
    <w:p w14:paraId="26A2D1D9" w14:textId="77777777" w:rsidR="00C61521" w:rsidRPr="00273141" w:rsidRDefault="00C61521" w:rsidP="001D3A88">
      <w:pPr>
        <w:pStyle w:val="ListNumber2"/>
        <w:numPr>
          <w:ilvl w:val="0"/>
          <w:numId w:val="33"/>
        </w:numPr>
      </w:pPr>
      <w:r w:rsidRPr="00273141">
        <w:t>Candidate Query “standards”</w:t>
      </w:r>
    </w:p>
    <w:p w14:paraId="4F59339E" w14:textId="77777777" w:rsidR="00C61521" w:rsidRPr="00273141" w:rsidRDefault="00C61521" w:rsidP="008D693A">
      <w:pPr>
        <w:pStyle w:val="ListContinue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ListContinue2"/>
      </w:pPr>
      <w:r w:rsidRPr="00273141">
        <w:t>After review, four candidates were considered worth further evaluation.</w:t>
      </w:r>
    </w:p>
    <w:p w14:paraId="1AD82C05" w14:textId="77777777" w:rsidR="00C61521" w:rsidRPr="00273141"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proofErr w:type="gramStart"/>
            <w:r w:rsidRPr="00273141">
              <w:rPr>
                <w:szCs w:val="24"/>
              </w:rPr>
              <w:t>/ ?</w:t>
            </w:r>
            <w:proofErr w:type="gramEnd"/>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195A7722" w:rsidR="00C61521" w:rsidRPr="00273141" w:rsidRDefault="00C61521" w:rsidP="00E05AFC">
            <w:pPr>
              <w:pStyle w:val="TableEntry"/>
              <w:rPr>
                <w:szCs w:val="24"/>
              </w:rPr>
            </w:pPr>
            <w:r w:rsidRPr="00273141">
              <w:rPr>
                <w:szCs w:val="24"/>
              </w:rPr>
              <w:t xml:space="preserve">FHIR </w:t>
            </w:r>
            <w:del w:id="182" w:author="Mauro Zanardini" w:date="2019-05-01T18:12:00Z">
              <w:r w:rsidRPr="00273141" w:rsidDel="00BE5D1A">
                <w:rPr>
                  <w:szCs w:val="24"/>
                </w:rPr>
                <w:delText>Security Event</w:delText>
              </w:r>
            </w:del>
            <w:proofErr w:type="spellStart"/>
            <w:ins w:id="183" w:author="Mauro Zanardini" w:date="2019-05-01T18:12:00Z">
              <w:r w:rsidR="00BE5D1A">
                <w:rPr>
                  <w:szCs w:val="24"/>
                </w:rPr>
                <w:t>AuditEvent</w:t>
              </w:r>
            </w:ins>
            <w:proofErr w:type="spellEnd"/>
            <w:r w:rsidRPr="00273141">
              <w:rPr>
                <w:szCs w:val="24"/>
              </w:rPr>
              <w:t xml:space="preserve">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ListContinue2"/>
      </w:pPr>
      <w:r w:rsidRPr="00273141">
        <w:t xml:space="preserve">The surviving four were evaluated against the ITI list of evaluation criteria. The general spreadsheet was </w:t>
      </w:r>
      <w:proofErr w:type="gramStart"/>
      <w:r w:rsidRPr="00273141">
        <w:t>reviewed</w:t>
      </w:r>
      <w:proofErr w:type="gramEnd"/>
      <w:r w:rsidRPr="00273141">
        <w:t xml:space="preserve"> and the following table is the result.</w:t>
      </w:r>
    </w:p>
    <w:p w14:paraId="47D679A0" w14:textId="77777777" w:rsidR="00C61521" w:rsidRPr="00273141" w:rsidRDefault="00C61521" w:rsidP="00E05AFC">
      <w:pPr>
        <w:pStyle w:val="ListContinue"/>
      </w:pPr>
    </w:p>
    <w:p w14:paraId="0A04D4CE" w14:textId="77777777" w:rsidR="00C61521" w:rsidRPr="00273141" w:rsidRDefault="00C61521" w:rsidP="008671F5">
      <w:pPr>
        <w:pStyle w:val="ListContinue"/>
        <w:keepNext/>
        <w:jc w:val="center"/>
        <w:rPr>
          <w:b/>
        </w:rPr>
      </w:pPr>
      <w:r w:rsidRPr="00273141">
        <w:rPr>
          <w:b/>
        </w:rPr>
        <w:lastRenderedPageBreak/>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1324"/>
        <w:gridCol w:w="1266"/>
        <w:gridCol w:w="2270"/>
        <w:gridCol w:w="2823"/>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2E4EF4AF" w:rsidR="00C61521" w:rsidRPr="00273141" w:rsidRDefault="00C61521" w:rsidP="00947B0C">
            <w:pPr>
              <w:pStyle w:val="TableEntryHeader"/>
              <w:rPr>
                <w:szCs w:val="24"/>
              </w:rPr>
            </w:pPr>
            <w:r w:rsidRPr="00273141">
              <w:rPr>
                <w:szCs w:val="24"/>
              </w:rPr>
              <w:t>FHIR (</w:t>
            </w:r>
            <w:proofErr w:type="spellStart"/>
            <w:del w:id="184" w:author="Mauro Zanardini" w:date="2019-05-01T18:14:00Z">
              <w:r w:rsidRPr="00273141" w:rsidDel="00BE5D1A">
                <w:rPr>
                  <w:szCs w:val="24"/>
                </w:rPr>
                <w:delText>SecurityEvent</w:delText>
              </w:r>
            </w:del>
            <w:ins w:id="185" w:author="Mauro Zanardini" w:date="2019-05-01T18:14:00Z">
              <w:r w:rsidR="00BE5D1A">
                <w:rPr>
                  <w:szCs w:val="24"/>
                </w:rPr>
                <w:t>AuditEvent</w:t>
              </w:r>
            </w:ins>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68A609B8" w:rsidR="00C61521" w:rsidRPr="00273141" w:rsidDel="008473B7" w:rsidRDefault="00C61521" w:rsidP="00E05AFC">
            <w:pPr>
              <w:pStyle w:val="TableEntry"/>
              <w:rPr>
                <w:szCs w:val="24"/>
              </w:rPr>
            </w:pPr>
            <w:del w:id="186" w:author="Mauro Zanardini" w:date="2019-05-01T18:14:00Z">
              <w:r w:rsidRPr="00273141" w:rsidDel="00BE5D1A">
                <w:rPr>
                  <w:szCs w:val="24"/>
                </w:rPr>
                <w:delText>DSTU</w:delText>
              </w:r>
            </w:del>
            <w:ins w:id="187" w:author="Mauro Zanardini" w:date="2019-05-01T18:14:00Z">
              <w:r w:rsidR="00BE5D1A">
                <w:rPr>
                  <w:szCs w:val="24"/>
                </w:rPr>
                <w:t>STU and Normative</w:t>
              </w:r>
            </w:ins>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ListContinue2"/>
        <w:keepNext/>
        <w:rPr>
          <w:b/>
        </w:rPr>
      </w:pPr>
      <w:r w:rsidRPr="00273141">
        <w:rPr>
          <w:b/>
        </w:rPr>
        <w:t>Decision:</w:t>
      </w:r>
    </w:p>
    <w:p w14:paraId="7400E4C6" w14:textId="3C9A0004" w:rsidR="00C61521" w:rsidRPr="00273141" w:rsidRDefault="00C61521" w:rsidP="008D693A">
      <w:pPr>
        <w:pStyle w:val="ListContinue2"/>
      </w:pPr>
      <w:r w:rsidRPr="00273141">
        <w:t xml:space="preserve">FHIR was selected as the standard to be used to profile the Query transaction. The FHIR event report is managed as a joint effort among HL7 FHIR, IHE, and DICOM. This makes coordination of the necessary resource changes </w:t>
      </w:r>
      <w:proofErr w:type="gramStart"/>
      <w:r w:rsidRPr="00273141">
        <w:t>fairly straightforward</w:t>
      </w:r>
      <w:proofErr w:type="gramEnd"/>
      <w:r w:rsidRPr="00273141">
        <w:t xml:space="preserve">. </w:t>
      </w:r>
    </w:p>
    <w:p w14:paraId="615571AB" w14:textId="77777777" w:rsidR="00C61521" w:rsidRPr="00273141" w:rsidRDefault="00C61521" w:rsidP="008D693A">
      <w:pPr>
        <w:pStyle w:val="ListContinue2"/>
      </w:pPr>
      <w:r w:rsidRPr="00273141">
        <w:t>In order to use FHIR the following modification/extension/addition to the query will be needed:</w:t>
      </w:r>
    </w:p>
    <w:p w14:paraId="25F6A323" w14:textId="77777777" w:rsidR="00C61521" w:rsidRPr="00273141" w:rsidRDefault="00C61521" w:rsidP="008D693A">
      <w:pPr>
        <w:pStyle w:val="ListBullet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ListBullet3"/>
        <w:numPr>
          <w:ilvl w:val="0"/>
          <w:numId w:val="26"/>
        </w:numPr>
      </w:pPr>
      <w:r w:rsidRPr="00273141">
        <w:t xml:space="preserve">The generic Syslog query will not fit a FHIR query. This was made optional and a simple query that is </w:t>
      </w:r>
      <w:proofErr w:type="gramStart"/>
      <w:r w:rsidRPr="00273141">
        <w:t>similar to</w:t>
      </w:r>
      <w:proofErr w:type="gramEnd"/>
      <w:r w:rsidRPr="00273141">
        <w:t xml:space="preserve"> FHIR was defined.</w:t>
      </w:r>
    </w:p>
    <w:p w14:paraId="1CFDA8EA" w14:textId="77777777" w:rsidR="00C61521" w:rsidRPr="00273141" w:rsidRDefault="00C61521" w:rsidP="008D693A">
      <w:pPr>
        <w:pStyle w:val="ListContinue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ListNumber2"/>
        <w:numPr>
          <w:ilvl w:val="0"/>
          <w:numId w:val="33"/>
        </w:numPr>
      </w:pPr>
      <w:r w:rsidRPr="00273141">
        <w:lastRenderedPageBreak/>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ListContinue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ListContinue2"/>
      </w:pPr>
      <w:r w:rsidRPr="00273141">
        <w:t xml:space="preserve">The query for generic syslog messages was defined and is </w:t>
      </w:r>
      <w:proofErr w:type="gramStart"/>
      <w:r w:rsidRPr="00273141">
        <w:t>similar to</w:t>
      </w:r>
      <w:proofErr w:type="gramEnd"/>
      <w:r w:rsidRPr="00273141">
        <w:t xml:space="preserve"> FHIR in some respects. It is made optional.</w:t>
      </w:r>
    </w:p>
    <w:p w14:paraId="59474CDA" w14:textId="77777777" w:rsidR="00C61521" w:rsidRPr="00273141" w:rsidRDefault="00C61521" w:rsidP="001D3A88">
      <w:pPr>
        <w:pStyle w:val="ListNumber2"/>
        <w:numPr>
          <w:ilvl w:val="0"/>
          <w:numId w:val="33"/>
        </w:numPr>
      </w:pPr>
      <w:r w:rsidRPr="00273141">
        <w:t xml:space="preserve">Should Audit Record Repository always be required grouping with secure node/application or only when it does </w:t>
      </w:r>
      <w:proofErr w:type="gramStart"/>
      <w:r w:rsidRPr="00273141">
        <w:t>forwarding</w:t>
      </w:r>
      <w:proofErr w:type="gramEnd"/>
      <w:r w:rsidRPr="00273141">
        <w:t>?  ARR often have lots of PHI, so secure node may be generally appropriate. What about all the other syslog uses?</w:t>
      </w:r>
      <w:r w:rsidRPr="00273141">
        <w:rPr>
          <w:b/>
        </w:rPr>
        <w:t xml:space="preserve"> Decision</w:t>
      </w:r>
      <w:r w:rsidRPr="00273141">
        <w:t xml:space="preserve">: Not needed the SN/SA grouping for the store/forward option. The text in the options section is </w:t>
      </w:r>
      <w:proofErr w:type="gramStart"/>
      <w:r w:rsidRPr="00273141">
        <w:t>sufficient</w:t>
      </w:r>
      <w:proofErr w:type="gramEnd"/>
      <w:r w:rsidRPr="00273141">
        <w: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ListNumber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ListNumber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w:t>
      </w:r>
      <w:proofErr w:type="gramStart"/>
      <w:r w:rsidRPr="00273141">
        <w:t>real world</w:t>
      </w:r>
      <w:proofErr w:type="gramEnd"/>
      <w:r w:rsidRPr="00273141">
        <w:t xml:space="preserve">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ListNumber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ListNumber2"/>
        <w:numPr>
          <w:ilvl w:val="0"/>
          <w:numId w:val="33"/>
        </w:numPr>
      </w:pPr>
      <w:r w:rsidRPr="00273141">
        <w:t xml:space="preserve">Should Audit Record Repository always be required grouping with secure node/application or only when it does </w:t>
      </w:r>
      <w:proofErr w:type="gramStart"/>
      <w:r w:rsidRPr="00273141">
        <w:t>forwarding</w:t>
      </w:r>
      <w:proofErr w:type="gramEnd"/>
      <w:r w:rsidRPr="00273141">
        <w:t xml:space="preserve">?  ARR often have lots of PHI, so secure node may be generally appropriate. What about all the other syslog uses?  </w:t>
      </w:r>
    </w:p>
    <w:p w14:paraId="6C5D487F" w14:textId="77777777" w:rsidR="00C61521" w:rsidRPr="00273141" w:rsidRDefault="00C61521" w:rsidP="008D693A">
      <w:pPr>
        <w:pStyle w:val="ListContinue2"/>
        <w:rPr>
          <w:b/>
          <w:i/>
        </w:rPr>
      </w:pPr>
    </w:p>
    <w:p w14:paraId="51B3172A" w14:textId="117BF239" w:rsidR="00C61521" w:rsidRPr="00273141" w:rsidRDefault="00C61521" w:rsidP="008D693A">
      <w:pPr>
        <w:pStyle w:val="ListContinue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w:t>
      </w:r>
      <w:r w:rsidRPr="00273141">
        <w:lastRenderedPageBreak/>
        <w:t xml:space="preserve">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ListContinue2"/>
        <w:rPr>
          <w:ins w:id="188" w:author="Gregorio Canal" w:date="2019-03-08T11:37:00Z"/>
        </w:rPr>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ListNumber2"/>
        <w:numPr>
          <w:ilvl w:val="0"/>
          <w:numId w:val="34"/>
        </w:numPr>
        <w:rPr>
          <w:moveTo w:id="189" w:author="Gregorio Canal" w:date="2019-03-08T11:37:00Z"/>
        </w:rPr>
      </w:pPr>
      <w:moveToRangeStart w:id="190" w:author="Gregorio Canal" w:date="2019-03-08T11:37:00Z" w:name="move2937445"/>
      <w:moveTo w:id="191" w:author="Gregorio Canal" w:date="2019-03-08T11:37:00Z">
        <w:r w:rsidRPr="00273141">
          <w:t xml:space="preserve">Transaction ITI-81 is based on a FHIR query operation. Not all the search parameters defined in this transaction are </w:t>
        </w:r>
        <w:proofErr w:type="gramStart"/>
        <w:r w:rsidRPr="00273141">
          <w:t>actually standard</w:t>
        </w:r>
        <w:proofErr w:type="gramEnd"/>
        <w:r w:rsidRPr="00273141">
          <w:t xml:space="preserve"> FHIR search parameters. A CP to FHIR is submitted to add “outcome” and “role” as standard search parameters (CP #9919 </w:t>
        </w:r>
        <w:r>
          <w:fldChar w:fldCharType="begin"/>
        </w:r>
        <w:r>
          <w:instrText xml:space="preserve"> HYPERLINK "http://gforge.hl7.org/gf/project/fhir/tracker/?action=TrackerItemEdit&amp;tracker_item_id=9919" </w:instrText>
        </w:r>
        <w:r>
          <w:fldChar w:fldCharType="separate"/>
        </w:r>
        <w:r w:rsidRPr="00273141">
          <w:t>http://gforge.hl7.org/gf/project/fhir/DSTU2/tracker/?action=TrackerItemEdit&amp;tracker_item_id=9919</w:t>
        </w:r>
        <w:r>
          <w:fldChar w:fldCharType="end"/>
        </w:r>
        <w:r w:rsidRPr="00273141">
          <w:t>).</w:t>
        </w:r>
      </w:moveTo>
      <w:ins w:id="192" w:author="Gregorio Canal" w:date="2019-03-08T11:37:00Z">
        <w:r w:rsidRPr="00C15434">
          <w:rPr>
            <w:b/>
            <w:bCs/>
          </w:rPr>
          <w:t xml:space="preserve"> </w:t>
        </w:r>
        <w:r w:rsidRPr="00273141">
          <w:rPr>
            <w:b/>
            <w:bCs/>
          </w:rPr>
          <w:t xml:space="preserve">Decision: </w:t>
        </w:r>
        <w:r>
          <w:t>This issue was resolved with STU3 rele</w:t>
        </w:r>
      </w:ins>
      <w:ins w:id="193" w:author="Gregorio Canal" w:date="2019-03-08T11:38:00Z">
        <w:r>
          <w:t>as</w:t>
        </w:r>
      </w:ins>
      <w:ins w:id="194" w:author="Gregorio Canal" w:date="2019-03-08T11:39:00Z">
        <w:r w:rsidR="002E0D81">
          <w:t>e</w:t>
        </w:r>
      </w:ins>
      <w:ins w:id="195" w:author="Gregorio Canal" w:date="2019-03-08T11:37:00Z">
        <w:r w:rsidRPr="00273141">
          <w:t>.</w:t>
        </w:r>
      </w:ins>
    </w:p>
    <w:moveToRangeEnd w:id="190"/>
    <w:p w14:paraId="7C54D1D5" w14:textId="20A8BC9E" w:rsidR="002E0D81" w:rsidRDefault="00C61521" w:rsidP="002E0D81">
      <w:pPr>
        <w:pStyle w:val="ListNumber2"/>
        <w:numPr>
          <w:ilvl w:val="0"/>
          <w:numId w:val="34"/>
        </w:numPr>
        <w:rPr>
          <w:ins w:id="196" w:author="Gregorio Canal" w:date="2019-03-19T17:22:00Z"/>
        </w:rPr>
      </w:pPr>
      <w:del w:id="197" w:author="Gregorio Canal" w:date="2019-03-08T11:37:00Z">
        <w:r w:rsidRPr="00273141" w:rsidDel="00C15434">
          <w:delText xml:space="preserve"> </w:delText>
        </w:r>
      </w:del>
      <w:moveToRangeStart w:id="198" w:author="Gregorio Canal" w:date="2019-03-08T11:43:00Z" w:name="move2937825"/>
      <w:moveTo w:id="199" w:author="Gregorio Canal" w:date="2019-03-08T11:43:00Z">
        <w:r w:rsidR="002E0D81" w:rsidRPr="00273141">
          <w:t xml:space="preserve">Tech </w:t>
        </w:r>
        <w:proofErr w:type="spellStart"/>
        <w:r w:rsidR="002E0D81" w:rsidRPr="00273141">
          <w:t>cmte</w:t>
        </w:r>
        <w:proofErr w:type="spellEnd"/>
        <w:r w:rsidR="002E0D81" w:rsidRPr="00273141">
          <w:t xml:space="preserve"> has documented the query to </w:t>
        </w:r>
        <w:proofErr w:type="spellStart"/>
        <w:proofErr w:type="gramStart"/>
        <w:r w:rsidR="002E0D81" w:rsidRPr="00273141">
          <w:t>patient.identifier</w:t>
        </w:r>
        <w:proofErr w:type="spellEnd"/>
        <w:proofErr w:type="gramEnd"/>
        <w:r w:rsidR="002E0D81" w:rsidRPr="00273141">
          <w:t xml:space="preserve">, starting from a search parameter of type “reference”. Does this reflect the FHIR requirements in the correct way? </w:t>
        </w:r>
      </w:moveTo>
      <w:ins w:id="200" w:author="Gregorio Canal" w:date="2019-03-08T11:43:00Z">
        <w:r w:rsidR="002E0D81" w:rsidRPr="00273141">
          <w:rPr>
            <w:b/>
            <w:bCs/>
          </w:rPr>
          <w:t xml:space="preserve">Decision: </w:t>
        </w:r>
        <w:r w:rsidR="002E0D81">
          <w:t>Starting from STU3 release</w:t>
        </w:r>
      </w:ins>
      <w:ins w:id="201" w:author="Gregorio Canal" w:date="2019-03-08T11:44:00Z">
        <w:r w:rsidR="002E0D81">
          <w:t xml:space="preserve"> it’s well understood how to use search parameters of type </w:t>
        </w:r>
        <w:r w:rsidR="002E0D81" w:rsidRPr="0060337B">
          <w:rPr>
            <w:rFonts w:ascii="Courier New" w:hAnsi="Courier New"/>
          </w:rPr>
          <w:t>refer</w:t>
        </w:r>
      </w:ins>
      <w:ins w:id="202" w:author="Gregorio Canal" w:date="2019-03-08T11:45:00Z">
        <w:r w:rsidR="002E0D81">
          <w:rPr>
            <w:rFonts w:ascii="Courier New" w:hAnsi="Courier New"/>
          </w:rPr>
          <w:t>e</w:t>
        </w:r>
      </w:ins>
      <w:ins w:id="203" w:author="Gregorio Canal" w:date="2019-03-08T11:44:00Z">
        <w:r w:rsidR="002E0D81" w:rsidRPr="0060337B">
          <w:rPr>
            <w:rFonts w:ascii="Courier New" w:hAnsi="Courier New"/>
          </w:rPr>
          <w:t xml:space="preserve">nce </w:t>
        </w:r>
        <w:r w:rsidR="002E0D81">
          <w:t>to navigate through resources</w:t>
        </w:r>
      </w:ins>
      <w:ins w:id="204" w:author="Gregorio Canal" w:date="2019-03-08T11:43:00Z">
        <w:r w:rsidR="002E0D81" w:rsidRPr="00273141">
          <w:t>.</w:t>
        </w:r>
      </w:ins>
    </w:p>
    <w:p w14:paraId="1242F7DE" w14:textId="79271157" w:rsidR="002153EB" w:rsidRDefault="002153EB">
      <w:pPr>
        <w:pStyle w:val="ListNumber2"/>
        <w:numPr>
          <w:ilvl w:val="0"/>
          <w:numId w:val="34"/>
        </w:numPr>
        <w:rPr>
          <w:ins w:id="205" w:author="Gregorio Canal" w:date="2019-04-29T19:38:00Z"/>
        </w:rPr>
      </w:pPr>
      <w:ins w:id="206" w:author="Gregorio Canal" w:date="2019-04-09T10:41:00Z">
        <w:r>
          <w:t xml:space="preserve">CP-ITI-1152 </w:t>
        </w:r>
      </w:ins>
      <w:ins w:id="207" w:author="Gregorio Canal" w:date="2019-04-09T10:42:00Z">
        <w:r>
          <w:t xml:space="preserve">asks for an enhancement of the </w:t>
        </w:r>
        <w:proofErr w:type="spellStart"/>
        <w:proofErr w:type="gramStart"/>
        <w:r>
          <w:t>patient.identifier</w:t>
        </w:r>
        <w:proofErr w:type="spellEnd"/>
        <w:proofErr w:type="gramEnd"/>
        <w:r>
          <w:t xml:space="preserve"> search parameter to search also for audit where the patient is involved </w:t>
        </w:r>
      </w:ins>
      <w:ins w:id="208" w:author="Gregorio Canal" w:date="2019-04-09T10:44:00Z">
        <w:r>
          <w:t xml:space="preserve">in the event </w:t>
        </w:r>
      </w:ins>
      <w:ins w:id="209" w:author="Gregorio Canal" w:date="2019-04-09T10:42:00Z">
        <w:r>
          <w:t xml:space="preserve">as a </w:t>
        </w:r>
      </w:ins>
      <w:ins w:id="210" w:author="Gregorio Canal" w:date="2019-04-09T10:43:00Z">
        <w:r>
          <w:t>participant</w:t>
        </w:r>
      </w:ins>
      <w:ins w:id="211" w:author="Gregorio Canal" w:date="2019-04-09T10:44:00Z">
        <w:r>
          <w:t xml:space="preserve">. </w:t>
        </w:r>
        <w:r w:rsidRPr="0060337B">
          <w:rPr>
            <w:b/>
          </w:rPr>
          <w:t>Decision:</w:t>
        </w:r>
        <w:r>
          <w:rPr>
            <w:b/>
          </w:rPr>
          <w:t xml:space="preserve"> </w:t>
        </w:r>
        <w:r>
          <w:t xml:space="preserve">During the update to move this supplement to FHIR R4 the CP </w:t>
        </w:r>
      </w:ins>
      <w:ins w:id="212" w:author="Gregorio Canal" w:date="2019-04-09T10:45:00Z">
        <w:r>
          <w:t>was included in order to</w:t>
        </w:r>
      </w:ins>
      <w:ins w:id="213" w:author="Gregorio Canal" w:date="2019-04-09T10:46:00Z">
        <w:r>
          <w:t xml:space="preserve"> </w:t>
        </w:r>
      </w:ins>
      <w:ins w:id="214" w:author="Gregorio Canal" w:date="2019-04-09T10:47:00Z">
        <w:r>
          <w:t>have an alignment between</w:t>
        </w:r>
      </w:ins>
      <w:ins w:id="215" w:author="Gregorio Canal" w:date="2019-04-09T10:46:00Z">
        <w:r>
          <w:t xml:space="preserve"> the search parameters</w:t>
        </w:r>
      </w:ins>
      <w:ins w:id="216" w:author="Gregorio Canal" w:date="2019-04-09T10:49:00Z">
        <w:r>
          <w:t>,</w:t>
        </w:r>
      </w:ins>
      <w:ins w:id="217" w:author="Gregorio Canal" w:date="2019-04-09T10:47:00Z">
        <w:r>
          <w:t xml:space="preserve"> defined by FHIR</w:t>
        </w:r>
      </w:ins>
      <w:ins w:id="218" w:author="Gregorio Canal" w:date="2019-04-09T10:48:00Z">
        <w:r>
          <w:t xml:space="preserve"> and the ones defined in this suppl</w:t>
        </w:r>
      </w:ins>
      <w:ins w:id="219" w:author="Gregorio Canal" w:date="2019-04-09T10:49:00Z">
        <w:r>
          <w:t>e</w:t>
        </w:r>
      </w:ins>
      <w:ins w:id="220" w:author="Gregorio Canal" w:date="2019-04-09T10:48:00Z">
        <w:r>
          <w:t>ment</w:t>
        </w:r>
      </w:ins>
      <w:ins w:id="221" w:author="Gregorio Canal" w:date="2019-04-09T10:50:00Z">
        <w:r>
          <w:t>,</w:t>
        </w:r>
      </w:ins>
      <w:ins w:id="222" w:author="Gregorio Canal" w:date="2019-04-09T10:47:00Z">
        <w:r>
          <w:t xml:space="preserve"> that can </w:t>
        </w:r>
      </w:ins>
      <w:ins w:id="223" w:author="Gregorio Canal" w:date="2019-04-09T10:48:00Z">
        <w:r>
          <w:t xml:space="preserve">be </w:t>
        </w:r>
      </w:ins>
      <w:ins w:id="224" w:author="Gregorio Canal" w:date="2019-04-09T10:47:00Z">
        <w:r>
          <w:t>used to search for patient</w:t>
        </w:r>
      </w:ins>
      <w:ins w:id="225" w:author="Gregorio Canal" w:date="2019-04-09T10:48:00Z">
        <w:r>
          <w:t xml:space="preserve"> involved in the event either as a user and either as a participant.</w:t>
        </w:r>
      </w:ins>
    </w:p>
    <w:p w14:paraId="6AD139CD" w14:textId="2AD79A74" w:rsidR="00FC6F4D" w:rsidRPr="002153EB" w:rsidRDefault="00FC6F4D">
      <w:pPr>
        <w:pStyle w:val="ListNumber2"/>
        <w:numPr>
          <w:ilvl w:val="0"/>
          <w:numId w:val="34"/>
        </w:numPr>
        <w:rPr>
          <w:ins w:id="226" w:author="Gregorio Canal" w:date="2019-03-08T11:43:00Z"/>
        </w:rPr>
        <w:pPrChange w:id="227" w:author="Gregorio Canal" w:date="2019-04-09T10:41:00Z">
          <w:pPr>
            <w:pStyle w:val="ListNumber2"/>
            <w:numPr>
              <w:numId w:val="0"/>
            </w:numPr>
            <w:tabs>
              <w:tab w:val="clear" w:pos="720"/>
            </w:tabs>
            <w:ind w:left="0" w:firstLine="0"/>
          </w:pPr>
        </w:pPrChange>
      </w:pPr>
      <w:ins w:id="228" w:author="Gregorio Canal" w:date="2019-04-29T19:39:00Z">
        <w:r>
          <w:t>This Suppl</w:t>
        </w:r>
      </w:ins>
      <w:ins w:id="229" w:author="Gregorio Canal" w:date="2019-04-29T19:40:00Z">
        <w:r>
          <w:t>e</w:t>
        </w:r>
      </w:ins>
      <w:ins w:id="230" w:author="Gregorio Canal" w:date="2019-04-29T19:39:00Z">
        <w:r>
          <w:t xml:space="preserve">ment provides two different tables in order to provide distinct mapping for the feed </w:t>
        </w:r>
      </w:ins>
      <w:ins w:id="231" w:author="Gregorio Canal" w:date="2019-04-29T19:40:00Z">
        <w:r>
          <w:t xml:space="preserve">(see Table </w:t>
        </w:r>
      </w:ins>
      <w:ins w:id="232" w:author="Gregorio Canal" w:date="2019-04-29T19:41:00Z">
        <w:r w:rsidRPr="00273141">
          <w:t>3.</w:t>
        </w:r>
      </w:ins>
      <w:ins w:id="233" w:author="Gregorio Canal" w:date="2019-04-30T23:05:00Z">
        <w:r w:rsidR="00AB4D68">
          <w:t>20</w:t>
        </w:r>
      </w:ins>
      <w:ins w:id="234" w:author="Gregorio Canal" w:date="2019-04-29T19:41:00Z">
        <w:r w:rsidRPr="00273141">
          <w:t>.4.2.2.1</w:t>
        </w:r>
        <w:r>
          <w:t xml:space="preserve">) </w:t>
        </w:r>
      </w:ins>
      <w:ins w:id="235" w:author="Gregorio Canal" w:date="2019-04-29T19:39:00Z">
        <w:r>
          <w:t>and for the query</w:t>
        </w:r>
      </w:ins>
      <w:ins w:id="236" w:author="Gregorio Canal" w:date="2019-04-29T19:41:00Z">
        <w:r>
          <w:t xml:space="preserve"> (see </w:t>
        </w:r>
        <w:proofErr w:type="gramStart"/>
        <w:r w:rsidRPr="00273141">
          <w:t>3.</w:t>
        </w:r>
        <w:r>
          <w:t>81</w:t>
        </w:r>
        <w:r w:rsidRPr="00273141">
          <w:t xml:space="preserve">.4.2.2.1 </w:t>
        </w:r>
        <w:r>
          <w:t>)</w:t>
        </w:r>
      </w:ins>
      <w:proofErr w:type="gramEnd"/>
      <w:ins w:id="237" w:author="Gregorio Canal" w:date="2019-04-29T19:39:00Z">
        <w:r>
          <w:t xml:space="preserve"> trans</w:t>
        </w:r>
      </w:ins>
      <w:ins w:id="238" w:author="Gregorio Canal" w:date="2019-04-29T19:40:00Z">
        <w:r>
          <w:t>action</w:t>
        </w:r>
      </w:ins>
      <w:ins w:id="239" w:author="Gregorio Canal" w:date="2019-04-29T19:41:00Z">
        <w:r>
          <w:t>s</w:t>
        </w:r>
      </w:ins>
      <w:ins w:id="240" w:author="Gregorio Canal" w:date="2019-04-29T19:40:00Z">
        <w:r>
          <w:t>. Mapping for the query is intended to be normative</w:t>
        </w:r>
      </w:ins>
      <w:ins w:id="241" w:author="Gregorio Canal" w:date="2019-04-29T19:42:00Z">
        <w:r>
          <w:t xml:space="preserve">. On the other side the mapping for the feed is </w:t>
        </w:r>
      </w:ins>
      <w:ins w:id="242" w:author="Gregorio Canal" w:date="2019-04-29T19:43:00Z">
        <w:r>
          <w:t>provided</w:t>
        </w:r>
      </w:ins>
      <w:ins w:id="243" w:author="Gregorio Canal" w:date="2019-04-29T19:42:00Z">
        <w:r>
          <w:t xml:space="preserve"> </w:t>
        </w:r>
      </w:ins>
      <w:ins w:id="244" w:author="Gregorio Canal" w:date="2019-04-29T19:43:00Z">
        <w:r>
          <w:t xml:space="preserve">for implementers that needs guidelines on how to map Audit Message info listed in TF into an </w:t>
        </w:r>
        <w:proofErr w:type="spellStart"/>
        <w:r>
          <w:t>AuditEvent</w:t>
        </w:r>
        <w:proofErr w:type="spellEnd"/>
        <w:r>
          <w:t xml:space="preserve"> Resource</w:t>
        </w:r>
      </w:ins>
      <w:ins w:id="245" w:author="Gregorio Canal" w:date="2019-04-29T19:44:00Z">
        <w:r w:rsidR="00A72258">
          <w:t xml:space="preserve"> and should not be considered normative</w:t>
        </w:r>
      </w:ins>
      <w:ins w:id="246" w:author="Gregorio Canal" w:date="2019-04-29T19:43:00Z">
        <w:r>
          <w:t>.</w:t>
        </w:r>
      </w:ins>
    </w:p>
    <w:p w14:paraId="47A0BA44" w14:textId="77777777" w:rsidR="002E0D81" w:rsidRPr="002153EB" w:rsidDel="002E0D81" w:rsidRDefault="002E0D81" w:rsidP="0060337B">
      <w:pPr>
        <w:pStyle w:val="ListNumber2"/>
        <w:numPr>
          <w:ilvl w:val="0"/>
          <w:numId w:val="0"/>
        </w:numPr>
        <w:rPr>
          <w:del w:id="247" w:author="Gregorio Canal" w:date="2019-03-08T11:43:00Z"/>
          <w:moveTo w:id="248" w:author="Gregorio Canal" w:date="2019-03-08T11:43:00Z"/>
        </w:rPr>
      </w:pPr>
    </w:p>
    <w:moveToRangeEnd w:id="198"/>
    <w:p w14:paraId="4DB6A0CA" w14:textId="7A43CD3E" w:rsidR="00C61521" w:rsidRPr="002153EB" w:rsidRDefault="00C61521" w:rsidP="0060337B">
      <w:pPr>
        <w:pStyle w:val="ListNumber2"/>
        <w:numPr>
          <w:ilvl w:val="0"/>
          <w:numId w:val="0"/>
        </w:numPr>
      </w:pPr>
    </w:p>
    <w:p w14:paraId="72434B0F" w14:textId="77777777" w:rsidR="00C61521" w:rsidRPr="00273141" w:rsidRDefault="00C61521" w:rsidP="00BB76BC">
      <w:pPr>
        <w:pStyle w:val="Heading1"/>
        <w:tabs>
          <w:tab w:val="clear" w:pos="432"/>
          <w:tab w:val="clear" w:pos="1440"/>
        </w:tabs>
        <w:ind w:left="0" w:firstLine="0"/>
        <w:rPr>
          <w:noProof w:val="0"/>
        </w:rPr>
      </w:pPr>
      <w:bookmarkStart w:id="249" w:name="_Toc488241128"/>
      <w:r w:rsidRPr="00273141">
        <w:rPr>
          <w:noProof w:val="0"/>
        </w:rPr>
        <w:lastRenderedPageBreak/>
        <w:t>General Introduction</w:t>
      </w:r>
      <w:bookmarkEnd w:id="249"/>
    </w:p>
    <w:p w14:paraId="1AA36AF3" w14:textId="7AFF5BD6" w:rsidR="00C61521" w:rsidRPr="00273141" w:rsidRDefault="00C61521" w:rsidP="007A7438">
      <w:pPr>
        <w:pStyle w:val="Heading1"/>
        <w:pageBreakBefore w:val="0"/>
      </w:pPr>
      <w:bookmarkStart w:id="250" w:name="_Toc488241129"/>
      <w:r w:rsidRPr="00273141">
        <w:t xml:space="preserve">Appendix A </w:t>
      </w:r>
      <w:r w:rsidR="003026C2">
        <w:t>–</w:t>
      </w:r>
      <w:r w:rsidRPr="00273141">
        <w:t xml:space="preserve"> Actor Summary Definitions</w:t>
      </w:r>
      <w:bookmarkEnd w:id="250"/>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45A52DEF" w:rsidR="00C61521" w:rsidRPr="00273141" w:rsidRDefault="00093A6A" w:rsidP="00D41730">
            <w:pPr>
              <w:pStyle w:val="TableEntry"/>
              <w:rPr>
                <w:szCs w:val="24"/>
              </w:rPr>
            </w:pPr>
            <w:r w:rsidRPr="00273141">
              <w:rPr>
                <w:szCs w:val="24"/>
              </w:rPr>
              <w:t>Quer</w:t>
            </w:r>
            <w:ins w:id="251" w:author="John Moehrke [2]" w:date="2019-07-23T03:47:00Z">
              <w:r w:rsidR="004A6C5B">
                <w:rPr>
                  <w:szCs w:val="24"/>
                </w:rPr>
                <w:t>ies</w:t>
              </w:r>
            </w:ins>
            <w:del w:id="252" w:author="John Moehrke [2]" w:date="2019-07-23T03:47:00Z">
              <w:r w:rsidRPr="00273141" w:rsidDel="004A6C5B">
                <w:rPr>
                  <w:szCs w:val="24"/>
                </w:rPr>
                <w:delText>y</w:delText>
              </w:r>
            </w:del>
            <w:r w:rsidRPr="00273141">
              <w:rPr>
                <w:szCs w:val="24"/>
              </w:rPr>
              <w:t xml:space="preserve"> </w:t>
            </w:r>
            <w:r w:rsidR="00C61521" w:rsidRPr="00273141">
              <w:rPr>
                <w:szCs w:val="24"/>
              </w:rPr>
              <w:t xml:space="preserve">for </w:t>
            </w:r>
            <w:del w:id="253" w:author="John Moehrke [2]" w:date="2019-07-23T03:46:00Z">
              <w:r w:rsidR="00C61521" w:rsidRPr="00273141" w:rsidDel="004A6C5B">
                <w:rPr>
                  <w:szCs w:val="24"/>
                </w:rPr>
                <w:delText xml:space="preserve">syslog and ATNA </w:delText>
              </w:r>
            </w:del>
            <w:del w:id="254" w:author="John Moehrke [2]" w:date="2019-07-23T03:47:00Z">
              <w:r w:rsidR="00C61521" w:rsidRPr="00273141" w:rsidDel="004A6C5B">
                <w:rPr>
                  <w:szCs w:val="24"/>
                </w:rPr>
                <w:delText xml:space="preserve">audit </w:delText>
              </w:r>
              <w:r w:rsidR="004D32FF" w:rsidRPr="00273141" w:rsidDel="004A6C5B">
                <w:rPr>
                  <w:szCs w:val="24"/>
                </w:rPr>
                <w:delText xml:space="preserve">records </w:delText>
              </w:r>
              <w:r w:rsidR="00C61521" w:rsidRPr="00273141" w:rsidDel="004A6C5B">
                <w:rPr>
                  <w:szCs w:val="24"/>
                </w:rPr>
                <w:delText xml:space="preserve">using Syslog metadata and ATNA </w:delText>
              </w:r>
            </w:del>
            <w:r w:rsidR="00C61521" w:rsidRPr="00273141">
              <w:rPr>
                <w:szCs w:val="24"/>
              </w:rPr>
              <w:t xml:space="preserve">audit </w:t>
            </w:r>
            <w:r w:rsidR="004D32FF" w:rsidRPr="00273141">
              <w:rPr>
                <w:szCs w:val="24"/>
              </w:rPr>
              <w:t xml:space="preserve">record </w:t>
            </w:r>
            <w:r w:rsidR="00C61521" w:rsidRPr="00273141">
              <w:rPr>
                <w:szCs w:val="24"/>
              </w:rPr>
              <w:t xml:space="preserve">content. </w:t>
            </w:r>
            <w:del w:id="255" w:author="John Moehrke [2]" w:date="2019-07-23T03:47:00Z">
              <w:r w:rsidR="00C61521" w:rsidRPr="00273141" w:rsidDel="004A6C5B">
                <w:rPr>
                  <w:szCs w:val="24"/>
                </w:rPr>
                <w:delText>Subsequent processing</w:delText>
              </w:r>
              <w:r w:rsidRPr="00273141" w:rsidDel="004A6C5B">
                <w:rPr>
                  <w:szCs w:val="24"/>
                </w:rPr>
                <w:delText xml:space="preserve"> of the query result</w:delText>
              </w:r>
              <w:r w:rsidR="00C61521" w:rsidRPr="00273141" w:rsidDel="004A6C5B">
                <w:rPr>
                  <w:szCs w:val="24"/>
                </w:rPr>
                <w:delText xml:space="preserve"> is not defined.</w:delText>
              </w:r>
            </w:del>
          </w:p>
        </w:tc>
      </w:tr>
    </w:tbl>
    <w:p w14:paraId="523045E8" w14:textId="31731E66" w:rsidR="00C61521" w:rsidRPr="00273141" w:rsidRDefault="00C61521" w:rsidP="007A7438">
      <w:pPr>
        <w:pStyle w:val="Heading1"/>
        <w:pageBreakBefore w:val="0"/>
      </w:pPr>
      <w:bookmarkStart w:id="256" w:name="_Toc488241130"/>
      <w:r w:rsidRPr="00273141">
        <w:t xml:space="preserve">Appendix B </w:t>
      </w:r>
      <w:r w:rsidR="003026C2">
        <w:t>–</w:t>
      </w:r>
      <w:r w:rsidRPr="00273141">
        <w:t xml:space="preserve"> Transaction Summary Definitions</w:t>
      </w:r>
      <w:bookmarkEnd w:id="256"/>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257" w:name="_Toc488241131"/>
      <w:r w:rsidRPr="00273141">
        <w:rPr>
          <w:noProof w:val="0"/>
        </w:rPr>
        <w:t>Glossary</w:t>
      </w:r>
      <w:bookmarkEnd w:id="257"/>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258" w:name="_Toc488241132"/>
      <w:r w:rsidRPr="00273141">
        <w:lastRenderedPageBreak/>
        <w:t>Volume 1 – Profiles</w:t>
      </w:r>
      <w:bookmarkEnd w:id="258"/>
    </w:p>
    <w:p w14:paraId="188E050A" w14:textId="77777777" w:rsidR="00C61521" w:rsidRPr="00273141" w:rsidRDefault="00C61521" w:rsidP="00360913">
      <w:pPr>
        <w:pStyle w:val="BodyText"/>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Heading1"/>
        <w:ind w:left="0" w:firstLine="0"/>
        <w:rPr>
          <w:bCs/>
          <w:noProof w:val="0"/>
        </w:rPr>
      </w:pPr>
      <w:bookmarkStart w:id="259" w:name="_Toc488241133"/>
      <w:bookmarkStart w:id="260" w:name="_Toc210747731"/>
      <w:bookmarkStart w:id="261" w:name="_Toc214425621"/>
      <w:bookmarkStart w:id="262" w:name="_Toc399153327"/>
      <w:r w:rsidRPr="00273141">
        <w:rPr>
          <w:bCs/>
          <w:noProof w:val="0"/>
        </w:rPr>
        <w:lastRenderedPageBreak/>
        <w:t xml:space="preserve">9 </w:t>
      </w:r>
      <w:bookmarkStart w:id="263" w:name="_Toc430278711"/>
      <w:r w:rsidRPr="00273141">
        <w:rPr>
          <w:bCs/>
          <w:noProof w:val="0"/>
        </w:rPr>
        <w:t>Audit Trail and Node Authentication (ATNA)</w:t>
      </w:r>
      <w:bookmarkEnd w:id="259"/>
      <w:bookmarkEnd w:id="263"/>
    </w:p>
    <w:bookmarkEnd w:id="260"/>
    <w:bookmarkEnd w:id="261"/>
    <w:bookmarkEnd w:id="262"/>
    <w:p w14:paraId="6A04FABA" w14:textId="43D9E9C0" w:rsidR="00680618" w:rsidRPr="00273141" w:rsidRDefault="00680618" w:rsidP="007A7438">
      <w:pPr>
        <w:pStyle w:val="BodyText"/>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BodyText"/>
      </w:pPr>
      <w:r w:rsidRPr="00273141">
        <w:t xml:space="preserve">Many other IHE profiles require or recommend grouping with ATNA actors as part of their security considerations. </w:t>
      </w:r>
    </w:p>
    <w:p w14:paraId="595C5B72" w14:textId="5A0536F6" w:rsidR="00C61521" w:rsidRDefault="00C61521" w:rsidP="00232745">
      <w:pPr>
        <w:pStyle w:val="BodyText"/>
        <w:rPr>
          <w:ins w:id="264" w:author="Gregorio Canal" w:date="2019-05-02T14:45:00Z"/>
          <w:b/>
          <w:u w:val="single"/>
        </w:rPr>
      </w:pPr>
      <w:r w:rsidRPr="00273141">
        <w:rPr>
          <w:b/>
          <w:u w:val="single"/>
        </w:rPr>
        <w:t xml:space="preserve">The ATNA Profile </w:t>
      </w:r>
      <w:del w:id="265" w:author="Gregorio Canal" w:date="2019-05-02T14:44:00Z">
        <w:r w:rsidRPr="00273141" w:rsidDel="00B170E8">
          <w:rPr>
            <w:b/>
            <w:u w:val="single"/>
          </w:rPr>
          <w:delText xml:space="preserve">also </w:delText>
        </w:r>
      </w:del>
      <w:r w:rsidRPr="00273141">
        <w:rPr>
          <w:b/>
          <w:u w:val="single"/>
        </w:rPr>
        <w:t xml:space="preserve">defines optional capabilities to </w:t>
      </w:r>
      <w:ins w:id="266" w:author="Gregorio Canal" w:date="2019-04-09T11:58:00Z">
        <w:r w:rsidR="00E87999">
          <w:rPr>
            <w:b/>
            <w:u w:val="single"/>
          </w:rPr>
          <w:t xml:space="preserve">send </w:t>
        </w:r>
      </w:ins>
      <w:ins w:id="267" w:author="Gregorio Canal" w:date="2019-04-30T20:47:00Z">
        <w:r w:rsidR="0009218E">
          <w:rPr>
            <w:b/>
            <w:u w:val="single"/>
          </w:rPr>
          <w:t xml:space="preserve">to </w:t>
        </w:r>
      </w:ins>
      <w:ins w:id="268" w:author="Gregorio Canal" w:date="2019-04-09T11:58:00Z">
        <w:r w:rsidR="00E87999">
          <w:rPr>
            <w:b/>
            <w:u w:val="single"/>
          </w:rPr>
          <w:t xml:space="preserve">and </w:t>
        </w:r>
      </w:ins>
      <w:r w:rsidRPr="00273141">
        <w:rPr>
          <w:b/>
          <w:u w:val="single"/>
        </w:rPr>
        <w:t>retrieve messages stored in an Audit Record Repository (ARR) using the</w:t>
      </w:r>
      <w:r w:rsidR="000F5AEC" w:rsidRPr="00273141">
        <w:rPr>
          <w:b/>
          <w:u w:val="single"/>
        </w:rPr>
        <w:t xml:space="preserve"> </w:t>
      </w:r>
      <w:r w:rsidRPr="00273141">
        <w:rPr>
          <w:b/>
          <w:u w:val="single"/>
        </w:rPr>
        <w:t>Audit Consumer</w:t>
      </w:r>
      <w:ins w:id="269" w:author="Gregorio Canal" w:date="2019-04-09T11:59:00Z">
        <w:r w:rsidR="00E87999">
          <w:rPr>
            <w:b/>
            <w:u w:val="single"/>
          </w:rPr>
          <w:t xml:space="preserve">, </w:t>
        </w:r>
      </w:ins>
      <w:ins w:id="270" w:author="Gregorio Canal" w:date="2019-04-29T18:11:00Z">
        <w:r w:rsidR="00975925">
          <w:rPr>
            <w:b/>
            <w:u w:val="single"/>
          </w:rPr>
          <w:t>Secure Application</w:t>
        </w:r>
      </w:ins>
      <w:ins w:id="271" w:author="Gregorio Canal" w:date="2019-04-30T20:46:00Z">
        <w:r w:rsidR="0009218E">
          <w:rPr>
            <w:b/>
            <w:u w:val="single"/>
          </w:rPr>
          <w:t>, Secure Node</w:t>
        </w:r>
      </w:ins>
      <w:ins w:id="272" w:author="Gregorio Canal" w:date="2019-04-30T20:47:00Z">
        <w:r w:rsidR="0009218E">
          <w:rPr>
            <w:b/>
            <w:u w:val="single"/>
          </w:rPr>
          <w:t xml:space="preserve">, </w:t>
        </w:r>
      </w:ins>
      <w:ins w:id="273" w:author="Gregorio Canal" w:date="2019-04-30T20:48:00Z">
        <w:r w:rsidR="0009218E">
          <w:rPr>
            <w:b/>
            <w:u w:val="single"/>
          </w:rPr>
          <w:t>Audit Record Forwarder</w:t>
        </w:r>
      </w:ins>
      <w:r w:rsidRPr="00273141">
        <w:rPr>
          <w:b/>
          <w:u w:val="single"/>
        </w:rPr>
        <w:t>:</w:t>
      </w:r>
    </w:p>
    <w:p w14:paraId="6DAC6AE9" w14:textId="77777777" w:rsidR="00B170E8" w:rsidRPr="00273141" w:rsidRDefault="00B170E8" w:rsidP="00232745">
      <w:pPr>
        <w:pStyle w:val="BodyText"/>
        <w:rPr>
          <w:b/>
          <w:u w:val="single"/>
        </w:rPr>
      </w:pPr>
    </w:p>
    <w:p w14:paraId="35A45C95" w14:textId="1C7F6C5E" w:rsidR="00B170E8" w:rsidRDefault="00B170E8" w:rsidP="00204712">
      <w:pPr>
        <w:pStyle w:val="ListNumber2"/>
        <w:numPr>
          <w:ilvl w:val="0"/>
          <w:numId w:val="56"/>
        </w:numPr>
        <w:rPr>
          <w:ins w:id="274" w:author="Gregorio Canal" w:date="2019-05-02T14:45:00Z"/>
          <w:b/>
          <w:u w:val="single"/>
        </w:rPr>
      </w:pPr>
      <w:ins w:id="275" w:author="Gregorio Canal" w:date="2019-05-02T14:45:00Z">
        <w:r w:rsidRPr="009557C6">
          <w:rPr>
            <w:b/>
            <w:u w:val="single"/>
          </w:rPr>
          <w:t>The record Audit Event [ITI-20] transaction enables a Secure Nod</w:t>
        </w:r>
        <w:r w:rsidRPr="00591756">
          <w:rPr>
            <w:b/>
            <w:u w:val="single"/>
          </w:rPr>
          <w:t>e, Se</w:t>
        </w:r>
        <w:r w:rsidRPr="00A93FE2">
          <w:rPr>
            <w:b/>
            <w:u w:val="single"/>
          </w:rPr>
          <w:t>c</w:t>
        </w:r>
        <w:r w:rsidRPr="00B351E5">
          <w:rPr>
            <w:b/>
            <w:u w:val="single"/>
          </w:rPr>
          <w:t xml:space="preserve">ure </w:t>
        </w:r>
        <w:r w:rsidRPr="005755DE">
          <w:rPr>
            <w:b/>
            <w:u w:val="single"/>
          </w:rPr>
          <w:t>A</w:t>
        </w:r>
        <w:r w:rsidRPr="009557C6">
          <w:rPr>
            <w:b/>
            <w:u w:val="single"/>
          </w:rPr>
          <w:t xml:space="preserve">pplication or an Audit Record Forwarder to send a single or a group of Audit Records to an Audit Record Repository. This transaction </w:t>
        </w:r>
      </w:ins>
      <w:ins w:id="276" w:author="Gregorio Canal" w:date="2019-05-02T14:50:00Z">
        <w:r w:rsidR="00BA61E4">
          <w:rPr>
            <w:b/>
            <w:u w:val="single"/>
          </w:rPr>
          <w:t xml:space="preserve">supports </w:t>
        </w:r>
      </w:ins>
      <w:ins w:id="277" w:author="Gregorio Canal" w:date="2019-05-02T14:45:00Z">
        <w:r w:rsidRPr="009557C6">
          <w:rPr>
            <w:b/>
            <w:u w:val="single"/>
          </w:rPr>
          <w:t>encodings</w:t>
        </w:r>
      </w:ins>
      <w:ins w:id="278" w:author="Gregorio Canal" w:date="2019-05-02T14:50:00Z">
        <w:r w:rsidR="00BA61E4">
          <w:rPr>
            <w:b/>
            <w:u w:val="single"/>
          </w:rPr>
          <w:t>:</w:t>
        </w:r>
      </w:ins>
      <w:ins w:id="279" w:author="John Moehrke [2]" w:date="2019-07-23T03:49:00Z">
        <w:r w:rsidR="004A6C5B">
          <w:rPr>
            <w:b/>
            <w:u w:val="single"/>
          </w:rPr>
          <w:t xml:space="preserve"> </w:t>
        </w:r>
      </w:ins>
      <w:ins w:id="280" w:author="Gregorio Canal" w:date="2019-05-02T14:51:00Z">
        <w:r w:rsidR="00BA61E4">
          <w:rPr>
            <w:b/>
            <w:u w:val="single"/>
          </w:rPr>
          <w:t>syslo</w:t>
        </w:r>
      </w:ins>
      <w:ins w:id="281" w:author="John Moehrke [2]" w:date="2019-07-23T03:49:00Z">
        <w:r w:rsidR="004A6C5B">
          <w:rPr>
            <w:b/>
            <w:u w:val="single"/>
          </w:rPr>
          <w:t>g</w:t>
        </w:r>
      </w:ins>
      <w:ins w:id="282" w:author="Gregorio Canal" w:date="2019-05-02T14:51:00Z">
        <w:r w:rsidR="00BA61E4">
          <w:rPr>
            <w:b/>
            <w:u w:val="single"/>
          </w:rPr>
          <w:t xml:space="preserve"> p</w:t>
        </w:r>
      </w:ins>
      <w:ins w:id="283" w:author="John Moehrke [2]" w:date="2019-07-23T03:49:00Z">
        <w:r w:rsidR="004A6C5B">
          <w:rPr>
            <w:b/>
            <w:u w:val="single"/>
          </w:rPr>
          <w:t>r</w:t>
        </w:r>
      </w:ins>
      <w:ins w:id="284" w:author="Gregorio Canal" w:date="2019-05-02T14:45:00Z">
        <w:r w:rsidRPr="009557C6">
          <w:rPr>
            <w:b/>
            <w:u w:val="single"/>
          </w:rPr>
          <w:t>otocol over TLS, syslog protocol over UDP</w:t>
        </w:r>
      </w:ins>
      <w:ins w:id="285" w:author="Gregorio Canal" w:date="2019-05-02T14:51:00Z">
        <w:r w:rsidR="00BA61E4">
          <w:rPr>
            <w:b/>
            <w:u w:val="single"/>
          </w:rPr>
          <w:t>,</w:t>
        </w:r>
      </w:ins>
      <w:ins w:id="286" w:author="Gregorio Canal" w:date="2019-05-02T14:45:00Z">
        <w:r w:rsidRPr="009557C6">
          <w:rPr>
            <w:b/>
            <w:u w:val="single"/>
          </w:rPr>
          <w:t xml:space="preserve"> or an HTTP POST of FHIR </w:t>
        </w:r>
        <w:proofErr w:type="spellStart"/>
        <w:r w:rsidRPr="009557C6">
          <w:rPr>
            <w:b/>
            <w:u w:val="single"/>
          </w:rPr>
          <w:t>AuditEvent</w:t>
        </w:r>
        <w:proofErr w:type="spellEnd"/>
        <w:r w:rsidRPr="009557C6">
          <w:rPr>
            <w:b/>
            <w:u w:val="single"/>
          </w:rPr>
          <w:t xml:space="preserve"> </w:t>
        </w:r>
      </w:ins>
      <w:ins w:id="287" w:author="Gregorio Canal" w:date="2019-05-02T14:51:00Z">
        <w:r w:rsidR="00BA61E4">
          <w:rPr>
            <w:b/>
            <w:u w:val="single"/>
          </w:rPr>
          <w:t>R</w:t>
        </w:r>
      </w:ins>
      <w:ins w:id="288" w:author="Gregorio Canal" w:date="2019-05-02T14:45:00Z">
        <w:r w:rsidRPr="009557C6">
          <w:rPr>
            <w:b/>
            <w:u w:val="single"/>
          </w:rPr>
          <w:t xml:space="preserve">esources. </w:t>
        </w:r>
      </w:ins>
    </w:p>
    <w:p w14:paraId="472D1C13" w14:textId="110480BD" w:rsidR="00C61521" w:rsidRPr="00273141" w:rsidRDefault="00BD43FC" w:rsidP="00204712">
      <w:pPr>
        <w:pStyle w:val="ListNumber2"/>
        <w:numPr>
          <w:ilvl w:val="0"/>
          <w:numId w:val="56"/>
        </w:numPr>
        <w:rPr>
          <w:b/>
          <w:u w:val="single"/>
        </w:rPr>
      </w:pPr>
      <w:r w:rsidRPr="00273141">
        <w:rPr>
          <w:b/>
          <w:u w:val="single"/>
        </w:rPr>
        <w:t xml:space="preserve">The </w:t>
      </w:r>
      <w:r w:rsidR="00C61521" w:rsidRPr="00273141">
        <w:rPr>
          <w:b/>
          <w:u w:val="single"/>
        </w:rPr>
        <w:t xml:space="preserve">Retrieve ATNA Audit Event </w:t>
      </w:r>
      <w:r w:rsidR="00D45435" w:rsidRPr="00273141">
        <w:rPr>
          <w:b/>
          <w:u w:val="single"/>
        </w:rPr>
        <w:t>[ITI-81]</w:t>
      </w:r>
      <w:r w:rsidR="00C61521" w:rsidRPr="00273141">
        <w:rPr>
          <w:b/>
          <w:u w:val="single"/>
        </w:rPr>
        <w:t xml:space="preserve"> transaction enables an Audit Consumer to retrieve ATNA </w:t>
      </w:r>
      <w:ins w:id="289" w:author="Gregorio Canal" w:date="2019-05-02T14:46:00Z">
        <w:r w:rsidR="00BA61E4">
          <w:rPr>
            <w:b/>
            <w:u w:val="single"/>
          </w:rPr>
          <w:t>a</w:t>
        </w:r>
      </w:ins>
      <w:del w:id="290" w:author="Gregorio Canal" w:date="2019-05-02T14:46:00Z">
        <w:r w:rsidR="00C61521" w:rsidRPr="00273141" w:rsidDel="00BA61E4">
          <w:rPr>
            <w:b/>
            <w:u w:val="single"/>
          </w:rPr>
          <w:delText>A</w:delText>
        </w:r>
      </w:del>
      <w:r w:rsidR="00C61521" w:rsidRPr="00273141">
        <w:rPr>
          <w:b/>
          <w:u w:val="single"/>
        </w:rPr>
        <w:t>udit</w:t>
      </w:r>
      <w:ins w:id="291" w:author="Gregorio Canal" w:date="2019-05-02T14:46:00Z">
        <w:r w:rsidR="00BA61E4">
          <w:rPr>
            <w:b/>
            <w:u w:val="single"/>
          </w:rPr>
          <w:t xml:space="preserve"> records</w:t>
        </w:r>
      </w:ins>
      <w:r w:rsidR="00C61521" w:rsidRPr="00273141">
        <w:rPr>
          <w:b/>
          <w:u w:val="single"/>
        </w:rPr>
        <w:t xml:space="preserve"> </w:t>
      </w:r>
      <w:del w:id="292" w:author="Gregorio Canal" w:date="2019-05-02T14:46:00Z">
        <w:r w:rsidR="00C61521" w:rsidRPr="00273141" w:rsidDel="00BA61E4">
          <w:rPr>
            <w:b/>
            <w:u w:val="single"/>
          </w:rPr>
          <w:delText xml:space="preserve">Events </w:delText>
        </w:r>
      </w:del>
      <w:r w:rsidR="00C61521" w:rsidRPr="00273141">
        <w:rPr>
          <w:b/>
          <w:u w:val="single"/>
        </w:rPr>
        <w:t>stored within a</w:t>
      </w:r>
      <w:ins w:id="293" w:author="Gregorio Canal" w:date="2019-05-02T14:47:00Z">
        <w:r w:rsidR="00BA61E4">
          <w:rPr>
            <w:b/>
            <w:u w:val="single"/>
          </w:rPr>
          <w:t>n</w:t>
        </w:r>
      </w:ins>
      <w:del w:id="294" w:author="Gregorio Canal" w:date="2019-05-02T14:47:00Z">
        <w:r w:rsidR="00C61521" w:rsidRPr="00273141" w:rsidDel="00BA61E4">
          <w:rPr>
            <w:b/>
            <w:u w:val="single"/>
          </w:rPr>
          <w:delText xml:space="preserve"> target</w:delText>
        </w:r>
      </w:del>
      <w:r w:rsidR="00C61521" w:rsidRPr="00273141">
        <w:rPr>
          <w:b/>
          <w:u w:val="single"/>
        </w:rPr>
        <w:t xml:space="preserve"> Audit Record Repository. This transaction is based on a FHIR RESTful search operation on </w:t>
      </w:r>
      <w:proofErr w:type="spellStart"/>
      <w:r w:rsidR="00C61521" w:rsidRPr="00273141">
        <w:rPr>
          <w:b/>
          <w:u w:val="single"/>
        </w:rPr>
        <w:t>AuditEvent</w:t>
      </w:r>
      <w:proofErr w:type="spellEnd"/>
      <w:r w:rsidR="00C61521" w:rsidRPr="00273141">
        <w:rPr>
          <w:b/>
          <w:u w:val="single"/>
        </w:rPr>
        <w:t xml:space="preserve"> resources. </w:t>
      </w:r>
    </w:p>
    <w:p w14:paraId="36340C04" w14:textId="77777777" w:rsidR="00BA61E4" w:rsidRDefault="00BD43FC" w:rsidP="009557C6">
      <w:pPr>
        <w:pStyle w:val="ListNumber2"/>
        <w:numPr>
          <w:ilvl w:val="0"/>
          <w:numId w:val="56"/>
        </w:numPr>
        <w:rPr>
          <w:ins w:id="295" w:author="Gregorio Canal" w:date="2019-05-02T14:49:00Z"/>
          <w:b/>
          <w:u w:val="single"/>
        </w:rPr>
      </w:pPr>
      <w:r w:rsidRPr="00273141">
        <w:rPr>
          <w:b/>
          <w:u w:val="single"/>
        </w:rPr>
        <w:t xml:space="preserve">The </w:t>
      </w:r>
      <w:r w:rsidR="00C61521" w:rsidRPr="00273141">
        <w:rPr>
          <w:b/>
          <w:u w:val="single"/>
        </w:rPr>
        <w:t xml:space="preserve">Retrieve Syslog Event </w:t>
      </w:r>
      <w:r w:rsidR="00D45435" w:rsidRPr="00273141">
        <w:rPr>
          <w:b/>
          <w:u w:val="single"/>
        </w:rPr>
        <w:t xml:space="preserve">[ITI-82] </w:t>
      </w:r>
      <w:r w:rsidR="00C61521" w:rsidRPr="00273141">
        <w:rPr>
          <w:b/>
          <w:u w:val="single"/>
        </w:rPr>
        <w:t>transaction enables an Audit Consumer to search syslog messages stored in an Audit Record Repository. This transaction is defined as a RESTful operation. The search parameters are based on syslog metadata.</w:t>
      </w:r>
    </w:p>
    <w:p w14:paraId="58D5CB64" w14:textId="4A320E90" w:rsidR="00C61521" w:rsidRPr="00BA61E4" w:rsidRDefault="00C61521" w:rsidP="00BA61E4">
      <w:pPr>
        <w:pStyle w:val="ListNumber2"/>
        <w:numPr>
          <w:ilvl w:val="0"/>
          <w:numId w:val="0"/>
        </w:numPr>
        <w:ind w:left="360"/>
        <w:rPr>
          <w:b/>
          <w:u w:val="single"/>
        </w:rPr>
      </w:pPr>
      <w:r w:rsidRPr="00BA61E4">
        <w:rPr>
          <w:b/>
          <w:u w:val="single"/>
        </w:rPr>
        <w:t xml:space="preserve">Note that </w:t>
      </w:r>
      <w:ins w:id="296" w:author="John Moehrke [2]" w:date="2019-07-23T03:51:00Z">
        <w:r w:rsidR="004A6C5B">
          <w:rPr>
            <w:b/>
            <w:u w:val="single"/>
          </w:rPr>
          <w:t xml:space="preserve">audit events sent to the Audit Record Repository </w:t>
        </w:r>
      </w:ins>
      <w:ins w:id="297" w:author="John Moehrke [2]" w:date="2019-07-23T03:54:00Z">
        <w:r w:rsidR="004A6C5B">
          <w:rPr>
            <w:b/>
            <w:u w:val="single"/>
          </w:rPr>
          <w:t xml:space="preserve">using Syslog protocol </w:t>
        </w:r>
      </w:ins>
      <w:ins w:id="298" w:author="John Moehrke [2]" w:date="2019-07-23T03:51:00Z">
        <w:r w:rsidR="004A6C5B">
          <w:rPr>
            <w:b/>
            <w:u w:val="single"/>
          </w:rPr>
          <w:t xml:space="preserve">may not conform to </w:t>
        </w:r>
      </w:ins>
      <w:r w:rsidRPr="00BA61E4">
        <w:rPr>
          <w:b/>
          <w:u w:val="single"/>
        </w:rPr>
        <w:t>ATNA Audit Events</w:t>
      </w:r>
      <w:del w:id="299" w:author="John Moehrke [2]" w:date="2019-07-23T03:51:00Z">
        <w:r w:rsidRPr="00BA61E4" w:rsidDel="004A6C5B">
          <w:rPr>
            <w:b/>
            <w:u w:val="single"/>
          </w:rPr>
          <w:delText xml:space="preserve"> are </w:delText>
        </w:r>
      </w:del>
      <w:ins w:id="300" w:author="Mauro Zanardini" w:date="2019-05-01T18:18:00Z">
        <w:del w:id="301" w:author="John Moehrke [2]" w:date="2019-07-23T03:51:00Z">
          <w:r w:rsidR="009557C6" w:rsidRPr="00BA61E4" w:rsidDel="004A6C5B">
            <w:rPr>
              <w:b/>
              <w:u w:val="single"/>
            </w:rPr>
            <w:delText xml:space="preserve">could be </w:delText>
          </w:r>
        </w:del>
      </w:ins>
      <w:del w:id="302" w:author="John Moehrke [2]" w:date="2019-07-23T03:51:00Z">
        <w:r w:rsidRPr="00BA61E4" w:rsidDel="004A6C5B">
          <w:rPr>
            <w:b/>
            <w:u w:val="single"/>
          </w:rPr>
          <w:delText>syslog events</w:delText>
        </w:r>
      </w:del>
      <w:r w:rsidRPr="00BA61E4">
        <w:rPr>
          <w:b/>
          <w:u w:val="single"/>
        </w:rPr>
        <w:t xml:space="preserve">, so the Retrieve Syslog Event </w:t>
      </w:r>
      <w:r w:rsidR="00D45435" w:rsidRPr="00BA61E4">
        <w:rPr>
          <w:b/>
          <w:u w:val="single"/>
        </w:rPr>
        <w:t xml:space="preserve">[ITI-82] transaction </w:t>
      </w:r>
      <w:r w:rsidRPr="00BA61E4">
        <w:rPr>
          <w:b/>
          <w:u w:val="single"/>
        </w:rPr>
        <w:t xml:space="preserve">enables retrieval of </w:t>
      </w:r>
      <w:del w:id="303" w:author="John Moehrke [2]" w:date="2019-07-23T03:52:00Z">
        <w:r w:rsidRPr="00BA61E4" w:rsidDel="004A6C5B">
          <w:rPr>
            <w:b/>
            <w:u w:val="single"/>
          </w:rPr>
          <w:delText xml:space="preserve">ATNA </w:delText>
        </w:r>
      </w:del>
      <w:ins w:id="304" w:author="Gregorio Canal" w:date="2019-05-02T14:49:00Z">
        <w:r w:rsidR="00BA61E4" w:rsidRPr="00BA61E4">
          <w:rPr>
            <w:b/>
            <w:u w:val="single"/>
          </w:rPr>
          <w:t xml:space="preserve">audit records </w:t>
        </w:r>
      </w:ins>
      <w:del w:id="305" w:author="Gregorio Canal" w:date="2019-05-02T14:49:00Z">
        <w:r w:rsidRPr="00BA61E4" w:rsidDel="00BA61E4">
          <w:rPr>
            <w:b/>
            <w:u w:val="single"/>
          </w:rPr>
          <w:delText xml:space="preserve">events </w:delText>
        </w:r>
      </w:del>
      <w:r w:rsidRPr="00BA61E4">
        <w:rPr>
          <w:b/>
          <w:u w:val="single"/>
        </w:rPr>
        <w:t xml:space="preserve">based on syslog metadata values. </w:t>
      </w:r>
    </w:p>
    <w:p w14:paraId="1CE8AB93" w14:textId="45CFE97E" w:rsidR="00C61521" w:rsidRDefault="00C61521" w:rsidP="00D3347A">
      <w:pPr>
        <w:pStyle w:val="BodyText"/>
      </w:pPr>
      <w:bookmarkStart w:id="306" w:name="_Toc473170358"/>
      <w:bookmarkStart w:id="307" w:name="_Toc504625755"/>
      <w:bookmarkStart w:id="308" w:name="_Toc530206508"/>
      <w:bookmarkStart w:id="309" w:name="_Toc1388428"/>
      <w:bookmarkStart w:id="310" w:name="_Toc1388582"/>
      <w:bookmarkStart w:id="311" w:name="_Toc1456609"/>
      <w:bookmarkStart w:id="312" w:name="_Toc37034634"/>
      <w:bookmarkStart w:id="313" w:name="_Toc38846112"/>
      <w:bookmarkEnd w:id="168"/>
      <w:bookmarkEnd w:id="169"/>
    </w:p>
    <w:p w14:paraId="715B12D2" w14:textId="77777777" w:rsidR="00701E2D" w:rsidRPr="00273141" w:rsidRDefault="00701E2D" w:rsidP="00701E2D">
      <w:pPr>
        <w:pStyle w:val="EditorInstructions"/>
      </w:pPr>
      <w:r w:rsidRPr="00273141">
        <w:t xml:space="preserve">Editor: Update Figure 9.1-1 as follows. Note that in the figure below, the existing actors and transactions are shown in dashed lines. The figure should be updated by adding the actors and transactions in solid lines: Audit Consumer, Retrieve ATNA Audit Record, Retrieve Syslog Event. </w:t>
      </w:r>
    </w:p>
    <w:p w14:paraId="4DEDE3C5" w14:textId="77777777" w:rsidR="00701E2D" w:rsidRPr="00273141" w:rsidRDefault="00701E2D" w:rsidP="00701E2D">
      <w:pPr>
        <w:pStyle w:val="BodyText"/>
        <w:rPr>
          <w:rFonts w:eastAsia="Calibri"/>
        </w:rPr>
      </w:pPr>
    </w:p>
    <w:bookmarkStart w:id="314" w:name="_MON_1404371580"/>
    <w:bookmarkEnd w:id="314"/>
    <w:p w14:paraId="3A47E28B" w14:textId="77777777" w:rsidR="00701E2D" w:rsidRPr="00273141" w:rsidRDefault="00701E2D" w:rsidP="00701E2D">
      <w:pPr>
        <w:pStyle w:val="FigureTitle"/>
      </w:pPr>
      <w:r w:rsidRPr="00273141">
        <w:rPr>
          <w:rFonts w:eastAsia="Calibri"/>
        </w:rPr>
        <w:object w:dxaOrig="13303" w:dyaOrig="5752" w14:anchorId="1139C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25pt;height:287.25pt" o:ole="">
            <v:imagedata r:id="rId22" o:title=""/>
          </v:shape>
          <o:OLEObject Type="Embed" ProgID="Word.Document.8" ShapeID="_x0000_i1025" DrawAspect="Content" ObjectID="_1625360033" r:id="rId23">
            <o:FieldCodes>\s</o:FieldCodes>
          </o:OLEObject>
        </w:object>
      </w:r>
      <w:r w:rsidRPr="00273141">
        <w:t>Figure 9.1-1: Audit Trail and Node Authentication Diagram</w:t>
      </w:r>
    </w:p>
    <w:p w14:paraId="72D756AA" w14:textId="77777777" w:rsidR="00522AEE" w:rsidRPr="00273141" w:rsidRDefault="00522AEE" w:rsidP="00522AEE">
      <w:pPr>
        <w:pStyle w:val="BodyText"/>
      </w:pPr>
    </w:p>
    <w:p w14:paraId="4A249F29" w14:textId="77777777" w:rsidR="00522AEE" w:rsidRPr="00273141" w:rsidRDefault="00522AEE" w:rsidP="00522AEE">
      <w:pPr>
        <w:pStyle w:val="EditorInstructions"/>
      </w:pPr>
      <w:r w:rsidRPr="00273141">
        <w:rPr>
          <w:bCs/>
        </w:rPr>
        <w:t xml:space="preserve">Editor: In Section 9.1, </w:t>
      </w:r>
      <w:r w:rsidRPr="00273141">
        <w:t>Update Table 9.1-1</w:t>
      </w:r>
    </w:p>
    <w:p w14:paraId="79FAB4D8" w14:textId="77777777" w:rsidR="00522AEE" w:rsidRPr="00273141" w:rsidRDefault="00522AEE" w:rsidP="00522AEE">
      <w:pPr>
        <w:pStyle w:val="BodyText"/>
      </w:pPr>
    </w:p>
    <w:p w14:paraId="21F8B137" w14:textId="77777777" w:rsidR="00522AEE" w:rsidRPr="00273141" w:rsidRDefault="00522AEE" w:rsidP="00522AEE">
      <w:pPr>
        <w:pStyle w:val="TableTitle"/>
      </w:pPr>
      <w:r w:rsidRPr="00273141">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273141" w14:paraId="24B547C7" w14:textId="77777777" w:rsidTr="00522AEE">
        <w:trPr>
          <w:cantSplit/>
          <w:tblHeader/>
          <w:jc w:val="center"/>
        </w:trPr>
        <w:tc>
          <w:tcPr>
            <w:tcW w:w="1899" w:type="dxa"/>
            <w:shd w:val="pct15" w:color="auto" w:fill="FFFFFF"/>
          </w:tcPr>
          <w:p w14:paraId="5CB35070" w14:textId="77777777" w:rsidR="00522AEE" w:rsidRPr="00273141" w:rsidRDefault="00522AEE" w:rsidP="00522AEE">
            <w:pPr>
              <w:pStyle w:val="TableEntryHeader"/>
              <w:rPr>
                <w:szCs w:val="24"/>
              </w:rPr>
            </w:pPr>
            <w:r w:rsidRPr="00273141">
              <w:rPr>
                <w:szCs w:val="24"/>
              </w:rPr>
              <w:t>Actors</w:t>
            </w:r>
          </w:p>
        </w:tc>
        <w:tc>
          <w:tcPr>
            <w:tcW w:w="3330" w:type="dxa"/>
            <w:shd w:val="pct15" w:color="auto" w:fill="FFFFFF"/>
          </w:tcPr>
          <w:p w14:paraId="6621C123" w14:textId="77777777" w:rsidR="00522AEE" w:rsidRPr="00273141" w:rsidRDefault="00522AEE" w:rsidP="00522AEE">
            <w:pPr>
              <w:pStyle w:val="TableEntryHeader"/>
              <w:rPr>
                <w:szCs w:val="24"/>
              </w:rPr>
            </w:pPr>
            <w:r w:rsidRPr="00273141">
              <w:rPr>
                <w:szCs w:val="24"/>
              </w:rPr>
              <w:t xml:space="preserve">Transactions </w:t>
            </w:r>
          </w:p>
        </w:tc>
        <w:tc>
          <w:tcPr>
            <w:tcW w:w="1530" w:type="dxa"/>
            <w:shd w:val="pct15" w:color="auto" w:fill="FFFFFF"/>
          </w:tcPr>
          <w:p w14:paraId="37FB3D7F" w14:textId="77777777" w:rsidR="00522AEE" w:rsidRPr="00273141" w:rsidRDefault="00522AEE" w:rsidP="00522AEE">
            <w:pPr>
              <w:pStyle w:val="TableEntryHeader"/>
              <w:rPr>
                <w:szCs w:val="24"/>
              </w:rPr>
            </w:pPr>
            <w:r w:rsidRPr="00273141">
              <w:rPr>
                <w:szCs w:val="24"/>
              </w:rPr>
              <w:t>Optionality</w:t>
            </w:r>
          </w:p>
        </w:tc>
        <w:tc>
          <w:tcPr>
            <w:tcW w:w="1719" w:type="dxa"/>
            <w:shd w:val="pct15" w:color="auto" w:fill="FFFFFF"/>
          </w:tcPr>
          <w:p w14:paraId="3C730C8D" w14:textId="77777777" w:rsidR="00522AEE" w:rsidRPr="00273141" w:rsidRDefault="00522AEE" w:rsidP="00522AEE">
            <w:pPr>
              <w:pStyle w:val="TableEntryHeader"/>
              <w:rPr>
                <w:rFonts w:ascii="Times New Roman" w:hAnsi="Times New Roman"/>
                <w:b w:val="0"/>
                <w:i/>
                <w:szCs w:val="24"/>
              </w:rPr>
            </w:pPr>
            <w:r w:rsidRPr="00273141">
              <w:rPr>
                <w:szCs w:val="24"/>
              </w:rPr>
              <w:t>Reference</w:t>
            </w:r>
          </w:p>
        </w:tc>
      </w:tr>
      <w:tr w:rsidR="00522AEE" w:rsidRPr="00273141" w14:paraId="108FFDE8" w14:textId="77777777" w:rsidTr="00522AEE">
        <w:trPr>
          <w:cantSplit/>
          <w:jc w:val="center"/>
        </w:trPr>
        <w:tc>
          <w:tcPr>
            <w:tcW w:w="1899" w:type="dxa"/>
            <w:vMerge w:val="restart"/>
          </w:tcPr>
          <w:p w14:paraId="598F6CDE" w14:textId="77777777" w:rsidR="00522AEE" w:rsidRPr="00273141" w:rsidRDefault="00522AEE" w:rsidP="00522AEE">
            <w:pPr>
              <w:pStyle w:val="TableEntry"/>
              <w:rPr>
                <w:szCs w:val="24"/>
              </w:rPr>
            </w:pPr>
            <w:r w:rsidRPr="00273141">
              <w:rPr>
                <w:szCs w:val="24"/>
              </w:rPr>
              <w:t>Audit Record Repository</w:t>
            </w:r>
          </w:p>
        </w:tc>
        <w:tc>
          <w:tcPr>
            <w:tcW w:w="3330" w:type="dxa"/>
          </w:tcPr>
          <w:p w14:paraId="6E5056BD" w14:textId="77777777" w:rsidR="00522AEE" w:rsidRPr="00273141" w:rsidRDefault="00522AEE" w:rsidP="00522AEE">
            <w:pPr>
              <w:pStyle w:val="TableEntry"/>
              <w:rPr>
                <w:szCs w:val="24"/>
              </w:rPr>
            </w:pPr>
            <w:r w:rsidRPr="00273141">
              <w:rPr>
                <w:szCs w:val="24"/>
              </w:rPr>
              <w:t>Record Audit Event [ITI-20]</w:t>
            </w:r>
          </w:p>
        </w:tc>
        <w:tc>
          <w:tcPr>
            <w:tcW w:w="1530" w:type="dxa"/>
          </w:tcPr>
          <w:p w14:paraId="1B1C858D" w14:textId="77777777" w:rsidR="00522AEE" w:rsidRPr="00273141" w:rsidRDefault="00522AEE" w:rsidP="00522AEE">
            <w:pPr>
              <w:pStyle w:val="TableEntry"/>
              <w:jc w:val="center"/>
              <w:rPr>
                <w:szCs w:val="24"/>
              </w:rPr>
            </w:pPr>
            <w:r w:rsidRPr="00273141">
              <w:rPr>
                <w:szCs w:val="24"/>
              </w:rPr>
              <w:t>R</w:t>
            </w:r>
          </w:p>
        </w:tc>
        <w:tc>
          <w:tcPr>
            <w:tcW w:w="1719" w:type="dxa"/>
          </w:tcPr>
          <w:p w14:paraId="303C337D" w14:textId="77777777" w:rsidR="00522AEE" w:rsidRPr="00273141" w:rsidRDefault="00522AEE" w:rsidP="00522AEE">
            <w:pPr>
              <w:pStyle w:val="TableEntry"/>
              <w:rPr>
                <w:szCs w:val="24"/>
              </w:rPr>
            </w:pPr>
            <w:r w:rsidRPr="00273141">
              <w:rPr>
                <w:szCs w:val="24"/>
              </w:rPr>
              <w:t>ITI TF-2a: 3.20</w:t>
            </w:r>
          </w:p>
        </w:tc>
      </w:tr>
      <w:tr w:rsidR="00522AEE" w:rsidRPr="00273141" w14:paraId="713D4325" w14:textId="77777777" w:rsidTr="00522AEE">
        <w:trPr>
          <w:cantSplit/>
          <w:jc w:val="center"/>
        </w:trPr>
        <w:tc>
          <w:tcPr>
            <w:tcW w:w="1899" w:type="dxa"/>
            <w:vMerge/>
          </w:tcPr>
          <w:p w14:paraId="7F0C694C" w14:textId="77777777" w:rsidR="00522AEE" w:rsidRPr="00273141" w:rsidRDefault="00522AEE" w:rsidP="00522AEE">
            <w:pPr>
              <w:pStyle w:val="TableEntry"/>
              <w:rPr>
                <w:szCs w:val="24"/>
              </w:rPr>
            </w:pPr>
          </w:p>
        </w:tc>
        <w:tc>
          <w:tcPr>
            <w:tcW w:w="3330" w:type="dxa"/>
          </w:tcPr>
          <w:p w14:paraId="1A307568"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5014E6B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CE46681"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7453D1AC" w14:textId="77777777" w:rsidTr="00522AEE">
        <w:trPr>
          <w:cantSplit/>
          <w:jc w:val="center"/>
        </w:trPr>
        <w:tc>
          <w:tcPr>
            <w:tcW w:w="1899" w:type="dxa"/>
            <w:vMerge/>
          </w:tcPr>
          <w:p w14:paraId="5645CBF0" w14:textId="77777777" w:rsidR="00522AEE" w:rsidRPr="00273141" w:rsidRDefault="00522AEE" w:rsidP="00522AEE">
            <w:pPr>
              <w:pStyle w:val="TableEntry"/>
              <w:rPr>
                <w:szCs w:val="24"/>
              </w:rPr>
            </w:pPr>
          </w:p>
        </w:tc>
        <w:tc>
          <w:tcPr>
            <w:tcW w:w="3330" w:type="dxa"/>
          </w:tcPr>
          <w:p w14:paraId="4EADACCC"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7CAFC8D"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147A363" w14:textId="77777777" w:rsidR="00522AEE" w:rsidRPr="00273141" w:rsidRDefault="00522AEE" w:rsidP="00522AEE">
            <w:pPr>
              <w:pStyle w:val="TableEntry"/>
              <w:rPr>
                <w:b/>
                <w:bCs/>
                <w:szCs w:val="24"/>
                <w:u w:val="single"/>
              </w:rPr>
            </w:pPr>
            <w:r w:rsidRPr="00273141">
              <w:rPr>
                <w:b/>
                <w:bCs/>
                <w:szCs w:val="24"/>
                <w:u w:val="single"/>
              </w:rPr>
              <w:t>ITI TF-2c: 3.82</w:t>
            </w:r>
          </w:p>
        </w:tc>
      </w:tr>
      <w:tr w:rsidR="00522AEE" w:rsidRPr="00273141" w14:paraId="19E6361A" w14:textId="77777777" w:rsidTr="00522AEE">
        <w:trPr>
          <w:cantSplit/>
          <w:jc w:val="center"/>
        </w:trPr>
        <w:tc>
          <w:tcPr>
            <w:tcW w:w="1899" w:type="dxa"/>
          </w:tcPr>
          <w:p w14:paraId="4E9FA2FA" w14:textId="77777777" w:rsidR="00522AEE" w:rsidRPr="00273141" w:rsidRDefault="00522AEE" w:rsidP="00522AEE">
            <w:pPr>
              <w:pStyle w:val="TableEntry"/>
              <w:rPr>
                <w:b/>
                <w:bCs/>
                <w:szCs w:val="24"/>
                <w:u w:val="single"/>
              </w:rPr>
            </w:pPr>
            <w:r w:rsidRPr="00273141">
              <w:rPr>
                <w:szCs w:val="24"/>
              </w:rPr>
              <w:t>Audit Record Forwarder</w:t>
            </w:r>
          </w:p>
        </w:tc>
        <w:tc>
          <w:tcPr>
            <w:tcW w:w="3330" w:type="dxa"/>
          </w:tcPr>
          <w:p w14:paraId="5D3C3573" w14:textId="77777777" w:rsidR="00522AEE" w:rsidRPr="00273141" w:rsidRDefault="00522AEE" w:rsidP="00522AEE">
            <w:pPr>
              <w:pStyle w:val="TableEntry"/>
              <w:rPr>
                <w:b/>
                <w:bCs/>
                <w:szCs w:val="24"/>
                <w:u w:val="single"/>
              </w:rPr>
            </w:pPr>
            <w:r w:rsidRPr="00273141">
              <w:rPr>
                <w:szCs w:val="24"/>
              </w:rPr>
              <w:t>Record Audit Event [ITI-20]</w:t>
            </w:r>
          </w:p>
        </w:tc>
        <w:tc>
          <w:tcPr>
            <w:tcW w:w="1530" w:type="dxa"/>
          </w:tcPr>
          <w:p w14:paraId="69DB5471" w14:textId="77777777" w:rsidR="00522AEE" w:rsidRPr="00273141" w:rsidRDefault="00522AEE" w:rsidP="00522AEE">
            <w:pPr>
              <w:pStyle w:val="TableEntry"/>
              <w:jc w:val="center"/>
              <w:rPr>
                <w:b/>
                <w:bCs/>
                <w:szCs w:val="24"/>
                <w:u w:val="single"/>
              </w:rPr>
            </w:pPr>
            <w:r w:rsidRPr="00273141">
              <w:rPr>
                <w:szCs w:val="24"/>
              </w:rPr>
              <w:t>R</w:t>
            </w:r>
          </w:p>
        </w:tc>
        <w:tc>
          <w:tcPr>
            <w:tcW w:w="1719" w:type="dxa"/>
          </w:tcPr>
          <w:p w14:paraId="1E4360D3" w14:textId="77777777" w:rsidR="00522AEE" w:rsidRPr="00273141" w:rsidRDefault="00522AEE" w:rsidP="00522AEE">
            <w:pPr>
              <w:pStyle w:val="TableEntry"/>
              <w:rPr>
                <w:b/>
                <w:bCs/>
                <w:szCs w:val="24"/>
                <w:u w:val="single"/>
              </w:rPr>
            </w:pPr>
            <w:r w:rsidRPr="00273141">
              <w:rPr>
                <w:szCs w:val="24"/>
              </w:rPr>
              <w:t>ITI TF-2a: 3.20</w:t>
            </w:r>
          </w:p>
        </w:tc>
      </w:tr>
      <w:tr w:rsidR="00522AEE" w:rsidRPr="00273141" w14:paraId="54E55377" w14:textId="77777777" w:rsidTr="00522AEE">
        <w:trPr>
          <w:cantSplit/>
          <w:jc w:val="center"/>
        </w:trPr>
        <w:tc>
          <w:tcPr>
            <w:tcW w:w="1899" w:type="dxa"/>
            <w:vMerge w:val="restart"/>
          </w:tcPr>
          <w:p w14:paraId="2FB646CF" w14:textId="77777777" w:rsidR="00522AEE" w:rsidRPr="00273141" w:rsidRDefault="00522AEE" w:rsidP="00522AEE">
            <w:pPr>
              <w:pStyle w:val="TableEntry"/>
              <w:rPr>
                <w:b/>
                <w:bCs/>
                <w:szCs w:val="24"/>
                <w:u w:val="single"/>
              </w:rPr>
            </w:pPr>
            <w:r w:rsidRPr="00273141">
              <w:rPr>
                <w:b/>
                <w:bCs/>
                <w:szCs w:val="24"/>
                <w:u w:val="single"/>
              </w:rPr>
              <w:t>Audit Consumer</w:t>
            </w:r>
          </w:p>
        </w:tc>
        <w:tc>
          <w:tcPr>
            <w:tcW w:w="3330" w:type="dxa"/>
          </w:tcPr>
          <w:p w14:paraId="7EC731FC"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3AD598FE"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2F5B1946"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4D7E2EC8" w14:textId="77777777" w:rsidTr="00522AEE">
        <w:trPr>
          <w:cantSplit/>
          <w:jc w:val="center"/>
        </w:trPr>
        <w:tc>
          <w:tcPr>
            <w:tcW w:w="1899" w:type="dxa"/>
            <w:vMerge/>
          </w:tcPr>
          <w:p w14:paraId="7CBFEF8B" w14:textId="77777777" w:rsidR="00522AEE" w:rsidRPr="00273141" w:rsidRDefault="00522AEE" w:rsidP="00522AEE">
            <w:pPr>
              <w:pStyle w:val="TableEntry"/>
              <w:rPr>
                <w:szCs w:val="24"/>
              </w:rPr>
            </w:pPr>
          </w:p>
        </w:tc>
        <w:tc>
          <w:tcPr>
            <w:tcW w:w="3330" w:type="dxa"/>
          </w:tcPr>
          <w:p w14:paraId="6A55963D"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0718DF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F60BEA2" w14:textId="77777777" w:rsidR="00522AEE" w:rsidRPr="00273141" w:rsidRDefault="00522AEE" w:rsidP="00522AEE">
            <w:pPr>
              <w:pStyle w:val="TableEntry"/>
              <w:rPr>
                <w:b/>
                <w:bCs/>
                <w:szCs w:val="24"/>
                <w:u w:val="single"/>
              </w:rPr>
            </w:pPr>
            <w:r w:rsidRPr="00273141">
              <w:rPr>
                <w:b/>
                <w:bCs/>
                <w:szCs w:val="24"/>
                <w:u w:val="single"/>
              </w:rPr>
              <w:t>ITI TF-2c: 3.82</w:t>
            </w:r>
          </w:p>
        </w:tc>
      </w:tr>
      <w:tr w:rsidR="00522AEE" w:rsidRPr="00273141" w14:paraId="764866A7" w14:textId="77777777" w:rsidTr="00522AEE">
        <w:trPr>
          <w:cantSplit/>
          <w:jc w:val="center"/>
        </w:trPr>
        <w:tc>
          <w:tcPr>
            <w:tcW w:w="1899" w:type="dxa"/>
            <w:vMerge w:val="restart"/>
          </w:tcPr>
          <w:p w14:paraId="7CD59801" w14:textId="77777777" w:rsidR="00522AEE" w:rsidRPr="00273141" w:rsidRDefault="00522AEE" w:rsidP="00522AEE">
            <w:pPr>
              <w:pStyle w:val="TableEntry"/>
              <w:rPr>
                <w:szCs w:val="24"/>
              </w:rPr>
            </w:pPr>
            <w:r w:rsidRPr="00273141">
              <w:rPr>
                <w:szCs w:val="24"/>
              </w:rPr>
              <w:t>Secure Node</w:t>
            </w:r>
          </w:p>
        </w:tc>
        <w:tc>
          <w:tcPr>
            <w:tcW w:w="3330" w:type="dxa"/>
          </w:tcPr>
          <w:p w14:paraId="2935470A" w14:textId="77777777" w:rsidR="00522AEE" w:rsidRPr="00273141" w:rsidRDefault="00522AEE" w:rsidP="00522AEE">
            <w:pPr>
              <w:pStyle w:val="TableEntry"/>
              <w:rPr>
                <w:szCs w:val="24"/>
              </w:rPr>
            </w:pPr>
            <w:r w:rsidRPr="00273141">
              <w:rPr>
                <w:szCs w:val="24"/>
              </w:rPr>
              <w:t>Authenticate Node [ITI-19]</w:t>
            </w:r>
          </w:p>
        </w:tc>
        <w:tc>
          <w:tcPr>
            <w:tcW w:w="1530" w:type="dxa"/>
          </w:tcPr>
          <w:p w14:paraId="7BF31B07" w14:textId="77777777" w:rsidR="00522AEE" w:rsidRPr="00273141" w:rsidRDefault="00522AEE" w:rsidP="00522AEE">
            <w:pPr>
              <w:pStyle w:val="TableEntry"/>
              <w:jc w:val="center"/>
              <w:rPr>
                <w:szCs w:val="24"/>
              </w:rPr>
            </w:pPr>
            <w:r w:rsidRPr="00273141">
              <w:rPr>
                <w:szCs w:val="24"/>
              </w:rPr>
              <w:t>R</w:t>
            </w:r>
          </w:p>
        </w:tc>
        <w:tc>
          <w:tcPr>
            <w:tcW w:w="1719" w:type="dxa"/>
          </w:tcPr>
          <w:p w14:paraId="3860D7ED" w14:textId="77777777" w:rsidR="00522AEE" w:rsidRPr="00273141" w:rsidRDefault="00522AEE" w:rsidP="00522AEE">
            <w:pPr>
              <w:pStyle w:val="TableEntry"/>
              <w:rPr>
                <w:szCs w:val="24"/>
              </w:rPr>
            </w:pPr>
            <w:r w:rsidRPr="00273141">
              <w:rPr>
                <w:szCs w:val="24"/>
              </w:rPr>
              <w:t>ITI TF-2a: 3.19</w:t>
            </w:r>
          </w:p>
        </w:tc>
      </w:tr>
      <w:tr w:rsidR="00522AEE" w:rsidRPr="00273141" w14:paraId="3F85066D" w14:textId="77777777" w:rsidTr="00522AEE">
        <w:trPr>
          <w:cantSplit/>
          <w:jc w:val="center"/>
        </w:trPr>
        <w:tc>
          <w:tcPr>
            <w:tcW w:w="1899" w:type="dxa"/>
            <w:vMerge/>
          </w:tcPr>
          <w:p w14:paraId="5297006A" w14:textId="77777777" w:rsidR="00522AEE" w:rsidRPr="00273141" w:rsidRDefault="00522AEE" w:rsidP="00522AEE">
            <w:pPr>
              <w:pStyle w:val="TableEntry"/>
              <w:rPr>
                <w:szCs w:val="24"/>
              </w:rPr>
            </w:pPr>
          </w:p>
        </w:tc>
        <w:tc>
          <w:tcPr>
            <w:tcW w:w="3330" w:type="dxa"/>
          </w:tcPr>
          <w:p w14:paraId="05F7C425" w14:textId="77777777" w:rsidR="00522AEE" w:rsidRPr="00273141" w:rsidRDefault="00522AEE" w:rsidP="00522AEE">
            <w:pPr>
              <w:pStyle w:val="TableEntry"/>
              <w:rPr>
                <w:szCs w:val="24"/>
              </w:rPr>
            </w:pPr>
            <w:r w:rsidRPr="00273141">
              <w:rPr>
                <w:szCs w:val="24"/>
              </w:rPr>
              <w:t>Record Audit Event [ITI-20]</w:t>
            </w:r>
          </w:p>
        </w:tc>
        <w:tc>
          <w:tcPr>
            <w:tcW w:w="1530" w:type="dxa"/>
          </w:tcPr>
          <w:p w14:paraId="0D2C668F" w14:textId="77777777" w:rsidR="00522AEE" w:rsidRPr="00273141" w:rsidRDefault="00522AEE" w:rsidP="00522AEE">
            <w:pPr>
              <w:pStyle w:val="TableEntry"/>
              <w:jc w:val="center"/>
              <w:rPr>
                <w:szCs w:val="24"/>
              </w:rPr>
            </w:pPr>
            <w:r w:rsidRPr="00273141">
              <w:rPr>
                <w:szCs w:val="24"/>
              </w:rPr>
              <w:t>R</w:t>
            </w:r>
          </w:p>
        </w:tc>
        <w:tc>
          <w:tcPr>
            <w:tcW w:w="1719" w:type="dxa"/>
          </w:tcPr>
          <w:p w14:paraId="7B672861" w14:textId="77777777" w:rsidR="00522AEE" w:rsidRPr="00273141" w:rsidRDefault="00522AEE" w:rsidP="00522AEE">
            <w:pPr>
              <w:pStyle w:val="TableEntry"/>
              <w:rPr>
                <w:szCs w:val="24"/>
              </w:rPr>
            </w:pPr>
            <w:r w:rsidRPr="00273141">
              <w:rPr>
                <w:szCs w:val="24"/>
              </w:rPr>
              <w:t>ITI TF-2a: 3.20</w:t>
            </w:r>
          </w:p>
        </w:tc>
      </w:tr>
      <w:tr w:rsidR="00522AEE" w:rsidRPr="00273141" w14:paraId="7360D5FA" w14:textId="77777777" w:rsidTr="00522AEE">
        <w:trPr>
          <w:cantSplit/>
          <w:jc w:val="center"/>
        </w:trPr>
        <w:tc>
          <w:tcPr>
            <w:tcW w:w="1899" w:type="dxa"/>
            <w:vMerge w:val="restart"/>
          </w:tcPr>
          <w:p w14:paraId="6D5460BB" w14:textId="77777777" w:rsidR="00522AEE" w:rsidRPr="00273141" w:rsidRDefault="00522AEE" w:rsidP="00522AEE">
            <w:pPr>
              <w:pStyle w:val="TableEntry"/>
              <w:rPr>
                <w:szCs w:val="24"/>
              </w:rPr>
            </w:pPr>
            <w:r w:rsidRPr="00273141">
              <w:rPr>
                <w:szCs w:val="24"/>
              </w:rPr>
              <w:t>Secure Application</w:t>
            </w:r>
          </w:p>
          <w:p w14:paraId="590FDDAB" w14:textId="77777777" w:rsidR="00522AEE" w:rsidRPr="00273141" w:rsidRDefault="00522AEE" w:rsidP="00522AEE">
            <w:pPr>
              <w:pStyle w:val="TableEntry"/>
              <w:rPr>
                <w:szCs w:val="24"/>
              </w:rPr>
            </w:pPr>
          </w:p>
        </w:tc>
        <w:tc>
          <w:tcPr>
            <w:tcW w:w="3330" w:type="dxa"/>
          </w:tcPr>
          <w:p w14:paraId="50B7CD26" w14:textId="77777777" w:rsidR="00522AEE" w:rsidRPr="00273141" w:rsidRDefault="00522AEE" w:rsidP="00522AEE">
            <w:pPr>
              <w:pStyle w:val="TableEntry"/>
              <w:rPr>
                <w:szCs w:val="24"/>
              </w:rPr>
            </w:pPr>
            <w:r w:rsidRPr="00273141">
              <w:rPr>
                <w:szCs w:val="24"/>
              </w:rPr>
              <w:t>Authenticate Node [ITI-19]</w:t>
            </w:r>
          </w:p>
        </w:tc>
        <w:tc>
          <w:tcPr>
            <w:tcW w:w="1530" w:type="dxa"/>
          </w:tcPr>
          <w:p w14:paraId="36461774" w14:textId="77777777" w:rsidR="00522AEE" w:rsidRPr="00273141" w:rsidRDefault="00522AEE" w:rsidP="00522AEE">
            <w:pPr>
              <w:pStyle w:val="TableEntry"/>
              <w:jc w:val="center"/>
              <w:rPr>
                <w:szCs w:val="24"/>
              </w:rPr>
            </w:pPr>
            <w:r w:rsidRPr="00273141">
              <w:rPr>
                <w:szCs w:val="24"/>
              </w:rPr>
              <w:t>R</w:t>
            </w:r>
          </w:p>
        </w:tc>
        <w:tc>
          <w:tcPr>
            <w:tcW w:w="1719" w:type="dxa"/>
          </w:tcPr>
          <w:p w14:paraId="39FE7F27" w14:textId="77777777" w:rsidR="00522AEE" w:rsidRPr="00273141" w:rsidRDefault="00522AEE" w:rsidP="00522AEE">
            <w:pPr>
              <w:pStyle w:val="TableEntry"/>
              <w:rPr>
                <w:szCs w:val="24"/>
              </w:rPr>
            </w:pPr>
            <w:r w:rsidRPr="00273141">
              <w:rPr>
                <w:szCs w:val="24"/>
              </w:rPr>
              <w:t>ITI TF-2a: 3.19</w:t>
            </w:r>
          </w:p>
        </w:tc>
      </w:tr>
      <w:tr w:rsidR="00522AEE" w:rsidRPr="00273141" w14:paraId="444E1596" w14:textId="77777777" w:rsidTr="00522AEE">
        <w:trPr>
          <w:cantSplit/>
          <w:trHeight w:val="330"/>
          <w:jc w:val="center"/>
        </w:trPr>
        <w:tc>
          <w:tcPr>
            <w:tcW w:w="1899" w:type="dxa"/>
            <w:vMerge/>
          </w:tcPr>
          <w:p w14:paraId="64FDDDB7" w14:textId="77777777" w:rsidR="00522AEE" w:rsidRPr="00273141" w:rsidRDefault="00522AEE" w:rsidP="00522AEE">
            <w:pPr>
              <w:pStyle w:val="TableEntry"/>
              <w:rPr>
                <w:szCs w:val="24"/>
              </w:rPr>
            </w:pPr>
          </w:p>
        </w:tc>
        <w:tc>
          <w:tcPr>
            <w:tcW w:w="3330" w:type="dxa"/>
          </w:tcPr>
          <w:p w14:paraId="7A2FA618" w14:textId="77777777" w:rsidR="00522AEE" w:rsidRPr="00273141" w:rsidRDefault="00522AEE" w:rsidP="00522AEE">
            <w:pPr>
              <w:pStyle w:val="TableEntry"/>
              <w:rPr>
                <w:szCs w:val="24"/>
              </w:rPr>
            </w:pPr>
            <w:r w:rsidRPr="00273141">
              <w:rPr>
                <w:bCs/>
                <w:szCs w:val="24"/>
              </w:rPr>
              <w:t>Record Audit Event [ITI-20]</w:t>
            </w:r>
          </w:p>
        </w:tc>
        <w:tc>
          <w:tcPr>
            <w:tcW w:w="1530" w:type="dxa"/>
          </w:tcPr>
          <w:p w14:paraId="1103E726" w14:textId="77777777" w:rsidR="00522AEE" w:rsidRPr="00273141" w:rsidRDefault="00522AEE" w:rsidP="00522AEE">
            <w:pPr>
              <w:pStyle w:val="TableEntry"/>
              <w:jc w:val="center"/>
              <w:rPr>
                <w:szCs w:val="24"/>
              </w:rPr>
            </w:pPr>
            <w:r w:rsidRPr="00273141">
              <w:rPr>
                <w:bCs/>
                <w:szCs w:val="24"/>
              </w:rPr>
              <w:t>R</w:t>
            </w:r>
          </w:p>
        </w:tc>
        <w:tc>
          <w:tcPr>
            <w:tcW w:w="1719" w:type="dxa"/>
          </w:tcPr>
          <w:p w14:paraId="5DC75D2B" w14:textId="77777777" w:rsidR="00522AEE" w:rsidRPr="00273141" w:rsidRDefault="00522AEE" w:rsidP="00522AEE">
            <w:pPr>
              <w:pStyle w:val="TableEntry"/>
              <w:rPr>
                <w:szCs w:val="24"/>
              </w:rPr>
            </w:pPr>
            <w:r w:rsidRPr="00273141">
              <w:rPr>
                <w:szCs w:val="24"/>
              </w:rPr>
              <w:t>ITI TF-2a: 3.20</w:t>
            </w:r>
          </w:p>
        </w:tc>
      </w:tr>
    </w:tbl>
    <w:p w14:paraId="543D5225" w14:textId="77777777" w:rsidR="00522AEE" w:rsidRPr="00273141" w:rsidRDefault="00522AEE" w:rsidP="00D3347A">
      <w:pPr>
        <w:pStyle w:val="BodyText"/>
      </w:pPr>
    </w:p>
    <w:p w14:paraId="7F687AB8" w14:textId="7406ABE6" w:rsidR="00870631" w:rsidRPr="00273141" w:rsidRDefault="00870631" w:rsidP="00870631">
      <w:pPr>
        <w:pStyle w:val="EditorInstructions"/>
      </w:pPr>
      <w:bookmarkStart w:id="315" w:name="_Toc237146004"/>
      <w:bookmarkStart w:id="316" w:name="_MON_1404371725"/>
      <w:bookmarkStart w:id="317" w:name="_MON_1428560890"/>
      <w:bookmarkStart w:id="318" w:name="_MON_1404306927"/>
      <w:bookmarkStart w:id="319" w:name="_MON_1404371546"/>
      <w:bookmarkStart w:id="320" w:name="_MON_1373023740"/>
      <w:bookmarkStart w:id="321" w:name="_MON_1373023784"/>
      <w:bookmarkStart w:id="322" w:name="_MON_1373023425"/>
      <w:bookmarkStart w:id="323" w:name="_MON_1373023455"/>
      <w:bookmarkEnd w:id="315"/>
      <w:bookmarkEnd w:id="316"/>
      <w:bookmarkEnd w:id="317"/>
      <w:bookmarkEnd w:id="318"/>
      <w:bookmarkEnd w:id="319"/>
      <w:bookmarkEnd w:id="320"/>
      <w:bookmarkEnd w:id="321"/>
      <w:bookmarkEnd w:id="322"/>
      <w:bookmarkEnd w:id="323"/>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BodyText"/>
      </w:pPr>
    </w:p>
    <w:p w14:paraId="2F561381" w14:textId="77777777" w:rsidR="00870631" w:rsidRPr="00273141" w:rsidRDefault="00870631" w:rsidP="00870631">
      <w:pPr>
        <w:pStyle w:val="Heading4"/>
        <w:numPr>
          <w:ilvl w:val="0"/>
          <w:numId w:val="0"/>
        </w:numPr>
        <w:rPr>
          <w:noProof w:val="0"/>
        </w:rPr>
      </w:pPr>
      <w:bookmarkStart w:id="324" w:name="_Toc325615862"/>
      <w:bookmarkStart w:id="325" w:name="_Toc488241134"/>
      <w:r w:rsidRPr="00273141">
        <w:rPr>
          <w:noProof w:val="0"/>
        </w:rPr>
        <w:t>9.1.1.3 Audit Record Repository</w:t>
      </w:r>
      <w:bookmarkEnd w:id="324"/>
      <w:bookmarkEnd w:id="325"/>
    </w:p>
    <w:p w14:paraId="14370EE3" w14:textId="571FCE6D" w:rsidR="00870631" w:rsidRPr="003026C2" w:rsidRDefault="00870631" w:rsidP="007A7438">
      <w:pPr>
        <w:pStyle w:val="BodyText"/>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BodyText"/>
      </w:pPr>
      <w:r w:rsidRPr="003026C2">
        <w:t>The Audit Repository shall support:</w:t>
      </w:r>
    </w:p>
    <w:p w14:paraId="625ED726" w14:textId="406A5D5D" w:rsidR="00870631" w:rsidRPr="00273141" w:rsidRDefault="00870631" w:rsidP="00204712">
      <w:pPr>
        <w:pStyle w:val="ListNumber2"/>
        <w:numPr>
          <w:ilvl w:val="0"/>
          <w:numId w:val="60"/>
        </w:numPr>
      </w:pPr>
      <w:del w:id="326" w:author="Mauro Zanardini" w:date="2019-05-01T18:24:00Z">
        <w:r w:rsidRPr="00273141" w:rsidDel="009557C6">
          <w:delText xml:space="preserve">Both </w:delText>
        </w:r>
      </w:del>
      <w:ins w:id="327" w:author="Mauro Zanardini" w:date="2019-05-01T18:24:00Z">
        <w:del w:id="328" w:author="Gregorio Canal" w:date="2019-07-15T12:18:00Z">
          <w:r w:rsidR="009557C6" w:rsidDel="00522AEE">
            <w:delText>All</w:delText>
          </w:r>
        </w:del>
      </w:ins>
      <w:ins w:id="329" w:author="Gregorio Canal" w:date="2019-07-15T12:19:00Z">
        <w:r w:rsidR="00522AEE">
          <w:t>A</w:t>
        </w:r>
      </w:ins>
      <w:ins w:id="330" w:author="Gregorio Canal" w:date="2019-07-15T12:18:00Z">
        <w:r w:rsidR="00522AEE">
          <w:t>t least one of</w:t>
        </w:r>
      </w:ins>
      <w:ins w:id="331" w:author="Gregorio Canal" w:date="2019-07-15T12:19:00Z">
        <w:r w:rsidR="00522AEE">
          <w:t xml:space="preserve"> the</w:t>
        </w:r>
      </w:ins>
      <w:ins w:id="332" w:author="Mauro Zanardini" w:date="2019-05-01T18:24:00Z">
        <w:r w:rsidR="009557C6" w:rsidRPr="00273141">
          <w:t xml:space="preserve"> </w:t>
        </w:r>
      </w:ins>
      <w:r w:rsidRPr="00273141">
        <w:t xml:space="preserve">audit transport mechanisms specified in ITI TF-2a: 3.20. </w:t>
      </w:r>
    </w:p>
    <w:p w14:paraId="6B70C5A9" w14:textId="2FE11575" w:rsidR="00870631" w:rsidRPr="00273141" w:rsidRDefault="00870631" w:rsidP="00204712">
      <w:pPr>
        <w:pStyle w:val="ListNumber2"/>
        <w:numPr>
          <w:ilvl w:val="0"/>
          <w:numId w:val="60"/>
        </w:numPr>
      </w:pPr>
      <w:r w:rsidRPr="00273141">
        <w:t xml:space="preserve">Receipt of </w:t>
      </w:r>
      <w:del w:id="333" w:author="Gregorio Canal" w:date="2019-07-15T12:19:00Z">
        <w:r w:rsidRPr="00273141" w:rsidDel="00522AEE">
          <w:delText xml:space="preserve">all </w:delText>
        </w:r>
      </w:del>
      <w:ins w:id="334" w:author="Gregorio Canal" w:date="2019-07-15T12:19:00Z">
        <w:r w:rsidR="00522AEE">
          <w:t>at least one of the</w:t>
        </w:r>
        <w:r w:rsidR="00522AEE" w:rsidRPr="00273141">
          <w:t xml:space="preserve"> </w:t>
        </w:r>
      </w:ins>
      <w:r w:rsidRPr="00273141">
        <w:t>IHE-specified audit message formats. Note that the message format is extensible to include both future IHE specifications (e.g., audit requirements for new IHE transactions) and private extensions.</w:t>
      </w:r>
    </w:p>
    <w:p w14:paraId="605BE412" w14:textId="77777777" w:rsidR="00870631" w:rsidRPr="00273141" w:rsidRDefault="00870631" w:rsidP="00204712">
      <w:pPr>
        <w:pStyle w:val="ListNumber2"/>
        <w:numPr>
          <w:ilvl w:val="0"/>
          <w:numId w:val="60"/>
        </w:numPr>
      </w:pPr>
      <w:r w:rsidRPr="00273141">
        <w:t>Local security and privacy service protections and user access controls.</w:t>
      </w:r>
    </w:p>
    <w:p w14:paraId="03DCDE6B" w14:textId="77777777" w:rsidR="00522AEE" w:rsidRDefault="003A5245" w:rsidP="003A5245">
      <w:pPr>
        <w:pStyle w:val="ListNumber2"/>
        <w:numPr>
          <w:ilvl w:val="0"/>
          <w:numId w:val="60"/>
        </w:numPr>
        <w:rPr>
          <w:ins w:id="335" w:author="Gregorio Canal" w:date="2019-07-15T12:15:00Z"/>
        </w:rPr>
      </w:pPr>
      <w:r w:rsidRPr="00273141">
        <w:t>A</w:t>
      </w:r>
      <w:ins w:id="336" w:author="Gregorio Canal" w:date="2019-07-15T12:14:00Z">
        <w:r w:rsidR="00522AEE">
          <w:t>c</w:t>
        </w:r>
      </w:ins>
      <w:ins w:id="337" w:author="Gregorio Canal" w:date="2019-07-15T12:15:00Z">
        <w:r w:rsidR="00522AEE">
          <w:t>c</w:t>
        </w:r>
      </w:ins>
      <w:ins w:id="338" w:author="Gregorio Canal" w:date="2019-07-15T12:14:00Z">
        <w:r w:rsidR="00522AEE">
          <w:t>epting</w:t>
        </w:r>
      </w:ins>
      <w:ins w:id="339" w:author="Gregorio Canal" w:date="2019-07-15T12:15:00Z">
        <w:r w:rsidR="00522AEE">
          <w:t xml:space="preserve"> a</w:t>
        </w:r>
      </w:ins>
      <w:r w:rsidRPr="00273141">
        <w:t>ll messages complying with the Syslog RFCs</w:t>
      </w:r>
      <w:ins w:id="340" w:author="Gregorio Canal" w:date="2019-07-15T12:15:00Z">
        <w:r w:rsidR="00522AEE">
          <w:t>.</w:t>
        </w:r>
      </w:ins>
      <w:del w:id="341" w:author="Gregorio Canal" w:date="2019-07-15T12:15:00Z">
        <w:r w:rsidRPr="00273141" w:rsidDel="00522AEE">
          <w:delText xml:space="preserve"> shall be accepted. </w:delText>
        </w:r>
      </w:del>
    </w:p>
    <w:p w14:paraId="70D143FA" w14:textId="77777777" w:rsidR="00522AEE" w:rsidRDefault="00522AEE" w:rsidP="00522AEE">
      <w:pPr>
        <w:pStyle w:val="ListNumber2"/>
        <w:numPr>
          <w:ilvl w:val="0"/>
          <w:numId w:val="0"/>
        </w:numPr>
        <w:ind w:left="360"/>
        <w:rPr>
          <w:ins w:id="342" w:author="Gregorio Canal" w:date="2019-07-15T12:16:00Z"/>
        </w:rPr>
      </w:pPr>
    </w:p>
    <w:p w14:paraId="08AFA0F6" w14:textId="3CC9C5E1" w:rsidR="00522AEE" w:rsidRDefault="003A5245" w:rsidP="00522AEE">
      <w:pPr>
        <w:pStyle w:val="ListNumber2"/>
        <w:numPr>
          <w:ilvl w:val="0"/>
          <w:numId w:val="0"/>
        </w:numPr>
        <w:ind w:left="360"/>
        <w:rPr>
          <w:ins w:id="343" w:author="Gregorio Canal" w:date="2019-07-15T12:16:00Z"/>
        </w:rPr>
      </w:pPr>
      <w:r w:rsidRPr="00273141">
        <w:t xml:space="preserve">The Audit </w:t>
      </w:r>
      <w:ins w:id="344" w:author="Gregorio Canal" w:date="2019-07-15T12:16:00Z">
        <w:r w:rsidR="00522AEE">
          <w:t xml:space="preserve">Record </w:t>
        </w:r>
      </w:ins>
      <w:r w:rsidRPr="00273141">
        <w:t>Repository may ignore or process messages in non-IHE message formats. This may be for backwards compatibility or other reasons.</w:t>
      </w:r>
    </w:p>
    <w:p w14:paraId="3BADFF11" w14:textId="21CBDB29" w:rsidR="00522AEE" w:rsidRDefault="00522AEE" w:rsidP="00522AEE">
      <w:pPr>
        <w:pStyle w:val="ListNumber2"/>
        <w:numPr>
          <w:ilvl w:val="0"/>
          <w:numId w:val="0"/>
        </w:numPr>
        <w:ind w:left="360"/>
        <w:rPr>
          <w:ins w:id="345" w:author="Gregorio Canal" w:date="2019-07-15T12:18:00Z"/>
        </w:rPr>
      </w:pPr>
      <w:ins w:id="346" w:author="Gregorio Canal" w:date="2019-07-15T12:17:00Z">
        <w:r>
          <w:t xml:space="preserve">The Audit Record Repository </w:t>
        </w:r>
      </w:ins>
      <w:ins w:id="347" w:author="Gregorio Canal" w:date="2019-07-15T12:18:00Z">
        <w:r w:rsidRPr="00522AEE">
          <w:t xml:space="preserve">may support RESTful </w:t>
        </w:r>
        <w:del w:id="348" w:author="John Moehrke [2]" w:date="2019-07-23T03:55:00Z">
          <w:r w:rsidRPr="00522AEE" w:rsidDel="00FB56DF">
            <w:delText>interations</w:delText>
          </w:r>
        </w:del>
      </w:ins>
      <w:ins w:id="349" w:author="John Moehrke [2]" w:date="2019-07-23T03:55:00Z">
        <w:r w:rsidR="00FB56DF" w:rsidRPr="00522AEE">
          <w:t>interactions</w:t>
        </w:r>
      </w:ins>
      <w:ins w:id="350" w:author="Gregorio Canal" w:date="2019-07-15T12:18:00Z">
        <w:r w:rsidRPr="00522AEE">
          <w:t xml:space="preserve"> for sending audit messages as defined in ITI TF-2a: 3.20.</w:t>
        </w:r>
      </w:ins>
    </w:p>
    <w:p w14:paraId="17215922" w14:textId="6CE22B8F" w:rsidR="003A5245" w:rsidRPr="00273141" w:rsidRDefault="00522AEE">
      <w:pPr>
        <w:pStyle w:val="ListNumber2"/>
        <w:numPr>
          <w:ilvl w:val="0"/>
          <w:numId w:val="0"/>
        </w:numPr>
        <w:ind w:left="360"/>
        <w:pPrChange w:id="351" w:author="Gregorio Canal" w:date="2019-07-15T12:15:00Z">
          <w:pPr>
            <w:pStyle w:val="ListNumber2"/>
            <w:numPr>
              <w:numId w:val="0"/>
            </w:numPr>
            <w:tabs>
              <w:tab w:val="clear" w:pos="720"/>
            </w:tabs>
            <w:ind w:left="0" w:firstLine="0"/>
          </w:pPr>
        </w:pPrChange>
      </w:pPr>
      <w:ins w:id="352" w:author="Gregorio Canal" w:date="2019-07-15T12:16:00Z">
        <w:r>
          <w:t>The Audit Record Repositor</w:t>
        </w:r>
      </w:ins>
      <w:ins w:id="353" w:author="Gregorio Canal" w:date="2019-07-15T12:18:00Z">
        <w:r>
          <w:t xml:space="preserve">y </w:t>
        </w:r>
      </w:ins>
      <w:ins w:id="354" w:author="Gregorio Canal" w:date="2019-07-15T12:16:00Z">
        <w:r>
          <w:t>may support search capabilities</w:t>
        </w:r>
      </w:ins>
      <w:ins w:id="355" w:author="Gregorio Canal" w:date="2019-07-15T12:17:00Z">
        <w:r>
          <w:t xml:space="preserve"> as defined in ITI TF-2c 3.81 and 3.82</w:t>
        </w:r>
      </w:ins>
    </w:p>
    <w:p w14:paraId="3DF7A34C" w14:textId="2A8705D4" w:rsidR="003A5245" w:rsidRPr="00273141" w:rsidDel="00BA61E4" w:rsidRDefault="003A5245" w:rsidP="003A5245">
      <w:pPr>
        <w:pStyle w:val="ListNumber2"/>
        <w:numPr>
          <w:ilvl w:val="0"/>
          <w:numId w:val="0"/>
        </w:numPr>
        <w:ind w:left="720"/>
        <w:rPr>
          <w:del w:id="356" w:author="Gregorio Canal" w:date="2019-05-02T14:56:00Z"/>
        </w:rPr>
      </w:pPr>
    </w:p>
    <w:p w14:paraId="40497429" w14:textId="1BB93263" w:rsidR="00870631" w:rsidRPr="00273141" w:rsidRDefault="00870631" w:rsidP="00626DF9">
      <w:pPr>
        <w:pStyle w:val="BodyText"/>
        <w:rPr>
          <w:b/>
          <w:u w:val="single"/>
        </w:rPr>
      </w:pPr>
      <w:del w:id="357" w:author="Gregorio Canal" w:date="2019-05-02T14:56:00Z">
        <w:r w:rsidRPr="00273141" w:rsidDel="00BA61E4">
          <w:rPr>
            <w:b/>
            <w:u w:val="single"/>
          </w:rPr>
          <w:delText xml:space="preserve">Optionally the </w:delText>
        </w:r>
      </w:del>
      <w:r w:rsidRPr="00273141">
        <w:rPr>
          <w:b/>
          <w:u w:val="single"/>
        </w:rPr>
        <w:t xml:space="preserve">Audit Record Repository </w:t>
      </w:r>
      <w:ins w:id="358" w:author="Gregorio Canal" w:date="2019-05-02T14:56:00Z">
        <w:r w:rsidR="00BA61E4">
          <w:rPr>
            <w:b/>
            <w:u w:val="single"/>
          </w:rPr>
          <w:t xml:space="preserve">may </w:t>
        </w:r>
      </w:ins>
      <w:r w:rsidR="00184F2C" w:rsidRPr="00273141">
        <w:rPr>
          <w:b/>
          <w:u w:val="single"/>
        </w:rPr>
        <w:t>support</w:t>
      </w:r>
      <w:del w:id="359" w:author="Gregorio Canal" w:date="2019-05-02T14:56:00Z">
        <w:r w:rsidR="00184F2C" w:rsidRPr="00273141" w:rsidDel="00BA61E4">
          <w:rPr>
            <w:b/>
            <w:u w:val="single"/>
          </w:rPr>
          <w:delText>s</w:delText>
        </w:r>
      </w:del>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BodyText"/>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BodyText"/>
      </w:pPr>
    </w:p>
    <w:p w14:paraId="4C811E4E" w14:textId="565D7DCE" w:rsidR="00870631" w:rsidRPr="00273141" w:rsidRDefault="00870631" w:rsidP="00204712">
      <w:pPr>
        <w:pStyle w:val="Heading4"/>
        <w:numPr>
          <w:ilvl w:val="0"/>
          <w:numId w:val="0"/>
        </w:numPr>
        <w:rPr>
          <w:noProof w:val="0"/>
        </w:rPr>
      </w:pPr>
      <w:bookmarkStart w:id="360" w:name="_Toc488241135"/>
      <w:r w:rsidRPr="00273141">
        <w:rPr>
          <w:noProof w:val="0"/>
        </w:rPr>
        <w:t>9.1.1.</w:t>
      </w:r>
      <w:r w:rsidR="009822C1" w:rsidRPr="00273141">
        <w:rPr>
          <w:noProof w:val="0"/>
        </w:rPr>
        <w:t xml:space="preserve">5 </w:t>
      </w:r>
      <w:r w:rsidRPr="00273141">
        <w:rPr>
          <w:noProof w:val="0"/>
        </w:rPr>
        <w:t>Audit Consumer</w:t>
      </w:r>
      <w:bookmarkEnd w:id="360"/>
    </w:p>
    <w:p w14:paraId="237CB50B" w14:textId="059FF9E8" w:rsidR="00FF6AD3" w:rsidRPr="00B15F72" w:rsidDel="00B15F72" w:rsidRDefault="00870631" w:rsidP="00626DF9">
      <w:pPr>
        <w:pStyle w:val="BodyText"/>
        <w:rPr>
          <w:del w:id="361" w:author="Gregorio Canal" w:date="2019-04-30T20:59:00Z"/>
          <w:szCs w:val="24"/>
        </w:rPr>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427D6C76" w14:textId="77777777" w:rsidR="00C61521" w:rsidRPr="00273141" w:rsidRDefault="00C61521">
      <w:pPr>
        <w:pStyle w:val="BodyText"/>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3BBD7E89" w:rsidR="00C61521" w:rsidRPr="00273141" w:rsidRDefault="00C61521" w:rsidP="00D3347A">
      <w:pPr>
        <w:pStyle w:val="Heading2"/>
        <w:rPr>
          <w:noProof w:val="0"/>
        </w:rPr>
      </w:pPr>
      <w:bookmarkStart w:id="362" w:name="_Toc488241136"/>
      <w:r w:rsidRPr="00273141">
        <w:rPr>
          <w:noProof w:val="0"/>
        </w:rPr>
        <w:lastRenderedPageBreak/>
        <w:t>9.</w:t>
      </w:r>
      <w:r w:rsidR="004609B2" w:rsidRPr="00273141">
        <w:rPr>
          <w:noProof w:val="0"/>
        </w:rPr>
        <w:t xml:space="preserve">2 </w:t>
      </w:r>
      <w:r w:rsidRPr="00273141">
        <w:rPr>
          <w:noProof w:val="0"/>
        </w:rPr>
        <w:t xml:space="preserve">ATNA </w:t>
      </w:r>
      <w:del w:id="363" w:author="Gregorio Canal" w:date="2019-07-15T12:25:00Z">
        <w:r w:rsidRPr="00273141" w:rsidDel="005E6077">
          <w:rPr>
            <w:noProof w:val="0"/>
          </w:rPr>
          <w:delText>Integration Profile</w:delText>
        </w:r>
      </w:del>
      <w:ins w:id="364" w:author="Gregorio Canal" w:date="2019-07-15T12:25:00Z">
        <w:r w:rsidR="005E6077">
          <w:rPr>
            <w:noProof w:val="0"/>
          </w:rPr>
          <w:t>Actor</w:t>
        </w:r>
      </w:ins>
      <w:r w:rsidRPr="00273141">
        <w:rPr>
          <w:noProof w:val="0"/>
        </w:rPr>
        <w:t xml:space="preserve"> Options</w:t>
      </w:r>
      <w:bookmarkEnd w:id="362"/>
    </w:p>
    <w:p w14:paraId="0280840E" w14:textId="7B628254" w:rsidR="00C61521" w:rsidRPr="00273141" w:rsidRDefault="00C61521" w:rsidP="00D3347A">
      <w:pPr>
        <w:pStyle w:val="BodyText"/>
        <w:rPr>
          <w:bCs/>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66E02C0" w14:textId="0D2EBB84" w:rsidR="00C61521" w:rsidRPr="00273141" w:rsidRDefault="00C61521" w:rsidP="00D3347A">
      <w:pPr>
        <w:pStyle w:val="TableTitle"/>
      </w:pPr>
      <w:r w:rsidRPr="00273141">
        <w:t>Table 9.</w:t>
      </w:r>
      <w:r w:rsidR="004609B2" w:rsidRPr="00273141">
        <w:t>2</w:t>
      </w:r>
      <w:r w:rsidRPr="00273141">
        <w:t>-1: ATNA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commentRangeStart w:id="365"/>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commentRangeEnd w:id="365"/>
      <w:tr w:rsidR="0032645F" w:rsidRPr="00273141" w14:paraId="1FBE3554" w14:textId="77777777">
        <w:trPr>
          <w:cantSplit/>
          <w:trHeight w:val="332"/>
          <w:jc w:val="center"/>
        </w:trPr>
        <w:tc>
          <w:tcPr>
            <w:tcW w:w="2891" w:type="dxa"/>
            <w:vMerge w:val="restart"/>
          </w:tcPr>
          <w:p w14:paraId="240C9A8C" w14:textId="5D714771" w:rsidR="0032645F" w:rsidRPr="00273141" w:rsidDel="00024DDF" w:rsidRDefault="0032645F" w:rsidP="00626DF9">
            <w:pPr>
              <w:pStyle w:val="TableEntry"/>
              <w:rPr>
                <w:rFonts w:ascii="Arial" w:hAnsi="Arial"/>
                <w:b/>
                <w:kern w:val="28"/>
              </w:rPr>
            </w:pPr>
            <w:r w:rsidRPr="00273141">
              <w:t>Audit Record Repository</w:t>
            </w:r>
            <w:ins w:id="366" w:author="Gregorio Canal" w:date="2019-07-22T13:49:00Z">
              <w:r>
                <w:t xml:space="preserve"> </w:t>
              </w:r>
              <w:r w:rsidRPr="0032645F">
                <w:rPr>
                  <w:b/>
                  <w:bCs/>
                  <w:u w:val="single"/>
                  <w:rPrChange w:id="367" w:author="Gregorio Canal" w:date="2019-07-22T13:49:00Z">
                    <w:rPr/>
                  </w:rPrChange>
                </w:rPr>
                <w:t>(Note 2)</w:t>
              </w:r>
            </w:ins>
          </w:p>
        </w:tc>
        <w:tc>
          <w:tcPr>
            <w:tcW w:w="3130" w:type="dxa"/>
          </w:tcPr>
          <w:p w14:paraId="1291B026" w14:textId="77777777" w:rsidR="0032645F" w:rsidRPr="00273141" w:rsidRDefault="0032645F"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32645F" w:rsidRPr="00273141" w:rsidRDefault="0032645F" w:rsidP="004609B2">
            <w:pPr>
              <w:pStyle w:val="TableEntry"/>
              <w:rPr>
                <w:b/>
                <w:bCs/>
                <w:szCs w:val="24"/>
                <w:u w:val="single"/>
              </w:rPr>
            </w:pPr>
            <w:r w:rsidRPr="00273141">
              <w:rPr>
                <w:b/>
                <w:bCs/>
                <w:szCs w:val="24"/>
                <w:u w:val="single"/>
              </w:rPr>
              <w:t>ITI TF-1: 9.2.3</w:t>
            </w:r>
          </w:p>
        </w:tc>
      </w:tr>
      <w:tr w:rsidR="0032645F" w:rsidRPr="00273141" w14:paraId="1519F13D" w14:textId="77777777">
        <w:trPr>
          <w:cantSplit/>
          <w:trHeight w:val="332"/>
          <w:jc w:val="center"/>
        </w:trPr>
        <w:tc>
          <w:tcPr>
            <w:tcW w:w="2891" w:type="dxa"/>
            <w:vMerge/>
          </w:tcPr>
          <w:p w14:paraId="5F10A810" w14:textId="77777777" w:rsidR="0032645F" w:rsidRPr="00273141" w:rsidRDefault="0032645F" w:rsidP="0004032F">
            <w:pPr>
              <w:pStyle w:val="TableEntry"/>
              <w:ind w:left="0"/>
              <w:rPr>
                <w:szCs w:val="24"/>
              </w:rPr>
            </w:pPr>
          </w:p>
        </w:tc>
        <w:tc>
          <w:tcPr>
            <w:tcW w:w="3130" w:type="dxa"/>
          </w:tcPr>
          <w:p w14:paraId="1D0C51C5" w14:textId="77777777" w:rsidR="0032645F" w:rsidRPr="00273141" w:rsidRDefault="0032645F"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32645F" w:rsidRPr="00273141" w:rsidRDefault="0032645F" w:rsidP="004609B2">
            <w:pPr>
              <w:pStyle w:val="TableEntry"/>
              <w:rPr>
                <w:b/>
                <w:bCs/>
                <w:szCs w:val="24"/>
                <w:u w:val="single"/>
              </w:rPr>
            </w:pPr>
            <w:r w:rsidRPr="00273141">
              <w:rPr>
                <w:b/>
                <w:bCs/>
                <w:szCs w:val="24"/>
                <w:u w:val="single"/>
              </w:rPr>
              <w:t xml:space="preserve">ITI TF-1: 9.2.4 </w:t>
            </w:r>
          </w:p>
        </w:tc>
      </w:tr>
      <w:tr w:rsidR="0032645F" w:rsidRPr="00273141" w14:paraId="42440292" w14:textId="77777777">
        <w:trPr>
          <w:cantSplit/>
          <w:trHeight w:val="332"/>
          <w:jc w:val="center"/>
          <w:ins w:id="368" w:author="Gregorio Canal" w:date="2019-04-09T15:26:00Z"/>
        </w:trPr>
        <w:tc>
          <w:tcPr>
            <w:tcW w:w="2891" w:type="dxa"/>
            <w:vMerge/>
          </w:tcPr>
          <w:p w14:paraId="4CB641D7" w14:textId="77777777" w:rsidR="0032645F" w:rsidRPr="00273141" w:rsidRDefault="0032645F" w:rsidP="0004032F">
            <w:pPr>
              <w:pStyle w:val="TableEntry"/>
              <w:ind w:left="0"/>
              <w:rPr>
                <w:ins w:id="369" w:author="Gregorio Canal" w:date="2019-04-09T15:26:00Z"/>
                <w:szCs w:val="24"/>
              </w:rPr>
            </w:pPr>
          </w:p>
        </w:tc>
        <w:tc>
          <w:tcPr>
            <w:tcW w:w="3130" w:type="dxa"/>
          </w:tcPr>
          <w:p w14:paraId="0708B4A5" w14:textId="6AAF9323" w:rsidR="0032645F" w:rsidRPr="00273141" w:rsidRDefault="0032645F" w:rsidP="0004032F">
            <w:pPr>
              <w:pStyle w:val="TableEntry"/>
              <w:rPr>
                <w:ins w:id="370" w:author="Gregorio Canal" w:date="2019-04-09T15:26:00Z"/>
                <w:b/>
                <w:bCs/>
                <w:szCs w:val="24"/>
                <w:u w:val="single"/>
              </w:rPr>
            </w:pPr>
            <w:ins w:id="371" w:author="Gregorio Canal" w:date="2019-07-22T09:56:00Z">
              <w:r>
                <w:rPr>
                  <w:b/>
                  <w:bCs/>
                  <w:szCs w:val="24"/>
                  <w:u w:val="single"/>
                </w:rPr>
                <w:t>ATX:</w:t>
              </w:r>
            </w:ins>
            <w:ins w:id="372" w:author="Gregorio Canal" w:date="2019-04-09T15:28:00Z">
              <w:r>
                <w:rPr>
                  <w:b/>
                  <w:bCs/>
                  <w:szCs w:val="24"/>
                  <w:u w:val="single"/>
                </w:rPr>
                <w:t xml:space="preserve"> </w:t>
              </w:r>
            </w:ins>
            <w:proofErr w:type="spellStart"/>
            <w:ins w:id="373" w:author="Gregorio Canal" w:date="2019-04-09T15:29:00Z">
              <w:r>
                <w:rPr>
                  <w:b/>
                  <w:bCs/>
                  <w:szCs w:val="24"/>
                  <w:u w:val="single"/>
                </w:rPr>
                <w:t>AuditEvent</w:t>
              </w:r>
              <w:proofErr w:type="spellEnd"/>
              <w:r>
                <w:rPr>
                  <w:b/>
                  <w:bCs/>
                  <w:szCs w:val="24"/>
                  <w:u w:val="single"/>
                </w:rPr>
                <w:t xml:space="preserve"> </w:t>
              </w:r>
            </w:ins>
            <w:ins w:id="374" w:author="Gregorio Canal" w:date="2019-04-09T15:30:00Z">
              <w:r>
                <w:rPr>
                  <w:b/>
                  <w:bCs/>
                  <w:szCs w:val="24"/>
                  <w:u w:val="single"/>
                </w:rPr>
                <w:t>M</w:t>
              </w:r>
            </w:ins>
            <w:ins w:id="375" w:author="Gregorio Canal" w:date="2019-04-09T15:29:00Z">
              <w:r>
                <w:rPr>
                  <w:b/>
                  <w:bCs/>
                  <w:szCs w:val="24"/>
                  <w:u w:val="single"/>
                </w:rPr>
                <w:t>essage</w:t>
              </w:r>
            </w:ins>
          </w:p>
        </w:tc>
        <w:tc>
          <w:tcPr>
            <w:tcW w:w="3438" w:type="dxa"/>
          </w:tcPr>
          <w:p w14:paraId="7406C1C1" w14:textId="5397ED96" w:rsidR="0032645F" w:rsidRPr="00273141" w:rsidRDefault="0032645F" w:rsidP="004609B2">
            <w:pPr>
              <w:pStyle w:val="TableEntry"/>
              <w:rPr>
                <w:ins w:id="376" w:author="Gregorio Canal" w:date="2019-04-09T15:26:00Z"/>
                <w:b/>
                <w:bCs/>
                <w:szCs w:val="24"/>
                <w:u w:val="single"/>
              </w:rPr>
            </w:pPr>
            <w:ins w:id="377" w:author="Gregorio Canal" w:date="2019-04-09T15:29:00Z">
              <w:r w:rsidRPr="00273141">
                <w:rPr>
                  <w:b/>
                  <w:bCs/>
                  <w:szCs w:val="24"/>
                  <w:u w:val="single"/>
                </w:rPr>
                <w:t>ITI TF-1: 9.2.</w:t>
              </w:r>
            </w:ins>
            <w:ins w:id="378" w:author="Gregorio Canal" w:date="2019-07-17T14:53:00Z">
              <w:r>
                <w:rPr>
                  <w:b/>
                  <w:bCs/>
                  <w:szCs w:val="24"/>
                  <w:u w:val="single"/>
                </w:rPr>
                <w:t>8</w:t>
              </w:r>
            </w:ins>
          </w:p>
        </w:tc>
      </w:tr>
      <w:tr w:rsidR="0032645F" w:rsidRPr="00273141" w14:paraId="18190673" w14:textId="77777777">
        <w:trPr>
          <w:cantSplit/>
          <w:trHeight w:val="332"/>
          <w:jc w:val="center"/>
          <w:ins w:id="379" w:author="Gregorio Canal" w:date="2019-07-22T13:48:00Z"/>
        </w:trPr>
        <w:tc>
          <w:tcPr>
            <w:tcW w:w="2891" w:type="dxa"/>
            <w:vMerge/>
          </w:tcPr>
          <w:p w14:paraId="1AB42AF2" w14:textId="77777777" w:rsidR="0032645F" w:rsidRPr="00273141" w:rsidRDefault="0032645F" w:rsidP="0032645F">
            <w:pPr>
              <w:pStyle w:val="TableEntry"/>
              <w:ind w:left="0"/>
              <w:rPr>
                <w:ins w:id="380" w:author="Gregorio Canal" w:date="2019-07-22T13:48:00Z"/>
                <w:szCs w:val="24"/>
              </w:rPr>
            </w:pPr>
          </w:p>
        </w:tc>
        <w:tc>
          <w:tcPr>
            <w:tcW w:w="3130" w:type="dxa"/>
          </w:tcPr>
          <w:p w14:paraId="0CE049CD" w14:textId="31F3806B" w:rsidR="0032645F" w:rsidRDefault="0032645F" w:rsidP="0032645F">
            <w:pPr>
              <w:pStyle w:val="TableEntry"/>
              <w:rPr>
                <w:ins w:id="381" w:author="Gregorio Canal" w:date="2019-07-22T13:48:00Z"/>
                <w:b/>
                <w:bCs/>
                <w:szCs w:val="24"/>
                <w:u w:val="single"/>
              </w:rPr>
            </w:pPr>
            <w:ins w:id="382" w:author="Gregorio Canal" w:date="2019-07-22T13:48:00Z">
              <w:r>
                <w:rPr>
                  <w:b/>
                  <w:bCs/>
                  <w:szCs w:val="24"/>
                  <w:u w:val="single"/>
                </w:rPr>
                <w:t>ATX: TLS Syslog</w:t>
              </w:r>
            </w:ins>
          </w:p>
        </w:tc>
        <w:tc>
          <w:tcPr>
            <w:tcW w:w="3438" w:type="dxa"/>
          </w:tcPr>
          <w:p w14:paraId="137C06AE" w14:textId="65925A9E" w:rsidR="0032645F" w:rsidRPr="00273141" w:rsidRDefault="0032645F" w:rsidP="0032645F">
            <w:pPr>
              <w:pStyle w:val="TableEntry"/>
              <w:rPr>
                <w:ins w:id="383" w:author="Gregorio Canal" w:date="2019-07-22T13:48:00Z"/>
                <w:b/>
                <w:bCs/>
                <w:szCs w:val="24"/>
                <w:u w:val="single"/>
              </w:rPr>
            </w:pPr>
            <w:ins w:id="384" w:author="Gregorio Canal" w:date="2019-07-22T13:48:00Z">
              <w:r w:rsidRPr="00273141">
                <w:rPr>
                  <w:b/>
                  <w:bCs/>
                  <w:szCs w:val="24"/>
                  <w:u w:val="single"/>
                </w:rPr>
                <w:t>ITI TF-1: 9.2.</w:t>
              </w:r>
              <w:r>
                <w:rPr>
                  <w:b/>
                  <w:bCs/>
                  <w:szCs w:val="24"/>
                  <w:u w:val="single"/>
                </w:rPr>
                <w:t>9</w:t>
              </w:r>
            </w:ins>
          </w:p>
        </w:tc>
      </w:tr>
      <w:tr w:rsidR="0032645F" w:rsidRPr="00273141" w14:paraId="3AC7A52E" w14:textId="77777777">
        <w:trPr>
          <w:cantSplit/>
          <w:trHeight w:val="332"/>
          <w:jc w:val="center"/>
          <w:ins w:id="385" w:author="Gregorio Canal" w:date="2019-07-22T13:48:00Z"/>
        </w:trPr>
        <w:tc>
          <w:tcPr>
            <w:tcW w:w="2891" w:type="dxa"/>
            <w:vMerge/>
          </w:tcPr>
          <w:p w14:paraId="74B89031" w14:textId="77777777" w:rsidR="0032645F" w:rsidRPr="00273141" w:rsidRDefault="0032645F" w:rsidP="0032645F">
            <w:pPr>
              <w:pStyle w:val="TableEntry"/>
              <w:ind w:left="0"/>
              <w:rPr>
                <w:ins w:id="386" w:author="Gregorio Canal" w:date="2019-07-22T13:48:00Z"/>
                <w:szCs w:val="24"/>
              </w:rPr>
            </w:pPr>
          </w:p>
        </w:tc>
        <w:tc>
          <w:tcPr>
            <w:tcW w:w="3130" w:type="dxa"/>
          </w:tcPr>
          <w:p w14:paraId="67809DF6" w14:textId="3AAB3FC2" w:rsidR="0032645F" w:rsidRDefault="0032645F" w:rsidP="0032645F">
            <w:pPr>
              <w:pStyle w:val="TableEntry"/>
              <w:rPr>
                <w:ins w:id="387" w:author="Gregorio Canal" w:date="2019-07-22T13:48:00Z"/>
                <w:b/>
                <w:bCs/>
                <w:szCs w:val="24"/>
                <w:u w:val="single"/>
              </w:rPr>
            </w:pPr>
            <w:ins w:id="388" w:author="Gregorio Canal" w:date="2019-07-22T13:48:00Z">
              <w:r>
                <w:rPr>
                  <w:b/>
                  <w:bCs/>
                  <w:szCs w:val="24"/>
                  <w:u w:val="single"/>
                </w:rPr>
                <w:t>ATX: UDP Syslog</w:t>
              </w:r>
            </w:ins>
          </w:p>
        </w:tc>
        <w:tc>
          <w:tcPr>
            <w:tcW w:w="3438" w:type="dxa"/>
          </w:tcPr>
          <w:p w14:paraId="4C38D170" w14:textId="56B9BF94" w:rsidR="0032645F" w:rsidRPr="00273141" w:rsidRDefault="0032645F" w:rsidP="0032645F">
            <w:pPr>
              <w:pStyle w:val="TableEntry"/>
              <w:rPr>
                <w:ins w:id="389" w:author="Gregorio Canal" w:date="2019-07-22T13:48:00Z"/>
                <w:b/>
                <w:bCs/>
                <w:szCs w:val="24"/>
                <w:u w:val="single"/>
              </w:rPr>
            </w:pPr>
            <w:ins w:id="390" w:author="Gregorio Canal" w:date="2019-07-22T13:48:00Z">
              <w:r w:rsidRPr="00273141">
                <w:rPr>
                  <w:b/>
                  <w:bCs/>
                  <w:szCs w:val="24"/>
                  <w:u w:val="single"/>
                </w:rPr>
                <w:t>ITI TF-1: 9.2.</w:t>
              </w:r>
              <w:r>
                <w:rPr>
                  <w:b/>
                  <w:bCs/>
                  <w:szCs w:val="24"/>
                  <w:u w:val="single"/>
                </w:rPr>
                <w:t>10</w:t>
              </w:r>
            </w:ins>
          </w:p>
        </w:tc>
      </w:tr>
      <w:tr w:rsidR="0032645F" w:rsidRPr="00273141" w14:paraId="31F20C68" w14:textId="77777777" w:rsidTr="000F5AEC">
        <w:trPr>
          <w:cantSplit/>
          <w:trHeight w:val="368"/>
          <w:jc w:val="center"/>
        </w:trPr>
        <w:tc>
          <w:tcPr>
            <w:tcW w:w="2891" w:type="dxa"/>
            <w:vMerge w:val="restart"/>
          </w:tcPr>
          <w:p w14:paraId="1F48653D" w14:textId="77777777" w:rsidR="0032645F" w:rsidRPr="00273141" w:rsidRDefault="0032645F" w:rsidP="0032645F">
            <w:pPr>
              <w:pStyle w:val="TableEntry"/>
              <w:rPr>
                <w:b/>
                <w:bCs/>
                <w:u w:val="single"/>
              </w:rPr>
            </w:pPr>
            <w:r w:rsidRPr="00273141">
              <w:rPr>
                <w:b/>
                <w:bCs/>
                <w:u w:val="single"/>
              </w:rPr>
              <w:t>Audit Consumer</w:t>
            </w:r>
          </w:p>
        </w:tc>
        <w:tc>
          <w:tcPr>
            <w:tcW w:w="3130" w:type="dxa"/>
          </w:tcPr>
          <w:p w14:paraId="376091DA" w14:textId="77777777" w:rsidR="0032645F" w:rsidRPr="00273141" w:rsidRDefault="0032645F" w:rsidP="0032645F">
            <w:pPr>
              <w:pStyle w:val="TableEntry"/>
              <w:rPr>
                <w:b/>
                <w:bCs/>
                <w:szCs w:val="24"/>
                <w:u w:val="single"/>
              </w:rPr>
            </w:pPr>
            <w:r w:rsidRPr="00273141">
              <w:rPr>
                <w:b/>
                <w:bCs/>
                <w:szCs w:val="24"/>
                <w:u w:val="single"/>
              </w:rPr>
              <w:t>Retrieve Audit Message (Note 1)</w:t>
            </w:r>
          </w:p>
        </w:tc>
        <w:tc>
          <w:tcPr>
            <w:tcW w:w="3438" w:type="dxa"/>
          </w:tcPr>
          <w:p w14:paraId="0EC836FC" w14:textId="2D7265D0" w:rsidR="0032645F" w:rsidRPr="00273141" w:rsidRDefault="0032645F" w:rsidP="0032645F">
            <w:pPr>
              <w:pStyle w:val="TableEntry"/>
              <w:rPr>
                <w:b/>
                <w:bCs/>
                <w:szCs w:val="24"/>
                <w:u w:val="single"/>
              </w:rPr>
            </w:pPr>
            <w:r w:rsidRPr="00273141">
              <w:rPr>
                <w:b/>
                <w:bCs/>
                <w:szCs w:val="24"/>
                <w:u w:val="single"/>
              </w:rPr>
              <w:t>ITI TF-1: 9.2.3</w:t>
            </w:r>
          </w:p>
        </w:tc>
      </w:tr>
      <w:tr w:rsidR="0032645F" w:rsidRPr="00273141" w14:paraId="06EC232A" w14:textId="77777777">
        <w:trPr>
          <w:cantSplit/>
          <w:trHeight w:val="411"/>
          <w:jc w:val="center"/>
        </w:trPr>
        <w:tc>
          <w:tcPr>
            <w:tcW w:w="2891" w:type="dxa"/>
            <w:vMerge/>
          </w:tcPr>
          <w:p w14:paraId="2DD2C7BA" w14:textId="77777777" w:rsidR="0032645F" w:rsidRPr="00273141" w:rsidRDefault="0032645F" w:rsidP="0032645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32645F" w:rsidRPr="00273141" w:rsidRDefault="0032645F" w:rsidP="0032645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32645F" w:rsidRPr="00273141" w:rsidRDefault="0032645F" w:rsidP="0032645F">
            <w:pPr>
              <w:pStyle w:val="TableEntry"/>
              <w:rPr>
                <w:rFonts w:ascii="Arial" w:hAnsi="Arial"/>
                <w:b/>
                <w:bCs/>
                <w:kern w:val="28"/>
                <w:szCs w:val="24"/>
                <w:u w:val="single"/>
              </w:rPr>
            </w:pPr>
            <w:r w:rsidRPr="00273141">
              <w:rPr>
                <w:b/>
                <w:bCs/>
                <w:szCs w:val="24"/>
                <w:u w:val="single"/>
              </w:rPr>
              <w:t>ITI TF-1: 9.2.4</w:t>
            </w:r>
          </w:p>
        </w:tc>
      </w:tr>
      <w:tr w:rsidR="0032645F" w:rsidRPr="00273141" w14:paraId="302CD3EF" w14:textId="77777777">
        <w:trPr>
          <w:cantSplit/>
          <w:trHeight w:val="233"/>
          <w:jc w:val="center"/>
        </w:trPr>
        <w:tc>
          <w:tcPr>
            <w:tcW w:w="2891" w:type="dxa"/>
            <w:vMerge w:val="restart"/>
          </w:tcPr>
          <w:p w14:paraId="74B7373E" w14:textId="25EEE4E7" w:rsidR="0032645F" w:rsidRPr="00273141" w:rsidRDefault="0032645F" w:rsidP="0032645F">
            <w:pPr>
              <w:pStyle w:val="TableEntry"/>
            </w:pPr>
            <w:r w:rsidRPr="00273141">
              <w:t>Audit Record Forwarder</w:t>
            </w:r>
            <w:ins w:id="391"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33CF394A" w14:textId="0B9B4650" w:rsidR="0032645F" w:rsidRPr="00273141" w:rsidRDefault="0032645F" w:rsidP="0032645F">
            <w:pPr>
              <w:pStyle w:val="TableEntry"/>
            </w:pPr>
            <w:ins w:id="392" w:author="Gregorio Canal" w:date="2019-07-22T09:56:00Z">
              <w:r>
                <w:rPr>
                  <w:b/>
                  <w:bCs/>
                  <w:szCs w:val="24"/>
                  <w:u w:val="single"/>
                </w:rPr>
                <w:t>ATX:</w:t>
              </w:r>
            </w:ins>
            <w:ins w:id="393" w:author="Gregorio Canal" w:date="2019-07-22T13:49:00Z">
              <w:r w:rsidR="00461C9D">
                <w:rPr>
                  <w:b/>
                  <w:bCs/>
                  <w:szCs w:val="24"/>
                  <w:u w:val="single"/>
                </w:rPr>
                <w:t xml:space="preserve"> </w:t>
              </w:r>
            </w:ins>
            <w:proofErr w:type="spellStart"/>
            <w:ins w:id="394" w:author="Gregorio Canal" w:date="2019-05-02T16:23:00Z">
              <w:r>
                <w:rPr>
                  <w:b/>
                  <w:bCs/>
                  <w:szCs w:val="24"/>
                  <w:u w:val="single"/>
                </w:rPr>
                <w:t>AuditEvent</w:t>
              </w:r>
              <w:proofErr w:type="spellEnd"/>
              <w:r>
                <w:rPr>
                  <w:b/>
                  <w:bCs/>
                  <w:szCs w:val="24"/>
                  <w:u w:val="single"/>
                </w:rPr>
                <w:t xml:space="preserve"> Message</w:t>
              </w:r>
            </w:ins>
            <w:del w:id="395" w:author="Gregorio Canal" w:date="2019-05-02T17:33:00Z">
              <w:r w:rsidRPr="00273141" w:rsidDel="003C521E">
                <w:delText>No options defined</w:delText>
              </w:r>
            </w:del>
          </w:p>
        </w:tc>
        <w:tc>
          <w:tcPr>
            <w:tcW w:w="3438" w:type="dxa"/>
          </w:tcPr>
          <w:p w14:paraId="2FD597C9" w14:textId="5C1601CE" w:rsidR="0032645F" w:rsidRPr="00273141" w:rsidRDefault="0032645F" w:rsidP="0032645F">
            <w:pPr>
              <w:pStyle w:val="TableEntry"/>
            </w:pPr>
            <w:del w:id="396" w:author="Gregorio Canal" w:date="2019-05-02T17:33:00Z">
              <w:r w:rsidRPr="00273141" w:rsidDel="003C521E">
                <w:delText>-</w:delText>
              </w:r>
            </w:del>
            <w:ins w:id="397" w:author="Gregorio Canal" w:date="2019-05-02T17:33:00Z">
              <w:r w:rsidRPr="00273141">
                <w:rPr>
                  <w:b/>
                  <w:bCs/>
                  <w:szCs w:val="24"/>
                  <w:u w:val="single"/>
                </w:rPr>
                <w:t>ITI TF-1: 9.2.</w:t>
              </w:r>
            </w:ins>
            <w:ins w:id="398" w:author="Gregorio Canal" w:date="2019-07-17T14:53:00Z">
              <w:r>
                <w:rPr>
                  <w:b/>
                  <w:bCs/>
                  <w:szCs w:val="24"/>
                  <w:u w:val="single"/>
                </w:rPr>
                <w:t>8</w:t>
              </w:r>
            </w:ins>
          </w:p>
        </w:tc>
      </w:tr>
      <w:tr w:rsidR="00461C9D" w:rsidRPr="00273141" w14:paraId="51D2C93B" w14:textId="77777777">
        <w:trPr>
          <w:cantSplit/>
          <w:trHeight w:val="233"/>
          <w:jc w:val="center"/>
          <w:ins w:id="399" w:author="Gregorio Canal" w:date="2019-07-22T13:48:00Z"/>
        </w:trPr>
        <w:tc>
          <w:tcPr>
            <w:tcW w:w="2891" w:type="dxa"/>
            <w:vMerge/>
          </w:tcPr>
          <w:p w14:paraId="71E16046" w14:textId="77777777" w:rsidR="00461C9D" w:rsidRPr="00273141" w:rsidRDefault="00461C9D" w:rsidP="00461C9D">
            <w:pPr>
              <w:pStyle w:val="TableEntry"/>
              <w:rPr>
                <w:ins w:id="400" w:author="Gregorio Canal" w:date="2019-07-22T13:48:00Z"/>
              </w:rPr>
            </w:pPr>
          </w:p>
        </w:tc>
        <w:tc>
          <w:tcPr>
            <w:tcW w:w="3130" w:type="dxa"/>
          </w:tcPr>
          <w:p w14:paraId="6E3741FB" w14:textId="6F82E356" w:rsidR="00461C9D" w:rsidRDefault="00461C9D" w:rsidP="00461C9D">
            <w:pPr>
              <w:pStyle w:val="TableEntry"/>
              <w:rPr>
                <w:ins w:id="401" w:author="Gregorio Canal" w:date="2019-07-22T13:48:00Z"/>
                <w:b/>
                <w:bCs/>
                <w:szCs w:val="24"/>
                <w:u w:val="single"/>
              </w:rPr>
            </w:pPr>
            <w:ins w:id="402" w:author="Gregorio Canal" w:date="2019-07-22T13:49:00Z">
              <w:r>
                <w:rPr>
                  <w:b/>
                  <w:bCs/>
                  <w:szCs w:val="24"/>
                  <w:u w:val="single"/>
                </w:rPr>
                <w:t>ATX: TLS Syslog</w:t>
              </w:r>
            </w:ins>
          </w:p>
        </w:tc>
        <w:tc>
          <w:tcPr>
            <w:tcW w:w="3438" w:type="dxa"/>
          </w:tcPr>
          <w:p w14:paraId="58EB3165" w14:textId="0B584A1D" w:rsidR="00461C9D" w:rsidRPr="00273141" w:rsidDel="003C521E" w:rsidRDefault="00461C9D" w:rsidP="00461C9D">
            <w:pPr>
              <w:pStyle w:val="TableEntry"/>
              <w:rPr>
                <w:ins w:id="403" w:author="Gregorio Canal" w:date="2019-07-22T13:48:00Z"/>
              </w:rPr>
            </w:pPr>
            <w:ins w:id="404" w:author="Gregorio Canal" w:date="2019-07-22T13:49:00Z">
              <w:r w:rsidRPr="00273141">
                <w:rPr>
                  <w:b/>
                  <w:bCs/>
                  <w:szCs w:val="24"/>
                  <w:u w:val="single"/>
                </w:rPr>
                <w:t>ITI TF-1: 9.2.</w:t>
              </w:r>
              <w:r>
                <w:rPr>
                  <w:b/>
                  <w:bCs/>
                  <w:szCs w:val="24"/>
                  <w:u w:val="single"/>
                </w:rPr>
                <w:t>9</w:t>
              </w:r>
            </w:ins>
          </w:p>
        </w:tc>
      </w:tr>
      <w:tr w:rsidR="00461C9D" w:rsidRPr="00273141" w14:paraId="7B259597" w14:textId="77777777">
        <w:trPr>
          <w:cantSplit/>
          <w:trHeight w:val="233"/>
          <w:jc w:val="center"/>
          <w:ins w:id="405" w:author="Gregorio Canal" w:date="2019-07-22T13:48:00Z"/>
        </w:trPr>
        <w:tc>
          <w:tcPr>
            <w:tcW w:w="2891" w:type="dxa"/>
            <w:vMerge/>
          </w:tcPr>
          <w:p w14:paraId="25ABF352" w14:textId="77777777" w:rsidR="00461C9D" w:rsidRPr="00273141" w:rsidRDefault="00461C9D" w:rsidP="00461C9D">
            <w:pPr>
              <w:pStyle w:val="TableEntry"/>
              <w:rPr>
                <w:ins w:id="406" w:author="Gregorio Canal" w:date="2019-07-22T13:48:00Z"/>
              </w:rPr>
            </w:pPr>
          </w:p>
        </w:tc>
        <w:tc>
          <w:tcPr>
            <w:tcW w:w="3130" w:type="dxa"/>
          </w:tcPr>
          <w:p w14:paraId="50A248D6" w14:textId="551FF55A" w:rsidR="00461C9D" w:rsidRDefault="00461C9D" w:rsidP="00461C9D">
            <w:pPr>
              <w:pStyle w:val="TableEntry"/>
              <w:rPr>
                <w:ins w:id="407" w:author="Gregorio Canal" w:date="2019-07-22T13:48:00Z"/>
                <w:b/>
                <w:bCs/>
                <w:szCs w:val="24"/>
                <w:u w:val="single"/>
              </w:rPr>
            </w:pPr>
            <w:ins w:id="408" w:author="Gregorio Canal" w:date="2019-07-22T13:49:00Z">
              <w:r>
                <w:rPr>
                  <w:b/>
                  <w:bCs/>
                  <w:szCs w:val="24"/>
                  <w:u w:val="single"/>
                </w:rPr>
                <w:t>ATX: UDP Syslog</w:t>
              </w:r>
            </w:ins>
          </w:p>
        </w:tc>
        <w:tc>
          <w:tcPr>
            <w:tcW w:w="3438" w:type="dxa"/>
          </w:tcPr>
          <w:p w14:paraId="7CD10E7C" w14:textId="46146E16" w:rsidR="00461C9D" w:rsidRPr="00273141" w:rsidDel="003C521E" w:rsidRDefault="00461C9D" w:rsidP="00461C9D">
            <w:pPr>
              <w:pStyle w:val="TableEntry"/>
              <w:rPr>
                <w:ins w:id="409" w:author="Gregorio Canal" w:date="2019-07-22T13:48:00Z"/>
              </w:rPr>
            </w:pPr>
            <w:ins w:id="410" w:author="Gregorio Canal" w:date="2019-07-22T13:49:00Z">
              <w:r w:rsidRPr="00273141">
                <w:rPr>
                  <w:b/>
                  <w:bCs/>
                  <w:szCs w:val="24"/>
                  <w:u w:val="single"/>
                </w:rPr>
                <w:t>ITI TF-1: 9.2.</w:t>
              </w:r>
              <w:r>
                <w:rPr>
                  <w:b/>
                  <w:bCs/>
                  <w:szCs w:val="24"/>
                  <w:u w:val="single"/>
                </w:rPr>
                <w:t>10</w:t>
              </w:r>
            </w:ins>
          </w:p>
        </w:tc>
      </w:tr>
      <w:tr w:rsidR="00461C9D" w:rsidRPr="00273141" w14:paraId="33D34DEF" w14:textId="77777777">
        <w:trPr>
          <w:cantSplit/>
          <w:trHeight w:val="233"/>
          <w:jc w:val="center"/>
        </w:trPr>
        <w:tc>
          <w:tcPr>
            <w:tcW w:w="2891" w:type="dxa"/>
            <w:vMerge w:val="restart"/>
          </w:tcPr>
          <w:p w14:paraId="2C0DC552" w14:textId="7C57DECF" w:rsidR="00461C9D" w:rsidRPr="00273141" w:rsidRDefault="00461C9D" w:rsidP="00461C9D">
            <w:pPr>
              <w:pStyle w:val="TableEntry"/>
            </w:pPr>
            <w:r w:rsidRPr="00273141">
              <w:t>Secure Node</w:t>
            </w:r>
            <w:ins w:id="411"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2757A412" w14:textId="58EDF168" w:rsidR="00461C9D" w:rsidRPr="00273141" w:rsidRDefault="00461C9D" w:rsidP="00461C9D">
            <w:pPr>
              <w:pStyle w:val="TableEntry"/>
            </w:pPr>
            <w:r w:rsidRPr="00273141">
              <w:t>Radiology Audit Trail</w:t>
            </w:r>
          </w:p>
        </w:tc>
        <w:tc>
          <w:tcPr>
            <w:tcW w:w="3438" w:type="dxa"/>
          </w:tcPr>
          <w:p w14:paraId="683E12BD" w14:textId="7EFE58D2" w:rsidR="00461C9D" w:rsidRPr="00273141" w:rsidRDefault="00461C9D" w:rsidP="00461C9D">
            <w:pPr>
              <w:pStyle w:val="TableEntry"/>
            </w:pPr>
            <w:r w:rsidRPr="00273141">
              <w:t>RAD TF-1: 2.2.1</w:t>
            </w:r>
            <w:del w:id="412" w:author="Gregorio Canal" w:date="2019-05-02T14:58:00Z">
              <w:r w:rsidRPr="00273141" w:rsidDel="00223648">
                <w:delText>;</w:delText>
              </w:r>
            </w:del>
          </w:p>
          <w:p w14:paraId="3061D273" w14:textId="7EA27E80" w:rsidR="00461C9D" w:rsidRPr="00273141" w:rsidRDefault="00461C9D" w:rsidP="00461C9D">
            <w:pPr>
              <w:pStyle w:val="TableEntry"/>
            </w:pPr>
            <w:r w:rsidRPr="00273141">
              <w:t>RAD TF-3: 5.1</w:t>
            </w:r>
          </w:p>
        </w:tc>
      </w:tr>
      <w:tr w:rsidR="00461C9D" w:rsidRPr="00273141" w14:paraId="18512DD6" w14:textId="77777777">
        <w:trPr>
          <w:cantSplit/>
          <w:trHeight w:val="233"/>
          <w:jc w:val="center"/>
          <w:ins w:id="413" w:author="Gregorio Canal" w:date="2019-07-17T14:55:00Z"/>
        </w:trPr>
        <w:tc>
          <w:tcPr>
            <w:tcW w:w="2891" w:type="dxa"/>
            <w:vMerge/>
          </w:tcPr>
          <w:p w14:paraId="7EEFE832" w14:textId="77777777" w:rsidR="00461C9D" w:rsidRPr="00273141" w:rsidRDefault="00461C9D" w:rsidP="00461C9D">
            <w:pPr>
              <w:pStyle w:val="TableEntry"/>
              <w:rPr>
                <w:ins w:id="414" w:author="Gregorio Canal" w:date="2019-07-17T14:55:00Z"/>
              </w:rPr>
            </w:pPr>
          </w:p>
        </w:tc>
        <w:tc>
          <w:tcPr>
            <w:tcW w:w="3130" w:type="dxa"/>
          </w:tcPr>
          <w:p w14:paraId="54ABB236" w14:textId="4649D5A8" w:rsidR="00461C9D" w:rsidRPr="00273141" w:rsidRDefault="00461C9D" w:rsidP="00461C9D">
            <w:pPr>
              <w:pStyle w:val="TableEntry"/>
              <w:rPr>
                <w:ins w:id="415" w:author="Gregorio Canal" w:date="2019-07-17T14:55:00Z"/>
              </w:rPr>
            </w:pPr>
            <w:ins w:id="416" w:author="Gregorio Canal" w:date="2019-07-22T10:34:00Z">
              <w:r>
                <w:rPr>
                  <w:b/>
                  <w:szCs w:val="18"/>
                  <w:u w:val="single"/>
                </w:rPr>
                <w:t>…</w:t>
              </w:r>
            </w:ins>
          </w:p>
        </w:tc>
        <w:tc>
          <w:tcPr>
            <w:tcW w:w="3438" w:type="dxa"/>
          </w:tcPr>
          <w:p w14:paraId="59E098C2" w14:textId="5A35204F" w:rsidR="00461C9D" w:rsidRPr="00273141" w:rsidRDefault="00461C9D" w:rsidP="00461C9D">
            <w:pPr>
              <w:pStyle w:val="TableEntry"/>
              <w:rPr>
                <w:ins w:id="417" w:author="Gregorio Canal" w:date="2019-07-17T14:55:00Z"/>
              </w:rPr>
            </w:pPr>
            <w:ins w:id="418" w:author="Gregorio Canal" w:date="2019-07-22T10:34:00Z">
              <w:r>
                <w:rPr>
                  <w:b/>
                  <w:szCs w:val="18"/>
                  <w:u w:val="single"/>
                </w:rPr>
                <w:t>…</w:t>
              </w:r>
            </w:ins>
          </w:p>
        </w:tc>
      </w:tr>
      <w:tr w:rsidR="00461C9D" w:rsidRPr="00273141" w14:paraId="6C7ECE01" w14:textId="77777777">
        <w:trPr>
          <w:cantSplit/>
          <w:trHeight w:val="233"/>
          <w:jc w:val="center"/>
          <w:ins w:id="419" w:author="Gregorio Canal" w:date="2019-05-02T17:34:00Z"/>
        </w:trPr>
        <w:tc>
          <w:tcPr>
            <w:tcW w:w="2891" w:type="dxa"/>
            <w:vMerge/>
          </w:tcPr>
          <w:p w14:paraId="4283A07E" w14:textId="77777777" w:rsidR="00461C9D" w:rsidRPr="00273141" w:rsidRDefault="00461C9D" w:rsidP="00461C9D">
            <w:pPr>
              <w:pStyle w:val="TableEntry"/>
              <w:rPr>
                <w:ins w:id="420" w:author="Gregorio Canal" w:date="2019-05-02T17:34:00Z"/>
              </w:rPr>
            </w:pPr>
          </w:p>
        </w:tc>
        <w:tc>
          <w:tcPr>
            <w:tcW w:w="3130" w:type="dxa"/>
          </w:tcPr>
          <w:p w14:paraId="4EB0E3EE" w14:textId="1E149384" w:rsidR="00461C9D" w:rsidRPr="00273141" w:rsidRDefault="00461C9D" w:rsidP="00461C9D">
            <w:pPr>
              <w:pStyle w:val="TableEntry"/>
              <w:rPr>
                <w:ins w:id="421" w:author="Gregorio Canal" w:date="2019-05-02T17:34:00Z"/>
              </w:rPr>
            </w:pPr>
            <w:ins w:id="422" w:author="Gregorio Canal" w:date="2019-07-22T09:52:00Z">
              <w:r>
                <w:rPr>
                  <w:b/>
                  <w:bCs/>
                  <w:szCs w:val="24"/>
                  <w:u w:val="single"/>
                </w:rPr>
                <w:t>ATX:</w:t>
              </w:r>
            </w:ins>
            <w:ins w:id="423" w:author="Gregorio Canal" w:date="2019-07-22T09:57:00Z">
              <w:r>
                <w:rPr>
                  <w:b/>
                  <w:bCs/>
                  <w:szCs w:val="24"/>
                  <w:u w:val="single"/>
                </w:rPr>
                <w:t xml:space="preserve"> </w:t>
              </w:r>
            </w:ins>
            <w:proofErr w:type="spellStart"/>
            <w:ins w:id="424" w:author="Gregorio Canal" w:date="2019-05-02T17:34:00Z">
              <w:r>
                <w:rPr>
                  <w:b/>
                  <w:bCs/>
                  <w:szCs w:val="24"/>
                  <w:u w:val="single"/>
                </w:rPr>
                <w:t>AuditEvent</w:t>
              </w:r>
              <w:proofErr w:type="spellEnd"/>
              <w:r>
                <w:rPr>
                  <w:b/>
                  <w:bCs/>
                  <w:szCs w:val="24"/>
                  <w:u w:val="single"/>
                </w:rPr>
                <w:t xml:space="preserve"> Message</w:t>
              </w:r>
            </w:ins>
          </w:p>
        </w:tc>
        <w:tc>
          <w:tcPr>
            <w:tcW w:w="3438" w:type="dxa"/>
          </w:tcPr>
          <w:p w14:paraId="7324F959" w14:textId="460B351A" w:rsidR="00461C9D" w:rsidRPr="00273141" w:rsidRDefault="00461C9D" w:rsidP="00461C9D">
            <w:pPr>
              <w:pStyle w:val="TableEntry"/>
              <w:rPr>
                <w:ins w:id="425" w:author="Gregorio Canal" w:date="2019-05-02T17:34:00Z"/>
              </w:rPr>
            </w:pPr>
            <w:ins w:id="426" w:author="Gregorio Canal" w:date="2019-05-02T17:34:00Z">
              <w:r w:rsidRPr="00273141">
                <w:rPr>
                  <w:b/>
                  <w:bCs/>
                  <w:szCs w:val="24"/>
                  <w:u w:val="single"/>
                </w:rPr>
                <w:t>ITI TF-1: 9.2.</w:t>
              </w:r>
            </w:ins>
            <w:ins w:id="427" w:author="Gregorio Canal" w:date="2019-07-17T14:53:00Z">
              <w:r>
                <w:rPr>
                  <w:b/>
                  <w:bCs/>
                  <w:szCs w:val="24"/>
                  <w:u w:val="single"/>
                </w:rPr>
                <w:t>8</w:t>
              </w:r>
            </w:ins>
          </w:p>
        </w:tc>
      </w:tr>
      <w:tr w:rsidR="00461C9D" w:rsidRPr="00273141" w14:paraId="518DD24F" w14:textId="77777777">
        <w:trPr>
          <w:cantSplit/>
          <w:trHeight w:val="233"/>
          <w:jc w:val="center"/>
          <w:ins w:id="428" w:author="Gregorio Canal" w:date="2019-07-22T09:50:00Z"/>
        </w:trPr>
        <w:tc>
          <w:tcPr>
            <w:tcW w:w="2891" w:type="dxa"/>
            <w:vMerge/>
          </w:tcPr>
          <w:p w14:paraId="0F08309B" w14:textId="77777777" w:rsidR="00461C9D" w:rsidRPr="00273141" w:rsidRDefault="00461C9D" w:rsidP="00461C9D">
            <w:pPr>
              <w:pStyle w:val="TableEntry"/>
              <w:rPr>
                <w:ins w:id="429" w:author="Gregorio Canal" w:date="2019-07-22T09:50:00Z"/>
              </w:rPr>
            </w:pPr>
          </w:p>
        </w:tc>
        <w:tc>
          <w:tcPr>
            <w:tcW w:w="3130" w:type="dxa"/>
          </w:tcPr>
          <w:p w14:paraId="483D6E7E" w14:textId="76E0F7B7" w:rsidR="00461C9D" w:rsidRDefault="00461C9D" w:rsidP="00461C9D">
            <w:pPr>
              <w:pStyle w:val="TableEntry"/>
              <w:rPr>
                <w:ins w:id="430" w:author="Gregorio Canal" w:date="2019-07-22T09:50:00Z"/>
                <w:b/>
                <w:bCs/>
                <w:szCs w:val="24"/>
                <w:u w:val="single"/>
              </w:rPr>
            </w:pPr>
            <w:ins w:id="431" w:author="Gregorio Canal" w:date="2019-07-22T13:49:00Z">
              <w:r>
                <w:rPr>
                  <w:b/>
                  <w:bCs/>
                  <w:szCs w:val="24"/>
                  <w:u w:val="single"/>
                </w:rPr>
                <w:t>ATX: TLS Syslog</w:t>
              </w:r>
            </w:ins>
          </w:p>
        </w:tc>
        <w:tc>
          <w:tcPr>
            <w:tcW w:w="3438" w:type="dxa"/>
          </w:tcPr>
          <w:p w14:paraId="77C4BCD9" w14:textId="37220963" w:rsidR="00461C9D" w:rsidRPr="00273141" w:rsidRDefault="00461C9D" w:rsidP="00461C9D">
            <w:pPr>
              <w:pStyle w:val="TableEntry"/>
              <w:rPr>
                <w:ins w:id="432" w:author="Gregorio Canal" w:date="2019-07-22T09:50:00Z"/>
                <w:b/>
                <w:bCs/>
                <w:szCs w:val="24"/>
                <w:u w:val="single"/>
              </w:rPr>
            </w:pPr>
            <w:ins w:id="433" w:author="Gregorio Canal" w:date="2019-07-22T13:49:00Z">
              <w:r w:rsidRPr="00273141">
                <w:rPr>
                  <w:b/>
                  <w:bCs/>
                  <w:szCs w:val="24"/>
                  <w:u w:val="single"/>
                </w:rPr>
                <w:t>ITI TF-1: 9.2.</w:t>
              </w:r>
              <w:r>
                <w:rPr>
                  <w:b/>
                  <w:bCs/>
                  <w:szCs w:val="24"/>
                  <w:u w:val="single"/>
                </w:rPr>
                <w:t>9</w:t>
              </w:r>
            </w:ins>
          </w:p>
        </w:tc>
      </w:tr>
      <w:tr w:rsidR="00461C9D" w:rsidRPr="00273141" w14:paraId="6AA48EC0" w14:textId="77777777">
        <w:trPr>
          <w:cantSplit/>
          <w:trHeight w:val="233"/>
          <w:jc w:val="center"/>
          <w:ins w:id="434" w:author="Gregorio Canal" w:date="2019-07-22T09:50:00Z"/>
        </w:trPr>
        <w:tc>
          <w:tcPr>
            <w:tcW w:w="2891" w:type="dxa"/>
            <w:vMerge/>
          </w:tcPr>
          <w:p w14:paraId="55C516A7" w14:textId="77777777" w:rsidR="00461C9D" w:rsidRPr="00273141" w:rsidRDefault="00461C9D" w:rsidP="00461C9D">
            <w:pPr>
              <w:pStyle w:val="TableEntry"/>
              <w:rPr>
                <w:ins w:id="435" w:author="Gregorio Canal" w:date="2019-07-22T09:50:00Z"/>
              </w:rPr>
            </w:pPr>
          </w:p>
        </w:tc>
        <w:tc>
          <w:tcPr>
            <w:tcW w:w="3130" w:type="dxa"/>
          </w:tcPr>
          <w:p w14:paraId="0502D66B" w14:textId="2694C94D" w:rsidR="00461C9D" w:rsidRDefault="00461C9D" w:rsidP="00461C9D">
            <w:pPr>
              <w:pStyle w:val="TableEntry"/>
              <w:rPr>
                <w:ins w:id="436" w:author="Gregorio Canal" w:date="2019-07-22T09:50:00Z"/>
                <w:b/>
                <w:bCs/>
                <w:szCs w:val="24"/>
                <w:u w:val="single"/>
              </w:rPr>
            </w:pPr>
            <w:ins w:id="437" w:author="Gregorio Canal" w:date="2019-07-22T13:49:00Z">
              <w:r>
                <w:rPr>
                  <w:b/>
                  <w:bCs/>
                  <w:szCs w:val="24"/>
                  <w:u w:val="single"/>
                </w:rPr>
                <w:t>ATX: UDP Syslog</w:t>
              </w:r>
            </w:ins>
          </w:p>
        </w:tc>
        <w:tc>
          <w:tcPr>
            <w:tcW w:w="3438" w:type="dxa"/>
          </w:tcPr>
          <w:p w14:paraId="58E880DD" w14:textId="473756F1" w:rsidR="00461C9D" w:rsidRPr="00273141" w:rsidRDefault="00461C9D" w:rsidP="00461C9D">
            <w:pPr>
              <w:pStyle w:val="TableEntry"/>
              <w:rPr>
                <w:ins w:id="438" w:author="Gregorio Canal" w:date="2019-07-22T09:50:00Z"/>
                <w:b/>
                <w:bCs/>
                <w:szCs w:val="24"/>
                <w:u w:val="single"/>
              </w:rPr>
            </w:pPr>
            <w:ins w:id="439" w:author="Gregorio Canal" w:date="2019-07-22T13:49:00Z">
              <w:r w:rsidRPr="00273141">
                <w:rPr>
                  <w:b/>
                  <w:bCs/>
                  <w:szCs w:val="24"/>
                  <w:u w:val="single"/>
                </w:rPr>
                <w:t>ITI TF-1: 9.2.</w:t>
              </w:r>
              <w:r>
                <w:rPr>
                  <w:b/>
                  <w:bCs/>
                  <w:szCs w:val="24"/>
                  <w:u w:val="single"/>
                </w:rPr>
                <w:t>10</w:t>
              </w:r>
            </w:ins>
          </w:p>
        </w:tc>
      </w:tr>
      <w:tr w:rsidR="00461C9D" w:rsidRPr="00273141" w14:paraId="6F61D45B" w14:textId="77777777">
        <w:trPr>
          <w:cantSplit/>
          <w:trHeight w:val="521"/>
          <w:jc w:val="center"/>
        </w:trPr>
        <w:tc>
          <w:tcPr>
            <w:tcW w:w="2891" w:type="dxa"/>
            <w:vMerge w:val="restart"/>
          </w:tcPr>
          <w:p w14:paraId="4C61A097" w14:textId="16D94126" w:rsidR="00461C9D" w:rsidRPr="00273141" w:rsidRDefault="00461C9D" w:rsidP="00461C9D">
            <w:pPr>
              <w:pStyle w:val="TableEntry"/>
            </w:pPr>
            <w:r w:rsidRPr="00273141">
              <w:t>Secure Application</w:t>
            </w:r>
            <w:ins w:id="440"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585AA7BB" w14:textId="77777777" w:rsidR="00461C9D" w:rsidRPr="00273141" w:rsidRDefault="00461C9D" w:rsidP="00461C9D">
            <w:pPr>
              <w:pStyle w:val="TableEntry"/>
            </w:pPr>
            <w:r w:rsidRPr="00273141">
              <w:t>Radiology Audit Trail</w:t>
            </w:r>
          </w:p>
        </w:tc>
        <w:tc>
          <w:tcPr>
            <w:tcW w:w="3438" w:type="dxa"/>
          </w:tcPr>
          <w:p w14:paraId="28E199D6" w14:textId="77777777" w:rsidR="00461C9D" w:rsidRPr="00273141" w:rsidRDefault="00461C9D" w:rsidP="00461C9D">
            <w:pPr>
              <w:pStyle w:val="TableEntry"/>
            </w:pPr>
            <w:r w:rsidRPr="00273141">
              <w:t>RAD TF-1: 2.2.1</w:t>
            </w:r>
          </w:p>
          <w:p w14:paraId="71D7659B" w14:textId="5D0F0E00" w:rsidR="00461C9D" w:rsidRPr="00273141" w:rsidRDefault="00461C9D" w:rsidP="00461C9D">
            <w:pPr>
              <w:pStyle w:val="TableEntry"/>
            </w:pPr>
            <w:r w:rsidRPr="00273141">
              <w:t>RAD TF-3: 5.1</w:t>
            </w:r>
          </w:p>
        </w:tc>
      </w:tr>
      <w:tr w:rsidR="00461C9D" w:rsidRPr="00273141" w14:paraId="54F8C1E7" w14:textId="77777777">
        <w:trPr>
          <w:cantSplit/>
          <w:trHeight w:val="521"/>
          <w:jc w:val="center"/>
          <w:ins w:id="441" w:author="Gregorio Canal" w:date="2019-07-17T14:56:00Z"/>
        </w:trPr>
        <w:tc>
          <w:tcPr>
            <w:tcW w:w="2891" w:type="dxa"/>
            <w:vMerge/>
          </w:tcPr>
          <w:p w14:paraId="501317EA" w14:textId="77777777" w:rsidR="00461C9D" w:rsidRPr="00273141" w:rsidRDefault="00461C9D" w:rsidP="00461C9D">
            <w:pPr>
              <w:pStyle w:val="TableEntry"/>
              <w:rPr>
                <w:ins w:id="442" w:author="Gregorio Canal" w:date="2019-07-17T14:56:00Z"/>
              </w:rPr>
            </w:pPr>
          </w:p>
        </w:tc>
        <w:tc>
          <w:tcPr>
            <w:tcW w:w="3130" w:type="dxa"/>
          </w:tcPr>
          <w:p w14:paraId="07895CB4" w14:textId="5D2EB9DC" w:rsidR="00461C9D" w:rsidRPr="00273141" w:rsidRDefault="00461C9D" w:rsidP="00461C9D">
            <w:pPr>
              <w:pStyle w:val="TableEntry"/>
              <w:rPr>
                <w:ins w:id="443" w:author="Gregorio Canal" w:date="2019-07-17T14:56:00Z"/>
              </w:rPr>
            </w:pPr>
            <w:ins w:id="444" w:author="Gregorio Canal" w:date="2019-07-22T10:34:00Z">
              <w:r>
                <w:rPr>
                  <w:b/>
                  <w:szCs w:val="18"/>
                  <w:u w:val="single"/>
                </w:rPr>
                <w:t>…</w:t>
              </w:r>
            </w:ins>
          </w:p>
        </w:tc>
        <w:tc>
          <w:tcPr>
            <w:tcW w:w="3438" w:type="dxa"/>
          </w:tcPr>
          <w:p w14:paraId="3BB6200F" w14:textId="16211663" w:rsidR="00461C9D" w:rsidRPr="00273141" w:rsidRDefault="00461C9D" w:rsidP="00461C9D">
            <w:pPr>
              <w:pStyle w:val="TableEntry"/>
              <w:rPr>
                <w:ins w:id="445" w:author="Gregorio Canal" w:date="2019-07-17T14:56:00Z"/>
              </w:rPr>
            </w:pPr>
            <w:ins w:id="446" w:author="Gregorio Canal" w:date="2019-07-22T10:34:00Z">
              <w:r>
                <w:rPr>
                  <w:b/>
                  <w:szCs w:val="18"/>
                  <w:u w:val="single"/>
                </w:rPr>
                <w:t>…</w:t>
              </w:r>
            </w:ins>
          </w:p>
        </w:tc>
      </w:tr>
      <w:tr w:rsidR="00461C9D" w:rsidRPr="00273141" w14:paraId="14B5D77B" w14:textId="77777777">
        <w:trPr>
          <w:cantSplit/>
          <w:trHeight w:val="521"/>
          <w:jc w:val="center"/>
          <w:ins w:id="447" w:author="Gregorio Canal" w:date="2019-07-22T13:47:00Z"/>
        </w:trPr>
        <w:tc>
          <w:tcPr>
            <w:tcW w:w="2891" w:type="dxa"/>
            <w:vMerge/>
          </w:tcPr>
          <w:p w14:paraId="57E07908" w14:textId="77777777" w:rsidR="00461C9D" w:rsidRPr="00273141" w:rsidRDefault="00461C9D" w:rsidP="00461C9D">
            <w:pPr>
              <w:pStyle w:val="TableEntry"/>
              <w:rPr>
                <w:ins w:id="448" w:author="Gregorio Canal" w:date="2019-07-22T13:47:00Z"/>
              </w:rPr>
            </w:pPr>
          </w:p>
        </w:tc>
        <w:tc>
          <w:tcPr>
            <w:tcW w:w="3130" w:type="dxa"/>
          </w:tcPr>
          <w:p w14:paraId="59901CB8" w14:textId="7638C4D1" w:rsidR="00461C9D" w:rsidRDefault="00461C9D" w:rsidP="00461C9D">
            <w:pPr>
              <w:pStyle w:val="TableEntry"/>
              <w:rPr>
                <w:ins w:id="449" w:author="Gregorio Canal" w:date="2019-07-22T13:47:00Z"/>
                <w:b/>
                <w:szCs w:val="18"/>
                <w:u w:val="single"/>
              </w:rPr>
            </w:pPr>
            <w:ins w:id="450" w:author="Gregorio Canal" w:date="2019-07-22T13:47:00Z">
              <w:r>
                <w:rPr>
                  <w:b/>
                  <w:bCs/>
                  <w:szCs w:val="24"/>
                  <w:u w:val="single"/>
                </w:rPr>
                <w:t xml:space="preserve">ATX: </w:t>
              </w:r>
              <w:proofErr w:type="spellStart"/>
              <w:r>
                <w:rPr>
                  <w:b/>
                  <w:bCs/>
                  <w:szCs w:val="24"/>
                  <w:u w:val="single"/>
                </w:rPr>
                <w:t>AuditEvent</w:t>
              </w:r>
              <w:proofErr w:type="spellEnd"/>
              <w:r>
                <w:rPr>
                  <w:b/>
                  <w:bCs/>
                  <w:szCs w:val="24"/>
                  <w:u w:val="single"/>
                </w:rPr>
                <w:t xml:space="preserve"> Message</w:t>
              </w:r>
            </w:ins>
          </w:p>
        </w:tc>
        <w:tc>
          <w:tcPr>
            <w:tcW w:w="3438" w:type="dxa"/>
          </w:tcPr>
          <w:p w14:paraId="08AA9F81" w14:textId="055E3496" w:rsidR="00461C9D" w:rsidRDefault="00461C9D" w:rsidP="00461C9D">
            <w:pPr>
              <w:pStyle w:val="TableEntry"/>
              <w:rPr>
                <w:ins w:id="451" w:author="Gregorio Canal" w:date="2019-07-22T13:47:00Z"/>
                <w:b/>
                <w:szCs w:val="18"/>
                <w:u w:val="single"/>
              </w:rPr>
            </w:pPr>
            <w:ins w:id="452" w:author="Gregorio Canal" w:date="2019-07-22T13:47:00Z">
              <w:r w:rsidRPr="00273141">
                <w:rPr>
                  <w:b/>
                  <w:bCs/>
                  <w:szCs w:val="24"/>
                  <w:u w:val="single"/>
                </w:rPr>
                <w:t>ITI TF-1: 9.2.</w:t>
              </w:r>
              <w:r>
                <w:rPr>
                  <w:b/>
                  <w:bCs/>
                  <w:szCs w:val="24"/>
                  <w:u w:val="single"/>
                </w:rPr>
                <w:t>8</w:t>
              </w:r>
              <w:r>
                <w:rPr>
                  <w:rStyle w:val="CommentReference"/>
                </w:rPr>
                <w:commentReference w:id="365"/>
              </w:r>
            </w:ins>
          </w:p>
        </w:tc>
      </w:tr>
      <w:tr w:rsidR="00461C9D" w:rsidRPr="00273141" w14:paraId="1CD66D3A" w14:textId="77777777" w:rsidTr="00EA03B7">
        <w:trPr>
          <w:cantSplit/>
          <w:trHeight w:val="359"/>
          <w:jc w:val="center"/>
          <w:ins w:id="453" w:author="Gregorio Canal" w:date="2019-05-02T17:34:00Z"/>
        </w:trPr>
        <w:tc>
          <w:tcPr>
            <w:tcW w:w="2891" w:type="dxa"/>
            <w:vMerge/>
          </w:tcPr>
          <w:p w14:paraId="19BB2139" w14:textId="77777777" w:rsidR="00461C9D" w:rsidRPr="00273141" w:rsidRDefault="00461C9D" w:rsidP="00461C9D">
            <w:pPr>
              <w:pStyle w:val="TableEntry"/>
              <w:rPr>
                <w:ins w:id="454" w:author="Gregorio Canal" w:date="2019-05-02T17:34:00Z"/>
              </w:rPr>
            </w:pPr>
          </w:p>
        </w:tc>
        <w:tc>
          <w:tcPr>
            <w:tcW w:w="3130" w:type="dxa"/>
          </w:tcPr>
          <w:p w14:paraId="3AF652DC" w14:textId="4B4DF0F4" w:rsidR="00461C9D" w:rsidRPr="00273141" w:rsidRDefault="00461C9D" w:rsidP="00461C9D">
            <w:pPr>
              <w:pStyle w:val="TableEntry"/>
              <w:rPr>
                <w:ins w:id="455" w:author="Gregorio Canal" w:date="2019-05-02T17:34:00Z"/>
              </w:rPr>
            </w:pPr>
            <w:ins w:id="456" w:author="Gregorio Canal" w:date="2019-07-22T13:47:00Z">
              <w:r>
                <w:rPr>
                  <w:b/>
                  <w:bCs/>
                  <w:szCs w:val="24"/>
                  <w:u w:val="single"/>
                </w:rPr>
                <w:t>ATX: TLS Syslog</w:t>
              </w:r>
            </w:ins>
          </w:p>
        </w:tc>
        <w:tc>
          <w:tcPr>
            <w:tcW w:w="3438" w:type="dxa"/>
          </w:tcPr>
          <w:p w14:paraId="16D5A2E2" w14:textId="0821940A" w:rsidR="00461C9D" w:rsidRPr="00273141" w:rsidRDefault="00461C9D" w:rsidP="00461C9D">
            <w:pPr>
              <w:pStyle w:val="TableEntry"/>
              <w:rPr>
                <w:ins w:id="457" w:author="Gregorio Canal" w:date="2019-05-02T17:34:00Z"/>
              </w:rPr>
            </w:pPr>
            <w:ins w:id="458" w:author="Gregorio Canal" w:date="2019-07-22T13:47:00Z">
              <w:r w:rsidRPr="00273141">
                <w:rPr>
                  <w:b/>
                  <w:bCs/>
                  <w:szCs w:val="24"/>
                  <w:u w:val="single"/>
                </w:rPr>
                <w:t>ITI TF-1: 9.2.</w:t>
              </w:r>
              <w:r>
                <w:rPr>
                  <w:b/>
                  <w:bCs/>
                  <w:szCs w:val="24"/>
                  <w:u w:val="single"/>
                </w:rPr>
                <w:t>9</w:t>
              </w:r>
            </w:ins>
          </w:p>
        </w:tc>
      </w:tr>
      <w:tr w:rsidR="00461C9D" w:rsidRPr="00273141" w14:paraId="6B995F4E" w14:textId="77777777" w:rsidTr="0098140D">
        <w:trPr>
          <w:cantSplit/>
          <w:trHeight w:val="359"/>
          <w:jc w:val="center"/>
          <w:ins w:id="459" w:author="Gregorio Canal" w:date="2019-07-22T13:47:00Z"/>
        </w:trPr>
        <w:tc>
          <w:tcPr>
            <w:tcW w:w="2891" w:type="dxa"/>
            <w:vMerge/>
          </w:tcPr>
          <w:p w14:paraId="15876660" w14:textId="77777777" w:rsidR="00461C9D" w:rsidRPr="00273141" w:rsidRDefault="00461C9D" w:rsidP="00461C9D">
            <w:pPr>
              <w:pStyle w:val="TableEntry"/>
              <w:rPr>
                <w:ins w:id="460" w:author="Gregorio Canal" w:date="2019-07-22T13:47:00Z"/>
              </w:rPr>
            </w:pPr>
          </w:p>
        </w:tc>
        <w:tc>
          <w:tcPr>
            <w:tcW w:w="3130" w:type="dxa"/>
          </w:tcPr>
          <w:p w14:paraId="066F1DC3" w14:textId="0B38FD7B" w:rsidR="00461C9D" w:rsidRPr="00273141" w:rsidRDefault="00461C9D" w:rsidP="00461C9D">
            <w:pPr>
              <w:pStyle w:val="TableEntry"/>
              <w:rPr>
                <w:ins w:id="461" w:author="Gregorio Canal" w:date="2019-07-22T13:47:00Z"/>
              </w:rPr>
            </w:pPr>
            <w:ins w:id="462" w:author="Gregorio Canal" w:date="2019-07-22T13:47:00Z">
              <w:r>
                <w:rPr>
                  <w:b/>
                  <w:bCs/>
                  <w:szCs w:val="24"/>
                  <w:u w:val="single"/>
                </w:rPr>
                <w:t>ATX: UDP Syslog</w:t>
              </w:r>
            </w:ins>
          </w:p>
        </w:tc>
        <w:tc>
          <w:tcPr>
            <w:tcW w:w="3438" w:type="dxa"/>
          </w:tcPr>
          <w:p w14:paraId="6FD5793F" w14:textId="246113DA" w:rsidR="00461C9D" w:rsidRPr="00273141" w:rsidRDefault="00461C9D" w:rsidP="00461C9D">
            <w:pPr>
              <w:pStyle w:val="TableEntry"/>
              <w:rPr>
                <w:ins w:id="463" w:author="Gregorio Canal" w:date="2019-07-22T13:47:00Z"/>
              </w:rPr>
            </w:pPr>
            <w:ins w:id="464" w:author="Gregorio Canal" w:date="2019-07-22T13:47:00Z">
              <w:r w:rsidRPr="00273141">
                <w:rPr>
                  <w:b/>
                  <w:bCs/>
                  <w:szCs w:val="24"/>
                  <w:u w:val="single"/>
                </w:rPr>
                <w:t>ITI TF-1: 9.2.</w:t>
              </w:r>
              <w:r>
                <w:rPr>
                  <w:b/>
                  <w:bCs/>
                  <w:szCs w:val="24"/>
                  <w:u w:val="single"/>
                </w:rPr>
                <w:t>10</w:t>
              </w:r>
            </w:ins>
          </w:p>
        </w:tc>
      </w:tr>
    </w:tbl>
    <w:p w14:paraId="171C9A60" w14:textId="032BD6B0" w:rsidR="00C61521" w:rsidRDefault="00C61521" w:rsidP="008671F5">
      <w:pPr>
        <w:pStyle w:val="Note"/>
        <w:rPr>
          <w:ins w:id="465" w:author="Gregorio Canal" w:date="2019-05-02T16:21:00Z"/>
          <w:b/>
          <w:u w:val="single"/>
        </w:rPr>
      </w:pPr>
      <w:r w:rsidRPr="00273141">
        <w:rPr>
          <w:b/>
          <w:u w:val="single"/>
        </w:rPr>
        <w:t>Note 1: The Audit Consumer shall support at least one of the two options defined.</w:t>
      </w:r>
    </w:p>
    <w:p w14:paraId="02B2D83D" w14:textId="4C0F1C54" w:rsidR="002E49C5" w:rsidRPr="00273141" w:rsidDel="002E49C5" w:rsidRDefault="00402F23" w:rsidP="002E49C5">
      <w:pPr>
        <w:pStyle w:val="Note"/>
        <w:rPr>
          <w:del w:id="466" w:author="Gregorio Canal" w:date="2019-07-22T09:52:00Z"/>
          <w:b/>
          <w:u w:val="single"/>
        </w:rPr>
      </w:pPr>
      <w:ins w:id="467" w:author="Gregorio Canal" w:date="2019-05-02T16:21:00Z">
        <w:r w:rsidRPr="00273141">
          <w:rPr>
            <w:b/>
            <w:u w:val="single"/>
          </w:rPr>
          <w:t xml:space="preserve">Note </w:t>
        </w:r>
        <w:r>
          <w:rPr>
            <w:b/>
            <w:u w:val="single"/>
          </w:rPr>
          <w:t>2</w:t>
        </w:r>
        <w:r w:rsidRPr="00273141">
          <w:rPr>
            <w:b/>
            <w:u w:val="single"/>
          </w:rPr>
          <w:t>:</w:t>
        </w:r>
      </w:ins>
      <w:ins w:id="468" w:author="Gregorio Canal" w:date="2019-07-22T09:54:00Z">
        <w:r w:rsidR="002E49C5">
          <w:rPr>
            <w:b/>
            <w:u w:val="single"/>
          </w:rPr>
          <w:t xml:space="preserve"> This actor SHALL support at least one of the three ATX</w:t>
        </w:r>
      </w:ins>
      <w:ins w:id="469" w:author="Gregorio Canal" w:date="2019-05-02T16:21:00Z">
        <w:r w:rsidRPr="00273141">
          <w:rPr>
            <w:b/>
            <w:u w:val="single"/>
          </w:rPr>
          <w:t xml:space="preserve"> </w:t>
        </w:r>
      </w:ins>
      <w:ins w:id="470" w:author="Gregorio Canal" w:date="2019-07-22T09:54:00Z">
        <w:r w:rsidR="002E49C5">
          <w:rPr>
            <w:b/>
            <w:u w:val="single"/>
          </w:rPr>
          <w:t xml:space="preserve">Options. </w:t>
        </w:r>
      </w:ins>
      <w:ins w:id="471" w:author="Gregorio Canal" w:date="2019-05-02T16:21:00Z">
        <w:r>
          <w:rPr>
            <w:b/>
            <w:u w:val="single"/>
          </w:rPr>
          <w:t xml:space="preserve">If </w:t>
        </w:r>
      </w:ins>
      <w:ins w:id="472" w:author="Gregorio Canal" w:date="2019-07-22T09:55:00Z">
        <w:r w:rsidR="002E49C5">
          <w:rPr>
            <w:b/>
            <w:u w:val="single"/>
          </w:rPr>
          <w:t xml:space="preserve">the integration </w:t>
        </w:r>
        <w:proofErr w:type="gramStart"/>
        <w:r w:rsidR="002E49C5">
          <w:rPr>
            <w:b/>
            <w:u w:val="single"/>
          </w:rPr>
          <w:t xml:space="preserve">statement </w:t>
        </w:r>
      </w:ins>
      <w:ins w:id="473" w:author="Gregorio Canal" w:date="2019-05-02T16:21:00Z">
        <w:r>
          <w:rPr>
            <w:b/>
            <w:u w:val="single"/>
          </w:rPr>
          <w:t xml:space="preserve"> </w:t>
        </w:r>
      </w:ins>
      <w:ins w:id="474" w:author="Gregorio Canal" w:date="2019-05-02T16:22:00Z">
        <w:r>
          <w:rPr>
            <w:b/>
            <w:u w:val="single"/>
          </w:rPr>
          <w:t>does</w:t>
        </w:r>
        <w:proofErr w:type="gramEnd"/>
        <w:r>
          <w:rPr>
            <w:b/>
            <w:u w:val="single"/>
          </w:rPr>
          <w:t xml:space="preserve"> not </w:t>
        </w:r>
      </w:ins>
      <w:ins w:id="475" w:author="Gregorio Canal" w:date="2019-07-22T09:55:00Z">
        <w:r w:rsidR="002E49C5">
          <w:rPr>
            <w:b/>
            <w:u w:val="single"/>
          </w:rPr>
          <w:t>declare</w:t>
        </w:r>
      </w:ins>
      <w:ins w:id="476" w:author="Gregorio Canal" w:date="2019-05-02T16:22:00Z">
        <w:r>
          <w:rPr>
            <w:b/>
            <w:u w:val="single"/>
          </w:rPr>
          <w:t xml:space="preserve"> </w:t>
        </w:r>
      </w:ins>
      <w:ins w:id="477" w:author="Gregorio Canal" w:date="2019-07-22T09:55:00Z">
        <w:r w:rsidR="002E49C5">
          <w:rPr>
            <w:b/>
            <w:u w:val="single"/>
          </w:rPr>
          <w:t>one of these options</w:t>
        </w:r>
      </w:ins>
      <w:ins w:id="478" w:author="Gregorio Canal" w:date="2019-05-02T16:22:00Z">
        <w:r>
          <w:rPr>
            <w:b/>
            <w:u w:val="single"/>
          </w:rPr>
          <w:t xml:space="preserve"> the </w:t>
        </w:r>
      </w:ins>
      <w:ins w:id="479" w:author="Gregorio Canal" w:date="2019-07-22T09:40:00Z">
        <w:r w:rsidR="00960FDC">
          <w:rPr>
            <w:b/>
            <w:u w:val="single"/>
          </w:rPr>
          <w:t xml:space="preserve">TLS </w:t>
        </w:r>
      </w:ins>
      <w:ins w:id="480" w:author="Gregorio Canal" w:date="2019-07-22T09:43:00Z">
        <w:r w:rsidR="006C51F7">
          <w:rPr>
            <w:b/>
            <w:u w:val="single"/>
          </w:rPr>
          <w:t xml:space="preserve">or UDP </w:t>
        </w:r>
      </w:ins>
      <w:ins w:id="481" w:author="Gregorio Canal" w:date="2019-05-02T16:22:00Z">
        <w:r>
          <w:rPr>
            <w:b/>
            <w:u w:val="single"/>
          </w:rPr>
          <w:t xml:space="preserve">Syslog </w:t>
        </w:r>
      </w:ins>
      <w:ins w:id="482" w:author="Gregorio Canal" w:date="2019-07-22T09:55:00Z">
        <w:r w:rsidR="002E49C5">
          <w:rPr>
            <w:b/>
            <w:u w:val="single"/>
          </w:rPr>
          <w:t>Option</w:t>
        </w:r>
      </w:ins>
      <w:ins w:id="483" w:author="Gregorio Canal" w:date="2019-05-02T17:35:00Z">
        <w:r w:rsidR="0098140D">
          <w:rPr>
            <w:b/>
            <w:u w:val="single"/>
          </w:rPr>
          <w:t xml:space="preserve"> </w:t>
        </w:r>
      </w:ins>
      <w:ins w:id="484" w:author="Gregorio Canal" w:date="2019-07-22T09:55:00Z">
        <w:r w:rsidR="002E49C5">
          <w:rPr>
            <w:b/>
            <w:u w:val="single"/>
          </w:rPr>
          <w:t xml:space="preserve">must be assumed to be </w:t>
        </w:r>
      </w:ins>
      <w:ins w:id="485" w:author="Gregorio Canal" w:date="2019-05-02T16:22:00Z">
        <w:r>
          <w:rPr>
            <w:b/>
            <w:u w:val="single"/>
          </w:rPr>
          <w:t>supported</w:t>
        </w:r>
      </w:ins>
      <w:ins w:id="486" w:author="Gregorio Canal" w:date="2019-05-02T16:21:00Z">
        <w:r w:rsidRPr="00273141">
          <w:rPr>
            <w:b/>
            <w:u w:val="single"/>
          </w:rPr>
          <w:t>.</w:t>
        </w:r>
      </w:ins>
    </w:p>
    <w:p w14:paraId="3F5B1D55" w14:textId="77777777" w:rsidR="00870631" w:rsidRPr="00273141" w:rsidRDefault="00870631">
      <w:pPr>
        <w:pStyle w:val="Note"/>
        <w:ind w:left="0" w:firstLine="0"/>
        <w:pPrChange w:id="487" w:author="Gregorio Canal" w:date="2019-07-22T09:52:00Z">
          <w:pPr>
            <w:pStyle w:val="BodyText"/>
          </w:pPr>
        </w:pPrChange>
      </w:pPr>
    </w:p>
    <w:p w14:paraId="25811228" w14:textId="5EE3202B" w:rsidR="00C61521" w:rsidRPr="00273141" w:rsidRDefault="00C61521" w:rsidP="00D3347A">
      <w:pPr>
        <w:pStyle w:val="EditorInstructions"/>
      </w:pPr>
      <w:r w:rsidRPr="00273141">
        <w:t>Editor: Add new Sections 9.</w:t>
      </w:r>
      <w:r w:rsidR="004609B2" w:rsidRPr="00273141">
        <w:t>2</w:t>
      </w:r>
      <w:r w:rsidRPr="00273141">
        <w:t xml:space="preserve">.3 </w:t>
      </w:r>
      <w:del w:id="488" w:author="Gregorio Canal" w:date="2019-05-02T14:58:00Z">
        <w:r w:rsidRPr="00273141" w:rsidDel="00223648">
          <w:delText xml:space="preserve">and </w:delText>
        </w:r>
      </w:del>
      <w:ins w:id="489" w:author="Gregorio Canal" w:date="2019-05-02T14:58:00Z">
        <w:r w:rsidR="00223648">
          <w:t>,</w:t>
        </w:r>
      </w:ins>
      <w:r w:rsidRPr="00273141">
        <w:t>9.</w:t>
      </w:r>
      <w:r w:rsidR="004609B2" w:rsidRPr="00273141">
        <w:t>2</w:t>
      </w:r>
      <w:r w:rsidRPr="00273141">
        <w:t>.4</w:t>
      </w:r>
      <w:ins w:id="490" w:author="Gregorio Canal" w:date="2019-05-02T14:58:00Z">
        <w:r w:rsidR="00223648">
          <w:t>, and 9.2.</w:t>
        </w:r>
      </w:ins>
      <w:ins w:id="491" w:author="Gregorio Canal" w:date="2019-07-17T14:53:00Z">
        <w:r w:rsidR="0033212F">
          <w:t>8</w:t>
        </w:r>
      </w:ins>
      <w:r w:rsidRPr="00273141">
        <w:t xml:space="preserve"> to ITI TF-1:9.</w:t>
      </w:r>
      <w:r w:rsidR="004609B2" w:rsidRPr="00273141">
        <w:t>2</w:t>
      </w:r>
    </w:p>
    <w:p w14:paraId="63A25EEC" w14:textId="4B3F8019" w:rsidR="00C61521" w:rsidRPr="00273141" w:rsidRDefault="00C61521" w:rsidP="00D3347A">
      <w:pPr>
        <w:pStyle w:val="Heading3"/>
        <w:rPr>
          <w:noProof w:val="0"/>
        </w:rPr>
      </w:pPr>
      <w:bookmarkStart w:id="492" w:name="_Toc488241137"/>
      <w:r w:rsidRPr="00273141">
        <w:rPr>
          <w:noProof w:val="0"/>
        </w:rPr>
        <w:lastRenderedPageBreak/>
        <w:t>9.</w:t>
      </w:r>
      <w:r w:rsidR="0051640D" w:rsidRPr="00273141">
        <w:rPr>
          <w:noProof w:val="0"/>
        </w:rPr>
        <w:t>2</w:t>
      </w:r>
      <w:r w:rsidRPr="00273141">
        <w:rPr>
          <w:noProof w:val="0"/>
        </w:rPr>
        <w:t>.3 Retrieve Audit Message Option</w:t>
      </w:r>
      <w:bookmarkEnd w:id="492"/>
    </w:p>
    <w:p w14:paraId="67206E21" w14:textId="5E221E9D" w:rsidR="00C61521" w:rsidRPr="00273141" w:rsidRDefault="00C61521" w:rsidP="00E056C6">
      <w:pPr>
        <w:pStyle w:val="BodyText"/>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BodyText"/>
      </w:pPr>
      <w:r w:rsidRPr="00273141">
        <w:t xml:space="preserve">An Audit Consumer or Audit Record Repository that supports this option shall implement the Retrieve ATNA Audit Event [ITI-81] transaction. </w:t>
      </w:r>
    </w:p>
    <w:p w14:paraId="15C9F622" w14:textId="5466A839" w:rsidR="00C61521" w:rsidRPr="00273141" w:rsidRDefault="00C61521" w:rsidP="00D3347A">
      <w:pPr>
        <w:pStyle w:val="BodyText"/>
      </w:pPr>
      <w:r w:rsidRPr="00273141">
        <w:t xml:space="preserve">The [ITI-81] transaction is </w:t>
      </w:r>
      <w:del w:id="493" w:author="Gregorio Canal" w:date="2019-05-02T14:58:00Z">
        <w:r w:rsidRPr="00273141" w:rsidDel="00223648">
          <w:delText xml:space="preserve">profiled as </w:delText>
        </w:r>
      </w:del>
      <w:r w:rsidRPr="00273141">
        <w:t>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Heading3"/>
        <w:rPr>
          <w:noProof w:val="0"/>
        </w:rPr>
      </w:pPr>
      <w:bookmarkStart w:id="494" w:name="_Toc488241138"/>
      <w:r w:rsidRPr="00273141">
        <w:rPr>
          <w:noProof w:val="0"/>
        </w:rPr>
        <w:t>9.</w:t>
      </w:r>
      <w:r w:rsidR="0051640D" w:rsidRPr="00273141">
        <w:rPr>
          <w:noProof w:val="0"/>
        </w:rPr>
        <w:t>2</w:t>
      </w:r>
      <w:r w:rsidRPr="00273141">
        <w:rPr>
          <w:noProof w:val="0"/>
        </w:rPr>
        <w:t>.4 Retrieve Syslog Message Option</w:t>
      </w:r>
      <w:bookmarkEnd w:id="494"/>
    </w:p>
    <w:p w14:paraId="5420C542" w14:textId="77777777" w:rsidR="00C61521" w:rsidRPr="00273141" w:rsidRDefault="00C61521" w:rsidP="00D3347A">
      <w:pPr>
        <w:pStyle w:val="BodyText"/>
      </w:pPr>
      <w:r w:rsidRPr="00273141">
        <w:t>The Retrieve Syslog Message Option enables search requests for syslog messages based upon syslog metadata.</w:t>
      </w:r>
    </w:p>
    <w:p w14:paraId="083C4C6C" w14:textId="6023C97B" w:rsidR="00C61521" w:rsidRPr="00273141" w:rsidRDefault="00CD4DE8" w:rsidP="00D3347A">
      <w:pPr>
        <w:pStyle w:val="BodyText"/>
      </w:pPr>
      <w:r w:rsidRPr="00273141">
        <w:rPr>
          <w:color w:val="000000"/>
        </w:rPr>
        <w:t>An Audit Consumer or Audit Record Repository that supports this option shall implement the Retrieve Syslog Event [ITI-82] transaction.</w:t>
      </w:r>
    </w:p>
    <w:p w14:paraId="0C4C7DBD" w14:textId="627E1F79" w:rsidR="00C61521" w:rsidRPr="00273141" w:rsidRDefault="00C61521" w:rsidP="00D3347A">
      <w:pPr>
        <w:pStyle w:val="BodyText"/>
      </w:pPr>
      <w:r w:rsidRPr="00273141">
        <w:t xml:space="preserve">The [ITI-82] transaction is </w:t>
      </w:r>
      <w:del w:id="495" w:author="Gregorio Canal" w:date="2019-05-02T14:59:00Z">
        <w:r w:rsidRPr="00273141" w:rsidDel="00223648">
          <w:delText xml:space="preserve">profiled as </w:delText>
        </w:r>
      </w:del>
      <w:r w:rsidRPr="00273141">
        <w:t xml:space="preserve">a RESTful search operation that searches syslog messages of any format or schema. The search request uses the syslog metadata only. </w:t>
      </w:r>
    </w:p>
    <w:p w14:paraId="6D807F78" w14:textId="77777777" w:rsidR="00C61521" w:rsidRPr="00273141" w:rsidRDefault="00C61521" w:rsidP="007E1CCC">
      <w:pPr>
        <w:pStyle w:val="BodyText"/>
      </w:pPr>
    </w:p>
    <w:p w14:paraId="4FF204DA" w14:textId="4AB23C80" w:rsidR="00DA3B5B" w:rsidRPr="00273141" w:rsidRDefault="00DA3B5B" w:rsidP="00DA3B5B">
      <w:pPr>
        <w:pStyle w:val="Heading3"/>
        <w:rPr>
          <w:ins w:id="496" w:author="Gregorio Canal" w:date="2019-04-09T15:31:00Z"/>
          <w:noProof w:val="0"/>
        </w:rPr>
      </w:pPr>
      <w:ins w:id="497" w:author="Gregorio Canal" w:date="2019-04-09T15:31:00Z">
        <w:r w:rsidRPr="00273141">
          <w:rPr>
            <w:noProof w:val="0"/>
          </w:rPr>
          <w:t>9.2.</w:t>
        </w:r>
      </w:ins>
      <w:ins w:id="498" w:author="Gregorio Canal" w:date="2019-07-17T14:53:00Z">
        <w:r w:rsidR="0033212F">
          <w:rPr>
            <w:noProof w:val="0"/>
          </w:rPr>
          <w:t>8</w:t>
        </w:r>
      </w:ins>
      <w:ins w:id="499" w:author="Gregorio Canal" w:date="2019-04-09T15:31:00Z">
        <w:r w:rsidRPr="00273141">
          <w:rPr>
            <w:noProof w:val="0"/>
          </w:rPr>
          <w:t xml:space="preserve"> </w:t>
        </w:r>
      </w:ins>
      <w:ins w:id="500" w:author="Gregorio Canal" w:date="2019-07-22T10:20:00Z">
        <w:r w:rsidR="003A081F">
          <w:rPr>
            <w:noProof w:val="0"/>
          </w:rPr>
          <w:t xml:space="preserve">ATX: </w:t>
        </w:r>
      </w:ins>
      <w:proofErr w:type="spellStart"/>
      <w:ins w:id="501" w:author="Gregorio Canal" w:date="2019-04-09T15:31:00Z">
        <w:r>
          <w:rPr>
            <w:noProof w:val="0"/>
          </w:rPr>
          <w:t>AuditEvent</w:t>
        </w:r>
        <w:proofErr w:type="spellEnd"/>
        <w:r>
          <w:rPr>
            <w:noProof w:val="0"/>
          </w:rPr>
          <w:t xml:space="preserve"> </w:t>
        </w:r>
        <w:r w:rsidRPr="00273141">
          <w:rPr>
            <w:noProof w:val="0"/>
          </w:rPr>
          <w:t>Message Option</w:t>
        </w:r>
      </w:ins>
    </w:p>
    <w:p w14:paraId="12B10CAB" w14:textId="7E399FE3" w:rsidR="00DA3B5B" w:rsidRPr="00273141" w:rsidRDefault="00DA3B5B" w:rsidP="00DA3B5B">
      <w:pPr>
        <w:pStyle w:val="BodyText"/>
        <w:rPr>
          <w:ins w:id="502" w:author="Gregorio Canal" w:date="2019-04-09T15:31:00Z"/>
        </w:rPr>
      </w:pPr>
      <w:ins w:id="503" w:author="Gregorio Canal" w:date="2019-04-09T15:31:00Z">
        <w:r w:rsidRPr="00273141">
          <w:t xml:space="preserve">The </w:t>
        </w:r>
      </w:ins>
      <w:ins w:id="504" w:author="Gregorio Canal" w:date="2019-07-22T13:50:00Z">
        <w:r w:rsidR="00461C9D">
          <w:t>S</w:t>
        </w:r>
      </w:ins>
      <w:ins w:id="505" w:author="Gregorio Canal" w:date="2019-07-22T13:49:00Z">
        <w:r w:rsidR="00461C9D">
          <w:t xml:space="preserve">TX: </w:t>
        </w:r>
      </w:ins>
      <w:proofErr w:type="spellStart"/>
      <w:ins w:id="506" w:author="Gregorio Canal" w:date="2019-04-09T15:31:00Z">
        <w:r>
          <w:t>AuditEvent</w:t>
        </w:r>
        <w:proofErr w:type="spellEnd"/>
        <w:r w:rsidRPr="00273141">
          <w:t xml:space="preserve"> Message Option enables </w:t>
        </w:r>
      </w:ins>
      <w:ins w:id="507" w:author="Gregorio Canal" w:date="2019-04-09T15:36:00Z">
        <w:r>
          <w:t>feed request</w:t>
        </w:r>
      </w:ins>
      <w:ins w:id="508" w:author="Gregorio Canal" w:date="2019-04-09T15:37:00Z">
        <w:r>
          <w:t>,</w:t>
        </w:r>
      </w:ins>
      <w:ins w:id="509" w:author="Gregorio Canal" w:date="2019-04-09T15:36:00Z">
        <w:r>
          <w:t xml:space="preserve"> from an application to an </w:t>
        </w:r>
        <w:del w:id="510" w:author="John Moehrke [2]" w:date="2019-07-23T03:57:00Z">
          <w:r w:rsidDel="00FB56DF">
            <w:delText>ARR</w:delText>
          </w:r>
        </w:del>
      </w:ins>
      <w:ins w:id="511" w:author="John Moehrke [2]" w:date="2019-07-23T03:57:00Z">
        <w:r w:rsidR="00FB56DF">
          <w:t>Audi</w:t>
        </w:r>
      </w:ins>
      <w:ins w:id="512" w:author="John Moehrke [2]" w:date="2019-07-23T03:58:00Z">
        <w:r w:rsidR="00FB56DF">
          <w:t>t Record Repository</w:t>
        </w:r>
      </w:ins>
      <w:ins w:id="513" w:author="Gregorio Canal" w:date="2019-04-09T15:37:00Z">
        <w:r>
          <w:t>,</w:t>
        </w:r>
      </w:ins>
      <w:ins w:id="514" w:author="Gregorio Canal" w:date="2019-04-09T15:33:00Z">
        <w:r>
          <w:t xml:space="preserve"> of</w:t>
        </w:r>
      </w:ins>
      <w:ins w:id="515" w:author="Gregorio Canal" w:date="2019-04-09T15:34:00Z">
        <w:r>
          <w:t xml:space="preserve"> ATNA</w:t>
        </w:r>
      </w:ins>
      <w:ins w:id="516" w:author="Gregorio Canal" w:date="2019-04-09T15:33:00Z">
        <w:r>
          <w:t xml:space="preserve"> audit records </w:t>
        </w:r>
      </w:ins>
      <w:ins w:id="517" w:author="Gregorio Canal" w:date="2019-04-09T15:37:00Z">
        <w:r>
          <w:t>using</w:t>
        </w:r>
      </w:ins>
      <w:ins w:id="518" w:author="Gregorio Canal" w:date="2019-04-09T15:33:00Z">
        <w:r>
          <w:t xml:space="preserve"> RESTful capabil</w:t>
        </w:r>
      </w:ins>
      <w:ins w:id="519" w:author="Gregorio Canal" w:date="2019-04-09T15:34:00Z">
        <w:r>
          <w:t xml:space="preserve">ities </w:t>
        </w:r>
      </w:ins>
      <w:ins w:id="520" w:author="Gregorio Canal" w:date="2019-04-09T15:37:00Z">
        <w:r>
          <w:t>and</w:t>
        </w:r>
      </w:ins>
      <w:ins w:id="521" w:author="Gregorio Canal" w:date="2019-04-09T15:34:00Z">
        <w:r>
          <w:t xml:space="preserve"> FHIR resources</w:t>
        </w:r>
      </w:ins>
      <w:ins w:id="522" w:author="Gregorio Canal" w:date="2019-04-09T15:31:00Z">
        <w:r w:rsidRPr="00273141">
          <w:t>.</w:t>
        </w:r>
      </w:ins>
    </w:p>
    <w:p w14:paraId="544D49B2" w14:textId="06D983AC" w:rsidR="00402F23" w:rsidRDefault="00B15F72" w:rsidP="00DA3B5B">
      <w:pPr>
        <w:pStyle w:val="BodyText"/>
        <w:rPr>
          <w:ins w:id="523" w:author="Gregorio Canal" w:date="2019-05-02T16:25:00Z"/>
        </w:rPr>
      </w:pPr>
      <w:ins w:id="524" w:author="Gregorio Canal" w:date="2019-04-30T21:02:00Z">
        <w:r>
          <w:rPr>
            <w:color w:val="000000"/>
          </w:rPr>
          <w:t xml:space="preserve">An Audit </w:t>
        </w:r>
      </w:ins>
      <w:ins w:id="525" w:author="Gregorio Canal" w:date="2019-04-09T15:31:00Z">
        <w:r w:rsidR="00DA3B5B" w:rsidRPr="00273141">
          <w:rPr>
            <w:color w:val="000000"/>
          </w:rPr>
          <w:t xml:space="preserve">Record Repository that supports this option shall implement the </w:t>
        </w:r>
      </w:ins>
      <w:ins w:id="526" w:author="Gregorio Canal" w:date="2019-04-30T21:02:00Z">
        <w:r>
          <w:rPr>
            <w:color w:val="000000"/>
          </w:rPr>
          <w:t>two RESTful interaction</w:t>
        </w:r>
      </w:ins>
      <w:ins w:id="527" w:author="Gregorio Canal" w:date="2019-05-02T16:24:00Z">
        <w:r w:rsidR="00402F23">
          <w:rPr>
            <w:color w:val="000000"/>
          </w:rPr>
          <w:t>s</w:t>
        </w:r>
      </w:ins>
      <w:ins w:id="528" w:author="Gregorio Canal" w:date="2019-04-30T21:02:00Z">
        <w:r>
          <w:rPr>
            <w:color w:val="000000"/>
          </w:rPr>
          <w:t xml:space="preserve"> defined in the Record Audit Event [ITI-</w:t>
        </w:r>
      </w:ins>
      <w:ins w:id="529" w:author="Gregorio Canal" w:date="2019-04-30T21:03:00Z">
        <w:r>
          <w:rPr>
            <w:color w:val="000000"/>
          </w:rPr>
          <w:t>20</w:t>
        </w:r>
      </w:ins>
      <w:ins w:id="530" w:author="Gregorio Canal" w:date="2019-04-30T21:02:00Z">
        <w:r>
          <w:rPr>
            <w:color w:val="000000"/>
          </w:rPr>
          <w:t xml:space="preserve">] </w:t>
        </w:r>
      </w:ins>
      <w:ins w:id="531" w:author="Gregorio Canal" w:date="2019-04-09T15:31:00Z">
        <w:r w:rsidR="00DA3B5B" w:rsidRPr="00273141">
          <w:rPr>
            <w:color w:val="000000"/>
          </w:rPr>
          <w:t>transaction.</w:t>
        </w:r>
      </w:ins>
      <w:ins w:id="532" w:author="Gregorio Canal" w:date="2019-05-02T15:00:00Z">
        <w:r w:rsidR="00223648">
          <w:rPr>
            <w:color w:val="000000"/>
          </w:rPr>
          <w:t xml:space="preserve"> See ITI TF-2a: 3.20.4.2</w:t>
        </w:r>
      </w:ins>
      <w:ins w:id="533" w:author="Gregorio Canal" w:date="2019-05-02T17:40:00Z">
        <w:r w:rsidR="0098140D">
          <w:rPr>
            <w:color w:val="000000"/>
          </w:rPr>
          <w:t xml:space="preserve"> and </w:t>
        </w:r>
      </w:ins>
      <w:ins w:id="534" w:author="Gregorio Canal" w:date="2019-05-02T17:39:00Z">
        <w:r w:rsidR="0098140D">
          <w:rPr>
            <w:color w:val="000000"/>
          </w:rPr>
          <w:t xml:space="preserve">3.20.4.4 </w:t>
        </w:r>
      </w:ins>
    </w:p>
    <w:p w14:paraId="75D0E9A9" w14:textId="548EB8EC" w:rsidR="00402F23" w:rsidRDefault="0098140D" w:rsidP="00DA3B5B">
      <w:pPr>
        <w:pStyle w:val="BodyText"/>
        <w:rPr>
          <w:ins w:id="535" w:author="Gregorio Canal" w:date="2019-05-02T17:54:00Z"/>
        </w:rPr>
      </w:pPr>
      <w:ins w:id="536" w:author="Gregorio Canal" w:date="2019-05-02T17:37:00Z">
        <w:r w:rsidRPr="007A7659">
          <w:t>A</w:t>
        </w:r>
        <w:r>
          <w:t xml:space="preserve"> </w:t>
        </w:r>
        <w:r w:rsidRPr="007A7659">
          <w:t>Secure Node</w:t>
        </w:r>
      </w:ins>
      <w:ins w:id="537" w:author="John Moehrke [2]" w:date="2019-07-23T03:58:00Z">
        <w:r w:rsidR="00FB56DF">
          <w:t>,</w:t>
        </w:r>
      </w:ins>
      <w:ins w:id="538" w:author="Gregorio Canal" w:date="2019-05-02T17:37:00Z">
        <w:r>
          <w:t xml:space="preserve"> </w:t>
        </w:r>
        <w:del w:id="539" w:author="John Moehrke [2]" w:date="2019-07-23T03:58:00Z">
          <w:r w:rsidDel="00FB56DF">
            <w:delText>or</w:delText>
          </w:r>
          <w:r w:rsidRPr="007A7659" w:rsidDel="00FB56DF">
            <w:delText xml:space="preserve"> </w:delText>
          </w:r>
        </w:del>
        <w:r w:rsidRPr="007A7659">
          <w:t>Secure Application</w:t>
        </w:r>
      </w:ins>
      <w:ins w:id="540" w:author="John Moehrke [2]" w:date="2019-07-23T03:58:00Z">
        <w:r w:rsidR="00FB56DF">
          <w:t>,</w:t>
        </w:r>
      </w:ins>
      <w:ins w:id="541" w:author="Gregorio Canal" w:date="2019-05-02T17:37:00Z">
        <w:r>
          <w:t xml:space="preserve"> or Audit</w:t>
        </w:r>
        <w:r w:rsidRPr="007A7659">
          <w:t xml:space="preserve"> </w:t>
        </w:r>
        <w:r>
          <w:t>Record Forwarder that support</w:t>
        </w:r>
      </w:ins>
      <w:ins w:id="542" w:author="Gregorio Canal" w:date="2019-05-02T17:38:00Z">
        <w:r>
          <w:t>s this option</w:t>
        </w:r>
      </w:ins>
      <w:ins w:id="543" w:author="Gregorio Canal" w:date="2019-05-02T17:37:00Z">
        <w:r>
          <w:t xml:space="preserve"> shall </w:t>
        </w:r>
      </w:ins>
      <w:ins w:id="544" w:author="Gregorio Canal" w:date="2019-05-02T17:38:00Z">
        <w:r>
          <w:t>at least support one of the two RESTful interaction</w:t>
        </w:r>
      </w:ins>
      <w:ins w:id="545" w:author="Gregorio Canal" w:date="2019-07-15T12:44:00Z">
        <w:r w:rsidR="000F4D75">
          <w:t>s</w:t>
        </w:r>
      </w:ins>
      <w:ins w:id="546" w:author="Gregorio Canal" w:date="2019-05-02T17:38:00Z">
        <w:r>
          <w:t xml:space="preserve"> defined in the Record A</w:t>
        </w:r>
      </w:ins>
      <w:ins w:id="547" w:author="Gregorio Canal" w:date="2019-05-02T17:39:00Z">
        <w:r>
          <w:t>udit Event [</w:t>
        </w:r>
      </w:ins>
      <w:ins w:id="548" w:author="Gregorio Canal" w:date="2019-05-02T17:38:00Z">
        <w:r>
          <w:t>ITI-20</w:t>
        </w:r>
      </w:ins>
      <w:ins w:id="549" w:author="Gregorio Canal" w:date="2019-05-02T17:39:00Z">
        <w:r>
          <w:t>] transaction. See</w:t>
        </w:r>
        <w:r w:rsidRPr="0098140D">
          <w:rPr>
            <w:color w:val="000000"/>
          </w:rPr>
          <w:t xml:space="preserve"> </w:t>
        </w:r>
        <w:r>
          <w:rPr>
            <w:color w:val="000000"/>
          </w:rPr>
          <w:t>ITI TF-2a: 3.20.4.2</w:t>
        </w:r>
      </w:ins>
      <w:ins w:id="550" w:author="Gregorio Canal" w:date="2019-05-02T17:53:00Z">
        <w:r>
          <w:rPr>
            <w:color w:val="000000"/>
          </w:rPr>
          <w:t xml:space="preserve"> and 3.20.4.4</w:t>
        </w:r>
      </w:ins>
      <w:ins w:id="551" w:author="Gregorio Canal" w:date="2019-05-02T17:41:00Z">
        <w:r>
          <w:rPr>
            <w:color w:val="000000"/>
          </w:rPr>
          <w:t>.</w:t>
        </w:r>
      </w:ins>
    </w:p>
    <w:p w14:paraId="44654C99" w14:textId="353735CC" w:rsidR="0098140D" w:rsidRPr="00273141" w:rsidRDefault="004B13EE" w:rsidP="00DA3B5B">
      <w:pPr>
        <w:pStyle w:val="BodyText"/>
        <w:rPr>
          <w:ins w:id="552" w:author="Gregorio Canal" w:date="2019-04-09T15:31:00Z"/>
        </w:rPr>
      </w:pPr>
      <w:ins w:id="553" w:author="Gregorio Canal" w:date="2019-05-02T17:54:00Z">
        <w:r w:rsidRPr="007A7659">
          <w:t>A</w:t>
        </w:r>
        <w:r>
          <w:t xml:space="preserve"> </w:t>
        </w:r>
        <w:r w:rsidRPr="007A7659">
          <w:t>Secure Node</w:t>
        </w:r>
      </w:ins>
      <w:ins w:id="554" w:author="John Moehrke [2]" w:date="2019-07-23T03:59:00Z">
        <w:r w:rsidR="00FB56DF">
          <w:t>,</w:t>
        </w:r>
      </w:ins>
      <w:ins w:id="555" w:author="Gregorio Canal" w:date="2019-05-02T17:54:00Z">
        <w:r>
          <w:t xml:space="preserve"> </w:t>
        </w:r>
        <w:del w:id="556" w:author="John Moehrke [2]" w:date="2019-07-23T03:59:00Z">
          <w:r w:rsidDel="00FB56DF">
            <w:delText>or</w:delText>
          </w:r>
          <w:r w:rsidRPr="007A7659" w:rsidDel="00FB56DF">
            <w:delText xml:space="preserve"> </w:delText>
          </w:r>
        </w:del>
        <w:r w:rsidRPr="007A7659">
          <w:t>Secure Application</w:t>
        </w:r>
      </w:ins>
      <w:ins w:id="557" w:author="John Moehrke [2]" w:date="2019-07-23T03:59:00Z">
        <w:r w:rsidR="00FB56DF">
          <w:t>,</w:t>
        </w:r>
      </w:ins>
      <w:ins w:id="558" w:author="Gregorio Canal" w:date="2019-05-02T17:54:00Z">
        <w:r>
          <w:t xml:space="preserve"> or Audit</w:t>
        </w:r>
        <w:r w:rsidRPr="007A7659">
          <w:t xml:space="preserve"> </w:t>
        </w:r>
        <w:r>
          <w:t xml:space="preserve">Record Forwarder that supports this option </w:t>
        </w:r>
        <w:commentRangeStart w:id="559"/>
        <w:r>
          <w:t xml:space="preserve">may </w:t>
        </w:r>
      </w:ins>
      <w:commentRangeEnd w:id="559"/>
      <w:r w:rsidR="00FB56DF">
        <w:rPr>
          <w:rStyle w:val="CommentReference"/>
        </w:rPr>
        <w:commentReference w:id="559"/>
      </w:r>
      <w:ins w:id="560" w:author="Gregorio Canal" w:date="2019-05-02T17:54:00Z">
        <w:r>
          <w:t>not support</w:t>
        </w:r>
      </w:ins>
      <w:ins w:id="561" w:author="Gregorio Canal" w:date="2019-05-02T17:55:00Z">
        <w:r>
          <w:t xml:space="preserve"> t</w:t>
        </w:r>
      </w:ins>
      <w:ins w:id="562" w:author="Gregorio Canal" w:date="2019-05-02T17:56:00Z">
        <w:r>
          <w:t>he</w:t>
        </w:r>
      </w:ins>
      <w:ins w:id="563" w:author="Gregorio Canal" w:date="2019-05-02T17:54:00Z">
        <w:r>
          <w:t xml:space="preserve"> Syslog </w:t>
        </w:r>
      </w:ins>
      <w:ins w:id="564" w:author="Gregorio Canal" w:date="2019-05-02T17:56:00Z">
        <w:r>
          <w:t>interaction defined</w:t>
        </w:r>
      </w:ins>
      <w:ins w:id="565" w:author="Gregorio Canal" w:date="2019-05-02T17:55:00Z">
        <w:r>
          <w:t xml:space="preserve"> </w:t>
        </w:r>
      </w:ins>
      <w:ins w:id="566" w:author="Gregorio Canal" w:date="2019-05-02T17:56:00Z">
        <w:r>
          <w:t>in the Record Audit Event [ITI-20] transaction. See</w:t>
        </w:r>
        <w:r w:rsidRPr="0098140D">
          <w:rPr>
            <w:color w:val="000000"/>
          </w:rPr>
          <w:t xml:space="preserve"> </w:t>
        </w:r>
        <w:r>
          <w:rPr>
            <w:color w:val="000000"/>
          </w:rPr>
          <w:t>ITI TF-2a: 3.20.4.1</w:t>
        </w:r>
      </w:ins>
    </w:p>
    <w:p w14:paraId="02C2A39C" w14:textId="4688AC1C" w:rsidR="00461C9D" w:rsidRPr="00273141" w:rsidRDefault="00461C9D" w:rsidP="00461C9D">
      <w:pPr>
        <w:pStyle w:val="Heading3"/>
        <w:rPr>
          <w:ins w:id="567" w:author="Gregorio Canal" w:date="2019-07-22T13:50:00Z"/>
          <w:noProof w:val="0"/>
        </w:rPr>
      </w:pPr>
      <w:ins w:id="568" w:author="Gregorio Canal" w:date="2019-07-22T13:50:00Z">
        <w:r w:rsidRPr="00273141">
          <w:rPr>
            <w:noProof w:val="0"/>
          </w:rPr>
          <w:t>9.2.</w:t>
        </w:r>
        <w:r>
          <w:rPr>
            <w:noProof w:val="0"/>
          </w:rPr>
          <w:t>9</w:t>
        </w:r>
        <w:r w:rsidRPr="00273141">
          <w:rPr>
            <w:noProof w:val="0"/>
          </w:rPr>
          <w:t xml:space="preserve"> </w:t>
        </w:r>
        <w:r>
          <w:rPr>
            <w:noProof w:val="0"/>
          </w:rPr>
          <w:t>ATX: TLS Syslog</w:t>
        </w:r>
        <w:r w:rsidRPr="00273141">
          <w:rPr>
            <w:noProof w:val="0"/>
          </w:rPr>
          <w:t xml:space="preserve"> Option</w:t>
        </w:r>
      </w:ins>
    </w:p>
    <w:p w14:paraId="000B56B1" w14:textId="34824E36" w:rsidR="00461C9D" w:rsidRPr="00273141" w:rsidRDefault="00461C9D" w:rsidP="00461C9D">
      <w:pPr>
        <w:pStyle w:val="BodyText"/>
        <w:rPr>
          <w:ins w:id="569" w:author="Gregorio Canal" w:date="2019-07-22T13:50:00Z"/>
        </w:rPr>
      </w:pPr>
      <w:ins w:id="570" w:author="Gregorio Canal" w:date="2019-07-22T13:50:00Z">
        <w:r w:rsidRPr="00273141">
          <w:t xml:space="preserve">The </w:t>
        </w:r>
        <w:r>
          <w:t xml:space="preserve">STX: </w:t>
        </w:r>
      </w:ins>
      <w:ins w:id="571" w:author="Gregorio Canal" w:date="2019-07-22T13:51:00Z">
        <w:r>
          <w:t>TLS Syslog</w:t>
        </w:r>
      </w:ins>
      <w:ins w:id="572" w:author="Gregorio Canal" w:date="2019-07-22T13:50:00Z">
        <w:r w:rsidRPr="00273141">
          <w:t xml:space="preserve"> Option enables </w:t>
        </w:r>
        <w:r>
          <w:t xml:space="preserve">feed request, from an application to an </w:t>
        </w:r>
        <w:del w:id="573" w:author="John Moehrke [2]" w:date="2019-07-23T04:00:00Z">
          <w:r w:rsidDel="00FB56DF">
            <w:delText>ARR</w:delText>
          </w:r>
        </w:del>
      </w:ins>
      <w:ins w:id="574" w:author="John Moehrke [2]" w:date="2019-07-23T04:00:00Z">
        <w:r w:rsidR="00FB56DF">
          <w:t>Audit Record Repository</w:t>
        </w:r>
      </w:ins>
      <w:ins w:id="575" w:author="Gregorio Canal" w:date="2019-07-22T13:50:00Z">
        <w:r>
          <w:t xml:space="preserve">, of ATNA audit records using </w:t>
        </w:r>
      </w:ins>
      <w:ins w:id="576" w:author="Gregorio Canal" w:date="2019-07-22T13:51:00Z">
        <w:r>
          <w:t>Syslog protocol</w:t>
        </w:r>
      </w:ins>
      <w:ins w:id="577" w:author="Gregorio Canal" w:date="2019-07-22T13:50:00Z">
        <w:r>
          <w:t xml:space="preserve"> </w:t>
        </w:r>
      </w:ins>
      <w:ins w:id="578" w:author="Gregorio Canal" w:date="2019-07-22T13:52:00Z">
        <w:r>
          <w:t>with TLS as a transport layer</w:t>
        </w:r>
      </w:ins>
      <w:ins w:id="579" w:author="Gregorio Canal" w:date="2019-07-22T13:50:00Z">
        <w:r w:rsidRPr="00273141">
          <w:t>.</w:t>
        </w:r>
      </w:ins>
    </w:p>
    <w:p w14:paraId="60C7E391" w14:textId="65D6A05A" w:rsidR="00461C9D" w:rsidRDefault="00461C9D" w:rsidP="00461C9D">
      <w:pPr>
        <w:pStyle w:val="BodyText"/>
        <w:rPr>
          <w:ins w:id="580" w:author="Gregorio Canal" w:date="2019-07-22T13:55:00Z"/>
          <w:color w:val="000000"/>
        </w:rPr>
      </w:pPr>
      <w:ins w:id="581" w:author="Gregorio Canal" w:date="2019-07-22T13:55:00Z">
        <w:r w:rsidRPr="007A7659">
          <w:lastRenderedPageBreak/>
          <w:t>A</w:t>
        </w:r>
        <w:r>
          <w:t xml:space="preserve"> </w:t>
        </w:r>
        <w:r w:rsidRPr="007A7659">
          <w:t>Secure Node</w:t>
        </w:r>
      </w:ins>
      <w:ins w:id="582" w:author="John Moehrke [2]" w:date="2019-07-23T04:00:00Z">
        <w:r w:rsidR="00FB56DF">
          <w:t>,</w:t>
        </w:r>
      </w:ins>
      <w:ins w:id="583" w:author="Gregorio Canal" w:date="2019-07-22T13:55:00Z">
        <w:del w:id="584" w:author="John Moehrke [2]" w:date="2019-07-23T04:00:00Z">
          <w:r w:rsidDel="00FB56DF">
            <w:delText xml:space="preserve"> or</w:delText>
          </w:r>
        </w:del>
        <w:r w:rsidRPr="007A7659">
          <w:t xml:space="preserve"> Secure Application</w:t>
        </w:r>
      </w:ins>
      <w:ins w:id="585" w:author="John Moehrke [2]" w:date="2019-07-23T04:00:00Z">
        <w:r w:rsidR="00FB56DF">
          <w:t>,</w:t>
        </w:r>
      </w:ins>
      <w:ins w:id="586" w:author="Gregorio Canal" w:date="2019-07-22T13:55:00Z">
        <w:del w:id="587" w:author="John Moehrke [2]" w:date="2019-07-23T04:00:00Z">
          <w:r w:rsidDel="00FB56DF">
            <w:delText xml:space="preserve"> or</w:delText>
          </w:r>
        </w:del>
        <w:r>
          <w:t xml:space="preserve"> Audit</w:t>
        </w:r>
        <w:r w:rsidRPr="007A7659">
          <w:t xml:space="preserve"> </w:t>
        </w:r>
        <w:r>
          <w:t>Record Forwarder</w:t>
        </w:r>
      </w:ins>
      <w:ins w:id="588" w:author="John Moehrke [2]" w:date="2019-07-23T04:01:00Z">
        <w:r w:rsidR="00FB56DF">
          <w:t>,</w:t>
        </w:r>
      </w:ins>
      <w:ins w:id="589" w:author="Gregorio Canal" w:date="2019-07-22T13:55:00Z">
        <w:del w:id="590" w:author="John Moehrke [2]" w:date="2019-07-23T04:01:00Z">
          <w:r w:rsidDel="00FB56DF">
            <w:rPr>
              <w:color w:val="000000"/>
            </w:rPr>
            <w:delText xml:space="preserve"> </w:delText>
          </w:r>
        </w:del>
        <w:r>
          <w:rPr>
            <w:color w:val="000000"/>
          </w:rPr>
          <w:t xml:space="preserve"> or an Audit </w:t>
        </w:r>
        <w:r w:rsidRPr="00273141">
          <w:rPr>
            <w:color w:val="000000"/>
          </w:rPr>
          <w:t xml:space="preserve">Record Repository that supports this option shall implement the </w:t>
        </w:r>
        <w:r>
          <w:rPr>
            <w:color w:val="000000"/>
          </w:rPr>
          <w:t xml:space="preserve">Syslog interaction defined in the Record Audit Event [ITI-20] </w:t>
        </w:r>
        <w:r w:rsidRPr="00273141">
          <w:rPr>
            <w:color w:val="000000"/>
          </w:rPr>
          <w:t>transaction</w:t>
        </w:r>
        <w:r>
          <w:rPr>
            <w:color w:val="000000"/>
          </w:rPr>
          <w:t>, using TLS as a transport layer</w:t>
        </w:r>
        <w:r w:rsidRPr="00273141">
          <w:rPr>
            <w:color w:val="000000"/>
          </w:rPr>
          <w:t>.</w:t>
        </w:r>
        <w:r>
          <w:rPr>
            <w:color w:val="000000"/>
          </w:rPr>
          <w:t xml:space="preserve"> See ITI TF-2a: 3.20.4.1</w:t>
        </w:r>
      </w:ins>
    </w:p>
    <w:p w14:paraId="068E23D2" w14:textId="77777777" w:rsidR="00461C9D" w:rsidRPr="00273141" w:rsidRDefault="00461C9D" w:rsidP="00461C9D">
      <w:pPr>
        <w:pStyle w:val="BodyText"/>
        <w:rPr>
          <w:ins w:id="591" w:author="Gregorio Canal" w:date="2019-07-22T13:50:00Z"/>
        </w:rPr>
      </w:pPr>
    </w:p>
    <w:p w14:paraId="4FD6B1EC" w14:textId="357760E2" w:rsidR="00461C9D" w:rsidRPr="00273141" w:rsidRDefault="00461C9D" w:rsidP="00461C9D">
      <w:pPr>
        <w:pStyle w:val="Heading3"/>
        <w:rPr>
          <w:ins w:id="592" w:author="Gregorio Canal" w:date="2019-07-22T13:50:00Z"/>
          <w:noProof w:val="0"/>
        </w:rPr>
      </w:pPr>
      <w:ins w:id="593" w:author="Gregorio Canal" w:date="2019-07-22T13:50:00Z">
        <w:r w:rsidRPr="00273141">
          <w:rPr>
            <w:noProof w:val="0"/>
          </w:rPr>
          <w:t>9.2.</w:t>
        </w:r>
      </w:ins>
      <w:ins w:id="594" w:author="Gregorio Canal" w:date="2019-07-22T13:55:00Z">
        <w:r>
          <w:rPr>
            <w:noProof w:val="0"/>
          </w:rPr>
          <w:t>10</w:t>
        </w:r>
      </w:ins>
      <w:ins w:id="595" w:author="Gregorio Canal" w:date="2019-07-22T13:50:00Z">
        <w:r w:rsidRPr="00273141">
          <w:rPr>
            <w:noProof w:val="0"/>
          </w:rPr>
          <w:t xml:space="preserve"> </w:t>
        </w:r>
        <w:r>
          <w:rPr>
            <w:noProof w:val="0"/>
          </w:rPr>
          <w:t xml:space="preserve">ATX: </w:t>
        </w:r>
      </w:ins>
      <w:ins w:id="596" w:author="Gregorio Canal" w:date="2019-07-22T13:51:00Z">
        <w:r>
          <w:rPr>
            <w:noProof w:val="0"/>
          </w:rPr>
          <w:t>UDP Syslog</w:t>
        </w:r>
      </w:ins>
      <w:ins w:id="597" w:author="Gregorio Canal" w:date="2019-07-22T13:50:00Z">
        <w:r w:rsidRPr="00273141">
          <w:rPr>
            <w:noProof w:val="0"/>
          </w:rPr>
          <w:t xml:space="preserve"> Option</w:t>
        </w:r>
      </w:ins>
    </w:p>
    <w:p w14:paraId="7A749342" w14:textId="3952D404" w:rsidR="00461C9D" w:rsidRPr="00273141" w:rsidRDefault="00461C9D" w:rsidP="00461C9D">
      <w:pPr>
        <w:pStyle w:val="BodyText"/>
        <w:rPr>
          <w:ins w:id="598" w:author="Gregorio Canal" w:date="2019-07-22T13:50:00Z"/>
        </w:rPr>
      </w:pPr>
      <w:ins w:id="599" w:author="Gregorio Canal" w:date="2019-07-22T13:50:00Z">
        <w:r w:rsidRPr="00273141">
          <w:t xml:space="preserve">The </w:t>
        </w:r>
        <w:r>
          <w:t xml:space="preserve">STX: </w:t>
        </w:r>
      </w:ins>
      <w:ins w:id="600" w:author="Gregorio Canal" w:date="2019-07-22T13:52:00Z">
        <w:r>
          <w:t>UDP Syslog</w:t>
        </w:r>
      </w:ins>
      <w:ins w:id="601" w:author="Gregorio Canal" w:date="2019-07-22T13:50:00Z">
        <w:r w:rsidRPr="00273141">
          <w:t xml:space="preserve"> Option enables </w:t>
        </w:r>
        <w:r>
          <w:t xml:space="preserve">feed request, from an application to an ARR, of ATNA audit records using </w:t>
        </w:r>
      </w:ins>
      <w:ins w:id="602" w:author="Gregorio Canal" w:date="2019-07-22T13:52:00Z">
        <w:r>
          <w:t>Syslog protocol with UDP as a transport layer</w:t>
        </w:r>
      </w:ins>
      <w:ins w:id="603" w:author="Gregorio Canal" w:date="2019-07-22T13:50:00Z">
        <w:r w:rsidRPr="00273141">
          <w:t>.</w:t>
        </w:r>
      </w:ins>
    </w:p>
    <w:p w14:paraId="75A70731" w14:textId="5D908419" w:rsidR="00737104" w:rsidDel="00461C9D" w:rsidRDefault="00461C9D" w:rsidP="00737104">
      <w:pPr>
        <w:pStyle w:val="BodyText"/>
        <w:rPr>
          <w:del w:id="604" w:author="Gregorio Canal" w:date="2019-04-24T12:11:00Z"/>
        </w:rPr>
      </w:pPr>
      <w:ins w:id="605" w:author="Gregorio Canal" w:date="2019-07-22T13:54:00Z">
        <w:r w:rsidRPr="007A7659">
          <w:t>A</w:t>
        </w:r>
        <w:r>
          <w:t xml:space="preserve"> </w:t>
        </w:r>
        <w:r w:rsidRPr="007A7659">
          <w:t>Secure Node</w:t>
        </w:r>
      </w:ins>
      <w:ins w:id="606" w:author="John Moehrke [2]" w:date="2019-07-23T04:01:00Z">
        <w:r w:rsidR="00FB56DF">
          <w:t>,</w:t>
        </w:r>
      </w:ins>
      <w:ins w:id="607" w:author="Gregorio Canal" w:date="2019-07-22T13:54:00Z">
        <w:del w:id="608" w:author="John Moehrke [2]" w:date="2019-07-23T04:01:00Z">
          <w:r w:rsidDel="00FB56DF">
            <w:delText xml:space="preserve"> or</w:delText>
          </w:r>
        </w:del>
        <w:r w:rsidRPr="007A7659">
          <w:t xml:space="preserve"> Secure Application</w:t>
        </w:r>
      </w:ins>
      <w:ins w:id="609" w:author="John Moehrke [2]" w:date="2019-07-23T04:01:00Z">
        <w:r w:rsidR="00FB56DF">
          <w:t>,</w:t>
        </w:r>
      </w:ins>
      <w:ins w:id="610" w:author="Gregorio Canal" w:date="2019-07-22T13:54:00Z">
        <w:del w:id="611" w:author="John Moehrke [2]" w:date="2019-07-23T04:01:00Z">
          <w:r w:rsidDel="00FB56DF">
            <w:delText xml:space="preserve"> or</w:delText>
          </w:r>
        </w:del>
        <w:r>
          <w:t xml:space="preserve"> Audit</w:t>
        </w:r>
        <w:r w:rsidRPr="007A7659">
          <w:t xml:space="preserve"> </w:t>
        </w:r>
        <w:r>
          <w:t>Record Forwarder</w:t>
        </w:r>
      </w:ins>
      <w:ins w:id="612" w:author="John Moehrke [2]" w:date="2019-07-23T04:01:00Z">
        <w:r w:rsidR="00FB56DF">
          <w:t>,</w:t>
        </w:r>
      </w:ins>
      <w:ins w:id="613" w:author="Gregorio Canal" w:date="2019-07-22T13:54:00Z">
        <w:del w:id="614" w:author="John Moehrke [2]" w:date="2019-07-23T04:01:00Z">
          <w:r w:rsidDel="00FB56DF">
            <w:rPr>
              <w:color w:val="000000"/>
            </w:rPr>
            <w:delText xml:space="preserve"> </w:delText>
          </w:r>
        </w:del>
        <w:r>
          <w:rPr>
            <w:color w:val="000000"/>
          </w:rPr>
          <w:t xml:space="preserve"> or a</w:t>
        </w:r>
      </w:ins>
      <w:ins w:id="615" w:author="Gregorio Canal" w:date="2019-07-22T13:50:00Z">
        <w:r>
          <w:rPr>
            <w:color w:val="000000"/>
          </w:rPr>
          <w:t xml:space="preserve">n Audit </w:t>
        </w:r>
        <w:r w:rsidRPr="00273141">
          <w:rPr>
            <w:color w:val="000000"/>
          </w:rPr>
          <w:t xml:space="preserve">Record Repository that supports this option shall implement the </w:t>
        </w:r>
      </w:ins>
      <w:ins w:id="616" w:author="Gregorio Canal" w:date="2019-07-22T13:53:00Z">
        <w:r>
          <w:rPr>
            <w:color w:val="000000"/>
          </w:rPr>
          <w:t xml:space="preserve">Syslog </w:t>
        </w:r>
      </w:ins>
      <w:ins w:id="617" w:author="Gregorio Canal" w:date="2019-07-22T13:50:00Z">
        <w:r>
          <w:rPr>
            <w:color w:val="000000"/>
          </w:rPr>
          <w:t xml:space="preserve">interaction defined in the Record Audit Event [ITI-20] </w:t>
        </w:r>
        <w:r w:rsidRPr="00273141">
          <w:rPr>
            <w:color w:val="000000"/>
          </w:rPr>
          <w:t>transaction</w:t>
        </w:r>
      </w:ins>
      <w:ins w:id="618" w:author="Gregorio Canal" w:date="2019-07-22T13:54:00Z">
        <w:r>
          <w:rPr>
            <w:color w:val="000000"/>
          </w:rPr>
          <w:t>, using UDP as</w:t>
        </w:r>
      </w:ins>
      <w:ins w:id="619" w:author="Gregorio Canal" w:date="2019-07-22T13:55:00Z">
        <w:r>
          <w:rPr>
            <w:color w:val="000000"/>
          </w:rPr>
          <w:t xml:space="preserve"> a transport layer</w:t>
        </w:r>
      </w:ins>
      <w:ins w:id="620" w:author="Gregorio Canal" w:date="2019-07-22T13:50:00Z">
        <w:r w:rsidRPr="00273141">
          <w:rPr>
            <w:color w:val="000000"/>
          </w:rPr>
          <w:t>.</w:t>
        </w:r>
        <w:r>
          <w:rPr>
            <w:color w:val="000000"/>
          </w:rPr>
          <w:t xml:space="preserve"> See ITI TF-2a: 3.20.4.</w:t>
        </w:r>
      </w:ins>
      <w:ins w:id="621" w:author="Gregorio Canal" w:date="2019-07-22T13:53:00Z">
        <w:r>
          <w:rPr>
            <w:color w:val="000000"/>
          </w:rPr>
          <w:t>1</w:t>
        </w:r>
      </w:ins>
    </w:p>
    <w:p w14:paraId="4456F6F5" w14:textId="77777777" w:rsidR="00461C9D" w:rsidRPr="00273141" w:rsidRDefault="00461C9D" w:rsidP="00737104">
      <w:pPr>
        <w:pStyle w:val="BodyText"/>
        <w:rPr>
          <w:ins w:id="622" w:author="Gregorio Canal" w:date="2019-07-22T13:55:00Z"/>
        </w:rPr>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C741CA" w:rsidRPr="00273141" w14:paraId="291761CC" w14:textId="77777777" w:rsidTr="00C741CA">
        <w:trPr>
          <w:cantSplit/>
          <w:trHeight w:val="332"/>
          <w:jc w:val="center"/>
        </w:trPr>
        <w:tc>
          <w:tcPr>
            <w:tcW w:w="2326" w:type="dxa"/>
          </w:tcPr>
          <w:p w14:paraId="6A8B6513" w14:textId="11A3F7D8" w:rsidR="00527D6C" w:rsidRPr="00273141" w:rsidRDefault="00527D6C" w:rsidP="00737104">
            <w:pPr>
              <w:pStyle w:val="TableEntry"/>
              <w:rPr>
                <w:szCs w:val="24"/>
              </w:rPr>
            </w:pPr>
            <w:r w:rsidRPr="00273141">
              <w:rPr>
                <w:szCs w:val="24"/>
              </w:rPr>
              <w:t>Audit Record Forwarder</w:t>
            </w:r>
          </w:p>
        </w:tc>
        <w:tc>
          <w:tcPr>
            <w:tcW w:w="3060" w:type="dxa"/>
          </w:tcPr>
          <w:p w14:paraId="00B18A2F" w14:textId="02434145" w:rsidR="00527D6C" w:rsidRPr="00273141" w:rsidRDefault="00527D6C" w:rsidP="00737104">
            <w:pPr>
              <w:pStyle w:val="TableEntry"/>
              <w:rPr>
                <w:szCs w:val="24"/>
              </w:rPr>
            </w:pPr>
            <w:r w:rsidRPr="00273141">
              <w:rPr>
                <w:szCs w:val="24"/>
              </w:rPr>
              <w:t>Consistent Time / Time Client</w:t>
            </w:r>
          </w:p>
        </w:tc>
        <w:tc>
          <w:tcPr>
            <w:tcW w:w="1530" w:type="dxa"/>
          </w:tcPr>
          <w:p w14:paraId="360EDF5A" w14:textId="6B984502" w:rsidR="00527D6C" w:rsidRPr="00273141" w:rsidRDefault="00527D6C" w:rsidP="00737104">
            <w:pPr>
              <w:pStyle w:val="TableEntry"/>
              <w:rPr>
                <w:szCs w:val="24"/>
              </w:rPr>
            </w:pPr>
            <w:r w:rsidRPr="00273141">
              <w:rPr>
                <w:szCs w:val="24"/>
              </w:rPr>
              <w:t>ITI TF-1: 7.1</w:t>
            </w:r>
          </w:p>
        </w:tc>
        <w:tc>
          <w:tcPr>
            <w:tcW w:w="2235" w:type="dxa"/>
          </w:tcPr>
          <w:p w14:paraId="739B54F6" w14:textId="1F72C6F4" w:rsidR="00527D6C" w:rsidRPr="003026C2" w:rsidRDefault="00527D6C" w:rsidP="003026C2">
            <w:pPr>
              <w:pStyle w:val="TableEntry"/>
            </w:pPr>
            <w:r w:rsidRPr="003026C2">
              <w:t>N/A</w:t>
            </w:r>
          </w:p>
        </w:tc>
      </w:tr>
      <w:tr w:rsidR="00C741CA" w:rsidRPr="00273141" w14:paraId="7A0B0249" w14:textId="77777777" w:rsidTr="00C741CA">
        <w:trPr>
          <w:cantSplit/>
          <w:trHeight w:val="332"/>
          <w:jc w:val="center"/>
        </w:trPr>
        <w:tc>
          <w:tcPr>
            <w:tcW w:w="2326" w:type="dxa"/>
          </w:tcPr>
          <w:p w14:paraId="29A2863B" w14:textId="09F079BF" w:rsidR="003870FA" w:rsidRPr="00273141" w:rsidRDefault="003870FA" w:rsidP="00737104">
            <w:pPr>
              <w:pStyle w:val="TableEntry"/>
              <w:rPr>
                <w:szCs w:val="24"/>
              </w:rPr>
            </w:pPr>
            <w:r w:rsidRPr="00273141">
              <w:rPr>
                <w:szCs w:val="24"/>
              </w:rPr>
              <w:t>Secure Node</w:t>
            </w:r>
          </w:p>
        </w:tc>
        <w:tc>
          <w:tcPr>
            <w:tcW w:w="3060" w:type="dxa"/>
          </w:tcPr>
          <w:p w14:paraId="5B045D2C" w14:textId="697B4C48" w:rsidR="003870FA" w:rsidRPr="00273141" w:rsidRDefault="003870FA" w:rsidP="00737104">
            <w:pPr>
              <w:pStyle w:val="TableEntry"/>
              <w:rPr>
                <w:szCs w:val="24"/>
              </w:rPr>
            </w:pPr>
            <w:r w:rsidRPr="00273141">
              <w:rPr>
                <w:szCs w:val="24"/>
              </w:rPr>
              <w:t>Consistent Time / Time Client</w:t>
            </w:r>
          </w:p>
        </w:tc>
        <w:tc>
          <w:tcPr>
            <w:tcW w:w="1530" w:type="dxa"/>
          </w:tcPr>
          <w:p w14:paraId="517755B9" w14:textId="3A2A5354" w:rsidR="003870FA" w:rsidRPr="00273141" w:rsidRDefault="003870FA" w:rsidP="00737104">
            <w:pPr>
              <w:pStyle w:val="TableEntry"/>
              <w:rPr>
                <w:szCs w:val="24"/>
              </w:rPr>
            </w:pPr>
            <w:r w:rsidRPr="00273141">
              <w:rPr>
                <w:szCs w:val="24"/>
              </w:rPr>
              <w:t>ITI TF-1: 7.1</w:t>
            </w:r>
          </w:p>
        </w:tc>
        <w:tc>
          <w:tcPr>
            <w:tcW w:w="2235" w:type="dxa"/>
          </w:tcPr>
          <w:p w14:paraId="6A2073E5" w14:textId="04CB89F2" w:rsidR="003870FA" w:rsidRPr="003026C2" w:rsidRDefault="003870FA" w:rsidP="003026C2">
            <w:pPr>
              <w:pStyle w:val="TableEntry"/>
            </w:pPr>
            <w:r w:rsidRPr="003026C2">
              <w:t>N/A</w:t>
            </w:r>
          </w:p>
        </w:tc>
      </w:tr>
      <w:tr w:rsidR="00C741CA" w:rsidRPr="00273141" w14:paraId="4D114377" w14:textId="77777777" w:rsidTr="00C741CA">
        <w:trPr>
          <w:cantSplit/>
          <w:trHeight w:val="332"/>
          <w:jc w:val="center"/>
        </w:trPr>
        <w:tc>
          <w:tcPr>
            <w:tcW w:w="2326" w:type="dxa"/>
          </w:tcPr>
          <w:p w14:paraId="517A9790" w14:textId="0F77C6E2" w:rsidR="003870FA" w:rsidRPr="00273141" w:rsidRDefault="003870FA" w:rsidP="00737104">
            <w:pPr>
              <w:pStyle w:val="TableEntry"/>
              <w:rPr>
                <w:szCs w:val="24"/>
              </w:rPr>
            </w:pPr>
            <w:r w:rsidRPr="00273141">
              <w:rPr>
                <w:szCs w:val="24"/>
              </w:rPr>
              <w:t>Secure Application</w:t>
            </w:r>
          </w:p>
        </w:tc>
        <w:tc>
          <w:tcPr>
            <w:tcW w:w="3060" w:type="dxa"/>
          </w:tcPr>
          <w:p w14:paraId="67156193" w14:textId="011587E6" w:rsidR="003870FA" w:rsidRPr="00273141" w:rsidRDefault="003870FA" w:rsidP="00737104">
            <w:pPr>
              <w:pStyle w:val="TableEntry"/>
              <w:rPr>
                <w:szCs w:val="24"/>
              </w:rPr>
            </w:pPr>
            <w:r w:rsidRPr="00273141">
              <w:rPr>
                <w:szCs w:val="24"/>
              </w:rPr>
              <w:t>Consistent Time / Time Client</w:t>
            </w:r>
          </w:p>
        </w:tc>
        <w:tc>
          <w:tcPr>
            <w:tcW w:w="1530" w:type="dxa"/>
          </w:tcPr>
          <w:p w14:paraId="3A4D44AE" w14:textId="320B3415" w:rsidR="003870FA" w:rsidRPr="00273141" w:rsidRDefault="003870FA" w:rsidP="00737104">
            <w:pPr>
              <w:pStyle w:val="TableEntry"/>
              <w:rPr>
                <w:szCs w:val="24"/>
              </w:rPr>
            </w:pPr>
            <w:r w:rsidRPr="00273141">
              <w:rPr>
                <w:szCs w:val="24"/>
              </w:rPr>
              <w:t>ITI TF-1: 7.1</w:t>
            </w:r>
          </w:p>
        </w:tc>
        <w:tc>
          <w:tcPr>
            <w:tcW w:w="2235" w:type="dxa"/>
          </w:tcPr>
          <w:p w14:paraId="41509FDA" w14:textId="72D9E5F0" w:rsidR="003870FA" w:rsidRPr="003026C2" w:rsidRDefault="003870FA" w:rsidP="003026C2">
            <w:pPr>
              <w:pStyle w:val="TableEntry"/>
            </w:pPr>
            <w:r w:rsidRPr="003026C2">
              <w:t>N/A</w:t>
            </w:r>
          </w:p>
        </w:tc>
      </w:tr>
      <w:tr w:rsidR="00C741CA" w:rsidRPr="00273141" w14:paraId="5D6956FA" w14:textId="77777777" w:rsidTr="00C741CA">
        <w:trPr>
          <w:cantSplit/>
          <w:trHeight w:val="332"/>
          <w:jc w:val="center"/>
        </w:trPr>
        <w:tc>
          <w:tcPr>
            <w:tcW w:w="2326" w:type="dxa"/>
          </w:tcPr>
          <w:p w14:paraId="5F0293A3" w14:textId="25CAA231" w:rsidR="003870FA" w:rsidRPr="00273141" w:rsidRDefault="003870FA" w:rsidP="00737104">
            <w:pPr>
              <w:pStyle w:val="TableEntry"/>
              <w:rPr>
                <w:szCs w:val="24"/>
              </w:rPr>
            </w:pPr>
            <w:r w:rsidRPr="00273141">
              <w:rPr>
                <w:b/>
                <w:szCs w:val="24"/>
                <w:u w:val="single"/>
              </w:rPr>
              <w:t>Audit Consumer</w:t>
            </w:r>
          </w:p>
        </w:tc>
        <w:tc>
          <w:tcPr>
            <w:tcW w:w="3060" w:type="dxa"/>
          </w:tcPr>
          <w:p w14:paraId="00E6C942" w14:textId="69BCF7A2" w:rsidR="003870FA" w:rsidRPr="00273141" w:rsidRDefault="003870FA" w:rsidP="00737104">
            <w:pPr>
              <w:pStyle w:val="TableEntry"/>
              <w:rPr>
                <w:szCs w:val="24"/>
              </w:rPr>
            </w:pPr>
            <w:r w:rsidRPr="00273141">
              <w:rPr>
                <w:b/>
                <w:szCs w:val="24"/>
                <w:u w:val="single"/>
              </w:rPr>
              <w:t>ATNA Secure Node or Secure Application</w:t>
            </w:r>
          </w:p>
        </w:tc>
        <w:tc>
          <w:tcPr>
            <w:tcW w:w="1530" w:type="dxa"/>
          </w:tcPr>
          <w:p w14:paraId="30C391D0" w14:textId="1174E6C8" w:rsidR="003870FA" w:rsidRPr="00273141" w:rsidRDefault="003870FA" w:rsidP="00737104">
            <w:pPr>
              <w:pStyle w:val="TableEntry"/>
              <w:rPr>
                <w:szCs w:val="24"/>
              </w:rPr>
            </w:pPr>
            <w:r w:rsidRPr="00273141">
              <w:rPr>
                <w:b/>
                <w:szCs w:val="24"/>
                <w:u w:val="single"/>
              </w:rPr>
              <w:t>ITI TF-1: 9.1</w:t>
            </w:r>
          </w:p>
        </w:tc>
        <w:tc>
          <w:tcPr>
            <w:tcW w:w="2235" w:type="dxa"/>
          </w:tcPr>
          <w:p w14:paraId="4CC653D5" w14:textId="77777777" w:rsidR="003870FA" w:rsidRPr="00273141" w:rsidRDefault="003870FA" w:rsidP="00D46ED3">
            <w:pPr>
              <w:pStyle w:val="TableEntry"/>
              <w:rPr>
                <w:b/>
                <w:szCs w:val="24"/>
                <w:u w:val="single"/>
              </w:rPr>
            </w:pPr>
            <w:r w:rsidRPr="00273141">
              <w:rPr>
                <w:b/>
                <w:szCs w:val="24"/>
                <w:u w:val="single"/>
              </w:rPr>
              <w:t>N/A</w:t>
            </w:r>
          </w:p>
          <w:p w14:paraId="59BDB22D" w14:textId="77777777" w:rsidR="003870FA" w:rsidRPr="00273141" w:rsidRDefault="003870FA" w:rsidP="00737104">
            <w:pPr>
              <w:pStyle w:val="TableEntry"/>
              <w:rPr>
                <w:szCs w:val="24"/>
              </w:rPr>
            </w:pPr>
          </w:p>
        </w:tc>
      </w:tr>
    </w:tbl>
    <w:p w14:paraId="675F67C1" w14:textId="77777777" w:rsidR="00737104" w:rsidRPr="00273141" w:rsidDel="00AC05E9" w:rsidRDefault="00737104" w:rsidP="00527D6C">
      <w:pPr>
        <w:pStyle w:val="BodyText"/>
        <w:rPr>
          <w:del w:id="623" w:author="Gregorio Canal" w:date="2019-04-29T18:42:00Z"/>
        </w:rPr>
      </w:pPr>
    </w:p>
    <w:p w14:paraId="3B6E4712" w14:textId="77777777" w:rsidR="00B855B1" w:rsidRPr="00273141" w:rsidRDefault="00B855B1" w:rsidP="007E1CCC">
      <w:pPr>
        <w:pStyle w:val="BodyText"/>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Heading2"/>
        <w:rPr>
          <w:noProof w:val="0"/>
        </w:rPr>
      </w:pPr>
      <w:bookmarkStart w:id="624" w:name="_Toc325615868"/>
      <w:bookmarkStart w:id="625" w:name="_Toc488241139"/>
      <w:r w:rsidRPr="00273141">
        <w:rPr>
          <w:noProof w:val="0"/>
        </w:rPr>
        <w:t>9.4</w:t>
      </w:r>
      <w:r w:rsidR="00BB4E36" w:rsidRPr="00273141">
        <w:rPr>
          <w:noProof w:val="0"/>
        </w:rPr>
        <w:t>.2</w:t>
      </w:r>
      <w:r w:rsidRPr="00273141">
        <w:rPr>
          <w:noProof w:val="0"/>
        </w:rPr>
        <w:t xml:space="preserve"> </w:t>
      </w:r>
      <w:bookmarkEnd w:id="624"/>
      <w:r w:rsidR="00BB4E36" w:rsidRPr="00273141">
        <w:rPr>
          <w:noProof w:val="0"/>
        </w:rPr>
        <w:t>Use Cases</w:t>
      </w:r>
      <w:bookmarkEnd w:id="625"/>
    </w:p>
    <w:p w14:paraId="16BEF421" w14:textId="77777777" w:rsidR="00C61521" w:rsidRPr="00273141" w:rsidRDefault="00C61521" w:rsidP="00626DF9">
      <w:pPr>
        <w:pStyle w:val="BodyText"/>
        <w:rPr>
          <w:lang w:eastAsia="it-IT"/>
        </w:rPr>
      </w:pPr>
      <w:r w:rsidRPr="00273141">
        <w:rPr>
          <w:lang w:eastAsia="it-IT"/>
        </w:rPr>
        <w:t>…</w:t>
      </w:r>
    </w:p>
    <w:p w14:paraId="5E853F8F" w14:textId="497489E7" w:rsidR="00BB4E36" w:rsidRPr="00273141" w:rsidRDefault="00BB4E36" w:rsidP="000F5AEC">
      <w:pPr>
        <w:pStyle w:val="BodyText"/>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65C2AA49" w14:textId="2F7D9658" w:rsidR="00A443BA" w:rsidRDefault="00C61521" w:rsidP="000F5AEC">
      <w:pPr>
        <w:pStyle w:val="BodyText"/>
        <w:rPr>
          <w:ins w:id="626" w:author="Gregorio Canal" w:date="2019-04-29T18:19:00Z"/>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76C982C0" w14:textId="28D5744F" w:rsidR="00975925" w:rsidRPr="00273141" w:rsidDel="00B855B1" w:rsidRDefault="00975925" w:rsidP="000F5AEC">
      <w:pPr>
        <w:pStyle w:val="BodyText"/>
        <w:rPr>
          <w:del w:id="627" w:author="Gregorio Canal" w:date="2019-04-29T18:20:00Z"/>
          <w:b/>
          <w:u w:val="single"/>
          <w:lang w:eastAsia="it-IT"/>
        </w:rPr>
      </w:pPr>
    </w:p>
    <w:p w14:paraId="02FF5C12" w14:textId="5E3A5C06"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BodyText"/>
      </w:pPr>
    </w:p>
    <w:p w14:paraId="72C77F3E" w14:textId="6F6BFB23" w:rsidR="00C61521" w:rsidRPr="00273141" w:rsidRDefault="00C61521" w:rsidP="008671F5">
      <w:pPr>
        <w:pStyle w:val="Heading3"/>
        <w:rPr>
          <w:noProof w:val="0"/>
        </w:rPr>
      </w:pPr>
      <w:bookmarkStart w:id="628" w:name="_Toc488241140"/>
      <w:r w:rsidRPr="00273141">
        <w:rPr>
          <w:noProof w:val="0"/>
        </w:rPr>
        <w:lastRenderedPageBreak/>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628"/>
      <w:r w:rsidRPr="00273141">
        <w:rPr>
          <w:noProof w:val="0"/>
        </w:rPr>
        <w:t xml:space="preserve"> </w:t>
      </w:r>
    </w:p>
    <w:p w14:paraId="6A697178" w14:textId="43BFFFBA" w:rsidR="00C61521" w:rsidRPr="00273141" w:rsidRDefault="005A0E38" w:rsidP="00204712">
      <w:pPr>
        <w:pStyle w:val="BodyText"/>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ListBullet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ListBullet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ListBullet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Heading4"/>
        <w:rPr>
          <w:noProof w:val="0"/>
        </w:rPr>
      </w:pPr>
      <w:bookmarkStart w:id="629"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629"/>
    </w:p>
    <w:p w14:paraId="46910AE4" w14:textId="129EF63F" w:rsidR="00C61521" w:rsidRPr="00273141" w:rsidRDefault="00C61521" w:rsidP="008D693A">
      <w:pPr>
        <w:pStyle w:val="BodyText"/>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BodyText"/>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BodyText"/>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BodyText"/>
      </w:pPr>
      <w:r w:rsidRPr="00273141">
        <w:t xml:space="preserve">      </w:t>
      </w:r>
    </w:p>
    <w:p w14:paraId="42882E11" w14:textId="77777777" w:rsidR="00C61521" w:rsidRPr="00273141" w:rsidRDefault="00053EFA" w:rsidP="008D693A">
      <w:pPr>
        <w:pStyle w:val="BodyText"/>
      </w:pPr>
      <w:r w:rsidRPr="00273141">
        <w:rPr>
          <w:noProof/>
        </w:rPr>
        <w:lastRenderedPageBreak/>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BodyText"/>
      </w:pPr>
    </w:p>
    <w:p w14:paraId="40140F70" w14:textId="5455E513" w:rsidR="00C61521" w:rsidRPr="00273141" w:rsidRDefault="004F5928" w:rsidP="008671F5">
      <w:pPr>
        <w:pStyle w:val="Heading3"/>
        <w:rPr>
          <w:noProof w:val="0"/>
        </w:rPr>
      </w:pPr>
      <w:bookmarkStart w:id="630"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630"/>
    </w:p>
    <w:p w14:paraId="5CA12350" w14:textId="590E38A1" w:rsidR="00C61521" w:rsidRPr="00273141" w:rsidRDefault="00C55478" w:rsidP="008D693A">
      <w:pPr>
        <w:pStyle w:val="BodyText"/>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Heading4"/>
        <w:rPr>
          <w:noProof w:val="0"/>
        </w:rPr>
      </w:pPr>
      <w:bookmarkStart w:id="631"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631"/>
      <w:r w:rsidR="00C61521" w:rsidRPr="00273141">
        <w:rPr>
          <w:noProof w:val="0"/>
        </w:rPr>
        <w:t xml:space="preserve"> </w:t>
      </w:r>
    </w:p>
    <w:p w14:paraId="72883AC0" w14:textId="3DFDEFFF" w:rsidR="00C61521" w:rsidRPr="00273141" w:rsidRDefault="00C61521" w:rsidP="008D693A">
      <w:pPr>
        <w:pStyle w:val="BodyText"/>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xml:space="preserve">. Mr. Brown does not provide this consent because he is worried that his data could be used for marketing purposes. A nurse collects the patient’s consent </w:t>
      </w:r>
      <w:proofErr w:type="gramStart"/>
      <w:r w:rsidRPr="00273141">
        <w:t>document</w:t>
      </w:r>
      <w:r w:rsidR="00241F80" w:rsidRPr="00273141">
        <w:t>,</w:t>
      </w:r>
      <w:r w:rsidRPr="00273141">
        <w:t xml:space="preserve"> but</w:t>
      </w:r>
      <w:proofErr w:type="gramEnd"/>
      <w:r w:rsidRPr="00273141">
        <w:t xml:space="preserve">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BodyText"/>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w:t>
      </w:r>
      <w:r w:rsidR="00C61521" w:rsidRPr="00273141">
        <w:lastRenderedPageBreak/>
        <w:t xml:space="preserve">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BodyText"/>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BodyText"/>
      </w:pPr>
    </w:p>
    <w:p w14:paraId="6CD92E17" w14:textId="77777777" w:rsidR="00C61521" w:rsidRPr="00273141" w:rsidRDefault="00053EFA" w:rsidP="008D693A">
      <w:pPr>
        <w:pStyle w:val="BodyText"/>
      </w:pPr>
      <w:r w:rsidRPr="00273141">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62CA1B38" w14:textId="7360841D" w:rsidR="00C61521" w:rsidRPr="00273141" w:rsidDel="00223648" w:rsidRDefault="00C61521" w:rsidP="00641399">
      <w:pPr>
        <w:pStyle w:val="FigureTitle"/>
        <w:rPr>
          <w:del w:id="632" w:author="Gregorio Canal" w:date="2019-05-02T15:02:00Z"/>
        </w:rPr>
      </w:pPr>
      <w:bookmarkStart w:id="633" w:name="_Hlk6993705"/>
      <w:r w:rsidRPr="00273141">
        <w:t xml:space="preserve">Figure </w:t>
      </w:r>
      <w:r w:rsidR="004F5928" w:rsidRPr="00273141">
        <w:t>9.4.2.</w:t>
      </w:r>
      <w:r w:rsidR="00265372" w:rsidRPr="00273141">
        <w:t>5</w:t>
      </w:r>
      <w:r w:rsidRPr="00273141">
        <w:t>-1: Patient access to his audit records Process Flow</w:t>
      </w:r>
    </w:p>
    <w:bookmarkEnd w:id="633"/>
    <w:p w14:paraId="7E831EB6" w14:textId="6ACE16E8" w:rsidR="007E1A8B" w:rsidRPr="00843E79" w:rsidRDefault="007E1A8B">
      <w:pPr>
        <w:pStyle w:val="FigureTitle"/>
        <w:pPrChange w:id="634" w:author="Gregorio Canal" w:date="2019-05-02T15:02:00Z">
          <w:pPr>
            <w:pStyle w:val="BodyText"/>
          </w:pPr>
        </w:pPrChange>
      </w:pPr>
    </w:p>
    <w:p w14:paraId="70FE165D" w14:textId="6DA5B831" w:rsidR="00C61521" w:rsidRPr="00273141" w:rsidRDefault="00C61521" w:rsidP="00E83B50">
      <w:pPr>
        <w:pStyle w:val="Heading3"/>
        <w:rPr>
          <w:noProof w:val="0"/>
        </w:rPr>
      </w:pPr>
      <w:bookmarkStart w:id="635"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635"/>
    </w:p>
    <w:p w14:paraId="5EACE91E" w14:textId="191C58D0" w:rsidR="00C61521" w:rsidRPr="00273141" w:rsidRDefault="00444F11" w:rsidP="008D693A">
      <w:pPr>
        <w:pStyle w:val="BodyText"/>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w:t>
      </w:r>
      <w:r w:rsidR="00C61521" w:rsidRPr="00273141">
        <w:lastRenderedPageBreak/>
        <w:t xml:space="preserve">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 xml:space="preserve">to determine </w:t>
      </w:r>
      <w:proofErr w:type="gramStart"/>
      <w:r w:rsidR="00C61521" w:rsidRPr="00273141">
        <w:t>a final result</w:t>
      </w:r>
      <w:proofErr w:type="gramEnd"/>
      <w:r w:rsidR="00C61521" w:rsidRPr="00273141">
        <w:t>.</w:t>
      </w:r>
    </w:p>
    <w:p w14:paraId="2A77FD24" w14:textId="77777777" w:rsidR="00C61521" w:rsidRPr="00273141" w:rsidRDefault="00C61521" w:rsidP="00947B0C">
      <w:pPr>
        <w:pStyle w:val="BodyText"/>
      </w:pPr>
      <w:r w:rsidRPr="00273141">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BodyText"/>
      </w:pPr>
      <w:r w:rsidRPr="00273141">
        <w:t xml:space="preserve">The ATNA Retrieve Audit Event transaction support searches based on: </w:t>
      </w:r>
    </w:p>
    <w:p w14:paraId="532F0024" w14:textId="77777777" w:rsidR="00C61521" w:rsidRPr="00273141" w:rsidRDefault="00C61521" w:rsidP="008D693A">
      <w:pPr>
        <w:pStyle w:val="ListBullet2"/>
        <w:numPr>
          <w:ilvl w:val="0"/>
          <w:numId w:val="25"/>
        </w:numPr>
        <w:rPr>
          <w:i/>
        </w:rPr>
      </w:pPr>
      <w:r w:rsidRPr="00273141">
        <w:rPr>
          <w:b/>
        </w:rPr>
        <w:t>Patient identifier</w:t>
      </w:r>
      <w:r w:rsidRPr="00273141">
        <w:t xml:space="preserve">: this search parameter allows discovering </w:t>
      </w:r>
      <w:proofErr w:type="gramStart"/>
      <w:r w:rsidRPr="00273141">
        <w:t xml:space="preserve">all </w:t>
      </w:r>
      <w:r w:rsidR="005A78DF" w:rsidRPr="00273141">
        <w:t>of</w:t>
      </w:r>
      <w:proofErr w:type="gramEnd"/>
      <w:r w:rsidR="005A78DF" w:rsidRPr="00273141">
        <w:t xml:space="preserve">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ListBullet2"/>
        <w:numPr>
          <w:ilvl w:val="0"/>
          <w:numId w:val="25"/>
        </w:numPr>
        <w:rPr>
          <w:i/>
        </w:rPr>
      </w:pPr>
      <w:r w:rsidRPr="00273141">
        <w:rPr>
          <w:b/>
        </w:rPr>
        <w:t>User identifier</w:t>
      </w:r>
      <w:r w:rsidRPr="00273141">
        <w:t xml:space="preserve">: this search parameter allows discovering </w:t>
      </w:r>
      <w:proofErr w:type="gramStart"/>
      <w:r w:rsidRPr="00273141">
        <w:t xml:space="preserve">all </w:t>
      </w:r>
      <w:r w:rsidR="005A78DF" w:rsidRPr="00273141">
        <w:t>of</w:t>
      </w:r>
      <w:proofErr w:type="gramEnd"/>
      <w:r w:rsidR="005A78DF" w:rsidRPr="00273141">
        <w:t xml:space="preserve"> </w:t>
      </w:r>
      <w:r w:rsidRPr="00273141">
        <w:t>the actions performed by a specific user</w:t>
      </w:r>
    </w:p>
    <w:p w14:paraId="2C7AC60C" w14:textId="77777777" w:rsidR="00C61521" w:rsidRPr="00273141" w:rsidRDefault="00C61521" w:rsidP="008D693A">
      <w:pPr>
        <w:pStyle w:val="ListBullet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ListBullet2"/>
        <w:numPr>
          <w:ilvl w:val="0"/>
          <w:numId w:val="25"/>
        </w:numPr>
        <w:rPr>
          <w:i/>
        </w:rPr>
      </w:pPr>
      <w:r w:rsidRPr="00273141">
        <w:rPr>
          <w:b/>
        </w:rPr>
        <w:t>Time frame</w:t>
      </w:r>
      <w:r w:rsidRPr="00273141">
        <w:t xml:space="preserve">: this search parameter allows discovering </w:t>
      </w:r>
      <w:proofErr w:type="gramStart"/>
      <w:r w:rsidRPr="00273141">
        <w:t xml:space="preserve">all </w:t>
      </w:r>
      <w:r w:rsidR="005A78DF" w:rsidRPr="00273141">
        <w:t>of</w:t>
      </w:r>
      <w:proofErr w:type="gramEnd"/>
      <w:r w:rsidR="005A78DF" w:rsidRPr="00273141">
        <w:t xml:space="preserve">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ListBullet2"/>
        <w:numPr>
          <w:ilvl w:val="0"/>
          <w:numId w:val="25"/>
        </w:numPr>
        <w:rPr>
          <w:i/>
        </w:rPr>
      </w:pPr>
      <w:r w:rsidRPr="00273141">
        <w:rPr>
          <w:b/>
        </w:rPr>
        <w:t>Event type</w:t>
      </w:r>
      <w:r w:rsidRPr="00273141">
        <w:t xml:space="preserve">: this search parameter allows discovering </w:t>
      </w:r>
      <w:proofErr w:type="gramStart"/>
      <w:r w:rsidRPr="00273141">
        <w:t xml:space="preserve">all </w:t>
      </w:r>
      <w:r w:rsidR="005A78DF" w:rsidRPr="00273141">
        <w:t>of</w:t>
      </w:r>
      <w:proofErr w:type="gramEnd"/>
      <w:r w:rsidR="005A78DF" w:rsidRPr="00273141">
        <w:t xml:space="preserve"> </w:t>
      </w:r>
      <w:r w:rsidRPr="00273141">
        <w:t xml:space="preserve">the occurrences of a specific event (like Data Export, Data Import, Query, Authentication, etc.). </w:t>
      </w:r>
    </w:p>
    <w:p w14:paraId="2817E99A" w14:textId="6F87E0C7" w:rsidR="00C61521" w:rsidRPr="00273141" w:rsidRDefault="00C61521" w:rsidP="008D693A">
      <w:pPr>
        <w:pStyle w:val="ListBullet2"/>
        <w:numPr>
          <w:ilvl w:val="0"/>
          <w:numId w:val="25"/>
        </w:numPr>
      </w:pPr>
      <w:r w:rsidRPr="00273141">
        <w:rPr>
          <w:b/>
        </w:rPr>
        <w:t>Application identifier</w:t>
      </w:r>
      <w:r w:rsidRPr="00273141">
        <w:t xml:space="preserve">: this search parameter allows discovering </w:t>
      </w:r>
      <w:proofErr w:type="gramStart"/>
      <w:r w:rsidRPr="00273141">
        <w:t xml:space="preserve">all </w:t>
      </w:r>
      <w:r w:rsidR="005A78DF" w:rsidRPr="00273141">
        <w:t>of</w:t>
      </w:r>
      <w:proofErr w:type="gramEnd"/>
      <w:r w:rsidR="005A78DF" w:rsidRPr="00273141">
        <w:t xml:space="preserve">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ListBullet2"/>
        <w:numPr>
          <w:ilvl w:val="0"/>
          <w:numId w:val="25"/>
        </w:numPr>
      </w:pPr>
      <w:r w:rsidRPr="00273141">
        <w:rPr>
          <w:b/>
        </w:rPr>
        <w:t>Event Outcome Indicator</w:t>
      </w:r>
      <w:r w:rsidRPr="00273141">
        <w:t xml:space="preserve">: this search parameter allows discovering </w:t>
      </w:r>
      <w:proofErr w:type="gramStart"/>
      <w:r w:rsidRPr="00273141">
        <w:t xml:space="preserve">all </w:t>
      </w:r>
      <w:r w:rsidR="005A78DF" w:rsidRPr="00273141">
        <w:t>of</w:t>
      </w:r>
      <w:proofErr w:type="gramEnd"/>
      <w:r w:rsidR="005A78DF" w:rsidRPr="00273141">
        <w:t xml:space="preserve"> the </w:t>
      </w:r>
      <w:r w:rsidRPr="00273141">
        <w:t xml:space="preserve">events characterized by a specific outcome (Success, Failure, etc.) of the related event. </w:t>
      </w:r>
    </w:p>
    <w:p w14:paraId="42A4780C" w14:textId="77777777" w:rsidR="00C61521" w:rsidRPr="00273141" w:rsidRDefault="00C61521" w:rsidP="006472FA">
      <w:pPr>
        <w:pStyle w:val="BodyText"/>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BodyText"/>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BodyText"/>
      </w:pPr>
    </w:p>
    <w:p w14:paraId="20D3641F" w14:textId="7895C04D" w:rsidR="00737104" w:rsidRPr="00273141" w:rsidRDefault="00A734BF" w:rsidP="00204712">
      <w:pPr>
        <w:pStyle w:val="EditorInstructions"/>
      </w:pPr>
      <w:bookmarkStart w:id="636" w:name="_1144849850"/>
      <w:bookmarkStart w:id="637" w:name="_1144849947"/>
      <w:bookmarkStart w:id="638" w:name="_1148305909"/>
      <w:bookmarkStart w:id="639" w:name="_1148328221"/>
      <w:bookmarkStart w:id="640" w:name="_1148328295"/>
      <w:bookmarkStart w:id="641" w:name="_1148328711"/>
      <w:bookmarkStart w:id="642" w:name="_1148370985"/>
      <w:bookmarkStart w:id="643" w:name="_1148371112"/>
      <w:bookmarkStart w:id="644" w:name="_1148371150"/>
      <w:bookmarkStart w:id="645" w:name="_1148371205"/>
      <w:bookmarkStart w:id="646" w:name="_1148371251"/>
      <w:bookmarkStart w:id="647" w:name="_1148372738"/>
      <w:bookmarkStart w:id="648" w:name="_1152388861"/>
      <w:bookmarkStart w:id="649" w:name="_1152640655"/>
      <w:bookmarkStart w:id="650" w:name="_1152640907"/>
      <w:bookmarkStart w:id="651" w:name="_1152640953"/>
      <w:bookmarkStart w:id="652" w:name="_1152645878"/>
      <w:bookmarkStart w:id="653" w:name="_1184099521"/>
      <w:bookmarkStart w:id="654" w:name="_MON_1365798167"/>
      <w:bookmarkStart w:id="655" w:name="_MON_1365833268"/>
      <w:bookmarkStart w:id="656" w:name="_MON_1479141557"/>
      <w:bookmarkStart w:id="657" w:name="_MON_1479141602"/>
      <w:bookmarkStart w:id="658" w:name="_MON_1479141967"/>
      <w:bookmarkStart w:id="659" w:name="_MON_1368282034"/>
      <w:bookmarkStart w:id="660" w:name="_MON_1353312335"/>
      <w:bookmarkStart w:id="661" w:name="_MON_1353313719"/>
      <w:bookmarkStart w:id="662" w:name="_MON_1479625191"/>
      <w:bookmarkStart w:id="663" w:name="_MON_1479625264"/>
      <w:bookmarkStart w:id="664" w:name="_MON_1365797944"/>
      <w:bookmarkStart w:id="665" w:name="_MON_1365797959"/>
      <w:bookmarkStart w:id="666" w:name="_MON_1365798017"/>
      <w:bookmarkStart w:id="667" w:name="_MON_1372658063"/>
      <w:bookmarkStart w:id="668" w:name="_MON_1479142735"/>
      <w:bookmarkStart w:id="669" w:name="_MON_1372861325"/>
      <w:bookmarkStart w:id="670" w:name="_MON_1372861511"/>
      <w:bookmarkStart w:id="671" w:name="_MON_1372861541"/>
      <w:bookmarkStart w:id="672" w:name="_MON_1365798039"/>
      <w:bookmarkStart w:id="673" w:name="_MON_1365798073"/>
      <w:bookmarkStart w:id="674" w:name="_MON_1365798126"/>
      <w:bookmarkStart w:id="675" w:name="_Toc504625757"/>
      <w:bookmarkStart w:id="676" w:name="_Toc530206510"/>
      <w:bookmarkStart w:id="677" w:name="_Toc1388430"/>
      <w:bookmarkStart w:id="678" w:name="_Toc1388584"/>
      <w:bookmarkStart w:id="679" w:name="_Toc1456611"/>
      <w:bookmarkEnd w:id="306"/>
      <w:bookmarkEnd w:id="307"/>
      <w:bookmarkEnd w:id="308"/>
      <w:bookmarkEnd w:id="309"/>
      <w:bookmarkEnd w:id="310"/>
      <w:bookmarkEnd w:id="311"/>
      <w:bookmarkEnd w:id="312"/>
      <w:bookmarkEnd w:id="313"/>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Heading2"/>
        <w:rPr>
          <w:noProof w:val="0"/>
        </w:rPr>
      </w:pPr>
      <w:bookmarkStart w:id="680" w:name="_Toc488241145"/>
      <w:r w:rsidRPr="00273141">
        <w:rPr>
          <w:noProof w:val="0"/>
        </w:rPr>
        <w:t>9.</w:t>
      </w:r>
      <w:r w:rsidR="00737104" w:rsidRPr="00273141">
        <w:rPr>
          <w:noProof w:val="0"/>
        </w:rPr>
        <w:t xml:space="preserve">5 </w:t>
      </w:r>
      <w:r w:rsidRPr="00273141">
        <w:rPr>
          <w:noProof w:val="0"/>
        </w:rPr>
        <w:t>ATNA Security Considerations</w:t>
      </w:r>
      <w:bookmarkEnd w:id="680"/>
    </w:p>
    <w:p w14:paraId="78956656" w14:textId="26611008" w:rsidR="00A734BF" w:rsidRPr="00273141" w:rsidRDefault="00A734BF" w:rsidP="001F0DDF">
      <w:pPr>
        <w:pStyle w:val="BodyText"/>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77777777" w:rsidR="00C61521" w:rsidRPr="00273141" w:rsidRDefault="00A734BF" w:rsidP="001F0DDF">
      <w:pPr>
        <w:pStyle w:val="BodyText"/>
        <w:rPr>
          <w:b/>
          <w:u w:val="single"/>
        </w:rPr>
      </w:pPr>
      <w:r w:rsidRPr="00273141">
        <w:rPr>
          <w:b/>
          <w:u w:val="single"/>
        </w:rPr>
        <w:t xml:space="preserve">In addition to those concepts, </w:t>
      </w:r>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w:t>
      </w:r>
      <w:del w:id="681" w:author="Gregorio Canal" w:date="2019-05-02T15:03:00Z">
        <w:r w:rsidR="00C61521" w:rsidRPr="00273141" w:rsidDel="00223648">
          <w:rPr>
            <w:b/>
            <w:u w:val="single"/>
          </w:rPr>
          <w:delText>s</w:delText>
        </w:r>
      </w:del>
      <w:r w:rsidR="00C61521" w:rsidRPr="00273141">
        <w:rPr>
          <w:b/>
          <w:u w:val="single"/>
        </w:rPr>
        <w:t xml:space="preserve"> sharing of sensitive information related to patients and systems.</w:t>
      </w:r>
    </w:p>
    <w:p w14:paraId="5B5A3C32" w14:textId="74B0D267" w:rsidR="00C61521" w:rsidRPr="00273141" w:rsidRDefault="00C61521" w:rsidP="001F0DDF">
      <w:pPr>
        <w:pStyle w:val="BodyText"/>
        <w:rPr>
          <w:b/>
          <w:u w:val="single"/>
        </w:rPr>
      </w:pPr>
      <w:r w:rsidRPr="00273141">
        <w:rPr>
          <w:b/>
          <w:u w:val="single"/>
        </w:rPr>
        <w:t>Audit Record Repositories have been considered in many implementations and projects as a “black-box” able to store relevant information for security and monitoring purposes. Those systems have not historically been designed to provide external access to stored records. Security Officers and System Architects should consider this</w:t>
      </w:r>
      <w:bookmarkStart w:id="682" w:name="_GoBack"/>
      <w:bookmarkEnd w:id="682"/>
      <w:del w:id="683" w:author="John Moehrke [2]" w:date="2019-07-23T04:06:00Z">
        <w:r w:rsidR="005A78DF" w:rsidRPr="00273141" w:rsidDel="00400D8E">
          <w:rPr>
            <w:b/>
            <w:u w:val="single"/>
          </w:rPr>
          <w:delText>,</w:delText>
        </w:r>
      </w:del>
      <w:r w:rsidRPr="00273141">
        <w:rPr>
          <w:b/>
          <w:u w:val="single"/>
        </w:rPr>
        <w:t xml:space="preserve"> and analyze the risks of disclosing data stored in the Audit Record Repository. The Retrieve ATNA Audit Event </w:t>
      </w:r>
      <w:r w:rsidRPr="00273141">
        <w:rPr>
          <w:b/>
          <w:u w:val="single"/>
        </w:rPr>
        <w:lastRenderedPageBreak/>
        <w:t xml:space="preserve">[ITI-81]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ListBullet2"/>
        <w:numPr>
          <w:ilvl w:val="0"/>
          <w:numId w:val="21"/>
        </w:numPr>
        <w:rPr>
          <w:b/>
          <w:u w:val="single"/>
        </w:rPr>
      </w:pPr>
      <w:r w:rsidRPr="00273141">
        <w:rPr>
          <w:b/>
          <w:u w:val="single"/>
        </w:rPr>
        <w:t xml:space="preserve">messages related to IHE transactions or compliant with DICOM Audit Message Schema (DICOM PS3.15 Section A.5)  </w:t>
      </w:r>
      <w:hyperlink r:id="rId26" w:history="1">
        <w:r w:rsidRPr="00273141">
          <w:rPr>
            <w:rStyle w:val="Hyperlink"/>
            <w:b/>
          </w:rPr>
          <w:t>http://medical.nema.org/medical/dicom/current/output/chtml/part15/sect_A.5.html</w:t>
        </w:r>
      </w:hyperlink>
    </w:p>
    <w:p w14:paraId="15C807F5" w14:textId="10F4F024" w:rsidR="00C61521" w:rsidRPr="00273141" w:rsidRDefault="00C61521" w:rsidP="001F0DDF">
      <w:pPr>
        <w:pStyle w:val="ListBullet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BodyText"/>
        <w:rPr>
          <w:b/>
          <w:u w:val="single"/>
        </w:rPr>
      </w:pPr>
      <w:r w:rsidRPr="00273141">
        <w:rPr>
          <w:b/>
          <w:u w:val="single"/>
        </w:rPr>
        <w:t xml:space="preserve">Security analysis should include consideration of the content of the other syslog messages. The content of those messages is not profiled by IHE or </w:t>
      </w:r>
      <w:proofErr w:type="gramStart"/>
      <w:r w:rsidRPr="00273141">
        <w:rPr>
          <w:b/>
          <w:u w:val="single"/>
        </w:rPr>
        <w:t>DICOM, and</w:t>
      </w:r>
      <w:proofErr w:type="gramEnd"/>
      <w:r w:rsidRPr="00273141">
        <w:rPr>
          <w:b/>
          <w:u w:val="single"/>
        </w:rPr>
        <w:t xml:space="preserve"> may include PHI or other sensitive information. </w:t>
      </w:r>
    </w:p>
    <w:p w14:paraId="52212031" w14:textId="68608759" w:rsidR="00C61521" w:rsidRPr="00273141" w:rsidRDefault="00C61521" w:rsidP="001F0DDF">
      <w:pPr>
        <w:pStyle w:val="BodyText"/>
        <w:rPr>
          <w:b/>
          <w:u w:val="single"/>
        </w:rPr>
      </w:pPr>
      <w:r w:rsidRPr="00273141">
        <w:rPr>
          <w:b/>
          <w:u w:val="single"/>
        </w:rPr>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0B5E9634" w:rsidR="00C61521" w:rsidRPr="00273141" w:rsidRDefault="00C61521" w:rsidP="001F0DDF">
      <w:pPr>
        <w:pStyle w:val="BodyText"/>
        <w:rPr>
          <w:b/>
          <w:u w:val="single"/>
        </w:rPr>
      </w:pPr>
      <w:r w:rsidRPr="00273141">
        <w:rPr>
          <w:b/>
          <w:u w:val="single"/>
        </w:rPr>
        <w:t xml:space="preserve">The Retrieve ATNA Audit Event and Retrieve Syslog Event transactions may involve the disclosure of sensitive information. </w:t>
      </w:r>
      <w:del w:id="684" w:author="Gregorio Canal" w:date="2019-05-02T15:04:00Z">
        <w:r w:rsidRPr="00273141" w:rsidDel="00223648">
          <w:rPr>
            <w:b/>
            <w:u w:val="single"/>
          </w:rPr>
          <w:delText>The l</w:delText>
        </w:r>
      </w:del>
      <w:ins w:id="685" w:author="Gregorio Canal" w:date="2019-05-02T15:04:00Z">
        <w:r w:rsidR="00223648">
          <w:rPr>
            <w:b/>
            <w:u w:val="single"/>
          </w:rPr>
          <w:t>L</w:t>
        </w:r>
      </w:ins>
      <w:r w:rsidRPr="00273141">
        <w:rPr>
          <w:b/>
          <w:u w:val="single"/>
        </w:rPr>
        <w:t>ogging</w:t>
      </w:r>
      <w:del w:id="686" w:author="Gregorio Canal" w:date="2019-05-02T15:04:00Z">
        <w:r w:rsidRPr="00273141" w:rsidDel="00223648">
          <w:rPr>
            <w:b/>
            <w:u w:val="single"/>
          </w:rPr>
          <w:delText xml:space="preserve"> </w:delText>
        </w:r>
        <w:r w:rsidR="00444F11" w:rsidRPr="00273141" w:rsidDel="00223648">
          <w:rPr>
            <w:b/>
            <w:u w:val="single"/>
          </w:rPr>
          <w:delText>of</w:delText>
        </w:r>
      </w:del>
      <w:r w:rsidR="00444F11" w:rsidRPr="00273141">
        <w:rPr>
          <w:b/>
          <w:u w:val="single"/>
        </w:rPr>
        <w:t xml:space="preserve">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 xml:space="preserve">ATNA Profile does not mandate the grouping of the Audit Record Repository with a Secure Node because that grouping introduces requirements that are not applicable to this scenario. </w:t>
      </w:r>
      <w:proofErr w:type="gramStart"/>
      <w:r w:rsidRPr="00273141">
        <w:rPr>
          <w:b/>
          <w:u w:val="single"/>
        </w:rPr>
        <w:t>In particular, it</w:t>
      </w:r>
      <w:proofErr w:type="gramEnd"/>
      <w:r w:rsidRPr="00273141">
        <w:rPr>
          <w:b/>
          <w:u w:val="single"/>
        </w:rPr>
        <w:t xml:space="preserve">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w:t>
      </w:r>
      <w:ins w:id="687" w:author="Gregorio Canal" w:date="2019-05-02T15:04:00Z">
        <w:r w:rsidR="00223648">
          <w:rPr>
            <w:b/>
            <w:u w:val="single"/>
          </w:rPr>
          <w:t>I</w:t>
        </w:r>
      </w:ins>
      <w:r w:rsidRPr="00273141">
        <w:rPr>
          <w:b/>
          <w:u w:val="single"/>
        </w:rPr>
        <w:t xml:space="preserve">-20] </w:t>
      </w:r>
      <w:ins w:id="688" w:author="Gregorio Canal" w:date="2019-05-02T15:04:00Z">
        <w:r w:rsidR="00223648">
          <w:rPr>
            <w:b/>
            <w:u w:val="single"/>
          </w:rPr>
          <w:t xml:space="preserve">transaction </w:t>
        </w:r>
      </w:ins>
      <w:del w:id="689" w:author="Gregorio Canal" w:date="2019-05-02T15:04:00Z">
        <w:r w:rsidRPr="00273141" w:rsidDel="00223648">
          <w:rPr>
            <w:b/>
            <w:u w:val="single"/>
          </w:rPr>
          <w:delText xml:space="preserve">already </w:delText>
        </w:r>
      </w:del>
      <w:r w:rsidRPr="00273141">
        <w:rPr>
          <w:b/>
          <w:u w:val="single"/>
        </w:rPr>
        <w:t>includes some audit requirements for the ATNA Audit Record Repository, such as reporting accesses to the ARR</w:t>
      </w:r>
      <w:ins w:id="690" w:author="Gregorio Canal" w:date="2019-07-15T12:46:00Z">
        <w:r w:rsidR="000F4D75">
          <w:rPr>
            <w:b/>
            <w:u w:val="single"/>
          </w:rPr>
          <w:t>,</w:t>
        </w:r>
      </w:ins>
      <w:del w:id="691" w:author="Gregorio Canal" w:date="2019-07-15T12:46:00Z">
        <w:r w:rsidRPr="00273141" w:rsidDel="000F4D75">
          <w:rPr>
            <w:b/>
            <w:u w:val="single"/>
          </w:rPr>
          <w:delText>.</w:delText>
        </w:r>
      </w:del>
      <w:ins w:id="692" w:author="Gregorio Canal" w:date="2019-07-15T12:45:00Z">
        <w:r w:rsidR="000F4D75">
          <w:rPr>
            <w:b/>
            <w:u w:val="single"/>
          </w:rPr>
          <w:t xml:space="preserve"> </w:t>
        </w:r>
      </w:ins>
      <w:ins w:id="693" w:author="Gregorio Canal" w:date="2019-07-15T12:46:00Z">
        <w:r w:rsidR="000F4D75">
          <w:rPr>
            <w:b/>
            <w:u w:val="single"/>
          </w:rPr>
          <w:t>s</w:t>
        </w:r>
      </w:ins>
      <w:ins w:id="694" w:author="Gregorio Canal" w:date="2019-07-15T12:45:00Z">
        <w:r w:rsidR="000F4D75" w:rsidRPr="000F4D75">
          <w:rPr>
            <w:b/>
            <w:u w:val="single"/>
          </w:rPr>
          <w:t>ee ITI TF-2a: 3.20.8 "Disclosures audit message".</w:t>
        </w:r>
      </w:ins>
    </w:p>
    <w:p w14:paraId="4182F0D4" w14:textId="74D8F70F" w:rsidR="00C61521" w:rsidRPr="00273141" w:rsidRDefault="00292399" w:rsidP="00250B23">
      <w:pPr>
        <w:pStyle w:val="BodyText"/>
        <w:rPr>
          <w:b/>
          <w:u w:val="single"/>
        </w:rPr>
      </w:pPr>
      <w:del w:id="695" w:author="Gregorio Canal" w:date="2019-05-02T15:05:00Z">
        <w:r w:rsidRPr="00273141" w:rsidDel="00223648">
          <w:rPr>
            <w:b/>
            <w:u w:val="single"/>
          </w:rPr>
          <w:delText xml:space="preserve">Further </w:delText>
        </w:r>
      </w:del>
      <w:ins w:id="696" w:author="Gregorio Canal" w:date="2019-05-02T15:05:00Z">
        <w:r w:rsidR="00223648">
          <w:rPr>
            <w:b/>
            <w:u w:val="single"/>
          </w:rPr>
          <w:t xml:space="preserve">Additional </w:t>
        </w:r>
      </w:ins>
      <w:r w:rsidRPr="00273141">
        <w:rPr>
          <w:b/>
          <w:u w:val="single"/>
        </w:rPr>
        <w:t xml:space="preserve">Security Considerations are </w:t>
      </w:r>
      <w:r w:rsidR="000030A6" w:rsidRPr="00273141">
        <w:rPr>
          <w:b/>
          <w:u w:val="single"/>
        </w:rPr>
        <w:t xml:space="preserve">described in ITI TF-3: </w:t>
      </w:r>
      <w:r w:rsidRPr="00273141">
        <w:rPr>
          <w:b/>
          <w:u w:val="single"/>
        </w:rPr>
        <w:t>Z</w:t>
      </w:r>
      <w:r w:rsidR="000030A6" w:rsidRPr="00273141">
        <w:rPr>
          <w:b/>
          <w:u w:val="single"/>
        </w:rPr>
        <w:t>.</w:t>
      </w:r>
      <w:r w:rsidR="006912D0" w:rsidRPr="00273141">
        <w:rPr>
          <w:b/>
          <w:u w:val="single"/>
        </w:rPr>
        <w:t>8</w:t>
      </w:r>
      <w:r w:rsidRPr="00273141">
        <w:rPr>
          <w:b/>
          <w:u w:val="single"/>
        </w:rPr>
        <w:t>.</w:t>
      </w:r>
    </w:p>
    <w:p w14:paraId="575DC770" w14:textId="77777777" w:rsidR="00C61521" w:rsidRPr="00273141" w:rsidRDefault="00C61521" w:rsidP="007A7438">
      <w:pPr>
        <w:pStyle w:val="BodyText"/>
      </w:pPr>
      <w:r w:rsidRPr="00273141">
        <w:br w:type="page"/>
      </w:r>
    </w:p>
    <w:p w14:paraId="5B8860D4" w14:textId="77777777" w:rsidR="00E23BD7" w:rsidRPr="00273141" w:rsidRDefault="00E23BD7" w:rsidP="00E23BD7">
      <w:pPr>
        <w:pStyle w:val="PartTitle"/>
        <w:rPr>
          <w:ins w:id="697" w:author="Gregorio Canal" w:date="2019-07-16T12:41:00Z"/>
        </w:rPr>
      </w:pPr>
      <w:bookmarkStart w:id="698" w:name="_Toc488241146"/>
      <w:ins w:id="699" w:author="Gregorio Canal" w:date="2019-07-16T12:41:00Z">
        <w:r w:rsidRPr="00273141">
          <w:lastRenderedPageBreak/>
          <w:t>Volume 2</w:t>
        </w:r>
        <w:r>
          <w:t>a</w:t>
        </w:r>
        <w:r w:rsidRPr="00273141">
          <w:t xml:space="preserve"> – Transactions</w:t>
        </w:r>
      </w:ins>
    </w:p>
    <w:p w14:paraId="19F79663" w14:textId="77777777" w:rsidR="00E23BD7" w:rsidRPr="00273141" w:rsidRDefault="00E23BD7" w:rsidP="00E23BD7">
      <w:pPr>
        <w:pStyle w:val="EditorInstructions"/>
        <w:rPr>
          <w:ins w:id="700" w:author="Gregorio Canal" w:date="2019-07-16T12:41:00Z"/>
        </w:rPr>
      </w:pPr>
      <w:ins w:id="701" w:author="Gregorio Canal" w:date="2019-07-16T12:41:00Z">
        <w:r w:rsidRPr="00273141">
          <w:t xml:space="preserve">Editor: </w:t>
        </w:r>
        <w:r>
          <w:t>update section 3.20.3 as follows</w:t>
        </w:r>
      </w:ins>
    </w:p>
    <w:p w14:paraId="4A51009F" w14:textId="77777777" w:rsidR="00E23BD7" w:rsidRDefault="00E23BD7" w:rsidP="00E23BD7">
      <w:pPr>
        <w:pStyle w:val="Heading3"/>
        <w:numPr>
          <w:ilvl w:val="0"/>
          <w:numId w:val="0"/>
        </w:numPr>
        <w:rPr>
          <w:ins w:id="702" w:author="Gregorio Canal" w:date="2019-07-16T12:41:00Z"/>
        </w:rPr>
      </w:pPr>
      <w:ins w:id="703" w:author="Gregorio Canal" w:date="2019-07-16T12:41:00Z">
        <w:r w:rsidRPr="007A7659">
          <w:rPr>
            <w:noProof w:val="0"/>
          </w:rPr>
          <w:t>3.20.3 Referenced Standards</w:t>
        </w:r>
      </w:ins>
    </w:p>
    <w:p w14:paraId="2091B77E" w14:textId="77777777" w:rsidR="00E23BD7" w:rsidRDefault="00E23BD7" w:rsidP="00E23BD7">
      <w:pPr>
        <w:pStyle w:val="BodyText"/>
        <w:rPr>
          <w:ins w:id="704" w:author="Gregorio Canal" w:date="2019-07-16T12:41:00Z"/>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A7659" w14:paraId="49ED4A5F" w14:textId="77777777" w:rsidTr="00960FDC">
        <w:trPr>
          <w:cantSplit/>
          <w:ins w:id="705" w:author="Gregorio Canal" w:date="2019-07-16T12:41:00Z"/>
        </w:trPr>
        <w:tc>
          <w:tcPr>
            <w:tcW w:w="1980" w:type="dxa"/>
            <w:shd w:val="clear" w:color="auto" w:fill="auto"/>
          </w:tcPr>
          <w:p w14:paraId="11392D8D" w14:textId="77777777" w:rsidR="00E23BD7" w:rsidRPr="007A7659" w:rsidRDefault="00E23BD7" w:rsidP="00960FDC">
            <w:pPr>
              <w:pStyle w:val="BodyText"/>
              <w:rPr>
                <w:ins w:id="706" w:author="Gregorio Canal" w:date="2019-07-16T12:41:00Z"/>
              </w:rPr>
            </w:pPr>
            <w:ins w:id="707" w:author="Gregorio Canal" w:date="2019-07-16T12:41:00Z">
              <w:r w:rsidRPr="007A7659">
                <w:t>RFC5424</w:t>
              </w:r>
            </w:ins>
          </w:p>
        </w:tc>
        <w:tc>
          <w:tcPr>
            <w:tcW w:w="7578" w:type="dxa"/>
            <w:shd w:val="clear" w:color="auto" w:fill="auto"/>
          </w:tcPr>
          <w:p w14:paraId="5995265B" w14:textId="77777777" w:rsidR="00E23BD7" w:rsidRPr="007A7659" w:rsidRDefault="00E23BD7" w:rsidP="00960FDC">
            <w:pPr>
              <w:pStyle w:val="BodyText"/>
              <w:rPr>
                <w:ins w:id="708" w:author="Gregorio Canal" w:date="2019-07-16T12:41:00Z"/>
              </w:rPr>
            </w:pPr>
            <w:ins w:id="709" w:author="Gregorio Canal" w:date="2019-07-16T12:41:00Z">
              <w:r w:rsidRPr="007A7659">
                <w:t xml:space="preserve">The Syslog Protocol. </w:t>
              </w:r>
            </w:ins>
          </w:p>
        </w:tc>
      </w:tr>
      <w:tr w:rsidR="00E23BD7" w:rsidRPr="007A7659" w14:paraId="16CF30AD" w14:textId="77777777" w:rsidTr="00960FDC">
        <w:trPr>
          <w:cantSplit/>
          <w:ins w:id="710" w:author="Gregorio Canal" w:date="2019-07-16T12:41:00Z"/>
        </w:trPr>
        <w:tc>
          <w:tcPr>
            <w:tcW w:w="1980" w:type="dxa"/>
            <w:shd w:val="clear" w:color="auto" w:fill="auto"/>
          </w:tcPr>
          <w:p w14:paraId="2F4B0C22" w14:textId="77777777" w:rsidR="00E23BD7" w:rsidRPr="007A7659" w:rsidRDefault="00E23BD7" w:rsidP="00960FDC">
            <w:pPr>
              <w:pStyle w:val="BodyText"/>
              <w:rPr>
                <w:ins w:id="711" w:author="Gregorio Canal" w:date="2019-07-16T12:41:00Z"/>
              </w:rPr>
            </w:pPr>
            <w:ins w:id="712" w:author="Gregorio Canal" w:date="2019-07-16T12:41:00Z">
              <w:r w:rsidRPr="007A7659">
                <w:t>RFC5425</w:t>
              </w:r>
            </w:ins>
          </w:p>
        </w:tc>
        <w:tc>
          <w:tcPr>
            <w:tcW w:w="7578" w:type="dxa"/>
            <w:shd w:val="clear" w:color="auto" w:fill="auto"/>
          </w:tcPr>
          <w:p w14:paraId="6D1D4439" w14:textId="77777777" w:rsidR="00E23BD7" w:rsidRPr="007A7659" w:rsidRDefault="00E23BD7" w:rsidP="00960FDC">
            <w:pPr>
              <w:pStyle w:val="BodyText"/>
              <w:rPr>
                <w:ins w:id="713" w:author="Gregorio Canal" w:date="2019-07-16T12:41:00Z"/>
              </w:rPr>
            </w:pPr>
            <w:ins w:id="714" w:author="Gregorio Canal" w:date="2019-07-16T12:41:00Z">
              <w:r w:rsidRPr="007A7659">
                <w:t xml:space="preserve">Transmission of Syslog Messages over TLS </w:t>
              </w:r>
            </w:ins>
          </w:p>
        </w:tc>
      </w:tr>
      <w:tr w:rsidR="00E23BD7" w:rsidRPr="007A7659" w14:paraId="730D6183" w14:textId="77777777" w:rsidTr="00960FDC">
        <w:trPr>
          <w:cantSplit/>
          <w:ins w:id="715" w:author="Gregorio Canal" w:date="2019-07-16T12:41:00Z"/>
        </w:trPr>
        <w:tc>
          <w:tcPr>
            <w:tcW w:w="1980" w:type="dxa"/>
            <w:shd w:val="clear" w:color="auto" w:fill="auto"/>
          </w:tcPr>
          <w:p w14:paraId="258B1AF7" w14:textId="77777777" w:rsidR="00E23BD7" w:rsidRPr="007A7659" w:rsidRDefault="00E23BD7" w:rsidP="00960FDC">
            <w:pPr>
              <w:pStyle w:val="BodyText"/>
              <w:rPr>
                <w:ins w:id="716" w:author="Gregorio Canal" w:date="2019-07-16T12:41:00Z"/>
              </w:rPr>
            </w:pPr>
            <w:ins w:id="717" w:author="Gregorio Canal" w:date="2019-07-16T12:41:00Z">
              <w:r w:rsidRPr="007A7659">
                <w:t>RFC5426</w:t>
              </w:r>
            </w:ins>
          </w:p>
        </w:tc>
        <w:tc>
          <w:tcPr>
            <w:tcW w:w="7578" w:type="dxa"/>
            <w:shd w:val="clear" w:color="auto" w:fill="auto"/>
          </w:tcPr>
          <w:p w14:paraId="64963F75" w14:textId="77777777" w:rsidR="00E23BD7" w:rsidRPr="007A7659" w:rsidRDefault="00E23BD7" w:rsidP="00960FDC">
            <w:pPr>
              <w:pStyle w:val="BodyText"/>
              <w:rPr>
                <w:ins w:id="718" w:author="Gregorio Canal" w:date="2019-07-16T12:41:00Z"/>
              </w:rPr>
            </w:pPr>
            <w:ins w:id="719" w:author="Gregorio Canal" w:date="2019-07-16T12:41:00Z">
              <w:r w:rsidRPr="007A7659">
                <w:t xml:space="preserve">Transmission of Syslog Messages over UDP </w:t>
              </w:r>
            </w:ins>
          </w:p>
        </w:tc>
      </w:tr>
      <w:tr w:rsidR="00E23BD7" w:rsidRPr="007A7659" w14:paraId="133FE24E" w14:textId="77777777" w:rsidTr="00960FDC">
        <w:trPr>
          <w:cantSplit/>
          <w:ins w:id="720" w:author="Gregorio Canal" w:date="2019-07-16T12:41:00Z"/>
        </w:trPr>
        <w:tc>
          <w:tcPr>
            <w:tcW w:w="1980" w:type="dxa"/>
            <w:shd w:val="clear" w:color="auto" w:fill="auto"/>
          </w:tcPr>
          <w:p w14:paraId="6362E203" w14:textId="77777777" w:rsidR="00E23BD7" w:rsidRPr="007A7659" w:rsidRDefault="00E23BD7" w:rsidP="00960FDC">
            <w:pPr>
              <w:pStyle w:val="BodyText"/>
              <w:rPr>
                <w:ins w:id="721" w:author="Gregorio Canal" w:date="2019-07-16T12:41:00Z"/>
              </w:rPr>
            </w:pPr>
            <w:ins w:id="722" w:author="Gregorio Canal" w:date="2019-07-16T12:41:00Z">
              <w:r w:rsidRPr="007A7659">
                <w:t>RFC7525</w:t>
              </w:r>
            </w:ins>
          </w:p>
        </w:tc>
        <w:tc>
          <w:tcPr>
            <w:tcW w:w="7578" w:type="dxa"/>
            <w:shd w:val="clear" w:color="auto" w:fill="auto"/>
          </w:tcPr>
          <w:p w14:paraId="63857E01" w14:textId="77777777" w:rsidR="00E23BD7" w:rsidRPr="00B03358" w:rsidRDefault="00E23BD7" w:rsidP="00960FDC">
            <w:pPr>
              <w:pStyle w:val="BodyText"/>
              <w:rPr>
                <w:ins w:id="723" w:author="Gregorio Canal" w:date="2019-07-16T12:41:00Z"/>
              </w:rPr>
            </w:pPr>
            <w:ins w:id="724" w:author="Gregorio Canal" w:date="2019-07-16T12:41:00Z">
              <w:r w:rsidRPr="004A0919">
                <w:t>Recommendations for Secure Use of Transport Layer Security (TLS) and Datagram Transport Layer Security (DTLS)</w:t>
              </w:r>
            </w:ins>
          </w:p>
        </w:tc>
      </w:tr>
      <w:tr w:rsidR="00E23BD7" w:rsidRPr="007A7659" w14:paraId="2AEA36A8" w14:textId="77777777" w:rsidTr="00960FDC">
        <w:trPr>
          <w:cantSplit/>
          <w:ins w:id="725" w:author="Gregorio Canal" w:date="2019-07-16T12:41:00Z"/>
        </w:trPr>
        <w:tc>
          <w:tcPr>
            <w:tcW w:w="1980" w:type="dxa"/>
            <w:shd w:val="clear" w:color="auto" w:fill="auto"/>
          </w:tcPr>
          <w:p w14:paraId="14D97A11" w14:textId="77777777" w:rsidR="00E23BD7" w:rsidRPr="007A7659" w:rsidRDefault="00E23BD7" w:rsidP="00960FDC">
            <w:pPr>
              <w:pStyle w:val="BodyText"/>
              <w:rPr>
                <w:ins w:id="726" w:author="Gregorio Canal" w:date="2019-07-16T12:41:00Z"/>
              </w:rPr>
            </w:pPr>
            <w:ins w:id="727" w:author="Gregorio Canal" w:date="2019-07-16T12:41:00Z">
              <w:r w:rsidRPr="007A7659">
                <w:t>DICOM</w:t>
              </w:r>
            </w:ins>
          </w:p>
        </w:tc>
        <w:tc>
          <w:tcPr>
            <w:tcW w:w="7578" w:type="dxa"/>
            <w:shd w:val="clear" w:color="auto" w:fill="auto"/>
          </w:tcPr>
          <w:p w14:paraId="762CACB3" w14:textId="77777777" w:rsidR="00E23BD7" w:rsidRPr="007A7659" w:rsidRDefault="00E23BD7" w:rsidP="00960FDC">
            <w:pPr>
              <w:pStyle w:val="BodyText"/>
              <w:rPr>
                <w:ins w:id="728" w:author="Gregorio Canal" w:date="2019-07-16T12:41:00Z"/>
              </w:rPr>
            </w:pPr>
            <w:ins w:id="729" w:author="Gregorio Canal" w:date="2019-07-16T12:41:00Z">
              <w:r w:rsidRPr="007A7659">
                <w:t xml:space="preserve">DICOM PS3.15 Annex A.5 </w:t>
              </w:r>
              <w:r>
                <w:fldChar w:fldCharType="begin"/>
              </w:r>
              <w:r>
                <w:instrText xml:space="preserve"> HYPERLINK "http://medical.nema.org/medical/dicom/current/output/chtml/part15/sect_A.5.html" </w:instrText>
              </w:r>
              <w:r>
                <w:fldChar w:fldCharType="separate"/>
              </w:r>
              <w:r w:rsidRPr="007A7659">
                <w:t>http://medical.nema.org/medical/dicom/current/output/chtml/part15/sect_A.5.html</w:t>
              </w:r>
              <w:r>
                <w:fldChar w:fldCharType="end"/>
              </w:r>
            </w:ins>
          </w:p>
        </w:tc>
      </w:tr>
      <w:tr w:rsidR="00E23BD7" w:rsidRPr="007A7659" w14:paraId="00C7874A" w14:textId="77777777" w:rsidTr="00960FDC">
        <w:trPr>
          <w:cantSplit/>
          <w:ins w:id="730" w:author="Gregorio Canal" w:date="2019-07-16T12:41:00Z"/>
        </w:trPr>
        <w:tc>
          <w:tcPr>
            <w:tcW w:w="1980" w:type="dxa"/>
            <w:shd w:val="clear" w:color="auto" w:fill="auto"/>
          </w:tcPr>
          <w:p w14:paraId="763F8699" w14:textId="77777777" w:rsidR="00E23BD7" w:rsidRPr="007A7659" w:rsidRDefault="00E23BD7" w:rsidP="00960FDC">
            <w:pPr>
              <w:pStyle w:val="BodyText"/>
              <w:rPr>
                <w:ins w:id="731" w:author="Gregorio Canal" w:date="2019-07-16T12:41:00Z"/>
              </w:rPr>
            </w:pPr>
            <w:ins w:id="732" w:author="Gregorio Canal" w:date="2019-07-16T12:41:00Z">
              <w:r w:rsidRPr="007A7659">
                <w:t>ASTM E2147-01</w:t>
              </w:r>
            </w:ins>
          </w:p>
        </w:tc>
        <w:tc>
          <w:tcPr>
            <w:tcW w:w="7578" w:type="dxa"/>
            <w:shd w:val="clear" w:color="auto" w:fill="auto"/>
          </w:tcPr>
          <w:p w14:paraId="7E1B84EE" w14:textId="77777777" w:rsidR="00E23BD7" w:rsidRPr="007A7659" w:rsidRDefault="00E23BD7" w:rsidP="00960FDC">
            <w:pPr>
              <w:pStyle w:val="BodyText"/>
              <w:rPr>
                <w:ins w:id="733" w:author="Gregorio Canal" w:date="2019-07-16T12:41:00Z"/>
              </w:rPr>
            </w:pPr>
            <w:ins w:id="734" w:author="Gregorio Canal" w:date="2019-07-16T12:41:00Z">
              <w:r w:rsidRPr="007A7659">
                <w:t>Standard Specification for Audit and Disclosure Logs for Use in Health Information Systems</w:t>
              </w:r>
            </w:ins>
          </w:p>
        </w:tc>
      </w:tr>
      <w:tr w:rsidR="00E23BD7" w:rsidRPr="007A7659" w14:paraId="756ADB0B" w14:textId="77777777" w:rsidTr="00960FDC">
        <w:trPr>
          <w:cantSplit/>
          <w:ins w:id="735" w:author="Gregorio Canal" w:date="2019-07-16T12:41:00Z"/>
        </w:trPr>
        <w:tc>
          <w:tcPr>
            <w:tcW w:w="1980" w:type="dxa"/>
            <w:shd w:val="clear" w:color="auto" w:fill="auto"/>
          </w:tcPr>
          <w:p w14:paraId="019DD9DC" w14:textId="77777777" w:rsidR="00E23BD7" w:rsidRPr="007A7659" w:rsidRDefault="00E23BD7" w:rsidP="00960FDC">
            <w:pPr>
              <w:pStyle w:val="BodyText"/>
              <w:rPr>
                <w:ins w:id="736" w:author="Gregorio Canal" w:date="2019-07-16T12:41:00Z"/>
              </w:rPr>
            </w:pPr>
            <w:ins w:id="737" w:author="Gregorio Canal" w:date="2019-07-16T12:41:00Z">
              <w:r w:rsidRPr="007A7659">
                <w:t>NIST SP 800-92</w:t>
              </w:r>
            </w:ins>
          </w:p>
        </w:tc>
        <w:tc>
          <w:tcPr>
            <w:tcW w:w="7578" w:type="dxa"/>
            <w:shd w:val="clear" w:color="auto" w:fill="auto"/>
          </w:tcPr>
          <w:p w14:paraId="1FBB7456" w14:textId="77777777" w:rsidR="00E23BD7" w:rsidRPr="007A7659" w:rsidRDefault="00E23BD7" w:rsidP="00960FDC">
            <w:pPr>
              <w:pStyle w:val="BodyText"/>
              <w:rPr>
                <w:ins w:id="738" w:author="Gregorio Canal" w:date="2019-07-16T12:41:00Z"/>
              </w:rPr>
            </w:pPr>
            <w:ins w:id="739" w:author="Gregorio Canal" w:date="2019-07-16T12:41:00Z">
              <w:r w:rsidRPr="007A7659">
                <w:t>Guide to Computer Security Log Management.</w:t>
              </w:r>
            </w:ins>
          </w:p>
        </w:tc>
      </w:tr>
      <w:tr w:rsidR="00E23BD7" w:rsidRPr="007A7659" w14:paraId="197F2410" w14:textId="77777777" w:rsidTr="00960FDC">
        <w:trPr>
          <w:cantSplit/>
          <w:ins w:id="740" w:author="Gregorio Canal" w:date="2019-07-16T12:41:00Z"/>
        </w:trPr>
        <w:tc>
          <w:tcPr>
            <w:tcW w:w="1980" w:type="dxa"/>
            <w:shd w:val="clear" w:color="auto" w:fill="auto"/>
          </w:tcPr>
          <w:p w14:paraId="1F6237B6" w14:textId="77777777" w:rsidR="00E23BD7" w:rsidRPr="007A7659" w:rsidRDefault="00E23BD7" w:rsidP="00960FDC">
            <w:pPr>
              <w:pStyle w:val="BodyText"/>
              <w:rPr>
                <w:ins w:id="741" w:author="Gregorio Canal" w:date="2019-07-16T12:41:00Z"/>
              </w:rPr>
            </w:pPr>
            <w:ins w:id="742" w:author="Gregorio Canal" w:date="2019-07-16T12:41:00Z">
              <w:r w:rsidRPr="007A7659">
                <w:t>W3C XML 1.0</w:t>
              </w:r>
            </w:ins>
          </w:p>
        </w:tc>
        <w:tc>
          <w:tcPr>
            <w:tcW w:w="7578" w:type="dxa"/>
            <w:shd w:val="clear" w:color="auto" w:fill="auto"/>
          </w:tcPr>
          <w:p w14:paraId="160002FB" w14:textId="77777777" w:rsidR="00E23BD7" w:rsidRPr="007A7659" w:rsidRDefault="00E23BD7" w:rsidP="00960FDC">
            <w:pPr>
              <w:pStyle w:val="BodyText"/>
              <w:rPr>
                <w:ins w:id="743" w:author="Gregorio Canal" w:date="2019-07-16T12:41:00Z"/>
              </w:rPr>
            </w:pPr>
            <w:ins w:id="744" w:author="Gregorio Canal" w:date="2019-07-16T12:41:00Z">
              <w:r w:rsidRPr="007A7659">
                <w:t>Extensible Markup Language (XML) 1.0</w:t>
              </w:r>
            </w:ins>
          </w:p>
        </w:tc>
      </w:tr>
      <w:tr w:rsidR="00E23BD7" w:rsidRPr="007A7659" w14:paraId="2955ADA4" w14:textId="77777777" w:rsidTr="00960FDC">
        <w:trPr>
          <w:cantSplit/>
          <w:ins w:id="745" w:author="Gregorio Canal" w:date="2019-07-16T12:41:00Z"/>
        </w:trPr>
        <w:tc>
          <w:tcPr>
            <w:tcW w:w="1980" w:type="dxa"/>
            <w:shd w:val="clear" w:color="auto" w:fill="auto"/>
          </w:tcPr>
          <w:p w14:paraId="3D973B3A" w14:textId="77777777" w:rsidR="00E23BD7" w:rsidRPr="00B05737" w:rsidRDefault="00E23BD7" w:rsidP="00960FDC">
            <w:pPr>
              <w:pStyle w:val="BodyText"/>
              <w:rPr>
                <w:ins w:id="746" w:author="Gregorio Canal" w:date="2019-07-16T12:41:00Z"/>
                <w:b/>
                <w:u w:val="single"/>
              </w:rPr>
            </w:pPr>
            <w:ins w:id="747" w:author="Gregorio Canal" w:date="2019-07-16T12:41:00Z">
              <w:r w:rsidRPr="00B05737">
                <w:rPr>
                  <w:b/>
                  <w:u w:val="single"/>
                </w:rPr>
                <w:t>HL7 FHIR</w:t>
              </w:r>
            </w:ins>
          </w:p>
        </w:tc>
        <w:tc>
          <w:tcPr>
            <w:tcW w:w="7578" w:type="dxa"/>
            <w:shd w:val="clear" w:color="auto" w:fill="auto"/>
          </w:tcPr>
          <w:p w14:paraId="6DC7E97F" w14:textId="77777777" w:rsidR="00E23BD7" w:rsidRPr="00B05737" w:rsidRDefault="00E23BD7" w:rsidP="00960FDC">
            <w:pPr>
              <w:pStyle w:val="BodyText"/>
              <w:rPr>
                <w:ins w:id="748" w:author="Gregorio Canal" w:date="2019-07-16T12:41:00Z"/>
                <w:b/>
                <w:u w:val="single"/>
              </w:rPr>
            </w:pPr>
            <w:ins w:id="749" w:author="Gregorio Canal" w:date="2019-07-16T12:41:00Z">
              <w:r w:rsidRPr="00B05737">
                <w:rPr>
                  <w:b/>
                  <w:u w:val="single"/>
                </w:rPr>
                <w:t>Release 4</w:t>
              </w:r>
              <w:r w:rsidRPr="00B05737">
                <w:rPr>
                  <w:b/>
                  <w:u w:val="single"/>
                </w:rPr>
                <w:tab/>
                <w:t xml:space="preserve"> </w:t>
              </w:r>
              <w:r w:rsidRPr="00B05737">
                <w:rPr>
                  <w:rStyle w:val="Hyperlink"/>
                  <w:b/>
                </w:rPr>
                <w:fldChar w:fldCharType="begin"/>
              </w:r>
              <w:r w:rsidRPr="00B05737">
                <w:rPr>
                  <w:rStyle w:val="Hyperlink"/>
                  <w:b/>
                </w:rPr>
                <w:instrText>HYPERLINK "http://hl7.org/fhir/R4/index.html"</w:instrText>
              </w:r>
              <w:r w:rsidRPr="00B05737">
                <w:rPr>
                  <w:rStyle w:val="Hyperlink"/>
                  <w:b/>
                </w:rPr>
                <w:fldChar w:fldCharType="separate"/>
              </w:r>
              <w:r w:rsidRPr="00B05737">
                <w:rPr>
                  <w:rStyle w:val="Hyperlink"/>
                  <w:b/>
                </w:rPr>
                <w:t>http://hl7.org/fhir/R4/index.html</w:t>
              </w:r>
              <w:r w:rsidRPr="00B05737">
                <w:rPr>
                  <w:rStyle w:val="Hyperlink"/>
                  <w:b/>
                </w:rPr>
                <w:fldChar w:fldCharType="end"/>
              </w:r>
            </w:ins>
          </w:p>
        </w:tc>
      </w:tr>
      <w:tr w:rsidR="00E23BD7" w:rsidRPr="007A7659" w14:paraId="02724101" w14:textId="77777777" w:rsidTr="00960FDC">
        <w:trPr>
          <w:cantSplit/>
          <w:ins w:id="750" w:author="Gregorio Canal" w:date="2019-07-16T12:41:00Z"/>
        </w:trPr>
        <w:tc>
          <w:tcPr>
            <w:tcW w:w="1980" w:type="dxa"/>
            <w:shd w:val="clear" w:color="auto" w:fill="auto"/>
          </w:tcPr>
          <w:p w14:paraId="56F333D5" w14:textId="77777777" w:rsidR="00E23BD7" w:rsidRPr="003F5E30" w:rsidRDefault="00E23BD7" w:rsidP="00960FDC">
            <w:pPr>
              <w:pStyle w:val="BodyText"/>
              <w:rPr>
                <w:ins w:id="751" w:author="Gregorio Canal" w:date="2019-07-16T12:41:00Z"/>
                <w:b/>
                <w:u w:val="single"/>
              </w:rPr>
            </w:pPr>
            <w:ins w:id="752" w:author="Gregorio Canal" w:date="2019-07-16T12:41:00Z">
              <w:r w:rsidRPr="00B05737">
                <w:rPr>
                  <w:b/>
                  <w:u w:val="single"/>
                </w:rPr>
                <w:t>RFC4627</w:t>
              </w:r>
            </w:ins>
          </w:p>
        </w:tc>
        <w:tc>
          <w:tcPr>
            <w:tcW w:w="7578" w:type="dxa"/>
            <w:shd w:val="clear" w:color="auto" w:fill="auto"/>
          </w:tcPr>
          <w:p w14:paraId="4B18689E" w14:textId="77777777" w:rsidR="00E23BD7" w:rsidRPr="003F5E30" w:rsidRDefault="00E23BD7" w:rsidP="00960FDC">
            <w:pPr>
              <w:pStyle w:val="BodyText"/>
              <w:rPr>
                <w:ins w:id="753" w:author="Gregorio Canal" w:date="2019-07-16T12:41:00Z"/>
                <w:b/>
                <w:u w:val="single"/>
              </w:rPr>
            </w:pPr>
            <w:ins w:id="754" w:author="Gregorio Canal" w:date="2019-07-16T12:41:00Z">
              <w:r w:rsidRPr="00B05737">
                <w:rPr>
                  <w:b/>
                  <w:u w:val="single"/>
                </w:rPr>
                <w:t>The application/json Media Type for JavaScript Object Notation (JSON)</w:t>
              </w:r>
            </w:ins>
          </w:p>
        </w:tc>
      </w:tr>
    </w:tbl>
    <w:p w14:paraId="74348167" w14:textId="77777777" w:rsidR="00E23BD7" w:rsidRDefault="00E23BD7" w:rsidP="00E23BD7">
      <w:pPr>
        <w:pStyle w:val="BodyText"/>
        <w:rPr>
          <w:ins w:id="755" w:author="Gregorio Canal" w:date="2019-07-16T12:41:00Z"/>
        </w:rPr>
      </w:pPr>
    </w:p>
    <w:p w14:paraId="1D55358C" w14:textId="77777777" w:rsidR="00E23BD7" w:rsidRPr="00273141" w:rsidRDefault="00E23BD7" w:rsidP="00E23BD7">
      <w:pPr>
        <w:pStyle w:val="EditorInstructions"/>
        <w:rPr>
          <w:ins w:id="756" w:author="Gregorio Canal" w:date="2019-07-16T12:41:00Z"/>
        </w:rPr>
      </w:pPr>
      <w:ins w:id="757" w:author="Gregorio Canal" w:date="2019-07-16T12:41:00Z">
        <w:r w:rsidRPr="00273141">
          <w:t xml:space="preserve">Editor: </w:t>
        </w:r>
        <w:r>
          <w:t>update Section 3.20.4 adding the new text and interaction diagram that shows the two new RESTful interactions</w:t>
        </w:r>
      </w:ins>
    </w:p>
    <w:p w14:paraId="68F40044" w14:textId="77777777" w:rsidR="00E23BD7" w:rsidRDefault="00E23BD7" w:rsidP="00E23BD7">
      <w:pPr>
        <w:pStyle w:val="Heading3"/>
        <w:numPr>
          <w:ilvl w:val="0"/>
          <w:numId w:val="0"/>
        </w:numPr>
        <w:rPr>
          <w:ins w:id="758" w:author="Gregorio Canal" w:date="2019-07-16T12:41:00Z"/>
          <w:noProof w:val="0"/>
        </w:rPr>
      </w:pPr>
      <w:ins w:id="759" w:author="Gregorio Canal" w:date="2019-07-16T12:41:00Z">
        <w:r w:rsidRPr="007A7659">
          <w:rPr>
            <w:noProof w:val="0"/>
          </w:rPr>
          <w:lastRenderedPageBreak/>
          <w:t>3.20.</w:t>
        </w:r>
        <w:r>
          <w:rPr>
            <w:noProof w:val="0"/>
          </w:rPr>
          <w:t>4</w:t>
        </w:r>
        <w:r w:rsidRPr="007A7659">
          <w:rPr>
            <w:noProof w:val="0"/>
          </w:rPr>
          <w:t xml:space="preserve"> </w:t>
        </w:r>
        <w:r>
          <w:rPr>
            <w:noProof w:val="0"/>
          </w:rPr>
          <w:t>Messages</w:t>
        </w:r>
      </w:ins>
    </w:p>
    <w:p w14:paraId="73BB2AAF" w14:textId="77777777" w:rsidR="00E23BD7" w:rsidRPr="007A7659" w:rsidRDefault="00E23BD7" w:rsidP="00E23BD7">
      <w:pPr>
        <w:pStyle w:val="BodyText"/>
        <w:jc w:val="center"/>
        <w:rPr>
          <w:ins w:id="760" w:author="Gregorio Canal" w:date="2019-07-16T12:41:00Z"/>
          <w:lang w:eastAsia="it-IT"/>
        </w:rPr>
      </w:pPr>
      <w:ins w:id="761" w:author="Gregorio Canal" w:date="2019-07-16T12:41:00Z">
        <w:r w:rsidRPr="007A7659">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ins>
    </w:p>
    <w:p w14:paraId="6E6170AF" w14:textId="77777777" w:rsidR="00E23BD7" w:rsidRPr="007A7659" w:rsidRDefault="00E23BD7" w:rsidP="00E23BD7">
      <w:pPr>
        <w:pStyle w:val="Note"/>
        <w:rPr>
          <w:ins w:id="762" w:author="Gregorio Canal" w:date="2019-07-16T12:41:00Z"/>
          <w:lang w:eastAsia="it-IT"/>
        </w:rPr>
      </w:pPr>
      <w:ins w:id="763" w:author="Gregorio Canal" w:date="2019-07-16T12:41:00Z">
        <w:r w:rsidRPr="007A7659">
          <w:rPr>
            <w:b/>
            <w:lang w:eastAsia="it-IT"/>
          </w:rPr>
          <w:t>Note 1:</w:t>
        </w:r>
        <w:r w:rsidRPr="007A7659">
          <w:rPr>
            <w:lang w:eastAsia="it-IT"/>
          </w:rPr>
          <w:t xml:space="preserve"> Any actor initiating [ITI-20] may send to more than one Audit Record Repository.</w:t>
        </w:r>
      </w:ins>
    </w:p>
    <w:p w14:paraId="2B2CE62E" w14:textId="77777777" w:rsidR="00E23BD7" w:rsidRPr="007A7659" w:rsidRDefault="00E23BD7" w:rsidP="00E23BD7">
      <w:pPr>
        <w:pStyle w:val="Note"/>
        <w:rPr>
          <w:ins w:id="764" w:author="Gregorio Canal" w:date="2019-07-16T12:41:00Z"/>
          <w:lang w:eastAsia="it-IT"/>
        </w:rPr>
      </w:pPr>
      <w:ins w:id="765" w:author="Gregorio Canal" w:date="2019-07-16T12:41:00Z">
        <w:r w:rsidRPr="007A7659">
          <w:rPr>
            <w:b/>
            <w:lang w:eastAsia="it-IT"/>
          </w:rPr>
          <w:t>Note 2:</w:t>
        </w:r>
        <w:r w:rsidRPr="007A7659">
          <w:rPr>
            <w:lang w:eastAsia="it-IT"/>
          </w:rPr>
          <w:t xml:space="preserve"> The Audit Repository that receives an [ITI-20] transaction may or may not be grouped with an Audit Record Forwarder. This diagram does not show a chain of forwarding between actors.</w:t>
        </w:r>
      </w:ins>
    </w:p>
    <w:p w14:paraId="74874F3F" w14:textId="77777777" w:rsidR="00E23BD7" w:rsidRDefault="00E23BD7" w:rsidP="00E23BD7">
      <w:pPr>
        <w:pStyle w:val="BodyText"/>
        <w:rPr>
          <w:ins w:id="766" w:author="Gregorio Canal" w:date="2019-07-16T12:41:00Z"/>
        </w:rPr>
      </w:pPr>
    </w:p>
    <w:p w14:paraId="3B68D217" w14:textId="77777777" w:rsidR="00110910" w:rsidRDefault="00110910" w:rsidP="00E23BD7">
      <w:pPr>
        <w:pStyle w:val="BodyText"/>
        <w:rPr>
          <w:ins w:id="767" w:author="Gregorio Canal" w:date="2019-07-17T13:06:00Z"/>
          <w:b/>
          <w:bCs/>
          <w:u w:val="single"/>
        </w:rPr>
      </w:pPr>
      <w:ins w:id="768" w:author="Gregorio Canal" w:date="2019-07-17T13:05:00Z">
        <w:r>
          <w:rPr>
            <w:b/>
            <w:bCs/>
            <w:u w:val="single"/>
          </w:rPr>
          <w:t>ITI-20 defines three</w:t>
        </w:r>
      </w:ins>
      <w:ins w:id="769" w:author="Gregorio Canal" w:date="2019-07-17T13:06:00Z">
        <w:r>
          <w:rPr>
            <w:b/>
            <w:bCs/>
            <w:u w:val="single"/>
          </w:rPr>
          <w:t xml:space="preserve"> different</w:t>
        </w:r>
      </w:ins>
      <w:ins w:id="770" w:author="Gregorio Canal" w:date="2019-07-17T13:05:00Z">
        <w:r>
          <w:rPr>
            <w:b/>
            <w:bCs/>
            <w:u w:val="single"/>
          </w:rPr>
          <w:t xml:space="preserve"> interaction</w:t>
        </w:r>
      </w:ins>
      <w:ins w:id="771" w:author="Gregorio Canal" w:date="2019-07-17T13:06:00Z">
        <w:r>
          <w:rPr>
            <w:b/>
            <w:bCs/>
            <w:u w:val="single"/>
          </w:rPr>
          <w:t>s</w:t>
        </w:r>
      </w:ins>
      <w:ins w:id="772" w:author="Gregorio Canal" w:date="2019-07-17T13:05:00Z">
        <w:r>
          <w:rPr>
            <w:b/>
            <w:bCs/>
            <w:u w:val="single"/>
          </w:rPr>
          <w:t xml:space="preserve"> that can be used</w:t>
        </w:r>
      </w:ins>
      <w:ins w:id="773" w:author="Gregorio Canal" w:date="2019-07-17T13:06:00Z">
        <w:r>
          <w:rPr>
            <w:b/>
            <w:bCs/>
            <w:u w:val="single"/>
          </w:rPr>
          <w:t xml:space="preserve"> for auditing:</w:t>
        </w:r>
      </w:ins>
    </w:p>
    <w:p w14:paraId="2604FA3E" w14:textId="7B2B473F" w:rsidR="00110910" w:rsidRPr="0064267F" w:rsidRDefault="00110910" w:rsidP="00110910">
      <w:pPr>
        <w:pStyle w:val="BodyText"/>
        <w:numPr>
          <w:ilvl w:val="0"/>
          <w:numId w:val="75"/>
        </w:numPr>
        <w:rPr>
          <w:ins w:id="774" w:author="Gregorio Canal" w:date="2019-07-17T13:10:00Z"/>
          <w:b/>
          <w:bCs/>
          <w:u w:val="single"/>
        </w:rPr>
      </w:pPr>
      <w:ins w:id="775" w:author="Gregorio Canal" w:date="2019-07-17T13:06:00Z">
        <w:r>
          <w:rPr>
            <w:b/>
            <w:bCs/>
            <w:u w:val="single"/>
          </w:rPr>
          <w:t xml:space="preserve">The </w:t>
        </w:r>
      </w:ins>
      <w:ins w:id="776" w:author="Gregorio Canal" w:date="2019-07-17T13:12:00Z">
        <w:r w:rsidR="0064267F">
          <w:rPr>
            <w:b/>
            <w:bCs/>
            <w:u w:val="single"/>
          </w:rPr>
          <w:t>“</w:t>
        </w:r>
      </w:ins>
      <w:ins w:id="777" w:author="Gregorio Canal" w:date="2019-07-17T13:06:00Z">
        <w:r w:rsidRPr="00110910">
          <w:rPr>
            <w:b/>
            <w:bCs/>
            <w:u w:val="single"/>
            <w:rPrChange w:id="778" w:author="Gregorio Canal" w:date="2019-07-17T13:06:00Z">
              <w:rPr>
                <w:highlight w:val="yellow"/>
                <w:lang w:val="fr-FR"/>
              </w:rPr>
            </w:rPrChange>
          </w:rPr>
          <w:t>Send</w:t>
        </w:r>
        <w:r w:rsidRPr="00110910">
          <w:rPr>
            <w:b/>
            <w:bCs/>
            <w:u w:val="single"/>
            <w:rPrChange w:id="779" w:author="Gregorio Canal" w:date="2019-07-17T13:06:00Z">
              <w:rPr>
                <w:lang w:val="fr-FR"/>
              </w:rPr>
            </w:rPrChange>
          </w:rPr>
          <w:t xml:space="preserve"> Audit Event </w:t>
        </w:r>
        <w:r w:rsidRPr="00110910">
          <w:rPr>
            <w:b/>
            <w:bCs/>
            <w:u w:val="single"/>
            <w:rPrChange w:id="780" w:author="Gregorio Canal" w:date="2019-07-17T13:06:00Z">
              <w:rPr>
                <w:highlight w:val="yellow"/>
                <w:lang w:val="fr-FR"/>
              </w:rPr>
            </w:rPrChange>
          </w:rPr>
          <w:t>Message</w:t>
        </w:r>
        <w:r w:rsidRPr="00110910">
          <w:rPr>
            <w:b/>
            <w:bCs/>
            <w:u w:val="single"/>
            <w:rPrChange w:id="781" w:author="Gregorio Canal" w:date="2019-07-17T13:06:00Z">
              <w:rPr>
                <w:lang w:val="fr-FR"/>
              </w:rPr>
            </w:rPrChange>
          </w:rPr>
          <w:t xml:space="preserve"> </w:t>
        </w:r>
        <w:r w:rsidRPr="00110910">
          <w:rPr>
            <w:b/>
            <w:bCs/>
            <w:u w:val="single"/>
            <w:rPrChange w:id="782" w:author="Gregorio Canal" w:date="2019-07-17T13:06:00Z">
              <w:rPr>
                <w:highlight w:val="yellow"/>
                <w:lang w:val="fr-FR"/>
              </w:rPr>
            </w:rPrChange>
          </w:rPr>
          <w:t>- Syslog Interaction</w:t>
        </w:r>
      </w:ins>
      <w:ins w:id="783" w:author="Gregorio Canal" w:date="2019-07-17T13:13:00Z">
        <w:r w:rsidR="0064267F">
          <w:rPr>
            <w:b/>
            <w:bCs/>
            <w:u w:val="single"/>
          </w:rPr>
          <w:t>”</w:t>
        </w:r>
      </w:ins>
      <w:ins w:id="784" w:author="Gregorio Canal" w:date="2019-07-17T13:07:00Z">
        <w:r>
          <w:rPr>
            <w:b/>
            <w:bCs/>
            <w:u w:val="single"/>
          </w:rPr>
          <w:t xml:space="preserve"> used for auditing using SYSLOG protocol</w:t>
        </w:r>
      </w:ins>
      <w:ins w:id="785" w:author="Gregorio Canal" w:date="2019-07-17T13:08:00Z">
        <w:r>
          <w:rPr>
            <w:b/>
            <w:bCs/>
            <w:u w:val="single"/>
          </w:rPr>
          <w:t xml:space="preserve"> (see section 3.20.4.1 for more details)</w:t>
        </w:r>
        <w:r w:rsidR="0064267F">
          <w:rPr>
            <w:b/>
            <w:bCs/>
            <w:u w:val="single"/>
          </w:rPr>
          <w:t xml:space="preserve"> that </w:t>
        </w:r>
      </w:ins>
      <w:ins w:id="786" w:author="Gregorio Canal" w:date="2019-07-17T13:09:00Z">
        <w:r w:rsidR="0064267F">
          <w:rPr>
            <w:b/>
            <w:bCs/>
            <w:u w:val="single"/>
          </w:rPr>
          <w:t xml:space="preserve">SHALL by supported by default if the client actor does not support the </w:t>
        </w:r>
      </w:ins>
      <w:ins w:id="787" w:author="Gregorio Canal" w:date="2019-07-22T13:56:00Z">
        <w:r w:rsidR="00461C9D">
          <w:rPr>
            <w:b/>
            <w:bCs/>
            <w:szCs w:val="24"/>
            <w:u w:val="single"/>
          </w:rPr>
          <w:t>ATX:</w:t>
        </w:r>
      </w:ins>
      <w:ins w:id="788" w:author="Gregorio Canal" w:date="2019-07-17T13:09:00Z">
        <w:r w:rsidR="0064267F">
          <w:rPr>
            <w:b/>
            <w:bCs/>
            <w:szCs w:val="24"/>
            <w:u w:val="single"/>
          </w:rPr>
          <w:t xml:space="preserve"> </w:t>
        </w:r>
        <w:proofErr w:type="spellStart"/>
        <w:r w:rsidR="0064267F">
          <w:rPr>
            <w:b/>
            <w:bCs/>
            <w:szCs w:val="24"/>
            <w:u w:val="single"/>
          </w:rPr>
          <w:t>AuditEvent</w:t>
        </w:r>
        <w:proofErr w:type="spellEnd"/>
        <w:r w:rsidR="0064267F">
          <w:rPr>
            <w:b/>
            <w:bCs/>
            <w:szCs w:val="24"/>
            <w:u w:val="single"/>
          </w:rPr>
          <w:t xml:space="preserve"> Message</w:t>
        </w:r>
      </w:ins>
      <w:ins w:id="789" w:author="Gregorio Canal" w:date="2019-07-17T13:10:00Z">
        <w:r w:rsidR="0064267F">
          <w:rPr>
            <w:b/>
            <w:bCs/>
            <w:szCs w:val="24"/>
            <w:u w:val="single"/>
          </w:rPr>
          <w:t xml:space="preserve"> Option.</w:t>
        </w:r>
      </w:ins>
    </w:p>
    <w:p w14:paraId="4CCFC857" w14:textId="3486DFB2" w:rsidR="0064267F" w:rsidRPr="0064267F" w:rsidRDefault="0064267F" w:rsidP="0064267F">
      <w:pPr>
        <w:pStyle w:val="BodyText"/>
        <w:numPr>
          <w:ilvl w:val="0"/>
          <w:numId w:val="75"/>
        </w:numPr>
        <w:rPr>
          <w:ins w:id="790" w:author="Gregorio Canal" w:date="2019-07-17T13:10:00Z"/>
          <w:b/>
          <w:bCs/>
          <w:u w:val="single"/>
        </w:rPr>
      </w:pPr>
      <w:ins w:id="791" w:author="Gregorio Canal" w:date="2019-07-17T13:10:00Z">
        <w:r>
          <w:rPr>
            <w:b/>
            <w:bCs/>
            <w:szCs w:val="24"/>
            <w:u w:val="single"/>
          </w:rPr>
          <w:t xml:space="preserve">If client actor support the </w:t>
        </w:r>
      </w:ins>
      <w:ins w:id="792" w:author="Gregorio Canal" w:date="2019-07-22T13:56:00Z">
        <w:r w:rsidR="00461C9D">
          <w:rPr>
            <w:b/>
            <w:bCs/>
            <w:szCs w:val="24"/>
            <w:u w:val="single"/>
          </w:rPr>
          <w:t>ATX:</w:t>
        </w:r>
      </w:ins>
      <w:ins w:id="793" w:author="Gregorio Canal" w:date="2019-07-17T13:10:00Z">
        <w:r>
          <w:rPr>
            <w:b/>
            <w:bCs/>
            <w:szCs w:val="24"/>
            <w:u w:val="single"/>
          </w:rPr>
          <w:t xml:space="preserve"> </w:t>
        </w:r>
        <w:proofErr w:type="spellStart"/>
        <w:r>
          <w:rPr>
            <w:b/>
            <w:bCs/>
            <w:szCs w:val="24"/>
            <w:u w:val="single"/>
          </w:rPr>
          <w:t>AuditEvent</w:t>
        </w:r>
        <w:proofErr w:type="spellEnd"/>
        <w:r>
          <w:rPr>
            <w:b/>
            <w:bCs/>
            <w:szCs w:val="24"/>
            <w:u w:val="single"/>
          </w:rPr>
          <w:t xml:space="preserve"> Message Option (see </w:t>
        </w:r>
      </w:ins>
      <w:ins w:id="794" w:author="Gregorio Canal" w:date="2019-07-17T13:12:00Z">
        <w:r>
          <w:rPr>
            <w:b/>
            <w:bCs/>
            <w:szCs w:val="24"/>
            <w:u w:val="single"/>
          </w:rPr>
          <w:t>ITI TF-1:</w:t>
        </w:r>
      </w:ins>
      <w:ins w:id="795" w:author="Gregorio Canal" w:date="2019-07-17T13:11:00Z">
        <w:r>
          <w:rPr>
            <w:b/>
            <w:bCs/>
            <w:szCs w:val="24"/>
            <w:u w:val="single"/>
          </w:rPr>
          <w:t>9.2.</w:t>
        </w:r>
      </w:ins>
      <w:proofErr w:type="gramStart"/>
      <w:ins w:id="796" w:author="Gregorio Canal" w:date="2019-07-17T14:53:00Z">
        <w:r w:rsidR="0033212F">
          <w:rPr>
            <w:b/>
            <w:bCs/>
            <w:szCs w:val="24"/>
            <w:u w:val="single"/>
          </w:rPr>
          <w:t>8</w:t>
        </w:r>
      </w:ins>
      <w:ins w:id="797" w:author="Gregorio Canal" w:date="2019-07-17T13:11:00Z">
        <w:r>
          <w:rPr>
            <w:b/>
            <w:bCs/>
            <w:szCs w:val="24"/>
            <w:u w:val="single"/>
          </w:rPr>
          <w:t xml:space="preserve"> </w:t>
        </w:r>
      </w:ins>
      <w:ins w:id="798" w:author="Gregorio Canal" w:date="2019-07-17T13:10:00Z">
        <w:r>
          <w:rPr>
            <w:b/>
            <w:bCs/>
            <w:szCs w:val="24"/>
            <w:u w:val="single"/>
          </w:rPr>
          <w:t>)</w:t>
        </w:r>
        <w:proofErr w:type="gramEnd"/>
        <w:r>
          <w:rPr>
            <w:b/>
            <w:bCs/>
            <w:szCs w:val="24"/>
            <w:u w:val="single"/>
          </w:rPr>
          <w:t xml:space="preserve"> at lea</w:t>
        </w:r>
      </w:ins>
      <w:ins w:id="799" w:author="Gregorio Canal" w:date="2019-07-17T13:11:00Z">
        <w:r>
          <w:rPr>
            <w:b/>
            <w:bCs/>
            <w:szCs w:val="24"/>
            <w:u w:val="single"/>
          </w:rPr>
          <w:t>s</w:t>
        </w:r>
      </w:ins>
      <w:ins w:id="800" w:author="Gregorio Canal" w:date="2019-07-17T13:10:00Z">
        <w:r>
          <w:rPr>
            <w:b/>
            <w:bCs/>
            <w:szCs w:val="24"/>
            <w:u w:val="single"/>
          </w:rPr>
          <w:t>t one of the following interactions shall be supported:</w:t>
        </w:r>
      </w:ins>
    </w:p>
    <w:p w14:paraId="74B957A1" w14:textId="0A573E13" w:rsidR="0064267F" w:rsidRDefault="0064267F" w:rsidP="0064267F">
      <w:pPr>
        <w:pStyle w:val="BodyText"/>
        <w:numPr>
          <w:ilvl w:val="1"/>
          <w:numId w:val="75"/>
        </w:numPr>
        <w:rPr>
          <w:ins w:id="801" w:author="Gregorio Canal" w:date="2019-07-17T13:13:00Z"/>
          <w:b/>
          <w:bCs/>
          <w:u w:val="single"/>
        </w:rPr>
      </w:pPr>
      <w:ins w:id="802" w:author="Gregorio Canal" w:date="2019-07-17T13:13:00Z">
        <w:r>
          <w:rPr>
            <w:b/>
            <w:bCs/>
            <w:u w:val="single"/>
          </w:rPr>
          <w:t>The “S</w:t>
        </w:r>
        <w:r w:rsidRPr="0064267F">
          <w:rPr>
            <w:b/>
            <w:bCs/>
            <w:u w:val="single"/>
          </w:rPr>
          <w:t xml:space="preserve">end Audit </w:t>
        </w:r>
        <w:r>
          <w:rPr>
            <w:b/>
            <w:bCs/>
            <w:u w:val="single"/>
          </w:rPr>
          <w:t>Resource</w:t>
        </w:r>
        <w:r w:rsidRPr="0064267F">
          <w:rPr>
            <w:b/>
            <w:bCs/>
            <w:u w:val="single"/>
          </w:rPr>
          <w:t xml:space="preserve"> Request Message - RESTful interaction</w:t>
        </w:r>
        <w:r>
          <w:rPr>
            <w:b/>
            <w:bCs/>
            <w:u w:val="single"/>
          </w:rPr>
          <w:t>”</w:t>
        </w:r>
      </w:ins>
      <w:ins w:id="803" w:author="Gregorio Canal" w:date="2019-07-17T13:14:00Z">
        <w:r>
          <w:rPr>
            <w:b/>
            <w:bCs/>
            <w:u w:val="single"/>
          </w:rPr>
          <w:t xml:space="preserve"> used for auditing </w:t>
        </w:r>
      </w:ins>
      <w:ins w:id="804" w:author="Gregorio Canal" w:date="2019-07-17T13:16:00Z">
        <w:r>
          <w:rPr>
            <w:b/>
            <w:bCs/>
            <w:u w:val="single"/>
          </w:rPr>
          <w:t xml:space="preserve">a </w:t>
        </w:r>
      </w:ins>
      <w:ins w:id="805" w:author="Gregorio Canal" w:date="2019-07-17T13:14:00Z">
        <w:r>
          <w:rPr>
            <w:b/>
            <w:bCs/>
            <w:u w:val="single"/>
          </w:rPr>
          <w:t xml:space="preserve">single FHIR </w:t>
        </w:r>
        <w:proofErr w:type="spellStart"/>
        <w:r>
          <w:rPr>
            <w:b/>
            <w:bCs/>
            <w:u w:val="single"/>
          </w:rPr>
          <w:t>AuditEvent</w:t>
        </w:r>
        <w:proofErr w:type="spellEnd"/>
        <w:r>
          <w:rPr>
            <w:b/>
            <w:bCs/>
            <w:u w:val="single"/>
          </w:rPr>
          <w:t xml:space="preserve"> resource using RESTful </w:t>
        </w:r>
      </w:ins>
      <w:ins w:id="806" w:author="Gregorio Canal" w:date="2019-07-17T13:15:00Z">
        <w:r>
          <w:rPr>
            <w:b/>
            <w:bCs/>
            <w:u w:val="single"/>
          </w:rPr>
          <w:t>protocol (see section 3.20.4.2 for more details)</w:t>
        </w:r>
      </w:ins>
    </w:p>
    <w:p w14:paraId="32251D62" w14:textId="39A9D5C1" w:rsidR="0064267F" w:rsidRDefault="0064267F">
      <w:pPr>
        <w:pStyle w:val="BodyText"/>
        <w:numPr>
          <w:ilvl w:val="1"/>
          <w:numId w:val="75"/>
        </w:numPr>
        <w:rPr>
          <w:ins w:id="807" w:author="Gregorio Canal" w:date="2019-07-17T13:06:00Z"/>
          <w:b/>
          <w:bCs/>
          <w:u w:val="single"/>
        </w:rPr>
        <w:pPrChange w:id="808" w:author="Gregorio Canal" w:date="2019-07-17T13:10:00Z">
          <w:pPr>
            <w:pStyle w:val="BodyText"/>
          </w:pPr>
        </w:pPrChange>
      </w:pPr>
      <w:ins w:id="809" w:author="Gregorio Canal" w:date="2019-07-17T13:13:00Z">
        <w:r>
          <w:rPr>
            <w:b/>
            <w:bCs/>
            <w:u w:val="single"/>
          </w:rPr>
          <w:t>The “S</w:t>
        </w:r>
        <w:r w:rsidRPr="0064267F">
          <w:rPr>
            <w:b/>
            <w:bCs/>
            <w:u w:val="single"/>
          </w:rPr>
          <w:t>end Audit Bundle Request Message - RESTful interaction</w:t>
        </w:r>
        <w:r>
          <w:rPr>
            <w:b/>
            <w:bCs/>
            <w:u w:val="single"/>
          </w:rPr>
          <w:t>”</w:t>
        </w:r>
      </w:ins>
      <w:ins w:id="810" w:author="Gregorio Canal" w:date="2019-07-17T13:15:00Z">
        <w:r>
          <w:rPr>
            <w:b/>
            <w:bCs/>
            <w:u w:val="single"/>
          </w:rPr>
          <w:t xml:space="preserve"> used for auditing a bundle of FHIR </w:t>
        </w:r>
        <w:proofErr w:type="spellStart"/>
        <w:r>
          <w:rPr>
            <w:b/>
            <w:bCs/>
            <w:u w:val="single"/>
          </w:rPr>
          <w:t>AuditEvent</w:t>
        </w:r>
        <w:proofErr w:type="spellEnd"/>
        <w:r>
          <w:rPr>
            <w:b/>
            <w:bCs/>
            <w:u w:val="single"/>
          </w:rPr>
          <w:t xml:space="preserve"> resources using RESTful protocol (see section 3.20.4.</w:t>
        </w:r>
      </w:ins>
      <w:ins w:id="811" w:author="Gregorio Canal" w:date="2019-07-17T13:16:00Z">
        <w:r>
          <w:rPr>
            <w:b/>
            <w:bCs/>
            <w:u w:val="single"/>
          </w:rPr>
          <w:t>4</w:t>
        </w:r>
      </w:ins>
      <w:ins w:id="812" w:author="Gregorio Canal" w:date="2019-07-17T13:15:00Z">
        <w:r>
          <w:rPr>
            <w:b/>
            <w:bCs/>
            <w:u w:val="single"/>
          </w:rPr>
          <w:t xml:space="preserve"> for more details)</w:t>
        </w:r>
      </w:ins>
    </w:p>
    <w:p w14:paraId="05F80A3E" w14:textId="119BEDF8" w:rsidR="00E23BD7" w:rsidRDefault="00E23BD7" w:rsidP="00E23BD7">
      <w:pPr>
        <w:pStyle w:val="BodyText"/>
        <w:rPr>
          <w:ins w:id="813" w:author="Gregorio Canal" w:date="2019-07-17T12:58:00Z"/>
          <w:b/>
          <w:bCs/>
          <w:u w:val="single"/>
        </w:rPr>
      </w:pPr>
      <w:ins w:id="814" w:author="Gregorio Canal" w:date="2019-07-16T12:41:00Z">
        <w:r w:rsidRPr="00B05737">
          <w:rPr>
            <w:b/>
            <w:bCs/>
            <w:u w:val="single"/>
          </w:rPr>
          <w:t>The diagram below shows the three interaction that this transaction supports:</w:t>
        </w:r>
      </w:ins>
    </w:p>
    <w:p w14:paraId="17ADA4CC" w14:textId="77777777" w:rsidR="00E23BD7" w:rsidRDefault="00E23BD7" w:rsidP="00E23BD7">
      <w:pPr>
        <w:pStyle w:val="BodyText"/>
        <w:rPr>
          <w:ins w:id="815" w:author="Gregorio Canal" w:date="2019-07-16T12:41:00Z"/>
        </w:rPr>
      </w:pPr>
      <w:ins w:id="816" w:author="Gregorio Canal" w:date="2019-07-16T12:41:00Z">
        <w:r>
          <w:rPr>
            <w:noProof/>
          </w:rPr>
          <w:lastRenderedPageBreak/>
          <mc:AlternateContent>
            <mc:Choice Requires="wpc">
              <w:drawing>
                <wp:inline distT="0" distB="0" distL="0" distR="0" wp14:anchorId="68F0BC1C" wp14:editId="766D7202">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186940" cy="542926"/>
                            </a:xfrm>
                            <a:prstGeom prst="rect">
                              <a:avLst/>
                            </a:prstGeom>
                            <a:solidFill>
                              <a:schemeClr val="lt1"/>
                            </a:solidFill>
                            <a:ln w="6350">
                              <a:noFill/>
                            </a:ln>
                          </wps:spPr>
                          <wps:txbx>
                            <w:txbxContent>
                              <w:p w14:paraId="538AC020" w14:textId="77777777" w:rsidR="00EA03B7" w:rsidRPr="00B05737" w:rsidRDefault="00EA03B7" w:rsidP="00E23BD7">
                                <w:pPr>
                                  <w:rPr>
                                    <w:b/>
                                    <w:bCs/>
                                    <w:u w:val="single"/>
                                  </w:rPr>
                                </w:pPr>
                                <w:r w:rsidRPr="00B05737">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EA03B7" w:rsidRPr="00B05737" w:rsidRDefault="00EA03B7"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EA03B7" w:rsidRPr="00B05737" w:rsidRDefault="00EA03B7"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EA03B7" w:rsidRPr="00B05737" w:rsidRDefault="00EA03B7"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EA03B7" w:rsidRPr="00B05737" w:rsidRDefault="00EA03B7" w:rsidP="00E23BD7">
                                <w:pPr>
                                  <w:rPr>
                                    <w:b/>
                                    <w:bCs/>
                                    <w:sz w:val="18"/>
                                    <w:szCs w:val="18"/>
                                  </w:rPr>
                                </w:pPr>
                                <w:r w:rsidRPr="00B05737">
                                  <w:rPr>
                                    <w:b/>
                                    <w:bCs/>
                                    <w:color w:val="008080"/>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EA03B7" w:rsidRPr="00B05737" w:rsidRDefault="00EA03B7" w:rsidP="00E23BD7">
                                <w:pPr>
                                  <w:rPr>
                                    <w:b/>
                                    <w:bCs/>
                                    <w:sz w:val="18"/>
                                    <w:szCs w:val="18"/>
                                  </w:rPr>
                                </w:pPr>
                                <w:r w:rsidRPr="00B05737">
                                  <w:rPr>
                                    <w:b/>
                                    <w:bCs/>
                                    <w:color w:val="008080"/>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77777777" w:rsidR="00EA03B7" w:rsidRPr="00B05737" w:rsidRDefault="00EA03B7" w:rsidP="00E23BD7">
                                <w:pPr>
                                  <w:rPr>
                                    <w:b/>
                                    <w:bCs/>
                                  </w:rPr>
                                </w:pPr>
                                <w:r w:rsidRPr="00B05737">
                                  <w:rPr>
                                    <w:b/>
                                    <w:bCs/>
                                    <w:color w:val="008080"/>
                                    <w:sz w:val="18"/>
                                    <w:szCs w:val="18"/>
                                    <w:u w:val="single"/>
                                  </w:rPr>
                                  <w:t xml:space="preserve">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77777777" w:rsidR="00EA03B7" w:rsidRPr="00B05737" w:rsidRDefault="00EA03B7" w:rsidP="00E23BD7">
                                <w:pPr>
                                  <w:rPr>
                                    <w:b/>
                                    <w:bCs/>
                                  </w:rPr>
                                </w:pPr>
                                <w:r w:rsidRPr="00B05737">
                                  <w:rPr>
                                    <w:b/>
                                    <w:bCs/>
                                    <w:color w:val="008080"/>
                                    <w:sz w:val="18"/>
                                    <w:szCs w:val="18"/>
                                    <w:u w:val="single"/>
                                  </w:rPr>
                                  <w:t>SYSLOG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77777777" w:rsidR="00EA03B7" w:rsidRPr="00B05737" w:rsidRDefault="00EA03B7" w:rsidP="00E23BD7">
                                <w:pPr>
                                  <w:rPr>
                                    <w:b/>
                                    <w:bCs/>
                                  </w:rPr>
                                </w:pPr>
                                <w:r w:rsidRPr="00B05737">
                                  <w:rPr>
                                    <w:b/>
                                    <w:bCs/>
                                    <w:color w:val="008080"/>
                                    <w:sz w:val="18"/>
                                    <w:szCs w:val="18"/>
                                  </w:rPr>
                                  <w:t>HTTP FHIR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309540" y="2397420"/>
                              <a:ext cx="1676400" cy="361950"/>
                            </a:xfrm>
                            <a:prstGeom prst="rect">
                              <a:avLst/>
                            </a:prstGeom>
                            <a:noFill/>
                            <a:ln w="6350">
                              <a:noFill/>
                            </a:ln>
                          </wps:spPr>
                          <wps:txbx>
                            <w:txbxContent>
                              <w:p w14:paraId="1F6AB402" w14:textId="77777777" w:rsidR="00EA03B7" w:rsidRPr="00B05737" w:rsidRDefault="00EA03B7" w:rsidP="00E23BD7">
                                <w:pPr>
                                  <w:rPr>
                                    <w:b/>
                                    <w:bCs/>
                                  </w:rPr>
                                </w:pPr>
                                <w:r w:rsidRPr="00B05737">
                                  <w:rPr>
                                    <w:b/>
                                    <w:bCs/>
                                    <w:color w:val="008080"/>
                                    <w:sz w:val="18"/>
                                    <w:szCs w:val="18"/>
                                  </w:rPr>
                                  <w:t xml:space="preserve">HTTP FHIR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186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EA03B7" w:rsidRPr="00B05737" w:rsidRDefault="00EA03B7" w:rsidP="00E23BD7">
                          <w:pPr>
                            <w:rPr>
                              <w:b/>
                              <w:bCs/>
                              <w:u w:val="single"/>
                            </w:rPr>
                          </w:pPr>
                          <w:r w:rsidRPr="00B05737">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EA03B7" w:rsidRPr="00B05737" w:rsidRDefault="00EA03B7"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EA03B7" w:rsidRPr="00B05737" w:rsidRDefault="00EA03B7"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EA03B7" w:rsidRPr="00B05737" w:rsidRDefault="00EA03B7"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EA03B7" w:rsidRPr="00B05737" w:rsidRDefault="00EA03B7" w:rsidP="00E23BD7">
                          <w:pPr>
                            <w:rPr>
                              <w:b/>
                              <w:bCs/>
                              <w:sz w:val="18"/>
                              <w:szCs w:val="18"/>
                            </w:rPr>
                          </w:pPr>
                          <w:r w:rsidRPr="00B05737">
                            <w:rPr>
                              <w:b/>
                              <w:bCs/>
                              <w:color w:val="008080"/>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EA03B7" w:rsidRPr="00B05737" w:rsidRDefault="00EA03B7" w:rsidP="00E23BD7">
                          <w:pPr>
                            <w:rPr>
                              <w:b/>
                              <w:bCs/>
                              <w:sz w:val="18"/>
                              <w:szCs w:val="18"/>
                            </w:rPr>
                          </w:pPr>
                          <w:r w:rsidRPr="00B05737">
                            <w:rPr>
                              <w:b/>
                              <w:bCs/>
                              <w:color w:val="008080"/>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77777777" w:rsidR="00EA03B7" w:rsidRPr="00B05737" w:rsidRDefault="00EA03B7" w:rsidP="00E23BD7">
                          <w:pPr>
                            <w:rPr>
                              <w:b/>
                              <w:bCs/>
                            </w:rPr>
                          </w:pPr>
                          <w:r w:rsidRPr="00B05737">
                            <w:rPr>
                              <w:b/>
                              <w:bCs/>
                              <w:color w:val="008080"/>
                              <w:sz w:val="18"/>
                              <w:szCs w:val="18"/>
                              <w:u w:val="single"/>
                            </w:rPr>
                            <w:t xml:space="preserve">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77777777" w:rsidR="00EA03B7" w:rsidRPr="00B05737" w:rsidRDefault="00EA03B7" w:rsidP="00E23BD7">
                          <w:pPr>
                            <w:rPr>
                              <w:b/>
                              <w:bCs/>
                            </w:rPr>
                          </w:pPr>
                          <w:r w:rsidRPr="00B05737">
                            <w:rPr>
                              <w:b/>
                              <w:bCs/>
                              <w:color w:val="008080"/>
                              <w:sz w:val="18"/>
                              <w:szCs w:val="18"/>
                              <w:u w:val="single"/>
                            </w:rPr>
                            <w:t>SYSLOG</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77777777" w:rsidR="00EA03B7" w:rsidRPr="00B05737" w:rsidRDefault="00EA03B7" w:rsidP="00E23BD7">
                          <w:pPr>
                            <w:rPr>
                              <w:b/>
                              <w:bCs/>
                            </w:rPr>
                          </w:pPr>
                          <w:r w:rsidRPr="00B05737">
                            <w:rPr>
                              <w:b/>
                              <w:bCs/>
                              <w:color w:val="008080"/>
                              <w:sz w:val="18"/>
                              <w:szCs w:val="18"/>
                            </w:rPr>
                            <w:t>HTTP FHIR</w:t>
                          </w:r>
                        </w:p>
                      </w:txbxContent>
                    </v:textbox>
                  </v:shape>
                  <v:shape id="Casella di testo 36" o:spid="_x0000_s1050" type="#_x0000_t202" style="position:absolute;left:3095;top:23974;width:1676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1F6AB402" w14:textId="77777777" w:rsidR="00EA03B7" w:rsidRPr="00B05737" w:rsidRDefault="00EA03B7" w:rsidP="00E23BD7">
                          <w:pPr>
                            <w:rPr>
                              <w:b/>
                              <w:bCs/>
                            </w:rPr>
                          </w:pPr>
                          <w:r w:rsidRPr="00B05737">
                            <w:rPr>
                              <w:b/>
                              <w:bCs/>
                              <w:color w:val="008080"/>
                              <w:sz w:val="18"/>
                              <w:szCs w:val="18"/>
                            </w:rPr>
                            <w:t xml:space="preserve">HTTP FHIR </w:t>
                          </w:r>
                        </w:p>
                      </w:txbxContent>
                    </v:textbox>
                  </v:shape>
                  <w10:anchorlock/>
                </v:group>
              </w:pict>
            </mc:Fallback>
          </mc:AlternateContent>
        </w:r>
      </w:ins>
    </w:p>
    <w:p w14:paraId="7B97E964" w14:textId="77777777" w:rsidR="00E23BD7" w:rsidRDefault="00E23BD7" w:rsidP="00E23BD7">
      <w:pPr>
        <w:pStyle w:val="BodyText"/>
        <w:rPr>
          <w:ins w:id="817" w:author="Gregorio Canal" w:date="2019-07-16T12:41:00Z"/>
        </w:rPr>
      </w:pPr>
    </w:p>
    <w:p w14:paraId="0DE1A5E1" w14:textId="77777777" w:rsidR="00E23BD7" w:rsidRDefault="00E23BD7" w:rsidP="00E23BD7">
      <w:pPr>
        <w:pStyle w:val="EditorInstructions"/>
        <w:rPr>
          <w:ins w:id="818" w:author="Gregorio Canal" w:date="2019-07-16T12:41:00Z"/>
        </w:rPr>
      </w:pPr>
      <w:ins w:id="819" w:author="Gregorio Canal" w:date="2019-07-16T12:41:00Z">
        <w:r w:rsidRPr="00273141">
          <w:t xml:space="preserve">Editor: </w:t>
        </w:r>
        <w:r>
          <w:t>Update section heading for 3.20.4.1 with the yellow highlighted text, retain bold markup</w:t>
        </w:r>
      </w:ins>
    </w:p>
    <w:p w14:paraId="24A568A7" w14:textId="77777777" w:rsidR="00E23BD7" w:rsidRPr="00B05737" w:rsidRDefault="00E23BD7" w:rsidP="00E23BD7">
      <w:pPr>
        <w:pStyle w:val="Heading3"/>
        <w:rPr>
          <w:ins w:id="820" w:author="Gregorio Canal" w:date="2019-07-16T12:41:00Z"/>
          <w:noProof w:val="0"/>
          <w:lang w:val="fr-FR"/>
        </w:rPr>
      </w:pPr>
      <w:ins w:id="821" w:author="Gregorio Canal" w:date="2019-07-16T12:41:00Z">
        <w:r w:rsidRPr="00B05737">
          <w:rPr>
            <w:noProof w:val="0"/>
            <w:lang w:val="fr-FR"/>
          </w:rPr>
          <w:t xml:space="preserve">3.20.4.2 </w:t>
        </w:r>
        <w:proofErr w:type="spellStart"/>
        <w:r w:rsidRPr="00B05737">
          <w:rPr>
            <w:noProof w:val="0"/>
            <w:highlight w:val="yellow"/>
            <w:lang w:val="fr-FR"/>
          </w:rPr>
          <w:t>Send</w:t>
        </w:r>
        <w:proofErr w:type="spellEnd"/>
        <w:r w:rsidRPr="00B05737">
          <w:rPr>
            <w:noProof w:val="0"/>
            <w:lang w:val="fr-FR"/>
          </w:rPr>
          <w:t xml:space="preserve"> Audit Event </w:t>
        </w:r>
        <w:r w:rsidRPr="00B05737">
          <w:rPr>
            <w:strike/>
            <w:noProof w:val="0"/>
            <w:highlight w:val="yellow"/>
            <w:lang w:val="fr-FR"/>
          </w:rPr>
          <w:t>message</w:t>
        </w:r>
        <w:r w:rsidRPr="00B05737">
          <w:rPr>
            <w:noProof w:val="0"/>
            <w:highlight w:val="yellow"/>
            <w:lang w:val="fr-FR"/>
          </w:rPr>
          <w:t xml:space="preserve"> </w:t>
        </w:r>
        <w:proofErr w:type="spellStart"/>
        <w:r w:rsidRPr="00B05737">
          <w:rPr>
            <w:noProof w:val="0"/>
            <w:highlight w:val="yellow"/>
            <w:lang w:val="fr-FR"/>
          </w:rPr>
          <w:t>Message</w:t>
        </w:r>
        <w:proofErr w:type="spellEnd"/>
        <w:r w:rsidRPr="00B05737">
          <w:rPr>
            <w:noProof w:val="0"/>
            <w:lang w:val="fr-FR"/>
          </w:rPr>
          <w:t xml:space="preserve"> </w:t>
        </w:r>
        <w:r>
          <w:rPr>
            <w:noProof w:val="0"/>
            <w:highlight w:val="yellow"/>
            <w:lang w:val="fr-FR"/>
          </w:rPr>
          <w:t>-</w:t>
        </w:r>
        <w:r w:rsidRPr="00B05737">
          <w:rPr>
            <w:noProof w:val="0"/>
            <w:highlight w:val="yellow"/>
            <w:lang w:val="fr-FR"/>
          </w:rPr>
          <w:t xml:space="preserve"> Syslog Interaction</w:t>
        </w:r>
      </w:ins>
    </w:p>
    <w:p w14:paraId="78ACA62E" w14:textId="77777777" w:rsidR="00E23BD7" w:rsidRPr="00B05737" w:rsidRDefault="00E23BD7" w:rsidP="00E23BD7">
      <w:pPr>
        <w:pStyle w:val="BodyText"/>
        <w:rPr>
          <w:ins w:id="822" w:author="Gregorio Canal" w:date="2019-07-16T12:41:00Z"/>
          <w:lang w:val="fr-FR"/>
        </w:rPr>
      </w:pPr>
    </w:p>
    <w:p w14:paraId="127038E9" w14:textId="77777777" w:rsidR="00E23BD7" w:rsidRDefault="00E23BD7" w:rsidP="00E23BD7">
      <w:pPr>
        <w:pStyle w:val="EditorInstructions"/>
        <w:rPr>
          <w:ins w:id="823" w:author="Gregorio Canal" w:date="2019-07-16T12:41:00Z"/>
        </w:rPr>
      </w:pPr>
      <w:ins w:id="824" w:author="Gregorio Canal" w:date="2019-07-16T12:41:00Z">
        <w:r w:rsidRPr="00273141">
          <w:t xml:space="preserve">Editor: </w:t>
        </w:r>
        <w:r>
          <w:t xml:space="preserve">add the following </w:t>
        </w:r>
        <w:proofErr w:type="gramStart"/>
        <w:r>
          <w:t>sections  to</w:t>
        </w:r>
        <w:proofErr w:type="gramEnd"/>
        <w:r>
          <w:t xml:space="preserve"> section 3.20.4 </w:t>
        </w:r>
      </w:ins>
    </w:p>
    <w:p w14:paraId="76440268" w14:textId="77777777" w:rsidR="00E23BD7" w:rsidRPr="00C33C45" w:rsidRDefault="00E23BD7" w:rsidP="00E23BD7">
      <w:pPr>
        <w:pStyle w:val="Heading3"/>
        <w:rPr>
          <w:ins w:id="825" w:author="Gregorio Canal" w:date="2019-07-16T12:41:00Z"/>
          <w:noProof w:val="0"/>
        </w:rPr>
      </w:pPr>
      <w:ins w:id="826" w:author="Gregorio Canal" w:date="2019-07-16T12:41:00Z">
        <w:r w:rsidRPr="00F95138">
          <w:rPr>
            <w:noProof w:val="0"/>
          </w:rPr>
          <w:t>3.</w:t>
        </w:r>
        <w:r>
          <w:rPr>
            <w:noProof w:val="0"/>
          </w:rPr>
          <w:t>20</w:t>
        </w:r>
        <w:r w:rsidRPr="00F95138">
          <w:rPr>
            <w:noProof w:val="0"/>
          </w:rPr>
          <w:t>.4.</w:t>
        </w:r>
        <w:r>
          <w:rPr>
            <w:noProof w:val="0"/>
          </w:rPr>
          <w:t>2</w:t>
        </w:r>
        <w:r w:rsidRPr="00F95138">
          <w:rPr>
            <w:noProof w:val="0"/>
          </w:rPr>
          <w:t xml:space="preserve"> </w:t>
        </w:r>
        <w:r>
          <w:rPr>
            <w:noProof w:val="0"/>
          </w:rPr>
          <w:t>Send</w:t>
        </w:r>
        <w:r w:rsidRPr="00F95138">
          <w:rPr>
            <w:noProof w:val="0"/>
          </w:rPr>
          <w:t xml:space="preserve"> Audit</w:t>
        </w:r>
        <w:r w:rsidRPr="00C33C45">
          <w:rPr>
            <w:noProof w:val="0"/>
          </w:rPr>
          <w:t xml:space="preserve"> Resource</w:t>
        </w:r>
        <w:r w:rsidRPr="00F95138">
          <w:rPr>
            <w:noProof w:val="0"/>
          </w:rPr>
          <w:t xml:space="preserve"> </w:t>
        </w:r>
        <w:r w:rsidRPr="00BB3C76">
          <w:rPr>
            <w:noProof w:val="0"/>
          </w:rPr>
          <w:t>Request</w:t>
        </w:r>
        <w:r>
          <w:rPr>
            <w:noProof w:val="0"/>
          </w:rPr>
          <w:t xml:space="preserve"> Message – RESTful interaction</w:t>
        </w:r>
      </w:ins>
    </w:p>
    <w:p w14:paraId="2A1D3FBA" w14:textId="77777777" w:rsidR="00E23BD7" w:rsidRPr="007A7659" w:rsidRDefault="00E23BD7" w:rsidP="00E23BD7">
      <w:pPr>
        <w:pStyle w:val="BodyText"/>
        <w:rPr>
          <w:ins w:id="827" w:author="Gregorio Canal" w:date="2019-07-16T12:41:00Z"/>
        </w:rPr>
      </w:pPr>
      <w:ins w:id="828" w:author="Gregorio Canal" w:date="2019-07-16T12:41:00Z">
        <w:r w:rsidRPr="007A7659">
          <w:t>An actor that is grouped with Secure Node or Secure Application</w:t>
        </w:r>
        <w:r>
          <w:t xml:space="preserve"> or an Audit</w:t>
        </w:r>
        <w:r w:rsidRPr="007A7659">
          <w:t xml:space="preserve"> </w:t>
        </w:r>
        <w:r>
          <w:t xml:space="preserve">Record Forwarder </w:t>
        </w:r>
        <w:r w:rsidRPr="007A7659">
          <w:t xml:space="preserve">detects an event that should be reported and uses the </w:t>
        </w:r>
        <w:r>
          <w:t>Send Audit Resource Request</w:t>
        </w:r>
        <w:r w:rsidRPr="007A7659">
          <w:t xml:space="preserve"> message to send a report about the event to an Audit Record Repository. </w:t>
        </w:r>
      </w:ins>
    </w:p>
    <w:p w14:paraId="3F22846F" w14:textId="7F6FEF89" w:rsidR="00E23BD7" w:rsidRPr="00F66509" w:rsidRDefault="00E23BD7" w:rsidP="00E23BD7">
      <w:pPr>
        <w:pStyle w:val="BodyText"/>
        <w:rPr>
          <w:ins w:id="829" w:author="Gregorio Canal" w:date="2019-07-16T12:41:00Z"/>
        </w:rPr>
      </w:pPr>
      <w:ins w:id="830" w:author="Gregorio Canal" w:date="2019-07-16T12:41:00Z">
        <w:r>
          <w:t xml:space="preserve">A Secure Node, Secure Application or Audit Record Forwarder, that supports the </w:t>
        </w:r>
      </w:ins>
      <w:ins w:id="831" w:author="Gregorio Canal" w:date="2019-07-22T13:56:00Z">
        <w:r w:rsidR="00461C9D">
          <w:t>ATX:</w:t>
        </w:r>
      </w:ins>
      <w:ins w:id="832" w:author="Gregorio Canal" w:date="2019-07-16T12:41:00Z">
        <w:r w:rsidRPr="00B05737">
          <w:t xml:space="preserve"> </w:t>
        </w:r>
        <w:proofErr w:type="spellStart"/>
        <w:r w:rsidRPr="00B05737">
          <w:t>AuditEvent</w:t>
        </w:r>
        <w:proofErr w:type="spellEnd"/>
        <w:r w:rsidRPr="00B05737">
          <w:t xml:space="preserve"> Message</w:t>
        </w:r>
        <w:r>
          <w:t xml:space="preserve"> Option, uses this message to post a single </w:t>
        </w:r>
        <w:proofErr w:type="spellStart"/>
        <w:r>
          <w:t>AuditEvent</w:t>
        </w:r>
        <w:proofErr w:type="spellEnd"/>
        <w:r>
          <w:t xml:space="preserve"> Resource to the Audit Record Repository using a FHIR create interaction (see </w:t>
        </w:r>
        <w:r>
          <w:fldChar w:fldCharType="begin"/>
        </w:r>
        <w:r>
          <w:instrText xml:space="preserve"> HYPERLINK "</w:instrText>
        </w:r>
        <w:r w:rsidRPr="00BC46FE">
          <w:instrText>https://www.hl7.org/fhir/R4/http.html#create</w:instrText>
        </w:r>
        <w:r>
          <w:instrText xml:space="preserve">" </w:instrText>
        </w:r>
        <w:r>
          <w:fldChar w:fldCharType="separate"/>
        </w:r>
        <w:r w:rsidRPr="00756C4D">
          <w:rPr>
            <w:rStyle w:val="Hyperlink"/>
          </w:rPr>
          <w:t>https://www.hl7.org/fhir/R4/http.html#create</w:t>
        </w:r>
        <w:r>
          <w:fldChar w:fldCharType="end"/>
        </w:r>
        <w:r>
          <w:t xml:space="preserve"> ).</w:t>
        </w:r>
      </w:ins>
    </w:p>
    <w:p w14:paraId="2A3F6334" w14:textId="77777777" w:rsidR="00E23BD7" w:rsidRDefault="00E23BD7" w:rsidP="00E23BD7">
      <w:pPr>
        <w:pStyle w:val="Heading3"/>
        <w:rPr>
          <w:ins w:id="833" w:author="Gregorio Canal" w:date="2019-07-16T12:41:00Z"/>
          <w:noProof w:val="0"/>
        </w:rPr>
      </w:pPr>
      <w:ins w:id="834" w:author="Gregorio Canal" w:date="2019-07-16T12:41:00Z">
        <w:r w:rsidRPr="007F53D9">
          <w:rPr>
            <w:noProof w:val="0"/>
          </w:rPr>
          <w:t>3.</w:t>
        </w:r>
        <w:r>
          <w:rPr>
            <w:noProof w:val="0"/>
          </w:rPr>
          <w:t>20</w:t>
        </w:r>
        <w:r w:rsidRPr="007F53D9">
          <w:rPr>
            <w:noProof w:val="0"/>
          </w:rPr>
          <w:t>.4.</w:t>
        </w:r>
        <w:r>
          <w:rPr>
            <w:noProof w:val="0"/>
          </w:rPr>
          <w:t>2</w:t>
        </w:r>
        <w:r w:rsidRPr="00C33C45">
          <w:rPr>
            <w:noProof w:val="0"/>
          </w:rPr>
          <w:t>.1</w:t>
        </w:r>
        <w:r w:rsidRPr="007F53D9">
          <w:rPr>
            <w:noProof w:val="0"/>
          </w:rPr>
          <w:t xml:space="preserve"> </w:t>
        </w:r>
        <w:r w:rsidRPr="00C33C45">
          <w:rPr>
            <w:noProof w:val="0"/>
          </w:rPr>
          <w:t>Trigger Events</w:t>
        </w:r>
      </w:ins>
    </w:p>
    <w:p w14:paraId="5CCD834D" w14:textId="77777777" w:rsidR="00E23BD7" w:rsidRPr="00C33C45" w:rsidRDefault="00E23BD7" w:rsidP="00E23BD7">
      <w:pPr>
        <w:pStyle w:val="BodyText"/>
        <w:rPr>
          <w:ins w:id="835" w:author="Gregorio Canal" w:date="2019-07-16T12:41:00Z"/>
        </w:rPr>
      </w:pPr>
      <w:ins w:id="836" w:author="Gregorio Canal" w:date="2019-07-16T12:41:00Z">
        <w:r>
          <w:t>This message is sent when a</w:t>
        </w:r>
        <w:r w:rsidRPr="007A7659">
          <w:t>n actor that is grouped with Secure Node or Secure Application</w:t>
        </w:r>
        <w:r>
          <w:t xml:space="preserve"> or an Audit</w:t>
        </w:r>
        <w:r w:rsidRPr="007A7659">
          <w:t xml:space="preserve"> </w:t>
        </w:r>
        <w:r>
          <w:t xml:space="preserve">Record Forwarder needs to post a single </w:t>
        </w:r>
        <w:proofErr w:type="spellStart"/>
        <w:r>
          <w:t>AuditEvent</w:t>
        </w:r>
        <w:proofErr w:type="spellEnd"/>
        <w:r>
          <w:t xml:space="preserve"> Resource to the Audit Record Repository.</w:t>
        </w:r>
      </w:ins>
    </w:p>
    <w:p w14:paraId="533310C4" w14:textId="77777777" w:rsidR="00E23BD7" w:rsidRPr="007A7659" w:rsidRDefault="00E23BD7" w:rsidP="00E23BD7">
      <w:pPr>
        <w:pStyle w:val="BodyText"/>
        <w:rPr>
          <w:ins w:id="837" w:author="Gregorio Canal" w:date="2019-07-16T12:41:00Z"/>
        </w:rPr>
      </w:pPr>
      <w:ins w:id="838" w:author="Gregorio Canal" w:date="2019-07-16T12:41:00Z">
        <w:r w:rsidRPr="007A7659">
          <w:t xml:space="preserve">There are </w:t>
        </w:r>
        <w:r w:rsidRPr="007A7659">
          <w:rPr>
            <w:bCs/>
          </w:rPr>
          <w:t>two</w:t>
        </w:r>
        <w:r w:rsidRPr="007A7659">
          <w:t xml:space="preserve"> trigger events:</w:t>
        </w:r>
      </w:ins>
    </w:p>
    <w:p w14:paraId="69170957" w14:textId="77777777" w:rsidR="00E23BD7" w:rsidRPr="007A7659" w:rsidRDefault="00E23BD7" w:rsidP="00E23BD7">
      <w:pPr>
        <w:pStyle w:val="ListNumber2"/>
        <w:numPr>
          <w:ilvl w:val="0"/>
          <w:numId w:val="68"/>
        </w:numPr>
        <w:tabs>
          <w:tab w:val="left" w:pos="5670"/>
        </w:tabs>
        <w:rPr>
          <w:ins w:id="839" w:author="Gregorio Canal" w:date="2019-07-16T12:41:00Z"/>
        </w:rPr>
      </w:pPr>
      <w:ins w:id="840" w:author="Gregorio Canal" w:date="2019-07-16T12:41:00Z">
        <w:r w:rsidRPr="007A7659">
          <w:lastRenderedPageBreak/>
          <w:t xml:space="preserve">A Secure Node or Secure Application detects an event that should be reported to the Audit Record Repository. This transaction does not specify </w:t>
        </w:r>
        <w:proofErr w:type="gramStart"/>
        <w:r w:rsidRPr="007A7659">
          <w:t>all of</w:t>
        </w:r>
        <w:proofErr w:type="gramEnd"/>
        <w:r w:rsidRPr="007A7659">
          <w:t xml:space="preserve"> the policies or reasons for reporting events. They may be specified in other IHE profiles, they may be specified by local law or regulation, or they may be specified by local policy.</w:t>
        </w:r>
      </w:ins>
    </w:p>
    <w:p w14:paraId="33CE3C27" w14:textId="77777777" w:rsidR="00E23BD7" w:rsidRDefault="00E23BD7" w:rsidP="00E23BD7">
      <w:pPr>
        <w:pStyle w:val="ListNumber2"/>
        <w:numPr>
          <w:ilvl w:val="0"/>
          <w:numId w:val="68"/>
        </w:numPr>
        <w:rPr>
          <w:ins w:id="841" w:author="Gregorio Canal" w:date="2019-07-16T12:41:00Z"/>
        </w:rPr>
      </w:pPr>
      <w:ins w:id="842" w:author="Gregorio Canal" w:date="2019-07-16T12:41:00Z">
        <w:r w:rsidRPr="007A7659">
          <w:t xml:space="preserve">An Audit Record Forwarder determines that </w:t>
        </w:r>
        <w:r>
          <w:t xml:space="preserve">a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ins>
    </w:p>
    <w:p w14:paraId="09E66D14" w14:textId="77777777" w:rsidR="00E23BD7" w:rsidRDefault="00E23BD7" w:rsidP="00E23BD7">
      <w:pPr>
        <w:pStyle w:val="BodyText"/>
        <w:rPr>
          <w:ins w:id="843" w:author="Gregorio Canal" w:date="2019-07-16T12:41:00Z"/>
        </w:rPr>
      </w:pPr>
      <w:ins w:id="844" w:author="Gregorio Canal" w:date="2019-07-16T12:41:00Z">
        <w:r w:rsidRPr="007A7659">
          <w:t>An actor in any IHE profile, when grouped with a Secure Node or Secure Application, shall be able to report the events defined in Table 3.20.4.1.1.1-1</w:t>
        </w:r>
        <w:r>
          <w:t xml:space="preserve">. </w:t>
        </w:r>
        <w:r w:rsidRPr="007A7659">
          <w:t xml:space="preserve">Additional reportable events are often identified for specific events in other IHE </w:t>
        </w:r>
        <w:proofErr w:type="gramStart"/>
        <w:r w:rsidRPr="007A7659">
          <w:t>profiles, and</w:t>
        </w:r>
        <w:proofErr w:type="gramEnd"/>
        <w:r w:rsidRPr="007A7659">
          <w:t xml:space="preserve"> are documented in that profile or transaction.</w:t>
        </w:r>
      </w:ins>
    </w:p>
    <w:p w14:paraId="67F341A0" w14:textId="77777777" w:rsidR="00E23BD7" w:rsidRPr="006F0BAC" w:rsidRDefault="00E23BD7" w:rsidP="00E23BD7">
      <w:pPr>
        <w:tabs>
          <w:tab w:val="left" w:pos="8292"/>
        </w:tabs>
        <w:rPr>
          <w:ins w:id="845" w:author="Gregorio Canal" w:date="2019-07-16T12:41:00Z"/>
        </w:rPr>
      </w:pPr>
      <w:ins w:id="846" w:author="Gregorio Canal" w:date="2019-07-16T12:41:00Z">
        <w:r>
          <w:tab/>
        </w:r>
      </w:ins>
    </w:p>
    <w:p w14:paraId="7A297B27" w14:textId="77777777" w:rsidR="00E23BD7" w:rsidRDefault="00E23BD7" w:rsidP="00E23BD7">
      <w:pPr>
        <w:pStyle w:val="Heading3"/>
        <w:rPr>
          <w:ins w:id="847" w:author="Gregorio Canal" w:date="2019-07-16T12:41:00Z"/>
          <w:noProof w:val="0"/>
        </w:rPr>
      </w:pPr>
      <w:ins w:id="848" w:author="Gregorio Canal" w:date="2019-07-16T12:41:00Z">
        <w:r w:rsidRPr="00F306D1">
          <w:rPr>
            <w:noProof w:val="0"/>
          </w:rPr>
          <w:t>3.</w:t>
        </w:r>
        <w:r>
          <w:rPr>
            <w:noProof w:val="0"/>
          </w:rPr>
          <w:t>20</w:t>
        </w:r>
        <w:r w:rsidRPr="00D14069">
          <w:rPr>
            <w:noProof w:val="0"/>
          </w:rPr>
          <w:t>.4.</w:t>
        </w:r>
        <w:r>
          <w:rPr>
            <w:noProof w:val="0"/>
          </w:rPr>
          <w:t>2</w:t>
        </w:r>
        <w:r w:rsidRPr="00F95138">
          <w:rPr>
            <w:noProof w:val="0"/>
          </w:rPr>
          <w:t>.2</w:t>
        </w:r>
        <w:r w:rsidRPr="00F306D1">
          <w:rPr>
            <w:noProof w:val="0"/>
          </w:rPr>
          <w:t xml:space="preserve"> </w:t>
        </w:r>
        <w:r w:rsidRPr="00F95138">
          <w:rPr>
            <w:noProof w:val="0"/>
          </w:rPr>
          <w:t>M</w:t>
        </w:r>
        <w:r w:rsidRPr="00F306D1">
          <w:rPr>
            <w:noProof w:val="0"/>
          </w:rPr>
          <w:t>essag</w:t>
        </w:r>
        <w:r w:rsidRPr="00F95138">
          <w:rPr>
            <w:noProof w:val="0"/>
          </w:rPr>
          <w:t>e Semantics</w:t>
        </w:r>
      </w:ins>
    </w:p>
    <w:p w14:paraId="246673D1" w14:textId="77777777" w:rsidR="00E23BD7" w:rsidRDefault="00E23BD7" w:rsidP="00E23BD7">
      <w:pPr>
        <w:pStyle w:val="BodyText"/>
        <w:rPr>
          <w:ins w:id="849" w:author="Gregorio Canal" w:date="2019-07-16T12:41:00Z"/>
        </w:rPr>
      </w:pPr>
      <w:ins w:id="850" w:author="Gregorio Canal" w:date="2019-07-16T12:41:00Z">
        <w:r>
          <w:t xml:space="preserve">A </w:t>
        </w:r>
        <w:bookmarkStart w:id="851" w:name="_Hlk7554830"/>
        <w:r>
          <w:t xml:space="preserve">Secure Node, Secure Application or Audit Record Forwarder </w:t>
        </w:r>
        <w:bookmarkEnd w:id="851"/>
        <w:r>
          <w:t>shall issue an HTTP request according to requirements defined in the FHIR specification for “create” interaction (</w:t>
        </w:r>
        <w:r>
          <w:fldChar w:fldCharType="begin"/>
        </w:r>
        <w:r>
          <w:instrText>HYPERLINK "http://hl7.org/fhir/R4/http.html" \l "create"</w:instrText>
        </w:r>
        <w:r>
          <w:fldChar w:fldCharType="separate"/>
        </w:r>
        <w:r w:rsidRPr="00FB2DE9">
          <w:rPr>
            <w:rStyle w:val="Hyperlink"/>
          </w:rPr>
          <w:t>http://hl7.org/fhir/R4/http.html#create</w:t>
        </w:r>
        <w:r>
          <w:fldChar w:fldCharType="end"/>
        </w:r>
        <w:r>
          <w:t xml:space="preserve"> ). The message uses an HTTP POST method to send a FHIR </w:t>
        </w:r>
        <w:proofErr w:type="spellStart"/>
        <w:r>
          <w:t>AuditEvent</w:t>
        </w:r>
        <w:proofErr w:type="spellEnd"/>
        <w:r>
          <w:t xml:space="preserve"> Resource.</w:t>
        </w:r>
      </w:ins>
    </w:p>
    <w:p w14:paraId="0975DB17" w14:textId="77777777" w:rsidR="00E23BD7" w:rsidRDefault="00E23BD7" w:rsidP="00E23BD7">
      <w:pPr>
        <w:pStyle w:val="BodyText"/>
        <w:rPr>
          <w:ins w:id="852" w:author="Gregorio Canal" w:date="2019-07-16T12:41:00Z"/>
        </w:rPr>
      </w:pPr>
      <w:ins w:id="853" w:author="Gregorio Canal" w:date="2019-07-16T12:41:00Z">
        <w:r>
          <w:t xml:space="preserve">The Secure Node, Secure Application or Audit Record Forwarder shall submit the FHIR </w:t>
        </w:r>
        <w:proofErr w:type="spellStart"/>
        <w:r>
          <w:t>AuditEvent</w:t>
        </w:r>
        <w:proofErr w:type="spellEnd"/>
        <w:r>
          <w:t xml:space="preserve"> Resource in either XML format or JSON format. Values for mime-type of the request message are defined in the ITI TF-2x: Appendix Z.6.</w:t>
        </w:r>
      </w:ins>
    </w:p>
    <w:p w14:paraId="0962C3BF" w14:textId="77777777" w:rsidR="00E23BD7" w:rsidRPr="0035387A" w:rsidRDefault="00E23BD7" w:rsidP="00E23BD7">
      <w:pPr>
        <w:pStyle w:val="BodyText"/>
        <w:rPr>
          <w:ins w:id="854" w:author="Gregorio Canal" w:date="2019-07-16T12:41:00Z"/>
        </w:rPr>
      </w:pPr>
      <w:ins w:id="855" w:author="Gregorio Canal" w:date="2019-07-16T12:41:00Z">
        <w:r>
          <w:t xml:space="preserve">An </w:t>
        </w:r>
        <w:proofErr w:type="spellStart"/>
        <w:r>
          <w:t>AuditEvent</w:t>
        </w:r>
        <w:proofErr w:type="spellEnd"/>
        <w:r>
          <w:t xml:space="preserve"> Resource that reflect Audit Message definition defined in IHE TF shall conform to the requirements defined in Section </w:t>
        </w:r>
        <w:r w:rsidRPr="00273141">
          <w:t>3.</w:t>
        </w:r>
        <w:r>
          <w:t>20</w:t>
        </w:r>
        <w:r w:rsidRPr="00273141">
          <w:t>.4.2.2.</w:t>
        </w:r>
        <w:r>
          <w:t>1.</w:t>
        </w:r>
      </w:ins>
    </w:p>
    <w:p w14:paraId="2CFC2751" w14:textId="77777777" w:rsidR="00E23BD7" w:rsidRDefault="00E23BD7" w:rsidP="00E23BD7">
      <w:pPr>
        <w:pStyle w:val="BodyText"/>
        <w:rPr>
          <w:ins w:id="856" w:author="Gregorio Canal" w:date="2019-07-16T12:41:00Z"/>
        </w:rPr>
      </w:pPr>
    </w:p>
    <w:p w14:paraId="607D195A" w14:textId="77777777" w:rsidR="00E23BD7" w:rsidRDefault="00E23BD7" w:rsidP="00E23BD7">
      <w:pPr>
        <w:pStyle w:val="Heading6"/>
        <w:rPr>
          <w:ins w:id="857" w:author="Gregorio Canal" w:date="2019-07-16T12:41:00Z"/>
        </w:rPr>
      </w:pPr>
      <w:ins w:id="858" w:author="Gregorio Canal" w:date="2019-07-16T12:41:00Z">
        <w:r w:rsidRPr="00273141">
          <w:rPr>
            <w:noProof w:val="0"/>
          </w:rPr>
          <w:t>3.</w:t>
        </w:r>
        <w:r>
          <w:rPr>
            <w:noProof w:val="0"/>
          </w:rPr>
          <w:t>20</w:t>
        </w:r>
        <w:r w:rsidRPr="00273141">
          <w:rPr>
            <w:noProof w:val="0"/>
          </w:rPr>
          <w:t xml:space="preserve">.4.2.2.1 </w:t>
        </w:r>
        <w:r>
          <w:rPr>
            <w:noProof w:val="0"/>
          </w:rPr>
          <w:t xml:space="preserve">Mapping between DICOM Audit Message definitions and FHIR </w:t>
        </w:r>
        <w:proofErr w:type="spellStart"/>
        <w:r>
          <w:rPr>
            <w:noProof w:val="0"/>
          </w:rPr>
          <w:t>AuditEvent</w:t>
        </w:r>
        <w:proofErr w:type="spellEnd"/>
        <w:r>
          <w:rPr>
            <w:noProof w:val="0"/>
          </w:rPr>
          <w:t xml:space="preserve"> resource for feed interaction</w:t>
        </w:r>
      </w:ins>
    </w:p>
    <w:p w14:paraId="3A42841D" w14:textId="77777777" w:rsidR="00E23BD7" w:rsidRDefault="00E23BD7" w:rsidP="00E23BD7">
      <w:pPr>
        <w:pStyle w:val="BodyText"/>
        <w:rPr>
          <w:ins w:id="859" w:author="Gregorio Canal" w:date="2019-07-16T12:41:00Z"/>
        </w:rPr>
      </w:pPr>
      <w:ins w:id="860" w:author="Gregorio Canal" w:date="2019-07-16T12:41:00Z">
        <w:r w:rsidRPr="00273141">
          <w:t>The mapping</w:t>
        </w:r>
        <w:r>
          <w:t>s</w:t>
        </w:r>
        <w:r w:rsidRPr="00273141">
          <w:t xml:space="preserve"> between </w:t>
        </w:r>
        <w:r>
          <w:t xml:space="preserve">IHE defined Audit Message content and FHIR </w:t>
        </w:r>
        <w:proofErr w:type="spellStart"/>
        <w:r w:rsidRPr="00273141">
          <w:t>AuditEvent</w:t>
        </w:r>
        <w:proofErr w:type="spellEnd"/>
        <w:r w:rsidRPr="00273141">
          <w:t xml:space="preserve"> </w:t>
        </w:r>
        <w:r>
          <w:t>R</w:t>
        </w:r>
        <w:r w:rsidRPr="00273141">
          <w:t xml:space="preserve">esource is </w:t>
        </w:r>
        <w:r>
          <w:t>based on</w:t>
        </w:r>
        <w:r w:rsidRPr="00273141">
          <w:t xml:space="preserve"> FHIR Table 6.4.7.</w:t>
        </w:r>
        <w:r>
          <w:t>4</w:t>
        </w:r>
        <w:r w:rsidRPr="00273141">
          <w:t xml:space="preserve">, </w:t>
        </w:r>
        <w:r>
          <w:rPr>
            <w:rStyle w:val="Hyperlink"/>
          </w:rPr>
          <w:fldChar w:fldCharType="begin"/>
        </w:r>
        <w:r>
          <w:rPr>
            <w:rStyle w:val="Hyperlink"/>
          </w:rPr>
          <w:instrText>HYPERLINK "http://hl7.org/fhir/R4/auditevent-mappings.html"</w:instrText>
        </w:r>
        <w:r>
          <w:rPr>
            <w:rStyle w:val="Hyperlink"/>
          </w:rPr>
          <w:fldChar w:fldCharType="separate"/>
        </w:r>
        <w:r>
          <w:rPr>
            <w:rStyle w:val="Hyperlink"/>
          </w:rPr>
          <w:t>http://hl7.org/fhir/R4/auditevent-mappings.html</w:t>
        </w:r>
        <w:r>
          <w:rPr>
            <w:rStyle w:val="Hyperlink"/>
          </w:rPr>
          <w:fldChar w:fldCharType="end"/>
        </w:r>
        <w:r>
          <w:rPr>
            <w:rStyle w:val="Hyperlink"/>
          </w:rPr>
          <w:t xml:space="preserve"> that is further constrained in Table </w:t>
        </w:r>
        <w:r>
          <w:t>3.20</w:t>
        </w:r>
        <w:r w:rsidRPr="00273141">
          <w:t>.</w:t>
        </w:r>
        <w:r>
          <w:t>4.2.2</w:t>
        </w:r>
        <w:r w:rsidRPr="00273141">
          <w:t>.</w:t>
        </w:r>
        <w:r>
          <w:t>1</w:t>
        </w:r>
        <w:r w:rsidRPr="00273141">
          <w:t>-1.</w:t>
        </w:r>
      </w:ins>
    </w:p>
    <w:p w14:paraId="24D30E06" w14:textId="77777777" w:rsidR="00E23BD7" w:rsidRDefault="00E23BD7" w:rsidP="00E23BD7">
      <w:pPr>
        <w:pStyle w:val="BodyText"/>
        <w:rPr>
          <w:ins w:id="861" w:author="Gregorio Canal" w:date="2019-07-16T12:41:00Z"/>
        </w:rPr>
      </w:pPr>
      <w:ins w:id="862" w:author="Gregorio Canal" w:date="2019-07-16T12:41:00Z">
        <w:r>
          <w:t>Table 3.20</w:t>
        </w:r>
        <w:r w:rsidRPr="00273141">
          <w:t>.</w:t>
        </w:r>
        <w:r>
          <w:t>4.2.2</w:t>
        </w:r>
        <w:r w:rsidRPr="00273141">
          <w:t>.</w:t>
        </w:r>
        <w:r>
          <w:t>1</w:t>
        </w:r>
        <w:r w:rsidRPr="00273141">
          <w:t>-1</w:t>
        </w:r>
        <w:r>
          <w:t xml:space="preserve"> is normative and contains mappings from Audit Message definitions for IHE transactions and based on DICOM standard into a FHIR </w:t>
        </w:r>
        <w:proofErr w:type="spellStart"/>
        <w:r>
          <w:t>AuditEvent</w:t>
        </w:r>
        <w:proofErr w:type="spellEnd"/>
        <w:r>
          <w:t xml:space="preserve"> Resource.</w:t>
        </w:r>
      </w:ins>
    </w:p>
    <w:p w14:paraId="4FCDCC94" w14:textId="77777777" w:rsidR="00E23BD7" w:rsidRDefault="00E23BD7" w:rsidP="00E23BD7">
      <w:pPr>
        <w:pStyle w:val="BodyText"/>
        <w:rPr>
          <w:ins w:id="863" w:author="Gregorio Canal" w:date="2019-07-16T12:41:00Z"/>
        </w:rPr>
      </w:pPr>
    </w:p>
    <w:p w14:paraId="252E1FC9" w14:textId="77777777" w:rsidR="00E23BD7" w:rsidRPr="0059269B" w:rsidRDefault="00E23BD7" w:rsidP="00E23BD7">
      <w:pPr>
        <w:pStyle w:val="FigureTitle"/>
        <w:rPr>
          <w:ins w:id="864" w:author="Gregorio Canal" w:date="2019-07-16T12:41:00Z"/>
        </w:rPr>
      </w:pPr>
      <w:ins w:id="865" w:author="Gregorio Canal" w:date="2019-07-16T12:41:00Z">
        <w:r w:rsidRPr="0059269B">
          <w:t>Table 3.</w:t>
        </w:r>
        <w:r>
          <w:t>20</w:t>
        </w:r>
        <w:r w:rsidRPr="0059269B">
          <w:t xml:space="preserve">.4.2.2.1-1: </w:t>
        </w:r>
        <w:r>
          <w:t xml:space="preserve">DICOM </w:t>
        </w:r>
        <w:r w:rsidRPr="0059269B">
          <w:t>Audit Message D</w:t>
        </w:r>
        <w:r w:rsidRPr="00B05737">
          <w:t xml:space="preserve">efinitions </w:t>
        </w:r>
        <w:r w:rsidRPr="0059269B">
          <w:t>represented</w:t>
        </w:r>
        <w:r w:rsidRPr="00B05737">
          <w:t xml:space="preserve"> into</w:t>
        </w:r>
        <w:r>
          <w:t xml:space="preserve"> an </w:t>
        </w:r>
        <w:proofErr w:type="spellStart"/>
        <w:r>
          <w:t>AuditEvent</w:t>
        </w:r>
        <w:proofErr w:type="spellEnd"/>
        <w:r>
          <w:t xml:space="preserve"> Resource</w:t>
        </w:r>
      </w:ins>
    </w:p>
    <w:tbl>
      <w:tblPr>
        <w:tblStyle w:val="TableGrid"/>
        <w:tblW w:w="8546" w:type="dxa"/>
        <w:tblLook w:val="04A0" w:firstRow="1" w:lastRow="0" w:firstColumn="1" w:lastColumn="0" w:noHBand="0" w:noVBand="1"/>
      </w:tblPr>
      <w:tblGrid>
        <w:gridCol w:w="5488"/>
        <w:gridCol w:w="3058"/>
      </w:tblGrid>
      <w:tr w:rsidR="00E23BD7" w14:paraId="10720B71" w14:textId="77777777" w:rsidTr="00960FDC">
        <w:trPr>
          <w:trHeight w:val="284"/>
          <w:ins w:id="866" w:author="Gregorio Canal" w:date="2019-07-16T12:41:00Z"/>
        </w:trPr>
        <w:tc>
          <w:tcPr>
            <w:tcW w:w="5488" w:type="dxa"/>
          </w:tcPr>
          <w:p w14:paraId="75862993" w14:textId="77777777" w:rsidR="00E23BD7" w:rsidRDefault="00E23BD7" w:rsidP="00960FDC">
            <w:pPr>
              <w:pStyle w:val="BodyText"/>
              <w:rPr>
                <w:ins w:id="867" w:author="Gregorio Canal" w:date="2019-07-16T12:41:00Z"/>
                <w:b/>
                <w:sz w:val="20"/>
              </w:rPr>
            </w:pPr>
            <w:ins w:id="868" w:author="Gregorio Canal" w:date="2019-07-16T12:41:00Z">
              <w:r>
                <w:rPr>
                  <w:b/>
                  <w:sz w:val="20"/>
                </w:rPr>
                <w:t xml:space="preserve">DICOM </w:t>
              </w:r>
              <w:proofErr w:type="spellStart"/>
              <w:r w:rsidRPr="009C3F20">
                <w:rPr>
                  <w:b/>
                  <w:sz w:val="20"/>
                </w:rPr>
                <w:t>AuditMessage</w:t>
              </w:r>
              <w:proofErr w:type="spellEnd"/>
            </w:ins>
          </w:p>
        </w:tc>
        <w:tc>
          <w:tcPr>
            <w:tcW w:w="3058" w:type="dxa"/>
          </w:tcPr>
          <w:p w14:paraId="36F5D826" w14:textId="77777777" w:rsidR="00E23BD7" w:rsidRPr="009C3F20" w:rsidRDefault="00E23BD7" w:rsidP="00960FDC">
            <w:pPr>
              <w:pStyle w:val="BodyText"/>
              <w:rPr>
                <w:ins w:id="869" w:author="Gregorio Canal" w:date="2019-07-16T12:41:00Z"/>
                <w:b/>
                <w:sz w:val="20"/>
              </w:rPr>
            </w:pPr>
            <w:ins w:id="870" w:author="Gregorio Canal" w:date="2019-07-16T12:41:00Z">
              <w:r>
                <w:rPr>
                  <w:b/>
                  <w:sz w:val="20"/>
                </w:rPr>
                <w:t xml:space="preserve">FHIR </w:t>
              </w:r>
              <w:proofErr w:type="spellStart"/>
              <w:r w:rsidRPr="009C3F20">
                <w:rPr>
                  <w:b/>
                  <w:sz w:val="20"/>
                </w:rPr>
                <w:t>AuditEvent</w:t>
              </w:r>
              <w:proofErr w:type="spellEnd"/>
              <w:r w:rsidRPr="009C3F20">
                <w:rPr>
                  <w:b/>
                  <w:sz w:val="20"/>
                </w:rPr>
                <w:t xml:space="preserve"> Resource</w:t>
              </w:r>
            </w:ins>
          </w:p>
        </w:tc>
      </w:tr>
      <w:tr w:rsidR="00E23BD7" w14:paraId="4F3FCAEA" w14:textId="77777777" w:rsidTr="00960FDC">
        <w:trPr>
          <w:trHeight w:val="284"/>
          <w:ins w:id="871" w:author="Gregorio Canal" w:date="2019-07-16T12:41:00Z"/>
        </w:trPr>
        <w:tc>
          <w:tcPr>
            <w:tcW w:w="5488" w:type="dxa"/>
          </w:tcPr>
          <w:p w14:paraId="022D952B" w14:textId="77777777" w:rsidR="00E23BD7" w:rsidRPr="009C3F20" w:rsidRDefault="00E23BD7" w:rsidP="00960FDC">
            <w:pPr>
              <w:pStyle w:val="BodyText"/>
              <w:rPr>
                <w:ins w:id="872" w:author="Gregorio Canal" w:date="2019-07-16T12:41:00Z"/>
                <w:sz w:val="20"/>
              </w:rPr>
            </w:pPr>
            <w:proofErr w:type="spellStart"/>
            <w:ins w:id="873" w:author="Gregorio Canal" w:date="2019-07-16T12:41:00Z">
              <w:r w:rsidRPr="009C3F20">
                <w:rPr>
                  <w:sz w:val="20"/>
                </w:rPr>
                <w:t>EventIndification.EventID</w:t>
              </w:r>
              <w:proofErr w:type="spellEnd"/>
            </w:ins>
          </w:p>
        </w:tc>
        <w:tc>
          <w:tcPr>
            <w:tcW w:w="3058" w:type="dxa"/>
          </w:tcPr>
          <w:p w14:paraId="29C03F0E" w14:textId="77777777" w:rsidR="00E23BD7" w:rsidRPr="009C3F20" w:rsidRDefault="00E23BD7" w:rsidP="00960FDC">
            <w:pPr>
              <w:pStyle w:val="BodyText"/>
              <w:rPr>
                <w:ins w:id="874" w:author="Gregorio Canal" w:date="2019-07-16T12:41:00Z"/>
                <w:sz w:val="20"/>
              </w:rPr>
            </w:pPr>
            <w:ins w:id="875" w:author="Gregorio Canal" w:date="2019-07-16T12:41:00Z">
              <w:r w:rsidRPr="009C3F20">
                <w:rPr>
                  <w:sz w:val="20"/>
                </w:rPr>
                <w:t>type</w:t>
              </w:r>
            </w:ins>
          </w:p>
        </w:tc>
      </w:tr>
      <w:tr w:rsidR="00E23BD7" w14:paraId="09837FDC" w14:textId="77777777" w:rsidTr="00960FDC">
        <w:trPr>
          <w:trHeight w:val="284"/>
          <w:ins w:id="876" w:author="Gregorio Canal" w:date="2019-07-16T12:41:00Z"/>
        </w:trPr>
        <w:tc>
          <w:tcPr>
            <w:tcW w:w="5488" w:type="dxa"/>
          </w:tcPr>
          <w:p w14:paraId="5D5840C8" w14:textId="77777777" w:rsidR="00E23BD7" w:rsidRPr="009C3F20" w:rsidRDefault="00E23BD7" w:rsidP="00960FDC">
            <w:pPr>
              <w:pStyle w:val="BodyText"/>
              <w:rPr>
                <w:ins w:id="877" w:author="Gregorio Canal" w:date="2019-07-16T12:41:00Z"/>
                <w:sz w:val="20"/>
              </w:rPr>
            </w:pPr>
            <w:proofErr w:type="spellStart"/>
            <w:ins w:id="878" w:author="Gregorio Canal" w:date="2019-07-16T12:41:00Z">
              <w:r w:rsidRPr="009C3F20">
                <w:rPr>
                  <w:sz w:val="20"/>
                </w:rPr>
                <w:t>EventIndification.EventTypeCode</w:t>
              </w:r>
              <w:proofErr w:type="spellEnd"/>
            </w:ins>
          </w:p>
        </w:tc>
        <w:tc>
          <w:tcPr>
            <w:tcW w:w="3058" w:type="dxa"/>
          </w:tcPr>
          <w:p w14:paraId="1DBA2754" w14:textId="77777777" w:rsidR="00E23BD7" w:rsidRPr="009C3F20" w:rsidRDefault="00E23BD7" w:rsidP="00960FDC">
            <w:pPr>
              <w:pStyle w:val="BodyText"/>
              <w:rPr>
                <w:ins w:id="879" w:author="Gregorio Canal" w:date="2019-07-16T12:41:00Z"/>
                <w:sz w:val="20"/>
              </w:rPr>
            </w:pPr>
            <w:ins w:id="880" w:author="Gregorio Canal" w:date="2019-07-16T12:41:00Z">
              <w:r w:rsidRPr="009C3F20">
                <w:rPr>
                  <w:sz w:val="20"/>
                </w:rPr>
                <w:t>subtype</w:t>
              </w:r>
            </w:ins>
          </w:p>
        </w:tc>
      </w:tr>
      <w:tr w:rsidR="00E23BD7" w14:paraId="6CB861F6" w14:textId="77777777" w:rsidTr="00960FDC">
        <w:trPr>
          <w:trHeight w:val="284"/>
          <w:ins w:id="881" w:author="Gregorio Canal" w:date="2019-07-16T12:41:00Z"/>
        </w:trPr>
        <w:tc>
          <w:tcPr>
            <w:tcW w:w="5488" w:type="dxa"/>
          </w:tcPr>
          <w:p w14:paraId="14CCD332" w14:textId="77777777" w:rsidR="00E23BD7" w:rsidRPr="009C3F20" w:rsidRDefault="00E23BD7" w:rsidP="00960FDC">
            <w:pPr>
              <w:pStyle w:val="BodyText"/>
              <w:rPr>
                <w:ins w:id="882" w:author="Gregorio Canal" w:date="2019-07-16T12:41:00Z"/>
                <w:sz w:val="20"/>
              </w:rPr>
            </w:pPr>
            <w:proofErr w:type="spellStart"/>
            <w:ins w:id="883" w:author="Gregorio Canal" w:date="2019-07-16T12:41:00Z">
              <w:r w:rsidRPr="009C3F20">
                <w:rPr>
                  <w:sz w:val="20"/>
                </w:rPr>
                <w:lastRenderedPageBreak/>
                <w:t>EventIndification@EventActionCode</w:t>
              </w:r>
              <w:proofErr w:type="spellEnd"/>
            </w:ins>
          </w:p>
        </w:tc>
        <w:tc>
          <w:tcPr>
            <w:tcW w:w="3058" w:type="dxa"/>
          </w:tcPr>
          <w:p w14:paraId="10CEE874" w14:textId="77777777" w:rsidR="00E23BD7" w:rsidRPr="009C3F20" w:rsidRDefault="00E23BD7" w:rsidP="00960FDC">
            <w:pPr>
              <w:pStyle w:val="BodyText"/>
              <w:rPr>
                <w:ins w:id="884" w:author="Gregorio Canal" w:date="2019-07-16T12:41:00Z"/>
                <w:sz w:val="20"/>
              </w:rPr>
            </w:pPr>
            <w:ins w:id="885" w:author="Gregorio Canal" w:date="2019-07-16T12:41:00Z">
              <w:r w:rsidRPr="009C3F20">
                <w:rPr>
                  <w:sz w:val="20"/>
                </w:rPr>
                <w:t>action</w:t>
              </w:r>
            </w:ins>
          </w:p>
        </w:tc>
      </w:tr>
      <w:tr w:rsidR="00E23BD7" w14:paraId="4F6EAB85" w14:textId="77777777" w:rsidTr="00960FDC">
        <w:trPr>
          <w:trHeight w:val="284"/>
          <w:ins w:id="886" w:author="Gregorio Canal" w:date="2019-07-16T12:41:00Z"/>
        </w:trPr>
        <w:tc>
          <w:tcPr>
            <w:tcW w:w="5488" w:type="dxa"/>
          </w:tcPr>
          <w:p w14:paraId="78930091" w14:textId="77777777" w:rsidR="00E23BD7" w:rsidRPr="009C3F20" w:rsidRDefault="00E23BD7" w:rsidP="00960FDC">
            <w:pPr>
              <w:pStyle w:val="BodyText"/>
              <w:rPr>
                <w:ins w:id="887" w:author="Gregorio Canal" w:date="2019-07-16T12:41:00Z"/>
                <w:sz w:val="20"/>
              </w:rPr>
            </w:pPr>
            <w:proofErr w:type="spellStart"/>
            <w:ins w:id="888" w:author="Gregorio Canal" w:date="2019-07-16T12:41:00Z">
              <w:r w:rsidRPr="009C3F20">
                <w:rPr>
                  <w:sz w:val="20"/>
                </w:rPr>
                <w:t>EventIndification@EventDateTime</w:t>
              </w:r>
              <w:proofErr w:type="spellEnd"/>
            </w:ins>
          </w:p>
        </w:tc>
        <w:tc>
          <w:tcPr>
            <w:tcW w:w="3058" w:type="dxa"/>
          </w:tcPr>
          <w:p w14:paraId="3A89B196" w14:textId="77777777" w:rsidR="00E23BD7" w:rsidRPr="009C3F20" w:rsidRDefault="00E23BD7" w:rsidP="00960FDC">
            <w:pPr>
              <w:pStyle w:val="BodyText"/>
              <w:rPr>
                <w:ins w:id="889" w:author="Gregorio Canal" w:date="2019-07-16T12:41:00Z"/>
                <w:sz w:val="20"/>
              </w:rPr>
            </w:pPr>
            <w:ins w:id="890" w:author="Gregorio Canal" w:date="2019-07-16T12:41:00Z">
              <w:r w:rsidRPr="009C3F20">
                <w:rPr>
                  <w:sz w:val="20"/>
                </w:rPr>
                <w:t>recorded</w:t>
              </w:r>
            </w:ins>
          </w:p>
        </w:tc>
      </w:tr>
      <w:tr w:rsidR="00E23BD7" w14:paraId="06FA65D7" w14:textId="77777777" w:rsidTr="00960FDC">
        <w:trPr>
          <w:trHeight w:val="284"/>
          <w:ins w:id="891" w:author="Gregorio Canal" w:date="2019-07-16T12:41:00Z"/>
        </w:trPr>
        <w:tc>
          <w:tcPr>
            <w:tcW w:w="5488" w:type="dxa"/>
          </w:tcPr>
          <w:p w14:paraId="63B6F9F6" w14:textId="77777777" w:rsidR="00E23BD7" w:rsidRPr="009C3F20" w:rsidRDefault="00E23BD7" w:rsidP="00960FDC">
            <w:pPr>
              <w:pStyle w:val="BodyText"/>
              <w:rPr>
                <w:ins w:id="892" w:author="Gregorio Canal" w:date="2019-07-16T12:41:00Z"/>
                <w:sz w:val="20"/>
              </w:rPr>
            </w:pPr>
            <w:proofErr w:type="spellStart"/>
            <w:ins w:id="893" w:author="Gregorio Canal" w:date="2019-07-16T12:41:00Z">
              <w:r w:rsidRPr="009C3F20">
                <w:rPr>
                  <w:sz w:val="20"/>
                </w:rPr>
                <w:t>EventIndification@EventOutcomeIndicator</w:t>
              </w:r>
              <w:proofErr w:type="spellEnd"/>
            </w:ins>
          </w:p>
        </w:tc>
        <w:tc>
          <w:tcPr>
            <w:tcW w:w="3058" w:type="dxa"/>
          </w:tcPr>
          <w:p w14:paraId="7DA03ABD" w14:textId="77777777" w:rsidR="00E23BD7" w:rsidRPr="009C3F20" w:rsidRDefault="00E23BD7" w:rsidP="00960FDC">
            <w:pPr>
              <w:pStyle w:val="BodyText"/>
              <w:rPr>
                <w:ins w:id="894" w:author="Gregorio Canal" w:date="2019-07-16T12:41:00Z"/>
                <w:sz w:val="20"/>
              </w:rPr>
            </w:pPr>
            <w:ins w:id="895" w:author="Gregorio Canal" w:date="2019-07-16T12:41:00Z">
              <w:r w:rsidRPr="009C3F20">
                <w:rPr>
                  <w:sz w:val="20"/>
                </w:rPr>
                <w:t>outcome</w:t>
              </w:r>
            </w:ins>
          </w:p>
        </w:tc>
      </w:tr>
      <w:tr w:rsidR="00E23BD7" w14:paraId="40E4EE8E" w14:textId="77777777" w:rsidTr="00960FDC">
        <w:trPr>
          <w:trHeight w:val="284"/>
          <w:ins w:id="896" w:author="Gregorio Canal" w:date="2019-07-16T12:41:00Z"/>
        </w:trPr>
        <w:tc>
          <w:tcPr>
            <w:tcW w:w="5488" w:type="dxa"/>
          </w:tcPr>
          <w:p w14:paraId="4F21A246" w14:textId="77777777" w:rsidR="00E23BD7" w:rsidRPr="009C3F20" w:rsidRDefault="00E23BD7" w:rsidP="00960FDC">
            <w:pPr>
              <w:pStyle w:val="BodyText"/>
              <w:rPr>
                <w:ins w:id="897" w:author="Gregorio Canal" w:date="2019-07-16T12:41:00Z"/>
                <w:sz w:val="20"/>
              </w:rPr>
            </w:pPr>
            <w:proofErr w:type="spellStart"/>
            <w:ins w:id="898" w:author="Gregorio Canal" w:date="2019-07-16T12:41:00Z">
              <w:r w:rsidRPr="009C3F20">
                <w:rPr>
                  <w:sz w:val="20"/>
                </w:rPr>
                <w:t>EventIndification.EventOutcomeDescription</w:t>
              </w:r>
              <w:proofErr w:type="spellEnd"/>
            </w:ins>
          </w:p>
        </w:tc>
        <w:tc>
          <w:tcPr>
            <w:tcW w:w="3058" w:type="dxa"/>
          </w:tcPr>
          <w:p w14:paraId="585B47F9" w14:textId="77777777" w:rsidR="00E23BD7" w:rsidRPr="009C3F20" w:rsidRDefault="00E23BD7" w:rsidP="00960FDC">
            <w:pPr>
              <w:pStyle w:val="BodyText"/>
              <w:rPr>
                <w:ins w:id="899" w:author="Gregorio Canal" w:date="2019-07-16T12:41:00Z"/>
                <w:sz w:val="20"/>
              </w:rPr>
            </w:pPr>
            <w:proofErr w:type="spellStart"/>
            <w:ins w:id="900" w:author="Gregorio Canal" w:date="2019-07-16T12:41:00Z">
              <w:r w:rsidRPr="009C3F20">
                <w:rPr>
                  <w:sz w:val="20"/>
                </w:rPr>
                <w:t>outcomeDesc</w:t>
              </w:r>
              <w:proofErr w:type="spellEnd"/>
            </w:ins>
          </w:p>
        </w:tc>
      </w:tr>
      <w:tr w:rsidR="00E23BD7" w14:paraId="0F1933D7" w14:textId="77777777" w:rsidTr="00960FDC">
        <w:trPr>
          <w:trHeight w:val="284"/>
          <w:ins w:id="901" w:author="Gregorio Canal" w:date="2019-07-16T12:41:00Z"/>
        </w:trPr>
        <w:tc>
          <w:tcPr>
            <w:tcW w:w="5488" w:type="dxa"/>
          </w:tcPr>
          <w:p w14:paraId="29A081EC" w14:textId="77777777" w:rsidR="00E23BD7" w:rsidRPr="009C3F20" w:rsidRDefault="00E23BD7" w:rsidP="00960FDC">
            <w:pPr>
              <w:pStyle w:val="BodyText"/>
              <w:rPr>
                <w:ins w:id="902" w:author="Gregorio Canal" w:date="2019-07-16T12:41:00Z"/>
                <w:sz w:val="20"/>
              </w:rPr>
            </w:pPr>
            <w:proofErr w:type="spellStart"/>
            <w:ins w:id="903" w:author="Gregorio Canal" w:date="2019-07-16T12:41:00Z">
              <w:r w:rsidRPr="009C3F20">
                <w:rPr>
                  <w:sz w:val="20"/>
                </w:rPr>
                <w:t>EventIndification.purpuseOfUse</w:t>
              </w:r>
              <w:proofErr w:type="spellEnd"/>
            </w:ins>
          </w:p>
        </w:tc>
        <w:tc>
          <w:tcPr>
            <w:tcW w:w="3058" w:type="dxa"/>
          </w:tcPr>
          <w:p w14:paraId="0DA50764" w14:textId="77777777" w:rsidR="00E23BD7" w:rsidRPr="009C3F20" w:rsidRDefault="00E23BD7" w:rsidP="00960FDC">
            <w:pPr>
              <w:pStyle w:val="BodyText"/>
              <w:rPr>
                <w:ins w:id="904" w:author="Gregorio Canal" w:date="2019-07-16T12:41:00Z"/>
                <w:sz w:val="20"/>
              </w:rPr>
            </w:pPr>
            <w:proofErr w:type="spellStart"/>
            <w:ins w:id="905" w:author="Gregorio Canal" w:date="2019-07-16T12:41:00Z">
              <w:r w:rsidRPr="009C3F20">
                <w:rPr>
                  <w:sz w:val="20"/>
                </w:rPr>
                <w:t>purposeOfEvent</w:t>
              </w:r>
              <w:proofErr w:type="spellEnd"/>
            </w:ins>
          </w:p>
        </w:tc>
      </w:tr>
      <w:tr w:rsidR="00E23BD7" w14:paraId="44AD2EC4" w14:textId="77777777" w:rsidTr="00960FDC">
        <w:trPr>
          <w:trHeight w:val="284"/>
          <w:ins w:id="906" w:author="Gregorio Canal" w:date="2019-07-16T12:41:00Z"/>
        </w:trPr>
        <w:tc>
          <w:tcPr>
            <w:tcW w:w="5488" w:type="dxa"/>
          </w:tcPr>
          <w:p w14:paraId="54E66E89" w14:textId="77777777" w:rsidR="00E23BD7" w:rsidRPr="009C3F20" w:rsidRDefault="00E23BD7" w:rsidP="00960FDC">
            <w:pPr>
              <w:pStyle w:val="BodyText"/>
              <w:rPr>
                <w:ins w:id="907" w:author="Gregorio Canal" w:date="2019-07-16T12:41:00Z"/>
                <w:sz w:val="20"/>
              </w:rPr>
            </w:pPr>
            <w:proofErr w:type="spellStart"/>
            <w:ins w:id="908" w:author="Gregorio Canal" w:date="2019-07-16T12:41:00Z">
              <w:r w:rsidRPr="009C3F20">
                <w:rPr>
                  <w:sz w:val="20"/>
                </w:rPr>
                <w:t>ActiveParticipant</w:t>
              </w:r>
              <w:proofErr w:type="spellEnd"/>
            </w:ins>
          </w:p>
        </w:tc>
        <w:tc>
          <w:tcPr>
            <w:tcW w:w="3058" w:type="dxa"/>
          </w:tcPr>
          <w:p w14:paraId="272B56C9" w14:textId="77777777" w:rsidR="00E23BD7" w:rsidRPr="009C3F20" w:rsidRDefault="00E23BD7" w:rsidP="00960FDC">
            <w:pPr>
              <w:pStyle w:val="BodyText"/>
              <w:rPr>
                <w:ins w:id="909" w:author="Gregorio Canal" w:date="2019-07-16T12:41:00Z"/>
                <w:sz w:val="20"/>
              </w:rPr>
            </w:pPr>
            <w:ins w:id="910" w:author="Gregorio Canal" w:date="2019-07-16T12:41:00Z">
              <w:r w:rsidRPr="009C3F20">
                <w:rPr>
                  <w:sz w:val="20"/>
                </w:rPr>
                <w:t>agent</w:t>
              </w:r>
            </w:ins>
          </w:p>
        </w:tc>
      </w:tr>
      <w:tr w:rsidR="00E23BD7" w14:paraId="238D5800" w14:textId="77777777" w:rsidTr="00960FDC">
        <w:trPr>
          <w:trHeight w:val="284"/>
          <w:ins w:id="911" w:author="Gregorio Canal" w:date="2019-07-16T12:41:00Z"/>
        </w:trPr>
        <w:tc>
          <w:tcPr>
            <w:tcW w:w="5488" w:type="dxa"/>
          </w:tcPr>
          <w:p w14:paraId="42E7F590" w14:textId="77777777" w:rsidR="00E23BD7" w:rsidRPr="009C3F20" w:rsidRDefault="00E23BD7" w:rsidP="00960FDC">
            <w:pPr>
              <w:pStyle w:val="BodyText"/>
              <w:rPr>
                <w:ins w:id="912" w:author="Gregorio Canal" w:date="2019-07-16T12:41:00Z"/>
                <w:sz w:val="20"/>
              </w:rPr>
            </w:pPr>
            <w:proofErr w:type="spellStart"/>
            <w:ins w:id="913" w:author="Gregorio Canal" w:date="2019-07-16T12:41:00Z">
              <w:r w:rsidRPr="009C3F20">
                <w:rPr>
                  <w:sz w:val="20"/>
                </w:rPr>
                <w:t>ActiveParticipant.RoleIDCode</w:t>
              </w:r>
              <w:proofErr w:type="spellEnd"/>
            </w:ins>
          </w:p>
        </w:tc>
        <w:tc>
          <w:tcPr>
            <w:tcW w:w="3058" w:type="dxa"/>
          </w:tcPr>
          <w:p w14:paraId="57C45F6A" w14:textId="77777777" w:rsidR="00E23BD7" w:rsidRPr="009C3F20" w:rsidRDefault="00E23BD7" w:rsidP="00960FDC">
            <w:pPr>
              <w:pStyle w:val="BodyText"/>
              <w:rPr>
                <w:ins w:id="914" w:author="Gregorio Canal" w:date="2019-07-16T12:41:00Z"/>
                <w:sz w:val="20"/>
              </w:rPr>
            </w:pPr>
            <w:proofErr w:type="spellStart"/>
            <w:proofErr w:type="gramStart"/>
            <w:ins w:id="915" w:author="Gregorio Canal" w:date="2019-07-16T12:41:00Z">
              <w:r w:rsidRPr="009C3F20">
                <w:rPr>
                  <w:sz w:val="20"/>
                </w:rPr>
                <w:t>agent.type</w:t>
              </w:r>
              <w:proofErr w:type="spellEnd"/>
              <w:proofErr w:type="gramEnd"/>
              <w:r>
                <w:rPr>
                  <w:sz w:val="20"/>
                </w:rPr>
                <w:t xml:space="preserve"> </w:t>
              </w:r>
              <w:r w:rsidRPr="00B3006D">
                <w:rPr>
                  <w:sz w:val="20"/>
                </w:rPr>
                <w:t>(Note 1)</w:t>
              </w:r>
            </w:ins>
          </w:p>
        </w:tc>
      </w:tr>
      <w:tr w:rsidR="00E23BD7" w14:paraId="00DB130E" w14:textId="77777777" w:rsidTr="00960FDC">
        <w:trPr>
          <w:trHeight w:val="284"/>
          <w:ins w:id="916" w:author="Gregorio Canal" w:date="2019-07-16T12:41:00Z"/>
        </w:trPr>
        <w:tc>
          <w:tcPr>
            <w:tcW w:w="5488" w:type="dxa"/>
          </w:tcPr>
          <w:p w14:paraId="0075C076" w14:textId="77777777" w:rsidR="00E23BD7" w:rsidRPr="009C3F20" w:rsidRDefault="00E23BD7" w:rsidP="00960FDC">
            <w:pPr>
              <w:pStyle w:val="BodyText"/>
              <w:rPr>
                <w:ins w:id="917" w:author="Gregorio Canal" w:date="2019-07-16T12:41:00Z"/>
                <w:sz w:val="20"/>
              </w:rPr>
            </w:pPr>
            <w:proofErr w:type="spellStart"/>
            <w:ins w:id="918" w:author="Gregorio Canal" w:date="2019-07-16T12:41:00Z">
              <w:r w:rsidRPr="009C3F20">
                <w:rPr>
                  <w:sz w:val="20"/>
                </w:rPr>
                <w:t>ActiveParticipant.RoleIDCode</w:t>
              </w:r>
              <w:proofErr w:type="spellEnd"/>
            </w:ins>
          </w:p>
        </w:tc>
        <w:tc>
          <w:tcPr>
            <w:tcW w:w="3058" w:type="dxa"/>
          </w:tcPr>
          <w:p w14:paraId="406514C8" w14:textId="77777777" w:rsidR="00E23BD7" w:rsidRPr="009C3F20" w:rsidRDefault="00E23BD7" w:rsidP="00960FDC">
            <w:pPr>
              <w:pStyle w:val="BodyText"/>
              <w:rPr>
                <w:ins w:id="919" w:author="Gregorio Canal" w:date="2019-07-16T12:41:00Z"/>
                <w:sz w:val="20"/>
              </w:rPr>
            </w:pPr>
            <w:proofErr w:type="spellStart"/>
            <w:proofErr w:type="gramStart"/>
            <w:ins w:id="920" w:author="Gregorio Canal" w:date="2019-07-16T12:41:00Z">
              <w:r w:rsidRPr="009C3F20">
                <w:rPr>
                  <w:sz w:val="20"/>
                </w:rPr>
                <w:t>agent.role</w:t>
              </w:r>
              <w:proofErr w:type="spellEnd"/>
              <w:proofErr w:type="gramEnd"/>
              <w:r>
                <w:rPr>
                  <w:sz w:val="20"/>
                </w:rPr>
                <w:t xml:space="preserve"> </w:t>
              </w:r>
              <w:r w:rsidRPr="00B3006D">
                <w:rPr>
                  <w:sz w:val="20"/>
                </w:rPr>
                <w:t>(Note 1)</w:t>
              </w:r>
            </w:ins>
          </w:p>
        </w:tc>
      </w:tr>
      <w:tr w:rsidR="00E23BD7" w14:paraId="5313CF90" w14:textId="77777777" w:rsidTr="00960FDC">
        <w:trPr>
          <w:trHeight w:val="284"/>
          <w:ins w:id="921" w:author="Gregorio Canal" w:date="2019-07-16T12:41:00Z"/>
        </w:trPr>
        <w:tc>
          <w:tcPr>
            <w:tcW w:w="5488" w:type="dxa"/>
          </w:tcPr>
          <w:p w14:paraId="6F76A938" w14:textId="77777777" w:rsidR="00E23BD7" w:rsidRPr="009C3F20" w:rsidRDefault="00E23BD7" w:rsidP="00960FDC">
            <w:pPr>
              <w:pStyle w:val="BodyText"/>
              <w:rPr>
                <w:ins w:id="922" w:author="Gregorio Canal" w:date="2019-07-16T12:41:00Z"/>
                <w:sz w:val="20"/>
              </w:rPr>
            </w:pPr>
            <w:proofErr w:type="spellStart"/>
            <w:ins w:id="923" w:author="Gregorio Canal" w:date="2019-07-16T12:41:00Z">
              <w:r w:rsidRPr="009C3F20">
                <w:rPr>
                  <w:sz w:val="20"/>
                </w:rPr>
                <w:t>ActiveParticipant@UserId</w:t>
              </w:r>
              <w:proofErr w:type="spellEnd"/>
            </w:ins>
          </w:p>
        </w:tc>
        <w:tc>
          <w:tcPr>
            <w:tcW w:w="3058" w:type="dxa"/>
          </w:tcPr>
          <w:p w14:paraId="3646BED5" w14:textId="77777777" w:rsidR="00E23BD7" w:rsidRPr="009C3F20" w:rsidRDefault="00E23BD7" w:rsidP="00960FDC">
            <w:pPr>
              <w:pStyle w:val="BodyText"/>
              <w:rPr>
                <w:ins w:id="924" w:author="Gregorio Canal" w:date="2019-07-16T12:41:00Z"/>
                <w:sz w:val="20"/>
              </w:rPr>
            </w:pPr>
            <w:proofErr w:type="spellStart"/>
            <w:ins w:id="925" w:author="Gregorio Canal" w:date="2019-07-16T12:41:00Z">
              <w:r w:rsidRPr="009C3F20">
                <w:rPr>
                  <w:sz w:val="20"/>
                </w:rPr>
                <w:t>agent.who</w:t>
              </w:r>
              <w:proofErr w:type="spellEnd"/>
            </w:ins>
          </w:p>
        </w:tc>
      </w:tr>
      <w:tr w:rsidR="00E23BD7" w14:paraId="4AC61F74" w14:textId="77777777" w:rsidTr="00960FDC">
        <w:trPr>
          <w:trHeight w:val="284"/>
          <w:ins w:id="926" w:author="Gregorio Canal" w:date="2019-07-16T12:41:00Z"/>
        </w:trPr>
        <w:tc>
          <w:tcPr>
            <w:tcW w:w="5488" w:type="dxa"/>
          </w:tcPr>
          <w:p w14:paraId="3A0EAD84" w14:textId="77777777" w:rsidR="00E23BD7" w:rsidRPr="009C3F20" w:rsidRDefault="00E23BD7" w:rsidP="00960FDC">
            <w:pPr>
              <w:pStyle w:val="BodyText"/>
              <w:rPr>
                <w:ins w:id="927" w:author="Gregorio Canal" w:date="2019-07-16T12:41:00Z"/>
                <w:sz w:val="20"/>
              </w:rPr>
            </w:pPr>
            <w:proofErr w:type="spellStart"/>
            <w:ins w:id="928" w:author="Gregorio Canal" w:date="2019-07-16T12:41:00Z">
              <w:r w:rsidRPr="009C3F20">
                <w:rPr>
                  <w:sz w:val="20"/>
                </w:rPr>
                <w:t>ActiveParticipant@AlternativeUserId</w:t>
              </w:r>
              <w:proofErr w:type="spellEnd"/>
            </w:ins>
          </w:p>
        </w:tc>
        <w:tc>
          <w:tcPr>
            <w:tcW w:w="3058" w:type="dxa"/>
          </w:tcPr>
          <w:p w14:paraId="60237180" w14:textId="77777777" w:rsidR="00E23BD7" w:rsidRPr="009C3F20" w:rsidRDefault="00E23BD7" w:rsidP="00960FDC">
            <w:pPr>
              <w:pStyle w:val="BodyText"/>
              <w:rPr>
                <w:ins w:id="929" w:author="Gregorio Canal" w:date="2019-07-16T12:41:00Z"/>
                <w:sz w:val="20"/>
              </w:rPr>
            </w:pPr>
            <w:proofErr w:type="spellStart"/>
            <w:proofErr w:type="gramStart"/>
            <w:ins w:id="930" w:author="Gregorio Canal" w:date="2019-07-16T12:41:00Z">
              <w:r w:rsidRPr="009C3F20">
                <w:rPr>
                  <w:sz w:val="20"/>
                </w:rPr>
                <w:t>agent.altId</w:t>
              </w:r>
              <w:proofErr w:type="spellEnd"/>
              <w:proofErr w:type="gramEnd"/>
            </w:ins>
          </w:p>
        </w:tc>
      </w:tr>
      <w:tr w:rsidR="00E23BD7" w14:paraId="74AAE9AC" w14:textId="77777777" w:rsidTr="00960FDC">
        <w:trPr>
          <w:trHeight w:val="284"/>
          <w:ins w:id="931" w:author="Gregorio Canal" w:date="2019-07-16T12:41:00Z"/>
        </w:trPr>
        <w:tc>
          <w:tcPr>
            <w:tcW w:w="5488" w:type="dxa"/>
          </w:tcPr>
          <w:p w14:paraId="2DB18AD2" w14:textId="77777777" w:rsidR="00E23BD7" w:rsidRPr="009C3F20" w:rsidRDefault="00E23BD7" w:rsidP="00960FDC">
            <w:pPr>
              <w:pStyle w:val="BodyText"/>
              <w:rPr>
                <w:ins w:id="932" w:author="Gregorio Canal" w:date="2019-07-16T12:41:00Z"/>
                <w:sz w:val="20"/>
              </w:rPr>
            </w:pPr>
            <w:proofErr w:type="spellStart"/>
            <w:ins w:id="933" w:author="Gregorio Canal" w:date="2019-07-16T12:41:00Z">
              <w:r w:rsidRPr="009C3F20">
                <w:rPr>
                  <w:sz w:val="20"/>
                </w:rPr>
                <w:t>ActiveParticipant@UserName</w:t>
              </w:r>
              <w:proofErr w:type="spellEnd"/>
            </w:ins>
          </w:p>
        </w:tc>
        <w:tc>
          <w:tcPr>
            <w:tcW w:w="3058" w:type="dxa"/>
          </w:tcPr>
          <w:p w14:paraId="0F27606D" w14:textId="77777777" w:rsidR="00E23BD7" w:rsidRPr="009C3F20" w:rsidRDefault="00E23BD7" w:rsidP="00960FDC">
            <w:pPr>
              <w:pStyle w:val="BodyText"/>
              <w:rPr>
                <w:ins w:id="934" w:author="Gregorio Canal" w:date="2019-07-16T12:41:00Z"/>
                <w:sz w:val="20"/>
              </w:rPr>
            </w:pPr>
            <w:ins w:id="935" w:author="Gregorio Canal" w:date="2019-07-16T12:41:00Z">
              <w:r w:rsidRPr="009C3F20">
                <w:rPr>
                  <w:sz w:val="20"/>
                </w:rPr>
                <w:t>agent.name</w:t>
              </w:r>
            </w:ins>
          </w:p>
        </w:tc>
      </w:tr>
      <w:tr w:rsidR="00E23BD7" w14:paraId="3CABE256" w14:textId="77777777" w:rsidTr="00960FDC">
        <w:trPr>
          <w:trHeight w:val="284"/>
          <w:ins w:id="936" w:author="Gregorio Canal" w:date="2019-07-16T12:41:00Z"/>
        </w:trPr>
        <w:tc>
          <w:tcPr>
            <w:tcW w:w="5488" w:type="dxa"/>
          </w:tcPr>
          <w:p w14:paraId="5BD34E8A" w14:textId="77777777" w:rsidR="00E23BD7" w:rsidRPr="009C3F20" w:rsidRDefault="00E23BD7" w:rsidP="00960FDC">
            <w:pPr>
              <w:pStyle w:val="BodyText"/>
              <w:rPr>
                <w:ins w:id="937" w:author="Gregorio Canal" w:date="2019-07-16T12:41:00Z"/>
                <w:sz w:val="20"/>
              </w:rPr>
            </w:pPr>
            <w:proofErr w:type="spellStart"/>
            <w:ins w:id="938" w:author="Gregorio Canal" w:date="2019-07-16T12:41:00Z">
              <w:r w:rsidRPr="009C3F20">
                <w:rPr>
                  <w:sz w:val="20"/>
                </w:rPr>
                <w:t>ActiveParticipant@UserIsRequestor</w:t>
              </w:r>
              <w:proofErr w:type="spellEnd"/>
            </w:ins>
          </w:p>
        </w:tc>
        <w:tc>
          <w:tcPr>
            <w:tcW w:w="3058" w:type="dxa"/>
          </w:tcPr>
          <w:p w14:paraId="5478E311" w14:textId="77777777" w:rsidR="00E23BD7" w:rsidRPr="009C3F20" w:rsidRDefault="00E23BD7" w:rsidP="00960FDC">
            <w:pPr>
              <w:pStyle w:val="BodyText"/>
              <w:rPr>
                <w:ins w:id="939" w:author="Gregorio Canal" w:date="2019-07-16T12:41:00Z"/>
                <w:sz w:val="20"/>
              </w:rPr>
            </w:pPr>
            <w:proofErr w:type="spellStart"/>
            <w:proofErr w:type="gramStart"/>
            <w:ins w:id="940" w:author="Gregorio Canal" w:date="2019-07-16T12:41:00Z">
              <w:r w:rsidRPr="009C3F20">
                <w:rPr>
                  <w:sz w:val="20"/>
                </w:rPr>
                <w:t>agent.requestor</w:t>
              </w:r>
              <w:proofErr w:type="spellEnd"/>
              <w:proofErr w:type="gramEnd"/>
            </w:ins>
          </w:p>
        </w:tc>
      </w:tr>
      <w:tr w:rsidR="00E23BD7" w14:paraId="0EA9EB14" w14:textId="77777777" w:rsidTr="00960FDC">
        <w:trPr>
          <w:trHeight w:val="284"/>
          <w:ins w:id="941" w:author="Gregorio Canal" w:date="2019-07-16T12:41:00Z"/>
        </w:trPr>
        <w:tc>
          <w:tcPr>
            <w:tcW w:w="5488" w:type="dxa"/>
          </w:tcPr>
          <w:p w14:paraId="2916CAF2" w14:textId="77777777" w:rsidR="00E23BD7" w:rsidRPr="009C3F20" w:rsidRDefault="00E23BD7" w:rsidP="00960FDC">
            <w:pPr>
              <w:pStyle w:val="BodyText"/>
              <w:rPr>
                <w:ins w:id="942" w:author="Gregorio Canal" w:date="2019-07-16T12:41:00Z"/>
                <w:sz w:val="20"/>
              </w:rPr>
            </w:pPr>
            <w:proofErr w:type="spellStart"/>
            <w:ins w:id="943" w:author="Gregorio Canal" w:date="2019-07-16T12:41:00Z">
              <w:r w:rsidRPr="009C3F20">
                <w:rPr>
                  <w:sz w:val="20"/>
                </w:rPr>
                <w:t>ParticipantRoleIDCode</w:t>
              </w:r>
              <w:proofErr w:type="spellEnd"/>
            </w:ins>
          </w:p>
        </w:tc>
        <w:tc>
          <w:tcPr>
            <w:tcW w:w="3058" w:type="dxa"/>
          </w:tcPr>
          <w:p w14:paraId="6A746740" w14:textId="77777777" w:rsidR="00E23BD7" w:rsidRPr="009C3F20" w:rsidRDefault="00E23BD7" w:rsidP="00960FDC">
            <w:pPr>
              <w:pStyle w:val="BodyText"/>
              <w:rPr>
                <w:ins w:id="944" w:author="Gregorio Canal" w:date="2019-07-16T12:41:00Z"/>
                <w:sz w:val="20"/>
              </w:rPr>
            </w:pPr>
            <w:proofErr w:type="spellStart"/>
            <w:proofErr w:type="gramStart"/>
            <w:ins w:id="945" w:author="Gregorio Canal" w:date="2019-07-16T12:41:00Z">
              <w:r w:rsidRPr="009C3F20">
                <w:rPr>
                  <w:sz w:val="20"/>
                </w:rPr>
                <w:t>agent.policy</w:t>
              </w:r>
              <w:proofErr w:type="spellEnd"/>
              <w:proofErr w:type="gramEnd"/>
            </w:ins>
          </w:p>
        </w:tc>
      </w:tr>
      <w:tr w:rsidR="00E23BD7" w14:paraId="6204289A" w14:textId="77777777" w:rsidTr="00960FDC">
        <w:trPr>
          <w:trHeight w:val="284"/>
          <w:ins w:id="946" w:author="Gregorio Canal" w:date="2019-07-16T12:41:00Z"/>
        </w:trPr>
        <w:tc>
          <w:tcPr>
            <w:tcW w:w="5488" w:type="dxa"/>
          </w:tcPr>
          <w:p w14:paraId="27AC162A" w14:textId="77777777" w:rsidR="00E23BD7" w:rsidRPr="009C3F20" w:rsidRDefault="00E23BD7" w:rsidP="00960FDC">
            <w:pPr>
              <w:pStyle w:val="BodyText"/>
              <w:rPr>
                <w:ins w:id="947" w:author="Gregorio Canal" w:date="2019-07-16T12:41:00Z"/>
                <w:sz w:val="20"/>
              </w:rPr>
            </w:pPr>
            <w:proofErr w:type="spellStart"/>
            <w:proofErr w:type="gramStart"/>
            <w:ins w:id="948" w:author="Gregorio Canal" w:date="2019-07-16T12:41:00Z">
              <w:r w:rsidRPr="009C3F20">
                <w:rPr>
                  <w:sz w:val="20"/>
                </w:rPr>
                <w:t>ActiveParticipant.MediaIdentifier.MediaType</w:t>
              </w:r>
              <w:proofErr w:type="spellEnd"/>
              <w:proofErr w:type="gramEnd"/>
            </w:ins>
          </w:p>
        </w:tc>
        <w:tc>
          <w:tcPr>
            <w:tcW w:w="3058" w:type="dxa"/>
          </w:tcPr>
          <w:p w14:paraId="0FDB1011" w14:textId="77777777" w:rsidR="00E23BD7" w:rsidRPr="009C3F20" w:rsidRDefault="00E23BD7" w:rsidP="00960FDC">
            <w:pPr>
              <w:pStyle w:val="BodyText"/>
              <w:rPr>
                <w:ins w:id="949" w:author="Gregorio Canal" w:date="2019-07-16T12:41:00Z"/>
                <w:sz w:val="20"/>
              </w:rPr>
            </w:pPr>
            <w:proofErr w:type="spellStart"/>
            <w:proofErr w:type="gramStart"/>
            <w:ins w:id="950" w:author="Gregorio Canal" w:date="2019-07-16T12:41:00Z">
              <w:r w:rsidRPr="009C3F20">
                <w:rPr>
                  <w:sz w:val="20"/>
                </w:rPr>
                <w:t>agent.media</w:t>
              </w:r>
              <w:proofErr w:type="spellEnd"/>
              <w:proofErr w:type="gramEnd"/>
            </w:ins>
          </w:p>
        </w:tc>
      </w:tr>
      <w:tr w:rsidR="00E23BD7" w14:paraId="71655561" w14:textId="77777777" w:rsidTr="00960FDC">
        <w:trPr>
          <w:trHeight w:val="284"/>
          <w:ins w:id="951" w:author="Gregorio Canal" w:date="2019-07-16T12:41:00Z"/>
        </w:trPr>
        <w:tc>
          <w:tcPr>
            <w:tcW w:w="5488" w:type="dxa"/>
          </w:tcPr>
          <w:p w14:paraId="54968046" w14:textId="77777777" w:rsidR="00E23BD7" w:rsidRPr="009C3F20" w:rsidRDefault="00E23BD7" w:rsidP="00960FDC">
            <w:pPr>
              <w:pStyle w:val="BodyText"/>
              <w:rPr>
                <w:ins w:id="952" w:author="Gregorio Canal" w:date="2019-07-16T12:41:00Z"/>
                <w:sz w:val="20"/>
              </w:rPr>
            </w:pPr>
            <w:proofErr w:type="spellStart"/>
            <w:ins w:id="953" w:author="Gregorio Canal" w:date="2019-07-16T12:41:00Z">
              <w:r w:rsidRPr="009C3F20">
                <w:rPr>
                  <w:sz w:val="20"/>
                </w:rPr>
                <w:t>ActiveParticipant@NetworkAccessPointID</w:t>
              </w:r>
              <w:proofErr w:type="spellEnd"/>
            </w:ins>
          </w:p>
        </w:tc>
        <w:tc>
          <w:tcPr>
            <w:tcW w:w="3058" w:type="dxa"/>
          </w:tcPr>
          <w:p w14:paraId="2CC3DF96" w14:textId="77777777" w:rsidR="00E23BD7" w:rsidRPr="009C3F20" w:rsidRDefault="00E23BD7" w:rsidP="00960FDC">
            <w:pPr>
              <w:pStyle w:val="BodyText"/>
              <w:rPr>
                <w:ins w:id="954" w:author="Gregorio Canal" w:date="2019-07-16T12:41:00Z"/>
                <w:sz w:val="20"/>
              </w:rPr>
            </w:pPr>
            <w:proofErr w:type="spellStart"/>
            <w:proofErr w:type="gramStart"/>
            <w:ins w:id="955" w:author="Gregorio Canal" w:date="2019-07-16T12:41:00Z">
              <w:r w:rsidRPr="009C3F20">
                <w:rPr>
                  <w:sz w:val="20"/>
                </w:rPr>
                <w:t>agent.network</w:t>
              </w:r>
              <w:proofErr w:type="gramEnd"/>
              <w:r w:rsidRPr="009C3F20">
                <w:rPr>
                  <w:sz w:val="20"/>
                </w:rPr>
                <w:t>.address</w:t>
              </w:r>
              <w:proofErr w:type="spellEnd"/>
            </w:ins>
          </w:p>
        </w:tc>
      </w:tr>
      <w:tr w:rsidR="00E23BD7" w14:paraId="5AB132FD" w14:textId="77777777" w:rsidTr="00960FDC">
        <w:trPr>
          <w:trHeight w:val="284"/>
          <w:ins w:id="956" w:author="Gregorio Canal" w:date="2019-07-16T12:41:00Z"/>
        </w:trPr>
        <w:tc>
          <w:tcPr>
            <w:tcW w:w="5488" w:type="dxa"/>
          </w:tcPr>
          <w:p w14:paraId="57896CE9" w14:textId="77777777" w:rsidR="00E23BD7" w:rsidRPr="009C3F20" w:rsidRDefault="00E23BD7" w:rsidP="00960FDC">
            <w:pPr>
              <w:pStyle w:val="BodyText"/>
              <w:rPr>
                <w:ins w:id="957" w:author="Gregorio Canal" w:date="2019-07-16T12:41:00Z"/>
                <w:sz w:val="20"/>
              </w:rPr>
            </w:pPr>
            <w:proofErr w:type="spellStart"/>
            <w:ins w:id="958" w:author="Gregorio Canal" w:date="2019-07-16T12:41:00Z">
              <w:r w:rsidRPr="009C3F20">
                <w:rPr>
                  <w:sz w:val="20"/>
                </w:rPr>
                <w:t>ActiveParticipant@NetworkAccessPointTypeCode</w:t>
              </w:r>
              <w:proofErr w:type="spellEnd"/>
            </w:ins>
          </w:p>
        </w:tc>
        <w:tc>
          <w:tcPr>
            <w:tcW w:w="3058" w:type="dxa"/>
          </w:tcPr>
          <w:p w14:paraId="4E241E74" w14:textId="77777777" w:rsidR="00E23BD7" w:rsidRPr="009C3F20" w:rsidRDefault="00E23BD7" w:rsidP="00960FDC">
            <w:pPr>
              <w:pStyle w:val="BodyText"/>
              <w:rPr>
                <w:ins w:id="959" w:author="Gregorio Canal" w:date="2019-07-16T12:41:00Z"/>
                <w:sz w:val="20"/>
              </w:rPr>
            </w:pPr>
            <w:proofErr w:type="spellStart"/>
            <w:proofErr w:type="gramStart"/>
            <w:ins w:id="960" w:author="Gregorio Canal" w:date="2019-07-16T12:41:00Z">
              <w:r w:rsidRPr="009C3F20">
                <w:rPr>
                  <w:sz w:val="20"/>
                </w:rPr>
                <w:t>agent.network</w:t>
              </w:r>
              <w:proofErr w:type="gramEnd"/>
              <w:r w:rsidRPr="009C3F20">
                <w:rPr>
                  <w:sz w:val="20"/>
                </w:rPr>
                <w:t>.type</w:t>
              </w:r>
              <w:proofErr w:type="spellEnd"/>
            </w:ins>
          </w:p>
        </w:tc>
      </w:tr>
      <w:tr w:rsidR="00E23BD7" w14:paraId="30BB1B88" w14:textId="77777777" w:rsidTr="00960FDC">
        <w:trPr>
          <w:trHeight w:val="284"/>
          <w:ins w:id="961" w:author="Gregorio Canal" w:date="2019-07-16T12:41:00Z"/>
        </w:trPr>
        <w:tc>
          <w:tcPr>
            <w:tcW w:w="5488" w:type="dxa"/>
          </w:tcPr>
          <w:p w14:paraId="5AFDEE7F" w14:textId="77777777" w:rsidR="00E23BD7" w:rsidRPr="009C3F20" w:rsidRDefault="00E23BD7" w:rsidP="00960FDC">
            <w:pPr>
              <w:pStyle w:val="BodyText"/>
              <w:rPr>
                <w:ins w:id="962" w:author="Gregorio Canal" w:date="2019-07-16T12:41:00Z"/>
                <w:sz w:val="20"/>
              </w:rPr>
            </w:pPr>
            <w:proofErr w:type="spellStart"/>
            <w:ins w:id="963" w:author="Gregorio Canal" w:date="2019-07-16T12:41:00Z">
              <w:r w:rsidRPr="009C3F20">
                <w:rPr>
                  <w:sz w:val="20"/>
                </w:rPr>
                <w:t>AuditSourceIdentification</w:t>
              </w:r>
              <w:proofErr w:type="spellEnd"/>
            </w:ins>
          </w:p>
        </w:tc>
        <w:tc>
          <w:tcPr>
            <w:tcW w:w="3058" w:type="dxa"/>
          </w:tcPr>
          <w:p w14:paraId="5AB36F21" w14:textId="77777777" w:rsidR="00E23BD7" w:rsidRPr="009C3F20" w:rsidRDefault="00E23BD7" w:rsidP="00960FDC">
            <w:pPr>
              <w:pStyle w:val="BodyText"/>
              <w:rPr>
                <w:ins w:id="964" w:author="Gregorio Canal" w:date="2019-07-16T12:41:00Z"/>
                <w:sz w:val="20"/>
              </w:rPr>
            </w:pPr>
            <w:ins w:id="965" w:author="Gregorio Canal" w:date="2019-07-16T12:41:00Z">
              <w:r w:rsidRPr="009C3F20">
                <w:rPr>
                  <w:sz w:val="20"/>
                </w:rPr>
                <w:t>source</w:t>
              </w:r>
            </w:ins>
          </w:p>
        </w:tc>
      </w:tr>
      <w:tr w:rsidR="00E23BD7" w14:paraId="4188ACD2" w14:textId="77777777" w:rsidTr="00960FDC">
        <w:trPr>
          <w:trHeight w:val="284"/>
          <w:ins w:id="966" w:author="Gregorio Canal" w:date="2019-07-16T12:41:00Z"/>
        </w:trPr>
        <w:tc>
          <w:tcPr>
            <w:tcW w:w="5488" w:type="dxa"/>
          </w:tcPr>
          <w:p w14:paraId="151C0261" w14:textId="77777777" w:rsidR="00E23BD7" w:rsidRPr="009C3F20" w:rsidRDefault="00E23BD7" w:rsidP="00960FDC">
            <w:pPr>
              <w:pStyle w:val="BodyText"/>
              <w:rPr>
                <w:ins w:id="967" w:author="Gregorio Canal" w:date="2019-07-16T12:41:00Z"/>
                <w:sz w:val="20"/>
              </w:rPr>
            </w:pPr>
            <w:proofErr w:type="spellStart"/>
            <w:ins w:id="968" w:author="Gregorio Canal" w:date="2019-07-16T12:41:00Z">
              <w:r w:rsidRPr="009C3F20">
                <w:rPr>
                  <w:sz w:val="20"/>
                </w:rPr>
                <w:t>AuditSourceIdentification@AuditEnterpriseSiteId</w:t>
              </w:r>
              <w:proofErr w:type="spellEnd"/>
            </w:ins>
          </w:p>
        </w:tc>
        <w:tc>
          <w:tcPr>
            <w:tcW w:w="3058" w:type="dxa"/>
          </w:tcPr>
          <w:p w14:paraId="6E941223" w14:textId="77777777" w:rsidR="00E23BD7" w:rsidRPr="009C3F20" w:rsidRDefault="00E23BD7" w:rsidP="00960FDC">
            <w:pPr>
              <w:pStyle w:val="BodyText"/>
              <w:rPr>
                <w:ins w:id="969" w:author="Gregorio Canal" w:date="2019-07-16T12:41:00Z"/>
                <w:sz w:val="20"/>
              </w:rPr>
            </w:pPr>
            <w:proofErr w:type="spellStart"/>
            <w:proofErr w:type="gramStart"/>
            <w:ins w:id="970" w:author="Gregorio Canal" w:date="2019-07-16T12:41:00Z">
              <w:r w:rsidRPr="009C3F20">
                <w:rPr>
                  <w:sz w:val="20"/>
                </w:rPr>
                <w:t>source.site</w:t>
              </w:r>
              <w:proofErr w:type="spellEnd"/>
              <w:proofErr w:type="gramEnd"/>
            </w:ins>
          </w:p>
        </w:tc>
      </w:tr>
      <w:tr w:rsidR="00E23BD7" w14:paraId="43B84427" w14:textId="77777777" w:rsidTr="00960FDC">
        <w:trPr>
          <w:trHeight w:val="284"/>
          <w:ins w:id="971" w:author="Gregorio Canal" w:date="2019-07-16T12:41:00Z"/>
        </w:trPr>
        <w:tc>
          <w:tcPr>
            <w:tcW w:w="5488" w:type="dxa"/>
          </w:tcPr>
          <w:p w14:paraId="335AC18B" w14:textId="77777777" w:rsidR="00E23BD7" w:rsidRPr="009C3F20" w:rsidRDefault="00E23BD7" w:rsidP="00960FDC">
            <w:pPr>
              <w:pStyle w:val="BodyText"/>
              <w:rPr>
                <w:ins w:id="972" w:author="Gregorio Canal" w:date="2019-07-16T12:41:00Z"/>
                <w:sz w:val="20"/>
              </w:rPr>
            </w:pPr>
            <w:proofErr w:type="spellStart"/>
            <w:ins w:id="973" w:author="Gregorio Canal" w:date="2019-07-16T12:41:00Z">
              <w:r w:rsidRPr="009C3F20">
                <w:rPr>
                  <w:sz w:val="20"/>
                </w:rPr>
                <w:t>AuditSourceIdentification@AuditSourceId</w:t>
              </w:r>
              <w:proofErr w:type="spellEnd"/>
            </w:ins>
          </w:p>
        </w:tc>
        <w:tc>
          <w:tcPr>
            <w:tcW w:w="3058" w:type="dxa"/>
          </w:tcPr>
          <w:p w14:paraId="3BBFAF63" w14:textId="77777777" w:rsidR="00E23BD7" w:rsidRPr="009C3F20" w:rsidRDefault="00E23BD7" w:rsidP="00960FDC">
            <w:pPr>
              <w:pStyle w:val="BodyText"/>
              <w:rPr>
                <w:ins w:id="974" w:author="Gregorio Canal" w:date="2019-07-16T12:41:00Z"/>
                <w:sz w:val="20"/>
              </w:rPr>
            </w:pPr>
            <w:proofErr w:type="spellStart"/>
            <w:proofErr w:type="gramStart"/>
            <w:ins w:id="975" w:author="Gregorio Canal" w:date="2019-07-16T12:41:00Z">
              <w:r w:rsidRPr="009C3F20">
                <w:rPr>
                  <w:sz w:val="20"/>
                </w:rPr>
                <w:t>source.observer</w:t>
              </w:r>
              <w:proofErr w:type="spellEnd"/>
              <w:proofErr w:type="gramEnd"/>
            </w:ins>
          </w:p>
        </w:tc>
      </w:tr>
      <w:tr w:rsidR="00E23BD7" w14:paraId="101F1D47" w14:textId="77777777" w:rsidTr="00960FDC">
        <w:trPr>
          <w:trHeight w:val="284"/>
          <w:ins w:id="976" w:author="Gregorio Canal" w:date="2019-07-16T12:41:00Z"/>
        </w:trPr>
        <w:tc>
          <w:tcPr>
            <w:tcW w:w="5488" w:type="dxa"/>
          </w:tcPr>
          <w:p w14:paraId="0F1B682F" w14:textId="77777777" w:rsidR="00E23BD7" w:rsidRPr="009C3F20" w:rsidRDefault="00E23BD7" w:rsidP="00960FDC">
            <w:pPr>
              <w:pStyle w:val="BodyText"/>
              <w:rPr>
                <w:ins w:id="977" w:author="Gregorio Canal" w:date="2019-07-16T12:41:00Z"/>
                <w:sz w:val="20"/>
              </w:rPr>
            </w:pPr>
            <w:proofErr w:type="spellStart"/>
            <w:ins w:id="978" w:author="Gregorio Canal" w:date="2019-07-16T12:41:00Z">
              <w:r w:rsidRPr="009C3F20">
                <w:rPr>
                  <w:sz w:val="20"/>
                </w:rPr>
                <w:t>AuditSourceIdentification.AuditSourcetypeCode</w:t>
              </w:r>
              <w:proofErr w:type="spellEnd"/>
            </w:ins>
          </w:p>
        </w:tc>
        <w:tc>
          <w:tcPr>
            <w:tcW w:w="3058" w:type="dxa"/>
          </w:tcPr>
          <w:p w14:paraId="297888A6" w14:textId="77777777" w:rsidR="00E23BD7" w:rsidRPr="009C3F20" w:rsidRDefault="00E23BD7" w:rsidP="00960FDC">
            <w:pPr>
              <w:pStyle w:val="BodyText"/>
              <w:rPr>
                <w:ins w:id="979" w:author="Gregorio Canal" w:date="2019-07-16T12:41:00Z"/>
                <w:sz w:val="20"/>
              </w:rPr>
            </w:pPr>
            <w:proofErr w:type="spellStart"/>
            <w:proofErr w:type="gramStart"/>
            <w:ins w:id="980" w:author="Gregorio Canal" w:date="2019-07-16T12:41:00Z">
              <w:r w:rsidRPr="009C3F20">
                <w:rPr>
                  <w:sz w:val="20"/>
                </w:rPr>
                <w:t>source.type</w:t>
              </w:r>
              <w:proofErr w:type="spellEnd"/>
              <w:proofErr w:type="gramEnd"/>
            </w:ins>
          </w:p>
        </w:tc>
      </w:tr>
      <w:tr w:rsidR="00E23BD7" w14:paraId="03947126" w14:textId="77777777" w:rsidTr="00960FDC">
        <w:trPr>
          <w:trHeight w:val="284"/>
          <w:ins w:id="981" w:author="Gregorio Canal" w:date="2019-07-16T12:41:00Z"/>
        </w:trPr>
        <w:tc>
          <w:tcPr>
            <w:tcW w:w="5488" w:type="dxa"/>
          </w:tcPr>
          <w:p w14:paraId="14B2DF86" w14:textId="77777777" w:rsidR="00E23BD7" w:rsidRPr="009C3F20" w:rsidRDefault="00E23BD7" w:rsidP="00960FDC">
            <w:pPr>
              <w:pStyle w:val="BodyText"/>
              <w:rPr>
                <w:ins w:id="982" w:author="Gregorio Canal" w:date="2019-07-16T12:41:00Z"/>
                <w:sz w:val="20"/>
              </w:rPr>
            </w:pPr>
            <w:proofErr w:type="spellStart"/>
            <w:ins w:id="983" w:author="Gregorio Canal" w:date="2019-07-16T12:41:00Z">
              <w:r w:rsidRPr="009C3F20">
                <w:rPr>
                  <w:sz w:val="20"/>
                </w:rPr>
                <w:t>ParticipantObjectIdentification</w:t>
              </w:r>
              <w:proofErr w:type="spellEnd"/>
            </w:ins>
          </w:p>
        </w:tc>
        <w:tc>
          <w:tcPr>
            <w:tcW w:w="3058" w:type="dxa"/>
          </w:tcPr>
          <w:p w14:paraId="2D35CA08" w14:textId="77777777" w:rsidR="00E23BD7" w:rsidRPr="009C3F20" w:rsidRDefault="00E23BD7" w:rsidP="00960FDC">
            <w:pPr>
              <w:pStyle w:val="BodyText"/>
              <w:rPr>
                <w:ins w:id="984" w:author="Gregorio Canal" w:date="2019-07-16T12:41:00Z"/>
                <w:sz w:val="20"/>
              </w:rPr>
            </w:pPr>
            <w:ins w:id="985" w:author="Gregorio Canal" w:date="2019-07-16T12:41:00Z">
              <w:r w:rsidRPr="009C3F20">
                <w:rPr>
                  <w:sz w:val="20"/>
                </w:rPr>
                <w:t>entity</w:t>
              </w:r>
            </w:ins>
          </w:p>
        </w:tc>
      </w:tr>
      <w:tr w:rsidR="00E23BD7" w:rsidRPr="00B405A7" w14:paraId="038FA3E6" w14:textId="77777777" w:rsidTr="00960FDC">
        <w:trPr>
          <w:trHeight w:val="284"/>
          <w:ins w:id="986" w:author="Gregorio Canal" w:date="2019-07-16T12:41:00Z"/>
        </w:trPr>
        <w:tc>
          <w:tcPr>
            <w:tcW w:w="5488" w:type="dxa"/>
          </w:tcPr>
          <w:p w14:paraId="70C562EB" w14:textId="77777777" w:rsidR="00E23BD7" w:rsidRPr="00B05737" w:rsidRDefault="00E23BD7" w:rsidP="00960FDC">
            <w:pPr>
              <w:pStyle w:val="BodyText"/>
              <w:rPr>
                <w:ins w:id="987" w:author="Gregorio Canal" w:date="2019-07-16T12:41:00Z"/>
                <w:sz w:val="20"/>
                <w:lang w:val="fr-FR"/>
              </w:rPr>
            </w:pPr>
            <w:proofErr w:type="spellStart"/>
            <w:ins w:id="988" w:author="Gregorio Canal" w:date="2019-07-16T12:41:00Z">
              <w:r w:rsidRPr="009C3F20">
                <w:rPr>
                  <w:sz w:val="20"/>
                  <w:lang w:val="fr-FR"/>
                </w:rPr>
                <w:t>ParticipantObjectIdentification@ParticipantObjectID</w:t>
              </w:r>
              <w:proofErr w:type="spellEnd"/>
              <w:r w:rsidRPr="009C3F20">
                <w:rPr>
                  <w:sz w:val="20"/>
                  <w:lang w:val="fr-FR"/>
                </w:rPr>
                <w:t xml:space="preserve"> and </w:t>
              </w:r>
              <w:proofErr w:type="spellStart"/>
              <w:r w:rsidRPr="009C3F20">
                <w:rPr>
                  <w:sz w:val="20"/>
                  <w:lang w:val="fr-FR"/>
                </w:rPr>
                <w:t>ParticipantObjectIdentification.ParticipantObjectIDTypeCode</w:t>
              </w:r>
              <w:proofErr w:type="spellEnd"/>
            </w:ins>
          </w:p>
        </w:tc>
        <w:tc>
          <w:tcPr>
            <w:tcW w:w="3058" w:type="dxa"/>
          </w:tcPr>
          <w:p w14:paraId="5F70C057" w14:textId="77777777" w:rsidR="00E23BD7" w:rsidRPr="009C3F20" w:rsidRDefault="00E23BD7" w:rsidP="00960FDC">
            <w:pPr>
              <w:pStyle w:val="BodyText"/>
              <w:rPr>
                <w:ins w:id="989" w:author="Gregorio Canal" w:date="2019-07-16T12:41:00Z"/>
                <w:sz w:val="20"/>
              </w:rPr>
            </w:pPr>
            <w:proofErr w:type="spellStart"/>
            <w:proofErr w:type="gramStart"/>
            <w:ins w:id="990" w:author="Gregorio Canal" w:date="2019-07-16T12:41:00Z">
              <w:r w:rsidRPr="009C3F20">
                <w:rPr>
                  <w:sz w:val="20"/>
                </w:rPr>
                <w:t>entity.what</w:t>
              </w:r>
              <w:proofErr w:type="spellEnd"/>
              <w:proofErr w:type="gramEnd"/>
            </w:ins>
          </w:p>
        </w:tc>
      </w:tr>
      <w:tr w:rsidR="00E23BD7" w14:paraId="426C5E0B" w14:textId="77777777" w:rsidTr="00960FDC">
        <w:trPr>
          <w:trHeight w:val="284"/>
          <w:ins w:id="991" w:author="Gregorio Canal" w:date="2019-07-16T12:41:00Z"/>
        </w:trPr>
        <w:tc>
          <w:tcPr>
            <w:tcW w:w="5488" w:type="dxa"/>
          </w:tcPr>
          <w:p w14:paraId="388F5D50" w14:textId="77777777" w:rsidR="00E23BD7" w:rsidRPr="009C3F20" w:rsidRDefault="00E23BD7" w:rsidP="00960FDC">
            <w:pPr>
              <w:pStyle w:val="BodyText"/>
              <w:rPr>
                <w:ins w:id="992" w:author="Gregorio Canal" w:date="2019-07-16T12:41:00Z"/>
                <w:sz w:val="20"/>
              </w:rPr>
            </w:pPr>
            <w:proofErr w:type="spellStart"/>
            <w:ins w:id="993" w:author="Gregorio Canal" w:date="2019-07-16T12:41:00Z">
              <w:r w:rsidRPr="009C3F20">
                <w:rPr>
                  <w:sz w:val="20"/>
                </w:rPr>
                <w:t>ParticipantObjectIdentification@ParticipantObjectTypeCode</w:t>
              </w:r>
              <w:proofErr w:type="spellEnd"/>
            </w:ins>
          </w:p>
        </w:tc>
        <w:tc>
          <w:tcPr>
            <w:tcW w:w="3058" w:type="dxa"/>
          </w:tcPr>
          <w:p w14:paraId="6EFB86B9" w14:textId="77777777" w:rsidR="00E23BD7" w:rsidRPr="009C3F20" w:rsidRDefault="00E23BD7" w:rsidP="00960FDC">
            <w:pPr>
              <w:pStyle w:val="BodyText"/>
              <w:rPr>
                <w:ins w:id="994" w:author="Gregorio Canal" w:date="2019-07-16T12:41:00Z"/>
                <w:sz w:val="20"/>
              </w:rPr>
            </w:pPr>
            <w:proofErr w:type="spellStart"/>
            <w:proofErr w:type="gramStart"/>
            <w:ins w:id="995" w:author="Gregorio Canal" w:date="2019-07-16T12:41:00Z">
              <w:r w:rsidRPr="009C3F20">
                <w:rPr>
                  <w:sz w:val="20"/>
                </w:rPr>
                <w:t>entity.type</w:t>
              </w:r>
              <w:proofErr w:type="spellEnd"/>
              <w:proofErr w:type="gramEnd"/>
            </w:ins>
          </w:p>
        </w:tc>
      </w:tr>
      <w:tr w:rsidR="00E23BD7" w14:paraId="3AE9F316" w14:textId="77777777" w:rsidTr="00960FDC">
        <w:trPr>
          <w:trHeight w:val="284"/>
          <w:ins w:id="996" w:author="Gregorio Canal" w:date="2019-07-16T12:41:00Z"/>
        </w:trPr>
        <w:tc>
          <w:tcPr>
            <w:tcW w:w="5488" w:type="dxa"/>
          </w:tcPr>
          <w:p w14:paraId="5260A922" w14:textId="77777777" w:rsidR="00E23BD7" w:rsidRPr="009C3F20" w:rsidRDefault="00E23BD7" w:rsidP="00960FDC">
            <w:pPr>
              <w:pStyle w:val="BodyText"/>
              <w:rPr>
                <w:ins w:id="997" w:author="Gregorio Canal" w:date="2019-07-16T12:41:00Z"/>
                <w:sz w:val="20"/>
              </w:rPr>
            </w:pPr>
            <w:proofErr w:type="spellStart"/>
            <w:ins w:id="998" w:author="Gregorio Canal" w:date="2019-07-16T12:41:00Z">
              <w:r w:rsidRPr="009C3F20">
                <w:rPr>
                  <w:sz w:val="20"/>
                </w:rPr>
                <w:t>ParticipantObjectIdentification@ParticipantObjectTypeCodeRole</w:t>
              </w:r>
              <w:proofErr w:type="spellEnd"/>
            </w:ins>
          </w:p>
        </w:tc>
        <w:tc>
          <w:tcPr>
            <w:tcW w:w="3058" w:type="dxa"/>
          </w:tcPr>
          <w:p w14:paraId="61454EB9" w14:textId="77777777" w:rsidR="00E23BD7" w:rsidRPr="009C3F20" w:rsidRDefault="00E23BD7" w:rsidP="00960FDC">
            <w:pPr>
              <w:pStyle w:val="BodyText"/>
              <w:rPr>
                <w:ins w:id="999" w:author="Gregorio Canal" w:date="2019-07-16T12:41:00Z"/>
                <w:sz w:val="20"/>
              </w:rPr>
            </w:pPr>
            <w:proofErr w:type="spellStart"/>
            <w:proofErr w:type="gramStart"/>
            <w:ins w:id="1000" w:author="Gregorio Canal" w:date="2019-07-16T12:41:00Z">
              <w:r w:rsidRPr="009C3F20">
                <w:rPr>
                  <w:sz w:val="20"/>
                </w:rPr>
                <w:t>entity.role</w:t>
              </w:r>
              <w:proofErr w:type="spellEnd"/>
              <w:proofErr w:type="gramEnd"/>
            </w:ins>
          </w:p>
        </w:tc>
      </w:tr>
      <w:tr w:rsidR="00E23BD7" w14:paraId="19A62402" w14:textId="77777777" w:rsidTr="00960FDC">
        <w:trPr>
          <w:trHeight w:val="284"/>
          <w:ins w:id="1001" w:author="Gregorio Canal" w:date="2019-07-16T12:41:00Z"/>
        </w:trPr>
        <w:tc>
          <w:tcPr>
            <w:tcW w:w="5488" w:type="dxa"/>
          </w:tcPr>
          <w:p w14:paraId="3C1F71B4" w14:textId="77777777" w:rsidR="00E23BD7" w:rsidRPr="009C3F20" w:rsidRDefault="00E23BD7" w:rsidP="00960FDC">
            <w:pPr>
              <w:pStyle w:val="BodyText"/>
              <w:rPr>
                <w:ins w:id="1002" w:author="Gregorio Canal" w:date="2019-07-16T12:41:00Z"/>
                <w:sz w:val="20"/>
              </w:rPr>
            </w:pPr>
            <w:proofErr w:type="spellStart"/>
            <w:ins w:id="1003" w:author="Gregorio Canal" w:date="2019-07-16T12:41:00Z">
              <w:r w:rsidRPr="009C3F20">
                <w:rPr>
                  <w:sz w:val="20"/>
                </w:rPr>
                <w:t>ParticipantObjectIdentification@ParticipantObjectDataLifeCycle</w:t>
              </w:r>
              <w:proofErr w:type="spellEnd"/>
            </w:ins>
          </w:p>
        </w:tc>
        <w:tc>
          <w:tcPr>
            <w:tcW w:w="3058" w:type="dxa"/>
          </w:tcPr>
          <w:p w14:paraId="1D59D0A6" w14:textId="77777777" w:rsidR="00E23BD7" w:rsidRPr="009C3F20" w:rsidRDefault="00E23BD7" w:rsidP="00960FDC">
            <w:pPr>
              <w:pStyle w:val="BodyText"/>
              <w:rPr>
                <w:ins w:id="1004" w:author="Gregorio Canal" w:date="2019-07-16T12:41:00Z"/>
                <w:sz w:val="20"/>
              </w:rPr>
            </w:pPr>
            <w:proofErr w:type="spellStart"/>
            <w:proofErr w:type="gramStart"/>
            <w:ins w:id="1005" w:author="Gregorio Canal" w:date="2019-07-16T12:41:00Z">
              <w:r w:rsidRPr="009C3F20">
                <w:rPr>
                  <w:sz w:val="20"/>
                </w:rPr>
                <w:t>entity.lifecycle</w:t>
              </w:r>
              <w:proofErr w:type="spellEnd"/>
              <w:proofErr w:type="gramEnd"/>
            </w:ins>
          </w:p>
        </w:tc>
      </w:tr>
      <w:tr w:rsidR="00E23BD7" w14:paraId="0A1D1F1E" w14:textId="77777777" w:rsidTr="00960FDC">
        <w:trPr>
          <w:trHeight w:val="284"/>
          <w:ins w:id="1006" w:author="Gregorio Canal" w:date="2019-07-16T12:41:00Z"/>
        </w:trPr>
        <w:tc>
          <w:tcPr>
            <w:tcW w:w="5488" w:type="dxa"/>
          </w:tcPr>
          <w:p w14:paraId="15C020F1" w14:textId="77777777" w:rsidR="00E23BD7" w:rsidRPr="009C3F20" w:rsidRDefault="00E23BD7" w:rsidP="00960FDC">
            <w:pPr>
              <w:pStyle w:val="BodyText"/>
              <w:rPr>
                <w:ins w:id="1007" w:author="Gregorio Canal" w:date="2019-07-16T12:41:00Z"/>
                <w:sz w:val="20"/>
              </w:rPr>
            </w:pPr>
            <w:proofErr w:type="spellStart"/>
            <w:ins w:id="1008" w:author="Gregorio Canal" w:date="2019-07-16T12:41:00Z">
              <w:r w:rsidRPr="009C3F20">
                <w:rPr>
                  <w:sz w:val="20"/>
                </w:rPr>
                <w:t>ParticipantObjectIdentification@ParticipantObjectSensitivity</w:t>
              </w:r>
              <w:proofErr w:type="spellEnd"/>
            </w:ins>
          </w:p>
        </w:tc>
        <w:tc>
          <w:tcPr>
            <w:tcW w:w="3058" w:type="dxa"/>
          </w:tcPr>
          <w:p w14:paraId="06BC8A95" w14:textId="77777777" w:rsidR="00E23BD7" w:rsidRPr="009C3F20" w:rsidRDefault="00E23BD7" w:rsidP="00960FDC">
            <w:pPr>
              <w:pStyle w:val="BodyText"/>
              <w:rPr>
                <w:ins w:id="1009" w:author="Gregorio Canal" w:date="2019-07-16T12:41:00Z"/>
                <w:sz w:val="20"/>
              </w:rPr>
            </w:pPr>
            <w:proofErr w:type="spellStart"/>
            <w:proofErr w:type="gramStart"/>
            <w:ins w:id="1010" w:author="Gregorio Canal" w:date="2019-07-16T12:41:00Z">
              <w:r w:rsidRPr="009C3F20">
                <w:rPr>
                  <w:sz w:val="20"/>
                </w:rPr>
                <w:t>entity.securityLabel</w:t>
              </w:r>
              <w:proofErr w:type="spellEnd"/>
              <w:proofErr w:type="gramEnd"/>
            </w:ins>
          </w:p>
        </w:tc>
      </w:tr>
      <w:tr w:rsidR="00E23BD7" w14:paraId="1245473E" w14:textId="77777777" w:rsidTr="00960FDC">
        <w:trPr>
          <w:trHeight w:val="284"/>
          <w:ins w:id="1011" w:author="Gregorio Canal" w:date="2019-07-16T12:41:00Z"/>
        </w:trPr>
        <w:tc>
          <w:tcPr>
            <w:tcW w:w="5488" w:type="dxa"/>
          </w:tcPr>
          <w:p w14:paraId="1A3F8317" w14:textId="77777777" w:rsidR="00E23BD7" w:rsidRPr="009C3F20" w:rsidRDefault="00E23BD7" w:rsidP="00960FDC">
            <w:pPr>
              <w:pStyle w:val="BodyText"/>
              <w:rPr>
                <w:ins w:id="1012" w:author="Gregorio Canal" w:date="2019-07-16T12:41:00Z"/>
                <w:sz w:val="20"/>
              </w:rPr>
            </w:pPr>
            <w:proofErr w:type="spellStart"/>
            <w:ins w:id="1013" w:author="Gregorio Canal" w:date="2019-07-16T12:41:00Z">
              <w:r w:rsidRPr="009C3F20">
                <w:rPr>
                  <w:sz w:val="20"/>
                </w:rPr>
                <w:t>ParticipantObjectIdentification.ParticipantObjectName</w:t>
              </w:r>
              <w:proofErr w:type="spellEnd"/>
            </w:ins>
          </w:p>
        </w:tc>
        <w:tc>
          <w:tcPr>
            <w:tcW w:w="3058" w:type="dxa"/>
          </w:tcPr>
          <w:p w14:paraId="1194BDE2" w14:textId="77777777" w:rsidR="00E23BD7" w:rsidRPr="009C3F20" w:rsidRDefault="00E23BD7" w:rsidP="00960FDC">
            <w:pPr>
              <w:pStyle w:val="BodyText"/>
              <w:rPr>
                <w:ins w:id="1014" w:author="Gregorio Canal" w:date="2019-07-16T12:41:00Z"/>
                <w:sz w:val="20"/>
              </w:rPr>
            </w:pPr>
            <w:ins w:id="1015" w:author="Gregorio Canal" w:date="2019-07-16T12:41:00Z">
              <w:r w:rsidRPr="009C3F20">
                <w:rPr>
                  <w:sz w:val="20"/>
                </w:rPr>
                <w:t>entity.name</w:t>
              </w:r>
              <w:r>
                <w:rPr>
                  <w:sz w:val="20"/>
                </w:rPr>
                <w:t xml:space="preserve"> </w:t>
              </w:r>
              <w:r w:rsidRPr="006C272F">
                <w:rPr>
                  <w:sz w:val="20"/>
                </w:rPr>
                <w:t xml:space="preserve">(Note </w:t>
              </w:r>
              <w:r>
                <w:rPr>
                  <w:sz w:val="20"/>
                </w:rPr>
                <w:t>2</w:t>
              </w:r>
              <w:r w:rsidRPr="006C272F">
                <w:rPr>
                  <w:sz w:val="20"/>
                </w:rPr>
                <w:t>)</w:t>
              </w:r>
            </w:ins>
          </w:p>
        </w:tc>
      </w:tr>
      <w:tr w:rsidR="00E23BD7" w14:paraId="2CA7F2C3" w14:textId="77777777" w:rsidTr="00960FDC">
        <w:trPr>
          <w:trHeight w:val="284"/>
          <w:ins w:id="1016" w:author="Gregorio Canal" w:date="2019-07-16T12:41:00Z"/>
        </w:trPr>
        <w:tc>
          <w:tcPr>
            <w:tcW w:w="5488" w:type="dxa"/>
          </w:tcPr>
          <w:p w14:paraId="06CADB96" w14:textId="77777777" w:rsidR="00E23BD7" w:rsidRPr="009C3F20" w:rsidRDefault="00E23BD7" w:rsidP="00960FDC">
            <w:pPr>
              <w:pStyle w:val="BodyText"/>
              <w:rPr>
                <w:ins w:id="1017" w:author="Gregorio Canal" w:date="2019-07-16T12:41:00Z"/>
                <w:sz w:val="20"/>
              </w:rPr>
            </w:pPr>
            <w:proofErr w:type="spellStart"/>
            <w:ins w:id="1018" w:author="Gregorio Canal" w:date="2019-07-16T12:41:00Z">
              <w:r w:rsidRPr="009C3F20">
                <w:rPr>
                  <w:sz w:val="20"/>
                </w:rPr>
                <w:t>ParticipantObjectIdentification.ParticipantObjectQuery</w:t>
              </w:r>
              <w:proofErr w:type="spellEnd"/>
            </w:ins>
          </w:p>
        </w:tc>
        <w:tc>
          <w:tcPr>
            <w:tcW w:w="3058" w:type="dxa"/>
          </w:tcPr>
          <w:p w14:paraId="2F56B69A" w14:textId="77777777" w:rsidR="00E23BD7" w:rsidRPr="009C3F20" w:rsidRDefault="00E23BD7" w:rsidP="00960FDC">
            <w:pPr>
              <w:pStyle w:val="BodyText"/>
              <w:rPr>
                <w:ins w:id="1019" w:author="Gregorio Canal" w:date="2019-07-16T12:41:00Z"/>
                <w:sz w:val="20"/>
              </w:rPr>
            </w:pPr>
            <w:proofErr w:type="spellStart"/>
            <w:proofErr w:type="gramStart"/>
            <w:ins w:id="1020" w:author="Gregorio Canal" w:date="2019-07-16T12:41:00Z">
              <w:r w:rsidRPr="009C3F20">
                <w:rPr>
                  <w:sz w:val="20"/>
                </w:rPr>
                <w:t>entity.query</w:t>
              </w:r>
              <w:proofErr w:type="spellEnd"/>
              <w:proofErr w:type="gramEnd"/>
              <w:r>
                <w:rPr>
                  <w:sz w:val="20"/>
                </w:rPr>
                <w:t xml:space="preserve"> </w:t>
              </w:r>
              <w:r w:rsidRPr="006C272F">
                <w:rPr>
                  <w:sz w:val="20"/>
                </w:rPr>
                <w:t xml:space="preserve">(Note </w:t>
              </w:r>
              <w:r>
                <w:rPr>
                  <w:sz w:val="20"/>
                </w:rPr>
                <w:t>2</w:t>
              </w:r>
              <w:r w:rsidRPr="006C272F">
                <w:rPr>
                  <w:sz w:val="20"/>
                </w:rPr>
                <w:t>)</w:t>
              </w:r>
            </w:ins>
          </w:p>
        </w:tc>
      </w:tr>
      <w:tr w:rsidR="00E23BD7" w14:paraId="53C4DACD" w14:textId="77777777" w:rsidTr="00960FDC">
        <w:trPr>
          <w:trHeight w:val="284"/>
          <w:ins w:id="1021" w:author="Gregorio Canal" w:date="2019-07-16T12:41:00Z"/>
        </w:trPr>
        <w:tc>
          <w:tcPr>
            <w:tcW w:w="5488" w:type="dxa"/>
          </w:tcPr>
          <w:p w14:paraId="4218DAE3" w14:textId="77777777" w:rsidR="00E23BD7" w:rsidRPr="009C3F20" w:rsidRDefault="00E23BD7" w:rsidP="00960FDC">
            <w:pPr>
              <w:pStyle w:val="BodyText"/>
              <w:rPr>
                <w:ins w:id="1022" w:author="Gregorio Canal" w:date="2019-07-16T12:41:00Z"/>
                <w:sz w:val="20"/>
              </w:rPr>
            </w:pPr>
            <w:proofErr w:type="spellStart"/>
            <w:ins w:id="1023" w:author="Gregorio Canal" w:date="2019-07-16T12:41:00Z">
              <w:r w:rsidRPr="009C3F20">
                <w:rPr>
                  <w:sz w:val="20"/>
                </w:rPr>
                <w:t>ParticipantObjectIdentification.ParticipantObjectDetail</w:t>
              </w:r>
              <w:proofErr w:type="spellEnd"/>
            </w:ins>
          </w:p>
        </w:tc>
        <w:tc>
          <w:tcPr>
            <w:tcW w:w="3058" w:type="dxa"/>
          </w:tcPr>
          <w:p w14:paraId="4E920B35" w14:textId="77777777" w:rsidR="00E23BD7" w:rsidRPr="009C3F20" w:rsidRDefault="00E23BD7" w:rsidP="00960FDC">
            <w:pPr>
              <w:pStyle w:val="BodyText"/>
              <w:rPr>
                <w:ins w:id="1024" w:author="Gregorio Canal" w:date="2019-07-16T12:41:00Z"/>
                <w:sz w:val="20"/>
              </w:rPr>
            </w:pPr>
            <w:proofErr w:type="spellStart"/>
            <w:proofErr w:type="gramStart"/>
            <w:ins w:id="1025" w:author="Gregorio Canal" w:date="2019-07-16T12:41:00Z">
              <w:r w:rsidRPr="009C3F20">
                <w:rPr>
                  <w:sz w:val="20"/>
                </w:rPr>
                <w:t>entity.detail</w:t>
              </w:r>
              <w:proofErr w:type="spellEnd"/>
              <w:proofErr w:type="gramEnd"/>
            </w:ins>
          </w:p>
        </w:tc>
      </w:tr>
      <w:tr w:rsidR="00E23BD7" w14:paraId="4829CB49" w14:textId="77777777" w:rsidTr="00960FDC">
        <w:trPr>
          <w:trHeight w:val="284"/>
          <w:ins w:id="1026" w:author="Gregorio Canal" w:date="2019-07-16T12:41:00Z"/>
        </w:trPr>
        <w:tc>
          <w:tcPr>
            <w:tcW w:w="5488" w:type="dxa"/>
          </w:tcPr>
          <w:p w14:paraId="420ACF8D" w14:textId="77777777" w:rsidR="00E23BD7" w:rsidRPr="009C3F20" w:rsidRDefault="00E23BD7" w:rsidP="00960FDC">
            <w:pPr>
              <w:pStyle w:val="BodyText"/>
              <w:rPr>
                <w:ins w:id="1027" w:author="Gregorio Canal" w:date="2019-07-16T12:41:00Z"/>
                <w:sz w:val="20"/>
              </w:rPr>
            </w:pPr>
            <w:proofErr w:type="spellStart"/>
            <w:ins w:id="1028" w:author="Gregorio Canal" w:date="2019-07-16T12:41:00Z">
              <w:r w:rsidRPr="009C3F20">
                <w:rPr>
                  <w:sz w:val="20"/>
                </w:rPr>
                <w:t>ParticipantObjectIdentification.ParticipantObjectDetail@type</w:t>
              </w:r>
              <w:proofErr w:type="spellEnd"/>
            </w:ins>
          </w:p>
        </w:tc>
        <w:tc>
          <w:tcPr>
            <w:tcW w:w="3058" w:type="dxa"/>
          </w:tcPr>
          <w:p w14:paraId="33C92F56" w14:textId="77777777" w:rsidR="00E23BD7" w:rsidRPr="009C3F20" w:rsidRDefault="00E23BD7" w:rsidP="00960FDC">
            <w:pPr>
              <w:pStyle w:val="BodyText"/>
              <w:rPr>
                <w:ins w:id="1029" w:author="Gregorio Canal" w:date="2019-07-16T12:41:00Z"/>
                <w:sz w:val="20"/>
              </w:rPr>
            </w:pPr>
            <w:proofErr w:type="spellStart"/>
            <w:proofErr w:type="gramStart"/>
            <w:ins w:id="1030" w:author="Gregorio Canal" w:date="2019-07-16T12:41:00Z">
              <w:r w:rsidRPr="009C3F20">
                <w:rPr>
                  <w:sz w:val="20"/>
                </w:rPr>
                <w:t>entity.detail</w:t>
              </w:r>
              <w:proofErr w:type="gramEnd"/>
              <w:r w:rsidRPr="009C3F20">
                <w:rPr>
                  <w:sz w:val="20"/>
                </w:rPr>
                <w:t>.type</w:t>
              </w:r>
              <w:proofErr w:type="spellEnd"/>
            </w:ins>
          </w:p>
        </w:tc>
      </w:tr>
      <w:tr w:rsidR="00E23BD7" w14:paraId="13C9A709" w14:textId="77777777" w:rsidTr="00960FDC">
        <w:trPr>
          <w:trHeight w:val="284"/>
          <w:ins w:id="1031" w:author="Gregorio Canal" w:date="2019-07-16T12:41:00Z"/>
        </w:trPr>
        <w:tc>
          <w:tcPr>
            <w:tcW w:w="5488" w:type="dxa"/>
          </w:tcPr>
          <w:p w14:paraId="06688F95" w14:textId="77777777" w:rsidR="00E23BD7" w:rsidRPr="009C3F20" w:rsidRDefault="00E23BD7" w:rsidP="00960FDC">
            <w:pPr>
              <w:pStyle w:val="BodyText"/>
              <w:rPr>
                <w:ins w:id="1032" w:author="Gregorio Canal" w:date="2019-07-16T12:41:00Z"/>
                <w:sz w:val="20"/>
              </w:rPr>
            </w:pPr>
            <w:proofErr w:type="spellStart"/>
            <w:ins w:id="1033" w:author="Gregorio Canal" w:date="2019-07-16T12:41:00Z">
              <w:r w:rsidRPr="009C3F20">
                <w:rPr>
                  <w:sz w:val="20"/>
                </w:rPr>
                <w:t>ParticipantObjectIdentification.ParticipantObjectDetail@value</w:t>
              </w:r>
              <w:proofErr w:type="spellEnd"/>
            </w:ins>
          </w:p>
        </w:tc>
        <w:tc>
          <w:tcPr>
            <w:tcW w:w="3058" w:type="dxa"/>
          </w:tcPr>
          <w:p w14:paraId="7458F55B" w14:textId="77777777" w:rsidR="00E23BD7" w:rsidRPr="009C3F20" w:rsidRDefault="00E23BD7" w:rsidP="00960FDC">
            <w:pPr>
              <w:pStyle w:val="BodyText"/>
              <w:rPr>
                <w:ins w:id="1034" w:author="Gregorio Canal" w:date="2019-07-16T12:41:00Z"/>
                <w:sz w:val="20"/>
              </w:rPr>
            </w:pPr>
            <w:proofErr w:type="gramStart"/>
            <w:ins w:id="1035" w:author="Gregorio Canal" w:date="2019-07-16T12:41:00Z">
              <w:r w:rsidRPr="009C3F20">
                <w:rPr>
                  <w:sz w:val="20"/>
                </w:rPr>
                <w:t>entity.detail</w:t>
              </w:r>
              <w:proofErr w:type="gramEnd"/>
              <w:r w:rsidRPr="009C3F20">
                <w:rPr>
                  <w:sz w:val="20"/>
                </w:rPr>
                <w:t>.ValueBase64Binary</w:t>
              </w:r>
            </w:ins>
          </w:p>
        </w:tc>
      </w:tr>
    </w:tbl>
    <w:p w14:paraId="3A19CB3A" w14:textId="77777777" w:rsidR="00E23BD7" w:rsidRDefault="00E23BD7" w:rsidP="00E23BD7">
      <w:pPr>
        <w:pStyle w:val="BodyText"/>
        <w:rPr>
          <w:ins w:id="1036" w:author="Gregorio Canal" w:date="2019-07-16T12:41:00Z"/>
          <w:sz w:val="18"/>
          <w:szCs w:val="18"/>
        </w:rPr>
      </w:pPr>
      <w:ins w:id="1037" w:author="Gregorio Canal" w:date="2019-07-16T12:41:00Z">
        <w:r w:rsidRPr="00971850">
          <w:rPr>
            <w:sz w:val="18"/>
            <w:szCs w:val="18"/>
          </w:rPr>
          <w:t xml:space="preserve">Note 1: The </w:t>
        </w:r>
        <w:proofErr w:type="spellStart"/>
        <w:r w:rsidRPr="00971850">
          <w:rPr>
            <w:sz w:val="18"/>
            <w:szCs w:val="18"/>
          </w:rPr>
          <w:t>ActiveParticipant.RoleIDCode</w:t>
        </w:r>
        <w:proofErr w:type="spellEnd"/>
        <w:r w:rsidRPr="00971850">
          <w:rPr>
            <w:sz w:val="18"/>
            <w:szCs w:val="18"/>
          </w:rPr>
          <w:t xml:space="preserve"> shall be mapped in the </w:t>
        </w:r>
        <w:proofErr w:type="spellStart"/>
        <w:proofErr w:type="gramStart"/>
        <w:r w:rsidRPr="00971850">
          <w:rPr>
            <w:sz w:val="18"/>
            <w:szCs w:val="18"/>
          </w:rPr>
          <w:t>agent.role</w:t>
        </w:r>
        <w:proofErr w:type="spellEnd"/>
        <w:proofErr w:type="gramEnd"/>
        <w:r w:rsidRPr="00971850">
          <w:rPr>
            <w:sz w:val="18"/>
            <w:szCs w:val="18"/>
          </w:rPr>
          <w:t xml:space="preserve"> element, if the code is known by the ARR as a type should be mapped in the </w:t>
        </w:r>
        <w:proofErr w:type="spellStart"/>
        <w:r w:rsidRPr="00971850">
          <w:rPr>
            <w:sz w:val="18"/>
            <w:szCs w:val="18"/>
          </w:rPr>
          <w:t>agent.type</w:t>
        </w:r>
        <w:proofErr w:type="spellEnd"/>
        <w:r w:rsidRPr="00971850">
          <w:rPr>
            <w:sz w:val="18"/>
            <w:szCs w:val="18"/>
          </w:rPr>
          <w:t xml:space="preserve"> element instead.</w:t>
        </w:r>
      </w:ins>
    </w:p>
    <w:p w14:paraId="0A964A70" w14:textId="77777777" w:rsidR="00E23BD7" w:rsidRDefault="00E23BD7" w:rsidP="00E23BD7">
      <w:pPr>
        <w:pStyle w:val="BodyText"/>
        <w:rPr>
          <w:ins w:id="1038" w:author="Gregorio Canal" w:date="2019-07-16T12:41:00Z"/>
          <w:sz w:val="18"/>
          <w:szCs w:val="18"/>
        </w:rPr>
      </w:pPr>
      <w:ins w:id="1039" w:author="Gregorio Canal" w:date="2019-07-16T12:41:00Z">
        <w:r w:rsidRPr="006C272F">
          <w:rPr>
            <w:sz w:val="18"/>
            <w:szCs w:val="18"/>
          </w:rPr>
          <w:t xml:space="preserve">Note </w:t>
        </w:r>
        <w:r>
          <w:rPr>
            <w:sz w:val="18"/>
            <w:szCs w:val="18"/>
          </w:rPr>
          <w:t>2</w:t>
        </w:r>
        <w:r w:rsidRPr="006C272F">
          <w:rPr>
            <w:sz w:val="18"/>
            <w:szCs w:val="18"/>
          </w:rPr>
          <w:t xml:space="preserve">: </w:t>
        </w:r>
        <w:r>
          <w:rPr>
            <w:sz w:val="18"/>
            <w:szCs w:val="18"/>
          </w:rPr>
          <w:t xml:space="preserve">Only one element between entity.name and </w:t>
        </w:r>
        <w:proofErr w:type="spellStart"/>
        <w:proofErr w:type="gramStart"/>
        <w:r>
          <w:rPr>
            <w:sz w:val="18"/>
            <w:szCs w:val="18"/>
          </w:rPr>
          <w:t>entity.query</w:t>
        </w:r>
        <w:proofErr w:type="spellEnd"/>
        <w:proofErr w:type="gramEnd"/>
        <w:r>
          <w:rPr>
            <w:sz w:val="18"/>
            <w:szCs w:val="18"/>
          </w:rPr>
          <w:t xml:space="preserve"> shall be used in the </w:t>
        </w:r>
        <w:proofErr w:type="spellStart"/>
        <w:r>
          <w:rPr>
            <w:sz w:val="18"/>
            <w:szCs w:val="18"/>
          </w:rPr>
          <w:t>AuditEvent</w:t>
        </w:r>
        <w:proofErr w:type="spellEnd"/>
        <w:r>
          <w:rPr>
            <w:sz w:val="18"/>
            <w:szCs w:val="18"/>
          </w:rPr>
          <w:t xml:space="preserve"> Resource</w:t>
        </w:r>
      </w:ins>
    </w:p>
    <w:p w14:paraId="42B26069" w14:textId="77777777" w:rsidR="00E23BD7" w:rsidRDefault="00E23BD7" w:rsidP="00E23BD7">
      <w:pPr>
        <w:pStyle w:val="Heading3"/>
        <w:rPr>
          <w:ins w:id="1040" w:author="Gregorio Canal" w:date="2019-07-16T12:41:00Z"/>
          <w:noProof w:val="0"/>
        </w:rPr>
      </w:pPr>
      <w:ins w:id="1041" w:author="Gregorio Canal" w:date="2019-07-16T12:41:00Z">
        <w:r w:rsidRPr="00F306D1">
          <w:rPr>
            <w:noProof w:val="0"/>
          </w:rPr>
          <w:lastRenderedPageBreak/>
          <w:t>3.</w:t>
        </w:r>
        <w:r>
          <w:rPr>
            <w:noProof w:val="0"/>
          </w:rPr>
          <w:t>20</w:t>
        </w:r>
        <w:r w:rsidRPr="00D14069">
          <w:rPr>
            <w:noProof w:val="0"/>
          </w:rPr>
          <w:t>.4.</w:t>
        </w:r>
        <w:r>
          <w:rPr>
            <w:noProof w:val="0"/>
          </w:rPr>
          <w:t>2</w:t>
        </w:r>
        <w:r w:rsidRPr="00F95138">
          <w:rPr>
            <w:noProof w:val="0"/>
          </w:rPr>
          <w:t>.3</w:t>
        </w:r>
        <w:r w:rsidRPr="00F306D1">
          <w:rPr>
            <w:noProof w:val="0"/>
          </w:rPr>
          <w:t xml:space="preserve"> </w:t>
        </w:r>
        <w:r w:rsidRPr="00F95138">
          <w:rPr>
            <w:noProof w:val="0"/>
          </w:rPr>
          <w:t>Expected Actions</w:t>
        </w:r>
      </w:ins>
    </w:p>
    <w:p w14:paraId="50297F0D" w14:textId="77777777" w:rsidR="00E23BD7" w:rsidRDefault="00E23BD7" w:rsidP="00E23BD7">
      <w:pPr>
        <w:pStyle w:val="BodyText"/>
        <w:rPr>
          <w:ins w:id="1042" w:author="Gregorio Canal" w:date="2019-07-16T12:41:00Z"/>
        </w:rPr>
      </w:pPr>
      <w:ins w:id="1043" w:author="Gregorio Canal" w:date="2019-07-16T12:41:00Z">
        <w:r>
          <w:t>The Audit Record Repository shall support all the mime-types defined in ITI TF-2x: Appendix Z.6 (currently in the Appendix Z on HL7 FHIR Trial Implementation Supplement).</w:t>
        </w:r>
      </w:ins>
    </w:p>
    <w:p w14:paraId="62FBE692" w14:textId="77777777" w:rsidR="00E23BD7" w:rsidRDefault="00E23BD7" w:rsidP="00E23BD7">
      <w:pPr>
        <w:pStyle w:val="BodyText"/>
        <w:rPr>
          <w:ins w:id="1044" w:author="Gregorio Canal" w:date="2019-07-16T12:41:00Z"/>
        </w:rPr>
      </w:pPr>
      <w:ins w:id="1045" w:author="Gregorio Canal" w:date="2019-07-16T12:41:00Z">
        <w:r>
          <w:t>On receipt of the Send</w:t>
        </w:r>
        <w:r w:rsidRPr="00F95138">
          <w:t xml:space="preserve"> Audit</w:t>
        </w:r>
        <w:r w:rsidRPr="006C272F">
          <w:t xml:space="preserve"> Resource</w:t>
        </w:r>
        <w:r w:rsidRPr="00F95138">
          <w:t xml:space="preserve"> </w:t>
        </w:r>
        <w:r w:rsidRPr="00BB3C76">
          <w:t>Request</w:t>
        </w:r>
        <w:r>
          <w:t xml:space="preserve"> message, the Audit Record Repository shall validate the Resources and respond with one of the HTTP codes defined in Section 3.20.4.3.2 Message Semantics.</w:t>
        </w:r>
      </w:ins>
    </w:p>
    <w:p w14:paraId="74C94880" w14:textId="77777777" w:rsidR="00E23BD7" w:rsidRPr="007A7659" w:rsidRDefault="00E23BD7" w:rsidP="00E23BD7">
      <w:pPr>
        <w:pStyle w:val="BodyText"/>
        <w:rPr>
          <w:ins w:id="1046" w:author="Gregorio Canal" w:date="2019-07-16T12:41:00Z"/>
        </w:rPr>
      </w:pPr>
      <w:ins w:id="1047" w:author="Gregorio Canal" w:date="2019-07-16T12:41:00Z">
        <w:r>
          <w:t>For the</w:t>
        </w:r>
        <w:r w:rsidRPr="007A7659">
          <w:t xml:space="preserve"> </w:t>
        </w:r>
        <w:r>
          <w:t xml:space="preserve">Resource received the ARR </w:t>
        </w:r>
        <w:r w:rsidRPr="007A7659">
          <w:t>it may:</w:t>
        </w:r>
      </w:ins>
    </w:p>
    <w:p w14:paraId="68EF520E" w14:textId="77777777" w:rsidR="00E23BD7" w:rsidRPr="007A7659" w:rsidRDefault="00E23BD7" w:rsidP="00E23BD7">
      <w:pPr>
        <w:pStyle w:val="ListNumber2"/>
        <w:numPr>
          <w:ilvl w:val="0"/>
          <w:numId w:val="69"/>
        </w:numPr>
        <w:rPr>
          <w:ins w:id="1048" w:author="Gregorio Canal" w:date="2019-07-16T12:41:00Z"/>
        </w:rPr>
      </w:pPr>
      <w:ins w:id="1049" w:author="Gregorio Canal" w:date="2019-07-16T12:41:00Z">
        <w:r w:rsidRPr="007A7659">
          <w:t xml:space="preserve">Discard the </w:t>
        </w:r>
        <w:r>
          <w:t>Resource</w:t>
        </w:r>
        <w:r w:rsidRPr="007A7659">
          <w:t xml:space="preserve"> as irrelevant. </w:t>
        </w:r>
      </w:ins>
    </w:p>
    <w:p w14:paraId="402BD128" w14:textId="77777777" w:rsidR="00E23BD7" w:rsidRPr="007A7659" w:rsidRDefault="00E23BD7" w:rsidP="00E23BD7">
      <w:pPr>
        <w:pStyle w:val="ListNumber2"/>
        <w:numPr>
          <w:ilvl w:val="0"/>
          <w:numId w:val="69"/>
        </w:numPr>
        <w:rPr>
          <w:ins w:id="1050" w:author="Gregorio Canal" w:date="2019-07-16T12:41:00Z"/>
        </w:rPr>
      </w:pPr>
      <w:ins w:id="1051" w:author="Gregorio Canal" w:date="2019-07-16T12:41:00Z">
        <w:r w:rsidRPr="007A7659">
          <w:t xml:space="preserve">Retain the </w:t>
        </w:r>
        <w:r>
          <w:t>Resource</w:t>
        </w:r>
        <w:r w:rsidRPr="007A7659">
          <w:t xml:space="preserve"> in an internal data store.</w:t>
        </w:r>
      </w:ins>
    </w:p>
    <w:p w14:paraId="6C03BED9" w14:textId="77777777" w:rsidR="00E23BD7" w:rsidRDefault="00E23BD7" w:rsidP="00E23BD7">
      <w:pPr>
        <w:pStyle w:val="ListNumber2"/>
        <w:numPr>
          <w:ilvl w:val="0"/>
          <w:numId w:val="69"/>
        </w:numPr>
        <w:rPr>
          <w:ins w:id="1052" w:author="Gregorio Canal" w:date="2019-07-16T12:41:00Z"/>
        </w:rPr>
      </w:pPr>
      <w:ins w:id="1053" w:author="Gregorio Canal" w:date="2019-07-16T12:41:00Z">
        <w:r w:rsidRPr="007A7659">
          <w:t xml:space="preserve">Perform other processing on the </w:t>
        </w:r>
        <w:r>
          <w:t>Resource</w:t>
        </w:r>
        <w:r w:rsidRPr="007A7659">
          <w:t>.</w:t>
        </w:r>
      </w:ins>
    </w:p>
    <w:p w14:paraId="66BD8A6F" w14:textId="77777777" w:rsidR="00E23BD7" w:rsidRDefault="00E23BD7" w:rsidP="00E23BD7">
      <w:pPr>
        <w:pStyle w:val="BodyText"/>
        <w:rPr>
          <w:ins w:id="1054" w:author="Gregorio Canal" w:date="2019-07-16T12:41:00Z"/>
        </w:rPr>
      </w:pPr>
      <w:ins w:id="1055" w:author="Gregorio Canal" w:date="2019-07-16T12:41:00Z">
        <w:r>
          <w:t>The Audit Record Repository may apply a variety of data retention rules to the data store. This transaction does not specify data retention rules. These are usually dependent upon the purposes assigned to a specific Audit Record Repository.</w:t>
        </w:r>
      </w:ins>
    </w:p>
    <w:p w14:paraId="1074AB0E" w14:textId="77777777" w:rsidR="00E23BD7" w:rsidRDefault="00E23BD7" w:rsidP="00E23BD7">
      <w:pPr>
        <w:pStyle w:val="BodyText"/>
        <w:rPr>
          <w:ins w:id="1056" w:author="Gregorio Canal" w:date="2019-07-16T12:41:00Z"/>
        </w:rPr>
      </w:pPr>
      <w:ins w:id="1057" w:author="Gregorio Canal" w:date="2019-07-16T12:41:00Z">
        <w:r>
          <w:t xml:space="preserve">If needed, an Audit Record Repository that needs to store a received </w:t>
        </w:r>
        <w:proofErr w:type="spellStart"/>
        <w:r>
          <w:t>AuditEvent</w:t>
        </w:r>
        <w:proofErr w:type="spellEnd"/>
        <w:r>
          <w:t xml:space="preserve"> Resource as a DICOM Audit Message can do the transformation from the FHIR Resource to a DICOM message according to the requirements defined in Table </w:t>
        </w:r>
        <w:r w:rsidRPr="00273141">
          <w:t>3.</w:t>
        </w:r>
        <w:r>
          <w:t>20</w:t>
        </w:r>
        <w:r w:rsidRPr="00273141">
          <w:t>.4.2.2.</w:t>
        </w:r>
        <w:r>
          <w:t>1-1.</w:t>
        </w:r>
      </w:ins>
    </w:p>
    <w:p w14:paraId="66D2ECAF" w14:textId="50B7C962" w:rsidR="00E23BD7" w:rsidRDefault="00E23BD7" w:rsidP="00E23BD7">
      <w:pPr>
        <w:pStyle w:val="BodyText"/>
        <w:rPr>
          <w:ins w:id="1058" w:author="Gregorio Canal" w:date="2019-07-16T12:41:00Z"/>
        </w:rPr>
      </w:pPr>
      <w:ins w:id="1059" w:author="Gregorio Canal" w:date="2019-07-16T12:41:00Z">
        <w:r>
          <w:t xml:space="preserve">The Audit Record Repository shall store </w:t>
        </w:r>
      </w:ins>
      <w:ins w:id="1060" w:author="Gregorio Canal" w:date="2019-07-17T12:27:00Z">
        <w:r w:rsidR="00E66480">
          <w:t>the not rejected</w:t>
        </w:r>
      </w:ins>
      <w:ins w:id="1061" w:author="Gregorio Canal" w:date="2019-07-16T12:41:00Z">
        <w:r>
          <w:t xml:space="preserve"> resources and make them available for further search via the Retrieve ATNA Audit Event [ITI-81] transaction. These events shall not be available for further search via Retrieve Syslog Events [ITI-82] transaction. </w:t>
        </w:r>
      </w:ins>
    </w:p>
    <w:p w14:paraId="44CEE30B" w14:textId="77777777" w:rsidR="00E23BD7" w:rsidRPr="007A7659" w:rsidRDefault="00E23BD7" w:rsidP="00E23BD7">
      <w:pPr>
        <w:pStyle w:val="BodyText"/>
        <w:rPr>
          <w:ins w:id="1062" w:author="Gregorio Canal" w:date="2019-07-16T12:41:00Z"/>
        </w:rPr>
      </w:pPr>
      <w:ins w:id="1063" w:author="Gregorio Canal" w:date="2019-07-16T12:41:00Z">
        <w:r w:rsidRPr="007A7659">
          <w:t>When the Audit Record Repository is grouped with an Audit Record Forwarder, the Audit Record Forwarder shall:</w:t>
        </w:r>
      </w:ins>
    </w:p>
    <w:p w14:paraId="4FE9054C" w14:textId="77777777" w:rsidR="00E23BD7" w:rsidRPr="007A7659" w:rsidRDefault="00E23BD7" w:rsidP="00E23BD7">
      <w:pPr>
        <w:pStyle w:val="ListNumber2"/>
        <w:numPr>
          <w:ilvl w:val="0"/>
          <w:numId w:val="70"/>
        </w:numPr>
        <w:rPr>
          <w:ins w:id="1064" w:author="Gregorio Canal" w:date="2019-07-16T12:41:00Z"/>
        </w:rPr>
      </w:pPr>
      <w:ins w:id="1065" w:author="Gregorio Canal" w:date="2019-07-16T12:41:00Z">
        <w:r w:rsidRPr="007A7659">
          <w:t xml:space="preserve">Apply filtering rules to all </w:t>
        </w:r>
        <w:proofErr w:type="spellStart"/>
        <w:r>
          <w:t>AuditEvent</w:t>
        </w:r>
        <w:proofErr w:type="spellEnd"/>
        <w:r>
          <w:t xml:space="preserve"> Resources</w:t>
        </w:r>
        <w:r w:rsidRPr="007A7659">
          <w:t xml:space="preserve"> received by the Audit Record Repository.</w:t>
        </w:r>
      </w:ins>
    </w:p>
    <w:p w14:paraId="397D0874" w14:textId="77777777" w:rsidR="00E23BD7" w:rsidRDefault="00E23BD7" w:rsidP="00E23BD7">
      <w:pPr>
        <w:pStyle w:val="ListNumber2"/>
        <w:numPr>
          <w:ilvl w:val="0"/>
          <w:numId w:val="70"/>
        </w:numPr>
        <w:rPr>
          <w:ins w:id="1066" w:author="Gregorio Canal" w:date="2019-07-16T12:41:00Z"/>
        </w:rPr>
      </w:pPr>
      <w:ins w:id="1067" w:author="Gregorio Canal" w:date="2019-07-16T12:41:00Z">
        <w:r w:rsidRPr="007A7659">
          <w:t xml:space="preserve">Forward all </w:t>
        </w:r>
        <w:proofErr w:type="spellStart"/>
        <w:r>
          <w:t>AuditEvent</w:t>
        </w:r>
        <w:proofErr w:type="spellEnd"/>
        <w:r>
          <w:t xml:space="preserve"> Resource</w:t>
        </w:r>
        <w:r w:rsidRPr="007A7659">
          <w:t>s that match filters to their configured destinations.</w:t>
        </w:r>
      </w:ins>
    </w:p>
    <w:p w14:paraId="0CBA2DCC" w14:textId="77777777" w:rsidR="00E23BD7" w:rsidRDefault="00E23BD7" w:rsidP="00E23BD7">
      <w:pPr>
        <w:pStyle w:val="BodyText"/>
        <w:rPr>
          <w:ins w:id="1068" w:author="Gregorio Canal" w:date="2019-07-16T12:41:00Z"/>
        </w:rPr>
      </w:pPr>
      <w:ins w:id="1069" w:author="Gregorio Canal" w:date="2019-07-16T12:41:00Z">
        <w:r>
          <w:t xml:space="preserve">If needed, an Audit Record Forwarder that needs to forward a received </w:t>
        </w:r>
        <w:proofErr w:type="spellStart"/>
        <w:r>
          <w:t>AuditEvent</w:t>
        </w:r>
        <w:proofErr w:type="spellEnd"/>
        <w:r>
          <w:t xml:space="preserve"> Resource using the Audit Event message (DICOM audit event via syslog protocol) can do the transformation from the FHIR Resource to a DICOM message according to the requirements defined in Table </w:t>
        </w:r>
        <w:r w:rsidRPr="00273141">
          <w:t>3.</w:t>
        </w:r>
        <w:r>
          <w:t>20</w:t>
        </w:r>
        <w:r w:rsidRPr="00273141">
          <w:t>.4.2.2.</w:t>
        </w:r>
        <w:r>
          <w:t>1-1.</w:t>
        </w:r>
      </w:ins>
    </w:p>
    <w:p w14:paraId="5D7BB4EA" w14:textId="77777777" w:rsidR="00E23BD7" w:rsidRPr="00186A07" w:rsidRDefault="00E23BD7" w:rsidP="00E23BD7">
      <w:pPr>
        <w:pStyle w:val="Heading3"/>
        <w:rPr>
          <w:ins w:id="1070" w:author="Gregorio Canal" w:date="2019-07-16T12:41:00Z"/>
          <w:noProof w:val="0"/>
        </w:rPr>
      </w:pPr>
      <w:ins w:id="1071" w:author="Gregorio Canal" w:date="2019-07-16T12:41:00Z">
        <w:r w:rsidRPr="00186A07">
          <w:rPr>
            <w:noProof w:val="0"/>
          </w:rPr>
          <w:t>3.</w:t>
        </w:r>
        <w:r>
          <w:rPr>
            <w:noProof w:val="0"/>
          </w:rPr>
          <w:t>20</w:t>
        </w:r>
        <w:r w:rsidRPr="00186A07">
          <w:rPr>
            <w:noProof w:val="0"/>
          </w:rPr>
          <w:t>.4.</w:t>
        </w:r>
        <w:r>
          <w:rPr>
            <w:noProof w:val="0"/>
          </w:rPr>
          <w:t>3</w:t>
        </w:r>
        <w:r w:rsidRPr="00186A07">
          <w:rPr>
            <w:noProof w:val="0"/>
          </w:rPr>
          <w:t xml:space="preserve"> </w:t>
        </w:r>
        <w:r>
          <w:rPr>
            <w:noProof w:val="0"/>
          </w:rPr>
          <w:t>Send</w:t>
        </w:r>
        <w:r w:rsidRPr="00186A07">
          <w:rPr>
            <w:noProof w:val="0"/>
          </w:rPr>
          <w:t xml:space="preserve"> Audit Resource Response</w:t>
        </w:r>
      </w:ins>
    </w:p>
    <w:p w14:paraId="6DD84B9F" w14:textId="77777777" w:rsidR="00E23BD7" w:rsidRPr="00A467DB" w:rsidRDefault="00E23BD7" w:rsidP="00E23BD7">
      <w:pPr>
        <w:pStyle w:val="BodyText"/>
        <w:rPr>
          <w:ins w:id="1072" w:author="Gregorio Canal" w:date="2019-07-16T12:41:00Z"/>
        </w:rPr>
      </w:pPr>
      <w:ins w:id="1073" w:author="Gregorio Canal" w:date="2019-07-16T12:41:00Z">
        <w:r w:rsidRPr="00A467DB">
          <w:t>T</w:t>
        </w:r>
        <w:r w:rsidRPr="0035387A">
          <w:t xml:space="preserve">he Audit Record Repository </w:t>
        </w:r>
        <w:r>
          <w:t xml:space="preserve">responds to the Secure Node, Secure Application or </w:t>
        </w:r>
        <w:proofErr w:type="spellStart"/>
        <w:r>
          <w:t>AuditRecord</w:t>
        </w:r>
        <w:proofErr w:type="spellEnd"/>
        <w:r>
          <w:t xml:space="preserve"> Forwarder </w:t>
        </w:r>
        <w:proofErr w:type="gramStart"/>
        <w:r>
          <w:t>using  a</w:t>
        </w:r>
        <w:proofErr w:type="gramEnd"/>
        <w:r>
          <w:t xml:space="preserve"> Send Audit Resource Response message in order to acknowledge the client about the result of the operation.</w:t>
        </w:r>
      </w:ins>
    </w:p>
    <w:p w14:paraId="1DDA1211" w14:textId="77777777" w:rsidR="00E23BD7" w:rsidRDefault="00E23BD7" w:rsidP="00E23BD7">
      <w:pPr>
        <w:pStyle w:val="Heading3"/>
        <w:rPr>
          <w:ins w:id="1074" w:author="Gregorio Canal" w:date="2019-07-16T12:41:00Z"/>
          <w:noProof w:val="0"/>
        </w:rPr>
      </w:pPr>
      <w:ins w:id="1075" w:author="Gregorio Canal" w:date="2019-07-16T12:41:00Z">
        <w:r w:rsidRPr="007F53D9">
          <w:rPr>
            <w:noProof w:val="0"/>
          </w:rPr>
          <w:t>3.</w:t>
        </w:r>
        <w:r>
          <w:rPr>
            <w:noProof w:val="0"/>
          </w:rPr>
          <w:t>20</w:t>
        </w:r>
        <w:r w:rsidRPr="007F53D9">
          <w:rPr>
            <w:noProof w:val="0"/>
          </w:rPr>
          <w:t>.4.</w:t>
        </w:r>
        <w:r>
          <w:rPr>
            <w:noProof w:val="0"/>
          </w:rPr>
          <w:t>3</w:t>
        </w:r>
        <w:r w:rsidRPr="0045605F">
          <w:rPr>
            <w:noProof w:val="0"/>
          </w:rPr>
          <w:t>.1</w:t>
        </w:r>
        <w:r w:rsidRPr="007F53D9">
          <w:rPr>
            <w:noProof w:val="0"/>
          </w:rPr>
          <w:t xml:space="preserve"> </w:t>
        </w:r>
        <w:r w:rsidRPr="0045605F">
          <w:rPr>
            <w:noProof w:val="0"/>
          </w:rPr>
          <w:t>Trigger Events</w:t>
        </w:r>
      </w:ins>
    </w:p>
    <w:p w14:paraId="51F3E107" w14:textId="77777777" w:rsidR="00E23BD7" w:rsidRPr="00A467DB" w:rsidRDefault="00E23BD7" w:rsidP="00E23BD7">
      <w:pPr>
        <w:pStyle w:val="BodyText"/>
        <w:rPr>
          <w:ins w:id="1076" w:author="Gregorio Canal" w:date="2019-07-16T12:41:00Z"/>
        </w:rPr>
      </w:pPr>
      <w:ins w:id="1077" w:author="Gregorio Canal" w:date="2019-07-16T12:41:00Z">
        <w:r w:rsidRPr="00A467DB">
          <w:t>When</w:t>
        </w:r>
        <w:r w:rsidRPr="0035387A">
          <w:t xml:space="preserve"> th</w:t>
        </w:r>
        <w:r>
          <w:t xml:space="preserve">e Audit Record Repository has finished storing the </w:t>
        </w:r>
        <w:proofErr w:type="spellStart"/>
        <w:r>
          <w:t>AuditEvent</w:t>
        </w:r>
        <w:proofErr w:type="spellEnd"/>
        <w:r>
          <w:t xml:space="preserve"> Resource received, it sends this message back to the client acknowledging the result of the request.</w:t>
        </w:r>
      </w:ins>
    </w:p>
    <w:p w14:paraId="140CB4FE" w14:textId="77777777" w:rsidR="00E23BD7" w:rsidRDefault="00E23BD7" w:rsidP="00E23BD7">
      <w:pPr>
        <w:pStyle w:val="Heading3"/>
        <w:rPr>
          <w:ins w:id="1078" w:author="Gregorio Canal" w:date="2019-07-16T12:41:00Z"/>
          <w:noProof w:val="0"/>
        </w:rPr>
      </w:pPr>
      <w:ins w:id="1079" w:author="Gregorio Canal" w:date="2019-07-16T12:41:00Z">
        <w:r w:rsidRPr="0035387A">
          <w:rPr>
            <w:noProof w:val="0"/>
          </w:rPr>
          <w:lastRenderedPageBreak/>
          <w:t>3.</w:t>
        </w:r>
        <w:r>
          <w:rPr>
            <w:noProof w:val="0"/>
          </w:rPr>
          <w:t>20</w:t>
        </w:r>
        <w:r w:rsidRPr="0035387A">
          <w:rPr>
            <w:noProof w:val="0"/>
          </w:rPr>
          <w:t>.4.</w:t>
        </w:r>
        <w:r>
          <w:rPr>
            <w:noProof w:val="0"/>
          </w:rPr>
          <w:t>3</w:t>
        </w:r>
        <w:r w:rsidRPr="0035387A">
          <w:rPr>
            <w:noProof w:val="0"/>
          </w:rPr>
          <w:t>.2 Message Semantics</w:t>
        </w:r>
      </w:ins>
    </w:p>
    <w:p w14:paraId="468839E2" w14:textId="77777777" w:rsidR="00E23BD7" w:rsidRDefault="00E23BD7" w:rsidP="00E23BD7">
      <w:pPr>
        <w:pStyle w:val="BodyText"/>
        <w:rPr>
          <w:ins w:id="1080" w:author="Gregorio Canal" w:date="2019-07-16T12:41:00Z"/>
        </w:rPr>
      </w:pPr>
      <w:ins w:id="1081" w:author="Gregorio Canal" w:date="2019-07-16T12:41:00Z">
        <w:r>
          <w:t xml:space="preserve">The Audit Record Repository returns an HTTP Status code appropriate to the processing, conforming to specification requirements as specified in </w:t>
        </w:r>
        <w:r>
          <w:fldChar w:fldCharType="begin"/>
        </w:r>
        <w:r>
          <w:instrText>HYPERLINK "https://www.hl7.org/fhir/R4/http.html" \l "create"</w:instrText>
        </w:r>
        <w:r>
          <w:fldChar w:fldCharType="separate"/>
        </w:r>
        <w:r>
          <w:rPr>
            <w:rStyle w:val="Hyperlink"/>
          </w:rPr>
          <w:t>https://www.hl7.org/fhir/R4/http.html#create</w:t>
        </w:r>
        <w:r>
          <w:fldChar w:fldCharType="end"/>
        </w:r>
      </w:ins>
    </w:p>
    <w:p w14:paraId="7321631F" w14:textId="77777777" w:rsidR="00E23BD7" w:rsidRDefault="00E23BD7" w:rsidP="00E23BD7">
      <w:pPr>
        <w:pStyle w:val="BodyText"/>
        <w:rPr>
          <w:ins w:id="1082" w:author="Gregorio Canal" w:date="2019-07-16T12:41:00Z"/>
        </w:rPr>
      </w:pPr>
      <w:ins w:id="1083" w:author="Gregorio Canal" w:date="2019-07-16T12:41:00Z">
        <w:r>
          <w:t>If the outcome is a success, the http status code of the response shall be a 2xx code.</w:t>
        </w:r>
      </w:ins>
    </w:p>
    <w:p w14:paraId="13EABE14" w14:textId="38B8C3DF" w:rsidR="00B9330E" w:rsidRDefault="00B9330E" w:rsidP="00B9330E">
      <w:pPr>
        <w:pStyle w:val="BodyText"/>
        <w:rPr>
          <w:ins w:id="1084" w:author="Gregorio Canal" w:date="2019-07-23T09:16:00Z"/>
        </w:rPr>
      </w:pPr>
      <w:ins w:id="1085" w:author="Gregorio Canal" w:date="2019-07-23T09:16:00Z">
        <w:r>
          <w:t xml:space="preserve">If the outcome is a failure, the Audit Record Repository shall be capable of returning status codes according to what is defined in </w:t>
        </w:r>
        <w:r w:rsidRPr="00B9330E">
          <w:t>https://www.hl7.org/fhir/R4/http.html#create</w:t>
        </w:r>
        <w:r>
          <w:t>.</w:t>
        </w:r>
      </w:ins>
    </w:p>
    <w:p w14:paraId="4A0B6B27" w14:textId="77777777" w:rsidR="00E23BD7" w:rsidRDefault="00E23BD7" w:rsidP="00E23BD7">
      <w:pPr>
        <w:pStyle w:val="BodyText"/>
        <w:rPr>
          <w:ins w:id="1086" w:author="Gregorio Canal" w:date="2019-07-16T12:41:00Z"/>
        </w:rPr>
      </w:pPr>
      <w:ins w:id="1087" w:author="Gregorio Canal" w:date="2019-07-16T12:41:00Z">
        <w:r>
          <w:t>The Audit Record Repository can return other status codes 4xx or 5xx in accordance to internal business rules that are out of scope for this transaction.</w:t>
        </w:r>
      </w:ins>
    </w:p>
    <w:p w14:paraId="331A9F52" w14:textId="77777777" w:rsidR="00E23BD7" w:rsidRDefault="00E23BD7" w:rsidP="00E23BD7">
      <w:pPr>
        <w:pStyle w:val="Heading3"/>
        <w:ind w:left="0" w:firstLine="0"/>
        <w:rPr>
          <w:ins w:id="1088" w:author="Gregorio Canal" w:date="2019-07-16T12:41:00Z"/>
          <w:noProof w:val="0"/>
        </w:rPr>
      </w:pPr>
      <w:ins w:id="1089" w:author="Gregorio Canal" w:date="2019-07-16T12:41:00Z">
        <w:r w:rsidRPr="0035387A">
          <w:rPr>
            <w:noProof w:val="0"/>
          </w:rPr>
          <w:t>3.</w:t>
        </w:r>
        <w:r>
          <w:rPr>
            <w:noProof w:val="0"/>
          </w:rPr>
          <w:t>20</w:t>
        </w:r>
        <w:r w:rsidRPr="0035387A">
          <w:rPr>
            <w:noProof w:val="0"/>
          </w:rPr>
          <w:t>.4.</w:t>
        </w:r>
        <w:r>
          <w:rPr>
            <w:noProof w:val="0"/>
          </w:rPr>
          <w:t>3</w:t>
        </w:r>
        <w:r w:rsidRPr="0035387A">
          <w:rPr>
            <w:noProof w:val="0"/>
          </w:rPr>
          <w:t>.3 Expected Actions</w:t>
        </w:r>
      </w:ins>
    </w:p>
    <w:p w14:paraId="1F5ED2B3" w14:textId="77777777" w:rsidR="00E23BD7" w:rsidRDefault="00E23BD7" w:rsidP="00E23BD7">
      <w:pPr>
        <w:pStyle w:val="BodyText"/>
        <w:rPr>
          <w:ins w:id="1090" w:author="Gregorio Canal" w:date="2019-07-16T12:41:00Z"/>
        </w:rPr>
      </w:pPr>
      <w:ins w:id="1091" w:author="Gregorio Canal" w:date="2019-07-16T12:41:00Z">
        <w:r>
          <w:t>The Audit Record Repository could return failures. For this reason, it is up to the client to decide what to do with failures that has been returned by the Audit Record Repository.</w:t>
        </w:r>
      </w:ins>
    </w:p>
    <w:p w14:paraId="13C5E290" w14:textId="77777777" w:rsidR="00E23BD7" w:rsidRDefault="00E23BD7" w:rsidP="00E23BD7">
      <w:pPr>
        <w:pStyle w:val="Heading3"/>
        <w:rPr>
          <w:ins w:id="1092" w:author="Gregorio Canal" w:date="2019-07-16T12:41:00Z"/>
          <w:noProof w:val="0"/>
        </w:rPr>
      </w:pPr>
      <w:ins w:id="1093" w:author="Gregorio Canal" w:date="2019-07-16T12:41:00Z">
        <w:r w:rsidRPr="0035387A">
          <w:rPr>
            <w:noProof w:val="0"/>
          </w:rPr>
          <w:t>3.</w:t>
        </w:r>
        <w:r>
          <w:rPr>
            <w:noProof w:val="0"/>
          </w:rPr>
          <w:t>20</w:t>
        </w:r>
        <w:r w:rsidRPr="0035387A">
          <w:rPr>
            <w:noProof w:val="0"/>
          </w:rPr>
          <w:t>.4.</w:t>
        </w:r>
        <w:r>
          <w:rPr>
            <w:noProof w:val="0"/>
          </w:rPr>
          <w:t>4</w:t>
        </w:r>
        <w:r w:rsidRPr="0035387A">
          <w:rPr>
            <w:noProof w:val="0"/>
          </w:rPr>
          <w:t xml:space="preserve"> </w:t>
        </w:r>
        <w:r>
          <w:rPr>
            <w:noProof w:val="0"/>
          </w:rPr>
          <w:t>Send</w:t>
        </w:r>
        <w:r w:rsidRPr="0035387A">
          <w:rPr>
            <w:noProof w:val="0"/>
          </w:rPr>
          <w:t xml:space="preserve"> Audit Bundle Request</w:t>
        </w:r>
        <w:r>
          <w:rPr>
            <w:noProof w:val="0"/>
          </w:rPr>
          <w:t xml:space="preserve"> Message – RESTful interaction</w:t>
        </w:r>
      </w:ins>
    </w:p>
    <w:p w14:paraId="2991775F" w14:textId="4F48D7D2" w:rsidR="00E23BD7" w:rsidRPr="0035387A" w:rsidRDefault="00E23BD7" w:rsidP="00E23BD7">
      <w:pPr>
        <w:pStyle w:val="BodyText"/>
        <w:rPr>
          <w:ins w:id="1094" w:author="Gregorio Canal" w:date="2019-07-16T12:41:00Z"/>
        </w:rPr>
      </w:pPr>
      <w:ins w:id="1095" w:author="Gregorio Canal" w:date="2019-07-16T12:41:00Z">
        <w:r>
          <w:t xml:space="preserve">A Secure Node, Secure Application or Audit Record Forwarder, that supports the </w:t>
        </w:r>
      </w:ins>
      <w:ins w:id="1096" w:author="Gregorio Canal" w:date="2019-07-22T13:57:00Z">
        <w:r w:rsidR="00461C9D">
          <w:t xml:space="preserve">ATX: </w:t>
        </w:r>
      </w:ins>
      <w:proofErr w:type="spellStart"/>
      <w:ins w:id="1097" w:author="Gregorio Canal" w:date="2019-07-16T12:41:00Z">
        <w:r w:rsidRPr="00C47CE3">
          <w:t>AuditEvent</w:t>
        </w:r>
        <w:proofErr w:type="spellEnd"/>
        <w:r w:rsidRPr="00C47CE3">
          <w:t xml:space="preserve"> Message</w:t>
        </w:r>
        <w:r>
          <w:t xml:space="preserve"> Option, uses this message to post a Bundle of </w:t>
        </w:r>
        <w:proofErr w:type="spellStart"/>
        <w:r>
          <w:t>AuditEvent</w:t>
        </w:r>
        <w:proofErr w:type="spellEnd"/>
        <w:r>
          <w:t xml:space="preserve"> resources to the Audit Record Repository using a FHIR batch interaction (see </w:t>
        </w:r>
        <w:r>
          <w:fldChar w:fldCharType="begin"/>
        </w:r>
        <w:r>
          <w:instrText>HYPERLINK "https://www.hl7.org/fhir/R4/http.html" \l "transaction"</w:instrText>
        </w:r>
        <w:r>
          <w:fldChar w:fldCharType="separate"/>
        </w:r>
        <w:r>
          <w:rPr>
            <w:rStyle w:val="Hyperlink"/>
          </w:rPr>
          <w:t>https://www.hl7.org/fhir/R4/http.html#transaction</w:t>
        </w:r>
        <w:r>
          <w:fldChar w:fldCharType="end"/>
        </w:r>
        <w:r>
          <w:t xml:space="preserve"> ).</w:t>
        </w:r>
      </w:ins>
    </w:p>
    <w:p w14:paraId="4C9D2ECF" w14:textId="77777777" w:rsidR="00E23BD7" w:rsidRDefault="00E23BD7" w:rsidP="00E23BD7">
      <w:pPr>
        <w:pStyle w:val="Heading3"/>
        <w:rPr>
          <w:ins w:id="1098" w:author="Gregorio Canal" w:date="2019-07-16T12:41:00Z"/>
          <w:noProof w:val="0"/>
        </w:rPr>
      </w:pPr>
      <w:ins w:id="1099" w:author="Gregorio Canal" w:date="2019-07-16T12:41:00Z">
        <w:r w:rsidRPr="00F95138">
          <w:rPr>
            <w:noProof w:val="0"/>
          </w:rPr>
          <w:t>3.</w:t>
        </w:r>
        <w:r>
          <w:rPr>
            <w:noProof w:val="0"/>
          </w:rPr>
          <w:t>20</w:t>
        </w:r>
        <w:r w:rsidRPr="00F95138">
          <w:rPr>
            <w:noProof w:val="0"/>
          </w:rPr>
          <w:t>.4.</w:t>
        </w:r>
        <w:r>
          <w:rPr>
            <w:noProof w:val="0"/>
          </w:rPr>
          <w:t>4</w:t>
        </w:r>
        <w:r w:rsidRPr="00F95138">
          <w:rPr>
            <w:noProof w:val="0"/>
          </w:rPr>
          <w:t>.1 Trigger Events</w:t>
        </w:r>
      </w:ins>
    </w:p>
    <w:p w14:paraId="451996FD" w14:textId="77777777" w:rsidR="00E23BD7" w:rsidRDefault="00E23BD7" w:rsidP="00E23BD7">
      <w:pPr>
        <w:pStyle w:val="BodyText"/>
        <w:rPr>
          <w:ins w:id="1100" w:author="Gregorio Canal" w:date="2019-07-16T12:41:00Z"/>
        </w:rPr>
      </w:pPr>
      <w:ins w:id="1101" w:author="Gregorio Canal" w:date="2019-07-16T12:41:00Z">
        <w:r>
          <w:t>This message is sent when a</w:t>
        </w:r>
        <w:r w:rsidRPr="007A7659">
          <w:t>n actor that is grouped with Secure Node or Secure Application</w:t>
        </w:r>
        <w:r>
          <w:t xml:space="preserve"> or an Audit</w:t>
        </w:r>
        <w:r w:rsidRPr="007A7659">
          <w:t xml:space="preserve"> </w:t>
        </w:r>
        <w:r>
          <w:t>Record Forwarder needs to send multiple events that has been audited to the Audit Record Repository.</w:t>
        </w:r>
      </w:ins>
    </w:p>
    <w:p w14:paraId="01C22EF2" w14:textId="77777777" w:rsidR="00E23BD7" w:rsidRPr="007A7659" w:rsidRDefault="00E23BD7" w:rsidP="00E23BD7">
      <w:pPr>
        <w:pStyle w:val="BodyText"/>
        <w:rPr>
          <w:ins w:id="1102" w:author="Gregorio Canal" w:date="2019-07-16T12:41:00Z"/>
        </w:rPr>
      </w:pPr>
      <w:ins w:id="1103" w:author="Gregorio Canal" w:date="2019-07-16T12:41:00Z">
        <w:r w:rsidRPr="007A7659">
          <w:t xml:space="preserve">There are </w:t>
        </w:r>
        <w:r w:rsidRPr="007A7659">
          <w:rPr>
            <w:bCs/>
          </w:rPr>
          <w:t>two</w:t>
        </w:r>
        <w:r w:rsidRPr="007A7659">
          <w:t xml:space="preserve"> trigger events:</w:t>
        </w:r>
      </w:ins>
    </w:p>
    <w:p w14:paraId="118FB4E3" w14:textId="77777777" w:rsidR="00E23BD7" w:rsidRPr="007A7659" w:rsidRDefault="00E23BD7" w:rsidP="00E23BD7">
      <w:pPr>
        <w:pStyle w:val="ListNumber2"/>
        <w:numPr>
          <w:ilvl w:val="0"/>
          <w:numId w:val="71"/>
        </w:numPr>
        <w:tabs>
          <w:tab w:val="left" w:pos="5670"/>
        </w:tabs>
        <w:rPr>
          <w:ins w:id="1104" w:author="Gregorio Canal" w:date="2019-07-16T12:41:00Z"/>
        </w:rPr>
      </w:pPr>
      <w:ins w:id="1105" w:author="Gregorio Canal" w:date="2019-07-16T12:41:00Z">
        <w:r w:rsidRPr="007A7659">
          <w:t xml:space="preserve">A Secure Node or Secure Application detects </w:t>
        </w:r>
        <w:r>
          <w:t>at least one</w:t>
        </w:r>
        <w:r w:rsidRPr="007A7659">
          <w:t xml:space="preserve"> event that should be reported to the Audit Record Repository. This transaction does not specify </w:t>
        </w:r>
        <w:proofErr w:type="gramStart"/>
        <w:r w:rsidRPr="007A7659">
          <w:t>all of</w:t>
        </w:r>
        <w:proofErr w:type="gramEnd"/>
        <w:r w:rsidRPr="007A7659">
          <w:t xml:space="preserve"> the policies or reasons for reporting events. They may be specified in other IHE profiles, they may be specified by local law or regulation, or they may be specified by local policy.</w:t>
        </w:r>
      </w:ins>
    </w:p>
    <w:p w14:paraId="511B1A12" w14:textId="77777777" w:rsidR="00E23BD7" w:rsidRDefault="00E23BD7" w:rsidP="00E23BD7">
      <w:pPr>
        <w:pStyle w:val="ListNumber2"/>
        <w:numPr>
          <w:ilvl w:val="0"/>
          <w:numId w:val="71"/>
        </w:numPr>
        <w:rPr>
          <w:ins w:id="1106" w:author="Gregorio Canal" w:date="2019-07-16T12:41:00Z"/>
        </w:rPr>
      </w:pPr>
      <w:ins w:id="1107" w:author="Gregorio Canal" w:date="2019-07-16T12:41:00Z">
        <w:r w:rsidRPr="007A7659">
          <w:t xml:space="preserve">An Audit Record Forwarder determines that </w:t>
        </w:r>
        <w:r>
          <w:t xml:space="preserve">at least one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ins>
    </w:p>
    <w:p w14:paraId="17C3F876" w14:textId="77777777" w:rsidR="00E23BD7" w:rsidRDefault="00E23BD7" w:rsidP="00E23BD7">
      <w:pPr>
        <w:pStyle w:val="BodyText"/>
        <w:rPr>
          <w:ins w:id="1108" w:author="Gregorio Canal" w:date="2019-07-16T12:41:00Z"/>
        </w:rPr>
      </w:pPr>
      <w:ins w:id="1109" w:author="Gregorio Canal" w:date="2019-07-16T12:41:00Z">
        <w:r w:rsidRPr="007A7659">
          <w:t>An actor in any IHE profile, when grouped with a Secure Node or Secure Application, shall be able to report the events defined in Table 3.20.4.1.1.1-1</w:t>
        </w:r>
        <w:r>
          <w:t>.</w:t>
        </w:r>
        <w:r w:rsidRPr="007A7659">
          <w:t xml:space="preserve"> Additional reportable events are often identified for specific events in other IHE </w:t>
        </w:r>
        <w:proofErr w:type="gramStart"/>
        <w:r w:rsidRPr="007A7659">
          <w:t>profiles, and</w:t>
        </w:r>
        <w:proofErr w:type="gramEnd"/>
        <w:r w:rsidRPr="007A7659">
          <w:t xml:space="preserve"> are documented in that profile or transaction.</w:t>
        </w:r>
      </w:ins>
    </w:p>
    <w:p w14:paraId="541F8B20" w14:textId="77777777" w:rsidR="00E23BD7" w:rsidRPr="004A65C4" w:rsidRDefault="00E23BD7" w:rsidP="00E23BD7">
      <w:pPr>
        <w:pStyle w:val="BodyText"/>
        <w:rPr>
          <w:ins w:id="1110" w:author="Gregorio Canal" w:date="2019-07-16T12:41:00Z"/>
        </w:rPr>
      </w:pPr>
    </w:p>
    <w:p w14:paraId="592936AC" w14:textId="77777777" w:rsidR="00E23BD7" w:rsidRDefault="00E23BD7" w:rsidP="00E23BD7">
      <w:pPr>
        <w:pStyle w:val="Heading3"/>
        <w:rPr>
          <w:ins w:id="1111" w:author="Gregorio Canal" w:date="2019-07-16T12:41:00Z"/>
          <w:noProof w:val="0"/>
        </w:rPr>
      </w:pPr>
      <w:ins w:id="1112" w:author="Gregorio Canal" w:date="2019-07-16T12:41:00Z">
        <w:r w:rsidRPr="0035387A">
          <w:rPr>
            <w:noProof w:val="0"/>
          </w:rPr>
          <w:lastRenderedPageBreak/>
          <w:t>3.</w:t>
        </w:r>
        <w:r>
          <w:rPr>
            <w:noProof w:val="0"/>
          </w:rPr>
          <w:t>20</w:t>
        </w:r>
        <w:r w:rsidRPr="0035387A">
          <w:rPr>
            <w:noProof w:val="0"/>
          </w:rPr>
          <w:t>.4.</w:t>
        </w:r>
        <w:r>
          <w:rPr>
            <w:noProof w:val="0"/>
          </w:rPr>
          <w:t>4</w:t>
        </w:r>
        <w:r w:rsidRPr="0035387A">
          <w:rPr>
            <w:noProof w:val="0"/>
          </w:rPr>
          <w:t>.2 Message Semantics</w:t>
        </w:r>
      </w:ins>
    </w:p>
    <w:p w14:paraId="1D233B7B" w14:textId="77777777" w:rsidR="00E23BD7" w:rsidRDefault="00E23BD7" w:rsidP="00E23BD7">
      <w:pPr>
        <w:pStyle w:val="BodyText"/>
        <w:rPr>
          <w:ins w:id="1113" w:author="Gregorio Canal" w:date="2019-07-16T12:41:00Z"/>
        </w:rPr>
      </w:pPr>
      <w:commentRangeStart w:id="1114"/>
      <w:ins w:id="1115" w:author="Gregorio Canal" w:date="2019-07-16T12:41:00Z">
        <w:r w:rsidRPr="007A7659">
          <w:t>An actor that is grouped with Secure Node or Secure Application</w:t>
        </w:r>
        <w:r>
          <w:t xml:space="preserve"> or an Audit</w:t>
        </w:r>
        <w:r w:rsidRPr="007A7659">
          <w:t xml:space="preserve"> </w:t>
        </w:r>
        <w:r>
          <w:t xml:space="preserve">Record Forwarder shall issue an HTTP request according to requirements defined in the FHIR specification for “batch” interaction (see </w:t>
        </w:r>
        <w:r>
          <w:fldChar w:fldCharType="begin"/>
        </w:r>
        <w:r>
          <w:instrText>HYPERLINK "https://www.hl7.org/fhir/R4/http.html" \l "transaction"</w:instrText>
        </w:r>
        <w:r>
          <w:fldChar w:fldCharType="separate"/>
        </w:r>
        <w:r>
          <w:rPr>
            <w:rStyle w:val="Hyperlink"/>
          </w:rPr>
          <w:t>https://www.hl7.org/fhir/R4/http.html#transaction</w:t>
        </w:r>
        <w:r>
          <w:fldChar w:fldCharType="end"/>
        </w:r>
        <w:r>
          <w:t>).</w:t>
        </w:r>
      </w:ins>
    </w:p>
    <w:p w14:paraId="6BAD8CBC" w14:textId="77777777" w:rsidR="00E23BD7" w:rsidRDefault="00E23BD7" w:rsidP="00E23BD7">
      <w:pPr>
        <w:pStyle w:val="BodyText"/>
        <w:rPr>
          <w:ins w:id="1116" w:author="Gregorio Canal" w:date="2019-07-16T12:41:00Z"/>
        </w:rPr>
      </w:pPr>
      <w:ins w:id="1117" w:author="Gregorio Canal" w:date="2019-07-16T12:41:00Z">
        <w:r>
          <w:t>The Audit Record Repository and the client shall both support the “batch” interaction.</w:t>
        </w:r>
      </w:ins>
      <w:commentRangeEnd w:id="1114"/>
      <w:ins w:id="1118" w:author="Gregorio Canal" w:date="2019-07-23T09:28:00Z">
        <w:r w:rsidR="00281AB4">
          <w:rPr>
            <w:rStyle w:val="CommentReference"/>
          </w:rPr>
          <w:commentReference w:id="1114"/>
        </w:r>
      </w:ins>
    </w:p>
    <w:p w14:paraId="7BFD0B31" w14:textId="77777777" w:rsidR="00E23BD7" w:rsidRDefault="00E23BD7" w:rsidP="00E23BD7">
      <w:pPr>
        <w:pStyle w:val="BodyText"/>
        <w:rPr>
          <w:ins w:id="1119" w:author="Gregorio Canal" w:date="2019-07-16T12:41:00Z"/>
        </w:rPr>
      </w:pPr>
      <w:ins w:id="1120" w:author="Gregorio Canal" w:date="2019-07-16T12:41:00Z">
        <w:r>
          <w:t>The message uses an HTTP POST method to submit a FHIR Bundle Resource. The client shall post FHIR resources in either XML format or JSON format. Values for mime-type of the request message are defined in the ITI TF-2x: Appendix Z.6.</w:t>
        </w:r>
      </w:ins>
    </w:p>
    <w:p w14:paraId="35A36398" w14:textId="77777777" w:rsidR="00E23BD7" w:rsidRDefault="00E23BD7" w:rsidP="00E23BD7">
      <w:pPr>
        <w:pStyle w:val="BodyText"/>
        <w:rPr>
          <w:ins w:id="1121" w:author="Gregorio Canal" w:date="2019-07-16T12:41:00Z"/>
        </w:rPr>
      </w:pPr>
      <w:ins w:id="1122" w:author="Gregorio Canal" w:date="2019-07-16T12:41:00Z">
        <w:r>
          <w:t xml:space="preserve">The FHIR Bundle Resource shall contain at least one FHIR </w:t>
        </w:r>
        <w:proofErr w:type="spellStart"/>
        <w:r>
          <w:t>AuditEvent</w:t>
        </w:r>
        <w:proofErr w:type="spellEnd"/>
        <w:r>
          <w:t xml:space="preserve"> Resource (</w:t>
        </w:r>
        <w:r>
          <w:fldChar w:fldCharType="begin"/>
        </w:r>
        <w:r>
          <w:instrText>HYPERLINK "https://www.hl7.org/fhir/R4/auditevent.html"</w:instrText>
        </w:r>
        <w:r>
          <w:fldChar w:fldCharType="separate"/>
        </w:r>
        <w:r>
          <w:rPr>
            <w:rStyle w:val="Hyperlink"/>
          </w:rPr>
          <w:t>https://www.hl7.org/fhir/R4/auditevent.html</w:t>
        </w:r>
        <w:r>
          <w:fldChar w:fldCharType="end"/>
        </w:r>
        <w:r>
          <w:t>).</w:t>
        </w:r>
      </w:ins>
    </w:p>
    <w:p w14:paraId="58307D62" w14:textId="77777777" w:rsidR="00E23BD7" w:rsidRDefault="00E23BD7" w:rsidP="00E23BD7">
      <w:pPr>
        <w:pStyle w:val="BodyText"/>
        <w:rPr>
          <w:ins w:id="1123" w:author="Gregorio Canal" w:date="2019-07-16T12:41:00Z"/>
        </w:rPr>
      </w:pPr>
      <w:ins w:id="1124" w:author="Gregorio Canal" w:date="2019-07-16T12:41:00Z">
        <w:r>
          <w:t xml:space="preserve">The element </w:t>
        </w:r>
        <w:proofErr w:type="spellStart"/>
        <w:proofErr w:type="gramStart"/>
        <w:r>
          <w:t>Bundle.entry.request</w:t>
        </w:r>
        <w:proofErr w:type="gramEnd"/>
        <w:r>
          <w:t>.method</w:t>
        </w:r>
        <w:proofErr w:type="spellEnd"/>
        <w:r>
          <w:t xml:space="preserve"> shall be valued with POST.</w:t>
        </w:r>
      </w:ins>
    </w:p>
    <w:p w14:paraId="5746F729" w14:textId="1139965C" w:rsidR="00E23BD7" w:rsidRDefault="00E23BD7" w:rsidP="00E23BD7">
      <w:pPr>
        <w:pStyle w:val="BodyText"/>
        <w:rPr>
          <w:ins w:id="1125" w:author="Gregorio Canal" w:date="2019-07-23T10:06:00Z"/>
        </w:rPr>
      </w:pPr>
      <w:proofErr w:type="spellStart"/>
      <w:ins w:id="1126" w:author="Gregorio Canal" w:date="2019-07-16T12:41:00Z">
        <w:r>
          <w:t>AuditEvent</w:t>
        </w:r>
        <w:proofErr w:type="spellEnd"/>
        <w:r>
          <w:t xml:space="preserve"> Resources included in the Bundle</w:t>
        </w:r>
        <w:r w:rsidRPr="00DA7AB1">
          <w:t xml:space="preserve"> </w:t>
        </w:r>
        <w:r>
          <w:t xml:space="preserve">that reflect Audit Message definitions defined in IHE TF shall conform to the requirements defined in Section </w:t>
        </w:r>
        <w:r w:rsidRPr="00273141">
          <w:t>3.</w:t>
        </w:r>
        <w:r>
          <w:t>20</w:t>
        </w:r>
        <w:r w:rsidRPr="00273141">
          <w:t>.4.2.2.</w:t>
        </w:r>
        <w:r>
          <w:t>1.</w:t>
        </w:r>
      </w:ins>
    </w:p>
    <w:p w14:paraId="694A0E3A" w14:textId="77777777" w:rsidR="00971CB2" w:rsidRDefault="00971CB2" w:rsidP="00E23BD7">
      <w:pPr>
        <w:pStyle w:val="BodyText"/>
        <w:rPr>
          <w:ins w:id="1127" w:author="Gregorio Canal" w:date="2019-07-23T10:04:00Z"/>
        </w:rPr>
      </w:pPr>
    </w:p>
    <w:p w14:paraId="3E0EC393" w14:textId="29224665" w:rsidR="008B10B9" w:rsidRPr="00050FC7" w:rsidRDefault="008B10B9" w:rsidP="008B10B9">
      <w:pPr>
        <w:pStyle w:val="TableTitle"/>
        <w:rPr>
          <w:ins w:id="1128" w:author="Gregorio Canal" w:date="2019-07-23T10:04:00Z"/>
        </w:rPr>
      </w:pPr>
      <w:ins w:id="1129" w:author="Gregorio Canal" w:date="2019-07-23T10:04:00Z">
        <w:r w:rsidRPr="00050FC7">
          <w:t>Table 3.</w:t>
        </w:r>
        <w:r>
          <w:t>20</w:t>
        </w:r>
        <w:r w:rsidRPr="00050FC7">
          <w:t>.4.</w:t>
        </w:r>
        <w:r>
          <w:t>4</w:t>
        </w:r>
        <w:r w:rsidRPr="00050FC7">
          <w:t xml:space="preserve">.2 -1: </w:t>
        </w:r>
        <w:r w:rsidRPr="0006449B">
          <w:rPr>
            <w:rStyle w:val="XMLname"/>
            <w:rFonts w:cs="Arial"/>
            <w:szCs w:val="22"/>
          </w:rPr>
          <w:t>Bundle</w:t>
        </w:r>
        <w:r w:rsidRPr="0006449B">
          <w:rPr>
            <w:rFonts w:cs="Arial"/>
            <w:szCs w:val="22"/>
          </w:rPr>
          <w:t xml:space="preserve"> </w:t>
        </w:r>
        <w:r w:rsidRPr="00050FC7">
          <w:t xml:space="preserve">Resource Constraints </w:t>
        </w:r>
      </w:ins>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130" w:author="Gregorio Canal" w:date="2019-07-23T10:05:00Z">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3980"/>
        <w:gridCol w:w="4694"/>
        <w:tblGridChange w:id="1131">
          <w:tblGrid>
            <w:gridCol w:w="3980"/>
            <w:gridCol w:w="4694"/>
          </w:tblGrid>
        </w:tblGridChange>
      </w:tblGrid>
      <w:tr w:rsidR="008B10B9" w:rsidRPr="00050FC7" w14:paraId="48DD8EA7" w14:textId="77777777" w:rsidTr="008B10B9">
        <w:trPr>
          <w:cantSplit/>
          <w:trHeight w:val="665"/>
          <w:tblHeader/>
          <w:jc w:val="center"/>
          <w:ins w:id="1132" w:author="Gregorio Canal" w:date="2019-07-23T10:04:00Z"/>
          <w:trPrChange w:id="1133" w:author="Gregorio Canal" w:date="2019-07-23T10:05:00Z">
            <w:trPr>
              <w:cantSplit/>
              <w:trHeight w:val="665"/>
              <w:tblHeader/>
            </w:trPr>
          </w:trPrChange>
        </w:trPr>
        <w:tc>
          <w:tcPr>
            <w:tcW w:w="3980" w:type="dxa"/>
            <w:shd w:val="clear" w:color="auto" w:fill="D9D9D9"/>
            <w:tcPrChange w:id="1134" w:author="Gregorio Canal" w:date="2019-07-23T10:05:00Z">
              <w:tcPr>
                <w:tcW w:w="3980" w:type="dxa"/>
                <w:shd w:val="clear" w:color="auto" w:fill="D9D9D9"/>
              </w:tcPr>
            </w:tcPrChange>
          </w:tcPr>
          <w:p w14:paraId="5771B40B" w14:textId="77777777" w:rsidR="008B10B9" w:rsidRPr="00050FC7" w:rsidRDefault="008B10B9" w:rsidP="00EA03B7">
            <w:pPr>
              <w:pStyle w:val="TableEntryHeader"/>
              <w:rPr>
                <w:ins w:id="1135" w:author="Gregorio Canal" w:date="2019-07-23T10:04:00Z"/>
              </w:rPr>
            </w:pPr>
            <w:ins w:id="1136" w:author="Gregorio Canal" w:date="2019-07-23T10:04:00Z">
              <w:r w:rsidRPr="00050FC7">
                <w:t>Element</w:t>
              </w:r>
            </w:ins>
          </w:p>
          <w:p w14:paraId="4014FB70" w14:textId="77777777" w:rsidR="008B10B9" w:rsidRPr="00050FC7" w:rsidRDefault="008B10B9" w:rsidP="00EA03B7">
            <w:pPr>
              <w:pStyle w:val="TableEntryHeader"/>
              <w:rPr>
                <w:ins w:id="1137" w:author="Gregorio Canal" w:date="2019-07-23T10:04:00Z"/>
              </w:rPr>
            </w:pPr>
            <w:ins w:id="1138" w:author="Gregorio Canal" w:date="2019-07-23T10:04:00Z">
              <w:r w:rsidRPr="00050FC7">
                <w:t>&amp;</w:t>
              </w:r>
            </w:ins>
          </w:p>
          <w:p w14:paraId="7FFED1AC" w14:textId="77777777" w:rsidR="008B10B9" w:rsidRPr="00050FC7" w:rsidRDefault="008B10B9" w:rsidP="00EA03B7">
            <w:pPr>
              <w:pStyle w:val="TableEntryHeader"/>
              <w:rPr>
                <w:ins w:id="1139" w:author="Gregorio Canal" w:date="2019-07-23T10:04:00Z"/>
              </w:rPr>
            </w:pPr>
            <w:ins w:id="1140" w:author="Gregorio Canal" w:date="2019-07-23T10:04:00Z">
              <w:r w:rsidRPr="00050FC7">
                <w:t>Cardinality</w:t>
              </w:r>
            </w:ins>
          </w:p>
        </w:tc>
        <w:tc>
          <w:tcPr>
            <w:tcW w:w="4694" w:type="dxa"/>
            <w:shd w:val="clear" w:color="auto" w:fill="D9D9D9"/>
            <w:tcPrChange w:id="1141" w:author="Gregorio Canal" w:date="2019-07-23T10:05:00Z">
              <w:tcPr>
                <w:tcW w:w="4694" w:type="dxa"/>
                <w:shd w:val="clear" w:color="auto" w:fill="D9D9D9"/>
              </w:tcPr>
            </w:tcPrChange>
          </w:tcPr>
          <w:p w14:paraId="6DBEB974" w14:textId="77777777" w:rsidR="008B10B9" w:rsidRPr="00050FC7" w:rsidRDefault="008B10B9" w:rsidP="00EA03B7">
            <w:pPr>
              <w:pStyle w:val="TableEntryHeader"/>
              <w:rPr>
                <w:ins w:id="1142" w:author="Gregorio Canal" w:date="2019-07-23T10:04:00Z"/>
              </w:rPr>
            </w:pPr>
            <w:ins w:id="1143" w:author="Gregorio Canal" w:date="2019-07-23T10:04:00Z">
              <w:r>
                <w:t>Constraints</w:t>
              </w:r>
            </w:ins>
          </w:p>
        </w:tc>
      </w:tr>
      <w:tr w:rsidR="008B10B9" w:rsidRPr="00050FC7" w14:paraId="2DF802D7" w14:textId="77777777" w:rsidTr="008B10B9">
        <w:trPr>
          <w:cantSplit/>
          <w:trHeight w:val="578"/>
          <w:jc w:val="center"/>
          <w:ins w:id="1144" w:author="Gregorio Canal" w:date="2019-07-23T10:04:00Z"/>
          <w:trPrChange w:id="1145" w:author="Gregorio Canal" w:date="2019-07-23T10:05:00Z">
            <w:trPr>
              <w:cantSplit/>
              <w:trHeight w:val="578"/>
            </w:trPr>
          </w:trPrChange>
        </w:trPr>
        <w:tc>
          <w:tcPr>
            <w:tcW w:w="3980" w:type="dxa"/>
            <w:shd w:val="clear" w:color="auto" w:fill="auto"/>
            <w:tcPrChange w:id="1146" w:author="Gregorio Canal" w:date="2019-07-23T10:05:00Z">
              <w:tcPr>
                <w:tcW w:w="3980" w:type="dxa"/>
                <w:shd w:val="clear" w:color="auto" w:fill="auto"/>
              </w:tcPr>
            </w:tcPrChange>
          </w:tcPr>
          <w:p w14:paraId="76B66BB7" w14:textId="77777777" w:rsidR="008B10B9" w:rsidRPr="00050FC7" w:rsidRDefault="008B10B9" w:rsidP="00EA03B7">
            <w:pPr>
              <w:pStyle w:val="TableEntry"/>
              <w:rPr>
                <w:ins w:id="1147" w:author="Gregorio Canal" w:date="2019-07-23T10:04:00Z"/>
                <w:rStyle w:val="XMLname"/>
              </w:rPr>
            </w:pPr>
            <w:ins w:id="1148" w:author="Gregorio Canal" w:date="2019-07-23T10:04:00Z">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ins>
          </w:p>
        </w:tc>
        <w:tc>
          <w:tcPr>
            <w:tcW w:w="4694" w:type="dxa"/>
            <w:shd w:val="clear" w:color="auto" w:fill="auto"/>
            <w:tcPrChange w:id="1149" w:author="Gregorio Canal" w:date="2019-07-23T10:05:00Z">
              <w:tcPr>
                <w:tcW w:w="4694" w:type="dxa"/>
                <w:shd w:val="clear" w:color="auto" w:fill="auto"/>
              </w:tcPr>
            </w:tcPrChange>
          </w:tcPr>
          <w:p w14:paraId="4F4F3D85" w14:textId="0C796FCF" w:rsidR="008B10B9" w:rsidRPr="00050FC7" w:rsidRDefault="008B10B9" w:rsidP="00EA03B7">
            <w:pPr>
              <w:rPr>
                <w:ins w:id="1150" w:author="Gregorio Canal" w:date="2019-07-23T10:04:00Z"/>
                <w:rStyle w:val="XMLname"/>
              </w:rPr>
            </w:pPr>
            <w:ins w:id="1151" w:author="Gregorio Canal" w:date="2019-07-23T10:04:00Z">
              <w:r w:rsidRPr="008B10B9">
                <w:rPr>
                  <w:rStyle w:val="XMLname"/>
                  <w:rFonts w:ascii="Times New Roman" w:hAnsi="Times New Roman"/>
                  <w:sz w:val="24"/>
                  <w:szCs w:val="32"/>
                  <w:rPrChange w:id="1152" w:author="Gregorio Canal" w:date="2019-07-23T10:05:00Z">
                    <w:rPr>
                      <w:rStyle w:val="XMLname"/>
                    </w:rPr>
                  </w:rPrChange>
                </w:rPr>
                <w:t>Shall be:</w:t>
              </w:r>
            </w:ins>
            <w:ins w:id="1153" w:author="Gregorio Canal" w:date="2019-07-23T10:05:00Z">
              <w:r>
                <w:rPr>
                  <w:rStyle w:val="XMLname"/>
                  <w:sz w:val="24"/>
                  <w:szCs w:val="32"/>
                </w:rPr>
                <w:t xml:space="preserve"> </w:t>
              </w:r>
              <w:r>
                <w:rPr>
                  <w:rStyle w:val="XMLname"/>
                </w:rPr>
                <w:t>batch</w:t>
              </w:r>
            </w:ins>
          </w:p>
        </w:tc>
      </w:tr>
      <w:tr w:rsidR="008B10B9" w:rsidRPr="00050FC7" w14:paraId="7F0DD36F" w14:textId="77777777" w:rsidTr="008B10B9">
        <w:trPr>
          <w:cantSplit/>
          <w:trHeight w:val="578"/>
          <w:jc w:val="center"/>
          <w:ins w:id="1154" w:author="Gregorio Canal" w:date="2019-07-23T10:04:00Z"/>
          <w:trPrChange w:id="1155" w:author="Gregorio Canal" w:date="2019-07-23T10:05:00Z">
            <w:trPr>
              <w:cantSplit/>
              <w:trHeight w:val="578"/>
            </w:trPr>
          </w:trPrChange>
        </w:trPr>
        <w:tc>
          <w:tcPr>
            <w:tcW w:w="3980" w:type="dxa"/>
            <w:shd w:val="clear" w:color="auto" w:fill="auto"/>
            <w:tcPrChange w:id="1156" w:author="Gregorio Canal" w:date="2019-07-23T10:05:00Z">
              <w:tcPr>
                <w:tcW w:w="3980" w:type="dxa"/>
                <w:shd w:val="clear" w:color="auto" w:fill="auto"/>
              </w:tcPr>
            </w:tcPrChange>
          </w:tcPr>
          <w:p w14:paraId="1E91BEAF" w14:textId="5A7AF43E" w:rsidR="008B10B9" w:rsidRDefault="008B10B9" w:rsidP="00EA03B7">
            <w:pPr>
              <w:pStyle w:val="TableEntry"/>
              <w:rPr>
                <w:ins w:id="1157" w:author="Gregorio Canal" w:date="2019-07-23T10:04:00Z"/>
                <w:rStyle w:val="XMLname"/>
              </w:rPr>
            </w:pPr>
            <w:ins w:id="1158" w:author="Gregorio Canal" w:date="2019-07-23T10:04:00Z">
              <w:r>
                <w:rPr>
                  <w:rStyle w:val="XMLname"/>
                </w:rPr>
                <w:t>entry [</w:t>
              </w:r>
            </w:ins>
            <w:proofErr w:type="gramStart"/>
            <w:ins w:id="1159" w:author="Gregorio Canal" w:date="2019-07-23T10:05:00Z">
              <w:r>
                <w:rPr>
                  <w:rStyle w:val="XMLname"/>
                </w:rPr>
                <w:t>1</w:t>
              </w:r>
            </w:ins>
            <w:ins w:id="1160" w:author="Gregorio Canal" w:date="2019-07-23T10:04:00Z">
              <w:r>
                <w:rPr>
                  <w:rStyle w:val="XMLname"/>
                </w:rPr>
                <w:t>..</w:t>
              </w:r>
              <w:proofErr w:type="gramEnd"/>
              <w:r>
                <w:rPr>
                  <w:rStyle w:val="XMLname"/>
                </w:rPr>
                <w:t>*]</w:t>
              </w:r>
            </w:ins>
          </w:p>
        </w:tc>
        <w:tc>
          <w:tcPr>
            <w:tcW w:w="4694" w:type="dxa"/>
            <w:shd w:val="clear" w:color="auto" w:fill="auto"/>
            <w:tcPrChange w:id="1161" w:author="Gregorio Canal" w:date="2019-07-23T10:05:00Z">
              <w:tcPr>
                <w:tcW w:w="4694" w:type="dxa"/>
                <w:shd w:val="clear" w:color="auto" w:fill="auto"/>
              </w:tcPr>
            </w:tcPrChange>
          </w:tcPr>
          <w:p w14:paraId="1EBE213D" w14:textId="5D28993A" w:rsidR="00971CB2" w:rsidRPr="00971CB2" w:rsidRDefault="00971CB2" w:rsidP="00EA03B7">
            <w:pPr>
              <w:rPr>
                <w:ins w:id="1162" w:author="Gregorio Canal" w:date="2019-07-23T10:04:00Z"/>
                <w:rStyle w:val="XMLname"/>
                <w:rFonts w:ascii="Times New Roman" w:hAnsi="Times New Roman"/>
                <w:sz w:val="24"/>
                <w:rPrChange w:id="1163" w:author="Gregorio Canal" w:date="2019-07-23T10:07:00Z">
                  <w:rPr>
                    <w:ins w:id="1164" w:author="Gregorio Canal" w:date="2019-07-23T10:04:00Z"/>
                    <w:rStyle w:val="XMLname"/>
                    <w:szCs w:val="20"/>
                  </w:rPr>
                </w:rPrChange>
              </w:rPr>
            </w:pPr>
            <w:ins w:id="1165" w:author="Gregorio Canal" w:date="2019-07-23T10:07:00Z">
              <w:r>
                <w:t xml:space="preserve">Shall contain at least one </w:t>
              </w:r>
              <w:proofErr w:type="spellStart"/>
              <w:r w:rsidRPr="00971CB2">
                <w:rPr>
                  <w:rFonts w:ascii="Courier New" w:hAnsi="Courier New" w:cs="Courier New"/>
                  <w:sz w:val="20"/>
                  <w:szCs w:val="20"/>
                  <w:rPrChange w:id="1166" w:author="Gregorio Canal" w:date="2019-07-23T10:07:00Z">
                    <w:rPr/>
                  </w:rPrChange>
                </w:rPr>
                <w:t>AuditEvent</w:t>
              </w:r>
              <w:proofErr w:type="spellEnd"/>
              <w:r w:rsidRPr="00971CB2">
                <w:rPr>
                  <w:sz w:val="20"/>
                  <w:szCs w:val="20"/>
                  <w:rPrChange w:id="1167" w:author="Gregorio Canal" w:date="2019-07-23T10:07:00Z">
                    <w:rPr/>
                  </w:rPrChange>
                </w:rPr>
                <w:t xml:space="preserve"> </w:t>
              </w:r>
              <w:r>
                <w:t>Resourc</w:t>
              </w:r>
            </w:ins>
            <w:ins w:id="1168" w:author="Gregorio Canal" w:date="2019-07-23T10:08:00Z">
              <w:r w:rsidRPr="00971CB2">
                <w:rPr>
                  <w:rStyle w:val="XMLname"/>
                  <w:rFonts w:ascii="Times New Roman" w:hAnsi="Times New Roman"/>
                  <w:sz w:val="24"/>
                  <w:szCs w:val="32"/>
                  <w:rPrChange w:id="1169" w:author="Gregorio Canal" w:date="2019-07-23T10:08:00Z">
                    <w:rPr>
                      <w:rStyle w:val="XMLname"/>
                    </w:rPr>
                  </w:rPrChange>
                </w:rPr>
                <w:t>e</w:t>
              </w:r>
            </w:ins>
            <w:ins w:id="1170" w:author="Gregorio Canal" w:date="2019-07-23T10:04:00Z">
              <w:r w:rsidR="008B10B9" w:rsidRPr="0038736A">
                <w:t>.</w:t>
              </w:r>
            </w:ins>
          </w:p>
        </w:tc>
      </w:tr>
      <w:tr w:rsidR="008B10B9" w:rsidRPr="00050FC7" w14:paraId="0B8BDAA7" w14:textId="77777777" w:rsidTr="008B10B9">
        <w:trPr>
          <w:cantSplit/>
          <w:trHeight w:val="578"/>
          <w:jc w:val="center"/>
          <w:ins w:id="1171" w:author="Gregorio Canal" w:date="2019-07-23T10:04:00Z"/>
          <w:trPrChange w:id="1172" w:author="Gregorio Canal" w:date="2019-07-23T10:05:00Z">
            <w:trPr>
              <w:cantSplit/>
              <w:trHeight w:val="578"/>
            </w:trPr>
          </w:trPrChange>
        </w:trPr>
        <w:tc>
          <w:tcPr>
            <w:tcW w:w="3980" w:type="dxa"/>
            <w:shd w:val="clear" w:color="auto" w:fill="auto"/>
            <w:tcPrChange w:id="1173" w:author="Gregorio Canal" w:date="2019-07-23T10:05:00Z">
              <w:tcPr>
                <w:tcW w:w="3980" w:type="dxa"/>
                <w:shd w:val="clear" w:color="auto" w:fill="auto"/>
              </w:tcPr>
            </w:tcPrChange>
          </w:tcPr>
          <w:p w14:paraId="507544F5" w14:textId="77777777" w:rsidR="008B10B9" w:rsidRDefault="008B10B9" w:rsidP="00EA03B7">
            <w:pPr>
              <w:pStyle w:val="TableEntry"/>
              <w:rPr>
                <w:ins w:id="1174" w:author="Gregorio Canal" w:date="2019-07-23T10:04:00Z"/>
                <w:rStyle w:val="XMLname"/>
              </w:rPr>
            </w:pPr>
            <w:proofErr w:type="spellStart"/>
            <w:proofErr w:type="gramStart"/>
            <w:ins w:id="1175" w:author="Gregorio Canal" w:date="2019-07-23T10:04:00Z">
              <w:r>
                <w:rPr>
                  <w:rStyle w:val="XMLname"/>
                </w:rPr>
                <w:t>entry.request</w:t>
              </w:r>
              <w:proofErr w:type="gramEnd"/>
              <w:r>
                <w:rPr>
                  <w:rStyle w:val="XMLname"/>
                </w:rPr>
                <w:t>.method</w:t>
              </w:r>
              <w:proofErr w:type="spellEnd"/>
            </w:ins>
          </w:p>
        </w:tc>
        <w:tc>
          <w:tcPr>
            <w:tcW w:w="4694" w:type="dxa"/>
            <w:shd w:val="clear" w:color="auto" w:fill="auto"/>
            <w:tcPrChange w:id="1176" w:author="Gregorio Canal" w:date="2019-07-23T10:05:00Z">
              <w:tcPr>
                <w:tcW w:w="4694" w:type="dxa"/>
                <w:shd w:val="clear" w:color="auto" w:fill="auto"/>
              </w:tcPr>
            </w:tcPrChange>
          </w:tcPr>
          <w:p w14:paraId="512B7748" w14:textId="5C76ADB7" w:rsidR="008B10B9" w:rsidRPr="0038736A" w:rsidRDefault="00971CB2" w:rsidP="00EA03B7">
            <w:pPr>
              <w:rPr>
                <w:ins w:id="1177" w:author="Gregorio Canal" w:date="2019-07-23T10:04:00Z"/>
                <w:rStyle w:val="XMLname"/>
              </w:rPr>
            </w:pPr>
            <w:ins w:id="1178" w:author="Gregorio Canal" w:date="2019-07-23T10:08:00Z">
              <w:r>
                <w:t>Shall be</w:t>
              </w:r>
              <w:r>
                <w:rPr>
                  <w:rStyle w:val="XMLname"/>
                </w:rPr>
                <w:t xml:space="preserve">: </w:t>
              </w:r>
            </w:ins>
            <w:ins w:id="1179" w:author="Gregorio Canal" w:date="2019-07-23T10:04:00Z">
              <w:r w:rsidR="008B10B9">
                <w:rPr>
                  <w:rStyle w:val="XMLname"/>
                </w:rPr>
                <w:t>POST</w:t>
              </w:r>
            </w:ins>
          </w:p>
        </w:tc>
      </w:tr>
    </w:tbl>
    <w:p w14:paraId="075F4374" w14:textId="77777777" w:rsidR="008B10B9" w:rsidRPr="0035387A" w:rsidRDefault="008B10B9" w:rsidP="00E23BD7">
      <w:pPr>
        <w:pStyle w:val="BodyText"/>
        <w:rPr>
          <w:ins w:id="1180" w:author="Gregorio Canal" w:date="2019-07-16T12:41:00Z"/>
        </w:rPr>
      </w:pPr>
    </w:p>
    <w:p w14:paraId="5884C293" w14:textId="77777777" w:rsidR="00E23BD7" w:rsidRDefault="00E23BD7" w:rsidP="00E23BD7">
      <w:pPr>
        <w:pStyle w:val="Heading3"/>
        <w:rPr>
          <w:ins w:id="1181" w:author="Gregorio Canal" w:date="2019-07-16T12:41:00Z"/>
          <w:noProof w:val="0"/>
        </w:rPr>
      </w:pPr>
      <w:ins w:id="1182" w:author="Gregorio Canal" w:date="2019-07-16T12:41:00Z">
        <w:r w:rsidRPr="005E55FF">
          <w:rPr>
            <w:noProof w:val="0"/>
          </w:rPr>
          <w:t>3.</w:t>
        </w:r>
        <w:r>
          <w:rPr>
            <w:noProof w:val="0"/>
          </w:rPr>
          <w:t>20</w:t>
        </w:r>
        <w:r w:rsidRPr="005E55FF">
          <w:rPr>
            <w:noProof w:val="0"/>
          </w:rPr>
          <w:t>.4.</w:t>
        </w:r>
        <w:r>
          <w:rPr>
            <w:noProof w:val="0"/>
          </w:rPr>
          <w:t>4</w:t>
        </w:r>
        <w:r w:rsidRPr="005E55FF">
          <w:rPr>
            <w:noProof w:val="0"/>
          </w:rPr>
          <w:t>.3 Expected Actions</w:t>
        </w:r>
      </w:ins>
    </w:p>
    <w:p w14:paraId="782963B5" w14:textId="77777777" w:rsidR="00E23BD7" w:rsidRDefault="00E23BD7" w:rsidP="00E23BD7">
      <w:pPr>
        <w:pStyle w:val="BodyText"/>
        <w:rPr>
          <w:ins w:id="1183" w:author="Gregorio Canal" w:date="2019-07-16T12:41:00Z"/>
        </w:rPr>
      </w:pPr>
      <w:ins w:id="1184" w:author="Gregorio Canal" w:date="2019-07-16T12:41:00Z">
        <w:r>
          <w:t>The Audit Record Repository shall support all the mime-types defined in ITI TF-2x: Appendix Z.6.</w:t>
        </w:r>
      </w:ins>
    </w:p>
    <w:p w14:paraId="66E2FC94" w14:textId="77777777" w:rsidR="00E23BD7" w:rsidRDefault="00E23BD7" w:rsidP="00E23BD7">
      <w:pPr>
        <w:pStyle w:val="BodyText"/>
        <w:rPr>
          <w:ins w:id="1185" w:author="Gregorio Canal" w:date="2019-07-16T12:41:00Z"/>
        </w:rPr>
      </w:pPr>
      <w:ins w:id="1186" w:author="Gregorio Canal" w:date="2019-07-16T12:41:00Z">
        <w:r>
          <w:t>On receipt of the Send</w:t>
        </w:r>
        <w:r w:rsidRPr="00F95138">
          <w:t xml:space="preserve"> </w:t>
        </w:r>
        <w:r>
          <w:t>Audit 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3.20.4.5.2 Message Semantics.</w:t>
        </w:r>
      </w:ins>
    </w:p>
    <w:p w14:paraId="2D00B446" w14:textId="77777777" w:rsidR="00E23BD7" w:rsidRPr="007A7659" w:rsidRDefault="00E23BD7" w:rsidP="00E23BD7">
      <w:pPr>
        <w:pStyle w:val="BodyText"/>
        <w:rPr>
          <w:ins w:id="1187" w:author="Gregorio Canal" w:date="2019-07-16T12:41:00Z"/>
        </w:rPr>
      </w:pPr>
      <w:ins w:id="1188" w:author="Gregorio Canal" w:date="2019-07-16T12:41:00Z">
        <w:r>
          <w:t xml:space="preserve">For </w:t>
        </w:r>
        <w:r w:rsidRPr="007A7659">
          <w:t xml:space="preserve">each </w:t>
        </w:r>
        <w:r>
          <w:t xml:space="preserve">Resource received in the Bundle, the Audit Record Repository </w:t>
        </w:r>
        <w:r w:rsidRPr="007A7659">
          <w:t>may:</w:t>
        </w:r>
      </w:ins>
    </w:p>
    <w:p w14:paraId="0F10BA99" w14:textId="77777777" w:rsidR="00E23BD7" w:rsidRPr="007A7659" w:rsidRDefault="00E23BD7" w:rsidP="00E23BD7">
      <w:pPr>
        <w:pStyle w:val="ListNumber2"/>
        <w:numPr>
          <w:ilvl w:val="0"/>
          <w:numId w:val="72"/>
        </w:numPr>
        <w:rPr>
          <w:ins w:id="1189" w:author="Gregorio Canal" w:date="2019-07-16T12:41:00Z"/>
        </w:rPr>
      </w:pPr>
      <w:ins w:id="1190" w:author="Gregorio Canal" w:date="2019-07-16T12:41:00Z">
        <w:r w:rsidRPr="007A7659">
          <w:t xml:space="preserve">Discard the </w:t>
        </w:r>
        <w:r>
          <w:t>Resource</w:t>
        </w:r>
        <w:r w:rsidRPr="007A7659">
          <w:t xml:space="preserve"> as irrelevant. </w:t>
        </w:r>
      </w:ins>
    </w:p>
    <w:p w14:paraId="0FD338E8" w14:textId="77777777" w:rsidR="00E23BD7" w:rsidRPr="007A7659" w:rsidRDefault="00E23BD7" w:rsidP="00E23BD7">
      <w:pPr>
        <w:pStyle w:val="ListNumber2"/>
        <w:numPr>
          <w:ilvl w:val="0"/>
          <w:numId w:val="72"/>
        </w:numPr>
        <w:rPr>
          <w:ins w:id="1191" w:author="Gregorio Canal" w:date="2019-07-16T12:41:00Z"/>
        </w:rPr>
      </w:pPr>
      <w:ins w:id="1192" w:author="Gregorio Canal" w:date="2019-07-16T12:41:00Z">
        <w:r w:rsidRPr="007A7659">
          <w:t xml:space="preserve">Retain the </w:t>
        </w:r>
        <w:r>
          <w:t>Resource</w:t>
        </w:r>
        <w:r w:rsidRPr="007A7659">
          <w:t xml:space="preserve"> in an internal data store.</w:t>
        </w:r>
      </w:ins>
    </w:p>
    <w:p w14:paraId="353ACE09" w14:textId="77777777" w:rsidR="00E23BD7" w:rsidRDefault="00E23BD7" w:rsidP="00E23BD7">
      <w:pPr>
        <w:pStyle w:val="ListNumber2"/>
        <w:numPr>
          <w:ilvl w:val="0"/>
          <w:numId w:val="72"/>
        </w:numPr>
        <w:rPr>
          <w:ins w:id="1193" w:author="Gregorio Canal" w:date="2019-07-16T12:41:00Z"/>
        </w:rPr>
      </w:pPr>
      <w:ins w:id="1194" w:author="Gregorio Canal" w:date="2019-07-16T12:41:00Z">
        <w:r w:rsidRPr="007A7659">
          <w:t xml:space="preserve">Perform other processing on the </w:t>
        </w:r>
        <w:r>
          <w:t>Resource</w:t>
        </w:r>
        <w:r w:rsidRPr="007A7659">
          <w:t>.</w:t>
        </w:r>
      </w:ins>
    </w:p>
    <w:p w14:paraId="2BFEFA20" w14:textId="77777777" w:rsidR="00E23BD7" w:rsidRDefault="00E23BD7" w:rsidP="00E23BD7">
      <w:pPr>
        <w:pStyle w:val="BodyText"/>
        <w:rPr>
          <w:ins w:id="1195" w:author="Gregorio Canal" w:date="2019-07-16T12:41:00Z"/>
        </w:rPr>
      </w:pPr>
      <w:ins w:id="1196" w:author="Gregorio Canal" w:date="2019-07-16T12:41:00Z">
        <w:r>
          <w:lastRenderedPageBreak/>
          <w:t>The Audit Record Repository may apply a variety of data retention rules to the data store. This transaction does not specify data retention rules. These are usually dependent upon the purposes assigned to a specific Audit Record Repository.</w:t>
        </w:r>
      </w:ins>
    </w:p>
    <w:p w14:paraId="6FCE62B5" w14:textId="77777777" w:rsidR="00E23BD7" w:rsidRDefault="00E23BD7" w:rsidP="00E23BD7">
      <w:pPr>
        <w:pStyle w:val="BodyText"/>
        <w:rPr>
          <w:ins w:id="1197" w:author="Gregorio Canal" w:date="2019-07-16T12:41:00Z"/>
        </w:rPr>
      </w:pPr>
      <w:ins w:id="1198" w:author="Gregorio Canal" w:date="2019-07-16T12:41:00Z">
        <w:r>
          <w:t xml:space="preserve">If needed, an Audit Record Repository that needs to store a received </w:t>
        </w:r>
        <w:proofErr w:type="spellStart"/>
        <w:r>
          <w:t>AuditEvent</w:t>
        </w:r>
        <w:proofErr w:type="spellEnd"/>
        <w:r>
          <w:t xml:space="preserve"> resource as a DICOM Audit Message can do the transformation from the FHIR Resource to a DICOM message according to the requirements defined in Table </w:t>
        </w:r>
        <w:r w:rsidRPr="00273141">
          <w:t>3.</w:t>
        </w:r>
        <w:r>
          <w:t>20</w:t>
        </w:r>
        <w:r w:rsidRPr="00273141">
          <w:t>.4.2.2.</w:t>
        </w:r>
        <w:r>
          <w:t>1-1.</w:t>
        </w:r>
      </w:ins>
    </w:p>
    <w:p w14:paraId="5BADA5B9" w14:textId="20EBC48E" w:rsidR="00E23BD7" w:rsidRDefault="00E23BD7" w:rsidP="00E23BD7">
      <w:pPr>
        <w:pStyle w:val="BodyText"/>
        <w:rPr>
          <w:ins w:id="1199" w:author="Gregorio Canal" w:date="2019-07-16T12:41:00Z"/>
        </w:rPr>
      </w:pPr>
      <w:ins w:id="1200" w:author="Gregorio Canal" w:date="2019-07-16T12:41:00Z">
        <w:r>
          <w:t xml:space="preserve">The Audit Record Repository shall store </w:t>
        </w:r>
      </w:ins>
      <w:ins w:id="1201" w:author="Gregorio Canal" w:date="2019-07-23T09:33:00Z">
        <w:r w:rsidR="00281AB4">
          <w:t xml:space="preserve">the not discarded </w:t>
        </w:r>
      </w:ins>
      <w:ins w:id="1202" w:author="Gregorio Canal" w:date="2019-07-16T12:41:00Z">
        <w:r>
          <w:t>resources and make them available for further search [ITI-81].</w:t>
        </w:r>
      </w:ins>
    </w:p>
    <w:p w14:paraId="2FBBA0AC" w14:textId="77777777" w:rsidR="00E23BD7" w:rsidRPr="007A7659" w:rsidRDefault="00E23BD7" w:rsidP="00E23BD7">
      <w:pPr>
        <w:pStyle w:val="BodyText"/>
        <w:rPr>
          <w:ins w:id="1203" w:author="Gregorio Canal" w:date="2019-07-16T12:41:00Z"/>
        </w:rPr>
      </w:pPr>
      <w:ins w:id="1204" w:author="Gregorio Canal" w:date="2019-07-16T12:41:00Z">
        <w:r w:rsidRPr="007A7659">
          <w:t>When the Audit Record Repository is grouped with an Audit Record Forwarder, the Audit Record Forwarder shall:</w:t>
        </w:r>
      </w:ins>
    </w:p>
    <w:p w14:paraId="4C0FA0A1" w14:textId="77777777" w:rsidR="00E23BD7" w:rsidRPr="007A7659" w:rsidRDefault="00E23BD7" w:rsidP="00E23BD7">
      <w:pPr>
        <w:pStyle w:val="ListNumber2"/>
        <w:numPr>
          <w:ilvl w:val="0"/>
          <w:numId w:val="73"/>
        </w:numPr>
        <w:rPr>
          <w:ins w:id="1205" w:author="Gregorio Canal" w:date="2019-07-16T12:41:00Z"/>
        </w:rPr>
      </w:pPr>
      <w:ins w:id="1206" w:author="Gregorio Canal" w:date="2019-07-16T12:41:00Z">
        <w:r w:rsidRPr="007A7659">
          <w:t xml:space="preserve">Apply filtering rules to all </w:t>
        </w:r>
        <w:proofErr w:type="spellStart"/>
        <w:r>
          <w:t>AuditEvent</w:t>
        </w:r>
        <w:proofErr w:type="spellEnd"/>
        <w:r>
          <w:t xml:space="preserve"> resources</w:t>
        </w:r>
        <w:r w:rsidRPr="007A7659">
          <w:t xml:space="preserve"> received by the Audit Record Repository.</w:t>
        </w:r>
      </w:ins>
    </w:p>
    <w:p w14:paraId="0E921888" w14:textId="77777777" w:rsidR="00E23BD7" w:rsidRDefault="00E23BD7" w:rsidP="00E23BD7">
      <w:pPr>
        <w:pStyle w:val="ListNumber2"/>
        <w:numPr>
          <w:ilvl w:val="0"/>
          <w:numId w:val="73"/>
        </w:numPr>
        <w:rPr>
          <w:ins w:id="1207" w:author="Gregorio Canal" w:date="2019-07-16T12:41:00Z"/>
        </w:rPr>
      </w:pPr>
      <w:ins w:id="1208" w:author="Gregorio Canal" w:date="2019-07-16T12:41:00Z">
        <w:r w:rsidRPr="007A7659">
          <w:t xml:space="preserve">Forward all </w:t>
        </w:r>
        <w:proofErr w:type="spellStart"/>
        <w:r>
          <w:t>AuditEvent</w:t>
        </w:r>
        <w:proofErr w:type="spellEnd"/>
        <w:r>
          <w:t xml:space="preserve"> resource</w:t>
        </w:r>
        <w:r w:rsidRPr="007A7659">
          <w:t>s that match filters to their configured destinations.</w:t>
        </w:r>
      </w:ins>
    </w:p>
    <w:p w14:paraId="15C3DD4B" w14:textId="77777777" w:rsidR="00E23BD7" w:rsidRPr="00B05737" w:rsidRDefault="00E23BD7" w:rsidP="00E23BD7">
      <w:pPr>
        <w:pStyle w:val="BodyText"/>
        <w:rPr>
          <w:ins w:id="1209" w:author="Gregorio Canal" w:date="2019-07-16T12:41:00Z"/>
        </w:rPr>
      </w:pPr>
      <w:ins w:id="1210" w:author="Gregorio Canal" w:date="2019-07-16T12:41:00Z">
        <w:r>
          <w:t xml:space="preserve">If needed, an Audit Record Forwarder that needs to forward a received </w:t>
        </w:r>
        <w:proofErr w:type="spellStart"/>
        <w:r>
          <w:t>AuditEvent</w:t>
        </w:r>
        <w:proofErr w:type="spellEnd"/>
        <w:r>
          <w:t xml:space="preserve"> resource using the Audit Event message can do the transformation from the FHIR Resource to a DICOM message according to the requirements defined in Table </w:t>
        </w:r>
        <w:r w:rsidRPr="00273141">
          <w:t>3.</w:t>
        </w:r>
        <w:r>
          <w:t>20</w:t>
        </w:r>
        <w:r w:rsidRPr="00273141">
          <w:t>.4.2.2.</w:t>
        </w:r>
        <w:r>
          <w:t>1-1.</w:t>
        </w:r>
      </w:ins>
    </w:p>
    <w:p w14:paraId="160D4F74" w14:textId="77777777" w:rsidR="00E23BD7" w:rsidRDefault="00E23BD7" w:rsidP="00E23BD7">
      <w:pPr>
        <w:pStyle w:val="Heading3"/>
        <w:rPr>
          <w:ins w:id="1211" w:author="Gregorio Canal" w:date="2019-07-16T12:41:00Z"/>
          <w:noProof w:val="0"/>
        </w:rPr>
      </w:pPr>
      <w:ins w:id="1212" w:author="Gregorio Canal" w:date="2019-07-16T12:41:00Z">
        <w:r w:rsidRPr="00C33C45">
          <w:rPr>
            <w:noProof w:val="0"/>
          </w:rPr>
          <w:t>3.</w:t>
        </w:r>
        <w:r>
          <w:rPr>
            <w:noProof w:val="0"/>
          </w:rPr>
          <w:t>20</w:t>
        </w:r>
        <w:r w:rsidRPr="00C33C45">
          <w:rPr>
            <w:noProof w:val="0"/>
          </w:rPr>
          <w:t>.4.</w:t>
        </w:r>
        <w:r>
          <w:rPr>
            <w:noProof w:val="0"/>
          </w:rPr>
          <w:t>5</w:t>
        </w:r>
        <w:r w:rsidRPr="00C33C45">
          <w:rPr>
            <w:noProof w:val="0"/>
          </w:rPr>
          <w:t xml:space="preserve"> </w:t>
        </w:r>
        <w:r>
          <w:rPr>
            <w:noProof w:val="0"/>
          </w:rPr>
          <w:t>Send</w:t>
        </w:r>
        <w:r w:rsidRPr="00C33C45">
          <w:rPr>
            <w:noProof w:val="0"/>
          </w:rPr>
          <w:t xml:space="preserve"> Audit Bundle Response</w:t>
        </w:r>
      </w:ins>
    </w:p>
    <w:p w14:paraId="17ADDA61" w14:textId="77777777" w:rsidR="00E23BD7" w:rsidRPr="00C33C45" w:rsidRDefault="00E23BD7" w:rsidP="00E23BD7">
      <w:pPr>
        <w:pStyle w:val="BodyText"/>
        <w:rPr>
          <w:ins w:id="1213" w:author="Gregorio Canal" w:date="2019-07-16T12:41:00Z"/>
        </w:rPr>
      </w:pPr>
      <w:ins w:id="1214" w:author="Gregorio Canal" w:date="2019-07-16T12:41:00Z">
        <w:r w:rsidRPr="00A467DB">
          <w:t>T</w:t>
        </w:r>
        <w:r w:rsidRPr="0035387A">
          <w:t>he Audit Record Repository s</w:t>
        </w:r>
        <w:r>
          <w:t>ends a Send Audit Bundle Response message in response to a Send Audit Bundle Request.</w:t>
        </w:r>
      </w:ins>
    </w:p>
    <w:p w14:paraId="039F686D" w14:textId="77777777" w:rsidR="00E23BD7" w:rsidRDefault="00E23BD7" w:rsidP="00E23BD7">
      <w:pPr>
        <w:pStyle w:val="Heading3"/>
        <w:rPr>
          <w:ins w:id="1215" w:author="Gregorio Canal" w:date="2019-07-16T12:41:00Z"/>
          <w:noProof w:val="0"/>
        </w:rPr>
      </w:pPr>
      <w:ins w:id="1216" w:author="Gregorio Canal" w:date="2019-07-16T12:41:00Z">
        <w:r w:rsidRPr="007F53D9">
          <w:rPr>
            <w:noProof w:val="0"/>
          </w:rPr>
          <w:t>3.</w:t>
        </w:r>
        <w:r>
          <w:rPr>
            <w:noProof w:val="0"/>
          </w:rPr>
          <w:t>20</w:t>
        </w:r>
        <w:r w:rsidRPr="007F53D9">
          <w:rPr>
            <w:noProof w:val="0"/>
          </w:rPr>
          <w:t>.4.</w:t>
        </w:r>
        <w:r>
          <w:rPr>
            <w:noProof w:val="0"/>
          </w:rPr>
          <w:t>5</w:t>
        </w:r>
        <w:r w:rsidRPr="007F53D9">
          <w:rPr>
            <w:noProof w:val="0"/>
          </w:rPr>
          <w:t>.1 Trigger Events</w:t>
        </w:r>
      </w:ins>
    </w:p>
    <w:p w14:paraId="1575BF05" w14:textId="77777777" w:rsidR="00E23BD7" w:rsidRPr="00BD47D4" w:rsidRDefault="00E23BD7" w:rsidP="00E23BD7">
      <w:pPr>
        <w:pStyle w:val="BodyText"/>
        <w:rPr>
          <w:ins w:id="1217" w:author="Gregorio Canal" w:date="2019-07-16T12:41:00Z"/>
        </w:rPr>
      </w:pPr>
      <w:ins w:id="1218" w:author="Gregorio Canal" w:date="2019-07-16T12:41:00Z">
        <w:r w:rsidRPr="00A467DB">
          <w:t>When</w:t>
        </w:r>
        <w:r w:rsidRPr="0035387A">
          <w:t xml:space="preserve"> th</w:t>
        </w:r>
        <w:r>
          <w:t xml:space="preserve">e Audit Record Repository has finished storing the </w:t>
        </w:r>
        <w:proofErr w:type="spellStart"/>
        <w:r>
          <w:t>AuditEvent</w:t>
        </w:r>
        <w:proofErr w:type="spellEnd"/>
        <w:r>
          <w:t xml:space="preserve"> resources received in the Bundle Resource, it sends back this message to the client acknowledging the result of the request.</w:t>
        </w:r>
      </w:ins>
    </w:p>
    <w:p w14:paraId="612DD6BD" w14:textId="77777777" w:rsidR="00E23BD7" w:rsidRDefault="00E23BD7" w:rsidP="00E23BD7">
      <w:pPr>
        <w:pStyle w:val="Heading3"/>
        <w:rPr>
          <w:ins w:id="1219" w:author="Gregorio Canal" w:date="2019-07-16T12:41:00Z"/>
          <w:noProof w:val="0"/>
        </w:rPr>
      </w:pPr>
      <w:ins w:id="1220" w:author="Gregorio Canal" w:date="2019-07-16T12:41:00Z">
        <w:r w:rsidRPr="00B05737">
          <w:rPr>
            <w:noProof w:val="0"/>
          </w:rPr>
          <w:t>3.</w:t>
        </w:r>
        <w:r>
          <w:rPr>
            <w:noProof w:val="0"/>
          </w:rPr>
          <w:t>20</w:t>
        </w:r>
        <w:r w:rsidRPr="00B05737">
          <w:rPr>
            <w:noProof w:val="0"/>
          </w:rPr>
          <w:t>.4.</w:t>
        </w:r>
        <w:r>
          <w:rPr>
            <w:noProof w:val="0"/>
          </w:rPr>
          <w:t>5</w:t>
        </w:r>
        <w:r w:rsidRPr="00B05737">
          <w:rPr>
            <w:noProof w:val="0"/>
          </w:rPr>
          <w:t>.2 Message Semantics</w:t>
        </w:r>
      </w:ins>
    </w:p>
    <w:p w14:paraId="36940C25" w14:textId="77777777" w:rsidR="00E23BD7" w:rsidRDefault="00E23BD7" w:rsidP="00E23BD7">
      <w:pPr>
        <w:pStyle w:val="BodyText"/>
        <w:rPr>
          <w:ins w:id="1221" w:author="Gregorio Canal" w:date="2019-07-16T12:41:00Z"/>
        </w:rPr>
      </w:pPr>
      <w:ins w:id="1222" w:author="Gregorio Canal" w:date="2019-07-16T12:41:00Z">
        <w:r>
          <w:t xml:space="preserve">The Audit Record Repository returns an HTTP Status code appropriate to the processing, conforming to specification requirements as specified in </w:t>
        </w:r>
        <w:r>
          <w:fldChar w:fldCharType="begin"/>
        </w:r>
        <w:r>
          <w:instrText xml:space="preserve"> HYPERLINK "</w:instrText>
        </w:r>
        <w:r w:rsidRPr="00262937">
          <w:instrText>https://www.hl7.org/fhir/R4/http.html#transaction-response</w:instrText>
        </w:r>
        <w:r>
          <w:instrText xml:space="preserve">" </w:instrText>
        </w:r>
        <w:r>
          <w:fldChar w:fldCharType="separate"/>
        </w:r>
        <w:r w:rsidRPr="00BE7B5C">
          <w:rPr>
            <w:rStyle w:val="Hyperlink"/>
          </w:rPr>
          <w:t>https://www.hl7.org/fhir/R4/http.html#transaction-response</w:t>
        </w:r>
        <w:r>
          <w:fldChar w:fldCharType="end"/>
        </w:r>
        <w:r>
          <w:t>.</w:t>
        </w:r>
      </w:ins>
    </w:p>
    <w:p w14:paraId="68A2A81A" w14:textId="77777777" w:rsidR="00E23BD7" w:rsidRDefault="00E23BD7" w:rsidP="00E23BD7">
      <w:pPr>
        <w:pStyle w:val="BodyText"/>
        <w:rPr>
          <w:ins w:id="1223" w:author="Gregorio Canal" w:date="2019-07-16T12:41:00Z"/>
        </w:rPr>
      </w:pPr>
      <w:ins w:id="1224" w:author="Gregorio Canal" w:date="2019-07-16T12:41:00Z">
        <w:r>
          <w:t>When the Audit Record Repository has processed the request shall return an HTTP response with an overall status code.</w:t>
        </w:r>
      </w:ins>
    </w:p>
    <w:p w14:paraId="301AEB72" w14:textId="251A0F26" w:rsidR="00BA4C39" w:rsidRDefault="00E23BD7" w:rsidP="00E23BD7">
      <w:pPr>
        <w:pStyle w:val="BodyText"/>
        <w:rPr>
          <w:ins w:id="1225" w:author="Gregorio Canal" w:date="2019-07-23T09:50:00Z"/>
        </w:rPr>
      </w:pPr>
      <w:ins w:id="1226" w:author="Gregorio Canal" w:date="2019-07-16T12:41:00Z">
        <w:r>
          <w:t xml:space="preserve">To allow the client to know the outcome of the transaction, and the identities assigned to the resources by the Audit Record Repository, the Audit Record Repository shall return a Bundle, with type set to </w:t>
        </w:r>
        <w:r w:rsidRPr="00DB1BBD">
          <w:rPr>
            <w:rFonts w:ascii="Courier New" w:hAnsi="Courier New" w:cs="Courier New"/>
            <w:sz w:val="20"/>
            <w:rPrChange w:id="1227" w:author="Gregorio Canal" w:date="2019-07-23T09:42:00Z">
              <w:rPr/>
            </w:rPrChange>
          </w:rPr>
          <w:t>batch-response</w:t>
        </w:r>
        <w:r>
          <w:t>. Each entry element shall contain a response element with an HTTP Status Code which details the outcome of processing of the request entry</w:t>
        </w:r>
      </w:ins>
      <w:ins w:id="1228" w:author="Gregorio Canal" w:date="2019-07-23T09:49:00Z">
        <w:r w:rsidR="00BA4C39">
          <w:t>.</w:t>
        </w:r>
      </w:ins>
    </w:p>
    <w:p w14:paraId="73C3EA56" w14:textId="0C0AE96C" w:rsidR="00BA4C39" w:rsidRDefault="00BA4C39" w:rsidP="00E23BD7">
      <w:pPr>
        <w:pStyle w:val="BodyText"/>
        <w:rPr>
          <w:ins w:id="1229" w:author="Gregorio Canal" w:date="2019-07-16T12:41:00Z"/>
        </w:rPr>
      </w:pPr>
      <w:ins w:id="1230" w:author="Gregorio Canal" w:date="2019-07-23T09:51:00Z">
        <w:r>
          <w:t xml:space="preserve">If no </w:t>
        </w:r>
      </w:ins>
      <w:ins w:id="1231" w:author="Gregorio Canal" w:date="2019-07-23T09:57:00Z">
        <w:r w:rsidR="00861AEB">
          <w:t>“</w:t>
        </w:r>
      </w:ins>
      <w:ins w:id="1232" w:author="Gregorio Canal" w:date="2019-07-23T09:52:00Z">
        <w:r>
          <w:t>P</w:t>
        </w:r>
      </w:ins>
      <w:ins w:id="1233" w:author="Gregorio Canal" w:date="2019-07-23T09:51:00Z">
        <w:r>
          <w:t>refer</w:t>
        </w:r>
      </w:ins>
      <w:ins w:id="1234" w:author="Gregorio Canal" w:date="2019-07-23T09:57:00Z">
        <w:r w:rsidR="00861AEB">
          <w:t>”</w:t>
        </w:r>
      </w:ins>
      <w:ins w:id="1235" w:author="Gregorio Canal" w:date="2019-07-23T09:51:00Z">
        <w:r>
          <w:t xml:space="preserve"> header is specified in the request </w:t>
        </w:r>
      </w:ins>
      <w:ins w:id="1236" w:author="Gregorio Canal" w:date="2019-07-23T09:52:00Z">
        <w:r>
          <w:t>the server should</w:t>
        </w:r>
      </w:ins>
      <w:ins w:id="1237" w:author="Gregorio Canal" w:date="2019-07-23T09:53:00Z">
        <w:r>
          <w:t xml:space="preserve"> </w:t>
        </w:r>
      </w:ins>
      <w:ins w:id="1238" w:author="Gregorio Canal" w:date="2019-07-23T09:57:00Z">
        <w:r w:rsidR="00861AEB">
          <w:t>respond</w:t>
        </w:r>
      </w:ins>
      <w:ins w:id="1239" w:author="Gregorio Canal" w:date="2019-07-23T09:56:00Z">
        <w:r>
          <w:t xml:space="preserve"> as if</w:t>
        </w:r>
        <w:r w:rsidR="00861AEB">
          <w:t xml:space="preserve"> it is set to </w:t>
        </w:r>
        <w:r w:rsidR="00861AEB" w:rsidRPr="00861AEB">
          <w:rPr>
            <w:rFonts w:ascii="Courier New" w:hAnsi="Courier New" w:cs="Courier New"/>
            <w:sz w:val="20"/>
            <w:rPrChange w:id="1240" w:author="Gregorio Canal" w:date="2019-07-23T09:57:00Z">
              <w:rPr/>
            </w:rPrChange>
          </w:rPr>
          <w:t>return=minimal</w:t>
        </w:r>
        <w:r w:rsidR="00861AEB">
          <w:t xml:space="preserve"> </w:t>
        </w:r>
      </w:ins>
      <w:ins w:id="1241" w:author="Gregorio Canal" w:date="2019-07-23T09:53:00Z">
        <w:r>
          <w:t xml:space="preserve">see </w:t>
        </w:r>
        <w:r>
          <w:fldChar w:fldCharType="begin"/>
        </w:r>
        <w:r>
          <w:instrText xml:space="preserve"> HYPERLINK "https://www.hl7.org/fhir/R4/http.html" \l "ops" </w:instrText>
        </w:r>
        <w:r>
          <w:fldChar w:fldCharType="separate"/>
        </w:r>
        <w:r>
          <w:rPr>
            <w:rStyle w:val="Hyperlink"/>
          </w:rPr>
          <w:t>https://www.hl7.org/fhir/R4/http.html#ops</w:t>
        </w:r>
        <w:r>
          <w:fldChar w:fldCharType="end"/>
        </w:r>
        <w:r>
          <w:t>.</w:t>
        </w:r>
      </w:ins>
    </w:p>
    <w:p w14:paraId="069D7B25" w14:textId="77777777" w:rsidR="00E23BD7" w:rsidRDefault="00E23BD7" w:rsidP="00E23BD7">
      <w:pPr>
        <w:pStyle w:val="BodyText"/>
        <w:rPr>
          <w:ins w:id="1242" w:author="Gregorio Canal" w:date="2019-07-16T12:41:00Z"/>
        </w:rPr>
      </w:pPr>
      <w:ins w:id="1243" w:author="Gregorio Canal" w:date="2019-07-16T12:41:00Z">
        <w:r>
          <w:t>If the outcome of the entry is a success, the http status code of the response shall be a 2xx code.</w:t>
        </w:r>
      </w:ins>
    </w:p>
    <w:p w14:paraId="62B1F418" w14:textId="54C5527C" w:rsidR="00E23BD7" w:rsidRDefault="00E23BD7">
      <w:pPr>
        <w:pStyle w:val="BodyText"/>
        <w:rPr>
          <w:ins w:id="1244" w:author="Gregorio Canal" w:date="2019-07-16T12:41:00Z"/>
        </w:rPr>
        <w:pPrChange w:id="1245" w:author="Gregorio Canal" w:date="2019-07-23T09:15:00Z">
          <w:pPr>
            <w:pStyle w:val="BodyText"/>
            <w:numPr>
              <w:numId w:val="66"/>
            </w:numPr>
            <w:ind w:left="720" w:hanging="360"/>
          </w:pPr>
        </w:pPrChange>
      </w:pPr>
      <w:ins w:id="1246" w:author="Gregorio Canal" w:date="2019-07-16T12:41:00Z">
        <w:r>
          <w:lastRenderedPageBreak/>
          <w:t xml:space="preserve">If the outcome of the entry is a failure, the Audit Record Repository shall be capable of returning </w:t>
        </w:r>
      </w:ins>
      <w:ins w:id="1247" w:author="Gregorio Canal" w:date="2019-07-23T09:15:00Z">
        <w:r w:rsidR="00B9330E">
          <w:t xml:space="preserve">status codes according to what is defined in </w:t>
        </w:r>
        <w:r w:rsidR="00B9330E" w:rsidRPr="00B9330E">
          <w:t>https://www.hl7.org/fhir/R4/http.html#create</w:t>
        </w:r>
        <w:r w:rsidR="00B9330E">
          <w:t>.</w:t>
        </w:r>
      </w:ins>
    </w:p>
    <w:p w14:paraId="5FEE3461" w14:textId="77777777" w:rsidR="00E23BD7" w:rsidRPr="00336B6F" w:rsidRDefault="00E23BD7" w:rsidP="00E23BD7">
      <w:pPr>
        <w:pStyle w:val="BodyText"/>
        <w:rPr>
          <w:ins w:id="1248" w:author="Gregorio Canal" w:date="2019-07-16T12:41:00Z"/>
        </w:rPr>
      </w:pPr>
      <w:ins w:id="1249" w:author="Gregorio Canal" w:date="2019-07-16T12:41:00Z">
        <w:r>
          <w:t>The Audit Record Repository can return other status codes 4xx or 5xx in accordance to internal business rules that are out of scope for this transaction.</w:t>
        </w:r>
      </w:ins>
    </w:p>
    <w:p w14:paraId="505C4A26" w14:textId="77777777" w:rsidR="00E23BD7" w:rsidRPr="00336B6F" w:rsidRDefault="00E23BD7" w:rsidP="00E23BD7">
      <w:pPr>
        <w:pStyle w:val="Heading3"/>
        <w:rPr>
          <w:ins w:id="1250" w:author="Gregorio Canal" w:date="2019-07-16T12:41:00Z"/>
          <w:noProof w:val="0"/>
        </w:rPr>
      </w:pPr>
      <w:ins w:id="1251" w:author="Gregorio Canal" w:date="2019-07-16T12:41:00Z">
        <w:r w:rsidRPr="00336B6F">
          <w:rPr>
            <w:noProof w:val="0"/>
          </w:rPr>
          <w:t>3.</w:t>
        </w:r>
        <w:r>
          <w:rPr>
            <w:noProof w:val="0"/>
          </w:rPr>
          <w:t>20</w:t>
        </w:r>
        <w:r w:rsidRPr="00336B6F">
          <w:rPr>
            <w:noProof w:val="0"/>
          </w:rPr>
          <w:t>.4.</w:t>
        </w:r>
        <w:r>
          <w:rPr>
            <w:noProof w:val="0"/>
          </w:rPr>
          <w:t>5</w:t>
        </w:r>
        <w:r w:rsidRPr="00336B6F">
          <w:rPr>
            <w:noProof w:val="0"/>
          </w:rPr>
          <w:t>.3 Expected Actions</w:t>
        </w:r>
      </w:ins>
    </w:p>
    <w:p w14:paraId="7F9576A2" w14:textId="77777777" w:rsidR="00E23BD7" w:rsidRDefault="00E23BD7" w:rsidP="00E23BD7">
      <w:pPr>
        <w:pStyle w:val="BodyText"/>
        <w:rPr>
          <w:ins w:id="1252" w:author="Gregorio Canal" w:date="2019-07-16T12:41:00Z"/>
        </w:rPr>
      </w:pPr>
      <w:ins w:id="1253" w:author="Gregorio Canal" w:date="2019-07-16T12:41:00Z">
        <w:r>
          <w:t>The Audit Record Repository could return a partial success for the Bundle where some resources succeeded and other not. For this reason, it is up to the client to decide what to do with failures that have been returned by the Audit Record Repository.</w:t>
        </w:r>
      </w:ins>
    </w:p>
    <w:p w14:paraId="23F51519" w14:textId="77777777" w:rsidR="00E23BD7" w:rsidRDefault="00E23BD7" w:rsidP="00E23BD7">
      <w:pPr>
        <w:pStyle w:val="BodyText"/>
        <w:rPr>
          <w:ins w:id="1254" w:author="Gregorio Canal" w:date="2019-07-16T12:41:00Z"/>
        </w:rPr>
      </w:pPr>
    </w:p>
    <w:p w14:paraId="0C371775" w14:textId="77777777" w:rsidR="00E23BD7" w:rsidRDefault="00E23BD7" w:rsidP="00E23BD7">
      <w:pPr>
        <w:pStyle w:val="EditorInstructions"/>
        <w:rPr>
          <w:ins w:id="1255" w:author="Gregorio Canal" w:date="2019-07-16T12:41:00Z"/>
        </w:rPr>
      </w:pPr>
      <w:ins w:id="1256" w:author="Gregorio Canal" w:date="2019-07-16T12:41:00Z">
        <w:r w:rsidRPr="00273141">
          <w:t xml:space="preserve">Editor: </w:t>
        </w:r>
        <w:r>
          <w:t>Update section 3.20.5 as follows</w:t>
        </w:r>
      </w:ins>
    </w:p>
    <w:p w14:paraId="388B9FE6" w14:textId="77777777" w:rsidR="00E23BD7" w:rsidRPr="007A7659" w:rsidRDefault="00E23BD7" w:rsidP="00E23BD7">
      <w:pPr>
        <w:pStyle w:val="Heading3"/>
        <w:numPr>
          <w:ilvl w:val="0"/>
          <w:numId w:val="0"/>
        </w:numPr>
        <w:rPr>
          <w:ins w:id="1257" w:author="Gregorio Canal" w:date="2019-07-16T12:41:00Z"/>
          <w:noProof w:val="0"/>
        </w:rPr>
      </w:pPr>
      <w:ins w:id="1258" w:author="Gregorio Canal" w:date="2019-07-16T12:41:00Z">
        <w:r w:rsidRPr="007A7659">
          <w:rPr>
            <w:noProof w:val="0"/>
          </w:rPr>
          <w:t>3.20.5 Security Considerations</w:t>
        </w:r>
      </w:ins>
    </w:p>
    <w:p w14:paraId="5F81FD77" w14:textId="77777777" w:rsidR="00E23BD7" w:rsidRPr="007A7659" w:rsidRDefault="00E23BD7" w:rsidP="00E23BD7">
      <w:pPr>
        <w:rPr>
          <w:ins w:id="1259" w:author="Gregorio Canal" w:date="2019-07-16T12:41:00Z"/>
        </w:rPr>
      </w:pPr>
      <w:ins w:id="1260" w:author="Gregorio Canal" w:date="2019-07-16T12:41:00Z">
        <w:r w:rsidRPr="007A7659">
          <w:t>The use of the TLS</w:t>
        </w:r>
        <w:r>
          <w:t xml:space="preserve"> </w:t>
        </w:r>
        <w:r w:rsidRPr="00B05737">
          <w:rPr>
            <w:b/>
            <w:u w:val="single"/>
          </w:rPr>
          <w:t>or HTTPS</w:t>
        </w:r>
        <w:r w:rsidRPr="007A7659">
          <w:t xml:space="preserve"> transport mechanism</w:t>
        </w:r>
        <w:r w:rsidRPr="00B05737">
          <w:rPr>
            <w:b/>
            <w:u w:val="single"/>
          </w:rPr>
          <w:t xml:space="preserve"> </w:t>
        </w:r>
        <w:r w:rsidRPr="007A7659">
          <w:t>is recommended because the audit event messages often contain PHI or other sensitive information. See Section 3.20.4.1.2.1.</w:t>
        </w:r>
      </w:ins>
    </w:p>
    <w:p w14:paraId="18E59FF1" w14:textId="77777777" w:rsidR="00E23BD7" w:rsidRPr="007A7659" w:rsidRDefault="00E23BD7" w:rsidP="00E23BD7">
      <w:pPr>
        <w:rPr>
          <w:ins w:id="1261" w:author="Gregorio Canal" w:date="2019-07-16T12:41:00Z"/>
        </w:rPr>
      </w:pPr>
      <w:ins w:id="1262" w:author="Gregorio Canal" w:date="2019-07-16T12:41:00Z">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ins>
    </w:p>
    <w:p w14:paraId="3C358EA2" w14:textId="77777777" w:rsidR="00E23BD7" w:rsidRPr="007A7659" w:rsidRDefault="00E23BD7" w:rsidP="00E23BD7">
      <w:pPr>
        <w:rPr>
          <w:ins w:id="1263" w:author="Gregorio Canal" w:date="2019-07-16T12:41:00Z"/>
        </w:rPr>
      </w:pPr>
      <w:ins w:id="1264" w:author="Gregorio Canal" w:date="2019-07-16T12:41:00Z">
        <w:r w:rsidRPr="007A7659">
          <w:t xml:space="preserve">The data store within the Audit Record Repository may contain sensitive information, and the Audit Record Repository analysis facilities may allow sensitive queries. It will be a high value target for malicious </w:t>
        </w:r>
        <w:proofErr w:type="gramStart"/>
        <w:r w:rsidRPr="007A7659">
          <w:t>actors, and</w:t>
        </w:r>
        <w:proofErr w:type="gramEnd"/>
        <w:r w:rsidRPr="007A7659">
          <w:t xml:space="preserve"> should be protected accordingly.</w:t>
        </w:r>
      </w:ins>
    </w:p>
    <w:p w14:paraId="6DADAB86" w14:textId="77777777" w:rsidR="00E23BD7" w:rsidRPr="007A7659" w:rsidRDefault="00E23BD7" w:rsidP="00E23BD7">
      <w:pPr>
        <w:rPr>
          <w:ins w:id="1265" w:author="Gregorio Canal" w:date="2019-07-16T12:41:00Z"/>
        </w:rPr>
      </w:pPr>
      <w:ins w:id="1266" w:author="Gregorio Canal" w:date="2019-07-16T12:41:00Z">
        <w:r w:rsidRPr="007A7659">
          <w:t xml:space="preserve">The Audit Record Repository is required to generate audit event messages for various kinds of use of the data store and configuration changes. This is specified in Section 3.20.4.1.1. </w:t>
        </w:r>
      </w:ins>
    </w:p>
    <w:p w14:paraId="3A9A293E" w14:textId="77DEE23E" w:rsidR="00E23BD7" w:rsidRDefault="00E93323" w:rsidP="00E23BD7">
      <w:pPr>
        <w:pStyle w:val="BodyText"/>
        <w:rPr>
          <w:ins w:id="1267" w:author="Gregorio Canal" w:date="2019-07-16T12:41:00Z"/>
        </w:rPr>
      </w:pPr>
      <w:ins w:id="1268" w:author="Gregorio Canal" w:date="2019-07-22T11:58:00Z">
        <w:r>
          <w:t xml:space="preserve">If the </w:t>
        </w:r>
        <w:proofErr w:type="spellStart"/>
        <w:r>
          <w:t>AuditEvent</w:t>
        </w:r>
        <w:proofErr w:type="spellEnd"/>
        <w:r>
          <w:t xml:space="preserve"> Message Option is supported on the Audit Record Repository, update</w:t>
        </w:r>
      </w:ins>
      <w:ins w:id="1269" w:author="Gregorio Canal" w:date="2019-07-22T11:59:00Z">
        <w:r>
          <w:t xml:space="preserve">, delete and patch interaction of </w:t>
        </w:r>
        <w:proofErr w:type="spellStart"/>
        <w:r>
          <w:t>AuditEvent</w:t>
        </w:r>
        <w:proofErr w:type="spellEnd"/>
        <w:r>
          <w:t xml:space="preserve"> resources should be managed by local policies.</w:t>
        </w:r>
      </w:ins>
    </w:p>
    <w:p w14:paraId="43B8E609" w14:textId="77777777" w:rsidR="00C61521" w:rsidRPr="00273141" w:rsidRDefault="00C61521" w:rsidP="003026B7">
      <w:pPr>
        <w:pStyle w:val="PartTitle"/>
      </w:pPr>
      <w:r w:rsidRPr="00273141">
        <w:lastRenderedPageBreak/>
        <w:t>Volume 2c – Transactions</w:t>
      </w:r>
      <w:bookmarkEnd w:id="698"/>
    </w:p>
    <w:p w14:paraId="509B59CE" w14:textId="77777777" w:rsidR="00C61521" w:rsidRPr="00273141" w:rsidRDefault="00C61521" w:rsidP="00D1169E">
      <w:pPr>
        <w:pStyle w:val="EditorInstructions"/>
      </w:pPr>
      <w:bookmarkStart w:id="1270" w:name="_Toc336000611"/>
      <w:bookmarkStart w:id="1271" w:name="_MON_1372750193"/>
      <w:bookmarkStart w:id="1272" w:name="_MON_1372750291"/>
      <w:bookmarkStart w:id="1273" w:name="_Toc237186001"/>
      <w:bookmarkStart w:id="1274" w:name="_Toc301463329"/>
      <w:bookmarkStart w:id="1275" w:name="Link01E7EEC0"/>
      <w:bookmarkStart w:id="1276" w:name="Link01E7E198"/>
      <w:bookmarkStart w:id="1277" w:name="Link01E7E080"/>
      <w:bookmarkStart w:id="1278" w:name="Link03C1CD48"/>
      <w:bookmarkStart w:id="1279" w:name="Link01AE42B8"/>
      <w:bookmarkStart w:id="1280" w:name="Link03B08658"/>
      <w:bookmarkStart w:id="1281" w:name="Link03B03D80"/>
      <w:bookmarkStart w:id="1282" w:name="Link03B08308"/>
      <w:bookmarkStart w:id="1283" w:name="Link03B0A5F8"/>
      <w:bookmarkStart w:id="1284" w:name="Link01E4A530"/>
      <w:bookmarkStart w:id="1285" w:name="Link03B03F60"/>
      <w:bookmarkStart w:id="1286" w:name="Link03B08B50"/>
      <w:bookmarkStart w:id="1287" w:name="Link01E22080"/>
      <w:bookmarkStart w:id="1288" w:name="Link03B06510"/>
      <w:bookmarkStart w:id="1289" w:name="Link03B090C0"/>
      <w:bookmarkStart w:id="1290" w:name="Link01AE7EC8"/>
      <w:bookmarkStart w:id="1291" w:name="Link01E03B60"/>
      <w:bookmarkStart w:id="1292" w:name="Link03B08FF8"/>
      <w:bookmarkStart w:id="1293" w:name="Link03B08DF0"/>
      <w:bookmarkStart w:id="1294" w:name="Link01E7DD00"/>
      <w:bookmarkStart w:id="1295" w:name="Link01E7DB38"/>
      <w:bookmarkStart w:id="1296" w:name="Link03B08800"/>
      <w:bookmarkStart w:id="1297" w:name="Link03B006E8"/>
      <w:bookmarkStart w:id="1298" w:name="Link03C41A58"/>
      <w:bookmarkStart w:id="1299" w:name="Link03B03998"/>
      <w:bookmarkStart w:id="1300" w:name="Link03B09EA0"/>
      <w:bookmarkStart w:id="1301" w:name="Link01E4A968"/>
      <w:bookmarkStart w:id="1302" w:name="Link03B03C10"/>
      <w:bookmarkStart w:id="1303" w:name="Link03B02980"/>
      <w:bookmarkStart w:id="1304" w:name="Link03B02330"/>
      <w:bookmarkStart w:id="1305" w:name="Link03B07C50"/>
      <w:bookmarkStart w:id="1306" w:name="Link03C4A5A8"/>
      <w:bookmarkStart w:id="1307" w:name="Link01E509B8"/>
      <w:bookmarkStart w:id="1308" w:name="Link03B09350"/>
      <w:bookmarkStart w:id="1309" w:name="Link01E6DE60"/>
      <w:bookmarkStart w:id="1310" w:name="Link03B0C558"/>
      <w:bookmarkStart w:id="1311" w:name="Link01E7FBB8"/>
      <w:bookmarkStart w:id="1312" w:name="Link01E7F350"/>
      <w:bookmarkStart w:id="1313" w:name="Link01E1FF88"/>
      <w:bookmarkStart w:id="1314" w:name="Link03B07DC8"/>
      <w:bookmarkStart w:id="1315" w:name="Link03B02E40"/>
      <w:bookmarkStart w:id="1316" w:name="Link03B079C8"/>
      <w:bookmarkStart w:id="1317" w:name="Link03B04240"/>
      <w:bookmarkStart w:id="1318" w:name="Link03B04140"/>
      <w:bookmarkStart w:id="1319" w:name="_Toc75083611"/>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r w:rsidRPr="00273141">
        <w:t xml:space="preserve">Editor: Add new Section 3.81 </w:t>
      </w:r>
      <w:bookmarkEnd w:id="1319"/>
      <w:r w:rsidRPr="00273141">
        <w:t>Retrieve ATNA Audit Event and 3.82 Retrieve Syslog Event to Volume 2c</w:t>
      </w:r>
    </w:p>
    <w:p w14:paraId="72D102F5" w14:textId="77777777" w:rsidR="00C61521" w:rsidRPr="00273141" w:rsidRDefault="00C61521" w:rsidP="00E83B50">
      <w:pPr>
        <w:pStyle w:val="BodyText"/>
      </w:pPr>
    </w:p>
    <w:p w14:paraId="576B6A03" w14:textId="77777777" w:rsidR="00C61521" w:rsidRPr="00273141" w:rsidRDefault="00C61521" w:rsidP="00E83B50">
      <w:pPr>
        <w:pStyle w:val="Heading2"/>
        <w:rPr>
          <w:noProof w:val="0"/>
        </w:rPr>
      </w:pPr>
      <w:bookmarkStart w:id="1320" w:name="_Toc488241147"/>
      <w:r w:rsidRPr="00273141">
        <w:rPr>
          <w:noProof w:val="0"/>
        </w:rPr>
        <w:t>3.81 Retrieve ATNA Audit Event [ITI-81]</w:t>
      </w:r>
      <w:bookmarkEnd w:id="1320"/>
    </w:p>
    <w:p w14:paraId="4ECEDC6A" w14:textId="12D25B92" w:rsidR="00C61521" w:rsidRPr="00273141" w:rsidRDefault="00C61521" w:rsidP="003030AE">
      <w:pPr>
        <w:pStyle w:val="BodyText"/>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256CB75B" w:rsidR="00C61521" w:rsidRPr="00273141" w:rsidRDefault="00C61521" w:rsidP="003030AE">
      <w:pPr>
        <w:pStyle w:val="BodyText"/>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resource</w:t>
      </w:r>
      <w:r w:rsidRPr="00273141">
        <w:t>.</w:t>
      </w:r>
      <w:r w:rsidR="00CA07AB" w:rsidRPr="00273141">
        <w:t xml:space="preserve"> </w:t>
      </w:r>
    </w:p>
    <w:p w14:paraId="780F300F" w14:textId="77777777" w:rsidR="00C61521" w:rsidRPr="00273141" w:rsidRDefault="00C61521" w:rsidP="00E83B50">
      <w:pPr>
        <w:pStyle w:val="Heading3"/>
        <w:rPr>
          <w:noProof w:val="0"/>
        </w:rPr>
      </w:pPr>
      <w:bookmarkStart w:id="1321" w:name="_Toc488241148"/>
      <w:r w:rsidRPr="00273141">
        <w:rPr>
          <w:noProof w:val="0"/>
        </w:rPr>
        <w:t>3.81.1 Scope</w:t>
      </w:r>
      <w:bookmarkEnd w:id="1321"/>
    </w:p>
    <w:p w14:paraId="79B39AD1" w14:textId="77777777" w:rsidR="00C61521" w:rsidRPr="00273141" w:rsidRDefault="00C61521" w:rsidP="008D693A">
      <w:pPr>
        <w:pStyle w:val="BodyText"/>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resources that match with a set of search parameters. </w:t>
      </w:r>
    </w:p>
    <w:p w14:paraId="7A474F5D" w14:textId="77777777" w:rsidR="00C61521" w:rsidRPr="00273141" w:rsidRDefault="00C61521" w:rsidP="00E83B50">
      <w:pPr>
        <w:pStyle w:val="Heading3"/>
        <w:rPr>
          <w:noProof w:val="0"/>
        </w:rPr>
      </w:pPr>
      <w:bookmarkStart w:id="1322" w:name="_Toc488241149"/>
      <w:r w:rsidRPr="00273141">
        <w:rPr>
          <w:noProof w:val="0"/>
        </w:rPr>
        <w:t>3.81.2 Actor Roles</w:t>
      </w:r>
      <w:bookmarkEnd w:id="1322"/>
    </w:p>
    <w:p w14:paraId="1CBCA457" w14:textId="77777777" w:rsidR="00C61521" w:rsidRPr="00273141" w:rsidRDefault="00C61521" w:rsidP="00E83B50">
      <w:pPr>
        <w:pStyle w:val="BodyText"/>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BodyText"/>
              <w:rPr>
                <w:b/>
                <w:szCs w:val="24"/>
              </w:rPr>
            </w:pPr>
            <w:r w:rsidRPr="00273141">
              <w:rPr>
                <w:b/>
                <w:szCs w:val="24"/>
              </w:rPr>
              <w:t>Actor:</w:t>
            </w:r>
          </w:p>
        </w:tc>
        <w:tc>
          <w:tcPr>
            <w:tcW w:w="8568" w:type="dxa"/>
          </w:tcPr>
          <w:p w14:paraId="215D2016" w14:textId="77777777" w:rsidR="00C61521" w:rsidRPr="00273141" w:rsidRDefault="00C61521" w:rsidP="003030AE">
            <w:pPr>
              <w:pStyle w:val="BodyText"/>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BodyText"/>
              <w:rPr>
                <w:b/>
                <w:szCs w:val="24"/>
              </w:rPr>
            </w:pPr>
            <w:r w:rsidRPr="00273141">
              <w:rPr>
                <w:b/>
                <w:szCs w:val="24"/>
              </w:rPr>
              <w:t>Role:</w:t>
            </w:r>
          </w:p>
        </w:tc>
        <w:tc>
          <w:tcPr>
            <w:tcW w:w="8568" w:type="dxa"/>
          </w:tcPr>
          <w:p w14:paraId="663FB287" w14:textId="77777777" w:rsidR="00C61521" w:rsidRPr="00273141" w:rsidRDefault="00C61521" w:rsidP="003030AE">
            <w:pPr>
              <w:pStyle w:val="BodyText"/>
              <w:rPr>
                <w:szCs w:val="24"/>
              </w:rPr>
            </w:pPr>
            <w:r w:rsidRPr="00273141">
              <w:rPr>
                <w:szCs w:val="24"/>
              </w:rPr>
              <w:t xml:space="preserve">Provides storage for ATNA audit </w:t>
            </w:r>
            <w:proofErr w:type="gramStart"/>
            <w:r w:rsidRPr="00273141">
              <w:rPr>
                <w:szCs w:val="24"/>
              </w:rPr>
              <w:t>events, and</w:t>
            </w:r>
            <w:proofErr w:type="gramEnd"/>
            <w:r w:rsidRPr="00273141">
              <w:rPr>
                <w:szCs w:val="24"/>
              </w:rPr>
              <w:t xml:space="preserve"> responds to queries for a portion of the stored records.</w:t>
            </w:r>
          </w:p>
        </w:tc>
      </w:tr>
      <w:tr w:rsidR="00C61521" w:rsidRPr="00273141" w14:paraId="367D1A7F" w14:textId="77777777">
        <w:tc>
          <w:tcPr>
            <w:tcW w:w="1008" w:type="dxa"/>
          </w:tcPr>
          <w:p w14:paraId="7F606A30" w14:textId="4F897CCB" w:rsidR="00C61521" w:rsidRPr="00273141" w:rsidRDefault="00E66480" w:rsidP="003030AE">
            <w:pPr>
              <w:pStyle w:val="BodyText"/>
              <w:rPr>
                <w:b/>
                <w:szCs w:val="24"/>
              </w:rPr>
            </w:pPr>
            <w:ins w:id="1323" w:author="Gregorio Canal" w:date="2019-07-17T12:36:00Z">
              <w:r>
                <w:rPr>
                  <w:b/>
                  <w:szCs w:val="24"/>
                </w:rPr>
                <w:t>1</w:t>
              </w:r>
            </w:ins>
            <w:r w:rsidR="00C61521" w:rsidRPr="00273141">
              <w:rPr>
                <w:b/>
                <w:szCs w:val="24"/>
              </w:rPr>
              <w:t>Actor:</w:t>
            </w:r>
          </w:p>
        </w:tc>
        <w:tc>
          <w:tcPr>
            <w:tcW w:w="8568" w:type="dxa"/>
          </w:tcPr>
          <w:p w14:paraId="30D6AB79" w14:textId="77777777" w:rsidR="00C61521" w:rsidRPr="00273141" w:rsidRDefault="00C61521" w:rsidP="003030AE">
            <w:pPr>
              <w:pStyle w:val="BodyText"/>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BodyText"/>
              <w:rPr>
                <w:b/>
                <w:szCs w:val="24"/>
              </w:rPr>
            </w:pPr>
            <w:r w:rsidRPr="00273141">
              <w:rPr>
                <w:b/>
                <w:szCs w:val="24"/>
              </w:rPr>
              <w:t>Role:</w:t>
            </w:r>
          </w:p>
        </w:tc>
        <w:tc>
          <w:tcPr>
            <w:tcW w:w="8568" w:type="dxa"/>
          </w:tcPr>
          <w:p w14:paraId="3BF18B7C" w14:textId="77777777" w:rsidR="00C61521" w:rsidRPr="00273141" w:rsidRDefault="00C61521" w:rsidP="003030AE">
            <w:pPr>
              <w:pStyle w:val="BodyText"/>
              <w:rPr>
                <w:szCs w:val="24"/>
              </w:rPr>
            </w:pPr>
            <w:r w:rsidRPr="00273141">
              <w:rPr>
                <w:szCs w:val="24"/>
              </w:rPr>
              <w:t xml:space="preserve"> Queries for ATNA audit records.</w:t>
            </w:r>
          </w:p>
        </w:tc>
      </w:tr>
    </w:tbl>
    <w:p w14:paraId="373EC5A4" w14:textId="77777777" w:rsidR="00C61521" w:rsidRPr="00273141" w:rsidRDefault="00C61521" w:rsidP="00E83B50">
      <w:pPr>
        <w:pStyle w:val="BodyText"/>
      </w:pPr>
    </w:p>
    <w:p w14:paraId="7E30F220" w14:textId="77777777" w:rsidR="00C61521" w:rsidRPr="00273141" w:rsidRDefault="00C61521" w:rsidP="00E83B50">
      <w:pPr>
        <w:pStyle w:val="Heading3"/>
        <w:rPr>
          <w:noProof w:val="0"/>
        </w:rPr>
      </w:pPr>
      <w:bookmarkStart w:id="1324" w:name="_Toc488241150"/>
      <w:r w:rsidRPr="00273141">
        <w:rPr>
          <w:noProof w:val="0"/>
        </w:rPr>
        <w:t>3.81.3 Referenced Standards</w:t>
      </w:r>
      <w:bookmarkEnd w:id="1324"/>
    </w:p>
    <w:p w14:paraId="36C5B5C1" w14:textId="19B17D91" w:rsidR="00C61521" w:rsidRPr="00273141" w:rsidRDefault="00C61521" w:rsidP="003030AE">
      <w:pPr>
        <w:pStyle w:val="BodyText"/>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BodyText"/>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BodyText"/>
      </w:pPr>
      <w:r w:rsidRPr="00273141">
        <w:t>RFC6585</w:t>
      </w:r>
      <w:r w:rsidRPr="00273141">
        <w:tab/>
      </w:r>
      <w:r w:rsidRPr="00273141">
        <w:tab/>
        <w:t>IETF Additional HTTP Status Codes</w:t>
      </w:r>
    </w:p>
    <w:p w14:paraId="0513EC53" w14:textId="4D0AEFF6" w:rsidR="00C61521" w:rsidRPr="00273141" w:rsidRDefault="00C61521" w:rsidP="003030AE">
      <w:pPr>
        <w:pStyle w:val="BodyText"/>
      </w:pPr>
      <w:r w:rsidRPr="00273141">
        <w:t>RFC5424</w:t>
      </w:r>
      <w:r w:rsidRPr="00273141">
        <w:tab/>
      </w:r>
      <w:r w:rsidRPr="00273141">
        <w:tab/>
        <w:t>The Syslog Protocol</w:t>
      </w:r>
    </w:p>
    <w:p w14:paraId="685DD5CF" w14:textId="3C403CFB" w:rsidR="00C61521" w:rsidRPr="00273141" w:rsidRDefault="00C61521" w:rsidP="003030AE">
      <w:pPr>
        <w:pStyle w:val="BodyText"/>
      </w:pPr>
      <w:r w:rsidRPr="00273141">
        <w:t>RFC3339</w:t>
      </w:r>
      <w:r w:rsidRPr="00273141">
        <w:tab/>
      </w:r>
      <w:r w:rsidRPr="00273141">
        <w:tab/>
        <w:t>Date and Time on the Internet: Timestamps</w:t>
      </w:r>
    </w:p>
    <w:p w14:paraId="72E06619" w14:textId="011A9C94" w:rsidR="00582FEB" w:rsidRPr="009B0310" w:rsidRDefault="00582FEB" w:rsidP="00204712">
      <w:pPr>
        <w:pStyle w:val="BodyText"/>
        <w:rPr>
          <w:rPrChange w:id="1325" w:author="Gregorio Canal" w:date="2019-03-08T10:49:00Z">
            <w:rPr>
              <w:lang w:val="de-DE"/>
            </w:rPr>
          </w:rPrChange>
        </w:rPr>
      </w:pPr>
      <w:r w:rsidRPr="009B0310">
        <w:rPr>
          <w:rPrChange w:id="1326" w:author="Gregorio Canal" w:date="2019-03-08T10:49:00Z">
            <w:rPr>
              <w:lang w:val="de-DE"/>
            </w:rPr>
          </w:rPrChange>
        </w:rPr>
        <w:t>HL7 FHIR</w:t>
      </w:r>
      <w:r w:rsidRPr="009B0310">
        <w:rPr>
          <w:rPrChange w:id="1327" w:author="Gregorio Canal" w:date="2019-03-08T10:49:00Z">
            <w:rPr>
              <w:lang w:val="de-DE"/>
            </w:rPr>
          </w:rPrChange>
        </w:rPr>
        <w:tab/>
      </w:r>
      <w:r w:rsidR="00E65B52" w:rsidRPr="009B0310">
        <w:rPr>
          <w:rPrChange w:id="1328" w:author="Gregorio Canal" w:date="2019-03-08T10:49:00Z">
            <w:rPr>
              <w:lang w:val="de-DE"/>
            </w:rPr>
          </w:rPrChange>
        </w:rPr>
        <w:tab/>
      </w:r>
      <w:ins w:id="1329" w:author="Gregorio Canal" w:date="2019-03-08T10:49:00Z">
        <w:r w:rsidR="009B0310" w:rsidRPr="009B0310">
          <w:rPr>
            <w:rPrChange w:id="1330" w:author="Gregorio Canal" w:date="2019-03-08T10:49:00Z">
              <w:rPr>
                <w:lang w:val="de-DE"/>
              </w:rPr>
            </w:rPrChange>
          </w:rPr>
          <w:t>Release 4</w:t>
        </w:r>
      </w:ins>
      <w:del w:id="1331" w:author="Gregorio Canal" w:date="2019-03-08T10:49:00Z">
        <w:r w:rsidRPr="009B0310" w:rsidDel="009B0310">
          <w:rPr>
            <w:rPrChange w:id="1332" w:author="Gregorio Canal" w:date="2019-03-08T10:49:00Z">
              <w:rPr>
                <w:lang w:val="de-DE"/>
              </w:rPr>
            </w:rPrChange>
          </w:rPr>
          <w:delText xml:space="preserve">Standard </w:delText>
        </w:r>
        <w:r w:rsidR="00ED0140" w:rsidRPr="009B0310" w:rsidDel="009B0310">
          <w:rPr>
            <w:rPrChange w:id="1333" w:author="Gregorio Canal" w:date="2019-03-08T10:49:00Z">
              <w:rPr>
                <w:lang w:val="de-DE"/>
              </w:rPr>
            </w:rPrChange>
          </w:rPr>
          <w:delText>STU3</w:delText>
        </w:r>
      </w:del>
      <w:r w:rsidRPr="009B0310">
        <w:rPr>
          <w:rPrChange w:id="1334" w:author="Gregorio Canal" w:date="2019-03-08T10:49:00Z">
            <w:rPr>
              <w:lang w:val="de-DE"/>
            </w:rPr>
          </w:rPrChange>
        </w:rPr>
        <w:tab/>
        <w:t xml:space="preserve"> </w:t>
      </w:r>
      <w:r w:rsidR="00027D75">
        <w:rPr>
          <w:rStyle w:val="Hyperlink"/>
        </w:rPr>
        <w:fldChar w:fldCharType="begin"/>
      </w:r>
      <w:ins w:id="1335" w:author="Gregorio Canal" w:date="2019-03-08T10:51:00Z">
        <w:r w:rsidR="009B0310">
          <w:rPr>
            <w:rStyle w:val="Hyperlink"/>
          </w:rPr>
          <w:instrText>HYPERLINK "http://hl7.org/fhir/R4/index.html"</w:instrText>
        </w:r>
      </w:ins>
      <w:del w:id="1336" w:author="Gregorio Canal" w:date="2019-03-08T10:49:00Z">
        <w:r w:rsidR="00027D75" w:rsidRPr="009B0310" w:rsidDel="009B0310">
          <w:rPr>
            <w:rStyle w:val="Hyperlink"/>
            <w:rPrChange w:id="1337" w:author="Gregorio Canal" w:date="2019-03-08T10:49:00Z">
              <w:rPr>
                <w:rStyle w:val="Hyperlink"/>
                <w:lang w:val="de-DE"/>
              </w:rPr>
            </w:rPrChange>
          </w:rPr>
          <w:delInstrText xml:space="preserve"> HYPERLINK "http://hl7.org/fhir/STU3/index.html" </w:delInstrText>
        </w:r>
      </w:del>
      <w:r w:rsidR="00027D75">
        <w:rPr>
          <w:rStyle w:val="Hyperlink"/>
        </w:rPr>
        <w:fldChar w:fldCharType="separate"/>
      </w:r>
      <w:del w:id="1338" w:author="Gregorio Canal" w:date="2019-03-08T10:49:00Z">
        <w:r w:rsidR="00ED0140" w:rsidRPr="009B0310" w:rsidDel="009B0310">
          <w:rPr>
            <w:rStyle w:val="Hyperlink"/>
            <w:rPrChange w:id="1339" w:author="Gregorio Canal" w:date="2019-03-08T10:49:00Z">
              <w:rPr>
                <w:rStyle w:val="Hyperlink"/>
                <w:lang w:val="de-DE"/>
              </w:rPr>
            </w:rPrChange>
          </w:rPr>
          <w:delText>http://hl7.org/fhir/STU3/index.html</w:delText>
        </w:r>
      </w:del>
      <w:ins w:id="1340" w:author="Gregorio Canal" w:date="2019-03-08T10:50:00Z">
        <w:r w:rsidR="009B0310">
          <w:rPr>
            <w:rStyle w:val="Hyperlink"/>
          </w:rPr>
          <w:t>http://hl7.org/fhir/R4/index.html</w:t>
        </w:r>
      </w:ins>
      <w:r w:rsidR="00027D75">
        <w:rPr>
          <w:rStyle w:val="Hyperlink"/>
        </w:rPr>
        <w:fldChar w:fldCharType="end"/>
      </w:r>
    </w:p>
    <w:p w14:paraId="645E5755" w14:textId="77777777" w:rsidR="00C61521" w:rsidRPr="00273141" w:rsidRDefault="00C61521" w:rsidP="00E83B50">
      <w:pPr>
        <w:pStyle w:val="Heading3"/>
        <w:rPr>
          <w:noProof w:val="0"/>
        </w:rPr>
      </w:pPr>
      <w:bookmarkStart w:id="1341" w:name="_Toc488241151"/>
      <w:r w:rsidRPr="00273141">
        <w:rPr>
          <w:noProof w:val="0"/>
        </w:rPr>
        <w:lastRenderedPageBreak/>
        <w:t>3.81.4 Interaction Diagram</w:t>
      </w:r>
      <w:bookmarkEnd w:id="1341"/>
    </w:p>
    <w:p w14:paraId="1249328C" w14:textId="77777777" w:rsidR="00C61521" w:rsidRPr="00273141" w:rsidRDefault="00960356" w:rsidP="00360913">
      <w:pPr>
        <w:pStyle w:val="BodyText"/>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EA03B7" w:rsidRPr="007C1AAC" w:rsidRDefault="00EA03B7"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EA03B7" w:rsidRPr="00360913" w:rsidRDefault="00EA03B7"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EA03B7" w:rsidRDefault="00EA03B7"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EA03B7" w:rsidRPr="007C1AAC" w:rsidRDefault="00EA03B7"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EA03B7" w:rsidRPr="00360913" w:rsidRDefault="00EA03B7"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EA03B7" w:rsidRPr="007C1AAC" w:rsidRDefault="00EA03B7"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EA03B7" w:rsidRPr="00360913" w:rsidRDefault="00EA03B7"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EA03B7" w:rsidRDefault="00EA03B7"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EA03B7" w:rsidRPr="007C1AAC" w:rsidRDefault="00EA03B7"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EA03B7" w:rsidRPr="00360913" w:rsidRDefault="00EA03B7"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BodyText"/>
      </w:pPr>
    </w:p>
    <w:p w14:paraId="284FFB24" w14:textId="77777777" w:rsidR="00C61521" w:rsidRPr="00273141" w:rsidRDefault="00C61521" w:rsidP="00C03CC6">
      <w:pPr>
        <w:pStyle w:val="Heading4"/>
        <w:rPr>
          <w:noProof w:val="0"/>
        </w:rPr>
      </w:pPr>
      <w:bookmarkStart w:id="1342" w:name="_Toc488241152"/>
      <w:r w:rsidRPr="00273141">
        <w:rPr>
          <w:noProof w:val="0"/>
        </w:rPr>
        <w:t>3.81.4.1 Retrieve ATNA Audit Events Message</w:t>
      </w:r>
      <w:bookmarkEnd w:id="1342"/>
    </w:p>
    <w:p w14:paraId="1F62666D" w14:textId="43264B7D" w:rsidR="00C61521" w:rsidRPr="00273141" w:rsidRDefault="00C61521" w:rsidP="00154E39">
      <w:pPr>
        <w:pStyle w:val="BodyText"/>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received via [ITI-20] Record Audit Event 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Heading5"/>
        <w:rPr>
          <w:noProof w:val="0"/>
        </w:rPr>
      </w:pPr>
      <w:bookmarkStart w:id="1343" w:name="_Toc488241153"/>
      <w:r w:rsidRPr="00273141">
        <w:rPr>
          <w:noProof w:val="0"/>
        </w:rPr>
        <w:t>3.81.4.1.1 Trigger Events</w:t>
      </w:r>
      <w:bookmarkEnd w:id="1343"/>
    </w:p>
    <w:p w14:paraId="2B16FC52" w14:textId="2F2AC890" w:rsidR="00C61521" w:rsidRPr="00273141" w:rsidRDefault="00C61521" w:rsidP="003030AE">
      <w:pPr>
        <w:pStyle w:val="BodyText"/>
      </w:pPr>
      <w:r w:rsidRPr="00273141">
        <w:t xml:space="preserve">The Audit Consumer sends a Retrieve ATNA Audit Events message when it needs ATNA audit </w:t>
      </w:r>
      <w:r w:rsidR="004D32FF" w:rsidRPr="00273141">
        <w:t xml:space="preserve">records </w:t>
      </w:r>
      <w:r w:rsidRPr="00273141">
        <w:t>to process or analyze.</w:t>
      </w:r>
    </w:p>
    <w:p w14:paraId="2BDAA4EA" w14:textId="77777777" w:rsidR="00C61521" w:rsidRPr="00273141" w:rsidRDefault="00C61521" w:rsidP="00C03CC6">
      <w:pPr>
        <w:pStyle w:val="Heading5"/>
        <w:rPr>
          <w:noProof w:val="0"/>
        </w:rPr>
      </w:pPr>
      <w:bookmarkStart w:id="1344" w:name="_Toc488241154"/>
      <w:r w:rsidRPr="00273141">
        <w:rPr>
          <w:noProof w:val="0"/>
        </w:rPr>
        <w:t>3.81.4.1.2 Message Semantics</w:t>
      </w:r>
      <w:bookmarkEnd w:id="1344"/>
    </w:p>
    <w:p w14:paraId="7DF577A6" w14:textId="75D91F06" w:rsidR="00C61521" w:rsidRPr="00273141" w:rsidRDefault="00C61521" w:rsidP="00605A49">
      <w:pPr>
        <w:pStyle w:val="BodyText"/>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r w:rsidR="00027D75">
        <w:rPr>
          <w:rStyle w:val="Hyperlink"/>
        </w:rPr>
        <w:fldChar w:fldCharType="begin"/>
      </w:r>
      <w:ins w:id="1345" w:author="Gregorio Canal" w:date="2019-03-08T10:51:00Z">
        <w:r w:rsidR="009B0310">
          <w:rPr>
            <w:rStyle w:val="Hyperlink"/>
          </w:rPr>
          <w:instrText>HYPERLINK "http://hl7.org/fhir/R4/search.html"</w:instrText>
        </w:r>
      </w:ins>
      <w:del w:id="1346" w:author="Gregorio Canal" w:date="2019-03-08T10:51:00Z">
        <w:r w:rsidR="00027D75" w:rsidDel="009B0310">
          <w:rPr>
            <w:rStyle w:val="Hyperlink"/>
          </w:rPr>
          <w:delInstrText xml:space="preserve"> HYPERLINK "http://hl7.org/fhir/STU3/search.html" </w:delInstrText>
        </w:r>
      </w:del>
      <w:r w:rsidR="00027D75">
        <w:rPr>
          <w:rStyle w:val="Hyperlink"/>
        </w:rPr>
        <w:fldChar w:fldCharType="separate"/>
      </w:r>
      <w:del w:id="1347" w:author="Gregorio Canal" w:date="2019-03-08T10:51:00Z">
        <w:r w:rsidR="00ED0140" w:rsidRPr="00273141" w:rsidDel="009B0310">
          <w:rPr>
            <w:rStyle w:val="Hyperlink"/>
          </w:rPr>
          <w:delText>http://hl7.org/fhir/STU3/search.html</w:delText>
        </w:r>
      </w:del>
      <w:ins w:id="1348" w:author="Gregorio Canal" w:date="2019-03-08T10:51:00Z">
        <w:r w:rsidR="009B0310">
          <w:rPr>
            <w:rStyle w:val="Hyperlink"/>
          </w:rPr>
          <w:t>http://hl7.org/fhir/R4/search.html</w:t>
        </w:r>
      </w:ins>
      <w:r w:rsidR="00027D75">
        <w:rPr>
          <w:rStyle w:val="Hyperlink"/>
        </w:rPr>
        <w:fldChar w:fldCharType="end"/>
      </w:r>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r w:rsidR="00027D75">
        <w:rPr>
          <w:rStyle w:val="Hyperlink"/>
        </w:rPr>
        <w:fldChar w:fldCharType="begin"/>
      </w:r>
      <w:ins w:id="1349" w:author="Gregorio Canal" w:date="2019-03-08T10:51:00Z">
        <w:r w:rsidR="009B0310">
          <w:rPr>
            <w:rStyle w:val="Hyperlink"/>
          </w:rPr>
          <w:instrText>HYPERLINK "http://hl7.org/fhir/R4/auditevent.html"</w:instrText>
        </w:r>
      </w:ins>
      <w:del w:id="1350" w:author="Gregorio Canal" w:date="2019-03-08T10:51:00Z">
        <w:r w:rsidR="00027D75" w:rsidDel="009B0310">
          <w:rPr>
            <w:rStyle w:val="Hyperlink"/>
          </w:rPr>
          <w:delInstrText xml:space="preserve"> HYPERLINK "http://hl7.org/fhir/STU3/auditevent.html" </w:delInstrText>
        </w:r>
      </w:del>
      <w:r w:rsidR="00027D75">
        <w:rPr>
          <w:rStyle w:val="Hyperlink"/>
        </w:rPr>
        <w:fldChar w:fldCharType="separate"/>
      </w:r>
      <w:del w:id="1351" w:author="Gregorio Canal" w:date="2019-03-08T10:51:00Z">
        <w:r w:rsidR="003870FA" w:rsidRPr="00273141" w:rsidDel="009B0310">
          <w:rPr>
            <w:rStyle w:val="Hyperlink"/>
          </w:rPr>
          <w:delText>http://hl7.org/fhir/STU3/auditevent.html</w:delText>
        </w:r>
      </w:del>
      <w:ins w:id="1352" w:author="Gregorio Canal" w:date="2019-03-08T10:51:00Z">
        <w:r w:rsidR="009B0310">
          <w:rPr>
            <w:rStyle w:val="Hyperlink"/>
          </w:rPr>
          <w:t>http://hl7.org/fhir/R4/auditevent.html</w:t>
        </w:r>
      </w:ins>
      <w:r w:rsidR="00027D75">
        <w:rPr>
          <w:rStyle w:val="Hyperlink"/>
        </w:rPr>
        <w:fldChar w:fldCharType="end"/>
      </w:r>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BodyText"/>
        <w:rPr>
          <w:b/>
          <w:iCs/>
        </w:rPr>
      </w:pPr>
      <w:r w:rsidRPr="00273141">
        <w:rPr>
          <w:b/>
          <w:iCs/>
        </w:rPr>
        <w:t>&lt;scheme&gt;://&lt;authority&gt;/&lt;path&gt;/AuditEvent?date=ge[start-</w:t>
      </w:r>
      <w:proofErr w:type="gramStart"/>
      <w:r w:rsidRPr="00273141">
        <w:rPr>
          <w:b/>
          <w:iCs/>
        </w:rPr>
        <w:t>time]&amp;</w:t>
      </w:r>
      <w:proofErr w:type="gramEnd"/>
      <w:r w:rsidRPr="00273141">
        <w:rPr>
          <w:b/>
          <w:iCs/>
        </w:rPr>
        <w:t>date=le[stop-time]&amp;&lt;query&gt;</w:t>
      </w:r>
    </w:p>
    <w:p w14:paraId="00BAA4E7" w14:textId="77777777" w:rsidR="00C61521" w:rsidRPr="00273141" w:rsidRDefault="00C61521" w:rsidP="007A7438">
      <w:pPr>
        <w:pStyle w:val="BodyText"/>
      </w:pPr>
      <w:r w:rsidRPr="00273141">
        <w:t>where:</w:t>
      </w:r>
    </w:p>
    <w:p w14:paraId="1354EA1E" w14:textId="49410BFE" w:rsidR="00C61521" w:rsidRPr="00273141" w:rsidRDefault="00C61521" w:rsidP="008671F5">
      <w:pPr>
        <w:pStyle w:val="ListBullet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ListBullet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ListBullet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ListBullet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ListBullet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7777777" w:rsidR="00C61521" w:rsidRPr="00273141" w:rsidRDefault="00C61521" w:rsidP="008671F5">
      <w:pPr>
        <w:pStyle w:val="ListBullet2"/>
        <w:numPr>
          <w:ilvl w:val="0"/>
          <w:numId w:val="25"/>
        </w:numPr>
      </w:pPr>
      <w:r w:rsidRPr="00273141">
        <w:rPr>
          <w:b/>
        </w:rPr>
        <w:t>&lt;query&gt;</w:t>
      </w:r>
      <w:r w:rsidRPr="00273141">
        <w:t>, if present, represents a series of encoded name-value pairs representing filters for the search. See Section 3.81.4.1.2.2.</w:t>
      </w:r>
    </w:p>
    <w:p w14:paraId="116B97AA" w14:textId="77777777" w:rsidR="00C61521" w:rsidRPr="00273141" w:rsidRDefault="00C61521" w:rsidP="00C03CC6">
      <w:pPr>
        <w:pStyle w:val="Heading6"/>
        <w:rPr>
          <w:noProof w:val="0"/>
        </w:rPr>
      </w:pPr>
      <w:bookmarkStart w:id="1353" w:name="_Toc488241155"/>
      <w:r w:rsidRPr="00273141">
        <w:rPr>
          <w:noProof w:val="0"/>
        </w:rPr>
        <w:t>3.81.4.1.2.1</w:t>
      </w:r>
      <w:r w:rsidRPr="00273141">
        <w:rPr>
          <w:noProof w:val="0"/>
        </w:rPr>
        <w:tab/>
        <w:t>Date Search Parameters</w:t>
      </w:r>
      <w:bookmarkEnd w:id="1353"/>
    </w:p>
    <w:p w14:paraId="67A60AC7" w14:textId="70AB2197" w:rsidR="00C61521" w:rsidRPr="00273141" w:rsidRDefault="00F218E1" w:rsidP="003030AE">
      <w:pPr>
        <w:pStyle w:val="BodyText"/>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BodyText"/>
      </w:pPr>
      <w:r w:rsidRPr="00273141">
        <w:t xml:space="preserve">For example, to search </w:t>
      </w:r>
      <w:proofErr w:type="spellStart"/>
      <w:r w:rsidRPr="00273141">
        <w:t>AuditEvent</w:t>
      </w:r>
      <w:proofErr w:type="spellEnd"/>
      <w:r w:rsidRPr="00273141">
        <w:t xml:space="preserve">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BodyText"/>
      </w:pPr>
    </w:p>
    <w:p w14:paraId="05D92224" w14:textId="1194EE0E" w:rsidR="00C61521" w:rsidRPr="00273141" w:rsidRDefault="00C61521" w:rsidP="007A7438">
      <w:pPr>
        <w:pStyle w:val="BodyText"/>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BodyText"/>
      </w:pPr>
    </w:p>
    <w:p w14:paraId="63B804CF" w14:textId="1DCB0DDB" w:rsidR="00C61521" w:rsidRPr="00273141" w:rsidRDefault="00C61521" w:rsidP="003030AE">
      <w:pPr>
        <w:pStyle w:val="BodyText"/>
      </w:pPr>
      <w:r w:rsidRPr="00273141">
        <w:t xml:space="preserve">The Audit Record Repository shall apply matching criteria to </w:t>
      </w:r>
      <w:proofErr w:type="spellStart"/>
      <w:r w:rsidRPr="00273141">
        <w:t>AuditEvent</w:t>
      </w:r>
      <w:proofErr w:type="spellEnd"/>
      <w:r w:rsidRPr="00273141">
        <w:t xml:space="preserve"> resources characterized by </w:t>
      </w:r>
      <w:proofErr w:type="spellStart"/>
      <w:r w:rsidRPr="00273141">
        <w:t>AuditEvent.</w:t>
      </w:r>
      <w:r w:rsidR="00981566" w:rsidRPr="00273141">
        <w:t>recorded</w:t>
      </w:r>
      <w:proofErr w:type="spellEnd"/>
      <w:r w:rsidRPr="00273141">
        <w:t xml:space="preserve"> field valued within the time frame specified in the Request message. </w:t>
      </w:r>
    </w:p>
    <w:p w14:paraId="259D5DD4" w14:textId="5FF06C38" w:rsidR="00C61521" w:rsidRPr="00273141" w:rsidRDefault="00C61521" w:rsidP="003030AE">
      <w:pPr>
        <w:pStyle w:val="BodyText"/>
      </w:pPr>
      <w:r w:rsidRPr="00273141">
        <w:t xml:space="preserve">The Audit Record Repository shall apply other date matching criteria following rules defined by FHIR </w:t>
      </w:r>
      <w:r w:rsidR="00981566" w:rsidRPr="00273141">
        <w:t>specification</w:t>
      </w:r>
      <w:r w:rsidRPr="00273141">
        <w:t xml:space="preserve"> (</w:t>
      </w:r>
      <w:r w:rsidR="00027D75">
        <w:rPr>
          <w:rStyle w:val="Hyperlink"/>
        </w:rPr>
        <w:fldChar w:fldCharType="begin"/>
      </w:r>
      <w:ins w:id="1354" w:author="Gregorio Canal" w:date="2019-03-08T10:52:00Z">
        <w:r w:rsidR="009B0310">
          <w:rPr>
            <w:rStyle w:val="Hyperlink"/>
          </w:rPr>
          <w:instrText>HYPERLINK "http://hl7.org/fhir/R4/search.html"</w:instrText>
        </w:r>
      </w:ins>
      <w:del w:id="1355" w:author="Gregorio Canal" w:date="2019-03-08T10:52:00Z">
        <w:r w:rsidR="00027D75" w:rsidDel="009B0310">
          <w:rPr>
            <w:rStyle w:val="Hyperlink"/>
          </w:rPr>
          <w:delInstrText xml:space="preserve"> HYPERLINK "http://hl7.org/fhir/STU3/search.html" </w:delInstrText>
        </w:r>
      </w:del>
      <w:r w:rsidR="00027D75">
        <w:rPr>
          <w:rStyle w:val="Hyperlink"/>
        </w:rPr>
        <w:fldChar w:fldCharType="separate"/>
      </w:r>
      <w:del w:id="1356" w:author="Gregorio Canal" w:date="2019-03-08T10:52:00Z">
        <w:r w:rsidR="00981566" w:rsidRPr="00273141" w:rsidDel="009B0310">
          <w:rPr>
            <w:rStyle w:val="Hyperlink"/>
          </w:rPr>
          <w:delText>http://hl7.org/fhir/STU3/search.html</w:delText>
        </w:r>
      </w:del>
      <w:ins w:id="1357" w:author="Gregorio Canal" w:date="2019-03-08T10:52:00Z">
        <w:r w:rsidR="009B0310">
          <w:rPr>
            <w:rStyle w:val="Hyperlink"/>
          </w:rPr>
          <w:t>http://hl7.org/fhir/R4/search.html</w:t>
        </w:r>
      </w:ins>
      <w:r w:rsidR="00027D75">
        <w:rPr>
          <w:rStyle w:val="Hyperlink"/>
        </w:rPr>
        <w:fldChar w:fldCharType="end"/>
      </w:r>
      <w:r w:rsidRPr="00273141">
        <w:t xml:space="preserve">). </w:t>
      </w:r>
    </w:p>
    <w:p w14:paraId="212565AF" w14:textId="77777777" w:rsidR="00C61521" w:rsidRPr="00273141" w:rsidRDefault="00C61521" w:rsidP="00C03CC6">
      <w:pPr>
        <w:pStyle w:val="Heading6"/>
        <w:rPr>
          <w:noProof w:val="0"/>
        </w:rPr>
      </w:pPr>
      <w:bookmarkStart w:id="1358" w:name="_Toc488241156"/>
      <w:r w:rsidRPr="00273141">
        <w:rPr>
          <w:noProof w:val="0"/>
        </w:rPr>
        <w:t>3.81.4.1.2.2</w:t>
      </w:r>
      <w:r w:rsidRPr="00273141">
        <w:rPr>
          <w:noProof w:val="0"/>
        </w:rPr>
        <w:tab/>
        <w:t>Additional ATNA Search Parameters</w:t>
      </w:r>
      <w:bookmarkEnd w:id="1358"/>
    </w:p>
    <w:p w14:paraId="32BAB1FB" w14:textId="2E0281D4" w:rsidR="00C61521" w:rsidRPr="00273141" w:rsidRDefault="00C61521" w:rsidP="008D693A">
      <w:pPr>
        <w:pStyle w:val="BodyText"/>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w:t>
      </w:r>
      <w:ins w:id="1359" w:author="Gregorio Canal" w:date="2019-05-02T15:06:00Z">
        <w:r w:rsidR="00223648">
          <w:t xml:space="preserve">the </w:t>
        </w:r>
      </w:ins>
      <w:r w:rsidR="00382965" w:rsidRPr="00273141">
        <w:t xml:space="preserve">FHIR </w:t>
      </w:r>
      <w:proofErr w:type="spellStart"/>
      <w:r w:rsidR="00382965" w:rsidRPr="00273141">
        <w:t>AuditEvent</w:t>
      </w:r>
      <w:proofErr w:type="spellEnd"/>
      <w:r w:rsidR="00382965" w:rsidRPr="00273141">
        <w:t xml:space="preserve"> </w:t>
      </w:r>
      <w:del w:id="1360" w:author="Gregorio Canal" w:date="2019-05-02T15:06:00Z">
        <w:r w:rsidR="00382965" w:rsidRPr="00273141" w:rsidDel="00223648">
          <w:delText>r</w:delText>
        </w:r>
      </w:del>
      <w:ins w:id="1361" w:author="Gregorio Canal" w:date="2019-05-02T15:06:00Z">
        <w:r w:rsidR="00223648">
          <w:t>R</w:t>
        </w:r>
      </w:ins>
      <w:r w:rsidR="00382965" w:rsidRPr="00273141">
        <w:t>esource and DICOM standard</w:t>
      </w:r>
      <w:ins w:id="1362" w:author="Gregorio Canal" w:date="2019-05-02T15:06:00Z">
        <w:r w:rsidR="00223648">
          <w:t xml:space="preserve"> definition</w:t>
        </w:r>
      </w:ins>
      <w:r w:rsidR="00382965" w:rsidRPr="00273141">
        <w:t xml:space="preserve">. </w:t>
      </w:r>
    </w:p>
    <w:p w14:paraId="3F4AC7FF" w14:textId="4FF7EDC4" w:rsidR="00C61521" w:rsidRPr="00273141" w:rsidRDefault="00C61521" w:rsidP="008D693A">
      <w:pPr>
        <w:pStyle w:val="BodyText"/>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allowed. Multiple search parameters shall only be combined using AND “&amp;” operators. The OR “,” operator shall be used only within a single search parameter that has multiple values. </w:t>
      </w:r>
    </w:p>
    <w:p w14:paraId="32E74500" w14:textId="77777777" w:rsidR="00C61521" w:rsidRPr="00273141" w:rsidRDefault="00C61521" w:rsidP="008D693A">
      <w:pPr>
        <w:pStyle w:val="BodyText"/>
      </w:pPr>
      <w:r w:rsidRPr="00273141">
        <w:t xml:space="preserve">Additional search parameters are listed below: </w:t>
      </w:r>
    </w:p>
    <w:p w14:paraId="6D4ECFCA" w14:textId="4E89E6E5" w:rsidR="00C61521" w:rsidRPr="00273141" w:rsidRDefault="00C61521" w:rsidP="008671F5">
      <w:pPr>
        <w:pStyle w:val="ListBullet2"/>
        <w:numPr>
          <w:ilvl w:val="0"/>
          <w:numId w:val="21"/>
        </w:numPr>
      </w:pPr>
      <w:r w:rsidRPr="00273141">
        <w:rPr>
          <w:b/>
        </w:rPr>
        <w:lastRenderedPageBreak/>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 xml:space="preserve">(This could be a device id, IP address, or some other identifier associated with a device). </w:t>
      </w:r>
    </w:p>
    <w:p w14:paraId="03865A78" w14:textId="77777777" w:rsidR="00C61521" w:rsidRPr="00273141" w:rsidRDefault="00C61521" w:rsidP="008671F5">
      <w:pPr>
        <w:pStyle w:val="ListContinue2"/>
      </w:pPr>
      <w:r w:rsidRPr="00273141">
        <w:t>The value of this parameter shall contain the substring to match.</w:t>
      </w:r>
    </w:p>
    <w:p w14:paraId="5449583A" w14:textId="77777777" w:rsidR="00C61521" w:rsidRPr="00273141" w:rsidRDefault="00C61521" w:rsidP="008671F5">
      <w:pPr>
        <w:pStyle w:val="ListContinue2"/>
      </w:pPr>
    </w:p>
    <w:p w14:paraId="1CCA9079" w14:textId="77777777" w:rsidR="00C61521" w:rsidRPr="00273141" w:rsidRDefault="00C61521" w:rsidP="008671F5">
      <w:pPr>
        <w:pStyle w:val="ListContinue2"/>
      </w:pPr>
      <w:r w:rsidRPr="00273141">
        <w:t>For example:</w:t>
      </w:r>
    </w:p>
    <w:p w14:paraId="22153EE9" w14:textId="1B6BAD0B" w:rsidR="00C61521" w:rsidRPr="00273141" w:rsidRDefault="00C61521" w:rsidP="008671F5">
      <w:pPr>
        <w:pStyle w:val="ListContinue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ListContinue2"/>
        <w:rPr>
          <w:rFonts w:ascii="Courier New" w:hAnsi="Courier New" w:cs="Courier New"/>
          <w:sz w:val="20"/>
        </w:rPr>
      </w:pPr>
    </w:p>
    <w:p w14:paraId="08B24BF0" w14:textId="5CEB594D" w:rsidR="00937E64" w:rsidRDefault="00C61521" w:rsidP="00937E64">
      <w:pPr>
        <w:pStyle w:val="ListContinue2"/>
        <w:rPr>
          <w:ins w:id="1363" w:author="Gregorio Canal" w:date="2019-03-18T15:56:00Z"/>
        </w:rPr>
      </w:pPr>
      <w:r w:rsidRPr="00273141">
        <w:t xml:space="preserve">The Audit Record Repository shall match this parameter with the </w:t>
      </w:r>
      <w:proofErr w:type="spellStart"/>
      <w:proofErr w:type="gramStart"/>
      <w:r w:rsidRPr="00273141">
        <w:t>AuditEvent.</w:t>
      </w:r>
      <w:r w:rsidR="00981566" w:rsidRPr="00273141">
        <w:t>agent</w:t>
      </w:r>
      <w:r w:rsidRPr="00273141">
        <w:t>.network</w:t>
      </w:r>
      <w:proofErr w:type="gramEnd"/>
      <w:r w:rsidRPr="00273141">
        <w:t>.address</w:t>
      </w:r>
      <w:proofErr w:type="spellEnd"/>
      <w:r w:rsidRPr="00273141">
        <w:t>.</w:t>
      </w:r>
    </w:p>
    <w:p w14:paraId="2C1AA1FB" w14:textId="560C2822" w:rsidR="00937E64" w:rsidRPr="00273141" w:rsidRDefault="00937E64" w:rsidP="00937E64">
      <w:pPr>
        <w:pStyle w:val="ListBullet2"/>
        <w:numPr>
          <w:ilvl w:val="0"/>
          <w:numId w:val="25"/>
        </w:numPr>
        <w:rPr>
          <w:ins w:id="1364" w:author="Gregorio Canal" w:date="2019-03-18T15:56:00Z"/>
          <w:b/>
        </w:rPr>
      </w:pPr>
      <w:proofErr w:type="spellStart"/>
      <w:proofErr w:type="gramStart"/>
      <w:ins w:id="1365" w:author="Gregorio Canal" w:date="2019-03-18T15:56:00Z">
        <w:r>
          <w:rPr>
            <w:b/>
          </w:rPr>
          <w:t>agent.identifier</w:t>
        </w:r>
        <w:proofErr w:type="spellEnd"/>
        <w:proofErr w:type="gramEnd"/>
        <w:r w:rsidRPr="00273141">
          <w:rPr>
            <w:b/>
          </w:rPr>
          <w:t xml:space="preserve"> </w:t>
        </w:r>
        <w:r w:rsidRPr="00273141">
          <w:t xml:space="preserve">is a parameter of </w:t>
        </w:r>
        <w:r w:rsidRPr="00273141">
          <w:rPr>
            <w:rFonts w:ascii="Courier New" w:hAnsi="Courier New"/>
          </w:rPr>
          <w:t>token</w:t>
        </w:r>
        <w:r w:rsidRPr="00273141">
          <w:t xml:space="preserve"> type.</w:t>
        </w:r>
        <w:r w:rsidRPr="00273141">
          <w:rPr>
            <w:b/>
          </w:rPr>
          <w:t xml:space="preserve"> </w:t>
        </w:r>
        <w:r w:rsidRPr="00273141">
          <w:t xml:space="preserve">This parameter identifies the user that participated </w:t>
        </w:r>
        <w:proofErr w:type="gramStart"/>
        <w:r w:rsidRPr="00273141">
          <w:t>in the event that</w:t>
        </w:r>
        <w:proofErr w:type="gramEnd"/>
        <w:r w:rsidRPr="00273141">
          <w:t xml:space="preserve"> originates the audit record.</w:t>
        </w:r>
      </w:ins>
    </w:p>
    <w:p w14:paraId="14C4E87D" w14:textId="77777777" w:rsidR="00937E64" w:rsidRPr="00273141" w:rsidRDefault="00937E64" w:rsidP="00937E64">
      <w:pPr>
        <w:pStyle w:val="ListContinue2"/>
        <w:rPr>
          <w:ins w:id="1366" w:author="Gregorio Canal" w:date="2019-03-18T15:56:00Z"/>
          <w:b/>
        </w:rPr>
      </w:pPr>
      <w:ins w:id="1367" w:author="Gregorio Canal" w:date="2019-03-18T15:56:00Z">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the user “admin”:</w:t>
        </w:r>
        <w:r w:rsidRPr="00273141">
          <w:rPr>
            <w:b/>
          </w:rPr>
          <w:t xml:space="preserve"> </w:t>
        </w:r>
      </w:ins>
    </w:p>
    <w:p w14:paraId="6117AFC4" w14:textId="77777777" w:rsidR="00937E64" w:rsidRPr="00273141" w:rsidRDefault="00937E64" w:rsidP="00937E64">
      <w:pPr>
        <w:pStyle w:val="ListContinue2"/>
        <w:rPr>
          <w:ins w:id="1368" w:author="Gregorio Canal" w:date="2019-03-18T15:56:00Z"/>
          <w:b/>
        </w:rPr>
      </w:pPr>
    </w:p>
    <w:p w14:paraId="64BEE06C" w14:textId="761221A0" w:rsidR="00937E64" w:rsidRPr="00273141" w:rsidRDefault="00937E64" w:rsidP="00937E64">
      <w:pPr>
        <w:pStyle w:val="ListContinue2"/>
        <w:rPr>
          <w:ins w:id="1369" w:author="Gregorio Canal" w:date="2019-03-18T15:56:00Z"/>
          <w:b/>
        </w:rPr>
      </w:pPr>
      <w:ins w:id="1370" w:author="Gregorio Canal" w:date="2019-03-18T15:56:00Z">
        <w:r w:rsidRPr="00273141">
          <w:rPr>
            <w:rStyle w:val="XMLFragmentChar"/>
            <w:noProof w:val="0"/>
          </w:rPr>
          <w:t>http://example.com/ARRservice/AuditEvent?date=ge2013-01-01&amp;date=le2013-01-02&amp;</w:t>
        </w:r>
      </w:ins>
      <w:ins w:id="1371" w:author="Gregorio Canal" w:date="2019-03-18T15:57:00Z">
        <w:r w:rsidR="00E61EC7">
          <w:rPr>
            <w:rStyle w:val="XMLFragmentChar"/>
            <w:noProof w:val="0"/>
          </w:rPr>
          <w:t>agent.identifier</w:t>
        </w:r>
      </w:ins>
      <w:ins w:id="1372" w:author="Gregorio Canal" w:date="2019-03-18T15:56:00Z">
        <w:r w:rsidRPr="00273141">
          <w:rPr>
            <w:rStyle w:val="XMLFragmentChar"/>
            <w:noProof w:val="0"/>
          </w:rPr>
          <w:t>=admin</w:t>
        </w:r>
      </w:ins>
    </w:p>
    <w:p w14:paraId="09B4707F" w14:textId="77777777" w:rsidR="00937E64" w:rsidRPr="00273141" w:rsidRDefault="00937E64" w:rsidP="00937E64">
      <w:pPr>
        <w:pStyle w:val="ListContinue2"/>
        <w:rPr>
          <w:ins w:id="1373" w:author="Gregorio Canal" w:date="2019-03-18T15:56:00Z"/>
        </w:rPr>
      </w:pPr>
    </w:p>
    <w:p w14:paraId="2A0CA26E" w14:textId="77777777" w:rsidR="00C1376D" w:rsidRDefault="00937E64" w:rsidP="00937E64">
      <w:pPr>
        <w:pStyle w:val="ListContinue2"/>
        <w:rPr>
          <w:ins w:id="1374" w:author="Gregorio Canal" w:date="2019-03-18T16:29:00Z"/>
        </w:rPr>
      </w:pPr>
      <w:ins w:id="1375" w:author="Gregorio Canal" w:date="2019-03-18T15:56:00Z">
        <w:r w:rsidRPr="00273141">
          <w:t>The Audit Record Repository shall</w:t>
        </w:r>
        <w:r w:rsidRPr="00273141">
          <w:rPr>
            <w:b/>
          </w:rPr>
          <w:t xml:space="preserve"> </w:t>
        </w:r>
        <w:r w:rsidRPr="00273141">
          <w:t xml:space="preserve">match this parameter with the </w:t>
        </w:r>
        <w:proofErr w:type="spellStart"/>
        <w:r w:rsidRPr="00273141">
          <w:t>AuditEvent.agent.</w:t>
        </w:r>
        <w:r>
          <w:t>who.identifier</w:t>
        </w:r>
        <w:proofErr w:type="spellEnd"/>
        <w:r>
          <w:t xml:space="preserve"> </w:t>
        </w:r>
        <w:r w:rsidRPr="00273141">
          <w:t>field.</w:t>
        </w:r>
      </w:ins>
    </w:p>
    <w:p w14:paraId="436786DA" w14:textId="5FC5C26C" w:rsidR="00C61521" w:rsidRPr="00937E64" w:rsidRDefault="00E61EC7" w:rsidP="00937E64">
      <w:pPr>
        <w:pStyle w:val="ListContinue2"/>
        <w:rPr>
          <w:b/>
          <w:rPrChange w:id="1376" w:author="Gregorio Canal" w:date="2019-03-18T15:56:00Z">
            <w:rPr/>
          </w:rPrChange>
        </w:rPr>
      </w:pPr>
      <w:ins w:id="1377" w:author="Gregorio Canal" w:date="2019-03-18T15:58:00Z">
        <w:r>
          <w:t>If a patient identifier it is used</w:t>
        </w:r>
      </w:ins>
      <w:ins w:id="1378" w:author="Gregorio Canal" w:date="2019-05-02T15:08:00Z">
        <w:r w:rsidR="00B15C6A">
          <w:t>,</w:t>
        </w:r>
      </w:ins>
      <w:ins w:id="1379" w:author="Gregorio Canal" w:date="2019-03-18T15:58:00Z">
        <w:r>
          <w:t xml:space="preserve"> </w:t>
        </w:r>
      </w:ins>
      <w:ins w:id="1380" w:author="Gregorio Canal" w:date="2019-03-18T15:59:00Z">
        <w:r>
          <w:t>the A</w:t>
        </w:r>
      </w:ins>
      <w:ins w:id="1381" w:author="Gregorio Canal" w:date="2019-05-02T15:08:00Z">
        <w:r w:rsidR="00B15C6A">
          <w:t xml:space="preserve">udit </w:t>
        </w:r>
      </w:ins>
      <w:ins w:id="1382" w:author="Gregorio Canal" w:date="2019-03-18T15:59:00Z">
        <w:r>
          <w:t>R</w:t>
        </w:r>
      </w:ins>
      <w:ins w:id="1383" w:author="Gregorio Canal" w:date="2019-05-02T15:08:00Z">
        <w:r w:rsidR="00B15C6A">
          <w:t xml:space="preserve">ecord </w:t>
        </w:r>
      </w:ins>
      <w:ins w:id="1384" w:author="Gregorio Canal" w:date="2019-03-18T15:59:00Z">
        <w:r>
          <w:t>R</w:t>
        </w:r>
      </w:ins>
      <w:ins w:id="1385" w:author="Gregorio Canal" w:date="2019-05-02T15:08:00Z">
        <w:r w:rsidR="00B15C6A">
          <w:t>ep</w:t>
        </w:r>
      </w:ins>
      <w:ins w:id="1386" w:author="Gregorio Canal" w:date="2019-05-02T15:09:00Z">
        <w:r w:rsidR="00B15C6A">
          <w:t>ository</w:t>
        </w:r>
      </w:ins>
      <w:ins w:id="1387" w:author="Gregorio Canal" w:date="2019-03-18T15:59:00Z">
        <w:r>
          <w:t xml:space="preserve"> will return </w:t>
        </w:r>
      </w:ins>
      <w:ins w:id="1388" w:author="Gregorio Canal" w:date="2019-03-18T16:30:00Z">
        <w:r w:rsidR="00D8748A">
          <w:t>only</w:t>
        </w:r>
      </w:ins>
      <w:ins w:id="1389" w:author="Gregorio Canal" w:date="2019-03-18T16:00:00Z">
        <w:r>
          <w:t xml:space="preserve"> the audit</w:t>
        </w:r>
      </w:ins>
      <w:ins w:id="1390" w:author="Gregorio Canal" w:date="2019-07-15T15:20:00Z">
        <w:r w:rsidR="004E432A">
          <w:t xml:space="preserve"> record</w:t>
        </w:r>
      </w:ins>
      <w:ins w:id="1391" w:author="Gregorio Canal" w:date="2019-03-18T16:30:00Z">
        <w:r w:rsidR="00D8748A">
          <w:t>s</w:t>
        </w:r>
      </w:ins>
      <w:ins w:id="1392" w:author="Gregorio Canal" w:date="2019-03-18T16:00:00Z">
        <w:r>
          <w:t xml:space="preserve"> where the patient is </w:t>
        </w:r>
      </w:ins>
      <w:ins w:id="1393" w:author="Gregorio Canal" w:date="2019-03-18T16:30:00Z">
        <w:r w:rsidR="00D8748A">
          <w:t xml:space="preserve">involved in the event as a </w:t>
        </w:r>
      </w:ins>
      <w:ins w:id="1394" w:author="Gregorio Canal" w:date="2019-03-18T16:31:00Z">
        <w:r w:rsidR="00D8748A">
          <w:t>user</w:t>
        </w:r>
      </w:ins>
      <w:ins w:id="1395" w:author="Gregorio Canal" w:date="2019-03-18T16:01:00Z">
        <w:r>
          <w:t>.</w:t>
        </w:r>
      </w:ins>
    </w:p>
    <w:p w14:paraId="75AD33B5" w14:textId="72212CC6" w:rsidR="00C61521" w:rsidRPr="00273141" w:rsidRDefault="00C61521" w:rsidP="008671F5">
      <w:pPr>
        <w:pStyle w:val="ListBullet2"/>
        <w:numPr>
          <w:ilvl w:val="0"/>
          <w:numId w:val="21"/>
        </w:numPr>
      </w:pPr>
      <w:proofErr w:type="spellStart"/>
      <w:proofErr w:type="gramStart"/>
      <w:r w:rsidRPr="00273141">
        <w:rPr>
          <w:b/>
        </w:rPr>
        <w:t>patient</w:t>
      </w:r>
      <w:r w:rsidR="00B21B20" w:rsidRPr="00273141">
        <w:rPr>
          <w:b/>
        </w:rPr>
        <w:t>.identifier</w:t>
      </w:r>
      <w:proofErr w:type="spellEnd"/>
      <w:proofErr w:type="gramEnd"/>
      <w:r w:rsidRPr="00273141">
        <w:t xml:space="preserve"> is a parameter of </w:t>
      </w:r>
      <w:r w:rsidRPr="00273141">
        <w:rPr>
          <w:rFonts w:ascii="Courier New" w:hAnsi="Courier New" w:cs="Courier New"/>
          <w:szCs w:val="24"/>
        </w:rPr>
        <w:t>token</w:t>
      </w:r>
      <w:r w:rsidRPr="00273141">
        <w:t xml:space="preserve"> type. This parameter specifies the identifier of the patient involved in the event as </w:t>
      </w:r>
      <w:r w:rsidR="00F015F6" w:rsidRPr="00273141">
        <w:t>a participant</w:t>
      </w:r>
      <w:ins w:id="1396" w:author="Gregorio Canal" w:date="2019-03-18T16:29:00Z">
        <w:r w:rsidR="00C1376D">
          <w:t xml:space="preserve"> or as a user</w:t>
        </w:r>
      </w:ins>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ListContinue2"/>
      </w:pPr>
      <w:r w:rsidRPr="00273141">
        <w:t>For example:</w:t>
      </w:r>
    </w:p>
    <w:p w14:paraId="3AAFFD08" w14:textId="1B31FB31" w:rsidR="00C61521" w:rsidRPr="00273141" w:rsidRDefault="00B21B20" w:rsidP="008671F5">
      <w:pPr>
        <w:pStyle w:val="ListContinue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ListContinue2"/>
      </w:pPr>
    </w:p>
    <w:p w14:paraId="49D19442" w14:textId="77F7D5E5" w:rsidR="00C61521" w:rsidRPr="003026C2" w:rsidRDefault="00C61521" w:rsidP="003026C2">
      <w:pPr>
        <w:pStyle w:val="ListContinue2"/>
      </w:pPr>
      <w:r w:rsidRPr="003026C2">
        <w:t xml:space="preserve">The Audit Record Repository shall match this parameter </w:t>
      </w:r>
      <w:del w:id="1397" w:author="Gregorio Canal" w:date="2019-03-18T16:15:00Z">
        <w:r w:rsidR="00B21B20" w:rsidRPr="003026C2" w:rsidDel="00CE19E7">
          <w:delText xml:space="preserve">only </w:delText>
        </w:r>
      </w:del>
      <w:r w:rsidRPr="003026C2">
        <w:t xml:space="preserve">with the </w:t>
      </w:r>
      <w:del w:id="1398" w:author="Gregorio Canal" w:date="2019-03-18T16:15:00Z">
        <w:r w:rsidRPr="003026C2" w:rsidDel="00CE19E7">
          <w:delText>AuditEvent.</w:delText>
        </w:r>
        <w:r w:rsidR="00FA22F3" w:rsidRPr="003026C2" w:rsidDel="00CE19E7">
          <w:delText>agent</w:delText>
        </w:r>
        <w:r w:rsidRPr="003026C2" w:rsidDel="00CE19E7">
          <w:delText xml:space="preserve">.identifier </w:delText>
        </w:r>
      </w:del>
      <w:proofErr w:type="spellStart"/>
      <w:ins w:id="1399" w:author="Gregorio Canal" w:date="2019-03-18T16:15:00Z">
        <w:r w:rsidR="00CE19E7">
          <w:t>AuditEvent.agent.who</w:t>
        </w:r>
      </w:ins>
      <w:ins w:id="1400" w:author="Gregorio Canal" w:date="2019-03-18T16:19:00Z">
        <w:r w:rsidR="00CE19E7">
          <w:t>.identifier</w:t>
        </w:r>
        <w:proofErr w:type="spellEnd"/>
        <w:r w:rsidR="00CE19E7">
          <w:t xml:space="preserve"> </w:t>
        </w:r>
      </w:ins>
      <w:ins w:id="1401" w:author="Gregorio Canal" w:date="2019-05-02T15:10:00Z">
        <w:r w:rsidR="00B15C6A">
          <w:t xml:space="preserve">and </w:t>
        </w:r>
      </w:ins>
      <w:proofErr w:type="spellStart"/>
      <w:ins w:id="1402" w:author="Gregorio Canal" w:date="2019-03-18T16:19:00Z">
        <w:r w:rsidR="00C1376D">
          <w:t>Audi</w:t>
        </w:r>
      </w:ins>
      <w:ins w:id="1403" w:author="Gregorio Canal" w:date="2019-03-18T16:20:00Z">
        <w:r w:rsidR="00C1376D">
          <w:t>tEvent.entity.what.identifier</w:t>
        </w:r>
        <w:proofErr w:type="spellEnd"/>
        <w:r w:rsidR="00C1376D">
          <w:t xml:space="preserve"> where</w:t>
        </w:r>
      </w:ins>
      <w:ins w:id="1404" w:author="Gregorio Canal" w:date="2019-05-02T15:09:00Z">
        <w:r w:rsidR="00B15C6A">
          <w:t xml:space="preserve"> the reference</w:t>
        </w:r>
      </w:ins>
      <w:ins w:id="1405" w:author="Gregorio Canal" w:date="2019-03-18T16:20:00Z">
        <w:r w:rsidR="00C1376D">
          <w:t xml:space="preserve"> resolve </w:t>
        </w:r>
      </w:ins>
      <w:ins w:id="1406" w:author="Gregorio Canal" w:date="2019-05-02T15:11:00Z">
        <w:r w:rsidR="00B15C6A">
          <w:t xml:space="preserve">to </w:t>
        </w:r>
      </w:ins>
      <w:ins w:id="1407" w:author="Gregorio Canal" w:date="2019-03-18T16:20:00Z">
        <w:r w:rsidR="00C1376D">
          <w:t>a Patie</w:t>
        </w:r>
      </w:ins>
      <w:ins w:id="1408" w:author="Gregorio Canal" w:date="2019-03-18T16:21:00Z">
        <w:r w:rsidR="00C1376D">
          <w:t>nt.</w:t>
        </w:r>
      </w:ins>
      <w:del w:id="1409" w:author="Gregorio Canal" w:date="2019-03-18T16:21:00Z">
        <w:r w:rsidRPr="003026C2" w:rsidDel="00C1376D">
          <w:delText>field</w:delText>
        </w:r>
        <w:r w:rsidR="00F015F6" w:rsidRPr="003026C2" w:rsidDel="00C1376D">
          <w:delText xml:space="preserve"> that represent the patient</w:delText>
        </w:r>
        <w:r w:rsidRPr="003026C2" w:rsidDel="00C1376D">
          <w:delText>.</w:delText>
        </w:r>
      </w:del>
      <w:r w:rsidRPr="003026C2">
        <w:t xml:space="preserve"> </w:t>
      </w:r>
      <w:del w:id="1410" w:author="Gregorio Canal" w:date="2019-03-18T16:24:00Z">
        <w:r w:rsidR="001A19AB" w:rsidRPr="007A7438" w:rsidDel="00C1376D">
          <w:delText xml:space="preserve">The Audit Record Repository </w:delText>
        </w:r>
        <w:r w:rsidR="000C4C92" w:rsidRPr="007A7438" w:rsidDel="00C1376D">
          <w:delText>shall not</w:delText>
        </w:r>
        <w:r w:rsidR="001A19AB" w:rsidRPr="007A7438" w:rsidDel="00C1376D">
          <w:delText xml:space="preserve"> match this parameter with other fields in the AuditEvent Resource.</w:delText>
        </w:r>
        <w:r w:rsidRPr="003026C2" w:rsidDel="00C1376D">
          <w:delText xml:space="preserve"> </w:delText>
        </w:r>
      </w:del>
      <w:del w:id="1411" w:author="Gregorio Canal" w:date="2019-03-18T16:51:00Z">
        <w:r w:rsidRPr="003026C2" w:rsidDel="00F0376B">
          <w:delText>(</w:delText>
        </w:r>
        <w:r w:rsidR="00444F11" w:rsidRPr="003026C2" w:rsidDel="00F0376B">
          <w:delText>T</w:delText>
        </w:r>
        <w:r w:rsidRPr="003026C2" w:rsidDel="00F0376B">
          <w:delText>he patient</w:delText>
        </w:r>
        <w:r w:rsidR="00B21B20" w:rsidRPr="003026C2" w:rsidDel="00F0376B">
          <w:delText xml:space="preserve"> </w:delText>
        </w:r>
        <w:r w:rsidRPr="003026C2" w:rsidDel="00F0376B">
          <w:delText>id</w:delText>
        </w:r>
        <w:r w:rsidR="00B21B20" w:rsidRPr="003026C2" w:rsidDel="00F0376B">
          <w:delText>entifier</w:delText>
        </w:r>
        <w:r w:rsidRPr="003026C2" w:rsidDel="00F0376B">
          <w:delText xml:space="preserve"> can be used in other audit event fields</w:delText>
        </w:r>
        <w:r w:rsidR="00F6357D" w:rsidRPr="003026C2" w:rsidDel="00F0376B">
          <w:delText>;</w:delText>
        </w:r>
        <w:r w:rsidRPr="003026C2" w:rsidDel="00F0376B">
          <w:delText xml:space="preserve"> </w:delText>
        </w:r>
        <w:r w:rsidR="00F6357D" w:rsidRPr="003026C2" w:rsidDel="00F0376B">
          <w:delText>t</w:delText>
        </w:r>
        <w:r w:rsidRPr="003026C2" w:rsidDel="00F0376B">
          <w:delText xml:space="preserve">he objective of this constraint is to force the repository to respond only with audit </w:delText>
        </w:r>
        <w:r w:rsidR="004D32FF" w:rsidRPr="003026C2" w:rsidDel="00F0376B">
          <w:delText xml:space="preserve">records </w:delText>
        </w:r>
        <w:r w:rsidR="003D05C8" w:rsidRPr="003026C2" w:rsidDel="00F0376B">
          <w:delText>for which the identifier specified in the query plays the role of the patient identifier</w:delText>
        </w:r>
        <w:r w:rsidRPr="003026C2" w:rsidDel="00F0376B">
          <w:delText xml:space="preserve">, and not with all the audit </w:delText>
        </w:r>
        <w:r w:rsidR="004D32FF" w:rsidRPr="003026C2" w:rsidDel="00F0376B">
          <w:delText xml:space="preserve">records </w:delText>
        </w:r>
        <w:r w:rsidRPr="003026C2" w:rsidDel="00F0376B">
          <w:delText xml:space="preserve">that involve this </w:delText>
        </w:r>
        <w:r w:rsidR="003D05C8" w:rsidRPr="003026C2" w:rsidDel="00F0376B">
          <w:delText xml:space="preserve">identifier </w:delText>
        </w:r>
        <w:r w:rsidRPr="003026C2" w:rsidDel="00F0376B">
          <w:delText xml:space="preserve">in other roles). </w:delText>
        </w:r>
      </w:del>
    </w:p>
    <w:p w14:paraId="08317AB3" w14:textId="4DFC24AA" w:rsidR="00C61521" w:rsidRPr="00273141" w:rsidRDefault="00FA22F3" w:rsidP="008671F5">
      <w:pPr>
        <w:pStyle w:val="ListBullet2"/>
        <w:numPr>
          <w:ilvl w:val="0"/>
          <w:numId w:val="21"/>
        </w:numPr>
      </w:pPr>
      <w:proofErr w:type="spellStart"/>
      <w:r w:rsidRPr="00273141">
        <w:rPr>
          <w:b/>
        </w:rPr>
        <w:t>entity</w:t>
      </w:r>
      <w:del w:id="1412" w:author="Gregorio Canal" w:date="2019-03-15T17:23:00Z">
        <w:r w:rsidRPr="00273141" w:rsidDel="00E45B66">
          <w:rPr>
            <w:b/>
          </w:rPr>
          <w:delText>-id</w:delText>
        </w:r>
      </w:del>
      <w:ins w:id="1413" w:author="Gregorio Canal" w:date="2019-03-18T16:12:00Z">
        <w:r w:rsidR="00CE19E7">
          <w:rPr>
            <w:b/>
          </w:rPr>
          <w:t>.identifier</w:t>
        </w:r>
      </w:ins>
      <w:proofErr w:type="spellEnd"/>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 xml:space="preserve">type; </w:t>
      </w:r>
    </w:p>
    <w:p w14:paraId="6D3CECE2" w14:textId="77777777" w:rsidR="00FC08F0" w:rsidRPr="00273141" w:rsidRDefault="00C61521" w:rsidP="008671F5">
      <w:pPr>
        <w:pStyle w:val="ListContinue2"/>
      </w:pPr>
      <w:r w:rsidRPr="00273141">
        <w:lastRenderedPageBreak/>
        <w:t xml:space="preserve">For example: </w:t>
      </w:r>
    </w:p>
    <w:p w14:paraId="55587B5C" w14:textId="39CF7DE0" w:rsidR="003D05C8" w:rsidRPr="007A7438" w:rsidRDefault="00C61521" w:rsidP="007A7438">
      <w:pPr>
        <w:pStyle w:val="ListBullet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1414" w:author="Gregorio Canal" w:date="2019-03-15T17:23:00Z">
        <w:r w:rsidR="006878E1" w:rsidRPr="007A7438" w:rsidDel="00E45B66">
          <w:rPr>
            <w:rFonts w:ascii="Courier New" w:hAnsi="Courier New" w:cs="Courier New"/>
            <w:sz w:val="20"/>
          </w:rPr>
          <w:delText>-id</w:delText>
        </w:r>
      </w:del>
      <w:ins w:id="1415"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w:t>
      </w:r>
      <w:proofErr w:type="gramStart"/>
      <w:r w:rsidRPr="007A7438">
        <w:rPr>
          <w:rFonts w:ascii="Courier New" w:hAnsi="Courier New" w:cs="Courier New"/>
          <w:sz w:val="20"/>
        </w:rPr>
        <w:t>urn:oid</w:t>
      </w:r>
      <w:proofErr w:type="gramEnd"/>
      <w:r w:rsidRPr="007A7438">
        <w:rPr>
          <w:rFonts w:ascii="Courier New" w:hAnsi="Courier New" w:cs="Courier New"/>
          <w:sz w:val="20"/>
        </w:rPr>
        <w:t>:1.2.3.4.5|123-203-FJ</w:t>
      </w:r>
    </w:p>
    <w:p w14:paraId="3E814992" w14:textId="18C5EBDA" w:rsidR="00C61521" w:rsidRPr="007A7438" w:rsidRDefault="00C61521" w:rsidP="007A7438">
      <w:pPr>
        <w:pStyle w:val="ListBullet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1416" w:author="Gregorio Canal" w:date="2019-03-15T17:23:00Z">
        <w:r w:rsidR="006878E1" w:rsidRPr="007A7438" w:rsidDel="00E45B66">
          <w:rPr>
            <w:rFonts w:ascii="Courier New" w:hAnsi="Courier New" w:cs="Courier New"/>
            <w:sz w:val="20"/>
          </w:rPr>
          <w:delText>-id</w:delText>
        </w:r>
      </w:del>
      <w:ins w:id="1417"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=|123-203-FJ.</w:t>
      </w:r>
    </w:p>
    <w:p w14:paraId="00F03505" w14:textId="77777777" w:rsidR="00C61521" w:rsidRPr="00273141" w:rsidRDefault="00C61521" w:rsidP="008671F5">
      <w:pPr>
        <w:pStyle w:val="ListContinue2"/>
      </w:pPr>
    </w:p>
    <w:p w14:paraId="1A2E9F2A" w14:textId="44FF106E" w:rsidR="00C61521" w:rsidRPr="00273141" w:rsidRDefault="00C61521" w:rsidP="008671F5">
      <w:pPr>
        <w:pStyle w:val="ListContinue2"/>
      </w:pPr>
      <w:r w:rsidRPr="00273141">
        <w:t xml:space="preserve">The Audit Record Repository shall match this parameter with the </w:t>
      </w:r>
      <w:proofErr w:type="spellStart"/>
      <w:proofErr w:type="gramStart"/>
      <w:r w:rsidRPr="00273141">
        <w:t>AuditEvent.</w:t>
      </w:r>
      <w:r w:rsidR="00FA22F3" w:rsidRPr="00273141">
        <w:t>entity</w:t>
      </w:r>
      <w:r w:rsidRPr="00273141">
        <w:t>.</w:t>
      </w:r>
      <w:ins w:id="1418" w:author="Gregorio Canal" w:date="2019-03-08T16:19:00Z">
        <w:r w:rsidR="00BE2DB1">
          <w:t>what</w:t>
        </w:r>
        <w:proofErr w:type="gramEnd"/>
        <w:r w:rsidR="00BE2DB1">
          <w:t>.</w:t>
        </w:r>
      </w:ins>
      <w:r w:rsidRPr="00273141">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ins w:id="1419" w:author="Gregorio Canal" w:date="2019-03-18T16:13:00Z">
        <w:r w:rsidR="00CE19E7">
          <w:t xml:space="preserve"> </w:t>
        </w:r>
        <w:r w:rsidR="00CE19E7" w:rsidRPr="00CE19E7">
          <w:t>If a patient identifier is used the A</w:t>
        </w:r>
      </w:ins>
      <w:ins w:id="1420" w:author="Gregorio Canal" w:date="2019-05-02T15:12:00Z">
        <w:r w:rsidR="00B15C6A">
          <w:t xml:space="preserve">udit </w:t>
        </w:r>
      </w:ins>
      <w:ins w:id="1421" w:author="Gregorio Canal" w:date="2019-03-18T16:13:00Z">
        <w:r w:rsidR="00CE19E7" w:rsidRPr="00CE19E7">
          <w:t>R</w:t>
        </w:r>
      </w:ins>
      <w:ins w:id="1422" w:author="Gregorio Canal" w:date="2019-05-02T15:12:00Z">
        <w:r w:rsidR="00B15C6A">
          <w:t xml:space="preserve">ecord </w:t>
        </w:r>
      </w:ins>
      <w:ins w:id="1423" w:author="Gregorio Canal" w:date="2019-03-18T16:13:00Z">
        <w:r w:rsidR="00CE19E7" w:rsidRPr="00CE19E7">
          <w:t>R</w:t>
        </w:r>
      </w:ins>
      <w:ins w:id="1424" w:author="Gregorio Canal" w:date="2019-05-02T15:12:00Z">
        <w:r w:rsidR="00B15C6A">
          <w:t>epository</w:t>
        </w:r>
      </w:ins>
      <w:ins w:id="1425" w:author="Gregorio Canal" w:date="2019-03-18T16:13:00Z">
        <w:r w:rsidR="00CE19E7" w:rsidRPr="00CE19E7">
          <w:t xml:space="preserve"> will return </w:t>
        </w:r>
      </w:ins>
      <w:ins w:id="1426" w:author="Gregorio Canal" w:date="2019-03-18T16:31:00Z">
        <w:r w:rsidR="00D8748A">
          <w:t xml:space="preserve">only </w:t>
        </w:r>
      </w:ins>
      <w:ins w:id="1427" w:author="Gregorio Canal" w:date="2019-03-18T16:13:00Z">
        <w:r w:rsidR="00CE19E7" w:rsidRPr="00CE19E7">
          <w:t>audit</w:t>
        </w:r>
      </w:ins>
      <w:ins w:id="1428" w:author="Gregorio Canal" w:date="2019-07-15T15:20:00Z">
        <w:r w:rsidR="004E432A">
          <w:t xml:space="preserve"> record</w:t>
        </w:r>
      </w:ins>
      <w:ins w:id="1429" w:author="Gregorio Canal" w:date="2019-03-18T16:31:00Z">
        <w:r w:rsidR="00D8748A">
          <w:t>s</w:t>
        </w:r>
      </w:ins>
      <w:ins w:id="1430" w:author="Gregorio Canal" w:date="2019-03-18T16:13:00Z">
        <w:r w:rsidR="00CE19E7" w:rsidRPr="00CE19E7">
          <w:t xml:space="preserve"> where the patient is involved in the event as a participant.</w:t>
        </w:r>
      </w:ins>
    </w:p>
    <w:p w14:paraId="099CD765" w14:textId="52935D3D" w:rsidR="00C61521" w:rsidRPr="00273141" w:rsidRDefault="001F18B2" w:rsidP="008671F5">
      <w:pPr>
        <w:pStyle w:val="ListBullet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28" w:history="1">
        <w:r w:rsidR="0071233F" w:rsidRPr="00273141">
          <w:rPr>
            <w:rStyle w:val="HTMLCode"/>
            <w:color w:val="0000FF"/>
            <w:u w:val="single"/>
          </w:rPr>
          <w:t>http://hl7.org/fhir/audit-entity-type</w:t>
        </w:r>
      </w:hyperlink>
      <w:r w:rsidR="0071233F" w:rsidRPr="00273141">
        <w:t xml:space="preserve"> or </w:t>
      </w:r>
      <w:hyperlink r:id="rId29" w:history="1">
        <w:r w:rsidR="0071233F" w:rsidRPr="00273141">
          <w:rPr>
            <w:rStyle w:val="HTMLCode"/>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r w:rsidR="00027D75">
        <w:rPr>
          <w:rStyle w:val="Hyperlink"/>
        </w:rPr>
        <w:fldChar w:fldCharType="begin"/>
      </w:r>
      <w:ins w:id="1431" w:author="Gregorio Canal" w:date="2019-03-08T10:53:00Z">
        <w:r w:rsidR="009B0310">
          <w:rPr>
            <w:rStyle w:val="Hyperlink"/>
          </w:rPr>
          <w:instrText>HYPERLINK "http://hl7.org/fhir/R4/valueset-audit-entity-type.html"</w:instrText>
        </w:r>
      </w:ins>
      <w:del w:id="1432" w:author="Gregorio Canal" w:date="2019-03-08T10:53:00Z">
        <w:r w:rsidR="00027D75" w:rsidDel="009B0310">
          <w:rPr>
            <w:rStyle w:val="Hyperlink"/>
          </w:rPr>
          <w:delInstrText xml:space="preserve"> HYPERLINK "http://hl7.org/fhir/STU3/valueset-audit-entity-type.html" </w:delInstrText>
        </w:r>
      </w:del>
      <w:r w:rsidR="00027D75">
        <w:rPr>
          <w:rStyle w:val="Hyperlink"/>
        </w:rPr>
        <w:fldChar w:fldCharType="separate"/>
      </w:r>
      <w:del w:id="1433" w:author="Gregorio Canal" w:date="2019-03-08T10:53:00Z">
        <w:r w:rsidR="0071233F" w:rsidRPr="00273141" w:rsidDel="009B0310">
          <w:rPr>
            <w:rStyle w:val="Hyperlink"/>
          </w:rPr>
          <w:delText>http://hl7.org/fhir/STU3/valueset-audit-entity-type.html</w:delText>
        </w:r>
      </w:del>
      <w:ins w:id="1434" w:author="Gregorio Canal" w:date="2019-03-08T10:53:00Z">
        <w:r w:rsidR="009B0310">
          <w:rPr>
            <w:rStyle w:val="Hyperlink"/>
          </w:rPr>
          <w:t>http://hl7.org/fhir/R4/valueset-audit-entity-type.html</w:t>
        </w:r>
      </w:ins>
      <w:r w:rsidR="00027D75">
        <w:rPr>
          <w:rStyle w:val="Hyperlink"/>
        </w:rPr>
        <w:fldChar w:fldCharType="end"/>
      </w:r>
      <w:r w:rsidR="00C61521" w:rsidRPr="00273141">
        <w:t xml:space="preserve"> for codes</w:t>
      </w:r>
      <w:r w:rsidR="00D46ED3" w:rsidRPr="00273141">
        <w:t xml:space="preserve"> that shall be used</w:t>
      </w:r>
      <w:r w:rsidR="00C61521" w:rsidRPr="00273141">
        <w:t xml:space="preserve">. </w:t>
      </w:r>
    </w:p>
    <w:p w14:paraId="60FFE118" w14:textId="4A68F0C9"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proofErr w:type="gramStart"/>
      <w:r w:rsidRPr="00273141">
        <w:t>AuditEvent.</w:t>
      </w:r>
      <w:r w:rsidR="001F18B2" w:rsidRPr="00273141">
        <w:t>entity</w:t>
      </w:r>
      <w:r w:rsidRPr="00273141">
        <w:t>.type</w:t>
      </w:r>
      <w:proofErr w:type="spellEnd"/>
      <w:proofErr w:type="gramEnd"/>
      <w:r w:rsidRPr="00273141">
        <w:t xml:space="preserve"> field</w:t>
      </w:r>
      <w:del w:id="1435" w:author="Gregorio Canal" w:date="2019-05-02T15:27:00Z">
        <w:r w:rsidRPr="00273141" w:rsidDel="009E1CA5">
          <w:delText xml:space="preserve"> that is of cod</w:delText>
        </w:r>
        <w:r w:rsidR="001F18B2" w:rsidRPr="00273141" w:rsidDel="009E1CA5">
          <w:delText>ing</w:delText>
        </w:r>
        <w:r w:rsidRPr="00273141" w:rsidDel="009E1CA5">
          <w:delText xml:space="preserve"> type</w:delText>
        </w:r>
      </w:del>
      <w:r w:rsidRPr="00273141">
        <w:t>.</w:t>
      </w:r>
    </w:p>
    <w:p w14:paraId="536B3C08" w14:textId="7B17D7D9" w:rsidR="00C61521" w:rsidRPr="00273141" w:rsidRDefault="001F18B2" w:rsidP="0071233F">
      <w:pPr>
        <w:pStyle w:val="ListBullet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r w:rsidR="00B170E8">
        <w:fldChar w:fldCharType="begin"/>
      </w:r>
      <w:ins w:id="1436" w:author="Gregorio Canal" w:date="2019-05-02T15:18:00Z">
        <w:r w:rsidR="004B1625">
          <w:instrText>HYPERLINK "http://hl7.org/fhir/R4/codesystem-object-role.html"</w:instrText>
        </w:r>
      </w:ins>
      <w:del w:id="1437" w:author="Gregorio Canal" w:date="2019-05-02T15:18:00Z">
        <w:r w:rsidR="00B170E8" w:rsidDel="004B1625">
          <w:delInstrText xml:space="preserve"> HYPERLINK "http://hl7.org/fhir/STU3/codesystem-object-role.html" </w:delInstrText>
        </w:r>
      </w:del>
      <w:r w:rsidR="00B170E8">
        <w:fldChar w:fldCharType="separate"/>
      </w:r>
      <w:r w:rsidR="0071233F" w:rsidRPr="00273141">
        <w:rPr>
          <w:rStyle w:val="HTMLCode"/>
          <w:color w:val="0000FF"/>
          <w:u w:val="single"/>
        </w:rPr>
        <w:t>http://hl7.org/fhir/object-role</w:t>
      </w:r>
      <w:r w:rsidR="00B170E8">
        <w:rPr>
          <w:rStyle w:val="HTMLCode"/>
          <w:color w:val="0000FF"/>
          <w:u w:val="single"/>
        </w:rPr>
        <w:fldChar w:fldCharType="end"/>
      </w:r>
      <w:r w:rsidR="0071233F" w:rsidRPr="00273141">
        <w:t xml:space="preserve"> d</w:t>
      </w:r>
      <w:r w:rsidR="00C61521" w:rsidRPr="00273141">
        <w:t xml:space="preserve">efined by FHIR and a coded value. See </w:t>
      </w:r>
      <w:r w:rsidR="00027D75">
        <w:rPr>
          <w:rStyle w:val="Hyperlink"/>
        </w:rPr>
        <w:fldChar w:fldCharType="begin"/>
      </w:r>
      <w:ins w:id="1438" w:author="Gregorio Canal" w:date="2019-03-08T10:53:00Z">
        <w:r w:rsidR="009B0310">
          <w:rPr>
            <w:rStyle w:val="Hyperlink"/>
          </w:rPr>
          <w:instrText>HYPERLINK "http://hl7.org/fhir/R4/object-role"</w:instrText>
        </w:r>
      </w:ins>
      <w:del w:id="1439" w:author="Gregorio Canal" w:date="2019-03-08T10:53:00Z">
        <w:r w:rsidR="00027D75" w:rsidDel="009B0310">
          <w:rPr>
            <w:rStyle w:val="Hyperlink"/>
          </w:rPr>
          <w:delInstrText xml:space="preserve"> HYPERLINK "http://hl7.org/fhir/STU3/object-role" </w:delInstrText>
        </w:r>
      </w:del>
      <w:r w:rsidR="00027D75">
        <w:rPr>
          <w:rStyle w:val="Hyperlink"/>
        </w:rPr>
        <w:fldChar w:fldCharType="separate"/>
      </w:r>
      <w:del w:id="1440" w:author="Gregorio Canal" w:date="2019-03-08T10:53:00Z">
        <w:r w:rsidR="00400CD0" w:rsidRPr="00273141" w:rsidDel="009B0310">
          <w:rPr>
            <w:rStyle w:val="Hyperlink"/>
          </w:rPr>
          <w:delText>http://hl7.org/fhir/STU3/object-role</w:delText>
        </w:r>
      </w:del>
      <w:ins w:id="1441" w:author="Gregorio Canal" w:date="2019-03-08T10:53:00Z">
        <w:r w:rsidR="009B0310">
          <w:rPr>
            <w:rStyle w:val="Hyperlink"/>
          </w:rPr>
          <w:t>http://hl7.org/fhir/R4/object-role</w:t>
        </w:r>
      </w:ins>
      <w:r w:rsidR="00027D75">
        <w:rPr>
          <w:rStyle w:val="Hyperlink"/>
        </w:rPr>
        <w:fldChar w:fldCharType="end"/>
      </w:r>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ListContinue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ListContinue2"/>
      </w:pPr>
    </w:p>
    <w:p w14:paraId="4948D635" w14:textId="77D660CE" w:rsidR="00C61521" w:rsidRPr="00273141" w:rsidRDefault="00C61521" w:rsidP="008671F5">
      <w:pPr>
        <w:pStyle w:val="ListContinue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273141">
        <w:rPr>
          <w:rStyle w:val="HTMLCode"/>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ListContinue2"/>
        <w:rPr>
          <w:b/>
        </w:rPr>
      </w:pPr>
    </w:p>
    <w:p w14:paraId="03E818A2" w14:textId="793B062B"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proofErr w:type="gramStart"/>
      <w:r w:rsidRPr="00273141">
        <w:t>AuditEvent.</w:t>
      </w:r>
      <w:r w:rsidR="001F18B2" w:rsidRPr="00273141">
        <w:t>entity</w:t>
      </w:r>
      <w:r w:rsidRPr="00273141">
        <w:t>.role</w:t>
      </w:r>
      <w:proofErr w:type="spellEnd"/>
      <w:proofErr w:type="gramEnd"/>
      <w:r w:rsidRPr="00273141">
        <w:t xml:space="preserve"> field</w:t>
      </w:r>
      <w:ins w:id="1442" w:author="Gregorio Canal" w:date="2019-05-02T15:29:00Z">
        <w:r w:rsidR="009E1CA5">
          <w:t>.</w:t>
        </w:r>
      </w:ins>
    </w:p>
    <w:p w14:paraId="7A05B579" w14:textId="59D8B499" w:rsidR="00C61521" w:rsidRPr="00273141" w:rsidRDefault="00C61521" w:rsidP="008671F5">
      <w:pPr>
        <w:pStyle w:val="ListBullet2"/>
        <w:numPr>
          <w:ilvl w:val="0"/>
          <w:numId w:val="25"/>
        </w:numPr>
        <w:rPr>
          <w:b/>
        </w:rPr>
      </w:pPr>
      <w:proofErr w:type="spellStart"/>
      <w:proofErr w:type="gramStart"/>
      <w:r w:rsidRPr="00273141">
        <w:rPr>
          <w:b/>
        </w:rPr>
        <w:t>source</w:t>
      </w:r>
      <w:ins w:id="1443" w:author="Gregorio Canal" w:date="2019-03-08T16:21:00Z">
        <w:r w:rsidR="00636EE7">
          <w:rPr>
            <w:b/>
          </w:rPr>
          <w:t>.identifier</w:t>
        </w:r>
      </w:ins>
      <w:proofErr w:type="spellEnd"/>
      <w:proofErr w:type="gramEnd"/>
      <w:r w:rsidRPr="00273141">
        <w:rPr>
          <w:b/>
        </w:rPr>
        <w:t xml:space="preserve"> </w:t>
      </w:r>
      <w:r w:rsidRPr="00273141">
        <w:t xml:space="preserve">is a parameter of </w:t>
      </w:r>
      <w:r w:rsidRPr="00273141">
        <w:rPr>
          <w:rFonts w:ascii="Courier New" w:hAnsi="Courier New"/>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286494E1" w:rsidR="005D3E4A" w:rsidRPr="00273141" w:rsidRDefault="00C61521" w:rsidP="008671F5">
      <w:pPr>
        <w:pStyle w:val="ListContinue2"/>
      </w:pPr>
      <w:r w:rsidRPr="00273141">
        <w:t xml:space="preserve">For example, to search </w:t>
      </w:r>
      <w:proofErr w:type="spellStart"/>
      <w:r w:rsidRPr="00273141">
        <w:t>AuditEvent</w:t>
      </w:r>
      <w:proofErr w:type="spellEnd"/>
      <w:r w:rsidRPr="00273141">
        <w:t xml:space="preserve"> resources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ListContinue2"/>
      </w:pPr>
    </w:p>
    <w:p w14:paraId="215C7FC2" w14:textId="28EE900C" w:rsidR="00C61521" w:rsidRPr="00273141" w:rsidRDefault="00C61521" w:rsidP="008671F5">
      <w:pPr>
        <w:pStyle w:val="ListContinue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ListContinue2"/>
      </w:pPr>
    </w:p>
    <w:p w14:paraId="6D76B6D7" w14:textId="6489A49A"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proofErr w:type="gramStart"/>
      <w:r w:rsidRPr="00273141">
        <w:rPr>
          <w:lang w:eastAsia="it-IT"/>
        </w:rPr>
        <w:t>AuditEvent.source.</w:t>
      </w:r>
      <w:ins w:id="1444" w:author="Gregorio Canal" w:date="2019-03-08T16:20:00Z">
        <w:r w:rsidR="00636EE7">
          <w:rPr>
            <w:lang w:eastAsia="it-IT"/>
          </w:rPr>
          <w:t>observer</w:t>
        </w:r>
        <w:proofErr w:type="gramEnd"/>
        <w:r w:rsidR="00636EE7">
          <w:rPr>
            <w:lang w:eastAsia="it-IT"/>
          </w:rPr>
          <w:t>.</w:t>
        </w:r>
      </w:ins>
      <w:r w:rsidRPr="00273141">
        <w:rPr>
          <w:lang w:eastAsia="it-IT"/>
        </w:rPr>
        <w:t>identifier</w:t>
      </w:r>
      <w:proofErr w:type="spellEnd"/>
      <w:r w:rsidRPr="00273141">
        <w:rPr>
          <w:lang w:eastAsia="it-IT"/>
        </w:rPr>
        <w:t xml:space="preserve"> field.</w:t>
      </w:r>
    </w:p>
    <w:p w14:paraId="7E5138EF" w14:textId="78F0858A" w:rsidR="00C61521" w:rsidRPr="00273141" w:rsidRDefault="00C61521" w:rsidP="008671F5">
      <w:pPr>
        <w:pStyle w:val="ListBullet2"/>
        <w:numPr>
          <w:ilvl w:val="0"/>
          <w:numId w:val="25"/>
        </w:numPr>
        <w:rPr>
          <w:lang w:eastAsia="it-IT"/>
        </w:rPr>
      </w:pPr>
      <w:r w:rsidRPr="00273141">
        <w:rPr>
          <w:b/>
        </w:rPr>
        <w:lastRenderedPageBreak/>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30" w:history="1">
        <w:r w:rsidR="00191FBB" w:rsidRPr="00273141">
          <w:rPr>
            <w:rStyle w:val="HTMLCode"/>
            <w:color w:val="0000FF"/>
            <w:u w:val="single"/>
          </w:rPr>
          <w:t>http://dicom.nema.org/resources/ontology/DCM</w:t>
        </w:r>
      </w:hyperlink>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p>
    <w:p w14:paraId="0D021925" w14:textId="77777777" w:rsidR="00C61521" w:rsidRPr="00273141" w:rsidRDefault="00C61521" w:rsidP="008671F5">
      <w:pPr>
        <w:pStyle w:val="ListContinue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PHI Export Events:</w:t>
      </w:r>
    </w:p>
    <w:p w14:paraId="248B5EB5" w14:textId="77777777" w:rsidR="00C61521" w:rsidRPr="00273141" w:rsidRDefault="00C61521" w:rsidP="008671F5">
      <w:pPr>
        <w:pStyle w:val="ListContinue2"/>
        <w:rPr>
          <w:lang w:eastAsia="it-IT"/>
        </w:rPr>
      </w:pPr>
    </w:p>
    <w:p w14:paraId="11BD1D6C" w14:textId="383BF7AD" w:rsidR="00C61521" w:rsidRPr="007A7438" w:rsidRDefault="00C61521" w:rsidP="008671F5">
      <w:pPr>
        <w:pStyle w:val="ListContinue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HTMLCode"/>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ListContinue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ListContinue2"/>
        <w:rPr>
          <w:lang w:eastAsia="it-IT"/>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w:t>
      </w:r>
      <w:r w:rsidR="008824D1" w:rsidRPr="00273141">
        <w:rPr>
          <w:lang w:eastAsia="it-IT"/>
        </w:rPr>
        <w:t>.</w:t>
      </w:r>
      <w:r w:rsidRPr="00273141">
        <w:rPr>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3A3083B0" w14:textId="03E7E616" w:rsidR="00C61521" w:rsidRPr="00273141" w:rsidDel="00937E64" w:rsidRDefault="00C61521" w:rsidP="008671F5">
      <w:pPr>
        <w:pStyle w:val="ListBullet2"/>
        <w:numPr>
          <w:ilvl w:val="0"/>
          <w:numId w:val="25"/>
        </w:numPr>
        <w:rPr>
          <w:del w:id="1445" w:author="Gregorio Canal" w:date="2019-03-18T15:56:00Z"/>
          <w:b/>
        </w:rPr>
      </w:pPr>
      <w:del w:id="1446" w:author="Gregorio Canal" w:date="2019-03-08T16:22:00Z">
        <w:r w:rsidRPr="00273141" w:rsidDel="00636EE7">
          <w:rPr>
            <w:b/>
          </w:rPr>
          <w:delText xml:space="preserve">user </w:delText>
        </w:r>
      </w:del>
      <w:del w:id="1447" w:author="Gregorio Canal" w:date="2019-03-18T15:56:00Z">
        <w:r w:rsidRPr="00273141" w:rsidDel="00937E64">
          <w:delText xml:space="preserve">is a parameter of </w:delText>
        </w:r>
        <w:r w:rsidR="00BA36A3" w:rsidRPr="00273141" w:rsidDel="00937E64">
          <w:rPr>
            <w:rFonts w:ascii="Courier New" w:hAnsi="Courier New"/>
          </w:rPr>
          <w:delText>token</w:delText>
        </w:r>
        <w:r w:rsidRPr="00273141" w:rsidDel="00937E64">
          <w:delText xml:space="preserve"> type.</w:delText>
        </w:r>
        <w:r w:rsidRPr="00273141" w:rsidDel="00937E64">
          <w:rPr>
            <w:b/>
          </w:rPr>
          <w:delText xml:space="preserve"> </w:delText>
        </w:r>
        <w:r w:rsidRPr="00273141" w:rsidDel="00937E64">
          <w:delText xml:space="preserve">This parameter identifies the user that participated in the event that originates the audit </w:delText>
        </w:r>
        <w:r w:rsidR="004D32FF" w:rsidRPr="00273141" w:rsidDel="00937E64">
          <w:delText>record</w:delText>
        </w:r>
        <w:r w:rsidRPr="00273141" w:rsidDel="00937E64">
          <w:delText>.</w:delText>
        </w:r>
        <w:r w:rsidRPr="00273141" w:rsidDel="00937E64">
          <w:rPr>
            <w:b/>
          </w:rPr>
          <w:delText xml:space="preserve"> </w:delText>
        </w:r>
      </w:del>
    </w:p>
    <w:p w14:paraId="7238DC2A" w14:textId="1AD36A30" w:rsidR="00C61521" w:rsidRPr="00273141" w:rsidDel="00937E64" w:rsidRDefault="00C61521" w:rsidP="008671F5">
      <w:pPr>
        <w:pStyle w:val="ListContinue2"/>
        <w:rPr>
          <w:del w:id="1448" w:author="Gregorio Canal" w:date="2019-03-18T15:56:00Z"/>
          <w:b/>
        </w:rPr>
      </w:pPr>
      <w:del w:id="1449" w:author="Gregorio Canal" w:date="2019-03-18T15:56:00Z">
        <w:r w:rsidRPr="00273141" w:rsidDel="00937E64">
          <w:rPr>
            <w:lang w:eastAsia="it-IT"/>
          </w:rPr>
          <w:delText>For example, to search AuditEvent resources related to the user “admin”:</w:delText>
        </w:r>
        <w:r w:rsidRPr="00273141" w:rsidDel="00937E64">
          <w:rPr>
            <w:b/>
          </w:rPr>
          <w:delText xml:space="preserve"> </w:delText>
        </w:r>
      </w:del>
    </w:p>
    <w:p w14:paraId="0A632050" w14:textId="3B9D7D9E" w:rsidR="00C61521" w:rsidRPr="00273141" w:rsidDel="00937E64" w:rsidRDefault="00C61521" w:rsidP="008671F5">
      <w:pPr>
        <w:pStyle w:val="ListContinue2"/>
        <w:rPr>
          <w:del w:id="1450" w:author="Gregorio Canal" w:date="2019-03-18T15:56:00Z"/>
          <w:b/>
        </w:rPr>
      </w:pPr>
    </w:p>
    <w:p w14:paraId="17DB43A7" w14:textId="1729804E" w:rsidR="00C61521" w:rsidRPr="00273141" w:rsidDel="00937E64" w:rsidRDefault="00C47BB7" w:rsidP="008671F5">
      <w:pPr>
        <w:pStyle w:val="ListContinue2"/>
        <w:rPr>
          <w:del w:id="1451" w:author="Gregorio Canal" w:date="2019-03-18T15:56:00Z"/>
          <w:b/>
        </w:rPr>
      </w:pPr>
      <w:del w:id="1452" w:author="Gregorio Canal" w:date="2019-03-18T15:56:00Z">
        <w:r w:rsidRPr="00273141" w:rsidDel="00937E64">
          <w:rPr>
            <w:rStyle w:val="XMLFragmentChar"/>
            <w:noProof w:val="0"/>
          </w:rPr>
          <w:delText>http://</w:delText>
        </w:r>
        <w:r w:rsidR="00746D89" w:rsidRPr="00273141" w:rsidDel="00937E64">
          <w:rPr>
            <w:rStyle w:val="XMLFragmentChar"/>
            <w:noProof w:val="0"/>
          </w:rPr>
          <w:delText>example.com</w:delText>
        </w:r>
        <w:r w:rsidRPr="00273141" w:rsidDel="00937E64">
          <w:rPr>
            <w:rStyle w:val="XMLFragmentChar"/>
            <w:noProof w:val="0"/>
          </w:rPr>
          <w:delText>/ARRservice/AuditEvent?date=ge2013-01-01&amp;date=le2013-01-02&amp;user=admin</w:delText>
        </w:r>
      </w:del>
    </w:p>
    <w:p w14:paraId="51BF260C" w14:textId="2E2BEA68" w:rsidR="00C61521" w:rsidRPr="00273141" w:rsidDel="00937E64" w:rsidRDefault="00C61521" w:rsidP="008671F5">
      <w:pPr>
        <w:pStyle w:val="ListContinue2"/>
        <w:rPr>
          <w:del w:id="1453" w:author="Gregorio Canal" w:date="2019-03-18T15:56:00Z"/>
        </w:rPr>
      </w:pPr>
    </w:p>
    <w:p w14:paraId="2D238608" w14:textId="343A7EB4" w:rsidR="00C61521" w:rsidRPr="00273141" w:rsidDel="00937E64" w:rsidRDefault="00C61521" w:rsidP="008671F5">
      <w:pPr>
        <w:pStyle w:val="ListContinue2"/>
        <w:rPr>
          <w:del w:id="1454" w:author="Gregorio Canal" w:date="2019-03-18T15:56:00Z"/>
          <w:b/>
        </w:rPr>
      </w:pPr>
      <w:del w:id="1455" w:author="Gregorio Canal" w:date="2019-03-18T15:56:00Z">
        <w:r w:rsidRPr="00273141" w:rsidDel="00937E64">
          <w:delText>The Audit Record Repository shall</w:delText>
        </w:r>
        <w:r w:rsidRPr="00273141" w:rsidDel="00937E64">
          <w:rPr>
            <w:b/>
          </w:rPr>
          <w:delText xml:space="preserve"> </w:delText>
        </w:r>
        <w:r w:rsidRPr="00273141" w:rsidDel="00937E64">
          <w:delText xml:space="preserve">match this parameter with the </w:delText>
        </w:r>
      </w:del>
      <w:del w:id="1456" w:author="Gregorio Canal" w:date="2019-03-08T16:23:00Z">
        <w:r w:rsidRPr="00273141" w:rsidDel="00636EE7">
          <w:delText>AuditEvent.</w:delText>
        </w:r>
        <w:r w:rsidR="00E32B9D" w:rsidRPr="00273141" w:rsidDel="00636EE7">
          <w:delText>agent</w:delText>
        </w:r>
        <w:r w:rsidRPr="00273141" w:rsidDel="00636EE7">
          <w:delText xml:space="preserve">.userId </w:delText>
        </w:r>
      </w:del>
      <w:del w:id="1457" w:author="Gregorio Canal" w:date="2019-03-18T15:56:00Z">
        <w:r w:rsidRPr="00273141" w:rsidDel="00937E64">
          <w:delText>field.</w:delText>
        </w:r>
      </w:del>
    </w:p>
    <w:p w14:paraId="46D9BB6B" w14:textId="6E553C9E" w:rsidR="00C61521" w:rsidRPr="00273141" w:rsidRDefault="00C61521" w:rsidP="008671F5">
      <w:pPr>
        <w:pStyle w:val="ListBullet2"/>
        <w:numPr>
          <w:ilvl w:val="0"/>
          <w:numId w:val="25"/>
        </w:numPr>
      </w:pPr>
      <w:r w:rsidRPr="00273141">
        <w:rPr>
          <w:b/>
        </w:rPr>
        <w:t xml:space="preserve">subtype </w:t>
      </w:r>
      <w:r w:rsidRPr="00273141">
        <w:t xml:space="preserve">is parameter of </w:t>
      </w:r>
      <w:r w:rsidRPr="00273141">
        <w:rPr>
          <w:rFonts w:ascii="Courier New" w:hAnsi="Courier New"/>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proofErr w:type="gramStart"/>
      <w:r w:rsidRPr="00273141">
        <w:rPr>
          <w:rFonts w:ascii="Courier New" w:hAnsi="Courier New" w:cs="Courier New"/>
          <w:sz w:val="20"/>
        </w:rPr>
        <w:t>urn:ihe</w:t>
      </w:r>
      <w:proofErr w:type="gramEnd"/>
      <w:r w:rsidRPr="00273141">
        <w:rPr>
          <w:rFonts w:ascii="Courier New" w:hAnsi="Courier New" w:cs="Courier New"/>
          <w:sz w:val="20"/>
        </w:rPr>
        <w:t>:event-type-code</w:t>
      </w:r>
      <w:proofErr w:type="spellEnd"/>
      <w:r w:rsidR="002719AF" w:rsidRPr="00273141">
        <w:rPr>
          <w:rFonts w:ascii="Courier New" w:hAnsi="Courier New" w:cs="Courier New"/>
          <w:sz w:val="20"/>
        </w:rPr>
        <w:t xml:space="preserve"> </w:t>
      </w:r>
      <w:r w:rsidR="002719AF" w:rsidRPr="00273141">
        <w:t>if searched audit messages are originated by IHE transactions that define a structure for the audit message</w:t>
      </w:r>
      <w:r w:rsidRPr="00273141">
        <w:t>. Each IHE transaction</w:t>
      </w:r>
      <w:r w:rsidR="002719AF" w:rsidRPr="00273141">
        <w:t xml:space="preserve"> that defines the structure for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77777777" w:rsidR="00C61521" w:rsidRPr="00273141" w:rsidRDefault="00C61521" w:rsidP="008671F5">
      <w:pPr>
        <w:pStyle w:val="ListContinue2"/>
      </w:pPr>
      <w:r w:rsidRPr="00273141">
        <w:t xml:space="preserve">For example, to search </w:t>
      </w:r>
      <w:proofErr w:type="spellStart"/>
      <w:r w:rsidRPr="00273141">
        <w:t>AuditEvents</w:t>
      </w:r>
      <w:proofErr w:type="spellEnd"/>
      <w:r w:rsidRPr="00273141">
        <w:t xml:space="preserve"> resources related to Retrieve Document Set [ITI-43] transactions:</w:t>
      </w:r>
    </w:p>
    <w:p w14:paraId="25A1E8DB" w14:textId="77777777" w:rsidR="00C61521" w:rsidRPr="00273141" w:rsidRDefault="00C61521" w:rsidP="008671F5">
      <w:pPr>
        <w:pStyle w:val="ListContinue2"/>
      </w:pPr>
    </w:p>
    <w:p w14:paraId="4F6EEB28" w14:textId="7A02725B" w:rsidR="00C61521" w:rsidRPr="007A7438" w:rsidRDefault="00C61521" w:rsidP="008671F5">
      <w:pPr>
        <w:pStyle w:val="ListContinue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ListContinue2"/>
        <w:rPr>
          <w:b/>
        </w:rPr>
      </w:pPr>
    </w:p>
    <w:p w14:paraId="527C75FC" w14:textId="38745C1D"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8824D1" w:rsidRPr="00273141">
        <w:t>.</w:t>
      </w:r>
      <w:r w:rsidRPr="00273141">
        <w:t>subtype</w:t>
      </w:r>
      <w:proofErr w:type="spellEnd"/>
      <w:r w:rsidRPr="00273141">
        <w:t xml:space="preserve"> field (DICOM </w:t>
      </w:r>
      <w:proofErr w:type="spellStart"/>
      <w:r w:rsidRPr="00273141">
        <w:t>EventTypeCode</w:t>
      </w:r>
      <w:proofErr w:type="spellEnd"/>
      <w:r w:rsidRPr="00273141">
        <w:t>).</w:t>
      </w:r>
    </w:p>
    <w:p w14:paraId="0BC7365E" w14:textId="2D95CAED" w:rsidR="00C61521" w:rsidRPr="00273141" w:rsidRDefault="00C61521" w:rsidP="008671F5">
      <w:pPr>
        <w:pStyle w:val="ListBullet2"/>
        <w:numPr>
          <w:ilvl w:val="0"/>
          <w:numId w:val="25"/>
        </w:numPr>
        <w:rPr>
          <w:b/>
        </w:rPr>
      </w:pPr>
      <w:r w:rsidRPr="00273141">
        <w:rPr>
          <w:b/>
        </w:rPr>
        <w:t xml:space="preserve">outcome </w:t>
      </w:r>
      <w:r w:rsidRPr="00273141">
        <w:t>is a parameter of</w:t>
      </w:r>
      <w:r w:rsidRPr="00273141">
        <w:rPr>
          <w:rFonts w:ascii="Courier New" w:hAnsi="Courier New"/>
        </w:rPr>
        <w:t xml:space="preserve"> token</w:t>
      </w:r>
      <w:r w:rsidRPr="00273141">
        <w:t xml:space="preserve"> type. This parameter represents whether the event succeeded or failed. The parameter value shall contain the namespace URI </w:t>
      </w:r>
      <w:hyperlink r:id="rId31" w:history="1">
        <w:r w:rsidR="001D6859" w:rsidRPr="00273141">
          <w:rPr>
            <w:rStyle w:val="HTMLCode"/>
            <w:color w:val="0000FF"/>
            <w:u w:val="single"/>
          </w:rPr>
          <w:t>http://hl7.org/fhir/audit-event-outcome</w:t>
        </w:r>
      </w:hyperlink>
      <w:r w:rsidRPr="00273141">
        <w:t xml:space="preserve"> and a code taken from the related value set. Codes available can be found at </w:t>
      </w:r>
      <w:r w:rsidR="00027D75">
        <w:rPr>
          <w:rStyle w:val="Hyperlink"/>
        </w:rPr>
        <w:fldChar w:fldCharType="begin"/>
      </w:r>
      <w:ins w:id="1458" w:author="Gregorio Canal" w:date="2019-03-08T10:54:00Z">
        <w:r w:rsidR="009B0310">
          <w:rPr>
            <w:rStyle w:val="Hyperlink"/>
          </w:rPr>
          <w:instrText>HYPERLINK "http://hl7.org/fhir/R4/valueset-audit-event-outcome.html"</w:instrText>
        </w:r>
      </w:ins>
      <w:del w:id="1459" w:author="Gregorio Canal" w:date="2019-03-08T10:54:00Z">
        <w:r w:rsidR="00027D75" w:rsidDel="009B0310">
          <w:rPr>
            <w:rStyle w:val="Hyperlink"/>
          </w:rPr>
          <w:delInstrText xml:space="preserve"> HYPERLINK "http://hl7.org/fhir/STU3/valueset-audit-event-outcome.html" </w:delInstrText>
        </w:r>
      </w:del>
      <w:r w:rsidR="00027D75">
        <w:rPr>
          <w:rStyle w:val="Hyperlink"/>
        </w:rPr>
        <w:fldChar w:fldCharType="separate"/>
      </w:r>
      <w:del w:id="1460" w:author="Gregorio Canal" w:date="2019-03-08T10:54:00Z">
        <w:r w:rsidR="001D6859" w:rsidRPr="00273141" w:rsidDel="009B0310">
          <w:rPr>
            <w:rStyle w:val="Hyperlink"/>
          </w:rPr>
          <w:delText>http://hl7.org/fhir/STU3/valueset-audit-event-outcome.html</w:delText>
        </w:r>
      </w:del>
      <w:ins w:id="1461" w:author="Gregorio Canal" w:date="2019-03-08T10:54:00Z">
        <w:r w:rsidR="009B0310">
          <w:rPr>
            <w:rStyle w:val="Hyperlink"/>
          </w:rPr>
          <w:t>http://hl7.org/fhir/R4/valueset-audit-event-outcome.html</w:t>
        </w:r>
      </w:ins>
      <w:r w:rsidR="00027D75">
        <w:rPr>
          <w:rStyle w:val="Hyperlink"/>
        </w:rPr>
        <w:fldChar w:fldCharType="end"/>
      </w:r>
      <w:r w:rsidRPr="00273141">
        <w:t>.</w:t>
      </w:r>
    </w:p>
    <w:p w14:paraId="747D6440" w14:textId="77777777" w:rsidR="00C61521" w:rsidRPr="00273141" w:rsidRDefault="00C61521" w:rsidP="008671F5">
      <w:pPr>
        <w:pStyle w:val="ListContinue2"/>
      </w:pPr>
    </w:p>
    <w:p w14:paraId="097BDC9F" w14:textId="77777777" w:rsidR="00C61521" w:rsidRPr="00273141" w:rsidRDefault="00C61521" w:rsidP="008671F5">
      <w:pPr>
        <w:pStyle w:val="ListContinue2"/>
        <w:keepNext/>
      </w:pPr>
      <w:r w:rsidRPr="00273141">
        <w:t xml:space="preserve">To search </w:t>
      </w:r>
      <w:proofErr w:type="spellStart"/>
      <w:r w:rsidRPr="00273141">
        <w:t>AuditEvents</w:t>
      </w:r>
      <w:proofErr w:type="spellEnd"/>
      <w:r w:rsidRPr="00273141">
        <w:t xml:space="preserve"> resources related to failed events:</w:t>
      </w:r>
    </w:p>
    <w:p w14:paraId="6FCB6C7E" w14:textId="77777777" w:rsidR="00C61521" w:rsidRPr="00273141" w:rsidRDefault="00C61521" w:rsidP="008671F5">
      <w:pPr>
        <w:pStyle w:val="ListContinue2"/>
      </w:pPr>
    </w:p>
    <w:p w14:paraId="6A0E0878" w14:textId="074F1986" w:rsidR="00C61521" w:rsidRPr="00273141" w:rsidRDefault="00C61521" w:rsidP="008671F5">
      <w:pPr>
        <w:pStyle w:val="ListContinue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273141">
        <w:rPr>
          <w:rStyle w:val="HTMLCode"/>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ListContinue2"/>
      </w:pPr>
    </w:p>
    <w:p w14:paraId="25A0F18B" w14:textId="0092ECD2" w:rsidR="00C61521" w:rsidRPr="00273141" w:rsidRDefault="00C61521" w:rsidP="008671F5">
      <w:pPr>
        <w:pStyle w:val="ListContinue2"/>
      </w:pPr>
      <w:r w:rsidRPr="00273141">
        <w:t>The Audit Record Repository shall</w:t>
      </w:r>
      <w:r w:rsidRPr="00273141">
        <w:rPr>
          <w:b/>
        </w:rPr>
        <w:t xml:space="preserve"> </w:t>
      </w:r>
      <w:r w:rsidRPr="00273141">
        <w:t xml:space="preserve">match this parameter with the </w:t>
      </w:r>
      <w:proofErr w:type="spellStart"/>
      <w:r w:rsidRPr="00273141">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BodyText"/>
      </w:pPr>
    </w:p>
    <w:p w14:paraId="21D8EAE6" w14:textId="06A7CD73" w:rsidR="00C61521" w:rsidRPr="00273141" w:rsidRDefault="00CA0A77" w:rsidP="00626DF9">
      <w:pPr>
        <w:pStyle w:val="BodyText"/>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_sort, _</w:t>
      </w:r>
      <w:r w:rsidR="00F6357D" w:rsidRPr="00273141">
        <w:rPr>
          <w:lang w:eastAsia="it-IT"/>
        </w:rPr>
        <w:t>include,</w:t>
      </w:r>
      <w:r w:rsidR="00C61521" w:rsidRPr="00273141">
        <w:rPr>
          <w:lang w:eastAsia="it-IT"/>
        </w:rPr>
        <w:t xml:space="preserve"> etc.). See </w:t>
      </w:r>
      <w:del w:id="1462" w:author="Gregorio Canal" w:date="2019-05-02T15:30:00Z">
        <w:r w:rsidR="00CD1674" w:rsidRPr="00273141" w:rsidDel="009E1CA5">
          <w:rPr>
            <w:lang w:eastAsia="it-IT"/>
          </w:rPr>
          <w:delText>Section</w:delText>
        </w:r>
        <w:r w:rsidR="00C61521" w:rsidRPr="00273141" w:rsidDel="009E1CA5">
          <w:rPr>
            <w:lang w:eastAsia="it-IT"/>
          </w:rPr>
          <w:delText xml:space="preserve"> </w:delText>
        </w:r>
      </w:del>
      <w:r w:rsidR="00027D75">
        <w:rPr>
          <w:rStyle w:val="Hyperlink"/>
        </w:rPr>
        <w:fldChar w:fldCharType="begin"/>
      </w:r>
      <w:ins w:id="1463" w:author="Gregorio Canal" w:date="2019-03-08T10:54:00Z">
        <w:r w:rsidR="009B0310">
          <w:rPr>
            <w:rStyle w:val="Hyperlink"/>
          </w:rPr>
          <w:instrText>HYPERLINK "http://hl7.org/fhir/R4/search.html"</w:instrText>
        </w:r>
      </w:ins>
      <w:del w:id="1464" w:author="Gregorio Canal" w:date="2019-03-08T10:54:00Z">
        <w:r w:rsidR="00027D75" w:rsidDel="009B0310">
          <w:rPr>
            <w:rStyle w:val="Hyperlink"/>
          </w:rPr>
          <w:delInstrText xml:space="preserve"> HYPERLINK "http://hl7.org/fhir/STU3/search.html" </w:delInstrText>
        </w:r>
      </w:del>
      <w:r w:rsidR="00027D75">
        <w:rPr>
          <w:rStyle w:val="Hyperlink"/>
        </w:rPr>
        <w:fldChar w:fldCharType="separate"/>
      </w:r>
      <w:del w:id="1465" w:author="Gregorio Canal" w:date="2019-03-08T10:54:00Z">
        <w:r w:rsidR="00526956" w:rsidRPr="00273141" w:rsidDel="009B0310">
          <w:rPr>
            <w:rStyle w:val="Hyperlink"/>
          </w:rPr>
          <w:delText>http://hl7.org/fhir/STU3/search.html</w:delText>
        </w:r>
      </w:del>
      <w:ins w:id="1466" w:author="Gregorio Canal" w:date="2019-03-08T10:54:00Z">
        <w:r w:rsidR="009B0310">
          <w:rPr>
            <w:rStyle w:val="Hyperlink"/>
          </w:rPr>
          <w:t>http://hl7.org/fhir/R4/search.html</w:t>
        </w:r>
      </w:ins>
      <w:r w:rsidR="00027D75">
        <w:rPr>
          <w:rStyle w:val="Hyperlink"/>
        </w:rPr>
        <w:fldChar w:fldCharType="end"/>
      </w:r>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Heading6"/>
        <w:rPr>
          <w:noProof w:val="0"/>
        </w:rPr>
      </w:pPr>
      <w:bookmarkStart w:id="1467" w:name="_Toc488241157"/>
      <w:r w:rsidRPr="00273141">
        <w:rPr>
          <w:noProof w:val="0"/>
        </w:rPr>
        <w:t>3.81.4.1.2.3</w:t>
      </w:r>
      <w:r w:rsidR="00D1740E" w:rsidRPr="00273141">
        <w:rPr>
          <w:noProof w:val="0"/>
        </w:rPr>
        <w:t xml:space="preserve"> </w:t>
      </w:r>
      <w:r w:rsidRPr="00273141">
        <w:rPr>
          <w:noProof w:val="0"/>
        </w:rPr>
        <w:t>Populating Expected Response Format</w:t>
      </w:r>
      <w:bookmarkEnd w:id="1467"/>
      <w:r w:rsidRPr="00273141">
        <w:rPr>
          <w:noProof w:val="0"/>
        </w:rPr>
        <w:t xml:space="preserve"> </w:t>
      </w:r>
    </w:p>
    <w:p w14:paraId="4E2DA954" w14:textId="601898AA" w:rsidR="00C61521" w:rsidRPr="00273141" w:rsidRDefault="00C61521" w:rsidP="008D693A">
      <w:pPr>
        <w:pStyle w:val="BodyText"/>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Heading5"/>
        <w:rPr>
          <w:noProof w:val="0"/>
        </w:rPr>
      </w:pPr>
      <w:bookmarkStart w:id="1468" w:name="_Toc488241158"/>
      <w:r w:rsidRPr="00273141">
        <w:rPr>
          <w:noProof w:val="0"/>
        </w:rPr>
        <w:t>3.81.4.1.3 Expected Actions</w:t>
      </w:r>
      <w:bookmarkEnd w:id="1468"/>
    </w:p>
    <w:p w14:paraId="3004AAB9" w14:textId="77777777" w:rsidR="004E432A" w:rsidRDefault="00C61521" w:rsidP="003030AE">
      <w:pPr>
        <w:pStyle w:val="BodyText"/>
        <w:rPr>
          <w:ins w:id="1469" w:author="Gregorio Canal" w:date="2019-07-15T15:26:00Z"/>
          <w:iCs/>
        </w:rPr>
      </w:pPr>
      <w:r w:rsidRPr="00273141">
        <w:rPr>
          <w:iCs/>
        </w:rPr>
        <w:t xml:space="preserve">The </w:t>
      </w:r>
      <w:bookmarkStart w:id="1470" w:name="OLE_LINK6"/>
      <w:bookmarkStart w:id="1471" w:name="OLE_LINK7"/>
      <w:bookmarkStart w:id="1472" w:name="OLE_LINK8"/>
      <w:bookmarkStart w:id="1473" w:name="OLE_LINK9"/>
      <w:r w:rsidRPr="00273141">
        <w:rPr>
          <w:iCs/>
        </w:rPr>
        <w:t>Audit Record Repository</w:t>
      </w:r>
      <w:bookmarkEnd w:id="1470"/>
      <w:bookmarkEnd w:id="1471"/>
      <w:bookmarkEnd w:id="1472"/>
      <w:bookmarkEnd w:id="1473"/>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w:t>
      </w:r>
      <w:moveToRangeStart w:id="1474" w:author="Gregorio Canal" w:date="2019-07-15T15:25:00Z" w:name="move14096774"/>
      <w:moveTo w:id="1475" w:author="Gregorio Canal" w:date="2019-07-15T15:25:00Z">
        <w:r w:rsidR="004E432A" w:rsidRPr="00273141">
          <w:rPr>
            <w:iCs/>
          </w:rPr>
          <w:t>The Audit Record Repository</w:t>
        </w:r>
        <w:r w:rsidR="004E432A" w:rsidRPr="00273141" w:rsidDel="00CD1674">
          <w:rPr>
            <w:iCs/>
          </w:rPr>
          <w:t xml:space="preserve"> </w:t>
        </w:r>
        <w:r w:rsidR="004E432A" w:rsidRPr="00273141">
          <w:rPr>
            <w:iCs/>
          </w:rPr>
          <w:t>retains data in accordance to local policies and some data may be deleted</w:t>
        </w:r>
        <w:r w:rsidR="004E432A">
          <w:rPr>
            <w:iCs/>
          </w:rPr>
          <w:t>.</w:t>
        </w:r>
      </w:moveTo>
    </w:p>
    <w:p w14:paraId="6BFAEEAC" w14:textId="5D08A73D" w:rsidR="00C61521" w:rsidRPr="00273141" w:rsidRDefault="004E432A" w:rsidP="003030AE">
      <w:pPr>
        <w:pStyle w:val="BodyText"/>
        <w:rPr>
          <w:iCs/>
        </w:rPr>
      </w:pPr>
      <w:moveTo w:id="1476" w:author="Gregorio Canal" w:date="2019-07-15T15:25:00Z">
        <w:del w:id="1477" w:author="Gregorio Canal" w:date="2019-07-15T15:26:00Z">
          <w:r w:rsidDel="004E432A">
            <w:rPr>
              <w:iCs/>
            </w:rPr>
            <w:delText xml:space="preserve"> </w:delText>
          </w:r>
        </w:del>
      </w:moveTo>
      <w:moveToRangeEnd w:id="1474"/>
      <w:r w:rsidR="00B10BE0" w:rsidRPr="00273141">
        <w:rPr>
          <w:iCs/>
        </w:rPr>
        <w:t xml:space="preserve">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that 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w:t>
      </w:r>
      <w:moveFromRangeStart w:id="1478" w:author="Gregorio Canal" w:date="2019-07-15T15:25:00Z" w:name="move14096774"/>
      <w:moveFrom w:id="1479" w:author="Gregorio Canal" w:date="2019-07-15T15:25:00Z">
        <w:r w:rsidR="00B10BE0" w:rsidRPr="00273141" w:rsidDel="004E432A">
          <w:rPr>
            <w:iCs/>
          </w:rPr>
          <w:t xml:space="preserve">The </w:t>
        </w:r>
        <w:r w:rsidR="00CD1674" w:rsidRPr="00273141" w:rsidDel="004E432A">
          <w:rPr>
            <w:iCs/>
          </w:rPr>
          <w:t xml:space="preserve">Audit Record Repository </w:t>
        </w:r>
        <w:r w:rsidR="00B10BE0" w:rsidRPr="00273141" w:rsidDel="004E432A">
          <w:rPr>
            <w:iCs/>
          </w:rPr>
          <w:t xml:space="preserve">retains data in accordance to local policies and </w:t>
        </w:r>
        <w:r w:rsidR="00CE7262" w:rsidRPr="00273141" w:rsidDel="004E432A">
          <w:rPr>
            <w:iCs/>
          </w:rPr>
          <w:t>some</w:t>
        </w:r>
        <w:r w:rsidR="00B10BE0" w:rsidRPr="00273141" w:rsidDel="004E432A">
          <w:rPr>
            <w:iCs/>
          </w:rPr>
          <w:t xml:space="preserve"> data may be deleted</w:t>
        </w:r>
        <w:r w:rsidR="00273141" w:rsidDel="004E432A">
          <w:rPr>
            <w:iCs/>
          </w:rPr>
          <w:t xml:space="preserve">. </w:t>
        </w:r>
      </w:moveFrom>
      <w:moveFromRangeEnd w:id="1478"/>
    </w:p>
    <w:p w14:paraId="14A32B4E" w14:textId="77777777" w:rsidR="00C61521" w:rsidRPr="00273141" w:rsidRDefault="00C61521" w:rsidP="003030AE">
      <w:pPr>
        <w:pStyle w:val="BodyText"/>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ListBullet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ListBullet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8671F5">
      <w:pPr>
        <w:pStyle w:val="ListNumber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ListNumber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BodyText"/>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Heading4"/>
        <w:rPr>
          <w:noProof w:val="0"/>
        </w:rPr>
      </w:pPr>
      <w:bookmarkStart w:id="1480" w:name="_Toc488241159"/>
      <w:r w:rsidRPr="00273141">
        <w:rPr>
          <w:noProof w:val="0"/>
        </w:rPr>
        <w:lastRenderedPageBreak/>
        <w:t>3.81.4.2 Retrieve ATNA Audit Event Response Message</w:t>
      </w:r>
      <w:bookmarkEnd w:id="1480"/>
    </w:p>
    <w:p w14:paraId="3C056213" w14:textId="77777777" w:rsidR="000A4B6A" w:rsidRPr="00273141" w:rsidRDefault="000A4B6A" w:rsidP="00204712">
      <w:pPr>
        <w:pStyle w:val="BodyText"/>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Heading5"/>
        <w:rPr>
          <w:noProof w:val="0"/>
        </w:rPr>
      </w:pPr>
      <w:bookmarkStart w:id="1481" w:name="_Toc488241160"/>
      <w:r w:rsidRPr="00273141">
        <w:rPr>
          <w:noProof w:val="0"/>
        </w:rPr>
        <w:t>3.81.4.2.1 Trigger Events</w:t>
      </w:r>
      <w:bookmarkEnd w:id="1481"/>
    </w:p>
    <w:p w14:paraId="35321B06" w14:textId="77777777" w:rsidR="00C61521" w:rsidRPr="00273141" w:rsidRDefault="00C61521" w:rsidP="003030AE">
      <w:pPr>
        <w:pStyle w:val="BodyText"/>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Heading5"/>
        <w:rPr>
          <w:noProof w:val="0"/>
        </w:rPr>
      </w:pPr>
      <w:bookmarkStart w:id="1482" w:name="_Toc488241161"/>
      <w:r w:rsidRPr="00273141">
        <w:rPr>
          <w:noProof w:val="0"/>
        </w:rPr>
        <w:t>3.81.4.2.2 Message Semantics</w:t>
      </w:r>
      <w:bookmarkEnd w:id="1482"/>
    </w:p>
    <w:p w14:paraId="61ACFAA8" w14:textId="352486D2" w:rsidR="00FC08F0" w:rsidRPr="00273141" w:rsidRDefault="00C61521" w:rsidP="00FC08F0">
      <w:pPr>
        <w:pStyle w:val="BodyText"/>
      </w:pPr>
      <w:r w:rsidRPr="00273141">
        <w:t>When the</w:t>
      </w:r>
      <w:ins w:id="1483" w:author="Gregorio Canal" w:date="2019-05-02T15:30:00Z">
        <w:r w:rsidR="009E1CA5">
          <w:t xml:space="preserve"> Audit Record Repository successfully processes the</w:t>
        </w:r>
      </w:ins>
      <w:r w:rsidRPr="00273141">
        <w:t xml:space="preserve"> search request </w:t>
      </w:r>
      <w:del w:id="1484" w:author="Gregorio Canal" w:date="2019-05-02T15:31:00Z">
        <w:r w:rsidRPr="00273141" w:rsidDel="009E1CA5">
          <w:delText>is successfully processed</w:delText>
        </w:r>
      </w:del>
      <w:r w:rsidRPr="00273141">
        <w:t xml:space="preserve">, </w:t>
      </w:r>
      <w:del w:id="1485" w:author="Gregorio Canal" w:date="2019-05-02T15:31:00Z">
        <w:r w:rsidRPr="00273141" w:rsidDel="009E1CA5">
          <w:delText xml:space="preserve">the Audit Record Repository </w:delText>
        </w:r>
      </w:del>
      <w:ins w:id="1486" w:author="Gregorio Canal" w:date="2019-05-02T15:31:00Z">
        <w:r w:rsidR="009E1CA5">
          <w:t xml:space="preserve">it </w:t>
        </w:r>
      </w:ins>
      <w:r w:rsidRPr="00273141">
        <w:t xml:space="preserve">shall return the </w:t>
      </w:r>
      <w:ins w:id="1487" w:author="Gregorio Canal" w:date="2019-05-02T15:31:00Z">
        <w:r w:rsidR="009E1CA5">
          <w:t xml:space="preserve">matching </w:t>
        </w:r>
      </w:ins>
      <w:proofErr w:type="spellStart"/>
      <w:r w:rsidRPr="00273141">
        <w:t>AuditEvent</w:t>
      </w:r>
      <w:proofErr w:type="spellEnd"/>
      <w:r w:rsidRPr="00273141">
        <w:t xml:space="preserve"> </w:t>
      </w:r>
      <w:del w:id="1488" w:author="Gregorio Canal" w:date="2019-05-02T15:31:00Z">
        <w:r w:rsidRPr="00273141" w:rsidDel="009E1CA5">
          <w:delText>r</w:delText>
        </w:r>
      </w:del>
      <w:ins w:id="1489" w:author="Gregorio Canal" w:date="2019-05-02T15:31:00Z">
        <w:r w:rsidR="009E1CA5">
          <w:t>R</w:t>
        </w:r>
      </w:ins>
      <w:r w:rsidRPr="00273141">
        <w:t>esources</w:t>
      </w:r>
      <w:del w:id="1490" w:author="Gregorio Canal" w:date="2019-05-02T15:31:00Z">
        <w:r w:rsidRPr="00273141" w:rsidDel="009E1CA5">
          <w:delText xml:space="preserve"> that match the search parameters</w:delText>
        </w:r>
      </w:del>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del w:id="1491" w:author="Gregorio Canal" w:date="2019-05-02T15:32:00Z">
        <w:r w:rsidRPr="00273141" w:rsidDel="009E1CA5">
          <w:delText>r</w:delText>
        </w:r>
      </w:del>
      <w:ins w:id="1492" w:author="Gregorio Canal" w:date="2019-05-02T15:32:00Z">
        <w:r w:rsidR="009E1CA5">
          <w:t>R</w:t>
        </w:r>
      </w:ins>
      <w:r w:rsidRPr="00273141">
        <w:t>esource.</w:t>
      </w:r>
      <w:r w:rsidR="00FC08F0" w:rsidRPr="00273141">
        <w:t xml:space="preserve"> </w:t>
      </w:r>
      <w:del w:id="1493" w:author="Gregorio Canal" w:date="2019-05-02T16:28:00Z">
        <w:r w:rsidR="00FC08F0" w:rsidRPr="00273141" w:rsidDel="00402F23">
          <w:delText>See ITI TF-2x: Z.1 in for further details.</w:delText>
        </w:r>
        <w:r w:rsidR="009F42AA" w:rsidRPr="00273141" w:rsidDel="00402F23">
          <w:delText xml:space="preserve"> </w:delText>
        </w:r>
      </w:del>
      <w:del w:id="1494" w:author="Gregorio Canal" w:date="2019-03-15T17:11:00Z">
        <w:r w:rsidR="009F42AA" w:rsidRPr="00273141" w:rsidDel="002106E1">
          <w:delText>Additional resource</w:delText>
        </w:r>
        <w:r w:rsidR="00063381" w:rsidRPr="00273141" w:rsidDel="002106E1">
          <w:delText xml:space="preserve">s, like </w:delText>
        </w:r>
        <w:r w:rsidR="00063381" w:rsidRPr="00273141" w:rsidDel="002106E1">
          <w:rPr>
            <w:rFonts w:ascii="Courier New" w:hAnsi="Courier New" w:cs="Courier New"/>
            <w:sz w:val="20"/>
            <w:lang w:eastAsia="it-IT"/>
          </w:rPr>
          <w:delText>Patient</w:delText>
        </w:r>
        <w:r w:rsidR="00212E7F" w:rsidRPr="00273141" w:rsidDel="002106E1">
          <w:delText xml:space="preserve">, </w:delText>
        </w:r>
        <w:r w:rsidR="004A75E4" w:rsidRPr="00273141" w:rsidDel="002106E1">
          <w:delText>may</w:delText>
        </w:r>
        <w:r w:rsidR="00212E7F" w:rsidRPr="00273141" w:rsidDel="002106E1">
          <w:delText xml:space="preserve"> be conta</w:delText>
        </w:r>
        <w:r w:rsidR="009F42AA" w:rsidRPr="00273141" w:rsidDel="002106E1">
          <w:delText xml:space="preserve">ined in the response Bundle. </w:delText>
        </w:r>
      </w:del>
    </w:p>
    <w:p w14:paraId="0D01BE1D" w14:textId="6DF10818" w:rsidR="00C61521" w:rsidRPr="00273141" w:rsidDel="00F52DE6" w:rsidRDefault="00C61521" w:rsidP="003030AE">
      <w:pPr>
        <w:pStyle w:val="BodyText"/>
        <w:rPr>
          <w:del w:id="1495" w:author="Gregorio Canal" w:date="2019-07-22T10:12:00Z"/>
        </w:rPr>
      </w:pPr>
      <w:del w:id="1496" w:author="Gregorio Canal" w:date="2019-07-22T10:12:00Z">
        <w:r w:rsidRPr="00273141" w:rsidDel="00F52DE6">
          <w:delText>The “Content-Length” entity-header field shall be returned, unless this is prohibited by the rules in RFC2616 Section 4.4, or subsequent versions of the HTTP specification.</w:delText>
        </w:r>
      </w:del>
    </w:p>
    <w:p w14:paraId="16E704D4" w14:textId="24087A77" w:rsidR="00C61521" w:rsidRPr="007A7438" w:rsidDel="00F52DE6" w:rsidRDefault="00C61521" w:rsidP="003026C2">
      <w:pPr>
        <w:pStyle w:val="Note"/>
        <w:rPr>
          <w:del w:id="1497" w:author="Gregorio Canal" w:date="2019-07-22T10:12:00Z"/>
        </w:rPr>
      </w:pPr>
      <w:del w:id="1498" w:author="Gregorio Canal" w:date="2019-07-22T10:12:00Z">
        <w:r w:rsidRPr="007A7438" w:rsidDel="00F52DE6">
          <w:delText xml:space="preserve">Note: RFC2616 specifies that this field </w:delText>
        </w:r>
        <w:r w:rsidRPr="007A7438" w:rsidDel="00F52DE6">
          <w:rPr>
            <w:i/>
          </w:rPr>
          <w:delText>should</w:delText>
        </w:r>
        <w:r w:rsidRPr="007A7438" w:rsidDel="00F52DE6">
          <w:delText xml:space="preserve"> be returned. This transaction strengthens that requirement.</w:delText>
        </w:r>
      </w:del>
    </w:p>
    <w:p w14:paraId="37B0E586" w14:textId="4B916424" w:rsidR="00C61521" w:rsidRPr="00273141" w:rsidRDefault="00C61521" w:rsidP="008D693A">
      <w:pPr>
        <w:pStyle w:val="BodyText"/>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BodyText"/>
      </w:pPr>
      <w:r w:rsidRPr="00273141">
        <w:t>If the “</w:t>
      </w:r>
      <w:r w:rsidRPr="00273141">
        <w:rPr>
          <w:rFonts w:ascii="Courier New" w:hAnsi="Courier New" w:cs="Courier New"/>
          <w:sz w:val="20"/>
          <w:szCs w:val="24"/>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BodyText"/>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5795AAF0" w:rsidR="00C61521" w:rsidRPr="00273141" w:rsidRDefault="00C61521" w:rsidP="00A5338F">
      <w:pPr>
        <w:pStyle w:val="BodyText"/>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w:t>
      </w:r>
      <w:r w:rsidRPr="00A911D7">
        <w:rPr>
          <w:szCs w:val="24"/>
        </w:rPr>
        <w:t xml:space="preserve"> </w:t>
      </w:r>
      <w:ins w:id="1499" w:author="Gregorio Canal" w:date="2019-07-17T12:16:00Z">
        <w:r w:rsidR="00A911D7" w:rsidRPr="00A911D7">
          <w:rPr>
            <w:color w:val="333333"/>
            <w:szCs w:val="24"/>
            <w:shd w:val="clear" w:color="auto" w:fill="FFFFFF"/>
            <w:rPrChange w:id="1500" w:author="Gregorio Canal" w:date="2019-07-17T12:16:00Z">
              <w:rPr>
                <w:rFonts w:ascii="Verdana" w:hAnsi="Verdana"/>
                <w:color w:val="333333"/>
                <w:sz w:val="18"/>
                <w:szCs w:val="18"/>
                <w:shd w:val="clear" w:color="auto" w:fill="FFFFFF"/>
              </w:rPr>
            </w:rPrChange>
          </w:rPr>
          <w:t>choose to return the results in a series of pages</w:t>
        </w:r>
        <w:r w:rsidR="00A911D7">
          <w:rPr>
            <w:color w:val="333333"/>
            <w:szCs w:val="24"/>
            <w:shd w:val="clear" w:color="auto" w:fill="FFFFFF"/>
          </w:rPr>
          <w:t xml:space="preserve"> (see </w:t>
        </w:r>
      </w:ins>
      <w:ins w:id="1501" w:author="Gregorio Canal" w:date="2019-07-17T12:17:00Z">
        <w:r w:rsidR="00A911D7">
          <w:rPr>
            <w:color w:val="333333"/>
            <w:szCs w:val="24"/>
            <w:shd w:val="clear" w:color="auto" w:fill="FFFFFF"/>
          </w:rPr>
          <w:fldChar w:fldCharType="begin"/>
        </w:r>
        <w:r w:rsidR="00A911D7">
          <w:rPr>
            <w:color w:val="333333"/>
            <w:szCs w:val="24"/>
            <w:shd w:val="clear" w:color="auto" w:fill="FFFFFF"/>
          </w:rPr>
          <w:instrText xml:space="preserve"> HYPERLINK "</w:instrText>
        </w:r>
        <w:r w:rsidR="00A911D7" w:rsidRPr="00A911D7">
          <w:rPr>
            <w:color w:val="333333"/>
            <w:szCs w:val="24"/>
            <w:shd w:val="clear" w:color="auto" w:fill="FFFFFF"/>
          </w:rPr>
          <w:instrText>https://www.hl7.org/fhir/R4/http.html#paging</w:instrText>
        </w:r>
        <w:r w:rsidR="00A911D7">
          <w:rPr>
            <w:color w:val="333333"/>
            <w:szCs w:val="24"/>
            <w:shd w:val="clear" w:color="auto" w:fill="FFFFFF"/>
          </w:rPr>
          <w:instrText xml:space="preserve">" </w:instrText>
        </w:r>
        <w:r w:rsidR="00A911D7">
          <w:rPr>
            <w:color w:val="333333"/>
            <w:szCs w:val="24"/>
            <w:shd w:val="clear" w:color="auto" w:fill="FFFFFF"/>
          </w:rPr>
          <w:fldChar w:fldCharType="separate"/>
        </w:r>
        <w:r w:rsidR="00A911D7" w:rsidRPr="00277230">
          <w:rPr>
            <w:rStyle w:val="Hyperlink"/>
            <w:szCs w:val="24"/>
            <w:shd w:val="clear" w:color="auto" w:fill="FFFFFF"/>
          </w:rPr>
          <w:t>https://www.hl7.org/fhir/R4/http.html#paging</w:t>
        </w:r>
        <w:r w:rsidR="00A911D7">
          <w:rPr>
            <w:color w:val="333333"/>
            <w:szCs w:val="24"/>
            <w:shd w:val="clear" w:color="auto" w:fill="FFFFFF"/>
          </w:rPr>
          <w:fldChar w:fldCharType="end"/>
        </w:r>
        <w:r w:rsidR="00A911D7">
          <w:rPr>
            <w:color w:val="333333"/>
            <w:szCs w:val="24"/>
            <w:shd w:val="clear" w:color="auto" w:fill="FFFFFF"/>
          </w:rPr>
          <w:t xml:space="preserve"> </w:t>
        </w:r>
      </w:ins>
      <w:ins w:id="1502" w:author="Gregorio Canal" w:date="2019-07-17T12:16:00Z">
        <w:r w:rsidR="00A911D7">
          <w:rPr>
            <w:color w:val="333333"/>
            <w:szCs w:val="24"/>
            <w:shd w:val="clear" w:color="auto" w:fill="FFFFFF"/>
          </w:rPr>
          <w:t>).</w:t>
        </w:r>
      </w:ins>
      <w:del w:id="1503" w:author="Gregorio Canal" w:date="2019-07-17T12:16:00Z">
        <w:r w:rsidRPr="00A911D7" w:rsidDel="00A911D7">
          <w:rPr>
            <w:szCs w:val="24"/>
          </w:rPr>
          <w:delText xml:space="preserve">respond </w:delText>
        </w:r>
      </w:del>
      <w:del w:id="1504" w:author="Gregorio Canal" w:date="2019-07-17T12:15:00Z">
        <w:r w:rsidRPr="00273141" w:rsidDel="00A911D7">
          <w:delText>with HTTP 206 Partial Content. If the response is 206 Partial Content, then the response body may contain a subset of the messages that match the search request.</w:delText>
        </w:r>
      </w:del>
    </w:p>
    <w:p w14:paraId="378F5367" w14:textId="56BC8F0F" w:rsidR="00C61521" w:rsidRPr="00273141" w:rsidRDefault="00C61521" w:rsidP="00A5338F">
      <w:pPr>
        <w:pStyle w:val="BodyText"/>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w:t>
      </w:r>
      <w:ins w:id="1505" w:author="Gregorio Canal" w:date="2019-05-02T15:33:00Z">
        <w:r w:rsidR="009E1CA5">
          <w:t xml:space="preserve"> “Guidance on Access Denied Results”</w:t>
        </w:r>
      </w:ins>
      <w:del w:id="1506" w:author="Gregorio Canal" w:date="2019-05-02T15:33:00Z">
        <w:r w:rsidR="00FC08F0" w:rsidRPr="00273141" w:rsidDel="009E1CA5">
          <w:delText xml:space="preserve"> for further details</w:delText>
        </w:r>
      </w:del>
      <w:r w:rsidR="00FC08F0" w:rsidRPr="00273141">
        <w:t>.</w:t>
      </w:r>
    </w:p>
    <w:p w14:paraId="107F5CDB" w14:textId="77777777" w:rsidR="00C61521" w:rsidRPr="00273141" w:rsidRDefault="00C61521" w:rsidP="00A5338F">
      <w:pPr>
        <w:pStyle w:val="BodyText"/>
      </w:pPr>
      <w:r w:rsidRPr="00273141">
        <w:t>The Audit Record Repository should complement the returned error code with a human readable description of the error condition.</w:t>
      </w:r>
    </w:p>
    <w:p w14:paraId="0119E726" w14:textId="1D6ED2E2" w:rsidR="00C61521" w:rsidRDefault="00C61521" w:rsidP="00A5338F">
      <w:pPr>
        <w:pStyle w:val="BodyText"/>
        <w:rPr>
          <w:ins w:id="1507" w:author="Gregorio Canal" w:date="2019-04-02T12:51:00Z"/>
        </w:rPr>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BB7BBC2" w:rsidR="000A2754" w:rsidRPr="00273141" w:rsidRDefault="000A2754" w:rsidP="00A430C6">
      <w:pPr>
        <w:pStyle w:val="Heading6"/>
      </w:pPr>
      <w:bookmarkStart w:id="1508" w:name="_Ref5701169"/>
      <w:ins w:id="1509" w:author="Gregorio Canal" w:date="2019-04-02T12:51:00Z">
        <w:r w:rsidRPr="00273141">
          <w:rPr>
            <w:noProof w:val="0"/>
          </w:rPr>
          <w:t xml:space="preserve">3.81.4.2.2.1 </w:t>
        </w:r>
      </w:ins>
      <w:ins w:id="1510" w:author="Gregorio Canal" w:date="2019-04-02T13:01:00Z">
        <w:r>
          <w:rPr>
            <w:noProof w:val="0"/>
          </w:rPr>
          <w:t>Mapping between</w:t>
        </w:r>
        <w:r w:rsidR="0035488D">
          <w:rPr>
            <w:noProof w:val="0"/>
          </w:rPr>
          <w:t xml:space="preserve"> FHIR</w:t>
        </w:r>
      </w:ins>
      <w:bookmarkEnd w:id="1508"/>
      <w:ins w:id="1511" w:author="Gregorio Canal" w:date="2019-04-29T18:52:00Z">
        <w:r w:rsidR="00DB2A2C">
          <w:rPr>
            <w:noProof w:val="0"/>
          </w:rPr>
          <w:t xml:space="preserve"> </w:t>
        </w:r>
      </w:ins>
      <w:ins w:id="1512" w:author="Gregorio Canal" w:date="2019-05-02T15:34:00Z">
        <w:r w:rsidR="009E1CA5">
          <w:rPr>
            <w:noProof w:val="0"/>
          </w:rPr>
          <w:t xml:space="preserve">and DICOM </w:t>
        </w:r>
      </w:ins>
      <w:ins w:id="1513" w:author="Gregorio Canal" w:date="2019-04-29T18:52:00Z">
        <w:r w:rsidR="00DB2A2C">
          <w:rPr>
            <w:noProof w:val="0"/>
          </w:rPr>
          <w:t>for query interaction</w:t>
        </w:r>
      </w:ins>
    </w:p>
    <w:p w14:paraId="68357A8A" w14:textId="250CADD1" w:rsidR="002F5435" w:rsidRDefault="00D05E72" w:rsidP="008F4598">
      <w:pPr>
        <w:pStyle w:val="BodyText"/>
        <w:rPr>
          <w:ins w:id="1514" w:author="Gregorio Canal" w:date="2019-05-02T18:25:00Z"/>
          <w:rStyle w:val="Hyperlink"/>
        </w:rPr>
      </w:pPr>
      <w:r w:rsidRPr="00273141">
        <w:t xml:space="preserve">The </w:t>
      </w:r>
      <w:r w:rsidR="00B213C8" w:rsidRPr="00273141">
        <w:t xml:space="preserve">mapping rules between </w:t>
      </w:r>
      <w:ins w:id="1515" w:author="Gregorio Canal" w:date="2019-05-02T15:34:00Z">
        <w:r w:rsidR="009E1CA5">
          <w:t xml:space="preserve">FHIR </w:t>
        </w:r>
      </w:ins>
      <w:proofErr w:type="spellStart"/>
      <w:r w:rsidR="00B213C8" w:rsidRPr="00273141">
        <w:t>AuditEvent</w:t>
      </w:r>
      <w:proofErr w:type="spellEnd"/>
      <w:r w:rsidR="00B213C8" w:rsidRPr="00273141">
        <w:t xml:space="preserve"> </w:t>
      </w:r>
      <w:del w:id="1516" w:author="Gregorio Canal" w:date="2019-05-02T15:34:00Z">
        <w:r w:rsidR="00B213C8" w:rsidRPr="00273141" w:rsidDel="009E1CA5">
          <w:delText>FHIR r</w:delText>
        </w:r>
      </w:del>
      <w:ins w:id="1517" w:author="Gregorio Canal" w:date="2019-05-02T15:34:00Z">
        <w:r w:rsidR="009E1CA5">
          <w:t>R</w:t>
        </w:r>
      </w:ins>
      <w:r w:rsidR="00B213C8" w:rsidRPr="00273141">
        <w:t>esources and DICOM audit message format</w:t>
      </w:r>
      <w:r w:rsidR="00B213C8" w:rsidRPr="00273141" w:rsidDel="00B213C8">
        <w:t xml:space="preserve"> </w:t>
      </w:r>
      <w:r w:rsidRPr="00273141">
        <w:t>is</w:t>
      </w:r>
      <w:r w:rsidR="00C61521" w:rsidRPr="00273141">
        <w:t xml:space="preserve"> </w:t>
      </w:r>
      <w:del w:id="1518" w:author="Gregorio Canal" w:date="2019-04-23T15:39:00Z">
        <w:r w:rsidR="00C61521" w:rsidRPr="00273141" w:rsidDel="00F5076E">
          <w:delText>defined and maintained in</w:delText>
        </w:r>
      </w:del>
      <w:ins w:id="1519" w:author="Gregorio Canal" w:date="2019-04-23T15:39:00Z">
        <w:r w:rsidR="00F5076E">
          <w:t>based on</w:t>
        </w:r>
      </w:ins>
      <w:r w:rsidR="00C61521" w:rsidRPr="00273141">
        <w:t xml:space="preserve"> FHIR Table 6.</w:t>
      </w:r>
      <w:r w:rsidR="00F67D1C" w:rsidRPr="00273141">
        <w:t>4</w:t>
      </w:r>
      <w:r w:rsidR="00C61521" w:rsidRPr="00273141">
        <w:t>.7.</w:t>
      </w:r>
      <w:ins w:id="1520" w:author="Gregorio Canal" w:date="2019-04-23T15:38:00Z">
        <w:r w:rsidR="00F5076E">
          <w:t>4</w:t>
        </w:r>
      </w:ins>
      <w:del w:id="1521" w:author="Gregorio Canal" w:date="2019-04-23T15:38:00Z">
        <w:r w:rsidR="00C61521" w:rsidRPr="00273141" w:rsidDel="00F5076E">
          <w:delText>2</w:delText>
        </w:r>
      </w:del>
      <w:r w:rsidR="00C61521" w:rsidRPr="00273141">
        <w:t xml:space="preserve">, </w:t>
      </w:r>
      <w:r w:rsidR="00027D75">
        <w:rPr>
          <w:rStyle w:val="Hyperlink"/>
        </w:rPr>
        <w:lastRenderedPageBreak/>
        <w:fldChar w:fldCharType="begin"/>
      </w:r>
      <w:ins w:id="1522" w:author="Gregorio Canal" w:date="2019-07-15T15:28:00Z">
        <w:r w:rsidR="000B5329">
          <w:rPr>
            <w:rStyle w:val="Hyperlink"/>
          </w:rPr>
          <w:instrText>HYPERLINK "http://hl7.org/fhir/R4/auditevent-mappings.html"</w:instrText>
        </w:r>
      </w:ins>
      <w:del w:id="1523" w:author="Gregorio Canal" w:date="2019-03-08T10:54:00Z">
        <w:r w:rsidR="00027D75" w:rsidDel="009B0310">
          <w:rPr>
            <w:rStyle w:val="Hyperlink"/>
          </w:rPr>
          <w:delInstrText xml:space="preserve"> HYPERLINK "http://hl7.org/fhir/STU3/auditevent-mappings.html" </w:delInstrText>
        </w:r>
      </w:del>
      <w:r w:rsidR="00027D75">
        <w:rPr>
          <w:rStyle w:val="Hyperlink"/>
        </w:rPr>
        <w:fldChar w:fldCharType="separate"/>
      </w:r>
      <w:del w:id="1524" w:author="Gregorio Canal" w:date="2019-03-08T10:54:00Z">
        <w:r w:rsidR="00F67D1C" w:rsidRPr="00273141" w:rsidDel="009B0310">
          <w:rPr>
            <w:rStyle w:val="Hyperlink"/>
          </w:rPr>
          <w:delText>http://hl7.org/fhir/STU3/auditevent-mappings.html</w:delText>
        </w:r>
      </w:del>
      <w:ins w:id="1525" w:author="Gregorio Canal" w:date="2019-07-15T15:28:00Z">
        <w:r w:rsidR="000B5329">
          <w:rPr>
            <w:rStyle w:val="Hyperlink"/>
          </w:rPr>
          <w:t>http://hl7.org/fhir/R4/auditevent-mappings.html</w:t>
        </w:r>
      </w:ins>
      <w:r w:rsidR="00027D75">
        <w:rPr>
          <w:rStyle w:val="Hyperlink"/>
        </w:rPr>
        <w:fldChar w:fldCharType="end"/>
      </w:r>
      <w:ins w:id="1526" w:author="Gregorio Canal" w:date="2019-04-23T15:39:00Z">
        <w:r w:rsidR="00F5076E" w:rsidRPr="000B5329">
          <w:rPr>
            <w:rStyle w:val="Hyperlink"/>
            <w:color w:val="000000" w:themeColor="text1"/>
            <w:u w:val="none"/>
            <w:rPrChange w:id="1527" w:author="Gregorio Canal" w:date="2019-07-15T15:29:00Z">
              <w:rPr>
                <w:rStyle w:val="Hyperlink"/>
              </w:rPr>
            </w:rPrChange>
          </w:rPr>
          <w:t xml:space="preserve"> that is further constrained in </w:t>
        </w:r>
      </w:ins>
      <w:ins w:id="1528" w:author="Gregorio Canal" w:date="2019-04-23T15:40:00Z">
        <w:r w:rsidR="00F5076E" w:rsidRPr="000B5329">
          <w:rPr>
            <w:rStyle w:val="Hyperlink"/>
            <w:color w:val="000000" w:themeColor="text1"/>
            <w:u w:val="none"/>
            <w:rPrChange w:id="1529" w:author="Gregorio Canal" w:date="2019-07-15T15:29:00Z">
              <w:rPr>
                <w:rStyle w:val="Hyperlink"/>
              </w:rPr>
            </w:rPrChange>
          </w:rPr>
          <w:t>Table</w:t>
        </w:r>
      </w:ins>
      <w:ins w:id="1530" w:author="Gregorio Canal" w:date="2019-04-24T10:38:00Z">
        <w:r w:rsidR="00293AA6" w:rsidRPr="000B5329">
          <w:rPr>
            <w:rStyle w:val="Hyperlink"/>
            <w:color w:val="000000" w:themeColor="text1"/>
            <w:u w:val="none"/>
            <w:rPrChange w:id="1531" w:author="Gregorio Canal" w:date="2019-07-15T15:29:00Z">
              <w:rPr>
                <w:rStyle w:val="Hyperlink"/>
              </w:rPr>
            </w:rPrChange>
          </w:rPr>
          <w:t xml:space="preserve"> </w:t>
        </w:r>
        <w:r w:rsidR="00293AA6" w:rsidRPr="000B5329">
          <w:rPr>
            <w:color w:val="000000" w:themeColor="text1"/>
            <w:rPrChange w:id="1532" w:author="Gregorio Canal" w:date="2019-07-15T15:29:00Z">
              <w:rPr/>
            </w:rPrChange>
          </w:rPr>
          <w:t>3.81.4.2.2.1-1</w:t>
        </w:r>
      </w:ins>
      <w:ins w:id="1533" w:author="Gregorio Canal" w:date="2019-04-29T18:53:00Z">
        <w:r w:rsidR="00FF65B0" w:rsidRPr="000B5329">
          <w:rPr>
            <w:color w:val="000000" w:themeColor="text1"/>
            <w:rPrChange w:id="1534" w:author="Gregorio Canal" w:date="2019-07-15T15:29:00Z">
              <w:rPr/>
            </w:rPrChange>
          </w:rPr>
          <w:t>.</w:t>
        </w:r>
      </w:ins>
    </w:p>
    <w:p w14:paraId="281B420A" w14:textId="60E80A02" w:rsidR="009E1CA5" w:rsidRDefault="002F5435" w:rsidP="008F4598">
      <w:pPr>
        <w:pStyle w:val="BodyText"/>
        <w:rPr>
          <w:ins w:id="1535" w:author="Gregorio Canal" w:date="2019-05-02T15:36:00Z"/>
        </w:rPr>
      </w:pPr>
      <w:ins w:id="1536" w:author="Gregorio Canal" w:date="2019-05-02T18:25:00Z">
        <w:r w:rsidRPr="002F5435">
          <w:t>Table 3.81.4.2.2.1-1</w:t>
        </w:r>
        <w:r>
          <w:t xml:space="preserve"> </w:t>
        </w:r>
        <w:r w:rsidRPr="002F5435">
          <w:t xml:space="preserve">is normative in order to have a strict alignment between the </w:t>
        </w:r>
        <w:proofErr w:type="spellStart"/>
        <w:r w:rsidRPr="002F5435">
          <w:t>AuditEvent</w:t>
        </w:r>
        <w:proofErr w:type="spellEnd"/>
        <w:r w:rsidRPr="002F5435">
          <w:t xml:space="preserve"> Resource and the </w:t>
        </w:r>
        <w:proofErr w:type="spellStart"/>
        <w:r w:rsidRPr="002F5435">
          <w:t>AuditMessage</w:t>
        </w:r>
        <w:proofErr w:type="spellEnd"/>
        <w:r w:rsidRPr="002F5435">
          <w:t xml:space="preserve"> message to ensure interoperability. However, Table 3.81.4.2.2.1-1 does not aim to resolve the dissonance between the </w:t>
        </w:r>
        <w:proofErr w:type="spellStart"/>
        <w:r w:rsidRPr="002F5435">
          <w:t>AuditEvent</w:t>
        </w:r>
        <w:proofErr w:type="spellEnd"/>
        <w:r w:rsidRPr="002F5435">
          <w:t xml:space="preserve"> FHIR Resource and th</w:t>
        </w:r>
      </w:ins>
      <w:ins w:id="1537" w:author="Gregorio Canal" w:date="2019-05-02T18:26:00Z">
        <w:r>
          <w:t>e</w:t>
        </w:r>
      </w:ins>
      <w:ins w:id="1538" w:author="Gregorio Canal" w:date="2019-05-02T18:25:00Z">
        <w:r w:rsidRPr="002F5435">
          <w:t xml:space="preserve"> </w:t>
        </w:r>
        <w:proofErr w:type="spellStart"/>
        <w:r w:rsidRPr="002F5435">
          <w:t>AuditMessage</w:t>
        </w:r>
        <w:proofErr w:type="spellEnd"/>
        <w:r w:rsidRPr="002F5435">
          <w:t xml:space="preserve"> DICOM message but rather to ensure interoperability between </w:t>
        </w:r>
        <w:proofErr w:type="gramStart"/>
        <w:r w:rsidRPr="002F5435">
          <w:t>this two data models</w:t>
        </w:r>
        <w:proofErr w:type="gramEnd"/>
        <w:r w:rsidRPr="002F5435">
          <w:t>.</w:t>
        </w:r>
      </w:ins>
    </w:p>
    <w:p w14:paraId="11E1C15D" w14:textId="2FB230F6" w:rsidR="0035488D" w:rsidRPr="00CD2712" w:rsidRDefault="00C61521" w:rsidP="008F4598">
      <w:pPr>
        <w:pStyle w:val="BodyText"/>
        <w:rPr>
          <w:ins w:id="1539" w:author="Gregorio Canal" w:date="2019-04-24T10:49:00Z"/>
          <w:rPrChange w:id="1540" w:author="Gregorio Canal" w:date="2019-04-29T17:19:00Z">
            <w:rPr>
              <w:ins w:id="1541" w:author="Gregorio Canal" w:date="2019-04-24T10:49:00Z"/>
              <w:rFonts w:ascii="Courier New" w:hAnsi="Courier New" w:cs="Courier New"/>
              <w:sz w:val="18"/>
              <w:szCs w:val="18"/>
            </w:rPr>
          </w:rPrChange>
        </w:rPr>
      </w:pPr>
      <w:r w:rsidRPr="00273141">
        <w:t xml:space="preserve">The </w:t>
      </w:r>
      <w:ins w:id="1542" w:author="Gregorio Canal" w:date="2019-05-02T15:36:00Z">
        <w:r w:rsidR="009E1CA5">
          <w:t xml:space="preserve">Audit Record Repository </w:t>
        </w:r>
      </w:ins>
      <w:del w:id="1543" w:author="Gregorio Canal" w:date="2019-05-02T15:36:00Z">
        <w:r w:rsidRPr="00273141" w:rsidDel="009E1CA5">
          <w:delText xml:space="preserve">AuditEvent resource </w:delText>
        </w:r>
      </w:del>
      <w:r w:rsidRPr="00273141">
        <w:t xml:space="preserve">shall encode all the data within the DICOM format of the syslog Audit </w:t>
      </w:r>
      <w:r w:rsidR="004D32FF" w:rsidRPr="00273141">
        <w:t>record</w:t>
      </w:r>
      <w:ins w:id="1544" w:author="Gregorio Canal" w:date="2019-05-02T15:36:00Z">
        <w:r w:rsidR="009E1CA5">
          <w:t xml:space="preserve"> in th</w:t>
        </w:r>
      </w:ins>
      <w:ins w:id="1545" w:author="Gregorio Canal" w:date="2019-05-02T15:37:00Z">
        <w:r w:rsidR="009E1CA5">
          <w:t xml:space="preserve">e </w:t>
        </w:r>
        <w:proofErr w:type="spellStart"/>
        <w:r w:rsidR="009E1CA5">
          <w:t>AuditEvent</w:t>
        </w:r>
        <w:proofErr w:type="spellEnd"/>
        <w:r w:rsidR="009E1CA5">
          <w:t xml:space="preserve"> Resource(s) sent in the Retrieve ATNA Audit Event Res</w:t>
        </w:r>
        <w:r w:rsidR="00010429">
          <w:t>ponse message</w:t>
        </w:r>
      </w:ins>
      <w:r w:rsidR="008F4598" w:rsidRPr="00273141">
        <w:t>.</w:t>
      </w:r>
    </w:p>
    <w:p w14:paraId="25F60A56" w14:textId="77777777" w:rsidR="00425C6F" w:rsidRDefault="00425C6F" w:rsidP="008F4598">
      <w:pPr>
        <w:pStyle w:val="BodyText"/>
        <w:rPr>
          <w:ins w:id="1546" w:author="Gregorio Canal" w:date="2019-04-02T14:20:00Z"/>
        </w:rPr>
      </w:pPr>
    </w:p>
    <w:p w14:paraId="19657DF6" w14:textId="1C3A2B65" w:rsidR="00EF499C" w:rsidRDefault="00425C6F" w:rsidP="00B3006D">
      <w:pPr>
        <w:pStyle w:val="FigureTitle"/>
        <w:rPr>
          <w:ins w:id="1547" w:author="Gregorio Canal" w:date="2019-04-02T14:34:00Z"/>
        </w:rPr>
      </w:pPr>
      <w:ins w:id="1548" w:author="Gregorio Canal" w:date="2019-04-24T10:49:00Z">
        <w:r>
          <w:t>Table</w:t>
        </w:r>
        <w:r w:rsidRPr="00273141">
          <w:t xml:space="preserve"> </w:t>
        </w:r>
        <w:r>
          <w:t>3.81</w:t>
        </w:r>
        <w:r w:rsidRPr="00273141">
          <w:t>.</w:t>
        </w:r>
        <w:r>
          <w:t>4.2.2</w:t>
        </w:r>
        <w:r w:rsidRPr="00273141">
          <w:t>.</w:t>
        </w:r>
        <w:r>
          <w:t>1</w:t>
        </w:r>
        <w:r w:rsidRPr="00273141">
          <w:t xml:space="preserve">-1: </w:t>
        </w:r>
        <w:r>
          <w:t>DICOM Tag Mapping</w:t>
        </w:r>
      </w:ins>
      <w:ins w:id="1549" w:author="Gregorio Canal" w:date="2019-04-29T18:53:00Z">
        <w:r w:rsidR="00FF65B0">
          <w:t xml:space="preserve"> for query interaction</w:t>
        </w:r>
      </w:ins>
    </w:p>
    <w:tbl>
      <w:tblPr>
        <w:tblStyle w:val="TableGrid"/>
        <w:tblW w:w="9695" w:type="dxa"/>
        <w:tblLook w:val="04A0" w:firstRow="1" w:lastRow="0" w:firstColumn="1" w:lastColumn="0" w:noHBand="0" w:noVBand="1"/>
      </w:tblPr>
      <w:tblGrid>
        <w:gridCol w:w="3285"/>
        <w:gridCol w:w="6410"/>
      </w:tblGrid>
      <w:tr w:rsidR="00E816F9" w14:paraId="2C657119" w14:textId="77777777" w:rsidTr="009C3F20">
        <w:trPr>
          <w:trHeight w:val="284"/>
          <w:ins w:id="1550" w:author="Gregorio Canal" w:date="2019-04-23T16:01:00Z"/>
        </w:trPr>
        <w:tc>
          <w:tcPr>
            <w:tcW w:w="3285" w:type="dxa"/>
          </w:tcPr>
          <w:p w14:paraId="2733A82E" w14:textId="5696FB23" w:rsidR="00E816F9" w:rsidRPr="009C3F20" w:rsidRDefault="00E816F9" w:rsidP="00CC5FFC">
            <w:pPr>
              <w:pStyle w:val="BodyText"/>
              <w:rPr>
                <w:ins w:id="1551" w:author="Gregorio Canal" w:date="2019-04-23T16:01:00Z"/>
                <w:b/>
                <w:sz w:val="20"/>
              </w:rPr>
            </w:pPr>
            <w:proofErr w:type="spellStart"/>
            <w:ins w:id="1552" w:author="Gregorio Canal" w:date="2019-04-23T16:03:00Z">
              <w:r w:rsidRPr="009C3F20">
                <w:rPr>
                  <w:b/>
                  <w:sz w:val="20"/>
                </w:rPr>
                <w:t>AuditEvent</w:t>
              </w:r>
              <w:proofErr w:type="spellEnd"/>
              <w:r w:rsidRPr="009C3F20">
                <w:rPr>
                  <w:b/>
                  <w:sz w:val="20"/>
                </w:rPr>
                <w:t xml:space="preserve"> Resource</w:t>
              </w:r>
            </w:ins>
          </w:p>
        </w:tc>
        <w:tc>
          <w:tcPr>
            <w:tcW w:w="6410" w:type="dxa"/>
          </w:tcPr>
          <w:p w14:paraId="03C7A3F0" w14:textId="792D5231" w:rsidR="00E816F9" w:rsidRPr="009C3F20" w:rsidRDefault="00E816F9" w:rsidP="00CC5FFC">
            <w:pPr>
              <w:pStyle w:val="BodyText"/>
              <w:rPr>
                <w:ins w:id="1553" w:author="Gregorio Canal" w:date="2019-04-23T16:01:00Z"/>
                <w:b/>
                <w:sz w:val="20"/>
              </w:rPr>
            </w:pPr>
            <w:proofErr w:type="spellStart"/>
            <w:ins w:id="1554" w:author="Gregorio Canal" w:date="2019-04-23T16:03:00Z">
              <w:r w:rsidRPr="009C3F20">
                <w:rPr>
                  <w:b/>
                  <w:sz w:val="20"/>
                </w:rPr>
                <w:t>AuditMessage</w:t>
              </w:r>
            </w:ins>
            <w:proofErr w:type="spellEnd"/>
          </w:p>
        </w:tc>
      </w:tr>
      <w:tr w:rsidR="00E816F9" w14:paraId="3F7634A8" w14:textId="77777777" w:rsidTr="009C3F20">
        <w:trPr>
          <w:trHeight w:val="284"/>
          <w:ins w:id="1555" w:author="Gregorio Canal" w:date="2019-04-23T16:01:00Z"/>
        </w:trPr>
        <w:tc>
          <w:tcPr>
            <w:tcW w:w="3285" w:type="dxa"/>
          </w:tcPr>
          <w:p w14:paraId="4AB086AD" w14:textId="3C364DD7" w:rsidR="00E816F9" w:rsidRPr="009C3F20" w:rsidRDefault="00E816F9" w:rsidP="00CC5FFC">
            <w:pPr>
              <w:pStyle w:val="BodyText"/>
              <w:rPr>
                <w:ins w:id="1556" w:author="Gregorio Canal" w:date="2019-04-23T16:01:00Z"/>
                <w:sz w:val="20"/>
              </w:rPr>
            </w:pPr>
            <w:ins w:id="1557" w:author="Gregorio Canal" w:date="2019-04-23T16:03:00Z">
              <w:r w:rsidRPr="009C3F20">
                <w:rPr>
                  <w:sz w:val="20"/>
                </w:rPr>
                <w:t>type</w:t>
              </w:r>
            </w:ins>
          </w:p>
        </w:tc>
        <w:tc>
          <w:tcPr>
            <w:tcW w:w="6410" w:type="dxa"/>
          </w:tcPr>
          <w:p w14:paraId="712B7655" w14:textId="0A550E2C" w:rsidR="00E816F9" w:rsidRPr="009C3F20" w:rsidRDefault="00E816F9" w:rsidP="00CC5FFC">
            <w:pPr>
              <w:pStyle w:val="BodyText"/>
              <w:rPr>
                <w:ins w:id="1558" w:author="Gregorio Canal" w:date="2019-04-23T16:01:00Z"/>
                <w:sz w:val="20"/>
              </w:rPr>
            </w:pPr>
            <w:proofErr w:type="spellStart"/>
            <w:ins w:id="1559" w:author="Gregorio Canal" w:date="2019-04-23T16:03:00Z">
              <w:r w:rsidRPr="009C3F20">
                <w:rPr>
                  <w:sz w:val="20"/>
                </w:rPr>
                <w:t>EventIndification.EventID</w:t>
              </w:r>
            </w:ins>
            <w:proofErr w:type="spellEnd"/>
          </w:p>
        </w:tc>
      </w:tr>
      <w:tr w:rsidR="00E816F9" w14:paraId="7B18F0D4" w14:textId="77777777" w:rsidTr="009C3F20">
        <w:trPr>
          <w:trHeight w:val="284"/>
          <w:ins w:id="1560" w:author="Gregorio Canal" w:date="2019-04-23T16:01:00Z"/>
        </w:trPr>
        <w:tc>
          <w:tcPr>
            <w:tcW w:w="3285" w:type="dxa"/>
          </w:tcPr>
          <w:p w14:paraId="34CEE780" w14:textId="2610982F" w:rsidR="00E816F9" w:rsidRPr="009C3F20" w:rsidRDefault="00E816F9" w:rsidP="00CC5FFC">
            <w:pPr>
              <w:pStyle w:val="BodyText"/>
              <w:rPr>
                <w:ins w:id="1561" w:author="Gregorio Canal" w:date="2019-04-23T16:01:00Z"/>
                <w:sz w:val="20"/>
              </w:rPr>
            </w:pPr>
            <w:ins w:id="1562" w:author="Gregorio Canal" w:date="2019-04-23T16:03:00Z">
              <w:r w:rsidRPr="009C3F20">
                <w:rPr>
                  <w:sz w:val="20"/>
                </w:rPr>
                <w:t>subtype</w:t>
              </w:r>
            </w:ins>
          </w:p>
        </w:tc>
        <w:tc>
          <w:tcPr>
            <w:tcW w:w="6410" w:type="dxa"/>
          </w:tcPr>
          <w:p w14:paraId="0093E482" w14:textId="65AAFB0B" w:rsidR="00E816F9" w:rsidRPr="009C3F20" w:rsidRDefault="00E816F9" w:rsidP="00CC5FFC">
            <w:pPr>
              <w:pStyle w:val="BodyText"/>
              <w:rPr>
                <w:ins w:id="1563" w:author="Gregorio Canal" w:date="2019-04-23T16:01:00Z"/>
                <w:sz w:val="20"/>
              </w:rPr>
            </w:pPr>
            <w:proofErr w:type="spellStart"/>
            <w:ins w:id="1564" w:author="Gregorio Canal" w:date="2019-04-23T16:03:00Z">
              <w:r w:rsidRPr="009C3F20">
                <w:rPr>
                  <w:sz w:val="20"/>
                </w:rPr>
                <w:t>EventIndification.EventTypeCode</w:t>
              </w:r>
            </w:ins>
            <w:proofErr w:type="spellEnd"/>
          </w:p>
        </w:tc>
      </w:tr>
      <w:tr w:rsidR="00E816F9" w14:paraId="65053612" w14:textId="77777777" w:rsidTr="009C3F20">
        <w:trPr>
          <w:trHeight w:val="284"/>
          <w:ins w:id="1565" w:author="Gregorio Canal" w:date="2019-04-23T16:01:00Z"/>
        </w:trPr>
        <w:tc>
          <w:tcPr>
            <w:tcW w:w="3285" w:type="dxa"/>
          </w:tcPr>
          <w:p w14:paraId="06DBF79F" w14:textId="6DCA0C05" w:rsidR="00E816F9" w:rsidRPr="009C3F20" w:rsidRDefault="00E816F9" w:rsidP="00CC5FFC">
            <w:pPr>
              <w:pStyle w:val="BodyText"/>
              <w:rPr>
                <w:ins w:id="1566" w:author="Gregorio Canal" w:date="2019-04-23T16:01:00Z"/>
                <w:sz w:val="20"/>
              </w:rPr>
            </w:pPr>
            <w:ins w:id="1567" w:author="Gregorio Canal" w:date="2019-04-23T16:03:00Z">
              <w:r w:rsidRPr="009C3F20">
                <w:rPr>
                  <w:sz w:val="20"/>
                </w:rPr>
                <w:t>action</w:t>
              </w:r>
            </w:ins>
          </w:p>
        </w:tc>
        <w:tc>
          <w:tcPr>
            <w:tcW w:w="6410" w:type="dxa"/>
          </w:tcPr>
          <w:p w14:paraId="3FB732F4" w14:textId="7B3C0097" w:rsidR="00E816F9" w:rsidRPr="009C3F20" w:rsidRDefault="00E816F9" w:rsidP="00CC5FFC">
            <w:pPr>
              <w:pStyle w:val="BodyText"/>
              <w:rPr>
                <w:ins w:id="1568" w:author="Gregorio Canal" w:date="2019-04-23T16:01:00Z"/>
                <w:sz w:val="20"/>
              </w:rPr>
            </w:pPr>
            <w:proofErr w:type="spellStart"/>
            <w:ins w:id="1569" w:author="Gregorio Canal" w:date="2019-04-23T16:03:00Z">
              <w:r w:rsidRPr="009C3F20">
                <w:rPr>
                  <w:sz w:val="20"/>
                </w:rPr>
                <w:t>EventIndification@EventActionCode</w:t>
              </w:r>
            </w:ins>
            <w:proofErr w:type="spellEnd"/>
          </w:p>
        </w:tc>
      </w:tr>
      <w:tr w:rsidR="00E816F9" w14:paraId="3EFE40E6" w14:textId="77777777" w:rsidTr="009C3F20">
        <w:trPr>
          <w:trHeight w:val="284"/>
          <w:ins w:id="1570" w:author="Gregorio Canal" w:date="2019-04-23T16:01:00Z"/>
        </w:trPr>
        <w:tc>
          <w:tcPr>
            <w:tcW w:w="3285" w:type="dxa"/>
          </w:tcPr>
          <w:p w14:paraId="13F84581" w14:textId="47EFACE5" w:rsidR="00E816F9" w:rsidRPr="009C3F20" w:rsidRDefault="00E816F9" w:rsidP="00E816F9">
            <w:pPr>
              <w:pStyle w:val="BodyText"/>
              <w:rPr>
                <w:ins w:id="1571" w:author="Gregorio Canal" w:date="2019-04-23T16:01:00Z"/>
                <w:sz w:val="20"/>
              </w:rPr>
            </w:pPr>
            <w:ins w:id="1572" w:author="Gregorio Canal" w:date="2019-04-23T16:03:00Z">
              <w:r w:rsidRPr="009C3F20">
                <w:rPr>
                  <w:sz w:val="20"/>
                </w:rPr>
                <w:t>period</w:t>
              </w:r>
            </w:ins>
          </w:p>
        </w:tc>
        <w:tc>
          <w:tcPr>
            <w:tcW w:w="6410" w:type="dxa"/>
          </w:tcPr>
          <w:p w14:paraId="368F2E18" w14:textId="3BEFDA4C" w:rsidR="00E816F9" w:rsidRPr="009C3F20" w:rsidRDefault="00FF65B0" w:rsidP="00E816F9">
            <w:pPr>
              <w:pStyle w:val="BodyText"/>
              <w:rPr>
                <w:ins w:id="1573" w:author="Gregorio Canal" w:date="2019-04-23T16:01:00Z"/>
                <w:sz w:val="20"/>
              </w:rPr>
            </w:pPr>
            <w:ins w:id="1574" w:author="Gregorio Canal" w:date="2019-04-29T18:56:00Z">
              <w:r>
                <w:rPr>
                  <w:sz w:val="20"/>
                </w:rPr>
                <w:t xml:space="preserve">NOT </w:t>
              </w:r>
            </w:ins>
            <w:ins w:id="1575" w:author="Gregorio Canal" w:date="2019-04-30T17:16:00Z">
              <w:r w:rsidR="00094191">
                <w:rPr>
                  <w:sz w:val="20"/>
                </w:rPr>
                <w:t>PRESENT</w:t>
              </w:r>
            </w:ins>
          </w:p>
        </w:tc>
      </w:tr>
      <w:tr w:rsidR="00E816F9" w14:paraId="700A1C86" w14:textId="77777777" w:rsidTr="009C3F20">
        <w:trPr>
          <w:trHeight w:val="284"/>
          <w:ins w:id="1576" w:author="Gregorio Canal" w:date="2019-04-23T16:01:00Z"/>
        </w:trPr>
        <w:tc>
          <w:tcPr>
            <w:tcW w:w="3285" w:type="dxa"/>
          </w:tcPr>
          <w:p w14:paraId="3B0C7A77" w14:textId="3F8B4F3F" w:rsidR="00E816F9" w:rsidRPr="009C3F20" w:rsidRDefault="00E816F9" w:rsidP="00E816F9">
            <w:pPr>
              <w:pStyle w:val="BodyText"/>
              <w:rPr>
                <w:ins w:id="1577" w:author="Gregorio Canal" w:date="2019-04-23T16:01:00Z"/>
                <w:sz w:val="20"/>
              </w:rPr>
            </w:pPr>
            <w:ins w:id="1578" w:author="Gregorio Canal" w:date="2019-04-23T16:03:00Z">
              <w:r w:rsidRPr="009C3F20">
                <w:rPr>
                  <w:sz w:val="20"/>
                </w:rPr>
                <w:t>recorded</w:t>
              </w:r>
            </w:ins>
          </w:p>
        </w:tc>
        <w:tc>
          <w:tcPr>
            <w:tcW w:w="6410" w:type="dxa"/>
          </w:tcPr>
          <w:p w14:paraId="68C308EF" w14:textId="1C4C6A03" w:rsidR="00E816F9" w:rsidRPr="009C3F20" w:rsidRDefault="00E816F9" w:rsidP="00E816F9">
            <w:pPr>
              <w:pStyle w:val="BodyText"/>
              <w:rPr>
                <w:ins w:id="1579" w:author="Gregorio Canal" w:date="2019-04-23T16:01:00Z"/>
                <w:sz w:val="20"/>
              </w:rPr>
            </w:pPr>
            <w:proofErr w:type="spellStart"/>
            <w:ins w:id="1580" w:author="Gregorio Canal" w:date="2019-04-23T16:04:00Z">
              <w:r w:rsidRPr="009C3F20">
                <w:rPr>
                  <w:sz w:val="20"/>
                </w:rPr>
                <w:t>EventIndification@EventDateTime</w:t>
              </w:r>
            </w:ins>
            <w:proofErr w:type="spellEnd"/>
          </w:p>
        </w:tc>
      </w:tr>
      <w:tr w:rsidR="00E816F9" w14:paraId="27DFFD1D" w14:textId="77777777" w:rsidTr="009C3F20">
        <w:trPr>
          <w:trHeight w:val="284"/>
          <w:ins w:id="1581" w:author="Gregorio Canal" w:date="2019-04-23T16:01:00Z"/>
        </w:trPr>
        <w:tc>
          <w:tcPr>
            <w:tcW w:w="3285" w:type="dxa"/>
          </w:tcPr>
          <w:p w14:paraId="4EF5363E" w14:textId="70B51172" w:rsidR="00E816F9" w:rsidRPr="009C3F20" w:rsidRDefault="00E816F9" w:rsidP="00E816F9">
            <w:pPr>
              <w:pStyle w:val="BodyText"/>
              <w:rPr>
                <w:ins w:id="1582" w:author="Gregorio Canal" w:date="2019-04-23T16:01:00Z"/>
                <w:sz w:val="20"/>
              </w:rPr>
            </w:pPr>
            <w:ins w:id="1583" w:author="Gregorio Canal" w:date="2019-04-23T16:03:00Z">
              <w:r w:rsidRPr="009C3F20">
                <w:rPr>
                  <w:sz w:val="20"/>
                </w:rPr>
                <w:t>outcome</w:t>
              </w:r>
            </w:ins>
          </w:p>
        </w:tc>
        <w:tc>
          <w:tcPr>
            <w:tcW w:w="6410" w:type="dxa"/>
          </w:tcPr>
          <w:p w14:paraId="302EC237" w14:textId="6D6B367A" w:rsidR="00E816F9" w:rsidRPr="009C3F20" w:rsidRDefault="00E816F9" w:rsidP="00E816F9">
            <w:pPr>
              <w:pStyle w:val="BodyText"/>
              <w:rPr>
                <w:ins w:id="1584" w:author="Gregorio Canal" w:date="2019-04-23T16:01:00Z"/>
                <w:sz w:val="20"/>
              </w:rPr>
            </w:pPr>
            <w:proofErr w:type="spellStart"/>
            <w:ins w:id="1585" w:author="Gregorio Canal" w:date="2019-04-23T16:03:00Z">
              <w:r w:rsidRPr="009C3F20">
                <w:rPr>
                  <w:sz w:val="20"/>
                </w:rPr>
                <w:t>EventIndification@EventOutcomeIndicator</w:t>
              </w:r>
            </w:ins>
            <w:proofErr w:type="spellEnd"/>
          </w:p>
        </w:tc>
      </w:tr>
      <w:tr w:rsidR="00E816F9" w14:paraId="1F811F2A" w14:textId="77777777" w:rsidTr="009C3F20">
        <w:trPr>
          <w:trHeight w:val="284"/>
          <w:ins w:id="1586" w:author="Gregorio Canal" w:date="2019-04-23T16:01:00Z"/>
        </w:trPr>
        <w:tc>
          <w:tcPr>
            <w:tcW w:w="3285" w:type="dxa"/>
          </w:tcPr>
          <w:p w14:paraId="7C6342A0" w14:textId="4515CE19" w:rsidR="00E816F9" w:rsidRPr="009C3F20" w:rsidRDefault="00E816F9" w:rsidP="00E816F9">
            <w:pPr>
              <w:pStyle w:val="BodyText"/>
              <w:rPr>
                <w:ins w:id="1587" w:author="Gregorio Canal" w:date="2019-04-23T16:01:00Z"/>
                <w:sz w:val="20"/>
              </w:rPr>
            </w:pPr>
            <w:proofErr w:type="spellStart"/>
            <w:ins w:id="1588" w:author="Gregorio Canal" w:date="2019-04-23T16:03:00Z">
              <w:r w:rsidRPr="009C3F20">
                <w:rPr>
                  <w:sz w:val="20"/>
                </w:rPr>
                <w:t>outcomeDesc</w:t>
              </w:r>
            </w:ins>
            <w:proofErr w:type="spellEnd"/>
          </w:p>
        </w:tc>
        <w:tc>
          <w:tcPr>
            <w:tcW w:w="6410" w:type="dxa"/>
          </w:tcPr>
          <w:p w14:paraId="06FFEBCA" w14:textId="70905E96" w:rsidR="00E816F9" w:rsidRPr="009C3F20" w:rsidRDefault="00E816F9" w:rsidP="00E816F9">
            <w:pPr>
              <w:pStyle w:val="BodyText"/>
              <w:rPr>
                <w:ins w:id="1589" w:author="Gregorio Canal" w:date="2019-04-23T16:01:00Z"/>
                <w:sz w:val="20"/>
              </w:rPr>
            </w:pPr>
            <w:proofErr w:type="spellStart"/>
            <w:ins w:id="1590" w:author="Gregorio Canal" w:date="2019-04-23T16:03:00Z">
              <w:r w:rsidRPr="009C3F20">
                <w:rPr>
                  <w:sz w:val="20"/>
                </w:rPr>
                <w:t>EventIndification.EventOutcomeDescription</w:t>
              </w:r>
            </w:ins>
            <w:proofErr w:type="spellEnd"/>
          </w:p>
        </w:tc>
      </w:tr>
      <w:tr w:rsidR="00E816F9" w14:paraId="3B78F450" w14:textId="77777777" w:rsidTr="009C3F20">
        <w:trPr>
          <w:trHeight w:val="284"/>
          <w:ins w:id="1591" w:author="Gregorio Canal" w:date="2019-04-23T16:01:00Z"/>
        </w:trPr>
        <w:tc>
          <w:tcPr>
            <w:tcW w:w="3285" w:type="dxa"/>
          </w:tcPr>
          <w:p w14:paraId="0B47AC44" w14:textId="4F3DB401" w:rsidR="00E816F9" w:rsidRPr="009C3F20" w:rsidRDefault="00E816F9" w:rsidP="00E816F9">
            <w:pPr>
              <w:pStyle w:val="BodyText"/>
              <w:rPr>
                <w:ins w:id="1592" w:author="Gregorio Canal" w:date="2019-04-23T16:01:00Z"/>
                <w:sz w:val="20"/>
              </w:rPr>
            </w:pPr>
            <w:proofErr w:type="spellStart"/>
            <w:ins w:id="1593" w:author="Gregorio Canal" w:date="2019-04-23T16:03:00Z">
              <w:r w:rsidRPr="009C3F20">
                <w:rPr>
                  <w:sz w:val="20"/>
                </w:rPr>
                <w:t>purposeOfEvent</w:t>
              </w:r>
            </w:ins>
            <w:proofErr w:type="spellEnd"/>
          </w:p>
        </w:tc>
        <w:tc>
          <w:tcPr>
            <w:tcW w:w="6410" w:type="dxa"/>
          </w:tcPr>
          <w:p w14:paraId="57A87276" w14:textId="0D2F7A16" w:rsidR="00E816F9" w:rsidRPr="009C3F20" w:rsidRDefault="00E816F9" w:rsidP="00E816F9">
            <w:pPr>
              <w:pStyle w:val="BodyText"/>
              <w:rPr>
                <w:ins w:id="1594" w:author="Gregorio Canal" w:date="2019-04-23T16:01:00Z"/>
                <w:sz w:val="20"/>
              </w:rPr>
            </w:pPr>
            <w:proofErr w:type="spellStart"/>
            <w:ins w:id="1595" w:author="Gregorio Canal" w:date="2019-04-23T16:03:00Z">
              <w:r w:rsidRPr="009C3F20">
                <w:rPr>
                  <w:sz w:val="20"/>
                </w:rPr>
                <w:t>EventIndification.purpuseOfUse</w:t>
              </w:r>
            </w:ins>
            <w:proofErr w:type="spellEnd"/>
          </w:p>
        </w:tc>
      </w:tr>
      <w:tr w:rsidR="00E816F9" w14:paraId="08B83E70" w14:textId="77777777" w:rsidTr="009C3F20">
        <w:trPr>
          <w:trHeight w:val="284"/>
          <w:ins w:id="1596" w:author="Gregorio Canal" w:date="2019-04-23T16:01:00Z"/>
        </w:trPr>
        <w:tc>
          <w:tcPr>
            <w:tcW w:w="3285" w:type="dxa"/>
          </w:tcPr>
          <w:p w14:paraId="3172ECBF" w14:textId="3C2165C7" w:rsidR="00E816F9" w:rsidRPr="009C3F20" w:rsidRDefault="00E816F9" w:rsidP="00E816F9">
            <w:pPr>
              <w:pStyle w:val="BodyText"/>
              <w:rPr>
                <w:ins w:id="1597" w:author="Gregorio Canal" w:date="2019-04-23T16:01:00Z"/>
                <w:sz w:val="20"/>
              </w:rPr>
            </w:pPr>
            <w:ins w:id="1598" w:author="Gregorio Canal" w:date="2019-04-23T16:03:00Z">
              <w:r w:rsidRPr="009C3F20">
                <w:rPr>
                  <w:sz w:val="20"/>
                </w:rPr>
                <w:t>agent</w:t>
              </w:r>
            </w:ins>
          </w:p>
        </w:tc>
        <w:tc>
          <w:tcPr>
            <w:tcW w:w="6410" w:type="dxa"/>
          </w:tcPr>
          <w:p w14:paraId="20F11E9A" w14:textId="684A4BE5" w:rsidR="00E816F9" w:rsidRPr="009C3F20" w:rsidRDefault="00E816F9" w:rsidP="00E816F9">
            <w:pPr>
              <w:pStyle w:val="BodyText"/>
              <w:rPr>
                <w:ins w:id="1599" w:author="Gregorio Canal" w:date="2019-04-23T16:01:00Z"/>
                <w:sz w:val="20"/>
              </w:rPr>
            </w:pPr>
            <w:proofErr w:type="spellStart"/>
            <w:ins w:id="1600" w:author="Gregorio Canal" w:date="2019-04-23T16:03:00Z">
              <w:r w:rsidRPr="009C3F20">
                <w:rPr>
                  <w:sz w:val="20"/>
                </w:rPr>
                <w:t>ActiveParticipant</w:t>
              </w:r>
            </w:ins>
            <w:proofErr w:type="spellEnd"/>
          </w:p>
        </w:tc>
      </w:tr>
      <w:tr w:rsidR="00E816F9" w14:paraId="4646CA3E" w14:textId="77777777" w:rsidTr="009C3F20">
        <w:trPr>
          <w:trHeight w:val="284"/>
          <w:ins w:id="1601" w:author="Gregorio Canal" w:date="2019-04-23T16:01:00Z"/>
        </w:trPr>
        <w:tc>
          <w:tcPr>
            <w:tcW w:w="3285" w:type="dxa"/>
          </w:tcPr>
          <w:p w14:paraId="18FAD846" w14:textId="46B2E98C" w:rsidR="00E816F9" w:rsidRPr="009C3F20" w:rsidRDefault="00E816F9" w:rsidP="00E816F9">
            <w:pPr>
              <w:pStyle w:val="BodyText"/>
              <w:rPr>
                <w:ins w:id="1602" w:author="Gregorio Canal" w:date="2019-04-23T16:01:00Z"/>
                <w:sz w:val="20"/>
              </w:rPr>
            </w:pPr>
            <w:proofErr w:type="spellStart"/>
            <w:proofErr w:type="gramStart"/>
            <w:ins w:id="1603" w:author="Gregorio Canal" w:date="2019-04-23T16:03:00Z">
              <w:r w:rsidRPr="009C3F20">
                <w:rPr>
                  <w:sz w:val="20"/>
                </w:rPr>
                <w:t>agent.type</w:t>
              </w:r>
            </w:ins>
            <w:proofErr w:type="spellEnd"/>
            <w:proofErr w:type="gramEnd"/>
            <w:ins w:id="1604" w:author="Gregorio Canal" w:date="2019-04-24T10:42:00Z">
              <w:r w:rsidR="00D001FA">
                <w:rPr>
                  <w:sz w:val="20"/>
                </w:rPr>
                <w:t xml:space="preserve"> </w:t>
              </w:r>
              <w:r w:rsidR="00D001FA" w:rsidRPr="00B3006D">
                <w:rPr>
                  <w:sz w:val="20"/>
                </w:rPr>
                <w:t>(Note 1)</w:t>
              </w:r>
            </w:ins>
          </w:p>
        </w:tc>
        <w:tc>
          <w:tcPr>
            <w:tcW w:w="6410" w:type="dxa"/>
          </w:tcPr>
          <w:p w14:paraId="6A47BB43" w14:textId="5CD98EA0" w:rsidR="00E816F9" w:rsidRPr="009C3F20" w:rsidRDefault="00E816F9" w:rsidP="00E816F9">
            <w:pPr>
              <w:pStyle w:val="BodyText"/>
              <w:rPr>
                <w:ins w:id="1605" w:author="Gregorio Canal" w:date="2019-04-23T16:01:00Z"/>
                <w:sz w:val="20"/>
              </w:rPr>
            </w:pPr>
            <w:proofErr w:type="spellStart"/>
            <w:ins w:id="1606" w:author="Gregorio Canal" w:date="2019-04-23T16:03:00Z">
              <w:r w:rsidRPr="009C3F20">
                <w:rPr>
                  <w:sz w:val="20"/>
                </w:rPr>
                <w:t>ActiveParticipant.RoleIDCode</w:t>
              </w:r>
            </w:ins>
            <w:proofErr w:type="spellEnd"/>
          </w:p>
        </w:tc>
      </w:tr>
      <w:tr w:rsidR="00E816F9" w14:paraId="37F75022" w14:textId="77777777" w:rsidTr="009C3F20">
        <w:trPr>
          <w:trHeight w:val="284"/>
          <w:ins w:id="1607" w:author="Gregorio Canal" w:date="2019-04-23T16:01:00Z"/>
        </w:trPr>
        <w:tc>
          <w:tcPr>
            <w:tcW w:w="3285" w:type="dxa"/>
          </w:tcPr>
          <w:p w14:paraId="581CBBC0" w14:textId="0C9D8639" w:rsidR="00E816F9" w:rsidRPr="009C3F20" w:rsidRDefault="00E816F9" w:rsidP="00E816F9">
            <w:pPr>
              <w:pStyle w:val="BodyText"/>
              <w:rPr>
                <w:ins w:id="1608" w:author="Gregorio Canal" w:date="2019-04-23T16:01:00Z"/>
                <w:sz w:val="20"/>
              </w:rPr>
            </w:pPr>
            <w:proofErr w:type="spellStart"/>
            <w:proofErr w:type="gramStart"/>
            <w:ins w:id="1609" w:author="Gregorio Canal" w:date="2019-04-23T16:03:00Z">
              <w:r w:rsidRPr="009C3F20">
                <w:rPr>
                  <w:sz w:val="20"/>
                </w:rPr>
                <w:t>agent.role</w:t>
              </w:r>
            </w:ins>
            <w:proofErr w:type="spellEnd"/>
            <w:proofErr w:type="gramEnd"/>
            <w:ins w:id="1610" w:author="Gregorio Canal" w:date="2019-04-24T10:42:00Z">
              <w:r w:rsidR="00D001FA">
                <w:rPr>
                  <w:sz w:val="20"/>
                </w:rPr>
                <w:t xml:space="preserve"> </w:t>
              </w:r>
              <w:r w:rsidR="00D001FA" w:rsidRPr="00B3006D">
                <w:rPr>
                  <w:sz w:val="20"/>
                </w:rPr>
                <w:t>(Note 1)</w:t>
              </w:r>
            </w:ins>
          </w:p>
        </w:tc>
        <w:tc>
          <w:tcPr>
            <w:tcW w:w="6410" w:type="dxa"/>
          </w:tcPr>
          <w:p w14:paraId="615BA777" w14:textId="2CC71D0B" w:rsidR="00E816F9" w:rsidRPr="009C3F20" w:rsidRDefault="00E816F9" w:rsidP="00E816F9">
            <w:pPr>
              <w:pStyle w:val="BodyText"/>
              <w:rPr>
                <w:ins w:id="1611" w:author="Gregorio Canal" w:date="2019-04-23T16:01:00Z"/>
                <w:sz w:val="20"/>
              </w:rPr>
            </w:pPr>
            <w:proofErr w:type="spellStart"/>
            <w:ins w:id="1612" w:author="Gregorio Canal" w:date="2019-04-23T16:03:00Z">
              <w:r w:rsidRPr="009C3F20">
                <w:rPr>
                  <w:sz w:val="20"/>
                </w:rPr>
                <w:t>ActiveParticipant.RoleIDCode</w:t>
              </w:r>
            </w:ins>
            <w:proofErr w:type="spellEnd"/>
          </w:p>
        </w:tc>
      </w:tr>
      <w:tr w:rsidR="00E816F9" w14:paraId="0B8AD5FA" w14:textId="77777777" w:rsidTr="009C3F20">
        <w:trPr>
          <w:trHeight w:val="284"/>
          <w:ins w:id="1613" w:author="Gregorio Canal" w:date="2019-04-23T16:01:00Z"/>
        </w:trPr>
        <w:tc>
          <w:tcPr>
            <w:tcW w:w="3285" w:type="dxa"/>
          </w:tcPr>
          <w:p w14:paraId="2F851636" w14:textId="5EBF914E" w:rsidR="00E816F9" w:rsidRPr="009C3F20" w:rsidRDefault="00E816F9" w:rsidP="00E816F9">
            <w:pPr>
              <w:pStyle w:val="BodyText"/>
              <w:rPr>
                <w:ins w:id="1614" w:author="Gregorio Canal" w:date="2019-04-23T16:01:00Z"/>
                <w:sz w:val="20"/>
              </w:rPr>
            </w:pPr>
            <w:proofErr w:type="spellStart"/>
            <w:ins w:id="1615" w:author="Gregorio Canal" w:date="2019-04-23T16:03:00Z">
              <w:r w:rsidRPr="009C3F20">
                <w:rPr>
                  <w:sz w:val="20"/>
                </w:rPr>
                <w:t>agent.who</w:t>
              </w:r>
            </w:ins>
            <w:proofErr w:type="spellEnd"/>
          </w:p>
        </w:tc>
        <w:tc>
          <w:tcPr>
            <w:tcW w:w="6410" w:type="dxa"/>
          </w:tcPr>
          <w:p w14:paraId="1FB1EFFC" w14:textId="76364901" w:rsidR="00E816F9" w:rsidRPr="009C3F20" w:rsidRDefault="00E816F9" w:rsidP="00E816F9">
            <w:pPr>
              <w:pStyle w:val="BodyText"/>
              <w:rPr>
                <w:ins w:id="1616" w:author="Gregorio Canal" w:date="2019-04-23T16:01:00Z"/>
                <w:sz w:val="20"/>
              </w:rPr>
            </w:pPr>
            <w:proofErr w:type="spellStart"/>
            <w:ins w:id="1617" w:author="Gregorio Canal" w:date="2019-04-23T16:03:00Z">
              <w:r w:rsidRPr="009C3F20">
                <w:rPr>
                  <w:sz w:val="20"/>
                </w:rPr>
                <w:t>ActiveParticipant@UserId</w:t>
              </w:r>
            </w:ins>
            <w:proofErr w:type="spellEnd"/>
          </w:p>
        </w:tc>
      </w:tr>
      <w:tr w:rsidR="00E816F9" w14:paraId="1160E186" w14:textId="77777777" w:rsidTr="009C3F20">
        <w:trPr>
          <w:trHeight w:val="284"/>
          <w:ins w:id="1618" w:author="Gregorio Canal" w:date="2019-04-23T16:01:00Z"/>
        </w:trPr>
        <w:tc>
          <w:tcPr>
            <w:tcW w:w="3285" w:type="dxa"/>
          </w:tcPr>
          <w:p w14:paraId="572398D9" w14:textId="1B9BAC3E" w:rsidR="00E816F9" w:rsidRPr="009C3F20" w:rsidRDefault="00E816F9" w:rsidP="00E816F9">
            <w:pPr>
              <w:pStyle w:val="BodyText"/>
              <w:rPr>
                <w:ins w:id="1619" w:author="Gregorio Canal" w:date="2019-04-23T16:01:00Z"/>
                <w:sz w:val="20"/>
              </w:rPr>
            </w:pPr>
            <w:proofErr w:type="spellStart"/>
            <w:proofErr w:type="gramStart"/>
            <w:ins w:id="1620" w:author="Gregorio Canal" w:date="2019-04-23T16:03:00Z">
              <w:r w:rsidRPr="009C3F20">
                <w:rPr>
                  <w:sz w:val="20"/>
                </w:rPr>
                <w:t>agent.altId</w:t>
              </w:r>
            </w:ins>
            <w:proofErr w:type="spellEnd"/>
            <w:proofErr w:type="gramEnd"/>
          </w:p>
        </w:tc>
        <w:tc>
          <w:tcPr>
            <w:tcW w:w="6410" w:type="dxa"/>
          </w:tcPr>
          <w:p w14:paraId="0BABA1EA" w14:textId="3E2B8A2F" w:rsidR="00E816F9" w:rsidRPr="009C3F20" w:rsidRDefault="00E816F9" w:rsidP="00E816F9">
            <w:pPr>
              <w:pStyle w:val="BodyText"/>
              <w:rPr>
                <w:ins w:id="1621" w:author="Gregorio Canal" w:date="2019-04-23T16:01:00Z"/>
                <w:sz w:val="20"/>
              </w:rPr>
            </w:pPr>
            <w:proofErr w:type="spellStart"/>
            <w:ins w:id="1622" w:author="Gregorio Canal" w:date="2019-04-23T16:03:00Z">
              <w:r w:rsidRPr="009C3F20">
                <w:rPr>
                  <w:sz w:val="20"/>
                </w:rPr>
                <w:t>ActiveParticipant@AlternativeUserId</w:t>
              </w:r>
            </w:ins>
            <w:proofErr w:type="spellEnd"/>
          </w:p>
        </w:tc>
      </w:tr>
      <w:tr w:rsidR="00E816F9" w14:paraId="14BEE2E6" w14:textId="77777777" w:rsidTr="009C3F20">
        <w:trPr>
          <w:trHeight w:val="284"/>
          <w:ins w:id="1623" w:author="Gregorio Canal" w:date="2019-04-23T16:01:00Z"/>
        </w:trPr>
        <w:tc>
          <w:tcPr>
            <w:tcW w:w="3285" w:type="dxa"/>
          </w:tcPr>
          <w:p w14:paraId="740C75CE" w14:textId="276107BD" w:rsidR="00E816F9" w:rsidRPr="009C3F20" w:rsidRDefault="00E816F9" w:rsidP="00E816F9">
            <w:pPr>
              <w:pStyle w:val="BodyText"/>
              <w:rPr>
                <w:ins w:id="1624" w:author="Gregorio Canal" w:date="2019-04-23T16:01:00Z"/>
                <w:sz w:val="20"/>
              </w:rPr>
            </w:pPr>
            <w:ins w:id="1625" w:author="Gregorio Canal" w:date="2019-04-23T16:03:00Z">
              <w:r w:rsidRPr="009C3F20">
                <w:rPr>
                  <w:sz w:val="20"/>
                </w:rPr>
                <w:t>agent.name</w:t>
              </w:r>
            </w:ins>
          </w:p>
        </w:tc>
        <w:tc>
          <w:tcPr>
            <w:tcW w:w="6410" w:type="dxa"/>
          </w:tcPr>
          <w:p w14:paraId="1D10472A" w14:textId="5072AF42" w:rsidR="00E816F9" w:rsidRPr="009C3F20" w:rsidRDefault="00E816F9" w:rsidP="00E816F9">
            <w:pPr>
              <w:pStyle w:val="BodyText"/>
              <w:rPr>
                <w:ins w:id="1626" w:author="Gregorio Canal" w:date="2019-04-23T16:01:00Z"/>
                <w:sz w:val="20"/>
              </w:rPr>
            </w:pPr>
            <w:proofErr w:type="spellStart"/>
            <w:ins w:id="1627" w:author="Gregorio Canal" w:date="2019-04-23T16:03:00Z">
              <w:r w:rsidRPr="009C3F20">
                <w:rPr>
                  <w:sz w:val="20"/>
                </w:rPr>
                <w:t>ActiveParticipant@UserName</w:t>
              </w:r>
            </w:ins>
            <w:proofErr w:type="spellEnd"/>
          </w:p>
        </w:tc>
      </w:tr>
      <w:tr w:rsidR="00E816F9" w14:paraId="3527E13B" w14:textId="77777777" w:rsidTr="009C3F20">
        <w:trPr>
          <w:trHeight w:val="284"/>
          <w:ins w:id="1628" w:author="Gregorio Canal" w:date="2019-04-23T16:01:00Z"/>
        </w:trPr>
        <w:tc>
          <w:tcPr>
            <w:tcW w:w="3285" w:type="dxa"/>
          </w:tcPr>
          <w:p w14:paraId="3D4CD892" w14:textId="5ABA4965" w:rsidR="00E816F9" w:rsidRPr="009C3F20" w:rsidRDefault="00E816F9" w:rsidP="00E816F9">
            <w:pPr>
              <w:pStyle w:val="BodyText"/>
              <w:rPr>
                <w:ins w:id="1629" w:author="Gregorio Canal" w:date="2019-04-23T16:01:00Z"/>
                <w:sz w:val="20"/>
              </w:rPr>
            </w:pPr>
            <w:proofErr w:type="spellStart"/>
            <w:proofErr w:type="gramStart"/>
            <w:ins w:id="1630" w:author="Gregorio Canal" w:date="2019-04-23T16:03:00Z">
              <w:r w:rsidRPr="009C3F20">
                <w:rPr>
                  <w:sz w:val="20"/>
                </w:rPr>
                <w:t>agent.requestor</w:t>
              </w:r>
            </w:ins>
            <w:proofErr w:type="spellEnd"/>
            <w:proofErr w:type="gramEnd"/>
          </w:p>
        </w:tc>
        <w:tc>
          <w:tcPr>
            <w:tcW w:w="6410" w:type="dxa"/>
          </w:tcPr>
          <w:p w14:paraId="481D2611" w14:textId="379EA067" w:rsidR="00E816F9" w:rsidRPr="009C3F20" w:rsidRDefault="00E816F9" w:rsidP="00E816F9">
            <w:pPr>
              <w:pStyle w:val="BodyText"/>
              <w:rPr>
                <w:ins w:id="1631" w:author="Gregorio Canal" w:date="2019-04-23T16:01:00Z"/>
                <w:sz w:val="20"/>
              </w:rPr>
            </w:pPr>
            <w:proofErr w:type="spellStart"/>
            <w:ins w:id="1632" w:author="Gregorio Canal" w:date="2019-04-23T16:03:00Z">
              <w:r w:rsidRPr="009C3F20">
                <w:rPr>
                  <w:sz w:val="20"/>
                </w:rPr>
                <w:t>ActiveParticipant@UserIsRequestor</w:t>
              </w:r>
            </w:ins>
            <w:proofErr w:type="spellEnd"/>
          </w:p>
        </w:tc>
      </w:tr>
      <w:tr w:rsidR="00E816F9" w14:paraId="1AD609E8" w14:textId="77777777" w:rsidTr="009C3F20">
        <w:trPr>
          <w:trHeight w:val="284"/>
          <w:ins w:id="1633" w:author="Gregorio Canal" w:date="2019-04-23T16:01:00Z"/>
        </w:trPr>
        <w:tc>
          <w:tcPr>
            <w:tcW w:w="3285" w:type="dxa"/>
          </w:tcPr>
          <w:p w14:paraId="22A019F2" w14:textId="5B7C5ACB" w:rsidR="00E816F9" w:rsidRPr="009C3F20" w:rsidRDefault="00E816F9" w:rsidP="00E816F9">
            <w:pPr>
              <w:pStyle w:val="BodyText"/>
              <w:rPr>
                <w:ins w:id="1634" w:author="Gregorio Canal" w:date="2019-04-23T16:01:00Z"/>
                <w:sz w:val="20"/>
              </w:rPr>
            </w:pPr>
            <w:proofErr w:type="spellStart"/>
            <w:proofErr w:type="gramStart"/>
            <w:ins w:id="1635" w:author="Gregorio Canal" w:date="2019-04-23T16:03:00Z">
              <w:r w:rsidRPr="009C3F20">
                <w:rPr>
                  <w:sz w:val="20"/>
                </w:rPr>
                <w:t>agent.location</w:t>
              </w:r>
            </w:ins>
            <w:proofErr w:type="spellEnd"/>
            <w:proofErr w:type="gramEnd"/>
          </w:p>
        </w:tc>
        <w:tc>
          <w:tcPr>
            <w:tcW w:w="6410" w:type="dxa"/>
          </w:tcPr>
          <w:p w14:paraId="73102CFB" w14:textId="423EF5D5" w:rsidR="00E816F9" w:rsidRPr="009C3F20" w:rsidRDefault="00FF65B0">
            <w:pPr>
              <w:pStyle w:val="BodyText"/>
              <w:tabs>
                <w:tab w:val="left" w:pos="1500"/>
              </w:tabs>
              <w:rPr>
                <w:ins w:id="1636" w:author="Gregorio Canal" w:date="2019-04-23T16:01:00Z"/>
                <w:sz w:val="20"/>
              </w:rPr>
              <w:pPrChange w:id="1637" w:author="Gregorio Canal" w:date="2019-04-29T18:56:00Z">
                <w:pPr>
                  <w:pStyle w:val="BodyText"/>
                </w:pPr>
              </w:pPrChange>
            </w:pPr>
            <w:ins w:id="1638" w:author="Gregorio Canal" w:date="2019-04-29T18:56:00Z">
              <w:r>
                <w:rPr>
                  <w:sz w:val="20"/>
                </w:rPr>
                <w:t xml:space="preserve">NOT </w:t>
              </w:r>
            </w:ins>
            <w:ins w:id="1639" w:author="Gregorio Canal" w:date="2019-04-30T17:17:00Z">
              <w:r w:rsidR="00094191">
                <w:rPr>
                  <w:sz w:val="20"/>
                </w:rPr>
                <w:t>PRESENT</w:t>
              </w:r>
            </w:ins>
          </w:p>
        </w:tc>
      </w:tr>
      <w:tr w:rsidR="00E816F9" w14:paraId="56E8476A" w14:textId="77777777" w:rsidTr="009C3F20">
        <w:trPr>
          <w:trHeight w:val="284"/>
          <w:ins w:id="1640" w:author="Gregorio Canal" w:date="2019-04-23T16:01:00Z"/>
        </w:trPr>
        <w:tc>
          <w:tcPr>
            <w:tcW w:w="3285" w:type="dxa"/>
          </w:tcPr>
          <w:p w14:paraId="2FFF0DBF" w14:textId="4CB4139C" w:rsidR="00E816F9" w:rsidRPr="009C3F20" w:rsidRDefault="00E816F9" w:rsidP="00E816F9">
            <w:pPr>
              <w:pStyle w:val="BodyText"/>
              <w:rPr>
                <w:ins w:id="1641" w:author="Gregorio Canal" w:date="2019-04-23T16:01:00Z"/>
                <w:sz w:val="20"/>
              </w:rPr>
            </w:pPr>
            <w:proofErr w:type="spellStart"/>
            <w:proofErr w:type="gramStart"/>
            <w:ins w:id="1642" w:author="Gregorio Canal" w:date="2019-04-23T16:03:00Z">
              <w:r w:rsidRPr="009C3F20">
                <w:rPr>
                  <w:sz w:val="20"/>
                </w:rPr>
                <w:t>agent.policy</w:t>
              </w:r>
            </w:ins>
            <w:proofErr w:type="spellEnd"/>
            <w:proofErr w:type="gramEnd"/>
          </w:p>
        </w:tc>
        <w:tc>
          <w:tcPr>
            <w:tcW w:w="6410" w:type="dxa"/>
          </w:tcPr>
          <w:p w14:paraId="66BF3705" w14:textId="336116CC" w:rsidR="00E816F9" w:rsidRPr="009C3F20" w:rsidRDefault="00E816F9" w:rsidP="00E816F9">
            <w:pPr>
              <w:pStyle w:val="BodyText"/>
              <w:rPr>
                <w:ins w:id="1643" w:author="Gregorio Canal" w:date="2019-04-23T16:01:00Z"/>
                <w:sz w:val="20"/>
              </w:rPr>
            </w:pPr>
            <w:proofErr w:type="spellStart"/>
            <w:ins w:id="1644" w:author="Gregorio Canal" w:date="2019-04-23T16:03:00Z">
              <w:r w:rsidRPr="009C3F20">
                <w:rPr>
                  <w:sz w:val="20"/>
                </w:rPr>
                <w:t>ParticipantRoleIDCode</w:t>
              </w:r>
            </w:ins>
            <w:proofErr w:type="spellEnd"/>
          </w:p>
        </w:tc>
      </w:tr>
      <w:tr w:rsidR="00E816F9" w14:paraId="6CB95353" w14:textId="77777777" w:rsidTr="009C3F20">
        <w:trPr>
          <w:trHeight w:val="284"/>
          <w:ins w:id="1645" w:author="Gregorio Canal" w:date="2019-04-23T16:02:00Z"/>
        </w:trPr>
        <w:tc>
          <w:tcPr>
            <w:tcW w:w="3285" w:type="dxa"/>
          </w:tcPr>
          <w:p w14:paraId="6A45A520" w14:textId="2EB462C2" w:rsidR="00E816F9" w:rsidRPr="009C3F20" w:rsidRDefault="00E816F9" w:rsidP="00E816F9">
            <w:pPr>
              <w:pStyle w:val="BodyText"/>
              <w:rPr>
                <w:ins w:id="1646" w:author="Gregorio Canal" w:date="2019-04-23T16:02:00Z"/>
                <w:sz w:val="20"/>
              </w:rPr>
            </w:pPr>
            <w:proofErr w:type="spellStart"/>
            <w:proofErr w:type="gramStart"/>
            <w:ins w:id="1647" w:author="Gregorio Canal" w:date="2019-04-23T16:03:00Z">
              <w:r w:rsidRPr="009C3F20">
                <w:rPr>
                  <w:sz w:val="20"/>
                </w:rPr>
                <w:t>agent.media</w:t>
              </w:r>
            </w:ins>
            <w:proofErr w:type="spellEnd"/>
            <w:proofErr w:type="gramEnd"/>
          </w:p>
        </w:tc>
        <w:tc>
          <w:tcPr>
            <w:tcW w:w="6410" w:type="dxa"/>
          </w:tcPr>
          <w:p w14:paraId="0CDCBCD5" w14:textId="593D6D5D" w:rsidR="00E816F9" w:rsidRPr="009C3F20" w:rsidRDefault="00E816F9" w:rsidP="00E816F9">
            <w:pPr>
              <w:pStyle w:val="BodyText"/>
              <w:rPr>
                <w:ins w:id="1648" w:author="Gregorio Canal" w:date="2019-04-23T16:02:00Z"/>
                <w:sz w:val="20"/>
              </w:rPr>
            </w:pPr>
            <w:proofErr w:type="spellStart"/>
            <w:proofErr w:type="gramStart"/>
            <w:ins w:id="1649" w:author="Gregorio Canal" w:date="2019-04-23T16:03:00Z">
              <w:r w:rsidRPr="009C3F20">
                <w:rPr>
                  <w:sz w:val="20"/>
                </w:rPr>
                <w:t>ActiveParticipant.MediaIdentifier.MediaType</w:t>
              </w:r>
            </w:ins>
            <w:proofErr w:type="spellEnd"/>
            <w:proofErr w:type="gramEnd"/>
          </w:p>
        </w:tc>
      </w:tr>
      <w:tr w:rsidR="00E816F9" w14:paraId="2E6E2F00" w14:textId="77777777" w:rsidTr="009C3F20">
        <w:trPr>
          <w:trHeight w:val="284"/>
          <w:ins w:id="1650" w:author="Gregorio Canal" w:date="2019-04-23T16:02:00Z"/>
        </w:trPr>
        <w:tc>
          <w:tcPr>
            <w:tcW w:w="3285" w:type="dxa"/>
          </w:tcPr>
          <w:p w14:paraId="2DB9D423" w14:textId="5BCECFA9" w:rsidR="00E816F9" w:rsidRPr="009C3F20" w:rsidRDefault="00E816F9" w:rsidP="00E816F9">
            <w:pPr>
              <w:pStyle w:val="BodyText"/>
              <w:rPr>
                <w:ins w:id="1651" w:author="Gregorio Canal" w:date="2019-04-23T16:02:00Z"/>
                <w:sz w:val="20"/>
              </w:rPr>
            </w:pPr>
            <w:proofErr w:type="spellStart"/>
            <w:proofErr w:type="gramStart"/>
            <w:ins w:id="1652" w:author="Gregorio Canal" w:date="2019-04-23T16:03:00Z">
              <w:r w:rsidRPr="009C3F20">
                <w:rPr>
                  <w:sz w:val="20"/>
                </w:rPr>
                <w:t>agent.network</w:t>
              </w:r>
              <w:proofErr w:type="gramEnd"/>
              <w:r w:rsidRPr="009C3F20">
                <w:rPr>
                  <w:sz w:val="20"/>
                </w:rPr>
                <w:t>.address</w:t>
              </w:r>
            </w:ins>
            <w:proofErr w:type="spellEnd"/>
          </w:p>
        </w:tc>
        <w:tc>
          <w:tcPr>
            <w:tcW w:w="6410" w:type="dxa"/>
          </w:tcPr>
          <w:p w14:paraId="4D0C0D0B" w14:textId="280167F4" w:rsidR="00E816F9" w:rsidRPr="009C3F20" w:rsidRDefault="00E816F9" w:rsidP="00E816F9">
            <w:pPr>
              <w:pStyle w:val="BodyText"/>
              <w:rPr>
                <w:ins w:id="1653" w:author="Gregorio Canal" w:date="2019-04-23T16:02:00Z"/>
                <w:sz w:val="20"/>
              </w:rPr>
            </w:pPr>
            <w:proofErr w:type="spellStart"/>
            <w:ins w:id="1654" w:author="Gregorio Canal" w:date="2019-04-23T16:03:00Z">
              <w:r w:rsidRPr="009C3F20">
                <w:rPr>
                  <w:sz w:val="20"/>
                </w:rPr>
                <w:t>ActiveParticipant@NetworkAccessPointID</w:t>
              </w:r>
            </w:ins>
            <w:proofErr w:type="spellEnd"/>
          </w:p>
        </w:tc>
      </w:tr>
      <w:tr w:rsidR="00E816F9" w14:paraId="5CEBD5F2" w14:textId="77777777" w:rsidTr="009C3F20">
        <w:trPr>
          <w:trHeight w:val="284"/>
          <w:ins w:id="1655" w:author="Gregorio Canal" w:date="2019-04-23T16:02:00Z"/>
        </w:trPr>
        <w:tc>
          <w:tcPr>
            <w:tcW w:w="3285" w:type="dxa"/>
          </w:tcPr>
          <w:p w14:paraId="4DA7F361" w14:textId="58FDC226" w:rsidR="00E816F9" w:rsidRPr="009C3F20" w:rsidRDefault="00E816F9" w:rsidP="00E816F9">
            <w:pPr>
              <w:pStyle w:val="BodyText"/>
              <w:rPr>
                <w:ins w:id="1656" w:author="Gregorio Canal" w:date="2019-04-23T16:02:00Z"/>
                <w:sz w:val="20"/>
              </w:rPr>
            </w:pPr>
            <w:proofErr w:type="spellStart"/>
            <w:proofErr w:type="gramStart"/>
            <w:ins w:id="1657" w:author="Gregorio Canal" w:date="2019-04-23T16:03:00Z">
              <w:r w:rsidRPr="009C3F20">
                <w:rPr>
                  <w:sz w:val="20"/>
                </w:rPr>
                <w:t>agent.network</w:t>
              </w:r>
              <w:proofErr w:type="gramEnd"/>
              <w:r w:rsidRPr="009C3F20">
                <w:rPr>
                  <w:sz w:val="20"/>
                </w:rPr>
                <w:t>.type</w:t>
              </w:r>
            </w:ins>
            <w:proofErr w:type="spellEnd"/>
          </w:p>
        </w:tc>
        <w:tc>
          <w:tcPr>
            <w:tcW w:w="6410" w:type="dxa"/>
          </w:tcPr>
          <w:p w14:paraId="3F30A249" w14:textId="1A0E02B9" w:rsidR="00E816F9" w:rsidRPr="009C3F20" w:rsidRDefault="00E816F9" w:rsidP="00E816F9">
            <w:pPr>
              <w:pStyle w:val="BodyText"/>
              <w:rPr>
                <w:ins w:id="1658" w:author="Gregorio Canal" w:date="2019-04-23T16:02:00Z"/>
                <w:sz w:val="20"/>
              </w:rPr>
            </w:pPr>
            <w:proofErr w:type="spellStart"/>
            <w:ins w:id="1659" w:author="Gregorio Canal" w:date="2019-04-23T16:03:00Z">
              <w:r w:rsidRPr="009C3F20">
                <w:rPr>
                  <w:sz w:val="20"/>
                </w:rPr>
                <w:t>ActiveParticipant@NetworkAccessPointTypeCode</w:t>
              </w:r>
            </w:ins>
            <w:proofErr w:type="spellEnd"/>
          </w:p>
        </w:tc>
      </w:tr>
      <w:tr w:rsidR="00E816F9" w14:paraId="3BCF9655" w14:textId="77777777" w:rsidTr="009C3F20">
        <w:trPr>
          <w:trHeight w:val="284"/>
          <w:ins w:id="1660" w:author="Gregorio Canal" w:date="2019-04-23T16:02:00Z"/>
        </w:trPr>
        <w:tc>
          <w:tcPr>
            <w:tcW w:w="3285" w:type="dxa"/>
          </w:tcPr>
          <w:p w14:paraId="0A46F508" w14:textId="268B41A9" w:rsidR="00E816F9" w:rsidRPr="009C3F20" w:rsidRDefault="00E816F9" w:rsidP="00E816F9">
            <w:pPr>
              <w:pStyle w:val="BodyText"/>
              <w:rPr>
                <w:ins w:id="1661" w:author="Gregorio Canal" w:date="2019-04-23T16:02:00Z"/>
                <w:sz w:val="20"/>
              </w:rPr>
            </w:pPr>
            <w:proofErr w:type="spellStart"/>
            <w:proofErr w:type="gramStart"/>
            <w:ins w:id="1662" w:author="Gregorio Canal" w:date="2019-04-23T16:03:00Z">
              <w:r w:rsidRPr="009C3F20">
                <w:rPr>
                  <w:sz w:val="20"/>
                </w:rPr>
                <w:t>agent.purposeOfUse</w:t>
              </w:r>
            </w:ins>
            <w:proofErr w:type="spellEnd"/>
            <w:proofErr w:type="gramEnd"/>
          </w:p>
        </w:tc>
        <w:tc>
          <w:tcPr>
            <w:tcW w:w="6410" w:type="dxa"/>
          </w:tcPr>
          <w:p w14:paraId="5F32E0DD" w14:textId="3D3752DE" w:rsidR="00E816F9" w:rsidRPr="009C3F20" w:rsidRDefault="00FF65B0" w:rsidP="00E816F9">
            <w:pPr>
              <w:pStyle w:val="BodyText"/>
              <w:rPr>
                <w:ins w:id="1663" w:author="Gregorio Canal" w:date="2019-04-23T16:02:00Z"/>
                <w:sz w:val="20"/>
              </w:rPr>
            </w:pPr>
            <w:ins w:id="1664" w:author="Gregorio Canal" w:date="2019-04-29T18:56:00Z">
              <w:r>
                <w:rPr>
                  <w:sz w:val="20"/>
                </w:rPr>
                <w:t xml:space="preserve">NOT </w:t>
              </w:r>
            </w:ins>
            <w:ins w:id="1665" w:author="Gregorio Canal" w:date="2019-04-30T17:17:00Z">
              <w:r w:rsidR="00094191">
                <w:rPr>
                  <w:sz w:val="20"/>
                </w:rPr>
                <w:t>PRESENT</w:t>
              </w:r>
            </w:ins>
          </w:p>
        </w:tc>
      </w:tr>
      <w:tr w:rsidR="00E816F9" w14:paraId="5E400C9E" w14:textId="77777777" w:rsidTr="009C3F20">
        <w:trPr>
          <w:trHeight w:val="284"/>
          <w:ins w:id="1666" w:author="Gregorio Canal" w:date="2019-04-23T16:02:00Z"/>
        </w:trPr>
        <w:tc>
          <w:tcPr>
            <w:tcW w:w="3285" w:type="dxa"/>
          </w:tcPr>
          <w:p w14:paraId="2C0D81A3" w14:textId="4762AAB0" w:rsidR="00E816F9" w:rsidRPr="009C3F20" w:rsidRDefault="00E816F9" w:rsidP="00E816F9">
            <w:pPr>
              <w:pStyle w:val="BodyText"/>
              <w:rPr>
                <w:ins w:id="1667" w:author="Gregorio Canal" w:date="2019-04-23T16:02:00Z"/>
                <w:sz w:val="20"/>
              </w:rPr>
            </w:pPr>
            <w:ins w:id="1668" w:author="Gregorio Canal" w:date="2019-04-23T16:03:00Z">
              <w:r w:rsidRPr="009C3F20">
                <w:rPr>
                  <w:sz w:val="20"/>
                </w:rPr>
                <w:t>source</w:t>
              </w:r>
            </w:ins>
          </w:p>
        </w:tc>
        <w:tc>
          <w:tcPr>
            <w:tcW w:w="6410" w:type="dxa"/>
          </w:tcPr>
          <w:p w14:paraId="1D3327A7" w14:textId="2F3B07EB" w:rsidR="00E816F9" w:rsidRPr="009C3F20" w:rsidRDefault="00E816F9" w:rsidP="00E816F9">
            <w:pPr>
              <w:pStyle w:val="BodyText"/>
              <w:rPr>
                <w:ins w:id="1669" w:author="Gregorio Canal" w:date="2019-04-23T16:02:00Z"/>
                <w:sz w:val="20"/>
              </w:rPr>
            </w:pPr>
            <w:proofErr w:type="spellStart"/>
            <w:ins w:id="1670" w:author="Gregorio Canal" w:date="2019-04-23T16:03:00Z">
              <w:r w:rsidRPr="009C3F20">
                <w:rPr>
                  <w:sz w:val="20"/>
                </w:rPr>
                <w:t>AuditSourceIdentification</w:t>
              </w:r>
            </w:ins>
            <w:proofErr w:type="spellEnd"/>
          </w:p>
        </w:tc>
      </w:tr>
      <w:tr w:rsidR="00E816F9" w14:paraId="2156B263" w14:textId="77777777" w:rsidTr="009C3F20">
        <w:trPr>
          <w:trHeight w:val="284"/>
          <w:ins w:id="1671" w:author="Gregorio Canal" w:date="2019-04-23T16:02:00Z"/>
        </w:trPr>
        <w:tc>
          <w:tcPr>
            <w:tcW w:w="3285" w:type="dxa"/>
          </w:tcPr>
          <w:p w14:paraId="05DBEDBC" w14:textId="7C0E2967" w:rsidR="00E816F9" w:rsidRPr="009C3F20" w:rsidRDefault="00E816F9" w:rsidP="00E816F9">
            <w:pPr>
              <w:pStyle w:val="BodyText"/>
              <w:rPr>
                <w:ins w:id="1672" w:author="Gregorio Canal" w:date="2019-04-23T16:02:00Z"/>
                <w:sz w:val="20"/>
              </w:rPr>
            </w:pPr>
            <w:proofErr w:type="spellStart"/>
            <w:proofErr w:type="gramStart"/>
            <w:ins w:id="1673" w:author="Gregorio Canal" w:date="2019-04-23T16:03:00Z">
              <w:r w:rsidRPr="009C3F20">
                <w:rPr>
                  <w:sz w:val="20"/>
                </w:rPr>
                <w:lastRenderedPageBreak/>
                <w:t>source.site</w:t>
              </w:r>
            </w:ins>
            <w:proofErr w:type="spellEnd"/>
            <w:proofErr w:type="gramEnd"/>
          </w:p>
        </w:tc>
        <w:tc>
          <w:tcPr>
            <w:tcW w:w="6410" w:type="dxa"/>
          </w:tcPr>
          <w:p w14:paraId="613BFF97" w14:textId="46575F56" w:rsidR="00E816F9" w:rsidRPr="009C3F20" w:rsidRDefault="00E816F9" w:rsidP="00E816F9">
            <w:pPr>
              <w:pStyle w:val="BodyText"/>
              <w:rPr>
                <w:ins w:id="1674" w:author="Gregorio Canal" w:date="2019-04-23T16:02:00Z"/>
                <w:sz w:val="20"/>
              </w:rPr>
            </w:pPr>
            <w:proofErr w:type="spellStart"/>
            <w:ins w:id="1675" w:author="Gregorio Canal" w:date="2019-04-23T16:03:00Z">
              <w:r w:rsidRPr="009C3F20">
                <w:rPr>
                  <w:sz w:val="20"/>
                </w:rPr>
                <w:t>AuditSourceIdentification@AuditEnterpriseSiteId</w:t>
              </w:r>
            </w:ins>
            <w:proofErr w:type="spellEnd"/>
          </w:p>
        </w:tc>
      </w:tr>
      <w:tr w:rsidR="00E816F9" w14:paraId="37EAC24C" w14:textId="77777777" w:rsidTr="009C3F20">
        <w:trPr>
          <w:trHeight w:val="284"/>
          <w:ins w:id="1676" w:author="Gregorio Canal" w:date="2019-04-23T16:02:00Z"/>
        </w:trPr>
        <w:tc>
          <w:tcPr>
            <w:tcW w:w="3285" w:type="dxa"/>
          </w:tcPr>
          <w:p w14:paraId="30C685E5" w14:textId="20F13718" w:rsidR="00E816F9" w:rsidRPr="009C3F20" w:rsidRDefault="00E816F9" w:rsidP="00E816F9">
            <w:pPr>
              <w:pStyle w:val="BodyText"/>
              <w:rPr>
                <w:ins w:id="1677" w:author="Gregorio Canal" w:date="2019-04-23T16:02:00Z"/>
                <w:sz w:val="20"/>
              </w:rPr>
            </w:pPr>
            <w:proofErr w:type="spellStart"/>
            <w:proofErr w:type="gramStart"/>
            <w:ins w:id="1678" w:author="Gregorio Canal" w:date="2019-04-23T16:03:00Z">
              <w:r w:rsidRPr="009C3F20">
                <w:rPr>
                  <w:sz w:val="20"/>
                </w:rPr>
                <w:t>source.observer</w:t>
              </w:r>
            </w:ins>
            <w:proofErr w:type="spellEnd"/>
            <w:proofErr w:type="gramEnd"/>
          </w:p>
        </w:tc>
        <w:tc>
          <w:tcPr>
            <w:tcW w:w="6410" w:type="dxa"/>
          </w:tcPr>
          <w:p w14:paraId="4B0B6135" w14:textId="60DB46D1" w:rsidR="00E816F9" w:rsidRPr="009C3F20" w:rsidRDefault="00E816F9" w:rsidP="00E816F9">
            <w:pPr>
              <w:pStyle w:val="BodyText"/>
              <w:rPr>
                <w:ins w:id="1679" w:author="Gregorio Canal" w:date="2019-04-23T16:02:00Z"/>
                <w:sz w:val="20"/>
              </w:rPr>
            </w:pPr>
            <w:proofErr w:type="spellStart"/>
            <w:ins w:id="1680" w:author="Gregorio Canal" w:date="2019-04-23T16:03:00Z">
              <w:r w:rsidRPr="009C3F20">
                <w:rPr>
                  <w:sz w:val="20"/>
                </w:rPr>
                <w:t>AuditSourceIdentification@AuditSourceId</w:t>
              </w:r>
            </w:ins>
            <w:proofErr w:type="spellEnd"/>
          </w:p>
        </w:tc>
      </w:tr>
      <w:tr w:rsidR="00E816F9" w14:paraId="6F5A544E" w14:textId="77777777" w:rsidTr="009C3F20">
        <w:trPr>
          <w:trHeight w:val="284"/>
          <w:ins w:id="1681" w:author="Gregorio Canal" w:date="2019-04-23T16:02:00Z"/>
        </w:trPr>
        <w:tc>
          <w:tcPr>
            <w:tcW w:w="3285" w:type="dxa"/>
          </w:tcPr>
          <w:p w14:paraId="6768119B" w14:textId="5738BB7B" w:rsidR="00E816F9" w:rsidRPr="009C3F20" w:rsidRDefault="00E816F9" w:rsidP="00E816F9">
            <w:pPr>
              <w:pStyle w:val="BodyText"/>
              <w:rPr>
                <w:ins w:id="1682" w:author="Gregorio Canal" w:date="2019-04-23T16:02:00Z"/>
                <w:sz w:val="20"/>
              </w:rPr>
            </w:pPr>
            <w:proofErr w:type="spellStart"/>
            <w:proofErr w:type="gramStart"/>
            <w:ins w:id="1683" w:author="Gregorio Canal" w:date="2019-04-23T16:03:00Z">
              <w:r w:rsidRPr="009C3F20">
                <w:rPr>
                  <w:sz w:val="20"/>
                </w:rPr>
                <w:t>source.type</w:t>
              </w:r>
            </w:ins>
            <w:proofErr w:type="spellEnd"/>
            <w:proofErr w:type="gramEnd"/>
          </w:p>
        </w:tc>
        <w:tc>
          <w:tcPr>
            <w:tcW w:w="6410" w:type="dxa"/>
          </w:tcPr>
          <w:p w14:paraId="1E784798" w14:textId="367D4BAE" w:rsidR="00E816F9" w:rsidRPr="009C3F20" w:rsidRDefault="00E816F9" w:rsidP="00E816F9">
            <w:pPr>
              <w:pStyle w:val="BodyText"/>
              <w:rPr>
                <w:ins w:id="1684" w:author="Gregorio Canal" w:date="2019-04-23T16:02:00Z"/>
                <w:sz w:val="20"/>
              </w:rPr>
            </w:pPr>
            <w:proofErr w:type="spellStart"/>
            <w:ins w:id="1685" w:author="Gregorio Canal" w:date="2019-04-23T16:03:00Z">
              <w:r w:rsidRPr="009C3F20">
                <w:rPr>
                  <w:sz w:val="20"/>
                </w:rPr>
                <w:t>AuditSourceIdentification.AuditSourcetypeCode</w:t>
              </w:r>
            </w:ins>
            <w:proofErr w:type="spellEnd"/>
          </w:p>
        </w:tc>
      </w:tr>
      <w:tr w:rsidR="00E816F9" w14:paraId="6834F7E1" w14:textId="77777777" w:rsidTr="009C3F20">
        <w:trPr>
          <w:trHeight w:val="284"/>
          <w:ins w:id="1686" w:author="Gregorio Canal" w:date="2019-04-23T16:02:00Z"/>
        </w:trPr>
        <w:tc>
          <w:tcPr>
            <w:tcW w:w="3285" w:type="dxa"/>
          </w:tcPr>
          <w:p w14:paraId="76F60A11" w14:textId="7B1A57AB" w:rsidR="00E816F9" w:rsidRPr="009C3F20" w:rsidRDefault="00E816F9" w:rsidP="00E816F9">
            <w:pPr>
              <w:pStyle w:val="BodyText"/>
              <w:rPr>
                <w:ins w:id="1687" w:author="Gregorio Canal" w:date="2019-04-23T16:02:00Z"/>
                <w:sz w:val="20"/>
              </w:rPr>
            </w:pPr>
            <w:ins w:id="1688" w:author="Gregorio Canal" w:date="2019-04-23T16:03:00Z">
              <w:r w:rsidRPr="009C3F20">
                <w:rPr>
                  <w:sz w:val="20"/>
                </w:rPr>
                <w:t>entity</w:t>
              </w:r>
            </w:ins>
          </w:p>
        </w:tc>
        <w:tc>
          <w:tcPr>
            <w:tcW w:w="6410" w:type="dxa"/>
          </w:tcPr>
          <w:p w14:paraId="57ED24B6" w14:textId="3CA247E9" w:rsidR="00E816F9" w:rsidRPr="009C3F20" w:rsidRDefault="00E816F9" w:rsidP="00E816F9">
            <w:pPr>
              <w:pStyle w:val="BodyText"/>
              <w:rPr>
                <w:ins w:id="1689" w:author="Gregorio Canal" w:date="2019-04-23T16:02:00Z"/>
                <w:sz w:val="20"/>
              </w:rPr>
            </w:pPr>
            <w:proofErr w:type="spellStart"/>
            <w:ins w:id="1690" w:author="Gregorio Canal" w:date="2019-04-23T16:03:00Z">
              <w:r w:rsidRPr="009C3F20">
                <w:rPr>
                  <w:sz w:val="20"/>
                </w:rPr>
                <w:t>ParticipantObjectIdentification</w:t>
              </w:r>
            </w:ins>
            <w:proofErr w:type="spellEnd"/>
          </w:p>
        </w:tc>
      </w:tr>
      <w:tr w:rsidR="00E816F9" w:rsidRPr="00960FDC" w14:paraId="6B4D5821" w14:textId="77777777" w:rsidTr="009C3F20">
        <w:trPr>
          <w:trHeight w:val="284"/>
          <w:ins w:id="1691" w:author="Gregorio Canal" w:date="2019-04-23T16:02:00Z"/>
        </w:trPr>
        <w:tc>
          <w:tcPr>
            <w:tcW w:w="3285" w:type="dxa"/>
          </w:tcPr>
          <w:p w14:paraId="0BB4666D" w14:textId="7726C58A" w:rsidR="00E816F9" w:rsidRPr="009C3F20" w:rsidRDefault="00E816F9" w:rsidP="00E816F9">
            <w:pPr>
              <w:pStyle w:val="BodyText"/>
              <w:rPr>
                <w:ins w:id="1692" w:author="Gregorio Canal" w:date="2019-04-23T16:02:00Z"/>
                <w:sz w:val="20"/>
              </w:rPr>
            </w:pPr>
            <w:proofErr w:type="spellStart"/>
            <w:proofErr w:type="gramStart"/>
            <w:ins w:id="1693" w:author="Gregorio Canal" w:date="2019-04-23T16:03:00Z">
              <w:r w:rsidRPr="009C3F20">
                <w:rPr>
                  <w:sz w:val="20"/>
                </w:rPr>
                <w:t>entity.what</w:t>
              </w:r>
            </w:ins>
            <w:proofErr w:type="spellEnd"/>
            <w:proofErr w:type="gramEnd"/>
          </w:p>
        </w:tc>
        <w:tc>
          <w:tcPr>
            <w:tcW w:w="6410" w:type="dxa"/>
          </w:tcPr>
          <w:p w14:paraId="22CA2A08" w14:textId="4CCD652F" w:rsidR="00E816F9" w:rsidRPr="009C3F20" w:rsidRDefault="00E816F9" w:rsidP="00E816F9">
            <w:pPr>
              <w:pStyle w:val="BodyText"/>
              <w:rPr>
                <w:ins w:id="1694" w:author="Gregorio Canal" w:date="2019-04-23T16:02:00Z"/>
                <w:sz w:val="20"/>
                <w:lang w:val="fr-FR"/>
              </w:rPr>
            </w:pPr>
            <w:proofErr w:type="spellStart"/>
            <w:ins w:id="1695" w:author="Gregorio Canal" w:date="2019-04-23T16:03:00Z">
              <w:r w:rsidRPr="009C3F20">
                <w:rPr>
                  <w:sz w:val="20"/>
                  <w:lang w:val="fr-FR"/>
                </w:rPr>
                <w:t>ParticipantObjectIdentification@ParticipantObjectID</w:t>
              </w:r>
            </w:ins>
            <w:proofErr w:type="spellEnd"/>
            <w:ins w:id="1696" w:author="Gregorio Canal" w:date="2019-04-23T16:07:00Z">
              <w:r w:rsidRPr="009C3F20">
                <w:rPr>
                  <w:sz w:val="20"/>
                  <w:lang w:val="fr-FR"/>
                </w:rPr>
                <w:t xml:space="preserve"> and </w:t>
              </w:r>
              <w:proofErr w:type="spellStart"/>
              <w:r w:rsidRPr="009C3F20">
                <w:rPr>
                  <w:sz w:val="20"/>
                  <w:lang w:val="fr-FR"/>
                </w:rPr>
                <w:t>ParticipantObjectIdentification.ParticipantObjectIDTypeCode</w:t>
              </w:r>
            </w:ins>
            <w:proofErr w:type="spellEnd"/>
          </w:p>
        </w:tc>
      </w:tr>
      <w:tr w:rsidR="00E816F9" w14:paraId="51B65436" w14:textId="77777777" w:rsidTr="009C3F20">
        <w:trPr>
          <w:trHeight w:val="284"/>
          <w:ins w:id="1697" w:author="Gregorio Canal" w:date="2019-04-23T16:02:00Z"/>
        </w:trPr>
        <w:tc>
          <w:tcPr>
            <w:tcW w:w="3285" w:type="dxa"/>
          </w:tcPr>
          <w:p w14:paraId="412AD47F" w14:textId="18B833A8" w:rsidR="00E816F9" w:rsidRPr="009C3F20" w:rsidRDefault="00E816F9" w:rsidP="00E816F9">
            <w:pPr>
              <w:pStyle w:val="BodyText"/>
              <w:rPr>
                <w:ins w:id="1698" w:author="Gregorio Canal" w:date="2019-04-23T16:02:00Z"/>
                <w:sz w:val="20"/>
              </w:rPr>
            </w:pPr>
            <w:proofErr w:type="spellStart"/>
            <w:proofErr w:type="gramStart"/>
            <w:ins w:id="1699" w:author="Gregorio Canal" w:date="2019-04-23T16:03:00Z">
              <w:r w:rsidRPr="009C3F20">
                <w:rPr>
                  <w:sz w:val="20"/>
                </w:rPr>
                <w:t>entity.type</w:t>
              </w:r>
            </w:ins>
            <w:proofErr w:type="spellEnd"/>
            <w:proofErr w:type="gramEnd"/>
          </w:p>
        </w:tc>
        <w:tc>
          <w:tcPr>
            <w:tcW w:w="6410" w:type="dxa"/>
          </w:tcPr>
          <w:p w14:paraId="2326ECCC" w14:textId="6DA26DF3" w:rsidR="00E816F9" w:rsidRPr="009C3F20" w:rsidRDefault="00E816F9" w:rsidP="00E816F9">
            <w:pPr>
              <w:pStyle w:val="BodyText"/>
              <w:rPr>
                <w:ins w:id="1700" w:author="Gregorio Canal" w:date="2019-04-23T16:02:00Z"/>
                <w:sz w:val="20"/>
              </w:rPr>
            </w:pPr>
            <w:proofErr w:type="spellStart"/>
            <w:ins w:id="1701" w:author="Gregorio Canal" w:date="2019-04-23T16:03:00Z">
              <w:r w:rsidRPr="009C3F20">
                <w:rPr>
                  <w:sz w:val="20"/>
                </w:rPr>
                <w:t>ParticipantObjectIdentification@ParticipantObjectTypeCode</w:t>
              </w:r>
            </w:ins>
            <w:proofErr w:type="spellEnd"/>
          </w:p>
        </w:tc>
      </w:tr>
      <w:tr w:rsidR="00E816F9" w14:paraId="0366D0EF" w14:textId="77777777" w:rsidTr="009C3F20">
        <w:trPr>
          <w:trHeight w:val="284"/>
          <w:ins w:id="1702" w:author="Gregorio Canal" w:date="2019-04-23T16:02:00Z"/>
        </w:trPr>
        <w:tc>
          <w:tcPr>
            <w:tcW w:w="3285" w:type="dxa"/>
          </w:tcPr>
          <w:p w14:paraId="1F7241FA" w14:textId="0B60ECC8" w:rsidR="00E816F9" w:rsidRPr="009C3F20" w:rsidRDefault="00E816F9" w:rsidP="00E816F9">
            <w:pPr>
              <w:pStyle w:val="BodyText"/>
              <w:rPr>
                <w:ins w:id="1703" w:author="Gregorio Canal" w:date="2019-04-23T16:02:00Z"/>
                <w:sz w:val="20"/>
              </w:rPr>
            </w:pPr>
            <w:proofErr w:type="spellStart"/>
            <w:proofErr w:type="gramStart"/>
            <w:ins w:id="1704" w:author="Gregorio Canal" w:date="2019-04-23T16:03:00Z">
              <w:r w:rsidRPr="009C3F20">
                <w:rPr>
                  <w:sz w:val="20"/>
                </w:rPr>
                <w:t>entity.role</w:t>
              </w:r>
            </w:ins>
            <w:proofErr w:type="spellEnd"/>
            <w:proofErr w:type="gramEnd"/>
          </w:p>
        </w:tc>
        <w:tc>
          <w:tcPr>
            <w:tcW w:w="6410" w:type="dxa"/>
          </w:tcPr>
          <w:p w14:paraId="7D59DDB2" w14:textId="20685E8B" w:rsidR="00E816F9" w:rsidRPr="009C3F20" w:rsidRDefault="00E816F9" w:rsidP="00E816F9">
            <w:pPr>
              <w:pStyle w:val="BodyText"/>
              <w:rPr>
                <w:ins w:id="1705" w:author="Gregorio Canal" w:date="2019-04-23T16:02:00Z"/>
                <w:sz w:val="20"/>
              </w:rPr>
            </w:pPr>
            <w:proofErr w:type="spellStart"/>
            <w:ins w:id="1706" w:author="Gregorio Canal" w:date="2019-04-23T16:03:00Z">
              <w:r w:rsidRPr="009C3F20">
                <w:rPr>
                  <w:sz w:val="20"/>
                </w:rPr>
                <w:t>ParticipantObjectIdentification@ParticipantObjectTypeCodeRole</w:t>
              </w:r>
            </w:ins>
            <w:proofErr w:type="spellEnd"/>
          </w:p>
        </w:tc>
      </w:tr>
      <w:tr w:rsidR="00E816F9" w14:paraId="58437A48" w14:textId="77777777" w:rsidTr="009C3F20">
        <w:trPr>
          <w:trHeight w:val="284"/>
          <w:ins w:id="1707" w:author="Gregorio Canal" w:date="2019-04-23T16:01:00Z"/>
        </w:trPr>
        <w:tc>
          <w:tcPr>
            <w:tcW w:w="3285" w:type="dxa"/>
          </w:tcPr>
          <w:p w14:paraId="26BD23C7" w14:textId="5EFFC293" w:rsidR="00E816F9" w:rsidRPr="009C3F20" w:rsidRDefault="00E816F9" w:rsidP="00E816F9">
            <w:pPr>
              <w:pStyle w:val="BodyText"/>
              <w:rPr>
                <w:ins w:id="1708" w:author="Gregorio Canal" w:date="2019-04-23T16:01:00Z"/>
                <w:sz w:val="20"/>
              </w:rPr>
            </w:pPr>
            <w:proofErr w:type="spellStart"/>
            <w:proofErr w:type="gramStart"/>
            <w:ins w:id="1709" w:author="Gregorio Canal" w:date="2019-04-23T16:03:00Z">
              <w:r w:rsidRPr="009C3F20">
                <w:rPr>
                  <w:sz w:val="20"/>
                </w:rPr>
                <w:t>entity.lifecycle</w:t>
              </w:r>
            </w:ins>
            <w:proofErr w:type="spellEnd"/>
            <w:proofErr w:type="gramEnd"/>
          </w:p>
        </w:tc>
        <w:tc>
          <w:tcPr>
            <w:tcW w:w="6410" w:type="dxa"/>
          </w:tcPr>
          <w:p w14:paraId="411256FE" w14:textId="14D87791" w:rsidR="00E816F9" w:rsidRPr="009C3F20" w:rsidRDefault="00E816F9" w:rsidP="00E816F9">
            <w:pPr>
              <w:pStyle w:val="BodyText"/>
              <w:rPr>
                <w:ins w:id="1710" w:author="Gregorio Canal" w:date="2019-04-23T16:01:00Z"/>
                <w:sz w:val="20"/>
              </w:rPr>
            </w:pPr>
            <w:proofErr w:type="spellStart"/>
            <w:ins w:id="1711" w:author="Gregorio Canal" w:date="2019-04-23T16:03:00Z">
              <w:r w:rsidRPr="009C3F20">
                <w:rPr>
                  <w:sz w:val="20"/>
                </w:rPr>
                <w:t>ParticipantObjectIdentification@ParticipantObjectDataLifeCycle</w:t>
              </w:r>
            </w:ins>
            <w:proofErr w:type="spellEnd"/>
          </w:p>
        </w:tc>
      </w:tr>
      <w:tr w:rsidR="00E816F9" w14:paraId="3843C2FA" w14:textId="77777777" w:rsidTr="009C3F20">
        <w:trPr>
          <w:trHeight w:val="284"/>
          <w:ins w:id="1712" w:author="Gregorio Canal" w:date="2019-04-23T16:01:00Z"/>
        </w:trPr>
        <w:tc>
          <w:tcPr>
            <w:tcW w:w="3285" w:type="dxa"/>
          </w:tcPr>
          <w:p w14:paraId="7DE6848F" w14:textId="4F6FBA4F" w:rsidR="00E816F9" w:rsidRPr="009C3F20" w:rsidRDefault="00E816F9" w:rsidP="00E816F9">
            <w:pPr>
              <w:pStyle w:val="BodyText"/>
              <w:rPr>
                <w:ins w:id="1713" w:author="Gregorio Canal" w:date="2019-04-23T16:01:00Z"/>
                <w:sz w:val="20"/>
              </w:rPr>
            </w:pPr>
            <w:proofErr w:type="spellStart"/>
            <w:proofErr w:type="gramStart"/>
            <w:ins w:id="1714" w:author="Gregorio Canal" w:date="2019-04-23T16:03:00Z">
              <w:r w:rsidRPr="009C3F20">
                <w:rPr>
                  <w:sz w:val="20"/>
                </w:rPr>
                <w:t>entity.securityLabel</w:t>
              </w:r>
            </w:ins>
            <w:proofErr w:type="spellEnd"/>
            <w:proofErr w:type="gramEnd"/>
          </w:p>
        </w:tc>
        <w:tc>
          <w:tcPr>
            <w:tcW w:w="6410" w:type="dxa"/>
          </w:tcPr>
          <w:p w14:paraId="0F7869DF" w14:textId="0C4B513A" w:rsidR="00E816F9" w:rsidRPr="009C3F20" w:rsidRDefault="00E816F9" w:rsidP="00E816F9">
            <w:pPr>
              <w:pStyle w:val="BodyText"/>
              <w:rPr>
                <w:ins w:id="1715" w:author="Gregorio Canal" w:date="2019-04-23T16:01:00Z"/>
                <w:sz w:val="20"/>
              </w:rPr>
            </w:pPr>
            <w:proofErr w:type="spellStart"/>
            <w:ins w:id="1716" w:author="Gregorio Canal" w:date="2019-04-23T16:03:00Z">
              <w:r w:rsidRPr="009C3F20">
                <w:rPr>
                  <w:sz w:val="20"/>
                </w:rPr>
                <w:t>ParticipantObjectIdentification@ParticipantObjectSensitivity</w:t>
              </w:r>
            </w:ins>
            <w:proofErr w:type="spellEnd"/>
          </w:p>
        </w:tc>
      </w:tr>
      <w:tr w:rsidR="00E816F9" w14:paraId="3B3019F9" w14:textId="77777777" w:rsidTr="009C3F20">
        <w:trPr>
          <w:trHeight w:val="284"/>
          <w:ins w:id="1717" w:author="Gregorio Canal" w:date="2019-04-23T16:01:00Z"/>
        </w:trPr>
        <w:tc>
          <w:tcPr>
            <w:tcW w:w="3285" w:type="dxa"/>
          </w:tcPr>
          <w:p w14:paraId="4367A061" w14:textId="255FEC7F" w:rsidR="00E816F9" w:rsidRPr="009C3F20" w:rsidRDefault="00E816F9" w:rsidP="00E816F9">
            <w:pPr>
              <w:pStyle w:val="BodyText"/>
              <w:rPr>
                <w:ins w:id="1718" w:author="Gregorio Canal" w:date="2019-04-23T16:01:00Z"/>
                <w:sz w:val="20"/>
              </w:rPr>
            </w:pPr>
            <w:ins w:id="1719" w:author="Gregorio Canal" w:date="2019-04-23T16:03:00Z">
              <w:r w:rsidRPr="009C3F20">
                <w:rPr>
                  <w:sz w:val="20"/>
                </w:rPr>
                <w:t>entity.name</w:t>
              </w:r>
            </w:ins>
          </w:p>
        </w:tc>
        <w:tc>
          <w:tcPr>
            <w:tcW w:w="6410" w:type="dxa"/>
          </w:tcPr>
          <w:p w14:paraId="79806FAB" w14:textId="51EABFCB" w:rsidR="00E816F9" w:rsidRPr="009C3F20" w:rsidRDefault="00E816F9" w:rsidP="00E816F9">
            <w:pPr>
              <w:pStyle w:val="BodyText"/>
              <w:rPr>
                <w:ins w:id="1720" w:author="Gregorio Canal" w:date="2019-04-23T16:01:00Z"/>
                <w:sz w:val="20"/>
              </w:rPr>
            </w:pPr>
            <w:proofErr w:type="spellStart"/>
            <w:ins w:id="1721" w:author="Gregorio Canal" w:date="2019-04-23T16:03:00Z">
              <w:r w:rsidRPr="009C3F20">
                <w:rPr>
                  <w:sz w:val="20"/>
                </w:rPr>
                <w:t>ParticipantObjectIdentification.ParticipantObjectName</w:t>
              </w:r>
            </w:ins>
            <w:proofErr w:type="spellEnd"/>
          </w:p>
        </w:tc>
      </w:tr>
      <w:tr w:rsidR="009C3F20" w14:paraId="1A17D56A" w14:textId="77777777" w:rsidTr="009C3F20">
        <w:trPr>
          <w:trHeight w:val="284"/>
          <w:ins w:id="1722" w:author="Gregorio Canal" w:date="2019-04-23T16:02:00Z"/>
        </w:trPr>
        <w:tc>
          <w:tcPr>
            <w:tcW w:w="3285" w:type="dxa"/>
          </w:tcPr>
          <w:p w14:paraId="4D069EC8" w14:textId="0AF00BB0" w:rsidR="009C3F20" w:rsidRPr="009C3F20" w:rsidRDefault="009C3F20" w:rsidP="009C3F20">
            <w:pPr>
              <w:pStyle w:val="BodyText"/>
              <w:rPr>
                <w:ins w:id="1723" w:author="Gregorio Canal" w:date="2019-04-23T16:02:00Z"/>
                <w:sz w:val="20"/>
              </w:rPr>
            </w:pPr>
            <w:proofErr w:type="spellStart"/>
            <w:proofErr w:type="gramStart"/>
            <w:ins w:id="1724" w:author="Gregorio Canal" w:date="2019-04-23T16:03:00Z">
              <w:r w:rsidRPr="009C3F20">
                <w:rPr>
                  <w:sz w:val="20"/>
                </w:rPr>
                <w:t>entity.description</w:t>
              </w:r>
            </w:ins>
            <w:proofErr w:type="spellEnd"/>
            <w:proofErr w:type="gramEnd"/>
          </w:p>
        </w:tc>
        <w:tc>
          <w:tcPr>
            <w:tcW w:w="6410" w:type="dxa"/>
          </w:tcPr>
          <w:p w14:paraId="12064D2E" w14:textId="02F98ADC" w:rsidR="009C3F20" w:rsidRPr="009C3F20" w:rsidRDefault="009C3F20" w:rsidP="009C3F20">
            <w:pPr>
              <w:pStyle w:val="BodyText"/>
              <w:rPr>
                <w:ins w:id="1725" w:author="Gregorio Canal" w:date="2019-04-23T16:02:00Z"/>
                <w:sz w:val="20"/>
              </w:rPr>
            </w:pPr>
            <w:ins w:id="1726" w:author="Gregorio Canal" w:date="2019-04-24T10:11:00Z">
              <w:r w:rsidRPr="009C3F20">
                <w:rPr>
                  <w:sz w:val="20"/>
                </w:rPr>
                <w:t xml:space="preserve">NOT </w:t>
              </w:r>
            </w:ins>
            <w:ins w:id="1727" w:author="Gregorio Canal" w:date="2019-04-30T17:18:00Z">
              <w:r w:rsidR="00094191">
                <w:rPr>
                  <w:sz w:val="20"/>
                </w:rPr>
                <w:t>PRESENT</w:t>
              </w:r>
            </w:ins>
          </w:p>
        </w:tc>
      </w:tr>
      <w:tr w:rsidR="00E816F9" w14:paraId="6220759F" w14:textId="77777777" w:rsidTr="009C3F20">
        <w:trPr>
          <w:trHeight w:val="284"/>
          <w:ins w:id="1728" w:author="Gregorio Canal" w:date="2019-04-23T16:02:00Z"/>
        </w:trPr>
        <w:tc>
          <w:tcPr>
            <w:tcW w:w="3285" w:type="dxa"/>
          </w:tcPr>
          <w:p w14:paraId="21F4E673" w14:textId="70AAC9E2" w:rsidR="00E816F9" w:rsidRPr="009C3F20" w:rsidRDefault="00E816F9" w:rsidP="00E816F9">
            <w:pPr>
              <w:pStyle w:val="BodyText"/>
              <w:rPr>
                <w:ins w:id="1729" w:author="Gregorio Canal" w:date="2019-04-23T16:02:00Z"/>
                <w:sz w:val="20"/>
              </w:rPr>
            </w:pPr>
            <w:proofErr w:type="spellStart"/>
            <w:proofErr w:type="gramStart"/>
            <w:ins w:id="1730" w:author="Gregorio Canal" w:date="2019-04-23T16:03:00Z">
              <w:r w:rsidRPr="009C3F20">
                <w:rPr>
                  <w:sz w:val="20"/>
                </w:rPr>
                <w:t>entity.query</w:t>
              </w:r>
            </w:ins>
            <w:proofErr w:type="spellEnd"/>
            <w:proofErr w:type="gramEnd"/>
          </w:p>
        </w:tc>
        <w:tc>
          <w:tcPr>
            <w:tcW w:w="6410" w:type="dxa"/>
          </w:tcPr>
          <w:p w14:paraId="4B399202" w14:textId="289DFD97" w:rsidR="00E816F9" w:rsidRPr="009C3F20" w:rsidRDefault="00E816F9" w:rsidP="00E816F9">
            <w:pPr>
              <w:pStyle w:val="BodyText"/>
              <w:rPr>
                <w:ins w:id="1731" w:author="Gregorio Canal" w:date="2019-04-23T16:02:00Z"/>
                <w:sz w:val="20"/>
              </w:rPr>
            </w:pPr>
            <w:proofErr w:type="spellStart"/>
            <w:ins w:id="1732" w:author="Gregorio Canal" w:date="2019-04-23T16:03:00Z">
              <w:r w:rsidRPr="009C3F20">
                <w:rPr>
                  <w:sz w:val="20"/>
                </w:rPr>
                <w:t>ParticipantObjectIdentification.ParticipantObjectQuery</w:t>
              </w:r>
            </w:ins>
            <w:proofErr w:type="spellEnd"/>
          </w:p>
        </w:tc>
      </w:tr>
      <w:tr w:rsidR="00E816F9" w14:paraId="643A136D" w14:textId="77777777" w:rsidTr="009C3F20">
        <w:trPr>
          <w:trHeight w:val="284"/>
          <w:ins w:id="1733" w:author="Gregorio Canal" w:date="2019-04-23T16:02:00Z"/>
        </w:trPr>
        <w:tc>
          <w:tcPr>
            <w:tcW w:w="3285" w:type="dxa"/>
          </w:tcPr>
          <w:p w14:paraId="41F6306D" w14:textId="02ED9884" w:rsidR="00E816F9" w:rsidRPr="009C3F20" w:rsidRDefault="00E816F9" w:rsidP="00E816F9">
            <w:pPr>
              <w:pStyle w:val="BodyText"/>
              <w:rPr>
                <w:ins w:id="1734" w:author="Gregorio Canal" w:date="2019-04-23T16:02:00Z"/>
                <w:sz w:val="20"/>
              </w:rPr>
            </w:pPr>
            <w:proofErr w:type="spellStart"/>
            <w:proofErr w:type="gramStart"/>
            <w:ins w:id="1735" w:author="Gregorio Canal" w:date="2019-04-23T16:03:00Z">
              <w:r w:rsidRPr="009C3F20">
                <w:rPr>
                  <w:sz w:val="20"/>
                </w:rPr>
                <w:t>entity.detail</w:t>
              </w:r>
            </w:ins>
            <w:proofErr w:type="spellEnd"/>
            <w:proofErr w:type="gramEnd"/>
          </w:p>
        </w:tc>
        <w:tc>
          <w:tcPr>
            <w:tcW w:w="6410" w:type="dxa"/>
          </w:tcPr>
          <w:p w14:paraId="1CAC8F41" w14:textId="7000BB5E" w:rsidR="00E816F9" w:rsidRPr="009C3F20" w:rsidRDefault="00E816F9" w:rsidP="00E816F9">
            <w:pPr>
              <w:pStyle w:val="BodyText"/>
              <w:rPr>
                <w:ins w:id="1736" w:author="Gregorio Canal" w:date="2019-04-23T16:02:00Z"/>
                <w:sz w:val="20"/>
              </w:rPr>
            </w:pPr>
            <w:proofErr w:type="spellStart"/>
            <w:ins w:id="1737" w:author="Gregorio Canal" w:date="2019-04-23T16:03:00Z">
              <w:r w:rsidRPr="009C3F20">
                <w:rPr>
                  <w:sz w:val="20"/>
                </w:rPr>
                <w:t>ParticipantObjectIdentification.ParticipantObjectDetail</w:t>
              </w:r>
            </w:ins>
            <w:proofErr w:type="spellEnd"/>
          </w:p>
        </w:tc>
      </w:tr>
      <w:tr w:rsidR="00E816F9" w14:paraId="64065B2F" w14:textId="77777777" w:rsidTr="009C3F20">
        <w:trPr>
          <w:trHeight w:val="284"/>
          <w:ins w:id="1738" w:author="Gregorio Canal" w:date="2019-04-23T16:02:00Z"/>
        </w:trPr>
        <w:tc>
          <w:tcPr>
            <w:tcW w:w="3285" w:type="dxa"/>
          </w:tcPr>
          <w:p w14:paraId="0B4E959F" w14:textId="791393BA" w:rsidR="00E816F9" w:rsidRPr="009C3F20" w:rsidRDefault="00E816F9" w:rsidP="00E816F9">
            <w:pPr>
              <w:pStyle w:val="BodyText"/>
              <w:rPr>
                <w:ins w:id="1739" w:author="Gregorio Canal" w:date="2019-04-23T16:02:00Z"/>
                <w:sz w:val="20"/>
              </w:rPr>
            </w:pPr>
            <w:proofErr w:type="spellStart"/>
            <w:proofErr w:type="gramStart"/>
            <w:ins w:id="1740" w:author="Gregorio Canal" w:date="2019-04-23T16:03:00Z">
              <w:r w:rsidRPr="009C3F20">
                <w:rPr>
                  <w:sz w:val="20"/>
                </w:rPr>
                <w:t>entity.detail</w:t>
              </w:r>
              <w:proofErr w:type="gramEnd"/>
              <w:r w:rsidRPr="009C3F20">
                <w:rPr>
                  <w:sz w:val="20"/>
                </w:rPr>
                <w:t>.type</w:t>
              </w:r>
            </w:ins>
            <w:proofErr w:type="spellEnd"/>
          </w:p>
        </w:tc>
        <w:tc>
          <w:tcPr>
            <w:tcW w:w="6410" w:type="dxa"/>
          </w:tcPr>
          <w:p w14:paraId="60CE9DAC" w14:textId="7F173A68" w:rsidR="00E816F9" w:rsidRPr="009C3F20" w:rsidRDefault="00E816F9" w:rsidP="00E816F9">
            <w:pPr>
              <w:pStyle w:val="BodyText"/>
              <w:rPr>
                <w:ins w:id="1741" w:author="Gregorio Canal" w:date="2019-04-23T16:02:00Z"/>
                <w:sz w:val="20"/>
              </w:rPr>
            </w:pPr>
            <w:proofErr w:type="spellStart"/>
            <w:ins w:id="1742" w:author="Gregorio Canal" w:date="2019-04-23T16:03:00Z">
              <w:r w:rsidRPr="009C3F20">
                <w:rPr>
                  <w:sz w:val="20"/>
                </w:rPr>
                <w:t>ParticipantObjectIdentification.ParticipantObjectDetail@type</w:t>
              </w:r>
            </w:ins>
            <w:proofErr w:type="spellEnd"/>
          </w:p>
        </w:tc>
      </w:tr>
      <w:tr w:rsidR="009C3F20" w14:paraId="7E771304" w14:textId="77777777" w:rsidTr="009C3F20">
        <w:trPr>
          <w:trHeight w:val="284"/>
          <w:ins w:id="1743" w:author="Gregorio Canal" w:date="2019-04-23T16:01:00Z"/>
        </w:trPr>
        <w:tc>
          <w:tcPr>
            <w:tcW w:w="3285" w:type="dxa"/>
          </w:tcPr>
          <w:p w14:paraId="56FE0F03" w14:textId="3928A117" w:rsidR="009C3F20" w:rsidRPr="009C3F20" w:rsidRDefault="009C3F20" w:rsidP="009C3F20">
            <w:pPr>
              <w:pStyle w:val="BodyText"/>
              <w:rPr>
                <w:ins w:id="1744" w:author="Gregorio Canal" w:date="2019-04-23T16:01:00Z"/>
                <w:sz w:val="20"/>
              </w:rPr>
            </w:pPr>
            <w:proofErr w:type="gramStart"/>
            <w:ins w:id="1745" w:author="Gregorio Canal" w:date="2019-04-23T16:03:00Z">
              <w:r w:rsidRPr="009C3F20">
                <w:rPr>
                  <w:sz w:val="20"/>
                </w:rPr>
                <w:t>entity.detail</w:t>
              </w:r>
              <w:proofErr w:type="gramEnd"/>
              <w:r w:rsidRPr="009C3F20">
                <w:rPr>
                  <w:sz w:val="20"/>
                </w:rPr>
                <w:t>.ValueBase64Binary</w:t>
              </w:r>
            </w:ins>
          </w:p>
        </w:tc>
        <w:tc>
          <w:tcPr>
            <w:tcW w:w="6410" w:type="dxa"/>
          </w:tcPr>
          <w:p w14:paraId="6B92B8E2" w14:textId="294BED6E" w:rsidR="009C3F20" w:rsidRPr="009C3F20" w:rsidRDefault="009C3F20" w:rsidP="009C3F20">
            <w:pPr>
              <w:pStyle w:val="BodyText"/>
              <w:rPr>
                <w:ins w:id="1746" w:author="Gregorio Canal" w:date="2019-04-23T16:01:00Z"/>
                <w:sz w:val="20"/>
              </w:rPr>
            </w:pPr>
            <w:proofErr w:type="spellStart"/>
            <w:ins w:id="1747" w:author="Gregorio Canal" w:date="2019-04-24T10:14:00Z">
              <w:r w:rsidRPr="009C3F20">
                <w:rPr>
                  <w:sz w:val="20"/>
                </w:rPr>
                <w:t>ParticipantObjectIdentification.ParticipantObjectDetail@value</w:t>
              </w:r>
            </w:ins>
            <w:proofErr w:type="spellEnd"/>
          </w:p>
        </w:tc>
      </w:tr>
    </w:tbl>
    <w:p w14:paraId="21840CFF" w14:textId="0BCCCF0F" w:rsidR="00D001FA" w:rsidRDefault="00425C6F" w:rsidP="00D001FA">
      <w:pPr>
        <w:pStyle w:val="BodyText"/>
        <w:rPr>
          <w:ins w:id="1748" w:author="Gregorio Canal" w:date="2019-04-30T17:24:00Z"/>
          <w:sz w:val="18"/>
          <w:szCs w:val="18"/>
        </w:rPr>
      </w:pPr>
      <w:ins w:id="1749" w:author="Gregorio Canal" w:date="2019-04-24T10:48:00Z">
        <w:r w:rsidRPr="00010429">
          <w:rPr>
            <w:sz w:val="18"/>
            <w:szCs w:val="18"/>
          </w:rPr>
          <w:t>Note 1</w:t>
        </w:r>
      </w:ins>
      <w:ins w:id="1750" w:author="Gregorio Canal" w:date="2019-04-24T10:49:00Z">
        <w:r w:rsidRPr="00010429">
          <w:rPr>
            <w:sz w:val="18"/>
            <w:szCs w:val="18"/>
          </w:rPr>
          <w:t>:</w:t>
        </w:r>
      </w:ins>
      <w:ins w:id="1751" w:author="Gregorio Canal" w:date="2019-04-24T10:39:00Z">
        <w:r w:rsidR="00D001FA" w:rsidRPr="00010429">
          <w:rPr>
            <w:sz w:val="18"/>
            <w:szCs w:val="18"/>
          </w:rPr>
          <w:t xml:space="preserve"> </w:t>
        </w:r>
      </w:ins>
      <w:ins w:id="1752" w:author="Gregorio Canal" w:date="2019-07-15T15:30:00Z">
        <w:r w:rsidR="000B5329">
          <w:rPr>
            <w:sz w:val="18"/>
            <w:szCs w:val="18"/>
          </w:rPr>
          <w:t>Default mapping for t</w:t>
        </w:r>
      </w:ins>
      <w:ins w:id="1753" w:author="Gregorio Canal" w:date="2019-04-24T10:39:00Z">
        <w:r w:rsidR="00D001FA" w:rsidRPr="00010429">
          <w:rPr>
            <w:sz w:val="18"/>
            <w:szCs w:val="18"/>
          </w:rPr>
          <w:t xml:space="preserve">he </w:t>
        </w:r>
        <w:proofErr w:type="spellStart"/>
        <w:r w:rsidR="00D001FA" w:rsidRPr="00010429">
          <w:rPr>
            <w:sz w:val="18"/>
            <w:szCs w:val="18"/>
          </w:rPr>
          <w:t>ActiveParticipant.RoleIDCode</w:t>
        </w:r>
        <w:proofErr w:type="spellEnd"/>
        <w:r w:rsidR="00D001FA" w:rsidRPr="00010429">
          <w:rPr>
            <w:sz w:val="18"/>
            <w:szCs w:val="18"/>
          </w:rPr>
          <w:t xml:space="preserve"> </w:t>
        </w:r>
      </w:ins>
      <w:ins w:id="1754" w:author="Gregorio Canal" w:date="2019-05-02T18:00:00Z">
        <w:r w:rsidR="004B13EE">
          <w:rPr>
            <w:sz w:val="18"/>
            <w:szCs w:val="18"/>
          </w:rPr>
          <w:t xml:space="preserve">element </w:t>
        </w:r>
      </w:ins>
      <w:ins w:id="1755" w:author="Gregorio Canal" w:date="2019-04-24T10:39:00Z">
        <w:r w:rsidR="00D001FA" w:rsidRPr="00010429">
          <w:rPr>
            <w:sz w:val="18"/>
            <w:szCs w:val="18"/>
          </w:rPr>
          <w:t xml:space="preserve">shall be </w:t>
        </w:r>
      </w:ins>
      <w:ins w:id="1756" w:author="Gregorio Canal" w:date="2019-07-15T15:31:00Z">
        <w:r w:rsidR="000B5329">
          <w:rPr>
            <w:sz w:val="18"/>
            <w:szCs w:val="18"/>
          </w:rPr>
          <w:t>on</w:t>
        </w:r>
      </w:ins>
      <w:ins w:id="1757" w:author="Gregorio Canal" w:date="2019-04-24T10:39:00Z">
        <w:r w:rsidR="00D001FA" w:rsidRPr="00010429">
          <w:rPr>
            <w:sz w:val="18"/>
            <w:szCs w:val="18"/>
          </w:rPr>
          <w:t xml:space="preserve"> the </w:t>
        </w:r>
        <w:proofErr w:type="spellStart"/>
        <w:proofErr w:type="gramStart"/>
        <w:r w:rsidR="00D001FA" w:rsidRPr="00010429">
          <w:rPr>
            <w:sz w:val="18"/>
            <w:szCs w:val="18"/>
          </w:rPr>
          <w:t>agent.role</w:t>
        </w:r>
        <w:proofErr w:type="spellEnd"/>
        <w:proofErr w:type="gramEnd"/>
        <w:r w:rsidR="00D001FA" w:rsidRPr="00010429">
          <w:rPr>
            <w:sz w:val="18"/>
            <w:szCs w:val="18"/>
          </w:rPr>
          <w:t xml:space="preserve"> element, </w:t>
        </w:r>
      </w:ins>
      <w:ins w:id="1758" w:author="Gregorio Canal" w:date="2019-05-02T18:00:00Z">
        <w:r w:rsidR="004B13EE">
          <w:rPr>
            <w:sz w:val="18"/>
            <w:szCs w:val="18"/>
          </w:rPr>
          <w:t xml:space="preserve">but </w:t>
        </w:r>
      </w:ins>
      <w:ins w:id="1759" w:author="Gregorio Canal" w:date="2019-04-24T10:39:00Z">
        <w:r w:rsidR="00D001FA" w:rsidRPr="00010429">
          <w:rPr>
            <w:sz w:val="18"/>
            <w:szCs w:val="18"/>
          </w:rPr>
          <w:t xml:space="preserve">if the </w:t>
        </w:r>
      </w:ins>
      <w:proofErr w:type="spellStart"/>
      <w:ins w:id="1760" w:author="Gregorio Canal" w:date="2019-07-15T15:31:00Z">
        <w:r w:rsidR="000B5329" w:rsidRPr="00010429">
          <w:rPr>
            <w:sz w:val="18"/>
            <w:szCs w:val="18"/>
          </w:rPr>
          <w:t>ActiveParticipant.</w:t>
        </w:r>
      </w:ins>
      <w:ins w:id="1761" w:author="Gregorio Canal" w:date="2019-05-02T18:00:00Z">
        <w:r w:rsidR="004B13EE" w:rsidRPr="00010429">
          <w:rPr>
            <w:sz w:val="18"/>
            <w:szCs w:val="18"/>
          </w:rPr>
          <w:t>RoleIDCode</w:t>
        </w:r>
        <w:proofErr w:type="spellEnd"/>
        <w:r w:rsidR="004B13EE" w:rsidRPr="00010429">
          <w:rPr>
            <w:sz w:val="18"/>
            <w:szCs w:val="18"/>
          </w:rPr>
          <w:t xml:space="preserve"> </w:t>
        </w:r>
      </w:ins>
      <w:ins w:id="1762" w:author="Gregorio Canal" w:date="2019-04-24T10:39:00Z">
        <w:r w:rsidR="00D001FA" w:rsidRPr="00010429">
          <w:rPr>
            <w:sz w:val="18"/>
            <w:szCs w:val="18"/>
          </w:rPr>
          <w:t>is known</w:t>
        </w:r>
      </w:ins>
      <w:ins w:id="1763" w:author="Gregorio Canal" w:date="2019-05-02T18:00:00Z">
        <w:r w:rsidR="004B13EE">
          <w:rPr>
            <w:sz w:val="18"/>
            <w:szCs w:val="18"/>
          </w:rPr>
          <w:t>,</w:t>
        </w:r>
      </w:ins>
      <w:ins w:id="1764" w:author="Gregorio Canal" w:date="2019-04-24T10:39:00Z">
        <w:r w:rsidR="00D001FA" w:rsidRPr="00010429">
          <w:rPr>
            <w:sz w:val="18"/>
            <w:szCs w:val="18"/>
          </w:rPr>
          <w:t xml:space="preserve"> by the A</w:t>
        </w:r>
      </w:ins>
      <w:ins w:id="1765" w:author="Gregorio Canal" w:date="2019-05-02T15:38:00Z">
        <w:r w:rsidR="00010429">
          <w:rPr>
            <w:sz w:val="18"/>
            <w:szCs w:val="18"/>
          </w:rPr>
          <w:t xml:space="preserve">udit </w:t>
        </w:r>
      </w:ins>
      <w:ins w:id="1766" w:author="Gregorio Canal" w:date="2019-04-24T10:39:00Z">
        <w:r w:rsidR="00D001FA" w:rsidRPr="00010429">
          <w:rPr>
            <w:sz w:val="18"/>
            <w:szCs w:val="18"/>
          </w:rPr>
          <w:t>R</w:t>
        </w:r>
      </w:ins>
      <w:ins w:id="1767" w:author="Gregorio Canal" w:date="2019-05-02T15:38:00Z">
        <w:r w:rsidR="00010429">
          <w:rPr>
            <w:sz w:val="18"/>
            <w:szCs w:val="18"/>
          </w:rPr>
          <w:t>e</w:t>
        </w:r>
      </w:ins>
      <w:ins w:id="1768" w:author="Gregorio Canal" w:date="2019-05-02T15:39:00Z">
        <w:r w:rsidR="00010429">
          <w:rPr>
            <w:sz w:val="18"/>
            <w:szCs w:val="18"/>
          </w:rPr>
          <w:t xml:space="preserve">cord </w:t>
        </w:r>
      </w:ins>
      <w:ins w:id="1769" w:author="Gregorio Canal" w:date="2019-04-24T10:39:00Z">
        <w:r w:rsidR="00D001FA" w:rsidRPr="00010429">
          <w:rPr>
            <w:sz w:val="18"/>
            <w:szCs w:val="18"/>
          </w:rPr>
          <w:t>R</w:t>
        </w:r>
      </w:ins>
      <w:ins w:id="1770" w:author="Gregorio Canal" w:date="2019-05-02T15:39:00Z">
        <w:r w:rsidR="00010429">
          <w:rPr>
            <w:sz w:val="18"/>
            <w:szCs w:val="18"/>
          </w:rPr>
          <w:t>epository</w:t>
        </w:r>
      </w:ins>
      <w:ins w:id="1771" w:author="Gregorio Canal" w:date="2019-05-02T18:00:00Z">
        <w:r w:rsidR="004B13EE">
          <w:rPr>
            <w:sz w:val="18"/>
            <w:szCs w:val="18"/>
          </w:rPr>
          <w:t>,</w:t>
        </w:r>
      </w:ins>
      <w:ins w:id="1772" w:author="Gregorio Canal" w:date="2019-04-24T10:39:00Z">
        <w:r w:rsidR="00D001FA" w:rsidRPr="00010429">
          <w:rPr>
            <w:sz w:val="18"/>
            <w:szCs w:val="18"/>
          </w:rPr>
          <w:t xml:space="preserve"> as a type</w:t>
        </w:r>
      </w:ins>
      <w:ins w:id="1773" w:author="Gregorio Canal" w:date="2019-07-15T15:31:00Z">
        <w:r w:rsidR="000B5329">
          <w:rPr>
            <w:sz w:val="18"/>
            <w:szCs w:val="18"/>
          </w:rPr>
          <w:t xml:space="preserve"> code</w:t>
        </w:r>
      </w:ins>
      <w:ins w:id="1774" w:author="Gregorio Canal" w:date="2019-05-02T18:00:00Z">
        <w:r w:rsidR="004B13EE">
          <w:rPr>
            <w:sz w:val="18"/>
            <w:szCs w:val="18"/>
          </w:rPr>
          <w:t xml:space="preserve"> </w:t>
        </w:r>
      </w:ins>
      <w:ins w:id="1775" w:author="Gregorio Canal" w:date="2019-04-24T10:39:00Z">
        <w:r w:rsidR="00D001FA" w:rsidRPr="00010429">
          <w:rPr>
            <w:sz w:val="18"/>
            <w:szCs w:val="18"/>
          </w:rPr>
          <w:t xml:space="preserve">should be mapped in the </w:t>
        </w:r>
        <w:proofErr w:type="spellStart"/>
        <w:r w:rsidR="00D001FA" w:rsidRPr="00010429">
          <w:rPr>
            <w:sz w:val="18"/>
            <w:szCs w:val="18"/>
          </w:rPr>
          <w:t>agent.type</w:t>
        </w:r>
        <w:proofErr w:type="spellEnd"/>
        <w:r w:rsidR="00D001FA" w:rsidRPr="00010429">
          <w:rPr>
            <w:sz w:val="18"/>
            <w:szCs w:val="18"/>
          </w:rPr>
          <w:t xml:space="preserve"> element instead.</w:t>
        </w:r>
      </w:ins>
    </w:p>
    <w:p w14:paraId="5D0A1E0F" w14:textId="391F693D" w:rsidR="00A54A88" w:rsidRPr="00273141" w:rsidDel="002F5435" w:rsidRDefault="008E5522" w:rsidP="008F4598">
      <w:pPr>
        <w:pStyle w:val="BodyText"/>
        <w:rPr>
          <w:del w:id="1776" w:author="Gregorio Canal" w:date="2019-05-02T18:26:00Z"/>
        </w:rPr>
      </w:pPr>
      <w:ins w:id="1777" w:author="Gregorio Canal" w:date="2019-04-30T17:24:00Z">
        <w:r w:rsidRPr="00010429">
          <w:t xml:space="preserve">Values recorded in </w:t>
        </w:r>
      </w:ins>
      <w:ins w:id="1778" w:author="Gregorio Canal" w:date="2019-04-30T22:47:00Z">
        <w:r w:rsidR="007A2BB5">
          <w:t xml:space="preserve">the </w:t>
        </w:r>
      </w:ins>
      <w:proofErr w:type="spellStart"/>
      <w:ins w:id="1779" w:author="Gregorio Canal" w:date="2019-04-30T17:27:00Z">
        <w:r>
          <w:t>ParticipantObjectIdentification.ParticipantObjectD</w:t>
        </w:r>
      </w:ins>
      <w:ins w:id="1780" w:author="Gregorio Canal" w:date="2019-04-30T17:24:00Z">
        <w:r w:rsidRPr="00010429">
          <w:t>escription</w:t>
        </w:r>
        <w:proofErr w:type="spellEnd"/>
        <w:r w:rsidRPr="00010429">
          <w:t xml:space="preserve"> </w:t>
        </w:r>
      </w:ins>
      <w:ins w:id="1781" w:author="Gregorio Canal" w:date="2019-04-30T22:47:00Z">
        <w:r w:rsidR="007A2BB5">
          <w:t>element shall</w:t>
        </w:r>
      </w:ins>
      <w:ins w:id="1782" w:author="Gregorio Canal" w:date="2019-04-30T17:24:00Z">
        <w:r w:rsidRPr="00010429">
          <w:t xml:space="preserve"> be </w:t>
        </w:r>
      </w:ins>
      <w:ins w:id="1783" w:author="Gregorio Canal" w:date="2019-04-30T22:47:00Z">
        <w:r w:rsidR="007A2BB5" w:rsidRPr="007A2BB5">
          <w:t>represented</w:t>
        </w:r>
      </w:ins>
      <w:ins w:id="1784" w:author="Gregorio Canal" w:date="2019-04-30T17:24:00Z">
        <w:r w:rsidRPr="00010429">
          <w:t xml:space="preserve"> in </w:t>
        </w:r>
      </w:ins>
      <w:ins w:id="1785" w:author="Gregorio Canal" w:date="2019-04-30T22:47:00Z">
        <w:r w:rsidR="007A2BB5">
          <w:t>the</w:t>
        </w:r>
      </w:ins>
      <w:ins w:id="1786" w:author="Gregorio Canal" w:date="2019-04-30T22:48:00Z">
        <w:r w:rsidR="007A2BB5">
          <w:t xml:space="preserve"> appropriate </w:t>
        </w:r>
      </w:ins>
      <w:ins w:id="1787" w:author="Gregorio Canal" w:date="2019-04-30T17:24:00Z">
        <w:r w:rsidRPr="00010429">
          <w:t xml:space="preserve">extension </w:t>
        </w:r>
      </w:ins>
      <w:ins w:id="1788" w:author="Gregorio Canal" w:date="2019-04-30T22:48:00Z">
        <w:r w:rsidR="007A2BB5">
          <w:t>defined</w:t>
        </w:r>
      </w:ins>
      <w:ins w:id="1789" w:author="Gregorio Canal" w:date="2019-04-30T17:24:00Z">
        <w:r w:rsidRPr="00010429">
          <w:t xml:space="preserve">  in </w:t>
        </w:r>
      </w:ins>
      <w:r w:rsidR="007A2BB5">
        <w:fldChar w:fldCharType="begin"/>
      </w:r>
      <w:r w:rsidR="007A2BB5">
        <w:instrText xml:space="preserve"> HYPERLINK "</w:instrText>
      </w:r>
      <w:r w:rsidR="007A2BB5" w:rsidRPr="00010429">
        <w:instrText>https://www.hl7.org/fhir/R4/auditevent-profiles.html#extensions</w:instrText>
      </w:r>
      <w:r w:rsidR="007A2BB5">
        <w:instrText xml:space="preserve">" </w:instrText>
      </w:r>
      <w:r w:rsidR="007A2BB5">
        <w:fldChar w:fldCharType="separate"/>
      </w:r>
      <w:ins w:id="1790" w:author="Gregorio Canal" w:date="2019-04-30T17:25:00Z">
        <w:r w:rsidR="007A2BB5" w:rsidRPr="00010429">
          <w:rPr>
            <w:rStyle w:val="Hyperlink"/>
          </w:rPr>
          <w:t>https://www.hl7.org/fhir/R4/auditevent-profiles.html#extensions</w:t>
        </w:r>
      </w:ins>
      <w:ins w:id="1791" w:author="Gregorio Canal" w:date="2019-04-30T22:46:00Z">
        <w:r w:rsidR="007A2BB5">
          <w:fldChar w:fldCharType="end"/>
        </w:r>
        <w:r w:rsidR="007A2BB5">
          <w:t xml:space="preserve"> </w:t>
        </w:r>
      </w:ins>
      <w:ins w:id="1792" w:author="Gregorio Canal" w:date="2019-04-30T17:24:00Z">
        <w:r w:rsidRPr="00010429">
          <w:t>.</w:t>
        </w:r>
      </w:ins>
    </w:p>
    <w:p w14:paraId="110AF166" w14:textId="47431725" w:rsidR="00C61521" w:rsidRPr="00273141" w:rsidRDefault="00C61521" w:rsidP="00C03CC6">
      <w:pPr>
        <w:pStyle w:val="Heading6"/>
        <w:rPr>
          <w:noProof w:val="0"/>
        </w:rPr>
      </w:pPr>
      <w:bookmarkStart w:id="1793" w:name="_Toc488241162"/>
      <w:r w:rsidRPr="00273141">
        <w:rPr>
          <w:noProof w:val="0"/>
        </w:rPr>
        <w:t>3.81.4.2.2.</w:t>
      </w:r>
      <w:del w:id="1794" w:author="Gregorio Canal" w:date="2019-04-02T12:51:00Z">
        <w:r w:rsidRPr="00273141" w:rsidDel="000A2754">
          <w:rPr>
            <w:noProof w:val="0"/>
          </w:rPr>
          <w:delText xml:space="preserve">1 </w:delText>
        </w:r>
      </w:del>
      <w:ins w:id="1795" w:author="Gregorio Canal" w:date="2019-04-02T12:51:00Z">
        <w:r w:rsidR="000A2754">
          <w:rPr>
            <w:noProof w:val="0"/>
          </w:rPr>
          <w:t>2</w:t>
        </w:r>
        <w:r w:rsidR="000A2754" w:rsidRPr="00273141">
          <w:rPr>
            <w:noProof w:val="0"/>
          </w:rPr>
          <w:t xml:space="preserve"> </w:t>
        </w:r>
      </w:ins>
      <w:r w:rsidRPr="00273141">
        <w:rPr>
          <w:noProof w:val="0"/>
        </w:rPr>
        <w:t xml:space="preserve">FHIR </w:t>
      </w:r>
      <w:r w:rsidR="00CA0A77" w:rsidRPr="00273141">
        <w:rPr>
          <w:noProof w:val="0"/>
        </w:rPr>
        <w:t>B</w:t>
      </w:r>
      <w:r w:rsidRPr="00273141">
        <w:rPr>
          <w:noProof w:val="0"/>
        </w:rPr>
        <w:t>undle of Audit Events Messages</w:t>
      </w:r>
      <w:bookmarkEnd w:id="1793"/>
    </w:p>
    <w:p w14:paraId="6BDB9E6F" w14:textId="4412AFEE" w:rsidR="00C61521" w:rsidRPr="00273141" w:rsidRDefault="00C61521" w:rsidP="003030AE">
      <w:pPr>
        <w:pStyle w:val="BodyText"/>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 xml:space="preserve">of </w:t>
      </w:r>
      <w:ins w:id="1796" w:author="Gregorio Canal" w:date="2019-05-02T15:40:00Z">
        <w:r w:rsidR="00010429">
          <w:t xml:space="preserve">FHIR </w:t>
        </w:r>
      </w:ins>
      <w:proofErr w:type="spellStart"/>
      <w:r w:rsidRPr="00273141">
        <w:t>AuditEvent</w:t>
      </w:r>
      <w:proofErr w:type="spellEnd"/>
      <w:r w:rsidRPr="00273141">
        <w:t xml:space="preserve"> </w:t>
      </w:r>
      <w:del w:id="1797" w:author="Gregorio Canal" w:date="2019-05-02T15:40:00Z">
        <w:r w:rsidRPr="00273141" w:rsidDel="00010429">
          <w:delText>FHIR r</w:delText>
        </w:r>
      </w:del>
      <w:ins w:id="1798" w:author="Gregorio Canal" w:date="2019-05-02T15:40:00Z">
        <w:r w:rsidR="00010429">
          <w:t>R</w:t>
        </w:r>
      </w:ins>
      <w:r w:rsidRPr="00273141">
        <w:t>esources.</w:t>
      </w:r>
    </w:p>
    <w:p w14:paraId="6359F3FF" w14:textId="77777777" w:rsidR="00C61521" w:rsidRPr="00273141" w:rsidRDefault="00C61521" w:rsidP="003030AE">
      <w:pPr>
        <w:pStyle w:val="BodyText"/>
      </w:pPr>
      <w:r w:rsidRPr="00273141">
        <w:t>Example XML format:</w:t>
      </w:r>
    </w:p>
    <w:p w14:paraId="0CF2583A" w14:textId="77777777" w:rsidR="00C61521" w:rsidRPr="00273141" w:rsidRDefault="00C61521" w:rsidP="003030AE">
      <w:pPr>
        <w:pStyle w:val="BodyText"/>
      </w:pPr>
    </w:p>
    <w:p w14:paraId="482F73B3" w14:textId="77777777" w:rsidR="00C61521" w:rsidRPr="00273141" w:rsidRDefault="00C61521" w:rsidP="003030AE">
      <w:pPr>
        <w:pStyle w:val="XMLFragment"/>
        <w:rPr>
          <w:noProof w:val="0"/>
          <w:color w:val="000096"/>
        </w:rPr>
      </w:pPr>
      <w:r w:rsidRPr="00273141">
        <w:rPr>
          <w:noProof w:val="0"/>
          <w:color w:val="000096"/>
        </w:rPr>
        <w:lastRenderedPageBreak/>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w:t>
      </w:r>
      <w:proofErr w:type="gramStart"/>
      <w:r w:rsidRPr="00273141">
        <w:rPr>
          <w:noProof w:val="0"/>
          <w:color w:val="000096"/>
        </w:rPr>
        <w:t>=”self</w:t>
      </w:r>
      <w:proofErr w:type="gramEnd"/>
      <w:r w:rsidRPr="00273141">
        <w:rPr>
          <w:noProof w:val="0"/>
          <w:color w:val="000096"/>
        </w:rPr>
        <w:t>”/&gt;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Heading5"/>
        <w:rPr>
          <w:noProof w:val="0"/>
        </w:rPr>
      </w:pPr>
      <w:bookmarkStart w:id="1799" w:name="_Toc488241163"/>
      <w:r w:rsidRPr="00273141">
        <w:rPr>
          <w:noProof w:val="0"/>
        </w:rPr>
        <w:t>3.81.4.2.3 Expected Actions</w:t>
      </w:r>
      <w:bookmarkEnd w:id="1799"/>
    </w:p>
    <w:p w14:paraId="686CC1A4" w14:textId="0DB55C93" w:rsidR="001A17D7" w:rsidRPr="00273141" w:rsidRDefault="001A17D7" w:rsidP="001D3A88">
      <w:pPr>
        <w:pStyle w:val="BodyText"/>
      </w:pPr>
      <w:r w:rsidRPr="00273141">
        <w:t xml:space="preserve">The Audit Consumer may further analyze the data received within the FHIR </w:t>
      </w:r>
      <w:r w:rsidR="00CA0A77" w:rsidRPr="00273141">
        <w:t>B</w:t>
      </w:r>
      <w:r w:rsidRPr="00273141">
        <w:t xml:space="preserve">undle of </w:t>
      </w:r>
      <w:proofErr w:type="spellStart"/>
      <w:r w:rsidRPr="00273141">
        <w:t>AuditEvent</w:t>
      </w:r>
      <w:proofErr w:type="spellEnd"/>
      <w:r w:rsidRPr="00273141">
        <w:t xml:space="preserve"> </w:t>
      </w:r>
      <w:del w:id="1800" w:author="Gregorio Canal" w:date="2019-05-02T15:44:00Z">
        <w:r w:rsidRPr="00273141" w:rsidDel="00010429">
          <w:delText>r</w:delText>
        </w:r>
      </w:del>
      <w:ins w:id="1801" w:author="Gregorio Canal" w:date="2019-05-02T15:44:00Z">
        <w:r w:rsidR="00010429">
          <w:t>R</w:t>
        </w:r>
      </w:ins>
      <w:r w:rsidRPr="00273141">
        <w:t>esources.</w:t>
      </w:r>
    </w:p>
    <w:p w14:paraId="2F4DB221" w14:textId="7CCC3DB1" w:rsidR="00A85FCF" w:rsidRPr="00273141" w:rsidDel="005A6118" w:rsidRDefault="00A85FCF" w:rsidP="001D3A88">
      <w:pPr>
        <w:pStyle w:val="BodyText"/>
        <w:rPr>
          <w:del w:id="1802" w:author="Gregorio Canal" w:date="2019-07-22T10:40:00Z"/>
        </w:rPr>
      </w:pPr>
      <w:del w:id="1803" w:author="Gregorio Canal" w:date="2019-07-22T10:40:00Z">
        <w:r w:rsidRPr="00273141" w:rsidDel="005A6118">
          <w:delText>The Audit Record Repository shall create and store locally an audit event structured in accordance to requirements defined in DICOM PS3.15 Section A.5.3.2 “Audit Log Used”.</w:delText>
        </w:r>
      </w:del>
    </w:p>
    <w:p w14:paraId="52B77800" w14:textId="77777777" w:rsidR="00C61521" w:rsidRPr="00273141" w:rsidRDefault="00C61521" w:rsidP="00E83B50">
      <w:pPr>
        <w:pStyle w:val="Heading3"/>
        <w:rPr>
          <w:noProof w:val="0"/>
        </w:rPr>
      </w:pPr>
      <w:bookmarkStart w:id="1804" w:name="_Toc488241164"/>
      <w:r w:rsidRPr="00273141">
        <w:rPr>
          <w:noProof w:val="0"/>
        </w:rPr>
        <w:t>3.81.5 Security Considerations</w:t>
      </w:r>
      <w:bookmarkEnd w:id="1804"/>
    </w:p>
    <w:p w14:paraId="638373EF" w14:textId="239E1190" w:rsidR="00C61521" w:rsidRPr="00273141" w:rsidRDefault="00C61521" w:rsidP="002C03C4">
      <w:pPr>
        <w:pStyle w:val="BodyText"/>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Heading4"/>
        <w:rPr>
          <w:noProof w:val="0"/>
        </w:rPr>
      </w:pPr>
      <w:bookmarkStart w:id="1805" w:name="_Toc488241165"/>
      <w:r w:rsidRPr="00273141">
        <w:rPr>
          <w:noProof w:val="0"/>
        </w:rPr>
        <w:t>3.81.5.1 Security Audit Considerations</w:t>
      </w:r>
      <w:bookmarkEnd w:id="1805"/>
    </w:p>
    <w:p w14:paraId="35313E9F" w14:textId="3A6B29BB" w:rsidR="00C61521" w:rsidRPr="00273141" w:rsidRDefault="009B0563" w:rsidP="002C03C4">
      <w:pPr>
        <w:pStyle w:val="BodyText"/>
      </w:pPr>
      <w:bookmarkStart w:id="1806" w:name="_Toc323846446"/>
      <w:bookmarkStart w:id="1807" w:name="_Toc330471360"/>
      <w:bookmarkStart w:id="1808" w:name="_Toc367356497"/>
      <w:bookmarkEnd w:id="675"/>
      <w:bookmarkEnd w:id="676"/>
      <w:bookmarkEnd w:id="677"/>
      <w:bookmarkEnd w:id="678"/>
      <w:bookmarkEnd w:id="679"/>
      <w:r w:rsidRPr="00273141">
        <w:t xml:space="preserve">This transaction </w:t>
      </w:r>
      <w:ins w:id="1809" w:author="Gregorio Canal" w:date="2019-07-17T15:12:00Z">
        <w:r w:rsidR="000E4257" w:rsidRPr="000E4257">
          <w:rPr>
            <w:b/>
            <w:bCs/>
            <w:u w:val="single"/>
            <w:rPrChange w:id="1810" w:author="Gregorio Canal" w:date="2019-07-17T15:12:00Z">
              <w:rPr/>
            </w:rPrChange>
          </w:rPr>
          <w:t>may involve the disclosure of sensitive information. Logging these retrieval transactions as a query event is appropriate. Howeve</w:t>
        </w:r>
        <w:r w:rsidR="000E4257" w:rsidRPr="000E4257">
          <w:rPr>
            <w:b/>
            <w:bCs/>
            <w:u w:val="single"/>
            <w:rPrChange w:id="1811" w:author="Gregorio Canal" w:date="2019-07-17T15:13:00Z">
              <w:rPr/>
            </w:rPrChange>
          </w:rPr>
          <w:t xml:space="preserve">r, ATNA Profile </w:t>
        </w:r>
      </w:ins>
      <w:r w:rsidRPr="00273141">
        <w:t xml:space="preserve">does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using [ITI-20] Record Audit Event transaction</w:t>
      </w:r>
      <w:r w:rsidR="0043759E" w:rsidRPr="005A6118">
        <w:rPr>
          <w:b/>
          <w:bCs/>
          <w:strike/>
          <w:rPrChange w:id="1812" w:author="Gregorio Canal" w:date="2019-07-22T10:42:00Z">
            <w:rPr/>
          </w:rPrChange>
        </w:rPr>
        <w:t xml:space="preserve">. </w:t>
      </w:r>
      <w:r w:rsidR="00F6357D" w:rsidRPr="005A6118">
        <w:rPr>
          <w:b/>
          <w:bCs/>
          <w:strike/>
          <w:rPrChange w:id="1813" w:author="Gregorio Canal" w:date="2019-07-22T10:42:00Z">
            <w:rPr/>
          </w:rPrChange>
        </w:rPr>
        <w:t>However</w:t>
      </w:r>
      <w:r w:rsidR="00F6357D" w:rsidRPr="005A6118">
        <w:t>,</w:t>
      </w:r>
      <w:r w:rsidR="00C24CA4" w:rsidRPr="00273141">
        <w:t xml:space="preserve"> </w:t>
      </w:r>
      <w:ins w:id="1814" w:author="Gregorio Canal" w:date="2019-07-22T10:42:00Z">
        <w:r w:rsidR="005A6118" w:rsidRPr="005A6118">
          <w:rPr>
            <w:b/>
            <w:bCs/>
            <w:u w:val="single"/>
            <w:rPrChange w:id="1815" w:author="Gregorio Canal" w:date="2019-07-22T10:42:00Z">
              <w:rPr/>
            </w:rPrChange>
          </w:rPr>
          <w:t>the ARR</w:t>
        </w:r>
        <w:r w:rsidR="005A6118">
          <w:t xml:space="preserve"> </w:t>
        </w:r>
      </w:ins>
      <w:r w:rsidR="00C24CA4" w:rsidRPr="00273141">
        <w:t xml:space="preserve">it shall create and store </w:t>
      </w:r>
      <w:r w:rsidR="00A85FCF" w:rsidRPr="00273141">
        <w:t xml:space="preserve">locally </w:t>
      </w:r>
      <w:r w:rsidR="00C24CA4" w:rsidRPr="00273141">
        <w:t>an audit event structured in accordance to requirements defined in</w:t>
      </w:r>
      <w:r w:rsidRPr="00273141">
        <w:t xml:space="preserve"> DICOM PS3.15</w:t>
      </w:r>
      <w:r w:rsidR="00C24CA4" w:rsidRPr="00273141">
        <w:t xml:space="preserve"> Section A.5.3.2 “Audit Log Used”. DICOM PS3.15</w:t>
      </w:r>
      <w:r w:rsidRPr="00273141">
        <w:t xml:space="preserve"> defines a specific structure for an audit </w:t>
      </w:r>
      <w:r w:rsidR="004D32FF" w:rsidRPr="00273141">
        <w:t xml:space="preserve">record </w:t>
      </w:r>
      <w:r w:rsidRPr="00273141">
        <w:t>that may be created when an Audit Log is used</w:t>
      </w:r>
      <w:r w:rsidR="00061CC5" w:rsidRPr="00273141">
        <w:t xml:space="preserve">. </w:t>
      </w:r>
      <w:r w:rsidRPr="00273141">
        <w:t xml:space="preserve">See </w:t>
      </w:r>
      <w:hyperlink r:id="rId32"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del w:id="1816" w:author="Gregorio Canal" w:date="2019-07-17T15:20:00Z">
        <w:r w:rsidR="00760069" w:rsidRPr="00273141" w:rsidDel="002C21D6">
          <w:delText xml:space="preserve"> </w:delText>
        </w:r>
      </w:del>
    </w:p>
    <w:p w14:paraId="3D3C327A" w14:textId="77777777" w:rsidR="00C61521" w:rsidRPr="00273141" w:rsidRDefault="00C61521" w:rsidP="008D693A">
      <w:pPr>
        <w:pStyle w:val="Heading2"/>
        <w:rPr>
          <w:noProof w:val="0"/>
        </w:rPr>
      </w:pPr>
      <w:bookmarkStart w:id="1817" w:name="_Toc488241166"/>
      <w:r w:rsidRPr="00273141">
        <w:rPr>
          <w:noProof w:val="0"/>
        </w:rPr>
        <w:lastRenderedPageBreak/>
        <w:t>3.82 Retrieve Syslog Event</w:t>
      </w:r>
      <w:bookmarkEnd w:id="1817"/>
    </w:p>
    <w:p w14:paraId="49694E8F" w14:textId="77777777" w:rsidR="00C61521" w:rsidRPr="00273141" w:rsidRDefault="00C61521" w:rsidP="00862267">
      <w:pPr>
        <w:pStyle w:val="BodyText"/>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Heading3"/>
        <w:rPr>
          <w:noProof w:val="0"/>
        </w:rPr>
      </w:pPr>
      <w:bookmarkStart w:id="1818" w:name="_Toc488241167"/>
      <w:r w:rsidRPr="00273141">
        <w:rPr>
          <w:noProof w:val="0"/>
        </w:rPr>
        <w:t>3.82.1 Scope</w:t>
      </w:r>
      <w:bookmarkEnd w:id="1806"/>
      <w:bookmarkEnd w:id="1807"/>
      <w:bookmarkEnd w:id="1808"/>
      <w:bookmarkEnd w:id="1818"/>
    </w:p>
    <w:p w14:paraId="1F1FDA92" w14:textId="77777777" w:rsidR="00C61521" w:rsidRDefault="00C61521" w:rsidP="00605A49">
      <w:pPr>
        <w:pStyle w:val="BodyText"/>
      </w:pPr>
      <w:r w:rsidRPr="00273141">
        <w:t>The Retrieve Syslog Event transaction is used to search events recorded.</w:t>
      </w:r>
    </w:p>
    <w:p w14:paraId="0089E57B" w14:textId="77777777" w:rsidR="00605A49" w:rsidRPr="00273141" w:rsidRDefault="00605A49" w:rsidP="007A7438">
      <w:pPr>
        <w:pStyle w:val="BodyText"/>
        <w:jc w:val="center"/>
      </w:pPr>
    </w:p>
    <w:p w14:paraId="2410C6E4" w14:textId="77777777" w:rsidR="00C61521" w:rsidRPr="00273141" w:rsidRDefault="00960356" w:rsidP="007A7438">
      <w:pPr>
        <w:pStyle w:val="BodyText"/>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EA03B7" w:rsidRDefault="00EA03B7"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EA03B7" w:rsidRDefault="00EA03B7"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EA03B7" w:rsidRDefault="00EA03B7"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DfSxfEPAQAAOMRAAAOAAAAAAAA&#10;AAAAAAAAAC4CAABkcnMvZTJvRG9jLnhtbFBLAQItABQABgAIAAAAIQB4+dS73QAAAAUBAAAPAAAA&#10;AAAAAAAAAAAAAJYGAABkcnMvZG93bnJldi54bWxQSwUGAAAAAAQABADzAAAAoAc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EA03B7" w:rsidRDefault="00EA03B7"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EA03B7" w:rsidRDefault="00EA03B7"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EA03B7" w:rsidRDefault="00EA03B7"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Heading3"/>
        <w:rPr>
          <w:noProof w:val="0"/>
        </w:rPr>
      </w:pPr>
      <w:bookmarkStart w:id="1819" w:name="_Toc323846447"/>
      <w:bookmarkStart w:id="1820" w:name="_Toc330471361"/>
      <w:bookmarkStart w:id="1821" w:name="_Toc367356498"/>
      <w:bookmarkStart w:id="1822" w:name="_Toc488241168"/>
      <w:r w:rsidRPr="00273141">
        <w:rPr>
          <w:noProof w:val="0"/>
        </w:rPr>
        <w:t>3.82.2 Use-case Roles</w:t>
      </w:r>
      <w:bookmarkEnd w:id="1819"/>
      <w:bookmarkEnd w:id="1820"/>
      <w:bookmarkEnd w:id="1821"/>
      <w:bookmarkEnd w:id="1822"/>
    </w:p>
    <w:p w14:paraId="616BEFF7" w14:textId="77777777" w:rsidR="00C61521" w:rsidRPr="00273141" w:rsidRDefault="00C61521" w:rsidP="00862267">
      <w:pPr>
        <w:pStyle w:val="BodyText"/>
      </w:pPr>
      <w:r w:rsidRPr="00273141">
        <w:rPr>
          <w:b/>
        </w:rPr>
        <w:t>Actor:</w:t>
      </w:r>
      <w:r w:rsidRPr="00273141">
        <w:t xml:space="preserve"> Audit Record Repository</w:t>
      </w:r>
    </w:p>
    <w:p w14:paraId="04E1CD32" w14:textId="5BD49E0A" w:rsidR="00C61521" w:rsidRPr="00273141" w:rsidRDefault="00C61521" w:rsidP="00862267">
      <w:pPr>
        <w:pStyle w:val="BodyText"/>
      </w:pPr>
      <w:r w:rsidRPr="00273141">
        <w:rPr>
          <w:b/>
        </w:rPr>
        <w:t>Role:</w:t>
      </w:r>
      <w:r w:rsidRPr="00273141">
        <w:t xml:space="preserve"> Provides storage for syslog </w:t>
      </w:r>
      <w:proofErr w:type="gramStart"/>
      <w:r w:rsidRPr="00273141">
        <w:t>messages, and</w:t>
      </w:r>
      <w:proofErr w:type="gramEnd"/>
      <w:r w:rsidRPr="00273141">
        <w:t xml:space="preserve"> responds to queries for a portion of the stored messages. </w:t>
      </w:r>
    </w:p>
    <w:p w14:paraId="6589B14E" w14:textId="77777777" w:rsidR="00C61521" w:rsidRPr="00273141" w:rsidRDefault="00C61521" w:rsidP="00862267">
      <w:pPr>
        <w:pStyle w:val="BodyText"/>
      </w:pPr>
      <w:r w:rsidRPr="00273141">
        <w:rPr>
          <w:b/>
        </w:rPr>
        <w:t>Actor:</w:t>
      </w:r>
      <w:r w:rsidRPr="00273141">
        <w:t xml:space="preserve"> Audit Consumer</w:t>
      </w:r>
    </w:p>
    <w:p w14:paraId="6E63FBBD" w14:textId="40BD7406" w:rsidR="00C61521" w:rsidRPr="00273141" w:rsidRDefault="00C61521" w:rsidP="00862267">
      <w:pPr>
        <w:pStyle w:val="BodyText"/>
      </w:pPr>
      <w:r w:rsidRPr="00273141">
        <w:rPr>
          <w:b/>
        </w:rPr>
        <w:t>Role:</w:t>
      </w:r>
      <w:r w:rsidRPr="00273141">
        <w:t xml:space="preserve">  Queries for audit records. </w:t>
      </w:r>
    </w:p>
    <w:p w14:paraId="0CBD6BE9" w14:textId="77777777" w:rsidR="00C61521" w:rsidRPr="00273141" w:rsidRDefault="00C61521" w:rsidP="00E83B50">
      <w:pPr>
        <w:pStyle w:val="Heading3"/>
        <w:rPr>
          <w:noProof w:val="0"/>
        </w:rPr>
      </w:pPr>
      <w:bookmarkStart w:id="1823" w:name="_Toc323846448"/>
      <w:bookmarkStart w:id="1824" w:name="_Toc330471362"/>
      <w:bookmarkStart w:id="1825" w:name="_Toc367356499"/>
      <w:bookmarkStart w:id="1826" w:name="_Toc488241169"/>
      <w:r w:rsidRPr="00273141">
        <w:rPr>
          <w:noProof w:val="0"/>
        </w:rPr>
        <w:t>3.82.3 Referenced Standard</w:t>
      </w:r>
      <w:bookmarkEnd w:id="1823"/>
      <w:bookmarkEnd w:id="1824"/>
      <w:bookmarkEnd w:id="1825"/>
      <w:bookmarkEnd w:id="1826"/>
    </w:p>
    <w:p w14:paraId="59E19300" w14:textId="59F4F6EE" w:rsidR="00C61521" w:rsidRPr="00273141" w:rsidRDefault="00C61521" w:rsidP="00862267">
      <w:pPr>
        <w:pStyle w:val="BodyText"/>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BodyText"/>
      </w:pPr>
      <w:r w:rsidRPr="00273141">
        <w:t>RFC4627</w:t>
      </w:r>
      <w:r w:rsidRPr="00273141">
        <w:tab/>
        <w:t>The application/json Media Type for JavaScript Object Notation (JSON)</w:t>
      </w:r>
    </w:p>
    <w:p w14:paraId="1EB1754A" w14:textId="3593C684" w:rsidR="00C61521" w:rsidRPr="00273141" w:rsidRDefault="00C61521" w:rsidP="00862267">
      <w:pPr>
        <w:pStyle w:val="BodyText"/>
      </w:pPr>
      <w:r w:rsidRPr="00273141">
        <w:t>RFC6585</w:t>
      </w:r>
      <w:r w:rsidRPr="00273141">
        <w:tab/>
        <w:t>IETF Additional HTTP Status Codes</w:t>
      </w:r>
    </w:p>
    <w:p w14:paraId="18ED606B" w14:textId="0133798B" w:rsidR="00C61521" w:rsidRPr="00273141" w:rsidRDefault="00C61521" w:rsidP="00862267">
      <w:pPr>
        <w:pStyle w:val="BodyText"/>
      </w:pPr>
      <w:r w:rsidRPr="00273141">
        <w:t>RFC5424</w:t>
      </w:r>
      <w:r w:rsidRPr="00273141">
        <w:tab/>
        <w:t>The Syslog Protocol</w:t>
      </w:r>
    </w:p>
    <w:p w14:paraId="659895C0" w14:textId="2ECA76D4" w:rsidR="00C61521" w:rsidRPr="00273141" w:rsidRDefault="00C61521" w:rsidP="00862267">
      <w:pPr>
        <w:pStyle w:val="BodyText"/>
      </w:pPr>
      <w:r w:rsidRPr="00273141">
        <w:t>RFC3339</w:t>
      </w:r>
      <w:r w:rsidRPr="00273141">
        <w:tab/>
        <w:t>Date and Time on the Internet: Timestamps</w:t>
      </w:r>
    </w:p>
    <w:p w14:paraId="29B5DF63" w14:textId="77777777" w:rsidR="00C61521" w:rsidRPr="00273141" w:rsidRDefault="00C61521" w:rsidP="00E83B50">
      <w:pPr>
        <w:pStyle w:val="Heading3"/>
        <w:rPr>
          <w:noProof w:val="0"/>
        </w:rPr>
      </w:pPr>
      <w:bookmarkStart w:id="1827" w:name="_Toc323846449"/>
      <w:bookmarkStart w:id="1828" w:name="_Toc330471363"/>
      <w:bookmarkStart w:id="1829" w:name="_Toc367356500"/>
      <w:bookmarkStart w:id="1830" w:name="_Toc488241170"/>
      <w:r w:rsidRPr="00273141">
        <w:rPr>
          <w:noProof w:val="0"/>
        </w:rPr>
        <w:lastRenderedPageBreak/>
        <w:t>3.82.4 Interaction Diagram</w:t>
      </w:r>
      <w:bookmarkEnd w:id="1827"/>
      <w:bookmarkEnd w:id="1828"/>
      <w:bookmarkEnd w:id="1829"/>
      <w:bookmarkEnd w:id="1830"/>
    </w:p>
    <w:p w14:paraId="41479D60" w14:textId="77777777" w:rsidR="00C61521" w:rsidRPr="00273141" w:rsidRDefault="00960356" w:rsidP="00862267">
      <w:pPr>
        <w:pStyle w:val="BodyText"/>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EA03B7" w:rsidRPr="007C1AAC" w:rsidRDefault="00EA03B7"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EA03B7" w:rsidRPr="007C1AAC" w:rsidRDefault="00EA03B7"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EA03B7" w:rsidRPr="007C1AAC" w:rsidRDefault="00EA03B7"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EA03B7" w:rsidRPr="007C1AAC" w:rsidRDefault="00EA03B7"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P/tXChfBQAANB4AAA4A&#10;AAAAAAAAAAAAAAAALgIAAGRycy9lMm9Eb2MueG1sUEsBAi0AFAAGAAgAAAAhALqER1TcAAAABQEA&#10;AA8AAAAAAAAAAAAAAAAAuQcAAGRycy9kb3ducmV2LnhtbFBLBQYAAAAABAAEAPMAAADCC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EA03B7" w:rsidRPr="007C1AAC" w:rsidRDefault="00EA03B7"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EA03B7" w:rsidRPr="007C1AAC" w:rsidRDefault="00EA03B7"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EA03B7" w:rsidRPr="007C1AAC" w:rsidRDefault="00EA03B7"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EA03B7" w:rsidRPr="007C1AAC" w:rsidRDefault="00EA03B7"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BodyText"/>
      </w:pPr>
    </w:p>
    <w:p w14:paraId="736D3F7E" w14:textId="76FC0D94" w:rsidR="00C61521" w:rsidRPr="00273141" w:rsidRDefault="00C61521" w:rsidP="00C03CC6">
      <w:pPr>
        <w:pStyle w:val="Heading4"/>
        <w:rPr>
          <w:noProof w:val="0"/>
        </w:rPr>
      </w:pPr>
      <w:bookmarkStart w:id="1831" w:name="_Toc488241171"/>
      <w:r w:rsidRPr="00273141">
        <w:rPr>
          <w:noProof w:val="0"/>
        </w:rPr>
        <w:t>3.82.4.1 Retrieve Syslog Event Request Message</w:t>
      </w:r>
      <w:bookmarkEnd w:id="1831"/>
    </w:p>
    <w:p w14:paraId="4129B9E3" w14:textId="3D962A3B" w:rsidR="00C61521" w:rsidRPr="00273141" w:rsidRDefault="00C61521" w:rsidP="00862267">
      <w:pPr>
        <w:pStyle w:val="BodyText"/>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defined in the [ITI-20]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Heading5"/>
        <w:rPr>
          <w:noProof w:val="0"/>
        </w:rPr>
      </w:pPr>
      <w:bookmarkStart w:id="1832" w:name="_Toc488241172"/>
      <w:r w:rsidRPr="00273141">
        <w:rPr>
          <w:noProof w:val="0"/>
        </w:rPr>
        <w:t>3.82.4.1.1 Trigger Events</w:t>
      </w:r>
      <w:bookmarkEnd w:id="1832"/>
    </w:p>
    <w:p w14:paraId="6DE06F37" w14:textId="77777777" w:rsidR="00C61521" w:rsidRPr="00273141" w:rsidRDefault="00C61521" w:rsidP="00862267">
      <w:pPr>
        <w:pStyle w:val="BodyText"/>
      </w:pPr>
      <w:r w:rsidRPr="00273141">
        <w:t>This message is sent when the Audit Consumer needs syslog messages to process.</w:t>
      </w:r>
    </w:p>
    <w:p w14:paraId="56177083" w14:textId="77777777" w:rsidR="00C61521" w:rsidRPr="00273141" w:rsidRDefault="00C61521" w:rsidP="00C03CC6">
      <w:pPr>
        <w:pStyle w:val="Heading5"/>
        <w:rPr>
          <w:noProof w:val="0"/>
        </w:rPr>
      </w:pPr>
      <w:bookmarkStart w:id="1833" w:name="_Toc488241173"/>
      <w:r w:rsidRPr="00273141">
        <w:rPr>
          <w:noProof w:val="0"/>
        </w:rPr>
        <w:t>3.82.4.1.2 Message Semantics</w:t>
      </w:r>
      <w:bookmarkEnd w:id="1833"/>
    </w:p>
    <w:p w14:paraId="5C444235" w14:textId="3C6EC588" w:rsidR="00C61521" w:rsidRPr="00273141" w:rsidRDefault="00C61521" w:rsidP="00605A49">
      <w:pPr>
        <w:pStyle w:val="BodyText"/>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BodyText"/>
        <w:rPr>
          <w:b/>
        </w:rPr>
      </w:pPr>
      <w:r w:rsidRPr="00273141">
        <w:rPr>
          <w:b/>
        </w:rPr>
        <w:t>&lt;scheme&gt;://&lt;authority&gt;/&lt;path&gt;/syslogsearch?date=le[start-</w:t>
      </w:r>
      <w:proofErr w:type="gramStart"/>
      <w:r w:rsidRPr="00273141">
        <w:rPr>
          <w:b/>
        </w:rPr>
        <w:t>time]&amp;</w:t>
      </w:r>
      <w:proofErr w:type="gramEnd"/>
      <w:r w:rsidRPr="00273141">
        <w:rPr>
          <w:b/>
        </w:rPr>
        <w:t>date=ge[stop-time]&amp;&lt;query&gt;</w:t>
      </w:r>
    </w:p>
    <w:p w14:paraId="1C1A9B01" w14:textId="77777777" w:rsidR="00C61521" w:rsidRPr="00273141" w:rsidRDefault="00C61521" w:rsidP="00605A49">
      <w:pPr>
        <w:pStyle w:val="BodyText"/>
      </w:pPr>
      <w:r w:rsidRPr="00273141">
        <w:t>Where:</w:t>
      </w:r>
    </w:p>
    <w:p w14:paraId="43B94264" w14:textId="009CC7E7" w:rsidR="00C61521" w:rsidRPr="00273141" w:rsidRDefault="00C61521" w:rsidP="008671F5">
      <w:pPr>
        <w:pStyle w:val="ListBullet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ListBullet2"/>
        <w:numPr>
          <w:ilvl w:val="0"/>
          <w:numId w:val="25"/>
        </w:numPr>
      </w:pPr>
      <w:r w:rsidRPr="00273141">
        <w:rPr>
          <w:b/>
        </w:rPr>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65715092" w:rsidR="00C61521" w:rsidRPr="00273141" w:rsidRDefault="00C61521" w:rsidP="008671F5">
      <w:pPr>
        <w:pStyle w:val="ListBullet2"/>
        <w:numPr>
          <w:ilvl w:val="0"/>
          <w:numId w:val="25"/>
        </w:numPr>
      </w:pPr>
      <w:r w:rsidRPr="00273141">
        <w:lastRenderedPageBreak/>
        <w:t xml:space="preserve">The Audit Record Repository may use </w:t>
      </w:r>
      <w:r w:rsidRPr="00273141">
        <w:rPr>
          <w:b/>
        </w:rPr>
        <w:t xml:space="preserve">&lt;path&gt; </w:t>
      </w:r>
      <w:r w:rsidRPr="00273141">
        <w:t>to segregate</w:t>
      </w:r>
      <w:r w:rsidR="003A4AF9" w:rsidRPr="00273141">
        <w:t xml:space="preserve"> the search</w:t>
      </w:r>
      <w:r w:rsidRPr="00273141">
        <w:t>.</w:t>
      </w:r>
    </w:p>
    <w:p w14:paraId="728ED4F1" w14:textId="472CD7D7" w:rsidR="00C61521" w:rsidRPr="00273141" w:rsidRDefault="00C61521" w:rsidP="008671F5">
      <w:pPr>
        <w:pStyle w:val="ListBullet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63F482F0" w:rsidR="00C61521" w:rsidRPr="00273141" w:rsidRDefault="00DB1AA7" w:rsidP="008671F5">
      <w:pPr>
        <w:pStyle w:val="ListBullet2"/>
        <w:numPr>
          <w:ilvl w:val="0"/>
          <w:numId w:val="25"/>
        </w:numPr>
      </w:pPr>
      <w:r w:rsidRPr="00273141">
        <w:rPr>
          <w:bCs/>
        </w:rPr>
        <w:t xml:space="preserve">A </w:t>
      </w:r>
      <w:proofErr w:type="gramStart"/>
      <w:r w:rsidR="00C61521" w:rsidRPr="00273141">
        <w:rPr>
          <w:b/>
          <w:bCs/>
        </w:rPr>
        <w:t>date</w:t>
      </w:r>
      <w:r w:rsidR="00C61521" w:rsidRPr="00273141">
        <w:t xml:space="preserve"> search parameters</w:t>
      </w:r>
      <w:proofErr w:type="gramEnd"/>
      <w:r w:rsidR="00C61521" w:rsidRPr="00273141">
        <w:t xml:space="preserve"> are required.</w:t>
      </w:r>
      <w:r w:rsidRPr="00273141">
        <w:t xml:space="preserve"> It is suggested to use two date parameters in order to search for a limited time window.</w:t>
      </w:r>
      <w:r w:rsidR="00C61521" w:rsidRPr="00273141">
        <w:rPr>
          <w:b/>
          <w:bCs/>
        </w:rPr>
        <w:t xml:space="preserve"> </w:t>
      </w:r>
      <w:r w:rsidR="00C61521" w:rsidRPr="00273141">
        <w:rPr>
          <w:bCs/>
        </w:rPr>
        <w:t>See Section 3.82.4.1.2.1.</w:t>
      </w:r>
    </w:p>
    <w:p w14:paraId="531DC725" w14:textId="40BC4DFD" w:rsidR="00C61521" w:rsidRPr="00273141" w:rsidRDefault="00C61521" w:rsidP="008671F5">
      <w:pPr>
        <w:pStyle w:val="ListBullet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3DF7BD1B" w:rsidR="00C61521" w:rsidRPr="00273141" w:rsidRDefault="00C61521" w:rsidP="008671F5">
      <w:pPr>
        <w:pStyle w:val="ListBullet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 Additional Search Parameters.</w:t>
      </w:r>
    </w:p>
    <w:p w14:paraId="5DB65E96" w14:textId="5DBE6A81" w:rsidR="00C61521" w:rsidRPr="00273141" w:rsidRDefault="00C61521" w:rsidP="00862267">
      <w:pPr>
        <w:pStyle w:val="BodyText"/>
      </w:pPr>
      <w:r w:rsidRPr="00273141">
        <w:t xml:space="preserve">The Audit Consumer may indicate </w:t>
      </w:r>
      <w:r w:rsidR="00D36576" w:rsidRPr="00273141">
        <w:t xml:space="preserve">the preferred format of the response </w:t>
      </w:r>
      <w:r w:rsidRPr="00273141">
        <w:t xml:space="preserve">in the </w:t>
      </w:r>
      <w:r w:rsidR="00D36576" w:rsidRPr="00273141">
        <w:t>HTTP “</w:t>
      </w:r>
      <w:r w:rsidRPr="00273141">
        <w:t>Accept</w:t>
      </w:r>
      <w:r w:rsidR="00D36576" w:rsidRPr="00273141">
        <w:t>”</w:t>
      </w:r>
      <w:r w:rsidRPr="00273141">
        <w:t xml:space="preserve"> </w:t>
      </w:r>
      <w:r w:rsidR="00D36576" w:rsidRPr="00273141">
        <w:t>header</w:t>
      </w:r>
      <w:r w:rsidRPr="00273141">
        <w:t xml:space="preserve">. </w:t>
      </w:r>
    </w:p>
    <w:p w14:paraId="38579BFA" w14:textId="77777777" w:rsidR="00C61521" w:rsidRPr="00273141" w:rsidRDefault="00C61521" w:rsidP="00C03CC6">
      <w:pPr>
        <w:pStyle w:val="Heading6"/>
        <w:rPr>
          <w:noProof w:val="0"/>
        </w:rPr>
      </w:pPr>
      <w:bookmarkStart w:id="1834" w:name="_Toc488241174"/>
      <w:r w:rsidRPr="00273141">
        <w:rPr>
          <w:noProof w:val="0"/>
        </w:rPr>
        <w:t>3.82.4.1.2.1</w:t>
      </w:r>
      <w:r w:rsidRPr="00273141">
        <w:rPr>
          <w:noProof w:val="0"/>
        </w:rPr>
        <w:tab/>
        <w:t>Date Search Parameters</w:t>
      </w:r>
      <w:bookmarkEnd w:id="1834"/>
    </w:p>
    <w:p w14:paraId="1407867D" w14:textId="570F2CCA" w:rsidR="00C61521" w:rsidRPr="00273141" w:rsidRDefault="007D1058" w:rsidP="00A56EA9">
      <w:pPr>
        <w:pStyle w:val="BodyText"/>
      </w:pPr>
      <w:r w:rsidRPr="00273141">
        <w:t>One or two</w:t>
      </w:r>
      <w:r w:rsidR="00C61521" w:rsidRPr="00273141">
        <w:t xml:space="preserve"> </w:t>
      </w:r>
      <w:r w:rsidR="00C61521" w:rsidRPr="00273141">
        <w:rPr>
          <w:b/>
        </w:rPr>
        <w:t>date</w:t>
      </w:r>
      <w:r w:rsidR="00C61521" w:rsidRPr="00273141">
        <w:t xml:space="preserve"> </w:t>
      </w:r>
      <w:proofErr w:type="gramStart"/>
      <w:r w:rsidR="00C61521" w:rsidRPr="00273141">
        <w:t>parameter</w:t>
      </w:r>
      <w:proofErr w:type="gramEnd"/>
      <w:r w:rsidR="00C61521" w:rsidRPr="00273141">
        <w:t xml:space="preserve">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BodyText"/>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BodyText"/>
      </w:pPr>
      <w:r w:rsidRPr="00273141">
        <w:t>This parameter matches with the time of the syslog message creation.</w:t>
      </w:r>
    </w:p>
    <w:p w14:paraId="69280C21" w14:textId="6EBF0E21" w:rsidR="00C61521" w:rsidRPr="00273141" w:rsidRDefault="00C61521" w:rsidP="008D693A">
      <w:pPr>
        <w:pStyle w:val="Heading6"/>
        <w:rPr>
          <w:noProof w:val="0"/>
        </w:rPr>
      </w:pPr>
      <w:bookmarkStart w:id="1835" w:name="_Toc488241175"/>
      <w:r w:rsidRPr="00273141">
        <w:rPr>
          <w:noProof w:val="0"/>
        </w:rPr>
        <w:t>3.82.4.1.2.2</w:t>
      </w:r>
      <w:r w:rsidRPr="00273141">
        <w:rPr>
          <w:noProof w:val="0"/>
        </w:rPr>
        <w:tab/>
        <w:t>Additional Search Parameters</w:t>
      </w:r>
      <w:bookmarkEnd w:id="1835"/>
    </w:p>
    <w:p w14:paraId="40662E59" w14:textId="77777777" w:rsidR="00C61521" w:rsidRPr="00273141" w:rsidRDefault="00C61521" w:rsidP="00E83B50">
      <w:pPr>
        <w:pStyle w:val="BodyText"/>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BodyText"/>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BodyText"/>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ListBullet2"/>
        <w:numPr>
          <w:ilvl w:val="0"/>
          <w:numId w:val="25"/>
        </w:numPr>
      </w:pPr>
      <w:r w:rsidRPr="00273141">
        <w:t xml:space="preserve">The search values shall be encoded as strings. </w:t>
      </w:r>
    </w:p>
    <w:p w14:paraId="52EA4FE1" w14:textId="77777777" w:rsidR="00C61521" w:rsidRPr="00273141" w:rsidRDefault="00C61521" w:rsidP="00DC2B81">
      <w:pPr>
        <w:pStyle w:val="ListBullet2"/>
        <w:numPr>
          <w:ilvl w:val="0"/>
          <w:numId w:val="25"/>
        </w:numPr>
      </w:pPr>
      <w:r w:rsidRPr="00273141">
        <w:t>The Syslog message is considered to match if the value string is a sub-string found in the specified message element.</w:t>
      </w:r>
    </w:p>
    <w:p w14:paraId="02074122" w14:textId="77777777" w:rsidR="00C61521" w:rsidRPr="00273141" w:rsidRDefault="00C61521" w:rsidP="008671F5">
      <w:pPr>
        <w:pStyle w:val="BodyText"/>
      </w:pPr>
    </w:p>
    <w:p w14:paraId="6B5A7962" w14:textId="77777777" w:rsidR="00C61521" w:rsidRPr="00273141" w:rsidRDefault="00C61521" w:rsidP="00DC2B81">
      <w:pPr>
        <w:pStyle w:val="TableTitle"/>
      </w:pPr>
      <w:r w:rsidRPr="00273141">
        <w:lastRenderedPageBreak/>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BodyText"/>
      </w:pPr>
    </w:p>
    <w:p w14:paraId="2968A4B6" w14:textId="2EF676A2" w:rsidR="00C61521" w:rsidRPr="00273141" w:rsidRDefault="00C61521" w:rsidP="00E83B50">
      <w:pPr>
        <w:pStyle w:val="BodyText"/>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ListBullet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ListBullet2"/>
      </w:pPr>
      <w:r w:rsidRPr="00273141">
        <w:t>To search for “hostname=Frodo” and “proc-id=system” it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ListBullet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BodyText"/>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BodyText"/>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Heading5"/>
        <w:rPr>
          <w:noProof w:val="0"/>
        </w:rPr>
      </w:pPr>
      <w:bookmarkStart w:id="1836" w:name="_Toc488241176"/>
      <w:r w:rsidRPr="00273141">
        <w:rPr>
          <w:noProof w:val="0"/>
        </w:rPr>
        <w:t>3.82.4.1.3 Expected Actions</w:t>
      </w:r>
      <w:bookmarkEnd w:id="1836"/>
    </w:p>
    <w:p w14:paraId="66DD9F23" w14:textId="1C5E4310" w:rsidR="00C61521" w:rsidRPr="00273141" w:rsidRDefault="00B10BE0" w:rsidP="003D1557">
      <w:pPr>
        <w:pStyle w:val="BodyText"/>
        <w:rPr>
          <w:iCs/>
        </w:rPr>
      </w:pPr>
      <w:r w:rsidRPr="00273141">
        <w:rPr>
          <w:iCs/>
        </w:rPr>
        <w:t>The Audit Record Repository</w:t>
      </w:r>
      <w:del w:id="1837" w:author="Gregorio Canal" w:date="2019-05-02T15:46:00Z">
        <w:r w:rsidRPr="00273141" w:rsidDel="00010429">
          <w:rPr>
            <w:iCs/>
          </w:rPr>
          <w:delText xml:space="preserve"> (ARR)</w:delText>
        </w:r>
      </w:del>
      <w:r w:rsidRPr="00273141">
        <w:rPr>
          <w:iCs/>
        </w:rPr>
        <w:t xml:space="preserve">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 xml:space="preserve">query </w:t>
      </w:r>
      <w:r w:rsidRPr="00273141">
        <w:rPr>
          <w:iCs/>
        </w:rPr>
        <w:lastRenderedPageBreak/>
        <w:t>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BodyText"/>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BodyText"/>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ListBullet2"/>
        <w:numPr>
          <w:ilvl w:val="0"/>
          <w:numId w:val="25"/>
        </w:numPr>
      </w:pPr>
      <w:r w:rsidRPr="00273141">
        <w:t>Select all messages that have a time interval specified in the request URL.</w:t>
      </w:r>
    </w:p>
    <w:p w14:paraId="586A4403" w14:textId="7FCCA180" w:rsidR="00C61521" w:rsidRPr="00273141" w:rsidRDefault="00C61521" w:rsidP="008671F5">
      <w:pPr>
        <w:pStyle w:val="ListBullet2"/>
        <w:numPr>
          <w:ilvl w:val="0"/>
          <w:numId w:val="25"/>
        </w:numPr>
      </w:pPr>
      <w:r w:rsidRPr="00273141">
        <w:t xml:space="preserve">If search parameters </w:t>
      </w:r>
      <w:r w:rsidR="0037053E" w:rsidRPr="00273141">
        <w:t xml:space="preserve">other than those </w:t>
      </w:r>
      <w:r w:rsidRPr="00273141">
        <w:t>defined in Section 3.82.4.1.2.2</w:t>
      </w:r>
      <w:r w:rsidR="0037053E" w:rsidRPr="00273141">
        <w:t>,</w:t>
      </w:r>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ListBullet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Heading4"/>
        <w:rPr>
          <w:noProof w:val="0"/>
        </w:rPr>
      </w:pPr>
      <w:bookmarkStart w:id="1838" w:name="_Toc488241177"/>
      <w:r w:rsidRPr="00273141">
        <w:rPr>
          <w:noProof w:val="0"/>
        </w:rPr>
        <w:t>3.82.4.2 Syslog Event Response Message</w:t>
      </w:r>
      <w:bookmarkEnd w:id="1838"/>
    </w:p>
    <w:p w14:paraId="35C4FA4E" w14:textId="77777777" w:rsidR="00D34FC4" w:rsidRPr="00273141" w:rsidRDefault="00D34FC4" w:rsidP="00204712">
      <w:pPr>
        <w:pStyle w:val="BodyText"/>
      </w:pPr>
      <w:r w:rsidRPr="00273141">
        <w:t>The Audit Record Repository sends the Syslog Event Response message in response to a query from an Audit Consumer</w:t>
      </w:r>
    </w:p>
    <w:p w14:paraId="40246DFF" w14:textId="77777777" w:rsidR="00C61521" w:rsidRPr="00273141" w:rsidRDefault="00C61521" w:rsidP="00C03CC6">
      <w:pPr>
        <w:pStyle w:val="Heading5"/>
        <w:rPr>
          <w:noProof w:val="0"/>
        </w:rPr>
      </w:pPr>
      <w:bookmarkStart w:id="1839" w:name="_Toc488241178"/>
      <w:r w:rsidRPr="00273141">
        <w:rPr>
          <w:noProof w:val="0"/>
        </w:rPr>
        <w:t>3.82.4.2.1 Trigger Events</w:t>
      </w:r>
      <w:bookmarkEnd w:id="1839"/>
    </w:p>
    <w:p w14:paraId="509CA667" w14:textId="77777777" w:rsidR="00C61521" w:rsidRPr="00273141" w:rsidRDefault="00C61521" w:rsidP="00DC2B81">
      <w:pPr>
        <w:pStyle w:val="BodyText"/>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Heading5"/>
        <w:rPr>
          <w:noProof w:val="0"/>
        </w:rPr>
      </w:pPr>
      <w:bookmarkStart w:id="1840" w:name="_Toc488241179"/>
      <w:r w:rsidRPr="00273141">
        <w:rPr>
          <w:noProof w:val="0"/>
        </w:rPr>
        <w:t>3.82.4.2.2 Message Semantics</w:t>
      </w:r>
      <w:bookmarkEnd w:id="1840"/>
    </w:p>
    <w:p w14:paraId="74B3BA25" w14:textId="024F96E0" w:rsidR="00C61521" w:rsidRPr="00273141" w:rsidRDefault="00C61521" w:rsidP="00862267">
      <w:pPr>
        <w:pStyle w:val="BodyText"/>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44538B2C" w:rsidR="00C61521" w:rsidRPr="00273141" w:rsidRDefault="00C61521" w:rsidP="008706FE">
      <w:pPr>
        <w:pStyle w:val="BodyText"/>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Array of Syslog messages</w:t>
      </w:r>
      <w:r w:rsidR="00EB348F" w:rsidRPr="00273141">
        <w:t xml:space="preserve"> in the selected format</w:t>
      </w:r>
      <w:r w:rsidRPr="00273141">
        <w:t>.</w:t>
      </w:r>
    </w:p>
    <w:p w14:paraId="512858B8" w14:textId="35BDEEB5" w:rsidR="00C61521" w:rsidRDefault="00C61521" w:rsidP="008706FE">
      <w:pPr>
        <w:pStyle w:val="BodyText"/>
      </w:pPr>
      <w:r w:rsidRPr="00273141">
        <w:t xml:space="preserve">Each syslog message shall be encoded as described in Table 3.38.4.2.2-1: </w:t>
      </w:r>
    </w:p>
    <w:p w14:paraId="39565985" w14:textId="77777777" w:rsidR="00936229" w:rsidRPr="00273141" w:rsidRDefault="00936229" w:rsidP="008706FE">
      <w:pPr>
        <w:pStyle w:val="BodyText"/>
      </w:pPr>
    </w:p>
    <w:p w14:paraId="13E058C6" w14:textId="77777777" w:rsidR="00C61521" w:rsidRPr="00273141" w:rsidRDefault="00C61521" w:rsidP="00204712">
      <w:pPr>
        <w:pStyle w:val="TableTitle"/>
      </w:pPr>
      <w:r w:rsidRPr="00273141">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33"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34"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lastRenderedPageBreak/>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35"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36"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37"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38"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39"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40"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BodyText"/>
      </w:pPr>
    </w:p>
    <w:p w14:paraId="53247FEE" w14:textId="2D9631AC" w:rsidR="00C61521" w:rsidRPr="00273141" w:rsidRDefault="00C61521" w:rsidP="008D693A">
      <w:pPr>
        <w:pStyle w:val="BodyText"/>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BodyText"/>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BodyText"/>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BodyText"/>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BodyText"/>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BodyText"/>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BodyText"/>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Heading6"/>
        <w:rPr>
          <w:noProof w:val="0"/>
        </w:rPr>
      </w:pPr>
      <w:bookmarkStart w:id="1841" w:name="_Toc488241180"/>
      <w:r w:rsidRPr="00273141">
        <w:rPr>
          <w:noProof w:val="0"/>
        </w:rPr>
        <w:t>3.82.4.2.2.1 JSON encoded array of Syslog Messages</w:t>
      </w:r>
      <w:bookmarkEnd w:id="1841"/>
    </w:p>
    <w:p w14:paraId="7236CF44" w14:textId="77777777" w:rsidR="00C61521" w:rsidRPr="00273141" w:rsidRDefault="00C61521" w:rsidP="005A11D1">
      <w:pPr>
        <w:pStyle w:val="BodyText"/>
      </w:pPr>
      <w:r w:rsidRPr="00273141">
        <w:t>Example:</w:t>
      </w:r>
    </w:p>
    <w:p w14:paraId="3BBA69AD" w14:textId="77777777" w:rsidR="00C61521" w:rsidRPr="00273141" w:rsidRDefault="00C61521" w:rsidP="00862267">
      <w:pPr>
        <w:pStyle w:val="BodyText"/>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Pri</w:t>
      </w:r>
      <w:proofErr w:type="spellEnd"/>
      <w:r w:rsidRPr="00273141">
        <w:t xml:space="preserve"> :</w:t>
      </w:r>
      <w:proofErr w:type="gramEnd"/>
      <w:r w:rsidRPr="00273141">
        <w:t xml:space="preserve">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w:t>
      </w:r>
      <w:proofErr w:type="gramStart"/>
      <w:r w:rsidRPr="00273141">
        <w:t>id :</w:t>
      </w:r>
      <w:proofErr w:type="gramEnd"/>
      <w:r w:rsidRPr="00273141">
        <w:t xml:space="preserve">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w:t>
      </w:r>
      <w:proofErr w:type="gramStart"/>
      <w:r w:rsidRPr="00273141">
        <w:t>data :</w:t>
      </w:r>
      <w:proofErr w:type="gramEnd"/>
      <w:r w:rsidRPr="00273141">
        <w:t xml:space="preserve">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gramStart"/>
      <w:r w:rsidRPr="00273141">
        <w:t>Msg :</w:t>
      </w:r>
      <w:proofErr w:type="gramEnd"/>
      <w:r w:rsidRPr="00273141">
        <w:t xml:space="preserve">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Pri</w:t>
      </w:r>
      <w:proofErr w:type="spellEnd"/>
      <w:r w:rsidRPr="00273141">
        <w:t xml:space="preserve"> :</w:t>
      </w:r>
      <w:proofErr w:type="gramEnd"/>
      <w:r w:rsidRPr="00273141">
        <w:t xml:space="preserve">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w:t>
      </w:r>
      <w:proofErr w:type="gramStart"/>
      <w:r w:rsidRPr="00273141">
        <w:t>id :</w:t>
      </w:r>
      <w:proofErr w:type="gramEnd"/>
      <w:r w:rsidRPr="00273141">
        <w:t xml:space="preserve">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gramStart"/>
      <w:r w:rsidRPr="00273141">
        <w:t>Msg :</w:t>
      </w:r>
      <w:proofErr w:type="gramEnd"/>
      <w:r w:rsidRPr="00273141">
        <w:t xml:space="preserve">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Pri</w:t>
      </w:r>
      <w:proofErr w:type="spellEnd"/>
      <w:r w:rsidRPr="00273141">
        <w:t xml:space="preserve"> :</w:t>
      </w:r>
      <w:proofErr w:type="gramEnd"/>
      <w:r w:rsidRPr="00273141">
        <w:t xml:space="preserve">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w:t>
      </w:r>
      <w:proofErr w:type="gramStart"/>
      <w:r w:rsidRPr="00273141">
        <w:t>id :</w:t>
      </w:r>
      <w:proofErr w:type="gramEnd"/>
      <w:r w:rsidRPr="00273141">
        <w:t xml:space="preserve">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gramStart"/>
      <w:r w:rsidRPr="00273141">
        <w:t>Msg :</w:t>
      </w:r>
      <w:proofErr w:type="gramEnd"/>
      <w:r w:rsidRPr="00273141">
        <w:t xml:space="preserve">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BodyText"/>
      </w:pPr>
    </w:p>
    <w:p w14:paraId="346A70BD" w14:textId="4EDE4A4D" w:rsidR="00C61521" w:rsidRPr="00273141" w:rsidRDefault="002D6685" w:rsidP="008D693A">
      <w:pPr>
        <w:pStyle w:val="BodyText"/>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Heading5"/>
        <w:rPr>
          <w:noProof w:val="0"/>
        </w:rPr>
      </w:pPr>
      <w:bookmarkStart w:id="1842" w:name="_Toc488241181"/>
      <w:bookmarkStart w:id="1843" w:name="_Toc330471364"/>
      <w:bookmarkStart w:id="1844" w:name="_Toc367356501"/>
      <w:r w:rsidRPr="00273141">
        <w:rPr>
          <w:noProof w:val="0"/>
        </w:rPr>
        <w:t>3.82.4.2.3 Expected Actions</w:t>
      </w:r>
      <w:bookmarkEnd w:id="1842"/>
    </w:p>
    <w:p w14:paraId="5EA3116B" w14:textId="75B9C7FB" w:rsidR="00C61521" w:rsidRPr="00273141" w:rsidRDefault="00C61521" w:rsidP="005A11D1">
      <w:pPr>
        <w:pStyle w:val="BodyText"/>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BodyText"/>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Heading3"/>
        <w:rPr>
          <w:noProof w:val="0"/>
        </w:rPr>
      </w:pPr>
      <w:bookmarkStart w:id="1845" w:name="_Toc488241182"/>
      <w:r w:rsidRPr="00273141">
        <w:rPr>
          <w:noProof w:val="0"/>
        </w:rPr>
        <w:t>3.82.5 Security Considerations</w:t>
      </w:r>
      <w:bookmarkEnd w:id="1843"/>
      <w:bookmarkEnd w:id="1844"/>
      <w:bookmarkEnd w:id="1845"/>
    </w:p>
    <w:p w14:paraId="663D5CB5" w14:textId="352AF881" w:rsidR="00C61521" w:rsidRPr="00273141" w:rsidRDefault="00C61521" w:rsidP="005A11D1">
      <w:pPr>
        <w:pStyle w:val="BodyText"/>
      </w:pPr>
      <w:r w:rsidRPr="00273141">
        <w:t>See the general Security Considerations in ITI TF-1:9.</w:t>
      </w:r>
      <w:r w:rsidR="0088239C" w:rsidRPr="00273141">
        <w:t>5</w:t>
      </w:r>
      <w:r w:rsidRPr="00273141">
        <w:t>.</w:t>
      </w:r>
      <w:bookmarkStart w:id="1846" w:name="_Toc323846450"/>
    </w:p>
    <w:p w14:paraId="5B1A72DB" w14:textId="77777777" w:rsidR="00C61521" w:rsidRPr="00273141" w:rsidRDefault="00C61521" w:rsidP="008D693A">
      <w:pPr>
        <w:pStyle w:val="Heading4"/>
        <w:rPr>
          <w:noProof w:val="0"/>
        </w:rPr>
      </w:pPr>
      <w:bookmarkStart w:id="1847" w:name="_Toc488241183"/>
      <w:r w:rsidRPr="00273141">
        <w:rPr>
          <w:noProof w:val="0"/>
        </w:rPr>
        <w:t>3.82.5.1 Security Audit Considerations</w:t>
      </w:r>
      <w:bookmarkEnd w:id="1847"/>
    </w:p>
    <w:bookmarkEnd w:id="1846"/>
    <w:p w14:paraId="0438F79B" w14:textId="7D5F2185" w:rsidR="00BC46FE" w:rsidRDefault="00137A50" w:rsidP="00597DB2">
      <w:pPr>
        <w:pStyle w:val="BodyText"/>
        <w:rPr>
          <w:ins w:id="1848" w:author="Gregorio Canal" w:date="2019-04-16T16:00:00Z"/>
        </w:rPr>
      </w:pPr>
      <w:r w:rsidRPr="00273141">
        <w:t xml:space="preserve">This transaction </w:t>
      </w:r>
      <w:ins w:id="1849" w:author="Gregorio Canal" w:date="2019-07-17T15:21:00Z">
        <w:r w:rsidR="002C21D6" w:rsidRPr="00B05737">
          <w:rPr>
            <w:b/>
            <w:bCs/>
            <w:u w:val="single"/>
          </w:rPr>
          <w:t xml:space="preserve">may involve the disclosure of sensitive information. Logging these retrieval transactions as a query event is appropriate. However, ATNA Profile </w:t>
        </w:r>
      </w:ins>
      <w:r w:rsidRPr="00273141">
        <w:t xml:space="preserve">does not require the Audit Record Repository to be able to send audit </w:t>
      </w:r>
      <w:r w:rsidR="004D32FF" w:rsidRPr="00273141">
        <w:t xml:space="preserve">records </w:t>
      </w:r>
      <w:r w:rsidRPr="00273141">
        <w:t xml:space="preserve">using Record Audit Event </w:t>
      </w:r>
      <w:r w:rsidR="000B294B">
        <w:t xml:space="preserve">[ITI-20] </w:t>
      </w:r>
      <w:r w:rsidRPr="00273141">
        <w:t>transaction</w:t>
      </w:r>
      <w:r w:rsidRPr="005A6118">
        <w:rPr>
          <w:b/>
          <w:bCs/>
          <w:strike/>
          <w:rPrChange w:id="1850" w:author="Gregorio Canal" w:date="2019-07-22T10:42:00Z">
            <w:rPr/>
          </w:rPrChange>
        </w:rPr>
        <w:t xml:space="preserve">. </w:t>
      </w:r>
      <w:r w:rsidR="00F6357D" w:rsidRPr="005A6118">
        <w:rPr>
          <w:b/>
          <w:bCs/>
          <w:strike/>
          <w:rPrChange w:id="1851" w:author="Gregorio Canal" w:date="2019-07-22T10:42:00Z">
            <w:rPr/>
          </w:rPrChange>
        </w:rPr>
        <w:t>However</w:t>
      </w:r>
      <w:r w:rsidR="00F6357D" w:rsidRPr="00273141">
        <w:t>,</w:t>
      </w:r>
      <w:r w:rsidRPr="00273141">
        <w:t xml:space="preserve"> </w:t>
      </w:r>
      <w:ins w:id="1852" w:author="Gregorio Canal" w:date="2019-07-22T10:42:00Z">
        <w:r w:rsidR="005A6118" w:rsidRPr="005A6118">
          <w:rPr>
            <w:b/>
            <w:bCs/>
            <w:u w:val="single"/>
            <w:rPrChange w:id="1853" w:author="Gregorio Canal" w:date="2019-07-22T10:43:00Z">
              <w:rPr/>
            </w:rPrChange>
          </w:rPr>
          <w:t>the ARR</w:t>
        </w:r>
      </w:ins>
      <w:ins w:id="1854" w:author="Gregorio Canal" w:date="2019-07-22T10:43:00Z">
        <w:r w:rsidR="005A6118" w:rsidRPr="005A6118">
          <w:rPr>
            <w:b/>
            <w:bCs/>
            <w:u w:val="single"/>
            <w:rPrChange w:id="1855" w:author="Gregorio Canal" w:date="2019-07-22T10:43:00Z">
              <w:rPr/>
            </w:rPrChange>
          </w:rPr>
          <w:t xml:space="preserve"> </w:t>
        </w:r>
      </w:ins>
      <w:r w:rsidRPr="00273141">
        <w:t>it shall create and store</w:t>
      </w:r>
      <w:r w:rsidR="0081796A" w:rsidRPr="00273141">
        <w:t xml:space="preserve"> locally</w:t>
      </w:r>
      <w:r w:rsidRPr="00273141">
        <w:t xml:space="preserve"> an audit event structured in </w:t>
      </w:r>
      <w:r w:rsidRPr="00273141">
        <w:lastRenderedPageBreak/>
        <w:t xml:space="preserve">accordance to requirements defined in DICOM PS3.15 Section A.5.3.2 “Audit Log Used”. DICOM PS3.15 defines a specific structure for an audit </w:t>
      </w:r>
      <w:r w:rsidR="004D32FF" w:rsidRPr="00273141">
        <w:t xml:space="preserve">record </w:t>
      </w:r>
      <w:r w:rsidRPr="00273141">
        <w:t xml:space="preserve">that may be created when an Audit Log is used. See </w:t>
      </w:r>
      <w:hyperlink r:id="rId41"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p>
    <w:p w14:paraId="209E8DC6" w14:textId="634FC648" w:rsidR="00BC46FE" w:rsidRDefault="00BC46FE" w:rsidP="00597DB2">
      <w:pPr>
        <w:pStyle w:val="BodyText"/>
        <w:rPr>
          <w:ins w:id="1856" w:author="Gregorio Canal" w:date="2019-04-30T21:12:00Z"/>
        </w:rPr>
      </w:pPr>
    </w:p>
    <w:p w14:paraId="06769871" w14:textId="0A11C383" w:rsidR="00843E79" w:rsidDel="00E23BD7" w:rsidRDefault="00843E79">
      <w:pPr>
        <w:pStyle w:val="Heading3"/>
        <w:numPr>
          <w:ilvl w:val="0"/>
          <w:numId w:val="0"/>
        </w:numPr>
        <w:rPr>
          <w:del w:id="1857" w:author="Gregorio Canal" w:date="2019-07-16T12:39:00Z"/>
        </w:rPr>
        <w:pPrChange w:id="1858" w:author="Gregorio Canal" w:date="2019-04-30T21:18:00Z">
          <w:pPr>
            <w:pStyle w:val="BodyText"/>
          </w:pPr>
        </w:pPrChange>
      </w:pPr>
      <w:bookmarkStart w:id="1859" w:name="_Toc421524825"/>
      <w:bookmarkStart w:id="1860" w:name="_Toc426535216"/>
      <w:bookmarkStart w:id="1861" w:name="_Toc304806891"/>
      <w:bookmarkStart w:id="1862" w:name="_Toc518548687"/>
      <w:del w:id="1863" w:author="Gregorio Canal" w:date="2019-07-16T12:39:00Z">
        <w:r w:rsidRPr="007A7659" w:rsidDel="00E23BD7">
          <w:rPr>
            <w:noProof w:val="0"/>
          </w:rPr>
          <w:delText>3.20.3 Referenced Standards</w:delText>
        </w:r>
        <w:bookmarkEnd w:id="1859"/>
        <w:bookmarkEnd w:id="1860"/>
        <w:bookmarkEnd w:id="1861"/>
        <w:bookmarkEnd w:id="1862"/>
      </w:del>
    </w:p>
    <w:p w14:paraId="0CAEBDC8" w14:textId="668623D2" w:rsidR="00843E79" w:rsidDel="00E23BD7" w:rsidRDefault="00843E79" w:rsidP="00597DB2">
      <w:pPr>
        <w:pStyle w:val="BodyText"/>
        <w:rPr>
          <w:del w:id="1864" w:author="Gregorio Canal" w:date="2019-07-16T12:39:00Z"/>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843E79" w:rsidRPr="007A7659" w:rsidDel="00E23BD7" w14:paraId="12F86E76" w14:textId="788C7D08" w:rsidTr="00235E7F">
        <w:trPr>
          <w:cantSplit/>
          <w:del w:id="1865" w:author="Gregorio Canal" w:date="2019-07-16T12:39:00Z"/>
        </w:trPr>
        <w:tc>
          <w:tcPr>
            <w:tcW w:w="1980" w:type="dxa"/>
            <w:shd w:val="clear" w:color="auto" w:fill="auto"/>
          </w:tcPr>
          <w:p w14:paraId="2A1B1CBF" w14:textId="37233340" w:rsidR="00843E79" w:rsidRPr="007A7659" w:rsidDel="00E23BD7" w:rsidRDefault="00843E79" w:rsidP="00235E7F">
            <w:pPr>
              <w:pStyle w:val="BodyText"/>
              <w:rPr>
                <w:del w:id="1866" w:author="Gregorio Canal" w:date="2019-07-16T12:39:00Z"/>
              </w:rPr>
            </w:pPr>
            <w:del w:id="1867" w:author="Gregorio Canal" w:date="2019-07-16T12:39:00Z">
              <w:r w:rsidRPr="007A7659" w:rsidDel="00E23BD7">
                <w:delText>RFC5424</w:delText>
              </w:r>
            </w:del>
          </w:p>
        </w:tc>
        <w:tc>
          <w:tcPr>
            <w:tcW w:w="7578" w:type="dxa"/>
            <w:shd w:val="clear" w:color="auto" w:fill="auto"/>
          </w:tcPr>
          <w:p w14:paraId="6D2A8335" w14:textId="191C94FD" w:rsidR="00843E79" w:rsidRPr="007A7659" w:rsidDel="00E23BD7" w:rsidRDefault="00843E79" w:rsidP="00235E7F">
            <w:pPr>
              <w:pStyle w:val="BodyText"/>
              <w:rPr>
                <w:del w:id="1868" w:author="Gregorio Canal" w:date="2019-07-16T12:39:00Z"/>
              </w:rPr>
            </w:pPr>
            <w:del w:id="1869" w:author="Gregorio Canal" w:date="2019-07-16T12:39:00Z">
              <w:r w:rsidRPr="007A7659" w:rsidDel="00E23BD7">
                <w:delText xml:space="preserve">The Syslog Protocol. </w:delText>
              </w:r>
            </w:del>
          </w:p>
        </w:tc>
      </w:tr>
      <w:tr w:rsidR="00843E79" w:rsidRPr="007A7659" w:rsidDel="00E23BD7" w14:paraId="5BA19786" w14:textId="41D39256" w:rsidTr="00235E7F">
        <w:trPr>
          <w:cantSplit/>
          <w:del w:id="1870" w:author="Gregorio Canal" w:date="2019-07-16T12:39:00Z"/>
        </w:trPr>
        <w:tc>
          <w:tcPr>
            <w:tcW w:w="1980" w:type="dxa"/>
            <w:shd w:val="clear" w:color="auto" w:fill="auto"/>
          </w:tcPr>
          <w:p w14:paraId="5FB24F0D" w14:textId="2B4EBC56" w:rsidR="00843E79" w:rsidRPr="007A7659" w:rsidDel="00E23BD7" w:rsidRDefault="00843E79" w:rsidP="00235E7F">
            <w:pPr>
              <w:pStyle w:val="BodyText"/>
              <w:rPr>
                <w:del w:id="1871" w:author="Gregorio Canal" w:date="2019-07-16T12:39:00Z"/>
              </w:rPr>
            </w:pPr>
            <w:del w:id="1872" w:author="Gregorio Canal" w:date="2019-07-16T12:39:00Z">
              <w:r w:rsidRPr="007A7659" w:rsidDel="00E23BD7">
                <w:delText>RFC5425</w:delText>
              </w:r>
            </w:del>
          </w:p>
        </w:tc>
        <w:tc>
          <w:tcPr>
            <w:tcW w:w="7578" w:type="dxa"/>
            <w:shd w:val="clear" w:color="auto" w:fill="auto"/>
          </w:tcPr>
          <w:p w14:paraId="568F89AD" w14:textId="281B7E93" w:rsidR="00843E79" w:rsidRPr="007A7659" w:rsidDel="00E23BD7" w:rsidRDefault="00843E79" w:rsidP="00235E7F">
            <w:pPr>
              <w:pStyle w:val="BodyText"/>
              <w:rPr>
                <w:del w:id="1873" w:author="Gregorio Canal" w:date="2019-07-16T12:39:00Z"/>
              </w:rPr>
            </w:pPr>
            <w:del w:id="1874" w:author="Gregorio Canal" w:date="2019-07-16T12:39:00Z">
              <w:r w:rsidRPr="007A7659" w:rsidDel="00E23BD7">
                <w:delText xml:space="preserve">Transmission of Syslog Messages over TLS </w:delText>
              </w:r>
            </w:del>
          </w:p>
        </w:tc>
      </w:tr>
      <w:tr w:rsidR="00843E79" w:rsidRPr="007A7659" w:rsidDel="00E23BD7" w14:paraId="409FF613" w14:textId="3F91F29D" w:rsidTr="00235E7F">
        <w:trPr>
          <w:cantSplit/>
          <w:del w:id="1875" w:author="Gregorio Canal" w:date="2019-07-16T12:39:00Z"/>
        </w:trPr>
        <w:tc>
          <w:tcPr>
            <w:tcW w:w="1980" w:type="dxa"/>
            <w:shd w:val="clear" w:color="auto" w:fill="auto"/>
          </w:tcPr>
          <w:p w14:paraId="613EDC2D" w14:textId="16003B10" w:rsidR="00843E79" w:rsidRPr="007A7659" w:rsidDel="00E23BD7" w:rsidRDefault="00843E79" w:rsidP="00235E7F">
            <w:pPr>
              <w:pStyle w:val="BodyText"/>
              <w:rPr>
                <w:del w:id="1876" w:author="Gregorio Canal" w:date="2019-07-16T12:39:00Z"/>
              </w:rPr>
            </w:pPr>
            <w:del w:id="1877" w:author="Gregorio Canal" w:date="2019-07-16T12:39:00Z">
              <w:r w:rsidRPr="007A7659" w:rsidDel="00E23BD7">
                <w:delText>RFC5426</w:delText>
              </w:r>
            </w:del>
          </w:p>
        </w:tc>
        <w:tc>
          <w:tcPr>
            <w:tcW w:w="7578" w:type="dxa"/>
            <w:shd w:val="clear" w:color="auto" w:fill="auto"/>
          </w:tcPr>
          <w:p w14:paraId="439184C9" w14:textId="1C5D3A4A" w:rsidR="00843E79" w:rsidRPr="007A7659" w:rsidDel="00E23BD7" w:rsidRDefault="00843E79" w:rsidP="00235E7F">
            <w:pPr>
              <w:pStyle w:val="BodyText"/>
              <w:rPr>
                <w:del w:id="1878" w:author="Gregorio Canal" w:date="2019-07-16T12:39:00Z"/>
              </w:rPr>
            </w:pPr>
            <w:del w:id="1879" w:author="Gregorio Canal" w:date="2019-07-16T12:39:00Z">
              <w:r w:rsidRPr="007A7659" w:rsidDel="00E23BD7">
                <w:delText xml:space="preserve">Transmission of Syslog Messages over UDP </w:delText>
              </w:r>
            </w:del>
          </w:p>
        </w:tc>
      </w:tr>
      <w:tr w:rsidR="00843E79" w:rsidRPr="007A7659" w:rsidDel="00E23BD7" w14:paraId="295744D7" w14:textId="7AFB3B1A" w:rsidTr="00235E7F">
        <w:trPr>
          <w:cantSplit/>
          <w:del w:id="1880" w:author="Gregorio Canal" w:date="2019-07-16T12:39:00Z"/>
        </w:trPr>
        <w:tc>
          <w:tcPr>
            <w:tcW w:w="1980" w:type="dxa"/>
            <w:shd w:val="clear" w:color="auto" w:fill="auto"/>
          </w:tcPr>
          <w:p w14:paraId="53B015B0" w14:textId="135F56A3" w:rsidR="00843E79" w:rsidRPr="007A7659" w:rsidDel="00E23BD7" w:rsidRDefault="00843E79" w:rsidP="00235E7F">
            <w:pPr>
              <w:pStyle w:val="BodyText"/>
              <w:rPr>
                <w:del w:id="1881" w:author="Gregorio Canal" w:date="2019-07-16T12:39:00Z"/>
              </w:rPr>
            </w:pPr>
            <w:del w:id="1882" w:author="Gregorio Canal" w:date="2019-07-16T12:39:00Z">
              <w:r w:rsidRPr="007A7659" w:rsidDel="00E23BD7">
                <w:delText>RFC7525</w:delText>
              </w:r>
            </w:del>
          </w:p>
        </w:tc>
        <w:tc>
          <w:tcPr>
            <w:tcW w:w="7578" w:type="dxa"/>
            <w:shd w:val="clear" w:color="auto" w:fill="auto"/>
          </w:tcPr>
          <w:p w14:paraId="253CD229" w14:textId="76642563" w:rsidR="00843E79" w:rsidRPr="00B03358" w:rsidDel="00E23BD7" w:rsidRDefault="00843E79" w:rsidP="00235E7F">
            <w:pPr>
              <w:pStyle w:val="BodyText"/>
              <w:rPr>
                <w:del w:id="1883" w:author="Gregorio Canal" w:date="2019-07-16T12:39:00Z"/>
              </w:rPr>
            </w:pPr>
            <w:del w:id="1884" w:author="Gregorio Canal" w:date="2019-07-16T12:39:00Z">
              <w:r w:rsidRPr="004A0919" w:rsidDel="00E23BD7">
                <w:delText>Recommendations for Secure Use of Transport Layer Security (TLS) and Datagram Transport Layer Security (DTLS)</w:delText>
              </w:r>
            </w:del>
          </w:p>
        </w:tc>
      </w:tr>
      <w:tr w:rsidR="00843E79" w:rsidRPr="007A7659" w:rsidDel="00E23BD7" w14:paraId="6D283CBA" w14:textId="4B5CA3E9" w:rsidTr="00235E7F">
        <w:trPr>
          <w:cantSplit/>
          <w:del w:id="1885" w:author="Gregorio Canal" w:date="2019-07-16T12:39:00Z"/>
        </w:trPr>
        <w:tc>
          <w:tcPr>
            <w:tcW w:w="1980" w:type="dxa"/>
            <w:shd w:val="clear" w:color="auto" w:fill="auto"/>
          </w:tcPr>
          <w:p w14:paraId="13F8ACB2" w14:textId="7E7C540D" w:rsidR="00843E79" w:rsidRPr="007A7659" w:rsidDel="00E23BD7" w:rsidRDefault="00843E79" w:rsidP="00235E7F">
            <w:pPr>
              <w:pStyle w:val="BodyText"/>
              <w:rPr>
                <w:del w:id="1886" w:author="Gregorio Canal" w:date="2019-07-16T12:39:00Z"/>
              </w:rPr>
            </w:pPr>
            <w:del w:id="1887" w:author="Gregorio Canal" w:date="2019-07-16T12:39:00Z">
              <w:r w:rsidRPr="007A7659" w:rsidDel="00E23BD7">
                <w:delText>DICOM</w:delText>
              </w:r>
            </w:del>
          </w:p>
        </w:tc>
        <w:tc>
          <w:tcPr>
            <w:tcW w:w="7578" w:type="dxa"/>
            <w:shd w:val="clear" w:color="auto" w:fill="auto"/>
          </w:tcPr>
          <w:p w14:paraId="4605F22B" w14:textId="11999102" w:rsidR="00843E79" w:rsidRPr="007A7659" w:rsidDel="00E23BD7" w:rsidRDefault="00843E79" w:rsidP="00235E7F">
            <w:pPr>
              <w:pStyle w:val="BodyText"/>
              <w:rPr>
                <w:del w:id="1888" w:author="Gregorio Canal" w:date="2019-07-16T12:39:00Z"/>
              </w:rPr>
            </w:pPr>
            <w:del w:id="1889" w:author="Gregorio Canal" w:date="2019-07-16T12:39:00Z">
              <w:r w:rsidRPr="007A7659" w:rsidDel="00E23BD7">
                <w:delText xml:space="preserve">DICOM PS3.15 Annex A.5 </w:delText>
              </w:r>
              <w:r w:rsidR="00522AEE" w:rsidDel="00E23BD7">
                <w:fldChar w:fldCharType="begin"/>
              </w:r>
              <w:r w:rsidR="00522AEE" w:rsidDel="00E23BD7">
                <w:delInstrText xml:space="preserve"> HYPERLINK "http://medical.nema.org/medical/dicom/current/output/chtml/part15/sect_A.5.html" </w:delInstrText>
              </w:r>
              <w:r w:rsidR="00522AEE" w:rsidDel="00E23BD7">
                <w:fldChar w:fldCharType="separate"/>
              </w:r>
              <w:r w:rsidRPr="007A7659" w:rsidDel="00E23BD7">
                <w:delText>http://medical.nema.org/medical/dicom/current/output/chtml/part15/sect_A.5.html</w:delText>
              </w:r>
              <w:r w:rsidR="00522AEE" w:rsidDel="00E23BD7">
                <w:fldChar w:fldCharType="end"/>
              </w:r>
            </w:del>
          </w:p>
        </w:tc>
      </w:tr>
      <w:tr w:rsidR="00843E79" w:rsidRPr="007A7659" w:rsidDel="00E23BD7" w14:paraId="39E9BA72" w14:textId="22911F2C" w:rsidTr="00235E7F">
        <w:trPr>
          <w:cantSplit/>
          <w:del w:id="1890" w:author="Gregorio Canal" w:date="2019-07-16T12:39:00Z"/>
        </w:trPr>
        <w:tc>
          <w:tcPr>
            <w:tcW w:w="1980" w:type="dxa"/>
            <w:shd w:val="clear" w:color="auto" w:fill="auto"/>
          </w:tcPr>
          <w:p w14:paraId="3BAE94FF" w14:textId="4128A443" w:rsidR="00843E79" w:rsidRPr="007A7659" w:rsidDel="00E23BD7" w:rsidRDefault="00843E79" w:rsidP="00235E7F">
            <w:pPr>
              <w:pStyle w:val="BodyText"/>
              <w:rPr>
                <w:del w:id="1891" w:author="Gregorio Canal" w:date="2019-07-16T12:39:00Z"/>
              </w:rPr>
            </w:pPr>
            <w:del w:id="1892" w:author="Gregorio Canal" w:date="2019-07-16T12:39:00Z">
              <w:r w:rsidRPr="007A7659" w:rsidDel="00E23BD7">
                <w:delText>ASTM E2147-01</w:delText>
              </w:r>
            </w:del>
          </w:p>
        </w:tc>
        <w:tc>
          <w:tcPr>
            <w:tcW w:w="7578" w:type="dxa"/>
            <w:shd w:val="clear" w:color="auto" w:fill="auto"/>
          </w:tcPr>
          <w:p w14:paraId="3396C3FE" w14:textId="0D2A15C0" w:rsidR="00843E79" w:rsidRPr="007A7659" w:rsidDel="00E23BD7" w:rsidRDefault="00843E79" w:rsidP="00235E7F">
            <w:pPr>
              <w:pStyle w:val="BodyText"/>
              <w:rPr>
                <w:del w:id="1893" w:author="Gregorio Canal" w:date="2019-07-16T12:39:00Z"/>
              </w:rPr>
            </w:pPr>
            <w:del w:id="1894" w:author="Gregorio Canal" w:date="2019-07-16T12:39:00Z">
              <w:r w:rsidRPr="007A7659" w:rsidDel="00E23BD7">
                <w:delText>Standard Specification for Audit and Disclosure Logs for Use in Health Information Systems</w:delText>
              </w:r>
            </w:del>
          </w:p>
        </w:tc>
      </w:tr>
      <w:tr w:rsidR="00843E79" w:rsidRPr="007A7659" w:rsidDel="00E23BD7" w14:paraId="77FBC71E" w14:textId="04C9421C" w:rsidTr="00235E7F">
        <w:trPr>
          <w:cantSplit/>
          <w:del w:id="1895" w:author="Gregorio Canal" w:date="2019-07-16T12:39:00Z"/>
        </w:trPr>
        <w:tc>
          <w:tcPr>
            <w:tcW w:w="1980" w:type="dxa"/>
            <w:shd w:val="clear" w:color="auto" w:fill="auto"/>
          </w:tcPr>
          <w:p w14:paraId="56A272B7" w14:textId="3B8C4332" w:rsidR="00843E79" w:rsidRPr="007A7659" w:rsidDel="00E23BD7" w:rsidRDefault="00843E79" w:rsidP="00235E7F">
            <w:pPr>
              <w:pStyle w:val="BodyText"/>
              <w:rPr>
                <w:del w:id="1896" w:author="Gregorio Canal" w:date="2019-07-16T12:39:00Z"/>
              </w:rPr>
            </w:pPr>
            <w:del w:id="1897" w:author="Gregorio Canal" w:date="2019-07-16T12:39:00Z">
              <w:r w:rsidRPr="007A7659" w:rsidDel="00E23BD7">
                <w:delText>NIST SP 800-92</w:delText>
              </w:r>
            </w:del>
          </w:p>
        </w:tc>
        <w:tc>
          <w:tcPr>
            <w:tcW w:w="7578" w:type="dxa"/>
            <w:shd w:val="clear" w:color="auto" w:fill="auto"/>
          </w:tcPr>
          <w:p w14:paraId="3117C560" w14:textId="24BD1487" w:rsidR="00843E79" w:rsidRPr="007A7659" w:rsidDel="00E23BD7" w:rsidRDefault="00843E79" w:rsidP="00235E7F">
            <w:pPr>
              <w:pStyle w:val="BodyText"/>
              <w:rPr>
                <w:del w:id="1898" w:author="Gregorio Canal" w:date="2019-07-16T12:39:00Z"/>
              </w:rPr>
            </w:pPr>
            <w:del w:id="1899" w:author="Gregorio Canal" w:date="2019-07-16T12:39:00Z">
              <w:r w:rsidRPr="007A7659" w:rsidDel="00E23BD7">
                <w:delText>Guide to Computer Security Log Management.</w:delText>
              </w:r>
            </w:del>
          </w:p>
        </w:tc>
      </w:tr>
      <w:tr w:rsidR="00843E79" w:rsidRPr="007A7659" w:rsidDel="00E23BD7" w14:paraId="666E6612" w14:textId="587A275C" w:rsidTr="00235E7F">
        <w:trPr>
          <w:cantSplit/>
          <w:del w:id="1900" w:author="Gregorio Canal" w:date="2019-07-16T12:39:00Z"/>
        </w:trPr>
        <w:tc>
          <w:tcPr>
            <w:tcW w:w="1980" w:type="dxa"/>
            <w:shd w:val="clear" w:color="auto" w:fill="auto"/>
          </w:tcPr>
          <w:p w14:paraId="1112C289" w14:textId="058A7190" w:rsidR="00843E79" w:rsidRPr="007A7659" w:rsidDel="00E23BD7" w:rsidRDefault="00843E79" w:rsidP="00235E7F">
            <w:pPr>
              <w:pStyle w:val="BodyText"/>
              <w:rPr>
                <w:del w:id="1901" w:author="Gregorio Canal" w:date="2019-07-16T12:39:00Z"/>
              </w:rPr>
            </w:pPr>
            <w:del w:id="1902" w:author="Gregorio Canal" w:date="2019-07-16T12:39:00Z">
              <w:r w:rsidRPr="007A7659" w:rsidDel="00E23BD7">
                <w:delText>W3C XML 1.0</w:delText>
              </w:r>
            </w:del>
          </w:p>
        </w:tc>
        <w:tc>
          <w:tcPr>
            <w:tcW w:w="7578" w:type="dxa"/>
            <w:shd w:val="clear" w:color="auto" w:fill="auto"/>
          </w:tcPr>
          <w:p w14:paraId="17BDC655" w14:textId="7B35C2AC" w:rsidR="00843E79" w:rsidRPr="007A7659" w:rsidDel="00E23BD7" w:rsidRDefault="00843E79" w:rsidP="00235E7F">
            <w:pPr>
              <w:pStyle w:val="BodyText"/>
              <w:rPr>
                <w:del w:id="1903" w:author="Gregorio Canal" w:date="2019-07-16T12:39:00Z"/>
              </w:rPr>
            </w:pPr>
            <w:del w:id="1904" w:author="Gregorio Canal" w:date="2019-07-16T12:39:00Z">
              <w:r w:rsidRPr="007A7659" w:rsidDel="00E23BD7">
                <w:delText>Extensible Markup Language (XML) 1.0</w:delText>
              </w:r>
            </w:del>
          </w:p>
        </w:tc>
      </w:tr>
      <w:tr w:rsidR="00843E79" w:rsidRPr="007A7659" w:rsidDel="00E23BD7" w14:paraId="3C9939D1" w14:textId="5CF1B88E" w:rsidTr="00235E7F">
        <w:trPr>
          <w:cantSplit/>
          <w:del w:id="1905" w:author="Gregorio Canal" w:date="2019-07-16T12:39:00Z"/>
        </w:trPr>
        <w:tc>
          <w:tcPr>
            <w:tcW w:w="1980" w:type="dxa"/>
            <w:shd w:val="clear" w:color="auto" w:fill="auto"/>
          </w:tcPr>
          <w:p w14:paraId="35F5E897" w14:textId="29EE57E4" w:rsidR="00843E79" w:rsidRPr="003F5E30" w:rsidDel="00E23BD7" w:rsidRDefault="00843E79" w:rsidP="00235E7F">
            <w:pPr>
              <w:pStyle w:val="BodyText"/>
              <w:rPr>
                <w:del w:id="1906" w:author="Gregorio Canal" w:date="2019-07-16T12:39:00Z"/>
                <w:b/>
                <w:u w:val="single"/>
                <w:rPrChange w:id="1907" w:author="Gregorio Canal" w:date="2019-04-30T21:19:00Z">
                  <w:rPr>
                    <w:del w:id="1908" w:author="Gregorio Canal" w:date="2019-07-16T12:39:00Z"/>
                  </w:rPr>
                </w:rPrChange>
              </w:rPr>
            </w:pPr>
            <w:del w:id="1909" w:author="Gregorio Canal" w:date="2019-07-16T12:39:00Z">
              <w:r w:rsidRPr="003F5E30" w:rsidDel="00E23BD7">
                <w:rPr>
                  <w:b/>
                  <w:u w:val="single"/>
                  <w:rPrChange w:id="1910" w:author="Gregorio Canal" w:date="2019-04-30T21:19:00Z">
                    <w:rPr/>
                  </w:rPrChange>
                </w:rPr>
                <w:delText>HL7 FHIR</w:delText>
              </w:r>
            </w:del>
          </w:p>
        </w:tc>
        <w:tc>
          <w:tcPr>
            <w:tcW w:w="7578" w:type="dxa"/>
            <w:shd w:val="clear" w:color="auto" w:fill="auto"/>
          </w:tcPr>
          <w:p w14:paraId="35E8BCA1" w14:textId="4CBF2B6C" w:rsidR="00843E79" w:rsidRPr="003F5E30" w:rsidDel="00E23BD7" w:rsidRDefault="003F5E30" w:rsidP="00235E7F">
            <w:pPr>
              <w:pStyle w:val="BodyText"/>
              <w:rPr>
                <w:del w:id="1911" w:author="Gregorio Canal" w:date="2019-07-16T12:39:00Z"/>
                <w:b/>
                <w:u w:val="single"/>
                <w:rPrChange w:id="1912" w:author="Gregorio Canal" w:date="2019-04-30T21:19:00Z">
                  <w:rPr>
                    <w:del w:id="1913" w:author="Gregorio Canal" w:date="2019-07-16T12:39:00Z"/>
                  </w:rPr>
                </w:rPrChange>
              </w:rPr>
            </w:pPr>
            <w:del w:id="1914" w:author="Gregorio Canal" w:date="2019-07-16T12:39:00Z">
              <w:r w:rsidRPr="003F5E30" w:rsidDel="00E23BD7">
                <w:rPr>
                  <w:b/>
                  <w:u w:val="single"/>
                  <w:rPrChange w:id="1915" w:author="Gregorio Canal" w:date="2019-04-30T21:19:00Z">
                    <w:rPr/>
                  </w:rPrChange>
                </w:rPr>
                <w:delText>Release 4</w:delText>
              </w:r>
              <w:r w:rsidRPr="003F5E30" w:rsidDel="00E23BD7">
                <w:rPr>
                  <w:b/>
                  <w:u w:val="single"/>
                  <w:rPrChange w:id="1916" w:author="Gregorio Canal" w:date="2019-04-30T21:19:00Z">
                    <w:rPr/>
                  </w:rPrChange>
                </w:rPr>
                <w:tab/>
                <w:delText xml:space="preserve"> </w:delText>
              </w:r>
              <w:r w:rsidRPr="003F5E30" w:rsidDel="00E23BD7">
                <w:rPr>
                  <w:rStyle w:val="Hyperlink"/>
                  <w:b/>
                  <w:rPrChange w:id="1917" w:author="Gregorio Canal" w:date="2019-04-30T21:19:00Z">
                    <w:rPr>
                      <w:rStyle w:val="Hyperlink"/>
                    </w:rPr>
                  </w:rPrChange>
                </w:rPr>
                <w:fldChar w:fldCharType="begin"/>
              </w:r>
              <w:r w:rsidRPr="003F5E30" w:rsidDel="00E23BD7">
                <w:rPr>
                  <w:rStyle w:val="Hyperlink"/>
                  <w:b/>
                  <w:rPrChange w:id="1918" w:author="Gregorio Canal" w:date="2019-04-30T21:19:00Z">
                    <w:rPr>
                      <w:rStyle w:val="Hyperlink"/>
                    </w:rPr>
                  </w:rPrChange>
                </w:rPr>
                <w:delInstrText>HYPERLINK "http://hl7.org/fhir/R4/index.html"</w:delInstrText>
              </w:r>
              <w:r w:rsidRPr="003F5E30" w:rsidDel="00E23BD7">
                <w:rPr>
                  <w:rStyle w:val="Hyperlink"/>
                  <w:b/>
                  <w:rPrChange w:id="1919" w:author="Gregorio Canal" w:date="2019-04-30T21:19:00Z">
                    <w:rPr>
                      <w:rStyle w:val="Hyperlink"/>
                    </w:rPr>
                  </w:rPrChange>
                </w:rPr>
                <w:fldChar w:fldCharType="separate"/>
              </w:r>
              <w:r w:rsidRPr="003F5E30" w:rsidDel="00E23BD7">
                <w:rPr>
                  <w:rStyle w:val="Hyperlink"/>
                  <w:b/>
                  <w:rPrChange w:id="1920" w:author="Gregorio Canal" w:date="2019-04-30T21:19:00Z">
                    <w:rPr>
                      <w:rStyle w:val="Hyperlink"/>
                    </w:rPr>
                  </w:rPrChange>
                </w:rPr>
                <w:delText>http://hl7.org/fhir/R4/index.html</w:delText>
              </w:r>
              <w:r w:rsidRPr="003F5E30" w:rsidDel="00E23BD7">
                <w:rPr>
                  <w:rStyle w:val="Hyperlink"/>
                  <w:b/>
                  <w:rPrChange w:id="1921" w:author="Gregorio Canal" w:date="2019-04-30T21:19:00Z">
                    <w:rPr>
                      <w:rStyle w:val="Hyperlink"/>
                    </w:rPr>
                  </w:rPrChange>
                </w:rPr>
                <w:fldChar w:fldCharType="end"/>
              </w:r>
            </w:del>
          </w:p>
        </w:tc>
      </w:tr>
      <w:tr w:rsidR="003F5E30" w:rsidRPr="007A7659" w:rsidDel="00E23BD7" w14:paraId="45AF3F0B" w14:textId="284E0203" w:rsidTr="00235E7F">
        <w:trPr>
          <w:cantSplit/>
          <w:del w:id="1922" w:author="Gregorio Canal" w:date="2019-07-16T12:39:00Z"/>
        </w:trPr>
        <w:tc>
          <w:tcPr>
            <w:tcW w:w="1980" w:type="dxa"/>
            <w:shd w:val="clear" w:color="auto" w:fill="auto"/>
          </w:tcPr>
          <w:p w14:paraId="3D0A0954" w14:textId="42578ABD" w:rsidR="003F5E30" w:rsidRPr="003F5E30" w:rsidDel="00E23BD7" w:rsidRDefault="003F5E30" w:rsidP="00235E7F">
            <w:pPr>
              <w:pStyle w:val="BodyText"/>
              <w:rPr>
                <w:del w:id="1923" w:author="Gregorio Canal" w:date="2019-07-16T12:39:00Z"/>
                <w:b/>
                <w:u w:val="single"/>
              </w:rPr>
            </w:pPr>
            <w:del w:id="1924" w:author="Gregorio Canal" w:date="2019-07-16T12:39:00Z">
              <w:r w:rsidRPr="003F5E30" w:rsidDel="00E23BD7">
                <w:rPr>
                  <w:b/>
                  <w:u w:val="single"/>
                  <w:rPrChange w:id="1925" w:author="Gregorio Canal" w:date="2019-04-30T21:20:00Z">
                    <w:rPr/>
                  </w:rPrChange>
                </w:rPr>
                <w:delText>RFC4627</w:delText>
              </w:r>
            </w:del>
          </w:p>
        </w:tc>
        <w:tc>
          <w:tcPr>
            <w:tcW w:w="7578" w:type="dxa"/>
            <w:shd w:val="clear" w:color="auto" w:fill="auto"/>
          </w:tcPr>
          <w:p w14:paraId="4514AFF6" w14:textId="42574064" w:rsidR="003F5E30" w:rsidRPr="003F5E30" w:rsidDel="00E23BD7" w:rsidRDefault="003F5E30" w:rsidP="00235E7F">
            <w:pPr>
              <w:pStyle w:val="BodyText"/>
              <w:rPr>
                <w:del w:id="1926" w:author="Gregorio Canal" w:date="2019-07-16T12:39:00Z"/>
                <w:b/>
                <w:u w:val="single"/>
              </w:rPr>
            </w:pPr>
            <w:del w:id="1927" w:author="Gregorio Canal" w:date="2019-07-16T12:39:00Z">
              <w:r w:rsidRPr="003F5E30" w:rsidDel="00E23BD7">
                <w:rPr>
                  <w:b/>
                  <w:u w:val="single"/>
                  <w:rPrChange w:id="1928" w:author="Gregorio Canal" w:date="2019-04-30T21:20:00Z">
                    <w:rPr/>
                  </w:rPrChange>
                </w:rPr>
                <w:delText>The application/json Media Type for JavaScript Object Notation (JSON)</w:delText>
              </w:r>
            </w:del>
          </w:p>
        </w:tc>
      </w:tr>
    </w:tbl>
    <w:p w14:paraId="5D63EF85" w14:textId="53B00415" w:rsidR="00843E79" w:rsidDel="00E23BD7" w:rsidRDefault="00843E79" w:rsidP="00597DB2">
      <w:pPr>
        <w:pStyle w:val="BodyText"/>
        <w:rPr>
          <w:del w:id="1929" w:author="Gregorio Canal" w:date="2019-07-16T12:39:00Z"/>
        </w:rPr>
      </w:pPr>
    </w:p>
    <w:p w14:paraId="5708BA36" w14:textId="3E167C2E" w:rsidR="003F5E30" w:rsidDel="00E23BD7" w:rsidRDefault="003F5E30" w:rsidP="003F5E30">
      <w:pPr>
        <w:pStyle w:val="Heading3"/>
        <w:numPr>
          <w:ilvl w:val="0"/>
          <w:numId w:val="0"/>
        </w:numPr>
        <w:rPr>
          <w:del w:id="1930" w:author="Gregorio Canal" w:date="2019-07-16T12:39:00Z"/>
          <w:noProof w:val="0"/>
        </w:rPr>
      </w:pPr>
      <w:del w:id="1931" w:author="Gregorio Canal" w:date="2019-07-16T12:39:00Z">
        <w:r w:rsidRPr="007A7659" w:rsidDel="00E23BD7">
          <w:rPr>
            <w:noProof w:val="0"/>
          </w:rPr>
          <w:lastRenderedPageBreak/>
          <w:delText>3.20.</w:delText>
        </w:r>
        <w:r w:rsidDel="00E23BD7">
          <w:rPr>
            <w:noProof w:val="0"/>
          </w:rPr>
          <w:delText>4</w:delText>
        </w:r>
        <w:r w:rsidRPr="007A7659" w:rsidDel="00E23BD7">
          <w:rPr>
            <w:noProof w:val="0"/>
          </w:rPr>
          <w:delText xml:space="preserve"> </w:delText>
        </w:r>
      </w:del>
      <w:del w:id="1932" w:author="Gregorio Canal" w:date="2019-07-16T09:57:00Z">
        <w:r w:rsidDel="000C72B0">
          <w:rPr>
            <w:noProof w:val="0"/>
          </w:rPr>
          <w:delText>Interaction Diagram</w:delText>
        </w:r>
      </w:del>
    </w:p>
    <w:p w14:paraId="380BF24E" w14:textId="3C466D81" w:rsidR="003F5E30" w:rsidRPr="007A7659" w:rsidDel="00E23BD7" w:rsidRDefault="003F5E30" w:rsidP="003F5E30">
      <w:pPr>
        <w:pStyle w:val="BodyText"/>
        <w:jc w:val="center"/>
        <w:rPr>
          <w:del w:id="1933" w:author="Gregorio Canal" w:date="2019-07-16T12:39:00Z"/>
          <w:lang w:eastAsia="it-IT"/>
        </w:rPr>
      </w:pPr>
      <w:del w:id="1934" w:author="Gregorio Canal" w:date="2019-07-16T12:39:00Z">
        <w:r w:rsidRPr="007A7659" w:rsidDel="00E23BD7">
          <w:rPr>
            <w:noProof/>
          </w:rPr>
          <w:drawing>
            <wp:inline distT="0" distB="0" distL="0" distR="0" wp14:anchorId="283107BF" wp14:editId="7C02E38E">
              <wp:extent cx="5943600" cy="3208020"/>
              <wp:effectExtent l="0" t="0" r="0" b="0"/>
              <wp:docPr id="4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del>
    </w:p>
    <w:p w14:paraId="3D5B609F" w14:textId="11105B6E" w:rsidR="003F5E30" w:rsidRPr="007A7659" w:rsidDel="00E23BD7" w:rsidRDefault="003F5E30" w:rsidP="003F5E30">
      <w:pPr>
        <w:pStyle w:val="Note"/>
        <w:rPr>
          <w:del w:id="1935" w:author="Gregorio Canal" w:date="2019-07-16T12:39:00Z"/>
          <w:lang w:eastAsia="it-IT"/>
        </w:rPr>
      </w:pPr>
      <w:del w:id="1936" w:author="Gregorio Canal" w:date="2019-07-16T12:39:00Z">
        <w:r w:rsidRPr="007A7659" w:rsidDel="00E23BD7">
          <w:rPr>
            <w:b/>
            <w:lang w:eastAsia="it-IT"/>
          </w:rPr>
          <w:delText>Note 1:</w:delText>
        </w:r>
        <w:r w:rsidRPr="007A7659" w:rsidDel="00E23BD7">
          <w:rPr>
            <w:lang w:eastAsia="it-IT"/>
          </w:rPr>
          <w:delText xml:space="preserve"> Any actor initiating [ITI-20] may send to more than one Audit Record Repository.</w:delText>
        </w:r>
      </w:del>
    </w:p>
    <w:p w14:paraId="759675C5" w14:textId="591B3719" w:rsidR="003F5E30" w:rsidRPr="007A7659" w:rsidDel="00E23BD7" w:rsidRDefault="003F5E30" w:rsidP="003F5E30">
      <w:pPr>
        <w:pStyle w:val="Note"/>
        <w:rPr>
          <w:del w:id="1937" w:author="Gregorio Canal" w:date="2019-07-16T12:39:00Z"/>
          <w:lang w:eastAsia="it-IT"/>
        </w:rPr>
      </w:pPr>
      <w:del w:id="1938" w:author="Gregorio Canal" w:date="2019-07-16T12:39:00Z">
        <w:r w:rsidRPr="007A7659" w:rsidDel="00E23BD7">
          <w:rPr>
            <w:b/>
            <w:lang w:eastAsia="it-IT"/>
          </w:rPr>
          <w:delText>Note 2:</w:delText>
        </w:r>
        <w:r w:rsidRPr="007A7659" w:rsidDel="00E23BD7">
          <w:rPr>
            <w:lang w:eastAsia="it-IT"/>
          </w:rPr>
          <w:delText xml:space="preserve"> The Audit Repository that receives an [ITI-20] transaction may or may not be grouped with an Audit Record Forwarder. This diagram does not show a chain of forwarding between actors.</w:delText>
        </w:r>
      </w:del>
    </w:p>
    <w:p w14:paraId="6672501F" w14:textId="7BB1DE0C" w:rsidR="00D61612" w:rsidRPr="006A599E" w:rsidDel="00E23BD7" w:rsidRDefault="00D61612">
      <w:pPr>
        <w:pStyle w:val="BodyText"/>
        <w:rPr>
          <w:del w:id="1939" w:author="Gregorio Canal" w:date="2019-07-16T12:39:00Z"/>
          <w:bCs/>
          <w:u w:val="single"/>
          <w:rPrChange w:id="1940" w:author="Gregorio Canal" w:date="2019-07-16T09:54:00Z">
            <w:rPr>
              <w:del w:id="1941" w:author="Gregorio Canal" w:date="2019-07-16T12:39:00Z"/>
            </w:rPr>
          </w:rPrChange>
        </w:rPr>
        <w:pPrChange w:id="1942" w:author="Gregorio Canal" w:date="2019-04-30T21:25:00Z">
          <w:pPr>
            <w:pStyle w:val="Heading3"/>
            <w:numPr>
              <w:ilvl w:val="0"/>
            </w:numPr>
            <w:tabs>
              <w:tab w:val="clear" w:pos="720"/>
            </w:tabs>
            <w:ind w:left="0" w:firstLine="0"/>
          </w:pPr>
        </w:pPrChange>
      </w:pPr>
    </w:p>
    <w:p w14:paraId="0239144A" w14:textId="3381A359" w:rsidR="00703E56" w:rsidRPr="007A7659" w:rsidDel="00E23BD7" w:rsidRDefault="00760069" w:rsidP="00703E56">
      <w:pPr>
        <w:pStyle w:val="Heading3"/>
        <w:numPr>
          <w:ilvl w:val="0"/>
          <w:numId w:val="0"/>
        </w:numPr>
        <w:rPr>
          <w:del w:id="1943" w:author="Gregorio Canal" w:date="2019-07-16T12:39:00Z"/>
          <w:noProof w:val="0"/>
        </w:rPr>
      </w:pPr>
      <w:del w:id="1944" w:author="Gregorio Canal" w:date="2019-04-16T16:00:00Z">
        <w:r w:rsidRPr="00273141" w:rsidDel="00BC46FE">
          <w:delText xml:space="preserve"> </w:delText>
        </w:r>
      </w:del>
      <w:ins w:id="1945" w:author="Mauro Zanardini" w:date="2019-05-01T18:55:00Z">
        <w:del w:id="1946" w:author="Gregorio Canal" w:date="2019-07-16T12:39:00Z">
          <w:r w:rsidR="00521397" w:rsidDel="00E23BD7">
            <w:rPr>
              <w:noProof w:val="0"/>
            </w:rPr>
            <w:delText>Send</w:delText>
          </w:r>
          <w:r w:rsidR="00521397" w:rsidDel="00E23BD7">
            <w:delText>Send</w:delText>
          </w:r>
        </w:del>
      </w:ins>
      <w:ins w:id="1947" w:author="Mauro Zanardini" w:date="2019-05-01T19:00:00Z">
        <w:del w:id="1948" w:author="Gregorio Canal" w:date="2019-07-16T12:39:00Z">
          <w:r w:rsidR="00521397" w:rsidDel="00E23BD7">
            <w:rPr>
              <w:noProof w:val="0"/>
            </w:rPr>
            <w:delText xml:space="preserve">DICOM </w:delText>
          </w:r>
        </w:del>
      </w:ins>
      <w:ins w:id="1949" w:author="Mauro Zanardini" w:date="2019-05-01T19:01:00Z">
        <w:del w:id="1950" w:author="Gregorio Canal" w:date="2019-07-16T12:39:00Z">
          <w:r w:rsidR="00521397" w:rsidDel="00E23BD7">
            <w:rPr>
              <w:noProof w:val="0"/>
            </w:rPr>
            <w:delText xml:space="preserve"> AuditEvent resource</w:delText>
          </w:r>
        </w:del>
      </w:ins>
      <w:ins w:id="1951" w:author="Mauro Zanardini" w:date="2019-05-01T19:00:00Z">
        <w:del w:id="1952" w:author="Gregorio Canal" w:date="2019-07-16T12:39:00Z">
          <w:r w:rsidR="00521397" w:rsidDel="00E23BD7">
            <w:delText xml:space="preserve">IHE transactions and based on DICOM standardDICOM </w:delText>
          </w:r>
        </w:del>
      </w:ins>
      <w:ins w:id="1953" w:author="Mauro Zanardini" w:date="2019-05-01T19:03:00Z">
        <w:del w:id="1954" w:author="Gregorio Canal" w:date="2019-07-16T12:39:00Z">
          <w:r w:rsidR="005755DE" w:rsidDel="00E23BD7">
            <w:delText>Send</w:delText>
          </w:r>
        </w:del>
      </w:ins>
      <w:ins w:id="1955" w:author="John Moehrke" w:date="2019-05-01T21:26:00Z">
        <w:del w:id="1956" w:author="Gregorio Canal" w:date="2019-07-16T12:39:00Z">
          <w:r w:rsidR="003C37F8" w:rsidDel="00E23BD7">
            <w:delText>Repository</w:delText>
          </w:r>
        </w:del>
      </w:ins>
      <w:ins w:id="1957" w:author="Mauro Zanardini" w:date="2019-05-01T19:04:00Z">
        <w:del w:id="1958" w:author="Gregorio Canal" w:date="2019-07-16T12:39:00Z">
          <w:r w:rsidR="005755DE" w:rsidDel="00E23BD7">
            <w:delText xml:space="preserve">via </w:delText>
          </w:r>
        </w:del>
      </w:ins>
      <w:ins w:id="1959" w:author="Mauro Zanardini" w:date="2019-05-01T19:05:00Z">
        <w:del w:id="1960" w:author="Gregorio Canal" w:date="2019-07-16T12:39:00Z">
          <w:r w:rsidR="00E571CF" w:rsidDel="00E23BD7">
            <w:delText xml:space="preserve">Retrieve ATNA Audit Event </w:delText>
          </w:r>
        </w:del>
      </w:ins>
      <w:ins w:id="1961" w:author="Mauro Zanardini" w:date="2019-05-01T19:04:00Z">
        <w:del w:id="1962" w:author="Gregorio Canal" w:date="2019-07-16T12:39:00Z">
          <w:r w:rsidR="005755DE" w:rsidDel="00E23BD7">
            <w:delText xml:space="preserve">transaction </w:delText>
          </w:r>
        </w:del>
      </w:ins>
      <w:ins w:id="1963" w:author="Mauro Zanardini" w:date="2019-05-01T19:05:00Z">
        <w:del w:id="1964" w:author="Gregorio Canal" w:date="2019-07-16T12:39:00Z">
          <w:r w:rsidR="00E571CF" w:rsidDel="00E23BD7">
            <w:delText>These events shall no</w:delText>
          </w:r>
        </w:del>
      </w:ins>
      <w:ins w:id="1965" w:author="Mauro Zanardini" w:date="2019-05-01T19:06:00Z">
        <w:del w:id="1966" w:author="Gregorio Canal" w:date="2019-07-16T12:39:00Z">
          <w:r w:rsidR="00E571CF" w:rsidDel="00E23BD7">
            <w:delText xml:space="preserve">t be available for </w:delText>
          </w:r>
        </w:del>
      </w:ins>
      <w:ins w:id="1967" w:author="John Moehrke" w:date="2019-05-01T21:26:00Z">
        <w:del w:id="1968" w:author="Gregorio Canal" w:date="2019-07-16T12:39:00Z">
          <w:r w:rsidR="003C37F8" w:rsidDel="00E23BD7">
            <w:delText>further</w:delText>
          </w:r>
        </w:del>
      </w:ins>
      <w:ins w:id="1969" w:author="Mauro Zanardini" w:date="2019-05-01T19:06:00Z">
        <w:del w:id="1970" w:author="Gregorio Canal" w:date="2019-07-16T12:39:00Z">
          <w:r w:rsidR="00E571CF" w:rsidDel="00E23BD7">
            <w:delText xml:space="preserve"> search via</w:delText>
          </w:r>
        </w:del>
      </w:ins>
      <w:ins w:id="1971" w:author="Mauro Zanardini" w:date="2019-05-01T19:17:00Z">
        <w:del w:id="1972" w:author="Gregorio Canal" w:date="2019-07-16T12:39:00Z">
          <w:r w:rsidR="00B63656" w:rsidDel="00E23BD7">
            <w:delText xml:space="preserve"> Retrieve Syslog Events transaction. </w:delText>
          </w:r>
        </w:del>
      </w:ins>
      <w:ins w:id="1973" w:author="Mauro Zanardini" w:date="2019-05-01T19:18:00Z">
        <w:del w:id="1974" w:author="Gregorio Canal" w:date="2019-07-16T12:39:00Z">
          <w:r w:rsidR="00B63656" w:rsidDel="00E23BD7">
            <w:delText xml:space="preserve"> (DICOM </w:delText>
          </w:r>
        </w:del>
      </w:ins>
      <w:ins w:id="1975" w:author="Mauro Zanardini" w:date="2019-05-01T19:22:00Z">
        <w:del w:id="1976" w:author="Gregorio Canal" w:date="2019-07-16T12:39:00Z">
          <w:r w:rsidR="00B63656" w:rsidDel="00E23BD7">
            <w:delText xml:space="preserve">audit event </w:delText>
          </w:r>
        </w:del>
      </w:ins>
      <w:ins w:id="1977" w:author="Mauro Zanardini" w:date="2019-05-01T19:23:00Z">
        <w:del w:id="1978" w:author="Gregorio Canal" w:date="2019-07-16T12:39:00Z">
          <w:r w:rsidR="00B63656" w:rsidDel="00E23BD7">
            <w:delText xml:space="preserve">via </w:delText>
          </w:r>
        </w:del>
      </w:ins>
      <w:ins w:id="1979" w:author="Mauro Zanardini" w:date="2019-05-01T19:18:00Z">
        <w:del w:id="1980" w:author="Gregorio Canal" w:date="2019-07-16T12:39:00Z">
          <w:r w:rsidR="00B63656" w:rsidDel="00E23BD7">
            <w:delText>syslog protocol)</w:delText>
          </w:r>
        </w:del>
      </w:ins>
      <w:ins w:id="1981" w:author="Mauro Zanardini" w:date="2019-05-01T19:21:00Z">
        <w:del w:id="1982" w:author="Gregorio Canal" w:date="2019-07-16T12:39:00Z">
          <w:r w:rsidR="00B63656" w:rsidDel="00E23BD7">
            <w:rPr>
              <w:noProof w:val="0"/>
            </w:rPr>
            <w:delText>Send</w:delText>
          </w:r>
        </w:del>
      </w:ins>
      <w:ins w:id="1983" w:author="Mauro Zanardini" w:date="2019-05-01T19:23:00Z">
        <w:del w:id="1984" w:author="Gregorio Canal" w:date="2019-07-16T12:39:00Z">
          <w:r w:rsidR="00B63656" w:rsidDel="00E23BD7">
            <w:delText>respond to the</w:delText>
          </w:r>
        </w:del>
      </w:ins>
      <w:ins w:id="1985" w:author="Mauro Zanardini" w:date="2019-05-01T19:24:00Z">
        <w:del w:id="1986" w:author="Gregorio Canal" w:date="2019-07-16T12:39:00Z">
          <w:r w:rsidR="00B63656" w:rsidDel="00E23BD7">
            <w:delText xml:space="preserve"> Secure Node, Secure Application or AuditRecord Forwarder using </w:delText>
          </w:r>
        </w:del>
      </w:ins>
      <w:ins w:id="1987" w:author="Mauro Zanardini" w:date="2019-05-01T19:23:00Z">
        <w:del w:id="1988" w:author="Gregorio Canal" w:date="2019-07-16T12:39:00Z">
          <w:r w:rsidR="00B63656" w:rsidDel="00E23BD7">
            <w:delText>Send</w:delText>
          </w:r>
        </w:del>
      </w:ins>
      <w:ins w:id="1989" w:author="Mauro Zanardini" w:date="2019-05-01T19:24:00Z">
        <w:del w:id="1990" w:author="Gregorio Canal" w:date="2019-07-16T12:39:00Z">
          <w:r w:rsidR="00B63656" w:rsidDel="00E23BD7">
            <w:delText xml:space="preserve">in order to </w:delText>
          </w:r>
        </w:del>
      </w:ins>
      <w:ins w:id="1991" w:author="Mauro Zanardini" w:date="2019-05-01T19:27:00Z">
        <w:del w:id="1992" w:author="Gregorio Canal" w:date="2019-07-16T12:39:00Z">
          <w:r w:rsidR="002D40DE" w:rsidDel="00E23BD7">
            <w:rPr>
              <w:noProof w:val="0"/>
            </w:rPr>
            <w:delText>Send</w:delText>
          </w:r>
        </w:del>
      </w:ins>
      <w:ins w:id="1993" w:author="Mauro Zanardini" w:date="2019-05-01T19:38:00Z">
        <w:del w:id="1994" w:author="Gregorio Canal" w:date="2019-07-16T12:39:00Z">
          <w:r w:rsidR="00090329" w:rsidDel="00E23BD7">
            <w:delText>send</w:delText>
          </w:r>
        </w:del>
      </w:ins>
      <w:ins w:id="1995" w:author="Mauro Zanardini" w:date="2019-05-01T19:41:00Z">
        <w:del w:id="1996" w:author="Gregorio Canal" w:date="2019-07-16T12:39:00Z">
          <w:r w:rsidR="00090329" w:rsidDel="00E23BD7">
            <w:delText>Send</w:delText>
          </w:r>
        </w:del>
      </w:ins>
      <w:ins w:id="1997" w:author="John Moehrke" w:date="2019-05-01T21:29:00Z">
        <w:del w:id="1998" w:author="Gregorio Canal" w:date="2019-07-16T12:39:00Z">
          <w:r w:rsidR="003C37F8" w:rsidDel="00E23BD7">
            <w:delText>Repository</w:delText>
          </w:r>
        </w:del>
      </w:ins>
      <w:ins w:id="1999" w:author="Mauro Zanardini" w:date="2019-05-01T19:41:00Z">
        <w:del w:id="2000" w:author="Gregorio Canal" w:date="2019-07-16T12:39:00Z">
          <w:r w:rsidR="00090329" w:rsidDel="00E23BD7">
            <w:rPr>
              <w:noProof w:val="0"/>
            </w:rPr>
            <w:delText>Send</w:delText>
          </w:r>
          <w:r w:rsidR="00090329" w:rsidDel="00E23BD7">
            <w:delText>SendSend</w:delText>
          </w:r>
        </w:del>
      </w:ins>
      <w:ins w:id="2001" w:author="John Moehrke" w:date="2019-05-01T21:30:00Z">
        <w:del w:id="2002" w:author="Gregorio Canal" w:date="2019-07-16T12:39:00Z">
          <w:r w:rsidR="003C37F8" w:rsidDel="00E23BD7">
            <w:delText>,</w:delText>
          </w:r>
        </w:del>
      </w:ins>
      <w:bookmarkStart w:id="2003" w:name="_Toc416778550"/>
      <w:bookmarkStart w:id="2004" w:name="_Toc421524842"/>
      <w:bookmarkStart w:id="2005" w:name="_Toc426535228"/>
      <w:bookmarkStart w:id="2006" w:name="_Toc304806893"/>
      <w:bookmarkStart w:id="2007" w:name="_Toc518548689"/>
      <w:del w:id="2008" w:author="Gregorio Canal" w:date="2019-07-16T12:39:00Z">
        <w:r w:rsidR="00703E56" w:rsidRPr="007A7659" w:rsidDel="00E23BD7">
          <w:rPr>
            <w:noProof w:val="0"/>
          </w:rPr>
          <w:delText>3.20.5 Security Considerations</w:delText>
        </w:r>
        <w:bookmarkEnd w:id="2003"/>
        <w:bookmarkEnd w:id="2004"/>
        <w:bookmarkEnd w:id="2005"/>
        <w:bookmarkEnd w:id="2006"/>
        <w:bookmarkEnd w:id="2007"/>
      </w:del>
    </w:p>
    <w:p w14:paraId="62CC1D44" w14:textId="7B70A68B" w:rsidR="00703E56" w:rsidRPr="007A7659" w:rsidDel="00E23BD7" w:rsidRDefault="00703E56" w:rsidP="00703E56">
      <w:pPr>
        <w:rPr>
          <w:del w:id="2009" w:author="Gregorio Canal" w:date="2019-07-16T12:39:00Z"/>
        </w:rPr>
      </w:pPr>
      <w:del w:id="2010" w:author="Gregorio Canal" w:date="2019-07-16T12:39:00Z">
        <w:r w:rsidRPr="007A7659" w:rsidDel="00E23BD7">
          <w:delText>The use of the TLS</w:delText>
        </w:r>
      </w:del>
      <w:ins w:id="2011" w:author="Mauro Zanardini" w:date="2019-05-01T19:42:00Z">
        <w:del w:id="2012" w:author="Gregorio Canal" w:date="2019-07-16T12:39:00Z">
          <w:r w:rsidR="00090329" w:rsidDel="00E23BD7">
            <w:delText xml:space="preserve"> </w:delText>
          </w:r>
          <w:r w:rsidR="00090329" w:rsidRPr="00090329" w:rsidDel="00E23BD7">
            <w:rPr>
              <w:b/>
              <w:u w:val="single"/>
              <w:rPrChange w:id="2013" w:author="Mauro Zanardini" w:date="2019-05-01T19:43:00Z">
                <w:rPr/>
              </w:rPrChange>
            </w:rPr>
            <w:delText xml:space="preserve">or </w:delText>
          </w:r>
        </w:del>
      </w:ins>
      <w:ins w:id="2014" w:author="Mauro Zanardini" w:date="2019-05-01T19:43:00Z">
        <w:del w:id="2015" w:author="Gregorio Canal" w:date="2019-07-16T12:39:00Z">
          <w:r w:rsidR="00090329" w:rsidRPr="00090329" w:rsidDel="00E23BD7">
            <w:rPr>
              <w:b/>
              <w:u w:val="single"/>
              <w:rPrChange w:id="2016" w:author="Mauro Zanardini" w:date="2019-05-01T19:43:00Z">
                <w:rPr/>
              </w:rPrChange>
            </w:rPr>
            <w:delText>HTTPS</w:delText>
          </w:r>
        </w:del>
      </w:ins>
      <w:del w:id="2017" w:author="Gregorio Canal" w:date="2019-07-16T12:39:00Z">
        <w:r w:rsidRPr="007A7659" w:rsidDel="00E23BD7">
          <w:delText xml:space="preserve"> transport mechanismis recommended because the audit event messages often contain PHI or other sensitive information. See Section 3.20.4.1.2.1.</w:delText>
        </w:r>
      </w:del>
    </w:p>
    <w:p w14:paraId="4B8BB75C" w14:textId="601610B3" w:rsidR="00703E56" w:rsidRPr="007A7659" w:rsidDel="00E23BD7" w:rsidRDefault="00703E56" w:rsidP="00703E56">
      <w:pPr>
        <w:rPr>
          <w:del w:id="2018" w:author="Gregorio Canal" w:date="2019-07-16T12:39:00Z"/>
        </w:rPr>
      </w:pPr>
      <w:del w:id="2019" w:author="Gregorio Canal" w:date="2019-07-16T12:39:00Z">
        <w:r w:rsidRPr="007A7659" w:rsidDel="00E23BD7">
          <w:delText>The use of the TLS transport mechanism is not always required because there are other means of protection that may be more appropriate in some situations. The decision to use the UDP transport mechanism should be based upon a security and privacy risk analysis.</w:delText>
        </w:r>
      </w:del>
    </w:p>
    <w:p w14:paraId="4A06265A" w14:textId="752D75C4" w:rsidR="00703E56" w:rsidRPr="007A7659" w:rsidDel="00E23BD7" w:rsidRDefault="00703E56" w:rsidP="00703E56">
      <w:pPr>
        <w:rPr>
          <w:del w:id="2020" w:author="Gregorio Canal" w:date="2019-07-16T12:39:00Z"/>
        </w:rPr>
      </w:pPr>
      <w:del w:id="2021" w:author="Gregorio Canal" w:date="2019-07-16T12:39:00Z">
        <w:r w:rsidRPr="007A7659" w:rsidDel="00E23BD7">
          <w:delText>The data store within the Audit Record Repository may contain sensitive information, and the Audit Record Repository analysis facilities may allow sensitive queries. It will be a high value target for malicious actors, and should be protected accordingly.</w:delText>
        </w:r>
      </w:del>
    </w:p>
    <w:p w14:paraId="68FA340B" w14:textId="21B597D1" w:rsidR="00703E56" w:rsidRPr="007A7659" w:rsidDel="00E23BD7" w:rsidRDefault="00703E56" w:rsidP="00703E56">
      <w:pPr>
        <w:rPr>
          <w:del w:id="2022" w:author="Gregorio Canal" w:date="2019-07-16T12:39:00Z"/>
        </w:rPr>
      </w:pPr>
      <w:del w:id="2023" w:author="Gregorio Canal" w:date="2019-07-16T12:39:00Z">
        <w:r w:rsidRPr="007A7659" w:rsidDel="00E23BD7">
          <w:delText xml:space="preserve">The Audit Record Repository is required to generate audit event messages for various kinds of use of the data store and configuration changes. This is specified in Section 3.20.4.1.1. </w:delText>
        </w:r>
      </w:del>
    </w:p>
    <w:p w14:paraId="4C1767F6" w14:textId="503F8152" w:rsidR="00757980" w:rsidRPr="00273141" w:rsidRDefault="00757980" w:rsidP="00757980">
      <w:pPr>
        <w:pStyle w:val="EditorInstructions"/>
        <w:rPr>
          <w:ins w:id="2024" w:author="Gregorio Canal" w:date="2019-04-23T14:33:00Z"/>
        </w:rPr>
      </w:pPr>
      <w:ins w:id="2025" w:author="Gregorio Canal" w:date="2019-04-23T14:33:00Z">
        <w:r w:rsidRPr="00273141">
          <w:lastRenderedPageBreak/>
          <w:t xml:space="preserve">Editor: </w:t>
        </w:r>
        <w:r>
          <w:t xml:space="preserve">Update </w:t>
        </w:r>
        <w:r w:rsidR="0073691F">
          <w:t xml:space="preserve">TI supplement Appendix Z </w:t>
        </w:r>
      </w:ins>
      <w:ins w:id="2026" w:author="Gregorio Canal" w:date="2019-04-23T14:34:00Z">
        <w:r w:rsidR="0073691F">
          <w:t>section Z.8</w:t>
        </w:r>
      </w:ins>
    </w:p>
    <w:p w14:paraId="3E3CFFF5" w14:textId="0FF75C71" w:rsidR="00757980" w:rsidRDefault="0073691F" w:rsidP="00757980">
      <w:pPr>
        <w:pStyle w:val="Heading2"/>
        <w:rPr>
          <w:ins w:id="2027" w:author="Gregorio Canal" w:date="2019-04-23T14:34:00Z"/>
          <w:noProof w:val="0"/>
        </w:rPr>
      </w:pPr>
      <w:ins w:id="2028" w:author="Gregorio Canal" w:date="2019-04-23T14:34:00Z">
        <w:r>
          <w:rPr>
            <w:noProof w:val="0"/>
          </w:rPr>
          <w:t>Z.8 Mobile Security Considerations</w:t>
        </w:r>
      </w:ins>
    </w:p>
    <w:p w14:paraId="2AF8A976" w14:textId="7AB5F2AB" w:rsidR="0073691F" w:rsidRDefault="0073691F" w:rsidP="0073691F">
      <w:pPr>
        <w:pStyle w:val="BodyText"/>
        <w:rPr>
          <w:ins w:id="2029" w:author="Gregorio Canal" w:date="2019-04-23T14:35:00Z"/>
        </w:rPr>
      </w:pPr>
      <w:ins w:id="2030" w:author="Gregorio Canal" w:date="2019-04-23T14:35:00Z">
        <w:r>
          <w:t>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w:t>
        </w:r>
      </w:ins>
      <w:ins w:id="2031" w:author="Gregorio Canal" w:date="2019-04-23T14:36:00Z">
        <w:r>
          <w:t xml:space="preserve"> </w:t>
        </w:r>
      </w:ins>
      <w:ins w:id="2032" w:author="Gregorio Canal" w:date="2019-04-23T14:35:00Z">
        <w:r>
          <w:t xml:space="preserve">environment should perform Risk Assessments on the design and deployment of the operational environment. See FHIR Security and Privacy Module </w:t>
        </w:r>
        <w:r>
          <w:fldChar w:fldCharType="begin"/>
        </w:r>
        <w:r>
          <w:instrText xml:space="preserve"> HYPERLINK "http://hl7.org/fhir/R4/secpriv-module.html" </w:instrText>
        </w:r>
        <w:r>
          <w:fldChar w:fldCharType="separate"/>
        </w:r>
        <w:r w:rsidRPr="00BE7B5C">
          <w:rPr>
            <w:rStyle w:val="Hyperlink"/>
          </w:rPr>
          <w:t>http://hl7.org/fhir/R4/secpriv-module.html</w:t>
        </w:r>
        <w:r>
          <w:fldChar w:fldCharType="end"/>
        </w:r>
        <w:r>
          <w:t>.</w:t>
        </w:r>
      </w:ins>
    </w:p>
    <w:p w14:paraId="5801E4D3" w14:textId="77777777" w:rsidR="0073691F" w:rsidRDefault="0073691F" w:rsidP="0073691F">
      <w:pPr>
        <w:pStyle w:val="BodyText"/>
        <w:rPr>
          <w:ins w:id="2033" w:author="Gregorio Canal" w:date="2019-04-23T14:35:00Z"/>
        </w:rPr>
      </w:pPr>
      <w:ins w:id="2034" w:author="Gregorio Canal" w:date="2019-04-23T14:35:00Z">
        <w:r>
          <w:t>Actors should not communicate any patient information unless proper authentication, authorization, and communications security have been performed.</w:t>
        </w:r>
      </w:ins>
    </w:p>
    <w:p w14:paraId="1FA20A7C" w14:textId="7D962F73" w:rsidR="0073691F" w:rsidRPr="0073691F" w:rsidRDefault="0073691F">
      <w:pPr>
        <w:pStyle w:val="BodyText"/>
        <w:rPr>
          <w:ins w:id="2035" w:author="Gregorio Canal" w:date="2019-04-23T14:33:00Z"/>
        </w:rPr>
        <w:pPrChange w:id="2036" w:author="Gregorio Canal" w:date="2019-04-23T14:34:00Z">
          <w:pPr>
            <w:pStyle w:val="Heading2"/>
          </w:pPr>
        </w:pPrChange>
      </w:pPr>
      <w:ins w:id="2037" w:author="Gregorio Canal" w:date="2019-04-23T14:35:00Z">
        <w:r>
          <w:t>There are many reasonable methods of securing interoperability transactions. These security</w:t>
        </w:r>
      </w:ins>
      <w:ins w:id="2038" w:author="Gregorio Canal" w:date="2019-04-23T14:42:00Z">
        <w:r>
          <w:t xml:space="preserve"> </w:t>
        </w:r>
      </w:ins>
      <w:ins w:id="2039" w:author="Gregorio Canal" w:date="2019-04-23T14:35:00Z">
        <w:r>
          <w:t>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w:t>
        </w:r>
      </w:ins>
      <w:ins w:id="2040" w:author="Gregorio Canal" w:date="2019-04-23T14:42:00Z">
        <w:r>
          <w:t xml:space="preserve"> </w:t>
        </w:r>
      </w:ins>
      <w:ins w:id="2041" w:author="Gregorio Canal" w:date="2019-04-23T14:35:00Z">
        <w:r>
          <w:t>security and user authentication are layered in at the HTTP transport layer and do not modify the interoperability characteristics defined in the transaction.</w:t>
        </w:r>
      </w:ins>
    </w:p>
    <w:p w14:paraId="04BEB21E" w14:textId="215F5E38" w:rsidR="007F53D9" w:rsidRDefault="0073691F" w:rsidP="00597DB2">
      <w:pPr>
        <w:pStyle w:val="BodyText"/>
        <w:rPr>
          <w:ins w:id="2042" w:author="Gregorio Canal" w:date="2019-04-23T14:51:00Z"/>
          <w:b/>
          <w:strike/>
        </w:rPr>
      </w:pPr>
      <w:ins w:id="2043" w:author="Gregorio Canal" w:date="2019-04-23T14:37:00Z">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ins>
    </w:p>
    <w:p w14:paraId="62AE4144" w14:textId="2F29C91A" w:rsidR="00F07AD0" w:rsidRPr="00CF5A87" w:rsidRDefault="00F07AD0" w:rsidP="00597DB2">
      <w:pPr>
        <w:pStyle w:val="BodyText"/>
        <w:rPr>
          <w:ins w:id="2044" w:author="Gregorio Canal" w:date="2019-04-23T14:37:00Z"/>
          <w:b/>
          <w:u w:val="single"/>
        </w:rPr>
      </w:pPr>
      <w:ins w:id="2045" w:author="Gregorio Canal" w:date="2019-04-23T14:51:00Z">
        <w:r w:rsidRPr="00CF5A87">
          <w:rPr>
            <w:b/>
            <w:u w:val="single"/>
          </w:rPr>
          <w:t xml:space="preserve">Security audit logging (e.g., ATNA) is recommended. Support for ATNA-based audit logging on the mobile health device </w:t>
        </w:r>
      </w:ins>
      <w:ins w:id="2046" w:author="Gregorio Canal" w:date="2019-04-23T15:06:00Z">
        <w:r w:rsidR="004155A8">
          <w:rPr>
            <w:b/>
            <w:u w:val="single"/>
          </w:rPr>
          <w:t xml:space="preserve">can be done </w:t>
        </w:r>
      </w:ins>
      <w:ins w:id="2047" w:author="Gregorio Canal" w:date="2019-04-23T15:07:00Z">
        <w:r w:rsidR="004155A8">
          <w:rPr>
            <w:b/>
            <w:u w:val="single"/>
          </w:rPr>
          <w:t xml:space="preserve">using </w:t>
        </w:r>
      </w:ins>
      <w:ins w:id="2048" w:author="Gregorio Canal" w:date="2019-04-30T23:06:00Z">
        <w:r w:rsidR="00AB4D68">
          <w:rPr>
            <w:b/>
            <w:u w:val="single"/>
          </w:rPr>
          <w:t xml:space="preserve">the </w:t>
        </w:r>
      </w:ins>
      <w:ins w:id="2049" w:author="Gregorio Canal" w:date="2019-04-30T23:05:00Z">
        <w:r w:rsidR="00AB4D68">
          <w:rPr>
            <w:b/>
            <w:u w:val="single"/>
          </w:rPr>
          <w:t>Recor</w:t>
        </w:r>
      </w:ins>
      <w:ins w:id="2050" w:author="Gregorio Canal" w:date="2019-04-30T23:06:00Z">
        <w:r w:rsidR="00AB4D68">
          <w:rPr>
            <w:b/>
            <w:u w:val="single"/>
          </w:rPr>
          <w:t>d Audit Event</w:t>
        </w:r>
      </w:ins>
      <w:ins w:id="2051" w:author="Gregorio Canal" w:date="2019-04-23T15:07:00Z">
        <w:r w:rsidR="004155A8">
          <w:rPr>
            <w:b/>
            <w:u w:val="single"/>
          </w:rPr>
          <w:t xml:space="preserve"> [ITI-</w:t>
        </w:r>
      </w:ins>
      <w:ins w:id="2052" w:author="Gregorio Canal" w:date="2019-04-30T23:06:00Z">
        <w:r w:rsidR="00AB4D68">
          <w:rPr>
            <w:b/>
            <w:u w:val="single"/>
          </w:rPr>
          <w:t>20</w:t>
        </w:r>
      </w:ins>
      <w:ins w:id="2053" w:author="Gregorio Canal" w:date="2019-04-23T15:07:00Z">
        <w:r w:rsidR="004155A8">
          <w:rPr>
            <w:b/>
            <w:u w:val="single"/>
          </w:rPr>
          <w:t>] transaction that support</w:t>
        </w:r>
      </w:ins>
      <w:ins w:id="2054" w:author="Gregorio Canal" w:date="2019-05-02T17:31:00Z">
        <w:r w:rsidR="00C4769E">
          <w:rPr>
            <w:b/>
            <w:u w:val="single"/>
          </w:rPr>
          <w:t>s</w:t>
        </w:r>
      </w:ins>
      <w:ins w:id="2055" w:author="Gregorio Canal" w:date="2019-04-23T14:54:00Z">
        <w:r w:rsidR="00CF5A87">
          <w:rPr>
            <w:b/>
            <w:u w:val="single"/>
          </w:rPr>
          <w:t xml:space="preserve"> </w:t>
        </w:r>
        <w:r w:rsidR="00CF5A87" w:rsidRPr="006C272F">
          <w:rPr>
            <w:b/>
            <w:u w:val="single"/>
          </w:rPr>
          <w:t xml:space="preserve">HTTP interactions </w:t>
        </w:r>
      </w:ins>
      <w:ins w:id="2056" w:author="Gregorio Canal" w:date="2019-04-23T15:08:00Z">
        <w:r w:rsidR="004155A8">
          <w:rPr>
            <w:b/>
            <w:u w:val="single"/>
          </w:rPr>
          <w:t>for both</w:t>
        </w:r>
      </w:ins>
      <w:ins w:id="2057" w:author="Gregorio Canal" w:date="2019-04-23T14:54:00Z">
        <w:r w:rsidR="00CF5A87" w:rsidRPr="006C272F">
          <w:rPr>
            <w:b/>
            <w:u w:val="single"/>
          </w:rPr>
          <w:t xml:space="preserve"> JSON</w:t>
        </w:r>
      </w:ins>
      <w:ins w:id="2058" w:author="Gregorio Canal" w:date="2019-04-23T15:08:00Z">
        <w:r w:rsidR="004155A8">
          <w:rPr>
            <w:b/>
            <w:u w:val="single"/>
          </w:rPr>
          <w:t xml:space="preserve"> and XML</w:t>
        </w:r>
      </w:ins>
      <w:ins w:id="2059" w:author="Gregorio Canal" w:date="2019-04-23T14:54:00Z">
        <w:r w:rsidR="00CF5A87" w:rsidRPr="006C272F">
          <w:rPr>
            <w:b/>
            <w:u w:val="single"/>
          </w:rPr>
          <w:t xml:space="preserve"> encoding</w:t>
        </w:r>
      </w:ins>
      <w:ins w:id="2060" w:author="Gregorio Canal" w:date="2019-04-23T14:53:00Z">
        <w:r w:rsidRPr="006C272F">
          <w:rPr>
            <w:b/>
            <w:u w:val="single"/>
          </w:rPr>
          <w:t>.</w:t>
        </w:r>
      </w:ins>
    </w:p>
    <w:p w14:paraId="7D912CA8" w14:textId="7254707B" w:rsidR="0073691F" w:rsidRPr="00FF2A48" w:rsidRDefault="0073691F" w:rsidP="00597DB2">
      <w:pPr>
        <w:pStyle w:val="BodyText"/>
      </w:pPr>
      <w:ins w:id="2061" w:author="Gregorio Canal" w:date="2019-04-23T14:37:00Z">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ins>
    </w:p>
    <w:sectPr w:rsidR="0073691F" w:rsidRPr="00FF2A48" w:rsidSect="00626DF9">
      <w:headerReference w:type="default" r:id="rId42"/>
      <w:footerReference w:type="default" r:id="rId43"/>
      <w:footerReference w:type="first" r:id="rId44"/>
      <w:pgSz w:w="12240" w:h="15840" w:code="1"/>
      <w:pgMar w:top="1440" w:right="1080" w:bottom="1440" w:left="1800" w:header="720" w:footer="720" w:gutter="0"/>
      <w:lnNumType w:countBy="5"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John Moehrke [2]" w:date="2019-07-23T03:34:00Z" w:initials="JM">
    <w:p w14:paraId="7EFA6619" w14:textId="2B57B2F5" w:rsidR="002470A9" w:rsidRDefault="002470A9">
      <w:pPr>
        <w:pStyle w:val="CommentText"/>
      </w:pPr>
      <w:r>
        <w:rPr>
          <w:rStyle w:val="CommentReference"/>
        </w:rPr>
        <w:annotationRef/>
      </w:r>
      <w:r>
        <w:t xml:space="preserve">Is this one question or two? </w:t>
      </w:r>
    </w:p>
  </w:comment>
  <w:comment w:id="54" w:author="John Moehrke [2]" w:date="2019-07-23T03:21:00Z" w:initials="JM">
    <w:p w14:paraId="6BD8DDD7" w14:textId="16961A4A" w:rsidR="00EA03B7" w:rsidRDefault="00EA03B7">
      <w:pPr>
        <w:pStyle w:val="CommentText"/>
      </w:pPr>
      <w:r>
        <w:rPr>
          <w:rStyle w:val="CommentReference"/>
        </w:rPr>
        <w:annotationRef/>
      </w:r>
      <w:r>
        <w:t>Is this still an open issue? Or can we close this now?</w:t>
      </w:r>
    </w:p>
  </w:comment>
  <w:comment w:id="55" w:author="John Moehrke [2]" w:date="2019-07-23T03:14:00Z" w:initials="JM">
    <w:p w14:paraId="58127D59" w14:textId="70984B21" w:rsidR="00EA03B7" w:rsidRDefault="00EA03B7">
      <w:pPr>
        <w:pStyle w:val="CommentText"/>
      </w:pPr>
      <w:r>
        <w:rPr>
          <w:rStyle w:val="CommentReference"/>
        </w:rPr>
        <w:annotationRef/>
      </w:r>
      <w:r>
        <w:t>Is this specific to ITI-82? Because the FHIR specification already has this built into CapabilityStatement requirement.</w:t>
      </w:r>
    </w:p>
  </w:comment>
  <w:comment w:id="57" w:author="John Moehrke [2]" w:date="2019-07-23T03:16:00Z" w:initials="JM">
    <w:p w14:paraId="08B7F352" w14:textId="714A97FA" w:rsidR="00EA03B7" w:rsidRDefault="00EA03B7">
      <w:pPr>
        <w:pStyle w:val="CommentText"/>
      </w:pPr>
      <w:r>
        <w:rPr>
          <w:rStyle w:val="CommentReference"/>
        </w:rPr>
        <w:annotationRef/>
      </w:r>
      <w:r>
        <w:t>I don’t understand the relevance of this question. How would a YES affect the profile? Without an explanation of the benefit, or the change, it seems not helpful to have this open issue. I recommend we close it.</w:t>
      </w:r>
    </w:p>
  </w:comment>
  <w:comment w:id="58" w:author="John Moehrke [2]" w:date="2019-07-23T03:17:00Z" w:initials="JM">
    <w:p w14:paraId="46AAE41B" w14:textId="68CFB745" w:rsidR="00EA03B7" w:rsidRDefault="00EA03B7">
      <w:pPr>
        <w:pStyle w:val="CommentText"/>
      </w:pPr>
      <w:r>
        <w:rPr>
          <w:rStyle w:val="CommentReference"/>
        </w:rPr>
        <w:annotationRef/>
      </w:r>
      <w:r>
        <w:t>NO. If a server wants to, they can today. We should not require them to do this.</w:t>
      </w:r>
    </w:p>
  </w:comment>
  <w:comment w:id="63" w:author="John Moehrke [2]" w:date="2019-07-23T03:18:00Z" w:initials="JM">
    <w:p w14:paraId="54BA5C0E" w14:textId="6FFA4BAF" w:rsidR="00EA03B7" w:rsidRDefault="00EA03B7">
      <w:pPr>
        <w:pStyle w:val="CommentText"/>
      </w:pPr>
      <w:r>
        <w:rPr>
          <w:rStyle w:val="CommentReference"/>
        </w:rPr>
        <w:annotationRef/>
      </w:r>
      <w:r>
        <w:t>Is this specific to ITI-82? I ask because FHIR seems specific on this topic. Right? I think we should close this open issue.</w:t>
      </w:r>
    </w:p>
  </w:comment>
  <w:comment w:id="65" w:author="John Moehrke [2]" w:date="2019-07-23T03:20:00Z" w:initials="JM">
    <w:p w14:paraId="4C8B64A0" w14:textId="77777777" w:rsidR="00EA03B7" w:rsidRDefault="00EA03B7">
      <w:pPr>
        <w:pStyle w:val="CommentText"/>
      </w:pPr>
      <w:r>
        <w:rPr>
          <w:rStyle w:val="CommentReference"/>
        </w:rPr>
        <w:annotationRef/>
      </w:r>
      <w:r>
        <w:t xml:space="preserve">Is this an open issue? </w:t>
      </w:r>
      <w:proofErr w:type="gramStart"/>
      <w:r>
        <w:t>Has</w:t>
      </w:r>
      <w:proofErr w:type="gramEnd"/>
      <w:r>
        <w:t xml:space="preserve"> the updates for this mapping been provided as a CR to FHIR? We should be helping keep the FHIR specification useable, especially on this topic.</w:t>
      </w:r>
    </w:p>
    <w:p w14:paraId="409DD409" w14:textId="4854BDA0" w:rsidR="00063D7E" w:rsidRDefault="00063D7E">
      <w:pPr>
        <w:pStyle w:val="CommentText"/>
      </w:pPr>
      <w:r>
        <w:t xml:space="preserve">Seems we have reported all issues, and they are listed below. </w:t>
      </w:r>
      <w:proofErr w:type="spellStart"/>
      <w:r>
        <w:t>Rigth</w:t>
      </w:r>
      <w:proofErr w:type="spellEnd"/>
      <w:r>
        <w:t>?</w:t>
      </w:r>
    </w:p>
  </w:comment>
  <w:comment w:id="87" w:author="John Moehrke [2]" w:date="2019-07-23T03:36:00Z" w:initials="JM">
    <w:p w14:paraId="082F10A3" w14:textId="463478C0" w:rsidR="00063D7E" w:rsidRDefault="00063D7E">
      <w:pPr>
        <w:pStyle w:val="CommentText"/>
      </w:pPr>
      <w:r>
        <w:rPr>
          <w:rStyle w:val="CommentReference"/>
        </w:rPr>
        <w:annotationRef/>
      </w:r>
      <w:r>
        <w:t>This should be a closed issue. Right?</w:t>
      </w:r>
    </w:p>
  </w:comment>
  <w:comment w:id="96" w:author="John Moehrke [2]" w:date="2019-07-23T03:37:00Z" w:initials="JM">
    <w:p w14:paraId="3A59284A" w14:textId="5FDB0E25" w:rsidR="00063D7E" w:rsidRDefault="00063D7E">
      <w:pPr>
        <w:pStyle w:val="CommentText"/>
      </w:pPr>
      <w:r>
        <w:rPr>
          <w:rStyle w:val="CommentReference"/>
        </w:rPr>
        <w:annotationRef/>
      </w:r>
      <w:r>
        <w:t>This should be a closed issue</w:t>
      </w:r>
    </w:p>
  </w:comment>
  <w:comment w:id="133" w:author="John Moehrke [2]" w:date="2019-07-23T03:39:00Z" w:initials="JM">
    <w:p w14:paraId="1D6D70B5" w14:textId="3E9AA84C" w:rsidR="00063D7E" w:rsidRDefault="00063D7E">
      <w:pPr>
        <w:pStyle w:val="CommentText"/>
      </w:pPr>
      <w:r>
        <w:rPr>
          <w:rStyle w:val="CommentReference"/>
        </w:rPr>
        <w:annotationRef/>
      </w:r>
      <w:r>
        <w:t>This should be considered a closed issue now. Right?</w:t>
      </w:r>
    </w:p>
  </w:comment>
  <w:comment w:id="149" w:author="John Moehrke [2]" w:date="2019-07-23T03:40:00Z" w:initials="JM">
    <w:p w14:paraId="11CDB1DA" w14:textId="2E7634C4" w:rsidR="00063D7E" w:rsidRDefault="00063D7E">
      <w:pPr>
        <w:pStyle w:val="CommentText"/>
      </w:pPr>
      <w:r>
        <w:rPr>
          <w:rStyle w:val="CommentReference"/>
        </w:rPr>
        <w:annotationRef/>
      </w:r>
      <w:r>
        <w:t>Should this be considered a closed issue? It is not clear to me what the public comment would say about this question.</w:t>
      </w:r>
    </w:p>
  </w:comment>
  <w:comment w:id="365" w:author="Gregorio Canal" w:date="2019-07-22T09:31:00Z" w:initials="GC">
    <w:p w14:paraId="0A140023" w14:textId="77777777" w:rsidR="00EA03B7" w:rsidRDefault="00EA03B7">
      <w:pPr>
        <w:pStyle w:val="CommentText"/>
      </w:pPr>
      <w:r>
        <w:rPr>
          <w:rStyle w:val="CommentReference"/>
        </w:rPr>
        <w:annotationRef/>
      </w:r>
      <w:r>
        <w:t xml:space="preserve">Add the two Syslog option </w:t>
      </w:r>
      <w:proofErr w:type="gramStart"/>
      <w:r>
        <w:t>and  a</w:t>
      </w:r>
      <w:proofErr w:type="gramEnd"/>
      <w:r>
        <w:t xml:space="preserve"> note that says that at least one of the three shall be supported. </w:t>
      </w:r>
      <w:proofErr w:type="gramStart"/>
      <w:r>
        <w:t>Also</w:t>
      </w:r>
      <w:proofErr w:type="gramEnd"/>
      <w:r>
        <w:t xml:space="preserve"> for ARR</w:t>
      </w:r>
    </w:p>
  </w:comment>
  <w:comment w:id="559" w:author="John Moehrke [2]" w:date="2019-07-23T03:59:00Z" w:initials="JM">
    <w:p w14:paraId="7ED494A8" w14:textId="48A49E31" w:rsidR="00FB56DF" w:rsidRDefault="00FB56DF">
      <w:pPr>
        <w:pStyle w:val="CommentText"/>
      </w:pPr>
      <w:r>
        <w:rPr>
          <w:rStyle w:val="CommentReference"/>
        </w:rPr>
        <w:annotationRef/>
      </w:r>
      <w:r>
        <w:t>Do we mean might not? As in a statement of fact. Using may makes this a normative statement.</w:t>
      </w:r>
    </w:p>
  </w:comment>
  <w:comment w:id="1114" w:author="Gregorio Canal" w:date="2019-07-23T09:28:00Z" w:initials="GC">
    <w:p w14:paraId="4205888F" w14:textId="779D305D" w:rsidR="00EA03B7" w:rsidRDefault="00EA03B7">
      <w:pPr>
        <w:pStyle w:val="CommentText"/>
      </w:pPr>
      <w:r>
        <w:rPr>
          <w:rStyle w:val="CommentReference"/>
        </w:rPr>
        <w:annotationRef/>
      </w:r>
      <w:r>
        <w:t>Add a table for bundle constraints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A6619" w15:done="0"/>
  <w15:commentEx w15:paraId="6BD8DDD7" w15:done="0"/>
  <w15:commentEx w15:paraId="58127D59" w15:done="0"/>
  <w15:commentEx w15:paraId="08B7F352" w15:done="0"/>
  <w15:commentEx w15:paraId="46AAE41B" w15:done="0"/>
  <w15:commentEx w15:paraId="54BA5C0E" w15:done="0"/>
  <w15:commentEx w15:paraId="409DD409" w15:done="0"/>
  <w15:commentEx w15:paraId="082F10A3" w15:done="0"/>
  <w15:commentEx w15:paraId="3A59284A" w15:done="0"/>
  <w15:commentEx w15:paraId="1D6D70B5" w15:done="0"/>
  <w15:commentEx w15:paraId="11CDB1DA" w15:done="0"/>
  <w15:commentEx w15:paraId="0A140023" w15:done="0"/>
  <w15:commentEx w15:paraId="7ED494A8" w15:done="0"/>
  <w15:commentEx w15:paraId="420588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A6619" w16cid:durableId="20E0FED6"/>
  <w16cid:commentId w16cid:paraId="6BD8DDD7" w16cid:durableId="20E0FBAC"/>
  <w16cid:commentId w16cid:paraId="58127D59" w16cid:durableId="20E0FA2B"/>
  <w16cid:commentId w16cid:paraId="08B7F352" w16cid:durableId="20E0FA71"/>
  <w16cid:commentId w16cid:paraId="46AAE41B" w16cid:durableId="20E0FAE2"/>
  <w16cid:commentId w16cid:paraId="54BA5C0E" w16cid:durableId="20E0FB1F"/>
  <w16cid:commentId w16cid:paraId="409DD409" w16cid:durableId="20E0FB6E"/>
  <w16cid:commentId w16cid:paraId="082F10A3" w16cid:durableId="20E0FF54"/>
  <w16cid:commentId w16cid:paraId="3A59284A" w16cid:durableId="20E0FF80"/>
  <w16cid:commentId w16cid:paraId="1D6D70B5" w16cid:durableId="20E0FFF9"/>
  <w16cid:commentId w16cid:paraId="11CDB1DA" w16cid:durableId="20E10022"/>
  <w16cid:commentId w16cid:paraId="0A140023" w16cid:durableId="20E000E2"/>
  <w16cid:commentId w16cid:paraId="7ED494A8" w16cid:durableId="20E104B4"/>
  <w16cid:commentId w16cid:paraId="4205888F" w16cid:durableId="20E151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EA664" w14:textId="77777777" w:rsidR="00D173AD" w:rsidRDefault="00D173AD">
      <w:r>
        <w:separator/>
      </w:r>
    </w:p>
  </w:endnote>
  <w:endnote w:type="continuationSeparator" w:id="0">
    <w:p w14:paraId="79BD9AB5" w14:textId="77777777" w:rsidR="00D173AD" w:rsidRDefault="00D1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EA03B7" w:rsidRDefault="00EA03B7" w:rsidP="006567FB">
    <w:pPr>
      <w:pStyle w:val="Footer"/>
      <w:ind w:right="360"/>
    </w:pPr>
    <w:r>
      <w:t>________________________________________________________________________________________</w:t>
    </w:r>
  </w:p>
  <w:p w14:paraId="4C64861B" w14:textId="3774F166" w:rsidR="00EA03B7" w:rsidRDefault="00EA03B7" w:rsidP="006567FB">
    <w:pPr>
      <w:pStyle w:val="Footer"/>
      <w:ind w:right="360"/>
    </w:pPr>
    <w:r>
      <w:t>Rev. 2</w:t>
    </w:r>
    <w:ins w:id="2062" w:author="Gregorio Canal" w:date="2019-03-08T10:32:00Z">
      <w:r>
        <w:t>3.0</w:t>
      </w:r>
    </w:ins>
    <w:del w:id="2063" w:author="Gregorio Canal" w:date="2019-03-08T10:32:00Z">
      <w:r w:rsidDel="00027D75">
        <w:delText>.2</w:delText>
      </w:r>
    </w:del>
    <w:r>
      <w:t xml:space="preserve"> – </w:t>
    </w:r>
    <w:del w:id="2064" w:author="Gregorio Canal" w:date="2019-03-08T10:32:00Z">
      <w:r w:rsidDel="00027D75">
        <w:delText xml:space="preserve">2017-07-21 </w:delText>
      </w:r>
    </w:del>
    <w:ins w:id="2065" w:author="Gregorio Canal" w:date="2019-03-08T10:32:00Z">
      <w:r>
        <w:t>2019-0</w:t>
      </w:r>
    </w:ins>
    <w:ins w:id="2066" w:author="Gregorio Canal" w:date="2019-03-08T10:33:00Z">
      <w:r>
        <w:t>3-08</w:t>
      </w:r>
    </w:ins>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2017: IHE International, Inc.</w:t>
    </w:r>
  </w:p>
  <w:p w14:paraId="47799E4A" w14:textId="77777777" w:rsidR="00EA03B7" w:rsidRDefault="00EA03B7">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EA03B7" w:rsidRDefault="00EA03B7" w:rsidP="00626DF9">
    <w:pPr>
      <w:pStyle w:val="Footer"/>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C4A61" w14:textId="77777777" w:rsidR="00D173AD" w:rsidRDefault="00D173AD">
      <w:r>
        <w:separator/>
      </w:r>
    </w:p>
  </w:footnote>
  <w:footnote w:type="continuationSeparator" w:id="0">
    <w:p w14:paraId="6EB1941D" w14:textId="77777777" w:rsidR="00D173AD" w:rsidRDefault="00D173AD">
      <w:r>
        <w:continuationSeparator/>
      </w:r>
    </w:p>
  </w:footnote>
  <w:footnote w:id="1">
    <w:p w14:paraId="7A04D976" w14:textId="5A79DA2E" w:rsidR="00EA03B7" w:rsidRDefault="00EA03B7">
      <w:pPr>
        <w:pStyle w:val="FootnoteText"/>
      </w:pPr>
      <w:r>
        <w:rPr>
          <w:rStyle w:val="FootnoteReference"/>
        </w:rPr>
        <w:footnoteRef/>
      </w:r>
      <w:r>
        <w:t xml:space="preserve"> HL7 </w:t>
      </w:r>
      <w:r w:rsidRPr="007600D3">
        <w:t>is the registered trademark of Health Level Seven International.</w:t>
      </w:r>
    </w:p>
  </w:footnote>
  <w:footnote w:id="2">
    <w:p w14:paraId="3431EBC3" w14:textId="2E52E639" w:rsidR="00EA03B7" w:rsidRDefault="00EA03B7">
      <w:pPr>
        <w:pStyle w:val="FootnoteText"/>
      </w:pPr>
      <w:r>
        <w:rPr>
          <w:rStyle w:val="FootnoteReference"/>
        </w:rPr>
        <w:footnoteRef/>
      </w:r>
      <w:r>
        <w:t xml:space="preserve"> FHIR </w:t>
      </w:r>
      <w:r w:rsidRPr="007600D3">
        <w:t>is the registered trademark of Health Level Seven International.</w:t>
      </w:r>
    </w:p>
  </w:footnote>
  <w:footnote w:id="3">
    <w:p w14:paraId="5EE1BCE5" w14:textId="2A692B6F" w:rsidR="00EA03B7" w:rsidRDefault="00EA03B7">
      <w:pPr>
        <w:pStyle w:val="FootnoteText"/>
      </w:pPr>
      <w:r>
        <w:rPr>
          <w:rStyle w:val="FootnoteReference"/>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EA03B7" w:rsidRPr="00626DF9" w:rsidRDefault="00EA03B7"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EA03B7" w:rsidRPr="00626DF9" w:rsidRDefault="00EA03B7">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7"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9"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6"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8"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1"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4"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33"/>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8"/>
  </w:num>
  <w:num w:numId="40">
    <w:abstractNumId w:val="34"/>
  </w:num>
  <w:num w:numId="41">
    <w:abstractNumId w:val="14"/>
  </w:num>
  <w:num w:numId="42">
    <w:abstractNumId w:val="18"/>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9"/>
  </w:num>
  <w:num w:numId="57">
    <w:abstractNumId w:val="29"/>
  </w:num>
  <w:num w:numId="58">
    <w:abstractNumId w:val="20"/>
  </w:num>
  <w:num w:numId="59">
    <w:abstractNumId w:val="31"/>
  </w:num>
  <w:num w:numId="60">
    <w:abstractNumId w:val="3"/>
    <w:lvlOverride w:ilvl="0">
      <w:startOverride w:val="1"/>
    </w:lvlOverride>
  </w:num>
  <w:num w:numId="61">
    <w:abstractNumId w:val="24"/>
  </w:num>
  <w:num w:numId="62">
    <w:abstractNumId w:val="13"/>
  </w:num>
  <w:num w:numId="63">
    <w:abstractNumId w:val="7"/>
  </w:num>
  <w:num w:numId="64">
    <w:abstractNumId w:val="21"/>
  </w:num>
  <w:num w:numId="65">
    <w:abstractNumId w:val="3"/>
  </w:num>
  <w:num w:numId="66">
    <w:abstractNumId w:val="23"/>
  </w:num>
  <w:num w:numId="67">
    <w:abstractNumId w:val="22"/>
  </w:num>
  <w:num w:numId="68">
    <w:abstractNumId w:val="30"/>
  </w:num>
  <w:num w:numId="69">
    <w:abstractNumId w:val="32"/>
  </w:num>
  <w:num w:numId="70">
    <w:abstractNumId w:val="17"/>
  </w:num>
  <w:num w:numId="71">
    <w:abstractNumId w:val="25"/>
  </w:num>
  <w:num w:numId="72">
    <w:abstractNumId w:val="27"/>
  </w:num>
  <w:num w:numId="73">
    <w:abstractNumId w:val="16"/>
  </w:num>
  <w:num w:numId="74">
    <w:abstractNumId w:val="26"/>
  </w:num>
  <w:num w:numId="75">
    <w:abstractNumId w:val="15"/>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Gregorio Canal">
    <w15:presenceInfo w15:providerId="Windows Live" w15:userId="8f96a455358870d2"/>
  </w15:person>
  <w15:person w15:author="John Moehrke [2]">
    <w15:presenceInfo w15:providerId="AD" w15:userId="S::john.moehrke@bylight.com::190552cb-bacd-4e8e-adca-e08b148d3b38"/>
  </w15:person>
  <w15:person w15:author="Mauro Zanardini">
    <w15:presenceInfo w15:providerId="Windows Live" w15:userId="6173350a970be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7B7"/>
    <w:rsid w:val="000578AA"/>
    <w:rsid w:val="000604A4"/>
    <w:rsid w:val="00060D78"/>
    <w:rsid w:val="00061CC5"/>
    <w:rsid w:val="000622EE"/>
    <w:rsid w:val="00063381"/>
    <w:rsid w:val="00063D7E"/>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329"/>
    <w:rsid w:val="000B5438"/>
    <w:rsid w:val="000B549E"/>
    <w:rsid w:val="000B555F"/>
    <w:rsid w:val="000B699D"/>
    <w:rsid w:val="000C0337"/>
    <w:rsid w:val="000C2EBF"/>
    <w:rsid w:val="000C3556"/>
    <w:rsid w:val="000C4C92"/>
    <w:rsid w:val="000C5467"/>
    <w:rsid w:val="000C55C8"/>
    <w:rsid w:val="000C709C"/>
    <w:rsid w:val="000C72B0"/>
    <w:rsid w:val="000D08B5"/>
    <w:rsid w:val="000D1D9A"/>
    <w:rsid w:val="000D2487"/>
    <w:rsid w:val="000D3CCF"/>
    <w:rsid w:val="000D4088"/>
    <w:rsid w:val="000D4338"/>
    <w:rsid w:val="000D542B"/>
    <w:rsid w:val="000D6321"/>
    <w:rsid w:val="000D6E3F"/>
    <w:rsid w:val="000D6F01"/>
    <w:rsid w:val="000D711C"/>
    <w:rsid w:val="000E07EA"/>
    <w:rsid w:val="000E2A77"/>
    <w:rsid w:val="000E37A7"/>
    <w:rsid w:val="000E3E27"/>
    <w:rsid w:val="000E3EEC"/>
    <w:rsid w:val="000E4257"/>
    <w:rsid w:val="000E4D2B"/>
    <w:rsid w:val="000E6055"/>
    <w:rsid w:val="000E63A5"/>
    <w:rsid w:val="000E6DF1"/>
    <w:rsid w:val="000E7383"/>
    <w:rsid w:val="000E7E32"/>
    <w:rsid w:val="000F057F"/>
    <w:rsid w:val="000F0F2A"/>
    <w:rsid w:val="000F13F5"/>
    <w:rsid w:val="000F2243"/>
    <w:rsid w:val="000F2485"/>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1563"/>
    <w:rsid w:val="001026E5"/>
    <w:rsid w:val="0010273A"/>
    <w:rsid w:val="0010387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7B9"/>
    <w:rsid w:val="00137A50"/>
    <w:rsid w:val="001405F0"/>
    <w:rsid w:val="0014275F"/>
    <w:rsid w:val="001433D5"/>
    <w:rsid w:val="001439BB"/>
    <w:rsid w:val="00144E62"/>
    <w:rsid w:val="001453CC"/>
    <w:rsid w:val="001471CA"/>
    <w:rsid w:val="00147269"/>
    <w:rsid w:val="00147A61"/>
    <w:rsid w:val="00147F29"/>
    <w:rsid w:val="0015082E"/>
    <w:rsid w:val="00150B3C"/>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7324"/>
    <w:rsid w:val="002273AC"/>
    <w:rsid w:val="002275CD"/>
    <w:rsid w:val="00232115"/>
    <w:rsid w:val="002322FF"/>
    <w:rsid w:val="00232745"/>
    <w:rsid w:val="002334E8"/>
    <w:rsid w:val="002349C1"/>
    <w:rsid w:val="00234BE4"/>
    <w:rsid w:val="00234D7A"/>
    <w:rsid w:val="0023542A"/>
    <w:rsid w:val="00235E7F"/>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470A9"/>
    <w:rsid w:val="002503C5"/>
    <w:rsid w:val="002508D4"/>
    <w:rsid w:val="00250A37"/>
    <w:rsid w:val="00250B23"/>
    <w:rsid w:val="0025246B"/>
    <w:rsid w:val="00252B50"/>
    <w:rsid w:val="00255462"/>
    <w:rsid w:val="00255821"/>
    <w:rsid w:val="0025661B"/>
    <w:rsid w:val="00256665"/>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21D6"/>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CEB"/>
    <w:rsid w:val="00396588"/>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2B3"/>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0D8E"/>
    <w:rsid w:val="0040144E"/>
    <w:rsid w:val="004014DD"/>
    <w:rsid w:val="00402360"/>
    <w:rsid w:val="00402AA1"/>
    <w:rsid w:val="00402F23"/>
    <w:rsid w:val="00404438"/>
    <w:rsid w:val="0040469B"/>
    <w:rsid w:val="004046B6"/>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CA1"/>
    <w:rsid w:val="00444CFC"/>
    <w:rsid w:val="00444F11"/>
    <w:rsid w:val="0044504A"/>
    <w:rsid w:val="00445D2F"/>
    <w:rsid w:val="00446ED3"/>
    <w:rsid w:val="004470F9"/>
    <w:rsid w:val="00447451"/>
    <w:rsid w:val="00447EA4"/>
    <w:rsid w:val="004506BF"/>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AA4"/>
    <w:rsid w:val="004A34A2"/>
    <w:rsid w:val="004A3954"/>
    <w:rsid w:val="004A4600"/>
    <w:rsid w:val="004A5861"/>
    <w:rsid w:val="004A65C4"/>
    <w:rsid w:val="004A6C5B"/>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E6C"/>
    <w:rsid w:val="00557397"/>
    <w:rsid w:val="00557433"/>
    <w:rsid w:val="00561490"/>
    <w:rsid w:val="00561A49"/>
    <w:rsid w:val="005636E7"/>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5508"/>
    <w:rsid w:val="006360B8"/>
    <w:rsid w:val="006363BD"/>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50FAE"/>
    <w:rsid w:val="006512F0"/>
    <w:rsid w:val="006514EA"/>
    <w:rsid w:val="00654E81"/>
    <w:rsid w:val="006567FB"/>
    <w:rsid w:val="00656A6B"/>
    <w:rsid w:val="006576D3"/>
    <w:rsid w:val="00660C13"/>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7C"/>
    <w:rsid w:val="006A2A74"/>
    <w:rsid w:val="006A3098"/>
    <w:rsid w:val="006A4160"/>
    <w:rsid w:val="006A48D8"/>
    <w:rsid w:val="006A599E"/>
    <w:rsid w:val="006B03F0"/>
    <w:rsid w:val="006B31E9"/>
    <w:rsid w:val="006B6A49"/>
    <w:rsid w:val="006B7354"/>
    <w:rsid w:val="006B7ABF"/>
    <w:rsid w:val="006B7DA2"/>
    <w:rsid w:val="006C1266"/>
    <w:rsid w:val="006C1380"/>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57980"/>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BA7"/>
    <w:rsid w:val="00785BDD"/>
    <w:rsid w:val="007868B1"/>
    <w:rsid w:val="00786CEF"/>
    <w:rsid w:val="00787B2D"/>
    <w:rsid w:val="00790D0A"/>
    <w:rsid w:val="00790E00"/>
    <w:rsid w:val="00790E6A"/>
    <w:rsid w:val="007915B2"/>
    <w:rsid w:val="007922ED"/>
    <w:rsid w:val="007937D8"/>
    <w:rsid w:val="00794038"/>
    <w:rsid w:val="0079598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89C"/>
    <w:rsid w:val="007B2671"/>
    <w:rsid w:val="007B331F"/>
    <w:rsid w:val="007B44B7"/>
    <w:rsid w:val="007B618B"/>
    <w:rsid w:val="007B64E0"/>
    <w:rsid w:val="007B7583"/>
    <w:rsid w:val="007C0E25"/>
    <w:rsid w:val="007C16C4"/>
    <w:rsid w:val="007C17FE"/>
    <w:rsid w:val="007C1AAC"/>
    <w:rsid w:val="007C217C"/>
    <w:rsid w:val="007C3E9A"/>
    <w:rsid w:val="007C4BAB"/>
    <w:rsid w:val="007C53EA"/>
    <w:rsid w:val="007C5673"/>
    <w:rsid w:val="007C601A"/>
    <w:rsid w:val="007C6457"/>
    <w:rsid w:val="007C6F79"/>
    <w:rsid w:val="007D033F"/>
    <w:rsid w:val="007D0AF8"/>
    <w:rsid w:val="007D0F54"/>
    <w:rsid w:val="007D1058"/>
    <w:rsid w:val="007D1847"/>
    <w:rsid w:val="007D2E62"/>
    <w:rsid w:val="007D2E85"/>
    <w:rsid w:val="007D3BD3"/>
    <w:rsid w:val="007D4548"/>
    <w:rsid w:val="007D45BE"/>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E0E"/>
    <w:rsid w:val="008314CF"/>
    <w:rsid w:val="00831B01"/>
    <w:rsid w:val="00831FF5"/>
    <w:rsid w:val="00832315"/>
    <w:rsid w:val="00832345"/>
    <w:rsid w:val="00832551"/>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3E79"/>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31F0"/>
    <w:rsid w:val="009E34B7"/>
    <w:rsid w:val="009E35F3"/>
    <w:rsid w:val="009E3A99"/>
    <w:rsid w:val="009E495D"/>
    <w:rsid w:val="009E4D45"/>
    <w:rsid w:val="009F01BA"/>
    <w:rsid w:val="009F03DE"/>
    <w:rsid w:val="009F2C11"/>
    <w:rsid w:val="009F3200"/>
    <w:rsid w:val="009F3C65"/>
    <w:rsid w:val="009F42AA"/>
    <w:rsid w:val="009F4341"/>
    <w:rsid w:val="009F5CF4"/>
    <w:rsid w:val="009F63BF"/>
    <w:rsid w:val="009F66D2"/>
    <w:rsid w:val="009F7358"/>
    <w:rsid w:val="00A007E8"/>
    <w:rsid w:val="00A00DB1"/>
    <w:rsid w:val="00A00E8D"/>
    <w:rsid w:val="00A0179C"/>
    <w:rsid w:val="00A02A8B"/>
    <w:rsid w:val="00A02C91"/>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507B"/>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27E1"/>
    <w:rsid w:val="00A93FE2"/>
    <w:rsid w:val="00A94D49"/>
    <w:rsid w:val="00A961CE"/>
    <w:rsid w:val="00A96546"/>
    <w:rsid w:val="00A96635"/>
    <w:rsid w:val="00A96EA6"/>
    <w:rsid w:val="00A9751B"/>
    <w:rsid w:val="00AA0006"/>
    <w:rsid w:val="00AA12A0"/>
    <w:rsid w:val="00AA224F"/>
    <w:rsid w:val="00AA22EB"/>
    <w:rsid w:val="00AA281D"/>
    <w:rsid w:val="00AA3A24"/>
    <w:rsid w:val="00AA4658"/>
    <w:rsid w:val="00AA59E0"/>
    <w:rsid w:val="00AA684E"/>
    <w:rsid w:val="00AA69C0"/>
    <w:rsid w:val="00AB06F8"/>
    <w:rsid w:val="00AB1BD8"/>
    <w:rsid w:val="00AB28D9"/>
    <w:rsid w:val="00AB2E00"/>
    <w:rsid w:val="00AB3352"/>
    <w:rsid w:val="00AB37CC"/>
    <w:rsid w:val="00AB4CE4"/>
    <w:rsid w:val="00AB4D68"/>
    <w:rsid w:val="00AB663E"/>
    <w:rsid w:val="00AC05E9"/>
    <w:rsid w:val="00AC0672"/>
    <w:rsid w:val="00AC0820"/>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403E4"/>
    <w:rsid w:val="00B405A7"/>
    <w:rsid w:val="00B40777"/>
    <w:rsid w:val="00B4096C"/>
    <w:rsid w:val="00B413B8"/>
    <w:rsid w:val="00B421E0"/>
    <w:rsid w:val="00B42363"/>
    <w:rsid w:val="00B427FE"/>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26A5"/>
    <w:rsid w:val="00B92E9F"/>
    <w:rsid w:val="00B92EA1"/>
    <w:rsid w:val="00B9303B"/>
    <w:rsid w:val="00B9308F"/>
    <w:rsid w:val="00B9330E"/>
    <w:rsid w:val="00B93310"/>
    <w:rsid w:val="00B939F2"/>
    <w:rsid w:val="00B943F2"/>
    <w:rsid w:val="00B94579"/>
    <w:rsid w:val="00B94919"/>
    <w:rsid w:val="00B951EE"/>
    <w:rsid w:val="00B9574B"/>
    <w:rsid w:val="00B965FD"/>
    <w:rsid w:val="00B96A50"/>
    <w:rsid w:val="00B975BC"/>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15B"/>
    <w:rsid w:val="00BC134C"/>
    <w:rsid w:val="00BC1CB6"/>
    <w:rsid w:val="00BC1D2D"/>
    <w:rsid w:val="00BC22FC"/>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C0135D"/>
    <w:rsid w:val="00C0160A"/>
    <w:rsid w:val="00C01A56"/>
    <w:rsid w:val="00C02E7A"/>
    <w:rsid w:val="00C02EA1"/>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F4D"/>
    <w:rsid w:val="00C61521"/>
    <w:rsid w:val="00C61586"/>
    <w:rsid w:val="00C61FD8"/>
    <w:rsid w:val="00C62E65"/>
    <w:rsid w:val="00C63D7E"/>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2AD0"/>
    <w:rsid w:val="00CB4F49"/>
    <w:rsid w:val="00CB5367"/>
    <w:rsid w:val="00CB5862"/>
    <w:rsid w:val="00CB5E21"/>
    <w:rsid w:val="00CB62C1"/>
    <w:rsid w:val="00CB6682"/>
    <w:rsid w:val="00CB74BE"/>
    <w:rsid w:val="00CB7705"/>
    <w:rsid w:val="00CB77DD"/>
    <w:rsid w:val="00CC0A62"/>
    <w:rsid w:val="00CC12C5"/>
    <w:rsid w:val="00CC1CFB"/>
    <w:rsid w:val="00CC1FFC"/>
    <w:rsid w:val="00CC227A"/>
    <w:rsid w:val="00CC3C09"/>
    <w:rsid w:val="00CC46D5"/>
    <w:rsid w:val="00CC4EA3"/>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4069"/>
    <w:rsid w:val="00D16318"/>
    <w:rsid w:val="00D173AD"/>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3821"/>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883"/>
    <w:rsid w:val="00DD4D5A"/>
    <w:rsid w:val="00DD4E19"/>
    <w:rsid w:val="00DD5F3E"/>
    <w:rsid w:val="00DD737B"/>
    <w:rsid w:val="00DD77AF"/>
    <w:rsid w:val="00DE0504"/>
    <w:rsid w:val="00DE0E94"/>
    <w:rsid w:val="00DE1061"/>
    <w:rsid w:val="00DE1B5B"/>
    <w:rsid w:val="00DE1C4E"/>
    <w:rsid w:val="00DE3E52"/>
    <w:rsid w:val="00DE3F6C"/>
    <w:rsid w:val="00DE62C6"/>
    <w:rsid w:val="00DE6D6A"/>
    <w:rsid w:val="00DE7269"/>
    <w:rsid w:val="00DF0AB7"/>
    <w:rsid w:val="00DF0B63"/>
    <w:rsid w:val="00DF1D33"/>
    <w:rsid w:val="00DF2792"/>
    <w:rsid w:val="00DF2BBD"/>
    <w:rsid w:val="00DF439A"/>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571CF"/>
    <w:rsid w:val="00E6186C"/>
    <w:rsid w:val="00E61A6A"/>
    <w:rsid w:val="00E61EC7"/>
    <w:rsid w:val="00E61F6B"/>
    <w:rsid w:val="00E627F4"/>
    <w:rsid w:val="00E631FD"/>
    <w:rsid w:val="00E6336E"/>
    <w:rsid w:val="00E63E66"/>
    <w:rsid w:val="00E658C8"/>
    <w:rsid w:val="00E65B52"/>
    <w:rsid w:val="00E66480"/>
    <w:rsid w:val="00E703E7"/>
    <w:rsid w:val="00E710D5"/>
    <w:rsid w:val="00E71762"/>
    <w:rsid w:val="00E727FF"/>
    <w:rsid w:val="00E73106"/>
    <w:rsid w:val="00E74D4A"/>
    <w:rsid w:val="00E7532D"/>
    <w:rsid w:val="00E76408"/>
    <w:rsid w:val="00E76575"/>
    <w:rsid w:val="00E774BC"/>
    <w:rsid w:val="00E77C4E"/>
    <w:rsid w:val="00E803B9"/>
    <w:rsid w:val="00E8043B"/>
    <w:rsid w:val="00E816F9"/>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FDC"/>
    <w:rsid w:val="00E96B93"/>
    <w:rsid w:val="00E97275"/>
    <w:rsid w:val="00EA03B7"/>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5059"/>
    <w:rsid w:val="00EC51AF"/>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F0BA0"/>
    <w:rsid w:val="00EF0E1A"/>
    <w:rsid w:val="00EF1656"/>
    <w:rsid w:val="00EF171F"/>
    <w:rsid w:val="00EF1CA6"/>
    <w:rsid w:val="00EF1E77"/>
    <w:rsid w:val="00EF3262"/>
    <w:rsid w:val="00EF3F52"/>
    <w:rsid w:val="00EF424B"/>
    <w:rsid w:val="00EF45A0"/>
    <w:rsid w:val="00EF499C"/>
    <w:rsid w:val="00EF4B3F"/>
    <w:rsid w:val="00EF566D"/>
    <w:rsid w:val="00EF6962"/>
    <w:rsid w:val="00EF6F49"/>
    <w:rsid w:val="00F002DD"/>
    <w:rsid w:val="00F00521"/>
    <w:rsid w:val="00F015F6"/>
    <w:rsid w:val="00F01B3E"/>
    <w:rsid w:val="00F021A5"/>
    <w:rsid w:val="00F0325C"/>
    <w:rsid w:val="00F034AC"/>
    <w:rsid w:val="00F0376B"/>
    <w:rsid w:val="00F04499"/>
    <w:rsid w:val="00F050DC"/>
    <w:rsid w:val="00F059F9"/>
    <w:rsid w:val="00F060E1"/>
    <w:rsid w:val="00F0665F"/>
    <w:rsid w:val="00F06B83"/>
    <w:rsid w:val="00F07AD0"/>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06D1"/>
    <w:rsid w:val="00F313A8"/>
    <w:rsid w:val="00F31CFF"/>
    <w:rsid w:val="00F31E3B"/>
    <w:rsid w:val="00F33D4A"/>
    <w:rsid w:val="00F34369"/>
    <w:rsid w:val="00F34C65"/>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A29"/>
    <w:rsid w:val="00FA3291"/>
    <w:rsid w:val="00FA3459"/>
    <w:rsid w:val="00FA3B47"/>
    <w:rsid w:val="00FA427F"/>
    <w:rsid w:val="00FA7074"/>
    <w:rsid w:val="00FA7277"/>
    <w:rsid w:val="00FA75AF"/>
    <w:rsid w:val="00FA7E62"/>
    <w:rsid w:val="00FA7F84"/>
    <w:rsid w:val="00FB0880"/>
    <w:rsid w:val="00FB1606"/>
    <w:rsid w:val="00FB1730"/>
    <w:rsid w:val="00FB3343"/>
    <w:rsid w:val="00FB33FC"/>
    <w:rsid w:val="00FB37AF"/>
    <w:rsid w:val="00FB56DF"/>
    <w:rsid w:val="00FB6AF5"/>
    <w:rsid w:val="00FC08F0"/>
    <w:rsid w:val="00FC0A9C"/>
    <w:rsid w:val="00FC1F2A"/>
    <w:rsid w:val="00FC2239"/>
    <w:rsid w:val="00FC24E1"/>
    <w:rsid w:val="00FC278A"/>
    <w:rsid w:val="00FC3385"/>
    <w:rsid w:val="00FC3D89"/>
    <w:rsid w:val="00FC4ACA"/>
    <w:rsid w:val="00FC4D0B"/>
    <w:rsid w:val="00FC4D5A"/>
    <w:rsid w:val="00FC5FAC"/>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E7458"/>
    <w:rsid w:val="00FF0637"/>
    <w:rsid w:val="00FF07AE"/>
    <w:rsid w:val="00FF21DA"/>
    <w:rsid w:val="00FF2A48"/>
    <w:rsid w:val="00FF2BA5"/>
    <w:rsid w:val="00FF392E"/>
    <w:rsid w:val="00FF3FA0"/>
    <w:rsid w:val="00FF44F0"/>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uiPriority w:val="99"/>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uiPriority w:val="99"/>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uiPriority w:val="99"/>
    <w:rsid w:val="00597DB2"/>
    <w:rPr>
      <w:sz w:val="20"/>
      <w:szCs w:val="20"/>
    </w:rPr>
  </w:style>
  <w:style w:type="character" w:customStyle="1" w:styleId="CommentTextChar">
    <w:name w:val="Comment Text Char"/>
    <w:basedOn w:val="DefaultParagraphFont"/>
    <w:link w:val="CommentText"/>
    <w:uiPriority w:val="99"/>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51"/>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6567FB"/>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medical.nema.org/medical/dicom/current/output/chtml/part15/sect_A.5.html" TargetMode="External"/><Relationship Id="rId39" Type="http://schemas.openxmlformats.org/officeDocument/2006/relationships/hyperlink" Target="http://hl7.org/fhir/2015May/datatypes.html" TargetMode="External"/><Relationship Id="rId21" Type="http://schemas.microsoft.com/office/2016/09/relationships/commentsIds" Target="commentsIds.xml"/><Relationship Id="rId34" Type="http://schemas.openxmlformats.org/officeDocument/2006/relationships/hyperlink" Target="http://hl7.org/fhir/2015May/datatypes.html"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R4/codesystem-resource-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3.jpeg"/><Relationship Id="rId32" Type="http://schemas.openxmlformats.org/officeDocument/2006/relationships/hyperlink" Target="http://dicom.nema.org/medical/dicom/current/output/chtml/part15/sect_A.5.3.2.html" TargetMode="External"/><Relationship Id="rId37" Type="http://schemas.openxmlformats.org/officeDocument/2006/relationships/hyperlink" Target="http://hl7.org/fhir/2015May/datatypes.html" TargetMode="External"/><Relationship Id="rId40" Type="http://schemas.openxmlformats.org/officeDocument/2006/relationships/hyperlink" Target="http://hl7.org/fhir/2015May/datatype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oleObject" Target="embeddings/Microsoft_Word_97_-_2003_Document.doc"/><Relationship Id="rId28" Type="http://schemas.openxmlformats.org/officeDocument/2006/relationships/hyperlink" Target="http://hl7.org/fhir/R4/codesystem-audit-entity-type.html" TargetMode="External"/><Relationship Id="rId36"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comments" Target="comments.xml"/><Relationship Id="rId31" Type="http://schemas.openxmlformats.org/officeDocument/2006/relationships/hyperlink" Target="http://hl7.org/fhir/STU3/codesystem-audit-event-outcome.html"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emf"/><Relationship Id="rId27" Type="http://schemas.openxmlformats.org/officeDocument/2006/relationships/image" Target="media/image5.png"/><Relationship Id="rId30" Type="http://schemas.openxmlformats.org/officeDocument/2006/relationships/hyperlink" Target="http://dicom.nema.org/resources/ontology/DCM" TargetMode="External"/><Relationship Id="rId35" Type="http://schemas.openxmlformats.org/officeDocument/2006/relationships/hyperlink" Target="http://hl7.org/fhir/2015May/datatypes.html"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4.jpeg"/><Relationship Id="rId33" Type="http://schemas.openxmlformats.org/officeDocument/2006/relationships/hyperlink" Target="http://hl7.org/fhir/2015May/datatypes.html" TargetMode="External"/><Relationship Id="rId38" Type="http://schemas.openxmlformats.org/officeDocument/2006/relationships/hyperlink" Target="http://hl7.org/fhir/2015May/datatypes.html" TargetMode="External"/><Relationship Id="rId46" Type="http://schemas.microsoft.com/office/2011/relationships/people" Target="people.xml"/><Relationship Id="rId20" Type="http://schemas.microsoft.com/office/2011/relationships/commentsExtended" Target="commentsExtended.xml"/><Relationship Id="rId41" Type="http://schemas.openxmlformats.org/officeDocument/2006/relationships/hyperlink" Target="http://dicom.nema.org/medical/dicom/current/output/chtml/part15/sect_A.5.3.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1E802-177B-4A6B-A8E5-3C76224F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56</Pages>
  <Words>16359</Words>
  <Characters>93249</Characters>
  <Application>Microsoft Office Word</Application>
  <DocSecurity>0</DocSecurity>
  <Lines>777</Lines>
  <Paragraphs>218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IHE_ITI_Suppl_RESTful-ATNA_Rev2.2_TI_2017-07-21</vt:lpstr>
      <vt:lpstr>IHE_ITI_Suppl_RESTful-ATNA_Rev2.2_TI_2017-07-21</vt:lpstr>
    </vt:vector>
  </TitlesOfParts>
  <Company>IHE</Company>
  <LinksUpToDate>false</LinksUpToDate>
  <CharactersWithSpaces>109390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John Moehrke</cp:lastModifiedBy>
  <cp:revision>2</cp:revision>
  <cp:lastPrinted>2015-02-21T19:23:00Z</cp:lastPrinted>
  <dcterms:created xsi:type="dcterms:W3CDTF">2019-07-23T09:08:00Z</dcterms:created>
  <dcterms:modified xsi:type="dcterms:W3CDTF">2019-07-23T09:08:00Z</dcterms:modified>
  <cp:category>IHE Supplement</cp:category>
</cp:coreProperties>
</file>