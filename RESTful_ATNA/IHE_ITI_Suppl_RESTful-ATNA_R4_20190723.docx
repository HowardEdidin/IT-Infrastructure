
<file path=[Content_Types].xml><?xml version="1.0" encoding="utf-8"?>
<Types xmlns="http://schemas.openxmlformats.org/package/2006/content-types">
  <Default Extension="doc" ContentType="application/msword"/>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6DA18" w14:textId="77777777" w:rsidR="00C61521" w:rsidRPr="00273141" w:rsidRDefault="00C61521" w:rsidP="00274E5D">
      <w:pPr>
        <w:pStyle w:val="BodyText14ptBoldCenteredKernat14pt"/>
      </w:pPr>
      <w:r w:rsidRPr="00273141">
        <w:t>Integrating the Healthcare Enterprise</w:t>
      </w:r>
    </w:p>
    <w:p w14:paraId="2F09926D" w14:textId="77777777" w:rsidR="00C61521" w:rsidRPr="00273141" w:rsidRDefault="00C61521" w:rsidP="00274E5D">
      <w:pPr>
        <w:pStyle w:val="Corpotesto"/>
      </w:pPr>
    </w:p>
    <w:p w14:paraId="1D4332EC" w14:textId="77777777" w:rsidR="00C61521" w:rsidRPr="00273141" w:rsidRDefault="00053EFA" w:rsidP="00274E5D">
      <w:pPr>
        <w:pStyle w:val="Corpotesto"/>
        <w:jc w:val="center"/>
      </w:pPr>
      <w:r w:rsidRPr="00273141">
        <w:rPr>
          <w:noProof/>
        </w:rPr>
        <w:drawing>
          <wp:inline distT="0" distB="0" distL="0" distR="0" wp14:anchorId="5DA6BFDD" wp14:editId="611B6B75">
            <wp:extent cx="1640840" cy="840740"/>
            <wp:effectExtent l="0" t="0" r="1016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0840" cy="840740"/>
                    </a:xfrm>
                    <a:prstGeom prst="rect">
                      <a:avLst/>
                    </a:prstGeom>
                    <a:noFill/>
                    <a:ln>
                      <a:noFill/>
                    </a:ln>
                  </pic:spPr>
                </pic:pic>
              </a:graphicData>
            </a:graphic>
          </wp:inline>
        </w:drawing>
      </w:r>
    </w:p>
    <w:p w14:paraId="36053A9D" w14:textId="77777777" w:rsidR="00C61521" w:rsidRPr="00273141" w:rsidRDefault="00C61521" w:rsidP="00274E5D">
      <w:pPr>
        <w:pStyle w:val="Corpotesto"/>
      </w:pPr>
    </w:p>
    <w:p w14:paraId="01A65954" w14:textId="77777777" w:rsidR="00C61521" w:rsidRPr="00273141" w:rsidRDefault="00C61521" w:rsidP="00274E5D">
      <w:pPr>
        <w:pStyle w:val="BodyText22ptBoldCenteredKernat14pt"/>
      </w:pPr>
      <w:r w:rsidRPr="00273141">
        <w:t xml:space="preserve">IHE IT Infrastructure </w:t>
      </w:r>
    </w:p>
    <w:p w14:paraId="65BD9925" w14:textId="77777777" w:rsidR="00C61521" w:rsidRPr="00273141" w:rsidRDefault="00C61521" w:rsidP="00274E5D">
      <w:pPr>
        <w:pStyle w:val="BodyText22ptBoldCenteredKernat14pt"/>
      </w:pPr>
      <w:r w:rsidRPr="00273141">
        <w:t>Technical Framework Supplement</w:t>
      </w:r>
    </w:p>
    <w:p w14:paraId="35A91209" w14:textId="77777777" w:rsidR="00C61521" w:rsidRPr="00273141" w:rsidRDefault="00C61521" w:rsidP="00274E5D">
      <w:pPr>
        <w:pStyle w:val="Corpotesto"/>
      </w:pPr>
    </w:p>
    <w:p w14:paraId="3225B04C" w14:textId="77777777" w:rsidR="00C61521" w:rsidRPr="00273141" w:rsidRDefault="00C61521" w:rsidP="00274E5D">
      <w:pPr>
        <w:pStyle w:val="Corpotesto"/>
      </w:pPr>
    </w:p>
    <w:p w14:paraId="6AE922F5" w14:textId="77777777" w:rsidR="00C61521" w:rsidRPr="00273141" w:rsidRDefault="00C61521" w:rsidP="00274E5D">
      <w:pPr>
        <w:pStyle w:val="Corpotesto"/>
      </w:pPr>
    </w:p>
    <w:p w14:paraId="0CEEF88F" w14:textId="76B66256" w:rsidR="00C61521" w:rsidRPr="00273141" w:rsidRDefault="00C61521" w:rsidP="00274E5D">
      <w:pPr>
        <w:pStyle w:val="BodyText22ptBoldCenteredKernat14pt"/>
      </w:pPr>
      <w:r w:rsidRPr="00273141">
        <w:t xml:space="preserve">Add RESTful </w:t>
      </w:r>
      <w:ins w:id="0" w:author="John Moehrke" w:date="2019-05-01T21:16:00Z">
        <w:r w:rsidR="006D3E92">
          <w:t>ATNA (</w:t>
        </w:r>
      </w:ins>
      <w:r w:rsidRPr="00273141">
        <w:t xml:space="preserve">Query </w:t>
      </w:r>
      <w:ins w:id="1" w:author="John Moehrke" w:date="2019-05-01T21:15:00Z">
        <w:r w:rsidR="006D3E92">
          <w:t>and Feed</w:t>
        </w:r>
      </w:ins>
      <w:ins w:id="2" w:author="John Moehrke" w:date="2019-05-01T21:16:00Z">
        <w:r w:rsidR="006D3E92">
          <w:t>)</w:t>
        </w:r>
      </w:ins>
      <w:del w:id="3" w:author="John Moehrke" w:date="2019-05-01T21:15:00Z">
        <w:r w:rsidRPr="00273141" w:rsidDel="006D3E92">
          <w:delText>to ATNA</w:delText>
        </w:r>
      </w:del>
    </w:p>
    <w:p w14:paraId="46C23AA0" w14:textId="77777777" w:rsidR="00C61521" w:rsidRPr="00273141" w:rsidRDefault="00C61521" w:rsidP="00274E5D">
      <w:pPr>
        <w:pStyle w:val="Corpotesto"/>
      </w:pPr>
    </w:p>
    <w:p w14:paraId="2672BAB5" w14:textId="77777777" w:rsidR="00C61521" w:rsidRPr="00273141" w:rsidRDefault="00C61521" w:rsidP="00274E5D">
      <w:pPr>
        <w:pStyle w:val="Corpotesto"/>
      </w:pPr>
    </w:p>
    <w:p w14:paraId="77B05CE4" w14:textId="1CE306DC" w:rsidR="001622F6" w:rsidRPr="007A7438" w:rsidRDefault="00A42302" w:rsidP="00A42302">
      <w:pPr>
        <w:pStyle w:val="Corpotesto"/>
        <w:jc w:val="center"/>
        <w:rPr>
          <w:bCs/>
          <w:kern w:val="28"/>
          <w:szCs w:val="24"/>
        </w:rPr>
      </w:pPr>
      <w:r w:rsidRPr="007A7438">
        <w:rPr>
          <w:bCs/>
          <w:kern w:val="28"/>
          <w:szCs w:val="24"/>
        </w:rPr>
        <w:t>HL7</w:t>
      </w:r>
      <w:r w:rsidRPr="007A7438">
        <w:rPr>
          <w:bCs/>
          <w:kern w:val="28"/>
          <w:szCs w:val="24"/>
          <w:vertAlign w:val="superscript"/>
        </w:rPr>
        <w:t>®</w:t>
      </w:r>
      <w:r w:rsidRPr="007A7438">
        <w:rPr>
          <w:bCs/>
          <w:kern w:val="28"/>
          <w:szCs w:val="24"/>
        </w:rPr>
        <w:t xml:space="preserve"> </w:t>
      </w:r>
      <w:r w:rsidR="00EA54A3" w:rsidRPr="007A7438">
        <w:rPr>
          <w:bCs/>
          <w:kern w:val="28"/>
          <w:szCs w:val="24"/>
        </w:rPr>
        <w:t>FHIR</w:t>
      </w:r>
      <w:bookmarkStart w:id="4" w:name="OLE_LINK1"/>
      <w:bookmarkStart w:id="5" w:name="OLE_LINK2"/>
      <w:bookmarkStart w:id="6" w:name="OLE_LINK5"/>
      <w:r w:rsidR="00EA54A3" w:rsidRPr="007A7438">
        <w:rPr>
          <w:bCs/>
          <w:kern w:val="28"/>
          <w:szCs w:val="24"/>
          <w:vertAlign w:val="superscript"/>
        </w:rPr>
        <w:t>®</w:t>
      </w:r>
      <w:bookmarkEnd w:id="4"/>
      <w:bookmarkEnd w:id="5"/>
      <w:bookmarkEnd w:id="6"/>
      <w:r w:rsidR="00EA54A3" w:rsidRPr="007A7438">
        <w:rPr>
          <w:bCs/>
          <w:kern w:val="28"/>
          <w:szCs w:val="24"/>
        </w:rPr>
        <w:t xml:space="preserve"> </w:t>
      </w:r>
      <w:del w:id="7" w:author="Gregorio Canal" w:date="2019-03-08T10:24:00Z">
        <w:r w:rsidR="00EA54A3" w:rsidRPr="007A7438" w:rsidDel="00027D75">
          <w:rPr>
            <w:bCs/>
            <w:kern w:val="28"/>
            <w:szCs w:val="24"/>
          </w:rPr>
          <w:delText>STU</w:delText>
        </w:r>
        <w:r w:rsidRPr="007A7438" w:rsidDel="00027D75">
          <w:rPr>
            <w:bCs/>
            <w:kern w:val="28"/>
            <w:szCs w:val="24"/>
          </w:rPr>
          <w:delText xml:space="preserve"> </w:delText>
        </w:r>
        <w:r w:rsidR="00EA54A3" w:rsidRPr="007A7438" w:rsidDel="00027D75">
          <w:rPr>
            <w:bCs/>
            <w:kern w:val="28"/>
            <w:szCs w:val="24"/>
          </w:rPr>
          <w:delText>3</w:delText>
        </w:r>
      </w:del>
      <w:ins w:id="8" w:author="Gregorio Canal" w:date="2019-03-08T10:24:00Z">
        <w:r w:rsidR="00027D75">
          <w:rPr>
            <w:bCs/>
            <w:kern w:val="28"/>
            <w:szCs w:val="24"/>
          </w:rPr>
          <w:t>Release 4</w:t>
        </w:r>
      </w:ins>
    </w:p>
    <w:p w14:paraId="2955A695" w14:textId="17ED4414" w:rsidR="00EA54A3" w:rsidRPr="007A7438" w:rsidRDefault="00A42302" w:rsidP="00A42302">
      <w:pPr>
        <w:pStyle w:val="Corpotesto"/>
        <w:jc w:val="center"/>
        <w:rPr>
          <w:bCs/>
          <w:kern w:val="28"/>
          <w:sz w:val="28"/>
          <w:szCs w:val="28"/>
        </w:rPr>
      </w:pPr>
      <w:r w:rsidRPr="007A7438">
        <w:rPr>
          <w:bCs/>
          <w:kern w:val="28"/>
          <w:szCs w:val="24"/>
        </w:rPr>
        <w:t xml:space="preserve"> </w:t>
      </w:r>
      <w:r w:rsidR="00EA54A3" w:rsidRPr="007A7438">
        <w:rPr>
          <w:bCs/>
          <w:kern w:val="28"/>
          <w:szCs w:val="24"/>
        </w:rPr>
        <w:t>Using Resources at FMM Level 3</w:t>
      </w:r>
      <w:r w:rsidR="002B69FD" w:rsidRPr="007A7438">
        <w:rPr>
          <w:bCs/>
          <w:kern w:val="28"/>
          <w:szCs w:val="24"/>
        </w:rPr>
        <w:t xml:space="preserve"> </w:t>
      </w:r>
      <w:del w:id="9" w:author="Gregorio Canal" w:date="2019-03-08T10:24:00Z">
        <w:r w:rsidR="002B69FD" w:rsidRPr="007A7438" w:rsidDel="00027D75">
          <w:rPr>
            <w:bCs/>
            <w:kern w:val="28"/>
            <w:szCs w:val="24"/>
          </w:rPr>
          <w:delText>- 5</w:delText>
        </w:r>
      </w:del>
      <w:ins w:id="10" w:author="Gregorio Canal" w:date="2019-03-08T10:24:00Z">
        <w:r w:rsidR="00027D75">
          <w:rPr>
            <w:bCs/>
            <w:kern w:val="28"/>
            <w:szCs w:val="24"/>
          </w:rPr>
          <w:t>and</w:t>
        </w:r>
      </w:ins>
      <w:ins w:id="11" w:author="Gregorio Canal" w:date="2019-03-08T10:25:00Z">
        <w:r w:rsidR="00027D75">
          <w:rPr>
            <w:bCs/>
            <w:kern w:val="28"/>
            <w:szCs w:val="24"/>
          </w:rPr>
          <w:t xml:space="preserve"> Normative</w:t>
        </w:r>
      </w:ins>
    </w:p>
    <w:p w14:paraId="102D8198" w14:textId="23332A46" w:rsidR="00C61521" w:rsidRPr="00273141" w:rsidRDefault="00AF131C" w:rsidP="00274E5D">
      <w:pPr>
        <w:pStyle w:val="BodyText22ptBoldCenteredKernat14pt"/>
      </w:pPr>
      <w:r w:rsidRPr="00273141">
        <w:t xml:space="preserve">Rev. </w:t>
      </w:r>
      <w:del w:id="12" w:author="Gregorio Canal" w:date="2019-03-08T10:25:00Z">
        <w:r w:rsidRPr="00273141" w:rsidDel="00027D75">
          <w:delText>2.</w:delText>
        </w:r>
        <w:r w:rsidR="00605A49" w:rsidDel="00027D75">
          <w:delText>2</w:delText>
        </w:r>
      </w:del>
      <w:ins w:id="13" w:author="John Moehrke" w:date="2019-05-01T21:16:00Z">
        <w:r w:rsidR="006D3E92">
          <w:t>4</w:t>
        </w:r>
      </w:ins>
      <w:ins w:id="14" w:author="Gregorio Canal" w:date="2019-03-08T10:25:00Z">
        <w:del w:id="15" w:author="John Moehrke" w:date="2019-05-01T21:16:00Z">
          <w:r w:rsidR="00027D75" w:rsidDel="006D3E92">
            <w:delText>3</w:delText>
          </w:r>
        </w:del>
        <w:r w:rsidR="00027D75">
          <w:t>.0</w:t>
        </w:r>
      </w:ins>
      <w:r w:rsidRPr="00273141">
        <w:t xml:space="preserve"> – Trial Implementation</w:t>
      </w:r>
      <w:r w:rsidR="00C61521" w:rsidRPr="00273141">
        <w:t xml:space="preserve"> </w:t>
      </w:r>
    </w:p>
    <w:p w14:paraId="02F308AE" w14:textId="77777777" w:rsidR="00BD43FC" w:rsidRPr="00273141" w:rsidRDefault="00BD43FC" w:rsidP="00760069">
      <w:pPr>
        <w:pStyle w:val="Corpotesto"/>
        <w:tabs>
          <w:tab w:val="left" w:pos="9765"/>
        </w:tabs>
      </w:pPr>
    </w:p>
    <w:p w14:paraId="182CDC75" w14:textId="77777777" w:rsidR="00605A49" w:rsidRDefault="00605A49" w:rsidP="00274E5D">
      <w:pPr>
        <w:pStyle w:val="Corpotesto"/>
      </w:pPr>
    </w:p>
    <w:p w14:paraId="7E37A07F" w14:textId="77777777" w:rsidR="00237C56" w:rsidRPr="00273141" w:rsidRDefault="00237C56" w:rsidP="00274E5D">
      <w:pPr>
        <w:pStyle w:val="Corpotesto"/>
      </w:pPr>
    </w:p>
    <w:p w14:paraId="7E5836BD" w14:textId="77777777" w:rsidR="00C61521" w:rsidRPr="00273141" w:rsidRDefault="00C61521" w:rsidP="00274E5D">
      <w:pPr>
        <w:pStyle w:val="Corpotesto"/>
      </w:pPr>
    </w:p>
    <w:p w14:paraId="1938DE95" w14:textId="52C249EC" w:rsidR="00C61521" w:rsidRPr="00273141" w:rsidRDefault="00C61521" w:rsidP="00274E5D">
      <w:pPr>
        <w:pStyle w:val="Corpotesto"/>
      </w:pPr>
      <w:r w:rsidRPr="00273141">
        <w:t>Date:</w:t>
      </w:r>
      <w:r w:rsidRPr="00273141">
        <w:tab/>
      </w:r>
      <w:r w:rsidRPr="00273141">
        <w:tab/>
      </w:r>
      <w:del w:id="16" w:author="Gregorio Canal" w:date="2019-03-08T10:25:00Z">
        <w:r w:rsidR="00273141" w:rsidDel="00027D75">
          <w:delText xml:space="preserve">July </w:delText>
        </w:r>
        <w:r w:rsidR="00644A0E" w:rsidDel="00027D75">
          <w:delText>21</w:delText>
        </w:r>
        <w:r w:rsidR="00273141" w:rsidDel="00027D75">
          <w:delText>, 2017</w:delText>
        </w:r>
      </w:del>
      <w:ins w:id="17" w:author="Gregorio Canal" w:date="2019-03-08T10:25:00Z">
        <w:r w:rsidR="00027D75">
          <w:t>March 8, 2019</w:t>
        </w:r>
      </w:ins>
    </w:p>
    <w:p w14:paraId="35BFBF97" w14:textId="77777777" w:rsidR="00C61521" w:rsidRPr="00273141" w:rsidRDefault="00C61521" w:rsidP="00274E5D">
      <w:pPr>
        <w:pStyle w:val="Corpotesto"/>
      </w:pPr>
      <w:r w:rsidRPr="00273141">
        <w:t>Author:</w:t>
      </w:r>
      <w:r w:rsidRPr="00273141">
        <w:tab/>
        <w:t>IHE ITI Technical Committee</w:t>
      </w:r>
    </w:p>
    <w:p w14:paraId="1825C5F2" w14:textId="77777777" w:rsidR="00C61521" w:rsidRPr="00273141" w:rsidRDefault="00C61521" w:rsidP="00274E5D">
      <w:pPr>
        <w:pStyle w:val="Corpotesto"/>
      </w:pPr>
      <w:r w:rsidRPr="00273141">
        <w:t>Email:</w:t>
      </w:r>
      <w:r w:rsidRPr="00273141">
        <w:tab/>
      </w:r>
      <w:r w:rsidRPr="00273141">
        <w:tab/>
        <w:t>iti@ihe.net</w:t>
      </w:r>
    </w:p>
    <w:p w14:paraId="7C279054" w14:textId="77777777" w:rsidR="00C61521" w:rsidRPr="00273141" w:rsidRDefault="00C61521" w:rsidP="00274E5D">
      <w:pPr>
        <w:pStyle w:val="Corpotesto"/>
      </w:pPr>
    </w:p>
    <w:p w14:paraId="14D8E84B" w14:textId="77777777" w:rsidR="00C61521" w:rsidRPr="00273141" w:rsidRDefault="00C61521" w:rsidP="00274E5D">
      <w:pPr>
        <w:pStyle w:val="Corpotesto"/>
      </w:pPr>
    </w:p>
    <w:p w14:paraId="60544FCC" w14:textId="77777777" w:rsidR="00C61521" w:rsidRPr="00273141" w:rsidRDefault="00C61521" w:rsidP="00274E5D">
      <w:pPr>
        <w:pStyle w:val="Corpotesto"/>
        <w:pBdr>
          <w:top w:val="single" w:sz="18" w:space="1" w:color="auto"/>
          <w:left w:val="single" w:sz="18" w:space="4" w:color="auto"/>
          <w:bottom w:val="single" w:sz="18" w:space="1" w:color="auto"/>
          <w:right w:val="single" w:sz="18" w:space="4" w:color="auto"/>
        </w:pBdr>
        <w:spacing w:line="276" w:lineRule="auto"/>
        <w:jc w:val="center"/>
      </w:pPr>
      <w:r w:rsidRPr="00273141">
        <w:rPr>
          <w:b/>
        </w:rPr>
        <w:t xml:space="preserve">Please verify you have the most recent version of this document. </w:t>
      </w:r>
      <w:r w:rsidRPr="00273141">
        <w:t xml:space="preserve">See </w:t>
      </w:r>
      <w:hyperlink r:id="rId9" w:history="1">
        <w:r w:rsidRPr="00273141">
          <w:rPr>
            <w:rStyle w:val="Collegamentoipertestuale"/>
          </w:rPr>
          <w:t>here</w:t>
        </w:r>
      </w:hyperlink>
      <w:r w:rsidRPr="00273141">
        <w:t xml:space="preserve"> for Trial Implementation and Final Text versions and </w:t>
      </w:r>
      <w:hyperlink r:id="rId10" w:history="1">
        <w:r w:rsidRPr="00273141">
          <w:rPr>
            <w:rStyle w:val="Collegamentoipertestuale"/>
          </w:rPr>
          <w:t>here</w:t>
        </w:r>
      </w:hyperlink>
      <w:r w:rsidRPr="00273141">
        <w:t xml:space="preserve"> for Public Comment versions.</w:t>
      </w:r>
    </w:p>
    <w:p w14:paraId="1D863B0D" w14:textId="77777777" w:rsidR="00C61521" w:rsidRPr="00273141" w:rsidRDefault="00C61521" w:rsidP="00274E5D">
      <w:pPr>
        <w:pStyle w:val="Corpotesto"/>
        <w:rPr>
          <w:rFonts w:ascii="Arial" w:hAnsi="Arial"/>
          <w:b/>
          <w:bCs/>
          <w:kern w:val="28"/>
          <w:sz w:val="28"/>
        </w:rPr>
      </w:pPr>
      <w:r w:rsidRPr="00273141">
        <w:br w:type="page"/>
      </w:r>
      <w:r w:rsidRPr="00273141">
        <w:rPr>
          <w:rFonts w:ascii="Arial" w:hAnsi="Arial"/>
          <w:b/>
          <w:bCs/>
          <w:kern w:val="28"/>
          <w:sz w:val="28"/>
        </w:rPr>
        <w:lastRenderedPageBreak/>
        <w:t>Foreword</w:t>
      </w:r>
    </w:p>
    <w:p w14:paraId="1FB02FDD" w14:textId="0786AB46" w:rsidR="00AF131C" w:rsidRPr="00273141" w:rsidRDefault="00AF131C" w:rsidP="00AF131C">
      <w:pPr>
        <w:pStyle w:val="Corpotesto"/>
      </w:pPr>
      <w:r w:rsidRPr="00273141">
        <w:t>This is a supplement to the IHE IT Infrastructure Technical Framework V1</w:t>
      </w:r>
      <w:ins w:id="18" w:author="Gregorio Canal" w:date="2019-07-23T12:35:00Z">
        <w:r w:rsidR="00AE2480">
          <w:t>6</w:t>
        </w:r>
      </w:ins>
      <w:del w:id="19" w:author="Gregorio Canal" w:date="2019-07-23T12:35:00Z">
        <w:r w:rsidR="00605A49" w:rsidDel="00AE2480">
          <w:delText>4</w:delText>
        </w:r>
      </w:del>
      <w:r w:rsidRPr="00273141">
        <w:t>.0. Each supplement undergoes a process of public comment and trial implementation before being incorporated into the volumes of the Technical Frameworks.</w:t>
      </w:r>
    </w:p>
    <w:p w14:paraId="4528FED6" w14:textId="2129F707" w:rsidR="00AF131C" w:rsidRPr="00273141" w:rsidRDefault="00AF131C" w:rsidP="00AF131C">
      <w:pPr>
        <w:pStyle w:val="Corpotesto"/>
      </w:pPr>
      <w:r w:rsidRPr="00273141">
        <w:t xml:space="preserve">This supplement is published on </w:t>
      </w:r>
      <w:r w:rsidR="00605A49">
        <w:t xml:space="preserve">July </w:t>
      </w:r>
      <w:r w:rsidR="00644A0E">
        <w:t>21</w:t>
      </w:r>
      <w:r w:rsidR="00605A49">
        <w:t>, 2017</w:t>
      </w:r>
      <w:r w:rsidRPr="00273141">
        <w:t xml:space="preserve"> for trial implementation and may be available for testing at subsequent IHE </w:t>
      </w:r>
      <w:proofErr w:type="spellStart"/>
      <w:r w:rsidRPr="00273141">
        <w:t>Connectathons</w:t>
      </w:r>
      <w:proofErr w:type="spellEnd"/>
      <w:r w:rsidRPr="00273141">
        <w:t xml:space="preserve">. The supplement may be amended based on the results of testing. Following successful testing it will be incorporated into the IT Infrastructure Technical Framework. Comments are invited and may be submitted at </w:t>
      </w:r>
      <w:hyperlink r:id="rId11" w:history="1">
        <w:r w:rsidRPr="00273141">
          <w:rPr>
            <w:rStyle w:val="Collegamentoipertestuale"/>
          </w:rPr>
          <w:t>http://www.ihe.net/ITI_Public_Comments</w:t>
        </w:r>
      </w:hyperlink>
      <w:r w:rsidRPr="00273141">
        <w:t>.</w:t>
      </w:r>
    </w:p>
    <w:p w14:paraId="50C53181" w14:textId="77777777" w:rsidR="00AF131C" w:rsidRPr="00273141" w:rsidRDefault="00AF131C" w:rsidP="00AF131C">
      <w:pPr>
        <w:pStyle w:val="Corpotesto"/>
      </w:pPr>
      <w:r w:rsidRPr="00273141">
        <w:t xml:space="preserve">This supplement describes changes to the existing technical framework documents. </w:t>
      </w:r>
    </w:p>
    <w:p w14:paraId="380912EE" w14:textId="77777777" w:rsidR="00AF131C" w:rsidRPr="00273141" w:rsidRDefault="00AF131C" w:rsidP="00AF131C">
      <w:pPr>
        <w:pStyle w:val="Corpotesto"/>
      </w:pPr>
      <w:r w:rsidRPr="00273141">
        <w:t>“Boxed” instructions like the sample below indicate to the Volume Editor how to integrate the relevant section(s) into the relevant Technical Framework volume.</w:t>
      </w:r>
    </w:p>
    <w:p w14:paraId="4F2811F9" w14:textId="77777777" w:rsidR="00AF131C" w:rsidRPr="00273141" w:rsidRDefault="00AF131C" w:rsidP="00AF131C">
      <w:pPr>
        <w:pStyle w:val="EditorInstructions"/>
      </w:pPr>
      <w:r w:rsidRPr="00273141">
        <w:t>Amend Section X.X by the following:</w:t>
      </w:r>
    </w:p>
    <w:p w14:paraId="4F464B4F" w14:textId="77777777" w:rsidR="00AF131C" w:rsidRPr="00273141" w:rsidRDefault="00AF131C" w:rsidP="00AF131C">
      <w:pPr>
        <w:pStyle w:val="Corpotesto"/>
      </w:pPr>
      <w:r w:rsidRPr="00273141">
        <w:t xml:space="preserve">Where the amendment adds text, make the added text </w:t>
      </w:r>
      <w:r w:rsidRPr="00273141">
        <w:rPr>
          <w:rStyle w:val="InsertText"/>
        </w:rPr>
        <w:t>bold underline</w:t>
      </w:r>
      <w:r w:rsidRPr="00273141">
        <w:t xml:space="preserve">. Where the amendment removes text, make the removed text </w:t>
      </w:r>
      <w:r w:rsidRPr="00273141">
        <w:rPr>
          <w:rStyle w:val="DeleteText"/>
        </w:rPr>
        <w:t>bold strikethrough</w:t>
      </w:r>
      <w:r w:rsidRPr="00273141">
        <w:t>. When entire new sections are added, introduce with editor’s instructions to “add new text” or similar, which for readability are not bolded or underlined.</w:t>
      </w:r>
    </w:p>
    <w:p w14:paraId="56C3E4F9" w14:textId="77777777" w:rsidR="00AF131C" w:rsidRPr="00273141" w:rsidRDefault="00AF131C" w:rsidP="00AF131C">
      <w:pPr>
        <w:pStyle w:val="Corpotesto"/>
      </w:pPr>
    </w:p>
    <w:p w14:paraId="3434050A" w14:textId="77777777" w:rsidR="00AF131C" w:rsidRPr="00273141" w:rsidRDefault="00AF131C" w:rsidP="00AF131C">
      <w:pPr>
        <w:pStyle w:val="Corpotesto"/>
      </w:pPr>
      <w:r w:rsidRPr="00273141">
        <w:t xml:space="preserve">General information about IHE can be found at: </w:t>
      </w:r>
      <w:hyperlink r:id="rId12" w:history="1">
        <w:r w:rsidRPr="00273141">
          <w:rPr>
            <w:rStyle w:val="Collegamentoipertestuale"/>
          </w:rPr>
          <w:t>http://ihe.net</w:t>
        </w:r>
      </w:hyperlink>
      <w:r w:rsidRPr="00273141">
        <w:t>.</w:t>
      </w:r>
    </w:p>
    <w:p w14:paraId="4AB22FA4" w14:textId="61F689DA" w:rsidR="00AF131C" w:rsidRPr="00273141" w:rsidRDefault="00AF131C" w:rsidP="00AF131C">
      <w:pPr>
        <w:pStyle w:val="Corpotesto"/>
      </w:pPr>
      <w:r w:rsidRPr="00273141">
        <w:t xml:space="preserve">Information about the IHE IT Infrastructure domain can be found at </w:t>
      </w:r>
      <w:hyperlink r:id="rId13" w:history="1">
        <w:r w:rsidRPr="00273141">
          <w:rPr>
            <w:rStyle w:val="Collegamentoipertestuale"/>
          </w:rPr>
          <w:t>http://ihe.net/IHE_Domains</w:t>
        </w:r>
      </w:hyperlink>
      <w:r w:rsidRPr="00273141">
        <w:t>.</w:t>
      </w:r>
    </w:p>
    <w:p w14:paraId="30DA8CB5" w14:textId="4A1366E2" w:rsidR="00AF131C" w:rsidRPr="00273141" w:rsidRDefault="00AF131C" w:rsidP="00AF131C">
      <w:pPr>
        <w:pStyle w:val="Corpotesto"/>
      </w:pPr>
      <w:r w:rsidRPr="00273141">
        <w:t xml:space="preserve">Information about the organization of IHE Technical Frameworks and Supplements and the process used to create them can be found at </w:t>
      </w:r>
      <w:hyperlink r:id="rId14" w:history="1">
        <w:r w:rsidRPr="00273141">
          <w:rPr>
            <w:rStyle w:val="Collegamentoipertestuale"/>
          </w:rPr>
          <w:t>http://ihe.net/IHE_Process</w:t>
        </w:r>
      </w:hyperlink>
      <w:r w:rsidRPr="00273141">
        <w:t xml:space="preserve"> and </w:t>
      </w:r>
      <w:hyperlink r:id="rId15" w:history="1">
        <w:r w:rsidRPr="00273141">
          <w:rPr>
            <w:rStyle w:val="Collegamentoipertestuale"/>
          </w:rPr>
          <w:t>http://ihe.net/Profiles</w:t>
        </w:r>
      </w:hyperlink>
      <w:r w:rsidRPr="00273141">
        <w:t>.</w:t>
      </w:r>
    </w:p>
    <w:p w14:paraId="392B327F" w14:textId="655EBB26" w:rsidR="00C61521" w:rsidRPr="00273141" w:rsidRDefault="00AF131C" w:rsidP="00274E5D">
      <w:pPr>
        <w:pStyle w:val="Corpotesto"/>
        <w:rPr>
          <w:i/>
        </w:rPr>
      </w:pPr>
      <w:r w:rsidRPr="00273141">
        <w:t xml:space="preserve">The current version of the IHE IT Infrastructure Technical Framework can be found at </w:t>
      </w:r>
      <w:hyperlink r:id="rId16" w:history="1">
        <w:r w:rsidRPr="00273141">
          <w:rPr>
            <w:rStyle w:val="Collegamentoipertestuale"/>
          </w:rPr>
          <w:t>http://ihe.net/Technical_Frameworks</w:t>
        </w:r>
      </w:hyperlink>
      <w:r w:rsidRPr="00273141">
        <w:t>.</w:t>
      </w:r>
    </w:p>
    <w:p w14:paraId="493CFA84" w14:textId="77777777" w:rsidR="00C61521" w:rsidRPr="00273141" w:rsidRDefault="00C61521" w:rsidP="000470A5">
      <w:pPr>
        <w:pStyle w:val="Corpotesto"/>
      </w:pPr>
    </w:p>
    <w:p w14:paraId="436385A0" w14:textId="77777777" w:rsidR="00C61521" w:rsidRPr="00273141" w:rsidRDefault="00C61521" w:rsidP="00597DB2">
      <w:pPr>
        <w:rPr>
          <w:b/>
        </w:rPr>
      </w:pPr>
      <w:r w:rsidRPr="00273141">
        <w:br w:type="page"/>
      </w:r>
      <w:r w:rsidRPr="00273141">
        <w:rPr>
          <w:b/>
        </w:rPr>
        <w:lastRenderedPageBreak/>
        <w:t>CONTENTS</w:t>
      </w:r>
    </w:p>
    <w:p w14:paraId="5C0A25A3" w14:textId="77777777" w:rsidR="00C61521" w:rsidRPr="00273141" w:rsidRDefault="00C61521" w:rsidP="008D693A">
      <w:pPr>
        <w:pStyle w:val="Corpotesto"/>
      </w:pPr>
    </w:p>
    <w:p w14:paraId="3929CA2C" w14:textId="77777777" w:rsidR="00644A0E" w:rsidRDefault="0013155A">
      <w:pPr>
        <w:pStyle w:val="Sommario1"/>
        <w:rPr>
          <w:rFonts w:asciiTheme="minorHAnsi" w:eastAsiaTheme="minorEastAsia" w:hAnsiTheme="minorHAnsi" w:cstheme="minorBidi"/>
          <w:noProof/>
          <w:sz w:val="22"/>
          <w:szCs w:val="22"/>
        </w:rPr>
      </w:pPr>
      <w:r w:rsidRPr="00273141">
        <w:fldChar w:fldCharType="begin"/>
      </w:r>
      <w:r w:rsidR="00C61521" w:rsidRPr="00273141">
        <w:instrText xml:space="preserve"> TOC \o "2-7" \h \z \t "Heading 1,1,Appendix Heading 2,2,Appendix Heading 1,1,Appendix Heading 3,3,Glossary,1,Part Title,1" </w:instrText>
      </w:r>
      <w:r w:rsidRPr="00273141">
        <w:fldChar w:fldCharType="separate"/>
      </w:r>
      <w:hyperlink w:anchor="_Toc488241125" w:history="1">
        <w:r w:rsidR="00644A0E" w:rsidRPr="00617C2F">
          <w:rPr>
            <w:rStyle w:val="Collegamentoipertestuale"/>
            <w:noProof/>
          </w:rPr>
          <w:t>Introduction to this Supplement</w:t>
        </w:r>
        <w:r w:rsidR="00644A0E">
          <w:rPr>
            <w:noProof/>
            <w:webHidden/>
          </w:rPr>
          <w:tab/>
        </w:r>
        <w:r w:rsidR="00644A0E">
          <w:rPr>
            <w:noProof/>
            <w:webHidden/>
          </w:rPr>
          <w:fldChar w:fldCharType="begin"/>
        </w:r>
        <w:r w:rsidR="00644A0E">
          <w:rPr>
            <w:noProof/>
            <w:webHidden/>
          </w:rPr>
          <w:instrText xml:space="preserve"> PAGEREF _Toc488241125 \h </w:instrText>
        </w:r>
        <w:r w:rsidR="00644A0E">
          <w:rPr>
            <w:noProof/>
            <w:webHidden/>
          </w:rPr>
        </w:r>
        <w:r w:rsidR="00644A0E">
          <w:rPr>
            <w:noProof/>
            <w:webHidden/>
          </w:rPr>
          <w:fldChar w:fldCharType="separate"/>
        </w:r>
        <w:r w:rsidR="00644A0E">
          <w:rPr>
            <w:noProof/>
            <w:webHidden/>
          </w:rPr>
          <w:t>5</w:t>
        </w:r>
        <w:r w:rsidR="00644A0E">
          <w:rPr>
            <w:noProof/>
            <w:webHidden/>
          </w:rPr>
          <w:fldChar w:fldCharType="end"/>
        </w:r>
      </w:hyperlink>
    </w:p>
    <w:p w14:paraId="133DDF11" w14:textId="77777777" w:rsidR="00644A0E" w:rsidRDefault="0078573B">
      <w:pPr>
        <w:pStyle w:val="Sommario2"/>
        <w:rPr>
          <w:rFonts w:asciiTheme="minorHAnsi" w:eastAsiaTheme="minorEastAsia" w:hAnsiTheme="minorHAnsi" w:cstheme="minorBidi"/>
          <w:noProof/>
          <w:sz w:val="22"/>
          <w:szCs w:val="22"/>
        </w:rPr>
      </w:pPr>
      <w:hyperlink w:anchor="_Toc488241126" w:history="1">
        <w:r w:rsidR="00644A0E" w:rsidRPr="00617C2F">
          <w:rPr>
            <w:rStyle w:val="Collegamentoipertestuale"/>
            <w:noProof/>
          </w:rPr>
          <w:t>Open Issues and Questions</w:t>
        </w:r>
        <w:r w:rsidR="00644A0E">
          <w:rPr>
            <w:noProof/>
            <w:webHidden/>
          </w:rPr>
          <w:tab/>
        </w:r>
        <w:r w:rsidR="00644A0E">
          <w:rPr>
            <w:noProof/>
            <w:webHidden/>
          </w:rPr>
          <w:fldChar w:fldCharType="begin"/>
        </w:r>
        <w:r w:rsidR="00644A0E">
          <w:rPr>
            <w:noProof/>
            <w:webHidden/>
          </w:rPr>
          <w:instrText xml:space="preserve"> PAGEREF _Toc488241126 \h </w:instrText>
        </w:r>
        <w:r w:rsidR="00644A0E">
          <w:rPr>
            <w:noProof/>
            <w:webHidden/>
          </w:rPr>
        </w:r>
        <w:r w:rsidR="00644A0E">
          <w:rPr>
            <w:noProof/>
            <w:webHidden/>
          </w:rPr>
          <w:fldChar w:fldCharType="separate"/>
        </w:r>
        <w:r w:rsidR="00644A0E">
          <w:rPr>
            <w:noProof/>
            <w:webHidden/>
          </w:rPr>
          <w:t>6</w:t>
        </w:r>
        <w:r w:rsidR="00644A0E">
          <w:rPr>
            <w:noProof/>
            <w:webHidden/>
          </w:rPr>
          <w:fldChar w:fldCharType="end"/>
        </w:r>
      </w:hyperlink>
    </w:p>
    <w:p w14:paraId="47A343ED" w14:textId="77777777" w:rsidR="00644A0E" w:rsidRDefault="0078573B">
      <w:pPr>
        <w:pStyle w:val="Sommario2"/>
        <w:rPr>
          <w:rFonts w:asciiTheme="minorHAnsi" w:eastAsiaTheme="minorEastAsia" w:hAnsiTheme="minorHAnsi" w:cstheme="minorBidi"/>
          <w:noProof/>
          <w:sz w:val="22"/>
          <w:szCs w:val="22"/>
        </w:rPr>
      </w:pPr>
      <w:hyperlink w:anchor="_Toc488241127" w:history="1">
        <w:r w:rsidR="00644A0E" w:rsidRPr="00617C2F">
          <w:rPr>
            <w:rStyle w:val="Collegamentoipertestuale"/>
            <w:noProof/>
          </w:rPr>
          <w:t>Closed Issues</w:t>
        </w:r>
        <w:r w:rsidR="00644A0E">
          <w:rPr>
            <w:noProof/>
            <w:webHidden/>
          </w:rPr>
          <w:tab/>
        </w:r>
        <w:r w:rsidR="00644A0E">
          <w:rPr>
            <w:noProof/>
            <w:webHidden/>
          </w:rPr>
          <w:fldChar w:fldCharType="begin"/>
        </w:r>
        <w:r w:rsidR="00644A0E">
          <w:rPr>
            <w:noProof/>
            <w:webHidden/>
          </w:rPr>
          <w:instrText xml:space="preserve"> PAGEREF _Toc488241127 \h </w:instrText>
        </w:r>
        <w:r w:rsidR="00644A0E">
          <w:rPr>
            <w:noProof/>
            <w:webHidden/>
          </w:rPr>
        </w:r>
        <w:r w:rsidR="00644A0E">
          <w:rPr>
            <w:noProof/>
            <w:webHidden/>
          </w:rPr>
          <w:fldChar w:fldCharType="separate"/>
        </w:r>
        <w:r w:rsidR="00644A0E">
          <w:rPr>
            <w:noProof/>
            <w:webHidden/>
          </w:rPr>
          <w:t>7</w:t>
        </w:r>
        <w:r w:rsidR="00644A0E">
          <w:rPr>
            <w:noProof/>
            <w:webHidden/>
          </w:rPr>
          <w:fldChar w:fldCharType="end"/>
        </w:r>
      </w:hyperlink>
    </w:p>
    <w:p w14:paraId="5D71B024" w14:textId="77777777" w:rsidR="00644A0E" w:rsidRDefault="0078573B">
      <w:pPr>
        <w:pStyle w:val="Sommario1"/>
        <w:rPr>
          <w:rFonts w:asciiTheme="minorHAnsi" w:eastAsiaTheme="minorEastAsia" w:hAnsiTheme="minorHAnsi" w:cstheme="minorBidi"/>
          <w:noProof/>
          <w:sz w:val="22"/>
          <w:szCs w:val="22"/>
        </w:rPr>
      </w:pPr>
      <w:hyperlink w:anchor="_Toc488241128" w:history="1">
        <w:r w:rsidR="00644A0E" w:rsidRPr="00617C2F">
          <w:rPr>
            <w:rStyle w:val="Collegamentoipertestuale"/>
            <w:noProof/>
          </w:rPr>
          <w:t>General Introduction</w:t>
        </w:r>
        <w:r w:rsidR="00644A0E">
          <w:rPr>
            <w:noProof/>
            <w:webHidden/>
          </w:rPr>
          <w:tab/>
        </w:r>
        <w:r w:rsidR="00644A0E">
          <w:rPr>
            <w:noProof/>
            <w:webHidden/>
          </w:rPr>
          <w:fldChar w:fldCharType="begin"/>
        </w:r>
        <w:r w:rsidR="00644A0E">
          <w:rPr>
            <w:noProof/>
            <w:webHidden/>
          </w:rPr>
          <w:instrText xml:space="preserve"> PAGEREF _Toc488241128 \h </w:instrText>
        </w:r>
        <w:r w:rsidR="00644A0E">
          <w:rPr>
            <w:noProof/>
            <w:webHidden/>
          </w:rPr>
        </w:r>
        <w:r w:rsidR="00644A0E">
          <w:rPr>
            <w:noProof/>
            <w:webHidden/>
          </w:rPr>
          <w:fldChar w:fldCharType="separate"/>
        </w:r>
        <w:r w:rsidR="00644A0E">
          <w:rPr>
            <w:noProof/>
            <w:webHidden/>
          </w:rPr>
          <w:t>12</w:t>
        </w:r>
        <w:r w:rsidR="00644A0E">
          <w:rPr>
            <w:noProof/>
            <w:webHidden/>
          </w:rPr>
          <w:fldChar w:fldCharType="end"/>
        </w:r>
      </w:hyperlink>
    </w:p>
    <w:p w14:paraId="6D7F3522" w14:textId="77777777" w:rsidR="00644A0E" w:rsidRDefault="0078573B">
      <w:pPr>
        <w:pStyle w:val="Sommario1"/>
        <w:rPr>
          <w:rFonts w:asciiTheme="minorHAnsi" w:eastAsiaTheme="minorEastAsia" w:hAnsiTheme="minorHAnsi" w:cstheme="minorBidi"/>
          <w:noProof/>
          <w:sz w:val="22"/>
          <w:szCs w:val="22"/>
        </w:rPr>
      </w:pPr>
      <w:hyperlink w:anchor="_Toc488241129" w:history="1">
        <w:r w:rsidR="00644A0E" w:rsidRPr="00617C2F">
          <w:rPr>
            <w:rStyle w:val="Collegamentoipertestuale"/>
            <w:noProof/>
          </w:rPr>
          <w:t>Appendix A – Actor Summary Definitions</w:t>
        </w:r>
        <w:r w:rsidR="00644A0E">
          <w:rPr>
            <w:noProof/>
            <w:webHidden/>
          </w:rPr>
          <w:tab/>
        </w:r>
        <w:r w:rsidR="00644A0E">
          <w:rPr>
            <w:noProof/>
            <w:webHidden/>
          </w:rPr>
          <w:fldChar w:fldCharType="begin"/>
        </w:r>
        <w:r w:rsidR="00644A0E">
          <w:rPr>
            <w:noProof/>
            <w:webHidden/>
          </w:rPr>
          <w:instrText xml:space="preserve"> PAGEREF _Toc488241129 \h </w:instrText>
        </w:r>
        <w:r w:rsidR="00644A0E">
          <w:rPr>
            <w:noProof/>
            <w:webHidden/>
          </w:rPr>
        </w:r>
        <w:r w:rsidR="00644A0E">
          <w:rPr>
            <w:noProof/>
            <w:webHidden/>
          </w:rPr>
          <w:fldChar w:fldCharType="separate"/>
        </w:r>
        <w:r w:rsidR="00644A0E">
          <w:rPr>
            <w:noProof/>
            <w:webHidden/>
          </w:rPr>
          <w:t>12</w:t>
        </w:r>
        <w:r w:rsidR="00644A0E">
          <w:rPr>
            <w:noProof/>
            <w:webHidden/>
          </w:rPr>
          <w:fldChar w:fldCharType="end"/>
        </w:r>
      </w:hyperlink>
    </w:p>
    <w:p w14:paraId="4426544F" w14:textId="77777777" w:rsidR="00644A0E" w:rsidRDefault="0078573B">
      <w:pPr>
        <w:pStyle w:val="Sommario1"/>
        <w:rPr>
          <w:rFonts w:asciiTheme="minorHAnsi" w:eastAsiaTheme="minorEastAsia" w:hAnsiTheme="minorHAnsi" w:cstheme="minorBidi"/>
          <w:noProof/>
          <w:sz w:val="22"/>
          <w:szCs w:val="22"/>
        </w:rPr>
      </w:pPr>
      <w:hyperlink w:anchor="_Toc488241130" w:history="1">
        <w:r w:rsidR="00644A0E" w:rsidRPr="00617C2F">
          <w:rPr>
            <w:rStyle w:val="Collegamentoipertestuale"/>
            <w:noProof/>
          </w:rPr>
          <w:t>Appendix B – Transaction Summary Definitions</w:t>
        </w:r>
        <w:r w:rsidR="00644A0E">
          <w:rPr>
            <w:noProof/>
            <w:webHidden/>
          </w:rPr>
          <w:tab/>
        </w:r>
        <w:r w:rsidR="00644A0E">
          <w:rPr>
            <w:noProof/>
            <w:webHidden/>
          </w:rPr>
          <w:fldChar w:fldCharType="begin"/>
        </w:r>
        <w:r w:rsidR="00644A0E">
          <w:rPr>
            <w:noProof/>
            <w:webHidden/>
          </w:rPr>
          <w:instrText xml:space="preserve"> PAGEREF _Toc488241130 \h </w:instrText>
        </w:r>
        <w:r w:rsidR="00644A0E">
          <w:rPr>
            <w:noProof/>
            <w:webHidden/>
          </w:rPr>
        </w:r>
        <w:r w:rsidR="00644A0E">
          <w:rPr>
            <w:noProof/>
            <w:webHidden/>
          </w:rPr>
          <w:fldChar w:fldCharType="separate"/>
        </w:r>
        <w:r w:rsidR="00644A0E">
          <w:rPr>
            <w:noProof/>
            <w:webHidden/>
          </w:rPr>
          <w:t>12</w:t>
        </w:r>
        <w:r w:rsidR="00644A0E">
          <w:rPr>
            <w:noProof/>
            <w:webHidden/>
          </w:rPr>
          <w:fldChar w:fldCharType="end"/>
        </w:r>
      </w:hyperlink>
    </w:p>
    <w:p w14:paraId="0D7D3764" w14:textId="77777777" w:rsidR="00644A0E" w:rsidRDefault="0078573B">
      <w:pPr>
        <w:pStyle w:val="Sommario1"/>
        <w:rPr>
          <w:rFonts w:asciiTheme="minorHAnsi" w:eastAsiaTheme="minorEastAsia" w:hAnsiTheme="minorHAnsi" w:cstheme="minorBidi"/>
          <w:noProof/>
          <w:sz w:val="22"/>
          <w:szCs w:val="22"/>
        </w:rPr>
      </w:pPr>
      <w:hyperlink w:anchor="_Toc488241131" w:history="1">
        <w:r w:rsidR="00644A0E" w:rsidRPr="00617C2F">
          <w:rPr>
            <w:rStyle w:val="Collegamentoipertestuale"/>
            <w:noProof/>
          </w:rPr>
          <w:t>Glossary</w:t>
        </w:r>
        <w:r w:rsidR="00644A0E">
          <w:rPr>
            <w:noProof/>
            <w:webHidden/>
          </w:rPr>
          <w:tab/>
        </w:r>
        <w:r w:rsidR="00644A0E">
          <w:rPr>
            <w:noProof/>
            <w:webHidden/>
          </w:rPr>
          <w:fldChar w:fldCharType="begin"/>
        </w:r>
        <w:r w:rsidR="00644A0E">
          <w:rPr>
            <w:noProof/>
            <w:webHidden/>
          </w:rPr>
          <w:instrText xml:space="preserve"> PAGEREF _Toc488241131 \h </w:instrText>
        </w:r>
        <w:r w:rsidR="00644A0E">
          <w:rPr>
            <w:noProof/>
            <w:webHidden/>
          </w:rPr>
        </w:r>
        <w:r w:rsidR="00644A0E">
          <w:rPr>
            <w:noProof/>
            <w:webHidden/>
          </w:rPr>
          <w:fldChar w:fldCharType="separate"/>
        </w:r>
        <w:r w:rsidR="00644A0E">
          <w:rPr>
            <w:noProof/>
            <w:webHidden/>
          </w:rPr>
          <w:t>12</w:t>
        </w:r>
        <w:r w:rsidR="00644A0E">
          <w:rPr>
            <w:noProof/>
            <w:webHidden/>
          </w:rPr>
          <w:fldChar w:fldCharType="end"/>
        </w:r>
      </w:hyperlink>
    </w:p>
    <w:p w14:paraId="17C29EE5" w14:textId="77777777" w:rsidR="00644A0E" w:rsidRPr="007A7438" w:rsidRDefault="0078573B">
      <w:pPr>
        <w:pStyle w:val="Sommario1"/>
        <w:rPr>
          <w:rFonts w:asciiTheme="minorHAnsi" w:eastAsiaTheme="minorEastAsia" w:hAnsiTheme="minorHAnsi" w:cstheme="minorBidi"/>
          <w:b/>
          <w:noProof/>
          <w:sz w:val="22"/>
          <w:szCs w:val="22"/>
        </w:rPr>
      </w:pPr>
      <w:hyperlink w:anchor="_Toc488241132" w:history="1">
        <w:r w:rsidR="00644A0E" w:rsidRPr="007A7438">
          <w:rPr>
            <w:rStyle w:val="Collegamentoipertestuale"/>
            <w:b/>
            <w:noProof/>
          </w:rPr>
          <w:t>Volume 1 – Profiles</w:t>
        </w:r>
        <w:r w:rsidR="00644A0E" w:rsidRPr="007A7438">
          <w:rPr>
            <w:b/>
            <w:noProof/>
            <w:webHidden/>
          </w:rPr>
          <w:tab/>
        </w:r>
        <w:r w:rsidR="00644A0E" w:rsidRPr="007A7438">
          <w:rPr>
            <w:b/>
            <w:noProof/>
            <w:webHidden/>
          </w:rPr>
          <w:fldChar w:fldCharType="begin"/>
        </w:r>
        <w:r w:rsidR="00644A0E" w:rsidRPr="007A7438">
          <w:rPr>
            <w:b/>
            <w:noProof/>
            <w:webHidden/>
          </w:rPr>
          <w:instrText xml:space="preserve"> PAGEREF _Toc488241132 \h </w:instrText>
        </w:r>
        <w:r w:rsidR="00644A0E" w:rsidRPr="007A7438">
          <w:rPr>
            <w:b/>
            <w:noProof/>
            <w:webHidden/>
          </w:rPr>
        </w:r>
        <w:r w:rsidR="00644A0E" w:rsidRPr="007A7438">
          <w:rPr>
            <w:b/>
            <w:noProof/>
            <w:webHidden/>
          </w:rPr>
          <w:fldChar w:fldCharType="separate"/>
        </w:r>
        <w:r w:rsidR="00644A0E" w:rsidRPr="007A7438">
          <w:rPr>
            <w:b/>
            <w:noProof/>
            <w:webHidden/>
          </w:rPr>
          <w:t>13</w:t>
        </w:r>
        <w:r w:rsidR="00644A0E" w:rsidRPr="007A7438">
          <w:rPr>
            <w:b/>
            <w:noProof/>
            <w:webHidden/>
          </w:rPr>
          <w:fldChar w:fldCharType="end"/>
        </w:r>
      </w:hyperlink>
    </w:p>
    <w:p w14:paraId="20566713" w14:textId="77777777" w:rsidR="00644A0E" w:rsidRDefault="0078573B">
      <w:pPr>
        <w:pStyle w:val="Sommario1"/>
        <w:rPr>
          <w:rFonts w:asciiTheme="minorHAnsi" w:eastAsiaTheme="minorEastAsia" w:hAnsiTheme="minorHAnsi" w:cstheme="minorBidi"/>
          <w:noProof/>
          <w:sz w:val="22"/>
          <w:szCs w:val="22"/>
        </w:rPr>
      </w:pPr>
      <w:hyperlink w:anchor="_Toc488241133" w:history="1">
        <w:r w:rsidR="00644A0E" w:rsidRPr="00617C2F">
          <w:rPr>
            <w:rStyle w:val="Collegamentoipertestuale"/>
            <w:bCs/>
            <w:noProof/>
          </w:rPr>
          <w:t>9 Audit Trail and Node Authentication (ATNA)</w:t>
        </w:r>
        <w:r w:rsidR="00644A0E">
          <w:rPr>
            <w:noProof/>
            <w:webHidden/>
          </w:rPr>
          <w:tab/>
        </w:r>
        <w:r w:rsidR="00644A0E">
          <w:rPr>
            <w:noProof/>
            <w:webHidden/>
          </w:rPr>
          <w:fldChar w:fldCharType="begin"/>
        </w:r>
        <w:r w:rsidR="00644A0E">
          <w:rPr>
            <w:noProof/>
            <w:webHidden/>
          </w:rPr>
          <w:instrText xml:space="preserve"> PAGEREF _Toc488241133 \h </w:instrText>
        </w:r>
        <w:r w:rsidR="00644A0E">
          <w:rPr>
            <w:noProof/>
            <w:webHidden/>
          </w:rPr>
        </w:r>
        <w:r w:rsidR="00644A0E">
          <w:rPr>
            <w:noProof/>
            <w:webHidden/>
          </w:rPr>
          <w:fldChar w:fldCharType="separate"/>
        </w:r>
        <w:r w:rsidR="00644A0E">
          <w:rPr>
            <w:noProof/>
            <w:webHidden/>
          </w:rPr>
          <w:t>14</w:t>
        </w:r>
        <w:r w:rsidR="00644A0E">
          <w:rPr>
            <w:noProof/>
            <w:webHidden/>
          </w:rPr>
          <w:fldChar w:fldCharType="end"/>
        </w:r>
      </w:hyperlink>
    </w:p>
    <w:p w14:paraId="2DBCFA01" w14:textId="77777777" w:rsidR="00644A0E" w:rsidRDefault="0078573B">
      <w:pPr>
        <w:pStyle w:val="Sommario4"/>
        <w:rPr>
          <w:rFonts w:asciiTheme="minorHAnsi" w:eastAsiaTheme="minorEastAsia" w:hAnsiTheme="minorHAnsi" w:cstheme="minorBidi"/>
          <w:noProof/>
          <w:sz w:val="22"/>
          <w:szCs w:val="22"/>
        </w:rPr>
      </w:pPr>
      <w:hyperlink w:anchor="_Toc488241134" w:history="1">
        <w:r w:rsidR="00644A0E" w:rsidRPr="00617C2F">
          <w:rPr>
            <w:rStyle w:val="Collegamentoipertestuale"/>
            <w:noProof/>
          </w:rPr>
          <w:t>9.1.1.3 Audit Record Repository</w:t>
        </w:r>
        <w:r w:rsidR="00644A0E">
          <w:rPr>
            <w:noProof/>
            <w:webHidden/>
          </w:rPr>
          <w:tab/>
        </w:r>
        <w:r w:rsidR="00644A0E">
          <w:rPr>
            <w:noProof/>
            <w:webHidden/>
          </w:rPr>
          <w:fldChar w:fldCharType="begin"/>
        </w:r>
        <w:r w:rsidR="00644A0E">
          <w:rPr>
            <w:noProof/>
            <w:webHidden/>
          </w:rPr>
          <w:instrText xml:space="preserve"> PAGEREF _Toc488241134 \h </w:instrText>
        </w:r>
        <w:r w:rsidR="00644A0E">
          <w:rPr>
            <w:noProof/>
            <w:webHidden/>
          </w:rPr>
        </w:r>
        <w:r w:rsidR="00644A0E">
          <w:rPr>
            <w:noProof/>
            <w:webHidden/>
          </w:rPr>
          <w:fldChar w:fldCharType="separate"/>
        </w:r>
        <w:r w:rsidR="00644A0E">
          <w:rPr>
            <w:noProof/>
            <w:webHidden/>
          </w:rPr>
          <w:t>15</w:t>
        </w:r>
        <w:r w:rsidR="00644A0E">
          <w:rPr>
            <w:noProof/>
            <w:webHidden/>
          </w:rPr>
          <w:fldChar w:fldCharType="end"/>
        </w:r>
      </w:hyperlink>
    </w:p>
    <w:p w14:paraId="45CFB162" w14:textId="77777777" w:rsidR="00644A0E" w:rsidRDefault="0078573B">
      <w:pPr>
        <w:pStyle w:val="Sommario4"/>
        <w:rPr>
          <w:rFonts w:asciiTheme="minorHAnsi" w:eastAsiaTheme="minorEastAsia" w:hAnsiTheme="minorHAnsi" w:cstheme="minorBidi"/>
          <w:noProof/>
          <w:sz w:val="22"/>
          <w:szCs w:val="22"/>
        </w:rPr>
      </w:pPr>
      <w:hyperlink w:anchor="_Toc488241135" w:history="1">
        <w:r w:rsidR="00644A0E" w:rsidRPr="00617C2F">
          <w:rPr>
            <w:rStyle w:val="Collegamentoipertestuale"/>
            <w:noProof/>
          </w:rPr>
          <w:t>9.1.1.5 Audit Consumer</w:t>
        </w:r>
        <w:r w:rsidR="00644A0E">
          <w:rPr>
            <w:noProof/>
            <w:webHidden/>
          </w:rPr>
          <w:tab/>
        </w:r>
        <w:r w:rsidR="00644A0E">
          <w:rPr>
            <w:noProof/>
            <w:webHidden/>
          </w:rPr>
          <w:fldChar w:fldCharType="begin"/>
        </w:r>
        <w:r w:rsidR="00644A0E">
          <w:rPr>
            <w:noProof/>
            <w:webHidden/>
          </w:rPr>
          <w:instrText xml:space="preserve"> PAGEREF _Toc488241135 \h </w:instrText>
        </w:r>
        <w:r w:rsidR="00644A0E">
          <w:rPr>
            <w:noProof/>
            <w:webHidden/>
          </w:rPr>
        </w:r>
        <w:r w:rsidR="00644A0E">
          <w:rPr>
            <w:noProof/>
            <w:webHidden/>
          </w:rPr>
          <w:fldChar w:fldCharType="separate"/>
        </w:r>
        <w:r w:rsidR="00644A0E">
          <w:rPr>
            <w:noProof/>
            <w:webHidden/>
          </w:rPr>
          <w:t>16</w:t>
        </w:r>
        <w:r w:rsidR="00644A0E">
          <w:rPr>
            <w:noProof/>
            <w:webHidden/>
          </w:rPr>
          <w:fldChar w:fldCharType="end"/>
        </w:r>
      </w:hyperlink>
    </w:p>
    <w:p w14:paraId="4BD4DF35" w14:textId="77777777" w:rsidR="00644A0E" w:rsidRDefault="0078573B">
      <w:pPr>
        <w:pStyle w:val="Sommario2"/>
        <w:rPr>
          <w:rFonts w:asciiTheme="minorHAnsi" w:eastAsiaTheme="minorEastAsia" w:hAnsiTheme="minorHAnsi" w:cstheme="minorBidi"/>
          <w:noProof/>
          <w:sz w:val="22"/>
          <w:szCs w:val="22"/>
        </w:rPr>
      </w:pPr>
      <w:hyperlink w:anchor="_Toc488241136" w:history="1">
        <w:r w:rsidR="00644A0E" w:rsidRPr="00617C2F">
          <w:rPr>
            <w:rStyle w:val="Collegamentoipertestuale"/>
            <w:noProof/>
          </w:rPr>
          <w:t>9.2 ATNA Integration Profile Options</w:t>
        </w:r>
        <w:r w:rsidR="00644A0E">
          <w:rPr>
            <w:noProof/>
            <w:webHidden/>
          </w:rPr>
          <w:tab/>
        </w:r>
        <w:r w:rsidR="00644A0E">
          <w:rPr>
            <w:noProof/>
            <w:webHidden/>
          </w:rPr>
          <w:fldChar w:fldCharType="begin"/>
        </w:r>
        <w:r w:rsidR="00644A0E">
          <w:rPr>
            <w:noProof/>
            <w:webHidden/>
          </w:rPr>
          <w:instrText xml:space="preserve"> PAGEREF _Toc488241136 \h </w:instrText>
        </w:r>
        <w:r w:rsidR="00644A0E">
          <w:rPr>
            <w:noProof/>
            <w:webHidden/>
          </w:rPr>
        </w:r>
        <w:r w:rsidR="00644A0E">
          <w:rPr>
            <w:noProof/>
            <w:webHidden/>
          </w:rPr>
          <w:fldChar w:fldCharType="separate"/>
        </w:r>
        <w:r w:rsidR="00644A0E">
          <w:rPr>
            <w:noProof/>
            <w:webHidden/>
          </w:rPr>
          <w:t>16</w:t>
        </w:r>
        <w:r w:rsidR="00644A0E">
          <w:rPr>
            <w:noProof/>
            <w:webHidden/>
          </w:rPr>
          <w:fldChar w:fldCharType="end"/>
        </w:r>
      </w:hyperlink>
    </w:p>
    <w:p w14:paraId="4083CF97" w14:textId="77777777" w:rsidR="00644A0E" w:rsidRDefault="0078573B">
      <w:pPr>
        <w:pStyle w:val="Sommario3"/>
        <w:rPr>
          <w:rFonts w:asciiTheme="minorHAnsi" w:eastAsiaTheme="minorEastAsia" w:hAnsiTheme="minorHAnsi" w:cstheme="minorBidi"/>
          <w:noProof/>
          <w:sz w:val="22"/>
          <w:szCs w:val="22"/>
        </w:rPr>
      </w:pPr>
      <w:hyperlink w:anchor="_Toc488241137" w:history="1">
        <w:r w:rsidR="00644A0E" w:rsidRPr="00617C2F">
          <w:rPr>
            <w:rStyle w:val="Collegamentoipertestuale"/>
            <w:noProof/>
          </w:rPr>
          <w:t>9.2.3 Retrieve Audit Message Option</w:t>
        </w:r>
        <w:r w:rsidR="00644A0E">
          <w:rPr>
            <w:noProof/>
            <w:webHidden/>
          </w:rPr>
          <w:tab/>
        </w:r>
        <w:r w:rsidR="00644A0E">
          <w:rPr>
            <w:noProof/>
            <w:webHidden/>
          </w:rPr>
          <w:fldChar w:fldCharType="begin"/>
        </w:r>
        <w:r w:rsidR="00644A0E">
          <w:rPr>
            <w:noProof/>
            <w:webHidden/>
          </w:rPr>
          <w:instrText xml:space="preserve"> PAGEREF _Toc488241137 \h </w:instrText>
        </w:r>
        <w:r w:rsidR="00644A0E">
          <w:rPr>
            <w:noProof/>
            <w:webHidden/>
          </w:rPr>
        </w:r>
        <w:r w:rsidR="00644A0E">
          <w:rPr>
            <w:noProof/>
            <w:webHidden/>
          </w:rPr>
          <w:fldChar w:fldCharType="separate"/>
        </w:r>
        <w:r w:rsidR="00644A0E">
          <w:rPr>
            <w:noProof/>
            <w:webHidden/>
          </w:rPr>
          <w:t>17</w:t>
        </w:r>
        <w:r w:rsidR="00644A0E">
          <w:rPr>
            <w:noProof/>
            <w:webHidden/>
          </w:rPr>
          <w:fldChar w:fldCharType="end"/>
        </w:r>
      </w:hyperlink>
    </w:p>
    <w:p w14:paraId="1BBFBDCE" w14:textId="77777777" w:rsidR="00644A0E" w:rsidRDefault="0078573B">
      <w:pPr>
        <w:pStyle w:val="Sommario3"/>
        <w:rPr>
          <w:rFonts w:asciiTheme="minorHAnsi" w:eastAsiaTheme="minorEastAsia" w:hAnsiTheme="minorHAnsi" w:cstheme="minorBidi"/>
          <w:noProof/>
          <w:sz w:val="22"/>
          <w:szCs w:val="22"/>
        </w:rPr>
      </w:pPr>
      <w:hyperlink w:anchor="_Toc488241138" w:history="1">
        <w:r w:rsidR="00644A0E" w:rsidRPr="00617C2F">
          <w:rPr>
            <w:rStyle w:val="Collegamentoipertestuale"/>
            <w:noProof/>
          </w:rPr>
          <w:t>9.2.4 Retrieve Syslog Message Option</w:t>
        </w:r>
        <w:r w:rsidR="00644A0E">
          <w:rPr>
            <w:noProof/>
            <w:webHidden/>
          </w:rPr>
          <w:tab/>
        </w:r>
        <w:r w:rsidR="00644A0E">
          <w:rPr>
            <w:noProof/>
            <w:webHidden/>
          </w:rPr>
          <w:fldChar w:fldCharType="begin"/>
        </w:r>
        <w:r w:rsidR="00644A0E">
          <w:rPr>
            <w:noProof/>
            <w:webHidden/>
          </w:rPr>
          <w:instrText xml:space="preserve"> PAGEREF _Toc488241138 \h </w:instrText>
        </w:r>
        <w:r w:rsidR="00644A0E">
          <w:rPr>
            <w:noProof/>
            <w:webHidden/>
          </w:rPr>
        </w:r>
        <w:r w:rsidR="00644A0E">
          <w:rPr>
            <w:noProof/>
            <w:webHidden/>
          </w:rPr>
          <w:fldChar w:fldCharType="separate"/>
        </w:r>
        <w:r w:rsidR="00644A0E">
          <w:rPr>
            <w:noProof/>
            <w:webHidden/>
          </w:rPr>
          <w:t>17</w:t>
        </w:r>
        <w:r w:rsidR="00644A0E">
          <w:rPr>
            <w:noProof/>
            <w:webHidden/>
          </w:rPr>
          <w:fldChar w:fldCharType="end"/>
        </w:r>
      </w:hyperlink>
    </w:p>
    <w:p w14:paraId="25E15B88" w14:textId="77777777" w:rsidR="00644A0E" w:rsidRDefault="0078573B">
      <w:pPr>
        <w:pStyle w:val="Sommario2"/>
        <w:rPr>
          <w:rFonts w:asciiTheme="minorHAnsi" w:eastAsiaTheme="minorEastAsia" w:hAnsiTheme="minorHAnsi" w:cstheme="minorBidi"/>
          <w:noProof/>
          <w:sz w:val="22"/>
          <w:szCs w:val="22"/>
        </w:rPr>
      </w:pPr>
      <w:hyperlink w:anchor="_Toc488241139" w:history="1">
        <w:r w:rsidR="00644A0E" w:rsidRPr="00617C2F">
          <w:rPr>
            <w:rStyle w:val="Collegamentoipertestuale"/>
            <w:noProof/>
          </w:rPr>
          <w:t>9.4.2 Use Cases</w:t>
        </w:r>
        <w:r w:rsidR="00644A0E">
          <w:rPr>
            <w:noProof/>
            <w:webHidden/>
          </w:rPr>
          <w:tab/>
        </w:r>
        <w:r w:rsidR="00644A0E">
          <w:rPr>
            <w:noProof/>
            <w:webHidden/>
          </w:rPr>
          <w:fldChar w:fldCharType="begin"/>
        </w:r>
        <w:r w:rsidR="00644A0E">
          <w:rPr>
            <w:noProof/>
            <w:webHidden/>
          </w:rPr>
          <w:instrText xml:space="preserve"> PAGEREF _Toc488241139 \h </w:instrText>
        </w:r>
        <w:r w:rsidR="00644A0E">
          <w:rPr>
            <w:noProof/>
            <w:webHidden/>
          </w:rPr>
        </w:r>
        <w:r w:rsidR="00644A0E">
          <w:rPr>
            <w:noProof/>
            <w:webHidden/>
          </w:rPr>
          <w:fldChar w:fldCharType="separate"/>
        </w:r>
        <w:r w:rsidR="00644A0E">
          <w:rPr>
            <w:noProof/>
            <w:webHidden/>
          </w:rPr>
          <w:t>18</w:t>
        </w:r>
        <w:r w:rsidR="00644A0E">
          <w:rPr>
            <w:noProof/>
            <w:webHidden/>
          </w:rPr>
          <w:fldChar w:fldCharType="end"/>
        </w:r>
      </w:hyperlink>
    </w:p>
    <w:p w14:paraId="51814620" w14:textId="77777777" w:rsidR="00644A0E" w:rsidRDefault="0078573B">
      <w:pPr>
        <w:pStyle w:val="Sommario3"/>
        <w:rPr>
          <w:rFonts w:asciiTheme="minorHAnsi" w:eastAsiaTheme="minorEastAsia" w:hAnsiTheme="minorHAnsi" w:cstheme="minorBidi"/>
          <w:noProof/>
          <w:sz w:val="22"/>
          <w:szCs w:val="22"/>
        </w:rPr>
      </w:pPr>
      <w:hyperlink w:anchor="_Toc488241140" w:history="1">
        <w:r w:rsidR="00644A0E" w:rsidRPr="00617C2F">
          <w:rPr>
            <w:rStyle w:val="Collegamentoipertestuale"/>
            <w:noProof/>
          </w:rPr>
          <w:t>9.4.2.4 Clinician Personal History of Study views process flow</w:t>
        </w:r>
        <w:r w:rsidR="00644A0E">
          <w:rPr>
            <w:noProof/>
            <w:webHidden/>
          </w:rPr>
          <w:tab/>
        </w:r>
        <w:r w:rsidR="00644A0E">
          <w:rPr>
            <w:noProof/>
            <w:webHidden/>
          </w:rPr>
          <w:fldChar w:fldCharType="begin"/>
        </w:r>
        <w:r w:rsidR="00644A0E">
          <w:rPr>
            <w:noProof/>
            <w:webHidden/>
          </w:rPr>
          <w:instrText xml:space="preserve"> PAGEREF _Toc488241140 \h </w:instrText>
        </w:r>
        <w:r w:rsidR="00644A0E">
          <w:rPr>
            <w:noProof/>
            <w:webHidden/>
          </w:rPr>
        </w:r>
        <w:r w:rsidR="00644A0E">
          <w:rPr>
            <w:noProof/>
            <w:webHidden/>
          </w:rPr>
          <w:fldChar w:fldCharType="separate"/>
        </w:r>
        <w:r w:rsidR="00644A0E">
          <w:rPr>
            <w:noProof/>
            <w:webHidden/>
          </w:rPr>
          <w:t>18</w:t>
        </w:r>
        <w:r w:rsidR="00644A0E">
          <w:rPr>
            <w:noProof/>
            <w:webHidden/>
          </w:rPr>
          <w:fldChar w:fldCharType="end"/>
        </w:r>
      </w:hyperlink>
    </w:p>
    <w:p w14:paraId="676C0BAB" w14:textId="77777777" w:rsidR="00644A0E" w:rsidRDefault="0078573B">
      <w:pPr>
        <w:pStyle w:val="Sommario4"/>
        <w:rPr>
          <w:rFonts w:asciiTheme="minorHAnsi" w:eastAsiaTheme="minorEastAsia" w:hAnsiTheme="minorHAnsi" w:cstheme="minorBidi"/>
          <w:noProof/>
          <w:sz w:val="22"/>
          <w:szCs w:val="22"/>
        </w:rPr>
      </w:pPr>
      <w:hyperlink w:anchor="_Toc488241141" w:history="1">
        <w:r w:rsidR="00644A0E" w:rsidRPr="00617C2F">
          <w:rPr>
            <w:rStyle w:val="Collegamentoipertestuale"/>
            <w:noProof/>
          </w:rPr>
          <w:t>9.4.2.4.1 Clinician Personal History of Study views use-case</w:t>
        </w:r>
        <w:r w:rsidR="00644A0E">
          <w:rPr>
            <w:noProof/>
            <w:webHidden/>
          </w:rPr>
          <w:tab/>
        </w:r>
        <w:r w:rsidR="00644A0E">
          <w:rPr>
            <w:noProof/>
            <w:webHidden/>
          </w:rPr>
          <w:fldChar w:fldCharType="begin"/>
        </w:r>
        <w:r w:rsidR="00644A0E">
          <w:rPr>
            <w:noProof/>
            <w:webHidden/>
          </w:rPr>
          <w:instrText xml:space="preserve"> PAGEREF _Toc488241141 \h </w:instrText>
        </w:r>
        <w:r w:rsidR="00644A0E">
          <w:rPr>
            <w:noProof/>
            <w:webHidden/>
          </w:rPr>
        </w:r>
        <w:r w:rsidR="00644A0E">
          <w:rPr>
            <w:noProof/>
            <w:webHidden/>
          </w:rPr>
          <w:fldChar w:fldCharType="separate"/>
        </w:r>
        <w:r w:rsidR="00644A0E">
          <w:rPr>
            <w:noProof/>
            <w:webHidden/>
          </w:rPr>
          <w:t>18</w:t>
        </w:r>
        <w:r w:rsidR="00644A0E">
          <w:rPr>
            <w:noProof/>
            <w:webHidden/>
          </w:rPr>
          <w:fldChar w:fldCharType="end"/>
        </w:r>
      </w:hyperlink>
    </w:p>
    <w:p w14:paraId="37089B5A" w14:textId="77777777" w:rsidR="00644A0E" w:rsidRDefault="0078573B">
      <w:pPr>
        <w:pStyle w:val="Sommario3"/>
        <w:rPr>
          <w:rFonts w:asciiTheme="minorHAnsi" w:eastAsiaTheme="minorEastAsia" w:hAnsiTheme="minorHAnsi" w:cstheme="minorBidi"/>
          <w:noProof/>
          <w:sz w:val="22"/>
          <w:szCs w:val="22"/>
        </w:rPr>
      </w:pPr>
      <w:hyperlink w:anchor="_Toc488241142" w:history="1">
        <w:r w:rsidR="00644A0E" w:rsidRPr="00617C2F">
          <w:rPr>
            <w:rStyle w:val="Collegamentoipertestuale"/>
            <w:noProof/>
          </w:rPr>
          <w:t>9.4.2.5</w:t>
        </w:r>
        <w:r w:rsidR="00644A0E" w:rsidRPr="00617C2F">
          <w:rPr>
            <w:rStyle w:val="Collegamentoipertestuale"/>
            <w:noProof/>
            <w:lang w:eastAsia="it-IT"/>
          </w:rPr>
          <w:t xml:space="preserve"> </w:t>
        </w:r>
        <w:r w:rsidR="00644A0E" w:rsidRPr="00617C2F">
          <w:rPr>
            <w:rStyle w:val="Collegamentoipertestuale"/>
            <w:noProof/>
          </w:rPr>
          <w:t>Patient access to his audit records process flow</w:t>
        </w:r>
        <w:r w:rsidR="00644A0E">
          <w:rPr>
            <w:noProof/>
            <w:webHidden/>
          </w:rPr>
          <w:tab/>
        </w:r>
        <w:r w:rsidR="00644A0E">
          <w:rPr>
            <w:noProof/>
            <w:webHidden/>
          </w:rPr>
          <w:fldChar w:fldCharType="begin"/>
        </w:r>
        <w:r w:rsidR="00644A0E">
          <w:rPr>
            <w:noProof/>
            <w:webHidden/>
          </w:rPr>
          <w:instrText xml:space="preserve"> PAGEREF _Toc488241142 \h </w:instrText>
        </w:r>
        <w:r w:rsidR="00644A0E">
          <w:rPr>
            <w:noProof/>
            <w:webHidden/>
          </w:rPr>
        </w:r>
        <w:r w:rsidR="00644A0E">
          <w:rPr>
            <w:noProof/>
            <w:webHidden/>
          </w:rPr>
          <w:fldChar w:fldCharType="separate"/>
        </w:r>
        <w:r w:rsidR="00644A0E">
          <w:rPr>
            <w:noProof/>
            <w:webHidden/>
          </w:rPr>
          <w:t>19</w:t>
        </w:r>
        <w:r w:rsidR="00644A0E">
          <w:rPr>
            <w:noProof/>
            <w:webHidden/>
          </w:rPr>
          <w:fldChar w:fldCharType="end"/>
        </w:r>
      </w:hyperlink>
    </w:p>
    <w:p w14:paraId="603CABAD" w14:textId="77777777" w:rsidR="00644A0E" w:rsidRDefault="0078573B">
      <w:pPr>
        <w:pStyle w:val="Sommario4"/>
        <w:rPr>
          <w:rFonts w:asciiTheme="minorHAnsi" w:eastAsiaTheme="minorEastAsia" w:hAnsiTheme="minorHAnsi" w:cstheme="minorBidi"/>
          <w:noProof/>
          <w:sz w:val="22"/>
          <w:szCs w:val="22"/>
        </w:rPr>
      </w:pPr>
      <w:hyperlink w:anchor="_Toc488241143" w:history="1">
        <w:r w:rsidR="00644A0E" w:rsidRPr="00617C2F">
          <w:rPr>
            <w:rStyle w:val="Collegamentoipertestuale"/>
            <w:noProof/>
          </w:rPr>
          <w:t>9.4.2.5.1 Patient access to his audit records use case</w:t>
        </w:r>
        <w:r w:rsidR="00644A0E">
          <w:rPr>
            <w:noProof/>
            <w:webHidden/>
          </w:rPr>
          <w:tab/>
        </w:r>
        <w:r w:rsidR="00644A0E">
          <w:rPr>
            <w:noProof/>
            <w:webHidden/>
          </w:rPr>
          <w:fldChar w:fldCharType="begin"/>
        </w:r>
        <w:r w:rsidR="00644A0E">
          <w:rPr>
            <w:noProof/>
            <w:webHidden/>
          </w:rPr>
          <w:instrText xml:space="preserve"> PAGEREF _Toc488241143 \h </w:instrText>
        </w:r>
        <w:r w:rsidR="00644A0E">
          <w:rPr>
            <w:noProof/>
            <w:webHidden/>
          </w:rPr>
        </w:r>
        <w:r w:rsidR="00644A0E">
          <w:rPr>
            <w:noProof/>
            <w:webHidden/>
          </w:rPr>
          <w:fldChar w:fldCharType="separate"/>
        </w:r>
        <w:r w:rsidR="00644A0E">
          <w:rPr>
            <w:noProof/>
            <w:webHidden/>
          </w:rPr>
          <w:t>20</w:t>
        </w:r>
        <w:r w:rsidR="00644A0E">
          <w:rPr>
            <w:noProof/>
            <w:webHidden/>
          </w:rPr>
          <w:fldChar w:fldCharType="end"/>
        </w:r>
      </w:hyperlink>
    </w:p>
    <w:p w14:paraId="1292FFD7" w14:textId="77777777" w:rsidR="00644A0E" w:rsidRDefault="0078573B">
      <w:pPr>
        <w:pStyle w:val="Sommario3"/>
        <w:rPr>
          <w:rFonts w:asciiTheme="minorHAnsi" w:eastAsiaTheme="minorEastAsia" w:hAnsiTheme="minorHAnsi" w:cstheme="minorBidi"/>
          <w:noProof/>
          <w:sz w:val="22"/>
          <w:szCs w:val="22"/>
        </w:rPr>
      </w:pPr>
      <w:hyperlink w:anchor="_Toc488241144" w:history="1">
        <w:r w:rsidR="00644A0E" w:rsidRPr="00617C2F">
          <w:rPr>
            <w:rStyle w:val="Collegamentoipertestuale"/>
            <w:noProof/>
          </w:rPr>
          <w:t>9.4.3 Technical Approach to Query use cases</w:t>
        </w:r>
        <w:r w:rsidR="00644A0E">
          <w:rPr>
            <w:noProof/>
            <w:webHidden/>
          </w:rPr>
          <w:tab/>
        </w:r>
        <w:r w:rsidR="00644A0E">
          <w:rPr>
            <w:noProof/>
            <w:webHidden/>
          </w:rPr>
          <w:fldChar w:fldCharType="begin"/>
        </w:r>
        <w:r w:rsidR="00644A0E">
          <w:rPr>
            <w:noProof/>
            <w:webHidden/>
          </w:rPr>
          <w:instrText xml:space="preserve"> PAGEREF _Toc488241144 \h </w:instrText>
        </w:r>
        <w:r w:rsidR="00644A0E">
          <w:rPr>
            <w:noProof/>
            <w:webHidden/>
          </w:rPr>
        </w:r>
        <w:r w:rsidR="00644A0E">
          <w:rPr>
            <w:noProof/>
            <w:webHidden/>
          </w:rPr>
          <w:fldChar w:fldCharType="separate"/>
        </w:r>
        <w:r w:rsidR="00644A0E">
          <w:rPr>
            <w:noProof/>
            <w:webHidden/>
          </w:rPr>
          <w:t>21</w:t>
        </w:r>
        <w:r w:rsidR="00644A0E">
          <w:rPr>
            <w:noProof/>
            <w:webHidden/>
          </w:rPr>
          <w:fldChar w:fldCharType="end"/>
        </w:r>
      </w:hyperlink>
    </w:p>
    <w:p w14:paraId="2C6D957A" w14:textId="77777777" w:rsidR="00644A0E" w:rsidRDefault="0078573B">
      <w:pPr>
        <w:pStyle w:val="Sommario2"/>
        <w:rPr>
          <w:rFonts w:asciiTheme="minorHAnsi" w:eastAsiaTheme="minorEastAsia" w:hAnsiTheme="minorHAnsi" w:cstheme="minorBidi"/>
          <w:noProof/>
          <w:sz w:val="22"/>
          <w:szCs w:val="22"/>
        </w:rPr>
      </w:pPr>
      <w:hyperlink w:anchor="_Toc488241145" w:history="1">
        <w:r w:rsidR="00644A0E" w:rsidRPr="00617C2F">
          <w:rPr>
            <w:rStyle w:val="Collegamentoipertestuale"/>
            <w:noProof/>
          </w:rPr>
          <w:t>9.5 ATNA Security Considerations</w:t>
        </w:r>
        <w:r w:rsidR="00644A0E">
          <w:rPr>
            <w:noProof/>
            <w:webHidden/>
          </w:rPr>
          <w:tab/>
        </w:r>
        <w:r w:rsidR="00644A0E">
          <w:rPr>
            <w:noProof/>
            <w:webHidden/>
          </w:rPr>
          <w:fldChar w:fldCharType="begin"/>
        </w:r>
        <w:r w:rsidR="00644A0E">
          <w:rPr>
            <w:noProof/>
            <w:webHidden/>
          </w:rPr>
          <w:instrText xml:space="preserve"> PAGEREF _Toc488241145 \h </w:instrText>
        </w:r>
        <w:r w:rsidR="00644A0E">
          <w:rPr>
            <w:noProof/>
            <w:webHidden/>
          </w:rPr>
        </w:r>
        <w:r w:rsidR="00644A0E">
          <w:rPr>
            <w:noProof/>
            <w:webHidden/>
          </w:rPr>
          <w:fldChar w:fldCharType="separate"/>
        </w:r>
        <w:r w:rsidR="00644A0E">
          <w:rPr>
            <w:noProof/>
            <w:webHidden/>
          </w:rPr>
          <w:t>22</w:t>
        </w:r>
        <w:r w:rsidR="00644A0E">
          <w:rPr>
            <w:noProof/>
            <w:webHidden/>
          </w:rPr>
          <w:fldChar w:fldCharType="end"/>
        </w:r>
      </w:hyperlink>
    </w:p>
    <w:p w14:paraId="030C2FE8" w14:textId="77777777" w:rsidR="00644A0E" w:rsidRPr="007A7438" w:rsidRDefault="0078573B">
      <w:pPr>
        <w:pStyle w:val="Sommario1"/>
        <w:rPr>
          <w:rFonts w:asciiTheme="minorHAnsi" w:eastAsiaTheme="minorEastAsia" w:hAnsiTheme="minorHAnsi" w:cstheme="minorBidi"/>
          <w:b/>
          <w:noProof/>
          <w:sz w:val="22"/>
          <w:szCs w:val="22"/>
        </w:rPr>
      </w:pPr>
      <w:hyperlink w:anchor="_Toc488241146" w:history="1">
        <w:r w:rsidR="00644A0E" w:rsidRPr="007A7438">
          <w:rPr>
            <w:rStyle w:val="Collegamentoipertestuale"/>
            <w:b/>
            <w:noProof/>
          </w:rPr>
          <w:t>Volume 2c – Transactions</w:t>
        </w:r>
        <w:r w:rsidR="00644A0E" w:rsidRPr="007A7438">
          <w:rPr>
            <w:b/>
            <w:noProof/>
            <w:webHidden/>
          </w:rPr>
          <w:tab/>
        </w:r>
        <w:r w:rsidR="00644A0E" w:rsidRPr="007A7438">
          <w:rPr>
            <w:b/>
            <w:noProof/>
            <w:webHidden/>
          </w:rPr>
          <w:fldChar w:fldCharType="begin"/>
        </w:r>
        <w:r w:rsidR="00644A0E" w:rsidRPr="007A7438">
          <w:rPr>
            <w:b/>
            <w:noProof/>
            <w:webHidden/>
          </w:rPr>
          <w:instrText xml:space="preserve"> PAGEREF _Toc488241146 \h </w:instrText>
        </w:r>
        <w:r w:rsidR="00644A0E" w:rsidRPr="007A7438">
          <w:rPr>
            <w:b/>
            <w:noProof/>
            <w:webHidden/>
          </w:rPr>
        </w:r>
        <w:r w:rsidR="00644A0E" w:rsidRPr="007A7438">
          <w:rPr>
            <w:b/>
            <w:noProof/>
            <w:webHidden/>
          </w:rPr>
          <w:fldChar w:fldCharType="separate"/>
        </w:r>
        <w:r w:rsidR="00644A0E" w:rsidRPr="007A7438">
          <w:rPr>
            <w:b/>
            <w:noProof/>
            <w:webHidden/>
          </w:rPr>
          <w:t>24</w:t>
        </w:r>
        <w:r w:rsidR="00644A0E" w:rsidRPr="007A7438">
          <w:rPr>
            <w:b/>
            <w:noProof/>
            <w:webHidden/>
          </w:rPr>
          <w:fldChar w:fldCharType="end"/>
        </w:r>
      </w:hyperlink>
    </w:p>
    <w:p w14:paraId="05968ECF" w14:textId="77777777" w:rsidR="00644A0E" w:rsidRDefault="0078573B">
      <w:pPr>
        <w:pStyle w:val="Sommario2"/>
        <w:rPr>
          <w:rFonts w:asciiTheme="minorHAnsi" w:eastAsiaTheme="minorEastAsia" w:hAnsiTheme="minorHAnsi" w:cstheme="minorBidi"/>
          <w:noProof/>
          <w:sz w:val="22"/>
          <w:szCs w:val="22"/>
        </w:rPr>
      </w:pPr>
      <w:hyperlink w:anchor="_Toc488241147" w:history="1">
        <w:r w:rsidR="00644A0E" w:rsidRPr="00617C2F">
          <w:rPr>
            <w:rStyle w:val="Collegamentoipertestuale"/>
            <w:noProof/>
          </w:rPr>
          <w:t>3.81 Retrieve ATNA Audit Event [ITI-81]</w:t>
        </w:r>
        <w:r w:rsidR="00644A0E">
          <w:rPr>
            <w:noProof/>
            <w:webHidden/>
          </w:rPr>
          <w:tab/>
        </w:r>
        <w:r w:rsidR="00644A0E">
          <w:rPr>
            <w:noProof/>
            <w:webHidden/>
          </w:rPr>
          <w:fldChar w:fldCharType="begin"/>
        </w:r>
        <w:r w:rsidR="00644A0E">
          <w:rPr>
            <w:noProof/>
            <w:webHidden/>
          </w:rPr>
          <w:instrText xml:space="preserve"> PAGEREF _Toc488241147 \h </w:instrText>
        </w:r>
        <w:r w:rsidR="00644A0E">
          <w:rPr>
            <w:noProof/>
            <w:webHidden/>
          </w:rPr>
        </w:r>
        <w:r w:rsidR="00644A0E">
          <w:rPr>
            <w:noProof/>
            <w:webHidden/>
          </w:rPr>
          <w:fldChar w:fldCharType="separate"/>
        </w:r>
        <w:r w:rsidR="00644A0E">
          <w:rPr>
            <w:noProof/>
            <w:webHidden/>
          </w:rPr>
          <w:t>24</w:t>
        </w:r>
        <w:r w:rsidR="00644A0E">
          <w:rPr>
            <w:noProof/>
            <w:webHidden/>
          </w:rPr>
          <w:fldChar w:fldCharType="end"/>
        </w:r>
      </w:hyperlink>
    </w:p>
    <w:p w14:paraId="7BF13F2A" w14:textId="77777777" w:rsidR="00644A0E" w:rsidRDefault="0078573B">
      <w:pPr>
        <w:pStyle w:val="Sommario3"/>
        <w:rPr>
          <w:rFonts w:asciiTheme="minorHAnsi" w:eastAsiaTheme="minorEastAsia" w:hAnsiTheme="minorHAnsi" w:cstheme="minorBidi"/>
          <w:noProof/>
          <w:sz w:val="22"/>
          <w:szCs w:val="22"/>
        </w:rPr>
      </w:pPr>
      <w:hyperlink w:anchor="_Toc488241148" w:history="1">
        <w:r w:rsidR="00644A0E" w:rsidRPr="00617C2F">
          <w:rPr>
            <w:rStyle w:val="Collegamentoipertestuale"/>
            <w:noProof/>
          </w:rPr>
          <w:t>3.81.1 Scope</w:t>
        </w:r>
        <w:r w:rsidR="00644A0E">
          <w:rPr>
            <w:noProof/>
            <w:webHidden/>
          </w:rPr>
          <w:tab/>
        </w:r>
        <w:r w:rsidR="00644A0E">
          <w:rPr>
            <w:noProof/>
            <w:webHidden/>
          </w:rPr>
          <w:fldChar w:fldCharType="begin"/>
        </w:r>
        <w:r w:rsidR="00644A0E">
          <w:rPr>
            <w:noProof/>
            <w:webHidden/>
          </w:rPr>
          <w:instrText xml:space="preserve"> PAGEREF _Toc488241148 \h </w:instrText>
        </w:r>
        <w:r w:rsidR="00644A0E">
          <w:rPr>
            <w:noProof/>
            <w:webHidden/>
          </w:rPr>
        </w:r>
        <w:r w:rsidR="00644A0E">
          <w:rPr>
            <w:noProof/>
            <w:webHidden/>
          </w:rPr>
          <w:fldChar w:fldCharType="separate"/>
        </w:r>
        <w:r w:rsidR="00644A0E">
          <w:rPr>
            <w:noProof/>
            <w:webHidden/>
          </w:rPr>
          <w:t>24</w:t>
        </w:r>
        <w:r w:rsidR="00644A0E">
          <w:rPr>
            <w:noProof/>
            <w:webHidden/>
          </w:rPr>
          <w:fldChar w:fldCharType="end"/>
        </w:r>
      </w:hyperlink>
    </w:p>
    <w:p w14:paraId="71112648" w14:textId="77777777" w:rsidR="00644A0E" w:rsidRDefault="0078573B">
      <w:pPr>
        <w:pStyle w:val="Sommario3"/>
        <w:rPr>
          <w:rFonts w:asciiTheme="minorHAnsi" w:eastAsiaTheme="minorEastAsia" w:hAnsiTheme="minorHAnsi" w:cstheme="minorBidi"/>
          <w:noProof/>
          <w:sz w:val="22"/>
          <w:szCs w:val="22"/>
        </w:rPr>
      </w:pPr>
      <w:hyperlink w:anchor="_Toc488241149" w:history="1">
        <w:r w:rsidR="00644A0E" w:rsidRPr="00617C2F">
          <w:rPr>
            <w:rStyle w:val="Collegamentoipertestuale"/>
            <w:noProof/>
          </w:rPr>
          <w:t>3.81.2 Actor Roles</w:t>
        </w:r>
        <w:r w:rsidR="00644A0E">
          <w:rPr>
            <w:noProof/>
            <w:webHidden/>
          </w:rPr>
          <w:tab/>
        </w:r>
        <w:r w:rsidR="00644A0E">
          <w:rPr>
            <w:noProof/>
            <w:webHidden/>
          </w:rPr>
          <w:fldChar w:fldCharType="begin"/>
        </w:r>
        <w:r w:rsidR="00644A0E">
          <w:rPr>
            <w:noProof/>
            <w:webHidden/>
          </w:rPr>
          <w:instrText xml:space="preserve"> PAGEREF _Toc488241149 \h </w:instrText>
        </w:r>
        <w:r w:rsidR="00644A0E">
          <w:rPr>
            <w:noProof/>
            <w:webHidden/>
          </w:rPr>
        </w:r>
        <w:r w:rsidR="00644A0E">
          <w:rPr>
            <w:noProof/>
            <w:webHidden/>
          </w:rPr>
          <w:fldChar w:fldCharType="separate"/>
        </w:r>
        <w:r w:rsidR="00644A0E">
          <w:rPr>
            <w:noProof/>
            <w:webHidden/>
          </w:rPr>
          <w:t>24</w:t>
        </w:r>
        <w:r w:rsidR="00644A0E">
          <w:rPr>
            <w:noProof/>
            <w:webHidden/>
          </w:rPr>
          <w:fldChar w:fldCharType="end"/>
        </w:r>
      </w:hyperlink>
    </w:p>
    <w:p w14:paraId="39F688C6" w14:textId="77777777" w:rsidR="00644A0E" w:rsidRDefault="0078573B">
      <w:pPr>
        <w:pStyle w:val="Sommario3"/>
        <w:rPr>
          <w:rFonts w:asciiTheme="minorHAnsi" w:eastAsiaTheme="minorEastAsia" w:hAnsiTheme="minorHAnsi" w:cstheme="minorBidi"/>
          <w:noProof/>
          <w:sz w:val="22"/>
          <w:szCs w:val="22"/>
        </w:rPr>
      </w:pPr>
      <w:hyperlink w:anchor="_Toc488241150" w:history="1">
        <w:r w:rsidR="00644A0E" w:rsidRPr="00617C2F">
          <w:rPr>
            <w:rStyle w:val="Collegamentoipertestuale"/>
            <w:noProof/>
          </w:rPr>
          <w:t>3.81.3 Referenced Standards</w:t>
        </w:r>
        <w:r w:rsidR="00644A0E">
          <w:rPr>
            <w:noProof/>
            <w:webHidden/>
          </w:rPr>
          <w:tab/>
        </w:r>
        <w:r w:rsidR="00644A0E">
          <w:rPr>
            <w:noProof/>
            <w:webHidden/>
          </w:rPr>
          <w:fldChar w:fldCharType="begin"/>
        </w:r>
        <w:r w:rsidR="00644A0E">
          <w:rPr>
            <w:noProof/>
            <w:webHidden/>
          </w:rPr>
          <w:instrText xml:space="preserve"> PAGEREF _Toc488241150 \h </w:instrText>
        </w:r>
        <w:r w:rsidR="00644A0E">
          <w:rPr>
            <w:noProof/>
            <w:webHidden/>
          </w:rPr>
        </w:r>
        <w:r w:rsidR="00644A0E">
          <w:rPr>
            <w:noProof/>
            <w:webHidden/>
          </w:rPr>
          <w:fldChar w:fldCharType="separate"/>
        </w:r>
        <w:r w:rsidR="00644A0E">
          <w:rPr>
            <w:noProof/>
            <w:webHidden/>
          </w:rPr>
          <w:t>24</w:t>
        </w:r>
        <w:r w:rsidR="00644A0E">
          <w:rPr>
            <w:noProof/>
            <w:webHidden/>
          </w:rPr>
          <w:fldChar w:fldCharType="end"/>
        </w:r>
      </w:hyperlink>
    </w:p>
    <w:p w14:paraId="41E9EE12" w14:textId="77777777" w:rsidR="00644A0E" w:rsidRDefault="0078573B">
      <w:pPr>
        <w:pStyle w:val="Sommario3"/>
        <w:rPr>
          <w:rFonts w:asciiTheme="minorHAnsi" w:eastAsiaTheme="minorEastAsia" w:hAnsiTheme="minorHAnsi" w:cstheme="minorBidi"/>
          <w:noProof/>
          <w:sz w:val="22"/>
          <w:szCs w:val="22"/>
        </w:rPr>
      </w:pPr>
      <w:hyperlink w:anchor="_Toc488241151" w:history="1">
        <w:r w:rsidR="00644A0E" w:rsidRPr="00617C2F">
          <w:rPr>
            <w:rStyle w:val="Collegamentoipertestuale"/>
            <w:noProof/>
          </w:rPr>
          <w:t>3.81.4 Interaction Diagram</w:t>
        </w:r>
        <w:r w:rsidR="00644A0E">
          <w:rPr>
            <w:noProof/>
            <w:webHidden/>
          </w:rPr>
          <w:tab/>
        </w:r>
        <w:r w:rsidR="00644A0E">
          <w:rPr>
            <w:noProof/>
            <w:webHidden/>
          </w:rPr>
          <w:fldChar w:fldCharType="begin"/>
        </w:r>
        <w:r w:rsidR="00644A0E">
          <w:rPr>
            <w:noProof/>
            <w:webHidden/>
          </w:rPr>
          <w:instrText xml:space="preserve"> PAGEREF _Toc488241151 \h </w:instrText>
        </w:r>
        <w:r w:rsidR="00644A0E">
          <w:rPr>
            <w:noProof/>
            <w:webHidden/>
          </w:rPr>
        </w:r>
        <w:r w:rsidR="00644A0E">
          <w:rPr>
            <w:noProof/>
            <w:webHidden/>
          </w:rPr>
          <w:fldChar w:fldCharType="separate"/>
        </w:r>
        <w:r w:rsidR="00644A0E">
          <w:rPr>
            <w:noProof/>
            <w:webHidden/>
          </w:rPr>
          <w:t>25</w:t>
        </w:r>
        <w:r w:rsidR="00644A0E">
          <w:rPr>
            <w:noProof/>
            <w:webHidden/>
          </w:rPr>
          <w:fldChar w:fldCharType="end"/>
        </w:r>
      </w:hyperlink>
    </w:p>
    <w:p w14:paraId="465EEFB9" w14:textId="77777777" w:rsidR="00644A0E" w:rsidRDefault="0078573B">
      <w:pPr>
        <w:pStyle w:val="Sommario4"/>
        <w:rPr>
          <w:rFonts w:asciiTheme="minorHAnsi" w:eastAsiaTheme="minorEastAsia" w:hAnsiTheme="minorHAnsi" w:cstheme="minorBidi"/>
          <w:noProof/>
          <w:sz w:val="22"/>
          <w:szCs w:val="22"/>
        </w:rPr>
      </w:pPr>
      <w:hyperlink w:anchor="_Toc488241152" w:history="1">
        <w:r w:rsidR="00644A0E" w:rsidRPr="00617C2F">
          <w:rPr>
            <w:rStyle w:val="Collegamentoipertestuale"/>
            <w:noProof/>
          </w:rPr>
          <w:t>3.81.4.1 Retrieve ATNA Audit Events Message</w:t>
        </w:r>
        <w:r w:rsidR="00644A0E">
          <w:rPr>
            <w:noProof/>
            <w:webHidden/>
          </w:rPr>
          <w:tab/>
        </w:r>
        <w:r w:rsidR="00644A0E">
          <w:rPr>
            <w:noProof/>
            <w:webHidden/>
          </w:rPr>
          <w:fldChar w:fldCharType="begin"/>
        </w:r>
        <w:r w:rsidR="00644A0E">
          <w:rPr>
            <w:noProof/>
            <w:webHidden/>
          </w:rPr>
          <w:instrText xml:space="preserve"> PAGEREF _Toc488241152 \h </w:instrText>
        </w:r>
        <w:r w:rsidR="00644A0E">
          <w:rPr>
            <w:noProof/>
            <w:webHidden/>
          </w:rPr>
        </w:r>
        <w:r w:rsidR="00644A0E">
          <w:rPr>
            <w:noProof/>
            <w:webHidden/>
          </w:rPr>
          <w:fldChar w:fldCharType="separate"/>
        </w:r>
        <w:r w:rsidR="00644A0E">
          <w:rPr>
            <w:noProof/>
            <w:webHidden/>
          </w:rPr>
          <w:t>25</w:t>
        </w:r>
        <w:r w:rsidR="00644A0E">
          <w:rPr>
            <w:noProof/>
            <w:webHidden/>
          </w:rPr>
          <w:fldChar w:fldCharType="end"/>
        </w:r>
      </w:hyperlink>
    </w:p>
    <w:p w14:paraId="431F551D" w14:textId="77777777" w:rsidR="00644A0E" w:rsidRDefault="0078573B">
      <w:pPr>
        <w:pStyle w:val="Sommario5"/>
        <w:rPr>
          <w:rFonts w:asciiTheme="minorHAnsi" w:eastAsiaTheme="minorEastAsia" w:hAnsiTheme="minorHAnsi" w:cstheme="minorBidi"/>
          <w:noProof/>
          <w:sz w:val="22"/>
          <w:szCs w:val="22"/>
        </w:rPr>
      </w:pPr>
      <w:hyperlink w:anchor="_Toc488241153" w:history="1">
        <w:r w:rsidR="00644A0E" w:rsidRPr="00617C2F">
          <w:rPr>
            <w:rStyle w:val="Collegamentoipertestuale"/>
            <w:noProof/>
          </w:rPr>
          <w:t>3.81.4.1.1 Trigger Events</w:t>
        </w:r>
        <w:r w:rsidR="00644A0E">
          <w:rPr>
            <w:noProof/>
            <w:webHidden/>
          </w:rPr>
          <w:tab/>
        </w:r>
        <w:r w:rsidR="00644A0E">
          <w:rPr>
            <w:noProof/>
            <w:webHidden/>
          </w:rPr>
          <w:fldChar w:fldCharType="begin"/>
        </w:r>
        <w:r w:rsidR="00644A0E">
          <w:rPr>
            <w:noProof/>
            <w:webHidden/>
          </w:rPr>
          <w:instrText xml:space="preserve"> PAGEREF _Toc488241153 \h </w:instrText>
        </w:r>
        <w:r w:rsidR="00644A0E">
          <w:rPr>
            <w:noProof/>
            <w:webHidden/>
          </w:rPr>
        </w:r>
        <w:r w:rsidR="00644A0E">
          <w:rPr>
            <w:noProof/>
            <w:webHidden/>
          </w:rPr>
          <w:fldChar w:fldCharType="separate"/>
        </w:r>
        <w:r w:rsidR="00644A0E">
          <w:rPr>
            <w:noProof/>
            <w:webHidden/>
          </w:rPr>
          <w:t>25</w:t>
        </w:r>
        <w:r w:rsidR="00644A0E">
          <w:rPr>
            <w:noProof/>
            <w:webHidden/>
          </w:rPr>
          <w:fldChar w:fldCharType="end"/>
        </w:r>
      </w:hyperlink>
    </w:p>
    <w:p w14:paraId="24110943" w14:textId="77777777" w:rsidR="00644A0E" w:rsidRDefault="0078573B">
      <w:pPr>
        <w:pStyle w:val="Sommario5"/>
        <w:rPr>
          <w:rFonts w:asciiTheme="minorHAnsi" w:eastAsiaTheme="minorEastAsia" w:hAnsiTheme="minorHAnsi" w:cstheme="minorBidi"/>
          <w:noProof/>
          <w:sz w:val="22"/>
          <w:szCs w:val="22"/>
        </w:rPr>
      </w:pPr>
      <w:hyperlink w:anchor="_Toc488241154" w:history="1">
        <w:r w:rsidR="00644A0E" w:rsidRPr="00617C2F">
          <w:rPr>
            <w:rStyle w:val="Collegamentoipertestuale"/>
            <w:noProof/>
          </w:rPr>
          <w:t>3.81.4.1.2 Message Semantics</w:t>
        </w:r>
        <w:r w:rsidR="00644A0E">
          <w:rPr>
            <w:noProof/>
            <w:webHidden/>
          </w:rPr>
          <w:tab/>
        </w:r>
        <w:r w:rsidR="00644A0E">
          <w:rPr>
            <w:noProof/>
            <w:webHidden/>
          </w:rPr>
          <w:fldChar w:fldCharType="begin"/>
        </w:r>
        <w:r w:rsidR="00644A0E">
          <w:rPr>
            <w:noProof/>
            <w:webHidden/>
          </w:rPr>
          <w:instrText xml:space="preserve"> PAGEREF _Toc488241154 \h </w:instrText>
        </w:r>
        <w:r w:rsidR="00644A0E">
          <w:rPr>
            <w:noProof/>
            <w:webHidden/>
          </w:rPr>
        </w:r>
        <w:r w:rsidR="00644A0E">
          <w:rPr>
            <w:noProof/>
            <w:webHidden/>
          </w:rPr>
          <w:fldChar w:fldCharType="separate"/>
        </w:r>
        <w:r w:rsidR="00644A0E">
          <w:rPr>
            <w:noProof/>
            <w:webHidden/>
          </w:rPr>
          <w:t>25</w:t>
        </w:r>
        <w:r w:rsidR="00644A0E">
          <w:rPr>
            <w:noProof/>
            <w:webHidden/>
          </w:rPr>
          <w:fldChar w:fldCharType="end"/>
        </w:r>
      </w:hyperlink>
    </w:p>
    <w:p w14:paraId="3C9D0D02" w14:textId="77777777" w:rsidR="00644A0E" w:rsidRDefault="0078573B">
      <w:pPr>
        <w:pStyle w:val="Sommario6"/>
        <w:tabs>
          <w:tab w:val="left" w:pos="3024"/>
        </w:tabs>
        <w:rPr>
          <w:rFonts w:asciiTheme="minorHAnsi" w:eastAsiaTheme="minorEastAsia" w:hAnsiTheme="minorHAnsi" w:cstheme="minorBidi"/>
          <w:noProof/>
          <w:sz w:val="22"/>
          <w:szCs w:val="22"/>
        </w:rPr>
      </w:pPr>
      <w:hyperlink w:anchor="_Toc488241155" w:history="1">
        <w:r w:rsidR="00644A0E" w:rsidRPr="00617C2F">
          <w:rPr>
            <w:rStyle w:val="Collegamentoipertestuale"/>
            <w:noProof/>
          </w:rPr>
          <w:t>3.81.4.1.2.1</w:t>
        </w:r>
        <w:r w:rsidR="00644A0E">
          <w:rPr>
            <w:rFonts w:asciiTheme="minorHAnsi" w:eastAsiaTheme="minorEastAsia" w:hAnsiTheme="minorHAnsi" w:cstheme="minorBidi"/>
            <w:noProof/>
            <w:sz w:val="22"/>
            <w:szCs w:val="22"/>
          </w:rPr>
          <w:tab/>
        </w:r>
        <w:r w:rsidR="00644A0E" w:rsidRPr="00617C2F">
          <w:rPr>
            <w:rStyle w:val="Collegamentoipertestuale"/>
            <w:noProof/>
          </w:rPr>
          <w:t>Date Search Parameters</w:t>
        </w:r>
        <w:r w:rsidR="00644A0E">
          <w:rPr>
            <w:noProof/>
            <w:webHidden/>
          </w:rPr>
          <w:tab/>
        </w:r>
        <w:r w:rsidR="00644A0E">
          <w:rPr>
            <w:noProof/>
            <w:webHidden/>
          </w:rPr>
          <w:fldChar w:fldCharType="begin"/>
        </w:r>
        <w:r w:rsidR="00644A0E">
          <w:rPr>
            <w:noProof/>
            <w:webHidden/>
          </w:rPr>
          <w:instrText xml:space="preserve"> PAGEREF _Toc488241155 \h </w:instrText>
        </w:r>
        <w:r w:rsidR="00644A0E">
          <w:rPr>
            <w:noProof/>
            <w:webHidden/>
          </w:rPr>
        </w:r>
        <w:r w:rsidR="00644A0E">
          <w:rPr>
            <w:noProof/>
            <w:webHidden/>
          </w:rPr>
          <w:fldChar w:fldCharType="separate"/>
        </w:r>
        <w:r w:rsidR="00644A0E">
          <w:rPr>
            <w:noProof/>
            <w:webHidden/>
          </w:rPr>
          <w:t>26</w:t>
        </w:r>
        <w:r w:rsidR="00644A0E">
          <w:rPr>
            <w:noProof/>
            <w:webHidden/>
          </w:rPr>
          <w:fldChar w:fldCharType="end"/>
        </w:r>
      </w:hyperlink>
    </w:p>
    <w:p w14:paraId="7008CC02" w14:textId="77777777" w:rsidR="00644A0E" w:rsidRDefault="0078573B">
      <w:pPr>
        <w:pStyle w:val="Sommario6"/>
        <w:tabs>
          <w:tab w:val="left" w:pos="3024"/>
        </w:tabs>
        <w:rPr>
          <w:rFonts w:asciiTheme="minorHAnsi" w:eastAsiaTheme="minorEastAsia" w:hAnsiTheme="minorHAnsi" w:cstheme="minorBidi"/>
          <w:noProof/>
          <w:sz w:val="22"/>
          <w:szCs w:val="22"/>
        </w:rPr>
      </w:pPr>
      <w:hyperlink w:anchor="_Toc488241156" w:history="1">
        <w:r w:rsidR="00644A0E" w:rsidRPr="00617C2F">
          <w:rPr>
            <w:rStyle w:val="Collegamentoipertestuale"/>
            <w:noProof/>
          </w:rPr>
          <w:t>3.81.4.1.2.2</w:t>
        </w:r>
        <w:r w:rsidR="00644A0E">
          <w:rPr>
            <w:rFonts w:asciiTheme="minorHAnsi" w:eastAsiaTheme="minorEastAsia" w:hAnsiTheme="minorHAnsi" w:cstheme="minorBidi"/>
            <w:noProof/>
            <w:sz w:val="22"/>
            <w:szCs w:val="22"/>
          </w:rPr>
          <w:tab/>
        </w:r>
        <w:r w:rsidR="00644A0E" w:rsidRPr="00617C2F">
          <w:rPr>
            <w:rStyle w:val="Collegamentoipertestuale"/>
            <w:noProof/>
          </w:rPr>
          <w:t>Additional ATNA Search Parameters</w:t>
        </w:r>
        <w:r w:rsidR="00644A0E">
          <w:rPr>
            <w:noProof/>
            <w:webHidden/>
          </w:rPr>
          <w:tab/>
        </w:r>
        <w:r w:rsidR="00644A0E">
          <w:rPr>
            <w:noProof/>
            <w:webHidden/>
          </w:rPr>
          <w:fldChar w:fldCharType="begin"/>
        </w:r>
        <w:r w:rsidR="00644A0E">
          <w:rPr>
            <w:noProof/>
            <w:webHidden/>
          </w:rPr>
          <w:instrText xml:space="preserve"> PAGEREF _Toc488241156 \h </w:instrText>
        </w:r>
        <w:r w:rsidR="00644A0E">
          <w:rPr>
            <w:noProof/>
            <w:webHidden/>
          </w:rPr>
        </w:r>
        <w:r w:rsidR="00644A0E">
          <w:rPr>
            <w:noProof/>
            <w:webHidden/>
          </w:rPr>
          <w:fldChar w:fldCharType="separate"/>
        </w:r>
        <w:r w:rsidR="00644A0E">
          <w:rPr>
            <w:noProof/>
            <w:webHidden/>
          </w:rPr>
          <w:t>26</w:t>
        </w:r>
        <w:r w:rsidR="00644A0E">
          <w:rPr>
            <w:noProof/>
            <w:webHidden/>
          </w:rPr>
          <w:fldChar w:fldCharType="end"/>
        </w:r>
      </w:hyperlink>
    </w:p>
    <w:p w14:paraId="1C87511B" w14:textId="77777777" w:rsidR="00644A0E" w:rsidRDefault="0078573B">
      <w:pPr>
        <w:pStyle w:val="Sommario6"/>
        <w:rPr>
          <w:rFonts w:asciiTheme="minorHAnsi" w:eastAsiaTheme="minorEastAsia" w:hAnsiTheme="minorHAnsi" w:cstheme="minorBidi"/>
          <w:noProof/>
          <w:sz w:val="22"/>
          <w:szCs w:val="22"/>
        </w:rPr>
      </w:pPr>
      <w:hyperlink w:anchor="_Toc488241157" w:history="1">
        <w:r w:rsidR="00644A0E" w:rsidRPr="00617C2F">
          <w:rPr>
            <w:rStyle w:val="Collegamentoipertestuale"/>
            <w:noProof/>
          </w:rPr>
          <w:t>3.81.4.1.2.3 Populating Expected Response Format</w:t>
        </w:r>
        <w:r w:rsidR="00644A0E">
          <w:rPr>
            <w:noProof/>
            <w:webHidden/>
          </w:rPr>
          <w:tab/>
        </w:r>
        <w:r w:rsidR="00644A0E">
          <w:rPr>
            <w:noProof/>
            <w:webHidden/>
          </w:rPr>
          <w:fldChar w:fldCharType="begin"/>
        </w:r>
        <w:r w:rsidR="00644A0E">
          <w:rPr>
            <w:noProof/>
            <w:webHidden/>
          </w:rPr>
          <w:instrText xml:space="preserve"> PAGEREF _Toc488241157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0E3F2D56" w14:textId="77777777" w:rsidR="00644A0E" w:rsidRDefault="0078573B">
      <w:pPr>
        <w:pStyle w:val="Sommario5"/>
        <w:rPr>
          <w:rFonts w:asciiTheme="minorHAnsi" w:eastAsiaTheme="minorEastAsia" w:hAnsiTheme="minorHAnsi" w:cstheme="minorBidi"/>
          <w:noProof/>
          <w:sz w:val="22"/>
          <w:szCs w:val="22"/>
        </w:rPr>
      </w:pPr>
      <w:hyperlink w:anchor="_Toc488241158" w:history="1">
        <w:r w:rsidR="00644A0E" w:rsidRPr="00617C2F">
          <w:rPr>
            <w:rStyle w:val="Collegamentoipertestuale"/>
            <w:noProof/>
          </w:rPr>
          <w:t>3.81.4.1.3 Expected Actions</w:t>
        </w:r>
        <w:r w:rsidR="00644A0E">
          <w:rPr>
            <w:noProof/>
            <w:webHidden/>
          </w:rPr>
          <w:tab/>
        </w:r>
        <w:r w:rsidR="00644A0E">
          <w:rPr>
            <w:noProof/>
            <w:webHidden/>
          </w:rPr>
          <w:fldChar w:fldCharType="begin"/>
        </w:r>
        <w:r w:rsidR="00644A0E">
          <w:rPr>
            <w:noProof/>
            <w:webHidden/>
          </w:rPr>
          <w:instrText xml:space="preserve"> PAGEREF _Toc488241158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28BAFC62" w14:textId="77777777" w:rsidR="00644A0E" w:rsidRDefault="0078573B">
      <w:pPr>
        <w:pStyle w:val="Sommario4"/>
        <w:rPr>
          <w:rFonts w:asciiTheme="minorHAnsi" w:eastAsiaTheme="minorEastAsia" w:hAnsiTheme="minorHAnsi" w:cstheme="minorBidi"/>
          <w:noProof/>
          <w:sz w:val="22"/>
          <w:szCs w:val="22"/>
        </w:rPr>
      </w:pPr>
      <w:hyperlink w:anchor="_Toc488241159" w:history="1">
        <w:r w:rsidR="00644A0E" w:rsidRPr="00617C2F">
          <w:rPr>
            <w:rStyle w:val="Collegamentoipertestuale"/>
            <w:noProof/>
          </w:rPr>
          <w:t>3.81.4.2 Retrieve ATNA Audit Event Response Message</w:t>
        </w:r>
        <w:r w:rsidR="00644A0E">
          <w:rPr>
            <w:noProof/>
            <w:webHidden/>
          </w:rPr>
          <w:tab/>
        </w:r>
        <w:r w:rsidR="00644A0E">
          <w:rPr>
            <w:noProof/>
            <w:webHidden/>
          </w:rPr>
          <w:fldChar w:fldCharType="begin"/>
        </w:r>
        <w:r w:rsidR="00644A0E">
          <w:rPr>
            <w:noProof/>
            <w:webHidden/>
          </w:rPr>
          <w:instrText xml:space="preserve"> PAGEREF _Toc488241159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287101A9" w14:textId="77777777" w:rsidR="00644A0E" w:rsidRDefault="0078573B">
      <w:pPr>
        <w:pStyle w:val="Sommario5"/>
        <w:rPr>
          <w:rFonts w:asciiTheme="minorHAnsi" w:eastAsiaTheme="minorEastAsia" w:hAnsiTheme="minorHAnsi" w:cstheme="minorBidi"/>
          <w:noProof/>
          <w:sz w:val="22"/>
          <w:szCs w:val="22"/>
        </w:rPr>
      </w:pPr>
      <w:hyperlink w:anchor="_Toc488241160" w:history="1">
        <w:r w:rsidR="00644A0E" w:rsidRPr="00617C2F">
          <w:rPr>
            <w:rStyle w:val="Collegamentoipertestuale"/>
            <w:noProof/>
          </w:rPr>
          <w:t>3.81.4.2.1 Trigger Events</w:t>
        </w:r>
        <w:r w:rsidR="00644A0E">
          <w:rPr>
            <w:noProof/>
            <w:webHidden/>
          </w:rPr>
          <w:tab/>
        </w:r>
        <w:r w:rsidR="00644A0E">
          <w:rPr>
            <w:noProof/>
            <w:webHidden/>
          </w:rPr>
          <w:fldChar w:fldCharType="begin"/>
        </w:r>
        <w:r w:rsidR="00644A0E">
          <w:rPr>
            <w:noProof/>
            <w:webHidden/>
          </w:rPr>
          <w:instrText xml:space="preserve"> PAGEREF _Toc488241160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125983DE" w14:textId="77777777" w:rsidR="00644A0E" w:rsidRDefault="0078573B">
      <w:pPr>
        <w:pStyle w:val="Sommario5"/>
        <w:rPr>
          <w:rFonts w:asciiTheme="minorHAnsi" w:eastAsiaTheme="minorEastAsia" w:hAnsiTheme="minorHAnsi" w:cstheme="minorBidi"/>
          <w:noProof/>
          <w:sz w:val="22"/>
          <w:szCs w:val="22"/>
        </w:rPr>
      </w:pPr>
      <w:hyperlink w:anchor="_Toc488241161" w:history="1">
        <w:r w:rsidR="00644A0E" w:rsidRPr="00617C2F">
          <w:rPr>
            <w:rStyle w:val="Collegamentoipertestuale"/>
            <w:noProof/>
          </w:rPr>
          <w:t>3.81.4.2.2 Message Semantics</w:t>
        </w:r>
        <w:r w:rsidR="00644A0E">
          <w:rPr>
            <w:noProof/>
            <w:webHidden/>
          </w:rPr>
          <w:tab/>
        </w:r>
        <w:r w:rsidR="00644A0E">
          <w:rPr>
            <w:noProof/>
            <w:webHidden/>
          </w:rPr>
          <w:fldChar w:fldCharType="begin"/>
        </w:r>
        <w:r w:rsidR="00644A0E">
          <w:rPr>
            <w:noProof/>
            <w:webHidden/>
          </w:rPr>
          <w:instrText xml:space="preserve"> PAGEREF _Toc488241161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0F249C77" w14:textId="77777777" w:rsidR="00644A0E" w:rsidRDefault="0078573B">
      <w:pPr>
        <w:pStyle w:val="Sommario6"/>
        <w:rPr>
          <w:rFonts w:asciiTheme="minorHAnsi" w:eastAsiaTheme="minorEastAsia" w:hAnsiTheme="minorHAnsi" w:cstheme="minorBidi"/>
          <w:noProof/>
          <w:sz w:val="22"/>
          <w:szCs w:val="22"/>
        </w:rPr>
      </w:pPr>
      <w:hyperlink w:anchor="_Toc488241162" w:history="1">
        <w:r w:rsidR="00644A0E" w:rsidRPr="00617C2F">
          <w:rPr>
            <w:rStyle w:val="Collegamentoipertestuale"/>
            <w:noProof/>
          </w:rPr>
          <w:t>3.81.4.2.2.1 FHIR Bundle of Audit Events Messages</w:t>
        </w:r>
        <w:r w:rsidR="00644A0E">
          <w:rPr>
            <w:noProof/>
            <w:webHidden/>
          </w:rPr>
          <w:tab/>
        </w:r>
        <w:r w:rsidR="00644A0E">
          <w:rPr>
            <w:noProof/>
            <w:webHidden/>
          </w:rPr>
          <w:fldChar w:fldCharType="begin"/>
        </w:r>
        <w:r w:rsidR="00644A0E">
          <w:rPr>
            <w:noProof/>
            <w:webHidden/>
          </w:rPr>
          <w:instrText xml:space="preserve"> PAGEREF _Toc488241162 \h </w:instrText>
        </w:r>
        <w:r w:rsidR="00644A0E">
          <w:rPr>
            <w:noProof/>
            <w:webHidden/>
          </w:rPr>
        </w:r>
        <w:r w:rsidR="00644A0E">
          <w:rPr>
            <w:noProof/>
            <w:webHidden/>
          </w:rPr>
          <w:fldChar w:fldCharType="separate"/>
        </w:r>
        <w:r w:rsidR="00644A0E">
          <w:rPr>
            <w:noProof/>
            <w:webHidden/>
          </w:rPr>
          <w:t>31</w:t>
        </w:r>
        <w:r w:rsidR="00644A0E">
          <w:rPr>
            <w:noProof/>
            <w:webHidden/>
          </w:rPr>
          <w:fldChar w:fldCharType="end"/>
        </w:r>
      </w:hyperlink>
    </w:p>
    <w:p w14:paraId="0A933948" w14:textId="77777777" w:rsidR="00644A0E" w:rsidRDefault="0078573B">
      <w:pPr>
        <w:pStyle w:val="Sommario5"/>
        <w:rPr>
          <w:rFonts w:asciiTheme="minorHAnsi" w:eastAsiaTheme="minorEastAsia" w:hAnsiTheme="minorHAnsi" w:cstheme="minorBidi"/>
          <w:noProof/>
          <w:sz w:val="22"/>
          <w:szCs w:val="22"/>
        </w:rPr>
      </w:pPr>
      <w:hyperlink w:anchor="_Toc488241163" w:history="1">
        <w:r w:rsidR="00644A0E" w:rsidRPr="00617C2F">
          <w:rPr>
            <w:rStyle w:val="Collegamentoipertestuale"/>
            <w:noProof/>
          </w:rPr>
          <w:t>3.81.4.2.3 Expected Actions</w:t>
        </w:r>
        <w:r w:rsidR="00644A0E">
          <w:rPr>
            <w:noProof/>
            <w:webHidden/>
          </w:rPr>
          <w:tab/>
        </w:r>
        <w:r w:rsidR="00644A0E">
          <w:rPr>
            <w:noProof/>
            <w:webHidden/>
          </w:rPr>
          <w:fldChar w:fldCharType="begin"/>
        </w:r>
        <w:r w:rsidR="00644A0E">
          <w:rPr>
            <w:noProof/>
            <w:webHidden/>
          </w:rPr>
          <w:instrText xml:space="preserve"> PAGEREF _Toc488241163 \h </w:instrText>
        </w:r>
        <w:r w:rsidR="00644A0E">
          <w:rPr>
            <w:noProof/>
            <w:webHidden/>
          </w:rPr>
        </w:r>
        <w:r w:rsidR="00644A0E">
          <w:rPr>
            <w:noProof/>
            <w:webHidden/>
          </w:rPr>
          <w:fldChar w:fldCharType="separate"/>
        </w:r>
        <w:r w:rsidR="00644A0E">
          <w:rPr>
            <w:noProof/>
            <w:webHidden/>
          </w:rPr>
          <w:t>32</w:t>
        </w:r>
        <w:r w:rsidR="00644A0E">
          <w:rPr>
            <w:noProof/>
            <w:webHidden/>
          </w:rPr>
          <w:fldChar w:fldCharType="end"/>
        </w:r>
      </w:hyperlink>
    </w:p>
    <w:p w14:paraId="4D092D89" w14:textId="77777777" w:rsidR="00644A0E" w:rsidRDefault="0078573B">
      <w:pPr>
        <w:pStyle w:val="Sommario3"/>
        <w:rPr>
          <w:rFonts w:asciiTheme="minorHAnsi" w:eastAsiaTheme="minorEastAsia" w:hAnsiTheme="minorHAnsi" w:cstheme="minorBidi"/>
          <w:noProof/>
          <w:sz w:val="22"/>
          <w:szCs w:val="22"/>
        </w:rPr>
      </w:pPr>
      <w:hyperlink w:anchor="_Toc488241164" w:history="1">
        <w:r w:rsidR="00644A0E" w:rsidRPr="00617C2F">
          <w:rPr>
            <w:rStyle w:val="Collegamentoipertestuale"/>
            <w:noProof/>
          </w:rPr>
          <w:t>3.81.5 Security Considerations</w:t>
        </w:r>
        <w:r w:rsidR="00644A0E">
          <w:rPr>
            <w:noProof/>
            <w:webHidden/>
          </w:rPr>
          <w:tab/>
        </w:r>
        <w:r w:rsidR="00644A0E">
          <w:rPr>
            <w:noProof/>
            <w:webHidden/>
          </w:rPr>
          <w:fldChar w:fldCharType="begin"/>
        </w:r>
        <w:r w:rsidR="00644A0E">
          <w:rPr>
            <w:noProof/>
            <w:webHidden/>
          </w:rPr>
          <w:instrText xml:space="preserve"> PAGEREF _Toc488241164 \h </w:instrText>
        </w:r>
        <w:r w:rsidR="00644A0E">
          <w:rPr>
            <w:noProof/>
            <w:webHidden/>
          </w:rPr>
        </w:r>
        <w:r w:rsidR="00644A0E">
          <w:rPr>
            <w:noProof/>
            <w:webHidden/>
          </w:rPr>
          <w:fldChar w:fldCharType="separate"/>
        </w:r>
        <w:r w:rsidR="00644A0E">
          <w:rPr>
            <w:noProof/>
            <w:webHidden/>
          </w:rPr>
          <w:t>32</w:t>
        </w:r>
        <w:r w:rsidR="00644A0E">
          <w:rPr>
            <w:noProof/>
            <w:webHidden/>
          </w:rPr>
          <w:fldChar w:fldCharType="end"/>
        </w:r>
      </w:hyperlink>
    </w:p>
    <w:p w14:paraId="7424CB51" w14:textId="77777777" w:rsidR="00644A0E" w:rsidRDefault="0078573B">
      <w:pPr>
        <w:pStyle w:val="Sommario4"/>
        <w:rPr>
          <w:rFonts w:asciiTheme="minorHAnsi" w:eastAsiaTheme="minorEastAsia" w:hAnsiTheme="minorHAnsi" w:cstheme="minorBidi"/>
          <w:noProof/>
          <w:sz w:val="22"/>
          <w:szCs w:val="22"/>
        </w:rPr>
      </w:pPr>
      <w:hyperlink w:anchor="_Toc488241165" w:history="1">
        <w:r w:rsidR="00644A0E" w:rsidRPr="00617C2F">
          <w:rPr>
            <w:rStyle w:val="Collegamentoipertestuale"/>
            <w:noProof/>
          </w:rPr>
          <w:t>3.81.5.1 Security Audit Considerations</w:t>
        </w:r>
        <w:r w:rsidR="00644A0E">
          <w:rPr>
            <w:noProof/>
            <w:webHidden/>
          </w:rPr>
          <w:tab/>
        </w:r>
        <w:r w:rsidR="00644A0E">
          <w:rPr>
            <w:noProof/>
            <w:webHidden/>
          </w:rPr>
          <w:fldChar w:fldCharType="begin"/>
        </w:r>
        <w:r w:rsidR="00644A0E">
          <w:rPr>
            <w:noProof/>
            <w:webHidden/>
          </w:rPr>
          <w:instrText xml:space="preserve"> PAGEREF _Toc488241165 \h </w:instrText>
        </w:r>
        <w:r w:rsidR="00644A0E">
          <w:rPr>
            <w:noProof/>
            <w:webHidden/>
          </w:rPr>
        </w:r>
        <w:r w:rsidR="00644A0E">
          <w:rPr>
            <w:noProof/>
            <w:webHidden/>
          </w:rPr>
          <w:fldChar w:fldCharType="separate"/>
        </w:r>
        <w:r w:rsidR="00644A0E">
          <w:rPr>
            <w:noProof/>
            <w:webHidden/>
          </w:rPr>
          <w:t>32</w:t>
        </w:r>
        <w:r w:rsidR="00644A0E">
          <w:rPr>
            <w:noProof/>
            <w:webHidden/>
          </w:rPr>
          <w:fldChar w:fldCharType="end"/>
        </w:r>
      </w:hyperlink>
    </w:p>
    <w:p w14:paraId="4298C781" w14:textId="77777777" w:rsidR="00644A0E" w:rsidRDefault="0078573B">
      <w:pPr>
        <w:pStyle w:val="Sommario2"/>
        <w:rPr>
          <w:rFonts w:asciiTheme="minorHAnsi" w:eastAsiaTheme="minorEastAsia" w:hAnsiTheme="minorHAnsi" w:cstheme="minorBidi"/>
          <w:noProof/>
          <w:sz w:val="22"/>
          <w:szCs w:val="22"/>
        </w:rPr>
      </w:pPr>
      <w:hyperlink w:anchor="_Toc488241166" w:history="1">
        <w:r w:rsidR="00644A0E" w:rsidRPr="00617C2F">
          <w:rPr>
            <w:rStyle w:val="Collegamentoipertestuale"/>
            <w:noProof/>
          </w:rPr>
          <w:t>3.82 Retrieve Syslog Event</w:t>
        </w:r>
        <w:r w:rsidR="00644A0E">
          <w:rPr>
            <w:noProof/>
            <w:webHidden/>
          </w:rPr>
          <w:tab/>
        </w:r>
        <w:r w:rsidR="00644A0E">
          <w:rPr>
            <w:noProof/>
            <w:webHidden/>
          </w:rPr>
          <w:fldChar w:fldCharType="begin"/>
        </w:r>
        <w:r w:rsidR="00644A0E">
          <w:rPr>
            <w:noProof/>
            <w:webHidden/>
          </w:rPr>
          <w:instrText xml:space="preserve"> PAGEREF _Toc488241166 \h </w:instrText>
        </w:r>
        <w:r w:rsidR="00644A0E">
          <w:rPr>
            <w:noProof/>
            <w:webHidden/>
          </w:rPr>
        </w:r>
        <w:r w:rsidR="00644A0E">
          <w:rPr>
            <w:noProof/>
            <w:webHidden/>
          </w:rPr>
          <w:fldChar w:fldCharType="separate"/>
        </w:r>
        <w:r w:rsidR="00644A0E">
          <w:rPr>
            <w:noProof/>
            <w:webHidden/>
          </w:rPr>
          <w:t>33</w:t>
        </w:r>
        <w:r w:rsidR="00644A0E">
          <w:rPr>
            <w:noProof/>
            <w:webHidden/>
          </w:rPr>
          <w:fldChar w:fldCharType="end"/>
        </w:r>
      </w:hyperlink>
    </w:p>
    <w:p w14:paraId="7A2A7B0C" w14:textId="77777777" w:rsidR="00644A0E" w:rsidRDefault="0078573B">
      <w:pPr>
        <w:pStyle w:val="Sommario3"/>
        <w:rPr>
          <w:rFonts w:asciiTheme="minorHAnsi" w:eastAsiaTheme="minorEastAsia" w:hAnsiTheme="minorHAnsi" w:cstheme="minorBidi"/>
          <w:noProof/>
          <w:sz w:val="22"/>
          <w:szCs w:val="22"/>
        </w:rPr>
      </w:pPr>
      <w:hyperlink w:anchor="_Toc488241167" w:history="1">
        <w:r w:rsidR="00644A0E" w:rsidRPr="00617C2F">
          <w:rPr>
            <w:rStyle w:val="Collegamentoipertestuale"/>
            <w:noProof/>
          </w:rPr>
          <w:t>3.82.1 Scope</w:t>
        </w:r>
        <w:r w:rsidR="00644A0E">
          <w:rPr>
            <w:noProof/>
            <w:webHidden/>
          </w:rPr>
          <w:tab/>
        </w:r>
        <w:r w:rsidR="00644A0E">
          <w:rPr>
            <w:noProof/>
            <w:webHidden/>
          </w:rPr>
          <w:fldChar w:fldCharType="begin"/>
        </w:r>
        <w:r w:rsidR="00644A0E">
          <w:rPr>
            <w:noProof/>
            <w:webHidden/>
          </w:rPr>
          <w:instrText xml:space="preserve"> PAGEREF _Toc488241167 \h </w:instrText>
        </w:r>
        <w:r w:rsidR="00644A0E">
          <w:rPr>
            <w:noProof/>
            <w:webHidden/>
          </w:rPr>
        </w:r>
        <w:r w:rsidR="00644A0E">
          <w:rPr>
            <w:noProof/>
            <w:webHidden/>
          </w:rPr>
          <w:fldChar w:fldCharType="separate"/>
        </w:r>
        <w:r w:rsidR="00644A0E">
          <w:rPr>
            <w:noProof/>
            <w:webHidden/>
          </w:rPr>
          <w:t>33</w:t>
        </w:r>
        <w:r w:rsidR="00644A0E">
          <w:rPr>
            <w:noProof/>
            <w:webHidden/>
          </w:rPr>
          <w:fldChar w:fldCharType="end"/>
        </w:r>
      </w:hyperlink>
    </w:p>
    <w:p w14:paraId="4ABF7DBC" w14:textId="77777777" w:rsidR="00644A0E" w:rsidRDefault="0078573B">
      <w:pPr>
        <w:pStyle w:val="Sommario3"/>
        <w:rPr>
          <w:rFonts w:asciiTheme="minorHAnsi" w:eastAsiaTheme="minorEastAsia" w:hAnsiTheme="minorHAnsi" w:cstheme="minorBidi"/>
          <w:noProof/>
          <w:sz w:val="22"/>
          <w:szCs w:val="22"/>
        </w:rPr>
      </w:pPr>
      <w:hyperlink w:anchor="_Toc488241168" w:history="1">
        <w:r w:rsidR="00644A0E" w:rsidRPr="00617C2F">
          <w:rPr>
            <w:rStyle w:val="Collegamentoipertestuale"/>
            <w:noProof/>
          </w:rPr>
          <w:t>3.82.2 Use-case Roles</w:t>
        </w:r>
        <w:r w:rsidR="00644A0E">
          <w:rPr>
            <w:noProof/>
            <w:webHidden/>
          </w:rPr>
          <w:tab/>
        </w:r>
        <w:r w:rsidR="00644A0E">
          <w:rPr>
            <w:noProof/>
            <w:webHidden/>
          </w:rPr>
          <w:fldChar w:fldCharType="begin"/>
        </w:r>
        <w:r w:rsidR="00644A0E">
          <w:rPr>
            <w:noProof/>
            <w:webHidden/>
          </w:rPr>
          <w:instrText xml:space="preserve"> PAGEREF _Toc488241168 \h </w:instrText>
        </w:r>
        <w:r w:rsidR="00644A0E">
          <w:rPr>
            <w:noProof/>
            <w:webHidden/>
          </w:rPr>
        </w:r>
        <w:r w:rsidR="00644A0E">
          <w:rPr>
            <w:noProof/>
            <w:webHidden/>
          </w:rPr>
          <w:fldChar w:fldCharType="separate"/>
        </w:r>
        <w:r w:rsidR="00644A0E">
          <w:rPr>
            <w:noProof/>
            <w:webHidden/>
          </w:rPr>
          <w:t>33</w:t>
        </w:r>
        <w:r w:rsidR="00644A0E">
          <w:rPr>
            <w:noProof/>
            <w:webHidden/>
          </w:rPr>
          <w:fldChar w:fldCharType="end"/>
        </w:r>
      </w:hyperlink>
    </w:p>
    <w:p w14:paraId="2F47713C" w14:textId="77777777" w:rsidR="00644A0E" w:rsidRDefault="0078573B">
      <w:pPr>
        <w:pStyle w:val="Sommario3"/>
        <w:rPr>
          <w:rFonts w:asciiTheme="minorHAnsi" w:eastAsiaTheme="minorEastAsia" w:hAnsiTheme="minorHAnsi" w:cstheme="minorBidi"/>
          <w:noProof/>
          <w:sz w:val="22"/>
          <w:szCs w:val="22"/>
        </w:rPr>
      </w:pPr>
      <w:hyperlink w:anchor="_Toc488241169" w:history="1">
        <w:r w:rsidR="00644A0E" w:rsidRPr="00617C2F">
          <w:rPr>
            <w:rStyle w:val="Collegamentoipertestuale"/>
            <w:noProof/>
          </w:rPr>
          <w:t>3.82.3 Referenced Standard</w:t>
        </w:r>
        <w:r w:rsidR="00644A0E">
          <w:rPr>
            <w:noProof/>
            <w:webHidden/>
          </w:rPr>
          <w:tab/>
        </w:r>
        <w:r w:rsidR="00644A0E">
          <w:rPr>
            <w:noProof/>
            <w:webHidden/>
          </w:rPr>
          <w:fldChar w:fldCharType="begin"/>
        </w:r>
        <w:r w:rsidR="00644A0E">
          <w:rPr>
            <w:noProof/>
            <w:webHidden/>
          </w:rPr>
          <w:instrText xml:space="preserve"> PAGEREF _Toc488241169 \h </w:instrText>
        </w:r>
        <w:r w:rsidR="00644A0E">
          <w:rPr>
            <w:noProof/>
            <w:webHidden/>
          </w:rPr>
        </w:r>
        <w:r w:rsidR="00644A0E">
          <w:rPr>
            <w:noProof/>
            <w:webHidden/>
          </w:rPr>
          <w:fldChar w:fldCharType="separate"/>
        </w:r>
        <w:r w:rsidR="00644A0E">
          <w:rPr>
            <w:noProof/>
            <w:webHidden/>
          </w:rPr>
          <w:t>33</w:t>
        </w:r>
        <w:r w:rsidR="00644A0E">
          <w:rPr>
            <w:noProof/>
            <w:webHidden/>
          </w:rPr>
          <w:fldChar w:fldCharType="end"/>
        </w:r>
      </w:hyperlink>
    </w:p>
    <w:p w14:paraId="62CFDFC4" w14:textId="77777777" w:rsidR="00644A0E" w:rsidRDefault="0078573B">
      <w:pPr>
        <w:pStyle w:val="Sommario3"/>
        <w:rPr>
          <w:rFonts w:asciiTheme="minorHAnsi" w:eastAsiaTheme="minorEastAsia" w:hAnsiTheme="minorHAnsi" w:cstheme="minorBidi"/>
          <w:noProof/>
          <w:sz w:val="22"/>
          <w:szCs w:val="22"/>
        </w:rPr>
      </w:pPr>
      <w:hyperlink w:anchor="_Toc488241170" w:history="1">
        <w:r w:rsidR="00644A0E" w:rsidRPr="00617C2F">
          <w:rPr>
            <w:rStyle w:val="Collegamentoipertestuale"/>
            <w:noProof/>
          </w:rPr>
          <w:t>3.82.4 Interaction Diagram</w:t>
        </w:r>
        <w:r w:rsidR="00644A0E">
          <w:rPr>
            <w:noProof/>
            <w:webHidden/>
          </w:rPr>
          <w:tab/>
        </w:r>
        <w:r w:rsidR="00644A0E">
          <w:rPr>
            <w:noProof/>
            <w:webHidden/>
          </w:rPr>
          <w:fldChar w:fldCharType="begin"/>
        </w:r>
        <w:r w:rsidR="00644A0E">
          <w:rPr>
            <w:noProof/>
            <w:webHidden/>
          </w:rPr>
          <w:instrText xml:space="preserve"> PAGEREF _Toc488241170 \h </w:instrText>
        </w:r>
        <w:r w:rsidR="00644A0E">
          <w:rPr>
            <w:noProof/>
            <w:webHidden/>
          </w:rPr>
        </w:r>
        <w:r w:rsidR="00644A0E">
          <w:rPr>
            <w:noProof/>
            <w:webHidden/>
          </w:rPr>
          <w:fldChar w:fldCharType="separate"/>
        </w:r>
        <w:r w:rsidR="00644A0E">
          <w:rPr>
            <w:noProof/>
            <w:webHidden/>
          </w:rPr>
          <w:t>34</w:t>
        </w:r>
        <w:r w:rsidR="00644A0E">
          <w:rPr>
            <w:noProof/>
            <w:webHidden/>
          </w:rPr>
          <w:fldChar w:fldCharType="end"/>
        </w:r>
      </w:hyperlink>
    </w:p>
    <w:p w14:paraId="5BC83B4B" w14:textId="77777777" w:rsidR="00644A0E" w:rsidRDefault="0078573B">
      <w:pPr>
        <w:pStyle w:val="Sommario4"/>
        <w:rPr>
          <w:rFonts w:asciiTheme="minorHAnsi" w:eastAsiaTheme="minorEastAsia" w:hAnsiTheme="minorHAnsi" w:cstheme="minorBidi"/>
          <w:noProof/>
          <w:sz w:val="22"/>
          <w:szCs w:val="22"/>
        </w:rPr>
      </w:pPr>
      <w:hyperlink w:anchor="_Toc488241171" w:history="1">
        <w:r w:rsidR="00644A0E" w:rsidRPr="00617C2F">
          <w:rPr>
            <w:rStyle w:val="Collegamentoipertestuale"/>
            <w:noProof/>
          </w:rPr>
          <w:t>3.82.4.1 Retrieve Syslog Event Request Message</w:t>
        </w:r>
        <w:r w:rsidR="00644A0E">
          <w:rPr>
            <w:noProof/>
            <w:webHidden/>
          </w:rPr>
          <w:tab/>
        </w:r>
        <w:r w:rsidR="00644A0E">
          <w:rPr>
            <w:noProof/>
            <w:webHidden/>
          </w:rPr>
          <w:fldChar w:fldCharType="begin"/>
        </w:r>
        <w:r w:rsidR="00644A0E">
          <w:rPr>
            <w:noProof/>
            <w:webHidden/>
          </w:rPr>
          <w:instrText xml:space="preserve"> PAGEREF _Toc488241171 \h </w:instrText>
        </w:r>
        <w:r w:rsidR="00644A0E">
          <w:rPr>
            <w:noProof/>
            <w:webHidden/>
          </w:rPr>
        </w:r>
        <w:r w:rsidR="00644A0E">
          <w:rPr>
            <w:noProof/>
            <w:webHidden/>
          </w:rPr>
          <w:fldChar w:fldCharType="separate"/>
        </w:r>
        <w:r w:rsidR="00644A0E">
          <w:rPr>
            <w:noProof/>
            <w:webHidden/>
          </w:rPr>
          <w:t>34</w:t>
        </w:r>
        <w:r w:rsidR="00644A0E">
          <w:rPr>
            <w:noProof/>
            <w:webHidden/>
          </w:rPr>
          <w:fldChar w:fldCharType="end"/>
        </w:r>
      </w:hyperlink>
    </w:p>
    <w:p w14:paraId="2B9784F6" w14:textId="77777777" w:rsidR="00644A0E" w:rsidRDefault="0078573B">
      <w:pPr>
        <w:pStyle w:val="Sommario5"/>
        <w:rPr>
          <w:rFonts w:asciiTheme="minorHAnsi" w:eastAsiaTheme="minorEastAsia" w:hAnsiTheme="minorHAnsi" w:cstheme="minorBidi"/>
          <w:noProof/>
          <w:sz w:val="22"/>
          <w:szCs w:val="22"/>
        </w:rPr>
      </w:pPr>
      <w:hyperlink w:anchor="_Toc488241172" w:history="1">
        <w:r w:rsidR="00644A0E" w:rsidRPr="00617C2F">
          <w:rPr>
            <w:rStyle w:val="Collegamentoipertestuale"/>
            <w:noProof/>
          </w:rPr>
          <w:t>3.82.4.1.1 Trigger Events</w:t>
        </w:r>
        <w:r w:rsidR="00644A0E">
          <w:rPr>
            <w:noProof/>
            <w:webHidden/>
          </w:rPr>
          <w:tab/>
        </w:r>
        <w:r w:rsidR="00644A0E">
          <w:rPr>
            <w:noProof/>
            <w:webHidden/>
          </w:rPr>
          <w:fldChar w:fldCharType="begin"/>
        </w:r>
        <w:r w:rsidR="00644A0E">
          <w:rPr>
            <w:noProof/>
            <w:webHidden/>
          </w:rPr>
          <w:instrText xml:space="preserve"> PAGEREF _Toc488241172 \h </w:instrText>
        </w:r>
        <w:r w:rsidR="00644A0E">
          <w:rPr>
            <w:noProof/>
            <w:webHidden/>
          </w:rPr>
        </w:r>
        <w:r w:rsidR="00644A0E">
          <w:rPr>
            <w:noProof/>
            <w:webHidden/>
          </w:rPr>
          <w:fldChar w:fldCharType="separate"/>
        </w:r>
        <w:r w:rsidR="00644A0E">
          <w:rPr>
            <w:noProof/>
            <w:webHidden/>
          </w:rPr>
          <w:t>34</w:t>
        </w:r>
        <w:r w:rsidR="00644A0E">
          <w:rPr>
            <w:noProof/>
            <w:webHidden/>
          </w:rPr>
          <w:fldChar w:fldCharType="end"/>
        </w:r>
      </w:hyperlink>
    </w:p>
    <w:p w14:paraId="6ED4AD9A" w14:textId="77777777" w:rsidR="00644A0E" w:rsidRDefault="0078573B">
      <w:pPr>
        <w:pStyle w:val="Sommario5"/>
        <w:rPr>
          <w:rFonts w:asciiTheme="minorHAnsi" w:eastAsiaTheme="minorEastAsia" w:hAnsiTheme="minorHAnsi" w:cstheme="minorBidi"/>
          <w:noProof/>
          <w:sz w:val="22"/>
          <w:szCs w:val="22"/>
        </w:rPr>
      </w:pPr>
      <w:hyperlink w:anchor="_Toc488241173" w:history="1">
        <w:r w:rsidR="00644A0E" w:rsidRPr="00617C2F">
          <w:rPr>
            <w:rStyle w:val="Collegamentoipertestuale"/>
            <w:noProof/>
          </w:rPr>
          <w:t>3.82.4.1.2 Message Semantics</w:t>
        </w:r>
        <w:r w:rsidR="00644A0E">
          <w:rPr>
            <w:noProof/>
            <w:webHidden/>
          </w:rPr>
          <w:tab/>
        </w:r>
        <w:r w:rsidR="00644A0E">
          <w:rPr>
            <w:noProof/>
            <w:webHidden/>
          </w:rPr>
          <w:fldChar w:fldCharType="begin"/>
        </w:r>
        <w:r w:rsidR="00644A0E">
          <w:rPr>
            <w:noProof/>
            <w:webHidden/>
          </w:rPr>
          <w:instrText xml:space="preserve"> PAGEREF _Toc488241173 \h </w:instrText>
        </w:r>
        <w:r w:rsidR="00644A0E">
          <w:rPr>
            <w:noProof/>
            <w:webHidden/>
          </w:rPr>
        </w:r>
        <w:r w:rsidR="00644A0E">
          <w:rPr>
            <w:noProof/>
            <w:webHidden/>
          </w:rPr>
          <w:fldChar w:fldCharType="separate"/>
        </w:r>
        <w:r w:rsidR="00644A0E">
          <w:rPr>
            <w:noProof/>
            <w:webHidden/>
          </w:rPr>
          <w:t>34</w:t>
        </w:r>
        <w:r w:rsidR="00644A0E">
          <w:rPr>
            <w:noProof/>
            <w:webHidden/>
          </w:rPr>
          <w:fldChar w:fldCharType="end"/>
        </w:r>
      </w:hyperlink>
    </w:p>
    <w:p w14:paraId="7014DDC9" w14:textId="77777777" w:rsidR="00644A0E" w:rsidRDefault="0078573B">
      <w:pPr>
        <w:pStyle w:val="Sommario6"/>
        <w:tabs>
          <w:tab w:val="left" w:pos="3024"/>
        </w:tabs>
        <w:rPr>
          <w:rFonts w:asciiTheme="minorHAnsi" w:eastAsiaTheme="minorEastAsia" w:hAnsiTheme="minorHAnsi" w:cstheme="minorBidi"/>
          <w:noProof/>
          <w:sz w:val="22"/>
          <w:szCs w:val="22"/>
        </w:rPr>
      </w:pPr>
      <w:hyperlink w:anchor="_Toc488241174" w:history="1">
        <w:r w:rsidR="00644A0E" w:rsidRPr="00617C2F">
          <w:rPr>
            <w:rStyle w:val="Collegamentoipertestuale"/>
            <w:noProof/>
          </w:rPr>
          <w:t>3.82.4.1.2.1</w:t>
        </w:r>
        <w:r w:rsidR="00644A0E">
          <w:rPr>
            <w:rFonts w:asciiTheme="minorHAnsi" w:eastAsiaTheme="minorEastAsia" w:hAnsiTheme="minorHAnsi" w:cstheme="minorBidi"/>
            <w:noProof/>
            <w:sz w:val="22"/>
            <w:szCs w:val="22"/>
          </w:rPr>
          <w:tab/>
        </w:r>
        <w:r w:rsidR="00644A0E" w:rsidRPr="00617C2F">
          <w:rPr>
            <w:rStyle w:val="Collegamentoipertestuale"/>
            <w:noProof/>
          </w:rPr>
          <w:t>Date Search Parameters</w:t>
        </w:r>
        <w:r w:rsidR="00644A0E">
          <w:rPr>
            <w:noProof/>
            <w:webHidden/>
          </w:rPr>
          <w:tab/>
        </w:r>
        <w:r w:rsidR="00644A0E">
          <w:rPr>
            <w:noProof/>
            <w:webHidden/>
          </w:rPr>
          <w:fldChar w:fldCharType="begin"/>
        </w:r>
        <w:r w:rsidR="00644A0E">
          <w:rPr>
            <w:noProof/>
            <w:webHidden/>
          </w:rPr>
          <w:instrText xml:space="preserve"> PAGEREF _Toc488241174 \h </w:instrText>
        </w:r>
        <w:r w:rsidR="00644A0E">
          <w:rPr>
            <w:noProof/>
            <w:webHidden/>
          </w:rPr>
        </w:r>
        <w:r w:rsidR="00644A0E">
          <w:rPr>
            <w:noProof/>
            <w:webHidden/>
          </w:rPr>
          <w:fldChar w:fldCharType="separate"/>
        </w:r>
        <w:r w:rsidR="00644A0E">
          <w:rPr>
            <w:noProof/>
            <w:webHidden/>
          </w:rPr>
          <w:t>35</w:t>
        </w:r>
        <w:r w:rsidR="00644A0E">
          <w:rPr>
            <w:noProof/>
            <w:webHidden/>
          </w:rPr>
          <w:fldChar w:fldCharType="end"/>
        </w:r>
      </w:hyperlink>
    </w:p>
    <w:p w14:paraId="6B8D5723" w14:textId="77777777" w:rsidR="00644A0E" w:rsidRDefault="0078573B">
      <w:pPr>
        <w:pStyle w:val="Sommario6"/>
        <w:tabs>
          <w:tab w:val="left" w:pos="3024"/>
        </w:tabs>
        <w:rPr>
          <w:rFonts w:asciiTheme="minorHAnsi" w:eastAsiaTheme="minorEastAsia" w:hAnsiTheme="minorHAnsi" w:cstheme="minorBidi"/>
          <w:noProof/>
          <w:sz w:val="22"/>
          <w:szCs w:val="22"/>
        </w:rPr>
      </w:pPr>
      <w:hyperlink w:anchor="_Toc488241175" w:history="1">
        <w:r w:rsidR="00644A0E" w:rsidRPr="00617C2F">
          <w:rPr>
            <w:rStyle w:val="Collegamentoipertestuale"/>
            <w:noProof/>
          </w:rPr>
          <w:t>3.82.4.1.2.2</w:t>
        </w:r>
        <w:r w:rsidR="00644A0E">
          <w:rPr>
            <w:rFonts w:asciiTheme="minorHAnsi" w:eastAsiaTheme="minorEastAsia" w:hAnsiTheme="minorHAnsi" w:cstheme="minorBidi"/>
            <w:noProof/>
            <w:sz w:val="22"/>
            <w:szCs w:val="22"/>
          </w:rPr>
          <w:tab/>
        </w:r>
        <w:r w:rsidR="00644A0E" w:rsidRPr="00617C2F">
          <w:rPr>
            <w:rStyle w:val="Collegamentoipertestuale"/>
            <w:noProof/>
          </w:rPr>
          <w:t>Additional Search Parameters</w:t>
        </w:r>
        <w:r w:rsidR="00644A0E">
          <w:rPr>
            <w:noProof/>
            <w:webHidden/>
          </w:rPr>
          <w:tab/>
        </w:r>
        <w:r w:rsidR="00644A0E">
          <w:rPr>
            <w:noProof/>
            <w:webHidden/>
          </w:rPr>
          <w:fldChar w:fldCharType="begin"/>
        </w:r>
        <w:r w:rsidR="00644A0E">
          <w:rPr>
            <w:noProof/>
            <w:webHidden/>
          </w:rPr>
          <w:instrText xml:space="preserve"> PAGEREF _Toc488241175 \h </w:instrText>
        </w:r>
        <w:r w:rsidR="00644A0E">
          <w:rPr>
            <w:noProof/>
            <w:webHidden/>
          </w:rPr>
        </w:r>
        <w:r w:rsidR="00644A0E">
          <w:rPr>
            <w:noProof/>
            <w:webHidden/>
          </w:rPr>
          <w:fldChar w:fldCharType="separate"/>
        </w:r>
        <w:r w:rsidR="00644A0E">
          <w:rPr>
            <w:noProof/>
            <w:webHidden/>
          </w:rPr>
          <w:t>35</w:t>
        </w:r>
        <w:r w:rsidR="00644A0E">
          <w:rPr>
            <w:noProof/>
            <w:webHidden/>
          </w:rPr>
          <w:fldChar w:fldCharType="end"/>
        </w:r>
      </w:hyperlink>
    </w:p>
    <w:p w14:paraId="2854C1F1" w14:textId="77777777" w:rsidR="00644A0E" w:rsidRDefault="0078573B">
      <w:pPr>
        <w:pStyle w:val="Sommario5"/>
        <w:rPr>
          <w:rFonts w:asciiTheme="minorHAnsi" w:eastAsiaTheme="minorEastAsia" w:hAnsiTheme="minorHAnsi" w:cstheme="minorBidi"/>
          <w:noProof/>
          <w:sz w:val="22"/>
          <w:szCs w:val="22"/>
        </w:rPr>
      </w:pPr>
      <w:hyperlink w:anchor="_Toc488241176" w:history="1">
        <w:r w:rsidR="00644A0E" w:rsidRPr="00617C2F">
          <w:rPr>
            <w:rStyle w:val="Collegamentoipertestuale"/>
            <w:noProof/>
          </w:rPr>
          <w:t>3.82.4.1.3 Expected Actions</w:t>
        </w:r>
        <w:r w:rsidR="00644A0E">
          <w:rPr>
            <w:noProof/>
            <w:webHidden/>
          </w:rPr>
          <w:tab/>
        </w:r>
        <w:r w:rsidR="00644A0E">
          <w:rPr>
            <w:noProof/>
            <w:webHidden/>
          </w:rPr>
          <w:fldChar w:fldCharType="begin"/>
        </w:r>
        <w:r w:rsidR="00644A0E">
          <w:rPr>
            <w:noProof/>
            <w:webHidden/>
          </w:rPr>
          <w:instrText xml:space="preserve"> PAGEREF _Toc488241176 \h </w:instrText>
        </w:r>
        <w:r w:rsidR="00644A0E">
          <w:rPr>
            <w:noProof/>
            <w:webHidden/>
          </w:rPr>
        </w:r>
        <w:r w:rsidR="00644A0E">
          <w:rPr>
            <w:noProof/>
            <w:webHidden/>
          </w:rPr>
          <w:fldChar w:fldCharType="separate"/>
        </w:r>
        <w:r w:rsidR="00644A0E">
          <w:rPr>
            <w:noProof/>
            <w:webHidden/>
          </w:rPr>
          <w:t>36</w:t>
        </w:r>
        <w:r w:rsidR="00644A0E">
          <w:rPr>
            <w:noProof/>
            <w:webHidden/>
          </w:rPr>
          <w:fldChar w:fldCharType="end"/>
        </w:r>
      </w:hyperlink>
    </w:p>
    <w:p w14:paraId="56A10780" w14:textId="77777777" w:rsidR="00644A0E" w:rsidRDefault="0078573B">
      <w:pPr>
        <w:pStyle w:val="Sommario4"/>
        <w:rPr>
          <w:rFonts w:asciiTheme="minorHAnsi" w:eastAsiaTheme="minorEastAsia" w:hAnsiTheme="minorHAnsi" w:cstheme="minorBidi"/>
          <w:noProof/>
          <w:sz w:val="22"/>
          <w:szCs w:val="22"/>
        </w:rPr>
      </w:pPr>
      <w:hyperlink w:anchor="_Toc488241177" w:history="1">
        <w:r w:rsidR="00644A0E" w:rsidRPr="00617C2F">
          <w:rPr>
            <w:rStyle w:val="Collegamentoipertestuale"/>
            <w:noProof/>
          </w:rPr>
          <w:t>3.82.4.2 Syslog Event Response Message</w:t>
        </w:r>
        <w:r w:rsidR="00644A0E">
          <w:rPr>
            <w:noProof/>
            <w:webHidden/>
          </w:rPr>
          <w:tab/>
        </w:r>
        <w:r w:rsidR="00644A0E">
          <w:rPr>
            <w:noProof/>
            <w:webHidden/>
          </w:rPr>
          <w:fldChar w:fldCharType="begin"/>
        </w:r>
        <w:r w:rsidR="00644A0E">
          <w:rPr>
            <w:noProof/>
            <w:webHidden/>
          </w:rPr>
          <w:instrText xml:space="preserve"> PAGEREF _Toc488241177 \h </w:instrText>
        </w:r>
        <w:r w:rsidR="00644A0E">
          <w:rPr>
            <w:noProof/>
            <w:webHidden/>
          </w:rPr>
        </w:r>
        <w:r w:rsidR="00644A0E">
          <w:rPr>
            <w:noProof/>
            <w:webHidden/>
          </w:rPr>
          <w:fldChar w:fldCharType="separate"/>
        </w:r>
        <w:r w:rsidR="00644A0E">
          <w:rPr>
            <w:noProof/>
            <w:webHidden/>
          </w:rPr>
          <w:t>37</w:t>
        </w:r>
        <w:r w:rsidR="00644A0E">
          <w:rPr>
            <w:noProof/>
            <w:webHidden/>
          </w:rPr>
          <w:fldChar w:fldCharType="end"/>
        </w:r>
      </w:hyperlink>
    </w:p>
    <w:p w14:paraId="7AA9A83E" w14:textId="77777777" w:rsidR="00644A0E" w:rsidRDefault="0078573B">
      <w:pPr>
        <w:pStyle w:val="Sommario5"/>
        <w:rPr>
          <w:rFonts w:asciiTheme="minorHAnsi" w:eastAsiaTheme="minorEastAsia" w:hAnsiTheme="minorHAnsi" w:cstheme="minorBidi"/>
          <w:noProof/>
          <w:sz w:val="22"/>
          <w:szCs w:val="22"/>
        </w:rPr>
      </w:pPr>
      <w:hyperlink w:anchor="_Toc488241178" w:history="1">
        <w:r w:rsidR="00644A0E" w:rsidRPr="00617C2F">
          <w:rPr>
            <w:rStyle w:val="Collegamentoipertestuale"/>
            <w:noProof/>
          </w:rPr>
          <w:t>3.82.4.2.1 Trigger Events</w:t>
        </w:r>
        <w:r w:rsidR="00644A0E">
          <w:rPr>
            <w:noProof/>
            <w:webHidden/>
          </w:rPr>
          <w:tab/>
        </w:r>
        <w:r w:rsidR="00644A0E">
          <w:rPr>
            <w:noProof/>
            <w:webHidden/>
          </w:rPr>
          <w:fldChar w:fldCharType="begin"/>
        </w:r>
        <w:r w:rsidR="00644A0E">
          <w:rPr>
            <w:noProof/>
            <w:webHidden/>
          </w:rPr>
          <w:instrText xml:space="preserve"> PAGEREF _Toc488241178 \h </w:instrText>
        </w:r>
        <w:r w:rsidR="00644A0E">
          <w:rPr>
            <w:noProof/>
            <w:webHidden/>
          </w:rPr>
        </w:r>
        <w:r w:rsidR="00644A0E">
          <w:rPr>
            <w:noProof/>
            <w:webHidden/>
          </w:rPr>
          <w:fldChar w:fldCharType="separate"/>
        </w:r>
        <w:r w:rsidR="00644A0E">
          <w:rPr>
            <w:noProof/>
            <w:webHidden/>
          </w:rPr>
          <w:t>37</w:t>
        </w:r>
        <w:r w:rsidR="00644A0E">
          <w:rPr>
            <w:noProof/>
            <w:webHidden/>
          </w:rPr>
          <w:fldChar w:fldCharType="end"/>
        </w:r>
      </w:hyperlink>
    </w:p>
    <w:p w14:paraId="59A83E32" w14:textId="77777777" w:rsidR="00644A0E" w:rsidRDefault="0078573B">
      <w:pPr>
        <w:pStyle w:val="Sommario5"/>
        <w:rPr>
          <w:rFonts w:asciiTheme="minorHAnsi" w:eastAsiaTheme="minorEastAsia" w:hAnsiTheme="minorHAnsi" w:cstheme="minorBidi"/>
          <w:noProof/>
          <w:sz w:val="22"/>
          <w:szCs w:val="22"/>
        </w:rPr>
      </w:pPr>
      <w:hyperlink w:anchor="_Toc488241179" w:history="1">
        <w:r w:rsidR="00644A0E" w:rsidRPr="00617C2F">
          <w:rPr>
            <w:rStyle w:val="Collegamentoipertestuale"/>
            <w:noProof/>
          </w:rPr>
          <w:t>3.82.4.2.2 Message Semantics</w:t>
        </w:r>
        <w:r w:rsidR="00644A0E">
          <w:rPr>
            <w:noProof/>
            <w:webHidden/>
          </w:rPr>
          <w:tab/>
        </w:r>
        <w:r w:rsidR="00644A0E">
          <w:rPr>
            <w:noProof/>
            <w:webHidden/>
          </w:rPr>
          <w:fldChar w:fldCharType="begin"/>
        </w:r>
        <w:r w:rsidR="00644A0E">
          <w:rPr>
            <w:noProof/>
            <w:webHidden/>
          </w:rPr>
          <w:instrText xml:space="preserve"> PAGEREF _Toc488241179 \h </w:instrText>
        </w:r>
        <w:r w:rsidR="00644A0E">
          <w:rPr>
            <w:noProof/>
            <w:webHidden/>
          </w:rPr>
        </w:r>
        <w:r w:rsidR="00644A0E">
          <w:rPr>
            <w:noProof/>
            <w:webHidden/>
          </w:rPr>
          <w:fldChar w:fldCharType="separate"/>
        </w:r>
        <w:r w:rsidR="00644A0E">
          <w:rPr>
            <w:noProof/>
            <w:webHidden/>
          </w:rPr>
          <w:t>37</w:t>
        </w:r>
        <w:r w:rsidR="00644A0E">
          <w:rPr>
            <w:noProof/>
            <w:webHidden/>
          </w:rPr>
          <w:fldChar w:fldCharType="end"/>
        </w:r>
      </w:hyperlink>
    </w:p>
    <w:p w14:paraId="2666DEC1" w14:textId="77777777" w:rsidR="00644A0E" w:rsidRDefault="0078573B">
      <w:pPr>
        <w:pStyle w:val="Sommario6"/>
        <w:rPr>
          <w:rFonts w:asciiTheme="minorHAnsi" w:eastAsiaTheme="minorEastAsia" w:hAnsiTheme="minorHAnsi" w:cstheme="minorBidi"/>
          <w:noProof/>
          <w:sz w:val="22"/>
          <w:szCs w:val="22"/>
        </w:rPr>
      </w:pPr>
      <w:hyperlink w:anchor="_Toc488241180" w:history="1">
        <w:r w:rsidR="00644A0E" w:rsidRPr="00617C2F">
          <w:rPr>
            <w:rStyle w:val="Collegamentoipertestuale"/>
            <w:noProof/>
          </w:rPr>
          <w:t>3.82.4.2.2.1 JSON encoded array of Syslog Messages</w:t>
        </w:r>
        <w:r w:rsidR="00644A0E">
          <w:rPr>
            <w:noProof/>
            <w:webHidden/>
          </w:rPr>
          <w:tab/>
        </w:r>
        <w:r w:rsidR="00644A0E">
          <w:rPr>
            <w:noProof/>
            <w:webHidden/>
          </w:rPr>
          <w:fldChar w:fldCharType="begin"/>
        </w:r>
        <w:r w:rsidR="00644A0E">
          <w:rPr>
            <w:noProof/>
            <w:webHidden/>
          </w:rPr>
          <w:instrText xml:space="preserve"> PAGEREF _Toc488241180 \h </w:instrText>
        </w:r>
        <w:r w:rsidR="00644A0E">
          <w:rPr>
            <w:noProof/>
            <w:webHidden/>
          </w:rPr>
        </w:r>
        <w:r w:rsidR="00644A0E">
          <w:rPr>
            <w:noProof/>
            <w:webHidden/>
          </w:rPr>
          <w:fldChar w:fldCharType="separate"/>
        </w:r>
        <w:r w:rsidR="00644A0E">
          <w:rPr>
            <w:noProof/>
            <w:webHidden/>
          </w:rPr>
          <w:t>38</w:t>
        </w:r>
        <w:r w:rsidR="00644A0E">
          <w:rPr>
            <w:noProof/>
            <w:webHidden/>
          </w:rPr>
          <w:fldChar w:fldCharType="end"/>
        </w:r>
      </w:hyperlink>
    </w:p>
    <w:p w14:paraId="537C5CBE" w14:textId="77777777" w:rsidR="00644A0E" w:rsidRDefault="0078573B">
      <w:pPr>
        <w:pStyle w:val="Sommario5"/>
        <w:rPr>
          <w:rFonts w:asciiTheme="minorHAnsi" w:eastAsiaTheme="minorEastAsia" w:hAnsiTheme="minorHAnsi" w:cstheme="minorBidi"/>
          <w:noProof/>
          <w:sz w:val="22"/>
          <w:szCs w:val="22"/>
        </w:rPr>
      </w:pPr>
      <w:hyperlink w:anchor="_Toc488241181" w:history="1">
        <w:r w:rsidR="00644A0E" w:rsidRPr="00617C2F">
          <w:rPr>
            <w:rStyle w:val="Collegamentoipertestuale"/>
            <w:noProof/>
          </w:rPr>
          <w:t>3.82.4.2.3 Expected Actions</w:t>
        </w:r>
        <w:r w:rsidR="00644A0E">
          <w:rPr>
            <w:noProof/>
            <w:webHidden/>
          </w:rPr>
          <w:tab/>
        </w:r>
        <w:r w:rsidR="00644A0E">
          <w:rPr>
            <w:noProof/>
            <w:webHidden/>
          </w:rPr>
          <w:fldChar w:fldCharType="begin"/>
        </w:r>
        <w:r w:rsidR="00644A0E">
          <w:rPr>
            <w:noProof/>
            <w:webHidden/>
          </w:rPr>
          <w:instrText xml:space="preserve"> PAGEREF _Toc488241181 \h </w:instrText>
        </w:r>
        <w:r w:rsidR="00644A0E">
          <w:rPr>
            <w:noProof/>
            <w:webHidden/>
          </w:rPr>
        </w:r>
        <w:r w:rsidR="00644A0E">
          <w:rPr>
            <w:noProof/>
            <w:webHidden/>
          </w:rPr>
          <w:fldChar w:fldCharType="separate"/>
        </w:r>
        <w:r w:rsidR="00644A0E">
          <w:rPr>
            <w:noProof/>
            <w:webHidden/>
          </w:rPr>
          <w:t>39</w:t>
        </w:r>
        <w:r w:rsidR="00644A0E">
          <w:rPr>
            <w:noProof/>
            <w:webHidden/>
          </w:rPr>
          <w:fldChar w:fldCharType="end"/>
        </w:r>
      </w:hyperlink>
    </w:p>
    <w:p w14:paraId="64FEBB90" w14:textId="77777777" w:rsidR="00644A0E" w:rsidRDefault="0078573B">
      <w:pPr>
        <w:pStyle w:val="Sommario3"/>
        <w:rPr>
          <w:rFonts w:asciiTheme="minorHAnsi" w:eastAsiaTheme="minorEastAsia" w:hAnsiTheme="minorHAnsi" w:cstheme="minorBidi"/>
          <w:noProof/>
          <w:sz w:val="22"/>
          <w:szCs w:val="22"/>
        </w:rPr>
      </w:pPr>
      <w:hyperlink w:anchor="_Toc488241182" w:history="1">
        <w:r w:rsidR="00644A0E" w:rsidRPr="00617C2F">
          <w:rPr>
            <w:rStyle w:val="Collegamentoipertestuale"/>
            <w:noProof/>
          </w:rPr>
          <w:t>3.82.5 Security Considerations</w:t>
        </w:r>
        <w:r w:rsidR="00644A0E">
          <w:rPr>
            <w:noProof/>
            <w:webHidden/>
          </w:rPr>
          <w:tab/>
        </w:r>
        <w:r w:rsidR="00644A0E">
          <w:rPr>
            <w:noProof/>
            <w:webHidden/>
          </w:rPr>
          <w:fldChar w:fldCharType="begin"/>
        </w:r>
        <w:r w:rsidR="00644A0E">
          <w:rPr>
            <w:noProof/>
            <w:webHidden/>
          </w:rPr>
          <w:instrText xml:space="preserve"> PAGEREF _Toc488241182 \h </w:instrText>
        </w:r>
        <w:r w:rsidR="00644A0E">
          <w:rPr>
            <w:noProof/>
            <w:webHidden/>
          </w:rPr>
        </w:r>
        <w:r w:rsidR="00644A0E">
          <w:rPr>
            <w:noProof/>
            <w:webHidden/>
          </w:rPr>
          <w:fldChar w:fldCharType="separate"/>
        </w:r>
        <w:r w:rsidR="00644A0E">
          <w:rPr>
            <w:noProof/>
            <w:webHidden/>
          </w:rPr>
          <w:t>39</w:t>
        </w:r>
        <w:r w:rsidR="00644A0E">
          <w:rPr>
            <w:noProof/>
            <w:webHidden/>
          </w:rPr>
          <w:fldChar w:fldCharType="end"/>
        </w:r>
      </w:hyperlink>
    </w:p>
    <w:p w14:paraId="1B6E7BA6" w14:textId="77777777" w:rsidR="00644A0E" w:rsidRDefault="0078573B">
      <w:pPr>
        <w:pStyle w:val="Sommario4"/>
        <w:rPr>
          <w:rFonts w:asciiTheme="minorHAnsi" w:eastAsiaTheme="minorEastAsia" w:hAnsiTheme="minorHAnsi" w:cstheme="minorBidi"/>
          <w:noProof/>
          <w:sz w:val="22"/>
          <w:szCs w:val="22"/>
        </w:rPr>
      </w:pPr>
      <w:hyperlink w:anchor="_Toc488241183" w:history="1">
        <w:r w:rsidR="00644A0E" w:rsidRPr="00617C2F">
          <w:rPr>
            <w:rStyle w:val="Collegamentoipertestuale"/>
            <w:noProof/>
          </w:rPr>
          <w:t>3.82.5.1 Security Audit Considerations</w:t>
        </w:r>
        <w:r w:rsidR="00644A0E">
          <w:rPr>
            <w:noProof/>
            <w:webHidden/>
          </w:rPr>
          <w:tab/>
        </w:r>
        <w:r w:rsidR="00644A0E">
          <w:rPr>
            <w:noProof/>
            <w:webHidden/>
          </w:rPr>
          <w:fldChar w:fldCharType="begin"/>
        </w:r>
        <w:r w:rsidR="00644A0E">
          <w:rPr>
            <w:noProof/>
            <w:webHidden/>
          </w:rPr>
          <w:instrText xml:space="preserve"> PAGEREF _Toc488241183 \h </w:instrText>
        </w:r>
        <w:r w:rsidR="00644A0E">
          <w:rPr>
            <w:noProof/>
            <w:webHidden/>
          </w:rPr>
        </w:r>
        <w:r w:rsidR="00644A0E">
          <w:rPr>
            <w:noProof/>
            <w:webHidden/>
          </w:rPr>
          <w:fldChar w:fldCharType="separate"/>
        </w:r>
        <w:r w:rsidR="00644A0E">
          <w:rPr>
            <w:noProof/>
            <w:webHidden/>
          </w:rPr>
          <w:t>39</w:t>
        </w:r>
        <w:r w:rsidR="00644A0E">
          <w:rPr>
            <w:noProof/>
            <w:webHidden/>
          </w:rPr>
          <w:fldChar w:fldCharType="end"/>
        </w:r>
      </w:hyperlink>
    </w:p>
    <w:p w14:paraId="4DDB456D" w14:textId="75315833" w:rsidR="00C61521" w:rsidRPr="00273141" w:rsidRDefault="0013155A" w:rsidP="009F5CF4">
      <w:pPr>
        <w:pStyle w:val="Corpotesto"/>
      </w:pPr>
      <w:r w:rsidRPr="00273141">
        <w:fldChar w:fldCharType="end"/>
      </w:r>
    </w:p>
    <w:p w14:paraId="70034A06" w14:textId="77777777" w:rsidR="00C61521" w:rsidRDefault="00C61521" w:rsidP="008D693A">
      <w:pPr>
        <w:pStyle w:val="Titolo1"/>
        <w:tabs>
          <w:tab w:val="clear" w:pos="432"/>
          <w:tab w:val="clear" w:pos="1440"/>
        </w:tabs>
        <w:ind w:left="0" w:firstLine="0"/>
        <w:rPr>
          <w:noProof w:val="0"/>
        </w:rPr>
      </w:pPr>
      <w:bookmarkStart w:id="20" w:name="_Toc201058865"/>
      <w:bookmarkStart w:id="21" w:name="_Toc201058970"/>
      <w:bookmarkStart w:id="22" w:name="_Toc504625752"/>
      <w:bookmarkStart w:id="23" w:name="_Toc530206505"/>
      <w:bookmarkStart w:id="24" w:name="_Toc1388425"/>
      <w:bookmarkStart w:id="25" w:name="_Toc1388579"/>
      <w:bookmarkStart w:id="26" w:name="_Toc1456606"/>
      <w:bookmarkStart w:id="27" w:name="_Toc37034630"/>
      <w:bookmarkStart w:id="28" w:name="_Toc38846108"/>
      <w:bookmarkStart w:id="29" w:name="_Toc488241125"/>
      <w:bookmarkEnd w:id="20"/>
      <w:bookmarkEnd w:id="21"/>
      <w:r w:rsidRPr="00273141">
        <w:rPr>
          <w:noProof w:val="0"/>
        </w:rPr>
        <w:lastRenderedPageBreak/>
        <w:t>Introduction</w:t>
      </w:r>
      <w:bookmarkEnd w:id="22"/>
      <w:bookmarkEnd w:id="23"/>
      <w:bookmarkEnd w:id="24"/>
      <w:bookmarkEnd w:id="25"/>
      <w:bookmarkEnd w:id="26"/>
      <w:bookmarkEnd w:id="27"/>
      <w:bookmarkEnd w:id="28"/>
      <w:r w:rsidRPr="00273141">
        <w:rPr>
          <w:noProof w:val="0"/>
        </w:rPr>
        <w:t xml:space="preserve"> to this Supplement</w:t>
      </w:r>
      <w:bookmarkEnd w:id="29"/>
    </w:p>
    <w:p w14:paraId="222DCBD5" w14:textId="77777777" w:rsidR="00605A49" w:rsidRDefault="00605A49" w:rsidP="007A7438">
      <w:pPr>
        <w:pStyle w:val="Corpotesto"/>
      </w:pPr>
    </w:p>
    <w:tbl>
      <w:tblPr>
        <w:tblStyle w:val="Grigliatabella"/>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7600D3" w14:paraId="737404E7" w14:textId="77777777" w:rsidTr="007A7438">
        <w:trPr>
          <w:trHeight w:val="2555"/>
        </w:trPr>
        <w:tc>
          <w:tcPr>
            <w:tcW w:w="9576" w:type="dxa"/>
          </w:tcPr>
          <w:p w14:paraId="1D88C045" w14:textId="77777777" w:rsidR="007600D3" w:rsidRPr="003871B3" w:rsidRDefault="007600D3" w:rsidP="007600D3">
            <w:pPr>
              <w:pStyle w:val="Corpotesto"/>
            </w:pPr>
            <w:bookmarkStart w:id="30" w:name="OLE_LINK10"/>
            <w:bookmarkStart w:id="31" w:name="OLE_LINK11"/>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2244E538" w14:textId="77777777" w:rsidR="007600D3" w:rsidRPr="003871B3" w:rsidRDefault="007600D3" w:rsidP="007600D3">
            <w:pPr>
              <w:pStyle w:val="Corpotesto"/>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481A5A21" w14:textId="21941E2C" w:rsidR="007600D3" w:rsidRDefault="007600D3" w:rsidP="007600D3">
            <w:pPr>
              <w:pStyle w:val="Corpotesto"/>
            </w:pPr>
            <w:r w:rsidRPr="003871B3">
              <w:t>This Technical Framework Supplement uses the emerging HL7</w:t>
            </w:r>
            <w:r w:rsidRPr="00D70242">
              <w:rPr>
                <w:vertAlign w:val="superscript"/>
              </w:rPr>
              <w:t>®</w:t>
            </w:r>
            <w:r>
              <w:rPr>
                <w:rStyle w:val="Rimandonotaapidipagina"/>
              </w:rPr>
              <w:footnoteReference w:id="1"/>
            </w:r>
            <w:r w:rsidRPr="003871B3">
              <w:t xml:space="preserve"> FHIR</w:t>
            </w:r>
            <w:r w:rsidRPr="00D70242">
              <w:rPr>
                <w:vertAlign w:val="superscript"/>
              </w:rPr>
              <w:t>®</w:t>
            </w:r>
            <w:r>
              <w:rPr>
                <w:rStyle w:val="Rimandonotaapidipagina"/>
              </w:rPr>
              <w:footnoteReference w:id="2"/>
            </w:r>
            <w:r w:rsidRPr="003871B3">
              <w:t xml:space="preserve"> specification. The FHIR release profiled in this supplement is </w:t>
            </w:r>
            <w:del w:id="32" w:author="Gregorio Canal" w:date="2019-03-08T10:26:00Z">
              <w:r w:rsidRPr="000B294B" w:rsidDel="00027D75">
                <w:delText>STU</w:delText>
              </w:r>
              <w:r w:rsidR="00A42302" w:rsidDel="00027D75">
                <w:delText xml:space="preserve"> </w:delText>
              </w:r>
              <w:r w:rsidRPr="00D70242" w:rsidDel="00027D75">
                <w:delText>3</w:delText>
              </w:r>
            </w:del>
            <w:ins w:id="33" w:author="Gregorio Canal" w:date="2019-03-08T10:26:00Z">
              <w:r w:rsidR="00027D75">
                <w:t>Release 4</w:t>
              </w:r>
            </w:ins>
            <w:r w:rsidRPr="000B294B">
              <w:t xml:space="preserve">. </w:t>
            </w:r>
            <w:r w:rsidRPr="003871B3">
              <w:t xml:space="preserve">HL7 describes </w:t>
            </w:r>
            <w:ins w:id="34" w:author="Gregorio Canal" w:date="2019-03-08T10:28:00Z">
              <w:r w:rsidR="00027D75">
                <w:t>FHIR Change Management and Versioning at</w:t>
              </w:r>
            </w:ins>
            <w:ins w:id="35" w:author="Gregorio Canal" w:date="2019-07-23T12:35:00Z">
              <w:r w:rsidR="00AE2480">
                <w:t xml:space="preserve"> </w:t>
              </w:r>
            </w:ins>
            <w:del w:id="36" w:author="Gregorio Canal" w:date="2019-03-08T10:28:00Z">
              <w:r w:rsidRPr="003871B3" w:rsidDel="00027D75">
                <w:delText xml:space="preserve">the STU (Standard for Trial Use) standardization state at </w:delText>
              </w:r>
            </w:del>
            <w:ins w:id="37" w:author="Gregorio Canal" w:date="2019-07-23T12:36:00Z">
              <w:r w:rsidR="00AE2480">
                <w:fldChar w:fldCharType="begin"/>
              </w:r>
              <w:r w:rsidR="00AE2480">
                <w:instrText xml:space="preserve"> HYPERLINK "</w:instrText>
              </w:r>
            </w:ins>
            <w:r w:rsidR="00AE2480" w:rsidRPr="00AE2480">
              <w:rPr>
                <w:rPrChange w:id="38" w:author="Gregorio Canal" w:date="2019-07-23T12:36:00Z">
                  <w:rPr>
                    <w:rStyle w:val="Collegamentoipertestuale"/>
                  </w:rPr>
                </w:rPrChange>
              </w:rPr>
              <w:instrText>https://www.hl7.org/fhir/versions.html</w:instrText>
            </w:r>
            <w:ins w:id="39" w:author="Gregorio Canal" w:date="2019-07-23T12:36:00Z">
              <w:r w:rsidR="00AE2480">
                <w:instrText xml:space="preserve">" </w:instrText>
              </w:r>
              <w:r w:rsidR="00AE2480">
                <w:fldChar w:fldCharType="separate"/>
              </w:r>
            </w:ins>
            <w:r w:rsidR="00AE2480" w:rsidRPr="00AE2480">
              <w:rPr>
                <w:rStyle w:val="Collegamentoipertestuale"/>
              </w:rPr>
              <w:t>https://www.hl7.org/fhir/versions.html</w:t>
            </w:r>
            <w:ins w:id="40" w:author="Gregorio Canal" w:date="2019-07-23T12:36:00Z">
              <w:r w:rsidR="00AE2480">
                <w:fldChar w:fldCharType="end"/>
              </w:r>
            </w:ins>
            <w:r w:rsidRPr="003871B3">
              <w:t xml:space="preserve">. </w:t>
            </w:r>
          </w:p>
          <w:p w14:paraId="36007416" w14:textId="0D40E7D6" w:rsidR="007600D3" w:rsidRDefault="007600D3" w:rsidP="007600D3">
            <w:pPr>
              <w:pStyle w:val="Corpotesto"/>
            </w:pPr>
            <w:r w:rsidRPr="003871B3">
              <w:t xml:space="preserve">In addition, HL7 provides a rating of the maturity of FHIR content based on the FHIR Maturity Model (FMM): level 0 (draft) through </w:t>
            </w:r>
            <w:del w:id="41" w:author="Gregorio Canal" w:date="2019-03-08T10:27:00Z">
              <w:r w:rsidRPr="003871B3" w:rsidDel="00027D75">
                <w:delText>5</w:delText>
              </w:r>
            </w:del>
            <w:ins w:id="42" w:author="Gregorio Canal" w:date="2019-03-08T10:27:00Z">
              <w:r w:rsidR="00027D75">
                <w:t>N</w:t>
              </w:r>
            </w:ins>
            <w:r w:rsidRPr="003871B3">
              <w:t xml:space="preserve"> (</w:t>
            </w:r>
            <w:ins w:id="43" w:author="Gregorio Canal" w:date="2019-03-08T10:27:00Z">
              <w:r w:rsidR="00027D75">
                <w:t>N</w:t>
              </w:r>
            </w:ins>
            <w:del w:id="44" w:author="Gregorio Canal" w:date="2019-03-08T10:27:00Z">
              <w:r w:rsidRPr="003871B3" w:rsidDel="00027D75">
                <w:delText>n</w:delText>
              </w:r>
            </w:del>
            <w:r w:rsidRPr="003871B3">
              <w:t>ormative</w:t>
            </w:r>
            <w:del w:id="45" w:author="Gregorio Canal" w:date="2019-03-08T10:27:00Z">
              <w:r w:rsidRPr="003871B3" w:rsidDel="00027D75">
                <w:delText xml:space="preserve"> ballot ready</w:delText>
              </w:r>
            </w:del>
            <w:r w:rsidRPr="003871B3">
              <w:t xml:space="preserve">).The FHIR Maturity Model is described at </w:t>
            </w:r>
            <w:hyperlink r:id="rId17" w:anchor="maturity" w:history="1">
              <w:r w:rsidRPr="00D70242">
                <w:rPr>
                  <w:rStyle w:val="Collegamentoipertestuale"/>
                </w:rPr>
                <w:t>http://hl7.org/fhir/versions.html#maturity</w:t>
              </w:r>
            </w:hyperlink>
            <w:r w:rsidRPr="003871B3">
              <w:t>.</w:t>
            </w:r>
          </w:p>
          <w:p w14:paraId="3B3D4B8B" w14:textId="55661B63" w:rsidR="00027D75" w:rsidRPr="003871B3" w:rsidRDefault="007600D3" w:rsidP="007600D3">
            <w:pPr>
              <w:pStyle w:val="Corpotesto"/>
            </w:pPr>
            <w:del w:id="46" w:author="Gregorio Canal" w:date="2019-03-08T10:27:00Z">
              <w:r w:rsidRPr="003871B3" w:rsidDel="00027D75">
                <w:delText>Key FH</w:delText>
              </w:r>
              <w:r w:rsidRPr="00720FA6" w:rsidDel="00027D75">
                <w:delText xml:space="preserve">IR STU </w:delText>
              </w:r>
              <w:r w:rsidRPr="00D70242" w:rsidDel="00027D75">
                <w:delText>3</w:delText>
              </w:r>
              <w:r w:rsidRPr="00720FA6" w:rsidDel="00027D75">
                <w:delText xml:space="preserve"> </w:delText>
              </w:r>
              <w:r w:rsidRPr="003871B3" w:rsidDel="00027D75">
                <w:delText>content, such as Resources or ValueSets, used in this profile, and their FMM levels are:</w:delText>
              </w:r>
            </w:del>
            <w:ins w:id="47" w:author="Gregorio Canal" w:date="2019-03-08T10:27:00Z">
              <w:r w:rsidR="00027D75">
                <w:t>The FMM levels for FHIR content used in this profile are:</w:t>
              </w:r>
            </w:ins>
          </w:p>
          <w:bookmarkEnd w:id="30"/>
          <w:bookmarkEnd w:id="31"/>
          <w:p w14:paraId="1E87168B" w14:textId="77777777" w:rsidR="007600D3" w:rsidRDefault="007600D3" w:rsidP="007600D3">
            <w:pPr>
              <w:pStyle w:val="Corpotesto"/>
            </w:pPr>
          </w:p>
          <w:tbl>
            <w:tblPr>
              <w:tblStyle w:val="Grigliatabella"/>
              <w:tblW w:w="0" w:type="auto"/>
              <w:tblInd w:w="2355" w:type="dxa"/>
              <w:tblLook w:val="04A0" w:firstRow="1" w:lastRow="0" w:firstColumn="1" w:lastColumn="0" w:noHBand="0" w:noVBand="1"/>
            </w:tblPr>
            <w:tblGrid>
              <w:gridCol w:w="2700"/>
              <w:gridCol w:w="1530"/>
            </w:tblGrid>
            <w:tr w:rsidR="007600D3" w14:paraId="4E62286F" w14:textId="77777777" w:rsidTr="00A42302">
              <w:tc>
                <w:tcPr>
                  <w:tcW w:w="2700" w:type="dxa"/>
                  <w:shd w:val="clear" w:color="auto" w:fill="D9D9D9" w:themeFill="background1" w:themeFillShade="D9"/>
                </w:tcPr>
                <w:p w14:paraId="3F789662" w14:textId="77777777" w:rsidR="007600D3" w:rsidRPr="000F5AEC" w:rsidRDefault="007600D3" w:rsidP="007600D3">
                  <w:pPr>
                    <w:pStyle w:val="TableEntryHeader"/>
                  </w:pPr>
                  <w:r w:rsidRPr="000F5AEC">
                    <w:t>FHIR Resource Name</w:t>
                  </w:r>
                </w:p>
              </w:tc>
              <w:tc>
                <w:tcPr>
                  <w:tcW w:w="1530" w:type="dxa"/>
                  <w:shd w:val="clear" w:color="auto" w:fill="D9D9D9" w:themeFill="background1" w:themeFillShade="D9"/>
                </w:tcPr>
                <w:p w14:paraId="102DF6CF" w14:textId="77777777" w:rsidR="007600D3" w:rsidRPr="000F5AEC" w:rsidRDefault="007600D3" w:rsidP="007600D3">
                  <w:pPr>
                    <w:pStyle w:val="TableEntryHeader"/>
                  </w:pPr>
                  <w:r w:rsidRPr="000F5AEC">
                    <w:t>FMM Level</w:t>
                  </w:r>
                </w:p>
              </w:tc>
            </w:tr>
            <w:tr w:rsidR="007600D3" w14:paraId="5A0C1509" w14:textId="77777777" w:rsidTr="00A42302">
              <w:tc>
                <w:tcPr>
                  <w:tcW w:w="2700" w:type="dxa"/>
                </w:tcPr>
                <w:p w14:paraId="26B5FDDF" w14:textId="77777777" w:rsidR="007600D3" w:rsidRDefault="007600D3" w:rsidP="007600D3">
                  <w:pPr>
                    <w:pStyle w:val="Corpotesto"/>
                  </w:pPr>
                  <w:r>
                    <w:t>Bundle</w:t>
                  </w:r>
                </w:p>
              </w:tc>
              <w:tc>
                <w:tcPr>
                  <w:tcW w:w="1530" w:type="dxa"/>
                </w:tcPr>
                <w:p w14:paraId="2ED91BCB" w14:textId="0B38D149" w:rsidR="007600D3" w:rsidRDefault="00027D75" w:rsidP="007600D3">
                  <w:pPr>
                    <w:pStyle w:val="Corpotesto"/>
                    <w:jc w:val="center"/>
                  </w:pPr>
                  <w:ins w:id="48" w:author="Gregorio Canal" w:date="2019-03-08T10:25:00Z">
                    <w:r>
                      <w:t>N</w:t>
                    </w:r>
                  </w:ins>
                  <w:del w:id="49" w:author="Gregorio Canal" w:date="2019-03-08T10:25:00Z">
                    <w:r w:rsidR="007600D3" w:rsidDel="00027D75">
                      <w:delText>5</w:delText>
                    </w:r>
                  </w:del>
                </w:p>
              </w:tc>
            </w:tr>
            <w:tr w:rsidR="007600D3" w14:paraId="1BEAB3C0" w14:textId="77777777" w:rsidTr="00A42302">
              <w:tc>
                <w:tcPr>
                  <w:tcW w:w="2700" w:type="dxa"/>
                </w:tcPr>
                <w:p w14:paraId="1C8FCF64" w14:textId="77777777" w:rsidR="007600D3" w:rsidRDefault="007600D3" w:rsidP="007600D3">
                  <w:pPr>
                    <w:pStyle w:val="Corpotesto"/>
                  </w:pPr>
                  <w:proofErr w:type="spellStart"/>
                  <w:r>
                    <w:t>AuditEvent</w:t>
                  </w:r>
                  <w:proofErr w:type="spellEnd"/>
                </w:p>
              </w:tc>
              <w:tc>
                <w:tcPr>
                  <w:tcW w:w="1530" w:type="dxa"/>
                </w:tcPr>
                <w:p w14:paraId="5413EFFE" w14:textId="77777777" w:rsidR="007600D3" w:rsidRDefault="007600D3" w:rsidP="007600D3">
                  <w:pPr>
                    <w:pStyle w:val="Corpotesto"/>
                    <w:jc w:val="center"/>
                  </w:pPr>
                  <w:r>
                    <w:t>3</w:t>
                  </w:r>
                </w:p>
              </w:tc>
            </w:tr>
            <w:tr w:rsidR="002106E1" w14:paraId="3320B603" w14:textId="77777777" w:rsidTr="00A42302">
              <w:trPr>
                <w:ins w:id="50" w:author="Gregorio Canal" w:date="2019-03-15T17:07:00Z"/>
              </w:trPr>
              <w:tc>
                <w:tcPr>
                  <w:tcW w:w="2700" w:type="dxa"/>
                </w:tcPr>
                <w:p w14:paraId="31A4503E" w14:textId="3896B5F1" w:rsidR="002106E1" w:rsidRDefault="002106E1" w:rsidP="007600D3">
                  <w:pPr>
                    <w:pStyle w:val="Corpotesto"/>
                    <w:rPr>
                      <w:ins w:id="51" w:author="Gregorio Canal" w:date="2019-03-15T17:07:00Z"/>
                    </w:rPr>
                  </w:pPr>
                  <w:proofErr w:type="spellStart"/>
                  <w:ins w:id="52" w:author="Gregorio Canal" w:date="2019-03-15T17:07:00Z">
                    <w:r>
                      <w:t>OperationOutcome</w:t>
                    </w:r>
                    <w:proofErr w:type="spellEnd"/>
                  </w:ins>
                </w:p>
              </w:tc>
              <w:tc>
                <w:tcPr>
                  <w:tcW w:w="1530" w:type="dxa"/>
                </w:tcPr>
                <w:p w14:paraId="07A72AC7" w14:textId="08CEAC68" w:rsidR="002106E1" w:rsidRDefault="002106E1" w:rsidP="007600D3">
                  <w:pPr>
                    <w:pStyle w:val="Corpotesto"/>
                    <w:jc w:val="center"/>
                    <w:rPr>
                      <w:ins w:id="53" w:author="Gregorio Canal" w:date="2019-03-15T17:07:00Z"/>
                    </w:rPr>
                  </w:pPr>
                  <w:ins w:id="54" w:author="Gregorio Canal" w:date="2019-03-15T17:07:00Z">
                    <w:r>
                      <w:t>N</w:t>
                    </w:r>
                  </w:ins>
                </w:p>
              </w:tc>
            </w:tr>
          </w:tbl>
          <w:p w14:paraId="15FE8360" w14:textId="77777777" w:rsidR="007600D3" w:rsidRDefault="007600D3" w:rsidP="007600D3">
            <w:pPr>
              <w:pStyle w:val="Corpotesto"/>
            </w:pPr>
          </w:p>
          <w:p w14:paraId="75C72219" w14:textId="77777777" w:rsidR="007600D3" w:rsidRDefault="007600D3" w:rsidP="00720FA6">
            <w:pPr>
              <w:pStyle w:val="Corpotesto"/>
            </w:pPr>
          </w:p>
        </w:tc>
      </w:tr>
    </w:tbl>
    <w:p w14:paraId="722A7011" w14:textId="77777777" w:rsidR="00720FA6" w:rsidRDefault="00720FA6" w:rsidP="008D693A">
      <w:pPr>
        <w:pStyle w:val="Corpotesto"/>
      </w:pPr>
    </w:p>
    <w:p w14:paraId="3C2B0732" w14:textId="115D6C27" w:rsidR="006D3E92" w:rsidRDefault="006D3E92" w:rsidP="008D693A">
      <w:pPr>
        <w:pStyle w:val="Corpotesto"/>
        <w:rPr>
          <w:ins w:id="55" w:author="Mauro Zanardini" w:date="2019-07-23T14:58:00Z"/>
        </w:rPr>
      </w:pPr>
      <w:commentRangeStart w:id="56"/>
      <w:ins w:id="57" w:author="John Moehrke" w:date="2019-05-01T21:19:00Z">
        <w:r>
          <w:t xml:space="preserve">This supplement is being updated to add a Feed mechanism that utilizes FHIR </w:t>
        </w:r>
        <w:proofErr w:type="spellStart"/>
        <w:r>
          <w:t>AuditEvent</w:t>
        </w:r>
        <w:proofErr w:type="spellEnd"/>
        <w:r>
          <w:t xml:space="preserve"> so that a FHIR based application can more easily </w:t>
        </w:r>
      </w:ins>
      <w:ins w:id="58" w:author="John Moehrke" w:date="2019-05-01T21:20:00Z">
        <w:r>
          <w:t xml:space="preserve">record an audit event. This supplement is provided as a revision of the supplement that introduced a Query mechanism using FHIR </w:t>
        </w:r>
        <w:proofErr w:type="spellStart"/>
        <w:r>
          <w:t>AuditEvent</w:t>
        </w:r>
        <w:proofErr w:type="spellEnd"/>
        <w:r>
          <w:t xml:space="preserve"> and a raw syslog. </w:t>
        </w:r>
      </w:ins>
      <w:commentRangeEnd w:id="56"/>
      <w:r w:rsidR="00AE2480">
        <w:rPr>
          <w:rStyle w:val="Rimandocommento"/>
        </w:rPr>
        <w:commentReference w:id="56"/>
      </w:r>
    </w:p>
    <w:p w14:paraId="25348089" w14:textId="62F3898B" w:rsidR="00636958" w:rsidRDefault="00636958" w:rsidP="008D693A">
      <w:pPr>
        <w:pStyle w:val="Corpotesto"/>
        <w:rPr>
          <w:ins w:id="59" w:author="John Moehrke" w:date="2019-05-01T21:19:00Z"/>
        </w:rPr>
      </w:pPr>
      <w:ins w:id="60" w:author="Mauro Zanardini" w:date="2019-07-23T14:58:00Z">
        <w:r w:rsidRPr="00CF5372">
          <w:rPr>
            <w:highlight w:val="yellow"/>
            <w:rPrChange w:id="61" w:author="Mauro Zanardini" w:date="2019-07-23T17:56:00Z">
              <w:rPr/>
            </w:rPrChange>
          </w:rPr>
          <w:t xml:space="preserve">This supplement is intended to extend the functionalities of ATNA profile introducing </w:t>
        </w:r>
      </w:ins>
      <w:ins w:id="62" w:author="Mauro Zanardini" w:date="2019-07-23T14:59:00Z">
        <w:r w:rsidRPr="00CF5372">
          <w:rPr>
            <w:highlight w:val="yellow"/>
            <w:rPrChange w:id="63" w:author="Mauro Zanardini" w:date="2019-07-23T17:56:00Z">
              <w:rPr/>
            </w:rPrChange>
          </w:rPr>
          <w:t xml:space="preserve">RESTful operations that could be used to submit and to retrieve audit </w:t>
        </w:r>
      </w:ins>
      <w:ins w:id="64" w:author="Mauro Zanardini" w:date="2019-07-23T18:08:00Z">
        <w:r w:rsidR="00D1391C">
          <w:rPr>
            <w:highlight w:val="yellow"/>
          </w:rPr>
          <w:t>records</w:t>
        </w:r>
      </w:ins>
      <w:ins w:id="65" w:author="Mauro Zanardini" w:date="2019-07-23T15:01:00Z">
        <w:r w:rsidRPr="00CF5372">
          <w:rPr>
            <w:highlight w:val="yellow"/>
            <w:rPrChange w:id="66" w:author="Mauro Zanardini" w:date="2019-07-23T17:56:00Z">
              <w:rPr/>
            </w:rPrChange>
          </w:rPr>
          <w:t xml:space="preserve">. </w:t>
        </w:r>
      </w:ins>
      <w:ins w:id="67" w:author="Mauro Zanardini" w:date="2019-07-23T14:59:00Z">
        <w:r w:rsidRPr="00CF5372">
          <w:rPr>
            <w:highlight w:val="yellow"/>
            <w:rPrChange w:id="68" w:author="Mauro Zanardini" w:date="2019-07-23T17:56:00Z">
              <w:rPr/>
            </w:rPrChange>
          </w:rPr>
          <w:t xml:space="preserve"> </w:t>
        </w:r>
      </w:ins>
      <w:ins w:id="69" w:author="Mauro Zanardini" w:date="2019-07-23T15:00:00Z">
        <w:r w:rsidRPr="00CF5372">
          <w:rPr>
            <w:highlight w:val="yellow"/>
            <w:rPrChange w:id="70" w:author="Mauro Zanardini" w:date="2019-07-23T17:56:00Z">
              <w:rPr/>
            </w:rPrChange>
          </w:rPr>
          <w:t xml:space="preserve">This allows light weight </w:t>
        </w:r>
        <w:r w:rsidRPr="00CF5372">
          <w:rPr>
            <w:highlight w:val="yellow"/>
            <w:rPrChange w:id="71" w:author="Mauro Zanardini" w:date="2019-07-23T17:56:00Z">
              <w:rPr/>
            </w:rPrChange>
          </w:rPr>
          <w:lastRenderedPageBreak/>
          <w:t xml:space="preserve">applications to easily manage the creation and </w:t>
        </w:r>
      </w:ins>
      <w:ins w:id="72" w:author="Mauro Zanardini" w:date="2019-07-23T15:01:00Z">
        <w:r w:rsidRPr="00CF5372">
          <w:rPr>
            <w:highlight w:val="yellow"/>
            <w:rPrChange w:id="73" w:author="Mauro Zanardini" w:date="2019-07-23T17:56:00Z">
              <w:rPr/>
            </w:rPrChange>
          </w:rPr>
          <w:t xml:space="preserve">the access audit </w:t>
        </w:r>
      </w:ins>
      <w:ins w:id="74" w:author="Mauro Zanardini" w:date="2019-07-23T15:13:00Z">
        <w:r w:rsidR="00CC503F" w:rsidRPr="00CF5372">
          <w:rPr>
            <w:highlight w:val="yellow"/>
            <w:rPrChange w:id="75" w:author="Mauro Zanardini" w:date="2019-07-23T17:56:00Z">
              <w:rPr/>
            </w:rPrChange>
          </w:rPr>
          <w:t>information</w:t>
        </w:r>
      </w:ins>
      <w:ins w:id="76" w:author="Mauro Zanardini" w:date="2019-07-23T15:01:00Z">
        <w:r w:rsidRPr="00CF5372">
          <w:rPr>
            <w:highlight w:val="yellow"/>
            <w:rPrChange w:id="77" w:author="Mauro Zanardini" w:date="2019-07-23T17:56:00Z">
              <w:rPr/>
            </w:rPrChange>
          </w:rPr>
          <w:t xml:space="preserve">. </w:t>
        </w:r>
      </w:ins>
      <w:ins w:id="78" w:author="Mauro Zanardini" w:date="2019-07-23T15:02:00Z">
        <w:r w:rsidR="00C60C54" w:rsidRPr="00CF5372">
          <w:rPr>
            <w:highlight w:val="yellow"/>
            <w:rPrChange w:id="79" w:author="Mauro Zanardini" w:date="2019-07-23T17:56:00Z">
              <w:rPr/>
            </w:rPrChange>
          </w:rPr>
          <w:t>Th</w:t>
        </w:r>
      </w:ins>
      <w:ins w:id="80" w:author="Mauro Zanardini" w:date="2019-07-23T15:13:00Z">
        <w:r w:rsidR="00CC503F" w:rsidRPr="00CF5372">
          <w:rPr>
            <w:highlight w:val="yellow"/>
            <w:rPrChange w:id="81" w:author="Mauro Zanardini" w:date="2019-07-23T17:56:00Z">
              <w:rPr/>
            </w:rPrChange>
          </w:rPr>
          <w:t>i</w:t>
        </w:r>
      </w:ins>
      <w:ins w:id="82" w:author="Mauro Zanardini" w:date="2019-07-23T15:02:00Z">
        <w:r w:rsidR="00C60C54" w:rsidRPr="00CF5372">
          <w:rPr>
            <w:highlight w:val="yellow"/>
            <w:rPrChange w:id="83" w:author="Mauro Zanardini" w:date="2019-07-23T17:56:00Z">
              <w:rPr/>
            </w:rPrChange>
          </w:rPr>
          <w:t xml:space="preserve">s supplement is based on FHIR protocol and uses FHIR </w:t>
        </w:r>
        <w:proofErr w:type="spellStart"/>
        <w:r w:rsidR="00C60C54" w:rsidRPr="00CF5372">
          <w:rPr>
            <w:highlight w:val="yellow"/>
            <w:rPrChange w:id="84" w:author="Mauro Zanardini" w:date="2019-07-23T17:56:00Z">
              <w:rPr/>
            </w:rPrChange>
          </w:rPr>
          <w:t>AuditEvent</w:t>
        </w:r>
        <w:proofErr w:type="spellEnd"/>
        <w:r w:rsidR="00C60C54" w:rsidRPr="00CF5372">
          <w:rPr>
            <w:highlight w:val="yellow"/>
            <w:rPrChange w:id="85" w:author="Mauro Zanardini" w:date="2019-07-23T17:56:00Z">
              <w:rPr/>
            </w:rPrChange>
          </w:rPr>
          <w:t xml:space="preserve"> Resources</w:t>
        </w:r>
      </w:ins>
      <w:ins w:id="86" w:author="Mauro Zanardini" w:date="2019-07-23T15:14:00Z">
        <w:r w:rsidR="00CC503F" w:rsidRPr="00CF5372">
          <w:rPr>
            <w:highlight w:val="yellow"/>
            <w:rPrChange w:id="87" w:author="Mauro Zanardini" w:date="2019-07-23T17:56:00Z">
              <w:rPr/>
            </w:rPrChange>
          </w:rPr>
          <w:t xml:space="preserve"> in order to exchange audit </w:t>
        </w:r>
      </w:ins>
      <w:ins w:id="88" w:author="Mauro Zanardini" w:date="2019-07-23T18:08:00Z">
        <w:r w:rsidR="00D1391C">
          <w:rPr>
            <w:highlight w:val="yellow"/>
          </w:rPr>
          <w:t>records</w:t>
        </w:r>
      </w:ins>
      <w:ins w:id="89" w:author="Mauro Zanardini" w:date="2019-07-23T15:14:00Z">
        <w:r w:rsidR="00CC503F" w:rsidRPr="00CF5372">
          <w:rPr>
            <w:highlight w:val="yellow"/>
            <w:rPrChange w:id="90" w:author="Mauro Zanardini" w:date="2019-07-23T17:56:00Z">
              <w:rPr/>
            </w:rPrChange>
          </w:rPr>
          <w:t xml:space="preserve"> content</w:t>
        </w:r>
      </w:ins>
      <w:ins w:id="91" w:author="Mauro Zanardini" w:date="2019-07-23T15:03:00Z">
        <w:r w:rsidR="00C60C54" w:rsidRPr="00CF5372">
          <w:rPr>
            <w:highlight w:val="yellow"/>
            <w:rPrChange w:id="92" w:author="Mauro Zanardini" w:date="2019-07-23T17:56:00Z">
              <w:rPr/>
            </w:rPrChange>
          </w:rPr>
          <w:t>.</w:t>
        </w:r>
      </w:ins>
      <w:ins w:id="93" w:author="Mauro Zanardini" w:date="2019-07-23T15:15:00Z">
        <w:r w:rsidR="00CC503F" w:rsidRPr="00CF5372">
          <w:rPr>
            <w:highlight w:val="yellow"/>
            <w:rPrChange w:id="94" w:author="Mauro Zanardini" w:date="2019-07-23T17:56:00Z">
              <w:rPr/>
            </w:rPrChange>
          </w:rPr>
          <w:t xml:space="preserve"> In addition to those capabilities, this supplement </w:t>
        </w:r>
      </w:ins>
      <w:ins w:id="95" w:author="Mauro Zanardini" w:date="2019-07-23T15:03:00Z">
        <w:r w:rsidR="00C60C54" w:rsidRPr="00CF5372">
          <w:rPr>
            <w:highlight w:val="yellow"/>
            <w:rPrChange w:id="96" w:author="Mauro Zanardini" w:date="2019-07-23T17:56:00Z">
              <w:rPr/>
            </w:rPrChange>
          </w:rPr>
          <w:t>enable</w:t>
        </w:r>
      </w:ins>
      <w:ins w:id="97" w:author="Mauro Zanardini" w:date="2019-07-23T15:15:00Z">
        <w:r w:rsidR="00CC503F" w:rsidRPr="00CF5372">
          <w:rPr>
            <w:highlight w:val="yellow"/>
            <w:rPrChange w:id="98" w:author="Mauro Zanardini" w:date="2019-07-23T17:56:00Z">
              <w:rPr/>
            </w:rPrChange>
          </w:rPr>
          <w:t>s</w:t>
        </w:r>
      </w:ins>
      <w:ins w:id="99" w:author="Mauro Zanardini" w:date="2019-07-23T15:03:00Z">
        <w:r w:rsidR="00C60C54" w:rsidRPr="00CF5372">
          <w:rPr>
            <w:highlight w:val="yellow"/>
            <w:rPrChange w:id="100" w:author="Mauro Zanardini" w:date="2019-07-23T17:56:00Z">
              <w:rPr/>
            </w:rPrChange>
          </w:rPr>
          <w:t xml:space="preserve"> access also to raw syslog</w:t>
        </w:r>
      </w:ins>
      <w:ins w:id="101" w:author="Mauro Zanardini" w:date="2019-07-23T15:16:00Z">
        <w:r w:rsidR="00CC503F" w:rsidRPr="00CF5372">
          <w:rPr>
            <w:highlight w:val="yellow"/>
            <w:rPrChange w:id="102" w:author="Mauro Zanardini" w:date="2019-07-23T17:56:00Z">
              <w:rPr/>
            </w:rPrChange>
          </w:rPr>
          <w:t xml:space="preserve"> </w:t>
        </w:r>
      </w:ins>
      <w:ins w:id="103" w:author="Mauro Zanardini" w:date="2019-07-23T15:03:00Z">
        <w:r w:rsidR="00C60C54" w:rsidRPr="00CF5372">
          <w:rPr>
            <w:highlight w:val="yellow"/>
            <w:rPrChange w:id="104" w:author="Mauro Zanardini" w:date="2019-07-23T17:56:00Z">
              <w:rPr/>
            </w:rPrChange>
          </w:rPr>
          <w:t>messages</w:t>
        </w:r>
      </w:ins>
      <w:ins w:id="105" w:author="Mauro Zanardini" w:date="2019-07-23T15:04:00Z">
        <w:r w:rsidR="00C60C54" w:rsidRPr="00CF5372">
          <w:rPr>
            <w:highlight w:val="yellow"/>
            <w:rPrChange w:id="106" w:author="Mauro Zanardini" w:date="2019-07-23T17:56:00Z">
              <w:rPr/>
            </w:rPrChange>
          </w:rPr>
          <w:t xml:space="preserve"> </w:t>
        </w:r>
      </w:ins>
      <w:ins w:id="107" w:author="Mauro Zanardini" w:date="2019-07-23T15:15:00Z">
        <w:r w:rsidR="00CC503F" w:rsidRPr="00CF5372">
          <w:rPr>
            <w:highlight w:val="yellow"/>
            <w:rPrChange w:id="108" w:author="Mauro Zanardini" w:date="2019-07-23T17:56:00Z">
              <w:rPr/>
            </w:rPrChange>
          </w:rPr>
          <w:t>defining</w:t>
        </w:r>
      </w:ins>
      <w:ins w:id="109" w:author="Mauro Zanardini" w:date="2019-07-23T15:04:00Z">
        <w:r w:rsidR="00C60C54" w:rsidRPr="00CF5372">
          <w:rPr>
            <w:highlight w:val="yellow"/>
            <w:rPrChange w:id="110" w:author="Mauro Zanardini" w:date="2019-07-23T17:56:00Z">
              <w:rPr/>
            </w:rPrChange>
          </w:rPr>
          <w:t xml:space="preserve"> a</w:t>
        </w:r>
      </w:ins>
      <w:ins w:id="111" w:author="Mauro Zanardini" w:date="2019-07-23T15:16:00Z">
        <w:r w:rsidR="00CC503F" w:rsidRPr="00CF5372">
          <w:rPr>
            <w:highlight w:val="yellow"/>
            <w:rPrChange w:id="112" w:author="Mauro Zanardini" w:date="2019-07-23T17:56:00Z">
              <w:rPr/>
            </w:rPrChange>
          </w:rPr>
          <w:t xml:space="preserve"> dedicated</w:t>
        </w:r>
      </w:ins>
      <w:ins w:id="113" w:author="Mauro Zanardini" w:date="2019-07-23T15:04:00Z">
        <w:r w:rsidR="00C60C54" w:rsidRPr="00CF5372">
          <w:rPr>
            <w:highlight w:val="yellow"/>
            <w:rPrChange w:id="114" w:author="Mauro Zanardini" w:date="2019-07-23T17:56:00Z">
              <w:rPr/>
            </w:rPrChange>
          </w:rPr>
          <w:t xml:space="preserve"> query mechanism</w:t>
        </w:r>
      </w:ins>
      <w:ins w:id="115" w:author="Mauro Zanardini" w:date="2019-07-23T15:16:00Z">
        <w:r w:rsidR="00CC503F" w:rsidRPr="00CF5372">
          <w:rPr>
            <w:highlight w:val="yellow"/>
            <w:rPrChange w:id="116" w:author="Mauro Zanardini" w:date="2019-07-23T17:56:00Z">
              <w:rPr/>
            </w:rPrChange>
          </w:rPr>
          <w:t xml:space="preserve"> for this type of messages</w:t>
        </w:r>
      </w:ins>
      <w:ins w:id="117" w:author="Mauro Zanardini" w:date="2019-07-23T15:05:00Z">
        <w:r w:rsidR="00C60C54" w:rsidRPr="00CF5372">
          <w:rPr>
            <w:highlight w:val="yellow"/>
            <w:rPrChange w:id="118" w:author="Mauro Zanardini" w:date="2019-07-23T17:56:00Z">
              <w:rPr/>
            </w:rPrChange>
          </w:rPr>
          <w:t>.</w:t>
        </w:r>
        <w:r w:rsidR="00C60C54">
          <w:t xml:space="preserve"> </w:t>
        </w:r>
      </w:ins>
      <w:ins w:id="119" w:author="Mauro Zanardini" w:date="2019-07-23T15:04:00Z">
        <w:r w:rsidR="00C60C54">
          <w:t xml:space="preserve"> </w:t>
        </w:r>
      </w:ins>
      <w:ins w:id="120" w:author="Mauro Zanardini" w:date="2019-07-23T15:00:00Z">
        <w:r>
          <w:t xml:space="preserve"> </w:t>
        </w:r>
      </w:ins>
    </w:p>
    <w:p w14:paraId="4BBA0290" w14:textId="77777777" w:rsidR="00C61521" w:rsidRPr="00273141" w:rsidRDefault="00C61521" w:rsidP="00E83B50">
      <w:pPr>
        <w:pStyle w:val="Titolo2"/>
        <w:rPr>
          <w:noProof w:val="0"/>
        </w:rPr>
      </w:pPr>
      <w:bookmarkStart w:id="121" w:name="_Toc488241126"/>
      <w:r w:rsidRPr="00273141">
        <w:rPr>
          <w:noProof w:val="0"/>
        </w:rPr>
        <w:t>Open Issues and Questions</w:t>
      </w:r>
      <w:bookmarkEnd w:id="121"/>
    </w:p>
    <w:p w14:paraId="3A01314B" w14:textId="6EB3339C" w:rsidR="00C61521" w:rsidRPr="00273141" w:rsidDel="00CC503F" w:rsidRDefault="00C61521" w:rsidP="00360913">
      <w:pPr>
        <w:pStyle w:val="Numeroelenco2"/>
        <w:numPr>
          <w:ilvl w:val="0"/>
          <w:numId w:val="35"/>
        </w:numPr>
        <w:rPr>
          <w:del w:id="122" w:author="Mauro Zanardini" w:date="2019-07-23T15:18:00Z"/>
        </w:rPr>
      </w:pPr>
      <w:commentRangeStart w:id="123"/>
      <w:commentRangeStart w:id="124"/>
      <w:del w:id="125" w:author="Mauro Zanardini" w:date="2019-07-23T15:18:00Z">
        <w:r w:rsidRPr="00273141" w:rsidDel="00CC503F">
          <w:delText xml:space="preserve">Readers are asked to evaluate to what extent filters should be specified and required within the Filter and Forward Option. Do they seem to be applicable to any implementation that claims this option? </w:delText>
        </w:r>
      </w:del>
    </w:p>
    <w:p w14:paraId="5ACCE210" w14:textId="22CF1EE8" w:rsidR="00C61521" w:rsidRPr="00273141" w:rsidDel="00CC503F" w:rsidRDefault="00C61521" w:rsidP="008D693A">
      <w:pPr>
        <w:pStyle w:val="Numeroelenco2"/>
        <w:numPr>
          <w:ilvl w:val="0"/>
          <w:numId w:val="34"/>
        </w:numPr>
        <w:rPr>
          <w:del w:id="126" w:author="Mauro Zanardini" w:date="2019-07-23T15:18:00Z"/>
        </w:rPr>
      </w:pPr>
      <w:del w:id="127" w:author="Mauro Zanardini" w:date="2019-07-23T15:18:00Z">
        <w:r w:rsidRPr="00273141" w:rsidDel="00CC503F">
          <w:delText>There is the possibility to extend this filter capability requirement aligning the type of mandatory filters with mandatory query parameter defined for Audit Record Query transaction (see Section 9.3.2).</w:delText>
        </w:r>
        <w:commentRangeEnd w:id="123"/>
        <w:r w:rsidR="0010463F" w:rsidDel="00CC503F">
          <w:rPr>
            <w:rStyle w:val="Rimandocommento"/>
          </w:rPr>
          <w:commentReference w:id="123"/>
        </w:r>
        <w:commentRangeEnd w:id="124"/>
        <w:r w:rsidR="00CC503F" w:rsidDel="00CC503F">
          <w:rPr>
            <w:rStyle w:val="Rimandocommento"/>
          </w:rPr>
          <w:commentReference w:id="124"/>
        </w:r>
      </w:del>
    </w:p>
    <w:p w14:paraId="01095529" w14:textId="3CA40E85" w:rsidR="00C61521" w:rsidRPr="00273141" w:rsidDel="00795BC0" w:rsidRDefault="00C61521" w:rsidP="008D693A">
      <w:pPr>
        <w:pStyle w:val="Numeroelenco2"/>
        <w:numPr>
          <w:ilvl w:val="0"/>
          <w:numId w:val="34"/>
        </w:numPr>
        <w:rPr>
          <w:del w:id="128" w:author="Mauro Zanardini" w:date="2019-07-23T15:23:00Z"/>
        </w:rPr>
      </w:pPr>
      <w:del w:id="129" w:author="Mauro Zanardini" w:date="2019-07-23T15:23:00Z">
        <w:r w:rsidRPr="00273141" w:rsidDel="00795BC0">
          <w:delText>Only a JSON return format is specified for Retrieve Syslog Messages [ITI-82]</w:delText>
        </w:r>
      </w:del>
      <w:ins w:id="130" w:author="Gregorio Canal" w:date="2019-07-23T14:00:00Z">
        <w:del w:id="131" w:author="Mauro Zanardini" w:date="2019-07-23T15:23:00Z">
          <w:r w:rsidR="0010463F" w:rsidDel="00795BC0">
            <w:delText xml:space="preserve"> (non FHIR transaction)</w:delText>
          </w:r>
        </w:del>
      </w:ins>
      <w:del w:id="132" w:author="Mauro Zanardini" w:date="2019-07-23T15:23:00Z">
        <w:r w:rsidRPr="00273141" w:rsidDel="00795BC0">
          <w:delText xml:space="preserve">. It delivers a slightly parsed form of the syslog message that makes JSON attributes in a structure that corresponds to the structure define by syslog. </w:delText>
        </w:r>
        <w:commentRangeStart w:id="133"/>
        <w:commentRangeStart w:id="134"/>
        <w:r w:rsidRPr="00273141" w:rsidDel="00795BC0">
          <w:delText>Should other forms be supported?  Should the unparsed syslog message be returned</w:delText>
        </w:r>
        <w:commentRangeEnd w:id="133"/>
        <w:r w:rsidR="0010463F" w:rsidDel="00795BC0">
          <w:rPr>
            <w:rStyle w:val="Rimandocommento"/>
          </w:rPr>
          <w:commentReference w:id="133"/>
        </w:r>
      </w:del>
      <w:commentRangeEnd w:id="134"/>
      <w:r w:rsidR="00795BC0">
        <w:rPr>
          <w:rStyle w:val="Rimandocommento"/>
        </w:rPr>
        <w:commentReference w:id="134"/>
      </w:r>
      <w:del w:id="135" w:author="Mauro Zanardini" w:date="2019-07-23T15:23:00Z">
        <w:r w:rsidRPr="00273141" w:rsidDel="00795BC0">
          <w:delText>?</w:delText>
        </w:r>
      </w:del>
    </w:p>
    <w:p w14:paraId="5E14B519" w14:textId="77777777" w:rsidR="00C61521" w:rsidRPr="00273141" w:rsidRDefault="00C61521" w:rsidP="008D693A">
      <w:pPr>
        <w:pStyle w:val="Numeroelenco2"/>
        <w:numPr>
          <w:ilvl w:val="0"/>
          <w:numId w:val="34"/>
        </w:numPr>
      </w:pPr>
      <w:r w:rsidRPr="00273141">
        <w:t>Should there be retrieve methods to get “most recent N events”?  This would be a non-deterministic and constantly varying response in most cases.</w:t>
      </w:r>
    </w:p>
    <w:p w14:paraId="5B746A8E" w14:textId="230D1201" w:rsidR="00C61521" w:rsidRPr="00273141" w:rsidDel="00795BC0" w:rsidRDefault="00C61521" w:rsidP="008D693A">
      <w:pPr>
        <w:pStyle w:val="Numeroelenco2"/>
        <w:numPr>
          <w:ilvl w:val="0"/>
          <w:numId w:val="34"/>
        </w:numPr>
        <w:rPr>
          <w:del w:id="136" w:author="Mauro Zanardini" w:date="2019-07-23T15:29:00Z"/>
        </w:rPr>
      </w:pPr>
      <w:commentRangeStart w:id="137"/>
      <w:commentRangeStart w:id="138"/>
      <w:del w:id="139" w:author="Mauro Zanardini" w:date="2019-07-23T15:29:00Z">
        <w:r w:rsidRPr="00273141" w:rsidDel="00795BC0">
          <w:delText>Should a server information query be specified?  There are various RFCs from the IETF that specify aspects of server information.</w:delText>
        </w:r>
        <w:commentRangeEnd w:id="137"/>
        <w:r w:rsidR="0010463F" w:rsidDel="00795BC0">
          <w:rPr>
            <w:rStyle w:val="Rimandocommento"/>
          </w:rPr>
          <w:commentReference w:id="137"/>
        </w:r>
        <w:commentRangeEnd w:id="138"/>
        <w:r w:rsidR="00795BC0" w:rsidDel="00795BC0">
          <w:rPr>
            <w:rStyle w:val="Rimandocommento"/>
          </w:rPr>
          <w:commentReference w:id="138"/>
        </w:r>
      </w:del>
    </w:p>
    <w:p w14:paraId="1C28B32A" w14:textId="248E4A7A" w:rsidR="00C61521" w:rsidRPr="00273141" w:rsidDel="00126A64" w:rsidRDefault="00C61521">
      <w:pPr>
        <w:pStyle w:val="Numeroelenco2"/>
        <w:numPr>
          <w:ilvl w:val="0"/>
          <w:numId w:val="34"/>
        </w:numPr>
        <w:jc w:val="both"/>
        <w:rPr>
          <w:del w:id="140" w:author="Mauro Zanardini" w:date="2019-07-23T16:41:00Z"/>
        </w:rPr>
        <w:pPrChange w:id="141" w:author="Gregorio Canal" w:date="2019-03-08T10:48:00Z">
          <w:pPr>
            <w:pStyle w:val="Numeroelenco2"/>
            <w:numPr>
              <w:numId w:val="34"/>
            </w:numPr>
          </w:pPr>
        </w:pPrChange>
      </w:pPr>
      <w:commentRangeStart w:id="142"/>
      <w:commentRangeStart w:id="143"/>
      <w:del w:id="144" w:author="Mauro Zanardini" w:date="2019-07-23T16:41:00Z">
        <w:r w:rsidRPr="00273141" w:rsidDel="00126A64">
          <w:delText>Should support of the “/.well-known/” path RFC5785 be required or described in transactions ITI-81 and ITI-82?  (This can be an alternative to more complete server information.)  For example, PACS servers providing restful access to DICOM</w:delText>
        </w:r>
        <w:r w:rsidR="00D1740E" w:rsidRPr="00273141" w:rsidDel="00126A64">
          <w:rPr>
            <w:vertAlign w:val="superscript"/>
          </w:rPr>
          <w:delText>®</w:delText>
        </w:r>
        <w:r w:rsidR="0010273A" w:rsidDel="00126A64">
          <w:rPr>
            <w:rStyle w:val="Rimandonotaapidipagina"/>
          </w:rPr>
          <w:footnoteReference w:id="3"/>
        </w:r>
        <w:r w:rsidRPr="00273141" w:rsidDel="00126A64">
          <w:delText xml:space="preserve"> objects may respond to “/.well-known/DICOM” in addition to a fully specified URL path.</w:delText>
        </w:r>
        <w:commentRangeEnd w:id="142"/>
        <w:r w:rsidR="0010463F" w:rsidDel="00126A64">
          <w:rPr>
            <w:rStyle w:val="Rimandocommento"/>
          </w:rPr>
          <w:commentReference w:id="142"/>
        </w:r>
      </w:del>
      <w:commentRangeEnd w:id="143"/>
      <w:r w:rsidR="00126A64">
        <w:rPr>
          <w:rStyle w:val="Rimandocommento"/>
        </w:rPr>
        <w:commentReference w:id="143"/>
      </w:r>
    </w:p>
    <w:p w14:paraId="606E031C" w14:textId="01B6E467" w:rsidR="00281A51" w:rsidRPr="00273141" w:rsidDel="00126A64" w:rsidRDefault="00C61521" w:rsidP="001D3A88">
      <w:pPr>
        <w:pStyle w:val="Numeroelenco2"/>
        <w:numPr>
          <w:ilvl w:val="0"/>
          <w:numId w:val="34"/>
        </w:numPr>
        <w:rPr>
          <w:del w:id="147" w:author="Mauro Zanardini" w:date="2019-07-23T16:46:00Z"/>
        </w:rPr>
      </w:pPr>
      <w:commentRangeStart w:id="148"/>
      <w:commentRangeStart w:id="149"/>
      <w:del w:id="150" w:author="Mauro Zanardini" w:date="2019-07-23T16:46:00Z">
        <w:r w:rsidRPr="00273141" w:rsidDel="00126A64">
          <w:delText>Should the server be required to error for lack of a time period in ITI-81 and ITI-82 or should this be weakened to “should” or “recommend” or “may”?</w:delText>
        </w:r>
        <w:commentRangeEnd w:id="148"/>
        <w:r w:rsidR="0010463F" w:rsidDel="00126A64">
          <w:rPr>
            <w:rStyle w:val="Rimandocommento"/>
          </w:rPr>
          <w:commentReference w:id="148"/>
        </w:r>
      </w:del>
      <w:commentRangeEnd w:id="149"/>
      <w:r w:rsidR="00126A64">
        <w:rPr>
          <w:rStyle w:val="Rimandocommento"/>
        </w:rPr>
        <w:commentReference w:id="149"/>
      </w:r>
    </w:p>
    <w:p w14:paraId="777A337E" w14:textId="1D29A440" w:rsidR="00281A51" w:rsidRPr="00273141" w:rsidDel="00C15434" w:rsidRDefault="00B44CF3" w:rsidP="001D3A88">
      <w:pPr>
        <w:pStyle w:val="Numeroelenco2"/>
        <w:numPr>
          <w:ilvl w:val="0"/>
          <w:numId w:val="34"/>
        </w:numPr>
        <w:rPr>
          <w:moveFrom w:id="151" w:author="Gregorio Canal" w:date="2019-03-08T11:37:00Z"/>
        </w:rPr>
      </w:pPr>
      <w:moveFromRangeStart w:id="152" w:author="Gregorio Canal" w:date="2019-03-08T11:37:00Z" w:name="move2937445"/>
      <w:moveFrom w:id="153" w:author="Gregorio Canal" w:date="2019-03-08T11:37:00Z">
        <w:r w:rsidRPr="00273141" w:rsidDel="00C15434">
          <w:t>Transaction ITI-81</w:t>
        </w:r>
        <w:r w:rsidR="00A62D0F" w:rsidRPr="00273141" w:rsidDel="00C15434">
          <w:t xml:space="preserve"> is based on a FHIR query operation. Not all the search parameters defined in this transaction</w:t>
        </w:r>
        <w:r w:rsidR="00281A51" w:rsidRPr="00273141" w:rsidDel="00C15434">
          <w:t xml:space="preserve"> are actually standard FHIR search parameters</w:t>
        </w:r>
        <w:r w:rsidR="00A62D0F" w:rsidRPr="00273141" w:rsidDel="00C15434">
          <w:t xml:space="preserve">. </w:t>
        </w:r>
        <w:r w:rsidR="00281A51" w:rsidRPr="00273141" w:rsidDel="00C15434">
          <w:t>A CP to FHIR is submitted to add “outcome” and “role”</w:t>
        </w:r>
        <w:r w:rsidR="00A62D0F" w:rsidRPr="00273141" w:rsidDel="00C15434">
          <w:t xml:space="preserve"> </w:t>
        </w:r>
        <w:r w:rsidR="00281A51" w:rsidRPr="00273141" w:rsidDel="00C15434">
          <w:t xml:space="preserve">as standard search parameters (CP #9919 </w:t>
        </w:r>
        <w:r w:rsidR="00027D75" w:rsidDel="00C15434">
          <w:fldChar w:fldCharType="begin"/>
        </w:r>
        <w:r w:rsidR="00027D75" w:rsidDel="00C15434">
          <w:instrText xml:space="preserve"> HYPERLINK "http://gforge.hl7.org/gf/project/fhir/tracker/?action=TrackerItemEdit&amp;tracker_item_id=9919" </w:instrText>
        </w:r>
        <w:r w:rsidR="00027D75" w:rsidDel="00C15434">
          <w:fldChar w:fldCharType="separate"/>
        </w:r>
        <w:r w:rsidR="00281A51" w:rsidRPr="00273141" w:rsidDel="00C15434">
          <w:t>http://gforge.hl7.org/gf/project</w:t>
        </w:r>
        <w:r w:rsidR="00370372" w:rsidRPr="00273141" w:rsidDel="00C15434">
          <w:t>/fhir/DSTU2/</w:t>
        </w:r>
        <w:r w:rsidR="00281A51" w:rsidRPr="00273141" w:rsidDel="00C15434">
          <w:t>tracker/?action=TrackerItemEdit&amp;tracker_item_id=9919</w:t>
        </w:r>
        <w:r w:rsidR="00027D75" w:rsidDel="00C15434">
          <w:fldChar w:fldCharType="end"/>
        </w:r>
        <w:r w:rsidR="00281A51" w:rsidRPr="00273141" w:rsidDel="00C15434">
          <w:t>).</w:t>
        </w:r>
      </w:moveFrom>
    </w:p>
    <w:moveFromRangeEnd w:id="152"/>
    <w:p w14:paraId="7338C696" w14:textId="2979C452" w:rsidR="00EB1DB1" w:rsidRDefault="00A64364" w:rsidP="001D3A88">
      <w:pPr>
        <w:pStyle w:val="Numeroelenco2"/>
        <w:numPr>
          <w:ilvl w:val="0"/>
          <w:numId w:val="34"/>
        </w:numPr>
        <w:rPr>
          <w:ins w:id="154" w:author="Gregorio Canal" w:date="2019-04-24T13:03:00Z"/>
        </w:rPr>
      </w:pPr>
      <w:ins w:id="155" w:author="Mauro Zanardini" w:date="2019-07-23T16:50:00Z">
        <w:r>
          <w:t>For ITI-82, t</w:t>
        </w:r>
      </w:ins>
      <w:commentRangeStart w:id="156"/>
      <w:commentRangeStart w:id="157"/>
      <w:del w:id="158" w:author="Mauro Zanardini" w:date="2019-07-23T16:50:00Z">
        <w:r w:rsidR="00281A51" w:rsidRPr="00273141" w:rsidDel="00A64364">
          <w:delText>T</w:delText>
        </w:r>
      </w:del>
      <w:r w:rsidR="00281A51" w:rsidRPr="00273141">
        <w:t xml:space="preserve">he start-time and stop-time </w:t>
      </w:r>
      <w:r w:rsidR="0082745E" w:rsidRPr="00273141">
        <w:t xml:space="preserve">in &lt;date&gt; search parameters </w:t>
      </w:r>
      <w:r w:rsidR="00CB74BE" w:rsidRPr="00273141">
        <w:t>shall be in RFC</w:t>
      </w:r>
      <w:r w:rsidR="00281A51" w:rsidRPr="00273141">
        <w:t>3339 format.</w:t>
      </w:r>
      <w:r w:rsidR="0082745E" w:rsidRPr="00273141">
        <w:t xml:space="preserve"> Do</w:t>
      </w:r>
      <w:r w:rsidR="00281A51" w:rsidRPr="00273141">
        <w:t xml:space="preserve"> </w:t>
      </w:r>
      <w:r w:rsidR="0082745E" w:rsidRPr="00273141">
        <w:t xml:space="preserve">we need to further constrain the format of this parameter? </w:t>
      </w:r>
      <w:r w:rsidR="004D310D" w:rsidRPr="00273141">
        <w:t xml:space="preserve">Is this precise enough? Doesn’t it allow for date and month only? For 6 digit fractions of seconds? Or for date-time with </w:t>
      </w:r>
      <w:proofErr w:type="spellStart"/>
      <w:r w:rsidR="004D310D" w:rsidRPr="00273141">
        <w:t>timezones</w:t>
      </w:r>
      <w:proofErr w:type="spellEnd"/>
      <w:r w:rsidR="004D310D" w:rsidRPr="00273141">
        <w:t>? How is matching done then (</w:t>
      </w:r>
      <w:r w:rsidR="00760069" w:rsidRPr="00273141">
        <w:t xml:space="preserve">e.g., </w:t>
      </w:r>
      <w:r w:rsidR="004D310D" w:rsidRPr="00273141">
        <w:t xml:space="preserve">Z vs +00:00)? </w:t>
      </w:r>
      <w:del w:id="159" w:author="Mauro Zanardini" w:date="2019-07-23T16:50:00Z">
        <w:r w:rsidR="004D310D" w:rsidRPr="00273141" w:rsidDel="00A64364">
          <w:delText>Right now we leverage on FHIR matching criteria</w:delText>
        </w:r>
        <w:commentRangeEnd w:id="156"/>
        <w:r w:rsidR="0010463F" w:rsidDel="00A64364">
          <w:rPr>
            <w:rStyle w:val="Rimandocommento"/>
          </w:rPr>
          <w:commentReference w:id="156"/>
        </w:r>
      </w:del>
      <w:commentRangeEnd w:id="157"/>
      <w:r>
        <w:rPr>
          <w:rStyle w:val="Rimandocommento"/>
        </w:rPr>
        <w:commentReference w:id="157"/>
      </w:r>
      <w:del w:id="160" w:author="Mauro Zanardini" w:date="2019-07-23T16:50:00Z">
        <w:r w:rsidR="004D310D" w:rsidRPr="00273141" w:rsidDel="00A64364">
          <w:delText>.</w:delText>
        </w:r>
      </w:del>
    </w:p>
    <w:p w14:paraId="460B6C5B" w14:textId="77777777" w:rsidR="00A64364" w:rsidRDefault="00BB556B" w:rsidP="00497158">
      <w:pPr>
        <w:pStyle w:val="Numeroelenco2"/>
        <w:numPr>
          <w:ilvl w:val="0"/>
          <w:numId w:val="34"/>
        </w:numPr>
        <w:rPr>
          <w:ins w:id="161" w:author="Mauro Zanardini" w:date="2019-07-23T16:57:00Z"/>
        </w:rPr>
      </w:pPr>
      <w:commentRangeStart w:id="162"/>
      <w:commentRangeStart w:id="163"/>
      <w:ins w:id="164" w:author="Gregorio Canal" w:date="2019-04-24T13:03:00Z">
        <w:del w:id="165" w:author="Mauro Zanardini" w:date="2019-07-23T16:57:00Z">
          <w:r w:rsidDel="00A64364">
            <w:lastRenderedPageBreak/>
            <w:delText>The ma</w:delText>
          </w:r>
        </w:del>
      </w:ins>
      <w:ins w:id="166" w:author="Gregorio Canal" w:date="2019-04-24T13:04:00Z">
        <w:del w:id="167" w:author="Mauro Zanardini" w:date="2019-07-23T16:57:00Z">
          <w:r w:rsidDel="00A64364">
            <w:delText>pping defined in</w:delText>
          </w:r>
        </w:del>
      </w:ins>
      <w:ins w:id="168" w:author="Gregorio Canal" w:date="2019-04-24T13:03:00Z">
        <w:del w:id="169" w:author="Mauro Zanardini" w:date="2019-07-23T16:57:00Z">
          <w:r w:rsidRPr="00DE3E52" w:rsidDel="00A64364">
            <w:delText xml:space="preserve"> </w:delText>
          </w:r>
          <w:r w:rsidDel="00A64364">
            <w:fldChar w:fldCharType="begin"/>
          </w:r>
          <w:r w:rsidDel="00A64364">
            <w:delInstrText>HYPERLINK "https://www.hl7.org/fhir/R4/auditevent-mappings.html" \l "dicom"</w:delInstrText>
          </w:r>
          <w:r w:rsidDel="00A64364">
            <w:fldChar w:fldCharType="separate"/>
          </w:r>
          <w:r w:rsidRPr="0060337B" w:rsidDel="00A64364">
            <w:rPr>
              <w:rStyle w:val="Collegamentoipertestuale"/>
            </w:rPr>
            <w:delText>https://www.hl7.org/fhir/R4/auditevent-mappings.html#dicom</w:delText>
          </w:r>
          <w:r w:rsidDel="00A64364">
            <w:fldChar w:fldCharType="end"/>
          </w:r>
          <w:r w:rsidRPr="00DE3E52" w:rsidDel="00A64364">
            <w:delText xml:space="preserve"> </w:delText>
          </w:r>
          <w:r w:rsidDel="00A64364">
            <w:delText xml:space="preserve"> </w:delText>
          </w:r>
        </w:del>
      </w:ins>
      <w:ins w:id="170" w:author="Gregorio Canal" w:date="2019-04-24T14:35:00Z">
        <w:del w:id="171" w:author="Mauro Zanardini" w:date="2019-07-23T16:57:00Z">
          <w:r w:rsidR="00B30E51" w:rsidDel="00A64364">
            <w:delText xml:space="preserve">it is not sufficient in order </w:delText>
          </w:r>
        </w:del>
      </w:ins>
      <w:ins w:id="172" w:author="Gregorio Canal" w:date="2019-04-24T14:41:00Z">
        <w:del w:id="173" w:author="Mauro Zanardini" w:date="2019-07-23T16:57:00Z">
          <w:r w:rsidR="009F4341" w:rsidDel="00A64364">
            <w:delText xml:space="preserve">to allow </w:delText>
          </w:r>
        </w:del>
      </w:ins>
      <w:ins w:id="174" w:author="Gregorio Canal" w:date="2019-04-24T14:54:00Z">
        <w:del w:id="175" w:author="Mauro Zanardini" w:date="2019-07-23T16:57:00Z">
          <w:r w:rsidR="008247A9" w:rsidDel="00A64364">
            <w:delText xml:space="preserve">auditing through the </w:delText>
          </w:r>
        </w:del>
      </w:ins>
      <w:ins w:id="176" w:author="Gregorio Canal" w:date="2019-04-24T14:41:00Z">
        <w:del w:id="177" w:author="Mauro Zanardini" w:date="2019-07-23T16:57:00Z">
          <w:r w:rsidR="009F4341" w:rsidDel="00A64364">
            <w:delText xml:space="preserve">AuditEvent </w:delText>
          </w:r>
        </w:del>
      </w:ins>
      <w:ins w:id="178" w:author="Gregorio Canal" w:date="2019-04-24T14:54:00Z">
        <w:del w:id="179" w:author="Mauro Zanardini" w:date="2019-07-23T16:57:00Z">
          <w:r w:rsidR="008247A9" w:rsidDel="00A64364">
            <w:delText xml:space="preserve">Resource. </w:delText>
          </w:r>
          <w:r w:rsidR="008247A9" w:rsidRPr="008247A9" w:rsidDel="00A64364">
            <w:rPr>
              <w:b/>
              <w:rPrChange w:id="180" w:author="Gregorio Canal" w:date="2019-04-24T14:55:00Z">
                <w:rPr/>
              </w:rPrChange>
            </w:rPr>
            <w:delText>Decision</w:delText>
          </w:r>
          <w:r w:rsidR="008247A9" w:rsidDel="00A64364">
            <w:delText>: in Section</w:delText>
          </w:r>
        </w:del>
      </w:ins>
      <w:ins w:id="181" w:author="Gregorio Canal" w:date="2019-04-24T14:55:00Z">
        <w:del w:id="182" w:author="Mauro Zanardini" w:date="2019-07-23T16:57:00Z">
          <w:r w:rsidR="008247A9" w:rsidDel="00A64364">
            <w:delText xml:space="preserve"> 3.81</w:delText>
          </w:r>
          <w:r w:rsidR="008247A9" w:rsidRPr="00273141" w:rsidDel="00A64364">
            <w:delText>.</w:delText>
          </w:r>
          <w:r w:rsidR="008247A9" w:rsidDel="00A64364">
            <w:delText>4.2.2</w:delText>
          </w:r>
          <w:r w:rsidR="008247A9" w:rsidRPr="00273141" w:rsidDel="00A64364">
            <w:delText>.</w:delText>
          </w:r>
          <w:r w:rsidR="008247A9" w:rsidDel="00A64364">
            <w:delText xml:space="preserve">1 </w:delText>
          </w:r>
        </w:del>
      </w:ins>
      <w:ins w:id="183" w:author="Gregorio Canal" w:date="2019-04-24T15:03:00Z">
        <w:del w:id="184" w:author="Mauro Zanardini" w:date="2019-07-23T16:57:00Z">
          <w:r w:rsidR="008247A9" w:rsidDel="00A64364">
            <w:delText>the m</w:delText>
          </w:r>
        </w:del>
      </w:ins>
      <w:ins w:id="185" w:author="Gregorio Canal" w:date="2019-04-24T15:04:00Z">
        <w:del w:id="186" w:author="Mauro Zanardini" w:date="2019-07-23T16:57:00Z">
          <w:r w:rsidR="008247A9" w:rsidDel="00A64364">
            <w:delText>apping defined by FHIR has been further constrained in order to allow interoperability between the two data models.</w:delText>
          </w:r>
        </w:del>
      </w:ins>
      <w:commentRangeEnd w:id="162"/>
      <w:ins w:id="187" w:author="Gregorio Canal" w:date="2019-07-23T14:05:00Z">
        <w:del w:id="188" w:author="Mauro Zanardini" w:date="2019-07-23T16:57:00Z">
          <w:r w:rsidR="0010463F" w:rsidDel="00A64364">
            <w:rPr>
              <w:rStyle w:val="Rimandocommento"/>
            </w:rPr>
            <w:commentReference w:id="162"/>
          </w:r>
        </w:del>
      </w:ins>
      <w:commentRangeEnd w:id="163"/>
    </w:p>
    <w:p w14:paraId="686F4653" w14:textId="39F6A457" w:rsidR="008D632C" w:rsidRDefault="00A64364" w:rsidP="00497158">
      <w:pPr>
        <w:pStyle w:val="Numeroelenco2"/>
        <w:numPr>
          <w:ilvl w:val="0"/>
          <w:numId w:val="34"/>
        </w:numPr>
        <w:rPr>
          <w:ins w:id="189" w:author="Gregorio Canal" w:date="2019-04-24T13:03:00Z"/>
        </w:rPr>
      </w:pPr>
      <w:r>
        <w:rPr>
          <w:rStyle w:val="Rimandocommento"/>
        </w:rPr>
        <w:commentReference w:id="163"/>
      </w:r>
      <w:ins w:id="190" w:author="Mauro Zanardini" w:date="2019-05-02T19:01:00Z">
        <w:r w:rsidR="008D632C">
          <w:t xml:space="preserve">The new </w:t>
        </w:r>
      </w:ins>
      <w:ins w:id="191" w:author="Mauro Zanardini" w:date="2019-05-02T19:02:00Z">
        <w:r w:rsidR="008D632C">
          <w:t>FHIR feed mechanism that can be used by Secure Node , Secure Application ad Audit Record Forwarder enables subscription</w:t>
        </w:r>
      </w:ins>
      <w:ins w:id="192" w:author="Mauro Zanardini" w:date="2019-05-02T19:03:00Z">
        <w:r w:rsidR="008D632C">
          <w:t xml:space="preserve"> mechanisms</w:t>
        </w:r>
      </w:ins>
      <w:ins w:id="193" w:author="Mauro Zanardini" w:date="2019-05-02T19:04:00Z">
        <w:r w:rsidR="008D632C">
          <w:t xml:space="preserve">. The version released for public comment of this profile does not cover these functionalities. Readers are asked to provide </w:t>
        </w:r>
      </w:ins>
      <w:ins w:id="194" w:author="Mauro Zanardini" w:date="2019-05-02T19:05:00Z">
        <w:r w:rsidR="008D632C">
          <w:t xml:space="preserve">feedback about this. </w:t>
        </w:r>
      </w:ins>
    </w:p>
    <w:p w14:paraId="6179EB0D" w14:textId="0FA32F94" w:rsidR="00497158" w:rsidRDefault="00497158" w:rsidP="00497158">
      <w:pPr>
        <w:pStyle w:val="Numeroelenco2"/>
        <w:numPr>
          <w:ilvl w:val="0"/>
          <w:numId w:val="34"/>
        </w:numPr>
        <w:rPr>
          <w:ins w:id="195" w:author="Gregorio Canal" w:date="2019-03-19T18:04:00Z"/>
        </w:rPr>
      </w:pPr>
      <w:commentRangeStart w:id="196"/>
      <w:commentRangeStart w:id="197"/>
      <w:ins w:id="198" w:author="Gregorio Canal" w:date="2019-04-09T11:17:00Z">
        <w:del w:id="199" w:author="Mauro Zanardini" w:date="2019-07-23T17:02:00Z">
          <w:r w:rsidRPr="00DE3E52" w:rsidDel="00444A24">
            <w:delText xml:space="preserve">In </w:delText>
          </w:r>
          <w:r w:rsidDel="00444A24">
            <w:fldChar w:fldCharType="begin"/>
          </w:r>
          <w:r w:rsidDel="00444A24">
            <w:delInstrText>HYPERLINK "https://www.hl7.org/fhir/R4/auditevent-mappings.html" \l "dicom"</w:delInstrText>
          </w:r>
          <w:r w:rsidDel="00444A24">
            <w:fldChar w:fldCharType="separate"/>
          </w:r>
          <w:r w:rsidRPr="0060337B" w:rsidDel="00444A24">
            <w:rPr>
              <w:rStyle w:val="Collegamentoipertestuale"/>
            </w:rPr>
            <w:delText>https://www.hl7.org/fhir/R4/auditevent-mappings.html#dicom</w:delText>
          </w:r>
          <w:r w:rsidDel="00444A24">
            <w:fldChar w:fldCharType="end"/>
          </w:r>
          <w:r w:rsidRPr="00DE3E52" w:rsidDel="00444A24">
            <w:delText xml:space="preserve"> t</w:delText>
          </w:r>
          <w:r w:rsidRPr="00F949B2" w:rsidDel="00444A24">
            <w:delText>h</w:delText>
          </w:r>
          <w:r w:rsidDel="00444A24">
            <w:delText xml:space="preserve">e ActiveParticipant.RoleIdCode it is mapped either in AuditEvent.agent.type and AuditEvent.agent.role. How should we handle the mapping? </w:delText>
          </w:r>
          <w:r w:rsidRPr="00F949B2" w:rsidDel="00444A24">
            <w:rPr>
              <w:b/>
            </w:rPr>
            <w:delText>Decision</w:delText>
          </w:r>
          <w:r w:rsidDel="00444A24">
            <w:delText xml:space="preserve">: The guideline is to map the RoleIdCode in the agent.role element, if the code is known by the ARR as a type should be mapped in the agent.type element instead. </w:delText>
          </w:r>
        </w:del>
      </w:ins>
      <w:ins w:id="200" w:author="Gregorio Canal" w:date="2019-04-09T11:18:00Z">
        <w:del w:id="201" w:author="Mauro Zanardini" w:date="2019-07-23T17:02:00Z">
          <w:r w:rsidR="0020117D" w:rsidDel="00444A24">
            <w:delText xml:space="preserve">When </w:delText>
          </w:r>
        </w:del>
      </w:ins>
      <w:ins w:id="202" w:author="Gregorio Canal" w:date="2019-04-09T11:17:00Z">
        <w:del w:id="203" w:author="Mauro Zanardini" w:date="2019-07-23T17:02:00Z">
          <w:r w:rsidDel="00444A24">
            <w:delText>FHIR</w:delText>
          </w:r>
          <w:r w:rsidRPr="00F949B2" w:rsidDel="00444A24">
            <w:delText xml:space="preserve"> Releas</w:delText>
          </w:r>
          <w:r w:rsidDel="00444A24">
            <w:delText xml:space="preserve">e 5 will be aligned with this decision see </w:delText>
          </w:r>
          <w:r w:rsidRPr="0060337B" w:rsidDel="00444A24">
            <w:delText>CP #20536 https://gforge.hl7.org/gf/project/fhir/tracker/?action=TrackerItemEdit&amp;tracker_item_id=20536&amp;start=0</w:delText>
          </w:r>
        </w:del>
      </w:ins>
      <w:ins w:id="204" w:author="Gregorio Canal" w:date="2019-04-09T11:18:00Z">
        <w:del w:id="205" w:author="Mauro Zanardini" w:date="2019-07-23T17:02:00Z">
          <w:r w:rsidR="0020117D" w:rsidDel="00444A24">
            <w:delText xml:space="preserve"> update section</w:delText>
          </w:r>
        </w:del>
      </w:ins>
      <w:ins w:id="206" w:author="Gregorio Canal" w:date="2019-04-09T11:19:00Z">
        <w:del w:id="207" w:author="Mauro Zanardini" w:date="2019-07-23T17:02:00Z">
          <w:r w:rsidR="0020117D" w:rsidDel="00444A24">
            <w:delText xml:space="preserve"> </w:delText>
          </w:r>
          <w:r w:rsidR="0020117D" w:rsidDel="00444A24">
            <w:fldChar w:fldCharType="begin"/>
          </w:r>
          <w:r w:rsidR="0020117D" w:rsidDel="00444A24">
            <w:delInstrText xml:space="preserve"> REF _Ref5701169 \h </w:delInstrText>
          </w:r>
        </w:del>
      </w:ins>
      <w:del w:id="208" w:author="Mauro Zanardini" w:date="2019-07-23T17:02:00Z">
        <w:r w:rsidR="0020117D" w:rsidDel="00444A24">
          <w:fldChar w:fldCharType="separate"/>
        </w:r>
      </w:del>
      <w:ins w:id="209" w:author="Gregorio Canal" w:date="2019-04-09T11:19:00Z">
        <w:del w:id="210" w:author="Mauro Zanardini" w:date="2019-07-23T17:02:00Z">
          <w:r w:rsidR="0020117D" w:rsidRPr="00273141" w:rsidDel="00444A24">
            <w:delText xml:space="preserve">3.81.4.2.2.1 </w:delText>
          </w:r>
          <w:r w:rsidR="0020117D" w:rsidDel="00444A24">
            <w:delText>Mapping between DICOM and FHIR</w:delText>
          </w:r>
          <w:r w:rsidR="0020117D" w:rsidDel="00444A24">
            <w:fldChar w:fldCharType="end"/>
          </w:r>
          <w:r w:rsidR="0020117D" w:rsidDel="00444A24">
            <w:delText xml:space="preserve"> removing the </w:delText>
          </w:r>
        </w:del>
      </w:ins>
      <w:ins w:id="211" w:author="Gregorio Canal" w:date="2019-04-09T11:20:00Z">
        <w:del w:id="212" w:author="Mauro Zanardini" w:date="2019-07-23T17:02:00Z">
          <w:r w:rsidR="0020117D" w:rsidDel="00444A24">
            <w:delText>statement.</w:delText>
          </w:r>
        </w:del>
      </w:ins>
      <w:commentRangeEnd w:id="196"/>
      <w:ins w:id="213" w:author="Gregorio Canal" w:date="2019-07-23T14:05:00Z">
        <w:del w:id="214" w:author="Mauro Zanardini" w:date="2019-07-23T17:02:00Z">
          <w:r w:rsidR="0010463F" w:rsidDel="00444A24">
            <w:rPr>
              <w:rStyle w:val="Rimandocommento"/>
            </w:rPr>
            <w:commentReference w:id="196"/>
          </w:r>
        </w:del>
      </w:ins>
      <w:commentRangeEnd w:id="197"/>
      <w:r w:rsidR="00444A24">
        <w:rPr>
          <w:rStyle w:val="Rimandocommento"/>
        </w:rPr>
        <w:commentReference w:id="197"/>
      </w:r>
    </w:p>
    <w:p w14:paraId="00AAB673" w14:textId="52CDF86A" w:rsidR="00B3006D" w:rsidRDefault="004D310D" w:rsidP="00B3006D">
      <w:pPr>
        <w:pStyle w:val="Numeroelenco2"/>
        <w:numPr>
          <w:ilvl w:val="0"/>
          <w:numId w:val="34"/>
        </w:numPr>
        <w:rPr>
          <w:ins w:id="215" w:author="Gregorio Canal" w:date="2019-04-24T12:49:00Z"/>
        </w:rPr>
      </w:pPr>
      <w:commentRangeStart w:id="216"/>
      <w:commentRangeStart w:id="217"/>
      <w:r w:rsidRPr="00DE3E52">
        <w:t xml:space="preserve"> </w:t>
      </w:r>
      <w:ins w:id="218" w:author="Gregorio Canal" w:date="2019-04-24T11:18:00Z">
        <w:r w:rsidR="00B3006D">
          <w:t xml:space="preserve">The DICOM element </w:t>
        </w:r>
        <w:proofErr w:type="spellStart"/>
        <w:r w:rsidR="00B3006D" w:rsidRPr="00973FA5">
          <w:t>ParticipantObjectIdentification.ParticipantObjectDescription</w:t>
        </w:r>
        <w:proofErr w:type="spellEnd"/>
        <w:r w:rsidR="00B3006D">
          <w:t xml:space="preserve"> it is defined as a complex type but FHIR </w:t>
        </w:r>
        <w:proofErr w:type="spellStart"/>
        <w:r w:rsidR="00B3006D">
          <w:t>AuditEvent.entity.description</w:t>
        </w:r>
        <w:proofErr w:type="spellEnd"/>
        <w:r w:rsidR="00B3006D">
          <w:t xml:space="preserve"> it is a string element. How should we handle this mapping? </w:t>
        </w:r>
        <w:r w:rsidR="00B3006D" w:rsidRPr="0060337B">
          <w:rPr>
            <w:b/>
          </w:rPr>
          <w:t>Decision:</w:t>
        </w:r>
        <w:r w:rsidR="00B3006D">
          <w:rPr>
            <w:b/>
          </w:rPr>
          <w:t xml:space="preserve"> </w:t>
        </w:r>
      </w:ins>
      <w:ins w:id="219" w:author="Gregorio Canal" w:date="2019-04-24T11:20:00Z">
        <w:r w:rsidR="00A430C6">
          <w:t>The guideline is to</w:t>
        </w:r>
      </w:ins>
      <w:ins w:id="220" w:author="Gregorio Canal" w:date="2019-04-24T14:57:00Z">
        <w:r w:rsidR="008247A9">
          <w:t xml:space="preserve"> not</w:t>
        </w:r>
      </w:ins>
      <w:ins w:id="221" w:author="Gregorio Canal" w:date="2019-04-24T11:20:00Z">
        <w:r w:rsidR="00A430C6">
          <w:t xml:space="preserve"> use this el</w:t>
        </w:r>
      </w:ins>
      <w:ins w:id="222" w:author="Gregorio Canal" w:date="2019-04-24T14:56:00Z">
        <w:r w:rsidR="008247A9">
          <w:t>e</w:t>
        </w:r>
      </w:ins>
      <w:ins w:id="223" w:author="Gregorio Canal" w:date="2019-04-24T11:20:00Z">
        <w:r w:rsidR="00A430C6">
          <w:t>ment</w:t>
        </w:r>
      </w:ins>
      <w:ins w:id="224" w:author="Gregorio Canal" w:date="2019-04-24T11:21:00Z">
        <w:r w:rsidR="00A430C6">
          <w:t xml:space="preserve"> </w:t>
        </w:r>
      </w:ins>
      <w:ins w:id="225" w:author="Gregorio Canal" w:date="2019-04-24T11:20:00Z">
        <w:r w:rsidR="00A430C6">
          <w:t>since in R5</w:t>
        </w:r>
      </w:ins>
      <w:ins w:id="226" w:author="Gregorio Canal" w:date="2019-04-24T11:21:00Z">
        <w:r w:rsidR="00A430C6">
          <w:t xml:space="preserve"> it will not be present anymore (see </w:t>
        </w:r>
        <w:r w:rsidR="00A430C6">
          <w:fldChar w:fldCharType="begin"/>
        </w:r>
        <w:r w:rsidR="00A430C6">
          <w:instrText xml:space="preserve"> HYPERLINK "https://gforge.hl7.org/gf/project/fhir/tracker/?action=TrackerItemEdit&amp;tracker_item_id=20888" </w:instrText>
        </w:r>
        <w:r w:rsidR="00A430C6">
          <w:fldChar w:fldCharType="separate"/>
        </w:r>
        <w:r w:rsidR="00A430C6">
          <w:rPr>
            <w:rStyle w:val="Collegamentoipertestuale"/>
          </w:rPr>
          <w:t>https://gforge.hl7.org/gf/project/fhir/tracker/?action=TrackerItemEdit&amp;tracker_item_id=20888</w:t>
        </w:r>
        <w:r w:rsidR="00A430C6">
          <w:fldChar w:fldCharType="end"/>
        </w:r>
        <w:r w:rsidR="00A430C6">
          <w:t xml:space="preserve">) because </w:t>
        </w:r>
      </w:ins>
      <w:proofErr w:type="spellStart"/>
      <w:ins w:id="227" w:author="Gregorio Canal" w:date="2019-04-24T11:22:00Z">
        <w:r w:rsidR="00A430C6">
          <w:rPr>
            <w:rFonts w:ascii="Tahoma" w:hAnsi="Tahoma" w:cs="Tahoma"/>
            <w:color w:val="666666"/>
            <w:sz w:val="18"/>
            <w:szCs w:val="18"/>
            <w:shd w:val="clear" w:color="auto" w:fill="FFFFFF"/>
          </w:rPr>
          <w:t>ParticipantObjectDescription</w:t>
        </w:r>
        <w:proofErr w:type="spellEnd"/>
        <w:r w:rsidR="00A430C6">
          <w:rPr>
            <w:rFonts w:ascii="Tahoma" w:hAnsi="Tahoma" w:cs="Tahoma"/>
            <w:color w:val="666666"/>
            <w:sz w:val="18"/>
            <w:szCs w:val="18"/>
            <w:shd w:val="clear" w:color="auto" w:fill="FFFFFF"/>
          </w:rPr>
          <w:t xml:space="preserve"> </w:t>
        </w:r>
        <w:r w:rsidR="00A430C6" w:rsidRPr="00C71FDD">
          <w:t>is simply a grouper el</w:t>
        </w:r>
      </w:ins>
      <w:ins w:id="228" w:author="Gregorio Canal" w:date="2019-04-24T11:23:00Z">
        <w:r w:rsidR="00A430C6">
          <w:t>e</w:t>
        </w:r>
      </w:ins>
      <w:ins w:id="229" w:author="Gregorio Canal" w:date="2019-04-24T11:22:00Z">
        <w:r w:rsidR="00A430C6" w:rsidRPr="00C71FDD">
          <w:t xml:space="preserve">ment and thus </w:t>
        </w:r>
      </w:ins>
      <w:ins w:id="230" w:author="Gregorio Canal" w:date="2019-04-24T13:00:00Z">
        <w:r w:rsidR="00C71FDD" w:rsidRPr="00C71FDD">
          <w:t>can</w:t>
        </w:r>
        <w:r w:rsidR="00C71FDD">
          <w:t>n</w:t>
        </w:r>
        <w:r w:rsidR="00C71FDD" w:rsidRPr="00C71FDD">
          <w:t>ot</w:t>
        </w:r>
      </w:ins>
      <w:ins w:id="231" w:author="Gregorio Canal" w:date="2019-04-24T11:22:00Z">
        <w:r w:rsidR="00A430C6" w:rsidRPr="00C71FDD">
          <w:t xml:space="preserve"> hold any value.</w:t>
        </w:r>
      </w:ins>
      <w:commentRangeEnd w:id="216"/>
      <w:ins w:id="232" w:author="Gregorio Canal" w:date="2019-07-23T14:05:00Z">
        <w:r w:rsidR="0010463F">
          <w:rPr>
            <w:rStyle w:val="Rimandocommento"/>
          </w:rPr>
          <w:commentReference w:id="216"/>
        </w:r>
      </w:ins>
      <w:commentRangeEnd w:id="217"/>
      <w:r w:rsidR="00444A24">
        <w:rPr>
          <w:rStyle w:val="Rimandocommento"/>
        </w:rPr>
        <w:commentReference w:id="217"/>
      </w:r>
    </w:p>
    <w:p w14:paraId="6D331808" w14:textId="0D7D7CA1" w:rsidR="00C33C45" w:rsidRDefault="000A2CCF" w:rsidP="00B3006D">
      <w:pPr>
        <w:pStyle w:val="Numeroelenco2"/>
        <w:numPr>
          <w:ilvl w:val="0"/>
          <w:numId w:val="34"/>
        </w:numPr>
        <w:rPr>
          <w:ins w:id="233" w:author="Gregorio Canal" w:date="2019-04-29T19:25:00Z"/>
        </w:rPr>
      </w:pPr>
      <w:ins w:id="234" w:author="Gregorio Canal" w:date="2019-04-24T12:50:00Z">
        <w:r w:rsidRPr="00DE3E52">
          <w:t xml:space="preserve">In </w:t>
        </w:r>
        <w:r>
          <w:fldChar w:fldCharType="begin"/>
        </w:r>
        <w:r>
          <w:instrText>HYPERLINK "https://www.hl7.org/fhir/R4/auditevent-mappings.html" \l "dicom"</w:instrText>
        </w:r>
        <w:r>
          <w:fldChar w:fldCharType="separate"/>
        </w:r>
        <w:r w:rsidRPr="0060337B">
          <w:rPr>
            <w:rStyle w:val="Collegamentoipertestuale"/>
          </w:rPr>
          <w:t>https://www.hl7.org/fhir/R4/auditevent-mappings.html#dicom</w:t>
        </w:r>
        <w:r>
          <w:fldChar w:fldCharType="end"/>
        </w:r>
        <w:r w:rsidRPr="00DE3E52">
          <w:t xml:space="preserve"> t</w:t>
        </w:r>
        <w:r w:rsidRPr="00F949B2">
          <w:t>h</w:t>
        </w:r>
        <w:r>
          <w:t xml:space="preserve">e </w:t>
        </w:r>
        <w:proofErr w:type="spellStart"/>
        <w:r>
          <w:t>EventDateTime</w:t>
        </w:r>
        <w:proofErr w:type="spellEnd"/>
        <w:r>
          <w:t xml:space="preserve"> it is mapped in </w:t>
        </w:r>
        <w:proofErr w:type="spellStart"/>
        <w:r>
          <w:t>AuditEvent.</w:t>
        </w:r>
      </w:ins>
      <w:ins w:id="235" w:author="Gregorio Canal" w:date="2019-04-24T12:51:00Z">
        <w:r>
          <w:t>period</w:t>
        </w:r>
        <w:proofErr w:type="spellEnd"/>
        <w:r>
          <w:t xml:space="preserve"> </w:t>
        </w:r>
      </w:ins>
      <w:ins w:id="236" w:author="Gregorio Canal" w:date="2019-04-24T12:52:00Z">
        <w:r>
          <w:t xml:space="preserve">but should be mapped in </w:t>
        </w:r>
        <w:proofErr w:type="spellStart"/>
        <w:r>
          <w:t>AuditEvent.recorded</w:t>
        </w:r>
        <w:proofErr w:type="spellEnd"/>
        <w:r>
          <w:t xml:space="preserve">. How should we handle this? </w:t>
        </w:r>
        <w:r w:rsidRPr="000A2CCF">
          <w:t xml:space="preserve">Decision: </w:t>
        </w:r>
        <w:r w:rsidRPr="00C71FDD">
          <w:t>In fut</w:t>
        </w:r>
      </w:ins>
      <w:ins w:id="237" w:author="Gregorio Canal" w:date="2019-07-22T12:48:00Z">
        <w:r w:rsidR="00FE7458">
          <w:t>u</w:t>
        </w:r>
      </w:ins>
      <w:ins w:id="238" w:author="Gregorio Canal" w:date="2019-04-24T12:52:00Z">
        <w:r w:rsidRPr="00C71FDD">
          <w:t>re release o</w:t>
        </w:r>
        <w:r>
          <w:t>f FHIR, R5</w:t>
        </w:r>
      </w:ins>
      <w:ins w:id="239" w:author="Gregorio Canal" w:date="2019-04-24T12:53:00Z">
        <w:r>
          <w:t>, this issue will be resolved (see</w:t>
        </w:r>
      </w:ins>
      <w:ins w:id="240" w:author="Gregorio Canal" w:date="2019-04-24T12:52:00Z">
        <w:r>
          <w:t xml:space="preserve"> </w:t>
        </w:r>
        <w:r>
          <w:fldChar w:fldCharType="begin"/>
        </w:r>
        <w:r>
          <w:instrText xml:space="preserve"> HYPERLINK "</w:instrText>
        </w:r>
      </w:ins>
      <w:ins w:id="241" w:author="Gregorio Canal" w:date="2019-04-24T12:49:00Z">
        <w:r w:rsidRPr="000A2CCF">
          <w:rPr>
            <w:rPrChange w:id="242" w:author="Gregorio Canal" w:date="2019-04-24T12:52:00Z">
              <w:rPr>
                <w:rStyle w:val="Collegamentoipertestuale"/>
              </w:rPr>
            </w:rPrChange>
          </w:rPr>
          <w:instrText>https://gforge.hl7.org/gf/project/fhir/tracker/?action=TrackerItemEdit&amp;tracker_id=677&amp;tracker_item_id=20837</w:instrText>
        </w:r>
      </w:ins>
      <w:ins w:id="243" w:author="Gregorio Canal" w:date="2019-04-24T12:52:00Z">
        <w:r>
          <w:instrText xml:space="preserve">" </w:instrText>
        </w:r>
        <w:r>
          <w:fldChar w:fldCharType="separate"/>
        </w:r>
      </w:ins>
      <w:ins w:id="244" w:author="Gregorio Canal" w:date="2019-04-24T12:49:00Z">
        <w:r w:rsidRPr="000A2CCF">
          <w:rPr>
            <w:rStyle w:val="Collegamentoipertestuale"/>
          </w:rPr>
          <w:t>https://gforge.hl7.org/gf/project/fhir/tracker/?action=TrackerItemEdit&amp;tracker_id=677&amp;tracker_item_id=20837</w:t>
        </w:r>
      </w:ins>
      <w:ins w:id="245" w:author="Gregorio Canal" w:date="2019-04-24T12:52:00Z">
        <w:r>
          <w:fldChar w:fldCharType="end"/>
        </w:r>
      </w:ins>
      <w:ins w:id="246" w:author="Gregorio Canal" w:date="2019-04-24T12:53:00Z">
        <w:r>
          <w:t xml:space="preserve">). In the meantime in Table </w:t>
        </w:r>
      </w:ins>
      <w:ins w:id="247" w:author="Gregorio Canal" w:date="2019-04-24T12:55:00Z">
        <w:r>
          <w:t>3.81</w:t>
        </w:r>
        <w:r w:rsidRPr="00273141">
          <w:t>.</w:t>
        </w:r>
        <w:r>
          <w:t>4.2.2</w:t>
        </w:r>
        <w:r w:rsidRPr="00273141">
          <w:t>.</w:t>
        </w:r>
        <w:r>
          <w:t>1</w:t>
        </w:r>
        <w:r w:rsidRPr="00273141">
          <w:t>-1</w:t>
        </w:r>
        <w:r>
          <w:t xml:space="preserve"> </w:t>
        </w:r>
      </w:ins>
      <w:ins w:id="248" w:author="Gregorio Canal" w:date="2019-04-24T12:53:00Z">
        <w:r>
          <w:t xml:space="preserve">there is the </w:t>
        </w:r>
      </w:ins>
      <w:ins w:id="249" w:author="Gregorio Canal" w:date="2019-04-24T12:54:00Z">
        <w:r>
          <w:t>mapping to be used.</w:t>
        </w:r>
      </w:ins>
    </w:p>
    <w:p w14:paraId="0CECAC3E" w14:textId="2BD46F91" w:rsidR="00631D39" w:rsidDel="007D6A3A" w:rsidRDefault="00631D39" w:rsidP="00B3006D">
      <w:pPr>
        <w:pStyle w:val="Numeroelenco2"/>
        <w:numPr>
          <w:ilvl w:val="0"/>
          <w:numId w:val="34"/>
        </w:numPr>
        <w:rPr>
          <w:ins w:id="250" w:author="Gregorio Canal" w:date="2019-05-02T18:12:00Z"/>
          <w:del w:id="251" w:author="Mauro Zanardini" w:date="2019-07-23T17:19:00Z"/>
        </w:rPr>
      </w:pPr>
      <w:commentRangeStart w:id="252"/>
      <w:commentRangeStart w:id="253"/>
      <w:ins w:id="254" w:author="Gregorio Canal" w:date="2019-04-29T19:26:00Z">
        <w:del w:id="255" w:author="Mauro Zanardini" w:date="2019-07-23T17:19:00Z">
          <w:r w:rsidDel="007D6A3A">
            <w:delText xml:space="preserve">The </w:delText>
          </w:r>
        </w:del>
      </w:ins>
      <w:ins w:id="256" w:author="Gregorio Canal" w:date="2019-04-30T23:04:00Z">
        <w:del w:id="257" w:author="Mauro Zanardini" w:date="2019-07-23T17:19:00Z">
          <w:r w:rsidR="00AB4D68" w:rsidDel="007D6A3A">
            <w:delText>Record Audit Event</w:delText>
          </w:r>
        </w:del>
      </w:ins>
      <w:ins w:id="258" w:author="Gregorio Canal" w:date="2019-04-29T19:26:00Z">
        <w:del w:id="259" w:author="Mauro Zanardini" w:date="2019-07-23T17:19:00Z">
          <w:r w:rsidDel="007D6A3A">
            <w:delText xml:space="preserve"> [ITI-</w:delText>
          </w:r>
        </w:del>
      </w:ins>
      <w:ins w:id="260" w:author="Gregorio Canal" w:date="2019-04-30T23:04:00Z">
        <w:del w:id="261" w:author="Mauro Zanardini" w:date="2019-07-23T17:19:00Z">
          <w:r w:rsidR="00AB4D68" w:rsidDel="007D6A3A">
            <w:delText>20</w:delText>
          </w:r>
        </w:del>
      </w:ins>
      <w:ins w:id="262" w:author="Gregorio Canal" w:date="2019-04-29T19:26:00Z">
        <w:del w:id="263" w:author="Mauro Zanardini" w:date="2019-07-23T17:19:00Z">
          <w:r w:rsidDel="007D6A3A">
            <w:delText xml:space="preserve">] transaction </w:delText>
          </w:r>
        </w:del>
      </w:ins>
      <w:ins w:id="264" w:author="Gregorio Canal" w:date="2019-04-29T19:27:00Z">
        <w:del w:id="265" w:author="Mauro Zanardini" w:date="2019-07-23T17:19:00Z">
          <w:r w:rsidDel="007D6A3A">
            <w:delText xml:space="preserve">it has been </w:delText>
          </w:r>
        </w:del>
      </w:ins>
      <w:ins w:id="266" w:author="Gregorio Canal" w:date="2019-04-30T23:04:00Z">
        <w:del w:id="267" w:author="Mauro Zanardini" w:date="2019-07-23T17:19:00Z">
          <w:r w:rsidR="00AB4D68" w:rsidDel="007D6A3A">
            <w:delText>modified</w:delText>
          </w:r>
        </w:del>
      </w:ins>
      <w:ins w:id="268" w:author="Gregorio Canal" w:date="2019-04-29T19:27:00Z">
        <w:del w:id="269" w:author="Mauro Zanardini" w:date="2019-07-23T17:19:00Z">
          <w:r w:rsidDel="007D6A3A">
            <w:delText xml:space="preserve"> to support POST of single AuditEvent resources or a Bundle of them. </w:delText>
          </w:r>
        </w:del>
      </w:ins>
      <w:ins w:id="270" w:author="Gregorio Canal" w:date="2019-04-29T19:34:00Z">
        <w:del w:id="271" w:author="Mauro Zanardini" w:date="2019-07-23T17:19:00Z">
          <w:r w:rsidR="002E0FBF" w:rsidDel="007D6A3A">
            <w:delText>To send</w:delText>
          </w:r>
        </w:del>
      </w:ins>
      <w:ins w:id="272" w:author="Gregorio Canal" w:date="2019-04-29T19:33:00Z">
        <w:del w:id="273" w:author="Mauro Zanardini" w:date="2019-07-23T17:19:00Z">
          <w:r w:rsidR="002E0FBF" w:rsidDel="007D6A3A">
            <w:delText xml:space="preserve"> a B</w:delText>
          </w:r>
        </w:del>
      </w:ins>
      <w:ins w:id="274" w:author="Gregorio Canal" w:date="2019-04-29T19:34:00Z">
        <w:del w:id="275" w:author="Mauro Zanardini" w:date="2019-07-23T17:19:00Z">
          <w:r w:rsidR="002E0FBF" w:rsidDel="007D6A3A">
            <w:delText xml:space="preserve">undle of AuditEvent it is required to use the “batch” interaction (see </w:delText>
          </w:r>
        </w:del>
      </w:ins>
      <w:ins w:id="276" w:author="Gregorio Canal" w:date="2019-04-29T19:35:00Z">
        <w:del w:id="277" w:author="Mauro Zanardini" w:date="2019-07-23T17:19:00Z">
          <w:r w:rsidR="002E0FBF" w:rsidRPr="002E0FBF" w:rsidDel="007D6A3A">
            <w:delText>https://www.hl7.org/fhir/</w:delText>
          </w:r>
          <w:r w:rsidR="002E0FBF" w:rsidDel="007D6A3A">
            <w:delText>R4/</w:delText>
          </w:r>
          <w:r w:rsidR="002E0FBF" w:rsidRPr="002E0FBF" w:rsidDel="007D6A3A">
            <w:delText>http.html#transaction</w:delText>
          </w:r>
          <w:r w:rsidR="002E0FBF" w:rsidDel="007D6A3A">
            <w:delText>)</w:delText>
          </w:r>
        </w:del>
      </w:ins>
      <w:ins w:id="278" w:author="Gregorio Canal" w:date="2019-04-29T19:36:00Z">
        <w:del w:id="279" w:author="Mauro Zanardini" w:date="2019-07-23T17:19:00Z">
          <w:r w:rsidR="002E0FBF" w:rsidDel="007D6A3A">
            <w:delText xml:space="preserve">. </w:delText>
          </w:r>
        </w:del>
      </w:ins>
      <w:ins w:id="280" w:author="Gregorio Canal" w:date="2019-04-29T19:37:00Z">
        <w:del w:id="281" w:author="Mauro Zanardini" w:date="2019-07-23T17:19:00Z">
          <w:r w:rsidR="002E0FBF" w:rsidDel="007D6A3A">
            <w:delText>Readers during Public Comment are asked to provide feedback regarding this decision.</w:delText>
          </w:r>
        </w:del>
      </w:ins>
      <w:commentRangeEnd w:id="252"/>
      <w:ins w:id="282" w:author="Gregorio Canal" w:date="2019-07-23T14:06:00Z">
        <w:del w:id="283" w:author="Mauro Zanardini" w:date="2019-07-23T17:19:00Z">
          <w:r w:rsidR="00100EB9" w:rsidDel="007D6A3A">
            <w:rPr>
              <w:rStyle w:val="Rimandocommento"/>
            </w:rPr>
            <w:commentReference w:id="252"/>
          </w:r>
        </w:del>
      </w:ins>
      <w:commentRangeEnd w:id="253"/>
      <w:r w:rsidR="007D6A3A">
        <w:rPr>
          <w:rStyle w:val="Rimandocommento"/>
        </w:rPr>
        <w:commentReference w:id="253"/>
      </w:r>
    </w:p>
    <w:p w14:paraId="50D60208" w14:textId="5E82D2CE" w:rsidR="00087731" w:rsidDel="007D6A3A" w:rsidRDefault="00087731" w:rsidP="00B3006D">
      <w:pPr>
        <w:pStyle w:val="Numeroelenco2"/>
        <w:numPr>
          <w:ilvl w:val="0"/>
          <w:numId w:val="34"/>
        </w:numPr>
        <w:rPr>
          <w:ins w:id="284" w:author="Gregorio Canal" w:date="2019-07-22T12:39:00Z"/>
          <w:del w:id="285" w:author="Mauro Zanardini" w:date="2019-07-23T17:21:00Z"/>
        </w:rPr>
      </w:pPr>
      <w:commentRangeStart w:id="286"/>
      <w:commentRangeStart w:id="287"/>
      <w:ins w:id="288" w:author="Gregorio Canal" w:date="2019-05-02T18:12:00Z">
        <w:del w:id="289" w:author="Mauro Zanardini" w:date="2019-07-23T17:21:00Z">
          <w:r w:rsidDel="007D6A3A">
            <w:delText xml:space="preserve">An option for </w:delText>
          </w:r>
        </w:del>
      </w:ins>
      <w:ins w:id="290" w:author="Gregorio Canal" w:date="2019-05-02T18:15:00Z">
        <w:del w:id="291" w:author="Mauro Zanardini" w:date="2019-07-23T17:21:00Z">
          <w:r w:rsidRPr="00087731" w:rsidDel="007D6A3A">
            <w:delText>Secure Node, Secure Applicat</w:delText>
          </w:r>
          <w:r w:rsidDel="007D6A3A">
            <w:delText>i</w:delText>
          </w:r>
          <w:r w:rsidRPr="00087731" w:rsidDel="007D6A3A">
            <w:delText xml:space="preserve">on, Audit Record Forwarder </w:delText>
          </w:r>
        </w:del>
      </w:ins>
      <w:ins w:id="292" w:author="Gregorio Canal" w:date="2019-05-02T18:12:00Z">
        <w:del w:id="293" w:author="Mauro Zanardini" w:date="2019-07-23T17:21:00Z">
          <w:r w:rsidDel="007D6A3A">
            <w:delText xml:space="preserve">actors that </w:delText>
          </w:r>
        </w:del>
      </w:ins>
      <w:ins w:id="294" w:author="Gregorio Canal" w:date="2019-05-02T18:13:00Z">
        <w:del w:id="295" w:author="Mauro Zanardini" w:date="2019-07-23T17:21:00Z">
          <w:r w:rsidDel="007D6A3A">
            <w:delText>supports the two feed RESTful interaction has been added with a note that express that if the actor does not support this option it shall support the Syslog interaction defined in ITI-20. Readers</w:delText>
          </w:r>
        </w:del>
      </w:ins>
      <w:ins w:id="296" w:author="Gregorio Canal" w:date="2019-05-02T18:14:00Z">
        <w:del w:id="297" w:author="Mauro Zanardini" w:date="2019-07-23T17:21:00Z">
          <w:r w:rsidDel="007D6A3A">
            <w:delText xml:space="preserve"> are asked to provide feedback</w:delText>
          </w:r>
        </w:del>
      </w:ins>
      <w:commentRangeEnd w:id="286"/>
      <w:ins w:id="298" w:author="Gregorio Canal" w:date="2019-07-23T14:06:00Z">
        <w:del w:id="299" w:author="Mauro Zanardini" w:date="2019-07-23T17:21:00Z">
          <w:r w:rsidR="00100EB9" w:rsidDel="007D6A3A">
            <w:rPr>
              <w:rStyle w:val="Rimandocommento"/>
            </w:rPr>
            <w:commentReference w:id="286"/>
          </w:r>
        </w:del>
      </w:ins>
      <w:commentRangeEnd w:id="287"/>
      <w:del w:id="300" w:author="Mauro Zanardini" w:date="2019-07-23T17:21:00Z">
        <w:r w:rsidR="007D6A3A" w:rsidDel="007D6A3A">
          <w:rPr>
            <w:rStyle w:val="Rimandocommento"/>
          </w:rPr>
          <w:commentReference w:id="287"/>
        </w:r>
      </w:del>
    </w:p>
    <w:p w14:paraId="0E635B11" w14:textId="0D79E353" w:rsidR="00FE7458" w:rsidRPr="00FE7458" w:rsidRDefault="00FE7458" w:rsidP="00B3006D">
      <w:pPr>
        <w:pStyle w:val="Numeroelenco2"/>
        <w:numPr>
          <w:ilvl w:val="0"/>
          <w:numId w:val="34"/>
        </w:numPr>
        <w:rPr>
          <w:ins w:id="301" w:author="Gregorio Canal" w:date="2019-04-24T11:18:00Z"/>
        </w:rPr>
      </w:pPr>
      <w:proofErr w:type="spellStart"/>
      <w:ins w:id="302" w:author="Gregorio Canal" w:date="2019-07-22T12:43:00Z">
        <w:r>
          <w:t>AuditEvent</w:t>
        </w:r>
        <w:proofErr w:type="spellEnd"/>
        <w:r>
          <w:t xml:space="preserve"> resource does not address the PRI syslog data field.</w:t>
        </w:r>
      </w:ins>
      <w:ins w:id="303" w:author="Gregorio Canal" w:date="2019-07-22T12:49:00Z">
        <w:r>
          <w:t xml:space="preserve"> </w:t>
        </w:r>
        <w:r w:rsidRPr="00FE7458">
          <w:t>Ho</w:t>
        </w:r>
        <w:r w:rsidRPr="00FE7458">
          <w:rPr>
            <w:rPrChange w:id="304" w:author="Gregorio Canal" w:date="2019-07-22T12:49:00Z">
              <w:rPr>
                <w:lang w:val="it-IT"/>
              </w:rPr>
            </w:rPrChange>
          </w:rPr>
          <w:t>w S</w:t>
        </w:r>
        <w:r>
          <w:t>hould we handle this?</w:t>
        </w:r>
      </w:ins>
      <w:ins w:id="305" w:author="Gregorio Canal" w:date="2019-07-22T12:44:00Z">
        <w:r w:rsidRPr="00FE7458">
          <w:t xml:space="preserve"> </w:t>
        </w:r>
      </w:ins>
      <w:ins w:id="306" w:author="Gregorio Canal" w:date="2019-07-22T12:49:00Z">
        <w:r w:rsidRPr="00C71FDD">
          <w:t>In fut</w:t>
        </w:r>
        <w:r>
          <w:t>u</w:t>
        </w:r>
        <w:r w:rsidRPr="00C71FDD">
          <w:t>re release o</w:t>
        </w:r>
        <w:r>
          <w:t xml:space="preserve">f FHIR, R5, this issue will be resolved (see </w:t>
        </w:r>
        <w:r>
          <w:lastRenderedPageBreak/>
          <w:fldChar w:fldCharType="begin"/>
        </w:r>
        <w:r>
          <w:instrText xml:space="preserve"> HYPERLINK "</w:instrText>
        </w:r>
        <w:r w:rsidRPr="00FE7458">
          <w:rPr>
            <w:rPrChange w:id="307" w:author="Gregorio Canal" w:date="2019-07-22T12:49:00Z">
              <w:rPr>
                <w:rStyle w:val="Collegamentoipertestuale"/>
              </w:rPr>
            </w:rPrChange>
          </w:rPr>
          <w:instrText>https://gforge.hl7.org/gf/project/fhir/tracker/?action=TrackerItemEdit&amp;tracker_item_id=18088&amp;start=11600</w:instrText>
        </w:r>
        <w:r>
          <w:instrText xml:space="preserve">" </w:instrText>
        </w:r>
        <w:r>
          <w:fldChar w:fldCharType="separate"/>
        </w:r>
        <w:r w:rsidRPr="00FE7458">
          <w:rPr>
            <w:rStyle w:val="Collegamentoipertestuale"/>
          </w:rPr>
          <w:t>https://gforge.hl7.org/gf/project/fhir/tracker/?action=TrackerItemEdit&amp;tracker_item_id=18088&amp;start=11600</w:t>
        </w:r>
        <w:r>
          <w:fldChar w:fldCharType="end"/>
        </w:r>
        <w:r>
          <w:t>)</w:t>
        </w:r>
      </w:ins>
    </w:p>
    <w:p w14:paraId="26165F50" w14:textId="0C0A6230" w:rsidR="00B44CF3" w:rsidRPr="00DE3E52" w:rsidDel="0060337B" w:rsidRDefault="00B44CF3">
      <w:pPr>
        <w:pStyle w:val="Numeroelenco2"/>
        <w:numPr>
          <w:ilvl w:val="0"/>
          <w:numId w:val="0"/>
        </w:numPr>
        <w:rPr>
          <w:del w:id="308" w:author="Gregorio Canal" w:date="2019-04-09T10:32:00Z"/>
        </w:rPr>
      </w:pPr>
    </w:p>
    <w:p w14:paraId="43534153" w14:textId="60C67F8E" w:rsidR="00B438B7" w:rsidRPr="00273141" w:rsidDel="002E0D81" w:rsidRDefault="00B438B7" w:rsidP="00EB1DB1">
      <w:pPr>
        <w:pStyle w:val="Numeroelenco2"/>
        <w:numPr>
          <w:ilvl w:val="0"/>
          <w:numId w:val="34"/>
        </w:numPr>
        <w:rPr>
          <w:moveFrom w:id="309" w:author="Gregorio Canal" w:date="2019-03-08T11:43:00Z"/>
        </w:rPr>
      </w:pPr>
      <w:moveFromRangeStart w:id="310" w:author="Gregorio Canal" w:date="2019-03-08T11:43:00Z" w:name="move2937825"/>
      <w:moveFrom w:id="311" w:author="Gregorio Canal" w:date="2019-03-08T11:43:00Z">
        <w:r w:rsidRPr="00273141" w:rsidDel="002E0D81">
          <w:t>Tech cmte has documented the query to patient.identifier, starting from a search parameter of type “reference”. Does this reflect the F</w:t>
        </w:r>
        <w:r w:rsidR="00D1740E" w:rsidRPr="00273141" w:rsidDel="002E0D81">
          <w:t>HIR</w:t>
        </w:r>
        <w:r w:rsidRPr="00273141" w:rsidDel="002E0D81">
          <w:t xml:space="preserve"> requirements in the correct way?</w:t>
        </w:r>
        <w:del w:id="312" w:author="Gregorio Canal" w:date="2019-03-19T18:03:00Z">
          <w:r w:rsidRPr="00273141" w:rsidDel="00EB1DB1">
            <w:delText xml:space="preserve"> </w:delText>
          </w:r>
        </w:del>
      </w:moveFrom>
    </w:p>
    <w:p w14:paraId="6BFDEF02" w14:textId="77777777" w:rsidR="00C61521" w:rsidRPr="00273141" w:rsidRDefault="00C61521" w:rsidP="00E83B50">
      <w:pPr>
        <w:pStyle w:val="Titolo2"/>
        <w:rPr>
          <w:noProof w:val="0"/>
        </w:rPr>
      </w:pPr>
      <w:bookmarkStart w:id="313" w:name="_Toc488241127"/>
      <w:bookmarkStart w:id="314" w:name="_Toc473170357"/>
      <w:bookmarkStart w:id="315" w:name="_Toc504625754"/>
      <w:moveFromRangeEnd w:id="310"/>
      <w:r w:rsidRPr="00273141">
        <w:rPr>
          <w:noProof w:val="0"/>
        </w:rPr>
        <w:t>Closed Issues</w:t>
      </w:r>
      <w:bookmarkEnd w:id="313"/>
    </w:p>
    <w:p w14:paraId="1AC11A97" w14:textId="77777777" w:rsidR="007D6A3A" w:rsidRDefault="007D6A3A">
      <w:pPr>
        <w:pStyle w:val="Numeroelenco2"/>
        <w:numPr>
          <w:ilvl w:val="0"/>
          <w:numId w:val="78"/>
        </w:numPr>
        <w:rPr>
          <w:ins w:id="316" w:author="Mauro Zanardini" w:date="2019-07-23T17:23:00Z"/>
        </w:rPr>
        <w:pPrChange w:id="317" w:author="Mauro Zanardini" w:date="2019-07-23T17:24:00Z">
          <w:pPr>
            <w:pStyle w:val="Numeroelenco2"/>
          </w:pPr>
        </w:pPrChange>
      </w:pPr>
      <w:ins w:id="318" w:author="Mauro Zanardini" w:date="2019-07-23T17:22:00Z">
        <w:r>
          <w:t xml:space="preserve">How can we address integration statement for new actors </w:t>
        </w:r>
      </w:ins>
      <w:ins w:id="319" w:author="Mauro Zanardini" w:date="2019-07-23T17:23:00Z">
        <w:r>
          <w:t xml:space="preserve">that supports ITI-20 ? </w:t>
        </w:r>
      </w:ins>
    </w:p>
    <w:p w14:paraId="06936593" w14:textId="109738A9" w:rsidR="007D6A3A" w:rsidRDefault="007D6A3A">
      <w:pPr>
        <w:pStyle w:val="Numeroelenco2"/>
        <w:numPr>
          <w:ilvl w:val="0"/>
          <w:numId w:val="0"/>
        </w:numPr>
        <w:ind w:left="720"/>
        <w:rPr>
          <w:ins w:id="320" w:author="Mauro Zanardini" w:date="2019-07-23T17:21:00Z"/>
        </w:rPr>
        <w:pPrChange w:id="321" w:author="Mauro Zanardini" w:date="2019-07-23T17:23:00Z">
          <w:pPr>
            <w:pStyle w:val="Numeroelenco2"/>
          </w:pPr>
        </w:pPrChange>
      </w:pPr>
      <w:ins w:id="322" w:author="Mauro Zanardini" w:date="2019-07-23T17:24:00Z">
        <w:r>
          <w:t xml:space="preserve">CLOSED: </w:t>
        </w:r>
      </w:ins>
      <w:ins w:id="323" w:author="Mauro Zanardini" w:date="2019-07-23T17:21:00Z">
        <w:r>
          <w:t>A</w:t>
        </w:r>
      </w:ins>
      <w:ins w:id="324" w:author="Mauro Zanardini" w:date="2019-07-23T17:23:00Z">
        <w:r>
          <w:t xml:space="preserve"> set of </w:t>
        </w:r>
      </w:ins>
      <w:ins w:id="325" w:author="Mauro Zanardini" w:date="2019-07-23T17:21:00Z">
        <w:r>
          <w:t>option</w:t>
        </w:r>
      </w:ins>
      <w:ins w:id="326" w:author="Mauro Zanardini" w:date="2019-07-23T17:23:00Z">
        <w:r>
          <w:t>s have been added in order to declare the protocol used by</w:t>
        </w:r>
      </w:ins>
      <w:ins w:id="327" w:author="Mauro Zanardini" w:date="2019-07-23T17:21:00Z">
        <w:r>
          <w:t xml:space="preserve"> </w:t>
        </w:r>
        <w:r w:rsidRPr="00087731">
          <w:t>Secure Node, Secure Applicat</w:t>
        </w:r>
        <w:r>
          <w:t>i</w:t>
        </w:r>
        <w:r w:rsidRPr="00087731">
          <w:t>on, Audit Record Forwarder</w:t>
        </w:r>
        <w:r>
          <w:t xml:space="preserve">. </w:t>
        </w:r>
      </w:ins>
    </w:p>
    <w:p w14:paraId="78607F4C" w14:textId="77777777" w:rsidR="007D6A3A" w:rsidRDefault="007D6A3A">
      <w:pPr>
        <w:pStyle w:val="Numeroelenco2"/>
        <w:numPr>
          <w:ilvl w:val="0"/>
          <w:numId w:val="0"/>
        </w:numPr>
        <w:ind w:left="720"/>
        <w:rPr>
          <w:ins w:id="328" w:author="Mauro Zanardini" w:date="2019-07-23T17:21:00Z"/>
        </w:rPr>
        <w:pPrChange w:id="329" w:author="Mauro Zanardini" w:date="2019-07-23T17:21:00Z">
          <w:pPr>
            <w:pStyle w:val="Numeroelenco2"/>
          </w:pPr>
        </w:pPrChange>
      </w:pPr>
    </w:p>
    <w:p w14:paraId="2B32232B" w14:textId="7E8CBDF6" w:rsidR="007D6A3A" w:rsidRDefault="007D6A3A">
      <w:pPr>
        <w:pStyle w:val="Numeroelenco2"/>
        <w:rPr>
          <w:ins w:id="330" w:author="Mauro Zanardini" w:date="2019-07-23T17:19:00Z"/>
        </w:rPr>
        <w:pPrChange w:id="331" w:author="Mauro Zanardini" w:date="2019-07-23T17:24:00Z">
          <w:pPr>
            <w:pStyle w:val="Numeroelenco2"/>
            <w:numPr>
              <w:numId w:val="76"/>
            </w:numPr>
          </w:pPr>
        </w:pPrChange>
      </w:pPr>
      <w:ins w:id="332" w:author="Mauro Zanardini" w:date="2019-07-23T17:19:00Z">
        <w:r>
          <w:t xml:space="preserve">How to deal with different protocols defined in ITI-20? </w:t>
        </w:r>
      </w:ins>
    </w:p>
    <w:p w14:paraId="5F100C62" w14:textId="28A01DC3" w:rsidR="007D6A3A" w:rsidRDefault="007D6A3A">
      <w:pPr>
        <w:pStyle w:val="Numeroelenco2"/>
        <w:numPr>
          <w:ilvl w:val="0"/>
          <w:numId w:val="0"/>
        </w:numPr>
        <w:ind w:left="720"/>
        <w:rPr>
          <w:ins w:id="333" w:author="Mauro Zanardini" w:date="2019-07-23T17:19:00Z"/>
        </w:rPr>
        <w:pPrChange w:id="334" w:author="Mauro Zanardini" w:date="2019-07-23T17:19:00Z">
          <w:pPr>
            <w:pStyle w:val="Numeroelenco2"/>
            <w:numPr>
              <w:numId w:val="76"/>
            </w:numPr>
          </w:pPr>
        </w:pPrChange>
      </w:pPr>
      <w:ins w:id="335" w:author="Mauro Zanardini" w:date="2019-07-23T17:19:00Z">
        <w:r>
          <w:t>CLOSED:</w:t>
        </w:r>
      </w:ins>
      <w:ins w:id="336" w:author="Mauro Zanardini" w:date="2019-07-23T17:20:00Z">
        <w:r>
          <w:t xml:space="preserve"> </w:t>
        </w:r>
      </w:ins>
      <w:ins w:id="337" w:author="Mauro Zanardini" w:date="2019-07-23T17:19:00Z">
        <w:r>
          <w:t xml:space="preserve">The Record Audit Event [ITI-20] transaction it has been modified to support POST of single </w:t>
        </w:r>
        <w:proofErr w:type="spellStart"/>
        <w:r>
          <w:t>AuditEvent</w:t>
        </w:r>
        <w:proofErr w:type="spellEnd"/>
        <w:r>
          <w:t xml:space="preserve"> resources or a Bundle of them. To send a Bundle of </w:t>
        </w:r>
        <w:proofErr w:type="spellStart"/>
        <w:r>
          <w:t>AuditEvent</w:t>
        </w:r>
        <w:proofErr w:type="spellEnd"/>
        <w:r>
          <w:t xml:space="preserve"> it is required to use the “batch” interaction (see </w:t>
        </w:r>
        <w:r w:rsidRPr="002E0FBF">
          <w:t>https://www.hl7.org/fhir/</w:t>
        </w:r>
        <w:r>
          <w:t>R4/</w:t>
        </w:r>
        <w:r w:rsidRPr="002E0FBF">
          <w:t>http.html#transaction</w:t>
        </w:r>
        <w:r>
          <w:t xml:space="preserve">). </w:t>
        </w:r>
      </w:ins>
    </w:p>
    <w:p w14:paraId="5D2377D2" w14:textId="77777777" w:rsidR="00450D42" w:rsidRDefault="00450D42">
      <w:pPr>
        <w:pStyle w:val="Numeroelenco2"/>
        <w:numPr>
          <w:ilvl w:val="0"/>
          <w:numId w:val="0"/>
        </w:numPr>
        <w:rPr>
          <w:ins w:id="338" w:author="Mauro Zanardini" w:date="2019-07-23T17:16:00Z"/>
        </w:rPr>
        <w:pPrChange w:id="339" w:author="Mauro Zanardini" w:date="2019-07-23T17:25:00Z">
          <w:pPr>
            <w:pStyle w:val="Numeroelenco2"/>
            <w:numPr>
              <w:numId w:val="76"/>
            </w:numPr>
          </w:pPr>
        </w:pPrChange>
      </w:pPr>
    </w:p>
    <w:p w14:paraId="04E5A751" w14:textId="35B0DD38" w:rsidR="00444A24" w:rsidRDefault="00444A24" w:rsidP="00444A24">
      <w:pPr>
        <w:pStyle w:val="Numeroelenco2"/>
        <w:numPr>
          <w:ilvl w:val="0"/>
          <w:numId w:val="76"/>
        </w:numPr>
        <w:rPr>
          <w:ins w:id="340" w:author="Mauro Zanardini" w:date="2019-07-23T17:03:00Z"/>
        </w:rPr>
      </w:pPr>
      <w:commentRangeStart w:id="341"/>
      <w:ins w:id="342" w:author="Mauro Zanardini" w:date="2019-07-23T17:03:00Z">
        <w:r w:rsidRPr="00DE3E52">
          <w:t xml:space="preserve">In </w:t>
        </w:r>
        <w:r>
          <w:fldChar w:fldCharType="begin"/>
        </w:r>
        <w:r>
          <w:instrText>HYPERLINK "https://www.hl7.org/fhir/R4/auditevent-mappings.html" \l "dicom"</w:instrText>
        </w:r>
        <w:r>
          <w:fldChar w:fldCharType="separate"/>
        </w:r>
        <w:r w:rsidRPr="0060337B">
          <w:rPr>
            <w:rStyle w:val="Collegamentoipertestuale"/>
          </w:rPr>
          <w:t>https://www.hl7.org/fhir/R4/auditevent-mappings.html#dicom</w:t>
        </w:r>
        <w:r>
          <w:fldChar w:fldCharType="end"/>
        </w:r>
        <w:r w:rsidRPr="00DE3E52">
          <w:t xml:space="preserve"> t</w:t>
        </w:r>
        <w:r w:rsidRPr="00F949B2">
          <w:t>h</w:t>
        </w:r>
        <w:r>
          <w:t xml:space="preserve">e </w:t>
        </w:r>
        <w:proofErr w:type="spellStart"/>
        <w:r>
          <w:t>ActiveParticipant.RoleIdCode</w:t>
        </w:r>
        <w:proofErr w:type="spellEnd"/>
        <w:r>
          <w:t xml:space="preserve"> it is mapped either in </w:t>
        </w:r>
        <w:proofErr w:type="spellStart"/>
        <w:r>
          <w:t>AuditEvent.agent.type</w:t>
        </w:r>
        <w:proofErr w:type="spellEnd"/>
        <w:r>
          <w:t xml:space="preserve"> and </w:t>
        </w:r>
        <w:proofErr w:type="spellStart"/>
        <w:r>
          <w:t>AuditEvent.agent.role</w:t>
        </w:r>
        <w:proofErr w:type="spellEnd"/>
        <w:r>
          <w:t xml:space="preserve">. How should we handle the mapping? </w:t>
        </w:r>
      </w:ins>
    </w:p>
    <w:p w14:paraId="10209FDB" w14:textId="6552315B" w:rsidR="00444A24" w:rsidRDefault="00444A24">
      <w:pPr>
        <w:pStyle w:val="Numeroelenco2"/>
        <w:numPr>
          <w:ilvl w:val="0"/>
          <w:numId w:val="0"/>
        </w:numPr>
        <w:ind w:left="720"/>
        <w:rPr>
          <w:ins w:id="343" w:author="Mauro Zanardini" w:date="2019-07-23T17:03:00Z"/>
        </w:rPr>
        <w:pPrChange w:id="344" w:author="Mauro Zanardini" w:date="2019-07-23T17:03:00Z">
          <w:pPr>
            <w:pStyle w:val="Numeroelenco2"/>
            <w:numPr>
              <w:numId w:val="76"/>
            </w:numPr>
          </w:pPr>
        </w:pPrChange>
      </w:pPr>
      <w:ins w:id="345" w:author="Mauro Zanardini" w:date="2019-07-23T17:03:00Z">
        <w:r w:rsidRPr="00444A24">
          <w:rPr>
            <w:bCs/>
            <w:rPrChange w:id="346" w:author="Mauro Zanardini" w:date="2019-07-23T17:03:00Z">
              <w:rPr>
                <w:b/>
              </w:rPr>
            </w:rPrChange>
          </w:rPr>
          <w:t>CLOSED</w:t>
        </w:r>
        <w:r>
          <w:t xml:space="preserve">: The guideline is to map the </w:t>
        </w:r>
        <w:proofErr w:type="spellStart"/>
        <w:r>
          <w:t>RoleIdCode</w:t>
        </w:r>
        <w:proofErr w:type="spellEnd"/>
        <w:r>
          <w:t xml:space="preserve"> in the </w:t>
        </w:r>
        <w:proofErr w:type="spellStart"/>
        <w:r>
          <w:t>agent.role</w:t>
        </w:r>
        <w:proofErr w:type="spellEnd"/>
        <w:r>
          <w:t xml:space="preserve"> element, if the code is known by the ARR as a type should be mapped in the </w:t>
        </w:r>
        <w:proofErr w:type="spellStart"/>
        <w:r>
          <w:t>agent.type</w:t>
        </w:r>
        <w:proofErr w:type="spellEnd"/>
        <w:r>
          <w:t xml:space="preserve"> element instead. When FHIR</w:t>
        </w:r>
        <w:r w:rsidRPr="00F949B2">
          <w:t xml:space="preserve"> Releas</w:t>
        </w:r>
        <w:r>
          <w:t xml:space="preserve">e 5 will be aligned with this decision see </w:t>
        </w:r>
        <w:r w:rsidRPr="0060337B">
          <w:t>CP #20536 https://gforge.hl7.org/gf/project/fhir/tracker/?action=TrackerItemEdit&amp;tracker_item_id=20536&amp;start=0</w:t>
        </w:r>
        <w:r>
          <w:t xml:space="preserve"> update section </w:t>
        </w:r>
        <w:r>
          <w:fldChar w:fldCharType="begin"/>
        </w:r>
        <w:r>
          <w:instrText xml:space="preserve"> REF _Ref5701169 \h </w:instrText>
        </w:r>
      </w:ins>
      <w:ins w:id="347" w:author="Mauro Zanardini" w:date="2019-07-23T17:03:00Z">
        <w:r>
          <w:fldChar w:fldCharType="separate"/>
        </w:r>
        <w:r w:rsidRPr="00273141">
          <w:t xml:space="preserve">3.81.4.2.2.1 </w:t>
        </w:r>
        <w:r>
          <w:t>Mapping between DICOM and FHIR</w:t>
        </w:r>
        <w:r>
          <w:fldChar w:fldCharType="end"/>
        </w:r>
        <w:r>
          <w:t xml:space="preserve"> removing the statement.</w:t>
        </w:r>
        <w:commentRangeEnd w:id="341"/>
        <w:r>
          <w:rPr>
            <w:rStyle w:val="Rimandocommento"/>
          </w:rPr>
          <w:commentReference w:id="341"/>
        </w:r>
      </w:ins>
    </w:p>
    <w:p w14:paraId="49F00AE5" w14:textId="77777777" w:rsidR="00444A24" w:rsidRPr="00444A24" w:rsidRDefault="00444A24">
      <w:pPr>
        <w:pStyle w:val="Numeroelenco2"/>
        <w:numPr>
          <w:ilvl w:val="0"/>
          <w:numId w:val="0"/>
        </w:numPr>
        <w:ind w:left="720"/>
        <w:rPr>
          <w:ins w:id="348" w:author="Mauro Zanardini" w:date="2019-07-23T17:03:00Z"/>
          <w:bCs/>
        </w:rPr>
        <w:pPrChange w:id="349" w:author="Mauro Zanardini" w:date="2019-07-23T17:03:00Z">
          <w:pPr>
            <w:pStyle w:val="Numeroelenco2"/>
            <w:numPr>
              <w:numId w:val="76"/>
            </w:numPr>
          </w:pPr>
        </w:pPrChange>
      </w:pPr>
    </w:p>
    <w:p w14:paraId="07B27A35" w14:textId="2958ACF5" w:rsidR="00A64364" w:rsidRPr="00A64364" w:rsidRDefault="00A64364" w:rsidP="00A64364">
      <w:pPr>
        <w:pStyle w:val="Numeroelenco2"/>
        <w:numPr>
          <w:ilvl w:val="0"/>
          <w:numId w:val="76"/>
        </w:numPr>
        <w:rPr>
          <w:ins w:id="350" w:author="Mauro Zanardini" w:date="2019-07-23T16:58:00Z"/>
          <w:bCs/>
        </w:rPr>
      </w:pPr>
      <w:commentRangeStart w:id="351"/>
      <w:ins w:id="352" w:author="Mauro Zanardini" w:date="2019-07-23T16:58:00Z">
        <w:r>
          <w:t>The mapping defined in</w:t>
        </w:r>
        <w:r w:rsidRPr="00DE3E52">
          <w:t xml:space="preserve"> </w:t>
        </w:r>
        <w:r>
          <w:fldChar w:fldCharType="begin"/>
        </w:r>
        <w:r>
          <w:instrText>HYPERLINK "https://www.hl7.org/fhir/R4/auditevent-mappings.html" \l "dicom"</w:instrText>
        </w:r>
        <w:r>
          <w:fldChar w:fldCharType="separate"/>
        </w:r>
        <w:r w:rsidRPr="0060337B">
          <w:rPr>
            <w:rStyle w:val="Collegamentoipertestuale"/>
          </w:rPr>
          <w:t>https://www.hl7.org/fhir/R4/auditevent-mappings.html#dicom</w:t>
        </w:r>
        <w:r>
          <w:fldChar w:fldCharType="end"/>
        </w:r>
        <w:r w:rsidRPr="00DE3E52">
          <w:t xml:space="preserve"> </w:t>
        </w:r>
        <w:r>
          <w:t xml:space="preserve"> it is not sufficient in order to allow auditing through the </w:t>
        </w:r>
        <w:proofErr w:type="spellStart"/>
        <w:r>
          <w:t>AuditEvent</w:t>
        </w:r>
        <w:proofErr w:type="spellEnd"/>
        <w:r>
          <w:t xml:space="preserve"> Resource. </w:t>
        </w:r>
      </w:ins>
    </w:p>
    <w:p w14:paraId="6FE4093F" w14:textId="33C61A95" w:rsidR="00A64364" w:rsidRDefault="00A64364">
      <w:pPr>
        <w:pStyle w:val="Numeroelenco2"/>
        <w:numPr>
          <w:ilvl w:val="0"/>
          <w:numId w:val="0"/>
        </w:numPr>
        <w:ind w:left="720"/>
        <w:rPr>
          <w:ins w:id="353" w:author="Mauro Zanardini" w:date="2019-07-23T16:58:00Z"/>
        </w:rPr>
        <w:pPrChange w:id="354" w:author="Mauro Zanardini" w:date="2019-07-23T16:58:00Z">
          <w:pPr>
            <w:pStyle w:val="Numeroelenco2"/>
            <w:numPr>
              <w:numId w:val="76"/>
            </w:numPr>
          </w:pPr>
        </w:pPrChange>
      </w:pPr>
      <w:ins w:id="355" w:author="Mauro Zanardini" w:date="2019-07-23T16:58:00Z">
        <w:r w:rsidRPr="00A64364">
          <w:rPr>
            <w:bCs/>
            <w:rPrChange w:id="356" w:author="Mauro Zanardini" w:date="2019-07-23T16:58:00Z">
              <w:rPr>
                <w:b/>
              </w:rPr>
            </w:rPrChange>
          </w:rPr>
          <w:t>CLOSED</w:t>
        </w:r>
        <w:r>
          <w:t>: in Section 3.81</w:t>
        </w:r>
        <w:r w:rsidRPr="00273141">
          <w:t>.</w:t>
        </w:r>
        <w:r>
          <w:t>4.2.2</w:t>
        </w:r>
        <w:r w:rsidRPr="00273141">
          <w:t>.</w:t>
        </w:r>
        <w:r>
          <w:t>1 the mapping defined by FHIR has been further constrained in order to allow interoperability between the two data models.</w:t>
        </w:r>
        <w:commentRangeEnd w:id="351"/>
        <w:r>
          <w:rPr>
            <w:rStyle w:val="Rimandocommento"/>
          </w:rPr>
          <w:commentReference w:id="351"/>
        </w:r>
      </w:ins>
    </w:p>
    <w:p w14:paraId="72BE3B74" w14:textId="026EDDE5" w:rsidR="00A64364" w:rsidRDefault="00A64364">
      <w:pPr>
        <w:pStyle w:val="Numeroelenco2"/>
        <w:numPr>
          <w:ilvl w:val="0"/>
          <w:numId w:val="0"/>
        </w:numPr>
        <w:ind w:left="720"/>
        <w:rPr>
          <w:ins w:id="357" w:author="Mauro Zanardini" w:date="2019-07-23T16:57:00Z"/>
        </w:rPr>
        <w:pPrChange w:id="358" w:author="Mauro Zanardini" w:date="2019-07-23T16:58:00Z">
          <w:pPr>
            <w:pStyle w:val="Numeroelenco2"/>
            <w:numPr>
              <w:numId w:val="76"/>
            </w:numPr>
          </w:pPr>
        </w:pPrChange>
      </w:pPr>
    </w:p>
    <w:p w14:paraId="59A6F898" w14:textId="39C5C25D" w:rsidR="00126A64" w:rsidRPr="00273141" w:rsidRDefault="00126A64" w:rsidP="00126A64">
      <w:pPr>
        <w:pStyle w:val="Numeroelenco2"/>
        <w:numPr>
          <w:ilvl w:val="0"/>
          <w:numId w:val="76"/>
        </w:numPr>
        <w:rPr>
          <w:ins w:id="359" w:author="Mauro Zanardini" w:date="2019-07-23T16:46:00Z"/>
        </w:rPr>
      </w:pPr>
      <w:commentRangeStart w:id="360"/>
      <w:ins w:id="361" w:author="Mauro Zanardini" w:date="2019-07-23T16:46:00Z">
        <w:r w:rsidRPr="00273141">
          <w:t>Should the server be required to error for lack of a time period in ITI-81 and ITI-82 or should this be weakened to “should” or “recommend” or “may”?</w:t>
        </w:r>
        <w:commentRangeEnd w:id="360"/>
        <w:r>
          <w:rPr>
            <w:rStyle w:val="Rimandocommento"/>
          </w:rPr>
          <w:commentReference w:id="360"/>
        </w:r>
      </w:ins>
    </w:p>
    <w:p w14:paraId="2410D2C0" w14:textId="21568632" w:rsidR="00126A64" w:rsidRDefault="00126A64">
      <w:pPr>
        <w:pStyle w:val="Numeroelenco2"/>
        <w:numPr>
          <w:ilvl w:val="0"/>
          <w:numId w:val="0"/>
        </w:numPr>
        <w:ind w:left="720"/>
        <w:jc w:val="both"/>
        <w:rPr>
          <w:ins w:id="362" w:author="Mauro Zanardini" w:date="2019-07-23T16:46:00Z"/>
        </w:rPr>
        <w:pPrChange w:id="363" w:author="Mauro Zanardini" w:date="2019-07-23T16:46:00Z">
          <w:pPr>
            <w:pStyle w:val="Numeroelenco2"/>
            <w:numPr>
              <w:numId w:val="76"/>
            </w:numPr>
            <w:jc w:val="both"/>
          </w:pPr>
        </w:pPrChange>
      </w:pPr>
      <w:ins w:id="364" w:author="Mauro Zanardini" w:date="2019-07-23T16:46:00Z">
        <w:r>
          <w:t xml:space="preserve">CLOSED: the server is not required to reject a request. It could do so, </w:t>
        </w:r>
      </w:ins>
      <w:ins w:id="365" w:author="Mauro Zanardini" w:date="2019-07-23T16:47:00Z">
        <w:r>
          <w:t>in accordance to the specification</w:t>
        </w:r>
      </w:ins>
      <w:ins w:id="366" w:author="Mauro Zanardini" w:date="2019-07-23T16:46:00Z">
        <w:r>
          <w:t xml:space="preserve">. </w:t>
        </w:r>
      </w:ins>
    </w:p>
    <w:p w14:paraId="722BC997" w14:textId="469A2F2E" w:rsidR="00126A64" w:rsidRDefault="00126A64" w:rsidP="00126A64">
      <w:pPr>
        <w:pStyle w:val="Numeroelenco2"/>
        <w:numPr>
          <w:ilvl w:val="0"/>
          <w:numId w:val="76"/>
        </w:numPr>
        <w:jc w:val="both"/>
        <w:rPr>
          <w:ins w:id="367" w:author="Mauro Zanardini" w:date="2019-07-23T16:42:00Z"/>
        </w:rPr>
      </w:pPr>
      <w:commentRangeStart w:id="368"/>
      <w:ins w:id="369" w:author="Mauro Zanardini" w:date="2019-07-23T16:42:00Z">
        <w:r w:rsidRPr="00273141">
          <w:lastRenderedPageBreak/>
          <w:t>Should support of the “/.well-known/” path RFC5785 be required or described in transactions ITI-81 and ITI-82?  (This can be an alternative to more complete server information.)  For example, PACS servers providing restful access to DICOM</w:t>
        </w:r>
        <w:r w:rsidRPr="00126A64">
          <w:rPr>
            <w:vertAlign w:val="superscript"/>
          </w:rPr>
          <w:t>®</w:t>
        </w:r>
        <w:r>
          <w:rPr>
            <w:rStyle w:val="Rimandonotaapidipagina"/>
          </w:rPr>
          <w:footnoteReference w:id="4"/>
        </w:r>
        <w:r w:rsidRPr="00273141">
          <w:t xml:space="preserve"> objects may respond to “/.well-known/DICOM” in addition to a fully specified URL path.</w:t>
        </w:r>
        <w:commentRangeEnd w:id="368"/>
        <w:r>
          <w:rPr>
            <w:rStyle w:val="Rimandocommento"/>
          </w:rPr>
          <w:commentReference w:id="368"/>
        </w:r>
      </w:ins>
    </w:p>
    <w:p w14:paraId="1C9A1A9E" w14:textId="4F96E9B1" w:rsidR="00126A64" w:rsidRPr="00273141" w:rsidRDefault="00126A64">
      <w:pPr>
        <w:pStyle w:val="Numeroelenco2"/>
        <w:numPr>
          <w:ilvl w:val="0"/>
          <w:numId w:val="0"/>
        </w:numPr>
        <w:ind w:left="720"/>
        <w:jc w:val="both"/>
        <w:rPr>
          <w:ins w:id="372" w:author="Mauro Zanardini" w:date="2019-07-23T16:42:00Z"/>
        </w:rPr>
        <w:pPrChange w:id="373" w:author="Mauro Zanardini" w:date="2019-07-23T16:42:00Z">
          <w:pPr>
            <w:pStyle w:val="Numeroelenco2"/>
            <w:numPr>
              <w:numId w:val="33"/>
            </w:numPr>
            <w:jc w:val="both"/>
          </w:pPr>
        </w:pPrChange>
      </w:pPr>
      <w:ins w:id="374" w:author="Mauro Zanardini" w:date="2019-07-23T16:42:00Z">
        <w:r>
          <w:t xml:space="preserve">CLOSED: the functionality is covered by </w:t>
        </w:r>
      </w:ins>
      <w:ins w:id="375" w:author="Mauro Zanardini" w:date="2019-07-23T16:43:00Z">
        <w:r>
          <w:t xml:space="preserve">the </w:t>
        </w:r>
      </w:ins>
      <w:ins w:id="376" w:author="Mauro Zanardini" w:date="2019-07-23T16:42:00Z">
        <w:r>
          <w:t xml:space="preserve">Capability Statement. </w:t>
        </w:r>
      </w:ins>
    </w:p>
    <w:p w14:paraId="0B7981BF" w14:textId="77777777" w:rsidR="00126A64" w:rsidRDefault="00126A64">
      <w:pPr>
        <w:pStyle w:val="Numeroelenco2"/>
        <w:numPr>
          <w:ilvl w:val="0"/>
          <w:numId w:val="0"/>
        </w:numPr>
        <w:ind w:left="720"/>
        <w:rPr>
          <w:ins w:id="377" w:author="Mauro Zanardini" w:date="2019-07-23T16:42:00Z"/>
        </w:rPr>
        <w:pPrChange w:id="378" w:author="Mauro Zanardini" w:date="2019-07-23T16:42:00Z">
          <w:pPr>
            <w:pStyle w:val="Numeroelenco2"/>
            <w:numPr>
              <w:numId w:val="33"/>
            </w:numPr>
          </w:pPr>
        </w:pPrChange>
      </w:pPr>
    </w:p>
    <w:p w14:paraId="50F6AC14" w14:textId="0A0F63EF" w:rsidR="00795BC0" w:rsidRDefault="00795BC0" w:rsidP="00126A64">
      <w:pPr>
        <w:pStyle w:val="Numeroelenco2"/>
        <w:rPr>
          <w:ins w:id="379" w:author="Mauro Zanardini" w:date="2019-07-23T15:25:00Z"/>
        </w:rPr>
      </w:pPr>
      <w:ins w:id="380" w:author="Mauro Zanardini" w:date="2019-07-23T15:25:00Z">
        <w:r w:rsidRPr="00273141">
          <w:t>Only a JSON return format is specified for Retrieve Syslog Messages [ITI-82]</w:t>
        </w:r>
        <w:r>
          <w:t xml:space="preserve"> (non FHIR transaction)</w:t>
        </w:r>
        <w:r w:rsidRPr="00273141">
          <w:t xml:space="preserve">. It delivers a slightly parsed form of the syslog message that makes JSON attributes in a structure that corresponds to the structure define by syslog. </w:t>
        </w:r>
        <w:commentRangeStart w:id="381"/>
        <w:r w:rsidRPr="00273141">
          <w:t>Should other forms be supported?  Should the unparsed syslog message be returned</w:t>
        </w:r>
        <w:commentRangeEnd w:id="381"/>
        <w:r>
          <w:rPr>
            <w:rStyle w:val="Rimandocommento"/>
          </w:rPr>
          <w:commentReference w:id="381"/>
        </w:r>
        <w:r w:rsidRPr="00273141">
          <w:t>?</w:t>
        </w:r>
      </w:ins>
    </w:p>
    <w:p w14:paraId="2A525D8E" w14:textId="1F5C1571" w:rsidR="00795BC0" w:rsidRPr="00273141" w:rsidRDefault="00795BC0">
      <w:pPr>
        <w:pStyle w:val="Numeroelenco2"/>
        <w:numPr>
          <w:ilvl w:val="0"/>
          <w:numId w:val="0"/>
        </w:numPr>
        <w:ind w:left="720"/>
        <w:rPr>
          <w:ins w:id="382" w:author="Mauro Zanardini" w:date="2019-07-23T15:25:00Z"/>
        </w:rPr>
        <w:pPrChange w:id="383" w:author="Mauro Zanardini" w:date="2019-07-23T15:25:00Z">
          <w:pPr>
            <w:pStyle w:val="Numeroelenco2"/>
            <w:numPr>
              <w:numId w:val="33"/>
            </w:numPr>
          </w:pPr>
        </w:pPrChange>
      </w:pPr>
      <w:ins w:id="384" w:author="Mauro Zanardini" w:date="2019-07-23T15:30:00Z">
        <w:r>
          <w:t xml:space="preserve">CLOSED: </w:t>
        </w:r>
      </w:ins>
      <w:ins w:id="385" w:author="Mauro Zanardini" w:date="2019-07-23T15:25:00Z">
        <w:r>
          <w:t xml:space="preserve">During public comment and during TI period no vendors raise issues about the format of this transaction. </w:t>
        </w:r>
      </w:ins>
    </w:p>
    <w:p w14:paraId="476501F5" w14:textId="2AD8A462" w:rsidR="00795BC0" w:rsidRDefault="00795BC0">
      <w:pPr>
        <w:pStyle w:val="Numeroelenco2"/>
        <w:numPr>
          <w:ilvl w:val="0"/>
          <w:numId w:val="0"/>
        </w:numPr>
        <w:ind w:left="720"/>
        <w:rPr>
          <w:ins w:id="386" w:author="Mauro Zanardini" w:date="2019-07-23T15:25:00Z"/>
        </w:rPr>
        <w:pPrChange w:id="387" w:author="Mauro Zanardini" w:date="2019-07-23T15:26:00Z">
          <w:pPr>
            <w:pStyle w:val="Numeroelenco2"/>
            <w:numPr>
              <w:numId w:val="33"/>
            </w:numPr>
          </w:pPr>
        </w:pPrChange>
      </w:pPr>
    </w:p>
    <w:p w14:paraId="6C7AFE32" w14:textId="77777777" w:rsidR="00795BC0" w:rsidRPr="00273141" w:rsidRDefault="00795BC0" w:rsidP="00795BC0">
      <w:pPr>
        <w:pStyle w:val="Numeroelenco2"/>
        <w:numPr>
          <w:ilvl w:val="0"/>
          <w:numId w:val="33"/>
        </w:numPr>
        <w:rPr>
          <w:ins w:id="388" w:author="Mauro Zanardini" w:date="2019-07-23T15:30:00Z"/>
        </w:rPr>
      </w:pPr>
      <w:commentRangeStart w:id="389"/>
      <w:commentRangeStart w:id="390"/>
      <w:ins w:id="391" w:author="Mauro Zanardini" w:date="2019-07-23T15:30:00Z">
        <w:r w:rsidRPr="00273141">
          <w:t>Should a server information query be specified?  There are various RFCs from the IETF that specify aspects of server information.</w:t>
        </w:r>
        <w:commentRangeEnd w:id="389"/>
        <w:r>
          <w:rPr>
            <w:rStyle w:val="Rimandocommento"/>
          </w:rPr>
          <w:commentReference w:id="389"/>
        </w:r>
        <w:commentRangeEnd w:id="390"/>
        <w:r>
          <w:rPr>
            <w:rStyle w:val="Rimandocommento"/>
          </w:rPr>
          <w:commentReference w:id="390"/>
        </w:r>
      </w:ins>
    </w:p>
    <w:p w14:paraId="5CE066A7" w14:textId="2F855AD7" w:rsidR="00795BC0" w:rsidRDefault="00795BC0">
      <w:pPr>
        <w:pStyle w:val="Numeroelenco2"/>
        <w:numPr>
          <w:ilvl w:val="0"/>
          <w:numId w:val="0"/>
        </w:numPr>
        <w:ind w:left="720"/>
        <w:rPr>
          <w:ins w:id="392" w:author="Mauro Zanardini" w:date="2019-07-23T15:30:00Z"/>
        </w:rPr>
        <w:pPrChange w:id="393" w:author="Mauro Zanardini" w:date="2019-07-23T15:30:00Z">
          <w:pPr>
            <w:pStyle w:val="Numeroelenco2"/>
            <w:numPr>
              <w:numId w:val="33"/>
            </w:numPr>
          </w:pPr>
        </w:pPrChange>
      </w:pPr>
      <w:ins w:id="394" w:author="Mauro Zanardini" w:date="2019-07-23T15:30:00Z">
        <w:r>
          <w:t xml:space="preserve">CLOSED: now FHIR allows the definition of conformance resources. We defined them and they can be found in the </w:t>
        </w:r>
      </w:ins>
      <w:ins w:id="395" w:author="Mauro Zanardini" w:date="2019-07-23T15:31:00Z">
        <w:r>
          <w:t>IHE/</w:t>
        </w:r>
        <w:proofErr w:type="spellStart"/>
        <w:r>
          <w:t>fhir</w:t>
        </w:r>
        <w:proofErr w:type="spellEnd"/>
        <w:r>
          <w:t xml:space="preserve"> </w:t>
        </w:r>
        <w:proofErr w:type="spellStart"/>
        <w:r>
          <w:t>gi</w:t>
        </w:r>
      </w:ins>
      <w:ins w:id="396" w:author="Mauro Zanardini" w:date="2019-07-23T15:32:00Z">
        <w:r>
          <w:t>thub</w:t>
        </w:r>
        <w:proofErr w:type="spellEnd"/>
        <w:r>
          <w:t xml:space="preserve"> </w:t>
        </w:r>
      </w:ins>
      <w:ins w:id="397" w:author="Mauro Zanardini" w:date="2019-07-23T15:31:00Z">
        <w:r>
          <w:t xml:space="preserve">repository.  </w:t>
        </w:r>
      </w:ins>
    </w:p>
    <w:p w14:paraId="07C7021C" w14:textId="33BC60F5" w:rsidR="00C61521" w:rsidRPr="00273141" w:rsidRDefault="00C61521" w:rsidP="008D693A">
      <w:pPr>
        <w:pStyle w:val="Numeroelenco2"/>
        <w:numPr>
          <w:ilvl w:val="0"/>
          <w:numId w:val="33"/>
        </w:numPr>
      </w:pPr>
      <w:r w:rsidRPr="00273141">
        <w:t>This supplement is being written as additions to the ITI TF-1:9, ATNA, which was written to an older outline template. Rather than redocument ATNA entirely, these section</w:t>
      </w:r>
      <w:r w:rsidR="007D3BD3">
        <w:t>s</w:t>
      </w:r>
      <w:r w:rsidRPr="00273141">
        <w:t xml:space="preserve"> are added using that outline, not the new template. The new sections all fit appropriately into either outline.</w:t>
      </w:r>
    </w:p>
    <w:p w14:paraId="78A8B2AD" w14:textId="77777777" w:rsidR="00C61521" w:rsidRPr="00273141" w:rsidRDefault="00C61521" w:rsidP="00626DF9">
      <w:pPr>
        <w:pStyle w:val="Elencocontinua2"/>
      </w:pPr>
      <w:r w:rsidRPr="00273141">
        <w:t xml:space="preserve">The Report Audit Event Transaction [ITI-20] is completely rewritten to the current template outline. It was old and written to a very different outline than the current template structure. Merging in the options and their effect on this transaction became very confusing. </w:t>
      </w:r>
    </w:p>
    <w:p w14:paraId="7ADB9420" w14:textId="77777777" w:rsidR="00C61521" w:rsidRPr="00273141" w:rsidRDefault="00C61521" w:rsidP="00626DF9">
      <w:pPr>
        <w:pStyle w:val="Elencocontinua2"/>
      </w:pPr>
      <w:r w:rsidRPr="00273141">
        <w:t>The Node Authentication Transaction [ITI-19] is not affected by this supplement.</w:t>
      </w:r>
    </w:p>
    <w:p w14:paraId="54CE8470" w14:textId="77777777" w:rsidR="00C61521" w:rsidRPr="00273141" w:rsidRDefault="00C61521" w:rsidP="001D3A88">
      <w:pPr>
        <w:pStyle w:val="Numeroelenco2"/>
        <w:numPr>
          <w:ilvl w:val="0"/>
          <w:numId w:val="33"/>
        </w:numPr>
      </w:pPr>
      <w:r w:rsidRPr="00273141">
        <w:t>What audit event log sources should be defined to be supported by the query transaction? The table below is a partial list of event sources. This list is the combination of event sources supported by a variety of event management software.</w:t>
      </w:r>
    </w:p>
    <w:p w14:paraId="11BB9D6C" w14:textId="7D50B310" w:rsidR="00C61521" w:rsidRPr="00273141" w:rsidRDefault="00C61521" w:rsidP="00760069">
      <w:pPr>
        <w:pStyle w:val="Elencocontinua2"/>
      </w:pPr>
      <w:r w:rsidRPr="00273141">
        <w:rPr>
          <w:b/>
        </w:rPr>
        <w:t>Decision</w:t>
      </w:r>
      <w:r w:rsidRPr="00273141">
        <w:t xml:space="preserve">: this version will only mandate support for the IHE ATNA formats </w:t>
      </w:r>
      <w:del w:id="398" w:author="Mauro Zanardini" w:date="2019-05-01T18:10:00Z">
        <w:r w:rsidRPr="00273141" w:rsidDel="00BE5D1A">
          <w:delText xml:space="preserve">and </w:delText>
        </w:r>
      </w:del>
      <w:r w:rsidRPr="00273141">
        <w:t>the generic SYSLOG format</w:t>
      </w:r>
      <w:ins w:id="399" w:author="Mauro Zanardini" w:date="2019-05-01T18:10:00Z">
        <w:r w:rsidR="00BE5D1A">
          <w:t xml:space="preserve"> and the FHIR</w:t>
        </w:r>
      </w:ins>
      <w:ins w:id="400" w:author="Mauro Zanardini" w:date="2019-05-01T18:11:00Z">
        <w:r w:rsidR="00BE5D1A">
          <w:t xml:space="preserve"> </w:t>
        </w:r>
        <w:proofErr w:type="spellStart"/>
        <w:r w:rsidR="00BE5D1A">
          <w:t>AuditEvent</w:t>
        </w:r>
        <w:proofErr w:type="spellEnd"/>
        <w:r w:rsidR="00BE5D1A">
          <w:t xml:space="preserve"> format</w:t>
        </w:r>
      </w:ins>
      <w:r w:rsidRPr="00273141">
        <w:t>. The many other formats and transports can be added later as options or by vendors as product options.</w:t>
      </w:r>
    </w:p>
    <w:p w14:paraId="6592FED1" w14:textId="77777777" w:rsidR="00C61521" w:rsidRPr="00273141" w:rsidRDefault="00C61521" w:rsidP="00760069">
      <w:pPr>
        <w:pStyle w:val="Elencocontinua2"/>
      </w:pPr>
      <w:r w:rsidRPr="00273141">
        <w:t>Examination of a variety of event reporting and logging products resulted in the following list of sources. After discussion and given scope concerns, no additional sources or encodings will be described.</w:t>
      </w:r>
    </w:p>
    <w:p w14:paraId="534675CF" w14:textId="77777777" w:rsidR="00C61521" w:rsidRPr="00273141" w:rsidRDefault="00C61521" w:rsidP="008D693A">
      <w:pPr>
        <w:pStyle w:val="Corpotesto"/>
      </w:pPr>
    </w:p>
    <w:p w14:paraId="512276E4" w14:textId="77777777" w:rsidR="00C61521" w:rsidRPr="00273141" w:rsidRDefault="00C61521" w:rsidP="00E83B50">
      <w:pPr>
        <w:pStyle w:val="Corpotesto"/>
        <w:jc w:val="center"/>
        <w:rPr>
          <w:b/>
        </w:rPr>
      </w:pPr>
      <w:r w:rsidRPr="00273141">
        <w:rPr>
          <w:b/>
        </w:rPr>
        <w:t>Partial List of event sources/codecs considered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tblGrid>
      <w:tr w:rsidR="00C61521" w:rsidRPr="00273141" w14:paraId="550A79A3" w14:textId="77777777">
        <w:trPr>
          <w:cantSplit/>
          <w:tblHeader/>
          <w:jc w:val="center"/>
        </w:trPr>
        <w:tc>
          <w:tcPr>
            <w:tcW w:w="3192" w:type="dxa"/>
            <w:shd w:val="clear" w:color="auto" w:fill="D9D9D9"/>
          </w:tcPr>
          <w:p w14:paraId="3237E9DD" w14:textId="77777777" w:rsidR="00C61521" w:rsidRPr="00273141" w:rsidRDefault="00C61521" w:rsidP="00415364">
            <w:pPr>
              <w:pStyle w:val="TableEntryHeader"/>
              <w:rPr>
                <w:szCs w:val="24"/>
              </w:rPr>
            </w:pPr>
            <w:r w:rsidRPr="00273141">
              <w:rPr>
                <w:szCs w:val="24"/>
              </w:rPr>
              <w:t>Name of source</w:t>
            </w:r>
          </w:p>
        </w:tc>
        <w:tc>
          <w:tcPr>
            <w:tcW w:w="3192" w:type="dxa"/>
            <w:shd w:val="clear" w:color="auto" w:fill="D9D9D9"/>
          </w:tcPr>
          <w:p w14:paraId="26137F61" w14:textId="77777777" w:rsidR="00C61521" w:rsidRPr="00273141" w:rsidRDefault="00C61521" w:rsidP="00415364">
            <w:pPr>
              <w:pStyle w:val="TableEntryHeader"/>
              <w:rPr>
                <w:szCs w:val="24"/>
              </w:rPr>
            </w:pPr>
            <w:r w:rsidRPr="00273141">
              <w:rPr>
                <w:szCs w:val="24"/>
              </w:rPr>
              <w:t>Decision</w:t>
            </w:r>
          </w:p>
        </w:tc>
      </w:tr>
      <w:tr w:rsidR="00C61521" w:rsidRPr="00273141" w14:paraId="07217856" w14:textId="77777777">
        <w:trPr>
          <w:jc w:val="center"/>
        </w:trPr>
        <w:tc>
          <w:tcPr>
            <w:tcW w:w="3192" w:type="dxa"/>
          </w:tcPr>
          <w:p w14:paraId="0DE95469" w14:textId="77777777" w:rsidR="00C61521" w:rsidRPr="00273141" w:rsidRDefault="00C61521" w:rsidP="00415364">
            <w:pPr>
              <w:pStyle w:val="TableEntry"/>
              <w:rPr>
                <w:szCs w:val="24"/>
              </w:rPr>
            </w:pPr>
            <w:r w:rsidRPr="00273141">
              <w:rPr>
                <w:szCs w:val="24"/>
              </w:rPr>
              <w:t>IHE ATNA</w:t>
            </w:r>
          </w:p>
        </w:tc>
        <w:tc>
          <w:tcPr>
            <w:tcW w:w="3192" w:type="dxa"/>
          </w:tcPr>
          <w:p w14:paraId="4B57ECBA" w14:textId="77777777" w:rsidR="00C61521" w:rsidRPr="00273141" w:rsidRDefault="00C61521" w:rsidP="00415364">
            <w:pPr>
              <w:pStyle w:val="TableEntry"/>
              <w:rPr>
                <w:szCs w:val="24"/>
              </w:rPr>
            </w:pPr>
            <w:r w:rsidRPr="00273141">
              <w:rPr>
                <w:szCs w:val="24"/>
              </w:rPr>
              <w:t>Support</w:t>
            </w:r>
          </w:p>
        </w:tc>
      </w:tr>
      <w:tr w:rsidR="00C61521" w:rsidRPr="00273141" w14:paraId="4FB9C68F" w14:textId="77777777">
        <w:trPr>
          <w:jc w:val="center"/>
        </w:trPr>
        <w:tc>
          <w:tcPr>
            <w:tcW w:w="3192" w:type="dxa"/>
          </w:tcPr>
          <w:p w14:paraId="2A1229C6" w14:textId="77777777" w:rsidR="00C61521" w:rsidRPr="00273141" w:rsidRDefault="00C61521" w:rsidP="00415364">
            <w:pPr>
              <w:pStyle w:val="TableEntry"/>
              <w:rPr>
                <w:szCs w:val="24"/>
              </w:rPr>
            </w:pPr>
            <w:proofErr w:type="spellStart"/>
            <w:r w:rsidRPr="00273141">
              <w:rPr>
                <w:szCs w:val="24"/>
              </w:rPr>
              <w:t>Collectd</w:t>
            </w:r>
            <w:proofErr w:type="spellEnd"/>
          </w:p>
        </w:tc>
        <w:tc>
          <w:tcPr>
            <w:tcW w:w="3192" w:type="dxa"/>
          </w:tcPr>
          <w:p w14:paraId="15D9630E" w14:textId="77777777" w:rsidR="00C61521" w:rsidRPr="00273141" w:rsidRDefault="00C61521" w:rsidP="00415364">
            <w:pPr>
              <w:pStyle w:val="TableEntry"/>
              <w:rPr>
                <w:szCs w:val="24"/>
              </w:rPr>
            </w:pPr>
            <w:r w:rsidRPr="00273141">
              <w:rPr>
                <w:szCs w:val="24"/>
              </w:rPr>
              <w:t>No (perhaps future)</w:t>
            </w:r>
          </w:p>
        </w:tc>
      </w:tr>
      <w:tr w:rsidR="00C61521" w:rsidRPr="00273141" w14:paraId="79331585" w14:textId="77777777">
        <w:trPr>
          <w:jc w:val="center"/>
        </w:trPr>
        <w:tc>
          <w:tcPr>
            <w:tcW w:w="3192" w:type="dxa"/>
          </w:tcPr>
          <w:p w14:paraId="250337D0" w14:textId="77777777" w:rsidR="00C61521" w:rsidRPr="00273141" w:rsidRDefault="00C61521" w:rsidP="00415364">
            <w:pPr>
              <w:pStyle w:val="TableEntry"/>
              <w:rPr>
                <w:szCs w:val="24"/>
              </w:rPr>
            </w:pPr>
            <w:r w:rsidRPr="00273141">
              <w:rPr>
                <w:szCs w:val="24"/>
              </w:rPr>
              <w:t>Elasticsearch</w:t>
            </w:r>
          </w:p>
        </w:tc>
        <w:tc>
          <w:tcPr>
            <w:tcW w:w="3192" w:type="dxa"/>
          </w:tcPr>
          <w:p w14:paraId="0780F491" w14:textId="77777777" w:rsidR="00C61521" w:rsidRPr="00273141" w:rsidRDefault="00C61521" w:rsidP="00415364">
            <w:pPr>
              <w:pStyle w:val="TableEntry"/>
              <w:rPr>
                <w:szCs w:val="24"/>
              </w:rPr>
            </w:pPr>
            <w:r w:rsidRPr="00273141">
              <w:rPr>
                <w:szCs w:val="24"/>
              </w:rPr>
              <w:t>No (perhaps future)</w:t>
            </w:r>
          </w:p>
        </w:tc>
      </w:tr>
      <w:tr w:rsidR="00C61521" w:rsidRPr="00273141" w14:paraId="78ED075B" w14:textId="77777777">
        <w:trPr>
          <w:jc w:val="center"/>
        </w:trPr>
        <w:tc>
          <w:tcPr>
            <w:tcW w:w="3192" w:type="dxa"/>
          </w:tcPr>
          <w:p w14:paraId="37CD8E05" w14:textId="77777777" w:rsidR="00C61521" w:rsidRPr="00273141" w:rsidRDefault="00C61521" w:rsidP="00415364">
            <w:pPr>
              <w:pStyle w:val="TableEntry"/>
              <w:rPr>
                <w:szCs w:val="24"/>
              </w:rPr>
            </w:pPr>
            <w:proofErr w:type="spellStart"/>
            <w:r w:rsidRPr="00273141">
              <w:rPr>
                <w:szCs w:val="24"/>
              </w:rPr>
              <w:t>Eventlog</w:t>
            </w:r>
            <w:proofErr w:type="spellEnd"/>
          </w:p>
        </w:tc>
        <w:tc>
          <w:tcPr>
            <w:tcW w:w="3192" w:type="dxa"/>
          </w:tcPr>
          <w:p w14:paraId="63CE35A6" w14:textId="77777777" w:rsidR="00C61521" w:rsidRPr="00273141" w:rsidRDefault="00C61521" w:rsidP="00415364">
            <w:pPr>
              <w:pStyle w:val="TableEntry"/>
              <w:rPr>
                <w:szCs w:val="24"/>
              </w:rPr>
            </w:pPr>
            <w:r w:rsidRPr="00273141">
              <w:rPr>
                <w:szCs w:val="24"/>
              </w:rPr>
              <w:t>No (perhaps future)</w:t>
            </w:r>
          </w:p>
        </w:tc>
      </w:tr>
      <w:tr w:rsidR="00C61521" w:rsidRPr="00273141" w14:paraId="2C1BFC3F" w14:textId="77777777">
        <w:trPr>
          <w:jc w:val="center"/>
        </w:trPr>
        <w:tc>
          <w:tcPr>
            <w:tcW w:w="3192" w:type="dxa"/>
          </w:tcPr>
          <w:p w14:paraId="38401709" w14:textId="77777777" w:rsidR="00C61521" w:rsidRPr="00273141" w:rsidRDefault="00C61521" w:rsidP="00415364">
            <w:pPr>
              <w:pStyle w:val="TableEntry"/>
              <w:rPr>
                <w:szCs w:val="24"/>
              </w:rPr>
            </w:pPr>
            <w:proofErr w:type="spellStart"/>
            <w:r w:rsidRPr="00273141">
              <w:rPr>
                <w:szCs w:val="24"/>
              </w:rPr>
              <w:t>Imap</w:t>
            </w:r>
            <w:proofErr w:type="spellEnd"/>
          </w:p>
        </w:tc>
        <w:tc>
          <w:tcPr>
            <w:tcW w:w="3192" w:type="dxa"/>
          </w:tcPr>
          <w:p w14:paraId="0DC07A2E" w14:textId="77777777" w:rsidR="00C61521" w:rsidRPr="00273141" w:rsidRDefault="00C61521" w:rsidP="00415364">
            <w:pPr>
              <w:pStyle w:val="TableEntry"/>
              <w:rPr>
                <w:szCs w:val="24"/>
              </w:rPr>
            </w:pPr>
            <w:r w:rsidRPr="00273141">
              <w:rPr>
                <w:szCs w:val="24"/>
              </w:rPr>
              <w:t>No (perhaps future)</w:t>
            </w:r>
          </w:p>
        </w:tc>
      </w:tr>
      <w:tr w:rsidR="00C61521" w:rsidRPr="00273141" w14:paraId="6215CF67" w14:textId="77777777">
        <w:trPr>
          <w:jc w:val="center"/>
        </w:trPr>
        <w:tc>
          <w:tcPr>
            <w:tcW w:w="3192" w:type="dxa"/>
          </w:tcPr>
          <w:p w14:paraId="48A8C5F1" w14:textId="77777777" w:rsidR="00C61521" w:rsidRPr="00273141" w:rsidRDefault="00C61521" w:rsidP="00415364">
            <w:pPr>
              <w:pStyle w:val="TableEntry"/>
              <w:rPr>
                <w:szCs w:val="24"/>
              </w:rPr>
            </w:pPr>
            <w:r w:rsidRPr="00273141">
              <w:rPr>
                <w:szCs w:val="24"/>
              </w:rPr>
              <w:t>Log4j</w:t>
            </w:r>
          </w:p>
        </w:tc>
        <w:tc>
          <w:tcPr>
            <w:tcW w:w="3192" w:type="dxa"/>
          </w:tcPr>
          <w:p w14:paraId="0DBE8C37" w14:textId="77777777" w:rsidR="00C61521" w:rsidRPr="00273141" w:rsidRDefault="00C61521" w:rsidP="00415364">
            <w:pPr>
              <w:pStyle w:val="TableEntry"/>
              <w:rPr>
                <w:szCs w:val="24"/>
              </w:rPr>
            </w:pPr>
            <w:r w:rsidRPr="00273141">
              <w:rPr>
                <w:szCs w:val="24"/>
              </w:rPr>
              <w:t>No (perhaps future)</w:t>
            </w:r>
          </w:p>
        </w:tc>
      </w:tr>
      <w:tr w:rsidR="00C61521" w:rsidRPr="00273141" w14:paraId="724CCC3B" w14:textId="77777777">
        <w:trPr>
          <w:jc w:val="center"/>
        </w:trPr>
        <w:tc>
          <w:tcPr>
            <w:tcW w:w="3192" w:type="dxa"/>
          </w:tcPr>
          <w:p w14:paraId="79C28FCF" w14:textId="77777777" w:rsidR="00C61521" w:rsidRPr="00273141" w:rsidRDefault="00C61521" w:rsidP="00415364">
            <w:pPr>
              <w:pStyle w:val="TableEntry"/>
              <w:rPr>
                <w:szCs w:val="24"/>
              </w:rPr>
            </w:pPr>
            <w:r w:rsidRPr="00273141">
              <w:rPr>
                <w:szCs w:val="24"/>
              </w:rPr>
              <w:t>Lumberjack</w:t>
            </w:r>
          </w:p>
        </w:tc>
        <w:tc>
          <w:tcPr>
            <w:tcW w:w="3192" w:type="dxa"/>
          </w:tcPr>
          <w:p w14:paraId="3813FFE5" w14:textId="77777777" w:rsidR="00C61521" w:rsidRPr="00273141" w:rsidRDefault="00C61521" w:rsidP="00415364">
            <w:pPr>
              <w:pStyle w:val="TableEntry"/>
              <w:rPr>
                <w:szCs w:val="24"/>
              </w:rPr>
            </w:pPr>
            <w:r w:rsidRPr="00273141">
              <w:rPr>
                <w:szCs w:val="24"/>
              </w:rPr>
              <w:t>No (perhaps future)</w:t>
            </w:r>
          </w:p>
        </w:tc>
      </w:tr>
      <w:tr w:rsidR="00C61521" w:rsidRPr="00273141" w14:paraId="7419BCA1" w14:textId="77777777">
        <w:trPr>
          <w:jc w:val="center"/>
        </w:trPr>
        <w:tc>
          <w:tcPr>
            <w:tcW w:w="3192" w:type="dxa"/>
          </w:tcPr>
          <w:p w14:paraId="0743DDB0" w14:textId="77777777" w:rsidR="00C61521" w:rsidRPr="00273141" w:rsidRDefault="00C61521" w:rsidP="00415364">
            <w:pPr>
              <w:pStyle w:val="TableEntry"/>
              <w:rPr>
                <w:szCs w:val="24"/>
              </w:rPr>
            </w:pPr>
            <w:r w:rsidRPr="00273141">
              <w:rPr>
                <w:szCs w:val="24"/>
              </w:rPr>
              <w:t>S3</w:t>
            </w:r>
          </w:p>
        </w:tc>
        <w:tc>
          <w:tcPr>
            <w:tcW w:w="3192" w:type="dxa"/>
          </w:tcPr>
          <w:p w14:paraId="519C4BEE" w14:textId="77777777" w:rsidR="00C61521" w:rsidRPr="00273141" w:rsidRDefault="00C61521" w:rsidP="00415364">
            <w:pPr>
              <w:pStyle w:val="TableEntry"/>
              <w:rPr>
                <w:szCs w:val="24"/>
              </w:rPr>
            </w:pPr>
            <w:r w:rsidRPr="00273141">
              <w:rPr>
                <w:szCs w:val="24"/>
              </w:rPr>
              <w:t>No (perhaps future)</w:t>
            </w:r>
          </w:p>
        </w:tc>
      </w:tr>
      <w:tr w:rsidR="00C61521" w:rsidRPr="00273141" w14:paraId="2A3431EE" w14:textId="77777777" w:rsidTr="007A7438">
        <w:trPr>
          <w:jc w:val="center"/>
        </w:trPr>
        <w:tc>
          <w:tcPr>
            <w:tcW w:w="3192" w:type="dxa"/>
            <w:tcBorders>
              <w:bottom w:val="single" w:sz="2" w:space="0" w:color="auto"/>
            </w:tcBorders>
          </w:tcPr>
          <w:p w14:paraId="1A665E28" w14:textId="77777777" w:rsidR="00C61521" w:rsidRPr="00273141" w:rsidRDefault="00C61521" w:rsidP="00415364">
            <w:pPr>
              <w:pStyle w:val="TableEntry"/>
              <w:rPr>
                <w:szCs w:val="24"/>
              </w:rPr>
            </w:pPr>
            <w:proofErr w:type="spellStart"/>
            <w:r w:rsidRPr="00273141">
              <w:rPr>
                <w:szCs w:val="24"/>
              </w:rPr>
              <w:t>Snmp</w:t>
            </w:r>
            <w:proofErr w:type="spellEnd"/>
          </w:p>
        </w:tc>
        <w:tc>
          <w:tcPr>
            <w:tcW w:w="3192" w:type="dxa"/>
            <w:tcBorders>
              <w:bottom w:val="single" w:sz="2" w:space="0" w:color="auto"/>
            </w:tcBorders>
          </w:tcPr>
          <w:p w14:paraId="6436ED23" w14:textId="77777777" w:rsidR="00C61521" w:rsidRPr="00273141" w:rsidRDefault="00C61521" w:rsidP="00415364">
            <w:pPr>
              <w:pStyle w:val="TableEntry"/>
              <w:rPr>
                <w:szCs w:val="24"/>
              </w:rPr>
            </w:pPr>
            <w:r w:rsidRPr="00273141">
              <w:rPr>
                <w:szCs w:val="24"/>
              </w:rPr>
              <w:t>No (perhaps future)</w:t>
            </w:r>
          </w:p>
        </w:tc>
      </w:tr>
      <w:tr w:rsidR="00C61521" w:rsidRPr="00273141" w14:paraId="0070B464"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2F6C459D" w14:textId="77777777" w:rsidR="00C61521" w:rsidRPr="00273141" w:rsidRDefault="00C61521" w:rsidP="00415364">
            <w:pPr>
              <w:pStyle w:val="TableEntry"/>
              <w:rPr>
                <w:szCs w:val="24"/>
              </w:rPr>
            </w:pPr>
            <w:r w:rsidRPr="00273141">
              <w:rPr>
                <w:szCs w:val="24"/>
              </w:rPr>
              <w:t>Syslog</w:t>
            </w:r>
          </w:p>
        </w:tc>
        <w:tc>
          <w:tcPr>
            <w:tcW w:w="3192" w:type="dxa"/>
            <w:tcBorders>
              <w:top w:val="single" w:sz="2" w:space="0" w:color="auto"/>
              <w:left w:val="single" w:sz="2" w:space="0" w:color="auto"/>
              <w:bottom w:val="single" w:sz="2" w:space="0" w:color="auto"/>
              <w:right w:val="single" w:sz="2" w:space="0" w:color="auto"/>
            </w:tcBorders>
          </w:tcPr>
          <w:p w14:paraId="67B75CD1" w14:textId="77777777" w:rsidR="00C61521" w:rsidRPr="00273141" w:rsidRDefault="00C61521" w:rsidP="00415364">
            <w:pPr>
              <w:pStyle w:val="TableEntry"/>
              <w:rPr>
                <w:szCs w:val="24"/>
              </w:rPr>
            </w:pPr>
            <w:r w:rsidRPr="00273141">
              <w:rPr>
                <w:szCs w:val="24"/>
              </w:rPr>
              <w:t>Support</w:t>
            </w:r>
          </w:p>
        </w:tc>
      </w:tr>
      <w:tr w:rsidR="00C61521" w:rsidRPr="00273141" w14:paraId="015D0B81"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7EC51A78" w14:textId="77777777" w:rsidR="00C61521" w:rsidRPr="00273141" w:rsidRDefault="00C61521" w:rsidP="00415364">
            <w:pPr>
              <w:pStyle w:val="TableEntry"/>
              <w:rPr>
                <w:szCs w:val="24"/>
              </w:rPr>
            </w:pPr>
            <w:r w:rsidRPr="00273141">
              <w:rPr>
                <w:szCs w:val="24"/>
              </w:rPr>
              <w:t>Twitter firehose</w:t>
            </w:r>
          </w:p>
        </w:tc>
        <w:tc>
          <w:tcPr>
            <w:tcW w:w="3192" w:type="dxa"/>
            <w:tcBorders>
              <w:top w:val="single" w:sz="2" w:space="0" w:color="auto"/>
              <w:left w:val="single" w:sz="2" w:space="0" w:color="auto"/>
              <w:bottom w:val="single" w:sz="2" w:space="0" w:color="auto"/>
              <w:right w:val="single" w:sz="2" w:space="0" w:color="auto"/>
            </w:tcBorders>
          </w:tcPr>
          <w:p w14:paraId="6A956BFF" w14:textId="77777777" w:rsidR="00C61521" w:rsidRPr="00273141" w:rsidRDefault="00C61521" w:rsidP="00415364">
            <w:pPr>
              <w:pStyle w:val="TableEntry"/>
              <w:rPr>
                <w:szCs w:val="24"/>
              </w:rPr>
            </w:pPr>
            <w:r w:rsidRPr="00273141">
              <w:rPr>
                <w:szCs w:val="24"/>
              </w:rPr>
              <w:t>No (perhaps future)</w:t>
            </w:r>
          </w:p>
        </w:tc>
      </w:tr>
      <w:tr w:rsidR="00C61521" w:rsidRPr="00273141" w14:paraId="63207048"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698EFC9F" w14:textId="77777777" w:rsidR="00C61521" w:rsidRPr="00273141" w:rsidRDefault="00C61521" w:rsidP="00415364">
            <w:pPr>
              <w:pStyle w:val="TableEntry"/>
              <w:rPr>
                <w:szCs w:val="24"/>
              </w:rPr>
            </w:pPr>
            <w:proofErr w:type="spellStart"/>
            <w:r w:rsidRPr="00273141">
              <w:rPr>
                <w:szCs w:val="24"/>
              </w:rPr>
              <w:t>Xmpp</w:t>
            </w:r>
            <w:proofErr w:type="spellEnd"/>
          </w:p>
        </w:tc>
        <w:tc>
          <w:tcPr>
            <w:tcW w:w="3192" w:type="dxa"/>
            <w:tcBorders>
              <w:top w:val="single" w:sz="2" w:space="0" w:color="auto"/>
              <w:left w:val="single" w:sz="2" w:space="0" w:color="auto"/>
              <w:bottom w:val="single" w:sz="2" w:space="0" w:color="auto"/>
              <w:right w:val="single" w:sz="2" w:space="0" w:color="auto"/>
            </w:tcBorders>
          </w:tcPr>
          <w:p w14:paraId="2D7E58C6" w14:textId="77777777" w:rsidR="00C61521" w:rsidRPr="00273141" w:rsidRDefault="00C61521" w:rsidP="00415364">
            <w:pPr>
              <w:pStyle w:val="TableEntry"/>
              <w:rPr>
                <w:szCs w:val="24"/>
              </w:rPr>
            </w:pPr>
            <w:r w:rsidRPr="00273141">
              <w:rPr>
                <w:szCs w:val="24"/>
              </w:rPr>
              <w:t>No (perhaps future)</w:t>
            </w:r>
          </w:p>
        </w:tc>
      </w:tr>
      <w:tr w:rsidR="00C61521" w:rsidRPr="00273141" w14:paraId="3BC83406"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6E805784" w14:textId="77777777" w:rsidR="00C61521" w:rsidRPr="00273141" w:rsidRDefault="00C61521" w:rsidP="00415364">
            <w:pPr>
              <w:pStyle w:val="TableEntry"/>
              <w:rPr>
                <w:szCs w:val="24"/>
              </w:rPr>
            </w:pPr>
            <w:proofErr w:type="spellStart"/>
            <w:r w:rsidRPr="00273141">
              <w:rPr>
                <w:szCs w:val="24"/>
              </w:rPr>
              <w:t>Zeromq</w:t>
            </w:r>
            <w:proofErr w:type="spellEnd"/>
          </w:p>
        </w:tc>
        <w:tc>
          <w:tcPr>
            <w:tcW w:w="3192" w:type="dxa"/>
            <w:tcBorders>
              <w:top w:val="single" w:sz="2" w:space="0" w:color="auto"/>
              <w:left w:val="single" w:sz="2" w:space="0" w:color="auto"/>
              <w:bottom w:val="single" w:sz="2" w:space="0" w:color="auto"/>
              <w:right w:val="single" w:sz="2" w:space="0" w:color="auto"/>
            </w:tcBorders>
          </w:tcPr>
          <w:p w14:paraId="4CAA493B" w14:textId="77777777" w:rsidR="00C61521" w:rsidRPr="00273141" w:rsidRDefault="00C61521" w:rsidP="00415364">
            <w:pPr>
              <w:pStyle w:val="TableEntry"/>
              <w:rPr>
                <w:szCs w:val="24"/>
              </w:rPr>
            </w:pPr>
            <w:r w:rsidRPr="00273141">
              <w:rPr>
                <w:szCs w:val="24"/>
              </w:rPr>
              <w:t>No (perhaps future)</w:t>
            </w:r>
          </w:p>
        </w:tc>
      </w:tr>
      <w:tr w:rsidR="00C61521" w:rsidRPr="00273141" w14:paraId="0C3D94E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0A80B0FC" w14:textId="77777777" w:rsidR="00C61521" w:rsidRPr="00273141" w:rsidRDefault="00C61521" w:rsidP="00415364">
            <w:pPr>
              <w:pStyle w:val="TableEntry"/>
              <w:rPr>
                <w:szCs w:val="24"/>
              </w:rPr>
            </w:pPr>
            <w:proofErr w:type="spellStart"/>
            <w:r w:rsidRPr="00273141">
              <w:rPr>
                <w:szCs w:val="24"/>
              </w:rPr>
              <w:t>Edn</w:t>
            </w:r>
            <w:proofErr w:type="spellEnd"/>
          </w:p>
        </w:tc>
        <w:tc>
          <w:tcPr>
            <w:tcW w:w="3192" w:type="dxa"/>
            <w:tcBorders>
              <w:top w:val="single" w:sz="2" w:space="0" w:color="auto"/>
              <w:left w:val="single" w:sz="2" w:space="0" w:color="auto"/>
              <w:bottom w:val="single" w:sz="2" w:space="0" w:color="auto"/>
              <w:right w:val="single" w:sz="2" w:space="0" w:color="auto"/>
            </w:tcBorders>
          </w:tcPr>
          <w:p w14:paraId="06126F1E" w14:textId="77777777" w:rsidR="00C61521" w:rsidRPr="00273141" w:rsidRDefault="00C61521" w:rsidP="00415364">
            <w:pPr>
              <w:pStyle w:val="TableEntry"/>
              <w:rPr>
                <w:szCs w:val="24"/>
              </w:rPr>
            </w:pPr>
            <w:r w:rsidRPr="00273141">
              <w:rPr>
                <w:szCs w:val="24"/>
              </w:rPr>
              <w:t>No (perhaps future)</w:t>
            </w:r>
          </w:p>
        </w:tc>
      </w:tr>
      <w:tr w:rsidR="00C61521" w:rsidRPr="00273141" w14:paraId="3C68B07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31858AC7" w14:textId="77777777" w:rsidR="00C61521" w:rsidRPr="00273141" w:rsidRDefault="00C61521" w:rsidP="00415364">
            <w:pPr>
              <w:pStyle w:val="TableEntry"/>
              <w:rPr>
                <w:szCs w:val="24"/>
              </w:rPr>
            </w:pPr>
            <w:r w:rsidRPr="00273141">
              <w:rPr>
                <w:szCs w:val="24"/>
              </w:rPr>
              <w:t>Fluent</w:t>
            </w:r>
          </w:p>
        </w:tc>
        <w:tc>
          <w:tcPr>
            <w:tcW w:w="3192" w:type="dxa"/>
            <w:tcBorders>
              <w:top w:val="single" w:sz="2" w:space="0" w:color="auto"/>
              <w:left w:val="single" w:sz="2" w:space="0" w:color="auto"/>
              <w:bottom w:val="single" w:sz="2" w:space="0" w:color="auto"/>
              <w:right w:val="single" w:sz="2" w:space="0" w:color="auto"/>
            </w:tcBorders>
          </w:tcPr>
          <w:p w14:paraId="6B29C49D" w14:textId="77777777" w:rsidR="00C61521" w:rsidRPr="00273141" w:rsidRDefault="00C61521" w:rsidP="00415364">
            <w:pPr>
              <w:pStyle w:val="TableEntry"/>
              <w:rPr>
                <w:szCs w:val="24"/>
              </w:rPr>
            </w:pPr>
            <w:r w:rsidRPr="00273141">
              <w:rPr>
                <w:szCs w:val="24"/>
              </w:rPr>
              <w:t>No (perhaps future)</w:t>
            </w:r>
          </w:p>
        </w:tc>
      </w:tr>
      <w:tr w:rsidR="00C61521" w:rsidRPr="00273141" w14:paraId="1920D87D"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1745F788" w14:textId="77777777" w:rsidR="00C61521" w:rsidRPr="00273141" w:rsidRDefault="00C61521" w:rsidP="00415364">
            <w:pPr>
              <w:pStyle w:val="TableEntry"/>
              <w:rPr>
                <w:szCs w:val="24"/>
              </w:rPr>
            </w:pPr>
            <w:r w:rsidRPr="00273141">
              <w:rPr>
                <w:szCs w:val="24"/>
              </w:rPr>
              <w:t>Json</w:t>
            </w:r>
          </w:p>
        </w:tc>
        <w:tc>
          <w:tcPr>
            <w:tcW w:w="3192" w:type="dxa"/>
            <w:tcBorders>
              <w:top w:val="single" w:sz="2" w:space="0" w:color="auto"/>
              <w:left w:val="single" w:sz="2" w:space="0" w:color="auto"/>
              <w:bottom w:val="single" w:sz="2" w:space="0" w:color="auto"/>
              <w:right w:val="single" w:sz="2" w:space="0" w:color="auto"/>
            </w:tcBorders>
          </w:tcPr>
          <w:p w14:paraId="7235E861" w14:textId="77777777" w:rsidR="00C61521" w:rsidRPr="00273141" w:rsidRDefault="00C61521" w:rsidP="00415364">
            <w:pPr>
              <w:pStyle w:val="TableEntry"/>
              <w:rPr>
                <w:szCs w:val="24"/>
              </w:rPr>
            </w:pPr>
            <w:r w:rsidRPr="00273141">
              <w:rPr>
                <w:szCs w:val="24"/>
              </w:rPr>
              <w:t>No (perhaps future)</w:t>
            </w:r>
          </w:p>
        </w:tc>
      </w:tr>
      <w:tr w:rsidR="00C61521" w:rsidRPr="00273141" w14:paraId="07E077C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1C1DE1A5" w14:textId="77777777" w:rsidR="00C61521" w:rsidRPr="00273141" w:rsidRDefault="00C61521" w:rsidP="00415364">
            <w:pPr>
              <w:pStyle w:val="TableEntry"/>
              <w:rPr>
                <w:szCs w:val="24"/>
              </w:rPr>
            </w:pPr>
            <w:r w:rsidRPr="00273141">
              <w:rPr>
                <w:szCs w:val="24"/>
              </w:rPr>
              <w:t>Spool</w:t>
            </w:r>
          </w:p>
        </w:tc>
        <w:tc>
          <w:tcPr>
            <w:tcW w:w="3192" w:type="dxa"/>
            <w:tcBorders>
              <w:top w:val="single" w:sz="2" w:space="0" w:color="auto"/>
              <w:left w:val="single" w:sz="2" w:space="0" w:color="auto"/>
              <w:bottom w:val="single" w:sz="2" w:space="0" w:color="auto"/>
              <w:right w:val="single" w:sz="2" w:space="0" w:color="auto"/>
            </w:tcBorders>
          </w:tcPr>
          <w:p w14:paraId="41662D31" w14:textId="77777777" w:rsidR="00C61521" w:rsidRPr="00273141" w:rsidRDefault="00C61521" w:rsidP="00415364">
            <w:pPr>
              <w:pStyle w:val="TableEntry"/>
              <w:rPr>
                <w:szCs w:val="24"/>
              </w:rPr>
            </w:pPr>
            <w:r w:rsidRPr="00273141">
              <w:rPr>
                <w:szCs w:val="24"/>
              </w:rPr>
              <w:t>No (perhaps future)</w:t>
            </w:r>
          </w:p>
        </w:tc>
      </w:tr>
      <w:tr w:rsidR="00C61521" w:rsidRPr="00273141" w14:paraId="1FED1DB5"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495F27D7" w14:textId="77777777" w:rsidR="00C61521" w:rsidRPr="00273141" w:rsidRDefault="00C61521" w:rsidP="00415364">
            <w:pPr>
              <w:pStyle w:val="TableEntry"/>
              <w:rPr>
                <w:szCs w:val="24"/>
              </w:rPr>
            </w:pPr>
            <w:r w:rsidRPr="00273141">
              <w:rPr>
                <w:szCs w:val="24"/>
              </w:rPr>
              <w:t>FHIR</w:t>
            </w:r>
          </w:p>
        </w:tc>
        <w:tc>
          <w:tcPr>
            <w:tcW w:w="3192" w:type="dxa"/>
            <w:tcBorders>
              <w:top w:val="single" w:sz="2" w:space="0" w:color="auto"/>
              <w:left w:val="single" w:sz="2" w:space="0" w:color="auto"/>
              <w:bottom w:val="single" w:sz="2" w:space="0" w:color="auto"/>
              <w:right w:val="single" w:sz="2" w:space="0" w:color="auto"/>
            </w:tcBorders>
          </w:tcPr>
          <w:p w14:paraId="62883F31" w14:textId="03DD3359" w:rsidR="00C61521" w:rsidRPr="00273141" w:rsidRDefault="00C61521" w:rsidP="00415364">
            <w:pPr>
              <w:pStyle w:val="TableEntry"/>
              <w:rPr>
                <w:szCs w:val="24"/>
              </w:rPr>
            </w:pPr>
            <w:del w:id="401" w:author="Mauro Zanardini" w:date="2019-05-01T18:09:00Z">
              <w:r w:rsidRPr="00273141" w:rsidDel="00BE5D1A">
                <w:rPr>
                  <w:szCs w:val="24"/>
                </w:rPr>
                <w:delText>No (perhaps future)</w:delText>
              </w:r>
            </w:del>
            <w:ins w:id="402" w:author="Mauro Zanardini" w:date="2019-05-01T18:09:00Z">
              <w:r w:rsidR="00BE5D1A">
                <w:rPr>
                  <w:szCs w:val="24"/>
                </w:rPr>
                <w:t>Support</w:t>
              </w:r>
            </w:ins>
          </w:p>
        </w:tc>
      </w:tr>
    </w:tbl>
    <w:p w14:paraId="28DAE269" w14:textId="77777777" w:rsidR="00C61521" w:rsidRPr="00273141" w:rsidRDefault="00C61521" w:rsidP="001D3A88">
      <w:pPr>
        <w:pStyle w:val="Numeroelenco2"/>
        <w:numPr>
          <w:ilvl w:val="0"/>
          <w:numId w:val="33"/>
        </w:numPr>
      </w:pPr>
      <w:r w:rsidRPr="00273141">
        <w:t>Event transports were selected as part of the planning decision for this work item. Technical evaluation found no issues with it.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6"/>
        <w:gridCol w:w="3127"/>
        <w:gridCol w:w="3109"/>
      </w:tblGrid>
      <w:tr w:rsidR="00C61521" w:rsidRPr="00273141" w14:paraId="00C21F08" w14:textId="77777777">
        <w:tc>
          <w:tcPr>
            <w:tcW w:w="3084" w:type="dxa"/>
            <w:shd w:val="clear" w:color="auto" w:fill="D9D9D9"/>
          </w:tcPr>
          <w:p w14:paraId="702CAB56" w14:textId="77777777" w:rsidR="00C61521" w:rsidRPr="00273141" w:rsidRDefault="00C61521" w:rsidP="00E05AFC">
            <w:pPr>
              <w:pStyle w:val="TableEntryHeader"/>
              <w:rPr>
                <w:szCs w:val="24"/>
              </w:rPr>
            </w:pPr>
            <w:r w:rsidRPr="00273141">
              <w:rPr>
                <w:szCs w:val="24"/>
              </w:rPr>
              <w:t>Name of source</w:t>
            </w:r>
          </w:p>
        </w:tc>
        <w:tc>
          <w:tcPr>
            <w:tcW w:w="3192" w:type="dxa"/>
            <w:shd w:val="clear" w:color="auto" w:fill="D9D9D9"/>
          </w:tcPr>
          <w:p w14:paraId="7CB5F03C" w14:textId="77777777" w:rsidR="00C61521" w:rsidRPr="00273141" w:rsidRDefault="00C61521" w:rsidP="00E05AFC">
            <w:pPr>
              <w:pStyle w:val="TableEntryHeader"/>
              <w:rPr>
                <w:szCs w:val="24"/>
              </w:rPr>
            </w:pPr>
            <w:r w:rsidRPr="00273141">
              <w:rPr>
                <w:szCs w:val="24"/>
              </w:rPr>
              <w:t>Short Description</w:t>
            </w:r>
          </w:p>
        </w:tc>
        <w:tc>
          <w:tcPr>
            <w:tcW w:w="3192" w:type="dxa"/>
            <w:shd w:val="clear" w:color="auto" w:fill="D9D9D9"/>
          </w:tcPr>
          <w:p w14:paraId="6ACE2083" w14:textId="77777777" w:rsidR="00C61521" w:rsidRPr="00273141" w:rsidRDefault="00C61521" w:rsidP="00E05AFC">
            <w:pPr>
              <w:pStyle w:val="TableEntryHeader"/>
              <w:rPr>
                <w:szCs w:val="24"/>
              </w:rPr>
            </w:pPr>
            <w:r w:rsidRPr="00273141">
              <w:rPr>
                <w:szCs w:val="24"/>
              </w:rPr>
              <w:t>Issues</w:t>
            </w:r>
          </w:p>
        </w:tc>
      </w:tr>
      <w:tr w:rsidR="00C61521" w:rsidRPr="00273141" w14:paraId="0FC3E392" w14:textId="77777777">
        <w:tc>
          <w:tcPr>
            <w:tcW w:w="3084" w:type="dxa"/>
          </w:tcPr>
          <w:p w14:paraId="322D1680" w14:textId="77777777" w:rsidR="00C61521" w:rsidRPr="00273141" w:rsidRDefault="00C61521" w:rsidP="00E05AFC">
            <w:pPr>
              <w:pStyle w:val="TableEntry"/>
              <w:rPr>
                <w:szCs w:val="24"/>
              </w:rPr>
            </w:pPr>
            <w:r w:rsidRPr="00273141">
              <w:rPr>
                <w:szCs w:val="24"/>
              </w:rPr>
              <w:t xml:space="preserve">IHE ATNA </w:t>
            </w:r>
          </w:p>
        </w:tc>
        <w:tc>
          <w:tcPr>
            <w:tcW w:w="3192" w:type="dxa"/>
          </w:tcPr>
          <w:p w14:paraId="06C506DE" w14:textId="77777777" w:rsidR="00C61521" w:rsidRPr="00273141" w:rsidRDefault="00C61521" w:rsidP="00E05AFC">
            <w:pPr>
              <w:pStyle w:val="TableEntry"/>
              <w:rPr>
                <w:szCs w:val="24"/>
              </w:rPr>
            </w:pPr>
            <w:r w:rsidRPr="00273141">
              <w:rPr>
                <w:szCs w:val="24"/>
              </w:rPr>
              <w:t>Covered in this supplement</w:t>
            </w:r>
          </w:p>
        </w:tc>
        <w:tc>
          <w:tcPr>
            <w:tcW w:w="3192" w:type="dxa"/>
          </w:tcPr>
          <w:p w14:paraId="4FA533DF" w14:textId="77777777" w:rsidR="00C61521" w:rsidRPr="00273141" w:rsidRDefault="00C61521" w:rsidP="00E05AFC">
            <w:pPr>
              <w:pStyle w:val="TableEntry"/>
              <w:rPr>
                <w:szCs w:val="24"/>
              </w:rPr>
            </w:pPr>
            <w:r w:rsidRPr="00273141">
              <w:rPr>
                <w:szCs w:val="24"/>
              </w:rPr>
              <w:t>None</w:t>
            </w:r>
          </w:p>
        </w:tc>
      </w:tr>
      <w:tr w:rsidR="00C61521" w:rsidRPr="00273141" w14:paraId="0EA68E03" w14:textId="77777777">
        <w:tc>
          <w:tcPr>
            <w:tcW w:w="3084" w:type="dxa"/>
          </w:tcPr>
          <w:p w14:paraId="68FE02E5" w14:textId="77777777" w:rsidR="00C61521" w:rsidRPr="00273141" w:rsidRDefault="00C61521" w:rsidP="00E05AFC">
            <w:pPr>
              <w:pStyle w:val="TableEntry"/>
              <w:rPr>
                <w:szCs w:val="24"/>
              </w:rPr>
            </w:pPr>
            <w:r w:rsidRPr="00273141">
              <w:rPr>
                <w:szCs w:val="24"/>
              </w:rPr>
              <w:t>Syslog</w:t>
            </w:r>
          </w:p>
        </w:tc>
        <w:tc>
          <w:tcPr>
            <w:tcW w:w="3192" w:type="dxa"/>
          </w:tcPr>
          <w:p w14:paraId="73C2077F" w14:textId="77777777" w:rsidR="00C61521" w:rsidRPr="00273141" w:rsidRDefault="00C61521" w:rsidP="00E05AFC">
            <w:pPr>
              <w:pStyle w:val="TableEntry"/>
              <w:rPr>
                <w:szCs w:val="24"/>
              </w:rPr>
            </w:pPr>
            <w:r w:rsidRPr="00273141">
              <w:rPr>
                <w:szCs w:val="24"/>
              </w:rPr>
              <w:t>Covered in this supplement</w:t>
            </w:r>
          </w:p>
        </w:tc>
        <w:tc>
          <w:tcPr>
            <w:tcW w:w="3192" w:type="dxa"/>
          </w:tcPr>
          <w:p w14:paraId="75A67A16" w14:textId="77777777" w:rsidR="00C61521" w:rsidRPr="00273141" w:rsidRDefault="00C61521" w:rsidP="00E05AFC">
            <w:pPr>
              <w:pStyle w:val="TableEntry"/>
              <w:rPr>
                <w:szCs w:val="24"/>
              </w:rPr>
            </w:pPr>
            <w:r w:rsidRPr="00273141">
              <w:rPr>
                <w:szCs w:val="24"/>
              </w:rPr>
              <w:t>None</w:t>
            </w:r>
          </w:p>
        </w:tc>
      </w:tr>
      <w:tr w:rsidR="00BE5D1A" w:rsidRPr="00273141" w14:paraId="6FC67D74" w14:textId="77777777">
        <w:trPr>
          <w:ins w:id="403" w:author="Mauro Zanardini" w:date="2019-05-01T18:10:00Z"/>
        </w:trPr>
        <w:tc>
          <w:tcPr>
            <w:tcW w:w="3084" w:type="dxa"/>
          </w:tcPr>
          <w:p w14:paraId="17491AF2" w14:textId="7E2685AA" w:rsidR="00BE5D1A" w:rsidRPr="00273141" w:rsidRDefault="00BE5D1A" w:rsidP="00BE5D1A">
            <w:pPr>
              <w:pStyle w:val="TableEntry"/>
              <w:rPr>
                <w:ins w:id="404" w:author="Mauro Zanardini" w:date="2019-05-01T18:10:00Z"/>
                <w:szCs w:val="24"/>
              </w:rPr>
            </w:pPr>
            <w:ins w:id="405" w:author="Mauro Zanardini" w:date="2019-05-01T18:10:00Z">
              <w:r>
                <w:rPr>
                  <w:szCs w:val="24"/>
                </w:rPr>
                <w:t>FHIR</w:t>
              </w:r>
            </w:ins>
          </w:p>
        </w:tc>
        <w:tc>
          <w:tcPr>
            <w:tcW w:w="3192" w:type="dxa"/>
          </w:tcPr>
          <w:p w14:paraId="6A9B70E1" w14:textId="6C995B42" w:rsidR="00BE5D1A" w:rsidRPr="00273141" w:rsidRDefault="00BE5D1A" w:rsidP="00BE5D1A">
            <w:pPr>
              <w:pStyle w:val="TableEntry"/>
              <w:rPr>
                <w:ins w:id="406" w:author="Mauro Zanardini" w:date="2019-05-01T18:10:00Z"/>
                <w:szCs w:val="24"/>
              </w:rPr>
            </w:pPr>
            <w:ins w:id="407" w:author="Mauro Zanardini" w:date="2019-05-01T18:10:00Z">
              <w:r w:rsidRPr="00273141">
                <w:rPr>
                  <w:szCs w:val="24"/>
                </w:rPr>
                <w:t>Covered in this supplement</w:t>
              </w:r>
            </w:ins>
          </w:p>
        </w:tc>
        <w:tc>
          <w:tcPr>
            <w:tcW w:w="3192" w:type="dxa"/>
          </w:tcPr>
          <w:p w14:paraId="68466611" w14:textId="524EF128" w:rsidR="00BE5D1A" w:rsidRPr="00273141" w:rsidRDefault="00BE5D1A" w:rsidP="00BE5D1A">
            <w:pPr>
              <w:pStyle w:val="TableEntry"/>
              <w:rPr>
                <w:ins w:id="408" w:author="Mauro Zanardini" w:date="2019-05-01T18:10:00Z"/>
                <w:szCs w:val="24"/>
              </w:rPr>
            </w:pPr>
            <w:ins w:id="409" w:author="Mauro Zanardini" w:date="2019-05-01T18:10:00Z">
              <w:r w:rsidRPr="00273141">
                <w:rPr>
                  <w:szCs w:val="24"/>
                </w:rPr>
                <w:t>None</w:t>
              </w:r>
            </w:ins>
          </w:p>
        </w:tc>
      </w:tr>
    </w:tbl>
    <w:p w14:paraId="26A2D1D9" w14:textId="77777777" w:rsidR="00C61521" w:rsidRPr="00273141" w:rsidRDefault="00C61521" w:rsidP="001D3A88">
      <w:pPr>
        <w:pStyle w:val="Numeroelenco2"/>
        <w:numPr>
          <w:ilvl w:val="0"/>
          <w:numId w:val="33"/>
        </w:numPr>
      </w:pPr>
      <w:r w:rsidRPr="00273141">
        <w:t>Candidate Query “standards”</w:t>
      </w:r>
    </w:p>
    <w:p w14:paraId="4F59339E" w14:textId="77777777" w:rsidR="00C61521" w:rsidRPr="00273141" w:rsidRDefault="00C61521" w:rsidP="008D693A">
      <w:pPr>
        <w:pStyle w:val="Elencocontinua2"/>
      </w:pPr>
      <w:r w:rsidRPr="00273141">
        <w:t>A variety of existing event management products and standards were examined. Most of the existing system use product specific plug-ins, direct database access, or other methods for providing query access.</w:t>
      </w:r>
    </w:p>
    <w:p w14:paraId="2C1E20AC" w14:textId="77777777" w:rsidR="00C61521" w:rsidRPr="00273141" w:rsidRDefault="00C61521" w:rsidP="008D693A">
      <w:pPr>
        <w:pStyle w:val="Elencocontinua2"/>
      </w:pPr>
      <w:r w:rsidRPr="00273141">
        <w:t>After review, four candidates were considered worth further evaluation.</w:t>
      </w:r>
    </w:p>
    <w:p w14:paraId="1AD82C05" w14:textId="77777777" w:rsidR="00C61521" w:rsidRPr="00273141" w:rsidRDefault="00C61521" w:rsidP="00E05AFC">
      <w:pPr>
        <w:pStyle w:val="Elencocontinua"/>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5"/>
        <w:gridCol w:w="3119"/>
        <w:gridCol w:w="3106"/>
      </w:tblGrid>
      <w:tr w:rsidR="00C61521" w:rsidRPr="00273141" w14:paraId="0463FA48" w14:textId="77777777">
        <w:trPr>
          <w:cantSplit/>
          <w:tblHeader/>
        </w:trPr>
        <w:tc>
          <w:tcPr>
            <w:tcW w:w="3192" w:type="dxa"/>
            <w:shd w:val="clear" w:color="auto" w:fill="D9D9D9"/>
          </w:tcPr>
          <w:p w14:paraId="721D84DE" w14:textId="77777777" w:rsidR="00C61521" w:rsidRPr="00273141" w:rsidRDefault="00C61521" w:rsidP="00E05AFC">
            <w:pPr>
              <w:pStyle w:val="TableEntryHeader"/>
              <w:rPr>
                <w:szCs w:val="24"/>
              </w:rPr>
            </w:pPr>
            <w:r w:rsidRPr="00273141">
              <w:rPr>
                <w:szCs w:val="24"/>
              </w:rPr>
              <w:t>Name of source</w:t>
            </w:r>
          </w:p>
        </w:tc>
        <w:tc>
          <w:tcPr>
            <w:tcW w:w="3192" w:type="dxa"/>
            <w:shd w:val="clear" w:color="auto" w:fill="D9D9D9"/>
          </w:tcPr>
          <w:p w14:paraId="717F3CAB" w14:textId="77777777" w:rsidR="00C61521" w:rsidRPr="00273141" w:rsidRDefault="00C61521" w:rsidP="00E05AFC">
            <w:pPr>
              <w:pStyle w:val="TableEntryHeader"/>
              <w:rPr>
                <w:szCs w:val="24"/>
              </w:rPr>
            </w:pPr>
            <w:r w:rsidRPr="00273141">
              <w:rPr>
                <w:szCs w:val="24"/>
              </w:rPr>
              <w:t>Short Description</w:t>
            </w:r>
          </w:p>
        </w:tc>
        <w:tc>
          <w:tcPr>
            <w:tcW w:w="3192" w:type="dxa"/>
            <w:shd w:val="clear" w:color="auto" w:fill="D9D9D9"/>
          </w:tcPr>
          <w:p w14:paraId="39476E6C" w14:textId="77777777" w:rsidR="00C61521" w:rsidRPr="00273141" w:rsidRDefault="00C61521" w:rsidP="00E05AFC">
            <w:pPr>
              <w:pStyle w:val="TableEntryHeader"/>
              <w:rPr>
                <w:szCs w:val="24"/>
              </w:rPr>
            </w:pPr>
            <w:r w:rsidRPr="00273141">
              <w:rPr>
                <w:szCs w:val="24"/>
              </w:rPr>
              <w:t>Decision</w:t>
            </w:r>
          </w:p>
        </w:tc>
      </w:tr>
      <w:tr w:rsidR="00C61521" w:rsidRPr="00273141" w14:paraId="7D425A97" w14:textId="77777777">
        <w:trPr>
          <w:cantSplit/>
        </w:trPr>
        <w:tc>
          <w:tcPr>
            <w:tcW w:w="3192" w:type="dxa"/>
          </w:tcPr>
          <w:p w14:paraId="0A8555DB" w14:textId="77777777" w:rsidR="00C61521" w:rsidRPr="00273141" w:rsidRDefault="00C61521" w:rsidP="00E05AFC">
            <w:pPr>
              <w:pStyle w:val="TableEntry"/>
              <w:rPr>
                <w:szCs w:val="24"/>
              </w:rPr>
            </w:pPr>
            <w:r w:rsidRPr="00273141">
              <w:rPr>
                <w:szCs w:val="24"/>
              </w:rPr>
              <w:t>DCM4CHE</w:t>
            </w:r>
          </w:p>
        </w:tc>
        <w:tc>
          <w:tcPr>
            <w:tcW w:w="3192" w:type="dxa"/>
          </w:tcPr>
          <w:p w14:paraId="383B60CA" w14:textId="77777777" w:rsidR="00C61521" w:rsidRPr="00273141" w:rsidRDefault="00C61521" w:rsidP="00E05AFC">
            <w:pPr>
              <w:pStyle w:val="TableEntry"/>
              <w:rPr>
                <w:szCs w:val="24"/>
              </w:rPr>
            </w:pPr>
            <w:r w:rsidRPr="00273141">
              <w:rPr>
                <w:szCs w:val="24"/>
              </w:rPr>
              <w:t>Open Source implementation of PACS archive including ARR as well as much else. At least 5,000 operational downloads, but most probably not for ARR use.</w:t>
            </w:r>
          </w:p>
        </w:tc>
        <w:tc>
          <w:tcPr>
            <w:tcW w:w="3192" w:type="dxa"/>
          </w:tcPr>
          <w:p w14:paraId="58FD01FE" w14:textId="77777777" w:rsidR="00C61521" w:rsidRPr="00273141" w:rsidRDefault="00C61521" w:rsidP="00E05AFC">
            <w:pPr>
              <w:pStyle w:val="TableEntry"/>
              <w:rPr>
                <w:szCs w:val="24"/>
              </w:rPr>
            </w:pPr>
            <w:r w:rsidRPr="00273141">
              <w:rPr>
                <w:szCs w:val="24"/>
              </w:rPr>
              <w:t>Evaluate</w:t>
            </w:r>
          </w:p>
        </w:tc>
      </w:tr>
      <w:tr w:rsidR="00C61521" w:rsidRPr="00273141" w14:paraId="501777F7" w14:textId="77777777">
        <w:trPr>
          <w:cantSplit/>
        </w:trPr>
        <w:tc>
          <w:tcPr>
            <w:tcW w:w="3192" w:type="dxa"/>
          </w:tcPr>
          <w:p w14:paraId="759A5394" w14:textId="77777777" w:rsidR="00C61521" w:rsidRPr="00273141" w:rsidRDefault="00C61521" w:rsidP="00E05AFC">
            <w:pPr>
              <w:pStyle w:val="TableEntry"/>
              <w:rPr>
                <w:szCs w:val="24"/>
              </w:rPr>
            </w:pPr>
            <w:proofErr w:type="spellStart"/>
            <w:r w:rsidRPr="00273141">
              <w:rPr>
                <w:szCs w:val="24"/>
              </w:rPr>
              <w:t>Tiani</w:t>
            </w:r>
            <w:proofErr w:type="spellEnd"/>
            <w:r w:rsidRPr="00273141">
              <w:rPr>
                <w:szCs w:val="24"/>
              </w:rPr>
              <w:t xml:space="preserve"> Spirit EHR (awaiting formal name)</w:t>
            </w:r>
          </w:p>
        </w:tc>
        <w:tc>
          <w:tcPr>
            <w:tcW w:w="3192" w:type="dxa"/>
          </w:tcPr>
          <w:p w14:paraId="3C85575E" w14:textId="77777777" w:rsidR="00C61521" w:rsidRPr="00273141" w:rsidRDefault="00C61521" w:rsidP="00E05AFC">
            <w:pPr>
              <w:pStyle w:val="TableEntry"/>
              <w:rPr>
                <w:szCs w:val="24"/>
              </w:rPr>
            </w:pPr>
            <w:r w:rsidRPr="00273141">
              <w:rPr>
                <w:szCs w:val="24"/>
              </w:rPr>
              <w:t>EU Public specification. Implementation underway.</w:t>
            </w:r>
          </w:p>
        </w:tc>
        <w:tc>
          <w:tcPr>
            <w:tcW w:w="3192" w:type="dxa"/>
          </w:tcPr>
          <w:p w14:paraId="62757BB3" w14:textId="77777777" w:rsidR="00C61521" w:rsidRPr="00273141" w:rsidRDefault="00C61521" w:rsidP="00E05AFC">
            <w:pPr>
              <w:pStyle w:val="TableEntry"/>
              <w:rPr>
                <w:szCs w:val="24"/>
              </w:rPr>
            </w:pPr>
            <w:r w:rsidRPr="00273141">
              <w:rPr>
                <w:szCs w:val="24"/>
              </w:rPr>
              <w:t>Evaluate</w:t>
            </w:r>
          </w:p>
        </w:tc>
      </w:tr>
      <w:tr w:rsidR="00C61521" w:rsidRPr="00273141" w14:paraId="59B81C50" w14:textId="77777777">
        <w:trPr>
          <w:cantSplit/>
        </w:trPr>
        <w:tc>
          <w:tcPr>
            <w:tcW w:w="3192" w:type="dxa"/>
          </w:tcPr>
          <w:p w14:paraId="2F6214D3" w14:textId="77777777" w:rsidR="00C61521" w:rsidRPr="00273141" w:rsidRDefault="00C61521" w:rsidP="00E05AFC">
            <w:pPr>
              <w:pStyle w:val="TableEntry"/>
              <w:rPr>
                <w:szCs w:val="24"/>
              </w:rPr>
            </w:pPr>
            <w:r w:rsidRPr="00273141">
              <w:rPr>
                <w:szCs w:val="24"/>
              </w:rPr>
              <w:lastRenderedPageBreak/>
              <w:t xml:space="preserve">Connect / </w:t>
            </w:r>
            <w:proofErr w:type="spellStart"/>
            <w:r w:rsidRPr="00273141">
              <w:rPr>
                <w:szCs w:val="24"/>
              </w:rPr>
              <w:t>Healtheway</w:t>
            </w:r>
            <w:proofErr w:type="spellEnd"/>
            <w:r w:rsidRPr="00273141">
              <w:rPr>
                <w:szCs w:val="24"/>
              </w:rPr>
              <w:t>/ ?</w:t>
            </w:r>
          </w:p>
        </w:tc>
        <w:tc>
          <w:tcPr>
            <w:tcW w:w="3192" w:type="dxa"/>
          </w:tcPr>
          <w:p w14:paraId="60C5B12D" w14:textId="77777777" w:rsidR="00C61521" w:rsidRPr="00273141" w:rsidRDefault="00C61521" w:rsidP="00E05AFC">
            <w:pPr>
              <w:pStyle w:val="TableEntry"/>
              <w:rPr>
                <w:szCs w:val="24"/>
              </w:rPr>
            </w:pPr>
            <w:r w:rsidRPr="00273141">
              <w:rPr>
                <w:szCs w:val="24"/>
              </w:rPr>
              <w:t>Published specification. Need to determine license, etc., but probably suitable.</w:t>
            </w:r>
          </w:p>
        </w:tc>
        <w:tc>
          <w:tcPr>
            <w:tcW w:w="3192" w:type="dxa"/>
          </w:tcPr>
          <w:p w14:paraId="1B2AF2FA" w14:textId="77777777" w:rsidR="00C61521" w:rsidRPr="00273141" w:rsidRDefault="00C61521" w:rsidP="00E05AFC">
            <w:pPr>
              <w:pStyle w:val="TableEntry"/>
              <w:rPr>
                <w:szCs w:val="24"/>
              </w:rPr>
            </w:pPr>
            <w:r w:rsidRPr="00273141">
              <w:rPr>
                <w:szCs w:val="24"/>
              </w:rPr>
              <w:t>Evaluate</w:t>
            </w:r>
          </w:p>
        </w:tc>
      </w:tr>
      <w:tr w:rsidR="00C61521" w:rsidRPr="00273141" w14:paraId="0481793B" w14:textId="77777777">
        <w:trPr>
          <w:cantSplit/>
        </w:trPr>
        <w:tc>
          <w:tcPr>
            <w:tcW w:w="3192" w:type="dxa"/>
          </w:tcPr>
          <w:p w14:paraId="07230B72" w14:textId="195A7722" w:rsidR="00C61521" w:rsidRPr="00273141" w:rsidRDefault="00C61521" w:rsidP="00E05AFC">
            <w:pPr>
              <w:pStyle w:val="TableEntry"/>
              <w:rPr>
                <w:szCs w:val="24"/>
              </w:rPr>
            </w:pPr>
            <w:r w:rsidRPr="00273141">
              <w:rPr>
                <w:szCs w:val="24"/>
              </w:rPr>
              <w:t xml:space="preserve">FHIR </w:t>
            </w:r>
            <w:del w:id="410" w:author="Mauro Zanardini" w:date="2019-05-01T18:12:00Z">
              <w:r w:rsidRPr="00273141" w:rsidDel="00BE5D1A">
                <w:rPr>
                  <w:szCs w:val="24"/>
                </w:rPr>
                <w:delText>Security Event</w:delText>
              </w:r>
            </w:del>
            <w:proofErr w:type="spellStart"/>
            <w:ins w:id="411" w:author="Mauro Zanardini" w:date="2019-05-01T18:12:00Z">
              <w:r w:rsidR="00BE5D1A">
                <w:rPr>
                  <w:szCs w:val="24"/>
                </w:rPr>
                <w:t>AuditEvent</w:t>
              </w:r>
            </w:ins>
            <w:proofErr w:type="spellEnd"/>
            <w:r w:rsidRPr="00273141">
              <w:rPr>
                <w:szCs w:val="24"/>
              </w:rPr>
              <w:t xml:space="preserve"> Report</w:t>
            </w:r>
          </w:p>
        </w:tc>
        <w:tc>
          <w:tcPr>
            <w:tcW w:w="3192" w:type="dxa"/>
          </w:tcPr>
          <w:p w14:paraId="667ADAD8" w14:textId="77777777" w:rsidR="00C61521" w:rsidRPr="00273141" w:rsidRDefault="00C61521" w:rsidP="00E05AFC">
            <w:pPr>
              <w:pStyle w:val="TableEntry"/>
              <w:rPr>
                <w:szCs w:val="24"/>
              </w:rPr>
            </w:pPr>
            <w:r w:rsidRPr="00273141">
              <w:rPr>
                <w:szCs w:val="24"/>
              </w:rPr>
              <w:t>Query of a FHIR resource</w:t>
            </w:r>
          </w:p>
        </w:tc>
        <w:tc>
          <w:tcPr>
            <w:tcW w:w="3192" w:type="dxa"/>
          </w:tcPr>
          <w:p w14:paraId="122A86C9" w14:textId="77777777" w:rsidR="00C61521" w:rsidRPr="00273141" w:rsidRDefault="00C61521" w:rsidP="00E05AFC">
            <w:pPr>
              <w:pStyle w:val="TableEntry"/>
              <w:rPr>
                <w:szCs w:val="24"/>
              </w:rPr>
            </w:pPr>
            <w:r w:rsidRPr="00273141">
              <w:rPr>
                <w:szCs w:val="24"/>
              </w:rPr>
              <w:t>Evaluate</w:t>
            </w:r>
          </w:p>
        </w:tc>
      </w:tr>
      <w:tr w:rsidR="00C61521" w:rsidRPr="00273141" w14:paraId="1D2FB497" w14:textId="77777777">
        <w:trPr>
          <w:cantSplit/>
        </w:trPr>
        <w:tc>
          <w:tcPr>
            <w:tcW w:w="3192" w:type="dxa"/>
          </w:tcPr>
          <w:p w14:paraId="7614865A" w14:textId="77777777" w:rsidR="00C61521" w:rsidRPr="00273141" w:rsidRDefault="00C61521" w:rsidP="00E05AFC">
            <w:pPr>
              <w:pStyle w:val="TableEntry"/>
              <w:rPr>
                <w:szCs w:val="24"/>
              </w:rPr>
            </w:pPr>
            <w:r w:rsidRPr="00273141">
              <w:rPr>
                <w:szCs w:val="24"/>
              </w:rPr>
              <w:t>Plug-in style (multiple)</w:t>
            </w:r>
          </w:p>
        </w:tc>
        <w:tc>
          <w:tcPr>
            <w:tcW w:w="3192" w:type="dxa"/>
          </w:tcPr>
          <w:p w14:paraId="0C731433" w14:textId="77777777" w:rsidR="00C61521" w:rsidRPr="00273141" w:rsidRDefault="00C61521" w:rsidP="00E05AFC">
            <w:pPr>
              <w:pStyle w:val="TableEntry"/>
              <w:rPr>
                <w:szCs w:val="24"/>
              </w:rPr>
            </w:pPr>
            <w:r w:rsidRPr="00273141">
              <w:rPr>
                <w:szCs w:val="24"/>
              </w:rPr>
              <w:t>A variety of product specific mechanisms to write plug-ins for that product.</w:t>
            </w:r>
          </w:p>
        </w:tc>
        <w:tc>
          <w:tcPr>
            <w:tcW w:w="3192" w:type="dxa"/>
          </w:tcPr>
          <w:p w14:paraId="35DA926A" w14:textId="77777777" w:rsidR="00C61521" w:rsidRPr="00273141" w:rsidRDefault="00C61521" w:rsidP="00E05AFC">
            <w:pPr>
              <w:pStyle w:val="TableEntry"/>
              <w:rPr>
                <w:szCs w:val="24"/>
              </w:rPr>
            </w:pPr>
            <w:r w:rsidRPr="00273141">
              <w:rPr>
                <w:szCs w:val="24"/>
              </w:rPr>
              <w:t>Reject, too product specific, subject to change at will by product vendor</w:t>
            </w:r>
          </w:p>
        </w:tc>
      </w:tr>
      <w:tr w:rsidR="00C61521" w:rsidRPr="00273141" w14:paraId="59DBA9E8" w14:textId="77777777">
        <w:trPr>
          <w:cantSplit/>
        </w:trPr>
        <w:tc>
          <w:tcPr>
            <w:tcW w:w="3192" w:type="dxa"/>
          </w:tcPr>
          <w:p w14:paraId="4A2FD4A7" w14:textId="77777777" w:rsidR="00C61521" w:rsidRPr="00273141" w:rsidRDefault="00C61521" w:rsidP="00E05AFC">
            <w:pPr>
              <w:pStyle w:val="TableEntry"/>
              <w:rPr>
                <w:szCs w:val="24"/>
              </w:rPr>
            </w:pPr>
            <w:r w:rsidRPr="00273141">
              <w:rPr>
                <w:szCs w:val="24"/>
              </w:rPr>
              <w:t>Direct access to database (multiple)</w:t>
            </w:r>
          </w:p>
        </w:tc>
        <w:tc>
          <w:tcPr>
            <w:tcW w:w="3192" w:type="dxa"/>
          </w:tcPr>
          <w:p w14:paraId="27FDF5AB" w14:textId="77777777" w:rsidR="00C61521" w:rsidRPr="00273141" w:rsidRDefault="00C61521" w:rsidP="00E05AFC">
            <w:pPr>
              <w:pStyle w:val="TableEntry"/>
              <w:rPr>
                <w:szCs w:val="24"/>
              </w:rPr>
            </w:pPr>
            <w:r w:rsidRPr="00273141">
              <w:rPr>
                <w:szCs w:val="24"/>
              </w:rPr>
              <w:t>A variety of product specific mechanisms that document the format and access methods for the internal database used by the product.</w:t>
            </w:r>
          </w:p>
        </w:tc>
        <w:tc>
          <w:tcPr>
            <w:tcW w:w="3192" w:type="dxa"/>
          </w:tcPr>
          <w:p w14:paraId="54C66348" w14:textId="77777777" w:rsidR="00C61521" w:rsidRPr="00273141" w:rsidRDefault="00C61521" w:rsidP="00E05AFC">
            <w:pPr>
              <w:pStyle w:val="TableEntry"/>
              <w:rPr>
                <w:szCs w:val="24"/>
              </w:rPr>
            </w:pPr>
            <w:r w:rsidRPr="00273141">
              <w:rPr>
                <w:szCs w:val="24"/>
              </w:rPr>
              <w:t>Reject, too product specific, subject to change at will by product vendor</w:t>
            </w:r>
          </w:p>
        </w:tc>
      </w:tr>
      <w:tr w:rsidR="00C61521" w:rsidRPr="00273141" w14:paraId="4661DC50" w14:textId="77777777">
        <w:trPr>
          <w:cantSplit/>
        </w:trPr>
        <w:tc>
          <w:tcPr>
            <w:tcW w:w="3192" w:type="dxa"/>
          </w:tcPr>
          <w:p w14:paraId="5B120092" w14:textId="77777777" w:rsidR="00C61521" w:rsidRPr="00273141" w:rsidRDefault="00C61521" w:rsidP="00E05AFC">
            <w:pPr>
              <w:pStyle w:val="TableEntry"/>
              <w:rPr>
                <w:szCs w:val="24"/>
              </w:rPr>
            </w:pPr>
            <w:r w:rsidRPr="00273141">
              <w:rPr>
                <w:szCs w:val="24"/>
              </w:rPr>
              <w:t>Direct access to flat files (multiple)</w:t>
            </w:r>
          </w:p>
        </w:tc>
        <w:tc>
          <w:tcPr>
            <w:tcW w:w="3192" w:type="dxa"/>
          </w:tcPr>
          <w:p w14:paraId="5CACD254" w14:textId="77777777" w:rsidR="00C61521" w:rsidRPr="00273141" w:rsidRDefault="00C61521" w:rsidP="00E05AFC">
            <w:pPr>
              <w:pStyle w:val="TableEntry"/>
              <w:rPr>
                <w:szCs w:val="24"/>
              </w:rPr>
            </w:pPr>
            <w:r w:rsidRPr="00273141">
              <w:rPr>
                <w:szCs w:val="24"/>
              </w:rPr>
              <w:t>A variety of product specific mechanisms that document the format and access methods for flat files of messages created by the product.</w:t>
            </w:r>
          </w:p>
        </w:tc>
        <w:tc>
          <w:tcPr>
            <w:tcW w:w="3192" w:type="dxa"/>
          </w:tcPr>
          <w:p w14:paraId="6D0DD2EE" w14:textId="77777777" w:rsidR="00C61521" w:rsidRPr="00273141" w:rsidRDefault="00C61521" w:rsidP="00E05AFC">
            <w:pPr>
              <w:pStyle w:val="TableEntry"/>
              <w:rPr>
                <w:szCs w:val="24"/>
              </w:rPr>
            </w:pPr>
            <w:r w:rsidRPr="00273141">
              <w:rPr>
                <w:szCs w:val="24"/>
              </w:rPr>
              <w:t>Reject, too product specific, subject to change at will by product vendor</w:t>
            </w:r>
          </w:p>
        </w:tc>
      </w:tr>
    </w:tbl>
    <w:p w14:paraId="334DB99D" w14:textId="77777777" w:rsidR="00C61521" w:rsidRPr="00273141" w:rsidRDefault="00C61521" w:rsidP="008D693A">
      <w:pPr>
        <w:pStyle w:val="Elencocontinua2"/>
      </w:pPr>
      <w:r w:rsidRPr="00273141">
        <w:t>The surviving four were evaluated against the ITI list of evaluation criteria. The general spreadsheet was reviewed and the following table is the result.</w:t>
      </w:r>
    </w:p>
    <w:p w14:paraId="47D679A0" w14:textId="77777777" w:rsidR="00C61521" w:rsidRPr="00273141" w:rsidRDefault="00C61521" w:rsidP="00E05AFC">
      <w:pPr>
        <w:pStyle w:val="Elencocontinua"/>
      </w:pPr>
    </w:p>
    <w:p w14:paraId="0A04D4CE" w14:textId="77777777" w:rsidR="00C61521" w:rsidRPr="00273141" w:rsidRDefault="00C61521" w:rsidP="008671F5">
      <w:pPr>
        <w:pStyle w:val="Elencocontinua"/>
        <w:keepNext/>
        <w:jc w:val="center"/>
        <w:rPr>
          <w:b/>
        </w:rPr>
      </w:pPr>
      <w:r w:rsidRPr="00273141">
        <w:rPr>
          <w:b/>
        </w:rPr>
        <w:t>Evaluation Criteria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9"/>
        <w:gridCol w:w="1294"/>
        <w:gridCol w:w="1238"/>
        <w:gridCol w:w="2215"/>
        <w:gridCol w:w="2754"/>
      </w:tblGrid>
      <w:tr w:rsidR="00C61521" w:rsidRPr="00273141" w14:paraId="400140F9" w14:textId="77777777">
        <w:trPr>
          <w:cantSplit/>
          <w:tblHeader/>
        </w:trPr>
        <w:tc>
          <w:tcPr>
            <w:tcW w:w="2174" w:type="dxa"/>
            <w:shd w:val="clear" w:color="auto" w:fill="D9D9D9"/>
          </w:tcPr>
          <w:p w14:paraId="7664A8F7" w14:textId="77777777" w:rsidR="00C61521" w:rsidRPr="00273141" w:rsidRDefault="00C61521" w:rsidP="00947B0C">
            <w:pPr>
              <w:pStyle w:val="TableEntryHeader"/>
              <w:rPr>
                <w:szCs w:val="24"/>
              </w:rPr>
            </w:pPr>
            <w:r w:rsidRPr="00273141">
              <w:rPr>
                <w:szCs w:val="24"/>
              </w:rPr>
              <w:t>Criteria</w:t>
            </w:r>
          </w:p>
        </w:tc>
        <w:tc>
          <w:tcPr>
            <w:tcW w:w="1940" w:type="dxa"/>
            <w:shd w:val="clear" w:color="auto" w:fill="D9D9D9"/>
          </w:tcPr>
          <w:p w14:paraId="0EB30C89" w14:textId="77777777" w:rsidR="00C61521" w:rsidRPr="00273141" w:rsidRDefault="00C61521" w:rsidP="00947B0C">
            <w:pPr>
              <w:pStyle w:val="TableEntryHeader"/>
              <w:rPr>
                <w:szCs w:val="24"/>
              </w:rPr>
            </w:pPr>
            <w:r w:rsidRPr="00273141">
              <w:rPr>
                <w:szCs w:val="24"/>
              </w:rPr>
              <w:t>DCM4CHE</w:t>
            </w:r>
          </w:p>
        </w:tc>
        <w:tc>
          <w:tcPr>
            <w:tcW w:w="1787" w:type="dxa"/>
            <w:shd w:val="clear" w:color="auto" w:fill="D9D9D9"/>
          </w:tcPr>
          <w:p w14:paraId="05F4A08A" w14:textId="77777777" w:rsidR="00C61521" w:rsidRPr="00273141" w:rsidRDefault="00C61521" w:rsidP="00947B0C">
            <w:pPr>
              <w:pStyle w:val="TableEntryHeader"/>
              <w:rPr>
                <w:szCs w:val="24"/>
              </w:rPr>
            </w:pPr>
            <w:proofErr w:type="spellStart"/>
            <w:r w:rsidRPr="00273141">
              <w:rPr>
                <w:szCs w:val="24"/>
              </w:rPr>
              <w:t>Tiani</w:t>
            </w:r>
            <w:proofErr w:type="spellEnd"/>
            <w:r w:rsidRPr="00273141">
              <w:rPr>
                <w:szCs w:val="24"/>
              </w:rPr>
              <w:t xml:space="preserve"> Spirit EHR</w:t>
            </w:r>
          </w:p>
        </w:tc>
        <w:tc>
          <w:tcPr>
            <w:tcW w:w="2317" w:type="dxa"/>
            <w:shd w:val="clear" w:color="auto" w:fill="D9D9D9"/>
          </w:tcPr>
          <w:p w14:paraId="14BF8D86" w14:textId="77777777" w:rsidR="00C61521" w:rsidRPr="00273141" w:rsidRDefault="00C61521" w:rsidP="00947B0C">
            <w:pPr>
              <w:pStyle w:val="TableEntryHeader"/>
              <w:rPr>
                <w:szCs w:val="24"/>
              </w:rPr>
            </w:pPr>
            <w:r w:rsidRPr="00273141">
              <w:rPr>
                <w:szCs w:val="24"/>
              </w:rPr>
              <w:t>Connect/</w:t>
            </w:r>
            <w:proofErr w:type="spellStart"/>
            <w:r w:rsidRPr="00273141">
              <w:rPr>
                <w:szCs w:val="24"/>
              </w:rPr>
              <w:t>Healtheway</w:t>
            </w:r>
            <w:proofErr w:type="spellEnd"/>
          </w:p>
        </w:tc>
        <w:tc>
          <w:tcPr>
            <w:tcW w:w="1358" w:type="dxa"/>
            <w:shd w:val="clear" w:color="auto" w:fill="D9D9D9"/>
          </w:tcPr>
          <w:p w14:paraId="13A51AC9" w14:textId="2E4EF4AF" w:rsidR="00C61521" w:rsidRPr="00273141" w:rsidRDefault="00C61521" w:rsidP="00947B0C">
            <w:pPr>
              <w:pStyle w:val="TableEntryHeader"/>
              <w:rPr>
                <w:szCs w:val="24"/>
              </w:rPr>
            </w:pPr>
            <w:r w:rsidRPr="00273141">
              <w:rPr>
                <w:szCs w:val="24"/>
              </w:rPr>
              <w:t>FHIR (</w:t>
            </w:r>
            <w:proofErr w:type="spellStart"/>
            <w:del w:id="412" w:author="Mauro Zanardini" w:date="2019-05-01T18:14:00Z">
              <w:r w:rsidRPr="00273141" w:rsidDel="00BE5D1A">
                <w:rPr>
                  <w:szCs w:val="24"/>
                </w:rPr>
                <w:delText>SecurityEvent</w:delText>
              </w:r>
            </w:del>
            <w:ins w:id="413" w:author="Mauro Zanardini" w:date="2019-05-01T18:14:00Z">
              <w:r w:rsidR="00BE5D1A">
                <w:rPr>
                  <w:szCs w:val="24"/>
                </w:rPr>
                <w:t>AuditEvent</w:t>
              </w:r>
            </w:ins>
            <w:proofErr w:type="spellEnd"/>
            <w:r w:rsidRPr="00273141">
              <w:rPr>
                <w:szCs w:val="24"/>
              </w:rPr>
              <w:t>)</w:t>
            </w:r>
          </w:p>
        </w:tc>
      </w:tr>
      <w:tr w:rsidR="00C61521" w:rsidRPr="00273141" w14:paraId="24C5A164" w14:textId="77777777">
        <w:trPr>
          <w:cantSplit/>
        </w:trPr>
        <w:tc>
          <w:tcPr>
            <w:tcW w:w="2174" w:type="dxa"/>
          </w:tcPr>
          <w:p w14:paraId="0B2673E4" w14:textId="77777777" w:rsidR="00C61521" w:rsidRPr="00273141" w:rsidRDefault="00C61521" w:rsidP="00E05AFC">
            <w:pPr>
              <w:pStyle w:val="TableEntry"/>
              <w:rPr>
                <w:bCs/>
                <w:szCs w:val="24"/>
              </w:rPr>
            </w:pPr>
            <w:r w:rsidRPr="00273141">
              <w:rPr>
                <w:bCs/>
                <w:szCs w:val="24"/>
              </w:rPr>
              <w:t>Stability</w:t>
            </w:r>
          </w:p>
        </w:tc>
        <w:tc>
          <w:tcPr>
            <w:tcW w:w="1940" w:type="dxa"/>
          </w:tcPr>
          <w:p w14:paraId="5D38A6BA" w14:textId="77777777" w:rsidR="00C61521" w:rsidRPr="00273141" w:rsidRDefault="00C61521" w:rsidP="00E05AFC">
            <w:pPr>
              <w:pStyle w:val="TableEntry"/>
              <w:rPr>
                <w:szCs w:val="24"/>
              </w:rPr>
            </w:pPr>
          </w:p>
        </w:tc>
        <w:tc>
          <w:tcPr>
            <w:tcW w:w="1787" w:type="dxa"/>
          </w:tcPr>
          <w:p w14:paraId="6161108D" w14:textId="77777777" w:rsidR="00C61521" w:rsidRPr="00273141" w:rsidRDefault="00C61521" w:rsidP="00E05AFC">
            <w:pPr>
              <w:pStyle w:val="TableEntry"/>
              <w:rPr>
                <w:szCs w:val="24"/>
              </w:rPr>
            </w:pPr>
            <w:r w:rsidRPr="00273141">
              <w:rPr>
                <w:szCs w:val="24"/>
              </w:rPr>
              <w:t>Early development</w:t>
            </w:r>
          </w:p>
        </w:tc>
        <w:tc>
          <w:tcPr>
            <w:tcW w:w="2317" w:type="dxa"/>
          </w:tcPr>
          <w:p w14:paraId="63C4C909" w14:textId="77777777" w:rsidR="00C61521" w:rsidRPr="00273141" w:rsidRDefault="00C61521" w:rsidP="00E05AFC">
            <w:pPr>
              <w:pStyle w:val="TableEntry"/>
              <w:rPr>
                <w:szCs w:val="24"/>
              </w:rPr>
            </w:pPr>
            <w:r w:rsidRPr="00273141">
              <w:rPr>
                <w:szCs w:val="24"/>
              </w:rPr>
              <w:t>Has been deprecated</w:t>
            </w:r>
          </w:p>
        </w:tc>
        <w:tc>
          <w:tcPr>
            <w:tcW w:w="1358" w:type="dxa"/>
          </w:tcPr>
          <w:p w14:paraId="0F6159FB" w14:textId="68A609B8" w:rsidR="00C61521" w:rsidRPr="00273141" w:rsidDel="008473B7" w:rsidRDefault="00C61521" w:rsidP="00E05AFC">
            <w:pPr>
              <w:pStyle w:val="TableEntry"/>
              <w:rPr>
                <w:szCs w:val="24"/>
              </w:rPr>
            </w:pPr>
            <w:del w:id="414" w:author="Mauro Zanardini" w:date="2019-05-01T18:14:00Z">
              <w:r w:rsidRPr="00273141" w:rsidDel="00BE5D1A">
                <w:rPr>
                  <w:szCs w:val="24"/>
                </w:rPr>
                <w:delText>DSTU</w:delText>
              </w:r>
            </w:del>
            <w:ins w:id="415" w:author="Mauro Zanardini" w:date="2019-05-01T18:14:00Z">
              <w:r w:rsidR="00BE5D1A">
                <w:rPr>
                  <w:szCs w:val="24"/>
                </w:rPr>
                <w:t>STU and Normative</w:t>
              </w:r>
            </w:ins>
          </w:p>
        </w:tc>
      </w:tr>
      <w:tr w:rsidR="00C61521" w:rsidRPr="00273141" w14:paraId="1D2E26D7" w14:textId="77777777">
        <w:trPr>
          <w:cantSplit/>
        </w:trPr>
        <w:tc>
          <w:tcPr>
            <w:tcW w:w="2174" w:type="dxa"/>
          </w:tcPr>
          <w:p w14:paraId="4CCD3D70" w14:textId="77777777" w:rsidR="00C61521" w:rsidRPr="00273141" w:rsidRDefault="00C61521" w:rsidP="00E05AFC">
            <w:pPr>
              <w:pStyle w:val="TableEntry"/>
              <w:rPr>
                <w:bCs/>
                <w:szCs w:val="24"/>
              </w:rPr>
            </w:pPr>
            <w:r w:rsidRPr="00273141">
              <w:rPr>
                <w:bCs/>
                <w:szCs w:val="24"/>
              </w:rPr>
              <w:t>From an SDO</w:t>
            </w:r>
          </w:p>
        </w:tc>
        <w:tc>
          <w:tcPr>
            <w:tcW w:w="1940" w:type="dxa"/>
          </w:tcPr>
          <w:p w14:paraId="78BACFCB" w14:textId="77777777" w:rsidR="00C61521" w:rsidRPr="00273141" w:rsidRDefault="00C61521" w:rsidP="00E05AFC">
            <w:pPr>
              <w:pStyle w:val="TableEntry"/>
              <w:rPr>
                <w:szCs w:val="24"/>
              </w:rPr>
            </w:pPr>
            <w:r w:rsidRPr="00273141">
              <w:rPr>
                <w:szCs w:val="24"/>
              </w:rPr>
              <w:t>No</w:t>
            </w:r>
          </w:p>
        </w:tc>
        <w:tc>
          <w:tcPr>
            <w:tcW w:w="1787" w:type="dxa"/>
          </w:tcPr>
          <w:p w14:paraId="31C2A458" w14:textId="77777777" w:rsidR="00C61521" w:rsidRPr="00273141" w:rsidRDefault="00C61521" w:rsidP="00E05AFC">
            <w:pPr>
              <w:pStyle w:val="TableEntry"/>
              <w:rPr>
                <w:szCs w:val="24"/>
              </w:rPr>
            </w:pPr>
            <w:r w:rsidRPr="00273141">
              <w:rPr>
                <w:szCs w:val="24"/>
              </w:rPr>
              <w:t>Govt specification</w:t>
            </w:r>
          </w:p>
        </w:tc>
        <w:tc>
          <w:tcPr>
            <w:tcW w:w="2317" w:type="dxa"/>
          </w:tcPr>
          <w:p w14:paraId="132798B7" w14:textId="77777777" w:rsidR="00C61521" w:rsidRPr="00273141" w:rsidRDefault="00C61521" w:rsidP="00E05AFC">
            <w:pPr>
              <w:pStyle w:val="TableEntry"/>
              <w:rPr>
                <w:szCs w:val="24"/>
              </w:rPr>
            </w:pPr>
            <w:r w:rsidRPr="00273141">
              <w:rPr>
                <w:szCs w:val="24"/>
              </w:rPr>
              <w:t>Govt specification</w:t>
            </w:r>
          </w:p>
        </w:tc>
        <w:tc>
          <w:tcPr>
            <w:tcW w:w="1358" w:type="dxa"/>
          </w:tcPr>
          <w:p w14:paraId="711A68AA" w14:textId="77777777" w:rsidR="00C61521" w:rsidRPr="00273141" w:rsidRDefault="00C61521" w:rsidP="00E05AFC">
            <w:pPr>
              <w:pStyle w:val="TableEntry"/>
              <w:rPr>
                <w:szCs w:val="24"/>
              </w:rPr>
            </w:pPr>
            <w:r w:rsidRPr="00273141">
              <w:rPr>
                <w:szCs w:val="24"/>
              </w:rPr>
              <w:t>Yes</w:t>
            </w:r>
          </w:p>
        </w:tc>
      </w:tr>
      <w:tr w:rsidR="00C61521" w:rsidRPr="00273141" w14:paraId="13124E4E" w14:textId="77777777">
        <w:trPr>
          <w:cantSplit/>
        </w:trPr>
        <w:tc>
          <w:tcPr>
            <w:tcW w:w="2174" w:type="dxa"/>
          </w:tcPr>
          <w:p w14:paraId="0E94BAEF" w14:textId="77777777" w:rsidR="00C61521" w:rsidRPr="00273141" w:rsidRDefault="00C61521" w:rsidP="00E05AFC">
            <w:pPr>
              <w:pStyle w:val="TableEntry"/>
              <w:rPr>
                <w:bCs/>
                <w:szCs w:val="24"/>
              </w:rPr>
            </w:pPr>
            <w:r w:rsidRPr="00273141">
              <w:rPr>
                <w:bCs/>
                <w:szCs w:val="24"/>
              </w:rPr>
              <w:t>Licensing restrictions</w:t>
            </w:r>
          </w:p>
        </w:tc>
        <w:tc>
          <w:tcPr>
            <w:tcW w:w="1940" w:type="dxa"/>
          </w:tcPr>
          <w:p w14:paraId="7AD41878" w14:textId="77777777" w:rsidR="00C61521" w:rsidRPr="00273141" w:rsidRDefault="00C61521" w:rsidP="00E05AFC">
            <w:pPr>
              <w:pStyle w:val="TableEntry"/>
              <w:rPr>
                <w:szCs w:val="24"/>
              </w:rPr>
            </w:pPr>
            <w:r w:rsidRPr="00273141">
              <w:rPr>
                <w:szCs w:val="24"/>
              </w:rPr>
              <w:t>LGPL v2</w:t>
            </w:r>
          </w:p>
        </w:tc>
        <w:tc>
          <w:tcPr>
            <w:tcW w:w="1787" w:type="dxa"/>
          </w:tcPr>
          <w:p w14:paraId="35BBB5E5" w14:textId="77777777" w:rsidR="00C61521" w:rsidRPr="00273141" w:rsidRDefault="00C61521" w:rsidP="00E05AFC">
            <w:pPr>
              <w:pStyle w:val="TableEntry"/>
              <w:rPr>
                <w:szCs w:val="24"/>
              </w:rPr>
            </w:pPr>
          </w:p>
        </w:tc>
        <w:tc>
          <w:tcPr>
            <w:tcW w:w="2317" w:type="dxa"/>
          </w:tcPr>
          <w:p w14:paraId="7D3DE73B" w14:textId="77777777" w:rsidR="00C61521" w:rsidRPr="00273141" w:rsidRDefault="00C61521" w:rsidP="00E05AFC">
            <w:pPr>
              <w:pStyle w:val="TableEntry"/>
              <w:rPr>
                <w:szCs w:val="24"/>
              </w:rPr>
            </w:pPr>
            <w:r w:rsidRPr="00273141">
              <w:rPr>
                <w:szCs w:val="24"/>
              </w:rPr>
              <w:t>?</w:t>
            </w:r>
          </w:p>
        </w:tc>
        <w:tc>
          <w:tcPr>
            <w:tcW w:w="1358" w:type="dxa"/>
          </w:tcPr>
          <w:p w14:paraId="4ADCC8DB" w14:textId="77777777" w:rsidR="00C61521" w:rsidRPr="00273141" w:rsidRDefault="00C61521" w:rsidP="00E05AFC">
            <w:pPr>
              <w:pStyle w:val="TableEntry"/>
              <w:rPr>
                <w:szCs w:val="24"/>
              </w:rPr>
            </w:pPr>
            <w:r w:rsidRPr="00273141">
              <w:rPr>
                <w:szCs w:val="24"/>
              </w:rPr>
              <w:t>CC 0</w:t>
            </w:r>
          </w:p>
        </w:tc>
      </w:tr>
      <w:tr w:rsidR="00C61521" w:rsidRPr="00273141" w14:paraId="56DB02DA" w14:textId="77777777">
        <w:trPr>
          <w:cantSplit/>
        </w:trPr>
        <w:tc>
          <w:tcPr>
            <w:tcW w:w="2174" w:type="dxa"/>
          </w:tcPr>
          <w:p w14:paraId="4052CA85" w14:textId="77777777" w:rsidR="00C61521" w:rsidRPr="00273141" w:rsidRDefault="00C61521" w:rsidP="00E05AFC">
            <w:pPr>
              <w:pStyle w:val="TableEntry"/>
              <w:rPr>
                <w:bCs/>
                <w:szCs w:val="24"/>
              </w:rPr>
            </w:pPr>
            <w:r w:rsidRPr="00273141">
              <w:rPr>
                <w:bCs/>
                <w:szCs w:val="24"/>
              </w:rPr>
              <w:t>Implementation Experience</w:t>
            </w:r>
          </w:p>
        </w:tc>
        <w:tc>
          <w:tcPr>
            <w:tcW w:w="1940" w:type="dxa"/>
          </w:tcPr>
          <w:p w14:paraId="43303565" w14:textId="77777777" w:rsidR="00C61521" w:rsidRPr="00273141" w:rsidRDefault="00C61521" w:rsidP="00E05AFC">
            <w:pPr>
              <w:pStyle w:val="TableEntry"/>
              <w:rPr>
                <w:szCs w:val="24"/>
              </w:rPr>
            </w:pPr>
            <w:proofErr w:type="spellStart"/>
            <w:r w:rsidRPr="00273141">
              <w:rPr>
                <w:szCs w:val="24"/>
              </w:rPr>
              <w:t>Approx</w:t>
            </w:r>
            <w:proofErr w:type="spellEnd"/>
            <w:r w:rsidRPr="00273141">
              <w:rPr>
                <w:szCs w:val="24"/>
              </w:rPr>
              <w:t xml:space="preserve"> 5K installations</w:t>
            </w:r>
          </w:p>
        </w:tc>
        <w:tc>
          <w:tcPr>
            <w:tcW w:w="1787" w:type="dxa"/>
          </w:tcPr>
          <w:p w14:paraId="2B7D3ECE" w14:textId="77777777" w:rsidR="00C61521" w:rsidRPr="00273141" w:rsidRDefault="00C61521" w:rsidP="00E05AFC">
            <w:pPr>
              <w:pStyle w:val="TableEntry"/>
              <w:rPr>
                <w:szCs w:val="24"/>
              </w:rPr>
            </w:pPr>
          </w:p>
        </w:tc>
        <w:tc>
          <w:tcPr>
            <w:tcW w:w="2317" w:type="dxa"/>
          </w:tcPr>
          <w:p w14:paraId="7EDF39E0" w14:textId="77777777" w:rsidR="00C61521" w:rsidRPr="00273141" w:rsidRDefault="00C61521" w:rsidP="00E05AFC">
            <w:pPr>
              <w:pStyle w:val="TableEntry"/>
              <w:rPr>
                <w:szCs w:val="24"/>
              </w:rPr>
            </w:pPr>
          </w:p>
        </w:tc>
        <w:tc>
          <w:tcPr>
            <w:tcW w:w="1358" w:type="dxa"/>
          </w:tcPr>
          <w:p w14:paraId="54BC4CCC" w14:textId="77777777" w:rsidR="00C61521" w:rsidRPr="00273141" w:rsidRDefault="00C61521" w:rsidP="00E05AFC">
            <w:pPr>
              <w:pStyle w:val="TableEntry"/>
              <w:rPr>
                <w:szCs w:val="24"/>
              </w:rPr>
            </w:pPr>
            <w:r w:rsidRPr="00273141">
              <w:rPr>
                <w:szCs w:val="24"/>
              </w:rPr>
              <w:t xml:space="preserve">Hackathons, </w:t>
            </w:r>
            <w:proofErr w:type="spellStart"/>
            <w:r w:rsidRPr="00273141">
              <w:rPr>
                <w:szCs w:val="24"/>
              </w:rPr>
              <w:t>Connectathons</w:t>
            </w:r>
            <w:proofErr w:type="spellEnd"/>
          </w:p>
        </w:tc>
      </w:tr>
      <w:tr w:rsidR="00C61521" w:rsidRPr="00273141" w14:paraId="31683479" w14:textId="77777777">
        <w:trPr>
          <w:cantSplit/>
        </w:trPr>
        <w:tc>
          <w:tcPr>
            <w:tcW w:w="2174" w:type="dxa"/>
          </w:tcPr>
          <w:p w14:paraId="2B094FBF" w14:textId="77777777" w:rsidR="00C61521" w:rsidRPr="00273141" w:rsidRDefault="00C61521" w:rsidP="00E05AFC">
            <w:pPr>
              <w:pStyle w:val="TableEntry"/>
              <w:rPr>
                <w:bCs/>
                <w:szCs w:val="24"/>
              </w:rPr>
            </w:pPr>
            <w:r w:rsidRPr="00273141">
              <w:rPr>
                <w:bCs/>
                <w:szCs w:val="24"/>
              </w:rPr>
              <w:t>Ease of adoption</w:t>
            </w:r>
          </w:p>
        </w:tc>
        <w:tc>
          <w:tcPr>
            <w:tcW w:w="1940" w:type="dxa"/>
          </w:tcPr>
          <w:p w14:paraId="1F45111B" w14:textId="77777777" w:rsidR="00C61521" w:rsidRPr="00273141" w:rsidRDefault="00C61521" w:rsidP="00E05AFC">
            <w:pPr>
              <w:pStyle w:val="TableEntry"/>
              <w:rPr>
                <w:szCs w:val="24"/>
              </w:rPr>
            </w:pPr>
            <w:r w:rsidRPr="00273141">
              <w:rPr>
                <w:szCs w:val="24"/>
              </w:rPr>
              <w:t>Open Source</w:t>
            </w:r>
          </w:p>
        </w:tc>
        <w:tc>
          <w:tcPr>
            <w:tcW w:w="1787" w:type="dxa"/>
          </w:tcPr>
          <w:p w14:paraId="37ADED8F" w14:textId="77777777" w:rsidR="00C61521" w:rsidRPr="00273141" w:rsidRDefault="00C61521" w:rsidP="00E05AFC">
            <w:pPr>
              <w:pStyle w:val="TableEntry"/>
              <w:rPr>
                <w:szCs w:val="24"/>
              </w:rPr>
            </w:pPr>
          </w:p>
        </w:tc>
        <w:tc>
          <w:tcPr>
            <w:tcW w:w="2317" w:type="dxa"/>
          </w:tcPr>
          <w:p w14:paraId="267F5BFF" w14:textId="77777777" w:rsidR="00C61521" w:rsidRPr="00273141" w:rsidRDefault="00C61521" w:rsidP="00E05AFC">
            <w:pPr>
              <w:pStyle w:val="TableEntry"/>
              <w:rPr>
                <w:szCs w:val="24"/>
              </w:rPr>
            </w:pPr>
          </w:p>
        </w:tc>
        <w:tc>
          <w:tcPr>
            <w:tcW w:w="1358" w:type="dxa"/>
          </w:tcPr>
          <w:p w14:paraId="7EF8FF54" w14:textId="77777777" w:rsidR="00C61521" w:rsidRPr="00273141" w:rsidRDefault="00C61521" w:rsidP="00E05AFC">
            <w:pPr>
              <w:pStyle w:val="TableEntry"/>
              <w:rPr>
                <w:szCs w:val="24"/>
              </w:rPr>
            </w:pPr>
            <w:r w:rsidRPr="00273141">
              <w:rPr>
                <w:szCs w:val="24"/>
              </w:rPr>
              <w:t>Will be easy</w:t>
            </w:r>
          </w:p>
        </w:tc>
      </w:tr>
      <w:tr w:rsidR="00C61521" w:rsidRPr="00273141" w14:paraId="6B3DA31F" w14:textId="77777777">
        <w:trPr>
          <w:cantSplit/>
        </w:trPr>
        <w:tc>
          <w:tcPr>
            <w:tcW w:w="2174" w:type="dxa"/>
          </w:tcPr>
          <w:p w14:paraId="05B1E2A6" w14:textId="77777777" w:rsidR="00C61521" w:rsidRPr="00273141" w:rsidRDefault="00C61521" w:rsidP="00E05AFC">
            <w:pPr>
              <w:pStyle w:val="TableEntry"/>
              <w:rPr>
                <w:bCs/>
                <w:szCs w:val="24"/>
              </w:rPr>
            </w:pPr>
            <w:r w:rsidRPr="00273141">
              <w:rPr>
                <w:bCs/>
                <w:szCs w:val="24"/>
              </w:rPr>
              <w:t>RESTful/SOAP/other</w:t>
            </w:r>
          </w:p>
        </w:tc>
        <w:tc>
          <w:tcPr>
            <w:tcW w:w="1940" w:type="dxa"/>
          </w:tcPr>
          <w:p w14:paraId="1450A1DF" w14:textId="77777777" w:rsidR="00C61521" w:rsidRPr="00273141" w:rsidRDefault="00C61521" w:rsidP="00E05AFC">
            <w:pPr>
              <w:pStyle w:val="TableEntry"/>
              <w:rPr>
                <w:szCs w:val="24"/>
              </w:rPr>
            </w:pPr>
            <w:r w:rsidRPr="00273141">
              <w:rPr>
                <w:szCs w:val="24"/>
              </w:rPr>
              <w:t>RESTful</w:t>
            </w:r>
          </w:p>
        </w:tc>
        <w:tc>
          <w:tcPr>
            <w:tcW w:w="1787" w:type="dxa"/>
          </w:tcPr>
          <w:p w14:paraId="745E97E3" w14:textId="77777777" w:rsidR="00C61521" w:rsidRPr="00273141" w:rsidRDefault="00C61521" w:rsidP="00E05AFC">
            <w:pPr>
              <w:pStyle w:val="TableEntry"/>
              <w:rPr>
                <w:szCs w:val="24"/>
              </w:rPr>
            </w:pPr>
            <w:r w:rsidRPr="00273141">
              <w:rPr>
                <w:szCs w:val="24"/>
              </w:rPr>
              <w:t>SOAP</w:t>
            </w:r>
          </w:p>
        </w:tc>
        <w:tc>
          <w:tcPr>
            <w:tcW w:w="2317" w:type="dxa"/>
          </w:tcPr>
          <w:p w14:paraId="6BF5E24A" w14:textId="77777777" w:rsidR="00C61521" w:rsidRPr="00273141" w:rsidRDefault="00C61521" w:rsidP="00E05AFC">
            <w:pPr>
              <w:pStyle w:val="TableEntry"/>
              <w:rPr>
                <w:szCs w:val="24"/>
              </w:rPr>
            </w:pPr>
          </w:p>
        </w:tc>
        <w:tc>
          <w:tcPr>
            <w:tcW w:w="1358" w:type="dxa"/>
          </w:tcPr>
          <w:p w14:paraId="52F7106A" w14:textId="77777777" w:rsidR="00C61521" w:rsidRPr="00273141" w:rsidRDefault="00C61521" w:rsidP="00E05AFC">
            <w:pPr>
              <w:pStyle w:val="TableEntry"/>
              <w:rPr>
                <w:szCs w:val="24"/>
              </w:rPr>
            </w:pPr>
            <w:r w:rsidRPr="00273141">
              <w:rPr>
                <w:szCs w:val="24"/>
              </w:rPr>
              <w:t>RESTful</w:t>
            </w:r>
          </w:p>
        </w:tc>
      </w:tr>
      <w:tr w:rsidR="00C61521" w:rsidRPr="00273141" w14:paraId="3300EAA2" w14:textId="77777777">
        <w:trPr>
          <w:cantSplit/>
        </w:trPr>
        <w:tc>
          <w:tcPr>
            <w:tcW w:w="2174" w:type="dxa"/>
          </w:tcPr>
          <w:p w14:paraId="36A7DCB1" w14:textId="77777777" w:rsidR="00C61521" w:rsidRPr="00273141" w:rsidRDefault="00C61521" w:rsidP="00E05AFC">
            <w:pPr>
              <w:pStyle w:val="TableEntry"/>
              <w:rPr>
                <w:bCs/>
                <w:szCs w:val="24"/>
              </w:rPr>
            </w:pPr>
            <w:r w:rsidRPr="00273141">
              <w:rPr>
                <w:bCs/>
                <w:szCs w:val="24"/>
              </w:rPr>
              <w:t>ATNA specific query</w:t>
            </w:r>
          </w:p>
        </w:tc>
        <w:tc>
          <w:tcPr>
            <w:tcW w:w="1940" w:type="dxa"/>
          </w:tcPr>
          <w:p w14:paraId="60CA32AA" w14:textId="77777777" w:rsidR="00C61521" w:rsidRPr="00273141" w:rsidRDefault="00C61521" w:rsidP="00E05AFC">
            <w:pPr>
              <w:pStyle w:val="TableEntry"/>
              <w:rPr>
                <w:szCs w:val="24"/>
              </w:rPr>
            </w:pPr>
            <w:r w:rsidRPr="00273141">
              <w:rPr>
                <w:szCs w:val="24"/>
              </w:rPr>
              <w:t>Yes</w:t>
            </w:r>
          </w:p>
        </w:tc>
        <w:tc>
          <w:tcPr>
            <w:tcW w:w="1787" w:type="dxa"/>
          </w:tcPr>
          <w:p w14:paraId="48067EB8" w14:textId="77777777" w:rsidR="00C61521" w:rsidRPr="00273141" w:rsidRDefault="00C61521" w:rsidP="00E05AFC">
            <w:pPr>
              <w:pStyle w:val="TableEntry"/>
              <w:rPr>
                <w:szCs w:val="24"/>
              </w:rPr>
            </w:pPr>
            <w:r w:rsidRPr="00273141">
              <w:rPr>
                <w:szCs w:val="24"/>
              </w:rPr>
              <w:t>Yes</w:t>
            </w:r>
          </w:p>
        </w:tc>
        <w:tc>
          <w:tcPr>
            <w:tcW w:w="2317" w:type="dxa"/>
          </w:tcPr>
          <w:p w14:paraId="3C384651" w14:textId="77777777" w:rsidR="00C61521" w:rsidRPr="00273141" w:rsidRDefault="00C61521" w:rsidP="00E05AFC">
            <w:pPr>
              <w:pStyle w:val="TableEntry"/>
              <w:rPr>
                <w:szCs w:val="24"/>
              </w:rPr>
            </w:pPr>
            <w:r w:rsidRPr="00273141">
              <w:rPr>
                <w:szCs w:val="24"/>
              </w:rPr>
              <w:t>Yes</w:t>
            </w:r>
          </w:p>
        </w:tc>
        <w:tc>
          <w:tcPr>
            <w:tcW w:w="1358" w:type="dxa"/>
          </w:tcPr>
          <w:p w14:paraId="55EE535D" w14:textId="77777777" w:rsidR="00C61521" w:rsidRPr="00273141" w:rsidRDefault="00C61521" w:rsidP="00E05AFC">
            <w:pPr>
              <w:pStyle w:val="TableEntry"/>
              <w:rPr>
                <w:szCs w:val="24"/>
              </w:rPr>
            </w:pPr>
            <w:r w:rsidRPr="00273141">
              <w:rPr>
                <w:szCs w:val="24"/>
              </w:rPr>
              <w:t>Kind-of</w:t>
            </w:r>
          </w:p>
        </w:tc>
      </w:tr>
      <w:tr w:rsidR="00C61521" w:rsidRPr="00273141" w14:paraId="77107BA9" w14:textId="77777777">
        <w:trPr>
          <w:cantSplit/>
        </w:trPr>
        <w:tc>
          <w:tcPr>
            <w:tcW w:w="2174" w:type="dxa"/>
          </w:tcPr>
          <w:p w14:paraId="45360625" w14:textId="77777777" w:rsidR="00C61521" w:rsidRPr="00273141" w:rsidRDefault="00C61521" w:rsidP="00E05AFC">
            <w:pPr>
              <w:pStyle w:val="TableEntry"/>
              <w:rPr>
                <w:bCs/>
                <w:szCs w:val="24"/>
              </w:rPr>
            </w:pPr>
            <w:r w:rsidRPr="00273141">
              <w:rPr>
                <w:bCs/>
                <w:szCs w:val="24"/>
              </w:rPr>
              <w:t>Generic SYSLOG query</w:t>
            </w:r>
          </w:p>
        </w:tc>
        <w:tc>
          <w:tcPr>
            <w:tcW w:w="1940" w:type="dxa"/>
          </w:tcPr>
          <w:p w14:paraId="4496833F" w14:textId="77777777" w:rsidR="00C61521" w:rsidRPr="00273141" w:rsidRDefault="00C61521" w:rsidP="00E05AFC">
            <w:pPr>
              <w:pStyle w:val="TableEntry"/>
              <w:rPr>
                <w:szCs w:val="24"/>
              </w:rPr>
            </w:pPr>
            <w:r w:rsidRPr="00273141">
              <w:rPr>
                <w:szCs w:val="24"/>
              </w:rPr>
              <w:t>No</w:t>
            </w:r>
          </w:p>
        </w:tc>
        <w:tc>
          <w:tcPr>
            <w:tcW w:w="1787" w:type="dxa"/>
          </w:tcPr>
          <w:p w14:paraId="5D35DE81" w14:textId="77777777" w:rsidR="00C61521" w:rsidRPr="00273141" w:rsidRDefault="00C61521" w:rsidP="00E05AFC">
            <w:pPr>
              <w:pStyle w:val="TableEntry"/>
              <w:rPr>
                <w:szCs w:val="24"/>
              </w:rPr>
            </w:pPr>
            <w:r w:rsidRPr="00273141">
              <w:rPr>
                <w:szCs w:val="24"/>
              </w:rPr>
              <w:t>No</w:t>
            </w:r>
          </w:p>
        </w:tc>
        <w:tc>
          <w:tcPr>
            <w:tcW w:w="2317" w:type="dxa"/>
          </w:tcPr>
          <w:p w14:paraId="76A5D3CD" w14:textId="77777777" w:rsidR="00C61521" w:rsidRPr="00273141" w:rsidRDefault="00C61521" w:rsidP="00E05AFC">
            <w:pPr>
              <w:pStyle w:val="TableEntry"/>
              <w:rPr>
                <w:szCs w:val="24"/>
              </w:rPr>
            </w:pPr>
            <w:r w:rsidRPr="00273141">
              <w:rPr>
                <w:szCs w:val="24"/>
              </w:rPr>
              <w:t>No</w:t>
            </w:r>
          </w:p>
        </w:tc>
        <w:tc>
          <w:tcPr>
            <w:tcW w:w="1358" w:type="dxa"/>
          </w:tcPr>
          <w:p w14:paraId="52BB509D" w14:textId="77777777" w:rsidR="00C61521" w:rsidRPr="00273141" w:rsidRDefault="00C61521" w:rsidP="00E05AFC">
            <w:pPr>
              <w:pStyle w:val="TableEntry"/>
              <w:rPr>
                <w:szCs w:val="24"/>
              </w:rPr>
            </w:pPr>
            <w:r w:rsidRPr="00273141">
              <w:rPr>
                <w:szCs w:val="24"/>
              </w:rPr>
              <w:t>No</w:t>
            </w:r>
          </w:p>
        </w:tc>
      </w:tr>
      <w:tr w:rsidR="00C61521" w:rsidRPr="00273141" w14:paraId="1571D31A" w14:textId="77777777">
        <w:trPr>
          <w:cantSplit/>
        </w:trPr>
        <w:tc>
          <w:tcPr>
            <w:tcW w:w="2174" w:type="dxa"/>
          </w:tcPr>
          <w:p w14:paraId="4E65006C" w14:textId="77777777" w:rsidR="00C61521" w:rsidRPr="00273141" w:rsidRDefault="00C61521" w:rsidP="00E05AFC">
            <w:pPr>
              <w:pStyle w:val="TableEntry"/>
              <w:rPr>
                <w:bCs/>
                <w:szCs w:val="24"/>
              </w:rPr>
            </w:pPr>
            <w:r w:rsidRPr="00273141">
              <w:rPr>
                <w:bCs/>
                <w:szCs w:val="24"/>
              </w:rPr>
              <w:t>Phase 1 decision</w:t>
            </w:r>
          </w:p>
        </w:tc>
        <w:tc>
          <w:tcPr>
            <w:tcW w:w="1940" w:type="dxa"/>
          </w:tcPr>
          <w:p w14:paraId="13CE1D28" w14:textId="77777777" w:rsidR="00C61521" w:rsidRPr="00273141" w:rsidRDefault="00C61521" w:rsidP="00E05AFC">
            <w:pPr>
              <w:pStyle w:val="TableEntry"/>
              <w:rPr>
                <w:szCs w:val="24"/>
              </w:rPr>
            </w:pPr>
            <w:r w:rsidRPr="00273141">
              <w:rPr>
                <w:szCs w:val="24"/>
              </w:rPr>
              <w:t>Continue evaluation</w:t>
            </w:r>
          </w:p>
        </w:tc>
        <w:tc>
          <w:tcPr>
            <w:tcW w:w="1787" w:type="dxa"/>
          </w:tcPr>
          <w:p w14:paraId="65414CEA" w14:textId="77777777" w:rsidR="00C61521" w:rsidRPr="00273141" w:rsidRDefault="00C61521" w:rsidP="00E05AFC">
            <w:pPr>
              <w:pStyle w:val="TableEntry"/>
              <w:rPr>
                <w:szCs w:val="24"/>
              </w:rPr>
            </w:pPr>
            <w:r w:rsidRPr="00273141">
              <w:rPr>
                <w:szCs w:val="24"/>
              </w:rPr>
              <w:t>Drop</w:t>
            </w:r>
          </w:p>
        </w:tc>
        <w:tc>
          <w:tcPr>
            <w:tcW w:w="2317" w:type="dxa"/>
          </w:tcPr>
          <w:p w14:paraId="15308E7E" w14:textId="77777777" w:rsidR="00C61521" w:rsidRPr="00273141" w:rsidRDefault="00C61521" w:rsidP="00E05AFC">
            <w:pPr>
              <w:pStyle w:val="TableEntry"/>
              <w:rPr>
                <w:szCs w:val="24"/>
              </w:rPr>
            </w:pPr>
            <w:r w:rsidRPr="00273141">
              <w:rPr>
                <w:szCs w:val="24"/>
              </w:rPr>
              <w:t>Drop</w:t>
            </w:r>
          </w:p>
        </w:tc>
        <w:tc>
          <w:tcPr>
            <w:tcW w:w="1358" w:type="dxa"/>
          </w:tcPr>
          <w:p w14:paraId="02D73751" w14:textId="77777777" w:rsidR="00C61521" w:rsidRPr="00273141" w:rsidRDefault="00C61521" w:rsidP="00E05AFC">
            <w:pPr>
              <w:pStyle w:val="TableEntry"/>
              <w:rPr>
                <w:szCs w:val="24"/>
              </w:rPr>
            </w:pPr>
            <w:r w:rsidRPr="00273141">
              <w:rPr>
                <w:szCs w:val="24"/>
              </w:rPr>
              <w:t>Continue evaluation</w:t>
            </w:r>
          </w:p>
        </w:tc>
      </w:tr>
      <w:tr w:rsidR="00C61521" w:rsidRPr="00273141" w14:paraId="03AD80A3" w14:textId="77777777">
        <w:trPr>
          <w:cantSplit/>
        </w:trPr>
        <w:tc>
          <w:tcPr>
            <w:tcW w:w="2174" w:type="dxa"/>
          </w:tcPr>
          <w:p w14:paraId="4ABC5A86" w14:textId="77777777" w:rsidR="00C61521" w:rsidRPr="00273141" w:rsidRDefault="00C61521" w:rsidP="00E05AFC">
            <w:pPr>
              <w:pStyle w:val="TableEntry"/>
              <w:rPr>
                <w:bCs/>
                <w:szCs w:val="24"/>
              </w:rPr>
            </w:pPr>
            <w:r w:rsidRPr="00273141">
              <w:rPr>
                <w:bCs/>
                <w:szCs w:val="24"/>
              </w:rPr>
              <w:t>Acceptance by Intrusion Detection/ Security Analysis vendors</w:t>
            </w:r>
          </w:p>
        </w:tc>
        <w:tc>
          <w:tcPr>
            <w:tcW w:w="1940" w:type="dxa"/>
          </w:tcPr>
          <w:p w14:paraId="36E99B80" w14:textId="77777777" w:rsidR="00C61521" w:rsidRPr="00273141" w:rsidRDefault="00C61521" w:rsidP="00E05AFC">
            <w:pPr>
              <w:pStyle w:val="TableEntry"/>
              <w:rPr>
                <w:szCs w:val="24"/>
              </w:rPr>
            </w:pPr>
            <w:r w:rsidRPr="00273141">
              <w:rPr>
                <w:szCs w:val="24"/>
              </w:rPr>
              <w:t>?</w:t>
            </w:r>
          </w:p>
        </w:tc>
        <w:tc>
          <w:tcPr>
            <w:tcW w:w="1787" w:type="dxa"/>
          </w:tcPr>
          <w:p w14:paraId="3AFF48A7" w14:textId="77777777" w:rsidR="00C61521" w:rsidRPr="00273141" w:rsidRDefault="00D1740E" w:rsidP="00E05AFC">
            <w:pPr>
              <w:pStyle w:val="TableEntry"/>
              <w:rPr>
                <w:szCs w:val="24"/>
              </w:rPr>
            </w:pPr>
            <w:proofErr w:type="spellStart"/>
            <w:r w:rsidRPr="00273141">
              <w:rPr>
                <w:szCs w:val="24"/>
              </w:rPr>
              <w:t>n.a.</w:t>
            </w:r>
            <w:proofErr w:type="spellEnd"/>
          </w:p>
        </w:tc>
        <w:tc>
          <w:tcPr>
            <w:tcW w:w="2317" w:type="dxa"/>
          </w:tcPr>
          <w:p w14:paraId="6E930F9F" w14:textId="77777777" w:rsidR="00C61521" w:rsidRPr="00273141" w:rsidRDefault="00C61521" w:rsidP="00E05AFC">
            <w:pPr>
              <w:pStyle w:val="TableEntry"/>
              <w:rPr>
                <w:szCs w:val="24"/>
              </w:rPr>
            </w:pPr>
            <w:proofErr w:type="spellStart"/>
            <w:r w:rsidRPr="00273141">
              <w:rPr>
                <w:szCs w:val="24"/>
              </w:rPr>
              <w:t>n.a.</w:t>
            </w:r>
            <w:proofErr w:type="spellEnd"/>
          </w:p>
        </w:tc>
        <w:tc>
          <w:tcPr>
            <w:tcW w:w="1358" w:type="dxa"/>
          </w:tcPr>
          <w:p w14:paraId="1ACB489D" w14:textId="77777777" w:rsidR="00C61521" w:rsidRPr="00273141" w:rsidRDefault="00C61521" w:rsidP="00E05AFC">
            <w:pPr>
              <w:pStyle w:val="TableEntry"/>
              <w:rPr>
                <w:szCs w:val="24"/>
              </w:rPr>
            </w:pPr>
            <w:r w:rsidRPr="00273141">
              <w:rPr>
                <w:szCs w:val="24"/>
              </w:rPr>
              <w:t>?</w:t>
            </w:r>
          </w:p>
        </w:tc>
      </w:tr>
    </w:tbl>
    <w:p w14:paraId="322C9946" w14:textId="77777777" w:rsidR="00C61521" w:rsidRPr="00273141" w:rsidRDefault="00C61521" w:rsidP="00204712">
      <w:pPr>
        <w:pStyle w:val="Elencocontinua2"/>
        <w:keepNext/>
        <w:rPr>
          <w:b/>
        </w:rPr>
      </w:pPr>
      <w:r w:rsidRPr="00273141">
        <w:rPr>
          <w:b/>
        </w:rPr>
        <w:lastRenderedPageBreak/>
        <w:t>Decision:</w:t>
      </w:r>
    </w:p>
    <w:p w14:paraId="7400E4C6" w14:textId="3C9A0004" w:rsidR="00C61521" w:rsidRPr="00273141" w:rsidRDefault="00C61521" w:rsidP="008D693A">
      <w:pPr>
        <w:pStyle w:val="Elencocontinua2"/>
      </w:pPr>
      <w:r w:rsidRPr="00273141">
        <w:t xml:space="preserve">FHIR was selected as the standard to be used to profile the Query transaction. The FHIR event report is managed as a joint effort among HL7 FHIR, IHE, and DICOM. This makes coordination of the necessary resource changes fairly straightforward. </w:t>
      </w:r>
    </w:p>
    <w:p w14:paraId="615571AB" w14:textId="77777777" w:rsidR="00C61521" w:rsidRPr="00273141" w:rsidRDefault="00C61521" w:rsidP="008D693A">
      <w:pPr>
        <w:pStyle w:val="Elencocontinua2"/>
      </w:pPr>
      <w:r w:rsidRPr="00273141">
        <w:t>In order to use FHIR the following modification/extension/addition to the query will be needed:</w:t>
      </w:r>
    </w:p>
    <w:p w14:paraId="25F6A323" w14:textId="77777777" w:rsidR="00C61521" w:rsidRPr="00273141" w:rsidRDefault="00C61521" w:rsidP="008D693A">
      <w:pPr>
        <w:pStyle w:val="Puntoelenco3"/>
        <w:numPr>
          <w:ilvl w:val="0"/>
          <w:numId w:val="26"/>
        </w:numPr>
      </w:pPr>
      <w:r w:rsidRPr="00273141">
        <w:t>We need the same functional capabilities as DCM4CHE. The large installed base of DCM4CHE indicates that the functionality is widely needed. Adapting this functionality to use a FHIR query is a reasonable change if the functional capabilities do not need to change significantly.</w:t>
      </w:r>
    </w:p>
    <w:p w14:paraId="01DD2C6B" w14:textId="77777777" w:rsidR="00C61521" w:rsidRPr="00273141" w:rsidRDefault="00C61521" w:rsidP="008D693A">
      <w:pPr>
        <w:pStyle w:val="Puntoelenco3"/>
        <w:numPr>
          <w:ilvl w:val="0"/>
          <w:numId w:val="26"/>
        </w:numPr>
      </w:pPr>
      <w:r w:rsidRPr="00273141">
        <w:t>The generic Syslog query will not fit a FHIR query. This was made optional and a simple query that is similar to FHIR was defined.</w:t>
      </w:r>
    </w:p>
    <w:p w14:paraId="1CFDA8EA" w14:textId="77777777" w:rsidR="00C61521" w:rsidRPr="00273141" w:rsidRDefault="00C61521" w:rsidP="008D693A">
      <w:pPr>
        <w:pStyle w:val="Elencocontinua2"/>
      </w:pPr>
      <w:r w:rsidRPr="00273141">
        <w:t>The major risk item is coordinating release and preparation schedules. In order to fit HL7 publication schedule a reasonable version of the resource and query are needed by 22 March 2015. Revisions based upon public comment and TI experience can be handled during the FHIR DSTU cycle.</w:t>
      </w:r>
    </w:p>
    <w:p w14:paraId="4A45DAA6" w14:textId="77777777" w:rsidR="00C61521" w:rsidRPr="00273141" w:rsidRDefault="00C61521" w:rsidP="001D3A88">
      <w:pPr>
        <w:pStyle w:val="Numeroelenco2"/>
        <w:numPr>
          <w:ilvl w:val="0"/>
          <w:numId w:val="33"/>
        </w:numPr>
      </w:pPr>
      <w:r w:rsidRPr="00273141">
        <w:t>Should we define an actor and transaction for the other syslog messages that are not ATNA schema compliant?  Should we mandate support for this kind of message from any secure actor? From any secure node?  Or, should these filtering these messages only be mandated when originating on an ATNA compliant node, and support for other nodes be left as a product option?</w:t>
      </w:r>
      <w:r w:rsidRPr="00273141">
        <w:rPr>
          <w:b/>
        </w:rPr>
        <w:t xml:space="preserve"> </w:t>
      </w:r>
    </w:p>
    <w:p w14:paraId="74E1E147" w14:textId="77777777" w:rsidR="00C61521" w:rsidRPr="00273141" w:rsidRDefault="00C61521" w:rsidP="008D693A">
      <w:pPr>
        <w:pStyle w:val="Elencocontinua2"/>
      </w:pPr>
      <w:r w:rsidRPr="00273141">
        <w:rPr>
          <w:b/>
        </w:rPr>
        <w:t>Decisions</w:t>
      </w:r>
      <w:r w:rsidRPr="00273141">
        <w:t>: The Filter and Forward transaction explicitly state that syslog messages not compliant with ATNA schema can be received. Those messages should be sent using the same protocol requirement defined for ATNA. This was addressed in the ITI-20 rewrite.</w:t>
      </w:r>
    </w:p>
    <w:p w14:paraId="188C4BDE" w14:textId="77777777" w:rsidR="00C61521" w:rsidRPr="00273141" w:rsidRDefault="00C61521" w:rsidP="008D693A">
      <w:pPr>
        <w:pStyle w:val="Elencocontinua2"/>
      </w:pPr>
      <w:r w:rsidRPr="00273141">
        <w:t>The query for generic syslog messages was defined and is similar to FHIR in some respects. It is made optional.</w:t>
      </w:r>
    </w:p>
    <w:p w14:paraId="59474CDA" w14:textId="77777777" w:rsidR="00C61521" w:rsidRPr="00273141" w:rsidRDefault="00C61521" w:rsidP="001D3A88">
      <w:pPr>
        <w:pStyle w:val="Numeroelenco2"/>
        <w:numPr>
          <w:ilvl w:val="0"/>
          <w:numId w:val="33"/>
        </w:numPr>
      </w:pPr>
      <w:r w:rsidRPr="00273141">
        <w:t>Should Audit Record Repository always be required grouping with secure node/application or only when it does forwarding?  ARR often have lots of PHI, so secure node may be generally appropriate. What about all the other syslog uses?</w:t>
      </w:r>
      <w:r w:rsidRPr="00273141">
        <w:rPr>
          <w:b/>
        </w:rPr>
        <w:t xml:space="preserve"> Decision</w:t>
      </w:r>
      <w:r w:rsidRPr="00273141">
        <w:t>: Not needed the SN/SA grouping for the store/forward option. The text in the options section is sufficient. We have the need to track the Query event without using all the requirements introduced by the SN grouping, so there is no requirement to send the audit to another repository via TLS.</w:t>
      </w:r>
    </w:p>
    <w:p w14:paraId="1F5C32CB" w14:textId="77777777" w:rsidR="00C61521" w:rsidRPr="00273141" w:rsidRDefault="00C61521" w:rsidP="001D3A88">
      <w:pPr>
        <w:pStyle w:val="Numeroelenco2"/>
        <w:numPr>
          <w:ilvl w:val="0"/>
          <w:numId w:val="33"/>
        </w:numPr>
      </w:pPr>
      <w:r w:rsidRPr="00273141">
        <w:t xml:space="preserve">The Retrieve Syslog Message [ITI-82] only mandates support for query to return all syslog messages with timestamps within a time window. Should any other queries be mandated? </w:t>
      </w:r>
      <w:r w:rsidRPr="00273141">
        <w:rPr>
          <w:b/>
          <w:bCs/>
        </w:rPr>
        <w:t xml:space="preserve">Decision: </w:t>
      </w:r>
      <w:r w:rsidRPr="00273141">
        <w:t>NO</w:t>
      </w:r>
    </w:p>
    <w:p w14:paraId="2F15694B" w14:textId="77777777" w:rsidR="00C61521" w:rsidRPr="00273141" w:rsidRDefault="00C61521" w:rsidP="001D3A88">
      <w:pPr>
        <w:pStyle w:val="Numeroelenco2"/>
        <w:numPr>
          <w:ilvl w:val="0"/>
          <w:numId w:val="33"/>
        </w:numPr>
      </w:pPr>
      <w:r w:rsidRPr="00273141">
        <w:t xml:space="preserve">The query option is silent about how the Audit Record Repository determines which syslog messages are stored for later query, how long messages remain available for query, etc. Should there be any requirements put on this?  The motivation for this is the wide range of real world situations, ranging from sites that must process tens of </w:t>
      </w:r>
      <w:r w:rsidRPr="00273141">
        <w:lastRenderedPageBreak/>
        <w:t xml:space="preserve">thousands of syslog messages per second to sites that manage a few hundred per day. Some sites deal only with major level ATNA security events. Some sites deal with syslog reports of every network connection, ping, firewall warning, etc. </w:t>
      </w:r>
      <w:r w:rsidRPr="00273141">
        <w:rPr>
          <w:b/>
          <w:bCs/>
        </w:rPr>
        <w:t xml:space="preserve">Decision: </w:t>
      </w:r>
      <w:r w:rsidRPr="00273141">
        <w:t>New ITI-20 makes it clear that these issues are decided during implementation and deployment.</w:t>
      </w:r>
    </w:p>
    <w:p w14:paraId="63752A07" w14:textId="77777777" w:rsidR="00C61521" w:rsidRPr="00273141" w:rsidRDefault="00C61521" w:rsidP="001D3A88">
      <w:pPr>
        <w:pStyle w:val="Numeroelenco2"/>
        <w:numPr>
          <w:ilvl w:val="0"/>
          <w:numId w:val="33"/>
        </w:numPr>
      </w:pPr>
      <w:r w:rsidRPr="00273141">
        <w:t xml:space="preserve">Have two endpoints - one for syslog, one for ATNA? Have one and let parameters separate? Have two and permit ATNA parameters on syslog?  Have two and permit syslog parameters ATNA (FHIR will generate 400 - bad request unless there is a FHIR extension defined)? </w:t>
      </w:r>
      <w:r w:rsidRPr="00273141">
        <w:rPr>
          <w:b/>
          <w:bCs/>
        </w:rPr>
        <w:t xml:space="preserve">Decision: </w:t>
      </w:r>
      <w:r w:rsidRPr="00273141">
        <w:t>two endpoints, one FHIR based and one for generic syslog.</w:t>
      </w:r>
    </w:p>
    <w:p w14:paraId="20DA28D5" w14:textId="77777777" w:rsidR="00C61521" w:rsidRPr="00273141" w:rsidRDefault="00C61521" w:rsidP="001D3A88">
      <w:pPr>
        <w:pStyle w:val="Numeroelenco2"/>
        <w:numPr>
          <w:ilvl w:val="0"/>
          <w:numId w:val="33"/>
        </w:numPr>
      </w:pPr>
      <w:r w:rsidRPr="00273141">
        <w:t xml:space="preserve">Should Audit Record Repository always be required grouping with secure node/application or only when it does forwarding?  ARR often have lots of PHI, so secure node may be generally appropriate. What about all the other syslog uses?  </w:t>
      </w:r>
    </w:p>
    <w:p w14:paraId="6C5D487F" w14:textId="77777777" w:rsidR="00C61521" w:rsidRPr="00273141" w:rsidRDefault="00C61521" w:rsidP="008D693A">
      <w:pPr>
        <w:pStyle w:val="Elencocontinua2"/>
        <w:rPr>
          <w:b/>
          <w:i/>
        </w:rPr>
      </w:pPr>
    </w:p>
    <w:p w14:paraId="51B3172A" w14:textId="117BF239" w:rsidR="00C61521" w:rsidRPr="00273141" w:rsidRDefault="00C61521" w:rsidP="008D693A">
      <w:pPr>
        <w:pStyle w:val="Elencocontinua2"/>
      </w:pPr>
      <w:r w:rsidRPr="00273141">
        <w:rPr>
          <w:b/>
          <w:i/>
        </w:rPr>
        <w:t>Considerations:</w:t>
      </w:r>
      <w:r w:rsidRPr="00273141">
        <w:t xml:space="preserve"> The logging of the query event is clearly appropriate. However, there are requirements introduced by the ATNA Secure Node that are not applicable to our scenario where the Audit Source IS the Audit Record Repository itself: the ARR is required to send audit </w:t>
      </w:r>
      <w:r w:rsidR="004D32FF" w:rsidRPr="00273141">
        <w:t xml:space="preserve">records </w:t>
      </w:r>
      <w:r w:rsidRPr="00273141">
        <w:t xml:space="preserve">via UDP or TLS. We SHOULD mandate the creation of audit </w:t>
      </w:r>
      <w:r w:rsidR="004D32FF" w:rsidRPr="00273141">
        <w:t xml:space="preserve">records </w:t>
      </w:r>
      <w:r w:rsidRPr="00273141">
        <w:t xml:space="preserve">structured in accordance to ATNA structure and no other transport requirements. There is another point to take in consideration: once the ATNA query is made, an audit </w:t>
      </w:r>
      <w:r w:rsidR="004D32FF" w:rsidRPr="00273141">
        <w:t xml:space="preserve">record </w:t>
      </w:r>
      <w:r w:rsidRPr="00273141">
        <w:t xml:space="preserve">is created. Should this audit be returned into the same transaction (query Response)? </w:t>
      </w:r>
    </w:p>
    <w:p w14:paraId="1625AED3" w14:textId="77777777" w:rsidR="00C15434" w:rsidRDefault="00C61521" w:rsidP="000F5AEC">
      <w:pPr>
        <w:pStyle w:val="Elencocontinua2"/>
        <w:rPr>
          <w:ins w:id="416" w:author="Gregorio Canal" w:date="2019-03-08T11:37:00Z"/>
        </w:rPr>
      </w:pPr>
      <w:r w:rsidRPr="00273141">
        <w:rPr>
          <w:b/>
          <w:i/>
        </w:rPr>
        <w:t>Answer:</w:t>
      </w:r>
      <w:r w:rsidRPr="00273141">
        <w:t xml:space="preserve"> This is a very important implementation decision, and IHE cannot define requirement for this.</w:t>
      </w:r>
    </w:p>
    <w:p w14:paraId="37F5F5A9" w14:textId="5AFA51EF" w:rsidR="00C15434" w:rsidRPr="00273141" w:rsidRDefault="00C15434" w:rsidP="00C15434">
      <w:pPr>
        <w:pStyle w:val="Numeroelenco2"/>
        <w:numPr>
          <w:ilvl w:val="0"/>
          <w:numId w:val="34"/>
        </w:numPr>
        <w:rPr>
          <w:moveTo w:id="417" w:author="Gregorio Canal" w:date="2019-03-08T11:37:00Z"/>
        </w:rPr>
      </w:pPr>
      <w:moveToRangeStart w:id="418" w:author="Gregorio Canal" w:date="2019-03-08T11:37:00Z" w:name="move2937445"/>
      <w:moveTo w:id="419" w:author="Gregorio Canal" w:date="2019-03-08T11:37:00Z">
        <w:r w:rsidRPr="00273141">
          <w:t xml:space="preserve">Transaction ITI-81 is based on a FHIR query operation. Not all the search parameters defined in this transaction are actually standard FHIR search parameters. A CP to FHIR is submitted to add “outcome” and “role” as standard search parameters (CP #9919 </w:t>
        </w:r>
        <w:r>
          <w:fldChar w:fldCharType="begin"/>
        </w:r>
        <w:r>
          <w:instrText xml:space="preserve"> HYPERLINK "http://gforge.hl7.org/gf/project/fhir/tracker/?action=TrackerItemEdit&amp;tracker_item_id=9919" </w:instrText>
        </w:r>
        <w:r>
          <w:fldChar w:fldCharType="separate"/>
        </w:r>
        <w:r w:rsidRPr="00273141">
          <w:t>http://gforge.hl7.org/gf/project/fhir/DSTU2/tracker/?action=TrackerItemEdit&amp;tracker_item_id=9919</w:t>
        </w:r>
        <w:r>
          <w:fldChar w:fldCharType="end"/>
        </w:r>
        <w:r w:rsidRPr="00273141">
          <w:t>).</w:t>
        </w:r>
      </w:moveTo>
      <w:ins w:id="420" w:author="Gregorio Canal" w:date="2019-03-08T11:37:00Z">
        <w:r w:rsidRPr="00C15434">
          <w:rPr>
            <w:b/>
            <w:bCs/>
          </w:rPr>
          <w:t xml:space="preserve"> </w:t>
        </w:r>
        <w:r w:rsidRPr="00273141">
          <w:rPr>
            <w:b/>
            <w:bCs/>
          </w:rPr>
          <w:t xml:space="preserve">Decision: </w:t>
        </w:r>
        <w:r>
          <w:t>This issue was resolved with STU3 rele</w:t>
        </w:r>
      </w:ins>
      <w:ins w:id="421" w:author="Gregorio Canal" w:date="2019-03-08T11:38:00Z">
        <w:r>
          <w:t>as</w:t>
        </w:r>
      </w:ins>
      <w:ins w:id="422" w:author="Gregorio Canal" w:date="2019-03-08T11:39:00Z">
        <w:r w:rsidR="002E0D81">
          <w:t>e</w:t>
        </w:r>
      </w:ins>
      <w:ins w:id="423" w:author="Gregorio Canal" w:date="2019-03-08T11:37:00Z">
        <w:r w:rsidRPr="00273141">
          <w:t>.</w:t>
        </w:r>
      </w:ins>
    </w:p>
    <w:moveToRangeEnd w:id="418"/>
    <w:p w14:paraId="7C54D1D5" w14:textId="20A8BC9E" w:rsidR="002E0D81" w:rsidRDefault="00C61521" w:rsidP="002E0D81">
      <w:pPr>
        <w:pStyle w:val="Numeroelenco2"/>
        <w:numPr>
          <w:ilvl w:val="0"/>
          <w:numId w:val="34"/>
        </w:numPr>
        <w:rPr>
          <w:ins w:id="424" w:author="Gregorio Canal" w:date="2019-03-19T17:22:00Z"/>
        </w:rPr>
      </w:pPr>
      <w:del w:id="425" w:author="Gregorio Canal" w:date="2019-03-08T11:37:00Z">
        <w:r w:rsidRPr="00273141" w:rsidDel="00C15434">
          <w:delText xml:space="preserve"> </w:delText>
        </w:r>
      </w:del>
      <w:moveToRangeStart w:id="426" w:author="Gregorio Canal" w:date="2019-03-08T11:43:00Z" w:name="move2937825"/>
      <w:moveTo w:id="427" w:author="Gregorio Canal" w:date="2019-03-08T11:43:00Z">
        <w:r w:rsidR="002E0D81" w:rsidRPr="00273141">
          <w:t xml:space="preserve">Tech </w:t>
        </w:r>
        <w:proofErr w:type="spellStart"/>
        <w:r w:rsidR="002E0D81" w:rsidRPr="00273141">
          <w:t>cmte</w:t>
        </w:r>
        <w:proofErr w:type="spellEnd"/>
        <w:r w:rsidR="002E0D81" w:rsidRPr="00273141">
          <w:t xml:space="preserve"> has documented the query to </w:t>
        </w:r>
        <w:proofErr w:type="spellStart"/>
        <w:r w:rsidR="002E0D81" w:rsidRPr="00273141">
          <w:t>patient.identifier</w:t>
        </w:r>
        <w:proofErr w:type="spellEnd"/>
        <w:r w:rsidR="002E0D81" w:rsidRPr="00273141">
          <w:t xml:space="preserve">, starting from a search parameter of type “reference”. Does this reflect the FHIR requirements in the correct way? </w:t>
        </w:r>
      </w:moveTo>
      <w:ins w:id="428" w:author="Gregorio Canal" w:date="2019-03-08T11:43:00Z">
        <w:r w:rsidR="002E0D81" w:rsidRPr="00273141">
          <w:rPr>
            <w:b/>
            <w:bCs/>
          </w:rPr>
          <w:t xml:space="preserve">Decision: </w:t>
        </w:r>
        <w:r w:rsidR="002E0D81">
          <w:t>Starting from STU3 release</w:t>
        </w:r>
      </w:ins>
      <w:ins w:id="429" w:author="Gregorio Canal" w:date="2019-03-08T11:44:00Z">
        <w:r w:rsidR="002E0D81">
          <w:t xml:space="preserve"> it’s well understood how to use search parameters of type </w:t>
        </w:r>
        <w:r w:rsidR="002E0D81" w:rsidRPr="0060337B">
          <w:rPr>
            <w:rFonts w:ascii="Courier New" w:hAnsi="Courier New"/>
          </w:rPr>
          <w:t>refer</w:t>
        </w:r>
      </w:ins>
      <w:ins w:id="430" w:author="Gregorio Canal" w:date="2019-03-08T11:45:00Z">
        <w:r w:rsidR="002E0D81">
          <w:rPr>
            <w:rFonts w:ascii="Courier New" w:hAnsi="Courier New"/>
          </w:rPr>
          <w:t>e</w:t>
        </w:r>
      </w:ins>
      <w:ins w:id="431" w:author="Gregorio Canal" w:date="2019-03-08T11:44:00Z">
        <w:r w:rsidR="002E0D81" w:rsidRPr="0060337B">
          <w:rPr>
            <w:rFonts w:ascii="Courier New" w:hAnsi="Courier New"/>
          </w:rPr>
          <w:t xml:space="preserve">nce </w:t>
        </w:r>
        <w:r w:rsidR="002E0D81">
          <w:t>to navigate through resources</w:t>
        </w:r>
      </w:ins>
      <w:ins w:id="432" w:author="Gregorio Canal" w:date="2019-03-08T11:43:00Z">
        <w:r w:rsidR="002E0D81" w:rsidRPr="00273141">
          <w:t>.</w:t>
        </w:r>
      </w:ins>
    </w:p>
    <w:p w14:paraId="1242F7DE" w14:textId="79271157" w:rsidR="002153EB" w:rsidRDefault="002153EB">
      <w:pPr>
        <w:pStyle w:val="Numeroelenco2"/>
        <w:numPr>
          <w:ilvl w:val="0"/>
          <w:numId w:val="34"/>
        </w:numPr>
        <w:rPr>
          <w:ins w:id="433" w:author="Gregorio Canal" w:date="2019-04-29T19:38:00Z"/>
        </w:rPr>
      </w:pPr>
      <w:ins w:id="434" w:author="Gregorio Canal" w:date="2019-04-09T10:41:00Z">
        <w:r>
          <w:t xml:space="preserve">CP-ITI-1152 </w:t>
        </w:r>
      </w:ins>
      <w:ins w:id="435" w:author="Gregorio Canal" w:date="2019-04-09T10:42:00Z">
        <w:r>
          <w:t xml:space="preserve">asks for an enhancement of the </w:t>
        </w:r>
        <w:proofErr w:type="spellStart"/>
        <w:r>
          <w:t>patient.identifier</w:t>
        </w:r>
        <w:proofErr w:type="spellEnd"/>
        <w:r>
          <w:t xml:space="preserve"> search parameter to search also for audit where the patient is involved </w:t>
        </w:r>
      </w:ins>
      <w:ins w:id="436" w:author="Gregorio Canal" w:date="2019-04-09T10:44:00Z">
        <w:r>
          <w:t xml:space="preserve">in the event </w:t>
        </w:r>
      </w:ins>
      <w:ins w:id="437" w:author="Gregorio Canal" w:date="2019-04-09T10:42:00Z">
        <w:r>
          <w:t xml:space="preserve">as a </w:t>
        </w:r>
      </w:ins>
      <w:ins w:id="438" w:author="Gregorio Canal" w:date="2019-04-09T10:43:00Z">
        <w:r>
          <w:t>participant</w:t>
        </w:r>
      </w:ins>
      <w:ins w:id="439" w:author="Gregorio Canal" w:date="2019-04-09T10:44:00Z">
        <w:r>
          <w:t xml:space="preserve">. </w:t>
        </w:r>
        <w:r w:rsidRPr="0060337B">
          <w:rPr>
            <w:b/>
          </w:rPr>
          <w:t>Decision:</w:t>
        </w:r>
        <w:r>
          <w:rPr>
            <w:b/>
          </w:rPr>
          <w:t xml:space="preserve"> </w:t>
        </w:r>
        <w:r>
          <w:t xml:space="preserve">During the update to move this supplement to FHIR R4 the CP </w:t>
        </w:r>
      </w:ins>
      <w:ins w:id="440" w:author="Gregorio Canal" w:date="2019-04-09T10:45:00Z">
        <w:r>
          <w:t>was included in order to</w:t>
        </w:r>
      </w:ins>
      <w:ins w:id="441" w:author="Gregorio Canal" w:date="2019-04-09T10:46:00Z">
        <w:r>
          <w:t xml:space="preserve"> </w:t>
        </w:r>
      </w:ins>
      <w:ins w:id="442" w:author="Gregorio Canal" w:date="2019-04-09T10:47:00Z">
        <w:r>
          <w:t>have an alignment between</w:t>
        </w:r>
      </w:ins>
      <w:ins w:id="443" w:author="Gregorio Canal" w:date="2019-04-09T10:46:00Z">
        <w:r>
          <w:t xml:space="preserve"> the search parameters</w:t>
        </w:r>
      </w:ins>
      <w:ins w:id="444" w:author="Gregorio Canal" w:date="2019-04-09T10:49:00Z">
        <w:r>
          <w:t>,</w:t>
        </w:r>
      </w:ins>
      <w:ins w:id="445" w:author="Gregorio Canal" w:date="2019-04-09T10:47:00Z">
        <w:r>
          <w:t xml:space="preserve"> defined by FHIR</w:t>
        </w:r>
      </w:ins>
      <w:ins w:id="446" w:author="Gregorio Canal" w:date="2019-04-09T10:48:00Z">
        <w:r>
          <w:t xml:space="preserve"> and the ones defined in this suppl</w:t>
        </w:r>
      </w:ins>
      <w:ins w:id="447" w:author="Gregorio Canal" w:date="2019-04-09T10:49:00Z">
        <w:r>
          <w:t>e</w:t>
        </w:r>
      </w:ins>
      <w:ins w:id="448" w:author="Gregorio Canal" w:date="2019-04-09T10:48:00Z">
        <w:r>
          <w:t>ment</w:t>
        </w:r>
      </w:ins>
      <w:ins w:id="449" w:author="Gregorio Canal" w:date="2019-04-09T10:50:00Z">
        <w:r>
          <w:t>,</w:t>
        </w:r>
      </w:ins>
      <w:ins w:id="450" w:author="Gregorio Canal" w:date="2019-04-09T10:47:00Z">
        <w:r>
          <w:t xml:space="preserve"> that can </w:t>
        </w:r>
      </w:ins>
      <w:ins w:id="451" w:author="Gregorio Canal" w:date="2019-04-09T10:48:00Z">
        <w:r>
          <w:t xml:space="preserve">be </w:t>
        </w:r>
      </w:ins>
      <w:ins w:id="452" w:author="Gregorio Canal" w:date="2019-04-09T10:47:00Z">
        <w:r>
          <w:t>used to search for patient</w:t>
        </w:r>
      </w:ins>
      <w:ins w:id="453" w:author="Gregorio Canal" w:date="2019-04-09T10:48:00Z">
        <w:r>
          <w:t xml:space="preserve"> involved in the event either as a user and either as a participant.</w:t>
        </w:r>
      </w:ins>
    </w:p>
    <w:p w14:paraId="6AD139CD" w14:textId="2AD79A74" w:rsidR="00FC6F4D" w:rsidRPr="002153EB" w:rsidRDefault="00FC6F4D">
      <w:pPr>
        <w:pStyle w:val="Numeroelenco2"/>
        <w:numPr>
          <w:ilvl w:val="0"/>
          <w:numId w:val="34"/>
        </w:numPr>
        <w:rPr>
          <w:ins w:id="454" w:author="Gregorio Canal" w:date="2019-03-08T11:43:00Z"/>
        </w:rPr>
        <w:pPrChange w:id="455" w:author="Gregorio Canal" w:date="2019-04-09T10:41:00Z">
          <w:pPr>
            <w:pStyle w:val="Numeroelenco2"/>
            <w:numPr>
              <w:numId w:val="0"/>
            </w:numPr>
            <w:tabs>
              <w:tab w:val="clear" w:pos="720"/>
            </w:tabs>
            <w:ind w:left="0" w:firstLine="0"/>
          </w:pPr>
        </w:pPrChange>
      </w:pPr>
      <w:ins w:id="456" w:author="Gregorio Canal" w:date="2019-04-29T19:39:00Z">
        <w:r>
          <w:t>This Suppl</w:t>
        </w:r>
      </w:ins>
      <w:ins w:id="457" w:author="Gregorio Canal" w:date="2019-04-29T19:40:00Z">
        <w:r>
          <w:t>e</w:t>
        </w:r>
      </w:ins>
      <w:ins w:id="458" w:author="Gregorio Canal" w:date="2019-04-29T19:39:00Z">
        <w:r>
          <w:t xml:space="preserve">ment provides two different tables in order to provide distinct mapping for the feed </w:t>
        </w:r>
      </w:ins>
      <w:ins w:id="459" w:author="Gregorio Canal" w:date="2019-04-29T19:40:00Z">
        <w:r>
          <w:t xml:space="preserve">(see Table </w:t>
        </w:r>
      </w:ins>
      <w:ins w:id="460" w:author="Gregorio Canal" w:date="2019-04-29T19:41:00Z">
        <w:r w:rsidRPr="00273141">
          <w:t>3.</w:t>
        </w:r>
      </w:ins>
      <w:ins w:id="461" w:author="Gregorio Canal" w:date="2019-04-30T23:05:00Z">
        <w:r w:rsidR="00AB4D68">
          <w:t>20</w:t>
        </w:r>
      </w:ins>
      <w:ins w:id="462" w:author="Gregorio Canal" w:date="2019-04-29T19:41:00Z">
        <w:r w:rsidRPr="00273141">
          <w:t>.4.2.2.1</w:t>
        </w:r>
        <w:r>
          <w:t xml:space="preserve">) </w:t>
        </w:r>
      </w:ins>
      <w:ins w:id="463" w:author="Gregorio Canal" w:date="2019-04-29T19:39:00Z">
        <w:r>
          <w:t>and for the query</w:t>
        </w:r>
      </w:ins>
      <w:ins w:id="464" w:author="Gregorio Canal" w:date="2019-04-29T19:41:00Z">
        <w:r>
          <w:t xml:space="preserve"> (see </w:t>
        </w:r>
        <w:r w:rsidRPr="00273141">
          <w:t>3.</w:t>
        </w:r>
        <w:r>
          <w:t>81</w:t>
        </w:r>
        <w:r w:rsidRPr="00273141">
          <w:t xml:space="preserve">.4.2.2.1 </w:t>
        </w:r>
        <w:r>
          <w:t>)</w:t>
        </w:r>
      </w:ins>
      <w:ins w:id="465" w:author="Gregorio Canal" w:date="2019-04-29T19:39:00Z">
        <w:r>
          <w:t xml:space="preserve"> trans</w:t>
        </w:r>
      </w:ins>
      <w:ins w:id="466" w:author="Gregorio Canal" w:date="2019-04-29T19:40:00Z">
        <w:r>
          <w:t>action</w:t>
        </w:r>
      </w:ins>
      <w:ins w:id="467" w:author="Gregorio Canal" w:date="2019-04-29T19:41:00Z">
        <w:r>
          <w:t>s</w:t>
        </w:r>
      </w:ins>
      <w:ins w:id="468" w:author="Gregorio Canal" w:date="2019-04-29T19:40:00Z">
        <w:r>
          <w:t>. Mapping for the query is intended to be normative</w:t>
        </w:r>
      </w:ins>
      <w:ins w:id="469" w:author="Gregorio Canal" w:date="2019-04-29T19:42:00Z">
        <w:r>
          <w:t xml:space="preserve">. On the other side the mapping for the </w:t>
        </w:r>
        <w:r>
          <w:lastRenderedPageBreak/>
          <w:t xml:space="preserve">feed is </w:t>
        </w:r>
      </w:ins>
      <w:ins w:id="470" w:author="Gregorio Canal" w:date="2019-04-29T19:43:00Z">
        <w:r>
          <w:t>provided</w:t>
        </w:r>
      </w:ins>
      <w:ins w:id="471" w:author="Gregorio Canal" w:date="2019-04-29T19:42:00Z">
        <w:r>
          <w:t xml:space="preserve"> </w:t>
        </w:r>
      </w:ins>
      <w:ins w:id="472" w:author="Gregorio Canal" w:date="2019-04-29T19:43:00Z">
        <w:r>
          <w:t xml:space="preserve">for implementers that needs guidelines on how to map Audit Message info listed in TF into an </w:t>
        </w:r>
        <w:proofErr w:type="spellStart"/>
        <w:r>
          <w:t>AuditEvent</w:t>
        </w:r>
        <w:proofErr w:type="spellEnd"/>
        <w:r>
          <w:t xml:space="preserve"> Resource</w:t>
        </w:r>
      </w:ins>
      <w:ins w:id="473" w:author="Gregorio Canal" w:date="2019-04-29T19:44:00Z">
        <w:r w:rsidR="00A72258">
          <w:t xml:space="preserve"> and should not be considered normative</w:t>
        </w:r>
      </w:ins>
      <w:ins w:id="474" w:author="Gregorio Canal" w:date="2019-04-29T19:43:00Z">
        <w:r>
          <w:t>.</w:t>
        </w:r>
      </w:ins>
    </w:p>
    <w:p w14:paraId="47A0BA44" w14:textId="77777777" w:rsidR="002E0D81" w:rsidRPr="002153EB" w:rsidDel="002E0D81" w:rsidRDefault="002E0D81" w:rsidP="0060337B">
      <w:pPr>
        <w:pStyle w:val="Numeroelenco2"/>
        <w:numPr>
          <w:ilvl w:val="0"/>
          <w:numId w:val="0"/>
        </w:numPr>
        <w:rPr>
          <w:del w:id="475" w:author="Gregorio Canal" w:date="2019-03-08T11:43:00Z"/>
          <w:moveTo w:id="476" w:author="Gregorio Canal" w:date="2019-03-08T11:43:00Z"/>
        </w:rPr>
      </w:pPr>
    </w:p>
    <w:moveToRangeEnd w:id="426"/>
    <w:p w14:paraId="4DB6A0CA" w14:textId="7A43CD3E" w:rsidR="00C61521" w:rsidRPr="002153EB" w:rsidRDefault="00C61521" w:rsidP="0060337B">
      <w:pPr>
        <w:pStyle w:val="Numeroelenco2"/>
        <w:numPr>
          <w:ilvl w:val="0"/>
          <w:numId w:val="0"/>
        </w:numPr>
      </w:pPr>
    </w:p>
    <w:p w14:paraId="72434B0F" w14:textId="77777777" w:rsidR="00C61521" w:rsidRPr="00273141" w:rsidRDefault="00C61521" w:rsidP="00BB76BC">
      <w:pPr>
        <w:pStyle w:val="Titolo1"/>
        <w:tabs>
          <w:tab w:val="clear" w:pos="432"/>
          <w:tab w:val="clear" w:pos="1440"/>
        </w:tabs>
        <w:ind w:left="0" w:firstLine="0"/>
        <w:rPr>
          <w:noProof w:val="0"/>
        </w:rPr>
      </w:pPr>
      <w:bookmarkStart w:id="477" w:name="_Toc488241128"/>
      <w:r w:rsidRPr="00273141">
        <w:rPr>
          <w:noProof w:val="0"/>
        </w:rPr>
        <w:lastRenderedPageBreak/>
        <w:t>General Introduction</w:t>
      </w:r>
      <w:bookmarkEnd w:id="477"/>
    </w:p>
    <w:p w14:paraId="1AA36AF3" w14:textId="7AFF5BD6" w:rsidR="00C61521" w:rsidRPr="00273141" w:rsidRDefault="00C61521" w:rsidP="007A7438">
      <w:pPr>
        <w:pStyle w:val="Titolo1"/>
        <w:pageBreakBefore w:val="0"/>
      </w:pPr>
      <w:bookmarkStart w:id="478" w:name="_Toc488241129"/>
      <w:r w:rsidRPr="00273141">
        <w:t xml:space="preserve">Appendix A </w:t>
      </w:r>
      <w:r w:rsidR="003026C2">
        <w:t>–</w:t>
      </w:r>
      <w:r w:rsidRPr="00273141">
        <w:t xml:space="preserve"> Actor Summary Definitions</w:t>
      </w:r>
      <w:bookmarkEnd w:id="478"/>
    </w:p>
    <w:p w14:paraId="0A4AA05B" w14:textId="77777777" w:rsidR="00C61521" w:rsidRPr="00273141" w:rsidRDefault="00C61521" w:rsidP="00747676">
      <w:pPr>
        <w:pStyle w:val="EditorInstructions"/>
      </w:pPr>
      <w:r w:rsidRPr="00273141">
        <w:t xml:space="preserve">Add the following actors </w:t>
      </w:r>
      <w:r w:rsidRPr="00273141">
        <w:rPr>
          <w:iCs w:val="0"/>
        </w:rPr>
        <w:t xml:space="preserve">to the IHE </w:t>
      </w:r>
      <w:r w:rsidRPr="00273141">
        <w:t>Technical Frameworks</w:t>
      </w:r>
      <w:r w:rsidRPr="00273141">
        <w:rPr>
          <w:iCs w:val="0"/>
        </w:rPr>
        <w:t xml:space="preserve"> General Introduction list of </w:t>
      </w:r>
      <w:r w:rsidR="00CD1674" w:rsidRPr="00273141">
        <w:rPr>
          <w:iCs w:val="0"/>
        </w:rPr>
        <w:t>a</w:t>
      </w:r>
      <w:r w:rsidRPr="00273141">
        <w:rPr>
          <w:iCs w:val="0"/>
        </w:rPr>
        <w:t>ctors</w:t>
      </w:r>
      <w:r w:rsidRPr="00273141">
        <w:t>:</w:t>
      </w:r>
    </w:p>
    <w:p w14:paraId="6BF67FC0" w14:textId="77777777" w:rsidR="00C61521" w:rsidRPr="00273141" w:rsidRDefault="00C61521" w:rsidP="00204712">
      <w:pPr>
        <w:pStyle w:val="Corpotes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C61521" w:rsidRPr="00273141" w14:paraId="3330FD17" w14:textId="77777777">
        <w:tc>
          <w:tcPr>
            <w:tcW w:w="3078" w:type="dxa"/>
            <w:shd w:val="clear" w:color="auto" w:fill="D9D9D9"/>
          </w:tcPr>
          <w:p w14:paraId="6A8FC788" w14:textId="77777777" w:rsidR="00C61521" w:rsidRPr="00273141" w:rsidRDefault="00C61521" w:rsidP="00EB71A2">
            <w:pPr>
              <w:pStyle w:val="TableEntryHeader"/>
              <w:rPr>
                <w:szCs w:val="24"/>
              </w:rPr>
            </w:pPr>
            <w:r w:rsidRPr="00273141">
              <w:rPr>
                <w:szCs w:val="24"/>
              </w:rPr>
              <w:t>Actor</w:t>
            </w:r>
          </w:p>
        </w:tc>
        <w:tc>
          <w:tcPr>
            <w:tcW w:w="6498" w:type="dxa"/>
            <w:shd w:val="clear" w:color="auto" w:fill="D9D9D9"/>
          </w:tcPr>
          <w:p w14:paraId="28E6A412" w14:textId="77777777" w:rsidR="00C61521" w:rsidRPr="00273141" w:rsidRDefault="00C61521" w:rsidP="00EB71A2">
            <w:pPr>
              <w:pStyle w:val="TableEntryHeader"/>
              <w:rPr>
                <w:szCs w:val="24"/>
              </w:rPr>
            </w:pPr>
            <w:r w:rsidRPr="00273141">
              <w:rPr>
                <w:szCs w:val="24"/>
              </w:rPr>
              <w:t>Definition</w:t>
            </w:r>
          </w:p>
        </w:tc>
      </w:tr>
      <w:tr w:rsidR="00C61521" w:rsidRPr="00273141" w14:paraId="61FA1624" w14:textId="77777777">
        <w:tc>
          <w:tcPr>
            <w:tcW w:w="3078" w:type="dxa"/>
          </w:tcPr>
          <w:p w14:paraId="796A17D2" w14:textId="77777777" w:rsidR="00C61521" w:rsidRPr="00273141" w:rsidRDefault="00C61521" w:rsidP="00EB71A2">
            <w:pPr>
              <w:pStyle w:val="TableEntry"/>
              <w:rPr>
                <w:szCs w:val="24"/>
              </w:rPr>
            </w:pPr>
            <w:r w:rsidRPr="00273141">
              <w:rPr>
                <w:szCs w:val="24"/>
              </w:rPr>
              <w:t>Audit Consumer</w:t>
            </w:r>
          </w:p>
        </w:tc>
        <w:tc>
          <w:tcPr>
            <w:tcW w:w="6498" w:type="dxa"/>
          </w:tcPr>
          <w:p w14:paraId="7620C387" w14:textId="713E12F4" w:rsidR="00C61521" w:rsidRPr="00273141" w:rsidRDefault="00093A6A" w:rsidP="00D41730">
            <w:pPr>
              <w:pStyle w:val="TableEntry"/>
              <w:rPr>
                <w:szCs w:val="24"/>
              </w:rPr>
            </w:pPr>
            <w:r w:rsidRPr="00273141">
              <w:rPr>
                <w:szCs w:val="24"/>
              </w:rPr>
              <w:t>Quer</w:t>
            </w:r>
            <w:ins w:id="479" w:author="Gregorio Canal" w:date="2019-07-23T13:55:00Z">
              <w:r w:rsidR="0010463F">
                <w:rPr>
                  <w:szCs w:val="24"/>
                </w:rPr>
                <w:t>ies</w:t>
              </w:r>
            </w:ins>
            <w:del w:id="480" w:author="Gregorio Canal" w:date="2019-07-23T13:55:00Z">
              <w:r w:rsidRPr="00273141" w:rsidDel="0010463F">
                <w:rPr>
                  <w:szCs w:val="24"/>
                </w:rPr>
                <w:delText>y</w:delText>
              </w:r>
            </w:del>
            <w:r w:rsidRPr="00273141">
              <w:rPr>
                <w:szCs w:val="24"/>
              </w:rPr>
              <w:t xml:space="preserve"> </w:t>
            </w:r>
            <w:r w:rsidR="00C61521" w:rsidRPr="00273141">
              <w:rPr>
                <w:szCs w:val="24"/>
              </w:rPr>
              <w:t xml:space="preserve">for </w:t>
            </w:r>
            <w:del w:id="481" w:author="Gregorio Canal" w:date="2019-07-23T13:55:00Z">
              <w:r w:rsidR="00C61521" w:rsidRPr="00273141" w:rsidDel="0010463F">
                <w:rPr>
                  <w:szCs w:val="24"/>
                </w:rPr>
                <w:delText xml:space="preserve">syslog and ATNA audit </w:delText>
              </w:r>
              <w:r w:rsidR="004D32FF" w:rsidRPr="00273141" w:rsidDel="0010463F">
                <w:rPr>
                  <w:szCs w:val="24"/>
                </w:rPr>
                <w:delText xml:space="preserve">records </w:delText>
              </w:r>
              <w:r w:rsidR="00C61521" w:rsidRPr="00273141" w:rsidDel="0010463F">
                <w:rPr>
                  <w:szCs w:val="24"/>
                </w:rPr>
                <w:delText xml:space="preserve">using Syslog metadata and ATNA </w:delText>
              </w:r>
            </w:del>
            <w:r w:rsidR="00C61521" w:rsidRPr="00273141">
              <w:rPr>
                <w:szCs w:val="24"/>
              </w:rPr>
              <w:t xml:space="preserve">audit </w:t>
            </w:r>
            <w:r w:rsidR="004D32FF" w:rsidRPr="00273141">
              <w:rPr>
                <w:szCs w:val="24"/>
              </w:rPr>
              <w:t xml:space="preserve">record </w:t>
            </w:r>
            <w:r w:rsidR="00C61521" w:rsidRPr="00273141">
              <w:rPr>
                <w:szCs w:val="24"/>
              </w:rPr>
              <w:t>content.</w:t>
            </w:r>
            <w:del w:id="482" w:author="Gregorio Canal" w:date="2019-07-23T13:56:00Z">
              <w:r w:rsidR="00C61521" w:rsidRPr="00273141" w:rsidDel="0010463F">
                <w:rPr>
                  <w:szCs w:val="24"/>
                </w:rPr>
                <w:delText xml:space="preserve"> Subsequent processing</w:delText>
              </w:r>
              <w:r w:rsidRPr="00273141" w:rsidDel="0010463F">
                <w:rPr>
                  <w:szCs w:val="24"/>
                </w:rPr>
                <w:delText xml:space="preserve"> of the query result</w:delText>
              </w:r>
              <w:r w:rsidR="00C61521" w:rsidRPr="00273141" w:rsidDel="0010463F">
                <w:rPr>
                  <w:szCs w:val="24"/>
                </w:rPr>
                <w:delText xml:space="preserve"> is not defined.</w:delText>
              </w:r>
            </w:del>
          </w:p>
        </w:tc>
      </w:tr>
    </w:tbl>
    <w:p w14:paraId="523045E8" w14:textId="31731E66" w:rsidR="00C61521" w:rsidRPr="00273141" w:rsidRDefault="00C61521" w:rsidP="007A7438">
      <w:pPr>
        <w:pStyle w:val="Titolo1"/>
        <w:pageBreakBefore w:val="0"/>
      </w:pPr>
      <w:bookmarkStart w:id="483" w:name="_Toc488241130"/>
      <w:r w:rsidRPr="00273141">
        <w:t xml:space="preserve">Appendix B </w:t>
      </w:r>
      <w:r w:rsidR="003026C2">
        <w:t>–</w:t>
      </w:r>
      <w:r w:rsidRPr="00273141">
        <w:t xml:space="preserve"> Transaction Summary Definitions</w:t>
      </w:r>
      <w:bookmarkEnd w:id="483"/>
    </w:p>
    <w:p w14:paraId="20F6C587" w14:textId="77777777" w:rsidR="00C61521" w:rsidRPr="00273141" w:rsidRDefault="00C61521" w:rsidP="00747676">
      <w:pPr>
        <w:pStyle w:val="EditorInstructions"/>
      </w:pPr>
      <w:r w:rsidRPr="00273141">
        <w:t xml:space="preserve">Add the following transactions </w:t>
      </w:r>
      <w:r w:rsidRPr="00273141">
        <w:rPr>
          <w:iCs w:val="0"/>
        </w:rPr>
        <w:t xml:space="preserve">to the IHE </w:t>
      </w:r>
      <w:r w:rsidRPr="00273141">
        <w:t>Technical Frameworks</w:t>
      </w:r>
      <w:r w:rsidRPr="00273141">
        <w:rPr>
          <w:iCs w:val="0"/>
        </w:rPr>
        <w:t xml:space="preserve"> General Introduction list of Transactions</w:t>
      </w:r>
      <w:r w:rsidRPr="00273141">
        <w:t>:</w:t>
      </w:r>
    </w:p>
    <w:p w14:paraId="36048344" w14:textId="77777777" w:rsidR="00C61521" w:rsidRPr="00273141" w:rsidRDefault="00C61521" w:rsidP="00204712">
      <w:pPr>
        <w:pStyle w:val="Corpotes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85"/>
        <w:gridCol w:w="6491"/>
      </w:tblGrid>
      <w:tr w:rsidR="00C61521" w:rsidRPr="00273141" w14:paraId="636A4B56" w14:textId="77777777" w:rsidTr="00CB74BE">
        <w:tc>
          <w:tcPr>
            <w:tcW w:w="3085" w:type="dxa"/>
            <w:shd w:val="clear" w:color="auto" w:fill="D9D9D9"/>
          </w:tcPr>
          <w:p w14:paraId="662C9C85" w14:textId="77777777" w:rsidR="00C61521" w:rsidRPr="00273141" w:rsidRDefault="00C61521" w:rsidP="00EB71A2">
            <w:pPr>
              <w:pStyle w:val="TableEntryHeader"/>
              <w:rPr>
                <w:szCs w:val="24"/>
              </w:rPr>
            </w:pPr>
            <w:r w:rsidRPr="00273141">
              <w:rPr>
                <w:szCs w:val="24"/>
              </w:rPr>
              <w:t>Transaction</w:t>
            </w:r>
          </w:p>
        </w:tc>
        <w:tc>
          <w:tcPr>
            <w:tcW w:w="6491" w:type="dxa"/>
            <w:shd w:val="clear" w:color="auto" w:fill="D9D9D9"/>
          </w:tcPr>
          <w:p w14:paraId="587D8BD5" w14:textId="77777777" w:rsidR="00C61521" w:rsidRPr="00273141" w:rsidRDefault="00C61521" w:rsidP="00EB71A2">
            <w:pPr>
              <w:pStyle w:val="TableEntryHeader"/>
              <w:rPr>
                <w:szCs w:val="24"/>
              </w:rPr>
            </w:pPr>
            <w:r w:rsidRPr="00273141">
              <w:rPr>
                <w:szCs w:val="24"/>
              </w:rPr>
              <w:t>Definition</w:t>
            </w:r>
          </w:p>
        </w:tc>
      </w:tr>
      <w:tr w:rsidR="00C61521" w:rsidRPr="00273141" w14:paraId="600613F4" w14:textId="77777777" w:rsidTr="00CB74BE">
        <w:tc>
          <w:tcPr>
            <w:tcW w:w="3085" w:type="dxa"/>
          </w:tcPr>
          <w:p w14:paraId="7FD8FDBA" w14:textId="090D444D" w:rsidR="00C61521" w:rsidRPr="00273141" w:rsidRDefault="00C61521" w:rsidP="00EB71A2">
            <w:pPr>
              <w:pStyle w:val="TableEntry"/>
              <w:rPr>
                <w:szCs w:val="24"/>
              </w:rPr>
            </w:pPr>
            <w:r w:rsidRPr="00273141">
              <w:rPr>
                <w:bCs/>
                <w:szCs w:val="24"/>
              </w:rPr>
              <w:t>Retrieve ATNA Audit Event</w:t>
            </w:r>
            <w:r w:rsidR="00CB74BE" w:rsidRPr="00273141">
              <w:rPr>
                <w:bCs/>
                <w:szCs w:val="24"/>
              </w:rPr>
              <w:t xml:space="preserve"> </w:t>
            </w:r>
            <w:r w:rsidR="00D45435" w:rsidRPr="00273141">
              <w:rPr>
                <w:szCs w:val="24"/>
              </w:rPr>
              <w:t>[ITI-81]</w:t>
            </w:r>
          </w:p>
        </w:tc>
        <w:tc>
          <w:tcPr>
            <w:tcW w:w="6491" w:type="dxa"/>
          </w:tcPr>
          <w:p w14:paraId="428AC075" w14:textId="08BDCF3B" w:rsidR="00C61521" w:rsidRPr="00273141" w:rsidRDefault="00C61521" w:rsidP="004D32FF">
            <w:pPr>
              <w:pStyle w:val="TableEntry"/>
              <w:rPr>
                <w:szCs w:val="24"/>
              </w:rPr>
            </w:pPr>
            <w:r w:rsidRPr="00273141">
              <w:rPr>
                <w:szCs w:val="24"/>
              </w:rPr>
              <w:t xml:space="preserve">Retrieve Audit </w:t>
            </w:r>
            <w:r w:rsidR="004D32FF" w:rsidRPr="00273141">
              <w:rPr>
                <w:szCs w:val="24"/>
              </w:rPr>
              <w:t>Records</w:t>
            </w:r>
            <w:r w:rsidRPr="00273141">
              <w:rPr>
                <w:szCs w:val="24"/>
              </w:rPr>
              <w:t xml:space="preserve">. Search ATNA audit </w:t>
            </w:r>
            <w:r w:rsidR="004D32FF" w:rsidRPr="00273141">
              <w:rPr>
                <w:szCs w:val="24"/>
              </w:rPr>
              <w:t xml:space="preserve">records </w:t>
            </w:r>
            <w:r w:rsidRPr="00273141">
              <w:rPr>
                <w:szCs w:val="24"/>
              </w:rPr>
              <w:t xml:space="preserve">based upon queries using ATNA audit </w:t>
            </w:r>
            <w:r w:rsidR="004D32FF" w:rsidRPr="00273141">
              <w:rPr>
                <w:szCs w:val="24"/>
              </w:rPr>
              <w:t xml:space="preserve">record </w:t>
            </w:r>
            <w:r w:rsidRPr="00273141">
              <w:rPr>
                <w:szCs w:val="24"/>
              </w:rPr>
              <w:t>content.</w:t>
            </w:r>
          </w:p>
        </w:tc>
      </w:tr>
      <w:tr w:rsidR="00C61521" w:rsidRPr="00273141" w14:paraId="766C8062" w14:textId="77777777" w:rsidTr="00CB74BE">
        <w:tc>
          <w:tcPr>
            <w:tcW w:w="3085" w:type="dxa"/>
          </w:tcPr>
          <w:p w14:paraId="64387478" w14:textId="63045919" w:rsidR="00C61521" w:rsidRPr="00273141" w:rsidRDefault="00C61521" w:rsidP="00EB71A2">
            <w:pPr>
              <w:pStyle w:val="TableEntry"/>
              <w:rPr>
                <w:szCs w:val="24"/>
              </w:rPr>
            </w:pPr>
            <w:r w:rsidRPr="00273141">
              <w:rPr>
                <w:bCs/>
                <w:szCs w:val="24"/>
              </w:rPr>
              <w:t>Retrieve Syslog Event</w:t>
            </w:r>
            <w:r w:rsidR="00CB74BE" w:rsidRPr="00273141">
              <w:rPr>
                <w:b/>
                <w:bCs/>
                <w:szCs w:val="24"/>
              </w:rPr>
              <w:t xml:space="preserve"> </w:t>
            </w:r>
            <w:r w:rsidR="00D45435" w:rsidRPr="00273141">
              <w:rPr>
                <w:szCs w:val="24"/>
              </w:rPr>
              <w:t>[ITI-82]</w:t>
            </w:r>
          </w:p>
        </w:tc>
        <w:tc>
          <w:tcPr>
            <w:tcW w:w="6491" w:type="dxa"/>
          </w:tcPr>
          <w:p w14:paraId="64D910F5" w14:textId="77777777" w:rsidR="00C61521" w:rsidRPr="00273141" w:rsidRDefault="00C61521" w:rsidP="00640392">
            <w:pPr>
              <w:pStyle w:val="TableEntry"/>
              <w:rPr>
                <w:szCs w:val="24"/>
              </w:rPr>
            </w:pPr>
            <w:r w:rsidRPr="00273141">
              <w:rPr>
                <w:szCs w:val="24"/>
              </w:rPr>
              <w:t>Retrieve Syslog Messages. Search syslog messages based upon using the syslog metadata.</w:t>
            </w:r>
          </w:p>
        </w:tc>
      </w:tr>
    </w:tbl>
    <w:p w14:paraId="3B8639B2" w14:textId="77777777" w:rsidR="00C61521" w:rsidRPr="00273141" w:rsidRDefault="00C61521" w:rsidP="00747676">
      <w:pPr>
        <w:pStyle w:val="Glossary"/>
        <w:pageBreakBefore w:val="0"/>
        <w:rPr>
          <w:noProof w:val="0"/>
        </w:rPr>
      </w:pPr>
      <w:bookmarkStart w:id="484" w:name="_Toc488241131"/>
      <w:r w:rsidRPr="00273141">
        <w:rPr>
          <w:noProof w:val="0"/>
        </w:rPr>
        <w:t>Glossary</w:t>
      </w:r>
      <w:bookmarkEnd w:id="484"/>
    </w:p>
    <w:p w14:paraId="27603283" w14:textId="77777777" w:rsidR="00C61521" w:rsidRPr="00273141" w:rsidRDefault="00C61521" w:rsidP="00747676">
      <w:pPr>
        <w:pStyle w:val="EditorInstructions"/>
      </w:pPr>
      <w:r w:rsidRPr="00273141">
        <w:t>Add the following glossary terms to the IHE Technical Frameworks General Introduction Glossary:</w:t>
      </w:r>
    </w:p>
    <w:p w14:paraId="307EA50E" w14:textId="77777777" w:rsidR="00C61521" w:rsidRPr="00273141" w:rsidRDefault="00C61521" w:rsidP="00204712">
      <w:pPr>
        <w:pStyle w:val="Corpotes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C61521" w:rsidRPr="00273141" w14:paraId="2B10D5BD" w14:textId="77777777">
        <w:tc>
          <w:tcPr>
            <w:tcW w:w="3078" w:type="dxa"/>
            <w:shd w:val="clear" w:color="auto" w:fill="D9D9D9"/>
          </w:tcPr>
          <w:p w14:paraId="058EDF49" w14:textId="77777777" w:rsidR="00C61521" w:rsidRPr="00273141" w:rsidRDefault="00C61521" w:rsidP="00843B52">
            <w:pPr>
              <w:pStyle w:val="TableEntryHeader"/>
              <w:rPr>
                <w:szCs w:val="24"/>
              </w:rPr>
            </w:pPr>
            <w:r w:rsidRPr="00273141">
              <w:rPr>
                <w:szCs w:val="24"/>
              </w:rPr>
              <w:t>Glossary Term</w:t>
            </w:r>
          </w:p>
        </w:tc>
        <w:tc>
          <w:tcPr>
            <w:tcW w:w="6498" w:type="dxa"/>
            <w:shd w:val="clear" w:color="auto" w:fill="D9D9D9"/>
          </w:tcPr>
          <w:p w14:paraId="551894C9" w14:textId="77777777" w:rsidR="00C61521" w:rsidRPr="00273141" w:rsidRDefault="00C61521" w:rsidP="00843B52">
            <w:pPr>
              <w:pStyle w:val="TableEntryHeader"/>
              <w:rPr>
                <w:szCs w:val="24"/>
              </w:rPr>
            </w:pPr>
            <w:r w:rsidRPr="00273141">
              <w:rPr>
                <w:szCs w:val="24"/>
              </w:rPr>
              <w:t>Definition</w:t>
            </w:r>
          </w:p>
        </w:tc>
      </w:tr>
      <w:tr w:rsidR="00C61521" w:rsidRPr="00273141" w14:paraId="0158CF38" w14:textId="77777777">
        <w:tc>
          <w:tcPr>
            <w:tcW w:w="3078" w:type="dxa"/>
          </w:tcPr>
          <w:p w14:paraId="3FE46AA8" w14:textId="77777777" w:rsidR="00C61521" w:rsidRPr="00273141" w:rsidRDefault="00C61521" w:rsidP="00843B52">
            <w:pPr>
              <w:pStyle w:val="TableEntry"/>
              <w:rPr>
                <w:szCs w:val="24"/>
              </w:rPr>
            </w:pPr>
            <w:r w:rsidRPr="00273141">
              <w:rPr>
                <w:szCs w:val="24"/>
              </w:rPr>
              <w:t>Syslog metadata</w:t>
            </w:r>
          </w:p>
        </w:tc>
        <w:tc>
          <w:tcPr>
            <w:tcW w:w="6498" w:type="dxa"/>
          </w:tcPr>
          <w:p w14:paraId="38DC954F" w14:textId="73254F7F" w:rsidR="00C61521" w:rsidRPr="00273141" w:rsidRDefault="00C61521" w:rsidP="004D32FF">
            <w:pPr>
              <w:pStyle w:val="TableEntry"/>
              <w:rPr>
                <w:szCs w:val="24"/>
              </w:rPr>
            </w:pPr>
            <w:r w:rsidRPr="00273141">
              <w:rPr>
                <w:szCs w:val="24"/>
              </w:rPr>
              <w:t>Attributes that classif</w:t>
            </w:r>
            <w:r w:rsidR="001945B2" w:rsidRPr="00273141">
              <w:rPr>
                <w:szCs w:val="24"/>
              </w:rPr>
              <w:t>y</w:t>
            </w:r>
            <w:r w:rsidRPr="00273141">
              <w:rPr>
                <w:szCs w:val="24"/>
              </w:rPr>
              <w:t xml:space="preserve"> the audit </w:t>
            </w:r>
            <w:r w:rsidR="004D32FF" w:rsidRPr="00273141">
              <w:rPr>
                <w:szCs w:val="24"/>
              </w:rPr>
              <w:t xml:space="preserve">record </w:t>
            </w:r>
            <w:r w:rsidRPr="00273141">
              <w:rPr>
                <w:szCs w:val="24"/>
              </w:rPr>
              <w:t xml:space="preserve">defining: severity of the event, </w:t>
            </w:r>
            <w:r w:rsidR="00444F11" w:rsidRPr="00273141">
              <w:rPr>
                <w:szCs w:val="24"/>
              </w:rPr>
              <w:t>facility,</w:t>
            </w:r>
            <w:r w:rsidRPr="00273141">
              <w:rPr>
                <w:szCs w:val="24"/>
              </w:rPr>
              <w:t xml:space="preserve"> and application that sent the message. These are defined in RFC5424.</w:t>
            </w:r>
          </w:p>
        </w:tc>
      </w:tr>
      <w:tr w:rsidR="00C61521" w:rsidRPr="00273141" w14:paraId="071D787A" w14:textId="77777777">
        <w:tc>
          <w:tcPr>
            <w:tcW w:w="3078" w:type="dxa"/>
          </w:tcPr>
          <w:p w14:paraId="471250D0" w14:textId="77777777" w:rsidR="00C61521" w:rsidRPr="00273141" w:rsidRDefault="00C61521" w:rsidP="00843B52">
            <w:pPr>
              <w:pStyle w:val="TableEntry"/>
              <w:rPr>
                <w:szCs w:val="24"/>
              </w:rPr>
            </w:pPr>
            <w:r w:rsidRPr="00273141">
              <w:rPr>
                <w:szCs w:val="24"/>
              </w:rPr>
              <w:t>Syslog message</w:t>
            </w:r>
          </w:p>
        </w:tc>
        <w:tc>
          <w:tcPr>
            <w:tcW w:w="6498" w:type="dxa"/>
          </w:tcPr>
          <w:p w14:paraId="24B3219E" w14:textId="7967B80A" w:rsidR="00C61521" w:rsidRPr="00273141" w:rsidRDefault="00C61521" w:rsidP="00147269">
            <w:pPr>
              <w:pStyle w:val="TableEntry"/>
              <w:rPr>
                <w:szCs w:val="24"/>
              </w:rPr>
            </w:pPr>
            <w:r w:rsidRPr="00273141">
              <w:rPr>
                <w:szCs w:val="24"/>
              </w:rPr>
              <w:t>Any message that complies with RFC5424, regardless of the format of the message body. An ATNA audit log message is a specific kind of syslog message that has a specific format for the message body.</w:t>
            </w:r>
          </w:p>
        </w:tc>
      </w:tr>
      <w:tr w:rsidR="00C61521" w:rsidRPr="00273141" w14:paraId="5D8A48F5" w14:textId="77777777">
        <w:tc>
          <w:tcPr>
            <w:tcW w:w="3078" w:type="dxa"/>
          </w:tcPr>
          <w:p w14:paraId="10A39E24" w14:textId="0902E6D4" w:rsidR="00C61521" w:rsidRPr="00273141" w:rsidRDefault="00C61521" w:rsidP="004D32FF">
            <w:pPr>
              <w:pStyle w:val="TableEntry"/>
              <w:rPr>
                <w:szCs w:val="24"/>
              </w:rPr>
            </w:pPr>
            <w:r w:rsidRPr="00273141">
              <w:rPr>
                <w:szCs w:val="24"/>
              </w:rPr>
              <w:t xml:space="preserve">Audit </w:t>
            </w:r>
            <w:r w:rsidR="004D32FF" w:rsidRPr="00273141">
              <w:rPr>
                <w:szCs w:val="24"/>
              </w:rPr>
              <w:t>Record</w:t>
            </w:r>
          </w:p>
        </w:tc>
        <w:tc>
          <w:tcPr>
            <w:tcW w:w="6498" w:type="dxa"/>
          </w:tcPr>
          <w:p w14:paraId="6FF678EF" w14:textId="77777777" w:rsidR="00C61521" w:rsidRPr="00273141" w:rsidRDefault="00C61521" w:rsidP="00147269">
            <w:pPr>
              <w:pStyle w:val="TableEntry"/>
              <w:rPr>
                <w:szCs w:val="24"/>
              </w:rPr>
            </w:pPr>
            <w:r w:rsidRPr="00273141">
              <w:rPr>
                <w:szCs w:val="24"/>
              </w:rPr>
              <w:t>A syslog message that complies with the DICOM PS3.15 schema.</w:t>
            </w:r>
          </w:p>
        </w:tc>
      </w:tr>
    </w:tbl>
    <w:p w14:paraId="1D1DBAA5" w14:textId="77777777" w:rsidR="00C61521" w:rsidRPr="00273141" w:rsidRDefault="00C61521">
      <w:pPr>
        <w:pStyle w:val="PartTitle"/>
      </w:pPr>
      <w:bookmarkStart w:id="485" w:name="_Toc488241132"/>
      <w:r w:rsidRPr="00273141">
        <w:lastRenderedPageBreak/>
        <w:t>Volume 1 – Profiles</w:t>
      </w:r>
      <w:bookmarkEnd w:id="485"/>
    </w:p>
    <w:p w14:paraId="188E050A" w14:textId="77777777" w:rsidR="00C61521" w:rsidRPr="00273141" w:rsidRDefault="00C61521" w:rsidP="00360913">
      <w:pPr>
        <w:pStyle w:val="Corpotesto"/>
      </w:pPr>
    </w:p>
    <w:p w14:paraId="1B6413D9" w14:textId="77777777" w:rsidR="00C61521" w:rsidRPr="00273141" w:rsidRDefault="00C61521" w:rsidP="00360913">
      <w:pPr>
        <w:pStyle w:val="EditorInstructions"/>
      </w:pPr>
      <w:r w:rsidRPr="00273141">
        <w:t>Editor: Update Section 9 adding the following text</w:t>
      </w:r>
      <w:r w:rsidR="00D57E58" w:rsidRPr="00273141">
        <w:t xml:space="preserve"> at the end of that section</w:t>
      </w:r>
      <w:r w:rsidRPr="00273141">
        <w:t xml:space="preserve">:  </w:t>
      </w:r>
    </w:p>
    <w:p w14:paraId="695A1CAF" w14:textId="77777777" w:rsidR="00C61521" w:rsidRPr="00273141" w:rsidRDefault="00C61521" w:rsidP="00626DF9">
      <w:pPr>
        <w:pStyle w:val="Titolo1"/>
        <w:ind w:left="0" w:firstLine="0"/>
        <w:rPr>
          <w:bCs/>
          <w:noProof w:val="0"/>
        </w:rPr>
      </w:pPr>
      <w:bookmarkStart w:id="486" w:name="_Toc488241133"/>
      <w:bookmarkStart w:id="487" w:name="_Toc210747731"/>
      <w:bookmarkStart w:id="488" w:name="_Toc214425621"/>
      <w:bookmarkStart w:id="489" w:name="_Toc399153327"/>
      <w:r w:rsidRPr="00273141">
        <w:rPr>
          <w:bCs/>
          <w:noProof w:val="0"/>
        </w:rPr>
        <w:lastRenderedPageBreak/>
        <w:t xml:space="preserve">9 </w:t>
      </w:r>
      <w:bookmarkStart w:id="490" w:name="_Toc430278711"/>
      <w:r w:rsidRPr="00273141">
        <w:rPr>
          <w:bCs/>
          <w:noProof w:val="0"/>
        </w:rPr>
        <w:t>Audit Trail and Node Authentication (ATNA)</w:t>
      </w:r>
      <w:bookmarkEnd w:id="486"/>
      <w:bookmarkEnd w:id="490"/>
    </w:p>
    <w:bookmarkEnd w:id="487"/>
    <w:bookmarkEnd w:id="488"/>
    <w:bookmarkEnd w:id="489"/>
    <w:p w14:paraId="6A04FABA" w14:textId="43D9E9C0" w:rsidR="00680618" w:rsidRPr="00273141" w:rsidRDefault="00680618" w:rsidP="007A7438">
      <w:pPr>
        <w:pStyle w:val="Corpotesto"/>
      </w:pPr>
      <w:r w:rsidRPr="00273141">
        <w:t>The Audit Trail and Node Authentication (ATNA) Profile specifies the foundational elements needed by all forms of secure systems: node authentication, user authentication, event logging (audit), and telecommunications encryption</w:t>
      </w:r>
      <w:r w:rsidR="00AF131C" w:rsidRPr="00273141">
        <w:t xml:space="preserve">. </w:t>
      </w:r>
      <w:r w:rsidRPr="00273141">
        <w:t>It is also used to indicate that other internal security properties such as access control, configuration control, and privilege restrictions are provided</w:t>
      </w:r>
      <w:r w:rsidR="00AF131C" w:rsidRPr="00273141">
        <w:t xml:space="preserve">. </w:t>
      </w:r>
    </w:p>
    <w:p w14:paraId="5C13990B" w14:textId="77777777" w:rsidR="00680618" w:rsidRPr="00273141" w:rsidRDefault="00680618" w:rsidP="007A7438">
      <w:pPr>
        <w:pStyle w:val="Corpotesto"/>
      </w:pPr>
      <w:r w:rsidRPr="00273141">
        <w:t xml:space="preserve">Many other IHE profiles require or recommend grouping with ATNA actors as part of their security considerations. </w:t>
      </w:r>
    </w:p>
    <w:p w14:paraId="595C5B72" w14:textId="3C8CC250" w:rsidR="00C61521" w:rsidRPr="00CF5372" w:rsidRDefault="00C61521" w:rsidP="00232745">
      <w:pPr>
        <w:pStyle w:val="Corpotesto"/>
        <w:rPr>
          <w:ins w:id="491" w:author="Gregorio Canal" w:date="2019-05-02T14:45:00Z"/>
          <w:b/>
          <w:highlight w:val="yellow"/>
          <w:u w:val="single"/>
          <w:rPrChange w:id="492" w:author="Mauro Zanardini" w:date="2019-07-23T17:55:00Z">
            <w:rPr>
              <w:ins w:id="493" w:author="Gregorio Canal" w:date="2019-05-02T14:45:00Z"/>
              <w:b/>
              <w:u w:val="single"/>
            </w:rPr>
          </w:rPrChange>
        </w:rPr>
      </w:pPr>
      <w:commentRangeStart w:id="494"/>
      <w:commentRangeStart w:id="495"/>
      <w:r w:rsidRPr="00CF5372">
        <w:rPr>
          <w:b/>
          <w:highlight w:val="yellow"/>
          <w:u w:val="single"/>
          <w:rPrChange w:id="496" w:author="Mauro Zanardini" w:date="2019-07-23T17:55:00Z">
            <w:rPr>
              <w:b/>
              <w:u w:val="single"/>
            </w:rPr>
          </w:rPrChange>
        </w:rPr>
        <w:t xml:space="preserve">The ATNA Profile </w:t>
      </w:r>
      <w:del w:id="497" w:author="Gregorio Canal" w:date="2019-05-02T14:44:00Z">
        <w:r w:rsidRPr="00CF5372" w:rsidDel="00B170E8">
          <w:rPr>
            <w:b/>
            <w:highlight w:val="yellow"/>
            <w:u w:val="single"/>
            <w:rPrChange w:id="498" w:author="Mauro Zanardini" w:date="2019-07-23T17:55:00Z">
              <w:rPr>
                <w:b/>
                <w:u w:val="single"/>
              </w:rPr>
            </w:rPrChange>
          </w:rPr>
          <w:delText xml:space="preserve">also </w:delText>
        </w:r>
      </w:del>
      <w:proofErr w:type="spellStart"/>
      <w:r w:rsidRPr="00CF5372">
        <w:rPr>
          <w:b/>
          <w:highlight w:val="yellow"/>
          <w:u w:val="single"/>
          <w:rPrChange w:id="499" w:author="Mauro Zanardini" w:date="2019-07-23T17:55:00Z">
            <w:rPr>
              <w:b/>
              <w:u w:val="single"/>
            </w:rPr>
          </w:rPrChange>
        </w:rPr>
        <w:t>defines</w:t>
      </w:r>
      <w:del w:id="500" w:author="Gregorio Canal" w:date="2019-07-23T12:39:00Z">
        <w:r w:rsidRPr="00CF5372" w:rsidDel="00AE2480">
          <w:rPr>
            <w:b/>
            <w:highlight w:val="yellow"/>
            <w:u w:val="single"/>
            <w:rPrChange w:id="501" w:author="Mauro Zanardini" w:date="2019-07-23T17:55:00Z">
              <w:rPr>
                <w:b/>
                <w:u w:val="single"/>
              </w:rPr>
            </w:rPrChange>
          </w:rPr>
          <w:delText xml:space="preserve"> optional </w:delText>
        </w:r>
      </w:del>
      <w:r w:rsidRPr="00CF5372">
        <w:rPr>
          <w:b/>
          <w:highlight w:val="yellow"/>
          <w:u w:val="single"/>
          <w:rPrChange w:id="502" w:author="Mauro Zanardini" w:date="2019-07-23T17:55:00Z">
            <w:rPr>
              <w:b/>
              <w:u w:val="single"/>
            </w:rPr>
          </w:rPrChange>
        </w:rPr>
        <w:t>capabilities</w:t>
      </w:r>
      <w:proofErr w:type="spellEnd"/>
      <w:r w:rsidRPr="00CF5372">
        <w:rPr>
          <w:b/>
          <w:highlight w:val="yellow"/>
          <w:u w:val="single"/>
          <w:rPrChange w:id="503" w:author="Mauro Zanardini" w:date="2019-07-23T17:55:00Z">
            <w:rPr>
              <w:b/>
              <w:u w:val="single"/>
            </w:rPr>
          </w:rPrChange>
        </w:rPr>
        <w:t xml:space="preserve"> to </w:t>
      </w:r>
      <w:ins w:id="504" w:author="Gregorio Canal" w:date="2019-07-23T12:39:00Z">
        <w:r w:rsidR="00AE2480" w:rsidRPr="00CF5372">
          <w:rPr>
            <w:b/>
            <w:highlight w:val="yellow"/>
            <w:u w:val="single"/>
            <w:rPrChange w:id="505" w:author="Mauro Zanardini" w:date="2019-07-23T17:55:00Z">
              <w:rPr>
                <w:b/>
                <w:u w:val="single"/>
              </w:rPr>
            </w:rPrChange>
          </w:rPr>
          <w:t xml:space="preserve">both </w:t>
        </w:r>
      </w:ins>
      <w:ins w:id="506" w:author="Gregorio Canal" w:date="2019-04-09T11:58:00Z">
        <w:r w:rsidR="00E87999" w:rsidRPr="00CF5372">
          <w:rPr>
            <w:b/>
            <w:highlight w:val="yellow"/>
            <w:u w:val="single"/>
            <w:rPrChange w:id="507" w:author="Mauro Zanardini" w:date="2019-07-23T17:55:00Z">
              <w:rPr>
                <w:b/>
                <w:u w:val="single"/>
              </w:rPr>
            </w:rPrChange>
          </w:rPr>
          <w:t xml:space="preserve">send </w:t>
        </w:r>
      </w:ins>
      <w:ins w:id="508" w:author="Gregorio Canal" w:date="2019-04-30T20:47:00Z">
        <w:r w:rsidR="0009218E" w:rsidRPr="00CF5372">
          <w:rPr>
            <w:b/>
            <w:highlight w:val="yellow"/>
            <w:u w:val="single"/>
            <w:rPrChange w:id="509" w:author="Mauro Zanardini" w:date="2019-07-23T17:55:00Z">
              <w:rPr>
                <w:b/>
                <w:u w:val="single"/>
              </w:rPr>
            </w:rPrChange>
          </w:rPr>
          <w:t xml:space="preserve">to </w:t>
        </w:r>
      </w:ins>
      <w:ins w:id="510" w:author="Gregorio Canal" w:date="2019-04-09T11:58:00Z">
        <w:r w:rsidR="00E87999" w:rsidRPr="00CF5372">
          <w:rPr>
            <w:b/>
            <w:highlight w:val="yellow"/>
            <w:u w:val="single"/>
            <w:rPrChange w:id="511" w:author="Mauro Zanardini" w:date="2019-07-23T17:55:00Z">
              <w:rPr>
                <w:b/>
                <w:u w:val="single"/>
              </w:rPr>
            </w:rPrChange>
          </w:rPr>
          <w:t xml:space="preserve">and </w:t>
        </w:r>
      </w:ins>
      <w:r w:rsidRPr="00CF5372">
        <w:rPr>
          <w:b/>
          <w:highlight w:val="yellow"/>
          <w:u w:val="single"/>
          <w:rPrChange w:id="512" w:author="Mauro Zanardini" w:date="2019-07-23T17:55:00Z">
            <w:rPr>
              <w:b/>
              <w:u w:val="single"/>
            </w:rPr>
          </w:rPrChange>
        </w:rPr>
        <w:t xml:space="preserve">retrieve messages </w:t>
      </w:r>
      <w:del w:id="513" w:author="Gregorio Canal" w:date="2019-07-23T12:39:00Z">
        <w:r w:rsidRPr="00CF5372" w:rsidDel="00AE2480">
          <w:rPr>
            <w:b/>
            <w:highlight w:val="yellow"/>
            <w:u w:val="single"/>
            <w:rPrChange w:id="514" w:author="Mauro Zanardini" w:date="2019-07-23T17:55:00Z">
              <w:rPr>
                <w:b/>
                <w:u w:val="single"/>
              </w:rPr>
            </w:rPrChange>
          </w:rPr>
          <w:delText>stored in</w:delText>
        </w:r>
      </w:del>
      <w:ins w:id="515" w:author="Gregorio Canal" w:date="2019-07-23T12:39:00Z">
        <w:r w:rsidR="00AE2480" w:rsidRPr="00CF5372">
          <w:rPr>
            <w:b/>
            <w:highlight w:val="yellow"/>
            <w:u w:val="single"/>
            <w:rPrChange w:id="516" w:author="Mauro Zanardini" w:date="2019-07-23T17:55:00Z">
              <w:rPr>
                <w:b/>
                <w:u w:val="single"/>
              </w:rPr>
            </w:rPrChange>
          </w:rPr>
          <w:t>from</w:t>
        </w:r>
      </w:ins>
      <w:r w:rsidRPr="00CF5372">
        <w:rPr>
          <w:b/>
          <w:highlight w:val="yellow"/>
          <w:u w:val="single"/>
          <w:rPrChange w:id="517" w:author="Mauro Zanardini" w:date="2019-07-23T17:55:00Z">
            <w:rPr>
              <w:b/>
              <w:u w:val="single"/>
            </w:rPr>
          </w:rPrChange>
        </w:rPr>
        <w:t xml:space="preserve"> an Audit Record Repository (ARR)</w:t>
      </w:r>
      <w:del w:id="518" w:author="Gregorio Canal" w:date="2019-07-23T12:40:00Z">
        <w:r w:rsidRPr="00CF5372" w:rsidDel="00AE2480">
          <w:rPr>
            <w:b/>
            <w:highlight w:val="yellow"/>
            <w:u w:val="single"/>
            <w:rPrChange w:id="519" w:author="Mauro Zanardini" w:date="2019-07-23T17:55:00Z">
              <w:rPr>
                <w:b/>
                <w:u w:val="single"/>
              </w:rPr>
            </w:rPrChange>
          </w:rPr>
          <w:delText xml:space="preserve"> using the</w:delText>
        </w:r>
        <w:r w:rsidR="000F5AEC" w:rsidRPr="00CF5372" w:rsidDel="00AE2480">
          <w:rPr>
            <w:b/>
            <w:highlight w:val="yellow"/>
            <w:u w:val="single"/>
            <w:rPrChange w:id="520" w:author="Mauro Zanardini" w:date="2019-07-23T17:55:00Z">
              <w:rPr>
                <w:b/>
                <w:u w:val="single"/>
              </w:rPr>
            </w:rPrChange>
          </w:rPr>
          <w:delText xml:space="preserve"> </w:delText>
        </w:r>
        <w:r w:rsidRPr="00CF5372" w:rsidDel="00AE2480">
          <w:rPr>
            <w:b/>
            <w:highlight w:val="yellow"/>
            <w:u w:val="single"/>
            <w:rPrChange w:id="521" w:author="Mauro Zanardini" w:date="2019-07-23T17:55:00Z">
              <w:rPr>
                <w:b/>
                <w:u w:val="single"/>
              </w:rPr>
            </w:rPrChange>
          </w:rPr>
          <w:delText>Audit Consumer</w:delText>
        </w:r>
      </w:del>
      <w:r w:rsidRPr="00CF5372">
        <w:rPr>
          <w:b/>
          <w:highlight w:val="yellow"/>
          <w:u w:val="single"/>
          <w:rPrChange w:id="522" w:author="Mauro Zanardini" w:date="2019-07-23T17:55:00Z">
            <w:rPr>
              <w:b/>
              <w:u w:val="single"/>
            </w:rPr>
          </w:rPrChange>
        </w:rPr>
        <w:t>:</w:t>
      </w:r>
      <w:commentRangeEnd w:id="494"/>
      <w:r w:rsidR="00AE2480" w:rsidRPr="00CF5372">
        <w:rPr>
          <w:rStyle w:val="Rimandocommento"/>
          <w:highlight w:val="yellow"/>
          <w:rPrChange w:id="523" w:author="Mauro Zanardini" w:date="2019-07-23T17:55:00Z">
            <w:rPr>
              <w:rStyle w:val="Rimandocommento"/>
            </w:rPr>
          </w:rPrChange>
        </w:rPr>
        <w:commentReference w:id="494"/>
      </w:r>
      <w:commentRangeEnd w:id="495"/>
      <w:r w:rsidR="006A3E99" w:rsidRPr="00CF5372">
        <w:rPr>
          <w:rStyle w:val="Rimandocommento"/>
          <w:highlight w:val="yellow"/>
          <w:rPrChange w:id="524" w:author="Mauro Zanardini" w:date="2019-07-23T17:55:00Z">
            <w:rPr>
              <w:rStyle w:val="Rimandocommento"/>
            </w:rPr>
          </w:rPrChange>
        </w:rPr>
        <w:commentReference w:id="495"/>
      </w:r>
    </w:p>
    <w:p w14:paraId="6DAC6AE9" w14:textId="77777777" w:rsidR="00B170E8" w:rsidRPr="00CF5372" w:rsidRDefault="00B170E8" w:rsidP="00232745">
      <w:pPr>
        <w:pStyle w:val="Corpotesto"/>
        <w:rPr>
          <w:b/>
          <w:highlight w:val="yellow"/>
          <w:u w:val="single"/>
          <w:rPrChange w:id="525" w:author="Mauro Zanardini" w:date="2019-07-23T17:55:00Z">
            <w:rPr>
              <w:b/>
              <w:u w:val="single"/>
            </w:rPr>
          </w:rPrChange>
        </w:rPr>
      </w:pPr>
    </w:p>
    <w:p w14:paraId="35A45C95" w14:textId="4A06A3B8" w:rsidR="00B170E8" w:rsidRPr="00CF5372" w:rsidRDefault="00B170E8" w:rsidP="00204712">
      <w:pPr>
        <w:pStyle w:val="Numeroelenco2"/>
        <w:numPr>
          <w:ilvl w:val="0"/>
          <w:numId w:val="56"/>
        </w:numPr>
        <w:rPr>
          <w:ins w:id="526" w:author="Gregorio Canal" w:date="2019-05-02T14:45:00Z"/>
          <w:b/>
          <w:highlight w:val="yellow"/>
          <w:u w:val="single"/>
          <w:rPrChange w:id="527" w:author="Mauro Zanardini" w:date="2019-07-23T17:55:00Z">
            <w:rPr>
              <w:ins w:id="528" w:author="Gregorio Canal" w:date="2019-05-02T14:45:00Z"/>
              <w:b/>
              <w:u w:val="single"/>
            </w:rPr>
          </w:rPrChange>
        </w:rPr>
      </w:pPr>
      <w:ins w:id="529" w:author="Gregorio Canal" w:date="2019-05-02T14:45:00Z">
        <w:r w:rsidRPr="00CF5372">
          <w:rPr>
            <w:b/>
            <w:highlight w:val="yellow"/>
            <w:u w:val="single"/>
            <w:rPrChange w:id="530" w:author="Mauro Zanardini" w:date="2019-07-23T17:55:00Z">
              <w:rPr>
                <w:b/>
                <w:u w:val="single"/>
              </w:rPr>
            </w:rPrChange>
          </w:rPr>
          <w:t xml:space="preserve">The record Audit Event [ITI-20] transaction enables a Secure Node, Secure Application or an Audit Record Forwarder to send a single or a group of Audit Records to an Audit Record Repository. This transaction </w:t>
        </w:r>
      </w:ins>
      <w:ins w:id="531" w:author="Gregorio Canal" w:date="2019-05-02T14:50:00Z">
        <w:r w:rsidR="00BA61E4" w:rsidRPr="00CF5372">
          <w:rPr>
            <w:b/>
            <w:highlight w:val="yellow"/>
            <w:u w:val="single"/>
            <w:rPrChange w:id="532" w:author="Mauro Zanardini" w:date="2019-07-23T17:55:00Z">
              <w:rPr>
                <w:b/>
                <w:u w:val="single"/>
              </w:rPr>
            </w:rPrChange>
          </w:rPr>
          <w:t xml:space="preserve">supports </w:t>
        </w:r>
      </w:ins>
      <w:ins w:id="533" w:author="Gregorio Canal" w:date="2019-05-02T14:45:00Z">
        <w:r w:rsidRPr="00CF5372">
          <w:rPr>
            <w:b/>
            <w:highlight w:val="yellow"/>
            <w:u w:val="single"/>
            <w:rPrChange w:id="534" w:author="Mauro Zanardini" w:date="2019-07-23T17:55:00Z">
              <w:rPr>
                <w:b/>
                <w:u w:val="single"/>
              </w:rPr>
            </w:rPrChange>
          </w:rPr>
          <w:t>encodings</w:t>
        </w:r>
      </w:ins>
      <w:ins w:id="535" w:author="Gregorio Canal" w:date="2019-05-02T14:50:00Z">
        <w:r w:rsidR="00BA61E4" w:rsidRPr="00CF5372">
          <w:rPr>
            <w:b/>
            <w:highlight w:val="yellow"/>
            <w:u w:val="single"/>
            <w:rPrChange w:id="536" w:author="Mauro Zanardini" w:date="2019-07-23T17:55:00Z">
              <w:rPr>
                <w:b/>
                <w:u w:val="single"/>
              </w:rPr>
            </w:rPrChange>
          </w:rPr>
          <w:t>:</w:t>
        </w:r>
      </w:ins>
      <w:ins w:id="537" w:author="Gregorio Canal" w:date="2019-07-23T10:36:00Z">
        <w:r w:rsidR="00A04452" w:rsidRPr="00CF5372">
          <w:rPr>
            <w:b/>
            <w:highlight w:val="yellow"/>
            <w:u w:val="single"/>
            <w:rPrChange w:id="538" w:author="Mauro Zanardini" w:date="2019-07-23T17:55:00Z">
              <w:rPr>
                <w:b/>
                <w:u w:val="single"/>
              </w:rPr>
            </w:rPrChange>
          </w:rPr>
          <w:t xml:space="preserve"> </w:t>
        </w:r>
      </w:ins>
      <w:ins w:id="539" w:author="Gregorio Canal" w:date="2019-05-02T14:51:00Z">
        <w:r w:rsidR="00BA61E4" w:rsidRPr="00CF5372">
          <w:rPr>
            <w:b/>
            <w:highlight w:val="yellow"/>
            <w:u w:val="single"/>
            <w:rPrChange w:id="540" w:author="Mauro Zanardini" w:date="2019-07-23T17:55:00Z">
              <w:rPr>
                <w:b/>
                <w:u w:val="single"/>
              </w:rPr>
            </w:rPrChange>
          </w:rPr>
          <w:t>syslo</w:t>
        </w:r>
      </w:ins>
      <w:ins w:id="541" w:author="Gregorio Canal" w:date="2019-07-23T10:36:00Z">
        <w:r w:rsidR="00A04452" w:rsidRPr="00CF5372">
          <w:rPr>
            <w:b/>
            <w:highlight w:val="yellow"/>
            <w:u w:val="single"/>
            <w:rPrChange w:id="542" w:author="Mauro Zanardini" w:date="2019-07-23T17:55:00Z">
              <w:rPr>
                <w:b/>
                <w:u w:val="single"/>
              </w:rPr>
            </w:rPrChange>
          </w:rPr>
          <w:t xml:space="preserve">g </w:t>
        </w:r>
      </w:ins>
      <w:ins w:id="543" w:author="Gregorio Canal" w:date="2019-05-02T14:51:00Z">
        <w:r w:rsidR="00BA61E4" w:rsidRPr="00CF5372">
          <w:rPr>
            <w:b/>
            <w:highlight w:val="yellow"/>
            <w:u w:val="single"/>
            <w:rPrChange w:id="544" w:author="Mauro Zanardini" w:date="2019-07-23T17:55:00Z">
              <w:rPr>
                <w:b/>
                <w:u w:val="single"/>
              </w:rPr>
            </w:rPrChange>
          </w:rPr>
          <w:t>p</w:t>
        </w:r>
      </w:ins>
      <w:ins w:id="545" w:author="Gregorio Canal" w:date="2019-07-23T10:37:00Z">
        <w:r w:rsidR="00A04452" w:rsidRPr="00CF5372">
          <w:rPr>
            <w:b/>
            <w:highlight w:val="yellow"/>
            <w:u w:val="single"/>
            <w:rPrChange w:id="546" w:author="Mauro Zanardini" w:date="2019-07-23T17:55:00Z">
              <w:rPr>
                <w:b/>
                <w:u w:val="single"/>
              </w:rPr>
            </w:rPrChange>
          </w:rPr>
          <w:t>r</w:t>
        </w:r>
      </w:ins>
      <w:ins w:id="547" w:author="Gregorio Canal" w:date="2019-05-02T14:45:00Z">
        <w:r w:rsidRPr="00CF5372">
          <w:rPr>
            <w:b/>
            <w:highlight w:val="yellow"/>
            <w:u w:val="single"/>
            <w:rPrChange w:id="548" w:author="Mauro Zanardini" w:date="2019-07-23T17:55:00Z">
              <w:rPr>
                <w:b/>
                <w:u w:val="single"/>
              </w:rPr>
            </w:rPrChange>
          </w:rPr>
          <w:t>otocol over TLS, syslog protocol over UDP</w:t>
        </w:r>
      </w:ins>
      <w:ins w:id="549" w:author="Gregorio Canal" w:date="2019-05-02T14:51:00Z">
        <w:r w:rsidR="00BA61E4" w:rsidRPr="00CF5372">
          <w:rPr>
            <w:b/>
            <w:highlight w:val="yellow"/>
            <w:u w:val="single"/>
            <w:rPrChange w:id="550" w:author="Mauro Zanardini" w:date="2019-07-23T17:55:00Z">
              <w:rPr>
                <w:b/>
                <w:u w:val="single"/>
              </w:rPr>
            </w:rPrChange>
          </w:rPr>
          <w:t>,</w:t>
        </w:r>
      </w:ins>
      <w:ins w:id="551" w:author="Gregorio Canal" w:date="2019-05-02T14:45:00Z">
        <w:r w:rsidRPr="00CF5372">
          <w:rPr>
            <w:b/>
            <w:highlight w:val="yellow"/>
            <w:u w:val="single"/>
            <w:rPrChange w:id="552" w:author="Mauro Zanardini" w:date="2019-07-23T17:55:00Z">
              <w:rPr>
                <w:b/>
                <w:u w:val="single"/>
              </w:rPr>
            </w:rPrChange>
          </w:rPr>
          <w:t xml:space="preserve"> or an HTTP POST of FHIR </w:t>
        </w:r>
        <w:proofErr w:type="spellStart"/>
        <w:r w:rsidRPr="00CF5372">
          <w:rPr>
            <w:b/>
            <w:highlight w:val="yellow"/>
            <w:u w:val="single"/>
            <w:rPrChange w:id="553" w:author="Mauro Zanardini" w:date="2019-07-23T17:55:00Z">
              <w:rPr>
                <w:b/>
                <w:u w:val="single"/>
              </w:rPr>
            </w:rPrChange>
          </w:rPr>
          <w:t>AuditEvent</w:t>
        </w:r>
        <w:proofErr w:type="spellEnd"/>
        <w:r w:rsidRPr="00CF5372">
          <w:rPr>
            <w:b/>
            <w:highlight w:val="yellow"/>
            <w:u w:val="single"/>
            <w:rPrChange w:id="554" w:author="Mauro Zanardini" w:date="2019-07-23T17:55:00Z">
              <w:rPr>
                <w:b/>
                <w:u w:val="single"/>
              </w:rPr>
            </w:rPrChange>
          </w:rPr>
          <w:t xml:space="preserve"> </w:t>
        </w:r>
      </w:ins>
      <w:ins w:id="555" w:author="Gregorio Canal" w:date="2019-05-02T14:51:00Z">
        <w:r w:rsidR="00BA61E4" w:rsidRPr="00CF5372">
          <w:rPr>
            <w:b/>
            <w:highlight w:val="yellow"/>
            <w:u w:val="single"/>
            <w:rPrChange w:id="556" w:author="Mauro Zanardini" w:date="2019-07-23T17:55:00Z">
              <w:rPr>
                <w:b/>
                <w:u w:val="single"/>
              </w:rPr>
            </w:rPrChange>
          </w:rPr>
          <w:t>R</w:t>
        </w:r>
      </w:ins>
      <w:ins w:id="557" w:author="Gregorio Canal" w:date="2019-05-02T14:45:00Z">
        <w:r w:rsidRPr="00CF5372">
          <w:rPr>
            <w:b/>
            <w:highlight w:val="yellow"/>
            <w:u w:val="single"/>
            <w:rPrChange w:id="558" w:author="Mauro Zanardini" w:date="2019-07-23T17:55:00Z">
              <w:rPr>
                <w:b/>
                <w:u w:val="single"/>
              </w:rPr>
            </w:rPrChange>
          </w:rPr>
          <w:t xml:space="preserve">esources. </w:t>
        </w:r>
      </w:ins>
    </w:p>
    <w:p w14:paraId="472D1C13" w14:textId="110480BD" w:rsidR="00C61521" w:rsidRPr="00CF5372" w:rsidRDefault="00BD43FC" w:rsidP="00204712">
      <w:pPr>
        <w:pStyle w:val="Numeroelenco2"/>
        <w:numPr>
          <w:ilvl w:val="0"/>
          <w:numId w:val="56"/>
        </w:numPr>
        <w:rPr>
          <w:b/>
          <w:highlight w:val="yellow"/>
          <w:u w:val="single"/>
          <w:rPrChange w:id="559" w:author="Mauro Zanardini" w:date="2019-07-23T17:55:00Z">
            <w:rPr>
              <w:b/>
              <w:u w:val="single"/>
            </w:rPr>
          </w:rPrChange>
        </w:rPr>
      </w:pPr>
      <w:r w:rsidRPr="00CF5372">
        <w:rPr>
          <w:b/>
          <w:highlight w:val="yellow"/>
          <w:u w:val="single"/>
          <w:rPrChange w:id="560" w:author="Mauro Zanardini" w:date="2019-07-23T17:55:00Z">
            <w:rPr>
              <w:b/>
              <w:u w:val="single"/>
            </w:rPr>
          </w:rPrChange>
        </w:rPr>
        <w:t xml:space="preserve">The </w:t>
      </w:r>
      <w:r w:rsidR="00C61521" w:rsidRPr="00CF5372">
        <w:rPr>
          <w:b/>
          <w:highlight w:val="yellow"/>
          <w:u w:val="single"/>
          <w:rPrChange w:id="561" w:author="Mauro Zanardini" w:date="2019-07-23T17:55:00Z">
            <w:rPr>
              <w:b/>
              <w:u w:val="single"/>
            </w:rPr>
          </w:rPrChange>
        </w:rPr>
        <w:t xml:space="preserve">Retrieve ATNA Audit Event </w:t>
      </w:r>
      <w:r w:rsidR="00D45435" w:rsidRPr="00CF5372">
        <w:rPr>
          <w:b/>
          <w:highlight w:val="yellow"/>
          <w:u w:val="single"/>
          <w:rPrChange w:id="562" w:author="Mauro Zanardini" w:date="2019-07-23T17:55:00Z">
            <w:rPr>
              <w:b/>
              <w:u w:val="single"/>
            </w:rPr>
          </w:rPrChange>
        </w:rPr>
        <w:t>[ITI-81]</w:t>
      </w:r>
      <w:r w:rsidR="00C61521" w:rsidRPr="00CF5372">
        <w:rPr>
          <w:b/>
          <w:highlight w:val="yellow"/>
          <w:u w:val="single"/>
          <w:rPrChange w:id="563" w:author="Mauro Zanardini" w:date="2019-07-23T17:55:00Z">
            <w:rPr>
              <w:b/>
              <w:u w:val="single"/>
            </w:rPr>
          </w:rPrChange>
        </w:rPr>
        <w:t xml:space="preserve"> transaction enables an Audit Consumer to retrieve ATNA </w:t>
      </w:r>
      <w:ins w:id="564" w:author="Gregorio Canal" w:date="2019-05-02T14:46:00Z">
        <w:r w:rsidR="00BA61E4" w:rsidRPr="00CF5372">
          <w:rPr>
            <w:b/>
            <w:highlight w:val="yellow"/>
            <w:u w:val="single"/>
            <w:rPrChange w:id="565" w:author="Mauro Zanardini" w:date="2019-07-23T17:55:00Z">
              <w:rPr>
                <w:b/>
                <w:u w:val="single"/>
              </w:rPr>
            </w:rPrChange>
          </w:rPr>
          <w:t>a</w:t>
        </w:r>
      </w:ins>
      <w:del w:id="566" w:author="Gregorio Canal" w:date="2019-05-02T14:46:00Z">
        <w:r w:rsidR="00C61521" w:rsidRPr="00CF5372" w:rsidDel="00BA61E4">
          <w:rPr>
            <w:b/>
            <w:highlight w:val="yellow"/>
            <w:u w:val="single"/>
            <w:rPrChange w:id="567" w:author="Mauro Zanardini" w:date="2019-07-23T17:55:00Z">
              <w:rPr>
                <w:b/>
                <w:u w:val="single"/>
              </w:rPr>
            </w:rPrChange>
          </w:rPr>
          <w:delText>A</w:delText>
        </w:r>
      </w:del>
      <w:r w:rsidR="00C61521" w:rsidRPr="00CF5372">
        <w:rPr>
          <w:b/>
          <w:highlight w:val="yellow"/>
          <w:u w:val="single"/>
          <w:rPrChange w:id="568" w:author="Mauro Zanardini" w:date="2019-07-23T17:55:00Z">
            <w:rPr>
              <w:b/>
              <w:u w:val="single"/>
            </w:rPr>
          </w:rPrChange>
        </w:rPr>
        <w:t>udit</w:t>
      </w:r>
      <w:ins w:id="569" w:author="Gregorio Canal" w:date="2019-05-02T14:46:00Z">
        <w:r w:rsidR="00BA61E4" w:rsidRPr="00CF5372">
          <w:rPr>
            <w:b/>
            <w:highlight w:val="yellow"/>
            <w:u w:val="single"/>
            <w:rPrChange w:id="570" w:author="Mauro Zanardini" w:date="2019-07-23T17:55:00Z">
              <w:rPr>
                <w:b/>
                <w:u w:val="single"/>
              </w:rPr>
            </w:rPrChange>
          </w:rPr>
          <w:t xml:space="preserve"> records</w:t>
        </w:r>
      </w:ins>
      <w:r w:rsidR="00C61521" w:rsidRPr="00CF5372">
        <w:rPr>
          <w:b/>
          <w:highlight w:val="yellow"/>
          <w:u w:val="single"/>
          <w:rPrChange w:id="571" w:author="Mauro Zanardini" w:date="2019-07-23T17:55:00Z">
            <w:rPr>
              <w:b/>
              <w:u w:val="single"/>
            </w:rPr>
          </w:rPrChange>
        </w:rPr>
        <w:t xml:space="preserve"> </w:t>
      </w:r>
      <w:del w:id="572" w:author="Gregorio Canal" w:date="2019-05-02T14:46:00Z">
        <w:r w:rsidR="00C61521" w:rsidRPr="00CF5372" w:rsidDel="00BA61E4">
          <w:rPr>
            <w:b/>
            <w:highlight w:val="yellow"/>
            <w:u w:val="single"/>
            <w:rPrChange w:id="573" w:author="Mauro Zanardini" w:date="2019-07-23T17:55:00Z">
              <w:rPr>
                <w:b/>
                <w:u w:val="single"/>
              </w:rPr>
            </w:rPrChange>
          </w:rPr>
          <w:delText xml:space="preserve">Events </w:delText>
        </w:r>
      </w:del>
      <w:r w:rsidR="00C61521" w:rsidRPr="00CF5372">
        <w:rPr>
          <w:b/>
          <w:highlight w:val="yellow"/>
          <w:u w:val="single"/>
          <w:rPrChange w:id="574" w:author="Mauro Zanardini" w:date="2019-07-23T17:55:00Z">
            <w:rPr>
              <w:b/>
              <w:u w:val="single"/>
            </w:rPr>
          </w:rPrChange>
        </w:rPr>
        <w:t>stored within a</w:t>
      </w:r>
      <w:ins w:id="575" w:author="Gregorio Canal" w:date="2019-05-02T14:47:00Z">
        <w:r w:rsidR="00BA61E4" w:rsidRPr="00CF5372">
          <w:rPr>
            <w:b/>
            <w:highlight w:val="yellow"/>
            <w:u w:val="single"/>
            <w:rPrChange w:id="576" w:author="Mauro Zanardini" w:date="2019-07-23T17:55:00Z">
              <w:rPr>
                <w:b/>
                <w:u w:val="single"/>
              </w:rPr>
            </w:rPrChange>
          </w:rPr>
          <w:t>n</w:t>
        </w:r>
      </w:ins>
      <w:del w:id="577" w:author="Gregorio Canal" w:date="2019-05-02T14:47:00Z">
        <w:r w:rsidR="00C61521" w:rsidRPr="00CF5372" w:rsidDel="00BA61E4">
          <w:rPr>
            <w:b/>
            <w:highlight w:val="yellow"/>
            <w:u w:val="single"/>
            <w:rPrChange w:id="578" w:author="Mauro Zanardini" w:date="2019-07-23T17:55:00Z">
              <w:rPr>
                <w:b/>
                <w:u w:val="single"/>
              </w:rPr>
            </w:rPrChange>
          </w:rPr>
          <w:delText xml:space="preserve"> target</w:delText>
        </w:r>
      </w:del>
      <w:r w:rsidR="00C61521" w:rsidRPr="00CF5372">
        <w:rPr>
          <w:b/>
          <w:highlight w:val="yellow"/>
          <w:u w:val="single"/>
          <w:rPrChange w:id="579" w:author="Mauro Zanardini" w:date="2019-07-23T17:55:00Z">
            <w:rPr>
              <w:b/>
              <w:u w:val="single"/>
            </w:rPr>
          </w:rPrChange>
        </w:rPr>
        <w:t xml:space="preserve"> Audit Record Repository. This transaction is based on a FHIR RESTful search operation on </w:t>
      </w:r>
      <w:proofErr w:type="spellStart"/>
      <w:r w:rsidR="00C61521" w:rsidRPr="00CF5372">
        <w:rPr>
          <w:b/>
          <w:highlight w:val="yellow"/>
          <w:u w:val="single"/>
          <w:rPrChange w:id="580" w:author="Mauro Zanardini" w:date="2019-07-23T17:55:00Z">
            <w:rPr>
              <w:b/>
              <w:u w:val="single"/>
            </w:rPr>
          </w:rPrChange>
        </w:rPr>
        <w:t>AuditEvent</w:t>
      </w:r>
      <w:proofErr w:type="spellEnd"/>
      <w:r w:rsidR="00C61521" w:rsidRPr="00CF5372">
        <w:rPr>
          <w:b/>
          <w:highlight w:val="yellow"/>
          <w:u w:val="single"/>
          <w:rPrChange w:id="581" w:author="Mauro Zanardini" w:date="2019-07-23T17:55:00Z">
            <w:rPr>
              <w:b/>
              <w:u w:val="single"/>
            </w:rPr>
          </w:rPrChange>
        </w:rPr>
        <w:t xml:space="preserve"> resources. </w:t>
      </w:r>
    </w:p>
    <w:p w14:paraId="36340C04" w14:textId="77777777" w:rsidR="00BA61E4" w:rsidRPr="00CF5372" w:rsidRDefault="00BD43FC" w:rsidP="009557C6">
      <w:pPr>
        <w:pStyle w:val="Numeroelenco2"/>
        <w:numPr>
          <w:ilvl w:val="0"/>
          <w:numId w:val="56"/>
        </w:numPr>
        <w:rPr>
          <w:ins w:id="582" w:author="Gregorio Canal" w:date="2019-05-02T14:49:00Z"/>
          <w:b/>
          <w:highlight w:val="yellow"/>
          <w:u w:val="single"/>
          <w:rPrChange w:id="583" w:author="Mauro Zanardini" w:date="2019-07-23T17:55:00Z">
            <w:rPr>
              <w:ins w:id="584" w:author="Gregorio Canal" w:date="2019-05-02T14:49:00Z"/>
              <w:b/>
              <w:u w:val="single"/>
            </w:rPr>
          </w:rPrChange>
        </w:rPr>
      </w:pPr>
      <w:r w:rsidRPr="00CF5372">
        <w:rPr>
          <w:b/>
          <w:highlight w:val="yellow"/>
          <w:u w:val="single"/>
          <w:rPrChange w:id="585" w:author="Mauro Zanardini" w:date="2019-07-23T17:55:00Z">
            <w:rPr>
              <w:b/>
              <w:u w:val="single"/>
            </w:rPr>
          </w:rPrChange>
        </w:rPr>
        <w:t xml:space="preserve">The </w:t>
      </w:r>
      <w:r w:rsidR="00C61521" w:rsidRPr="00CF5372">
        <w:rPr>
          <w:b/>
          <w:highlight w:val="yellow"/>
          <w:u w:val="single"/>
          <w:rPrChange w:id="586" w:author="Mauro Zanardini" w:date="2019-07-23T17:55:00Z">
            <w:rPr>
              <w:b/>
              <w:u w:val="single"/>
            </w:rPr>
          </w:rPrChange>
        </w:rPr>
        <w:t xml:space="preserve">Retrieve Syslog Event </w:t>
      </w:r>
      <w:r w:rsidR="00D45435" w:rsidRPr="00CF5372">
        <w:rPr>
          <w:b/>
          <w:highlight w:val="yellow"/>
          <w:u w:val="single"/>
          <w:rPrChange w:id="587" w:author="Mauro Zanardini" w:date="2019-07-23T17:55:00Z">
            <w:rPr>
              <w:b/>
              <w:u w:val="single"/>
            </w:rPr>
          </w:rPrChange>
        </w:rPr>
        <w:t xml:space="preserve">[ITI-82] </w:t>
      </w:r>
      <w:r w:rsidR="00C61521" w:rsidRPr="00CF5372">
        <w:rPr>
          <w:b/>
          <w:highlight w:val="yellow"/>
          <w:u w:val="single"/>
          <w:rPrChange w:id="588" w:author="Mauro Zanardini" w:date="2019-07-23T17:55:00Z">
            <w:rPr>
              <w:b/>
              <w:u w:val="single"/>
            </w:rPr>
          </w:rPrChange>
        </w:rPr>
        <w:t>transaction enables an Audit Consumer to search syslog messages stored in an Audit Record Repository. This transaction is defined as a RESTful operation. The search parameters are based on syslog metadata.</w:t>
      </w:r>
    </w:p>
    <w:p w14:paraId="58D5CB64" w14:textId="092E6211" w:rsidR="00C61521" w:rsidRPr="00BA61E4" w:rsidRDefault="00C61521" w:rsidP="00BA61E4">
      <w:pPr>
        <w:pStyle w:val="Numeroelenco2"/>
        <w:numPr>
          <w:ilvl w:val="0"/>
          <w:numId w:val="0"/>
        </w:numPr>
        <w:ind w:left="360"/>
        <w:rPr>
          <w:b/>
          <w:u w:val="single"/>
        </w:rPr>
      </w:pPr>
      <w:r w:rsidRPr="00CF5372">
        <w:rPr>
          <w:b/>
          <w:highlight w:val="yellow"/>
          <w:u w:val="single"/>
          <w:rPrChange w:id="589" w:author="Mauro Zanardini" w:date="2019-07-23T17:55:00Z">
            <w:rPr>
              <w:b/>
              <w:u w:val="single"/>
            </w:rPr>
          </w:rPrChange>
        </w:rPr>
        <w:t xml:space="preserve">Note that </w:t>
      </w:r>
      <w:ins w:id="590" w:author="Gregorio Canal" w:date="2019-07-23T13:56:00Z">
        <w:r w:rsidR="0010463F" w:rsidRPr="00CF5372">
          <w:rPr>
            <w:b/>
            <w:highlight w:val="yellow"/>
            <w:u w:val="single"/>
            <w:rPrChange w:id="591" w:author="Mauro Zanardini" w:date="2019-07-23T17:55:00Z">
              <w:rPr>
                <w:b/>
                <w:u w:val="single"/>
              </w:rPr>
            </w:rPrChange>
          </w:rPr>
          <w:t xml:space="preserve">audit events sent to the Audit Record Repository using Syslog protocol may not conform to </w:t>
        </w:r>
      </w:ins>
      <w:r w:rsidRPr="00CF5372">
        <w:rPr>
          <w:b/>
          <w:highlight w:val="yellow"/>
          <w:u w:val="single"/>
          <w:rPrChange w:id="592" w:author="Mauro Zanardini" w:date="2019-07-23T17:55:00Z">
            <w:rPr>
              <w:b/>
              <w:u w:val="single"/>
            </w:rPr>
          </w:rPrChange>
        </w:rPr>
        <w:t xml:space="preserve">ATNA Audit Events </w:t>
      </w:r>
      <w:del w:id="593" w:author="Mauro Zanardini" w:date="2019-05-01T18:18:00Z">
        <w:r w:rsidRPr="00CF5372" w:rsidDel="009557C6">
          <w:rPr>
            <w:b/>
            <w:highlight w:val="yellow"/>
            <w:u w:val="single"/>
            <w:rPrChange w:id="594" w:author="Mauro Zanardini" w:date="2019-07-23T17:55:00Z">
              <w:rPr>
                <w:b/>
                <w:u w:val="single"/>
              </w:rPr>
            </w:rPrChange>
          </w:rPr>
          <w:delText>are</w:delText>
        </w:r>
      </w:del>
      <w:del w:id="595" w:author="Gregorio Canal" w:date="2019-07-23T13:57:00Z">
        <w:r w:rsidRPr="00CF5372" w:rsidDel="0010463F">
          <w:rPr>
            <w:b/>
            <w:highlight w:val="yellow"/>
            <w:u w:val="single"/>
            <w:rPrChange w:id="596" w:author="Mauro Zanardini" w:date="2019-07-23T17:55:00Z">
              <w:rPr>
                <w:b/>
                <w:u w:val="single"/>
              </w:rPr>
            </w:rPrChange>
          </w:rPr>
          <w:delText xml:space="preserve"> </w:delText>
        </w:r>
      </w:del>
      <w:ins w:id="597" w:author="Mauro Zanardini" w:date="2019-05-01T18:18:00Z">
        <w:del w:id="598" w:author="Gregorio Canal" w:date="2019-07-23T13:57:00Z">
          <w:r w:rsidR="009557C6" w:rsidRPr="00CF5372" w:rsidDel="0010463F">
            <w:rPr>
              <w:b/>
              <w:highlight w:val="yellow"/>
              <w:u w:val="single"/>
              <w:rPrChange w:id="599" w:author="Mauro Zanardini" w:date="2019-07-23T17:55:00Z">
                <w:rPr>
                  <w:b/>
                  <w:u w:val="single"/>
                </w:rPr>
              </w:rPrChange>
            </w:rPr>
            <w:delText xml:space="preserve">could be </w:delText>
          </w:r>
        </w:del>
      </w:ins>
      <w:del w:id="600" w:author="Gregorio Canal" w:date="2019-07-23T13:57:00Z">
        <w:r w:rsidRPr="00CF5372" w:rsidDel="0010463F">
          <w:rPr>
            <w:b/>
            <w:highlight w:val="yellow"/>
            <w:u w:val="single"/>
            <w:rPrChange w:id="601" w:author="Mauro Zanardini" w:date="2019-07-23T17:55:00Z">
              <w:rPr>
                <w:b/>
                <w:u w:val="single"/>
              </w:rPr>
            </w:rPrChange>
          </w:rPr>
          <w:delText>syslog events</w:delText>
        </w:r>
      </w:del>
      <w:r w:rsidRPr="00CF5372">
        <w:rPr>
          <w:b/>
          <w:highlight w:val="yellow"/>
          <w:u w:val="single"/>
          <w:rPrChange w:id="602" w:author="Mauro Zanardini" w:date="2019-07-23T17:55:00Z">
            <w:rPr>
              <w:b/>
              <w:u w:val="single"/>
            </w:rPr>
          </w:rPrChange>
        </w:rPr>
        <w:t xml:space="preserve">, so the Retrieve Syslog Event </w:t>
      </w:r>
      <w:r w:rsidR="00D45435" w:rsidRPr="00CF5372">
        <w:rPr>
          <w:b/>
          <w:highlight w:val="yellow"/>
          <w:u w:val="single"/>
          <w:rPrChange w:id="603" w:author="Mauro Zanardini" w:date="2019-07-23T17:55:00Z">
            <w:rPr>
              <w:b/>
              <w:u w:val="single"/>
            </w:rPr>
          </w:rPrChange>
        </w:rPr>
        <w:t>[ITI-82] transaction</w:t>
      </w:r>
      <w:r w:rsidR="00D45435" w:rsidRPr="00BA61E4">
        <w:rPr>
          <w:b/>
          <w:u w:val="single"/>
        </w:rPr>
        <w:t xml:space="preserve"> </w:t>
      </w:r>
      <w:r w:rsidRPr="00BA61E4">
        <w:rPr>
          <w:b/>
          <w:u w:val="single"/>
        </w:rPr>
        <w:t xml:space="preserve">enables retrieval of </w:t>
      </w:r>
      <w:del w:id="604" w:author="Gregorio Canal" w:date="2019-07-23T13:57:00Z">
        <w:r w:rsidRPr="00BA61E4" w:rsidDel="0010463F">
          <w:rPr>
            <w:b/>
            <w:u w:val="single"/>
          </w:rPr>
          <w:delText xml:space="preserve">ATNA </w:delText>
        </w:r>
      </w:del>
      <w:ins w:id="605" w:author="Gregorio Canal" w:date="2019-05-02T14:49:00Z">
        <w:r w:rsidR="00BA61E4" w:rsidRPr="00BA61E4">
          <w:rPr>
            <w:b/>
            <w:u w:val="single"/>
          </w:rPr>
          <w:t xml:space="preserve">audit records </w:t>
        </w:r>
      </w:ins>
      <w:del w:id="606" w:author="Gregorio Canal" w:date="2019-05-02T14:49:00Z">
        <w:r w:rsidRPr="00BA61E4" w:rsidDel="00BA61E4">
          <w:rPr>
            <w:b/>
            <w:u w:val="single"/>
          </w:rPr>
          <w:delText xml:space="preserve">events </w:delText>
        </w:r>
      </w:del>
      <w:r w:rsidRPr="00BA61E4">
        <w:rPr>
          <w:b/>
          <w:u w:val="single"/>
        </w:rPr>
        <w:t xml:space="preserve">based on syslog metadata values. </w:t>
      </w:r>
    </w:p>
    <w:p w14:paraId="1CE8AB93" w14:textId="45CFE97E" w:rsidR="00C61521" w:rsidRDefault="00C61521" w:rsidP="00D3347A">
      <w:pPr>
        <w:pStyle w:val="Corpotesto"/>
      </w:pPr>
      <w:bookmarkStart w:id="607" w:name="_Toc473170358"/>
      <w:bookmarkStart w:id="608" w:name="_Toc504625755"/>
      <w:bookmarkStart w:id="609" w:name="_Toc530206508"/>
      <w:bookmarkStart w:id="610" w:name="_Toc1388428"/>
      <w:bookmarkStart w:id="611" w:name="_Toc1388582"/>
      <w:bookmarkStart w:id="612" w:name="_Toc1456609"/>
      <w:bookmarkStart w:id="613" w:name="_Toc37034634"/>
      <w:bookmarkStart w:id="614" w:name="_Toc38846112"/>
      <w:bookmarkEnd w:id="314"/>
      <w:bookmarkEnd w:id="315"/>
    </w:p>
    <w:p w14:paraId="715B12D2" w14:textId="77777777" w:rsidR="00701E2D" w:rsidRPr="00273141" w:rsidRDefault="00701E2D" w:rsidP="00701E2D">
      <w:pPr>
        <w:pStyle w:val="EditorInstructions"/>
      </w:pPr>
      <w:r w:rsidRPr="00273141">
        <w:t xml:space="preserve">Editor: Update Figure 9.1-1 as follows. Note that in the figure below, the existing actors and transactions are shown in dashed lines. The figure should be updated by adding the actors and transactions in solid lines: Audit Consumer, Retrieve ATNA Audit Record, Retrieve Syslog Event. </w:t>
      </w:r>
    </w:p>
    <w:p w14:paraId="4DEDE3C5" w14:textId="77777777" w:rsidR="00701E2D" w:rsidRPr="00273141" w:rsidRDefault="00701E2D" w:rsidP="00701E2D">
      <w:pPr>
        <w:pStyle w:val="Corpotesto"/>
        <w:rPr>
          <w:rFonts w:eastAsia="Calibri"/>
        </w:rPr>
      </w:pPr>
    </w:p>
    <w:bookmarkStart w:id="615" w:name="_MON_1404371580"/>
    <w:bookmarkEnd w:id="615"/>
    <w:p w14:paraId="3A47E28B" w14:textId="77777777" w:rsidR="00701E2D" w:rsidRPr="00273141" w:rsidRDefault="00701E2D" w:rsidP="00701E2D">
      <w:pPr>
        <w:pStyle w:val="FigureTitle"/>
      </w:pPr>
      <w:r w:rsidRPr="00273141">
        <w:rPr>
          <w:rFonts w:eastAsia="Calibri"/>
        </w:rPr>
        <w:object w:dxaOrig="13303" w:dyaOrig="5752" w14:anchorId="1139CC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5.4pt;height:287.4pt" o:ole="">
            <v:imagedata r:id="rId21" o:title=""/>
          </v:shape>
          <o:OLEObject Type="Embed" ProgID="Word.Document.8" ShapeID="_x0000_i1025" DrawAspect="Content" ObjectID="_1625463276" r:id="rId22">
            <o:FieldCodes>\s</o:FieldCodes>
          </o:OLEObject>
        </w:object>
      </w:r>
      <w:r w:rsidRPr="00273141">
        <w:t>Figure 9.1-1: Audit Trail and Node Authentication Diagram</w:t>
      </w:r>
    </w:p>
    <w:p w14:paraId="72D756AA" w14:textId="77777777" w:rsidR="00522AEE" w:rsidRPr="00273141" w:rsidRDefault="00522AEE" w:rsidP="00522AEE">
      <w:pPr>
        <w:pStyle w:val="Corpotesto"/>
      </w:pPr>
    </w:p>
    <w:p w14:paraId="4A249F29" w14:textId="77777777" w:rsidR="00522AEE" w:rsidRPr="00273141" w:rsidRDefault="00522AEE" w:rsidP="00522AEE">
      <w:pPr>
        <w:pStyle w:val="EditorInstructions"/>
      </w:pPr>
      <w:r w:rsidRPr="00273141">
        <w:rPr>
          <w:bCs/>
        </w:rPr>
        <w:t xml:space="preserve">Editor: In Section 9.1, </w:t>
      </w:r>
      <w:r w:rsidRPr="00273141">
        <w:t>Update Table 9.1-1</w:t>
      </w:r>
    </w:p>
    <w:p w14:paraId="79FAB4D8" w14:textId="77777777" w:rsidR="00522AEE" w:rsidRPr="00273141" w:rsidRDefault="00522AEE" w:rsidP="00522AEE">
      <w:pPr>
        <w:pStyle w:val="Corpotesto"/>
      </w:pPr>
    </w:p>
    <w:p w14:paraId="21F8B137" w14:textId="77777777" w:rsidR="00522AEE" w:rsidRPr="00273141" w:rsidRDefault="00522AEE" w:rsidP="00522AEE">
      <w:pPr>
        <w:pStyle w:val="TableTitle"/>
      </w:pPr>
      <w:r w:rsidRPr="00273141">
        <w:t>Table 9.1-1: ATNA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99"/>
        <w:gridCol w:w="3330"/>
        <w:gridCol w:w="1530"/>
        <w:gridCol w:w="1719"/>
      </w:tblGrid>
      <w:tr w:rsidR="00522AEE" w:rsidRPr="00273141" w14:paraId="24B547C7" w14:textId="77777777" w:rsidTr="00522AEE">
        <w:trPr>
          <w:cantSplit/>
          <w:tblHeader/>
          <w:jc w:val="center"/>
        </w:trPr>
        <w:tc>
          <w:tcPr>
            <w:tcW w:w="1899" w:type="dxa"/>
            <w:shd w:val="pct15" w:color="auto" w:fill="FFFFFF"/>
          </w:tcPr>
          <w:p w14:paraId="5CB35070" w14:textId="77777777" w:rsidR="00522AEE" w:rsidRPr="00273141" w:rsidRDefault="00522AEE" w:rsidP="00522AEE">
            <w:pPr>
              <w:pStyle w:val="TableEntryHeader"/>
              <w:rPr>
                <w:szCs w:val="24"/>
              </w:rPr>
            </w:pPr>
            <w:r w:rsidRPr="00273141">
              <w:rPr>
                <w:szCs w:val="24"/>
              </w:rPr>
              <w:t>Actors</w:t>
            </w:r>
          </w:p>
        </w:tc>
        <w:tc>
          <w:tcPr>
            <w:tcW w:w="3330" w:type="dxa"/>
            <w:shd w:val="pct15" w:color="auto" w:fill="FFFFFF"/>
          </w:tcPr>
          <w:p w14:paraId="6621C123" w14:textId="77777777" w:rsidR="00522AEE" w:rsidRPr="00273141" w:rsidRDefault="00522AEE" w:rsidP="00522AEE">
            <w:pPr>
              <w:pStyle w:val="TableEntryHeader"/>
              <w:rPr>
                <w:szCs w:val="24"/>
              </w:rPr>
            </w:pPr>
            <w:r w:rsidRPr="00273141">
              <w:rPr>
                <w:szCs w:val="24"/>
              </w:rPr>
              <w:t xml:space="preserve">Transactions </w:t>
            </w:r>
          </w:p>
        </w:tc>
        <w:tc>
          <w:tcPr>
            <w:tcW w:w="1530" w:type="dxa"/>
            <w:shd w:val="pct15" w:color="auto" w:fill="FFFFFF"/>
          </w:tcPr>
          <w:p w14:paraId="37FB3D7F" w14:textId="77777777" w:rsidR="00522AEE" w:rsidRPr="00273141" w:rsidRDefault="00522AEE" w:rsidP="00522AEE">
            <w:pPr>
              <w:pStyle w:val="TableEntryHeader"/>
              <w:rPr>
                <w:szCs w:val="24"/>
              </w:rPr>
            </w:pPr>
            <w:r w:rsidRPr="00273141">
              <w:rPr>
                <w:szCs w:val="24"/>
              </w:rPr>
              <w:t>Optionality</w:t>
            </w:r>
          </w:p>
        </w:tc>
        <w:tc>
          <w:tcPr>
            <w:tcW w:w="1719" w:type="dxa"/>
            <w:shd w:val="pct15" w:color="auto" w:fill="FFFFFF"/>
          </w:tcPr>
          <w:p w14:paraId="3C730C8D" w14:textId="77777777" w:rsidR="00522AEE" w:rsidRPr="00273141" w:rsidRDefault="00522AEE" w:rsidP="00522AEE">
            <w:pPr>
              <w:pStyle w:val="TableEntryHeader"/>
              <w:rPr>
                <w:rFonts w:ascii="Times New Roman" w:hAnsi="Times New Roman"/>
                <w:b w:val="0"/>
                <w:i/>
                <w:szCs w:val="24"/>
              </w:rPr>
            </w:pPr>
            <w:r w:rsidRPr="00273141">
              <w:rPr>
                <w:szCs w:val="24"/>
              </w:rPr>
              <w:t>Reference</w:t>
            </w:r>
          </w:p>
        </w:tc>
      </w:tr>
      <w:tr w:rsidR="00522AEE" w:rsidRPr="00273141" w14:paraId="108FFDE8" w14:textId="77777777" w:rsidTr="00522AEE">
        <w:trPr>
          <w:cantSplit/>
          <w:jc w:val="center"/>
        </w:trPr>
        <w:tc>
          <w:tcPr>
            <w:tcW w:w="1899" w:type="dxa"/>
            <w:vMerge w:val="restart"/>
          </w:tcPr>
          <w:p w14:paraId="598F6CDE" w14:textId="77777777" w:rsidR="00522AEE" w:rsidRPr="00273141" w:rsidRDefault="00522AEE" w:rsidP="00522AEE">
            <w:pPr>
              <w:pStyle w:val="TableEntry"/>
              <w:rPr>
                <w:szCs w:val="24"/>
              </w:rPr>
            </w:pPr>
            <w:r w:rsidRPr="00273141">
              <w:rPr>
                <w:szCs w:val="24"/>
              </w:rPr>
              <w:t>Audit Record Repository</w:t>
            </w:r>
          </w:p>
        </w:tc>
        <w:tc>
          <w:tcPr>
            <w:tcW w:w="3330" w:type="dxa"/>
          </w:tcPr>
          <w:p w14:paraId="6E5056BD" w14:textId="77777777" w:rsidR="00522AEE" w:rsidRPr="00273141" w:rsidRDefault="00522AEE" w:rsidP="00522AEE">
            <w:pPr>
              <w:pStyle w:val="TableEntry"/>
              <w:rPr>
                <w:szCs w:val="24"/>
              </w:rPr>
            </w:pPr>
            <w:r w:rsidRPr="00273141">
              <w:rPr>
                <w:szCs w:val="24"/>
              </w:rPr>
              <w:t>Record Audit Event [ITI-20]</w:t>
            </w:r>
          </w:p>
        </w:tc>
        <w:tc>
          <w:tcPr>
            <w:tcW w:w="1530" w:type="dxa"/>
          </w:tcPr>
          <w:p w14:paraId="1B1C858D" w14:textId="77777777" w:rsidR="00522AEE" w:rsidRPr="00273141" w:rsidRDefault="00522AEE" w:rsidP="00522AEE">
            <w:pPr>
              <w:pStyle w:val="TableEntry"/>
              <w:jc w:val="center"/>
              <w:rPr>
                <w:szCs w:val="24"/>
              </w:rPr>
            </w:pPr>
            <w:r w:rsidRPr="00273141">
              <w:rPr>
                <w:szCs w:val="24"/>
              </w:rPr>
              <w:t>R</w:t>
            </w:r>
          </w:p>
        </w:tc>
        <w:tc>
          <w:tcPr>
            <w:tcW w:w="1719" w:type="dxa"/>
          </w:tcPr>
          <w:p w14:paraId="303C337D" w14:textId="77777777" w:rsidR="00522AEE" w:rsidRPr="00273141" w:rsidRDefault="00522AEE" w:rsidP="00522AEE">
            <w:pPr>
              <w:pStyle w:val="TableEntry"/>
              <w:rPr>
                <w:szCs w:val="24"/>
              </w:rPr>
            </w:pPr>
            <w:r w:rsidRPr="00273141">
              <w:rPr>
                <w:szCs w:val="24"/>
              </w:rPr>
              <w:t>ITI TF-2a: 3.20</w:t>
            </w:r>
          </w:p>
        </w:tc>
      </w:tr>
      <w:tr w:rsidR="00522AEE" w:rsidRPr="00273141" w14:paraId="713D4325" w14:textId="77777777" w:rsidTr="00522AEE">
        <w:trPr>
          <w:cantSplit/>
          <w:jc w:val="center"/>
        </w:trPr>
        <w:tc>
          <w:tcPr>
            <w:tcW w:w="1899" w:type="dxa"/>
            <w:vMerge/>
          </w:tcPr>
          <w:p w14:paraId="7F0C694C" w14:textId="77777777" w:rsidR="00522AEE" w:rsidRPr="00273141" w:rsidRDefault="00522AEE" w:rsidP="00522AEE">
            <w:pPr>
              <w:pStyle w:val="TableEntry"/>
              <w:rPr>
                <w:szCs w:val="24"/>
              </w:rPr>
            </w:pPr>
          </w:p>
        </w:tc>
        <w:tc>
          <w:tcPr>
            <w:tcW w:w="3330" w:type="dxa"/>
          </w:tcPr>
          <w:p w14:paraId="1A307568" w14:textId="77777777" w:rsidR="00522AEE" w:rsidRPr="00273141" w:rsidRDefault="00522AEE" w:rsidP="00522AEE">
            <w:pPr>
              <w:pStyle w:val="TableEntry"/>
              <w:rPr>
                <w:b/>
                <w:bCs/>
                <w:szCs w:val="24"/>
                <w:u w:val="single"/>
              </w:rPr>
            </w:pPr>
            <w:r w:rsidRPr="00273141">
              <w:rPr>
                <w:b/>
                <w:bCs/>
                <w:szCs w:val="24"/>
                <w:u w:val="single"/>
              </w:rPr>
              <w:t>Retrieve ATNA Audit Event [ITI-81]</w:t>
            </w:r>
          </w:p>
        </w:tc>
        <w:tc>
          <w:tcPr>
            <w:tcW w:w="1530" w:type="dxa"/>
          </w:tcPr>
          <w:p w14:paraId="5014E6BB" w14:textId="77777777" w:rsidR="00522AEE" w:rsidRPr="00273141" w:rsidRDefault="00522AEE" w:rsidP="00522AEE">
            <w:pPr>
              <w:pStyle w:val="TableEntry"/>
              <w:jc w:val="center"/>
              <w:rPr>
                <w:b/>
                <w:bCs/>
                <w:szCs w:val="24"/>
                <w:u w:val="single"/>
              </w:rPr>
            </w:pPr>
            <w:r w:rsidRPr="00273141">
              <w:rPr>
                <w:b/>
                <w:bCs/>
                <w:szCs w:val="24"/>
                <w:u w:val="single"/>
              </w:rPr>
              <w:t>O</w:t>
            </w:r>
          </w:p>
        </w:tc>
        <w:tc>
          <w:tcPr>
            <w:tcW w:w="1719" w:type="dxa"/>
          </w:tcPr>
          <w:p w14:paraId="4CE46681" w14:textId="77777777" w:rsidR="00522AEE" w:rsidRPr="00273141" w:rsidRDefault="00522AEE" w:rsidP="00522AEE">
            <w:pPr>
              <w:pStyle w:val="TableEntry"/>
              <w:rPr>
                <w:b/>
                <w:bCs/>
                <w:szCs w:val="24"/>
                <w:u w:val="single"/>
              </w:rPr>
            </w:pPr>
            <w:r w:rsidRPr="00273141">
              <w:rPr>
                <w:b/>
                <w:bCs/>
                <w:szCs w:val="24"/>
                <w:u w:val="single"/>
              </w:rPr>
              <w:t>ITI TF-2c: 3.81</w:t>
            </w:r>
          </w:p>
        </w:tc>
      </w:tr>
      <w:tr w:rsidR="00522AEE" w:rsidRPr="00273141" w14:paraId="7453D1AC" w14:textId="77777777" w:rsidTr="00522AEE">
        <w:trPr>
          <w:cantSplit/>
          <w:jc w:val="center"/>
        </w:trPr>
        <w:tc>
          <w:tcPr>
            <w:tcW w:w="1899" w:type="dxa"/>
            <w:vMerge/>
          </w:tcPr>
          <w:p w14:paraId="5645CBF0" w14:textId="77777777" w:rsidR="00522AEE" w:rsidRPr="00273141" w:rsidRDefault="00522AEE" w:rsidP="00522AEE">
            <w:pPr>
              <w:pStyle w:val="TableEntry"/>
              <w:rPr>
                <w:szCs w:val="24"/>
              </w:rPr>
            </w:pPr>
          </w:p>
        </w:tc>
        <w:tc>
          <w:tcPr>
            <w:tcW w:w="3330" w:type="dxa"/>
          </w:tcPr>
          <w:p w14:paraId="4EADACCC" w14:textId="77777777" w:rsidR="00522AEE" w:rsidRPr="00273141" w:rsidRDefault="00522AEE" w:rsidP="00522AEE">
            <w:pPr>
              <w:pStyle w:val="TableEntry"/>
              <w:rPr>
                <w:b/>
                <w:bCs/>
                <w:szCs w:val="24"/>
                <w:u w:val="single"/>
              </w:rPr>
            </w:pPr>
            <w:r w:rsidRPr="00273141">
              <w:rPr>
                <w:b/>
                <w:bCs/>
                <w:szCs w:val="24"/>
                <w:u w:val="single"/>
              </w:rPr>
              <w:t>Retrieve Syslog Event [ITI-82]</w:t>
            </w:r>
          </w:p>
        </w:tc>
        <w:tc>
          <w:tcPr>
            <w:tcW w:w="1530" w:type="dxa"/>
          </w:tcPr>
          <w:p w14:paraId="77CAFC8D" w14:textId="77777777" w:rsidR="00522AEE" w:rsidRPr="00273141" w:rsidRDefault="00522AEE" w:rsidP="00522AEE">
            <w:pPr>
              <w:pStyle w:val="TableEntry"/>
              <w:jc w:val="center"/>
              <w:rPr>
                <w:b/>
                <w:bCs/>
                <w:szCs w:val="24"/>
                <w:u w:val="single"/>
              </w:rPr>
            </w:pPr>
            <w:r w:rsidRPr="00273141">
              <w:rPr>
                <w:b/>
                <w:bCs/>
                <w:szCs w:val="24"/>
                <w:u w:val="single"/>
              </w:rPr>
              <w:t>O</w:t>
            </w:r>
          </w:p>
        </w:tc>
        <w:tc>
          <w:tcPr>
            <w:tcW w:w="1719" w:type="dxa"/>
          </w:tcPr>
          <w:p w14:paraId="4147A363" w14:textId="77777777" w:rsidR="00522AEE" w:rsidRPr="00273141" w:rsidRDefault="00522AEE" w:rsidP="00522AEE">
            <w:pPr>
              <w:pStyle w:val="TableEntry"/>
              <w:rPr>
                <w:b/>
                <w:bCs/>
                <w:szCs w:val="24"/>
                <w:u w:val="single"/>
              </w:rPr>
            </w:pPr>
            <w:r w:rsidRPr="00273141">
              <w:rPr>
                <w:b/>
                <w:bCs/>
                <w:szCs w:val="24"/>
                <w:u w:val="single"/>
              </w:rPr>
              <w:t>ITI TF-2c: 3.82</w:t>
            </w:r>
          </w:p>
        </w:tc>
      </w:tr>
      <w:tr w:rsidR="00522AEE" w:rsidRPr="00273141" w14:paraId="54E55377" w14:textId="77777777" w:rsidTr="00522AEE">
        <w:trPr>
          <w:cantSplit/>
          <w:jc w:val="center"/>
        </w:trPr>
        <w:tc>
          <w:tcPr>
            <w:tcW w:w="1899" w:type="dxa"/>
            <w:vMerge w:val="restart"/>
          </w:tcPr>
          <w:p w14:paraId="2FB646CF" w14:textId="77777777" w:rsidR="00522AEE" w:rsidRPr="00273141" w:rsidRDefault="00522AEE" w:rsidP="00522AEE">
            <w:pPr>
              <w:pStyle w:val="TableEntry"/>
              <w:rPr>
                <w:b/>
                <w:bCs/>
                <w:szCs w:val="24"/>
                <w:u w:val="single"/>
              </w:rPr>
            </w:pPr>
            <w:r w:rsidRPr="00273141">
              <w:rPr>
                <w:b/>
                <w:bCs/>
                <w:szCs w:val="24"/>
                <w:u w:val="single"/>
              </w:rPr>
              <w:t>Audit Consumer</w:t>
            </w:r>
          </w:p>
        </w:tc>
        <w:tc>
          <w:tcPr>
            <w:tcW w:w="3330" w:type="dxa"/>
          </w:tcPr>
          <w:p w14:paraId="7EC731FC" w14:textId="77777777" w:rsidR="00522AEE" w:rsidRPr="00273141" w:rsidRDefault="00522AEE" w:rsidP="00522AEE">
            <w:pPr>
              <w:pStyle w:val="TableEntry"/>
              <w:rPr>
                <w:b/>
                <w:bCs/>
                <w:szCs w:val="24"/>
                <w:u w:val="single"/>
              </w:rPr>
            </w:pPr>
            <w:r w:rsidRPr="00273141">
              <w:rPr>
                <w:b/>
                <w:bCs/>
                <w:szCs w:val="24"/>
                <w:u w:val="single"/>
              </w:rPr>
              <w:t>Retrieve ATNA Audit Event [ITI-81]</w:t>
            </w:r>
          </w:p>
        </w:tc>
        <w:tc>
          <w:tcPr>
            <w:tcW w:w="1530" w:type="dxa"/>
          </w:tcPr>
          <w:p w14:paraId="3AD598FE" w14:textId="77777777" w:rsidR="00522AEE" w:rsidRPr="00273141" w:rsidRDefault="00522AEE" w:rsidP="00522AEE">
            <w:pPr>
              <w:pStyle w:val="TableEntry"/>
              <w:jc w:val="center"/>
              <w:rPr>
                <w:b/>
                <w:bCs/>
                <w:szCs w:val="24"/>
                <w:u w:val="single"/>
              </w:rPr>
            </w:pPr>
            <w:r w:rsidRPr="00273141">
              <w:rPr>
                <w:b/>
                <w:bCs/>
                <w:szCs w:val="24"/>
                <w:u w:val="single"/>
              </w:rPr>
              <w:t>O</w:t>
            </w:r>
          </w:p>
        </w:tc>
        <w:tc>
          <w:tcPr>
            <w:tcW w:w="1719" w:type="dxa"/>
          </w:tcPr>
          <w:p w14:paraId="2F5B1946" w14:textId="77777777" w:rsidR="00522AEE" w:rsidRPr="00273141" w:rsidRDefault="00522AEE" w:rsidP="00522AEE">
            <w:pPr>
              <w:pStyle w:val="TableEntry"/>
              <w:rPr>
                <w:b/>
                <w:bCs/>
                <w:szCs w:val="24"/>
                <w:u w:val="single"/>
              </w:rPr>
            </w:pPr>
            <w:r w:rsidRPr="00273141">
              <w:rPr>
                <w:b/>
                <w:bCs/>
                <w:szCs w:val="24"/>
                <w:u w:val="single"/>
              </w:rPr>
              <w:t>ITI TF-2c: 3.81</w:t>
            </w:r>
          </w:p>
        </w:tc>
      </w:tr>
      <w:tr w:rsidR="00522AEE" w:rsidRPr="00273141" w14:paraId="4D7E2EC8" w14:textId="77777777" w:rsidTr="00522AEE">
        <w:trPr>
          <w:cantSplit/>
          <w:jc w:val="center"/>
        </w:trPr>
        <w:tc>
          <w:tcPr>
            <w:tcW w:w="1899" w:type="dxa"/>
            <w:vMerge/>
          </w:tcPr>
          <w:p w14:paraId="7CBFEF8B" w14:textId="77777777" w:rsidR="00522AEE" w:rsidRPr="00273141" w:rsidRDefault="00522AEE" w:rsidP="00522AEE">
            <w:pPr>
              <w:pStyle w:val="TableEntry"/>
              <w:rPr>
                <w:szCs w:val="24"/>
              </w:rPr>
            </w:pPr>
          </w:p>
        </w:tc>
        <w:tc>
          <w:tcPr>
            <w:tcW w:w="3330" w:type="dxa"/>
          </w:tcPr>
          <w:p w14:paraId="6A55963D" w14:textId="77777777" w:rsidR="00522AEE" w:rsidRPr="00273141" w:rsidRDefault="00522AEE" w:rsidP="00522AEE">
            <w:pPr>
              <w:pStyle w:val="TableEntry"/>
              <w:rPr>
                <w:b/>
                <w:bCs/>
                <w:szCs w:val="24"/>
                <w:u w:val="single"/>
              </w:rPr>
            </w:pPr>
            <w:r w:rsidRPr="00273141">
              <w:rPr>
                <w:b/>
                <w:bCs/>
                <w:szCs w:val="24"/>
                <w:u w:val="single"/>
              </w:rPr>
              <w:t>Retrieve Syslog Event [ITI-82]</w:t>
            </w:r>
          </w:p>
        </w:tc>
        <w:tc>
          <w:tcPr>
            <w:tcW w:w="1530" w:type="dxa"/>
          </w:tcPr>
          <w:p w14:paraId="70718DFB" w14:textId="77777777" w:rsidR="00522AEE" w:rsidRPr="00273141" w:rsidRDefault="00522AEE" w:rsidP="00522AEE">
            <w:pPr>
              <w:pStyle w:val="TableEntry"/>
              <w:jc w:val="center"/>
              <w:rPr>
                <w:b/>
                <w:bCs/>
                <w:szCs w:val="24"/>
                <w:u w:val="single"/>
              </w:rPr>
            </w:pPr>
            <w:r w:rsidRPr="00273141">
              <w:rPr>
                <w:b/>
                <w:bCs/>
                <w:szCs w:val="24"/>
                <w:u w:val="single"/>
              </w:rPr>
              <w:t>O</w:t>
            </w:r>
          </w:p>
        </w:tc>
        <w:tc>
          <w:tcPr>
            <w:tcW w:w="1719" w:type="dxa"/>
          </w:tcPr>
          <w:p w14:paraId="4F60BEA2" w14:textId="77777777" w:rsidR="00522AEE" w:rsidRPr="00273141" w:rsidRDefault="00522AEE" w:rsidP="00522AEE">
            <w:pPr>
              <w:pStyle w:val="TableEntry"/>
              <w:rPr>
                <w:b/>
                <w:bCs/>
                <w:szCs w:val="24"/>
                <w:u w:val="single"/>
              </w:rPr>
            </w:pPr>
            <w:r w:rsidRPr="00273141">
              <w:rPr>
                <w:b/>
                <w:bCs/>
                <w:szCs w:val="24"/>
                <w:u w:val="single"/>
              </w:rPr>
              <w:t>ITI TF-2c: 3.82</w:t>
            </w:r>
          </w:p>
        </w:tc>
      </w:tr>
      <w:tr w:rsidR="00AE2480" w:rsidRPr="00273141" w14:paraId="1186B599" w14:textId="77777777" w:rsidTr="00522AEE">
        <w:trPr>
          <w:cantSplit/>
          <w:jc w:val="center"/>
        </w:trPr>
        <w:tc>
          <w:tcPr>
            <w:tcW w:w="1899" w:type="dxa"/>
          </w:tcPr>
          <w:p w14:paraId="2D16F3A1" w14:textId="35F1919C" w:rsidR="00AE2480" w:rsidRPr="00273141" w:rsidRDefault="00AE2480" w:rsidP="00AE2480">
            <w:pPr>
              <w:pStyle w:val="TableEntry"/>
              <w:rPr>
                <w:szCs w:val="24"/>
              </w:rPr>
            </w:pPr>
            <w:r w:rsidRPr="00273141">
              <w:rPr>
                <w:szCs w:val="24"/>
              </w:rPr>
              <w:t>Audit Record Forwarder</w:t>
            </w:r>
          </w:p>
        </w:tc>
        <w:tc>
          <w:tcPr>
            <w:tcW w:w="3330" w:type="dxa"/>
          </w:tcPr>
          <w:p w14:paraId="648D2501" w14:textId="0F6BD442" w:rsidR="00AE2480" w:rsidRPr="00273141" w:rsidRDefault="00AE2480" w:rsidP="00AE2480">
            <w:pPr>
              <w:pStyle w:val="TableEntry"/>
              <w:rPr>
                <w:szCs w:val="24"/>
              </w:rPr>
            </w:pPr>
            <w:r w:rsidRPr="00273141">
              <w:rPr>
                <w:szCs w:val="24"/>
              </w:rPr>
              <w:t>Record Audit Event [ITI-20]</w:t>
            </w:r>
          </w:p>
        </w:tc>
        <w:tc>
          <w:tcPr>
            <w:tcW w:w="1530" w:type="dxa"/>
          </w:tcPr>
          <w:p w14:paraId="15D17613" w14:textId="36BA9F80" w:rsidR="00AE2480" w:rsidRPr="00273141" w:rsidRDefault="00AE2480" w:rsidP="00AE2480">
            <w:pPr>
              <w:pStyle w:val="TableEntry"/>
              <w:jc w:val="center"/>
              <w:rPr>
                <w:szCs w:val="24"/>
              </w:rPr>
            </w:pPr>
            <w:r w:rsidRPr="00273141">
              <w:rPr>
                <w:szCs w:val="24"/>
              </w:rPr>
              <w:t>R</w:t>
            </w:r>
          </w:p>
        </w:tc>
        <w:tc>
          <w:tcPr>
            <w:tcW w:w="1719" w:type="dxa"/>
          </w:tcPr>
          <w:p w14:paraId="1FAB8129" w14:textId="3085BBD5" w:rsidR="00AE2480" w:rsidRPr="00273141" w:rsidRDefault="00AE2480" w:rsidP="00AE2480">
            <w:pPr>
              <w:pStyle w:val="TableEntry"/>
              <w:rPr>
                <w:szCs w:val="24"/>
              </w:rPr>
            </w:pPr>
            <w:r w:rsidRPr="00273141">
              <w:rPr>
                <w:szCs w:val="24"/>
              </w:rPr>
              <w:t>ITI TF-2a: 3.20</w:t>
            </w:r>
          </w:p>
        </w:tc>
      </w:tr>
      <w:tr w:rsidR="00AE2480" w:rsidRPr="00273141" w14:paraId="764866A7" w14:textId="77777777" w:rsidTr="00522AEE">
        <w:trPr>
          <w:cantSplit/>
          <w:jc w:val="center"/>
        </w:trPr>
        <w:tc>
          <w:tcPr>
            <w:tcW w:w="1899" w:type="dxa"/>
            <w:vMerge w:val="restart"/>
          </w:tcPr>
          <w:p w14:paraId="7CD59801" w14:textId="77777777" w:rsidR="00AE2480" w:rsidRPr="00273141" w:rsidRDefault="00AE2480" w:rsidP="00AE2480">
            <w:pPr>
              <w:pStyle w:val="TableEntry"/>
              <w:rPr>
                <w:szCs w:val="24"/>
              </w:rPr>
            </w:pPr>
            <w:r w:rsidRPr="00273141">
              <w:rPr>
                <w:szCs w:val="24"/>
              </w:rPr>
              <w:t>Secure Node</w:t>
            </w:r>
          </w:p>
        </w:tc>
        <w:tc>
          <w:tcPr>
            <w:tcW w:w="3330" w:type="dxa"/>
          </w:tcPr>
          <w:p w14:paraId="2935470A" w14:textId="77777777" w:rsidR="00AE2480" w:rsidRPr="00273141" w:rsidRDefault="00AE2480" w:rsidP="00AE2480">
            <w:pPr>
              <w:pStyle w:val="TableEntry"/>
              <w:rPr>
                <w:szCs w:val="24"/>
              </w:rPr>
            </w:pPr>
            <w:r w:rsidRPr="00273141">
              <w:rPr>
                <w:szCs w:val="24"/>
              </w:rPr>
              <w:t>Authenticate Node [ITI-19]</w:t>
            </w:r>
          </w:p>
        </w:tc>
        <w:tc>
          <w:tcPr>
            <w:tcW w:w="1530" w:type="dxa"/>
          </w:tcPr>
          <w:p w14:paraId="7BF31B07" w14:textId="77777777" w:rsidR="00AE2480" w:rsidRPr="00273141" w:rsidRDefault="00AE2480" w:rsidP="00AE2480">
            <w:pPr>
              <w:pStyle w:val="TableEntry"/>
              <w:jc w:val="center"/>
              <w:rPr>
                <w:szCs w:val="24"/>
              </w:rPr>
            </w:pPr>
            <w:r w:rsidRPr="00273141">
              <w:rPr>
                <w:szCs w:val="24"/>
              </w:rPr>
              <w:t>R</w:t>
            </w:r>
          </w:p>
        </w:tc>
        <w:tc>
          <w:tcPr>
            <w:tcW w:w="1719" w:type="dxa"/>
          </w:tcPr>
          <w:p w14:paraId="3860D7ED" w14:textId="77777777" w:rsidR="00AE2480" w:rsidRPr="00273141" w:rsidRDefault="00AE2480" w:rsidP="00AE2480">
            <w:pPr>
              <w:pStyle w:val="TableEntry"/>
              <w:rPr>
                <w:szCs w:val="24"/>
              </w:rPr>
            </w:pPr>
            <w:r w:rsidRPr="00273141">
              <w:rPr>
                <w:szCs w:val="24"/>
              </w:rPr>
              <w:t>ITI TF-2a: 3.19</w:t>
            </w:r>
          </w:p>
        </w:tc>
      </w:tr>
      <w:tr w:rsidR="00AE2480" w:rsidRPr="00273141" w14:paraId="3F85066D" w14:textId="77777777" w:rsidTr="00522AEE">
        <w:trPr>
          <w:cantSplit/>
          <w:jc w:val="center"/>
        </w:trPr>
        <w:tc>
          <w:tcPr>
            <w:tcW w:w="1899" w:type="dxa"/>
            <w:vMerge/>
          </w:tcPr>
          <w:p w14:paraId="5297006A" w14:textId="77777777" w:rsidR="00AE2480" w:rsidRPr="00273141" w:rsidRDefault="00AE2480" w:rsidP="00AE2480">
            <w:pPr>
              <w:pStyle w:val="TableEntry"/>
              <w:rPr>
                <w:szCs w:val="24"/>
              </w:rPr>
            </w:pPr>
          </w:p>
        </w:tc>
        <w:tc>
          <w:tcPr>
            <w:tcW w:w="3330" w:type="dxa"/>
          </w:tcPr>
          <w:p w14:paraId="05F7C425" w14:textId="77777777" w:rsidR="00AE2480" w:rsidRPr="00273141" w:rsidRDefault="00AE2480" w:rsidP="00AE2480">
            <w:pPr>
              <w:pStyle w:val="TableEntry"/>
              <w:rPr>
                <w:szCs w:val="24"/>
              </w:rPr>
            </w:pPr>
            <w:r w:rsidRPr="00273141">
              <w:rPr>
                <w:szCs w:val="24"/>
              </w:rPr>
              <w:t>Record Audit Event [ITI-20]</w:t>
            </w:r>
          </w:p>
        </w:tc>
        <w:tc>
          <w:tcPr>
            <w:tcW w:w="1530" w:type="dxa"/>
          </w:tcPr>
          <w:p w14:paraId="0D2C668F" w14:textId="77777777" w:rsidR="00AE2480" w:rsidRPr="00273141" w:rsidRDefault="00AE2480" w:rsidP="00AE2480">
            <w:pPr>
              <w:pStyle w:val="TableEntry"/>
              <w:jc w:val="center"/>
              <w:rPr>
                <w:szCs w:val="24"/>
              </w:rPr>
            </w:pPr>
            <w:r w:rsidRPr="00273141">
              <w:rPr>
                <w:szCs w:val="24"/>
              </w:rPr>
              <w:t>R</w:t>
            </w:r>
          </w:p>
        </w:tc>
        <w:tc>
          <w:tcPr>
            <w:tcW w:w="1719" w:type="dxa"/>
          </w:tcPr>
          <w:p w14:paraId="7B672861" w14:textId="77777777" w:rsidR="00AE2480" w:rsidRPr="00273141" w:rsidRDefault="00AE2480" w:rsidP="00AE2480">
            <w:pPr>
              <w:pStyle w:val="TableEntry"/>
              <w:rPr>
                <w:szCs w:val="24"/>
              </w:rPr>
            </w:pPr>
            <w:r w:rsidRPr="00273141">
              <w:rPr>
                <w:szCs w:val="24"/>
              </w:rPr>
              <w:t>ITI TF-2a: 3.20</w:t>
            </w:r>
          </w:p>
        </w:tc>
      </w:tr>
      <w:tr w:rsidR="00AE2480" w:rsidRPr="00273141" w14:paraId="7360D5FA" w14:textId="77777777" w:rsidTr="00522AEE">
        <w:trPr>
          <w:cantSplit/>
          <w:jc w:val="center"/>
        </w:trPr>
        <w:tc>
          <w:tcPr>
            <w:tcW w:w="1899" w:type="dxa"/>
            <w:vMerge w:val="restart"/>
          </w:tcPr>
          <w:p w14:paraId="6D5460BB" w14:textId="77777777" w:rsidR="00AE2480" w:rsidRPr="00273141" w:rsidRDefault="00AE2480" w:rsidP="00AE2480">
            <w:pPr>
              <w:pStyle w:val="TableEntry"/>
              <w:rPr>
                <w:szCs w:val="24"/>
              </w:rPr>
            </w:pPr>
            <w:r w:rsidRPr="00273141">
              <w:rPr>
                <w:szCs w:val="24"/>
              </w:rPr>
              <w:t>Secure Application</w:t>
            </w:r>
          </w:p>
          <w:p w14:paraId="590FDDAB" w14:textId="77777777" w:rsidR="00AE2480" w:rsidRPr="00273141" w:rsidRDefault="00AE2480" w:rsidP="00AE2480">
            <w:pPr>
              <w:pStyle w:val="TableEntry"/>
              <w:rPr>
                <w:szCs w:val="24"/>
              </w:rPr>
            </w:pPr>
          </w:p>
        </w:tc>
        <w:tc>
          <w:tcPr>
            <w:tcW w:w="3330" w:type="dxa"/>
          </w:tcPr>
          <w:p w14:paraId="50B7CD26" w14:textId="77777777" w:rsidR="00AE2480" w:rsidRPr="00273141" w:rsidRDefault="00AE2480" w:rsidP="00AE2480">
            <w:pPr>
              <w:pStyle w:val="TableEntry"/>
              <w:rPr>
                <w:szCs w:val="24"/>
              </w:rPr>
            </w:pPr>
            <w:r w:rsidRPr="00273141">
              <w:rPr>
                <w:szCs w:val="24"/>
              </w:rPr>
              <w:t>Authenticate Node [ITI-19]</w:t>
            </w:r>
          </w:p>
        </w:tc>
        <w:tc>
          <w:tcPr>
            <w:tcW w:w="1530" w:type="dxa"/>
          </w:tcPr>
          <w:p w14:paraId="36461774" w14:textId="77777777" w:rsidR="00AE2480" w:rsidRPr="00273141" w:rsidRDefault="00AE2480" w:rsidP="00AE2480">
            <w:pPr>
              <w:pStyle w:val="TableEntry"/>
              <w:jc w:val="center"/>
              <w:rPr>
                <w:szCs w:val="24"/>
              </w:rPr>
            </w:pPr>
            <w:r w:rsidRPr="00273141">
              <w:rPr>
                <w:szCs w:val="24"/>
              </w:rPr>
              <w:t>R</w:t>
            </w:r>
          </w:p>
        </w:tc>
        <w:tc>
          <w:tcPr>
            <w:tcW w:w="1719" w:type="dxa"/>
          </w:tcPr>
          <w:p w14:paraId="39FE7F27" w14:textId="77777777" w:rsidR="00AE2480" w:rsidRPr="00273141" w:rsidRDefault="00AE2480" w:rsidP="00AE2480">
            <w:pPr>
              <w:pStyle w:val="TableEntry"/>
              <w:rPr>
                <w:szCs w:val="24"/>
              </w:rPr>
            </w:pPr>
            <w:r w:rsidRPr="00273141">
              <w:rPr>
                <w:szCs w:val="24"/>
              </w:rPr>
              <w:t>ITI TF-2a: 3.19</w:t>
            </w:r>
          </w:p>
        </w:tc>
      </w:tr>
      <w:tr w:rsidR="00AE2480" w:rsidRPr="00273141" w14:paraId="444E1596" w14:textId="77777777" w:rsidTr="00522AEE">
        <w:trPr>
          <w:cantSplit/>
          <w:trHeight w:val="330"/>
          <w:jc w:val="center"/>
        </w:trPr>
        <w:tc>
          <w:tcPr>
            <w:tcW w:w="1899" w:type="dxa"/>
            <w:vMerge/>
          </w:tcPr>
          <w:p w14:paraId="64FDDDB7" w14:textId="77777777" w:rsidR="00AE2480" w:rsidRPr="00273141" w:rsidRDefault="00AE2480" w:rsidP="00AE2480">
            <w:pPr>
              <w:pStyle w:val="TableEntry"/>
              <w:rPr>
                <w:szCs w:val="24"/>
              </w:rPr>
            </w:pPr>
          </w:p>
        </w:tc>
        <w:tc>
          <w:tcPr>
            <w:tcW w:w="3330" w:type="dxa"/>
          </w:tcPr>
          <w:p w14:paraId="7A2FA618" w14:textId="77777777" w:rsidR="00AE2480" w:rsidRPr="00273141" w:rsidRDefault="00AE2480" w:rsidP="00AE2480">
            <w:pPr>
              <w:pStyle w:val="TableEntry"/>
              <w:rPr>
                <w:szCs w:val="24"/>
              </w:rPr>
            </w:pPr>
            <w:r w:rsidRPr="00273141">
              <w:rPr>
                <w:bCs/>
                <w:szCs w:val="24"/>
              </w:rPr>
              <w:t>Record Audit Event [ITI-20]</w:t>
            </w:r>
          </w:p>
        </w:tc>
        <w:tc>
          <w:tcPr>
            <w:tcW w:w="1530" w:type="dxa"/>
          </w:tcPr>
          <w:p w14:paraId="1103E726" w14:textId="77777777" w:rsidR="00AE2480" w:rsidRPr="00273141" w:rsidRDefault="00AE2480" w:rsidP="00AE2480">
            <w:pPr>
              <w:pStyle w:val="TableEntry"/>
              <w:jc w:val="center"/>
              <w:rPr>
                <w:szCs w:val="24"/>
              </w:rPr>
            </w:pPr>
            <w:r w:rsidRPr="00273141">
              <w:rPr>
                <w:bCs/>
                <w:szCs w:val="24"/>
              </w:rPr>
              <w:t>R</w:t>
            </w:r>
          </w:p>
        </w:tc>
        <w:tc>
          <w:tcPr>
            <w:tcW w:w="1719" w:type="dxa"/>
          </w:tcPr>
          <w:p w14:paraId="5DC75D2B" w14:textId="77777777" w:rsidR="00AE2480" w:rsidRPr="00273141" w:rsidRDefault="00AE2480" w:rsidP="00AE2480">
            <w:pPr>
              <w:pStyle w:val="TableEntry"/>
              <w:rPr>
                <w:szCs w:val="24"/>
              </w:rPr>
            </w:pPr>
            <w:r w:rsidRPr="00273141">
              <w:rPr>
                <w:szCs w:val="24"/>
              </w:rPr>
              <w:t>ITI TF-2a: 3.20</w:t>
            </w:r>
          </w:p>
        </w:tc>
      </w:tr>
    </w:tbl>
    <w:p w14:paraId="543D5225" w14:textId="77777777" w:rsidR="00522AEE" w:rsidRPr="00273141" w:rsidRDefault="00522AEE" w:rsidP="00D3347A">
      <w:pPr>
        <w:pStyle w:val="Corpotesto"/>
      </w:pPr>
    </w:p>
    <w:p w14:paraId="7F687AB8" w14:textId="7406ABE6" w:rsidR="00870631" w:rsidRPr="00273141" w:rsidRDefault="00870631" w:rsidP="00870631">
      <w:pPr>
        <w:pStyle w:val="EditorInstructions"/>
      </w:pPr>
      <w:bookmarkStart w:id="616" w:name="_Toc237146004"/>
      <w:bookmarkStart w:id="617" w:name="_MON_1404371725"/>
      <w:bookmarkStart w:id="618" w:name="_MON_1428560890"/>
      <w:bookmarkStart w:id="619" w:name="_MON_1404306927"/>
      <w:bookmarkStart w:id="620" w:name="_MON_1404371546"/>
      <w:bookmarkStart w:id="621" w:name="_MON_1373023740"/>
      <w:bookmarkStart w:id="622" w:name="_MON_1373023784"/>
      <w:bookmarkStart w:id="623" w:name="_MON_1373023425"/>
      <w:bookmarkStart w:id="624" w:name="_MON_1373023455"/>
      <w:bookmarkEnd w:id="616"/>
      <w:bookmarkEnd w:id="617"/>
      <w:bookmarkEnd w:id="618"/>
      <w:bookmarkEnd w:id="619"/>
      <w:bookmarkEnd w:id="620"/>
      <w:bookmarkEnd w:id="621"/>
      <w:bookmarkEnd w:id="622"/>
      <w:bookmarkEnd w:id="623"/>
      <w:bookmarkEnd w:id="624"/>
      <w:r w:rsidRPr="00273141">
        <w:rPr>
          <w:bCs/>
        </w:rPr>
        <w:t xml:space="preserve">Editor: Update </w:t>
      </w:r>
      <w:r w:rsidR="00A5338F" w:rsidRPr="00273141">
        <w:rPr>
          <w:bCs/>
        </w:rPr>
        <w:t>Section</w:t>
      </w:r>
      <w:r w:rsidRPr="00273141">
        <w:rPr>
          <w:bCs/>
        </w:rPr>
        <w:t xml:space="preserve"> 9.1.1.3 as follows:</w:t>
      </w:r>
    </w:p>
    <w:p w14:paraId="6638E27F" w14:textId="77777777" w:rsidR="00870631" w:rsidRPr="00273141" w:rsidRDefault="00870631" w:rsidP="00626DF9">
      <w:pPr>
        <w:pStyle w:val="Corpotesto"/>
      </w:pPr>
    </w:p>
    <w:p w14:paraId="2F561381" w14:textId="77777777" w:rsidR="00870631" w:rsidRPr="00273141" w:rsidRDefault="00870631" w:rsidP="00870631">
      <w:pPr>
        <w:pStyle w:val="Titolo4"/>
        <w:numPr>
          <w:ilvl w:val="0"/>
          <w:numId w:val="0"/>
        </w:numPr>
        <w:rPr>
          <w:noProof w:val="0"/>
        </w:rPr>
      </w:pPr>
      <w:bookmarkStart w:id="625" w:name="_Toc325615862"/>
      <w:bookmarkStart w:id="626" w:name="_Toc488241134"/>
      <w:r w:rsidRPr="00273141">
        <w:rPr>
          <w:noProof w:val="0"/>
        </w:rPr>
        <w:t>9.1.1.3 Audit Record Repository</w:t>
      </w:r>
      <w:bookmarkEnd w:id="625"/>
      <w:bookmarkEnd w:id="626"/>
    </w:p>
    <w:p w14:paraId="14370EE3" w14:textId="571FCE6D" w:rsidR="00870631" w:rsidRPr="003026C2" w:rsidRDefault="00870631" w:rsidP="007A7438">
      <w:pPr>
        <w:pStyle w:val="Corpotesto"/>
      </w:pPr>
      <w:r w:rsidRPr="003026C2">
        <w:t>The Audit Record Repository receives event audit reports and stores them</w:t>
      </w:r>
      <w:r w:rsidR="00AF131C" w:rsidRPr="003026C2">
        <w:t xml:space="preserve">. </w:t>
      </w:r>
      <w:r w:rsidRPr="003026C2">
        <w:t>It may be part of a federated network of repositories</w:t>
      </w:r>
      <w:r w:rsidR="00AF131C" w:rsidRPr="003026C2">
        <w:t xml:space="preserve">. </w:t>
      </w:r>
      <w:r w:rsidRPr="003026C2">
        <w:t>It is expected to have analysis and reporting capabilities, but those capabilities are not specified as part of this profile</w:t>
      </w:r>
      <w:r w:rsidR="00AF131C" w:rsidRPr="003026C2">
        <w:t xml:space="preserve">. </w:t>
      </w:r>
      <w:r w:rsidRPr="003026C2">
        <w:t>This profile does not specify the capacity of an Audit Record Repository, because the variety of deployment needs makes it impractical to set requirements for the event report volume or capacity needed.</w:t>
      </w:r>
    </w:p>
    <w:p w14:paraId="1F42D7D5" w14:textId="3CC3B353" w:rsidR="00870631" w:rsidRPr="003026C2" w:rsidRDefault="00870631" w:rsidP="007A7438">
      <w:pPr>
        <w:pStyle w:val="Corpotesto"/>
      </w:pPr>
      <w:commentRangeStart w:id="627"/>
      <w:commentRangeStart w:id="628"/>
      <w:r w:rsidRPr="003026C2">
        <w:t>The Audit Repository shall support:</w:t>
      </w:r>
    </w:p>
    <w:p w14:paraId="625ED726" w14:textId="406A5D5D" w:rsidR="00870631" w:rsidRPr="00273141" w:rsidRDefault="00870631" w:rsidP="00204712">
      <w:pPr>
        <w:pStyle w:val="Numeroelenco2"/>
        <w:numPr>
          <w:ilvl w:val="0"/>
          <w:numId w:val="60"/>
        </w:numPr>
      </w:pPr>
      <w:r w:rsidRPr="0023229D">
        <w:rPr>
          <w:b/>
          <w:bCs/>
          <w:strike/>
          <w:rPrChange w:id="629" w:author="Mauro Zanardini" w:date="2019-07-23T17:41:00Z">
            <w:rPr/>
          </w:rPrChange>
        </w:rPr>
        <w:t>Both</w:t>
      </w:r>
      <w:del w:id="630" w:author="Mauro Zanardini" w:date="2019-05-01T18:24:00Z">
        <w:r w:rsidRPr="00273141" w:rsidDel="009557C6">
          <w:delText xml:space="preserve"> </w:delText>
        </w:r>
      </w:del>
      <w:ins w:id="631" w:author="Mauro Zanardini" w:date="2019-05-01T18:24:00Z">
        <w:del w:id="632" w:author="Gregorio Canal" w:date="2019-07-15T12:18:00Z">
          <w:r w:rsidR="009557C6" w:rsidDel="00522AEE">
            <w:delText>All</w:delText>
          </w:r>
        </w:del>
      </w:ins>
      <w:ins w:id="633" w:author="Gregorio Canal" w:date="2019-07-15T12:19:00Z">
        <w:r w:rsidR="00522AEE" w:rsidRPr="0023229D">
          <w:rPr>
            <w:b/>
            <w:bCs/>
            <w:u w:val="single"/>
            <w:rPrChange w:id="634" w:author="Mauro Zanardini" w:date="2019-07-23T17:41:00Z">
              <w:rPr/>
            </w:rPrChange>
          </w:rPr>
          <w:t>A</w:t>
        </w:r>
      </w:ins>
      <w:ins w:id="635" w:author="Gregorio Canal" w:date="2019-07-15T12:18:00Z">
        <w:r w:rsidR="00522AEE" w:rsidRPr="0023229D">
          <w:rPr>
            <w:b/>
            <w:bCs/>
            <w:u w:val="single"/>
            <w:rPrChange w:id="636" w:author="Mauro Zanardini" w:date="2019-07-23T17:41:00Z">
              <w:rPr/>
            </w:rPrChange>
          </w:rPr>
          <w:t>t least one of</w:t>
        </w:r>
      </w:ins>
      <w:ins w:id="637" w:author="Gregorio Canal" w:date="2019-07-15T12:19:00Z">
        <w:r w:rsidR="00522AEE" w:rsidRPr="0023229D">
          <w:rPr>
            <w:b/>
            <w:bCs/>
            <w:u w:val="single"/>
            <w:rPrChange w:id="638" w:author="Mauro Zanardini" w:date="2019-07-23T17:41:00Z">
              <w:rPr/>
            </w:rPrChange>
          </w:rPr>
          <w:t xml:space="preserve"> the</w:t>
        </w:r>
      </w:ins>
      <w:ins w:id="639" w:author="Mauro Zanardini" w:date="2019-05-01T18:24:00Z">
        <w:r w:rsidR="009557C6" w:rsidRPr="0023229D">
          <w:rPr>
            <w:b/>
            <w:bCs/>
            <w:u w:val="single"/>
            <w:rPrChange w:id="640" w:author="Mauro Zanardini" w:date="2019-07-23T17:41:00Z">
              <w:rPr/>
            </w:rPrChange>
          </w:rPr>
          <w:t xml:space="preserve"> </w:t>
        </w:r>
      </w:ins>
      <w:r w:rsidRPr="00273141">
        <w:t xml:space="preserve">audit transport mechanisms specified in ITI TF-2a: 3.20. </w:t>
      </w:r>
    </w:p>
    <w:p w14:paraId="6B70C5A9" w14:textId="2FE11575" w:rsidR="00870631" w:rsidRPr="00273141" w:rsidRDefault="00870631" w:rsidP="00204712">
      <w:pPr>
        <w:pStyle w:val="Numeroelenco2"/>
        <w:numPr>
          <w:ilvl w:val="0"/>
          <w:numId w:val="60"/>
        </w:numPr>
      </w:pPr>
      <w:r w:rsidRPr="00273141">
        <w:t xml:space="preserve">Receipt of </w:t>
      </w:r>
      <w:del w:id="641" w:author="Gregorio Canal" w:date="2019-07-15T12:19:00Z">
        <w:r w:rsidRPr="0023229D" w:rsidDel="00522AEE">
          <w:rPr>
            <w:b/>
            <w:bCs/>
            <w:strike/>
            <w:rPrChange w:id="642" w:author="Mauro Zanardini" w:date="2019-07-23T17:39:00Z">
              <w:rPr/>
            </w:rPrChange>
          </w:rPr>
          <w:delText xml:space="preserve">all </w:delText>
        </w:r>
      </w:del>
      <w:ins w:id="643" w:author="Gregorio Canal" w:date="2019-07-15T12:19:00Z">
        <w:r w:rsidR="00522AEE" w:rsidRPr="0023229D">
          <w:rPr>
            <w:b/>
            <w:bCs/>
            <w:u w:val="single"/>
            <w:rPrChange w:id="644" w:author="Mauro Zanardini" w:date="2019-07-23T17:39:00Z">
              <w:rPr/>
            </w:rPrChange>
          </w:rPr>
          <w:t>at least one of the</w:t>
        </w:r>
        <w:r w:rsidR="00522AEE" w:rsidRPr="00273141">
          <w:t xml:space="preserve"> </w:t>
        </w:r>
      </w:ins>
      <w:r w:rsidRPr="00273141">
        <w:t>IHE-specified audit message formats. Note that the message format is extensible to include both future IHE specifications (e.g., audit requirements for new IHE transactions) and private extensions.</w:t>
      </w:r>
    </w:p>
    <w:p w14:paraId="605BE412" w14:textId="37B18F74" w:rsidR="00870631" w:rsidRDefault="00870631" w:rsidP="00204712">
      <w:pPr>
        <w:pStyle w:val="Numeroelenco2"/>
        <w:numPr>
          <w:ilvl w:val="0"/>
          <w:numId w:val="60"/>
        </w:numPr>
        <w:rPr>
          <w:ins w:id="645" w:author="Mauro Zanardini" w:date="2019-07-23T17:47:00Z"/>
        </w:rPr>
      </w:pPr>
      <w:r w:rsidRPr="00273141">
        <w:t>Local security and privacy service protections and user access controls.</w:t>
      </w:r>
    </w:p>
    <w:p w14:paraId="31D92098" w14:textId="6CC08280" w:rsidR="0023229D" w:rsidRPr="00CF5372" w:rsidRDefault="0023229D" w:rsidP="00204712">
      <w:pPr>
        <w:pStyle w:val="Numeroelenco2"/>
        <w:numPr>
          <w:ilvl w:val="0"/>
          <w:numId w:val="60"/>
        </w:numPr>
        <w:rPr>
          <w:b/>
          <w:bCs/>
          <w:strike/>
          <w:highlight w:val="yellow"/>
          <w:rPrChange w:id="646" w:author="Mauro Zanardini" w:date="2019-07-23T17:55:00Z">
            <w:rPr/>
          </w:rPrChange>
        </w:rPr>
      </w:pPr>
      <w:ins w:id="647" w:author="Mauro Zanardini" w:date="2019-07-23T17:47:00Z">
        <w:r w:rsidRPr="00CF5372">
          <w:rPr>
            <w:b/>
            <w:bCs/>
            <w:strike/>
            <w:highlight w:val="yellow"/>
            <w:rPrChange w:id="648" w:author="Mauro Zanardini" w:date="2019-07-23T17:55:00Z">
              <w:rPr/>
            </w:rPrChange>
          </w:rPr>
          <w:t>All messages complying with the Syslog RFCs shall be accepted. The Audit Repository</w:t>
        </w:r>
      </w:ins>
      <w:ins w:id="649" w:author="Mauro Zanardini" w:date="2019-07-23T17:48:00Z">
        <w:r w:rsidR="00B4303B" w:rsidRPr="00CF5372">
          <w:rPr>
            <w:b/>
            <w:bCs/>
            <w:strike/>
            <w:highlight w:val="yellow"/>
            <w:rPrChange w:id="650" w:author="Mauro Zanardini" w:date="2019-07-23T17:55:00Z">
              <w:rPr/>
            </w:rPrChange>
          </w:rPr>
          <w:t xml:space="preserve"> may ignore or process messages in non-IHE message formats. This may be for backwards compatibility or other reasons.</w:t>
        </w:r>
      </w:ins>
    </w:p>
    <w:p w14:paraId="70D143FA" w14:textId="77777777" w:rsidR="00522AEE" w:rsidRDefault="00522AEE" w:rsidP="00522AEE">
      <w:pPr>
        <w:pStyle w:val="Numeroelenco2"/>
        <w:numPr>
          <w:ilvl w:val="0"/>
          <w:numId w:val="0"/>
        </w:numPr>
        <w:ind w:left="360"/>
        <w:rPr>
          <w:ins w:id="651" w:author="Gregorio Canal" w:date="2019-07-15T12:16:00Z"/>
        </w:rPr>
      </w:pPr>
    </w:p>
    <w:p w14:paraId="08AFA0F6" w14:textId="3CC9C5E1" w:rsidR="00522AEE" w:rsidRDefault="003A5245" w:rsidP="00522AEE">
      <w:pPr>
        <w:pStyle w:val="Numeroelenco2"/>
        <w:numPr>
          <w:ilvl w:val="0"/>
          <w:numId w:val="0"/>
        </w:numPr>
        <w:ind w:left="360"/>
        <w:rPr>
          <w:ins w:id="652" w:author="Gregorio Canal" w:date="2019-07-15T12:16:00Z"/>
        </w:rPr>
      </w:pPr>
      <w:r w:rsidRPr="00273141">
        <w:t xml:space="preserve">The Audit </w:t>
      </w:r>
      <w:ins w:id="653" w:author="Gregorio Canal" w:date="2019-07-15T12:16:00Z">
        <w:r w:rsidR="00522AEE" w:rsidRPr="0023229D">
          <w:rPr>
            <w:b/>
            <w:bCs/>
            <w:u w:val="single"/>
            <w:rPrChange w:id="654" w:author="Mauro Zanardini" w:date="2019-07-23T17:37:00Z">
              <w:rPr/>
            </w:rPrChange>
          </w:rPr>
          <w:t>Record</w:t>
        </w:r>
        <w:r w:rsidR="00522AEE">
          <w:t xml:space="preserve"> </w:t>
        </w:r>
      </w:ins>
      <w:r w:rsidRPr="00273141">
        <w:t>Repository may ignore or process messages in non-IHE message formats. This may be for backwards compatibility or other reasons.</w:t>
      </w:r>
    </w:p>
    <w:p w14:paraId="17215922" w14:textId="6CE22B8F" w:rsidR="003A5245" w:rsidRPr="0023229D" w:rsidRDefault="00522AEE">
      <w:pPr>
        <w:pStyle w:val="Numeroelenco2"/>
        <w:numPr>
          <w:ilvl w:val="0"/>
          <w:numId w:val="0"/>
        </w:numPr>
        <w:ind w:left="360"/>
        <w:rPr>
          <w:b/>
          <w:bCs/>
          <w:u w:val="single"/>
          <w:rPrChange w:id="655" w:author="Mauro Zanardini" w:date="2019-07-23T17:38:00Z">
            <w:rPr/>
          </w:rPrChange>
        </w:rPr>
        <w:pPrChange w:id="656" w:author="Gregorio Canal" w:date="2019-07-15T12:15:00Z">
          <w:pPr>
            <w:pStyle w:val="Numeroelenco2"/>
            <w:numPr>
              <w:numId w:val="0"/>
            </w:numPr>
            <w:tabs>
              <w:tab w:val="clear" w:pos="720"/>
            </w:tabs>
            <w:ind w:left="0" w:firstLine="0"/>
          </w:pPr>
        </w:pPrChange>
      </w:pPr>
      <w:ins w:id="657" w:author="Gregorio Canal" w:date="2019-07-15T12:16:00Z">
        <w:r w:rsidRPr="0023229D">
          <w:rPr>
            <w:b/>
            <w:bCs/>
            <w:u w:val="single"/>
            <w:rPrChange w:id="658" w:author="Mauro Zanardini" w:date="2019-07-23T17:38:00Z">
              <w:rPr/>
            </w:rPrChange>
          </w:rPr>
          <w:t>The Audit Record Repositor</w:t>
        </w:r>
      </w:ins>
      <w:ins w:id="659" w:author="Gregorio Canal" w:date="2019-07-15T12:18:00Z">
        <w:r w:rsidRPr="0023229D">
          <w:rPr>
            <w:b/>
            <w:bCs/>
            <w:u w:val="single"/>
            <w:rPrChange w:id="660" w:author="Mauro Zanardini" w:date="2019-07-23T17:38:00Z">
              <w:rPr/>
            </w:rPrChange>
          </w:rPr>
          <w:t xml:space="preserve">y </w:t>
        </w:r>
      </w:ins>
      <w:ins w:id="661" w:author="Gregorio Canal" w:date="2019-07-15T12:16:00Z">
        <w:r w:rsidRPr="0023229D">
          <w:rPr>
            <w:b/>
            <w:bCs/>
            <w:u w:val="single"/>
            <w:rPrChange w:id="662" w:author="Mauro Zanardini" w:date="2019-07-23T17:38:00Z">
              <w:rPr/>
            </w:rPrChange>
          </w:rPr>
          <w:t>may support search capabilities</w:t>
        </w:r>
      </w:ins>
      <w:ins w:id="663" w:author="Gregorio Canal" w:date="2019-07-15T12:17:00Z">
        <w:r w:rsidRPr="0023229D">
          <w:rPr>
            <w:b/>
            <w:bCs/>
            <w:u w:val="single"/>
            <w:rPrChange w:id="664" w:author="Mauro Zanardini" w:date="2019-07-23T17:38:00Z">
              <w:rPr/>
            </w:rPrChange>
          </w:rPr>
          <w:t xml:space="preserve"> as defined in ITI TF-2c 3.81 and 3.82</w:t>
        </w:r>
      </w:ins>
      <w:commentRangeEnd w:id="627"/>
      <w:ins w:id="665" w:author="Gregorio Canal" w:date="2019-07-23T12:44:00Z">
        <w:r w:rsidR="00C4597C" w:rsidRPr="0023229D">
          <w:rPr>
            <w:rStyle w:val="Rimandocommento"/>
            <w:b/>
            <w:bCs/>
            <w:u w:val="single"/>
            <w:rPrChange w:id="666" w:author="Mauro Zanardini" w:date="2019-07-23T17:38:00Z">
              <w:rPr>
                <w:rStyle w:val="Rimandocommento"/>
              </w:rPr>
            </w:rPrChange>
          </w:rPr>
          <w:commentReference w:id="627"/>
        </w:r>
      </w:ins>
      <w:commentRangeEnd w:id="628"/>
      <w:r w:rsidR="00B4303B">
        <w:rPr>
          <w:rStyle w:val="Rimandocommento"/>
        </w:rPr>
        <w:commentReference w:id="628"/>
      </w:r>
    </w:p>
    <w:p w14:paraId="3DF7A34C" w14:textId="2A8705D4" w:rsidR="003A5245" w:rsidRPr="00273141" w:rsidDel="00BA61E4" w:rsidRDefault="003A5245" w:rsidP="003A5245">
      <w:pPr>
        <w:pStyle w:val="Numeroelenco2"/>
        <w:numPr>
          <w:ilvl w:val="0"/>
          <w:numId w:val="0"/>
        </w:numPr>
        <w:ind w:left="720"/>
        <w:rPr>
          <w:del w:id="667" w:author="Gregorio Canal" w:date="2019-05-02T14:56:00Z"/>
        </w:rPr>
      </w:pPr>
    </w:p>
    <w:p w14:paraId="40497429" w14:textId="1BB93263" w:rsidR="00870631" w:rsidRPr="00273141" w:rsidRDefault="00870631" w:rsidP="00626DF9">
      <w:pPr>
        <w:pStyle w:val="Corpotesto"/>
        <w:rPr>
          <w:b/>
          <w:u w:val="single"/>
        </w:rPr>
      </w:pPr>
      <w:del w:id="668" w:author="Gregorio Canal" w:date="2019-05-02T14:56:00Z">
        <w:r w:rsidRPr="00273141" w:rsidDel="00BA61E4">
          <w:rPr>
            <w:b/>
            <w:u w:val="single"/>
          </w:rPr>
          <w:delText xml:space="preserve">Optionally the </w:delText>
        </w:r>
      </w:del>
      <w:r w:rsidRPr="00273141">
        <w:rPr>
          <w:b/>
          <w:u w:val="single"/>
        </w:rPr>
        <w:t xml:space="preserve">Audit Record Repository </w:t>
      </w:r>
      <w:ins w:id="669" w:author="Gregorio Canal" w:date="2019-05-02T14:56:00Z">
        <w:r w:rsidR="00BA61E4">
          <w:rPr>
            <w:b/>
            <w:u w:val="single"/>
          </w:rPr>
          <w:t xml:space="preserve">may </w:t>
        </w:r>
      </w:ins>
      <w:r w:rsidR="00184F2C" w:rsidRPr="00273141">
        <w:rPr>
          <w:b/>
          <w:u w:val="single"/>
        </w:rPr>
        <w:t>support</w:t>
      </w:r>
      <w:del w:id="670" w:author="Gregorio Canal" w:date="2019-05-02T14:56:00Z">
        <w:r w:rsidR="00184F2C" w:rsidRPr="00273141" w:rsidDel="00BA61E4">
          <w:rPr>
            <w:b/>
            <w:u w:val="single"/>
          </w:rPr>
          <w:delText>s</w:delText>
        </w:r>
      </w:del>
      <w:r w:rsidRPr="00273141">
        <w:rPr>
          <w:b/>
          <w:u w:val="single"/>
        </w:rPr>
        <w:t xml:space="preserve"> search capabilities</w:t>
      </w:r>
      <w:r w:rsidR="00184F2C" w:rsidRPr="00273141">
        <w:rPr>
          <w:b/>
          <w:u w:val="single"/>
        </w:rPr>
        <w:t xml:space="preserve"> as defined in ITI TF-2c: 3.81 and ITI TF-2c: 3.82. </w:t>
      </w:r>
    </w:p>
    <w:p w14:paraId="5CFA18C4" w14:textId="77777777" w:rsidR="00870631" w:rsidRPr="00273141" w:rsidRDefault="00870631" w:rsidP="00626DF9">
      <w:pPr>
        <w:pStyle w:val="Corpotesto"/>
      </w:pPr>
    </w:p>
    <w:p w14:paraId="0195092C" w14:textId="0E1BAA35" w:rsidR="00870631" w:rsidRPr="00273141" w:rsidRDefault="00870631" w:rsidP="00204712">
      <w:pPr>
        <w:pStyle w:val="EditorInstructions"/>
        <w:rPr>
          <w:bCs/>
        </w:rPr>
      </w:pPr>
      <w:r w:rsidRPr="00273141">
        <w:rPr>
          <w:bCs/>
        </w:rPr>
        <w:t xml:space="preserve">Editor: </w:t>
      </w:r>
      <w:r w:rsidR="00680618" w:rsidRPr="00273141">
        <w:rPr>
          <w:bCs/>
        </w:rPr>
        <w:t>Add new Section</w:t>
      </w:r>
      <w:r w:rsidRPr="00273141">
        <w:rPr>
          <w:bCs/>
        </w:rPr>
        <w:t xml:space="preserve"> 9.1.1.</w:t>
      </w:r>
      <w:r w:rsidR="009822C1" w:rsidRPr="00273141">
        <w:rPr>
          <w:bCs/>
        </w:rPr>
        <w:t>5</w:t>
      </w:r>
    </w:p>
    <w:p w14:paraId="4D8D9B06" w14:textId="77777777" w:rsidR="00870631" w:rsidRPr="00273141" w:rsidRDefault="00870631" w:rsidP="00626DF9">
      <w:pPr>
        <w:pStyle w:val="Corpotesto"/>
      </w:pPr>
    </w:p>
    <w:p w14:paraId="4C811E4E" w14:textId="565D7DCE" w:rsidR="00870631" w:rsidRPr="00273141" w:rsidRDefault="00870631" w:rsidP="00204712">
      <w:pPr>
        <w:pStyle w:val="Titolo4"/>
        <w:numPr>
          <w:ilvl w:val="0"/>
          <w:numId w:val="0"/>
        </w:numPr>
        <w:rPr>
          <w:noProof w:val="0"/>
        </w:rPr>
      </w:pPr>
      <w:bookmarkStart w:id="671" w:name="_Toc488241135"/>
      <w:r w:rsidRPr="00273141">
        <w:rPr>
          <w:noProof w:val="0"/>
        </w:rPr>
        <w:t>9.1.1.</w:t>
      </w:r>
      <w:r w:rsidR="009822C1" w:rsidRPr="00273141">
        <w:rPr>
          <w:noProof w:val="0"/>
        </w:rPr>
        <w:t xml:space="preserve">5 </w:t>
      </w:r>
      <w:r w:rsidRPr="00273141">
        <w:rPr>
          <w:noProof w:val="0"/>
        </w:rPr>
        <w:t>Audit Consumer</w:t>
      </w:r>
      <w:bookmarkEnd w:id="671"/>
    </w:p>
    <w:p w14:paraId="237CB50B" w14:textId="059FF9E8" w:rsidR="00FF6AD3" w:rsidRPr="00B15F72" w:rsidDel="00B15F72" w:rsidRDefault="00870631" w:rsidP="00626DF9">
      <w:pPr>
        <w:pStyle w:val="Corpotesto"/>
        <w:rPr>
          <w:del w:id="672" w:author="Gregorio Canal" w:date="2019-04-30T20:59:00Z"/>
          <w:szCs w:val="24"/>
        </w:rPr>
      </w:pPr>
      <w:r w:rsidRPr="00273141">
        <w:rPr>
          <w:szCs w:val="24"/>
        </w:rPr>
        <w:t>The Audit Consumer queries</w:t>
      </w:r>
      <w:r w:rsidR="00880915" w:rsidRPr="00273141">
        <w:rPr>
          <w:szCs w:val="24"/>
        </w:rPr>
        <w:t xml:space="preserve"> an Audit Record Repository</w:t>
      </w:r>
      <w:r w:rsidRPr="00273141">
        <w:rPr>
          <w:szCs w:val="24"/>
        </w:rPr>
        <w:t xml:space="preserve"> for syslog and ATNA audit records using Syslog metadata and ATNA audit record content. Subsequent processing of the query result is not defined</w:t>
      </w:r>
      <w:r w:rsidR="00184F2C" w:rsidRPr="00273141">
        <w:rPr>
          <w:szCs w:val="24"/>
        </w:rPr>
        <w:t xml:space="preserve"> in this profile</w:t>
      </w:r>
      <w:r w:rsidRPr="00273141">
        <w:rPr>
          <w:szCs w:val="24"/>
        </w:rPr>
        <w:t>.</w:t>
      </w:r>
    </w:p>
    <w:p w14:paraId="427D6C76" w14:textId="77777777" w:rsidR="00C61521" w:rsidRPr="00273141" w:rsidRDefault="00C61521">
      <w:pPr>
        <w:pStyle w:val="Corpotesto"/>
      </w:pPr>
    </w:p>
    <w:p w14:paraId="60B6C767" w14:textId="4D7C252E" w:rsidR="00C61521" w:rsidRPr="00273141" w:rsidRDefault="00C61521" w:rsidP="00D3347A">
      <w:pPr>
        <w:pStyle w:val="EditorInstructions"/>
      </w:pPr>
      <w:r w:rsidRPr="00273141">
        <w:t>Editor: Update ITI TF-1:9.</w:t>
      </w:r>
      <w:r w:rsidR="004609B2" w:rsidRPr="00273141">
        <w:t xml:space="preserve">2 </w:t>
      </w:r>
      <w:r w:rsidRPr="00273141">
        <w:t>as shown, including the note under Table 9.</w:t>
      </w:r>
      <w:r w:rsidR="004609B2" w:rsidRPr="00273141">
        <w:t>2</w:t>
      </w:r>
      <w:r w:rsidRPr="00273141">
        <w:t>-1.</w:t>
      </w:r>
    </w:p>
    <w:p w14:paraId="5F0CA0C5" w14:textId="3BBD7E89" w:rsidR="00C61521" w:rsidRPr="00273141" w:rsidRDefault="00C61521" w:rsidP="00D3347A">
      <w:pPr>
        <w:pStyle w:val="Titolo2"/>
        <w:rPr>
          <w:noProof w:val="0"/>
        </w:rPr>
      </w:pPr>
      <w:bookmarkStart w:id="673" w:name="_Toc488241136"/>
      <w:r w:rsidRPr="00273141">
        <w:rPr>
          <w:noProof w:val="0"/>
        </w:rPr>
        <w:lastRenderedPageBreak/>
        <w:t>9.</w:t>
      </w:r>
      <w:r w:rsidR="004609B2" w:rsidRPr="00273141">
        <w:rPr>
          <w:noProof w:val="0"/>
        </w:rPr>
        <w:t xml:space="preserve">2 </w:t>
      </w:r>
      <w:r w:rsidRPr="00273141">
        <w:rPr>
          <w:noProof w:val="0"/>
        </w:rPr>
        <w:t xml:space="preserve">ATNA </w:t>
      </w:r>
      <w:del w:id="674" w:author="Gregorio Canal" w:date="2019-07-15T12:25:00Z">
        <w:r w:rsidRPr="00273141" w:rsidDel="005E6077">
          <w:rPr>
            <w:noProof w:val="0"/>
          </w:rPr>
          <w:delText>Integration Profile</w:delText>
        </w:r>
      </w:del>
      <w:ins w:id="675" w:author="Gregorio Canal" w:date="2019-07-15T12:25:00Z">
        <w:r w:rsidR="005E6077">
          <w:rPr>
            <w:noProof w:val="0"/>
          </w:rPr>
          <w:t>Actor</w:t>
        </w:r>
      </w:ins>
      <w:r w:rsidRPr="00273141">
        <w:rPr>
          <w:noProof w:val="0"/>
        </w:rPr>
        <w:t xml:space="preserve"> Options</w:t>
      </w:r>
      <w:bookmarkEnd w:id="673"/>
    </w:p>
    <w:p w14:paraId="0280840E" w14:textId="76AB9CFA" w:rsidR="00C61521" w:rsidRDefault="00C61521" w:rsidP="00D3347A">
      <w:pPr>
        <w:pStyle w:val="Corpotesto"/>
        <w:rPr>
          <w:ins w:id="676" w:author="Gregorio Canal" w:date="2019-07-23T12:45:00Z"/>
        </w:rPr>
      </w:pPr>
      <w:r w:rsidRPr="00273141">
        <w:t>Options that may be selected for this Integration Profile are listed in the Table 9.</w:t>
      </w:r>
      <w:r w:rsidR="004609B2" w:rsidRPr="00273141">
        <w:t>2</w:t>
      </w:r>
      <w:r w:rsidRPr="00273141">
        <w:t>-1 along with the actors to which they apply. Dependencies between options when applicable are specified in notes.</w:t>
      </w:r>
    </w:p>
    <w:p w14:paraId="7899C3E8" w14:textId="063E2138" w:rsidR="00C4597C" w:rsidRDefault="00C4597C" w:rsidP="00C4597C">
      <w:pPr>
        <w:pStyle w:val="Corpotesto"/>
        <w:rPr>
          <w:ins w:id="677" w:author="Gregorio Canal" w:date="2019-07-23T12:45:00Z"/>
        </w:rPr>
      </w:pPr>
      <w:commentRangeStart w:id="678"/>
      <w:ins w:id="679" w:author="Gregorio Canal" w:date="2019-07-23T12:45:00Z">
        <w:r w:rsidRPr="00CF5372">
          <w:rPr>
            <w:highlight w:val="yellow"/>
            <w:rPrChange w:id="680" w:author="Mauro Zanardini" w:date="2019-07-23T17:55:00Z">
              <w:rPr/>
            </w:rPrChange>
          </w:rPr>
          <w:t>N</w:t>
        </w:r>
        <w:commentRangeEnd w:id="678"/>
        <w:r w:rsidRPr="00CF5372">
          <w:rPr>
            <w:rStyle w:val="Rimandocommento"/>
            <w:highlight w:val="yellow"/>
            <w:rPrChange w:id="681" w:author="Mauro Zanardini" w:date="2019-07-23T17:55:00Z">
              <w:rPr>
                <w:rStyle w:val="Rimandocommento"/>
              </w:rPr>
            </w:rPrChange>
          </w:rPr>
          <w:commentReference w:id="678"/>
        </w:r>
        <w:r w:rsidRPr="00CF5372">
          <w:rPr>
            <w:highlight w:val="yellow"/>
            <w:rPrChange w:id="682" w:author="Mauro Zanardini" w:date="2019-07-23T17:55:00Z">
              <w:rPr/>
            </w:rPrChange>
          </w:rPr>
          <w:t xml:space="preserve">ote:  The ATX prefix in option names below marks alternatives for </w:t>
        </w:r>
        <w:del w:id="683" w:author="Mauro Zanardini" w:date="2019-07-23T17:51:00Z">
          <w:r w:rsidRPr="00CF5372" w:rsidDel="00F369ED">
            <w:rPr>
              <w:highlight w:val="yellow"/>
              <w:rPrChange w:id="684" w:author="Mauro Zanardini" w:date="2019-07-23T17:55:00Z">
                <w:rPr/>
              </w:rPrChange>
            </w:rPr>
            <w:delText>A</w:delText>
          </w:r>
        </w:del>
      </w:ins>
      <w:ins w:id="685" w:author="Mauro Zanardini" w:date="2019-07-23T17:51:00Z">
        <w:r w:rsidR="00F369ED" w:rsidRPr="00CF5372">
          <w:rPr>
            <w:highlight w:val="yellow"/>
            <w:rPrChange w:id="686" w:author="Mauro Zanardini" w:date="2019-07-23T17:55:00Z">
              <w:rPr/>
            </w:rPrChange>
          </w:rPr>
          <w:t>a</w:t>
        </w:r>
      </w:ins>
      <w:ins w:id="687" w:author="Gregorio Canal" w:date="2019-07-23T12:45:00Z">
        <w:r w:rsidRPr="00CF5372">
          <w:rPr>
            <w:highlight w:val="yellow"/>
            <w:rPrChange w:id="688" w:author="Mauro Zanardini" w:date="2019-07-23T17:55:00Z">
              <w:rPr/>
            </w:rPrChange>
          </w:rPr>
          <w:t xml:space="preserve">udit </w:t>
        </w:r>
        <w:del w:id="689" w:author="Mauro Zanardini" w:date="2019-07-23T17:51:00Z">
          <w:r w:rsidRPr="00CF5372" w:rsidDel="00F369ED">
            <w:rPr>
              <w:highlight w:val="yellow"/>
              <w:rPrChange w:id="690" w:author="Mauro Zanardini" w:date="2019-07-23T17:55:00Z">
                <w:rPr/>
              </w:rPrChange>
            </w:rPr>
            <w:delText>T</w:delText>
          </w:r>
        </w:del>
      </w:ins>
      <w:ins w:id="691" w:author="Mauro Zanardini" w:date="2019-07-23T17:51:00Z">
        <w:r w:rsidR="00F369ED" w:rsidRPr="00CF5372">
          <w:rPr>
            <w:highlight w:val="yellow"/>
            <w:rPrChange w:id="692" w:author="Mauro Zanardini" w:date="2019-07-23T17:55:00Z">
              <w:rPr/>
            </w:rPrChange>
          </w:rPr>
          <w:t>t</w:t>
        </w:r>
      </w:ins>
      <w:ins w:id="693" w:author="Gregorio Canal" w:date="2019-07-23T12:45:00Z">
        <w:r w:rsidRPr="00CF5372">
          <w:rPr>
            <w:highlight w:val="yellow"/>
            <w:rPrChange w:id="694" w:author="Mauro Zanardini" w:date="2019-07-23T17:55:00Z">
              <w:rPr/>
            </w:rPrChange>
          </w:rPr>
          <w:t xml:space="preserve">ransport </w:t>
        </w:r>
      </w:ins>
      <w:ins w:id="695" w:author="Mauro Zanardini" w:date="2019-07-23T17:52:00Z">
        <w:r w:rsidR="00F369ED" w:rsidRPr="00CF5372">
          <w:rPr>
            <w:highlight w:val="yellow"/>
            <w:rPrChange w:id="696" w:author="Mauro Zanardini" w:date="2019-07-23T17:55:00Z">
              <w:rPr/>
            </w:rPrChange>
          </w:rPr>
          <w:t xml:space="preserve">protocol </w:t>
        </w:r>
      </w:ins>
      <w:ins w:id="697" w:author="Gregorio Canal" w:date="2019-07-23T12:45:00Z">
        <w:r w:rsidRPr="00CF5372">
          <w:rPr>
            <w:highlight w:val="yellow"/>
            <w:rPrChange w:id="698" w:author="Mauro Zanardini" w:date="2019-07-23T17:55:00Z">
              <w:rPr/>
            </w:rPrChange>
          </w:rPr>
          <w:t>defined in the Record Audit Event [ITI-20] transaction.</w:t>
        </w:r>
      </w:ins>
    </w:p>
    <w:p w14:paraId="30B21E01" w14:textId="77777777" w:rsidR="00C4597C" w:rsidRPr="00273141" w:rsidRDefault="00C4597C" w:rsidP="00D3347A">
      <w:pPr>
        <w:pStyle w:val="Corpotesto"/>
        <w:rPr>
          <w:bCs/>
        </w:rPr>
      </w:pPr>
    </w:p>
    <w:p w14:paraId="766E02C0" w14:textId="27CEEA21" w:rsidR="00C61521" w:rsidRPr="00273141" w:rsidRDefault="00C61521" w:rsidP="00D3347A">
      <w:pPr>
        <w:pStyle w:val="TableTitle"/>
      </w:pPr>
      <w:r w:rsidRPr="00273141">
        <w:t>Table 9.</w:t>
      </w:r>
      <w:r w:rsidR="004609B2" w:rsidRPr="00273141">
        <w:t>2</w:t>
      </w:r>
      <w:r w:rsidRPr="00273141">
        <w:t xml:space="preserve">-1: ATNA </w:t>
      </w:r>
      <w:del w:id="699" w:author="Gregorio Canal" w:date="2019-07-23T12:45:00Z">
        <w:r w:rsidRPr="00273141" w:rsidDel="00C4597C">
          <w:delText>-</w:delText>
        </w:r>
      </w:del>
      <w:ins w:id="700" w:author="Gregorio Canal" w:date="2019-07-23T12:45:00Z">
        <w:r w:rsidR="00C4597C">
          <w:t>–</w:t>
        </w:r>
      </w:ins>
      <w:r w:rsidRPr="00273141">
        <w:t xml:space="preserve">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C61521" w:rsidRPr="00273141" w14:paraId="14BFFAFE" w14:textId="77777777">
        <w:trPr>
          <w:cantSplit/>
          <w:tblHeader/>
          <w:jc w:val="center"/>
        </w:trPr>
        <w:tc>
          <w:tcPr>
            <w:tcW w:w="2891" w:type="dxa"/>
            <w:shd w:val="pct15" w:color="auto" w:fill="FFFFFF"/>
          </w:tcPr>
          <w:p w14:paraId="756C7C34" w14:textId="77777777" w:rsidR="00C61521" w:rsidRPr="00273141" w:rsidRDefault="00C61521" w:rsidP="0004032F">
            <w:pPr>
              <w:pStyle w:val="TableEntryHeader"/>
              <w:rPr>
                <w:szCs w:val="24"/>
              </w:rPr>
            </w:pPr>
            <w:commentRangeStart w:id="701"/>
            <w:r w:rsidRPr="00273141">
              <w:rPr>
                <w:szCs w:val="24"/>
              </w:rPr>
              <w:t>Actor</w:t>
            </w:r>
          </w:p>
        </w:tc>
        <w:tc>
          <w:tcPr>
            <w:tcW w:w="3130" w:type="dxa"/>
            <w:shd w:val="pct15" w:color="auto" w:fill="FFFFFF"/>
          </w:tcPr>
          <w:p w14:paraId="5DE5CBDA" w14:textId="77777777" w:rsidR="00C61521" w:rsidRPr="00273141" w:rsidRDefault="00C61521" w:rsidP="0004032F">
            <w:pPr>
              <w:pStyle w:val="TableEntryHeader"/>
              <w:rPr>
                <w:szCs w:val="24"/>
              </w:rPr>
            </w:pPr>
            <w:r w:rsidRPr="00273141">
              <w:rPr>
                <w:szCs w:val="24"/>
              </w:rPr>
              <w:t>Option Name</w:t>
            </w:r>
          </w:p>
        </w:tc>
        <w:tc>
          <w:tcPr>
            <w:tcW w:w="3438" w:type="dxa"/>
            <w:shd w:val="pct15" w:color="auto" w:fill="FFFFFF"/>
          </w:tcPr>
          <w:p w14:paraId="53CA58DD" w14:textId="77777777" w:rsidR="00C61521" w:rsidRPr="00273141" w:rsidRDefault="00C61521" w:rsidP="0004032F">
            <w:pPr>
              <w:pStyle w:val="TableEntryHeader"/>
              <w:rPr>
                <w:rFonts w:ascii="Times New Roman" w:hAnsi="Times New Roman"/>
                <w:b w:val="0"/>
                <w:i/>
                <w:szCs w:val="24"/>
              </w:rPr>
            </w:pPr>
            <w:r w:rsidRPr="00273141">
              <w:rPr>
                <w:szCs w:val="24"/>
              </w:rPr>
              <w:t>Vol. &amp; Section</w:t>
            </w:r>
          </w:p>
        </w:tc>
      </w:tr>
      <w:commentRangeEnd w:id="701"/>
      <w:tr w:rsidR="000E0B57" w:rsidRPr="00273141" w14:paraId="66C0CC89" w14:textId="77777777">
        <w:trPr>
          <w:cantSplit/>
          <w:trHeight w:val="332"/>
          <w:jc w:val="center"/>
          <w:ins w:id="702" w:author="Gregorio Canal" w:date="2019-07-23T13:29:00Z"/>
        </w:trPr>
        <w:tc>
          <w:tcPr>
            <w:tcW w:w="2891" w:type="dxa"/>
            <w:vMerge w:val="restart"/>
          </w:tcPr>
          <w:p w14:paraId="657F78CB" w14:textId="617A0B52" w:rsidR="000E0B57" w:rsidRPr="00273141" w:rsidRDefault="000E0B57" w:rsidP="00626DF9">
            <w:pPr>
              <w:pStyle w:val="TableEntry"/>
              <w:rPr>
                <w:ins w:id="703" w:author="Gregorio Canal" w:date="2019-07-23T13:29:00Z"/>
              </w:rPr>
            </w:pPr>
            <w:r w:rsidRPr="00273141">
              <w:t>Audit Record Repository</w:t>
            </w:r>
            <w:ins w:id="704" w:author="Gregorio Canal" w:date="2019-07-22T13:49:00Z">
              <w:r>
                <w:t xml:space="preserve"> </w:t>
              </w:r>
              <w:r w:rsidRPr="0032645F">
                <w:rPr>
                  <w:b/>
                  <w:bCs/>
                  <w:u w:val="single"/>
                  <w:rPrChange w:id="705" w:author="Gregorio Canal" w:date="2019-07-22T13:49:00Z">
                    <w:rPr/>
                  </w:rPrChange>
                </w:rPr>
                <w:t>(Note 2)</w:t>
              </w:r>
            </w:ins>
          </w:p>
        </w:tc>
        <w:tc>
          <w:tcPr>
            <w:tcW w:w="3130" w:type="dxa"/>
          </w:tcPr>
          <w:p w14:paraId="6649F9C2" w14:textId="1433B6E1" w:rsidR="000E0B57" w:rsidRPr="000E0B57" w:rsidRDefault="000E0B57" w:rsidP="0004032F">
            <w:pPr>
              <w:pStyle w:val="TableEntry"/>
              <w:rPr>
                <w:ins w:id="706" w:author="Gregorio Canal" w:date="2019-07-23T13:29:00Z"/>
                <w:b/>
                <w:bCs/>
                <w:strike/>
                <w:szCs w:val="24"/>
                <w:rPrChange w:id="707" w:author="Gregorio Canal" w:date="2019-07-23T13:29:00Z">
                  <w:rPr>
                    <w:ins w:id="708" w:author="Gregorio Canal" w:date="2019-07-23T13:29:00Z"/>
                    <w:b/>
                    <w:bCs/>
                    <w:szCs w:val="24"/>
                    <w:u w:val="single"/>
                  </w:rPr>
                </w:rPrChange>
              </w:rPr>
            </w:pPr>
            <w:ins w:id="709" w:author="Gregorio Canal" w:date="2019-07-23T13:29:00Z">
              <w:r w:rsidRPr="000E0B57">
                <w:rPr>
                  <w:b/>
                  <w:bCs/>
                  <w:strike/>
                  <w:szCs w:val="24"/>
                  <w:rPrChange w:id="710" w:author="Gregorio Canal" w:date="2019-07-23T13:29:00Z">
                    <w:rPr>
                      <w:b/>
                      <w:bCs/>
                      <w:szCs w:val="24"/>
                      <w:u w:val="single"/>
                    </w:rPr>
                  </w:rPrChange>
                </w:rPr>
                <w:t>None</w:t>
              </w:r>
            </w:ins>
          </w:p>
        </w:tc>
        <w:tc>
          <w:tcPr>
            <w:tcW w:w="3438" w:type="dxa"/>
          </w:tcPr>
          <w:p w14:paraId="3EFF648A" w14:textId="1D8322E7" w:rsidR="000E0B57" w:rsidRPr="000E0B57" w:rsidRDefault="000E0B57" w:rsidP="004609B2">
            <w:pPr>
              <w:pStyle w:val="TableEntry"/>
              <w:rPr>
                <w:ins w:id="711" w:author="Gregorio Canal" w:date="2019-07-23T13:29:00Z"/>
                <w:b/>
                <w:bCs/>
                <w:strike/>
                <w:szCs w:val="24"/>
                <w:rPrChange w:id="712" w:author="Gregorio Canal" w:date="2019-07-23T13:29:00Z">
                  <w:rPr>
                    <w:ins w:id="713" w:author="Gregorio Canal" w:date="2019-07-23T13:29:00Z"/>
                    <w:b/>
                    <w:bCs/>
                    <w:szCs w:val="24"/>
                    <w:u w:val="single"/>
                  </w:rPr>
                </w:rPrChange>
              </w:rPr>
            </w:pPr>
            <w:ins w:id="714" w:author="Gregorio Canal" w:date="2019-07-23T13:29:00Z">
              <w:r w:rsidRPr="000E0B57">
                <w:rPr>
                  <w:b/>
                  <w:bCs/>
                  <w:strike/>
                  <w:szCs w:val="24"/>
                  <w:rPrChange w:id="715" w:author="Gregorio Canal" w:date="2019-07-23T13:29:00Z">
                    <w:rPr>
                      <w:b/>
                      <w:bCs/>
                      <w:szCs w:val="24"/>
                      <w:u w:val="single"/>
                    </w:rPr>
                  </w:rPrChange>
                </w:rPr>
                <w:t>-</w:t>
              </w:r>
            </w:ins>
          </w:p>
        </w:tc>
      </w:tr>
      <w:tr w:rsidR="000E0B57" w:rsidRPr="00273141" w14:paraId="1FBE3554" w14:textId="77777777">
        <w:trPr>
          <w:cantSplit/>
          <w:trHeight w:val="332"/>
          <w:jc w:val="center"/>
        </w:trPr>
        <w:tc>
          <w:tcPr>
            <w:tcW w:w="2891" w:type="dxa"/>
            <w:vMerge/>
          </w:tcPr>
          <w:p w14:paraId="240C9A8C" w14:textId="4CBF49AB" w:rsidR="000E0B57" w:rsidRPr="00273141" w:rsidDel="00024DDF" w:rsidRDefault="000E0B57" w:rsidP="00626DF9">
            <w:pPr>
              <w:pStyle w:val="TableEntry"/>
              <w:rPr>
                <w:rFonts w:ascii="Arial" w:hAnsi="Arial"/>
                <w:b/>
                <w:kern w:val="28"/>
              </w:rPr>
            </w:pPr>
          </w:p>
        </w:tc>
        <w:tc>
          <w:tcPr>
            <w:tcW w:w="3130" w:type="dxa"/>
          </w:tcPr>
          <w:p w14:paraId="1291B026" w14:textId="77777777" w:rsidR="000E0B57" w:rsidRPr="00273141" w:rsidRDefault="000E0B57" w:rsidP="0004032F">
            <w:pPr>
              <w:pStyle w:val="TableEntry"/>
              <w:rPr>
                <w:b/>
                <w:bCs/>
                <w:szCs w:val="24"/>
                <w:u w:val="single"/>
              </w:rPr>
            </w:pPr>
            <w:r w:rsidRPr="00273141">
              <w:rPr>
                <w:b/>
                <w:bCs/>
                <w:szCs w:val="24"/>
                <w:u w:val="single"/>
              </w:rPr>
              <w:t>Retrieve Audit Message</w:t>
            </w:r>
          </w:p>
        </w:tc>
        <w:tc>
          <w:tcPr>
            <w:tcW w:w="3438" w:type="dxa"/>
          </w:tcPr>
          <w:p w14:paraId="7A1F59A0" w14:textId="54DC791D" w:rsidR="000E0B57" w:rsidRPr="00273141" w:rsidRDefault="000E0B57" w:rsidP="004609B2">
            <w:pPr>
              <w:pStyle w:val="TableEntry"/>
              <w:rPr>
                <w:b/>
                <w:bCs/>
                <w:szCs w:val="24"/>
                <w:u w:val="single"/>
              </w:rPr>
            </w:pPr>
            <w:r w:rsidRPr="00273141">
              <w:rPr>
                <w:b/>
                <w:bCs/>
                <w:szCs w:val="24"/>
                <w:u w:val="single"/>
              </w:rPr>
              <w:t>ITI TF-1: 9.2.3</w:t>
            </w:r>
          </w:p>
        </w:tc>
      </w:tr>
      <w:tr w:rsidR="000E0B57" w:rsidRPr="00273141" w14:paraId="1519F13D" w14:textId="77777777">
        <w:trPr>
          <w:cantSplit/>
          <w:trHeight w:val="332"/>
          <w:jc w:val="center"/>
        </w:trPr>
        <w:tc>
          <w:tcPr>
            <w:tcW w:w="2891" w:type="dxa"/>
            <w:vMerge/>
          </w:tcPr>
          <w:p w14:paraId="5F10A810" w14:textId="77777777" w:rsidR="000E0B57" w:rsidRPr="00273141" w:rsidRDefault="000E0B57" w:rsidP="0004032F">
            <w:pPr>
              <w:pStyle w:val="TableEntry"/>
              <w:ind w:left="0"/>
              <w:rPr>
                <w:szCs w:val="24"/>
              </w:rPr>
            </w:pPr>
          </w:p>
        </w:tc>
        <w:tc>
          <w:tcPr>
            <w:tcW w:w="3130" w:type="dxa"/>
          </w:tcPr>
          <w:p w14:paraId="1D0C51C5" w14:textId="77777777" w:rsidR="000E0B57" w:rsidRPr="00273141" w:rsidRDefault="000E0B57" w:rsidP="0004032F">
            <w:pPr>
              <w:pStyle w:val="TableEntry"/>
              <w:rPr>
                <w:b/>
                <w:bCs/>
                <w:szCs w:val="24"/>
                <w:u w:val="single"/>
              </w:rPr>
            </w:pPr>
            <w:r w:rsidRPr="00273141">
              <w:rPr>
                <w:b/>
                <w:bCs/>
                <w:szCs w:val="24"/>
                <w:u w:val="single"/>
              </w:rPr>
              <w:t>Retrieve Syslog Message</w:t>
            </w:r>
          </w:p>
        </w:tc>
        <w:tc>
          <w:tcPr>
            <w:tcW w:w="3438" w:type="dxa"/>
          </w:tcPr>
          <w:p w14:paraId="7CA9B1E1" w14:textId="291F3649" w:rsidR="000E0B57" w:rsidRPr="00273141" w:rsidRDefault="000E0B57" w:rsidP="004609B2">
            <w:pPr>
              <w:pStyle w:val="TableEntry"/>
              <w:rPr>
                <w:b/>
                <w:bCs/>
                <w:szCs w:val="24"/>
                <w:u w:val="single"/>
              </w:rPr>
            </w:pPr>
            <w:r w:rsidRPr="00273141">
              <w:rPr>
                <w:b/>
                <w:bCs/>
                <w:szCs w:val="24"/>
                <w:u w:val="single"/>
              </w:rPr>
              <w:t xml:space="preserve">ITI TF-1: 9.2.4 </w:t>
            </w:r>
          </w:p>
        </w:tc>
      </w:tr>
      <w:tr w:rsidR="000E0B57" w:rsidRPr="00273141" w14:paraId="42440292" w14:textId="77777777">
        <w:trPr>
          <w:cantSplit/>
          <w:trHeight w:val="332"/>
          <w:jc w:val="center"/>
          <w:ins w:id="716" w:author="Gregorio Canal" w:date="2019-04-09T15:26:00Z"/>
        </w:trPr>
        <w:tc>
          <w:tcPr>
            <w:tcW w:w="2891" w:type="dxa"/>
            <w:vMerge/>
          </w:tcPr>
          <w:p w14:paraId="4CB641D7" w14:textId="77777777" w:rsidR="000E0B57" w:rsidRPr="00273141" w:rsidRDefault="000E0B57" w:rsidP="0004032F">
            <w:pPr>
              <w:pStyle w:val="TableEntry"/>
              <w:ind w:left="0"/>
              <w:rPr>
                <w:ins w:id="717" w:author="Gregorio Canal" w:date="2019-04-09T15:26:00Z"/>
                <w:szCs w:val="24"/>
              </w:rPr>
            </w:pPr>
          </w:p>
        </w:tc>
        <w:tc>
          <w:tcPr>
            <w:tcW w:w="3130" w:type="dxa"/>
          </w:tcPr>
          <w:p w14:paraId="0708B4A5" w14:textId="2DC1BF1A" w:rsidR="000E0B57" w:rsidRPr="00273141" w:rsidRDefault="000E0B57" w:rsidP="0004032F">
            <w:pPr>
              <w:pStyle w:val="TableEntry"/>
              <w:rPr>
                <w:ins w:id="718" w:author="Gregorio Canal" w:date="2019-04-09T15:26:00Z"/>
                <w:b/>
                <w:bCs/>
                <w:szCs w:val="24"/>
                <w:u w:val="single"/>
              </w:rPr>
            </w:pPr>
            <w:ins w:id="719" w:author="Gregorio Canal" w:date="2019-07-22T09:56:00Z">
              <w:r>
                <w:rPr>
                  <w:b/>
                  <w:bCs/>
                  <w:szCs w:val="24"/>
                  <w:u w:val="single"/>
                </w:rPr>
                <w:t>ATX:</w:t>
              </w:r>
            </w:ins>
            <w:ins w:id="720" w:author="Gregorio Canal" w:date="2019-04-09T15:28:00Z">
              <w:r>
                <w:rPr>
                  <w:b/>
                  <w:bCs/>
                  <w:szCs w:val="24"/>
                  <w:u w:val="single"/>
                </w:rPr>
                <w:t xml:space="preserve"> </w:t>
              </w:r>
            </w:ins>
            <w:ins w:id="721" w:author="Gregorio Canal" w:date="2019-07-23T11:53:00Z">
              <w:r>
                <w:rPr>
                  <w:b/>
                  <w:bCs/>
                  <w:szCs w:val="24"/>
                  <w:u w:val="single"/>
                </w:rPr>
                <w:t>R</w:t>
              </w:r>
            </w:ins>
            <w:ins w:id="722" w:author="Gregorio Canal" w:date="2019-07-23T11:54:00Z">
              <w:r>
                <w:rPr>
                  <w:b/>
                  <w:bCs/>
                  <w:szCs w:val="24"/>
                  <w:u w:val="single"/>
                </w:rPr>
                <w:t>ESTful</w:t>
              </w:r>
            </w:ins>
          </w:p>
        </w:tc>
        <w:tc>
          <w:tcPr>
            <w:tcW w:w="3438" w:type="dxa"/>
          </w:tcPr>
          <w:p w14:paraId="7406C1C1" w14:textId="47CDB18F" w:rsidR="000E0B57" w:rsidRPr="00273141" w:rsidRDefault="000E0B57" w:rsidP="004609B2">
            <w:pPr>
              <w:pStyle w:val="TableEntry"/>
              <w:rPr>
                <w:ins w:id="723" w:author="Gregorio Canal" w:date="2019-04-09T15:26:00Z"/>
                <w:b/>
                <w:bCs/>
                <w:szCs w:val="24"/>
                <w:u w:val="single"/>
              </w:rPr>
            </w:pPr>
            <w:ins w:id="724" w:author="Gregorio Canal" w:date="2019-04-09T15:29:00Z">
              <w:r w:rsidRPr="00273141">
                <w:rPr>
                  <w:b/>
                  <w:bCs/>
                  <w:szCs w:val="24"/>
                  <w:u w:val="single"/>
                </w:rPr>
                <w:t>ITI TF-1: 9.2.</w:t>
              </w:r>
            </w:ins>
            <w:ins w:id="725" w:author="Gregorio Canal" w:date="2019-07-23T13:25:00Z">
              <w:r>
                <w:rPr>
                  <w:b/>
                  <w:bCs/>
                  <w:szCs w:val="24"/>
                  <w:u w:val="single"/>
                </w:rPr>
                <w:t>7.1</w:t>
              </w:r>
            </w:ins>
          </w:p>
        </w:tc>
      </w:tr>
      <w:tr w:rsidR="000E0B57" w:rsidRPr="00273141" w14:paraId="18190673" w14:textId="77777777">
        <w:trPr>
          <w:cantSplit/>
          <w:trHeight w:val="332"/>
          <w:jc w:val="center"/>
          <w:ins w:id="726" w:author="Gregorio Canal" w:date="2019-07-22T13:48:00Z"/>
        </w:trPr>
        <w:tc>
          <w:tcPr>
            <w:tcW w:w="2891" w:type="dxa"/>
            <w:vMerge/>
          </w:tcPr>
          <w:p w14:paraId="1AB42AF2" w14:textId="77777777" w:rsidR="000E0B57" w:rsidRPr="00273141" w:rsidRDefault="000E0B57" w:rsidP="0032645F">
            <w:pPr>
              <w:pStyle w:val="TableEntry"/>
              <w:ind w:left="0"/>
              <w:rPr>
                <w:ins w:id="727" w:author="Gregorio Canal" w:date="2019-07-22T13:48:00Z"/>
                <w:szCs w:val="24"/>
              </w:rPr>
            </w:pPr>
          </w:p>
        </w:tc>
        <w:tc>
          <w:tcPr>
            <w:tcW w:w="3130" w:type="dxa"/>
          </w:tcPr>
          <w:p w14:paraId="0CE049CD" w14:textId="31F3806B" w:rsidR="000E0B57" w:rsidRDefault="000E0B57" w:rsidP="0032645F">
            <w:pPr>
              <w:pStyle w:val="TableEntry"/>
              <w:rPr>
                <w:ins w:id="728" w:author="Gregorio Canal" w:date="2019-07-22T13:48:00Z"/>
                <w:b/>
                <w:bCs/>
                <w:szCs w:val="24"/>
                <w:u w:val="single"/>
              </w:rPr>
            </w:pPr>
            <w:ins w:id="729" w:author="Gregorio Canal" w:date="2019-07-22T13:48:00Z">
              <w:r>
                <w:rPr>
                  <w:b/>
                  <w:bCs/>
                  <w:szCs w:val="24"/>
                  <w:u w:val="single"/>
                </w:rPr>
                <w:t>ATX: TLS Syslog</w:t>
              </w:r>
            </w:ins>
          </w:p>
        </w:tc>
        <w:tc>
          <w:tcPr>
            <w:tcW w:w="3438" w:type="dxa"/>
          </w:tcPr>
          <w:p w14:paraId="137C06AE" w14:textId="16E12775" w:rsidR="000E0B57" w:rsidRPr="00273141" w:rsidRDefault="000E0B57" w:rsidP="0032645F">
            <w:pPr>
              <w:pStyle w:val="TableEntry"/>
              <w:rPr>
                <w:ins w:id="730" w:author="Gregorio Canal" w:date="2019-07-22T13:48:00Z"/>
                <w:b/>
                <w:bCs/>
                <w:szCs w:val="24"/>
                <w:u w:val="single"/>
              </w:rPr>
            </w:pPr>
            <w:ins w:id="731" w:author="Gregorio Canal" w:date="2019-07-22T13:48:00Z">
              <w:r w:rsidRPr="00273141">
                <w:rPr>
                  <w:b/>
                  <w:bCs/>
                  <w:szCs w:val="24"/>
                  <w:u w:val="single"/>
                </w:rPr>
                <w:t>ITI TF-1: 9.2.</w:t>
              </w:r>
            </w:ins>
            <w:ins w:id="732" w:author="Gregorio Canal" w:date="2019-07-23T13:25:00Z">
              <w:r>
                <w:rPr>
                  <w:b/>
                  <w:bCs/>
                  <w:szCs w:val="24"/>
                  <w:u w:val="single"/>
                </w:rPr>
                <w:t>7</w:t>
              </w:r>
            </w:ins>
            <w:ins w:id="733" w:author="Gregorio Canal" w:date="2019-07-23T13:26:00Z">
              <w:r>
                <w:rPr>
                  <w:b/>
                  <w:bCs/>
                  <w:szCs w:val="24"/>
                  <w:u w:val="single"/>
                </w:rPr>
                <w:t>.2</w:t>
              </w:r>
            </w:ins>
          </w:p>
        </w:tc>
      </w:tr>
      <w:tr w:rsidR="000E0B57" w:rsidRPr="00273141" w14:paraId="3AC7A52E" w14:textId="77777777">
        <w:trPr>
          <w:cantSplit/>
          <w:trHeight w:val="332"/>
          <w:jc w:val="center"/>
          <w:ins w:id="734" w:author="Gregorio Canal" w:date="2019-07-22T13:48:00Z"/>
        </w:trPr>
        <w:tc>
          <w:tcPr>
            <w:tcW w:w="2891" w:type="dxa"/>
            <w:vMerge/>
          </w:tcPr>
          <w:p w14:paraId="74B89031" w14:textId="77777777" w:rsidR="000E0B57" w:rsidRPr="00273141" w:rsidRDefault="000E0B57" w:rsidP="0032645F">
            <w:pPr>
              <w:pStyle w:val="TableEntry"/>
              <w:ind w:left="0"/>
              <w:rPr>
                <w:ins w:id="735" w:author="Gregorio Canal" w:date="2019-07-22T13:48:00Z"/>
                <w:szCs w:val="24"/>
              </w:rPr>
            </w:pPr>
          </w:p>
        </w:tc>
        <w:tc>
          <w:tcPr>
            <w:tcW w:w="3130" w:type="dxa"/>
          </w:tcPr>
          <w:p w14:paraId="67809DF6" w14:textId="3AAB3FC2" w:rsidR="000E0B57" w:rsidRDefault="000E0B57" w:rsidP="0032645F">
            <w:pPr>
              <w:pStyle w:val="TableEntry"/>
              <w:rPr>
                <w:ins w:id="736" w:author="Gregorio Canal" w:date="2019-07-22T13:48:00Z"/>
                <w:b/>
                <w:bCs/>
                <w:szCs w:val="24"/>
                <w:u w:val="single"/>
              </w:rPr>
            </w:pPr>
            <w:ins w:id="737" w:author="Gregorio Canal" w:date="2019-07-22T13:48:00Z">
              <w:r>
                <w:rPr>
                  <w:b/>
                  <w:bCs/>
                  <w:szCs w:val="24"/>
                  <w:u w:val="single"/>
                </w:rPr>
                <w:t>ATX: UDP Syslog</w:t>
              </w:r>
            </w:ins>
          </w:p>
        </w:tc>
        <w:tc>
          <w:tcPr>
            <w:tcW w:w="3438" w:type="dxa"/>
          </w:tcPr>
          <w:p w14:paraId="4C38D170" w14:textId="3ED393B5" w:rsidR="000E0B57" w:rsidRPr="00273141" w:rsidRDefault="000E0B57" w:rsidP="0032645F">
            <w:pPr>
              <w:pStyle w:val="TableEntry"/>
              <w:rPr>
                <w:ins w:id="738" w:author="Gregorio Canal" w:date="2019-07-22T13:48:00Z"/>
                <w:b/>
                <w:bCs/>
                <w:szCs w:val="24"/>
                <w:u w:val="single"/>
              </w:rPr>
            </w:pPr>
            <w:ins w:id="739" w:author="Gregorio Canal" w:date="2019-07-22T13:48:00Z">
              <w:r w:rsidRPr="00273141">
                <w:rPr>
                  <w:b/>
                  <w:bCs/>
                  <w:szCs w:val="24"/>
                  <w:u w:val="single"/>
                </w:rPr>
                <w:t>ITI TF-1: 9.2.</w:t>
              </w:r>
            </w:ins>
            <w:ins w:id="740" w:author="Gregorio Canal" w:date="2019-07-23T13:26:00Z">
              <w:r>
                <w:rPr>
                  <w:b/>
                  <w:bCs/>
                  <w:szCs w:val="24"/>
                  <w:u w:val="single"/>
                </w:rPr>
                <w:t>7.3</w:t>
              </w:r>
            </w:ins>
          </w:p>
        </w:tc>
      </w:tr>
      <w:tr w:rsidR="0032645F" w:rsidRPr="00273141" w14:paraId="31F20C68" w14:textId="77777777" w:rsidTr="000F5AEC">
        <w:trPr>
          <w:cantSplit/>
          <w:trHeight w:val="368"/>
          <w:jc w:val="center"/>
        </w:trPr>
        <w:tc>
          <w:tcPr>
            <w:tcW w:w="2891" w:type="dxa"/>
            <w:vMerge w:val="restart"/>
          </w:tcPr>
          <w:p w14:paraId="1F48653D" w14:textId="77777777" w:rsidR="0032645F" w:rsidRPr="00273141" w:rsidRDefault="0032645F" w:rsidP="0032645F">
            <w:pPr>
              <w:pStyle w:val="TableEntry"/>
              <w:rPr>
                <w:b/>
                <w:bCs/>
                <w:u w:val="single"/>
              </w:rPr>
            </w:pPr>
            <w:r w:rsidRPr="00273141">
              <w:rPr>
                <w:b/>
                <w:bCs/>
                <w:u w:val="single"/>
              </w:rPr>
              <w:t>Audit Consumer</w:t>
            </w:r>
          </w:p>
        </w:tc>
        <w:tc>
          <w:tcPr>
            <w:tcW w:w="3130" w:type="dxa"/>
          </w:tcPr>
          <w:p w14:paraId="376091DA" w14:textId="77777777" w:rsidR="0032645F" w:rsidRPr="00273141" w:rsidRDefault="0032645F" w:rsidP="0032645F">
            <w:pPr>
              <w:pStyle w:val="TableEntry"/>
              <w:rPr>
                <w:b/>
                <w:bCs/>
                <w:szCs w:val="24"/>
                <w:u w:val="single"/>
              </w:rPr>
            </w:pPr>
            <w:r w:rsidRPr="00273141">
              <w:rPr>
                <w:b/>
                <w:bCs/>
                <w:szCs w:val="24"/>
                <w:u w:val="single"/>
              </w:rPr>
              <w:t>Retrieve Audit Message (Note 1)</w:t>
            </w:r>
          </w:p>
        </w:tc>
        <w:tc>
          <w:tcPr>
            <w:tcW w:w="3438" w:type="dxa"/>
          </w:tcPr>
          <w:p w14:paraId="0EC836FC" w14:textId="2D7265D0" w:rsidR="0032645F" w:rsidRPr="00273141" w:rsidRDefault="0032645F" w:rsidP="0032645F">
            <w:pPr>
              <w:pStyle w:val="TableEntry"/>
              <w:rPr>
                <w:b/>
                <w:bCs/>
                <w:szCs w:val="24"/>
                <w:u w:val="single"/>
              </w:rPr>
            </w:pPr>
            <w:r w:rsidRPr="00273141">
              <w:rPr>
                <w:b/>
                <w:bCs/>
                <w:szCs w:val="24"/>
                <w:u w:val="single"/>
              </w:rPr>
              <w:t>ITI TF-1: 9.2.3</w:t>
            </w:r>
          </w:p>
        </w:tc>
      </w:tr>
      <w:tr w:rsidR="0032645F" w:rsidRPr="00273141" w14:paraId="06EC232A" w14:textId="77777777">
        <w:trPr>
          <w:cantSplit/>
          <w:trHeight w:val="411"/>
          <w:jc w:val="center"/>
        </w:trPr>
        <w:tc>
          <w:tcPr>
            <w:tcW w:w="2891" w:type="dxa"/>
            <w:vMerge/>
          </w:tcPr>
          <w:p w14:paraId="2DD2C7BA" w14:textId="77777777" w:rsidR="0032645F" w:rsidRPr="00273141" w:rsidRDefault="0032645F" w:rsidP="0032645F">
            <w:pPr>
              <w:keepNext/>
              <w:tabs>
                <w:tab w:val="num" w:pos="720"/>
                <w:tab w:val="num" w:pos="1152"/>
                <w:tab w:val="num" w:pos="1296"/>
                <w:tab w:val="num" w:pos="1440"/>
                <w:tab w:val="num" w:pos="1584"/>
              </w:tabs>
              <w:spacing w:after="60"/>
              <w:ind w:left="1440" w:hanging="1440"/>
              <w:outlineLvl w:val="8"/>
              <w:rPr>
                <w:b/>
                <w:bCs/>
                <w:sz w:val="18"/>
                <w:u w:val="single"/>
              </w:rPr>
            </w:pPr>
          </w:p>
        </w:tc>
        <w:tc>
          <w:tcPr>
            <w:tcW w:w="3130" w:type="dxa"/>
          </w:tcPr>
          <w:p w14:paraId="0A44EB29" w14:textId="77777777" w:rsidR="0032645F" w:rsidRPr="00273141" w:rsidRDefault="0032645F" w:rsidP="0032645F">
            <w:pPr>
              <w:pStyle w:val="TableEntry"/>
              <w:rPr>
                <w:rFonts w:ascii="Arial" w:hAnsi="Arial"/>
                <w:b/>
                <w:bCs/>
                <w:kern w:val="28"/>
                <w:szCs w:val="24"/>
                <w:u w:val="single"/>
              </w:rPr>
            </w:pPr>
            <w:r w:rsidRPr="00273141">
              <w:rPr>
                <w:b/>
                <w:bCs/>
                <w:szCs w:val="24"/>
                <w:u w:val="single"/>
              </w:rPr>
              <w:t>Retrieve Syslog Message (Note 1)</w:t>
            </w:r>
          </w:p>
        </w:tc>
        <w:tc>
          <w:tcPr>
            <w:tcW w:w="3438" w:type="dxa"/>
          </w:tcPr>
          <w:p w14:paraId="10FE4D67" w14:textId="18B8A77E" w:rsidR="0032645F" w:rsidRPr="00273141" w:rsidRDefault="0032645F" w:rsidP="0032645F">
            <w:pPr>
              <w:pStyle w:val="TableEntry"/>
              <w:rPr>
                <w:rFonts w:ascii="Arial" w:hAnsi="Arial"/>
                <w:b/>
                <w:bCs/>
                <w:kern w:val="28"/>
                <w:szCs w:val="24"/>
                <w:u w:val="single"/>
              </w:rPr>
            </w:pPr>
            <w:r w:rsidRPr="00273141">
              <w:rPr>
                <w:b/>
                <w:bCs/>
                <w:szCs w:val="24"/>
                <w:u w:val="single"/>
              </w:rPr>
              <w:t>ITI TF-1: 9.2.4</w:t>
            </w:r>
          </w:p>
        </w:tc>
      </w:tr>
      <w:tr w:rsidR="00C4597C" w:rsidRPr="00273141" w14:paraId="0F35ACA0" w14:textId="77777777">
        <w:trPr>
          <w:cantSplit/>
          <w:trHeight w:val="233"/>
          <w:jc w:val="center"/>
          <w:ins w:id="741" w:author="Gregorio Canal" w:date="2019-07-23T12:46:00Z"/>
        </w:trPr>
        <w:tc>
          <w:tcPr>
            <w:tcW w:w="2891" w:type="dxa"/>
            <w:vMerge w:val="restart"/>
          </w:tcPr>
          <w:p w14:paraId="00071D3A" w14:textId="7A64E2C0" w:rsidR="00C4597C" w:rsidRPr="00273141" w:rsidRDefault="00C4597C" w:rsidP="0032645F">
            <w:pPr>
              <w:pStyle w:val="TableEntry"/>
              <w:rPr>
                <w:ins w:id="742" w:author="Gregorio Canal" w:date="2019-07-23T12:46:00Z"/>
              </w:rPr>
            </w:pPr>
            <w:r w:rsidRPr="00273141">
              <w:t>Audit Record Forwarder</w:t>
            </w:r>
            <w:ins w:id="743" w:author="Gregorio Canal" w:date="2019-05-02T16:23:00Z">
              <w:r>
                <w:t xml:space="preserve"> </w:t>
              </w:r>
              <w:r w:rsidRPr="00273141">
                <w:rPr>
                  <w:b/>
                  <w:bCs/>
                  <w:szCs w:val="24"/>
                  <w:u w:val="single"/>
                </w:rPr>
                <w:t xml:space="preserve">(Note </w:t>
              </w:r>
              <w:r>
                <w:rPr>
                  <w:b/>
                  <w:bCs/>
                  <w:szCs w:val="24"/>
                  <w:u w:val="single"/>
                </w:rPr>
                <w:t>2</w:t>
              </w:r>
              <w:r w:rsidRPr="00273141">
                <w:rPr>
                  <w:b/>
                  <w:bCs/>
                  <w:szCs w:val="24"/>
                  <w:u w:val="single"/>
                </w:rPr>
                <w:t>)</w:t>
              </w:r>
            </w:ins>
          </w:p>
        </w:tc>
        <w:tc>
          <w:tcPr>
            <w:tcW w:w="3130" w:type="dxa"/>
          </w:tcPr>
          <w:p w14:paraId="2BF8F0D8" w14:textId="3A200D66" w:rsidR="00C4597C" w:rsidRPr="00C4597C" w:rsidRDefault="00C4597C" w:rsidP="0032645F">
            <w:pPr>
              <w:pStyle w:val="TableEntry"/>
              <w:rPr>
                <w:ins w:id="744" w:author="Gregorio Canal" w:date="2019-07-23T12:46:00Z"/>
                <w:b/>
                <w:bCs/>
                <w:strike/>
                <w:szCs w:val="24"/>
                <w:rPrChange w:id="745" w:author="Gregorio Canal" w:date="2019-07-23T12:47:00Z">
                  <w:rPr>
                    <w:ins w:id="746" w:author="Gregorio Canal" w:date="2019-07-23T12:46:00Z"/>
                    <w:b/>
                    <w:bCs/>
                    <w:szCs w:val="24"/>
                    <w:u w:val="single"/>
                  </w:rPr>
                </w:rPrChange>
              </w:rPr>
            </w:pPr>
            <w:ins w:id="747" w:author="Gregorio Canal" w:date="2019-07-23T12:47:00Z">
              <w:r w:rsidRPr="00C4597C">
                <w:rPr>
                  <w:b/>
                  <w:bCs/>
                  <w:strike/>
                  <w:szCs w:val="24"/>
                  <w:rPrChange w:id="748" w:author="Gregorio Canal" w:date="2019-07-23T12:47:00Z">
                    <w:rPr>
                      <w:b/>
                      <w:bCs/>
                      <w:szCs w:val="24"/>
                      <w:u w:val="single"/>
                    </w:rPr>
                  </w:rPrChange>
                </w:rPr>
                <w:t>None</w:t>
              </w:r>
            </w:ins>
          </w:p>
        </w:tc>
        <w:tc>
          <w:tcPr>
            <w:tcW w:w="3438" w:type="dxa"/>
          </w:tcPr>
          <w:p w14:paraId="083C5FD9" w14:textId="243D37AD" w:rsidR="00C4597C" w:rsidRPr="000E0B57" w:rsidDel="003C521E" w:rsidRDefault="00C4597C" w:rsidP="0032645F">
            <w:pPr>
              <w:pStyle w:val="TableEntry"/>
              <w:rPr>
                <w:ins w:id="749" w:author="Gregorio Canal" w:date="2019-07-23T12:46:00Z"/>
                <w:b/>
                <w:bCs/>
                <w:strike/>
                <w:rPrChange w:id="750" w:author="Gregorio Canal" w:date="2019-07-23T13:29:00Z">
                  <w:rPr>
                    <w:ins w:id="751" w:author="Gregorio Canal" w:date="2019-07-23T12:46:00Z"/>
                  </w:rPr>
                </w:rPrChange>
              </w:rPr>
            </w:pPr>
            <w:ins w:id="752" w:author="Gregorio Canal" w:date="2019-07-23T12:47:00Z">
              <w:r w:rsidRPr="000E0B57">
                <w:rPr>
                  <w:b/>
                  <w:bCs/>
                  <w:strike/>
                  <w:rPrChange w:id="753" w:author="Gregorio Canal" w:date="2019-07-23T13:29:00Z">
                    <w:rPr/>
                  </w:rPrChange>
                </w:rPr>
                <w:t>-</w:t>
              </w:r>
            </w:ins>
          </w:p>
        </w:tc>
      </w:tr>
      <w:tr w:rsidR="00C4597C" w:rsidRPr="00273141" w14:paraId="302CD3EF" w14:textId="77777777">
        <w:trPr>
          <w:cantSplit/>
          <w:trHeight w:val="233"/>
          <w:jc w:val="center"/>
        </w:trPr>
        <w:tc>
          <w:tcPr>
            <w:tcW w:w="2891" w:type="dxa"/>
            <w:vMerge/>
          </w:tcPr>
          <w:p w14:paraId="74B7373E" w14:textId="7F5BA8BA" w:rsidR="00C4597C" w:rsidRPr="00273141" w:rsidRDefault="00C4597C" w:rsidP="0032645F">
            <w:pPr>
              <w:pStyle w:val="TableEntry"/>
            </w:pPr>
          </w:p>
        </w:tc>
        <w:tc>
          <w:tcPr>
            <w:tcW w:w="3130" w:type="dxa"/>
          </w:tcPr>
          <w:p w14:paraId="33CF394A" w14:textId="37ACE510" w:rsidR="00C4597C" w:rsidRPr="00273141" w:rsidRDefault="00C4597C" w:rsidP="0032645F">
            <w:pPr>
              <w:pStyle w:val="TableEntry"/>
            </w:pPr>
            <w:ins w:id="754" w:author="Gregorio Canal" w:date="2019-07-22T09:56:00Z">
              <w:r>
                <w:rPr>
                  <w:b/>
                  <w:bCs/>
                  <w:szCs w:val="24"/>
                  <w:u w:val="single"/>
                </w:rPr>
                <w:t>ATX:</w:t>
              </w:r>
            </w:ins>
            <w:ins w:id="755" w:author="Gregorio Canal" w:date="2019-07-22T13:49:00Z">
              <w:r>
                <w:rPr>
                  <w:b/>
                  <w:bCs/>
                  <w:szCs w:val="24"/>
                  <w:u w:val="single"/>
                </w:rPr>
                <w:t xml:space="preserve"> </w:t>
              </w:r>
            </w:ins>
            <w:ins w:id="756" w:author="Gregorio Canal" w:date="2019-07-23T11:54:00Z">
              <w:r>
                <w:rPr>
                  <w:b/>
                  <w:bCs/>
                  <w:szCs w:val="24"/>
                  <w:u w:val="single"/>
                </w:rPr>
                <w:t>RESTful</w:t>
              </w:r>
            </w:ins>
            <w:del w:id="757" w:author="Gregorio Canal" w:date="2019-05-02T17:33:00Z">
              <w:r w:rsidRPr="00273141" w:rsidDel="003C521E">
                <w:delText>No options defined</w:delText>
              </w:r>
            </w:del>
          </w:p>
        </w:tc>
        <w:tc>
          <w:tcPr>
            <w:tcW w:w="3438" w:type="dxa"/>
          </w:tcPr>
          <w:p w14:paraId="2FD597C9" w14:textId="7EB25A87" w:rsidR="00C4597C" w:rsidRPr="00273141" w:rsidRDefault="00C4597C" w:rsidP="0032645F">
            <w:pPr>
              <w:pStyle w:val="TableEntry"/>
            </w:pPr>
            <w:del w:id="758" w:author="Gregorio Canal" w:date="2019-05-02T17:33:00Z">
              <w:r w:rsidRPr="00273141" w:rsidDel="003C521E">
                <w:delText>-</w:delText>
              </w:r>
            </w:del>
            <w:ins w:id="759" w:author="Gregorio Canal" w:date="2019-05-02T17:33:00Z">
              <w:r w:rsidRPr="00273141">
                <w:rPr>
                  <w:b/>
                  <w:bCs/>
                  <w:szCs w:val="24"/>
                  <w:u w:val="single"/>
                </w:rPr>
                <w:t>ITI TF-1: 9.2.</w:t>
              </w:r>
            </w:ins>
            <w:ins w:id="760" w:author="Gregorio Canal" w:date="2019-07-23T13:26:00Z">
              <w:r w:rsidR="000E0B57">
                <w:rPr>
                  <w:b/>
                  <w:bCs/>
                  <w:szCs w:val="24"/>
                  <w:u w:val="single"/>
                </w:rPr>
                <w:t>7.1</w:t>
              </w:r>
            </w:ins>
          </w:p>
        </w:tc>
      </w:tr>
      <w:tr w:rsidR="00C4597C" w:rsidRPr="00273141" w14:paraId="51D2C93B" w14:textId="77777777">
        <w:trPr>
          <w:cantSplit/>
          <w:trHeight w:val="233"/>
          <w:jc w:val="center"/>
          <w:ins w:id="761" w:author="Gregorio Canal" w:date="2019-07-22T13:48:00Z"/>
        </w:trPr>
        <w:tc>
          <w:tcPr>
            <w:tcW w:w="2891" w:type="dxa"/>
            <w:vMerge/>
          </w:tcPr>
          <w:p w14:paraId="71E16046" w14:textId="77777777" w:rsidR="00C4597C" w:rsidRPr="00273141" w:rsidRDefault="00C4597C" w:rsidP="00461C9D">
            <w:pPr>
              <w:pStyle w:val="TableEntry"/>
              <w:rPr>
                <w:ins w:id="762" w:author="Gregorio Canal" w:date="2019-07-22T13:48:00Z"/>
              </w:rPr>
            </w:pPr>
          </w:p>
        </w:tc>
        <w:tc>
          <w:tcPr>
            <w:tcW w:w="3130" w:type="dxa"/>
          </w:tcPr>
          <w:p w14:paraId="6E3741FB" w14:textId="6F82E356" w:rsidR="00C4597C" w:rsidRDefault="00C4597C" w:rsidP="00461C9D">
            <w:pPr>
              <w:pStyle w:val="TableEntry"/>
              <w:rPr>
                <w:ins w:id="763" w:author="Gregorio Canal" w:date="2019-07-22T13:48:00Z"/>
                <w:b/>
                <w:bCs/>
                <w:szCs w:val="24"/>
                <w:u w:val="single"/>
              </w:rPr>
            </w:pPr>
            <w:ins w:id="764" w:author="Gregorio Canal" w:date="2019-07-22T13:49:00Z">
              <w:r>
                <w:rPr>
                  <w:b/>
                  <w:bCs/>
                  <w:szCs w:val="24"/>
                  <w:u w:val="single"/>
                </w:rPr>
                <w:t>ATX: TLS Syslog</w:t>
              </w:r>
            </w:ins>
          </w:p>
        </w:tc>
        <w:tc>
          <w:tcPr>
            <w:tcW w:w="3438" w:type="dxa"/>
          </w:tcPr>
          <w:p w14:paraId="58EB3165" w14:textId="6E84966E" w:rsidR="00C4597C" w:rsidRPr="00273141" w:rsidDel="003C521E" w:rsidRDefault="00C4597C" w:rsidP="00461C9D">
            <w:pPr>
              <w:pStyle w:val="TableEntry"/>
              <w:rPr>
                <w:ins w:id="765" w:author="Gregorio Canal" w:date="2019-07-22T13:48:00Z"/>
              </w:rPr>
            </w:pPr>
            <w:ins w:id="766" w:author="Gregorio Canal" w:date="2019-07-22T13:49:00Z">
              <w:r w:rsidRPr="00273141">
                <w:rPr>
                  <w:b/>
                  <w:bCs/>
                  <w:szCs w:val="24"/>
                  <w:u w:val="single"/>
                </w:rPr>
                <w:t>ITI TF-1: 9.2.</w:t>
              </w:r>
            </w:ins>
            <w:ins w:id="767" w:author="Gregorio Canal" w:date="2019-07-23T13:26:00Z">
              <w:r w:rsidR="000E0B57">
                <w:rPr>
                  <w:b/>
                  <w:bCs/>
                  <w:szCs w:val="24"/>
                  <w:u w:val="single"/>
                </w:rPr>
                <w:t>7.2</w:t>
              </w:r>
            </w:ins>
          </w:p>
        </w:tc>
      </w:tr>
      <w:tr w:rsidR="00C4597C" w:rsidRPr="00273141" w14:paraId="7B259597" w14:textId="77777777">
        <w:trPr>
          <w:cantSplit/>
          <w:trHeight w:val="233"/>
          <w:jc w:val="center"/>
          <w:ins w:id="768" w:author="Gregorio Canal" w:date="2019-07-22T13:48:00Z"/>
        </w:trPr>
        <w:tc>
          <w:tcPr>
            <w:tcW w:w="2891" w:type="dxa"/>
            <w:vMerge/>
          </w:tcPr>
          <w:p w14:paraId="25ABF352" w14:textId="77777777" w:rsidR="00C4597C" w:rsidRPr="00273141" w:rsidRDefault="00C4597C" w:rsidP="00461C9D">
            <w:pPr>
              <w:pStyle w:val="TableEntry"/>
              <w:rPr>
                <w:ins w:id="769" w:author="Gregorio Canal" w:date="2019-07-22T13:48:00Z"/>
              </w:rPr>
            </w:pPr>
          </w:p>
        </w:tc>
        <w:tc>
          <w:tcPr>
            <w:tcW w:w="3130" w:type="dxa"/>
          </w:tcPr>
          <w:p w14:paraId="50A248D6" w14:textId="551FF55A" w:rsidR="00C4597C" w:rsidRDefault="00C4597C" w:rsidP="00461C9D">
            <w:pPr>
              <w:pStyle w:val="TableEntry"/>
              <w:rPr>
                <w:ins w:id="770" w:author="Gregorio Canal" w:date="2019-07-22T13:48:00Z"/>
                <w:b/>
                <w:bCs/>
                <w:szCs w:val="24"/>
                <w:u w:val="single"/>
              </w:rPr>
            </w:pPr>
            <w:ins w:id="771" w:author="Gregorio Canal" w:date="2019-07-22T13:49:00Z">
              <w:r>
                <w:rPr>
                  <w:b/>
                  <w:bCs/>
                  <w:szCs w:val="24"/>
                  <w:u w:val="single"/>
                </w:rPr>
                <w:t>ATX: UDP Syslog</w:t>
              </w:r>
            </w:ins>
          </w:p>
        </w:tc>
        <w:tc>
          <w:tcPr>
            <w:tcW w:w="3438" w:type="dxa"/>
          </w:tcPr>
          <w:p w14:paraId="7CD10E7C" w14:textId="4455C137" w:rsidR="00C4597C" w:rsidRPr="00273141" w:rsidDel="003C521E" w:rsidRDefault="00C4597C" w:rsidP="00461C9D">
            <w:pPr>
              <w:pStyle w:val="TableEntry"/>
              <w:rPr>
                <w:ins w:id="772" w:author="Gregorio Canal" w:date="2019-07-22T13:48:00Z"/>
              </w:rPr>
            </w:pPr>
            <w:ins w:id="773" w:author="Gregorio Canal" w:date="2019-07-22T13:49:00Z">
              <w:r w:rsidRPr="00273141">
                <w:rPr>
                  <w:b/>
                  <w:bCs/>
                  <w:szCs w:val="24"/>
                  <w:u w:val="single"/>
                </w:rPr>
                <w:t>ITI TF-1: 9.2.</w:t>
              </w:r>
            </w:ins>
            <w:ins w:id="774" w:author="Gregorio Canal" w:date="2019-07-23T13:26:00Z">
              <w:r w:rsidR="000E0B57">
                <w:rPr>
                  <w:b/>
                  <w:bCs/>
                  <w:szCs w:val="24"/>
                  <w:u w:val="single"/>
                </w:rPr>
                <w:t>7.3</w:t>
              </w:r>
            </w:ins>
          </w:p>
        </w:tc>
      </w:tr>
      <w:tr w:rsidR="00461C9D" w:rsidRPr="00273141" w14:paraId="33D34DEF" w14:textId="77777777">
        <w:trPr>
          <w:cantSplit/>
          <w:trHeight w:val="233"/>
          <w:jc w:val="center"/>
        </w:trPr>
        <w:tc>
          <w:tcPr>
            <w:tcW w:w="2891" w:type="dxa"/>
            <w:vMerge w:val="restart"/>
          </w:tcPr>
          <w:p w14:paraId="2C0DC552" w14:textId="7C57DECF" w:rsidR="00461C9D" w:rsidRPr="00273141" w:rsidRDefault="00461C9D" w:rsidP="00461C9D">
            <w:pPr>
              <w:pStyle w:val="TableEntry"/>
            </w:pPr>
            <w:r w:rsidRPr="00273141">
              <w:t>Secure Node</w:t>
            </w:r>
            <w:ins w:id="775" w:author="Gregorio Canal" w:date="2019-05-02T16:23:00Z">
              <w:r>
                <w:t xml:space="preserve"> </w:t>
              </w:r>
              <w:r w:rsidRPr="00273141">
                <w:rPr>
                  <w:b/>
                  <w:bCs/>
                  <w:szCs w:val="24"/>
                  <w:u w:val="single"/>
                </w:rPr>
                <w:t xml:space="preserve">(Note </w:t>
              </w:r>
              <w:r>
                <w:rPr>
                  <w:b/>
                  <w:bCs/>
                  <w:szCs w:val="24"/>
                  <w:u w:val="single"/>
                </w:rPr>
                <w:t>2</w:t>
              </w:r>
              <w:r w:rsidRPr="00273141">
                <w:rPr>
                  <w:b/>
                  <w:bCs/>
                  <w:szCs w:val="24"/>
                  <w:u w:val="single"/>
                </w:rPr>
                <w:t>)</w:t>
              </w:r>
            </w:ins>
          </w:p>
        </w:tc>
        <w:tc>
          <w:tcPr>
            <w:tcW w:w="3130" w:type="dxa"/>
          </w:tcPr>
          <w:p w14:paraId="2757A412" w14:textId="58EDF168" w:rsidR="00461C9D" w:rsidRPr="00273141" w:rsidRDefault="00461C9D" w:rsidP="00461C9D">
            <w:pPr>
              <w:pStyle w:val="TableEntry"/>
            </w:pPr>
            <w:r w:rsidRPr="00273141">
              <w:t>Radiology Audit Trail</w:t>
            </w:r>
          </w:p>
        </w:tc>
        <w:tc>
          <w:tcPr>
            <w:tcW w:w="3438" w:type="dxa"/>
          </w:tcPr>
          <w:p w14:paraId="683E12BD" w14:textId="7EFE58D2" w:rsidR="00461C9D" w:rsidRPr="00273141" w:rsidRDefault="00461C9D" w:rsidP="00461C9D">
            <w:pPr>
              <w:pStyle w:val="TableEntry"/>
            </w:pPr>
            <w:r w:rsidRPr="00273141">
              <w:t>RAD TF-1: 2.2.1</w:t>
            </w:r>
            <w:del w:id="776" w:author="Gregorio Canal" w:date="2019-05-02T14:58:00Z">
              <w:r w:rsidRPr="00273141" w:rsidDel="00223648">
                <w:delText>;</w:delText>
              </w:r>
            </w:del>
          </w:p>
          <w:p w14:paraId="3061D273" w14:textId="7EA27E80" w:rsidR="00461C9D" w:rsidRPr="00273141" w:rsidRDefault="00461C9D" w:rsidP="00461C9D">
            <w:pPr>
              <w:pStyle w:val="TableEntry"/>
            </w:pPr>
            <w:r w:rsidRPr="00273141">
              <w:t>RAD TF-3: 5.1</w:t>
            </w:r>
          </w:p>
        </w:tc>
      </w:tr>
      <w:tr w:rsidR="00461C9D" w:rsidRPr="00273141" w14:paraId="18512DD6" w14:textId="77777777">
        <w:trPr>
          <w:cantSplit/>
          <w:trHeight w:val="233"/>
          <w:jc w:val="center"/>
          <w:ins w:id="777" w:author="Gregorio Canal" w:date="2019-07-17T14:55:00Z"/>
        </w:trPr>
        <w:tc>
          <w:tcPr>
            <w:tcW w:w="2891" w:type="dxa"/>
            <w:vMerge/>
          </w:tcPr>
          <w:p w14:paraId="7EEFE832" w14:textId="77777777" w:rsidR="00461C9D" w:rsidRPr="00273141" w:rsidRDefault="00461C9D" w:rsidP="00461C9D">
            <w:pPr>
              <w:pStyle w:val="TableEntry"/>
              <w:rPr>
                <w:ins w:id="778" w:author="Gregorio Canal" w:date="2019-07-17T14:55:00Z"/>
              </w:rPr>
            </w:pPr>
          </w:p>
        </w:tc>
        <w:tc>
          <w:tcPr>
            <w:tcW w:w="3130" w:type="dxa"/>
          </w:tcPr>
          <w:p w14:paraId="54ABB236" w14:textId="4649D5A8" w:rsidR="00461C9D" w:rsidRPr="00273141" w:rsidRDefault="00461C9D" w:rsidP="00461C9D">
            <w:pPr>
              <w:pStyle w:val="TableEntry"/>
              <w:rPr>
                <w:ins w:id="779" w:author="Gregorio Canal" w:date="2019-07-17T14:55:00Z"/>
              </w:rPr>
            </w:pPr>
            <w:ins w:id="780" w:author="Gregorio Canal" w:date="2019-07-22T10:34:00Z">
              <w:r>
                <w:rPr>
                  <w:b/>
                  <w:szCs w:val="18"/>
                  <w:u w:val="single"/>
                </w:rPr>
                <w:t>…</w:t>
              </w:r>
            </w:ins>
          </w:p>
        </w:tc>
        <w:tc>
          <w:tcPr>
            <w:tcW w:w="3438" w:type="dxa"/>
          </w:tcPr>
          <w:p w14:paraId="59E098C2" w14:textId="5A35204F" w:rsidR="00461C9D" w:rsidRPr="00273141" w:rsidRDefault="00461C9D" w:rsidP="00461C9D">
            <w:pPr>
              <w:pStyle w:val="TableEntry"/>
              <w:rPr>
                <w:ins w:id="781" w:author="Gregorio Canal" w:date="2019-07-17T14:55:00Z"/>
              </w:rPr>
            </w:pPr>
            <w:ins w:id="782" w:author="Gregorio Canal" w:date="2019-07-22T10:34:00Z">
              <w:r>
                <w:rPr>
                  <w:b/>
                  <w:szCs w:val="18"/>
                  <w:u w:val="single"/>
                </w:rPr>
                <w:t>…</w:t>
              </w:r>
            </w:ins>
          </w:p>
        </w:tc>
      </w:tr>
      <w:tr w:rsidR="00461C9D" w:rsidRPr="00273141" w14:paraId="6C7ECE01" w14:textId="77777777">
        <w:trPr>
          <w:cantSplit/>
          <w:trHeight w:val="233"/>
          <w:jc w:val="center"/>
          <w:ins w:id="783" w:author="Gregorio Canal" w:date="2019-05-02T17:34:00Z"/>
        </w:trPr>
        <w:tc>
          <w:tcPr>
            <w:tcW w:w="2891" w:type="dxa"/>
            <w:vMerge/>
          </w:tcPr>
          <w:p w14:paraId="4283A07E" w14:textId="77777777" w:rsidR="00461C9D" w:rsidRPr="00273141" w:rsidRDefault="00461C9D" w:rsidP="00461C9D">
            <w:pPr>
              <w:pStyle w:val="TableEntry"/>
              <w:rPr>
                <w:ins w:id="784" w:author="Gregorio Canal" w:date="2019-05-02T17:34:00Z"/>
              </w:rPr>
            </w:pPr>
          </w:p>
        </w:tc>
        <w:tc>
          <w:tcPr>
            <w:tcW w:w="3130" w:type="dxa"/>
          </w:tcPr>
          <w:p w14:paraId="4EB0E3EE" w14:textId="6A8FA031" w:rsidR="00461C9D" w:rsidRPr="00273141" w:rsidRDefault="00461C9D" w:rsidP="00461C9D">
            <w:pPr>
              <w:pStyle w:val="TableEntry"/>
              <w:rPr>
                <w:ins w:id="785" w:author="Gregorio Canal" w:date="2019-05-02T17:34:00Z"/>
              </w:rPr>
            </w:pPr>
            <w:ins w:id="786" w:author="Gregorio Canal" w:date="2019-07-22T09:52:00Z">
              <w:r>
                <w:rPr>
                  <w:b/>
                  <w:bCs/>
                  <w:szCs w:val="24"/>
                  <w:u w:val="single"/>
                </w:rPr>
                <w:t>ATX:</w:t>
              </w:r>
            </w:ins>
            <w:ins w:id="787" w:author="Gregorio Canal" w:date="2019-07-22T09:57:00Z">
              <w:r>
                <w:rPr>
                  <w:b/>
                  <w:bCs/>
                  <w:szCs w:val="24"/>
                  <w:u w:val="single"/>
                </w:rPr>
                <w:t xml:space="preserve"> </w:t>
              </w:r>
            </w:ins>
            <w:ins w:id="788" w:author="Gregorio Canal" w:date="2019-07-23T11:54:00Z">
              <w:r w:rsidR="00BC00F6">
                <w:rPr>
                  <w:b/>
                  <w:bCs/>
                  <w:szCs w:val="24"/>
                  <w:u w:val="single"/>
                </w:rPr>
                <w:t>RESTful</w:t>
              </w:r>
            </w:ins>
          </w:p>
        </w:tc>
        <w:tc>
          <w:tcPr>
            <w:tcW w:w="3438" w:type="dxa"/>
          </w:tcPr>
          <w:p w14:paraId="7324F959" w14:textId="1B2BC11B" w:rsidR="00461C9D" w:rsidRPr="00273141" w:rsidRDefault="00461C9D" w:rsidP="00461C9D">
            <w:pPr>
              <w:pStyle w:val="TableEntry"/>
              <w:rPr>
                <w:ins w:id="789" w:author="Gregorio Canal" w:date="2019-05-02T17:34:00Z"/>
              </w:rPr>
            </w:pPr>
            <w:ins w:id="790" w:author="Gregorio Canal" w:date="2019-05-02T17:34:00Z">
              <w:r w:rsidRPr="00273141">
                <w:rPr>
                  <w:b/>
                  <w:bCs/>
                  <w:szCs w:val="24"/>
                  <w:u w:val="single"/>
                </w:rPr>
                <w:t>ITI TF-1: 9.2.</w:t>
              </w:r>
            </w:ins>
            <w:ins w:id="791" w:author="Gregorio Canal" w:date="2019-07-23T13:26:00Z">
              <w:r w:rsidR="000E0B57">
                <w:rPr>
                  <w:b/>
                  <w:bCs/>
                  <w:szCs w:val="24"/>
                  <w:u w:val="single"/>
                </w:rPr>
                <w:t>7.1</w:t>
              </w:r>
            </w:ins>
          </w:p>
        </w:tc>
      </w:tr>
      <w:tr w:rsidR="00461C9D" w:rsidRPr="00273141" w14:paraId="518DD24F" w14:textId="77777777">
        <w:trPr>
          <w:cantSplit/>
          <w:trHeight w:val="233"/>
          <w:jc w:val="center"/>
          <w:ins w:id="792" w:author="Gregorio Canal" w:date="2019-07-22T09:50:00Z"/>
        </w:trPr>
        <w:tc>
          <w:tcPr>
            <w:tcW w:w="2891" w:type="dxa"/>
            <w:vMerge/>
          </w:tcPr>
          <w:p w14:paraId="0F08309B" w14:textId="77777777" w:rsidR="00461C9D" w:rsidRPr="00273141" w:rsidRDefault="00461C9D" w:rsidP="00461C9D">
            <w:pPr>
              <w:pStyle w:val="TableEntry"/>
              <w:rPr>
                <w:ins w:id="793" w:author="Gregorio Canal" w:date="2019-07-22T09:50:00Z"/>
              </w:rPr>
            </w:pPr>
          </w:p>
        </w:tc>
        <w:tc>
          <w:tcPr>
            <w:tcW w:w="3130" w:type="dxa"/>
          </w:tcPr>
          <w:p w14:paraId="483D6E7E" w14:textId="76E0F7B7" w:rsidR="00461C9D" w:rsidRDefault="00461C9D" w:rsidP="00461C9D">
            <w:pPr>
              <w:pStyle w:val="TableEntry"/>
              <w:rPr>
                <w:ins w:id="794" w:author="Gregorio Canal" w:date="2019-07-22T09:50:00Z"/>
                <w:b/>
                <w:bCs/>
                <w:szCs w:val="24"/>
                <w:u w:val="single"/>
              </w:rPr>
            </w:pPr>
            <w:ins w:id="795" w:author="Gregorio Canal" w:date="2019-07-22T13:49:00Z">
              <w:r>
                <w:rPr>
                  <w:b/>
                  <w:bCs/>
                  <w:szCs w:val="24"/>
                  <w:u w:val="single"/>
                </w:rPr>
                <w:t>ATX: TLS Syslog</w:t>
              </w:r>
            </w:ins>
          </w:p>
        </w:tc>
        <w:tc>
          <w:tcPr>
            <w:tcW w:w="3438" w:type="dxa"/>
          </w:tcPr>
          <w:p w14:paraId="77C4BCD9" w14:textId="11AF225B" w:rsidR="00461C9D" w:rsidRPr="00273141" w:rsidRDefault="00461C9D" w:rsidP="00461C9D">
            <w:pPr>
              <w:pStyle w:val="TableEntry"/>
              <w:rPr>
                <w:ins w:id="796" w:author="Gregorio Canal" w:date="2019-07-22T09:50:00Z"/>
                <w:b/>
                <w:bCs/>
                <w:szCs w:val="24"/>
                <w:u w:val="single"/>
              </w:rPr>
            </w:pPr>
            <w:ins w:id="797" w:author="Gregorio Canal" w:date="2019-07-22T13:49:00Z">
              <w:r w:rsidRPr="00273141">
                <w:rPr>
                  <w:b/>
                  <w:bCs/>
                  <w:szCs w:val="24"/>
                  <w:u w:val="single"/>
                </w:rPr>
                <w:t>ITI TF-1: 9.2.</w:t>
              </w:r>
            </w:ins>
            <w:ins w:id="798" w:author="Gregorio Canal" w:date="2019-07-23T13:26:00Z">
              <w:r w:rsidR="000E0B57">
                <w:rPr>
                  <w:b/>
                  <w:bCs/>
                  <w:szCs w:val="24"/>
                  <w:u w:val="single"/>
                </w:rPr>
                <w:t>7.2</w:t>
              </w:r>
            </w:ins>
          </w:p>
        </w:tc>
      </w:tr>
      <w:tr w:rsidR="00461C9D" w:rsidRPr="00273141" w14:paraId="6AA48EC0" w14:textId="77777777">
        <w:trPr>
          <w:cantSplit/>
          <w:trHeight w:val="233"/>
          <w:jc w:val="center"/>
          <w:ins w:id="799" w:author="Gregorio Canal" w:date="2019-07-22T09:50:00Z"/>
        </w:trPr>
        <w:tc>
          <w:tcPr>
            <w:tcW w:w="2891" w:type="dxa"/>
            <w:vMerge/>
          </w:tcPr>
          <w:p w14:paraId="55C516A7" w14:textId="77777777" w:rsidR="00461C9D" w:rsidRPr="00273141" w:rsidRDefault="00461C9D" w:rsidP="00461C9D">
            <w:pPr>
              <w:pStyle w:val="TableEntry"/>
              <w:rPr>
                <w:ins w:id="800" w:author="Gregorio Canal" w:date="2019-07-22T09:50:00Z"/>
              </w:rPr>
            </w:pPr>
          </w:p>
        </w:tc>
        <w:tc>
          <w:tcPr>
            <w:tcW w:w="3130" w:type="dxa"/>
          </w:tcPr>
          <w:p w14:paraId="0502D66B" w14:textId="2694C94D" w:rsidR="00461C9D" w:rsidRDefault="00461C9D" w:rsidP="00461C9D">
            <w:pPr>
              <w:pStyle w:val="TableEntry"/>
              <w:rPr>
                <w:ins w:id="801" w:author="Gregorio Canal" w:date="2019-07-22T09:50:00Z"/>
                <w:b/>
                <w:bCs/>
                <w:szCs w:val="24"/>
                <w:u w:val="single"/>
              </w:rPr>
            </w:pPr>
            <w:ins w:id="802" w:author="Gregorio Canal" w:date="2019-07-22T13:49:00Z">
              <w:r>
                <w:rPr>
                  <w:b/>
                  <w:bCs/>
                  <w:szCs w:val="24"/>
                  <w:u w:val="single"/>
                </w:rPr>
                <w:t>ATX: UDP Syslog</w:t>
              </w:r>
            </w:ins>
          </w:p>
        </w:tc>
        <w:tc>
          <w:tcPr>
            <w:tcW w:w="3438" w:type="dxa"/>
          </w:tcPr>
          <w:p w14:paraId="58E880DD" w14:textId="728851D0" w:rsidR="00461C9D" w:rsidRPr="00273141" w:rsidRDefault="00461C9D" w:rsidP="00461C9D">
            <w:pPr>
              <w:pStyle w:val="TableEntry"/>
              <w:rPr>
                <w:ins w:id="803" w:author="Gregorio Canal" w:date="2019-07-22T09:50:00Z"/>
                <w:b/>
                <w:bCs/>
                <w:szCs w:val="24"/>
                <w:u w:val="single"/>
              </w:rPr>
            </w:pPr>
            <w:ins w:id="804" w:author="Gregorio Canal" w:date="2019-07-22T13:49:00Z">
              <w:r w:rsidRPr="00273141">
                <w:rPr>
                  <w:b/>
                  <w:bCs/>
                  <w:szCs w:val="24"/>
                  <w:u w:val="single"/>
                </w:rPr>
                <w:t>ITI TF-1: 9.2.</w:t>
              </w:r>
            </w:ins>
            <w:ins w:id="805" w:author="Gregorio Canal" w:date="2019-07-23T13:26:00Z">
              <w:r w:rsidR="000E0B57">
                <w:rPr>
                  <w:b/>
                  <w:bCs/>
                  <w:szCs w:val="24"/>
                  <w:u w:val="single"/>
                </w:rPr>
                <w:t>7.3</w:t>
              </w:r>
            </w:ins>
          </w:p>
        </w:tc>
      </w:tr>
      <w:tr w:rsidR="00461C9D" w:rsidRPr="00273141" w14:paraId="6F61D45B" w14:textId="77777777">
        <w:trPr>
          <w:cantSplit/>
          <w:trHeight w:val="521"/>
          <w:jc w:val="center"/>
        </w:trPr>
        <w:tc>
          <w:tcPr>
            <w:tcW w:w="2891" w:type="dxa"/>
            <w:vMerge w:val="restart"/>
          </w:tcPr>
          <w:p w14:paraId="4C61A097" w14:textId="16D94126" w:rsidR="00461C9D" w:rsidRPr="00273141" w:rsidRDefault="00461C9D" w:rsidP="00461C9D">
            <w:pPr>
              <w:pStyle w:val="TableEntry"/>
            </w:pPr>
            <w:r w:rsidRPr="00273141">
              <w:t>Secure Application</w:t>
            </w:r>
            <w:ins w:id="806" w:author="Gregorio Canal" w:date="2019-05-02T16:23:00Z">
              <w:r>
                <w:t xml:space="preserve"> </w:t>
              </w:r>
              <w:r w:rsidRPr="00273141">
                <w:rPr>
                  <w:b/>
                  <w:bCs/>
                  <w:szCs w:val="24"/>
                  <w:u w:val="single"/>
                </w:rPr>
                <w:t xml:space="preserve">(Note </w:t>
              </w:r>
              <w:r>
                <w:rPr>
                  <w:b/>
                  <w:bCs/>
                  <w:szCs w:val="24"/>
                  <w:u w:val="single"/>
                </w:rPr>
                <w:t>2</w:t>
              </w:r>
              <w:r w:rsidRPr="00273141">
                <w:rPr>
                  <w:b/>
                  <w:bCs/>
                  <w:szCs w:val="24"/>
                  <w:u w:val="single"/>
                </w:rPr>
                <w:t>)</w:t>
              </w:r>
            </w:ins>
          </w:p>
        </w:tc>
        <w:tc>
          <w:tcPr>
            <w:tcW w:w="3130" w:type="dxa"/>
          </w:tcPr>
          <w:p w14:paraId="585AA7BB" w14:textId="77777777" w:rsidR="00461C9D" w:rsidRPr="00273141" w:rsidRDefault="00461C9D" w:rsidP="00461C9D">
            <w:pPr>
              <w:pStyle w:val="TableEntry"/>
            </w:pPr>
            <w:r w:rsidRPr="00273141">
              <w:t>Radiology Audit Trail</w:t>
            </w:r>
          </w:p>
        </w:tc>
        <w:tc>
          <w:tcPr>
            <w:tcW w:w="3438" w:type="dxa"/>
          </w:tcPr>
          <w:p w14:paraId="28E199D6" w14:textId="77777777" w:rsidR="00461C9D" w:rsidRPr="00273141" w:rsidRDefault="00461C9D" w:rsidP="00461C9D">
            <w:pPr>
              <w:pStyle w:val="TableEntry"/>
            </w:pPr>
            <w:r w:rsidRPr="00273141">
              <w:t>RAD TF-1: 2.2.1</w:t>
            </w:r>
          </w:p>
          <w:p w14:paraId="71D7659B" w14:textId="5D0F0E00" w:rsidR="00461C9D" w:rsidRPr="00273141" w:rsidRDefault="00461C9D" w:rsidP="00461C9D">
            <w:pPr>
              <w:pStyle w:val="TableEntry"/>
            </w:pPr>
            <w:r w:rsidRPr="00273141">
              <w:t>RAD TF-3: 5.1</w:t>
            </w:r>
          </w:p>
        </w:tc>
      </w:tr>
      <w:tr w:rsidR="00461C9D" w:rsidRPr="00273141" w14:paraId="54F8C1E7" w14:textId="77777777">
        <w:trPr>
          <w:cantSplit/>
          <w:trHeight w:val="521"/>
          <w:jc w:val="center"/>
          <w:ins w:id="807" w:author="Gregorio Canal" w:date="2019-07-17T14:56:00Z"/>
        </w:trPr>
        <w:tc>
          <w:tcPr>
            <w:tcW w:w="2891" w:type="dxa"/>
            <w:vMerge/>
          </w:tcPr>
          <w:p w14:paraId="501317EA" w14:textId="77777777" w:rsidR="00461C9D" w:rsidRPr="00273141" w:rsidRDefault="00461C9D" w:rsidP="00461C9D">
            <w:pPr>
              <w:pStyle w:val="TableEntry"/>
              <w:rPr>
                <w:ins w:id="808" w:author="Gregorio Canal" w:date="2019-07-17T14:56:00Z"/>
              </w:rPr>
            </w:pPr>
          </w:p>
        </w:tc>
        <w:tc>
          <w:tcPr>
            <w:tcW w:w="3130" w:type="dxa"/>
          </w:tcPr>
          <w:p w14:paraId="07895CB4" w14:textId="5D2EB9DC" w:rsidR="00461C9D" w:rsidRPr="00273141" w:rsidRDefault="00461C9D" w:rsidP="00461C9D">
            <w:pPr>
              <w:pStyle w:val="TableEntry"/>
              <w:rPr>
                <w:ins w:id="809" w:author="Gregorio Canal" w:date="2019-07-17T14:56:00Z"/>
              </w:rPr>
            </w:pPr>
            <w:ins w:id="810" w:author="Gregorio Canal" w:date="2019-07-22T10:34:00Z">
              <w:r>
                <w:rPr>
                  <w:b/>
                  <w:szCs w:val="18"/>
                  <w:u w:val="single"/>
                </w:rPr>
                <w:t>…</w:t>
              </w:r>
            </w:ins>
          </w:p>
        </w:tc>
        <w:tc>
          <w:tcPr>
            <w:tcW w:w="3438" w:type="dxa"/>
          </w:tcPr>
          <w:p w14:paraId="3BB6200F" w14:textId="16211663" w:rsidR="00461C9D" w:rsidRPr="00273141" w:rsidRDefault="00461C9D" w:rsidP="00461C9D">
            <w:pPr>
              <w:pStyle w:val="TableEntry"/>
              <w:rPr>
                <w:ins w:id="811" w:author="Gregorio Canal" w:date="2019-07-17T14:56:00Z"/>
              </w:rPr>
            </w:pPr>
            <w:ins w:id="812" w:author="Gregorio Canal" w:date="2019-07-22T10:34:00Z">
              <w:r>
                <w:rPr>
                  <w:b/>
                  <w:szCs w:val="18"/>
                  <w:u w:val="single"/>
                </w:rPr>
                <w:t>…</w:t>
              </w:r>
            </w:ins>
          </w:p>
        </w:tc>
      </w:tr>
      <w:tr w:rsidR="00461C9D" w:rsidRPr="00273141" w14:paraId="14B5D77B" w14:textId="77777777">
        <w:trPr>
          <w:cantSplit/>
          <w:trHeight w:val="521"/>
          <w:jc w:val="center"/>
          <w:ins w:id="813" w:author="Gregorio Canal" w:date="2019-07-22T13:47:00Z"/>
        </w:trPr>
        <w:tc>
          <w:tcPr>
            <w:tcW w:w="2891" w:type="dxa"/>
            <w:vMerge/>
          </w:tcPr>
          <w:p w14:paraId="57E07908" w14:textId="77777777" w:rsidR="00461C9D" w:rsidRPr="00273141" w:rsidRDefault="00461C9D" w:rsidP="00461C9D">
            <w:pPr>
              <w:pStyle w:val="TableEntry"/>
              <w:rPr>
                <w:ins w:id="814" w:author="Gregorio Canal" w:date="2019-07-22T13:47:00Z"/>
              </w:rPr>
            </w:pPr>
          </w:p>
        </w:tc>
        <w:tc>
          <w:tcPr>
            <w:tcW w:w="3130" w:type="dxa"/>
          </w:tcPr>
          <w:p w14:paraId="59901CB8" w14:textId="05ED8383" w:rsidR="00461C9D" w:rsidRDefault="00461C9D" w:rsidP="00461C9D">
            <w:pPr>
              <w:pStyle w:val="TableEntry"/>
              <w:rPr>
                <w:ins w:id="815" w:author="Gregorio Canal" w:date="2019-07-22T13:47:00Z"/>
                <w:b/>
                <w:szCs w:val="18"/>
                <w:u w:val="single"/>
              </w:rPr>
            </w:pPr>
            <w:ins w:id="816" w:author="Gregorio Canal" w:date="2019-07-22T13:47:00Z">
              <w:r>
                <w:rPr>
                  <w:b/>
                  <w:bCs/>
                  <w:szCs w:val="24"/>
                  <w:u w:val="single"/>
                </w:rPr>
                <w:t xml:space="preserve">ATX: </w:t>
              </w:r>
            </w:ins>
            <w:ins w:id="817" w:author="Gregorio Canal" w:date="2019-07-23T11:54:00Z">
              <w:r w:rsidR="00BC00F6">
                <w:rPr>
                  <w:b/>
                  <w:bCs/>
                  <w:szCs w:val="24"/>
                  <w:u w:val="single"/>
                </w:rPr>
                <w:t>RESTful</w:t>
              </w:r>
            </w:ins>
          </w:p>
        </w:tc>
        <w:tc>
          <w:tcPr>
            <w:tcW w:w="3438" w:type="dxa"/>
          </w:tcPr>
          <w:p w14:paraId="08AA9F81" w14:textId="549F69B7" w:rsidR="00461C9D" w:rsidRDefault="00461C9D" w:rsidP="00461C9D">
            <w:pPr>
              <w:pStyle w:val="TableEntry"/>
              <w:rPr>
                <w:ins w:id="818" w:author="Gregorio Canal" w:date="2019-07-22T13:47:00Z"/>
                <w:b/>
                <w:szCs w:val="18"/>
                <w:u w:val="single"/>
              </w:rPr>
            </w:pPr>
            <w:ins w:id="819" w:author="Gregorio Canal" w:date="2019-07-22T13:47:00Z">
              <w:r w:rsidRPr="00273141">
                <w:rPr>
                  <w:b/>
                  <w:bCs/>
                  <w:szCs w:val="24"/>
                  <w:u w:val="single"/>
                </w:rPr>
                <w:t>ITI TF-1: 9.2.</w:t>
              </w:r>
            </w:ins>
            <w:ins w:id="820" w:author="Gregorio Canal" w:date="2019-07-23T13:26:00Z">
              <w:r w:rsidR="000E0B57">
                <w:rPr>
                  <w:b/>
                  <w:bCs/>
                  <w:szCs w:val="24"/>
                  <w:u w:val="single"/>
                </w:rPr>
                <w:t>7.1</w:t>
              </w:r>
            </w:ins>
            <w:ins w:id="821" w:author="Gregorio Canal" w:date="2019-07-22T13:47:00Z">
              <w:r>
                <w:rPr>
                  <w:rStyle w:val="Rimandocommento"/>
                </w:rPr>
                <w:commentReference w:id="701"/>
              </w:r>
            </w:ins>
          </w:p>
        </w:tc>
      </w:tr>
      <w:tr w:rsidR="00461C9D" w:rsidRPr="00273141" w14:paraId="1CD66D3A" w14:textId="77777777" w:rsidTr="00BC00F6">
        <w:trPr>
          <w:cantSplit/>
          <w:trHeight w:val="359"/>
          <w:jc w:val="center"/>
          <w:ins w:id="822" w:author="Gregorio Canal" w:date="2019-05-02T17:34:00Z"/>
        </w:trPr>
        <w:tc>
          <w:tcPr>
            <w:tcW w:w="2891" w:type="dxa"/>
            <w:vMerge/>
          </w:tcPr>
          <w:p w14:paraId="19BB2139" w14:textId="77777777" w:rsidR="00461C9D" w:rsidRPr="00273141" w:rsidRDefault="00461C9D" w:rsidP="00461C9D">
            <w:pPr>
              <w:pStyle w:val="TableEntry"/>
              <w:rPr>
                <w:ins w:id="823" w:author="Gregorio Canal" w:date="2019-05-02T17:34:00Z"/>
              </w:rPr>
            </w:pPr>
          </w:p>
        </w:tc>
        <w:tc>
          <w:tcPr>
            <w:tcW w:w="3130" w:type="dxa"/>
          </w:tcPr>
          <w:p w14:paraId="3AF652DC" w14:textId="4B4DF0F4" w:rsidR="00461C9D" w:rsidRPr="00273141" w:rsidRDefault="00461C9D" w:rsidP="00461C9D">
            <w:pPr>
              <w:pStyle w:val="TableEntry"/>
              <w:rPr>
                <w:ins w:id="824" w:author="Gregorio Canal" w:date="2019-05-02T17:34:00Z"/>
              </w:rPr>
            </w:pPr>
            <w:ins w:id="825" w:author="Gregorio Canal" w:date="2019-07-22T13:47:00Z">
              <w:r>
                <w:rPr>
                  <w:b/>
                  <w:bCs/>
                  <w:szCs w:val="24"/>
                  <w:u w:val="single"/>
                </w:rPr>
                <w:t>ATX: TLS Syslog</w:t>
              </w:r>
            </w:ins>
          </w:p>
        </w:tc>
        <w:tc>
          <w:tcPr>
            <w:tcW w:w="3438" w:type="dxa"/>
          </w:tcPr>
          <w:p w14:paraId="16D5A2E2" w14:textId="4EF4882E" w:rsidR="00461C9D" w:rsidRPr="00273141" w:rsidRDefault="00461C9D" w:rsidP="00461C9D">
            <w:pPr>
              <w:pStyle w:val="TableEntry"/>
              <w:rPr>
                <w:ins w:id="826" w:author="Gregorio Canal" w:date="2019-05-02T17:34:00Z"/>
              </w:rPr>
            </w:pPr>
            <w:ins w:id="827" w:author="Gregorio Canal" w:date="2019-07-22T13:47:00Z">
              <w:r w:rsidRPr="00273141">
                <w:rPr>
                  <w:b/>
                  <w:bCs/>
                  <w:szCs w:val="24"/>
                  <w:u w:val="single"/>
                </w:rPr>
                <w:t>ITI TF-1: 9.2.</w:t>
              </w:r>
            </w:ins>
            <w:ins w:id="828" w:author="Gregorio Canal" w:date="2019-07-23T13:26:00Z">
              <w:r w:rsidR="000E0B57">
                <w:rPr>
                  <w:b/>
                  <w:bCs/>
                  <w:szCs w:val="24"/>
                  <w:u w:val="single"/>
                </w:rPr>
                <w:t>7.2</w:t>
              </w:r>
            </w:ins>
          </w:p>
        </w:tc>
      </w:tr>
      <w:tr w:rsidR="00461C9D" w:rsidRPr="00273141" w14:paraId="6B995F4E" w14:textId="77777777" w:rsidTr="0098140D">
        <w:trPr>
          <w:cantSplit/>
          <w:trHeight w:val="359"/>
          <w:jc w:val="center"/>
          <w:ins w:id="829" w:author="Gregorio Canal" w:date="2019-07-22T13:47:00Z"/>
        </w:trPr>
        <w:tc>
          <w:tcPr>
            <w:tcW w:w="2891" w:type="dxa"/>
            <w:vMerge/>
          </w:tcPr>
          <w:p w14:paraId="15876660" w14:textId="77777777" w:rsidR="00461C9D" w:rsidRPr="00273141" w:rsidRDefault="00461C9D" w:rsidP="00461C9D">
            <w:pPr>
              <w:pStyle w:val="TableEntry"/>
              <w:rPr>
                <w:ins w:id="830" w:author="Gregorio Canal" w:date="2019-07-22T13:47:00Z"/>
              </w:rPr>
            </w:pPr>
          </w:p>
        </w:tc>
        <w:tc>
          <w:tcPr>
            <w:tcW w:w="3130" w:type="dxa"/>
          </w:tcPr>
          <w:p w14:paraId="066F1DC3" w14:textId="0B38FD7B" w:rsidR="00461C9D" w:rsidRPr="00273141" w:rsidRDefault="00461C9D" w:rsidP="00461C9D">
            <w:pPr>
              <w:pStyle w:val="TableEntry"/>
              <w:rPr>
                <w:ins w:id="831" w:author="Gregorio Canal" w:date="2019-07-22T13:47:00Z"/>
              </w:rPr>
            </w:pPr>
            <w:ins w:id="832" w:author="Gregorio Canal" w:date="2019-07-22T13:47:00Z">
              <w:r>
                <w:rPr>
                  <w:b/>
                  <w:bCs/>
                  <w:szCs w:val="24"/>
                  <w:u w:val="single"/>
                </w:rPr>
                <w:t>ATX: UDP Syslog</w:t>
              </w:r>
            </w:ins>
          </w:p>
        </w:tc>
        <w:tc>
          <w:tcPr>
            <w:tcW w:w="3438" w:type="dxa"/>
          </w:tcPr>
          <w:p w14:paraId="6FD5793F" w14:textId="03402256" w:rsidR="00461C9D" w:rsidRPr="00273141" w:rsidRDefault="00461C9D" w:rsidP="00461C9D">
            <w:pPr>
              <w:pStyle w:val="TableEntry"/>
              <w:rPr>
                <w:ins w:id="833" w:author="Gregorio Canal" w:date="2019-07-22T13:47:00Z"/>
              </w:rPr>
            </w:pPr>
            <w:ins w:id="834" w:author="Gregorio Canal" w:date="2019-07-22T13:47:00Z">
              <w:r w:rsidRPr="00273141">
                <w:rPr>
                  <w:b/>
                  <w:bCs/>
                  <w:szCs w:val="24"/>
                  <w:u w:val="single"/>
                </w:rPr>
                <w:t>ITI TF-1: 9.2.</w:t>
              </w:r>
            </w:ins>
            <w:ins w:id="835" w:author="Gregorio Canal" w:date="2019-07-23T13:26:00Z">
              <w:r w:rsidR="000E0B57">
                <w:rPr>
                  <w:b/>
                  <w:bCs/>
                  <w:szCs w:val="24"/>
                  <w:u w:val="single"/>
                </w:rPr>
                <w:t>7.3</w:t>
              </w:r>
            </w:ins>
          </w:p>
        </w:tc>
      </w:tr>
    </w:tbl>
    <w:p w14:paraId="171C9A60" w14:textId="032BD6B0" w:rsidR="00C61521" w:rsidRDefault="00C61521" w:rsidP="008671F5">
      <w:pPr>
        <w:pStyle w:val="Note"/>
        <w:rPr>
          <w:ins w:id="836" w:author="Gregorio Canal" w:date="2019-05-02T16:21:00Z"/>
          <w:b/>
          <w:u w:val="single"/>
        </w:rPr>
      </w:pPr>
      <w:r w:rsidRPr="00273141">
        <w:rPr>
          <w:b/>
          <w:u w:val="single"/>
        </w:rPr>
        <w:t>Note 1: The Audit Consumer shall support at least one of the two options defined.</w:t>
      </w:r>
    </w:p>
    <w:p w14:paraId="02B2D83D" w14:textId="7FAE4A26" w:rsidR="002E49C5" w:rsidRPr="00273141" w:rsidDel="002E49C5" w:rsidRDefault="00402F23" w:rsidP="002E49C5">
      <w:pPr>
        <w:pStyle w:val="Note"/>
        <w:rPr>
          <w:del w:id="837" w:author="Gregorio Canal" w:date="2019-07-22T09:52:00Z"/>
          <w:b/>
          <w:u w:val="single"/>
        </w:rPr>
      </w:pPr>
      <w:ins w:id="838" w:author="Gregorio Canal" w:date="2019-05-02T16:21:00Z">
        <w:r w:rsidRPr="00CF5372">
          <w:rPr>
            <w:b/>
            <w:highlight w:val="yellow"/>
            <w:u w:val="single"/>
            <w:rPrChange w:id="839" w:author="Mauro Zanardini" w:date="2019-07-23T17:54:00Z">
              <w:rPr>
                <w:b/>
                <w:u w:val="single"/>
              </w:rPr>
            </w:rPrChange>
          </w:rPr>
          <w:t>Note 2:</w:t>
        </w:r>
      </w:ins>
      <w:ins w:id="840" w:author="Gregorio Canal" w:date="2019-07-22T09:54:00Z">
        <w:r w:rsidR="002E49C5" w:rsidRPr="00CF5372">
          <w:rPr>
            <w:b/>
            <w:highlight w:val="yellow"/>
            <w:u w:val="single"/>
            <w:rPrChange w:id="841" w:author="Mauro Zanardini" w:date="2019-07-23T17:54:00Z">
              <w:rPr>
                <w:b/>
                <w:u w:val="single"/>
              </w:rPr>
            </w:rPrChange>
          </w:rPr>
          <w:t xml:space="preserve"> This actor SHALL support at least one of the </w:t>
        </w:r>
      </w:ins>
      <w:ins w:id="842" w:author="Gregorio Canal" w:date="2019-07-23T13:31:00Z">
        <w:r w:rsidR="000E0B57" w:rsidRPr="00CF5372">
          <w:rPr>
            <w:b/>
            <w:highlight w:val="yellow"/>
            <w:u w:val="single"/>
            <w:rPrChange w:id="843" w:author="Mauro Zanardini" w:date="2019-07-23T17:54:00Z">
              <w:rPr>
                <w:b/>
                <w:u w:val="single"/>
              </w:rPr>
            </w:rPrChange>
          </w:rPr>
          <w:t>“</w:t>
        </w:r>
      </w:ins>
      <w:ins w:id="844" w:author="Gregorio Canal" w:date="2019-07-22T09:54:00Z">
        <w:r w:rsidR="002E49C5" w:rsidRPr="00CF5372">
          <w:rPr>
            <w:b/>
            <w:highlight w:val="yellow"/>
            <w:u w:val="single"/>
            <w:rPrChange w:id="845" w:author="Mauro Zanardini" w:date="2019-07-23T17:54:00Z">
              <w:rPr>
                <w:b/>
                <w:u w:val="single"/>
              </w:rPr>
            </w:rPrChange>
          </w:rPr>
          <w:t>ATX</w:t>
        </w:r>
      </w:ins>
      <w:ins w:id="846" w:author="Gregorio Canal" w:date="2019-07-23T13:31:00Z">
        <w:r w:rsidR="000E0B57" w:rsidRPr="00CF5372">
          <w:rPr>
            <w:b/>
            <w:highlight w:val="yellow"/>
            <w:u w:val="single"/>
            <w:rPrChange w:id="847" w:author="Mauro Zanardini" w:date="2019-07-23T17:54:00Z">
              <w:rPr>
                <w:b/>
                <w:u w:val="single"/>
              </w:rPr>
            </w:rPrChange>
          </w:rPr>
          <w:t>”</w:t>
        </w:r>
      </w:ins>
      <w:ins w:id="848" w:author="Gregorio Canal" w:date="2019-05-02T16:21:00Z">
        <w:r w:rsidRPr="00CF5372">
          <w:rPr>
            <w:b/>
            <w:highlight w:val="yellow"/>
            <w:u w:val="single"/>
            <w:rPrChange w:id="849" w:author="Mauro Zanardini" w:date="2019-07-23T17:54:00Z">
              <w:rPr>
                <w:b/>
                <w:u w:val="single"/>
              </w:rPr>
            </w:rPrChange>
          </w:rPr>
          <w:t xml:space="preserve"> </w:t>
        </w:r>
      </w:ins>
      <w:ins w:id="850" w:author="Gregorio Canal" w:date="2019-07-22T09:54:00Z">
        <w:r w:rsidR="002E49C5" w:rsidRPr="00CF5372">
          <w:rPr>
            <w:b/>
            <w:highlight w:val="yellow"/>
            <w:u w:val="single"/>
            <w:rPrChange w:id="851" w:author="Mauro Zanardini" w:date="2019-07-23T17:54:00Z">
              <w:rPr>
                <w:b/>
                <w:u w:val="single"/>
              </w:rPr>
            </w:rPrChange>
          </w:rPr>
          <w:t xml:space="preserve">Options. </w:t>
        </w:r>
      </w:ins>
      <w:ins w:id="852" w:author="Gregorio Canal" w:date="2019-05-02T16:21:00Z">
        <w:r w:rsidRPr="00CF5372">
          <w:rPr>
            <w:b/>
            <w:highlight w:val="yellow"/>
            <w:u w:val="single"/>
            <w:rPrChange w:id="853" w:author="Mauro Zanardini" w:date="2019-07-23T17:54:00Z">
              <w:rPr>
                <w:b/>
                <w:u w:val="single"/>
              </w:rPr>
            </w:rPrChange>
          </w:rPr>
          <w:t>If</w:t>
        </w:r>
      </w:ins>
      <w:ins w:id="854" w:author="Gregorio Canal" w:date="2019-07-23T13:32:00Z">
        <w:r w:rsidR="000E0B57" w:rsidRPr="00CF5372">
          <w:rPr>
            <w:b/>
            <w:highlight w:val="yellow"/>
            <w:u w:val="single"/>
            <w:rPrChange w:id="855" w:author="Mauro Zanardini" w:date="2019-07-23T17:54:00Z">
              <w:rPr>
                <w:b/>
                <w:u w:val="single"/>
              </w:rPr>
            </w:rPrChange>
          </w:rPr>
          <w:t xml:space="preserve"> a product’s IHE</w:t>
        </w:r>
      </w:ins>
      <w:ins w:id="856" w:author="Gregorio Canal" w:date="2019-07-22T09:55:00Z">
        <w:r w:rsidR="002E49C5" w:rsidRPr="00CF5372">
          <w:rPr>
            <w:b/>
            <w:highlight w:val="yellow"/>
            <w:u w:val="single"/>
            <w:rPrChange w:id="857" w:author="Mauro Zanardini" w:date="2019-07-23T17:54:00Z">
              <w:rPr>
                <w:b/>
                <w:u w:val="single"/>
              </w:rPr>
            </w:rPrChange>
          </w:rPr>
          <w:t xml:space="preserve"> </w:t>
        </w:r>
      </w:ins>
      <w:ins w:id="858" w:author="Gregorio Canal" w:date="2019-07-23T13:32:00Z">
        <w:r w:rsidR="000E0B57" w:rsidRPr="00CF5372">
          <w:rPr>
            <w:b/>
            <w:highlight w:val="yellow"/>
            <w:u w:val="single"/>
            <w:rPrChange w:id="859" w:author="Mauro Zanardini" w:date="2019-07-23T17:54:00Z">
              <w:rPr>
                <w:b/>
                <w:u w:val="single"/>
              </w:rPr>
            </w:rPrChange>
          </w:rPr>
          <w:t>I</w:t>
        </w:r>
      </w:ins>
      <w:ins w:id="860" w:author="Gregorio Canal" w:date="2019-07-22T09:55:00Z">
        <w:r w:rsidR="002E49C5" w:rsidRPr="00CF5372">
          <w:rPr>
            <w:b/>
            <w:highlight w:val="yellow"/>
            <w:u w:val="single"/>
            <w:rPrChange w:id="861" w:author="Mauro Zanardini" w:date="2019-07-23T17:54:00Z">
              <w:rPr>
                <w:b/>
                <w:u w:val="single"/>
              </w:rPr>
            </w:rPrChange>
          </w:rPr>
          <w:t xml:space="preserve">ntegration </w:t>
        </w:r>
      </w:ins>
      <w:ins w:id="862" w:author="Gregorio Canal" w:date="2019-07-23T13:32:00Z">
        <w:r w:rsidR="000E0B57" w:rsidRPr="00CF5372">
          <w:rPr>
            <w:b/>
            <w:highlight w:val="yellow"/>
            <w:u w:val="single"/>
            <w:rPrChange w:id="863" w:author="Mauro Zanardini" w:date="2019-07-23T17:54:00Z">
              <w:rPr>
                <w:b/>
                <w:u w:val="single"/>
              </w:rPr>
            </w:rPrChange>
          </w:rPr>
          <w:t>S</w:t>
        </w:r>
      </w:ins>
      <w:ins w:id="864" w:author="Gregorio Canal" w:date="2019-07-22T09:55:00Z">
        <w:r w:rsidR="002E49C5" w:rsidRPr="00CF5372">
          <w:rPr>
            <w:b/>
            <w:highlight w:val="yellow"/>
            <w:u w:val="single"/>
            <w:rPrChange w:id="865" w:author="Mauro Zanardini" w:date="2019-07-23T17:54:00Z">
              <w:rPr>
                <w:b/>
                <w:u w:val="single"/>
              </w:rPr>
            </w:rPrChange>
          </w:rPr>
          <w:t xml:space="preserve">tatement </w:t>
        </w:r>
      </w:ins>
      <w:ins w:id="866" w:author="Gregorio Canal" w:date="2019-05-02T16:21:00Z">
        <w:r w:rsidRPr="00CF5372">
          <w:rPr>
            <w:b/>
            <w:highlight w:val="yellow"/>
            <w:u w:val="single"/>
            <w:rPrChange w:id="867" w:author="Mauro Zanardini" w:date="2019-07-23T17:54:00Z">
              <w:rPr>
                <w:b/>
                <w:u w:val="single"/>
              </w:rPr>
            </w:rPrChange>
          </w:rPr>
          <w:t xml:space="preserve"> </w:t>
        </w:r>
      </w:ins>
      <w:ins w:id="868" w:author="Gregorio Canal" w:date="2019-05-02T16:22:00Z">
        <w:r w:rsidRPr="00CF5372">
          <w:rPr>
            <w:b/>
            <w:highlight w:val="yellow"/>
            <w:u w:val="single"/>
            <w:rPrChange w:id="869" w:author="Mauro Zanardini" w:date="2019-07-23T17:54:00Z">
              <w:rPr>
                <w:b/>
                <w:u w:val="single"/>
              </w:rPr>
            </w:rPrChange>
          </w:rPr>
          <w:t xml:space="preserve">does not </w:t>
        </w:r>
      </w:ins>
      <w:ins w:id="870" w:author="Gregorio Canal" w:date="2019-07-22T09:55:00Z">
        <w:r w:rsidR="002E49C5" w:rsidRPr="00CF5372">
          <w:rPr>
            <w:b/>
            <w:highlight w:val="yellow"/>
            <w:u w:val="single"/>
            <w:rPrChange w:id="871" w:author="Mauro Zanardini" w:date="2019-07-23T17:54:00Z">
              <w:rPr>
                <w:b/>
                <w:u w:val="single"/>
              </w:rPr>
            </w:rPrChange>
          </w:rPr>
          <w:t>declare</w:t>
        </w:r>
      </w:ins>
      <w:ins w:id="872" w:author="Gregorio Canal" w:date="2019-05-02T16:22:00Z">
        <w:r w:rsidRPr="00CF5372">
          <w:rPr>
            <w:b/>
            <w:highlight w:val="yellow"/>
            <w:u w:val="single"/>
            <w:rPrChange w:id="873" w:author="Mauro Zanardini" w:date="2019-07-23T17:54:00Z">
              <w:rPr>
                <w:b/>
                <w:u w:val="single"/>
              </w:rPr>
            </w:rPrChange>
          </w:rPr>
          <w:t xml:space="preserve"> </w:t>
        </w:r>
      </w:ins>
      <w:ins w:id="874" w:author="Gregorio Canal" w:date="2019-07-22T09:55:00Z">
        <w:r w:rsidR="002E49C5" w:rsidRPr="00CF5372">
          <w:rPr>
            <w:b/>
            <w:highlight w:val="yellow"/>
            <w:u w:val="single"/>
            <w:rPrChange w:id="875" w:author="Mauro Zanardini" w:date="2019-07-23T17:54:00Z">
              <w:rPr>
                <w:b/>
                <w:u w:val="single"/>
              </w:rPr>
            </w:rPrChange>
          </w:rPr>
          <w:t>one of these options</w:t>
        </w:r>
      </w:ins>
      <w:ins w:id="876" w:author="Gregorio Canal" w:date="2019-07-23T13:36:00Z">
        <w:r w:rsidR="00DD459B" w:rsidRPr="00CF5372">
          <w:rPr>
            <w:b/>
            <w:highlight w:val="yellow"/>
            <w:u w:val="single"/>
            <w:rPrChange w:id="877" w:author="Mauro Zanardini" w:date="2019-07-23T17:54:00Z">
              <w:rPr>
                <w:b/>
                <w:u w:val="single"/>
              </w:rPr>
            </w:rPrChange>
          </w:rPr>
          <w:t>,</w:t>
        </w:r>
      </w:ins>
      <w:ins w:id="878" w:author="Gregorio Canal" w:date="2019-05-02T16:22:00Z">
        <w:r w:rsidRPr="00CF5372">
          <w:rPr>
            <w:b/>
            <w:highlight w:val="yellow"/>
            <w:u w:val="single"/>
            <w:rPrChange w:id="879" w:author="Mauro Zanardini" w:date="2019-07-23T17:54:00Z">
              <w:rPr>
                <w:b/>
                <w:u w:val="single"/>
              </w:rPr>
            </w:rPrChange>
          </w:rPr>
          <w:t xml:space="preserve"> the </w:t>
        </w:r>
      </w:ins>
      <w:ins w:id="880" w:author="Gregorio Canal" w:date="2019-07-23T13:33:00Z">
        <w:r w:rsidR="000E0B57" w:rsidRPr="00CF5372">
          <w:rPr>
            <w:b/>
            <w:highlight w:val="yellow"/>
            <w:u w:val="single"/>
            <w:rPrChange w:id="881" w:author="Mauro Zanardini" w:date="2019-07-23T17:54:00Z">
              <w:rPr>
                <w:b/>
                <w:u w:val="single"/>
              </w:rPr>
            </w:rPrChange>
          </w:rPr>
          <w:t xml:space="preserve">reader should </w:t>
        </w:r>
        <w:commentRangeStart w:id="882"/>
        <w:commentRangeStart w:id="883"/>
        <w:r w:rsidR="000E0B57" w:rsidRPr="00CF5372">
          <w:rPr>
            <w:b/>
            <w:highlight w:val="yellow"/>
            <w:u w:val="single"/>
            <w:rPrChange w:id="884" w:author="Mauro Zanardini" w:date="2019-07-23T17:54:00Z">
              <w:rPr>
                <w:b/>
                <w:u w:val="single"/>
              </w:rPr>
            </w:rPrChange>
          </w:rPr>
          <w:t xml:space="preserve">assume that </w:t>
        </w:r>
      </w:ins>
      <w:ins w:id="885" w:author="Gregorio Canal" w:date="2019-07-23T13:34:00Z">
        <w:r w:rsidR="000E0B57" w:rsidRPr="00CF5372">
          <w:rPr>
            <w:b/>
            <w:highlight w:val="yellow"/>
            <w:u w:val="single"/>
            <w:rPrChange w:id="886" w:author="Mauro Zanardini" w:date="2019-07-23T17:54:00Z">
              <w:rPr>
                <w:b/>
                <w:u w:val="single"/>
              </w:rPr>
            </w:rPrChange>
          </w:rPr>
          <w:t xml:space="preserve">the products support the </w:t>
        </w:r>
      </w:ins>
      <w:ins w:id="887" w:author="Gregorio Canal" w:date="2019-07-22T09:40:00Z">
        <w:r w:rsidR="00960FDC" w:rsidRPr="00CF5372">
          <w:rPr>
            <w:b/>
            <w:highlight w:val="yellow"/>
            <w:u w:val="single"/>
            <w:rPrChange w:id="888" w:author="Mauro Zanardini" w:date="2019-07-23T17:54:00Z">
              <w:rPr>
                <w:b/>
                <w:u w:val="single"/>
              </w:rPr>
            </w:rPrChange>
          </w:rPr>
          <w:t xml:space="preserve">TLS </w:t>
        </w:r>
      </w:ins>
      <w:ins w:id="889" w:author="Gregorio Canal" w:date="2019-07-22T09:43:00Z">
        <w:r w:rsidR="006C51F7" w:rsidRPr="00CF5372">
          <w:rPr>
            <w:b/>
            <w:highlight w:val="yellow"/>
            <w:u w:val="single"/>
            <w:rPrChange w:id="890" w:author="Mauro Zanardini" w:date="2019-07-23T17:54:00Z">
              <w:rPr>
                <w:b/>
                <w:u w:val="single"/>
              </w:rPr>
            </w:rPrChange>
          </w:rPr>
          <w:t xml:space="preserve">or UDP </w:t>
        </w:r>
      </w:ins>
      <w:ins w:id="891" w:author="Gregorio Canal" w:date="2019-05-02T16:22:00Z">
        <w:r w:rsidRPr="00CF5372">
          <w:rPr>
            <w:b/>
            <w:highlight w:val="yellow"/>
            <w:u w:val="single"/>
            <w:rPrChange w:id="892" w:author="Mauro Zanardini" w:date="2019-07-23T17:54:00Z">
              <w:rPr>
                <w:b/>
                <w:u w:val="single"/>
              </w:rPr>
            </w:rPrChange>
          </w:rPr>
          <w:t xml:space="preserve">Syslog </w:t>
        </w:r>
      </w:ins>
      <w:ins w:id="893" w:author="Gregorio Canal" w:date="2019-07-22T09:55:00Z">
        <w:r w:rsidR="002E49C5" w:rsidRPr="00CF5372">
          <w:rPr>
            <w:b/>
            <w:highlight w:val="yellow"/>
            <w:u w:val="single"/>
            <w:rPrChange w:id="894" w:author="Mauro Zanardini" w:date="2019-07-23T17:54:00Z">
              <w:rPr>
                <w:b/>
                <w:u w:val="single"/>
              </w:rPr>
            </w:rPrChange>
          </w:rPr>
          <w:t>Option</w:t>
        </w:r>
      </w:ins>
      <w:ins w:id="895" w:author="Gregorio Canal" w:date="2019-05-02T16:21:00Z">
        <w:r w:rsidRPr="00CF5372">
          <w:rPr>
            <w:b/>
            <w:highlight w:val="yellow"/>
            <w:u w:val="single"/>
            <w:rPrChange w:id="896" w:author="Mauro Zanardini" w:date="2019-07-23T17:54:00Z">
              <w:rPr>
                <w:b/>
                <w:u w:val="single"/>
              </w:rPr>
            </w:rPrChange>
          </w:rPr>
          <w:t>.</w:t>
        </w:r>
      </w:ins>
      <w:commentRangeEnd w:id="882"/>
      <w:ins w:id="897" w:author="Gregorio Canal" w:date="2019-07-23T13:34:00Z">
        <w:r w:rsidR="000E0B57" w:rsidRPr="00CF5372">
          <w:rPr>
            <w:rStyle w:val="Rimandocommento"/>
            <w:szCs w:val="20"/>
            <w:highlight w:val="yellow"/>
            <w:rPrChange w:id="898" w:author="Mauro Zanardini" w:date="2019-07-23T17:54:00Z">
              <w:rPr>
                <w:rStyle w:val="Rimandocommento"/>
                <w:szCs w:val="20"/>
              </w:rPr>
            </w:rPrChange>
          </w:rPr>
          <w:commentReference w:id="882"/>
        </w:r>
      </w:ins>
      <w:commentRangeEnd w:id="883"/>
      <w:r w:rsidR="00F369ED" w:rsidRPr="00CF5372">
        <w:rPr>
          <w:rStyle w:val="Rimandocommento"/>
          <w:szCs w:val="20"/>
          <w:highlight w:val="yellow"/>
          <w:rPrChange w:id="899" w:author="Mauro Zanardini" w:date="2019-07-23T17:54:00Z">
            <w:rPr>
              <w:rStyle w:val="Rimandocommento"/>
              <w:szCs w:val="20"/>
            </w:rPr>
          </w:rPrChange>
        </w:rPr>
        <w:commentReference w:id="883"/>
      </w:r>
    </w:p>
    <w:p w14:paraId="3F5B1D55" w14:textId="77777777" w:rsidR="00870631" w:rsidRPr="00273141" w:rsidRDefault="00870631">
      <w:pPr>
        <w:pStyle w:val="Note"/>
        <w:ind w:left="0" w:firstLine="0"/>
        <w:pPrChange w:id="900" w:author="Gregorio Canal" w:date="2019-07-22T09:52:00Z">
          <w:pPr>
            <w:pStyle w:val="Corpotesto"/>
          </w:pPr>
        </w:pPrChange>
      </w:pPr>
    </w:p>
    <w:p w14:paraId="25811228" w14:textId="7E9F070F" w:rsidR="00C61521" w:rsidRPr="00273141" w:rsidRDefault="00C61521" w:rsidP="00D3347A">
      <w:pPr>
        <w:pStyle w:val="EditorInstructions"/>
      </w:pPr>
      <w:r w:rsidRPr="00273141">
        <w:t>Editor: Add new Sections 9.</w:t>
      </w:r>
      <w:r w:rsidR="004609B2" w:rsidRPr="00273141">
        <w:t>2</w:t>
      </w:r>
      <w:r w:rsidRPr="00273141">
        <w:t xml:space="preserve">.3 </w:t>
      </w:r>
      <w:del w:id="901" w:author="Gregorio Canal" w:date="2019-05-02T14:58:00Z">
        <w:r w:rsidRPr="00273141" w:rsidDel="00223648">
          <w:delText xml:space="preserve">and </w:delText>
        </w:r>
      </w:del>
      <w:ins w:id="902" w:author="Gregorio Canal" w:date="2019-05-02T14:58:00Z">
        <w:r w:rsidR="00223648">
          <w:t>,</w:t>
        </w:r>
      </w:ins>
      <w:r w:rsidRPr="00273141">
        <w:t>9.</w:t>
      </w:r>
      <w:r w:rsidR="004609B2" w:rsidRPr="00273141">
        <w:t>2</w:t>
      </w:r>
      <w:r w:rsidRPr="00273141">
        <w:t>.4</w:t>
      </w:r>
      <w:ins w:id="903" w:author="Gregorio Canal" w:date="2019-05-02T14:58:00Z">
        <w:r w:rsidR="00223648">
          <w:t xml:space="preserve">, </w:t>
        </w:r>
      </w:ins>
      <w:ins w:id="904" w:author="Gregorio Canal" w:date="2019-07-23T13:35:00Z">
        <w:r w:rsidR="00DD459B">
          <w:t xml:space="preserve">and </w:t>
        </w:r>
      </w:ins>
      <w:ins w:id="905" w:author="Gregorio Canal" w:date="2019-05-02T14:58:00Z">
        <w:r w:rsidR="00223648">
          <w:t>9.2.</w:t>
        </w:r>
      </w:ins>
      <w:ins w:id="906" w:author="Gregorio Canal" w:date="2019-07-23T13:35:00Z">
        <w:r w:rsidR="00DD459B">
          <w:t>7</w:t>
        </w:r>
      </w:ins>
      <w:r w:rsidRPr="00273141">
        <w:t xml:space="preserve"> to ITI TF-1:9.</w:t>
      </w:r>
      <w:r w:rsidR="004609B2" w:rsidRPr="00273141">
        <w:t>2</w:t>
      </w:r>
    </w:p>
    <w:p w14:paraId="63A25EEC" w14:textId="4B3F8019" w:rsidR="00C61521" w:rsidRPr="00273141" w:rsidRDefault="00C61521" w:rsidP="00D3347A">
      <w:pPr>
        <w:pStyle w:val="Titolo3"/>
        <w:rPr>
          <w:noProof w:val="0"/>
        </w:rPr>
      </w:pPr>
      <w:bookmarkStart w:id="907" w:name="_Toc488241137"/>
      <w:r w:rsidRPr="00273141">
        <w:rPr>
          <w:noProof w:val="0"/>
        </w:rPr>
        <w:t>9.</w:t>
      </w:r>
      <w:r w:rsidR="0051640D" w:rsidRPr="00273141">
        <w:rPr>
          <w:noProof w:val="0"/>
        </w:rPr>
        <w:t>2</w:t>
      </w:r>
      <w:r w:rsidRPr="00273141">
        <w:rPr>
          <w:noProof w:val="0"/>
        </w:rPr>
        <w:t>.3 Retrieve Audit Message Option</w:t>
      </w:r>
      <w:bookmarkEnd w:id="907"/>
    </w:p>
    <w:p w14:paraId="67206E21" w14:textId="5E221E9D" w:rsidR="00C61521" w:rsidRPr="00273141" w:rsidRDefault="00C61521" w:rsidP="00E056C6">
      <w:pPr>
        <w:pStyle w:val="Corpotesto"/>
      </w:pPr>
      <w:r w:rsidRPr="00273141">
        <w:t xml:space="preserve">The Retrieve Audit Message Option enables search requests for audit </w:t>
      </w:r>
      <w:r w:rsidR="004D32FF" w:rsidRPr="00273141">
        <w:t xml:space="preserve">records </w:t>
      </w:r>
      <w:r w:rsidRPr="00273141">
        <w:t>based upon message contents.</w:t>
      </w:r>
    </w:p>
    <w:p w14:paraId="622DE57E" w14:textId="77777777" w:rsidR="00C61521" w:rsidRPr="00273141" w:rsidRDefault="00C61521" w:rsidP="00D3347A">
      <w:pPr>
        <w:pStyle w:val="Corpotesto"/>
      </w:pPr>
      <w:r w:rsidRPr="00273141">
        <w:t xml:space="preserve">An Audit Consumer or Audit Record Repository that supports this option shall implement the Retrieve ATNA Audit Event [ITI-81] transaction. </w:t>
      </w:r>
    </w:p>
    <w:p w14:paraId="15C9F622" w14:textId="5466A839" w:rsidR="00C61521" w:rsidRPr="00273141" w:rsidRDefault="00C61521" w:rsidP="00D3347A">
      <w:pPr>
        <w:pStyle w:val="Corpotesto"/>
      </w:pPr>
      <w:r w:rsidRPr="00273141">
        <w:t xml:space="preserve">The [ITI-81] transaction is </w:t>
      </w:r>
      <w:del w:id="908" w:author="Gregorio Canal" w:date="2019-05-02T14:58:00Z">
        <w:r w:rsidRPr="00273141" w:rsidDel="00223648">
          <w:delText xml:space="preserve">profiled as </w:delText>
        </w:r>
      </w:del>
      <w:r w:rsidRPr="00273141">
        <w:t>a RESTful search from an Audit Consumer to an Audit Record Repository (ARR) using FHIR resources. The search response will reflect the contents of the data storage at the time of the search. IHE does not specify the criteria for message selection, archival, retention interval, etc. These are set by local policy and are often different for different Audit Record Repositories.</w:t>
      </w:r>
    </w:p>
    <w:p w14:paraId="7FF42447" w14:textId="5DFD5D93" w:rsidR="00C61521" w:rsidRPr="00273141" w:rsidRDefault="00C61521" w:rsidP="00D3347A">
      <w:pPr>
        <w:pStyle w:val="Titolo3"/>
        <w:rPr>
          <w:noProof w:val="0"/>
        </w:rPr>
      </w:pPr>
      <w:bookmarkStart w:id="909" w:name="_Toc488241138"/>
      <w:r w:rsidRPr="00273141">
        <w:rPr>
          <w:noProof w:val="0"/>
        </w:rPr>
        <w:t>9.</w:t>
      </w:r>
      <w:r w:rsidR="0051640D" w:rsidRPr="00273141">
        <w:rPr>
          <w:noProof w:val="0"/>
        </w:rPr>
        <w:t>2</w:t>
      </w:r>
      <w:r w:rsidRPr="00273141">
        <w:rPr>
          <w:noProof w:val="0"/>
        </w:rPr>
        <w:t>.4 Retrieve Syslog Message Option</w:t>
      </w:r>
      <w:bookmarkEnd w:id="909"/>
    </w:p>
    <w:p w14:paraId="5420C542" w14:textId="77777777" w:rsidR="00C61521" w:rsidRPr="00273141" w:rsidRDefault="00C61521" w:rsidP="00D3347A">
      <w:pPr>
        <w:pStyle w:val="Corpotesto"/>
      </w:pPr>
      <w:r w:rsidRPr="00273141">
        <w:t>The Retrieve Syslog Message Option enables search requests for syslog messages based upon syslog metadata.</w:t>
      </w:r>
    </w:p>
    <w:p w14:paraId="083C4C6C" w14:textId="6023C97B" w:rsidR="00C61521" w:rsidRPr="00273141" w:rsidRDefault="00CD4DE8" w:rsidP="00D3347A">
      <w:pPr>
        <w:pStyle w:val="Corpotesto"/>
      </w:pPr>
      <w:r w:rsidRPr="00273141">
        <w:rPr>
          <w:color w:val="000000"/>
        </w:rPr>
        <w:t>An Audit Consumer or Audit Record Repository that supports this option shall implement the Retrieve Syslog Event [ITI-82] transaction.</w:t>
      </w:r>
    </w:p>
    <w:p w14:paraId="0C4C7DBD" w14:textId="627E1F79" w:rsidR="00C61521" w:rsidRPr="00273141" w:rsidRDefault="00C61521" w:rsidP="00D3347A">
      <w:pPr>
        <w:pStyle w:val="Corpotesto"/>
      </w:pPr>
      <w:r w:rsidRPr="00273141">
        <w:t xml:space="preserve">The [ITI-82] transaction is </w:t>
      </w:r>
      <w:del w:id="910" w:author="Gregorio Canal" w:date="2019-05-02T14:59:00Z">
        <w:r w:rsidRPr="00273141" w:rsidDel="00223648">
          <w:delText xml:space="preserve">profiled as </w:delText>
        </w:r>
      </w:del>
      <w:r w:rsidRPr="00273141">
        <w:t xml:space="preserve">a RESTful search operation that searches syslog messages of any format or schema. The search request uses the syslog metadata only. </w:t>
      </w:r>
    </w:p>
    <w:p w14:paraId="1158317B" w14:textId="77777777" w:rsidR="00DD459B" w:rsidRPr="00273141" w:rsidRDefault="00DD459B" w:rsidP="00DD459B">
      <w:pPr>
        <w:pStyle w:val="Corpotesto"/>
        <w:rPr>
          <w:ins w:id="911" w:author="Gregorio Canal" w:date="2019-07-23T13:37:00Z"/>
        </w:rPr>
      </w:pPr>
      <w:ins w:id="912" w:author="Gregorio Canal" w:date="2019-07-23T13:37:00Z">
        <w:r>
          <w:t>…</w:t>
        </w:r>
      </w:ins>
    </w:p>
    <w:p w14:paraId="7F6EEFFB" w14:textId="77777777" w:rsidR="00DD459B" w:rsidRDefault="00DD459B" w:rsidP="00DD459B">
      <w:pPr>
        <w:pStyle w:val="Titolo3"/>
        <w:numPr>
          <w:ilvl w:val="0"/>
          <w:numId w:val="0"/>
        </w:numPr>
        <w:rPr>
          <w:ins w:id="913" w:author="Gregorio Canal" w:date="2019-07-23T13:37:00Z"/>
        </w:rPr>
      </w:pPr>
      <w:ins w:id="914" w:author="Gregorio Canal" w:date="2019-07-23T13:37:00Z">
        <w:r>
          <w:t>9.2.7  Audit Transport (ATX) Options</w:t>
        </w:r>
      </w:ins>
    </w:p>
    <w:p w14:paraId="6D807F78" w14:textId="7FF04676" w:rsidR="00C61521" w:rsidRPr="00273141" w:rsidRDefault="00DD459B" w:rsidP="007E1CCC">
      <w:pPr>
        <w:pStyle w:val="Corpotesto"/>
      </w:pPr>
      <w:ins w:id="915" w:author="Gregorio Canal" w:date="2019-07-23T13:37:00Z">
        <w:r>
          <w:t>At least one of these options shall be supported. Many can be declared, for which the product must then be configurable to enable each of the supported Audit Transport Options.</w:t>
        </w:r>
      </w:ins>
    </w:p>
    <w:p w14:paraId="4FF204DA" w14:textId="7F5ACDE3" w:rsidR="00DA3B5B" w:rsidRPr="00273141" w:rsidRDefault="00DA3B5B" w:rsidP="00DA3B5B">
      <w:pPr>
        <w:pStyle w:val="Titolo3"/>
        <w:rPr>
          <w:ins w:id="916" w:author="Gregorio Canal" w:date="2019-04-09T15:31:00Z"/>
          <w:noProof w:val="0"/>
        </w:rPr>
      </w:pPr>
      <w:ins w:id="917" w:author="Gregorio Canal" w:date="2019-04-09T15:31:00Z">
        <w:r w:rsidRPr="00273141">
          <w:rPr>
            <w:noProof w:val="0"/>
          </w:rPr>
          <w:t>9.2.</w:t>
        </w:r>
      </w:ins>
      <w:ins w:id="918" w:author="Gregorio Canal" w:date="2019-07-23T13:37:00Z">
        <w:r w:rsidR="00DD459B">
          <w:rPr>
            <w:noProof w:val="0"/>
          </w:rPr>
          <w:t>7.</w:t>
        </w:r>
        <w:r w:rsidR="00DD459B" w:rsidRPr="00CF5372">
          <w:rPr>
            <w:noProof w:val="0"/>
            <w:highlight w:val="yellow"/>
            <w:rPrChange w:id="919" w:author="Mauro Zanardini" w:date="2019-07-23T17:57:00Z">
              <w:rPr>
                <w:noProof w:val="0"/>
              </w:rPr>
            </w:rPrChange>
          </w:rPr>
          <w:t>1</w:t>
        </w:r>
      </w:ins>
      <w:ins w:id="920" w:author="Gregorio Canal" w:date="2019-04-09T15:31:00Z">
        <w:r w:rsidRPr="00CF5372">
          <w:rPr>
            <w:noProof w:val="0"/>
            <w:highlight w:val="yellow"/>
            <w:rPrChange w:id="921" w:author="Mauro Zanardini" w:date="2019-07-23T17:57:00Z">
              <w:rPr>
                <w:noProof w:val="0"/>
              </w:rPr>
            </w:rPrChange>
          </w:rPr>
          <w:t xml:space="preserve"> </w:t>
        </w:r>
      </w:ins>
      <w:ins w:id="922" w:author="Gregorio Canal" w:date="2019-07-22T10:20:00Z">
        <w:r w:rsidR="003A081F" w:rsidRPr="00CF5372">
          <w:rPr>
            <w:noProof w:val="0"/>
            <w:highlight w:val="yellow"/>
            <w:rPrChange w:id="923" w:author="Mauro Zanardini" w:date="2019-07-23T17:57:00Z">
              <w:rPr>
                <w:noProof w:val="0"/>
              </w:rPr>
            </w:rPrChange>
          </w:rPr>
          <w:t xml:space="preserve">ATX: </w:t>
        </w:r>
      </w:ins>
      <w:commentRangeStart w:id="924"/>
      <w:commentRangeStart w:id="925"/>
      <w:ins w:id="926" w:author="Gregorio Canal" w:date="2019-07-23T11:54:00Z">
        <w:r w:rsidR="00BC00F6" w:rsidRPr="00CF5372">
          <w:rPr>
            <w:noProof w:val="0"/>
            <w:highlight w:val="yellow"/>
            <w:rPrChange w:id="927" w:author="Mauro Zanardini" w:date="2019-07-23T17:57:00Z">
              <w:rPr>
                <w:b w:val="0"/>
                <w:bCs/>
                <w:szCs w:val="24"/>
                <w:u w:val="single"/>
              </w:rPr>
            </w:rPrChange>
          </w:rPr>
          <w:t>RESTful</w:t>
        </w:r>
        <w:r w:rsidR="00BC00F6" w:rsidRPr="00CF5372">
          <w:rPr>
            <w:noProof w:val="0"/>
            <w:highlight w:val="yellow"/>
            <w:rPrChange w:id="928" w:author="Mauro Zanardini" w:date="2019-07-23T17:57:00Z">
              <w:rPr>
                <w:noProof w:val="0"/>
              </w:rPr>
            </w:rPrChange>
          </w:rPr>
          <w:t xml:space="preserve"> </w:t>
        </w:r>
      </w:ins>
      <w:commentRangeEnd w:id="924"/>
      <w:ins w:id="929" w:author="Gregorio Canal" w:date="2019-07-23T13:38:00Z">
        <w:r w:rsidR="00DD459B" w:rsidRPr="00CF5372">
          <w:rPr>
            <w:rStyle w:val="Rimandocommento"/>
            <w:rFonts w:ascii="Times New Roman" w:hAnsi="Times New Roman"/>
            <w:b w:val="0"/>
            <w:noProof w:val="0"/>
            <w:kern w:val="0"/>
            <w:highlight w:val="yellow"/>
            <w:rPrChange w:id="930" w:author="Mauro Zanardini" w:date="2019-07-23T17:57:00Z">
              <w:rPr>
                <w:rStyle w:val="Rimandocommento"/>
                <w:rFonts w:ascii="Times New Roman" w:hAnsi="Times New Roman"/>
                <w:b w:val="0"/>
                <w:noProof w:val="0"/>
                <w:kern w:val="0"/>
              </w:rPr>
            </w:rPrChange>
          </w:rPr>
          <w:commentReference w:id="924"/>
        </w:r>
      </w:ins>
      <w:commentRangeEnd w:id="925"/>
      <w:r w:rsidR="00CF5372" w:rsidRPr="00CF5372">
        <w:rPr>
          <w:rStyle w:val="Rimandocommento"/>
          <w:rFonts w:ascii="Times New Roman" w:hAnsi="Times New Roman"/>
          <w:b w:val="0"/>
          <w:noProof w:val="0"/>
          <w:kern w:val="0"/>
          <w:highlight w:val="yellow"/>
          <w:rPrChange w:id="931" w:author="Mauro Zanardini" w:date="2019-07-23T17:57:00Z">
            <w:rPr>
              <w:rStyle w:val="Rimandocommento"/>
              <w:rFonts w:ascii="Times New Roman" w:hAnsi="Times New Roman"/>
              <w:b w:val="0"/>
              <w:noProof w:val="0"/>
              <w:kern w:val="0"/>
            </w:rPr>
          </w:rPrChange>
        </w:rPr>
        <w:commentReference w:id="925"/>
      </w:r>
      <w:ins w:id="932" w:author="Gregorio Canal" w:date="2019-04-09T15:31:00Z">
        <w:r w:rsidRPr="00CF5372">
          <w:rPr>
            <w:noProof w:val="0"/>
            <w:highlight w:val="yellow"/>
            <w:rPrChange w:id="933" w:author="Mauro Zanardini" w:date="2019-07-23T17:57:00Z">
              <w:rPr>
                <w:noProof w:val="0"/>
              </w:rPr>
            </w:rPrChange>
          </w:rPr>
          <w:t>Option</w:t>
        </w:r>
      </w:ins>
    </w:p>
    <w:p w14:paraId="12B10CAB" w14:textId="0D09B0EA" w:rsidR="00DA3B5B" w:rsidRPr="00273141" w:rsidRDefault="00DA3B5B" w:rsidP="00DA3B5B">
      <w:pPr>
        <w:pStyle w:val="Corpotesto"/>
        <w:rPr>
          <w:ins w:id="934" w:author="Gregorio Canal" w:date="2019-04-09T15:31:00Z"/>
        </w:rPr>
      </w:pPr>
      <w:ins w:id="935" w:author="Gregorio Canal" w:date="2019-04-09T15:31:00Z">
        <w:r w:rsidRPr="00273141">
          <w:t xml:space="preserve">The </w:t>
        </w:r>
      </w:ins>
      <w:ins w:id="936" w:author="Gregorio Canal" w:date="2019-07-23T11:16:00Z">
        <w:r w:rsidR="00A74FEB">
          <w:t>A</w:t>
        </w:r>
      </w:ins>
      <w:ins w:id="937" w:author="Gregorio Canal" w:date="2019-07-22T13:49:00Z">
        <w:r w:rsidR="00461C9D">
          <w:t xml:space="preserve">TX: </w:t>
        </w:r>
      </w:ins>
      <w:ins w:id="938" w:author="Gregorio Canal" w:date="2019-07-23T11:56:00Z">
        <w:r w:rsidR="00722A8A">
          <w:t>RESTful</w:t>
        </w:r>
      </w:ins>
      <w:ins w:id="939" w:author="Gregorio Canal" w:date="2019-04-09T15:31:00Z">
        <w:r w:rsidRPr="00273141">
          <w:t xml:space="preserve"> Option enables </w:t>
        </w:r>
      </w:ins>
      <w:ins w:id="940" w:author="Gregorio Canal" w:date="2019-07-23T13:39:00Z">
        <w:r w:rsidR="00DD459B">
          <w:t>sending</w:t>
        </w:r>
      </w:ins>
      <w:ins w:id="941" w:author="Gregorio Canal" w:date="2019-04-09T15:34:00Z">
        <w:r>
          <w:t xml:space="preserve"> ATNA</w:t>
        </w:r>
      </w:ins>
      <w:ins w:id="942" w:author="Gregorio Canal" w:date="2019-04-09T15:33:00Z">
        <w:r>
          <w:t xml:space="preserve"> audit records </w:t>
        </w:r>
      </w:ins>
      <w:ins w:id="943" w:author="Gregorio Canal" w:date="2019-04-09T15:37:00Z">
        <w:r>
          <w:t>using</w:t>
        </w:r>
      </w:ins>
      <w:ins w:id="944" w:author="Gregorio Canal" w:date="2019-04-09T15:33:00Z">
        <w:r>
          <w:t xml:space="preserve"> RESTful capabil</w:t>
        </w:r>
      </w:ins>
      <w:ins w:id="945" w:author="Gregorio Canal" w:date="2019-04-09T15:34:00Z">
        <w:r>
          <w:t xml:space="preserve">ities </w:t>
        </w:r>
      </w:ins>
      <w:ins w:id="946" w:author="Gregorio Canal" w:date="2019-04-09T15:37:00Z">
        <w:r>
          <w:t>and</w:t>
        </w:r>
      </w:ins>
      <w:ins w:id="947" w:author="Gregorio Canal" w:date="2019-04-09T15:34:00Z">
        <w:r>
          <w:t xml:space="preserve"> FHIR resources</w:t>
        </w:r>
      </w:ins>
      <w:ins w:id="948" w:author="Gregorio Canal" w:date="2019-04-09T15:31:00Z">
        <w:r w:rsidRPr="00273141">
          <w:t>.</w:t>
        </w:r>
      </w:ins>
    </w:p>
    <w:p w14:paraId="544D49B2" w14:textId="5F9A6555" w:rsidR="00402F23" w:rsidRDefault="00B15F72" w:rsidP="00DA3B5B">
      <w:pPr>
        <w:pStyle w:val="Corpotesto"/>
        <w:rPr>
          <w:ins w:id="949" w:author="Gregorio Canal" w:date="2019-05-02T16:25:00Z"/>
        </w:rPr>
      </w:pPr>
      <w:ins w:id="950" w:author="Gregorio Canal" w:date="2019-04-30T21:02:00Z">
        <w:r>
          <w:rPr>
            <w:color w:val="000000"/>
          </w:rPr>
          <w:t xml:space="preserve">An Audit </w:t>
        </w:r>
      </w:ins>
      <w:ins w:id="951" w:author="Gregorio Canal" w:date="2019-04-09T15:31:00Z">
        <w:r w:rsidR="00DA3B5B" w:rsidRPr="00273141">
          <w:rPr>
            <w:color w:val="000000"/>
          </w:rPr>
          <w:t xml:space="preserve">Record Repository that supports this option shall implement the </w:t>
        </w:r>
      </w:ins>
      <w:ins w:id="952" w:author="Gregorio Canal" w:date="2019-04-30T21:02:00Z">
        <w:r>
          <w:rPr>
            <w:color w:val="000000"/>
          </w:rPr>
          <w:t>two RESTful interaction</w:t>
        </w:r>
      </w:ins>
      <w:ins w:id="953" w:author="Gregorio Canal" w:date="2019-05-02T16:24:00Z">
        <w:r w:rsidR="00402F23">
          <w:rPr>
            <w:color w:val="000000"/>
          </w:rPr>
          <w:t>s</w:t>
        </w:r>
      </w:ins>
      <w:ins w:id="954" w:author="Gregorio Canal" w:date="2019-04-30T21:02:00Z">
        <w:r>
          <w:rPr>
            <w:color w:val="000000"/>
          </w:rPr>
          <w:t xml:space="preserve"> defined in the Record Audit Event [ITI-</w:t>
        </w:r>
      </w:ins>
      <w:ins w:id="955" w:author="Gregorio Canal" w:date="2019-04-30T21:03:00Z">
        <w:r>
          <w:rPr>
            <w:color w:val="000000"/>
          </w:rPr>
          <w:t>20</w:t>
        </w:r>
      </w:ins>
      <w:ins w:id="956" w:author="Gregorio Canal" w:date="2019-04-30T21:02:00Z">
        <w:r>
          <w:rPr>
            <w:color w:val="000000"/>
          </w:rPr>
          <w:t xml:space="preserve">] </w:t>
        </w:r>
      </w:ins>
      <w:ins w:id="957" w:author="Gregorio Canal" w:date="2019-04-09T15:31:00Z">
        <w:r w:rsidR="00DA3B5B" w:rsidRPr="00273141">
          <w:rPr>
            <w:color w:val="000000"/>
          </w:rPr>
          <w:t>transaction.</w:t>
        </w:r>
      </w:ins>
      <w:ins w:id="958" w:author="Gregorio Canal" w:date="2019-05-02T15:00:00Z">
        <w:r w:rsidR="00223648">
          <w:rPr>
            <w:color w:val="000000"/>
          </w:rPr>
          <w:t xml:space="preserve"> See ITI TF-2a: 3.20.4.2</w:t>
        </w:r>
      </w:ins>
      <w:ins w:id="959" w:author="Gregorio Canal" w:date="2019-05-02T17:40:00Z">
        <w:r w:rsidR="0098140D">
          <w:rPr>
            <w:color w:val="000000"/>
          </w:rPr>
          <w:t xml:space="preserve"> </w:t>
        </w:r>
      </w:ins>
      <w:ins w:id="960" w:author="Gregorio Canal" w:date="2019-07-23T13:40:00Z">
        <w:r w:rsidR="00DD459B">
          <w:rPr>
            <w:color w:val="000000"/>
          </w:rPr>
          <w:t xml:space="preserve">(Send Audit Resource) </w:t>
        </w:r>
      </w:ins>
      <w:ins w:id="961" w:author="Gregorio Canal" w:date="2019-05-02T17:40:00Z">
        <w:r w:rsidR="0098140D">
          <w:rPr>
            <w:color w:val="000000"/>
          </w:rPr>
          <w:t xml:space="preserve">and </w:t>
        </w:r>
      </w:ins>
      <w:ins w:id="962" w:author="Gregorio Canal" w:date="2019-05-02T17:39:00Z">
        <w:r w:rsidR="0098140D">
          <w:rPr>
            <w:color w:val="000000"/>
          </w:rPr>
          <w:t xml:space="preserve">3.20.4.4 </w:t>
        </w:r>
      </w:ins>
      <w:ins w:id="963" w:author="Gregorio Canal" w:date="2019-07-23T13:40:00Z">
        <w:r w:rsidR="00DD459B">
          <w:rPr>
            <w:color w:val="000000"/>
          </w:rPr>
          <w:t>(Send Audit Bundle).</w:t>
        </w:r>
      </w:ins>
    </w:p>
    <w:p w14:paraId="75D0E9A9" w14:textId="27564455" w:rsidR="00402F23" w:rsidRDefault="0098140D" w:rsidP="00DA3B5B">
      <w:pPr>
        <w:pStyle w:val="Corpotesto"/>
        <w:rPr>
          <w:ins w:id="964" w:author="Gregorio Canal" w:date="2019-05-02T17:54:00Z"/>
        </w:rPr>
      </w:pPr>
      <w:ins w:id="965" w:author="Gregorio Canal" w:date="2019-05-02T17:37:00Z">
        <w:r w:rsidRPr="007A7659">
          <w:t>A</w:t>
        </w:r>
        <w:r>
          <w:t xml:space="preserve"> </w:t>
        </w:r>
        <w:r w:rsidRPr="007A7659">
          <w:t>Secure Node</w:t>
        </w:r>
      </w:ins>
      <w:ins w:id="966" w:author="Gregorio Canal" w:date="2019-07-23T13:40:00Z">
        <w:r w:rsidR="00DD459B">
          <w:t xml:space="preserve">, </w:t>
        </w:r>
      </w:ins>
      <w:ins w:id="967" w:author="Gregorio Canal" w:date="2019-05-02T17:37:00Z">
        <w:r w:rsidRPr="007A7659">
          <w:t>Secure Application</w:t>
        </w:r>
        <w:r>
          <w:t xml:space="preserve"> or Audit</w:t>
        </w:r>
        <w:r w:rsidRPr="007A7659">
          <w:t xml:space="preserve"> </w:t>
        </w:r>
        <w:r>
          <w:t>Record Forwarder that support</w:t>
        </w:r>
      </w:ins>
      <w:ins w:id="968" w:author="Gregorio Canal" w:date="2019-05-02T17:38:00Z">
        <w:r>
          <w:t>s this option</w:t>
        </w:r>
      </w:ins>
      <w:ins w:id="969" w:author="Gregorio Canal" w:date="2019-05-02T17:37:00Z">
        <w:r>
          <w:t xml:space="preserve"> shall </w:t>
        </w:r>
      </w:ins>
      <w:ins w:id="970" w:author="Gregorio Canal" w:date="2019-05-02T17:38:00Z">
        <w:r>
          <w:t>at least support one of the two RESTful interaction</w:t>
        </w:r>
      </w:ins>
      <w:ins w:id="971" w:author="Gregorio Canal" w:date="2019-07-15T12:44:00Z">
        <w:r w:rsidR="000F4D75">
          <w:t>s</w:t>
        </w:r>
      </w:ins>
      <w:ins w:id="972" w:author="Gregorio Canal" w:date="2019-05-02T17:38:00Z">
        <w:r>
          <w:t xml:space="preserve"> defined in the Record A</w:t>
        </w:r>
      </w:ins>
      <w:ins w:id="973" w:author="Gregorio Canal" w:date="2019-05-02T17:39:00Z">
        <w:r>
          <w:t>udit Event [</w:t>
        </w:r>
      </w:ins>
      <w:ins w:id="974" w:author="Gregorio Canal" w:date="2019-05-02T17:38:00Z">
        <w:r>
          <w:t>ITI-20</w:t>
        </w:r>
      </w:ins>
      <w:ins w:id="975" w:author="Gregorio Canal" w:date="2019-05-02T17:39:00Z">
        <w:r>
          <w:t>] transaction. See</w:t>
        </w:r>
        <w:r w:rsidRPr="0098140D">
          <w:rPr>
            <w:color w:val="000000"/>
          </w:rPr>
          <w:t xml:space="preserve"> </w:t>
        </w:r>
        <w:r>
          <w:rPr>
            <w:color w:val="000000"/>
          </w:rPr>
          <w:t>ITI TF-2a: 3.20.4.2</w:t>
        </w:r>
      </w:ins>
      <w:ins w:id="976" w:author="Gregorio Canal" w:date="2019-05-02T17:53:00Z">
        <w:r>
          <w:rPr>
            <w:color w:val="000000"/>
          </w:rPr>
          <w:t xml:space="preserve"> </w:t>
        </w:r>
      </w:ins>
      <w:ins w:id="977" w:author="Gregorio Canal" w:date="2019-07-23T13:40:00Z">
        <w:r w:rsidR="00DD459B">
          <w:rPr>
            <w:color w:val="000000"/>
          </w:rPr>
          <w:t xml:space="preserve">(Send Audit Resource)  </w:t>
        </w:r>
      </w:ins>
      <w:ins w:id="978" w:author="Gregorio Canal" w:date="2019-05-02T17:53:00Z">
        <w:r>
          <w:rPr>
            <w:color w:val="000000"/>
          </w:rPr>
          <w:t>and 3.20.4.4</w:t>
        </w:r>
      </w:ins>
      <w:ins w:id="979" w:author="Gregorio Canal" w:date="2019-07-23T13:40:00Z">
        <w:r w:rsidR="00DD459B">
          <w:rPr>
            <w:color w:val="000000"/>
          </w:rPr>
          <w:t xml:space="preserve"> (Send Audit </w:t>
        </w:r>
      </w:ins>
      <w:ins w:id="980" w:author="Gregorio Canal" w:date="2019-07-23T13:41:00Z">
        <w:r w:rsidR="00DD459B">
          <w:rPr>
            <w:color w:val="000000"/>
          </w:rPr>
          <w:t>Bundle</w:t>
        </w:r>
      </w:ins>
      <w:ins w:id="981" w:author="Gregorio Canal" w:date="2019-07-23T13:40:00Z">
        <w:r w:rsidR="00DD459B">
          <w:rPr>
            <w:color w:val="000000"/>
          </w:rPr>
          <w:t>)</w:t>
        </w:r>
      </w:ins>
      <w:ins w:id="982" w:author="Gregorio Canal" w:date="2019-05-02T17:41:00Z">
        <w:r>
          <w:rPr>
            <w:color w:val="000000"/>
          </w:rPr>
          <w:t>.</w:t>
        </w:r>
      </w:ins>
    </w:p>
    <w:p w14:paraId="44654C99" w14:textId="36ACA2F5" w:rsidR="0098140D" w:rsidRPr="00273141" w:rsidDel="00EE6579" w:rsidRDefault="004B13EE" w:rsidP="00DA3B5B">
      <w:pPr>
        <w:pStyle w:val="Corpotesto"/>
        <w:rPr>
          <w:ins w:id="983" w:author="Gregorio Canal" w:date="2019-04-09T15:31:00Z"/>
          <w:del w:id="984" w:author="Mauro Zanardini" w:date="2019-07-23T17:59:00Z"/>
        </w:rPr>
      </w:pPr>
      <w:ins w:id="985" w:author="Gregorio Canal" w:date="2019-05-02T17:54:00Z">
        <w:del w:id="986" w:author="Mauro Zanardini" w:date="2019-07-23T17:59:00Z">
          <w:r w:rsidRPr="00EE6579" w:rsidDel="00EE6579">
            <w:rPr>
              <w:highlight w:val="yellow"/>
              <w:rPrChange w:id="987" w:author="Mauro Zanardini" w:date="2019-07-23T17:59:00Z">
                <w:rPr/>
              </w:rPrChange>
            </w:rPr>
            <w:delText xml:space="preserve">A Secure Node or Secure Application or Audit Record Forwarder that supports this option </w:delText>
          </w:r>
          <w:commentRangeStart w:id="988"/>
          <w:commentRangeStart w:id="989"/>
          <w:commentRangeStart w:id="990"/>
          <w:r w:rsidRPr="00EE6579" w:rsidDel="00EE6579">
            <w:rPr>
              <w:highlight w:val="yellow"/>
              <w:rPrChange w:id="991" w:author="Mauro Zanardini" w:date="2019-07-23T17:59:00Z">
                <w:rPr/>
              </w:rPrChange>
            </w:rPr>
            <w:delText>may not</w:delText>
          </w:r>
        </w:del>
      </w:ins>
      <w:commentRangeEnd w:id="988"/>
      <w:ins w:id="992" w:author="Gregorio Canal" w:date="2019-07-23T13:41:00Z">
        <w:del w:id="993" w:author="Mauro Zanardini" w:date="2019-07-23T17:59:00Z">
          <w:r w:rsidR="00DD459B" w:rsidRPr="00EE6579" w:rsidDel="00EE6579">
            <w:rPr>
              <w:rStyle w:val="Rimandocommento"/>
              <w:highlight w:val="yellow"/>
              <w:rPrChange w:id="994" w:author="Mauro Zanardini" w:date="2019-07-23T17:59:00Z">
                <w:rPr>
                  <w:rStyle w:val="Rimandocommento"/>
                </w:rPr>
              </w:rPrChange>
            </w:rPr>
            <w:commentReference w:id="988"/>
          </w:r>
        </w:del>
      </w:ins>
      <w:commentRangeEnd w:id="989"/>
      <w:ins w:id="995" w:author="Gregorio Canal" w:date="2019-07-23T13:58:00Z">
        <w:del w:id="996" w:author="Mauro Zanardini" w:date="2019-07-23T17:59:00Z">
          <w:r w:rsidR="0010463F" w:rsidRPr="00EE6579" w:rsidDel="00EE6579">
            <w:rPr>
              <w:rStyle w:val="Rimandocommento"/>
              <w:highlight w:val="yellow"/>
              <w:rPrChange w:id="997" w:author="Mauro Zanardini" w:date="2019-07-23T17:59:00Z">
                <w:rPr>
                  <w:rStyle w:val="Rimandocommento"/>
                </w:rPr>
              </w:rPrChange>
            </w:rPr>
            <w:commentReference w:id="989"/>
          </w:r>
        </w:del>
      </w:ins>
      <w:commentRangeEnd w:id="990"/>
      <w:r w:rsidR="00EE6579">
        <w:rPr>
          <w:rStyle w:val="Rimandocommento"/>
        </w:rPr>
        <w:commentReference w:id="990"/>
      </w:r>
      <w:ins w:id="998" w:author="Gregorio Canal" w:date="2019-05-02T17:54:00Z">
        <w:del w:id="999" w:author="Mauro Zanardini" w:date="2019-07-23T17:59:00Z">
          <w:r w:rsidRPr="00EE6579" w:rsidDel="00EE6579">
            <w:rPr>
              <w:highlight w:val="yellow"/>
              <w:rPrChange w:id="1000" w:author="Mauro Zanardini" w:date="2019-07-23T17:59:00Z">
                <w:rPr/>
              </w:rPrChange>
            </w:rPr>
            <w:delText xml:space="preserve"> support</w:delText>
          </w:r>
        </w:del>
      </w:ins>
      <w:ins w:id="1001" w:author="Gregorio Canal" w:date="2019-05-02T17:55:00Z">
        <w:del w:id="1002" w:author="Mauro Zanardini" w:date="2019-07-23T17:59:00Z">
          <w:r w:rsidRPr="00EE6579" w:rsidDel="00EE6579">
            <w:rPr>
              <w:highlight w:val="yellow"/>
              <w:rPrChange w:id="1003" w:author="Mauro Zanardini" w:date="2019-07-23T17:59:00Z">
                <w:rPr/>
              </w:rPrChange>
            </w:rPr>
            <w:delText xml:space="preserve"> t</w:delText>
          </w:r>
        </w:del>
      </w:ins>
      <w:ins w:id="1004" w:author="Gregorio Canal" w:date="2019-05-02T17:56:00Z">
        <w:del w:id="1005" w:author="Mauro Zanardini" w:date="2019-07-23T17:59:00Z">
          <w:r w:rsidRPr="00EE6579" w:rsidDel="00EE6579">
            <w:rPr>
              <w:highlight w:val="yellow"/>
              <w:rPrChange w:id="1006" w:author="Mauro Zanardini" w:date="2019-07-23T17:59:00Z">
                <w:rPr/>
              </w:rPrChange>
            </w:rPr>
            <w:delText>he</w:delText>
          </w:r>
        </w:del>
      </w:ins>
      <w:ins w:id="1007" w:author="Gregorio Canal" w:date="2019-05-02T17:54:00Z">
        <w:del w:id="1008" w:author="Mauro Zanardini" w:date="2019-07-23T17:59:00Z">
          <w:r w:rsidRPr="00EE6579" w:rsidDel="00EE6579">
            <w:rPr>
              <w:highlight w:val="yellow"/>
              <w:rPrChange w:id="1009" w:author="Mauro Zanardini" w:date="2019-07-23T17:59:00Z">
                <w:rPr/>
              </w:rPrChange>
            </w:rPr>
            <w:delText xml:space="preserve"> Syslog </w:delText>
          </w:r>
        </w:del>
      </w:ins>
      <w:ins w:id="1010" w:author="Gregorio Canal" w:date="2019-05-02T17:56:00Z">
        <w:del w:id="1011" w:author="Mauro Zanardini" w:date="2019-07-23T17:59:00Z">
          <w:r w:rsidRPr="00EE6579" w:rsidDel="00EE6579">
            <w:rPr>
              <w:highlight w:val="yellow"/>
              <w:rPrChange w:id="1012" w:author="Mauro Zanardini" w:date="2019-07-23T17:59:00Z">
                <w:rPr/>
              </w:rPrChange>
            </w:rPr>
            <w:delText>interaction defined</w:delText>
          </w:r>
        </w:del>
      </w:ins>
      <w:ins w:id="1013" w:author="Gregorio Canal" w:date="2019-05-02T17:55:00Z">
        <w:del w:id="1014" w:author="Mauro Zanardini" w:date="2019-07-23T17:59:00Z">
          <w:r w:rsidRPr="00EE6579" w:rsidDel="00EE6579">
            <w:rPr>
              <w:highlight w:val="yellow"/>
              <w:rPrChange w:id="1015" w:author="Mauro Zanardini" w:date="2019-07-23T17:59:00Z">
                <w:rPr/>
              </w:rPrChange>
            </w:rPr>
            <w:delText xml:space="preserve"> </w:delText>
          </w:r>
        </w:del>
      </w:ins>
      <w:ins w:id="1016" w:author="Gregorio Canal" w:date="2019-05-02T17:56:00Z">
        <w:del w:id="1017" w:author="Mauro Zanardini" w:date="2019-07-23T17:59:00Z">
          <w:r w:rsidRPr="00EE6579" w:rsidDel="00EE6579">
            <w:rPr>
              <w:highlight w:val="yellow"/>
              <w:rPrChange w:id="1018" w:author="Mauro Zanardini" w:date="2019-07-23T17:59:00Z">
                <w:rPr/>
              </w:rPrChange>
            </w:rPr>
            <w:delText>in the Record Audit Event [ITI-20] transaction. See</w:delText>
          </w:r>
          <w:r w:rsidRPr="00EE6579" w:rsidDel="00EE6579">
            <w:rPr>
              <w:color w:val="000000"/>
              <w:highlight w:val="yellow"/>
              <w:rPrChange w:id="1019" w:author="Mauro Zanardini" w:date="2019-07-23T17:59:00Z">
                <w:rPr>
                  <w:color w:val="000000"/>
                </w:rPr>
              </w:rPrChange>
            </w:rPr>
            <w:delText xml:space="preserve"> ITI TF-2a: 3.20.4.1</w:delText>
          </w:r>
        </w:del>
      </w:ins>
    </w:p>
    <w:p w14:paraId="02C2A39C" w14:textId="63B17728" w:rsidR="00461C9D" w:rsidRPr="00273141" w:rsidRDefault="00461C9D" w:rsidP="00461C9D">
      <w:pPr>
        <w:pStyle w:val="Titolo3"/>
        <w:rPr>
          <w:ins w:id="1020" w:author="Gregorio Canal" w:date="2019-07-22T13:50:00Z"/>
          <w:noProof w:val="0"/>
        </w:rPr>
      </w:pPr>
      <w:ins w:id="1021" w:author="Gregorio Canal" w:date="2019-07-22T13:50:00Z">
        <w:r w:rsidRPr="00273141">
          <w:rPr>
            <w:noProof w:val="0"/>
          </w:rPr>
          <w:lastRenderedPageBreak/>
          <w:t>9.2.</w:t>
        </w:r>
      </w:ins>
      <w:ins w:id="1022" w:author="Gregorio Canal" w:date="2019-07-23T13:37:00Z">
        <w:r w:rsidR="00DD459B">
          <w:rPr>
            <w:noProof w:val="0"/>
          </w:rPr>
          <w:t>7.2</w:t>
        </w:r>
      </w:ins>
      <w:ins w:id="1023" w:author="Gregorio Canal" w:date="2019-07-22T13:50:00Z">
        <w:r w:rsidRPr="00273141">
          <w:rPr>
            <w:noProof w:val="0"/>
          </w:rPr>
          <w:t xml:space="preserve"> </w:t>
        </w:r>
        <w:r>
          <w:rPr>
            <w:noProof w:val="0"/>
          </w:rPr>
          <w:t>ATX: TLS Syslog</w:t>
        </w:r>
        <w:r w:rsidRPr="00273141">
          <w:rPr>
            <w:noProof w:val="0"/>
          </w:rPr>
          <w:t xml:space="preserve"> Option</w:t>
        </w:r>
      </w:ins>
    </w:p>
    <w:p w14:paraId="000B56B1" w14:textId="15F974A4" w:rsidR="00461C9D" w:rsidRPr="00273141" w:rsidRDefault="00461C9D" w:rsidP="00461C9D">
      <w:pPr>
        <w:pStyle w:val="Corpotesto"/>
        <w:rPr>
          <w:ins w:id="1024" w:author="Gregorio Canal" w:date="2019-07-22T13:50:00Z"/>
        </w:rPr>
      </w:pPr>
      <w:ins w:id="1025" w:author="Gregorio Canal" w:date="2019-07-22T13:50:00Z">
        <w:r w:rsidRPr="00273141">
          <w:t xml:space="preserve">The </w:t>
        </w:r>
      </w:ins>
      <w:ins w:id="1026" w:author="Gregorio Canal" w:date="2019-07-23T11:16:00Z">
        <w:r w:rsidR="00A74FEB">
          <w:t>A</w:t>
        </w:r>
      </w:ins>
      <w:ins w:id="1027" w:author="Gregorio Canal" w:date="2019-07-22T13:50:00Z">
        <w:r>
          <w:t xml:space="preserve">TX: </w:t>
        </w:r>
      </w:ins>
      <w:ins w:id="1028" w:author="Gregorio Canal" w:date="2019-07-22T13:51:00Z">
        <w:r>
          <w:t>TLS Syslog</w:t>
        </w:r>
      </w:ins>
      <w:ins w:id="1029" w:author="Gregorio Canal" w:date="2019-07-22T13:50:00Z">
        <w:r w:rsidRPr="00273141">
          <w:t xml:space="preserve"> Option enables </w:t>
        </w:r>
      </w:ins>
      <w:ins w:id="1030" w:author="Gregorio Canal" w:date="2019-07-23T13:43:00Z">
        <w:r w:rsidR="00DD459B">
          <w:t>sending</w:t>
        </w:r>
      </w:ins>
      <w:ins w:id="1031" w:author="Gregorio Canal" w:date="2019-07-22T13:50:00Z">
        <w:r>
          <w:t xml:space="preserve"> ATNA audit records using </w:t>
        </w:r>
      </w:ins>
      <w:ins w:id="1032" w:author="Gregorio Canal" w:date="2019-07-22T13:51:00Z">
        <w:r>
          <w:t>Syslog protocol</w:t>
        </w:r>
      </w:ins>
      <w:ins w:id="1033" w:author="Gregorio Canal" w:date="2019-07-22T13:50:00Z">
        <w:r>
          <w:t xml:space="preserve"> </w:t>
        </w:r>
      </w:ins>
      <w:ins w:id="1034" w:author="Gregorio Canal" w:date="2019-07-23T13:44:00Z">
        <w:r w:rsidR="00DD459B">
          <w:t>over TLS</w:t>
        </w:r>
      </w:ins>
      <w:ins w:id="1035" w:author="Gregorio Canal" w:date="2019-07-22T13:50:00Z">
        <w:r w:rsidRPr="00273141">
          <w:t>.</w:t>
        </w:r>
      </w:ins>
    </w:p>
    <w:p w14:paraId="60C7E391" w14:textId="31E22936" w:rsidR="00461C9D" w:rsidRDefault="00461C9D" w:rsidP="00461C9D">
      <w:pPr>
        <w:pStyle w:val="Corpotesto"/>
        <w:rPr>
          <w:ins w:id="1036" w:author="Gregorio Canal" w:date="2019-07-22T13:55:00Z"/>
          <w:color w:val="000000"/>
        </w:rPr>
      </w:pPr>
      <w:ins w:id="1037" w:author="Gregorio Canal" w:date="2019-07-22T13:55:00Z">
        <w:r w:rsidRPr="007A7659">
          <w:t>A</w:t>
        </w:r>
      </w:ins>
      <w:ins w:id="1038" w:author="Gregorio Canal" w:date="2019-07-23T13:45:00Z">
        <w:r w:rsidR="00DD459B">
          <w:t xml:space="preserve">n actor </w:t>
        </w:r>
      </w:ins>
      <w:ins w:id="1039" w:author="Gregorio Canal" w:date="2019-07-22T13:55:00Z">
        <w:r w:rsidRPr="00273141">
          <w:rPr>
            <w:color w:val="000000"/>
          </w:rPr>
          <w:t xml:space="preserve">that supports this option shall implement the </w:t>
        </w:r>
        <w:r>
          <w:rPr>
            <w:color w:val="000000"/>
          </w:rPr>
          <w:t xml:space="preserve">Syslog interaction defined in the Record Audit Event [ITI-20] </w:t>
        </w:r>
        <w:r w:rsidRPr="00273141">
          <w:rPr>
            <w:color w:val="000000"/>
          </w:rPr>
          <w:t>transaction</w:t>
        </w:r>
        <w:r>
          <w:rPr>
            <w:color w:val="000000"/>
          </w:rPr>
          <w:t>, using TLS as a transport layer</w:t>
        </w:r>
        <w:r w:rsidRPr="00273141">
          <w:rPr>
            <w:color w:val="000000"/>
          </w:rPr>
          <w:t>.</w:t>
        </w:r>
        <w:r>
          <w:rPr>
            <w:color w:val="000000"/>
          </w:rPr>
          <w:t xml:space="preserve"> See ITI TF-2a: 3.20.4.1</w:t>
        </w:r>
      </w:ins>
      <w:ins w:id="1040" w:author="Gregorio Canal" w:date="2019-07-23T13:48:00Z">
        <w:r w:rsidR="00564210">
          <w:rPr>
            <w:color w:val="000000"/>
          </w:rPr>
          <w:t>.</w:t>
        </w:r>
      </w:ins>
    </w:p>
    <w:p w14:paraId="068E23D2" w14:textId="77777777" w:rsidR="00461C9D" w:rsidRPr="00273141" w:rsidRDefault="00461C9D" w:rsidP="00461C9D">
      <w:pPr>
        <w:pStyle w:val="Corpotesto"/>
        <w:rPr>
          <w:ins w:id="1041" w:author="Gregorio Canal" w:date="2019-07-22T13:50:00Z"/>
        </w:rPr>
      </w:pPr>
    </w:p>
    <w:p w14:paraId="4FD6B1EC" w14:textId="0EBEE102" w:rsidR="00461C9D" w:rsidRPr="00273141" w:rsidRDefault="00461C9D" w:rsidP="00461C9D">
      <w:pPr>
        <w:pStyle w:val="Titolo3"/>
        <w:rPr>
          <w:ins w:id="1042" w:author="Gregorio Canal" w:date="2019-07-22T13:50:00Z"/>
          <w:noProof w:val="0"/>
        </w:rPr>
      </w:pPr>
      <w:ins w:id="1043" w:author="Gregorio Canal" w:date="2019-07-22T13:50:00Z">
        <w:r w:rsidRPr="00273141">
          <w:rPr>
            <w:noProof w:val="0"/>
          </w:rPr>
          <w:t>9.2.</w:t>
        </w:r>
      </w:ins>
      <w:ins w:id="1044" w:author="Gregorio Canal" w:date="2019-07-23T13:37:00Z">
        <w:r w:rsidR="00DD459B">
          <w:rPr>
            <w:noProof w:val="0"/>
          </w:rPr>
          <w:t>7.3</w:t>
        </w:r>
      </w:ins>
      <w:ins w:id="1045" w:author="Gregorio Canal" w:date="2019-07-22T13:50:00Z">
        <w:r w:rsidRPr="00273141">
          <w:rPr>
            <w:noProof w:val="0"/>
          </w:rPr>
          <w:t xml:space="preserve"> </w:t>
        </w:r>
        <w:r>
          <w:rPr>
            <w:noProof w:val="0"/>
          </w:rPr>
          <w:t xml:space="preserve">ATX: </w:t>
        </w:r>
      </w:ins>
      <w:ins w:id="1046" w:author="Gregorio Canal" w:date="2019-07-22T13:51:00Z">
        <w:r>
          <w:rPr>
            <w:noProof w:val="0"/>
          </w:rPr>
          <w:t>UDP Syslog</w:t>
        </w:r>
      </w:ins>
      <w:ins w:id="1047" w:author="Gregorio Canal" w:date="2019-07-22T13:50:00Z">
        <w:r w:rsidRPr="00273141">
          <w:rPr>
            <w:noProof w:val="0"/>
          </w:rPr>
          <w:t xml:space="preserve"> Option</w:t>
        </w:r>
      </w:ins>
    </w:p>
    <w:p w14:paraId="7A749342" w14:textId="1EE39A9E" w:rsidR="00461C9D" w:rsidRPr="00273141" w:rsidRDefault="00461C9D" w:rsidP="00461C9D">
      <w:pPr>
        <w:pStyle w:val="Corpotesto"/>
        <w:rPr>
          <w:ins w:id="1048" w:author="Gregorio Canal" w:date="2019-07-22T13:50:00Z"/>
        </w:rPr>
      </w:pPr>
      <w:ins w:id="1049" w:author="Gregorio Canal" w:date="2019-07-22T13:50:00Z">
        <w:r w:rsidRPr="00273141">
          <w:t xml:space="preserve">The </w:t>
        </w:r>
      </w:ins>
      <w:ins w:id="1050" w:author="Gregorio Canal" w:date="2019-07-23T11:16:00Z">
        <w:r w:rsidR="00A74FEB">
          <w:t>A</w:t>
        </w:r>
      </w:ins>
      <w:ins w:id="1051" w:author="Gregorio Canal" w:date="2019-07-22T13:50:00Z">
        <w:r>
          <w:t xml:space="preserve">TX: </w:t>
        </w:r>
      </w:ins>
      <w:ins w:id="1052" w:author="Gregorio Canal" w:date="2019-07-22T13:52:00Z">
        <w:r>
          <w:t>UDP Syslog</w:t>
        </w:r>
      </w:ins>
      <w:ins w:id="1053" w:author="Gregorio Canal" w:date="2019-07-22T13:50:00Z">
        <w:r w:rsidRPr="00273141">
          <w:t xml:space="preserve"> Option enables </w:t>
        </w:r>
      </w:ins>
      <w:ins w:id="1054" w:author="Gregorio Canal" w:date="2019-07-23T13:46:00Z">
        <w:r w:rsidR="00564210">
          <w:t>sending</w:t>
        </w:r>
      </w:ins>
      <w:ins w:id="1055" w:author="Gregorio Canal" w:date="2019-07-22T13:50:00Z">
        <w:r>
          <w:t xml:space="preserve"> ATNA audit records using </w:t>
        </w:r>
      </w:ins>
      <w:ins w:id="1056" w:author="Gregorio Canal" w:date="2019-07-22T13:52:00Z">
        <w:r>
          <w:t xml:space="preserve">Syslog protocol </w:t>
        </w:r>
      </w:ins>
      <w:ins w:id="1057" w:author="Gregorio Canal" w:date="2019-07-23T13:45:00Z">
        <w:r w:rsidR="00564210">
          <w:t>over</w:t>
        </w:r>
      </w:ins>
      <w:ins w:id="1058" w:author="Gregorio Canal" w:date="2019-07-22T13:52:00Z">
        <w:r>
          <w:t xml:space="preserve"> UD</w:t>
        </w:r>
      </w:ins>
      <w:ins w:id="1059" w:author="Gregorio Canal" w:date="2019-07-23T13:46:00Z">
        <w:r w:rsidR="00564210">
          <w:t>P</w:t>
        </w:r>
      </w:ins>
      <w:ins w:id="1060" w:author="Gregorio Canal" w:date="2019-07-22T13:50:00Z">
        <w:r w:rsidRPr="00273141">
          <w:t>.</w:t>
        </w:r>
      </w:ins>
    </w:p>
    <w:p w14:paraId="75A70731" w14:textId="02527F16" w:rsidR="00737104" w:rsidDel="00461C9D" w:rsidRDefault="00461C9D" w:rsidP="00737104">
      <w:pPr>
        <w:pStyle w:val="Corpotesto"/>
        <w:rPr>
          <w:del w:id="1061" w:author="Gregorio Canal" w:date="2019-04-24T12:11:00Z"/>
        </w:rPr>
      </w:pPr>
      <w:ins w:id="1062" w:author="Gregorio Canal" w:date="2019-07-22T13:54:00Z">
        <w:r w:rsidRPr="007A7659">
          <w:t>A</w:t>
        </w:r>
      </w:ins>
      <w:ins w:id="1063" w:author="Gregorio Canal" w:date="2019-07-23T13:45:00Z">
        <w:r w:rsidR="00564210">
          <w:t>n</w:t>
        </w:r>
      </w:ins>
      <w:ins w:id="1064" w:author="Gregorio Canal" w:date="2019-07-22T13:54:00Z">
        <w:r>
          <w:t xml:space="preserve"> </w:t>
        </w:r>
      </w:ins>
      <w:ins w:id="1065" w:author="Gregorio Canal" w:date="2019-07-23T13:45:00Z">
        <w:r w:rsidR="00564210">
          <w:t>actor</w:t>
        </w:r>
      </w:ins>
      <w:ins w:id="1066" w:author="Gregorio Canal" w:date="2019-07-22T13:50:00Z">
        <w:r w:rsidRPr="00273141">
          <w:rPr>
            <w:color w:val="000000"/>
          </w:rPr>
          <w:t xml:space="preserve"> that supports this option shall implement the </w:t>
        </w:r>
      </w:ins>
      <w:ins w:id="1067" w:author="Gregorio Canal" w:date="2019-07-22T13:53:00Z">
        <w:r>
          <w:rPr>
            <w:color w:val="000000"/>
          </w:rPr>
          <w:t xml:space="preserve">Syslog </w:t>
        </w:r>
      </w:ins>
      <w:ins w:id="1068" w:author="Gregorio Canal" w:date="2019-07-22T13:50:00Z">
        <w:r>
          <w:rPr>
            <w:color w:val="000000"/>
          </w:rPr>
          <w:t xml:space="preserve">interaction defined in the Record Audit Event [ITI-20] </w:t>
        </w:r>
        <w:r w:rsidRPr="00273141">
          <w:rPr>
            <w:color w:val="000000"/>
          </w:rPr>
          <w:t>transaction</w:t>
        </w:r>
      </w:ins>
      <w:ins w:id="1069" w:author="Gregorio Canal" w:date="2019-07-22T13:54:00Z">
        <w:r>
          <w:rPr>
            <w:color w:val="000000"/>
          </w:rPr>
          <w:t>, using UDP as</w:t>
        </w:r>
      </w:ins>
      <w:ins w:id="1070" w:author="Gregorio Canal" w:date="2019-07-22T13:55:00Z">
        <w:r>
          <w:rPr>
            <w:color w:val="000000"/>
          </w:rPr>
          <w:t xml:space="preserve"> a transport layer</w:t>
        </w:r>
      </w:ins>
      <w:ins w:id="1071" w:author="Gregorio Canal" w:date="2019-07-22T13:50:00Z">
        <w:r w:rsidRPr="00273141">
          <w:rPr>
            <w:color w:val="000000"/>
          </w:rPr>
          <w:t>.</w:t>
        </w:r>
        <w:r>
          <w:rPr>
            <w:color w:val="000000"/>
          </w:rPr>
          <w:t xml:space="preserve"> See ITI TF-2a: 3.20.4.</w:t>
        </w:r>
      </w:ins>
      <w:ins w:id="1072" w:author="Gregorio Canal" w:date="2019-07-22T13:53:00Z">
        <w:r>
          <w:rPr>
            <w:color w:val="000000"/>
          </w:rPr>
          <w:t>1</w:t>
        </w:r>
      </w:ins>
      <w:ins w:id="1073" w:author="Gregorio Canal" w:date="2019-07-23T13:48:00Z">
        <w:r w:rsidR="00564210">
          <w:rPr>
            <w:color w:val="000000"/>
          </w:rPr>
          <w:t>.</w:t>
        </w:r>
      </w:ins>
    </w:p>
    <w:p w14:paraId="4456F6F5" w14:textId="77777777" w:rsidR="00461C9D" w:rsidRPr="00273141" w:rsidRDefault="00461C9D" w:rsidP="00737104">
      <w:pPr>
        <w:pStyle w:val="Corpotesto"/>
        <w:rPr>
          <w:ins w:id="1074" w:author="Gregorio Canal" w:date="2019-07-22T13:55:00Z"/>
        </w:rPr>
      </w:pPr>
    </w:p>
    <w:p w14:paraId="23CBD285" w14:textId="57F5540A" w:rsidR="00737104" w:rsidRPr="00273141" w:rsidRDefault="00737104" w:rsidP="00737104">
      <w:pPr>
        <w:pStyle w:val="EditorInstructions"/>
      </w:pPr>
      <w:r w:rsidRPr="00273141">
        <w:t xml:space="preserve">Editor: make the following changes in </w:t>
      </w:r>
      <w:r w:rsidR="00AF131C" w:rsidRPr="00273141">
        <w:t>Table</w:t>
      </w:r>
      <w:r w:rsidRPr="00273141">
        <w:t xml:space="preserve"> 9.3-1. </w:t>
      </w:r>
    </w:p>
    <w:p w14:paraId="1105EFE8" w14:textId="77777777" w:rsidR="00737104" w:rsidRPr="00273141" w:rsidRDefault="00737104" w:rsidP="00737104">
      <w:pPr>
        <w:pStyle w:val="TableTitle"/>
      </w:pPr>
      <w:r w:rsidRPr="00273141">
        <w:t>Table 9.3-1: ATNA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3060"/>
        <w:gridCol w:w="1530"/>
        <w:gridCol w:w="2235"/>
      </w:tblGrid>
      <w:tr w:rsidR="00C741CA" w:rsidRPr="00273141" w14:paraId="5E609174" w14:textId="77777777" w:rsidTr="00C741CA">
        <w:trPr>
          <w:cantSplit/>
          <w:tblHeader/>
          <w:jc w:val="center"/>
        </w:trPr>
        <w:tc>
          <w:tcPr>
            <w:tcW w:w="2326" w:type="dxa"/>
            <w:shd w:val="pct15" w:color="auto" w:fill="FFFFFF"/>
          </w:tcPr>
          <w:p w14:paraId="2BD1448A" w14:textId="77777777" w:rsidR="00737104" w:rsidRPr="00273141" w:rsidRDefault="00737104" w:rsidP="00737104">
            <w:pPr>
              <w:pStyle w:val="TableEntryHeader"/>
              <w:rPr>
                <w:szCs w:val="24"/>
              </w:rPr>
            </w:pPr>
            <w:r w:rsidRPr="00273141">
              <w:rPr>
                <w:szCs w:val="24"/>
              </w:rPr>
              <w:t>ATNA Actor</w:t>
            </w:r>
          </w:p>
        </w:tc>
        <w:tc>
          <w:tcPr>
            <w:tcW w:w="3060" w:type="dxa"/>
            <w:shd w:val="pct15" w:color="auto" w:fill="FFFFFF"/>
          </w:tcPr>
          <w:p w14:paraId="163F30E3" w14:textId="77777777" w:rsidR="00737104" w:rsidRPr="00273141" w:rsidRDefault="00737104" w:rsidP="00737104">
            <w:pPr>
              <w:pStyle w:val="TableEntryHeader"/>
              <w:rPr>
                <w:szCs w:val="24"/>
              </w:rPr>
            </w:pPr>
            <w:r w:rsidRPr="00273141">
              <w:rPr>
                <w:szCs w:val="24"/>
              </w:rPr>
              <w:t>Actor to be grouped with</w:t>
            </w:r>
          </w:p>
        </w:tc>
        <w:tc>
          <w:tcPr>
            <w:tcW w:w="1530" w:type="dxa"/>
            <w:shd w:val="pct15" w:color="auto" w:fill="FFFFFF"/>
          </w:tcPr>
          <w:p w14:paraId="11432446" w14:textId="77777777" w:rsidR="00737104" w:rsidRPr="00273141" w:rsidRDefault="00737104" w:rsidP="00737104">
            <w:pPr>
              <w:pStyle w:val="TableEntryHeader"/>
              <w:rPr>
                <w:szCs w:val="24"/>
              </w:rPr>
            </w:pPr>
            <w:r w:rsidRPr="00273141">
              <w:rPr>
                <w:szCs w:val="24"/>
              </w:rPr>
              <w:t>Reference</w:t>
            </w:r>
          </w:p>
        </w:tc>
        <w:tc>
          <w:tcPr>
            <w:tcW w:w="2235" w:type="dxa"/>
            <w:shd w:val="pct15" w:color="auto" w:fill="FFFFFF"/>
          </w:tcPr>
          <w:p w14:paraId="57D3408F" w14:textId="77777777" w:rsidR="00737104" w:rsidRPr="00273141" w:rsidRDefault="00737104" w:rsidP="00737104">
            <w:pPr>
              <w:pStyle w:val="TableEntryHeader"/>
              <w:rPr>
                <w:szCs w:val="24"/>
              </w:rPr>
            </w:pPr>
            <w:r w:rsidRPr="00273141">
              <w:rPr>
                <w:szCs w:val="24"/>
              </w:rPr>
              <w:t>Content Bindings Reference</w:t>
            </w:r>
          </w:p>
        </w:tc>
      </w:tr>
      <w:tr w:rsidR="00C741CA" w:rsidRPr="00273141" w14:paraId="75A573FB" w14:textId="77777777" w:rsidTr="00C741CA">
        <w:trPr>
          <w:cantSplit/>
          <w:trHeight w:val="332"/>
          <w:jc w:val="center"/>
        </w:trPr>
        <w:tc>
          <w:tcPr>
            <w:tcW w:w="2326" w:type="dxa"/>
          </w:tcPr>
          <w:p w14:paraId="35A3B972" w14:textId="77777777" w:rsidR="00737104" w:rsidRPr="00273141" w:rsidRDefault="00737104" w:rsidP="00737104">
            <w:pPr>
              <w:pStyle w:val="TableEntry"/>
              <w:rPr>
                <w:szCs w:val="24"/>
              </w:rPr>
            </w:pPr>
            <w:r w:rsidRPr="00273141">
              <w:rPr>
                <w:szCs w:val="24"/>
              </w:rPr>
              <w:t>Audit Record Repository</w:t>
            </w:r>
          </w:p>
        </w:tc>
        <w:tc>
          <w:tcPr>
            <w:tcW w:w="3060" w:type="dxa"/>
          </w:tcPr>
          <w:p w14:paraId="650E1C89" w14:textId="77777777" w:rsidR="00737104" w:rsidRPr="00273141" w:rsidRDefault="00737104" w:rsidP="00737104">
            <w:pPr>
              <w:pStyle w:val="TableEntry"/>
              <w:rPr>
                <w:szCs w:val="24"/>
              </w:rPr>
            </w:pPr>
            <w:r w:rsidRPr="00273141">
              <w:rPr>
                <w:szCs w:val="24"/>
              </w:rPr>
              <w:t>Consistent Time / Time Client</w:t>
            </w:r>
          </w:p>
        </w:tc>
        <w:tc>
          <w:tcPr>
            <w:tcW w:w="1530" w:type="dxa"/>
          </w:tcPr>
          <w:p w14:paraId="6969909A" w14:textId="77777777" w:rsidR="00737104" w:rsidRPr="00273141" w:rsidRDefault="00737104" w:rsidP="00737104">
            <w:pPr>
              <w:pStyle w:val="TableEntry"/>
              <w:rPr>
                <w:szCs w:val="24"/>
              </w:rPr>
            </w:pPr>
            <w:r w:rsidRPr="00273141">
              <w:rPr>
                <w:szCs w:val="24"/>
              </w:rPr>
              <w:t>ITI TF-1: 7.1</w:t>
            </w:r>
          </w:p>
        </w:tc>
        <w:tc>
          <w:tcPr>
            <w:tcW w:w="2235" w:type="dxa"/>
          </w:tcPr>
          <w:p w14:paraId="11DD662C" w14:textId="25700303" w:rsidR="00737104" w:rsidRPr="007A7438" w:rsidRDefault="00737104" w:rsidP="007A7438">
            <w:pPr>
              <w:pStyle w:val="TableEntry"/>
            </w:pPr>
            <w:r w:rsidRPr="003026C2">
              <w:t>N/A</w:t>
            </w:r>
          </w:p>
        </w:tc>
      </w:tr>
      <w:tr w:rsidR="00564210" w:rsidRPr="00273141" w14:paraId="7E4CB55D" w14:textId="77777777" w:rsidTr="00C741CA">
        <w:trPr>
          <w:cantSplit/>
          <w:trHeight w:val="332"/>
          <w:jc w:val="center"/>
        </w:trPr>
        <w:tc>
          <w:tcPr>
            <w:tcW w:w="2326" w:type="dxa"/>
          </w:tcPr>
          <w:p w14:paraId="76A5AE1A" w14:textId="1A75CFC8" w:rsidR="00564210" w:rsidRPr="00273141" w:rsidRDefault="00564210" w:rsidP="00564210">
            <w:pPr>
              <w:pStyle w:val="TableEntry"/>
              <w:rPr>
                <w:szCs w:val="24"/>
              </w:rPr>
            </w:pPr>
            <w:r w:rsidRPr="00273141">
              <w:rPr>
                <w:b/>
                <w:szCs w:val="24"/>
                <w:u w:val="single"/>
              </w:rPr>
              <w:t>Audit Consumer</w:t>
            </w:r>
          </w:p>
        </w:tc>
        <w:tc>
          <w:tcPr>
            <w:tcW w:w="3060" w:type="dxa"/>
          </w:tcPr>
          <w:p w14:paraId="4D151A13" w14:textId="34B0E115" w:rsidR="00564210" w:rsidRPr="00273141" w:rsidRDefault="00564210" w:rsidP="00564210">
            <w:pPr>
              <w:pStyle w:val="TableEntry"/>
              <w:rPr>
                <w:szCs w:val="24"/>
              </w:rPr>
            </w:pPr>
            <w:r w:rsidRPr="00273141">
              <w:rPr>
                <w:b/>
                <w:szCs w:val="24"/>
                <w:u w:val="single"/>
              </w:rPr>
              <w:t>ATNA Secure Node or Secure Application</w:t>
            </w:r>
          </w:p>
        </w:tc>
        <w:tc>
          <w:tcPr>
            <w:tcW w:w="1530" w:type="dxa"/>
          </w:tcPr>
          <w:p w14:paraId="3D9623D8" w14:textId="00B7A9AA" w:rsidR="00564210" w:rsidRPr="00273141" w:rsidRDefault="00564210" w:rsidP="00564210">
            <w:pPr>
              <w:pStyle w:val="TableEntry"/>
              <w:rPr>
                <w:szCs w:val="24"/>
              </w:rPr>
            </w:pPr>
            <w:r w:rsidRPr="00273141">
              <w:rPr>
                <w:b/>
                <w:szCs w:val="24"/>
                <w:u w:val="single"/>
              </w:rPr>
              <w:t>ITI TF-1: 9.1</w:t>
            </w:r>
          </w:p>
        </w:tc>
        <w:tc>
          <w:tcPr>
            <w:tcW w:w="2235" w:type="dxa"/>
          </w:tcPr>
          <w:p w14:paraId="20F499BB" w14:textId="77777777" w:rsidR="00564210" w:rsidRPr="00273141" w:rsidRDefault="00564210" w:rsidP="00564210">
            <w:pPr>
              <w:pStyle w:val="TableEntry"/>
              <w:rPr>
                <w:b/>
                <w:szCs w:val="24"/>
                <w:u w:val="single"/>
              </w:rPr>
            </w:pPr>
            <w:r w:rsidRPr="00273141">
              <w:rPr>
                <w:b/>
                <w:szCs w:val="24"/>
                <w:u w:val="single"/>
              </w:rPr>
              <w:t>N/A</w:t>
            </w:r>
          </w:p>
          <w:p w14:paraId="43E9E03F" w14:textId="77777777" w:rsidR="00564210" w:rsidRPr="003026C2" w:rsidRDefault="00564210" w:rsidP="00564210">
            <w:pPr>
              <w:pStyle w:val="TableEntry"/>
            </w:pPr>
          </w:p>
        </w:tc>
      </w:tr>
      <w:tr w:rsidR="00564210" w:rsidRPr="00273141" w14:paraId="291761CC" w14:textId="77777777" w:rsidTr="00C741CA">
        <w:trPr>
          <w:cantSplit/>
          <w:trHeight w:val="332"/>
          <w:jc w:val="center"/>
        </w:trPr>
        <w:tc>
          <w:tcPr>
            <w:tcW w:w="2326" w:type="dxa"/>
          </w:tcPr>
          <w:p w14:paraId="6A8B6513" w14:textId="11A3F7D8" w:rsidR="00564210" w:rsidRPr="00273141" w:rsidRDefault="00564210" w:rsidP="00564210">
            <w:pPr>
              <w:pStyle w:val="TableEntry"/>
              <w:rPr>
                <w:szCs w:val="24"/>
              </w:rPr>
            </w:pPr>
            <w:r w:rsidRPr="00273141">
              <w:rPr>
                <w:szCs w:val="24"/>
              </w:rPr>
              <w:t>Audit Record Forwarder</w:t>
            </w:r>
          </w:p>
        </w:tc>
        <w:tc>
          <w:tcPr>
            <w:tcW w:w="3060" w:type="dxa"/>
          </w:tcPr>
          <w:p w14:paraId="00B18A2F" w14:textId="02434145" w:rsidR="00564210" w:rsidRPr="00273141" w:rsidRDefault="00564210" w:rsidP="00564210">
            <w:pPr>
              <w:pStyle w:val="TableEntry"/>
              <w:rPr>
                <w:szCs w:val="24"/>
              </w:rPr>
            </w:pPr>
            <w:r w:rsidRPr="00273141">
              <w:rPr>
                <w:szCs w:val="24"/>
              </w:rPr>
              <w:t>Consistent Time / Time Client</w:t>
            </w:r>
          </w:p>
        </w:tc>
        <w:tc>
          <w:tcPr>
            <w:tcW w:w="1530" w:type="dxa"/>
          </w:tcPr>
          <w:p w14:paraId="360EDF5A" w14:textId="6B984502" w:rsidR="00564210" w:rsidRPr="00273141" w:rsidRDefault="00564210" w:rsidP="00564210">
            <w:pPr>
              <w:pStyle w:val="TableEntry"/>
              <w:rPr>
                <w:szCs w:val="24"/>
              </w:rPr>
            </w:pPr>
            <w:r w:rsidRPr="00273141">
              <w:rPr>
                <w:szCs w:val="24"/>
              </w:rPr>
              <w:t>ITI TF-1: 7.1</w:t>
            </w:r>
          </w:p>
        </w:tc>
        <w:tc>
          <w:tcPr>
            <w:tcW w:w="2235" w:type="dxa"/>
          </w:tcPr>
          <w:p w14:paraId="739B54F6" w14:textId="1F72C6F4" w:rsidR="00564210" w:rsidRPr="003026C2" w:rsidRDefault="00564210" w:rsidP="00564210">
            <w:pPr>
              <w:pStyle w:val="TableEntry"/>
            </w:pPr>
            <w:r w:rsidRPr="003026C2">
              <w:t>N/A</w:t>
            </w:r>
          </w:p>
        </w:tc>
      </w:tr>
      <w:tr w:rsidR="00564210" w:rsidRPr="00273141" w14:paraId="7A0B0249" w14:textId="77777777" w:rsidTr="00C741CA">
        <w:trPr>
          <w:cantSplit/>
          <w:trHeight w:val="332"/>
          <w:jc w:val="center"/>
        </w:trPr>
        <w:tc>
          <w:tcPr>
            <w:tcW w:w="2326" w:type="dxa"/>
          </w:tcPr>
          <w:p w14:paraId="29A2863B" w14:textId="09F079BF" w:rsidR="00564210" w:rsidRPr="00273141" w:rsidRDefault="00564210" w:rsidP="00564210">
            <w:pPr>
              <w:pStyle w:val="TableEntry"/>
              <w:rPr>
                <w:szCs w:val="24"/>
              </w:rPr>
            </w:pPr>
            <w:r w:rsidRPr="00273141">
              <w:rPr>
                <w:szCs w:val="24"/>
              </w:rPr>
              <w:t>Secure Node</w:t>
            </w:r>
          </w:p>
        </w:tc>
        <w:tc>
          <w:tcPr>
            <w:tcW w:w="3060" w:type="dxa"/>
          </w:tcPr>
          <w:p w14:paraId="5B045D2C" w14:textId="697B4C48" w:rsidR="00564210" w:rsidRPr="00273141" w:rsidRDefault="00564210" w:rsidP="00564210">
            <w:pPr>
              <w:pStyle w:val="TableEntry"/>
              <w:rPr>
                <w:szCs w:val="24"/>
              </w:rPr>
            </w:pPr>
            <w:r w:rsidRPr="00273141">
              <w:rPr>
                <w:szCs w:val="24"/>
              </w:rPr>
              <w:t>Consistent Time / Time Client</w:t>
            </w:r>
          </w:p>
        </w:tc>
        <w:tc>
          <w:tcPr>
            <w:tcW w:w="1530" w:type="dxa"/>
          </w:tcPr>
          <w:p w14:paraId="517755B9" w14:textId="3A2A5354" w:rsidR="00564210" w:rsidRPr="00273141" w:rsidRDefault="00564210" w:rsidP="00564210">
            <w:pPr>
              <w:pStyle w:val="TableEntry"/>
              <w:rPr>
                <w:szCs w:val="24"/>
              </w:rPr>
            </w:pPr>
            <w:r w:rsidRPr="00273141">
              <w:rPr>
                <w:szCs w:val="24"/>
              </w:rPr>
              <w:t>ITI TF-1: 7.1</w:t>
            </w:r>
          </w:p>
        </w:tc>
        <w:tc>
          <w:tcPr>
            <w:tcW w:w="2235" w:type="dxa"/>
          </w:tcPr>
          <w:p w14:paraId="6A2073E5" w14:textId="04CB89F2" w:rsidR="00564210" w:rsidRPr="003026C2" w:rsidRDefault="00564210" w:rsidP="00564210">
            <w:pPr>
              <w:pStyle w:val="TableEntry"/>
            </w:pPr>
            <w:r w:rsidRPr="003026C2">
              <w:t>N/A</w:t>
            </w:r>
          </w:p>
        </w:tc>
      </w:tr>
      <w:tr w:rsidR="00564210" w:rsidRPr="00273141" w14:paraId="4D114377" w14:textId="77777777" w:rsidTr="00C741CA">
        <w:trPr>
          <w:cantSplit/>
          <w:trHeight w:val="332"/>
          <w:jc w:val="center"/>
        </w:trPr>
        <w:tc>
          <w:tcPr>
            <w:tcW w:w="2326" w:type="dxa"/>
          </w:tcPr>
          <w:p w14:paraId="517A9790" w14:textId="0F77C6E2" w:rsidR="00564210" w:rsidRPr="00273141" w:rsidRDefault="00564210" w:rsidP="00564210">
            <w:pPr>
              <w:pStyle w:val="TableEntry"/>
              <w:rPr>
                <w:szCs w:val="24"/>
              </w:rPr>
            </w:pPr>
            <w:r w:rsidRPr="00273141">
              <w:rPr>
                <w:szCs w:val="24"/>
              </w:rPr>
              <w:t>Secure Application</w:t>
            </w:r>
          </w:p>
        </w:tc>
        <w:tc>
          <w:tcPr>
            <w:tcW w:w="3060" w:type="dxa"/>
          </w:tcPr>
          <w:p w14:paraId="67156193" w14:textId="011587E6" w:rsidR="00564210" w:rsidRPr="00273141" w:rsidRDefault="00564210" w:rsidP="00564210">
            <w:pPr>
              <w:pStyle w:val="TableEntry"/>
              <w:rPr>
                <w:szCs w:val="24"/>
              </w:rPr>
            </w:pPr>
            <w:r w:rsidRPr="00273141">
              <w:rPr>
                <w:szCs w:val="24"/>
              </w:rPr>
              <w:t>Consistent Time / Time Client</w:t>
            </w:r>
          </w:p>
        </w:tc>
        <w:tc>
          <w:tcPr>
            <w:tcW w:w="1530" w:type="dxa"/>
          </w:tcPr>
          <w:p w14:paraId="3A4D44AE" w14:textId="320B3415" w:rsidR="00564210" w:rsidRPr="00273141" w:rsidRDefault="00564210" w:rsidP="00564210">
            <w:pPr>
              <w:pStyle w:val="TableEntry"/>
              <w:rPr>
                <w:szCs w:val="24"/>
              </w:rPr>
            </w:pPr>
            <w:r w:rsidRPr="00273141">
              <w:rPr>
                <w:szCs w:val="24"/>
              </w:rPr>
              <w:t>ITI TF-1: 7.1</w:t>
            </w:r>
          </w:p>
        </w:tc>
        <w:tc>
          <w:tcPr>
            <w:tcW w:w="2235" w:type="dxa"/>
          </w:tcPr>
          <w:p w14:paraId="41509FDA" w14:textId="72D9E5F0" w:rsidR="00564210" w:rsidRPr="003026C2" w:rsidRDefault="00564210" w:rsidP="00564210">
            <w:pPr>
              <w:pStyle w:val="TableEntry"/>
            </w:pPr>
            <w:r w:rsidRPr="003026C2">
              <w:t>N/A</w:t>
            </w:r>
          </w:p>
        </w:tc>
      </w:tr>
    </w:tbl>
    <w:p w14:paraId="3B6E4712" w14:textId="77777777" w:rsidR="00B855B1" w:rsidRPr="00273141" w:rsidRDefault="00B855B1" w:rsidP="007E1CCC">
      <w:pPr>
        <w:pStyle w:val="Corpotesto"/>
      </w:pPr>
    </w:p>
    <w:p w14:paraId="241512B0" w14:textId="4F181303" w:rsidR="00C61521" w:rsidRPr="00273141" w:rsidRDefault="00C61521" w:rsidP="007E1CCC">
      <w:pPr>
        <w:pStyle w:val="EditorInstructions"/>
      </w:pPr>
      <w:r w:rsidRPr="00273141">
        <w:t xml:space="preserve">Editor: Make the following changes in </w:t>
      </w:r>
      <w:r w:rsidR="00CD1674" w:rsidRPr="00273141">
        <w:t>Section</w:t>
      </w:r>
      <w:r w:rsidRPr="00273141">
        <w:t xml:space="preserve"> 9.</w:t>
      </w:r>
      <w:r w:rsidR="0051640D" w:rsidRPr="00273141">
        <w:t>4</w:t>
      </w:r>
      <w:r w:rsidR="00BB4E36" w:rsidRPr="00273141">
        <w:t>.2</w:t>
      </w:r>
    </w:p>
    <w:p w14:paraId="577AA2A8" w14:textId="1311E890" w:rsidR="00C61521" w:rsidRPr="00273141" w:rsidRDefault="00680618" w:rsidP="00204712">
      <w:pPr>
        <w:pStyle w:val="Titolo2"/>
        <w:rPr>
          <w:noProof w:val="0"/>
        </w:rPr>
      </w:pPr>
      <w:bookmarkStart w:id="1075" w:name="_Toc325615868"/>
      <w:bookmarkStart w:id="1076" w:name="_Toc488241139"/>
      <w:r w:rsidRPr="00273141">
        <w:rPr>
          <w:noProof w:val="0"/>
        </w:rPr>
        <w:t>9.4</w:t>
      </w:r>
      <w:r w:rsidR="00BB4E36" w:rsidRPr="00273141">
        <w:rPr>
          <w:noProof w:val="0"/>
        </w:rPr>
        <w:t>.2</w:t>
      </w:r>
      <w:r w:rsidRPr="00273141">
        <w:rPr>
          <w:noProof w:val="0"/>
        </w:rPr>
        <w:t xml:space="preserve"> </w:t>
      </w:r>
      <w:bookmarkEnd w:id="1075"/>
      <w:r w:rsidR="00BB4E36" w:rsidRPr="00273141">
        <w:rPr>
          <w:noProof w:val="0"/>
        </w:rPr>
        <w:t>Use Cases</w:t>
      </w:r>
      <w:bookmarkEnd w:id="1076"/>
    </w:p>
    <w:p w14:paraId="16BEF421" w14:textId="77777777" w:rsidR="00C61521" w:rsidRPr="00273141" w:rsidRDefault="00C61521" w:rsidP="00626DF9">
      <w:pPr>
        <w:pStyle w:val="Corpotesto"/>
        <w:rPr>
          <w:lang w:eastAsia="it-IT"/>
        </w:rPr>
      </w:pPr>
      <w:r w:rsidRPr="00273141">
        <w:rPr>
          <w:lang w:eastAsia="it-IT"/>
        </w:rPr>
        <w:t>…</w:t>
      </w:r>
    </w:p>
    <w:p w14:paraId="5E853F8F" w14:textId="497489E7" w:rsidR="00BB4E36" w:rsidRPr="00273141" w:rsidRDefault="00BB4E36" w:rsidP="000F5AEC">
      <w:pPr>
        <w:pStyle w:val="Corpotesto"/>
        <w:rPr>
          <w:u w:val="single"/>
          <w:lang w:eastAsia="it-IT"/>
        </w:rPr>
      </w:pPr>
      <w:r w:rsidRPr="00273141">
        <w:rPr>
          <w:b/>
          <w:strike/>
          <w:lang w:eastAsia="it-IT"/>
        </w:rPr>
        <w:t>In the following paragraphs</w:t>
      </w:r>
      <w:r w:rsidRPr="00273141">
        <w:rPr>
          <w:u w:val="single"/>
          <w:lang w:eastAsia="it-IT"/>
        </w:rPr>
        <w:t xml:space="preserve"> </w:t>
      </w:r>
      <w:r w:rsidRPr="00273141">
        <w:rPr>
          <w:b/>
          <w:u w:val="single"/>
          <w:lang w:eastAsia="it-IT"/>
        </w:rPr>
        <w:t>Sections 9.4.2.1, 9.4.2.2, and 9.4.2.3</w:t>
      </w:r>
      <w:r w:rsidR="00926A84" w:rsidRPr="00273141">
        <w:rPr>
          <w:b/>
          <w:u w:val="single"/>
          <w:lang w:eastAsia="it-IT"/>
        </w:rPr>
        <w:t xml:space="preserve"> describe</w:t>
      </w:r>
      <w:r w:rsidRPr="00273141">
        <w:rPr>
          <w:u w:val="single"/>
          <w:lang w:eastAsia="it-IT"/>
        </w:rPr>
        <w:t xml:space="preserve"> </w:t>
      </w:r>
      <w:r w:rsidRPr="00273141">
        <w:rPr>
          <w:lang w:eastAsia="it-IT"/>
        </w:rPr>
        <w:t xml:space="preserve">three typical process flows </w:t>
      </w:r>
      <w:r w:rsidRPr="00273141">
        <w:rPr>
          <w:b/>
          <w:strike/>
          <w:lang w:eastAsia="it-IT"/>
        </w:rPr>
        <w:t>are described</w:t>
      </w:r>
      <w:r w:rsidRPr="00273141">
        <w:rPr>
          <w:lang w:eastAsia="it-IT"/>
        </w:rPr>
        <w:t xml:space="preserve"> for situations in which authorized users, unauthorized users, and unauthorized nodes attempt to gain access to protected health information (PHI).</w:t>
      </w:r>
    </w:p>
    <w:p w14:paraId="65C2AA49" w14:textId="2F7D9658" w:rsidR="00A443BA" w:rsidRDefault="00C61521" w:rsidP="000F5AEC">
      <w:pPr>
        <w:pStyle w:val="Corpotesto"/>
        <w:rPr>
          <w:ins w:id="1077" w:author="Gregorio Canal" w:date="2019-04-29T18:19:00Z"/>
          <w:b/>
          <w:u w:val="single"/>
          <w:lang w:eastAsia="it-IT"/>
        </w:rPr>
      </w:pPr>
      <w:r w:rsidRPr="00273141">
        <w:rPr>
          <w:b/>
          <w:u w:val="single"/>
          <w:lang w:eastAsia="it-IT"/>
        </w:rPr>
        <w:t>Sections 9.</w:t>
      </w:r>
      <w:r w:rsidR="004F5928" w:rsidRPr="00273141">
        <w:rPr>
          <w:b/>
          <w:u w:val="single"/>
          <w:lang w:eastAsia="it-IT"/>
        </w:rPr>
        <w:t>4</w:t>
      </w:r>
      <w:r w:rsidRPr="00273141">
        <w:rPr>
          <w:b/>
          <w:u w:val="single"/>
          <w:lang w:eastAsia="it-IT"/>
        </w:rPr>
        <w:t>.</w:t>
      </w:r>
      <w:r w:rsidR="004F5928" w:rsidRPr="00273141">
        <w:rPr>
          <w:b/>
          <w:u w:val="single"/>
          <w:lang w:eastAsia="it-IT"/>
        </w:rPr>
        <w:t>2.</w:t>
      </w:r>
      <w:r w:rsidR="00265372" w:rsidRPr="00273141">
        <w:rPr>
          <w:b/>
          <w:u w:val="single"/>
          <w:lang w:eastAsia="it-IT"/>
        </w:rPr>
        <w:t>4</w:t>
      </w:r>
      <w:r w:rsidR="0020489F" w:rsidRPr="00273141">
        <w:rPr>
          <w:b/>
          <w:u w:val="single"/>
          <w:lang w:eastAsia="it-IT"/>
        </w:rPr>
        <w:t xml:space="preserve"> and</w:t>
      </w:r>
      <w:r w:rsidRPr="00273141">
        <w:rPr>
          <w:b/>
          <w:u w:val="single"/>
          <w:lang w:eastAsia="it-IT"/>
        </w:rPr>
        <w:t xml:space="preserve"> 9.</w:t>
      </w:r>
      <w:r w:rsidR="004F5928" w:rsidRPr="00273141">
        <w:rPr>
          <w:b/>
          <w:u w:val="single"/>
          <w:lang w:eastAsia="it-IT"/>
        </w:rPr>
        <w:t>4.2</w:t>
      </w:r>
      <w:r w:rsidRPr="00273141">
        <w:rPr>
          <w:b/>
          <w:u w:val="single"/>
          <w:lang w:eastAsia="it-IT"/>
        </w:rPr>
        <w:t>.</w:t>
      </w:r>
      <w:r w:rsidR="00265372" w:rsidRPr="00273141">
        <w:rPr>
          <w:b/>
          <w:u w:val="single"/>
          <w:lang w:eastAsia="it-IT"/>
        </w:rPr>
        <w:t>5</w:t>
      </w:r>
      <w:r w:rsidR="0020489F" w:rsidRPr="00273141">
        <w:rPr>
          <w:b/>
          <w:u w:val="single"/>
          <w:lang w:eastAsia="it-IT"/>
        </w:rPr>
        <w:t xml:space="preserve"> </w:t>
      </w:r>
      <w:r w:rsidRPr="00273141">
        <w:rPr>
          <w:b/>
          <w:u w:val="single"/>
          <w:lang w:eastAsia="it-IT"/>
        </w:rPr>
        <w:t>describe use cases related to the retrieve capabilities of the Audit Record Repository.</w:t>
      </w:r>
    </w:p>
    <w:p w14:paraId="76C982C0" w14:textId="28D5744F" w:rsidR="00975925" w:rsidRPr="00273141" w:rsidDel="00B855B1" w:rsidRDefault="00975925" w:rsidP="000F5AEC">
      <w:pPr>
        <w:pStyle w:val="Corpotesto"/>
        <w:rPr>
          <w:del w:id="1078" w:author="Gregorio Canal" w:date="2019-04-29T18:20:00Z"/>
          <w:b/>
          <w:u w:val="single"/>
          <w:lang w:eastAsia="it-IT"/>
        </w:rPr>
      </w:pPr>
    </w:p>
    <w:p w14:paraId="02FF5C12" w14:textId="5E3A5C06" w:rsidR="00C61521" w:rsidRPr="00273141" w:rsidRDefault="00C61521" w:rsidP="00B427FE">
      <w:pPr>
        <w:pStyle w:val="EditorInstructions"/>
      </w:pPr>
      <w:r w:rsidRPr="00273141">
        <w:t xml:space="preserve">Editor: Add new </w:t>
      </w:r>
      <w:r w:rsidR="007E1A8B" w:rsidRPr="00273141">
        <w:t>S</w:t>
      </w:r>
      <w:r w:rsidRPr="00273141">
        <w:t xml:space="preserve">ections </w:t>
      </w:r>
      <w:r w:rsidR="004F5928" w:rsidRPr="00273141">
        <w:t>9.4.2.</w:t>
      </w:r>
      <w:r w:rsidR="00265372" w:rsidRPr="00273141">
        <w:t>4</w:t>
      </w:r>
      <w:r w:rsidRPr="00273141">
        <w:t xml:space="preserve">, </w:t>
      </w:r>
      <w:r w:rsidR="004F5928" w:rsidRPr="00273141">
        <w:t>9.4.2.</w:t>
      </w:r>
      <w:r w:rsidR="00265372" w:rsidRPr="00273141">
        <w:t>5</w:t>
      </w:r>
      <w:r w:rsidR="004F5928" w:rsidRPr="00273141">
        <w:t xml:space="preserve"> </w:t>
      </w:r>
      <w:r w:rsidRPr="00273141">
        <w:t>and 9.</w:t>
      </w:r>
      <w:r w:rsidR="004F5928" w:rsidRPr="00273141">
        <w:t>4</w:t>
      </w:r>
      <w:r w:rsidRPr="00273141">
        <w:t>.</w:t>
      </w:r>
      <w:r w:rsidR="004F5928" w:rsidRPr="00273141">
        <w:t>3</w:t>
      </w:r>
    </w:p>
    <w:p w14:paraId="05DFB8F7" w14:textId="77777777" w:rsidR="00C61521" w:rsidRPr="00273141" w:rsidRDefault="00C61521" w:rsidP="00A5338F">
      <w:pPr>
        <w:pStyle w:val="Corpotesto"/>
      </w:pPr>
    </w:p>
    <w:p w14:paraId="72C77F3E" w14:textId="6F6BFB23" w:rsidR="00C61521" w:rsidRPr="00273141" w:rsidRDefault="00C61521" w:rsidP="008671F5">
      <w:pPr>
        <w:pStyle w:val="Titolo3"/>
        <w:rPr>
          <w:noProof w:val="0"/>
        </w:rPr>
      </w:pPr>
      <w:bookmarkStart w:id="1079" w:name="_Toc488241140"/>
      <w:r w:rsidRPr="00273141">
        <w:rPr>
          <w:noProof w:val="0"/>
        </w:rPr>
        <w:lastRenderedPageBreak/>
        <w:t>9.</w:t>
      </w:r>
      <w:r w:rsidR="0020489F" w:rsidRPr="00273141">
        <w:rPr>
          <w:noProof w:val="0"/>
        </w:rPr>
        <w:t>4</w:t>
      </w:r>
      <w:r w:rsidR="004F5928" w:rsidRPr="00273141">
        <w:rPr>
          <w:noProof w:val="0"/>
        </w:rPr>
        <w:t>.2.</w:t>
      </w:r>
      <w:r w:rsidR="00265372" w:rsidRPr="00273141">
        <w:rPr>
          <w:noProof w:val="0"/>
        </w:rPr>
        <w:t>4</w:t>
      </w:r>
      <w:r w:rsidRPr="00273141">
        <w:rPr>
          <w:noProof w:val="0"/>
        </w:rPr>
        <w:t xml:space="preserve"> Clinician Personal History of Study views process flow</w:t>
      </w:r>
      <w:bookmarkEnd w:id="1079"/>
      <w:r w:rsidRPr="00273141">
        <w:rPr>
          <w:noProof w:val="0"/>
        </w:rPr>
        <w:t xml:space="preserve"> </w:t>
      </w:r>
    </w:p>
    <w:p w14:paraId="6A697178" w14:textId="43BFFFBA" w:rsidR="00C61521" w:rsidRPr="00273141" w:rsidRDefault="005A0E38" w:rsidP="00204712">
      <w:pPr>
        <w:pStyle w:val="Corpotesto"/>
      </w:pPr>
      <w:r w:rsidRPr="00273141">
        <w:t>A</w:t>
      </w:r>
      <w:r w:rsidR="00C61521" w:rsidRPr="00273141">
        <w:t xml:space="preserve"> clinician </w:t>
      </w:r>
      <w:r w:rsidRPr="00273141">
        <w:t xml:space="preserve">wants to </w:t>
      </w:r>
      <w:r w:rsidR="00C61521" w:rsidRPr="00273141">
        <w:t xml:space="preserve">gather the history of studies </w:t>
      </w:r>
      <w:r w:rsidR="000A6600" w:rsidRPr="00273141">
        <w:t>s</w:t>
      </w:r>
      <w:r w:rsidR="00C61521" w:rsidRPr="00273141">
        <w:t xml:space="preserve">he </w:t>
      </w:r>
      <w:r w:rsidR="00AB4CE4" w:rsidRPr="00273141">
        <w:t xml:space="preserve">has </w:t>
      </w:r>
      <w:r w:rsidR="00C61521" w:rsidRPr="00273141">
        <w:t>accessed during h</w:t>
      </w:r>
      <w:r w:rsidR="000A6600" w:rsidRPr="00273141">
        <w:t>er</w:t>
      </w:r>
      <w:r w:rsidR="00C61521" w:rsidRPr="00273141">
        <w:t xml:space="preserve"> clinical activity using different devices (EHR system, WebApp, Mobile device). This information allows the clinician to:</w:t>
      </w:r>
    </w:p>
    <w:p w14:paraId="6A3303D9" w14:textId="33FBB55D" w:rsidR="00C61521" w:rsidRPr="00273141" w:rsidRDefault="00C61521" w:rsidP="008D693A">
      <w:pPr>
        <w:pStyle w:val="Puntoelenco2"/>
        <w:numPr>
          <w:ilvl w:val="0"/>
          <w:numId w:val="25"/>
        </w:numPr>
      </w:pPr>
      <w:r w:rsidRPr="00273141">
        <w:t xml:space="preserve">Discover unexpected accesses made </w:t>
      </w:r>
      <w:r w:rsidR="00444F11" w:rsidRPr="00273141">
        <w:t>to h</w:t>
      </w:r>
      <w:r w:rsidR="000A6600" w:rsidRPr="00273141">
        <w:t>er</w:t>
      </w:r>
      <w:r w:rsidR="00444F11" w:rsidRPr="00273141">
        <w:t xml:space="preserve"> devices</w:t>
      </w:r>
      <w:r w:rsidRPr="00273141">
        <w:t>;</w:t>
      </w:r>
    </w:p>
    <w:p w14:paraId="42279451" w14:textId="77777777" w:rsidR="00C61521" w:rsidRPr="00273141" w:rsidRDefault="00C61521" w:rsidP="008D693A">
      <w:pPr>
        <w:pStyle w:val="Puntoelenco2"/>
        <w:numPr>
          <w:ilvl w:val="0"/>
          <w:numId w:val="25"/>
        </w:numPr>
      </w:pPr>
      <w:r w:rsidRPr="00273141">
        <w:t>R</w:t>
      </w:r>
      <w:r w:rsidR="00444F11" w:rsidRPr="00273141">
        <w:t>e-</w:t>
      </w:r>
      <w:r w:rsidRPr="00273141">
        <w:t xml:space="preserve">evaluate clinical decisions taken; </w:t>
      </w:r>
    </w:p>
    <w:p w14:paraId="0371C444" w14:textId="5A69859A" w:rsidR="00C61521" w:rsidRPr="00273141" w:rsidRDefault="00C61521" w:rsidP="008D693A">
      <w:pPr>
        <w:pStyle w:val="Puntoelenco2"/>
        <w:numPr>
          <w:ilvl w:val="0"/>
          <w:numId w:val="25"/>
        </w:numPr>
      </w:pPr>
      <w:r w:rsidRPr="00273141">
        <w:t xml:space="preserve">Consolidate </w:t>
      </w:r>
      <w:r w:rsidR="000915B8" w:rsidRPr="00273141">
        <w:t xml:space="preserve">on </w:t>
      </w:r>
      <w:r w:rsidRPr="00273141">
        <w:t>a unique device</w:t>
      </w:r>
      <w:r w:rsidR="000915B8" w:rsidRPr="00273141">
        <w:t>,</w:t>
      </w:r>
      <w:r w:rsidRPr="00273141">
        <w:t xml:space="preserve"> a complete picture of complex clinical cases.</w:t>
      </w:r>
    </w:p>
    <w:p w14:paraId="3E831A34" w14:textId="4F2C7DAD" w:rsidR="00C61521" w:rsidRPr="00273141" w:rsidRDefault="00C61521" w:rsidP="008671F5">
      <w:pPr>
        <w:pStyle w:val="Titolo4"/>
        <w:rPr>
          <w:noProof w:val="0"/>
        </w:rPr>
      </w:pPr>
      <w:bookmarkStart w:id="1080" w:name="_Toc488241141"/>
      <w:r w:rsidRPr="00273141">
        <w:rPr>
          <w:noProof w:val="0"/>
        </w:rPr>
        <w:t>9.</w:t>
      </w:r>
      <w:r w:rsidR="0020489F" w:rsidRPr="00273141">
        <w:rPr>
          <w:noProof w:val="0"/>
        </w:rPr>
        <w:t>4</w:t>
      </w:r>
      <w:r w:rsidRPr="00273141">
        <w:rPr>
          <w:noProof w:val="0"/>
        </w:rPr>
        <w:t>.</w:t>
      </w:r>
      <w:r w:rsidR="004F5928" w:rsidRPr="00273141">
        <w:rPr>
          <w:noProof w:val="0"/>
        </w:rPr>
        <w:t>2.</w:t>
      </w:r>
      <w:r w:rsidR="00265372" w:rsidRPr="00273141">
        <w:rPr>
          <w:noProof w:val="0"/>
        </w:rPr>
        <w:t>4</w:t>
      </w:r>
      <w:r w:rsidR="004F5928" w:rsidRPr="00273141">
        <w:rPr>
          <w:noProof w:val="0"/>
        </w:rPr>
        <w:t>.</w:t>
      </w:r>
      <w:r w:rsidRPr="00273141">
        <w:rPr>
          <w:noProof w:val="0"/>
        </w:rPr>
        <w:t>1 Clinician Personal History of Study views use-case</w:t>
      </w:r>
      <w:bookmarkEnd w:id="1080"/>
    </w:p>
    <w:p w14:paraId="46910AE4" w14:textId="129EF63F" w:rsidR="00C61521" w:rsidRPr="00273141" w:rsidRDefault="00C61521" w:rsidP="008D693A">
      <w:pPr>
        <w:pStyle w:val="Corpotesto"/>
      </w:pPr>
      <w:r w:rsidRPr="00273141">
        <w:t xml:space="preserve">Dr. </w:t>
      </w:r>
      <w:r w:rsidR="000A6600" w:rsidRPr="00273141">
        <w:t xml:space="preserve">Luisa </w:t>
      </w:r>
      <w:r w:rsidRPr="00273141">
        <w:t>White usually performs h</w:t>
      </w:r>
      <w:r w:rsidR="000A6600" w:rsidRPr="00273141">
        <w:t>er</w:t>
      </w:r>
      <w:r w:rsidRPr="00273141">
        <w:t xml:space="preserve"> clinical activity using multiple devices. Mr. Brown is a patient who is home-monitored. Dr. White collects results of home visits using a tablet, and </w:t>
      </w:r>
      <w:r w:rsidR="000A6600" w:rsidRPr="00273141">
        <w:t>s</w:t>
      </w:r>
      <w:r w:rsidRPr="00273141">
        <w:t>he monthly performs a detailed visit with Mr. Brown in h</w:t>
      </w:r>
      <w:r w:rsidR="000A6600" w:rsidRPr="00273141">
        <w:t>er</w:t>
      </w:r>
      <w:r w:rsidRPr="00273141">
        <w:t xml:space="preserve"> office. During home visits</w:t>
      </w:r>
      <w:r w:rsidR="000915B8" w:rsidRPr="00273141">
        <w:t>,</w:t>
      </w:r>
      <w:r w:rsidRPr="00273141">
        <w:t xml:space="preserve"> Dr. White analyzes tele-monitoring data collected by some devices (scales, blood pressure devices, etc.) and adjusts drugs therapies in accordance with those data. </w:t>
      </w:r>
      <w:r w:rsidR="00E97275" w:rsidRPr="00273141">
        <w:t>When Dr. White accesses Mr. Brown</w:t>
      </w:r>
      <w:r w:rsidR="00063381" w:rsidRPr="00273141">
        <w:t>’s</w:t>
      </w:r>
      <w:r w:rsidR="00E97275" w:rsidRPr="00273141">
        <w:t xml:space="preserve"> data via these devices, each access</w:t>
      </w:r>
      <w:r w:rsidRPr="00273141">
        <w:t xml:space="preserve"> is tracked as an ATNA audit event. Both </w:t>
      </w:r>
      <w:r w:rsidR="000915B8" w:rsidRPr="00273141">
        <w:t xml:space="preserve">document </w:t>
      </w:r>
      <w:r w:rsidRPr="00273141">
        <w:t xml:space="preserve">views and document creation are logged, tracking the user that performed the transaction (e.g., using an XUA identity assertion). </w:t>
      </w:r>
    </w:p>
    <w:p w14:paraId="455BAA0A" w14:textId="314FF6B9" w:rsidR="00C61521" w:rsidRPr="00273141" w:rsidRDefault="00E97275" w:rsidP="008D693A">
      <w:pPr>
        <w:pStyle w:val="Corpotesto"/>
      </w:pPr>
      <w:r w:rsidRPr="00273141">
        <w:t>M</w:t>
      </w:r>
      <w:r w:rsidR="00C61521" w:rsidRPr="00273141">
        <w:t xml:space="preserve">onthly visit, Dr. White </w:t>
      </w:r>
      <w:r w:rsidRPr="00273141">
        <w:t xml:space="preserve">wants to </w:t>
      </w:r>
      <w:r w:rsidR="00C61521" w:rsidRPr="00273141">
        <w:t>consolidate within h</w:t>
      </w:r>
      <w:r w:rsidR="00063381" w:rsidRPr="00273141">
        <w:t>er</w:t>
      </w:r>
      <w:r w:rsidR="00C61521" w:rsidRPr="00273141">
        <w:t xml:space="preserve"> EHR system the whole history of data analyzed and collected using multiple devices. This process allows Dr. White to keep track of </w:t>
      </w:r>
      <w:r w:rsidR="000A6600" w:rsidRPr="00273141">
        <w:t xml:space="preserve">her </w:t>
      </w:r>
      <w:r w:rsidR="00C61521" w:rsidRPr="00273141">
        <w:t xml:space="preserve">clinical activities and revaluate clinical decisions made in the past. </w:t>
      </w:r>
    </w:p>
    <w:p w14:paraId="689719F9" w14:textId="47915BB7" w:rsidR="000A6600" w:rsidRPr="00273141" w:rsidRDefault="00C61521" w:rsidP="008D693A">
      <w:pPr>
        <w:pStyle w:val="Corpotesto"/>
      </w:pPr>
      <w:r w:rsidRPr="00273141">
        <w:t xml:space="preserve">To </w:t>
      </w:r>
      <w:r w:rsidR="000915B8" w:rsidRPr="00273141">
        <w:t>facilitate that</w:t>
      </w:r>
      <w:r w:rsidRPr="00273141">
        <w:t xml:space="preserve">, the EHR system can query for audit events related to transactions performed by Dr. White during a specific </w:t>
      </w:r>
      <w:r w:rsidR="00444F11" w:rsidRPr="00273141">
        <w:t>period</w:t>
      </w:r>
      <w:r w:rsidRPr="00273141">
        <w:t xml:space="preserve">. </w:t>
      </w:r>
    </w:p>
    <w:p w14:paraId="07CC4538" w14:textId="77777777" w:rsidR="00C61521" w:rsidRPr="00273141" w:rsidRDefault="00C61521" w:rsidP="008D693A">
      <w:pPr>
        <w:pStyle w:val="Corpotesto"/>
      </w:pPr>
      <w:r w:rsidRPr="00273141">
        <w:t xml:space="preserve">      </w:t>
      </w:r>
    </w:p>
    <w:p w14:paraId="42882E11" w14:textId="77777777" w:rsidR="00C61521" w:rsidRPr="00273141" w:rsidRDefault="00053EFA" w:rsidP="008D693A">
      <w:pPr>
        <w:pStyle w:val="Corpotesto"/>
      </w:pPr>
      <w:r w:rsidRPr="00273141">
        <w:rPr>
          <w:noProof/>
        </w:rPr>
        <w:lastRenderedPageBreak/>
        <w:drawing>
          <wp:inline distT="0" distB="0" distL="0" distR="0" wp14:anchorId="0C20E040" wp14:editId="27E452DC">
            <wp:extent cx="6115050" cy="4179140"/>
            <wp:effectExtent l="0" t="0" r="0" b="0"/>
            <wp:docPr id="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9933" cy="4182477"/>
                    </a:xfrm>
                    <a:prstGeom prst="rect">
                      <a:avLst/>
                    </a:prstGeom>
                    <a:noFill/>
                    <a:ln>
                      <a:noFill/>
                    </a:ln>
                  </pic:spPr>
                </pic:pic>
              </a:graphicData>
            </a:graphic>
          </wp:inline>
        </w:drawing>
      </w:r>
      <w:r w:rsidR="00C61521" w:rsidRPr="00273141">
        <w:rPr>
          <w:i/>
        </w:rPr>
        <w:t xml:space="preserve"> </w:t>
      </w:r>
    </w:p>
    <w:p w14:paraId="7D5C08E8" w14:textId="72837E7D" w:rsidR="00C61521" w:rsidRPr="00273141" w:rsidRDefault="00C61521" w:rsidP="00A5338F">
      <w:pPr>
        <w:pStyle w:val="FigureTitle"/>
      </w:pPr>
      <w:r w:rsidRPr="00273141">
        <w:t xml:space="preserve">Figure </w:t>
      </w:r>
      <w:r w:rsidR="004F5928" w:rsidRPr="00273141">
        <w:t>9.4.2.</w:t>
      </w:r>
      <w:r w:rsidR="00265372" w:rsidRPr="00273141">
        <w:t>4</w:t>
      </w:r>
      <w:r w:rsidR="004F5928" w:rsidRPr="00273141">
        <w:t>.1</w:t>
      </w:r>
      <w:r w:rsidRPr="00273141">
        <w:t>-1: Clinician Personal History of Study views process flow</w:t>
      </w:r>
    </w:p>
    <w:p w14:paraId="4ECE981A" w14:textId="77777777" w:rsidR="00C61521" w:rsidRPr="00273141" w:rsidRDefault="00C61521" w:rsidP="00A5338F">
      <w:pPr>
        <w:pStyle w:val="Corpotesto"/>
      </w:pPr>
    </w:p>
    <w:p w14:paraId="40140F70" w14:textId="5455E513" w:rsidR="00C61521" w:rsidRPr="00273141" w:rsidRDefault="004F5928" w:rsidP="008671F5">
      <w:pPr>
        <w:pStyle w:val="Titolo3"/>
        <w:rPr>
          <w:noProof w:val="0"/>
        </w:rPr>
      </w:pPr>
      <w:bookmarkStart w:id="1081" w:name="_Toc488241142"/>
      <w:r w:rsidRPr="00273141">
        <w:rPr>
          <w:noProof w:val="0"/>
        </w:rPr>
        <w:t>9.4.2.</w:t>
      </w:r>
      <w:r w:rsidR="00265372" w:rsidRPr="00273141">
        <w:rPr>
          <w:noProof w:val="0"/>
        </w:rPr>
        <w:t>5</w:t>
      </w:r>
      <w:r w:rsidRPr="007A7438">
        <w:rPr>
          <w:noProof w:val="0"/>
          <w:lang w:eastAsia="it-IT"/>
        </w:rPr>
        <w:t xml:space="preserve"> </w:t>
      </w:r>
      <w:r w:rsidR="00C61521" w:rsidRPr="00273141">
        <w:rPr>
          <w:noProof w:val="0"/>
        </w:rPr>
        <w:t>Patient access to his audit records process flow</w:t>
      </w:r>
      <w:bookmarkEnd w:id="1081"/>
    </w:p>
    <w:p w14:paraId="5CA12350" w14:textId="590E38A1" w:rsidR="00C61521" w:rsidRPr="00273141" w:rsidRDefault="00C55478" w:rsidP="008D693A">
      <w:pPr>
        <w:pStyle w:val="Corpotesto"/>
      </w:pPr>
      <w:r w:rsidRPr="00273141">
        <w:t>A</w:t>
      </w:r>
      <w:r w:rsidR="00C61521" w:rsidRPr="00273141">
        <w:t xml:space="preserve"> patient </w:t>
      </w:r>
      <w:r w:rsidRPr="00273141">
        <w:t xml:space="preserve">wants to </w:t>
      </w:r>
      <w:r w:rsidR="00C61521" w:rsidRPr="00273141">
        <w:t xml:space="preserve">discover the list of people that accessed a specific study. Using those data, the patient </w:t>
      </w:r>
      <w:r w:rsidR="00D41730" w:rsidRPr="00273141">
        <w:t>discovers</w:t>
      </w:r>
      <w:r w:rsidR="00241F80" w:rsidRPr="00273141">
        <w:t xml:space="preserve"> </w:t>
      </w:r>
      <w:r w:rsidR="00C61521" w:rsidRPr="00273141">
        <w:t xml:space="preserve">if privacy </w:t>
      </w:r>
      <w:r w:rsidR="00241F80" w:rsidRPr="00273141">
        <w:t xml:space="preserve">policies </w:t>
      </w:r>
      <w:r w:rsidR="00C61521" w:rsidRPr="00273141">
        <w:t xml:space="preserve">were </w:t>
      </w:r>
      <w:r w:rsidR="00241F80" w:rsidRPr="00273141">
        <w:t xml:space="preserve">correctly </w:t>
      </w:r>
      <w:r w:rsidR="00C61521" w:rsidRPr="00273141">
        <w:t xml:space="preserve">applied. </w:t>
      </w:r>
    </w:p>
    <w:p w14:paraId="2CD495EC" w14:textId="7EFB29A1" w:rsidR="00C61521" w:rsidRPr="00273141" w:rsidRDefault="004F5928" w:rsidP="008671F5">
      <w:pPr>
        <w:pStyle w:val="Titolo4"/>
        <w:rPr>
          <w:noProof w:val="0"/>
        </w:rPr>
      </w:pPr>
      <w:bookmarkStart w:id="1082" w:name="_Toc488241143"/>
      <w:r w:rsidRPr="00273141">
        <w:rPr>
          <w:noProof w:val="0"/>
        </w:rPr>
        <w:t>9.4.2.</w:t>
      </w:r>
      <w:r w:rsidR="00265372" w:rsidRPr="00273141">
        <w:rPr>
          <w:noProof w:val="0"/>
        </w:rPr>
        <w:t>5</w:t>
      </w:r>
      <w:r w:rsidRPr="00273141">
        <w:rPr>
          <w:noProof w:val="0"/>
        </w:rPr>
        <w:t>.</w:t>
      </w:r>
      <w:r w:rsidR="00C61521" w:rsidRPr="00273141">
        <w:rPr>
          <w:noProof w:val="0"/>
        </w:rPr>
        <w:t>1 Patient access to his audit records use case</w:t>
      </w:r>
      <w:bookmarkEnd w:id="1082"/>
      <w:r w:rsidR="00C61521" w:rsidRPr="00273141">
        <w:rPr>
          <w:noProof w:val="0"/>
        </w:rPr>
        <w:t xml:space="preserve"> </w:t>
      </w:r>
    </w:p>
    <w:p w14:paraId="72883AC0" w14:textId="3DFDEFFF" w:rsidR="00C61521" w:rsidRPr="00273141" w:rsidRDefault="00C61521" w:rsidP="008D693A">
      <w:pPr>
        <w:pStyle w:val="Corpotesto"/>
      </w:pPr>
      <w:r w:rsidRPr="00273141">
        <w:t xml:space="preserve">During a </w:t>
      </w:r>
      <w:r w:rsidR="00444F11" w:rsidRPr="00273141">
        <w:t>hospitalization,</w:t>
      </w:r>
      <w:r w:rsidRPr="00273141">
        <w:t xml:space="preserve"> Mr. Brown was asked to </w:t>
      </w:r>
      <w:r w:rsidR="00241F80" w:rsidRPr="00273141">
        <w:t>sign</w:t>
      </w:r>
      <w:r w:rsidRPr="00273141">
        <w:t xml:space="preserve"> a consent to share documents produced during that clinical event with a research facility</w:t>
      </w:r>
      <w:r w:rsidR="00241F80" w:rsidRPr="00273141">
        <w:t>, so that researchers could analyze the efficiency of the applied treatment</w:t>
      </w:r>
      <w:r w:rsidRPr="00273141">
        <w:t>. Mr. Brown does not provide this consent because he is worried that his data could be used for marketing purposes. A nurse collects the patient’s consent document</w:t>
      </w:r>
      <w:r w:rsidR="00241F80" w:rsidRPr="00273141">
        <w:t>,</w:t>
      </w:r>
      <w:r w:rsidRPr="00273141">
        <w:t xml:space="preserve"> but forgets to </w:t>
      </w:r>
      <w:r w:rsidR="00241F80" w:rsidRPr="00273141">
        <w:t xml:space="preserve">record his decision in </w:t>
      </w:r>
      <w:r w:rsidRPr="00273141">
        <w:t xml:space="preserve">the HIS system. </w:t>
      </w:r>
    </w:p>
    <w:p w14:paraId="6F7AFECE" w14:textId="3AC347ED" w:rsidR="00C61521" w:rsidRPr="00273141" w:rsidRDefault="00241F80" w:rsidP="008D693A">
      <w:pPr>
        <w:pStyle w:val="Corpotesto"/>
      </w:pPr>
      <w:r w:rsidRPr="00273141">
        <w:t xml:space="preserve">Access to all the data collected during Mr. Brown’s hospitalization by clinicians involved in his care are tracked as “Export” or “Disclosure events for a “Treatment” purpose. </w:t>
      </w:r>
      <w:r w:rsidR="005A78DF" w:rsidRPr="00273141">
        <w:t>An a</w:t>
      </w:r>
      <w:r w:rsidRPr="00273141">
        <w:t xml:space="preserve">ccess to the data </w:t>
      </w:r>
      <w:r w:rsidR="00C61521" w:rsidRPr="00273141">
        <w:t xml:space="preserve">by the research facility </w:t>
      </w:r>
      <w:r w:rsidR="005A78DF" w:rsidRPr="00273141">
        <w:t xml:space="preserve">would be </w:t>
      </w:r>
      <w:r w:rsidR="00C61521" w:rsidRPr="00273141">
        <w:t>tracked as “Export” or “Disclosure” events for a “Research” purpose</w:t>
      </w:r>
      <w:r w:rsidR="00AF131C" w:rsidRPr="00273141">
        <w:t xml:space="preserve">. </w:t>
      </w:r>
      <w:r w:rsidRPr="00273141">
        <w:t xml:space="preserve">Mr. Brown’s </w:t>
      </w:r>
      <w:r w:rsidR="00C61521" w:rsidRPr="00273141">
        <w:t xml:space="preserve">healthcare facility provides on-line access to health information. Mr. Brown can use a web app to access this data (shared using XDS or XCA infrastructure). The web app can also </w:t>
      </w:r>
      <w:r w:rsidR="005A78DF" w:rsidRPr="00273141">
        <w:t xml:space="preserve">display </w:t>
      </w:r>
      <w:r w:rsidR="00C61521" w:rsidRPr="00273141">
        <w:t xml:space="preserve">audit information related to those </w:t>
      </w:r>
      <w:r w:rsidR="00C61521" w:rsidRPr="00273141">
        <w:lastRenderedPageBreak/>
        <w:t xml:space="preserve">documents/studies. Audit records are collected by many ATNA Audit Record Repositories, but local policies or system configurations allows the web app to identify the right Audit Record Repository </w:t>
      </w:r>
      <w:r w:rsidR="00D41730" w:rsidRPr="00273141">
        <w:t xml:space="preserve">system </w:t>
      </w:r>
      <w:r w:rsidR="00C61521" w:rsidRPr="00273141">
        <w:t>that stores relevant records. Using the document</w:t>
      </w:r>
      <w:r w:rsidR="005A78DF" w:rsidRPr="00273141">
        <w:t xml:space="preserve"> and </w:t>
      </w:r>
      <w:r w:rsidR="00C61521" w:rsidRPr="00273141">
        <w:t xml:space="preserve">study identifiers, the web app can query the </w:t>
      </w:r>
      <w:r w:rsidR="005A78DF" w:rsidRPr="00273141">
        <w:t xml:space="preserve">appropriate </w:t>
      </w:r>
      <w:r w:rsidR="00C61521" w:rsidRPr="00273141">
        <w:t xml:space="preserve">ATNA Audit Record Repository. </w:t>
      </w:r>
    </w:p>
    <w:p w14:paraId="5C8E1DD8" w14:textId="3EDC4E1E" w:rsidR="00C61521" w:rsidRPr="00273141" w:rsidRDefault="00C61521" w:rsidP="008D693A">
      <w:pPr>
        <w:pStyle w:val="Corpotesto"/>
      </w:pPr>
      <w:r w:rsidRPr="00273141">
        <w:t xml:space="preserve">The web app reports to Mr. Brown that his documents/studies </w:t>
      </w:r>
      <w:r w:rsidR="005A78DF" w:rsidRPr="00273141">
        <w:t xml:space="preserve">had </w:t>
      </w:r>
      <w:r w:rsidRPr="00273141">
        <w:t>been disclosed</w:t>
      </w:r>
      <w:r w:rsidR="005A78DF" w:rsidRPr="00273141">
        <w:t xml:space="preserve"> or </w:t>
      </w:r>
      <w:r w:rsidRPr="00273141">
        <w:t xml:space="preserve">exported for </w:t>
      </w:r>
      <w:r w:rsidR="005A78DF" w:rsidRPr="00273141">
        <w:t xml:space="preserve">both </w:t>
      </w:r>
      <w:r w:rsidRPr="00273141">
        <w:t xml:space="preserve">treatment and research purposes. </w:t>
      </w:r>
    </w:p>
    <w:p w14:paraId="531BCECB" w14:textId="77777777" w:rsidR="00C61521" w:rsidRPr="00273141" w:rsidRDefault="00C61521" w:rsidP="008D693A">
      <w:pPr>
        <w:pStyle w:val="Corpotesto"/>
      </w:pPr>
    </w:p>
    <w:p w14:paraId="6CD92E17" w14:textId="77777777" w:rsidR="00C61521" w:rsidRPr="00273141" w:rsidRDefault="00053EFA" w:rsidP="008D693A">
      <w:pPr>
        <w:pStyle w:val="Corpotesto"/>
      </w:pPr>
      <w:r w:rsidRPr="00273141">
        <w:rPr>
          <w:noProof/>
        </w:rPr>
        <w:drawing>
          <wp:inline distT="0" distB="0" distL="0" distR="0" wp14:anchorId="47F501AD" wp14:editId="1D4E2197">
            <wp:extent cx="5804535" cy="4963795"/>
            <wp:effectExtent l="0" t="0" r="12065" b="0"/>
            <wp:docPr id="7"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04535" cy="4963795"/>
                    </a:xfrm>
                    <a:prstGeom prst="rect">
                      <a:avLst/>
                    </a:prstGeom>
                    <a:noFill/>
                    <a:ln>
                      <a:noFill/>
                    </a:ln>
                  </pic:spPr>
                </pic:pic>
              </a:graphicData>
            </a:graphic>
          </wp:inline>
        </w:drawing>
      </w:r>
    </w:p>
    <w:p w14:paraId="62CA1B38" w14:textId="7360841D" w:rsidR="00C61521" w:rsidRPr="00273141" w:rsidDel="00223648" w:rsidRDefault="00C61521" w:rsidP="00641399">
      <w:pPr>
        <w:pStyle w:val="FigureTitle"/>
        <w:rPr>
          <w:del w:id="1083" w:author="Gregorio Canal" w:date="2019-05-02T15:02:00Z"/>
        </w:rPr>
      </w:pPr>
      <w:bookmarkStart w:id="1084" w:name="_Hlk6993705"/>
      <w:r w:rsidRPr="00273141">
        <w:t xml:space="preserve">Figure </w:t>
      </w:r>
      <w:r w:rsidR="004F5928" w:rsidRPr="00273141">
        <w:t>9.4.2.</w:t>
      </w:r>
      <w:r w:rsidR="00265372" w:rsidRPr="00273141">
        <w:t>5</w:t>
      </w:r>
      <w:r w:rsidRPr="00273141">
        <w:t>-1: Patient access to his audit records Process Flow</w:t>
      </w:r>
    </w:p>
    <w:bookmarkEnd w:id="1084"/>
    <w:p w14:paraId="7E831EB6" w14:textId="6ACE16E8" w:rsidR="007E1A8B" w:rsidRPr="00843E79" w:rsidRDefault="007E1A8B">
      <w:pPr>
        <w:pStyle w:val="FigureTitle"/>
        <w:pPrChange w:id="1085" w:author="Gregorio Canal" w:date="2019-05-02T15:02:00Z">
          <w:pPr>
            <w:pStyle w:val="Corpotesto"/>
          </w:pPr>
        </w:pPrChange>
      </w:pPr>
    </w:p>
    <w:p w14:paraId="70FE165D" w14:textId="6DA5B831" w:rsidR="00C61521" w:rsidRPr="00273141" w:rsidRDefault="00C61521" w:rsidP="00E83B50">
      <w:pPr>
        <w:pStyle w:val="Titolo3"/>
        <w:rPr>
          <w:noProof w:val="0"/>
        </w:rPr>
      </w:pPr>
      <w:bookmarkStart w:id="1086" w:name="_Toc488241144"/>
      <w:r w:rsidRPr="00273141">
        <w:rPr>
          <w:noProof w:val="0"/>
        </w:rPr>
        <w:t>9.</w:t>
      </w:r>
      <w:r w:rsidR="004F5928" w:rsidRPr="00273141">
        <w:rPr>
          <w:noProof w:val="0"/>
        </w:rPr>
        <w:t>4.3</w:t>
      </w:r>
      <w:r w:rsidR="0020489F" w:rsidRPr="00273141">
        <w:rPr>
          <w:noProof w:val="0"/>
        </w:rPr>
        <w:t xml:space="preserve"> </w:t>
      </w:r>
      <w:r w:rsidRPr="00273141">
        <w:rPr>
          <w:noProof w:val="0"/>
        </w:rPr>
        <w:t>Technical Approach to Query use cases</w:t>
      </w:r>
      <w:bookmarkEnd w:id="1086"/>
    </w:p>
    <w:p w14:paraId="5EACE91E" w14:textId="191C58D0" w:rsidR="00C61521" w:rsidRPr="00273141" w:rsidRDefault="00444F11" w:rsidP="008D693A">
      <w:pPr>
        <w:pStyle w:val="Corpotesto"/>
      </w:pPr>
      <w:r w:rsidRPr="00273141">
        <w:t>A</w:t>
      </w:r>
      <w:r w:rsidR="00C61521" w:rsidRPr="00273141">
        <w:t xml:space="preserve"> wide variety of specific reports and analyses may be needed. It is assumed there will be a reporting and analysis system </w:t>
      </w:r>
      <w:r w:rsidRPr="00273141">
        <w:t xml:space="preserve">with </w:t>
      </w:r>
      <w:r w:rsidR="00C61521" w:rsidRPr="00273141">
        <w:t xml:space="preserve">extensive database and programmability features. The </w:t>
      </w:r>
      <w:r w:rsidR="00C61521" w:rsidRPr="00273141">
        <w:lastRenderedPageBreak/>
        <w:t xml:space="preserve">interoperability need is to search suitable subsets of the </w:t>
      </w:r>
      <w:r w:rsidR="00D41730" w:rsidRPr="00273141">
        <w:t>records held by the</w:t>
      </w:r>
      <w:r w:rsidR="00C61521" w:rsidRPr="00273141">
        <w:t xml:space="preserve"> ARR, and </w:t>
      </w:r>
      <w:r w:rsidRPr="00273141">
        <w:t xml:space="preserve">to combine and analyze those records </w:t>
      </w:r>
      <w:r w:rsidR="00C61521" w:rsidRPr="00273141">
        <w:t>to determine a final result.</w:t>
      </w:r>
    </w:p>
    <w:p w14:paraId="2A77FD24" w14:textId="77777777" w:rsidR="00C61521" w:rsidRPr="00273141" w:rsidRDefault="00C61521" w:rsidP="00947B0C">
      <w:pPr>
        <w:pStyle w:val="Corpotesto"/>
      </w:pPr>
      <w:r w:rsidRPr="00273141">
        <w:t xml:space="preserve">Rather than support a highly complex query capability, ATNA defines simple search transactions that can be combined to fit real-world needs. </w:t>
      </w:r>
    </w:p>
    <w:p w14:paraId="58370E5E" w14:textId="77777777" w:rsidR="00C61521" w:rsidRPr="00273141" w:rsidRDefault="00C61521" w:rsidP="00947B0C">
      <w:pPr>
        <w:pStyle w:val="Corpotesto"/>
      </w:pPr>
      <w:r w:rsidRPr="00273141">
        <w:t xml:space="preserve">The ATNA Retrieve Audit Event transaction support searches based on: </w:t>
      </w:r>
    </w:p>
    <w:p w14:paraId="532F0024" w14:textId="77777777" w:rsidR="00C61521" w:rsidRPr="00273141" w:rsidRDefault="00C61521" w:rsidP="008D693A">
      <w:pPr>
        <w:pStyle w:val="Puntoelenco2"/>
        <w:numPr>
          <w:ilvl w:val="0"/>
          <w:numId w:val="25"/>
        </w:numPr>
        <w:rPr>
          <w:i/>
        </w:rPr>
      </w:pPr>
      <w:r w:rsidRPr="00273141">
        <w:rPr>
          <w:b/>
        </w:rPr>
        <w:t>Patient identifier</w:t>
      </w:r>
      <w:r w:rsidRPr="00273141">
        <w:t xml:space="preserve">: this search parameter allows discovering all </w:t>
      </w:r>
      <w:r w:rsidR="005A78DF" w:rsidRPr="00273141">
        <w:t xml:space="preserve">of </w:t>
      </w:r>
      <w:r w:rsidRPr="00273141">
        <w:t xml:space="preserve">the events </w:t>
      </w:r>
      <w:r w:rsidR="005A78DF" w:rsidRPr="00273141">
        <w:t xml:space="preserve">that </w:t>
      </w:r>
      <w:r w:rsidRPr="00273141">
        <w:t xml:space="preserve">occurred related to a specific patient; </w:t>
      </w:r>
    </w:p>
    <w:p w14:paraId="4D2556AB" w14:textId="77777777" w:rsidR="00C61521" w:rsidRPr="00273141" w:rsidRDefault="00C61521" w:rsidP="008D693A">
      <w:pPr>
        <w:pStyle w:val="Puntoelenco2"/>
        <w:numPr>
          <w:ilvl w:val="0"/>
          <w:numId w:val="25"/>
        </w:numPr>
        <w:rPr>
          <w:i/>
        </w:rPr>
      </w:pPr>
      <w:r w:rsidRPr="00273141">
        <w:rPr>
          <w:b/>
        </w:rPr>
        <w:t>User identifier</w:t>
      </w:r>
      <w:r w:rsidRPr="00273141">
        <w:t xml:space="preserve">: this search parameter allows discovering all </w:t>
      </w:r>
      <w:r w:rsidR="005A78DF" w:rsidRPr="00273141">
        <w:t xml:space="preserve">of </w:t>
      </w:r>
      <w:r w:rsidRPr="00273141">
        <w:t>the actions performed by a specific user</w:t>
      </w:r>
    </w:p>
    <w:p w14:paraId="2C7AC60C" w14:textId="77777777" w:rsidR="00C61521" w:rsidRPr="00273141" w:rsidRDefault="00C61521" w:rsidP="008D693A">
      <w:pPr>
        <w:pStyle w:val="Puntoelenco2"/>
        <w:numPr>
          <w:ilvl w:val="0"/>
          <w:numId w:val="25"/>
        </w:numPr>
        <w:rPr>
          <w:i/>
        </w:rPr>
      </w:pPr>
      <w:r w:rsidRPr="00273141">
        <w:rPr>
          <w:b/>
        </w:rPr>
        <w:t>Object identifier</w:t>
      </w:r>
      <w:r w:rsidRPr="00273141">
        <w:t xml:space="preserve">: this search parameter allows discovering each event </w:t>
      </w:r>
      <w:r w:rsidR="005A78DF" w:rsidRPr="00273141">
        <w:t xml:space="preserve">that </w:t>
      </w:r>
      <w:r w:rsidRPr="00273141">
        <w:t>occurred related to a specific object (like study, reports, image, etc.).</w:t>
      </w:r>
    </w:p>
    <w:p w14:paraId="7D0C91B9" w14:textId="77777777" w:rsidR="00C61521" w:rsidRPr="00273141" w:rsidRDefault="00C61521" w:rsidP="008D693A">
      <w:pPr>
        <w:pStyle w:val="Puntoelenco2"/>
        <w:numPr>
          <w:ilvl w:val="0"/>
          <w:numId w:val="25"/>
        </w:numPr>
        <w:rPr>
          <w:i/>
        </w:rPr>
      </w:pPr>
      <w:r w:rsidRPr="00273141">
        <w:rPr>
          <w:b/>
        </w:rPr>
        <w:t>Time frame</w:t>
      </w:r>
      <w:r w:rsidRPr="00273141">
        <w:t xml:space="preserve">: this search parameter allows discovering all </w:t>
      </w:r>
      <w:r w:rsidR="005A78DF" w:rsidRPr="00273141">
        <w:t xml:space="preserve">of </w:t>
      </w:r>
      <w:r w:rsidRPr="00273141">
        <w:t xml:space="preserve">the events </w:t>
      </w:r>
      <w:r w:rsidR="005A78DF" w:rsidRPr="00273141">
        <w:t xml:space="preserve">that </w:t>
      </w:r>
      <w:r w:rsidRPr="00273141">
        <w:t xml:space="preserve">occurred during a specific time frame. </w:t>
      </w:r>
    </w:p>
    <w:p w14:paraId="663F5E77" w14:textId="77777777" w:rsidR="00C61521" w:rsidRPr="00273141" w:rsidRDefault="00C61521" w:rsidP="008D693A">
      <w:pPr>
        <w:pStyle w:val="Puntoelenco2"/>
        <w:numPr>
          <w:ilvl w:val="0"/>
          <w:numId w:val="25"/>
        </w:numPr>
        <w:rPr>
          <w:i/>
        </w:rPr>
      </w:pPr>
      <w:r w:rsidRPr="00273141">
        <w:rPr>
          <w:b/>
        </w:rPr>
        <w:t>Event type</w:t>
      </w:r>
      <w:r w:rsidRPr="00273141">
        <w:t xml:space="preserve">: this search parameter allows discovering all </w:t>
      </w:r>
      <w:r w:rsidR="005A78DF" w:rsidRPr="00273141">
        <w:t xml:space="preserve">of </w:t>
      </w:r>
      <w:r w:rsidRPr="00273141">
        <w:t xml:space="preserve">the occurrences of a specific event (like Data Export, Data Import, Query, Authentication, etc.). </w:t>
      </w:r>
    </w:p>
    <w:p w14:paraId="2817E99A" w14:textId="6F87E0C7" w:rsidR="00C61521" w:rsidRPr="00273141" w:rsidRDefault="00C61521" w:rsidP="008D693A">
      <w:pPr>
        <w:pStyle w:val="Puntoelenco2"/>
        <w:numPr>
          <w:ilvl w:val="0"/>
          <w:numId w:val="25"/>
        </w:numPr>
      </w:pPr>
      <w:r w:rsidRPr="00273141">
        <w:rPr>
          <w:b/>
        </w:rPr>
        <w:t>Application identifier</w:t>
      </w:r>
      <w:r w:rsidRPr="00273141">
        <w:t xml:space="preserve">: this search parameter allows discovering all </w:t>
      </w:r>
      <w:r w:rsidR="005A78DF" w:rsidRPr="00273141">
        <w:t xml:space="preserve">of </w:t>
      </w:r>
      <w:r w:rsidRPr="00273141">
        <w:t xml:space="preserve">the events </w:t>
      </w:r>
      <w:r w:rsidR="00D41730" w:rsidRPr="00273141">
        <w:t xml:space="preserve">recorded </w:t>
      </w:r>
      <w:r w:rsidRPr="00273141">
        <w:t>by a specific application or system.</w:t>
      </w:r>
    </w:p>
    <w:p w14:paraId="386981C7" w14:textId="77777777" w:rsidR="00C61521" w:rsidRPr="00273141" w:rsidRDefault="00C61521" w:rsidP="008D693A">
      <w:pPr>
        <w:pStyle w:val="Puntoelenco2"/>
        <w:numPr>
          <w:ilvl w:val="0"/>
          <w:numId w:val="25"/>
        </w:numPr>
      </w:pPr>
      <w:r w:rsidRPr="00273141">
        <w:rPr>
          <w:b/>
        </w:rPr>
        <w:t>Event Outcome Indicator</w:t>
      </w:r>
      <w:r w:rsidRPr="00273141">
        <w:t xml:space="preserve">: this search parameter allows discovering all </w:t>
      </w:r>
      <w:r w:rsidR="005A78DF" w:rsidRPr="00273141">
        <w:t xml:space="preserve">of the </w:t>
      </w:r>
      <w:r w:rsidRPr="00273141">
        <w:t xml:space="preserve">events characterized by a specific outcome (Success, Failure, etc.) of the related event. </w:t>
      </w:r>
    </w:p>
    <w:p w14:paraId="42A4780C" w14:textId="77777777" w:rsidR="00C61521" w:rsidRPr="00273141" w:rsidRDefault="00C61521" w:rsidP="006472FA">
      <w:pPr>
        <w:pStyle w:val="Corpotesto"/>
      </w:pPr>
      <w:r w:rsidRPr="00273141">
        <w:t xml:space="preserve">For additional analysis beyond that which is fulfilled by the above parameters, the Audit Consumer can perform a search for </w:t>
      </w:r>
      <w:r w:rsidR="00444F11" w:rsidRPr="00273141">
        <w:t xml:space="preserve">records from </w:t>
      </w:r>
      <w:r w:rsidRPr="00273141">
        <w:t>the time frame expected</w:t>
      </w:r>
      <w:r w:rsidR="00444F11" w:rsidRPr="00273141">
        <w:t>,</w:t>
      </w:r>
      <w:r w:rsidRPr="00273141">
        <w:t xml:space="preserve"> and then perform </w:t>
      </w:r>
      <w:r w:rsidR="00444F11" w:rsidRPr="00273141">
        <w:t xml:space="preserve">a </w:t>
      </w:r>
      <w:r w:rsidRPr="00273141">
        <w:t xml:space="preserve">more detailed analysis </w:t>
      </w:r>
      <w:r w:rsidR="005A78DF" w:rsidRPr="00273141">
        <w:t xml:space="preserve">on those records, </w:t>
      </w:r>
      <w:r w:rsidRPr="00273141">
        <w:t xml:space="preserve">locally. </w:t>
      </w:r>
    </w:p>
    <w:p w14:paraId="3A9E4C83" w14:textId="77777777" w:rsidR="00C61521" w:rsidRPr="00273141" w:rsidRDefault="00C61521" w:rsidP="006472FA">
      <w:pPr>
        <w:pStyle w:val="Corpotesto"/>
      </w:pPr>
      <w:r w:rsidRPr="00273141">
        <w:t>Further details about message semantic</w:t>
      </w:r>
      <w:r w:rsidR="005A78DF" w:rsidRPr="00273141">
        <w:t>s</w:t>
      </w:r>
      <w:r w:rsidRPr="00273141">
        <w:t xml:space="preserve"> are defined in Section ITI TF-2c: 3.81. </w:t>
      </w:r>
    </w:p>
    <w:p w14:paraId="65EA037F" w14:textId="77777777" w:rsidR="00A734BF" w:rsidRPr="00273141" w:rsidRDefault="00A734BF" w:rsidP="006472FA">
      <w:pPr>
        <w:pStyle w:val="Corpotesto"/>
      </w:pPr>
    </w:p>
    <w:p w14:paraId="20D3641F" w14:textId="7895C04D" w:rsidR="00737104" w:rsidRPr="00273141" w:rsidRDefault="00A734BF" w:rsidP="00204712">
      <w:pPr>
        <w:pStyle w:val="EditorInstructions"/>
      </w:pPr>
      <w:bookmarkStart w:id="1087" w:name="_1144849850"/>
      <w:bookmarkStart w:id="1088" w:name="_1144849947"/>
      <w:bookmarkStart w:id="1089" w:name="_1148305909"/>
      <w:bookmarkStart w:id="1090" w:name="_1148328221"/>
      <w:bookmarkStart w:id="1091" w:name="_1148328295"/>
      <w:bookmarkStart w:id="1092" w:name="_1148328711"/>
      <w:bookmarkStart w:id="1093" w:name="_1148370985"/>
      <w:bookmarkStart w:id="1094" w:name="_1148371112"/>
      <w:bookmarkStart w:id="1095" w:name="_1148371150"/>
      <w:bookmarkStart w:id="1096" w:name="_1148371205"/>
      <w:bookmarkStart w:id="1097" w:name="_1148371251"/>
      <w:bookmarkStart w:id="1098" w:name="_1148372738"/>
      <w:bookmarkStart w:id="1099" w:name="_1152388861"/>
      <w:bookmarkStart w:id="1100" w:name="_1152640655"/>
      <w:bookmarkStart w:id="1101" w:name="_1152640907"/>
      <w:bookmarkStart w:id="1102" w:name="_1152640953"/>
      <w:bookmarkStart w:id="1103" w:name="_1152645878"/>
      <w:bookmarkStart w:id="1104" w:name="_1184099521"/>
      <w:bookmarkStart w:id="1105" w:name="_MON_1365798167"/>
      <w:bookmarkStart w:id="1106" w:name="_MON_1365833268"/>
      <w:bookmarkStart w:id="1107" w:name="_MON_1479141557"/>
      <w:bookmarkStart w:id="1108" w:name="_MON_1479141602"/>
      <w:bookmarkStart w:id="1109" w:name="_MON_1479141967"/>
      <w:bookmarkStart w:id="1110" w:name="_MON_1368282034"/>
      <w:bookmarkStart w:id="1111" w:name="_MON_1353312335"/>
      <w:bookmarkStart w:id="1112" w:name="_MON_1353313719"/>
      <w:bookmarkStart w:id="1113" w:name="_MON_1479625191"/>
      <w:bookmarkStart w:id="1114" w:name="_MON_1479625264"/>
      <w:bookmarkStart w:id="1115" w:name="_MON_1365797944"/>
      <w:bookmarkStart w:id="1116" w:name="_MON_1365797959"/>
      <w:bookmarkStart w:id="1117" w:name="_MON_1365798017"/>
      <w:bookmarkStart w:id="1118" w:name="_MON_1372658063"/>
      <w:bookmarkStart w:id="1119" w:name="_MON_1479142735"/>
      <w:bookmarkStart w:id="1120" w:name="_MON_1372861325"/>
      <w:bookmarkStart w:id="1121" w:name="_MON_1372861511"/>
      <w:bookmarkStart w:id="1122" w:name="_MON_1372861541"/>
      <w:bookmarkStart w:id="1123" w:name="_MON_1365798039"/>
      <w:bookmarkStart w:id="1124" w:name="_MON_1365798073"/>
      <w:bookmarkStart w:id="1125" w:name="_MON_1365798126"/>
      <w:bookmarkStart w:id="1126" w:name="_Toc504625757"/>
      <w:bookmarkStart w:id="1127" w:name="_Toc530206510"/>
      <w:bookmarkStart w:id="1128" w:name="_Toc1388430"/>
      <w:bookmarkStart w:id="1129" w:name="_Toc1388584"/>
      <w:bookmarkStart w:id="1130" w:name="_Toc1456611"/>
      <w:bookmarkEnd w:id="607"/>
      <w:bookmarkEnd w:id="608"/>
      <w:bookmarkEnd w:id="609"/>
      <w:bookmarkEnd w:id="610"/>
      <w:bookmarkEnd w:id="611"/>
      <w:bookmarkEnd w:id="612"/>
      <w:bookmarkEnd w:id="613"/>
      <w:bookmarkEnd w:id="614"/>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r w:rsidRPr="00273141">
        <w:t xml:space="preserve">Editor: Make the following changes in </w:t>
      </w:r>
      <w:r w:rsidR="00A5338F" w:rsidRPr="00273141">
        <w:t>Section</w:t>
      </w:r>
      <w:r w:rsidRPr="00273141">
        <w:t xml:space="preserve"> 9.5</w:t>
      </w:r>
    </w:p>
    <w:p w14:paraId="68B4BBCC" w14:textId="12B0DED3" w:rsidR="00C61521" w:rsidRPr="00273141" w:rsidRDefault="00C61521" w:rsidP="001F0DDF">
      <w:pPr>
        <w:pStyle w:val="Titolo2"/>
        <w:rPr>
          <w:noProof w:val="0"/>
        </w:rPr>
      </w:pPr>
      <w:bookmarkStart w:id="1131" w:name="_Toc488241145"/>
      <w:r w:rsidRPr="00273141">
        <w:rPr>
          <w:noProof w:val="0"/>
        </w:rPr>
        <w:t>9.</w:t>
      </w:r>
      <w:r w:rsidR="00737104" w:rsidRPr="00273141">
        <w:rPr>
          <w:noProof w:val="0"/>
        </w:rPr>
        <w:t xml:space="preserve">5 </w:t>
      </w:r>
      <w:r w:rsidRPr="00273141">
        <w:rPr>
          <w:noProof w:val="0"/>
        </w:rPr>
        <w:t>ATNA Security Considerations</w:t>
      </w:r>
      <w:bookmarkEnd w:id="1131"/>
    </w:p>
    <w:p w14:paraId="78956656" w14:textId="26611008" w:rsidR="00A734BF" w:rsidRPr="00273141" w:rsidRDefault="00A734BF" w:rsidP="001F0DDF">
      <w:pPr>
        <w:pStyle w:val="Corpotesto"/>
      </w:pPr>
      <w:r w:rsidRPr="00273141">
        <w:rPr>
          <w:b/>
          <w:u w:val="single"/>
        </w:rPr>
        <w:t>Some basic concepts are described in</w:t>
      </w:r>
      <w:r w:rsidRPr="00273141">
        <w:t xml:space="preserve"> </w:t>
      </w:r>
      <w:r w:rsidRPr="00273141">
        <w:rPr>
          <w:b/>
          <w:strike/>
        </w:rPr>
        <w:t>See</w:t>
      </w:r>
      <w:r w:rsidRPr="00273141">
        <w:t xml:space="preserve"> </w:t>
      </w:r>
      <w:r w:rsidR="008A27F6" w:rsidRPr="00273141">
        <w:t>S</w:t>
      </w:r>
      <w:r w:rsidRPr="00273141">
        <w:t xml:space="preserve">ection 9.4. </w:t>
      </w:r>
    </w:p>
    <w:p w14:paraId="1683DA4B" w14:textId="14BDA54B" w:rsidR="00C61521" w:rsidRPr="00273141" w:rsidRDefault="00A734BF" w:rsidP="001F0DDF">
      <w:pPr>
        <w:pStyle w:val="Corpotesto"/>
        <w:rPr>
          <w:b/>
          <w:u w:val="single"/>
        </w:rPr>
      </w:pPr>
      <w:del w:id="1132" w:author="Gregorio Canal" w:date="2019-07-23T13:49:00Z">
        <w:r w:rsidRPr="00273141" w:rsidDel="00564210">
          <w:rPr>
            <w:b/>
            <w:u w:val="single"/>
          </w:rPr>
          <w:delText xml:space="preserve">In addition to those concepts, </w:delText>
        </w:r>
      </w:del>
      <w:r w:rsidR="00C61521" w:rsidRPr="00273141">
        <w:rPr>
          <w:b/>
          <w:u w:val="single"/>
        </w:rPr>
        <w:t>ATNA defines transactions for the Audit Record Repository</w:t>
      </w:r>
      <w:r w:rsidR="00D1740E" w:rsidRPr="00273141">
        <w:rPr>
          <w:b/>
          <w:u w:val="single"/>
        </w:rPr>
        <w:t xml:space="preserve"> </w:t>
      </w:r>
      <w:r w:rsidR="00C61521" w:rsidRPr="00273141">
        <w:rPr>
          <w:b/>
          <w:u w:val="single"/>
        </w:rPr>
        <w:t>that enable</w:t>
      </w:r>
      <w:del w:id="1133" w:author="Gregorio Canal" w:date="2019-05-02T15:03:00Z">
        <w:r w:rsidR="00C61521" w:rsidRPr="00273141" w:rsidDel="00223648">
          <w:rPr>
            <w:b/>
            <w:u w:val="single"/>
          </w:rPr>
          <w:delText>s</w:delText>
        </w:r>
      </w:del>
      <w:r w:rsidR="00C61521" w:rsidRPr="00273141">
        <w:rPr>
          <w:b/>
          <w:u w:val="single"/>
        </w:rPr>
        <w:t xml:space="preserve"> sharing of sensitive information related to patients and systems.</w:t>
      </w:r>
    </w:p>
    <w:p w14:paraId="5B5A3C32" w14:textId="7786207B" w:rsidR="00C61521" w:rsidRPr="00273141" w:rsidRDefault="00C61521" w:rsidP="001F0DDF">
      <w:pPr>
        <w:pStyle w:val="Corpotesto"/>
        <w:rPr>
          <w:b/>
          <w:u w:val="single"/>
        </w:rPr>
      </w:pPr>
      <w:del w:id="1134" w:author="Gregorio Canal" w:date="2019-07-23T13:49:00Z">
        <w:r w:rsidRPr="00273141" w:rsidDel="00564210">
          <w:rPr>
            <w:b/>
            <w:u w:val="single"/>
          </w:rPr>
          <w:delText>Audit Record Repositories have been considered i</w:delText>
        </w:r>
      </w:del>
      <w:ins w:id="1135" w:author="Gregorio Canal" w:date="2019-07-23T13:49:00Z">
        <w:r w:rsidR="00564210">
          <w:rPr>
            <w:b/>
            <w:u w:val="single"/>
          </w:rPr>
          <w:t>I</w:t>
        </w:r>
      </w:ins>
      <w:r w:rsidRPr="00273141">
        <w:rPr>
          <w:b/>
          <w:u w:val="single"/>
        </w:rPr>
        <w:t>n many implementations and projects</w:t>
      </w:r>
      <w:ins w:id="1136" w:author="Gregorio Canal" w:date="2019-07-23T13:49:00Z">
        <w:r w:rsidR="00564210">
          <w:rPr>
            <w:b/>
            <w:u w:val="single"/>
          </w:rPr>
          <w:t>,</w:t>
        </w:r>
      </w:ins>
      <w:ins w:id="1137" w:author="Gregorio Canal" w:date="2019-07-23T13:50:00Z">
        <w:r w:rsidR="00564210">
          <w:rPr>
            <w:b/>
            <w:u w:val="single"/>
          </w:rPr>
          <w:t xml:space="preserve"> Audit Record Repository have been considered</w:t>
        </w:r>
      </w:ins>
      <w:del w:id="1138" w:author="Gregorio Canal" w:date="2019-07-23T13:50:00Z">
        <w:r w:rsidRPr="00273141" w:rsidDel="00564210">
          <w:rPr>
            <w:b/>
            <w:u w:val="single"/>
          </w:rPr>
          <w:delText xml:space="preserve"> as</w:delText>
        </w:r>
      </w:del>
      <w:r w:rsidRPr="00273141">
        <w:rPr>
          <w:b/>
          <w:u w:val="single"/>
        </w:rPr>
        <w:t xml:space="preserve"> a “black-box” able to store relevant information for security and monitoring purposes. Those systems have not historically been designed to provide external access to stored records. Security Officers and System Architects should consider this</w:t>
      </w:r>
      <w:r w:rsidR="005A78DF" w:rsidRPr="00273141">
        <w:rPr>
          <w:b/>
          <w:u w:val="single"/>
        </w:rPr>
        <w:t>,</w:t>
      </w:r>
      <w:r w:rsidRPr="00273141">
        <w:rPr>
          <w:b/>
          <w:u w:val="single"/>
        </w:rPr>
        <w:t xml:space="preserve"> and analyze the risks of disclosing data stored in the Audit </w:t>
      </w:r>
      <w:r w:rsidRPr="00273141">
        <w:rPr>
          <w:b/>
          <w:u w:val="single"/>
        </w:rPr>
        <w:lastRenderedPageBreak/>
        <w:t xml:space="preserve">Record Repository. The Retrieve ATNA Audit Event [ITI-81] and Retrieve Syslog Event [ITI-82] transactions define how to search </w:t>
      </w:r>
      <w:r w:rsidR="005A78DF" w:rsidRPr="00273141">
        <w:rPr>
          <w:b/>
          <w:u w:val="single"/>
        </w:rPr>
        <w:t xml:space="preserve">two categories of </w:t>
      </w:r>
      <w:r w:rsidRPr="00273141">
        <w:rPr>
          <w:b/>
          <w:u w:val="single"/>
        </w:rPr>
        <w:t>audit records:</w:t>
      </w:r>
    </w:p>
    <w:p w14:paraId="2FC438E9" w14:textId="77777777" w:rsidR="00C61521" w:rsidRPr="00273141" w:rsidRDefault="00C61521" w:rsidP="001F0DDF">
      <w:pPr>
        <w:pStyle w:val="Puntoelenco2"/>
        <w:numPr>
          <w:ilvl w:val="0"/>
          <w:numId w:val="21"/>
        </w:numPr>
        <w:rPr>
          <w:b/>
          <w:u w:val="single"/>
        </w:rPr>
      </w:pPr>
      <w:r w:rsidRPr="00273141">
        <w:rPr>
          <w:b/>
          <w:u w:val="single"/>
        </w:rPr>
        <w:t xml:space="preserve">messages related to IHE transactions or compliant with DICOM Audit Message Schema (DICOM PS3.15 Section A.5)  </w:t>
      </w:r>
      <w:hyperlink r:id="rId25" w:history="1">
        <w:r w:rsidRPr="00273141">
          <w:rPr>
            <w:rStyle w:val="Collegamentoipertestuale"/>
            <w:b/>
          </w:rPr>
          <w:t>http://medical.nema.org/medical/dicom/current/output/chtml/part15/sect_A.5.html</w:t>
        </w:r>
      </w:hyperlink>
    </w:p>
    <w:p w14:paraId="15C807F5" w14:textId="10F4F024" w:rsidR="00C61521" w:rsidRPr="00273141" w:rsidRDefault="00C61521" w:rsidP="001F0DDF">
      <w:pPr>
        <w:pStyle w:val="Puntoelenco2"/>
        <w:numPr>
          <w:ilvl w:val="0"/>
          <w:numId w:val="21"/>
        </w:numPr>
        <w:rPr>
          <w:b/>
          <w:u w:val="single"/>
        </w:rPr>
      </w:pPr>
      <w:r w:rsidRPr="00273141">
        <w:rPr>
          <w:b/>
          <w:u w:val="single"/>
        </w:rPr>
        <w:t xml:space="preserve">other syslog messages compliant with RFC5424. </w:t>
      </w:r>
    </w:p>
    <w:p w14:paraId="35E5F628" w14:textId="77777777" w:rsidR="00C61521" w:rsidRPr="00273141" w:rsidRDefault="00C61521" w:rsidP="001F0DDF">
      <w:pPr>
        <w:pStyle w:val="Corpotesto"/>
        <w:rPr>
          <w:b/>
          <w:u w:val="single"/>
        </w:rPr>
      </w:pPr>
      <w:r w:rsidRPr="00273141">
        <w:rPr>
          <w:b/>
          <w:u w:val="single"/>
        </w:rPr>
        <w:t xml:space="preserve">Security analysis should include consideration of the content of the other syslog messages. The content of those messages is not profiled by IHE or DICOM, and may include PHI or other sensitive information. </w:t>
      </w:r>
    </w:p>
    <w:p w14:paraId="52212031" w14:textId="68608759" w:rsidR="00C61521" w:rsidRPr="00273141" w:rsidRDefault="00C61521" w:rsidP="001F0DDF">
      <w:pPr>
        <w:pStyle w:val="Corpotesto"/>
        <w:rPr>
          <w:b/>
          <w:u w:val="single"/>
        </w:rPr>
      </w:pPr>
      <w:r w:rsidRPr="00273141">
        <w:rPr>
          <w:b/>
          <w:u w:val="single"/>
        </w:rPr>
        <w:t xml:space="preserve">Accordingly, access control mechanisms on the ATNA </w:t>
      </w:r>
      <w:r w:rsidR="008F4598" w:rsidRPr="00273141">
        <w:rPr>
          <w:b/>
          <w:u w:val="single"/>
        </w:rPr>
        <w:t>a</w:t>
      </w:r>
      <w:r w:rsidRPr="00273141">
        <w:rPr>
          <w:b/>
          <w:u w:val="single"/>
        </w:rPr>
        <w:t xml:space="preserve">ctors and queries are strongly recommended. The </w:t>
      </w:r>
      <w:r w:rsidR="004B1C09" w:rsidRPr="00273141">
        <w:rPr>
          <w:b/>
          <w:u w:val="single"/>
        </w:rPr>
        <w:t>Internet User Authentication (</w:t>
      </w:r>
      <w:r w:rsidRPr="00273141">
        <w:rPr>
          <w:b/>
          <w:u w:val="single"/>
        </w:rPr>
        <w:t>IUA</w:t>
      </w:r>
      <w:r w:rsidR="004B1C09" w:rsidRPr="00273141">
        <w:rPr>
          <w:b/>
          <w:u w:val="single"/>
        </w:rPr>
        <w:t>)</w:t>
      </w:r>
      <w:r w:rsidRPr="00273141">
        <w:rPr>
          <w:b/>
          <w:u w:val="single"/>
        </w:rPr>
        <w:t xml:space="preserve"> Profile should be considered for the authorization controls. The ATNA Audit Record Repository can be grouped with an IUA Resource Server to enforce policies and authorization decisions. The Audit Consumer</w:t>
      </w:r>
      <w:r w:rsidR="008F4598" w:rsidRPr="00273141">
        <w:rPr>
          <w:b/>
          <w:u w:val="single"/>
        </w:rPr>
        <w:t xml:space="preserve"> </w:t>
      </w:r>
      <w:r w:rsidRPr="00273141">
        <w:rPr>
          <w:b/>
          <w:u w:val="single"/>
        </w:rPr>
        <w:t xml:space="preserve">can be grouped with an IUA Authorization Client to provide authorization information to the ATNA Audit Record Repository. Access controls should appropriately restrict access to audit </w:t>
      </w:r>
      <w:r w:rsidR="004D32FF" w:rsidRPr="00273141">
        <w:rPr>
          <w:b/>
          <w:u w:val="single"/>
        </w:rPr>
        <w:t>records</w:t>
      </w:r>
      <w:r w:rsidRPr="00273141">
        <w:rPr>
          <w:b/>
          <w:u w:val="single"/>
        </w:rPr>
        <w:t>.</w:t>
      </w:r>
    </w:p>
    <w:p w14:paraId="5BDCD276" w14:textId="122A9C1E" w:rsidR="00C61521" w:rsidRPr="00273141" w:rsidRDefault="00C61521" w:rsidP="001F0DDF">
      <w:pPr>
        <w:pStyle w:val="Corpotesto"/>
        <w:rPr>
          <w:b/>
          <w:u w:val="single"/>
        </w:rPr>
      </w:pPr>
      <w:r w:rsidRPr="00273141">
        <w:rPr>
          <w:b/>
          <w:u w:val="single"/>
        </w:rPr>
        <w:t xml:space="preserve">The Retrieve ATNA Audit Event and Retrieve Syslog Event transactions may involve the disclosure of sensitive information. </w:t>
      </w:r>
      <w:del w:id="1139" w:author="Gregorio Canal" w:date="2019-05-02T15:04:00Z">
        <w:r w:rsidRPr="00273141" w:rsidDel="00223648">
          <w:rPr>
            <w:b/>
            <w:u w:val="single"/>
          </w:rPr>
          <w:delText>The l</w:delText>
        </w:r>
      </w:del>
      <w:ins w:id="1140" w:author="Gregorio Canal" w:date="2019-05-02T15:04:00Z">
        <w:r w:rsidR="00223648">
          <w:rPr>
            <w:b/>
            <w:u w:val="single"/>
          </w:rPr>
          <w:t>L</w:t>
        </w:r>
      </w:ins>
      <w:r w:rsidRPr="00273141">
        <w:rPr>
          <w:b/>
          <w:u w:val="single"/>
        </w:rPr>
        <w:t>ogging</w:t>
      </w:r>
      <w:del w:id="1141" w:author="Gregorio Canal" w:date="2019-05-02T15:04:00Z">
        <w:r w:rsidRPr="00273141" w:rsidDel="00223648">
          <w:rPr>
            <w:b/>
            <w:u w:val="single"/>
          </w:rPr>
          <w:delText xml:space="preserve"> </w:delText>
        </w:r>
        <w:r w:rsidR="00444F11" w:rsidRPr="00273141" w:rsidDel="00223648">
          <w:rPr>
            <w:b/>
            <w:u w:val="single"/>
          </w:rPr>
          <w:delText>of</w:delText>
        </w:r>
      </w:del>
      <w:r w:rsidR="00444F11" w:rsidRPr="00273141">
        <w:rPr>
          <w:b/>
          <w:u w:val="single"/>
        </w:rPr>
        <w:t xml:space="preserve"> </w:t>
      </w:r>
      <w:r w:rsidRPr="00273141">
        <w:rPr>
          <w:b/>
          <w:u w:val="single"/>
        </w:rPr>
        <w:t>these retriev</w:t>
      </w:r>
      <w:r w:rsidR="00444F11" w:rsidRPr="00273141">
        <w:rPr>
          <w:b/>
          <w:u w:val="single"/>
        </w:rPr>
        <w:t>al</w:t>
      </w:r>
      <w:r w:rsidRPr="00273141">
        <w:rPr>
          <w:b/>
          <w:u w:val="single"/>
        </w:rPr>
        <w:t xml:space="preserve"> transactions as a query event is appropriate. However, </w:t>
      </w:r>
      <w:r w:rsidR="005A78DF" w:rsidRPr="00273141">
        <w:rPr>
          <w:b/>
          <w:u w:val="single"/>
        </w:rPr>
        <w:t xml:space="preserve">the </w:t>
      </w:r>
      <w:r w:rsidRPr="00273141">
        <w:rPr>
          <w:b/>
          <w:u w:val="single"/>
        </w:rPr>
        <w:t>ATNA Profile does not mandate the grouping of the Audit Record Repository with a Secure Node because that grouping introduces requirements that are not applicable</w:t>
      </w:r>
      <w:del w:id="1142" w:author="Mauro Zanardini" w:date="2019-07-23T18:00:00Z">
        <w:r w:rsidRPr="00273141" w:rsidDel="00E57552">
          <w:rPr>
            <w:b/>
            <w:u w:val="single"/>
          </w:rPr>
          <w:delText xml:space="preserve"> to </w:delText>
        </w:r>
        <w:commentRangeStart w:id="1143"/>
        <w:r w:rsidRPr="00273141" w:rsidDel="00E57552">
          <w:rPr>
            <w:b/>
            <w:u w:val="single"/>
          </w:rPr>
          <w:delText>this scenario</w:delText>
        </w:r>
        <w:commentRangeEnd w:id="1143"/>
        <w:r w:rsidR="00564210" w:rsidDel="00E57552">
          <w:rPr>
            <w:rStyle w:val="Rimandocommento"/>
          </w:rPr>
          <w:commentReference w:id="1143"/>
        </w:r>
      </w:del>
      <w:ins w:id="1144" w:author="Mauro Zanardini" w:date="2019-07-23T18:00:00Z">
        <w:r w:rsidR="00E57552">
          <w:rPr>
            <w:b/>
            <w:u w:val="single"/>
          </w:rPr>
          <w:t xml:space="preserve"> in this case</w:t>
        </w:r>
      </w:ins>
      <w:r w:rsidRPr="00273141">
        <w:rPr>
          <w:b/>
          <w:u w:val="single"/>
        </w:rPr>
        <w:t xml:space="preserve">. In particular, it is reasonable that an audit </w:t>
      </w:r>
      <w:r w:rsidR="004D32FF" w:rsidRPr="00273141">
        <w:rPr>
          <w:b/>
          <w:u w:val="single"/>
        </w:rPr>
        <w:t xml:space="preserve">record </w:t>
      </w:r>
      <w:r w:rsidR="005A78DF" w:rsidRPr="00273141">
        <w:rPr>
          <w:b/>
          <w:u w:val="single"/>
        </w:rPr>
        <w:t xml:space="preserve">generated by the Audit Record Repository </w:t>
      </w:r>
      <w:r w:rsidRPr="00273141">
        <w:rPr>
          <w:b/>
          <w:u w:val="single"/>
        </w:rPr>
        <w:t>is</w:t>
      </w:r>
      <w:r w:rsidR="00582FEB" w:rsidRPr="00273141">
        <w:rPr>
          <w:b/>
          <w:u w:val="single"/>
        </w:rPr>
        <w:t xml:space="preserve"> directly stored within the ARR database rather than being</w:t>
      </w:r>
      <w:r w:rsidRPr="00273141">
        <w:rPr>
          <w:b/>
          <w:u w:val="single"/>
        </w:rPr>
        <w:t xml:space="preserve"> sent to another system using Syslog over TLS protocol. Also, mandating a grouping of the Audit Record Repository with a Secure Node could lead to audit record feedback loops. The Record Audit Event [IT</w:t>
      </w:r>
      <w:ins w:id="1145" w:author="Gregorio Canal" w:date="2019-05-02T15:04:00Z">
        <w:r w:rsidR="00223648">
          <w:rPr>
            <w:b/>
            <w:u w:val="single"/>
          </w:rPr>
          <w:t>I</w:t>
        </w:r>
      </w:ins>
      <w:r w:rsidRPr="00273141">
        <w:rPr>
          <w:b/>
          <w:u w:val="single"/>
        </w:rPr>
        <w:t xml:space="preserve">-20] </w:t>
      </w:r>
      <w:ins w:id="1146" w:author="Gregorio Canal" w:date="2019-05-02T15:04:00Z">
        <w:r w:rsidR="00223648">
          <w:rPr>
            <w:b/>
            <w:u w:val="single"/>
          </w:rPr>
          <w:t xml:space="preserve">transaction </w:t>
        </w:r>
      </w:ins>
      <w:del w:id="1147" w:author="Gregorio Canal" w:date="2019-05-02T15:04:00Z">
        <w:r w:rsidRPr="00273141" w:rsidDel="00223648">
          <w:rPr>
            <w:b/>
            <w:u w:val="single"/>
          </w:rPr>
          <w:delText xml:space="preserve">already </w:delText>
        </w:r>
      </w:del>
      <w:r w:rsidRPr="00273141">
        <w:rPr>
          <w:b/>
          <w:u w:val="single"/>
        </w:rPr>
        <w:t>includes some audit requirements for the ATNA Audit Record Repository, such as reporting accesses to the ARR</w:t>
      </w:r>
      <w:ins w:id="1148" w:author="Gregorio Canal" w:date="2019-07-15T12:46:00Z">
        <w:r w:rsidR="000F4D75">
          <w:rPr>
            <w:b/>
            <w:u w:val="single"/>
          </w:rPr>
          <w:t>,</w:t>
        </w:r>
      </w:ins>
      <w:del w:id="1149" w:author="Gregorio Canal" w:date="2019-07-15T12:46:00Z">
        <w:r w:rsidRPr="00273141" w:rsidDel="000F4D75">
          <w:rPr>
            <w:b/>
            <w:u w:val="single"/>
          </w:rPr>
          <w:delText>.</w:delText>
        </w:r>
      </w:del>
      <w:ins w:id="1150" w:author="Gregorio Canal" w:date="2019-07-15T12:45:00Z">
        <w:r w:rsidR="000F4D75">
          <w:rPr>
            <w:b/>
            <w:u w:val="single"/>
          </w:rPr>
          <w:t xml:space="preserve"> </w:t>
        </w:r>
      </w:ins>
      <w:ins w:id="1151" w:author="Gregorio Canal" w:date="2019-07-15T12:46:00Z">
        <w:r w:rsidR="000F4D75">
          <w:rPr>
            <w:b/>
            <w:u w:val="single"/>
          </w:rPr>
          <w:t>s</w:t>
        </w:r>
      </w:ins>
      <w:ins w:id="1152" w:author="Gregorio Canal" w:date="2019-07-15T12:45:00Z">
        <w:r w:rsidR="000F4D75" w:rsidRPr="000F4D75">
          <w:rPr>
            <w:b/>
            <w:u w:val="single"/>
          </w:rPr>
          <w:t>ee ITI TF-2a: 3.20.8 "Disclosures audit message".</w:t>
        </w:r>
      </w:ins>
    </w:p>
    <w:p w14:paraId="4182F0D4" w14:textId="74D8F70F" w:rsidR="00C61521" w:rsidRPr="00273141" w:rsidRDefault="00292399" w:rsidP="00250B23">
      <w:pPr>
        <w:pStyle w:val="Corpotesto"/>
        <w:rPr>
          <w:b/>
          <w:u w:val="single"/>
        </w:rPr>
      </w:pPr>
      <w:del w:id="1153" w:author="Gregorio Canal" w:date="2019-05-02T15:05:00Z">
        <w:r w:rsidRPr="00273141" w:rsidDel="00223648">
          <w:rPr>
            <w:b/>
            <w:u w:val="single"/>
          </w:rPr>
          <w:delText xml:space="preserve">Further </w:delText>
        </w:r>
      </w:del>
      <w:ins w:id="1154" w:author="Gregorio Canal" w:date="2019-05-02T15:05:00Z">
        <w:r w:rsidR="00223648">
          <w:rPr>
            <w:b/>
            <w:u w:val="single"/>
          </w:rPr>
          <w:t xml:space="preserve">Additional </w:t>
        </w:r>
      </w:ins>
      <w:r w:rsidRPr="00273141">
        <w:rPr>
          <w:b/>
          <w:u w:val="single"/>
        </w:rPr>
        <w:t xml:space="preserve">Security Considerations are </w:t>
      </w:r>
      <w:r w:rsidR="000030A6" w:rsidRPr="00273141">
        <w:rPr>
          <w:b/>
          <w:u w:val="single"/>
        </w:rPr>
        <w:t xml:space="preserve">described in ITI TF-3: </w:t>
      </w:r>
      <w:r w:rsidRPr="00273141">
        <w:rPr>
          <w:b/>
          <w:u w:val="single"/>
        </w:rPr>
        <w:t>Z</w:t>
      </w:r>
      <w:r w:rsidR="000030A6" w:rsidRPr="00273141">
        <w:rPr>
          <w:b/>
          <w:u w:val="single"/>
        </w:rPr>
        <w:t>.</w:t>
      </w:r>
      <w:r w:rsidR="006912D0" w:rsidRPr="00273141">
        <w:rPr>
          <w:b/>
          <w:u w:val="single"/>
        </w:rPr>
        <w:t>8</w:t>
      </w:r>
      <w:r w:rsidRPr="00273141">
        <w:rPr>
          <w:b/>
          <w:u w:val="single"/>
        </w:rPr>
        <w:t>.</w:t>
      </w:r>
    </w:p>
    <w:p w14:paraId="575DC770" w14:textId="77777777" w:rsidR="00C61521" w:rsidRPr="00273141" w:rsidRDefault="00C61521" w:rsidP="007A7438">
      <w:pPr>
        <w:pStyle w:val="Corpotesto"/>
      </w:pPr>
      <w:r w:rsidRPr="00273141">
        <w:br w:type="page"/>
      </w:r>
    </w:p>
    <w:p w14:paraId="5B8860D4" w14:textId="77777777" w:rsidR="00E23BD7" w:rsidRPr="00273141" w:rsidRDefault="00E23BD7" w:rsidP="00E23BD7">
      <w:pPr>
        <w:pStyle w:val="PartTitle"/>
        <w:rPr>
          <w:ins w:id="1155" w:author="Gregorio Canal" w:date="2019-07-16T12:41:00Z"/>
        </w:rPr>
      </w:pPr>
      <w:bookmarkStart w:id="1156" w:name="_Toc488241146"/>
      <w:ins w:id="1157" w:author="Gregorio Canal" w:date="2019-07-16T12:41:00Z">
        <w:r w:rsidRPr="00273141">
          <w:lastRenderedPageBreak/>
          <w:t>Volume 2</w:t>
        </w:r>
        <w:r>
          <w:t>a</w:t>
        </w:r>
        <w:r w:rsidRPr="00273141">
          <w:t xml:space="preserve"> – Transactions</w:t>
        </w:r>
      </w:ins>
    </w:p>
    <w:p w14:paraId="19F79663" w14:textId="77777777" w:rsidR="00E23BD7" w:rsidRPr="00273141" w:rsidRDefault="00E23BD7" w:rsidP="00E23BD7">
      <w:pPr>
        <w:pStyle w:val="EditorInstructions"/>
        <w:rPr>
          <w:ins w:id="1158" w:author="Gregorio Canal" w:date="2019-07-16T12:41:00Z"/>
        </w:rPr>
      </w:pPr>
      <w:ins w:id="1159" w:author="Gregorio Canal" w:date="2019-07-16T12:41:00Z">
        <w:r w:rsidRPr="00273141">
          <w:t xml:space="preserve">Editor: </w:t>
        </w:r>
        <w:r>
          <w:t>update section 3.20.3 as follows</w:t>
        </w:r>
      </w:ins>
    </w:p>
    <w:p w14:paraId="4A51009F" w14:textId="77777777" w:rsidR="00E23BD7" w:rsidRDefault="00E23BD7" w:rsidP="00E23BD7">
      <w:pPr>
        <w:pStyle w:val="Titolo3"/>
        <w:numPr>
          <w:ilvl w:val="0"/>
          <w:numId w:val="0"/>
        </w:numPr>
        <w:rPr>
          <w:ins w:id="1160" w:author="Gregorio Canal" w:date="2019-07-16T12:41:00Z"/>
        </w:rPr>
      </w:pPr>
      <w:ins w:id="1161" w:author="Gregorio Canal" w:date="2019-07-16T12:41:00Z">
        <w:r w:rsidRPr="007A7659">
          <w:rPr>
            <w:noProof w:val="0"/>
          </w:rPr>
          <w:t>3.20.3 Referenced Standards</w:t>
        </w:r>
      </w:ins>
    </w:p>
    <w:p w14:paraId="2091B77E" w14:textId="77777777" w:rsidR="00E23BD7" w:rsidRDefault="00E23BD7" w:rsidP="00E23BD7">
      <w:pPr>
        <w:pStyle w:val="Corpotesto"/>
        <w:rPr>
          <w:ins w:id="1162" w:author="Gregorio Canal" w:date="2019-07-16T12:41:00Z"/>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578"/>
      </w:tblGrid>
      <w:tr w:rsidR="00E23BD7" w:rsidRPr="007A7659" w14:paraId="49ED4A5F" w14:textId="77777777" w:rsidTr="00960FDC">
        <w:trPr>
          <w:cantSplit/>
          <w:ins w:id="1163" w:author="Gregorio Canal" w:date="2019-07-16T12:41:00Z"/>
        </w:trPr>
        <w:tc>
          <w:tcPr>
            <w:tcW w:w="1980" w:type="dxa"/>
            <w:shd w:val="clear" w:color="auto" w:fill="auto"/>
          </w:tcPr>
          <w:p w14:paraId="11392D8D" w14:textId="77777777" w:rsidR="00E23BD7" w:rsidRPr="007A7659" w:rsidRDefault="00E23BD7" w:rsidP="00960FDC">
            <w:pPr>
              <w:pStyle w:val="Corpotesto"/>
              <w:rPr>
                <w:ins w:id="1164" w:author="Gregorio Canal" w:date="2019-07-16T12:41:00Z"/>
              </w:rPr>
            </w:pPr>
            <w:ins w:id="1165" w:author="Gregorio Canal" w:date="2019-07-16T12:41:00Z">
              <w:r w:rsidRPr="007A7659">
                <w:t>RFC5424</w:t>
              </w:r>
            </w:ins>
          </w:p>
        </w:tc>
        <w:tc>
          <w:tcPr>
            <w:tcW w:w="7578" w:type="dxa"/>
            <w:shd w:val="clear" w:color="auto" w:fill="auto"/>
          </w:tcPr>
          <w:p w14:paraId="5995265B" w14:textId="77777777" w:rsidR="00E23BD7" w:rsidRPr="007A7659" w:rsidRDefault="00E23BD7" w:rsidP="00960FDC">
            <w:pPr>
              <w:pStyle w:val="Corpotesto"/>
              <w:rPr>
                <w:ins w:id="1166" w:author="Gregorio Canal" w:date="2019-07-16T12:41:00Z"/>
              </w:rPr>
            </w:pPr>
            <w:ins w:id="1167" w:author="Gregorio Canal" w:date="2019-07-16T12:41:00Z">
              <w:r w:rsidRPr="007A7659">
                <w:t xml:space="preserve">The Syslog Protocol. </w:t>
              </w:r>
            </w:ins>
          </w:p>
        </w:tc>
      </w:tr>
      <w:tr w:rsidR="00E23BD7" w:rsidRPr="007A7659" w14:paraId="16CF30AD" w14:textId="77777777" w:rsidTr="00960FDC">
        <w:trPr>
          <w:cantSplit/>
          <w:ins w:id="1168" w:author="Gregorio Canal" w:date="2019-07-16T12:41:00Z"/>
        </w:trPr>
        <w:tc>
          <w:tcPr>
            <w:tcW w:w="1980" w:type="dxa"/>
            <w:shd w:val="clear" w:color="auto" w:fill="auto"/>
          </w:tcPr>
          <w:p w14:paraId="2F4B0C22" w14:textId="77777777" w:rsidR="00E23BD7" w:rsidRPr="007A7659" w:rsidRDefault="00E23BD7" w:rsidP="00960FDC">
            <w:pPr>
              <w:pStyle w:val="Corpotesto"/>
              <w:rPr>
                <w:ins w:id="1169" w:author="Gregorio Canal" w:date="2019-07-16T12:41:00Z"/>
              </w:rPr>
            </w:pPr>
            <w:ins w:id="1170" w:author="Gregorio Canal" w:date="2019-07-16T12:41:00Z">
              <w:r w:rsidRPr="007A7659">
                <w:t>RFC5425</w:t>
              </w:r>
            </w:ins>
          </w:p>
        </w:tc>
        <w:tc>
          <w:tcPr>
            <w:tcW w:w="7578" w:type="dxa"/>
            <w:shd w:val="clear" w:color="auto" w:fill="auto"/>
          </w:tcPr>
          <w:p w14:paraId="6D1D4439" w14:textId="77777777" w:rsidR="00E23BD7" w:rsidRPr="007A7659" w:rsidRDefault="00E23BD7" w:rsidP="00960FDC">
            <w:pPr>
              <w:pStyle w:val="Corpotesto"/>
              <w:rPr>
                <w:ins w:id="1171" w:author="Gregorio Canal" w:date="2019-07-16T12:41:00Z"/>
              </w:rPr>
            </w:pPr>
            <w:ins w:id="1172" w:author="Gregorio Canal" w:date="2019-07-16T12:41:00Z">
              <w:r w:rsidRPr="007A7659">
                <w:t xml:space="preserve">Transmission of Syslog Messages over TLS </w:t>
              </w:r>
            </w:ins>
          </w:p>
        </w:tc>
      </w:tr>
      <w:tr w:rsidR="00E23BD7" w:rsidRPr="007A7659" w14:paraId="730D6183" w14:textId="77777777" w:rsidTr="00960FDC">
        <w:trPr>
          <w:cantSplit/>
          <w:ins w:id="1173" w:author="Gregorio Canal" w:date="2019-07-16T12:41:00Z"/>
        </w:trPr>
        <w:tc>
          <w:tcPr>
            <w:tcW w:w="1980" w:type="dxa"/>
            <w:shd w:val="clear" w:color="auto" w:fill="auto"/>
          </w:tcPr>
          <w:p w14:paraId="258B1AF7" w14:textId="77777777" w:rsidR="00E23BD7" w:rsidRPr="007A7659" w:rsidRDefault="00E23BD7" w:rsidP="00960FDC">
            <w:pPr>
              <w:pStyle w:val="Corpotesto"/>
              <w:rPr>
                <w:ins w:id="1174" w:author="Gregorio Canal" w:date="2019-07-16T12:41:00Z"/>
              </w:rPr>
            </w:pPr>
            <w:ins w:id="1175" w:author="Gregorio Canal" w:date="2019-07-16T12:41:00Z">
              <w:r w:rsidRPr="007A7659">
                <w:t>RFC5426</w:t>
              </w:r>
            </w:ins>
          </w:p>
        </w:tc>
        <w:tc>
          <w:tcPr>
            <w:tcW w:w="7578" w:type="dxa"/>
            <w:shd w:val="clear" w:color="auto" w:fill="auto"/>
          </w:tcPr>
          <w:p w14:paraId="64963F75" w14:textId="77777777" w:rsidR="00E23BD7" w:rsidRPr="007A7659" w:rsidRDefault="00E23BD7" w:rsidP="00960FDC">
            <w:pPr>
              <w:pStyle w:val="Corpotesto"/>
              <w:rPr>
                <w:ins w:id="1176" w:author="Gregorio Canal" w:date="2019-07-16T12:41:00Z"/>
              </w:rPr>
            </w:pPr>
            <w:ins w:id="1177" w:author="Gregorio Canal" w:date="2019-07-16T12:41:00Z">
              <w:r w:rsidRPr="007A7659">
                <w:t xml:space="preserve">Transmission of Syslog Messages over UDP </w:t>
              </w:r>
            </w:ins>
          </w:p>
        </w:tc>
      </w:tr>
      <w:tr w:rsidR="00E23BD7" w:rsidRPr="007A7659" w14:paraId="133FE24E" w14:textId="77777777" w:rsidTr="00960FDC">
        <w:trPr>
          <w:cantSplit/>
          <w:ins w:id="1178" w:author="Gregorio Canal" w:date="2019-07-16T12:41:00Z"/>
        </w:trPr>
        <w:tc>
          <w:tcPr>
            <w:tcW w:w="1980" w:type="dxa"/>
            <w:shd w:val="clear" w:color="auto" w:fill="auto"/>
          </w:tcPr>
          <w:p w14:paraId="6362E203" w14:textId="77777777" w:rsidR="00E23BD7" w:rsidRPr="007A7659" w:rsidRDefault="00E23BD7" w:rsidP="00960FDC">
            <w:pPr>
              <w:pStyle w:val="Corpotesto"/>
              <w:rPr>
                <w:ins w:id="1179" w:author="Gregorio Canal" w:date="2019-07-16T12:41:00Z"/>
              </w:rPr>
            </w:pPr>
            <w:ins w:id="1180" w:author="Gregorio Canal" w:date="2019-07-16T12:41:00Z">
              <w:r w:rsidRPr="007A7659">
                <w:t>RFC7525</w:t>
              </w:r>
            </w:ins>
          </w:p>
        </w:tc>
        <w:tc>
          <w:tcPr>
            <w:tcW w:w="7578" w:type="dxa"/>
            <w:shd w:val="clear" w:color="auto" w:fill="auto"/>
          </w:tcPr>
          <w:p w14:paraId="63857E01" w14:textId="77777777" w:rsidR="00E23BD7" w:rsidRPr="00B03358" w:rsidRDefault="00E23BD7" w:rsidP="00960FDC">
            <w:pPr>
              <w:pStyle w:val="Corpotesto"/>
              <w:rPr>
                <w:ins w:id="1181" w:author="Gregorio Canal" w:date="2019-07-16T12:41:00Z"/>
              </w:rPr>
            </w:pPr>
            <w:ins w:id="1182" w:author="Gregorio Canal" w:date="2019-07-16T12:41:00Z">
              <w:r w:rsidRPr="004A0919">
                <w:t>Recommendations for Secure Use of Transport Layer Security (TLS) and Datagram Transport Layer Security (DTLS)</w:t>
              </w:r>
            </w:ins>
          </w:p>
        </w:tc>
      </w:tr>
      <w:tr w:rsidR="00E23BD7" w:rsidRPr="007A7659" w14:paraId="2AEA36A8" w14:textId="77777777" w:rsidTr="00960FDC">
        <w:trPr>
          <w:cantSplit/>
          <w:ins w:id="1183" w:author="Gregorio Canal" w:date="2019-07-16T12:41:00Z"/>
        </w:trPr>
        <w:tc>
          <w:tcPr>
            <w:tcW w:w="1980" w:type="dxa"/>
            <w:shd w:val="clear" w:color="auto" w:fill="auto"/>
          </w:tcPr>
          <w:p w14:paraId="14D97A11" w14:textId="77777777" w:rsidR="00E23BD7" w:rsidRPr="007A7659" w:rsidRDefault="00E23BD7" w:rsidP="00960FDC">
            <w:pPr>
              <w:pStyle w:val="Corpotesto"/>
              <w:rPr>
                <w:ins w:id="1184" w:author="Gregorio Canal" w:date="2019-07-16T12:41:00Z"/>
              </w:rPr>
            </w:pPr>
            <w:ins w:id="1185" w:author="Gregorio Canal" w:date="2019-07-16T12:41:00Z">
              <w:r w:rsidRPr="007A7659">
                <w:t>DICOM</w:t>
              </w:r>
            </w:ins>
          </w:p>
        </w:tc>
        <w:tc>
          <w:tcPr>
            <w:tcW w:w="7578" w:type="dxa"/>
            <w:shd w:val="clear" w:color="auto" w:fill="auto"/>
          </w:tcPr>
          <w:p w14:paraId="762CACB3" w14:textId="77777777" w:rsidR="00E23BD7" w:rsidRPr="007A7659" w:rsidRDefault="00E23BD7" w:rsidP="00960FDC">
            <w:pPr>
              <w:pStyle w:val="Corpotesto"/>
              <w:rPr>
                <w:ins w:id="1186" w:author="Gregorio Canal" w:date="2019-07-16T12:41:00Z"/>
              </w:rPr>
            </w:pPr>
            <w:ins w:id="1187" w:author="Gregorio Canal" w:date="2019-07-16T12:41:00Z">
              <w:r w:rsidRPr="007A7659">
                <w:t xml:space="preserve">DICOM PS3.15 Annex A.5 </w:t>
              </w:r>
              <w:r>
                <w:fldChar w:fldCharType="begin"/>
              </w:r>
              <w:r>
                <w:instrText xml:space="preserve"> HYPERLINK "http://medical.nema.org/medical/dicom/current/output/chtml/part15/sect_A.5.html" </w:instrText>
              </w:r>
              <w:r>
                <w:fldChar w:fldCharType="separate"/>
              </w:r>
              <w:r w:rsidRPr="007A7659">
                <w:t>http://medical.nema.org/medical/dicom/current/output/chtml/part15/sect_A.5.html</w:t>
              </w:r>
              <w:r>
                <w:fldChar w:fldCharType="end"/>
              </w:r>
            </w:ins>
          </w:p>
        </w:tc>
      </w:tr>
      <w:tr w:rsidR="00E23BD7" w:rsidRPr="007A7659" w14:paraId="00C7874A" w14:textId="77777777" w:rsidTr="00960FDC">
        <w:trPr>
          <w:cantSplit/>
          <w:ins w:id="1188" w:author="Gregorio Canal" w:date="2019-07-16T12:41:00Z"/>
        </w:trPr>
        <w:tc>
          <w:tcPr>
            <w:tcW w:w="1980" w:type="dxa"/>
            <w:shd w:val="clear" w:color="auto" w:fill="auto"/>
          </w:tcPr>
          <w:p w14:paraId="763F8699" w14:textId="77777777" w:rsidR="00E23BD7" w:rsidRPr="007A7659" w:rsidRDefault="00E23BD7" w:rsidP="00960FDC">
            <w:pPr>
              <w:pStyle w:val="Corpotesto"/>
              <w:rPr>
                <w:ins w:id="1189" w:author="Gregorio Canal" w:date="2019-07-16T12:41:00Z"/>
              </w:rPr>
            </w:pPr>
            <w:ins w:id="1190" w:author="Gregorio Canal" w:date="2019-07-16T12:41:00Z">
              <w:r w:rsidRPr="007A7659">
                <w:t>ASTM E2147-01</w:t>
              </w:r>
            </w:ins>
          </w:p>
        </w:tc>
        <w:tc>
          <w:tcPr>
            <w:tcW w:w="7578" w:type="dxa"/>
            <w:shd w:val="clear" w:color="auto" w:fill="auto"/>
          </w:tcPr>
          <w:p w14:paraId="7E1B84EE" w14:textId="77777777" w:rsidR="00E23BD7" w:rsidRPr="007A7659" w:rsidRDefault="00E23BD7" w:rsidP="00960FDC">
            <w:pPr>
              <w:pStyle w:val="Corpotesto"/>
              <w:rPr>
                <w:ins w:id="1191" w:author="Gregorio Canal" w:date="2019-07-16T12:41:00Z"/>
              </w:rPr>
            </w:pPr>
            <w:ins w:id="1192" w:author="Gregorio Canal" w:date="2019-07-16T12:41:00Z">
              <w:r w:rsidRPr="007A7659">
                <w:t>Standard Specification for Audit and Disclosure Logs for Use in Health Information Systems</w:t>
              </w:r>
            </w:ins>
          </w:p>
        </w:tc>
      </w:tr>
      <w:tr w:rsidR="00E23BD7" w:rsidRPr="007A7659" w14:paraId="756ADB0B" w14:textId="77777777" w:rsidTr="00960FDC">
        <w:trPr>
          <w:cantSplit/>
          <w:ins w:id="1193" w:author="Gregorio Canal" w:date="2019-07-16T12:41:00Z"/>
        </w:trPr>
        <w:tc>
          <w:tcPr>
            <w:tcW w:w="1980" w:type="dxa"/>
            <w:shd w:val="clear" w:color="auto" w:fill="auto"/>
          </w:tcPr>
          <w:p w14:paraId="019DD9DC" w14:textId="77777777" w:rsidR="00E23BD7" w:rsidRPr="007A7659" w:rsidRDefault="00E23BD7" w:rsidP="00960FDC">
            <w:pPr>
              <w:pStyle w:val="Corpotesto"/>
              <w:rPr>
                <w:ins w:id="1194" w:author="Gregorio Canal" w:date="2019-07-16T12:41:00Z"/>
              </w:rPr>
            </w:pPr>
            <w:ins w:id="1195" w:author="Gregorio Canal" w:date="2019-07-16T12:41:00Z">
              <w:r w:rsidRPr="007A7659">
                <w:t>NIST SP 800-92</w:t>
              </w:r>
            </w:ins>
          </w:p>
        </w:tc>
        <w:tc>
          <w:tcPr>
            <w:tcW w:w="7578" w:type="dxa"/>
            <w:shd w:val="clear" w:color="auto" w:fill="auto"/>
          </w:tcPr>
          <w:p w14:paraId="1FBB7456" w14:textId="77777777" w:rsidR="00E23BD7" w:rsidRPr="007A7659" w:rsidRDefault="00E23BD7" w:rsidP="00960FDC">
            <w:pPr>
              <w:pStyle w:val="Corpotesto"/>
              <w:rPr>
                <w:ins w:id="1196" w:author="Gregorio Canal" w:date="2019-07-16T12:41:00Z"/>
              </w:rPr>
            </w:pPr>
            <w:ins w:id="1197" w:author="Gregorio Canal" w:date="2019-07-16T12:41:00Z">
              <w:r w:rsidRPr="007A7659">
                <w:t>Guide to Computer Security Log Management.</w:t>
              </w:r>
            </w:ins>
          </w:p>
        </w:tc>
      </w:tr>
      <w:tr w:rsidR="00E23BD7" w:rsidRPr="007A7659" w14:paraId="197F2410" w14:textId="77777777" w:rsidTr="00960FDC">
        <w:trPr>
          <w:cantSplit/>
          <w:ins w:id="1198" w:author="Gregorio Canal" w:date="2019-07-16T12:41:00Z"/>
        </w:trPr>
        <w:tc>
          <w:tcPr>
            <w:tcW w:w="1980" w:type="dxa"/>
            <w:shd w:val="clear" w:color="auto" w:fill="auto"/>
          </w:tcPr>
          <w:p w14:paraId="1F6237B6" w14:textId="77777777" w:rsidR="00E23BD7" w:rsidRPr="007A7659" w:rsidRDefault="00E23BD7" w:rsidP="00960FDC">
            <w:pPr>
              <w:pStyle w:val="Corpotesto"/>
              <w:rPr>
                <w:ins w:id="1199" w:author="Gregorio Canal" w:date="2019-07-16T12:41:00Z"/>
              </w:rPr>
            </w:pPr>
            <w:ins w:id="1200" w:author="Gregorio Canal" w:date="2019-07-16T12:41:00Z">
              <w:r w:rsidRPr="007A7659">
                <w:t>W3C XML 1.0</w:t>
              </w:r>
            </w:ins>
          </w:p>
        </w:tc>
        <w:tc>
          <w:tcPr>
            <w:tcW w:w="7578" w:type="dxa"/>
            <w:shd w:val="clear" w:color="auto" w:fill="auto"/>
          </w:tcPr>
          <w:p w14:paraId="160002FB" w14:textId="77777777" w:rsidR="00E23BD7" w:rsidRPr="007A7659" w:rsidRDefault="00E23BD7" w:rsidP="00960FDC">
            <w:pPr>
              <w:pStyle w:val="Corpotesto"/>
              <w:rPr>
                <w:ins w:id="1201" w:author="Gregorio Canal" w:date="2019-07-16T12:41:00Z"/>
              </w:rPr>
            </w:pPr>
            <w:ins w:id="1202" w:author="Gregorio Canal" w:date="2019-07-16T12:41:00Z">
              <w:r w:rsidRPr="007A7659">
                <w:t>Extensible Markup Language (XML) 1.0</w:t>
              </w:r>
            </w:ins>
          </w:p>
        </w:tc>
      </w:tr>
      <w:tr w:rsidR="00E23BD7" w:rsidRPr="007A7659" w14:paraId="2955ADA4" w14:textId="77777777" w:rsidTr="00960FDC">
        <w:trPr>
          <w:cantSplit/>
          <w:ins w:id="1203" w:author="Gregorio Canal" w:date="2019-07-16T12:41:00Z"/>
        </w:trPr>
        <w:tc>
          <w:tcPr>
            <w:tcW w:w="1980" w:type="dxa"/>
            <w:shd w:val="clear" w:color="auto" w:fill="auto"/>
          </w:tcPr>
          <w:p w14:paraId="3D973B3A" w14:textId="77777777" w:rsidR="00E23BD7" w:rsidRPr="00B05737" w:rsidRDefault="00E23BD7" w:rsidP="00960FDC">
            <w:pPr>
              <w:pStyle w:val="Corpotesto"/>
              <w:rPr>
                <w:ins w:id="1204" w:author="Gregorio Canal" w:date="2019-07-16T12:41:00Z"/>
                <w:b/>
                <w:u w:val="single"/>
              </w:rPr>
            </w:pPr>
            <w:ins w:id="1205" w:author="Gregorio Canal" w:date="2019-07-16T12:41:00Z">
              <w:r w:rsidRPr="00B05737">
                <w:rPr>
                  <w:b/>
                  <w:u w:val="single"/>
                </w:rPr>
                <w:t>HL7 FHIR</w:t>
              </w:r>
            </w:ins>
          </w:p>
        </w:tc>
        <w:tc>
          <w:tcPr>
            <w:tcW w:w="7578" w:type="dxa"/>
            <w:shd w:val="clear" w:color="auto" w:fill="auto"/>
          </w:tcPr>
          <w:p w14:paraId="6DC7E97F" w14:textId="77777777" w:rsidR="00E23BD7" w:rsidRPr="00B05737" w:rsidRDefault="00E23BD7" w:rsidP="00960FDC">
            <w:pPr>
              <w:pStyle w:val="Corpotesto"/>
              <w:rPr>
                <w:ins w:id="1206" w:author="Gregorio Canal" w:date="2019-07-16T12:41:00Z"/>
                <w:b/>
                <w:u w:val="single"/>
              </w:rPr>
            </w:pPr>
            <w:ins w:id="1207" w:author="Gregorio Canal" w:date="2019-07-16T12:41:00Z">
              <w:r w:rsidRPr="00B05737">
                <w:rPr>
                  <w:b/>
                  <w:u w:val="single"/>
                </w:rPr>
                <w:t>Release 4</w:t>
              </w:r>
              <w:r w:rsidRPr="00B05737">
                <w:rPr>
                  <w:b/>
                  <w:u w:val="single"/>
                </w:rPr>
                <w:tab/>
                <w:t xml:space="preserve"> </w:t>
              </w:r>
              <w:r w:rsidRPr="00B05737">
                <w:rPr>
                  <w:rStyle w:val="Collegamentoipertestuale"/>
                  <w:b/>
                </w:rPr>
                <w:fldChar w:fldCharType="begin"/>
              </w:r>
              <w:r w:rsidRPr="00B05737">
                <w:rPr>
                  <w:rStyle w:val="Collegamentoipertestuale"/>
                  <w:b/>
                </w:rPr>
                <w:instrText>HYPERLINK "http://hl7.org/fhir/R4/index.html"</w:instrText>
              </w:r>
              <w:r w:rsidRPr="00B05737">
                <w:rPr>
                  <w:rStyle w:val="Collegamentoipertestuale"/>
                  <w:b/>
                </w:rPr>
                <w:fldChar w:fldCharType="separate"/>
              </w:r>
              <w:r w:rsidRPr="00B05737">
                <w:rPr>
                  <w:rStyle w:val="Collegamentoipertestuale"/>
                  <w:b/>
                </w:rPr>
                <w:t>http://hl7.org/fhir/R4/index.html</w:t>
              </w:r>
              <w:r w:rsidRPr="00B05737">
                <w:rPr>
                  <w:rStyle w:val="Collegamentoipertestuale"/>
                  <w:b/>
                </w:rPr>
                <w:fldChar w:fldCharType="end"/>
              </w:r>
            </w:ins>
          </w:p>
        </w:tc>
      </w:tr>
      <w:tr w:rsidR="00E23BD7" w:rsidRPr="007A7659" w14:paraId="02724101" w14:textId="77777777" w:rsidTr="00960FDC">
        <w:trPr>
          <w:cantSplit/>
          <w:ins w:id="1208" w:author="Gregorio Canal" w:date="2019-07-16T12:41:00Z"/>
        </w:trPr>
        <w:tc>
          <w:tcPr>
            <w:tcW w:w="1980" w:type="dxa"/>
            <w:shd w:val="clear" w:color="auto" w:fill="auto"/>
          </w:tcPr>
          <w:p w14:paraId="56F333D5" w14:textId="77777777" w:rsidR="00E23BD7" w:rsidRPr="003F5E30" w:rsidRDefault="00E23BD7" w:rsidP="00960FDC">
            <w:pPr>
              <w:pStyle w:val="Corpotesto"/>
              <w:rPr>
                <w:ins w:id="1209" w:author="Gregorio Canal" w:date="2019-07-16T12:41:00Z"/>
                <w:b/>
                <w:u w:val="single"/>
              </w:rPr>
            </w:pPr>
            <w:ins w:id="1210" w:author="Gregorio Canal" w:date="2019-07-16T12:41:00Z">
              <w:r w:rsidRPr="00B05737">
                <w:rPr>
                  <w:b/>
                  <w:u w:val="single"/>
                </w:rPr>
                <w:t>RFC4627</w:t>
              </w:r>
            </w:ins>
          </w:p>
        </w:tc>
        <w:tc>
          <w:tcPr>
            <w:tcW w:w="7578" w:type="dxa"/>
            <w:shd w:val="clear" w:color="auto" w:fill="auto"/>
          </w:tcPr>
          <w:p w14:paraId="4B18689E" w14:textId="77777777" w:rsidR="00E23BD7" w:rsidRPr="003F5E30" w:rsidRDefault="00E23BD7" w:rsidP="00960FDC">
            <w:pPr>
              <w:pStyle w:val="Corpotesto"/>
              <w:rPr>
                <w:ins w:id="1211" w:author="Gregorio Canal" w:date="2019-07-16T12:41:00Z"/>
                <w:b/>
                <w:u w:val="single"/>
              </w:rPr>
            </w:pPr>
            <w:ins w:id="1212" w:author="Gregorio Canal" w:date="2019-07-16T12:41:00Z">
              <w:r w:rsidRPr="00B05737">
                <w:rPr>
                  <w:b/>
                  <w:u w:val="single"/>
                </w:rPr>
                <w:t>The application/json Media Type for JavaScript Object Notation (JSON)</w:t>
              </w:r>
            </w:ins>
          </w:p>
        </w:tc>
      </w:tr>
    </w:tbl>
    <w:p w14:paraId="74348167" w14:textId="77777777" w:rsidR="00E23BD7" w:rsidRDefault="00E23BD7" w:rsidP="00E23BD7">
      <w:pPr>
        <w:pStyle w:val="Corpotesto"/>
        <w:rPr>
          <w:ins w:id="1213" w:author="Gregorio Canal" w:date="2019-07-16T12:41:00Z"/>
        </w:rPr>
      </w:pPr>
    </w:p>
    <w:p w14:paraId="1D55358C" w14:textId="77777777" w:rsidR="00E23BD7" w:rsidRPr="00273141" w:rsidRDefault="00E23BD7" w:rsidP="00E23BD7">
      <w:pPr>
        <w:pStyle w:val="EditorInstructions"/>
        <w:rPr>
          <w:ins w:id="1214" w:author="Gregorio Canal" w:date="2019-07-16T12:41:00Z"/>
        </w:rPr>
      </w:pPr>
      <w:ins w:id="1215" w:author="Gregorio Canal" w:date="2019-07-16T12:41:00Z">
        <w:r w:rsidRPr="00273141">
          <w:t xml:space="preserve">Editor: </w:t>
        </w:r>
        <w:r>
          <w:t>update Section 3.20.4 adding the new text and interaction diagram that shows the two new RESTful interactions</w:t>
        </w:r>
      </w:ins>
    </w:p>
    <w:p w14:paraId="68F40044" w14:textId="77777777" w:rsidR="00E23BD7" w:rsidRDefault="00E23BD7" w:rsidP="00E23BD7">
      <w:pPr>
        <w:pStyle w:val="Titolo3"/>
        <w:numPr>
          <w:ilvl w:val="0"/>
          <w:numId w:val="0"/>
        </w:numPr>
        <w:rPr>
          <w:ins w:id="1216" w:author="Gregorio Canal" w:date="2019-07-16T12:41:00Z"/>
          <w:noProof w:val="0"/>
        </w:rPr>
      </w:pPr>
      <w:ins w:id="1217" w:author="Gregorio Canal" w:date="2019-07-16T12:41:00Z">
        <w:r w:rsidRPr="007A7659">
          <w:rPr>
            <w:noProof w:val="0"/>
          </w:rPr>
          <w:lastRenderedPageBreak/>
          <w:t>3.20.</w:t>
        </w:r>
        <w:r>
          <w:rPr>
            <w:noProof w:val="0"/>
          </w:rPr>
          <w:t>4</w:t>
        </w:r>
        <w:r w:rsidRPr="007A7659">
          <w:rPr>
            <w:noProof w:val="0"/>
          </w:rPr>
          <w:t xml:space="preserve"> </w:t>
        </w:r>
        <w:r>
          <w:rPr>
            <w:noProof w:val="0"/>
          </w:rPr>
          <w:t>Messages</w:t>
        </w:r>
      </w:ins>
    </w:p>
    <w:p w14:paraId="73BB2AAF" w14:textId="77777777" w:rsidR="00E23BD7" w:rsidRPr="007A7659" w:rsidRDefault="00E23BD7" w:rsidP="00E23BD7">
      <w:pPr>
        <w:pStyle w:val="Corpotesto"/>
        <w:jc w:val="center"/>
        <w:rPr>
          <w:ins w:id="1218" w:author="Gregorio Canal" w:date="2019-07-16T12:41:00Z"/>
          <w:lang w:eastAsia="it-IT"/>
        </w:rPr>
      </w:pPr>
      <w:ins w:id="1219" w:author="Gregorio Canal" w:date="2019-07-16T12:41:00Z">
        <w:r w:rsidRPr="007A7659">
          <w:rPr>
            <w:noProof/>
          </w:rPr>
          <w:drawing>
            <wp:inline distT="0" distB="0" distL="0" distR="0" wp14:anchorId="472D0936" wp14:editId="25C746B8">
              <wp:extent cx="5943600" cy="3208020"/>
              <wp:effectExtent l="0" t="0" r="0" b="0"/>
              <wp:docPr id="39" name="Picture 2" descr="cp-872-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p-872-diagr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208020"/>
                      </a:xfrm>
                      <a:prstGeom prst="rect">
                        <a:avLst/>
                      </a:prstGeom>
                      <a:noFill/>
                      <a:ln>
                        <a:noFill/>
                      </a:ln>
                    </pic:spPr>
                  </pic:pic>
                </a:graphicData>
              </a:graphic>
            </wp:inline>
          </w:drawing>
        </w:r>
      </w:ins>
    </w:p>
    <w:p w14:paraId="6E6170AF" w14:textId="77777777" w:rsidR="00E23BD7" w:rsidRPr="007A7659" w:rsidRDefault="00E23BD7" w:rsidP="00E23BD7">
      <w:pPr>
        <w:pStyle w:val="Note"/>
        <w:rPr>
          <w:ins w:id="1220" w:author="Gregorio Canal" w:date="2019-07-16T12:41:00Z"/>
          <w:lang w:eastAsia="it-IT"/>
        </w:rPr>
      </w:pPr>
      <w:ins w:id="1221" w:author="Gregorio Canal" w:date="2019-07-16T12:41:00Z">
        <w:r w:rsidRPr="007A7659">
          <w:rPr>
            <w:b/>
            <w:lang w:eastAsia="it-IT"/>
          </w:rPr>
          <w:t>Note 1:</w:t>
        </w:r>
        <w:r w:rsidRPr="007A7659">
          <w:rPr>
            <w:lang w:eastAsia="it-IT"/>
          </w:rPr>
          <w:t xml:space="preserve"> Any actor initiating [ITI-20] may send to more than one Audit Record Repository.</w:t>
        </w:r>
      </w:ins>
    </w:p>
    <w:p w14:paraId="2B2CE62E" w14:textId="77777777" w:rsidR="00E23BD7" w:rsidRPr="007A7659" w:rsidRDefault="00E23BD7" w:rsidP="00E23BD7">
      <w:pPr>
        <w:pStyle w:val="Note"/>
        <w:rPr>
          <w:ins w:id="1222" w:author="Gregorio Canal" w:date="2019-07-16T12:41:00Z"/>
          <w:lang w:eastAsia="it-IT"/>
        </w:rPr>
      </w:pPr>
      <w:ins w:id="1223" w:author="Gregorio Canal" w:date="2019-07-16T12:41:00Z">
        <w:r w:rsidRPr="007A7659">
          <w:rPr>
            <w:b/>
            <w:lang w:eastAsia="it-IT"/>
          </w:rPr>
          <w:t>Note 2:</w:t>
        </w:r>
        <w:r w:rsidRPr="007A7659">
          <w:rPr>
            <w:lang w:eastAsia="it-IT"/>
          </w:rPr>
          <w:t xml:space="preserve"> The Audit Repository that receives an [ITI-20] transaction may or may not be grouped with an Audit Record Forwarder. This diagram does not show a chain of forwarding between actors.</w:t>
        </w:r>
      </w:ins>
    </w:p>
    <w:p w14:paraId="74874F3F" w14:textId="77777777" w:rsidR="00E23BD7" w:rsidRDefault="00E23BD7" w:rsidP="00E23BD7">
      <w:pPr>
        <w:pStyle w:val="Corpotesto"/>
        <w:rPr>
          <w:ins w:id="1224" w:author="Gregorio Canal" w:date="2019-07-16T12:41:00Z"/>
        </w:rPr>
      </w:pPr>
    </w:p>
    <w:p w14:paraId="3B68D217" w14:textId="77777777" w:rsidR="00110910" w:rsidRDefault="00110910" w:rsidP="00E23BD7">
      <w:pPr>
        <w:pStyle w:val="Corpotesto"/>
        <w:rPr>
          <w:ins w:id="1225" w:author="Gregorio Canal" w:date="2019-07-17T13:06:00Z"/>
          <w:b/>
          <w:bCs/>
          <w:u w:val="single"/>
        </w:rPr>
      </w:pPr>
      <w:ins w:id="1226" w:author="Gregorio Canal" w:date="2019-07-17T13:05:00Z">
        <w:r>
          <w:rPr>
            <w:b/>
            <w:bCs/>
            <w:u w:val="single"/>
          </w:rPr>
          <w:t>ITI-20 defines three</w:t>
        </w:r>
      </w:ins>
      <w:ins w:id="1227" w:author="Gregorio Canal" w:date="2019-07-17T13:06:00Z">
        <w:r>
          <w:rPr>
            <w:b/>
            <w:bCs/>
            <w:u w:val="single"/>
          </w:rPr>
          <w:t xml:space="preserve"> different</w:t>
        </w:r>
      </w:ins>
      <w:ins w:id="1228" w:author="Gregorio Canal" w:date="2019-07-17T13:05:00Z">
        <w:r>
          <w:rPr>
            <w:b/>
            <w:bCs/>
            <w:u w:val="single"/>
          </w:rPr>
          <w:t xml:space="preserve"> interaction</w:t>
        </w:r>
      </w:ins>
      <w:ins w:id="1229" w:author="Gregorio Canal" w:date="2019-07-17T13:06:00Z">
        <w:r>
          <w:rPr>
            <w:b/>
            <w:bCs/>
            <w:u w:val="single"/>
          </w:rPr>
          <w:t>s</w:t>
        </w:r>
      </w:ins>
      <w:ins w:id="1230" w:author="Gregorio Canal" w:date="2019-07-17T13:05:00Z">
        <w:r>
          <w:rPr>
            <w:b/>
            <w:bCs/>
            <w:u w:val="single"/>
          </w:rPr>
          <w:t xml:space="preserve"> that can be used</w:t>
        </w:r>
      </w:ins>
      <w:ins w:id="1231" w:author="Gregorio Canal" w:date="2019-07-17T13:06:00Z">
        <w:r>
          <w:rPr>
            <w:b/>
            <w:bCs/>
            <w:u w:val="single"/>
          </w:rPr>
          <w:t xml:space="preserve"> for auditing:</w:t>
        </w:r>
      </w:ins>
    </w:p>
    <w:p w14:paraId="2604FA3E" w14:textId="3A78F4B9" w:rsidR="00110910" w:rsidRPr="0064267F" w:rsidRDefault="00110910" w:rsidP="00110910">
      <w:pPr>
        <w:pStyle w:val="Corpotesto"/>
        <w:numPr>
          <w:ilvl w:val="0"/>
          <w:numId w:val="75"/>
        </w:numPr>
        <w:rPr>
          <w:ins w:id="1232" w:author="Gregorio Canal" w:date="2019-07-17T13:10:00Z"/>
          <w:b/>
          <w:bCs/>
          <w:u w:val="single"/>
        </w:rPr>
      </w:pPr>
      <w:ins w:id="1233" w:author="Gregorio Canal" w:date="2019-07-17T13:06:00Z">
        <w:r>
          <w:rPr>
            <w:b/>
            <w:bCs/>
            <w:u w:val="single"/>
          </w:rPr>
          <w:t xml:space="preserve">The </w:t>
        </w:r>
      </w:ins>
      <w:ins w:id="1234" w:author="Gregorio Canal" w:date="2019-07-17T13:12:00Z">
        <w:r w:rsidR="0064267F">
          <w:rPr>
            <w:b/>
            <w:bCs/>
            <w:u w:val="single"/>
          </w:rPr>
          <w:t>“</w:t>
        </w:r>
      </w:ins>
      <w:ins w:id="1235" w:author="Gregorio Canal" w:date="2019-07-17T13:06:00Z">
        <w:r w:rsidRPr="00110910">
          <w:rPr>
            <w:b/>
            <w:bCs/>
            <w:u w:val="single"/>
            <w:rPrChange w:id="1236" w:author="Gregorio Canal" w:date="2019-07-17T13:06:00Z">
              <w:rPr>
                <w:highlight w:val="yellow"/>
                <w:lang w:val="fr-FR"/>
              </w:rPr>
            </w:rPrChange>
          </w:rPr>
          <w:t>Send</w:t>
        </w:r>
        <w:r w:rsidRPr="00110910">
          <w:rPr>
            <w:b/>
            <w:bCs/>
            <w:u w:val="single"/>
            <w:rPrChange w:id="1237" w:author="Gregorio Canal" w:date="2019-07-17T13:06:00Z">
              <w:rPr>
                <w:lang w:val="fr-FR"/>
              </w:rPr>
            </w:rPrChange>
          </w:rPr>
          <w:t xml:space="preserve"> Audit Event </w:t>
        </w:r>
        <w:r w:rsidRPr="00110910">
          <w:rPr>
            <w:b/>
            <w:bCs/>
            <w:u w:val="single"/>
            <w:rPrChange w:id="1238" w:author="Gregorio Canal" w:date="2019-07-17T13:06:00Z">
              <w:rPr>
                <w:highlight w:val="yellow"/>
                <w:lang w:val="fr-FR"/>
              </w:rPr>
            </w:rPrChange>
          </w:rPr>
          <w:t>Message</w:t>
        </w:r>
        <w:r w:rsidRPr="00110910">
          <w:rPr>
            <w:b/>
            <w:bCs/>
            <w:u w:val="single"/>
            <w:rPrChange w:id="1239" w:author="Gregorio Canal" w:date="2019-07-17T13:06:00Z">
              <w:rPr>
                <w:lang w:val="fr-FR"/>
              </w:rPr>
            </w:rPrChange>
          </w:rPr>
          <w:t xml:space="preserve"> </w:t>
        </w:r>
        <w:r w:rsidRPr="00110910">
          <w:rPr>
            <w:b/>
            <w:bCs/>
            <w:u w:val="single"/>
            <w:rPrChange w:id="1240" w:author="Gregorio Canal" w:date="2019-07-17T13:06:00Z">
              <w:rPr>
                <w:highlight w:val="yellow"/>
                <w:lang w:val="fr-FR"/>
              </w:rPr>
            </w:rPrChange>
          </w:rPr>
          <w:t>- Syslog Interaction</w:t>
        </w:r>
      </w:ins>
      <w:ins w:id="1241" w:author="Gregorio Canal" w:date="2019-07-17T13:13:00Z">
        <w:r w:rsidR="0064267F">
          <w:rPr>
            <w:b/>
            <w:bCs/>
            <w:u w:val="single"/>
          </w:rPr>
          <w:t>”</w:t>
        </w:r>
      </w:ins>
      <w:ins w:id="1242" w:author="Gregorio Canal" w:date="2019-07-17T13:07:00Z">
        <w:r>
          <w:rPr>
            <w:b/>
            <w:bCs/>
            <w:u w:val="single"/>
          </w:rPr>
          <w:t xml:space="preserve"> used for auditing using SYSLOG protocol</w:t>
        </w:r>
      </w:ins>
      <w:ins w:id="1243" w:author="Gregorio Canal" w:date="2019-07-17T13:08:00Z">
        <w:r>
          <w:rPr>
            <w:b/>
            <w:bCs/>
            <w:u w:val="single"/>
          </w:rPr>
          <w:t xml:space="preserve"> (see section 3.20.4.1 for more details)</w:t>
        </w:r>
        <w:r w:rsidR="0064267F">
          <w:rPr>
            <w:b/>
            <w:bCs/>
            <w:u w:val="single"/>
          </w:rPr>
          <w:t xml:space="preserve"> that </w:t>
        </w:r>
      </w:ins>
      <w:ins w:id="1244" w:author="Gregorio Canal" w:date="2019-07-17T13:09:00Z">
        <w:r w:rsidR="0064267F">
          <w:rPr>
            <w:b/>
            <w:bCs/>
            <w:u w:val="single"/>
          </w:rPr>
          <w:t xml:space="preserve">SHALL by supported by default if the client actor does not support the </w:t>
        </w:r>
      </w:ins>
      <w:ins w:id="1245" w:author="Gregorio Canal" w:date="2019-07-22T13:56:00Z">
        <w:r w:rsidR="00461C9D">
          <w:rPr>
            <w:b/>
            <w:bCs/>
            <w:szCs w:val="24"/>
            <w:u w:val="single"/>
          </w:rPr>
          <w:t>ATX:</w:t>
        </w:r>
      </w:ins>
      <w:ins w:id="1246" w:author="Gregorio Canal" w:date="2019-07-17T13:09:00Z">
        <w:r w:rsidR="0064267F">
          <w:rPr>
            <w:b/>
            <w:bCs/>
            <w:szCs w:val="24"/>
            <w:u w:val="single"/>
          </w:rPr>
          <w:t xml:space="preserve"> </w:t>
        </w:r>
      </w:ins>
      <w:ins w:id="1247" w:author="Gregorio Canal" w:date="2019-07-23T11:56:00Z">
        <w:r w:rsidR="00722A8A">
          <w:rPr>
            <w:b/>
            <w:bCs/>
            <w:szCs w:val="24"/>
            <w:u w:val="single"/>
          </w:rPr>
          <w:t>RESTful</w:t>
        </w:r>
      </w:ins>
      <w:ins w:id="1248" w:author="Gregorio Canal" w:date="2019-07-17T13:10:00Z">
        <w:r w:rsidR="0064267F">
          <w:rPr>
            <w:b/>
            <w:bCs/>
            <w:szCs w:val="24"/>
            <w:u w:val="single"/>
          </w:rPr>
          <w:t xml:space="preserve"> Option.</w:t>
        </w:r>
      </w:ins>
    </w:p>
    <w:p w14:paraId="4CCFC857" w14:textId="287548A5" w:rsidR="0064267F" w:rsidRPr="0064267F" w:rsidRDefault="0064267F" w:rsidP="0064267F">
      <w:pPr>
        <w:pStyle w:val="Corpotesto"/>
        <w:numPr>
          <w:ilvl w:val="0"/>
          <w:numId w:val="75"/>
        </w:numPr>
        <w:rPr>
          <w:ins w:id="1249" w:author="Gregorio Canal" w:date="2019-07-17T13:10:00Z"/>
          <w:b/>
          <w:bCs/>
          <w:u w:val="single"/>
        </w:rPr>
      </w:pPr>
      <w:ins w:id="1250" w:author="Gregorio Canal" w:date="2019-07-17T13:10:00Z">
        <w:r>
          <w:rPr>
            <w:b/>
            <w:bCs/>
            <w:szCs w:val="24"/>
            <w:u w:val="single"/>
          </w:rPr>
          <w:t xml:space="preserve">If client actor support the </w:t>
        </w:r>
      </w:ins>
      <w:ins w:id="1251" w:author="Gregorio Canal" w:date="2019-07-22T13:56:00Z">
        <w:r w:rsidR="00461C9D">
          <w:rPr>
            <w:b/>
            <w:bCs/>
            <w:szCs w:val="24"/>
            <w:u w:val="single"/>
          </w:rPr>
          <w:t>ATX:</w:t>
        </w:r>
      </w:ins>
      <w:ins w:id="1252" w:author="Gregorio Canal" w:date="2019-07-17T13:10:00Z">
        <w:r>
          <w:rPr>
            <w:b/>
            <w:bCs/>
            <w:szCs w:val="24"/>
            <w:u w:val="single"/>
          </w:rPr>
          <w:t xml:space="preserve"> </w:t>
        </w:r>
      </w:ins>
      <w:ins w:id="1253" w:author="Gregorio Canal" w:date="2019-07-23T11:56:00Z">
        <w:r w:rsidR="00722A8A">
          <w:rPr>
            <w:b/>
            <w:bCs/>
            <w:szCs w:val="24"/>
            <w:u w:val="single"/>
          </w:rPr>
          <w:t>RESTful</w:t>
        </w:r>
      </w:ins>
      <w:ins w:id="1254" w:author="Gregorio Canal" w:date="2019-07-17T13:10:00Z">
        <w:r>
          <w:rPr>
            <w:b/>
            <w:bCs/>
            <w:szCs w:val="24"/>
            <w:u w:val="single"/>
          </w:rPr>
          <w:t xml:space="preserve"> Option (see </w:t>
        </w:r>
      </w:ins>
      <w:ins w:id="1255" w:author="Gregorio Canal" w:date="2019-07-17T13:12:00Z">
        <w:r>
          <w:rPr>
            <w:b/>
            <w:bCs/>
            <w:szCs w:val="24"/>
            <w:u w:val="single"/>
          </w:rPr>
          <w:t>ITI TF-1:</w:t>
        </w:r>
      </w:ins>
      <w:ins w:id="1256" w:author="Gregorio Canal" w:date="2019-07-17T13:11:00Z">
        <w:r>
          <w:rPr>
            <w:b/>
            <w:bCs/>
            <w:szCs w:val="24"/>
            <w:u w:val="single"/>
          </w:rPr>
          <w:t>9.2.</w:t>
        </w:r>
      </w:ins>
      <w:ins w:id="1257" w:author="Gregorio Canal" w:date="2019-07-17T14:53:00Z">
        <w:r w:rsidR="0033212F">
          <w:rPr>
            <w:b/>
            <w:bCs/>
            <w:szCs w:val="24"/>
            <w:u w:val="single"/>
          </w:rPr>
          <w:t>8</w:t>
        </w:r>
      </w:ins>
      <w:ins w:id="1258" w:author="Gregorio Canal" w:date="2019-07-17T13:11:00Z">
        <w:r>
          <w:rPr>
            <w:b/>
            <w:bCs/>
            <w:szCs w:val="24"/>
            <w:u w:val="single"/>
          </w:rPr>
          <w:t xml:space="preserve"> </w:t>
        </w:r>
      </w:ins>
      <w:ins w:id="1259" w:author="Gregorio Canal" w:date="2019-07-17T13:10:00Z">
        <w:r>
          <w:rPr>
            <w:b/>
            <w:bCs/>
            <w:szCs w:val="24"/>
            <w:u w:val="single"/>
          </w:rPr>
          <w:t>) at lea</w:t>
        </w:r>
      </w:ins>
      <w:ins w:id="1260" w:author="Gregorio Canal" w:date="2019-07-17T13:11:00Z">
        <w:r>
          <w:rPr>
            <w:b/>
            <w:bCs/>
            <w:szCs w:val="24"/>
            <w:u w:val="single"/>
          </w:rPr>
          <w:t>s</w:t>
        </w:r>
      </w:ins>
      <w:ins w:id="1261" w:author="Gregorio Canal" w:date="2019-07-17T13:10:00Z">
        <w:r>
          <w:rPr>
            <w:b/>
            <w:bCs/>
            <w:szCs w:val="24"/>
            <w:u w:val="single"/>
          </w:rPr>
          <w:t>t one of the following interactions shall be supported:</w:t>
        </w:r>
      </w:ins>
    </w:p>
    <w:p w14:paraId="74B957A1" w14:textId="0A573E13" w:rsidR="0064267F" w:rsidRDefault="0064267F" w:rsidP="0064267F">
      <w:pPr>
        <w:pStyle w:val="Corpotesto"/>
        <w:numPr>
          <w:ilvl w:val="1"/>
          <w:numId w:val="75"/>
        </w:numPr>
        <w:rPr>
          <w:ins w:id="1262" w:author="Gregorio Canal" w:date="2019-07-17T13:13:00Z"/>
          <w:b/>
          <w:bCs/>
          <w:u w:val="single"/>
        </w:rPr>
      </w:pPr>
      <w:ins w:id="1263" w:author="Gregorio Canal" w:date="2019-07-17T13:13:00Z">
        <w:r>
          <w:rPr>
            <w:b/>
            <w:bCs/>
            <w:u w:val="single"/>
          </w:rPr>
          <w:t>The “S</w:t>
        </w:r>
        <w:r w:rsidRPr="0064267F">
          <w:rPr>
            <w:b/>
            <w:bCs/>
            <w:u w:val="single"/>
          </w:rPr>
          <w:t xml:space="preserve">end Audit </w:t>
        </w:r>
        <w:r>
          <w:rPr>
            <w:b/>
            <w:bCs/>
            <w:u w:val="single"/>
          </w:rPr>
          <w:t>Resource</w:t>
        </w:r>
        <w:r w:rsidRPr="0064267F">
          <w:rPr>
            <w:b/>
            <w:bCs/>
            <w:u w:val="single"/>
          </w:rPr>
          <w:t xml:space="preserve"> Request Message - RESTful interaction</w:t>
        </w:r>
        <w:r>
          <w:rPr>
            <w:b/>
            <w:bCs/>
            <w:u w:val="single"/>
          </w:rPr>
          <w:t>”</w:t>
        </w:r>
      </w:ins>
      <w:ins w:id="1264" w:author="Gregorio Canal" w:date="2019-07-17T13:14:00Z">
        <w:r>
          <w:rPr>
            <w:b/>
            <w:bCs/>
            <w:u w:val="single"/>
          </w:rPr>
          <w:t xml:space="preserve"> used for auditing </w:t>
        </w:r>
      </w:ins>
      <w:ins w:id="1265" w:author="Gregorio Canal" w:date="2019-07-17T13:16:00Z">
        <w:r>
          <w:rPr>
            <w:b/>
            <w:bCs/>
            <w:u w:val="single"/>
          </w:rPr>
          <w:t xml:space="preserve">a </w:t>
        </w:r>
      </w:ins>
      <w:ins w:id="1266" w:author="Gregorio Canal" w:date="2019-07-17T13:14:00Z">
        <w:r>
          <w:rPr>
            <w:b/>
            <w:bCs/>
            <w:u w:val="single"/>
          </w:rPr>
          <w:t xml:space="preserve">single FHIR AuditEvent resource using RESTful </w:t>
        </w:r>
      </w:ins>
      <w:ins w:id="1267" w:author="Gregorio Canal" w:date="2019-07-17T13:15:00Z">
        <w:r>
          <w:rPr>
            <w:b/>
            <w:bCs/>
            <w:u w:val="single"/>
          </w:rPr>
          <w:t>protocol (see section 3.20.4.2 for more details)</w:t>
        </w:r>
      </w:ins>
    </w:p>
    <w:p w14:paraId="32251D62" w14:textId="39A9D5C1" w:rsidR="0064267F" w:rsidRDefault="0064267F">
      <w:pPr>
        <w:pStyle w:val="Corpotesto"/>
        <w:numPr>
          <w:ilvl w:val="1"/>
          <w:numId w:val="75"/>
        </w:numPr>
        <w:rPr>
          <w:ins w:id="1268" w:author="Gregorio Canal" w:date="2019-07-17T13:06:00Z"/>
          <w:b/>
          <w:bCs/>
          <w:u w:val="single"/>
        </w:rPr>
        <w:pPrChange w:id="1269" w:author="Gregorio Canal" w:date="2019-07-17T13:10:00Z">
          <w:pPr>
            <w:pStyle w:val="Corpotesto"/>
          </w:pPr>
        </w:pPrChange>
      </w:pPr>
      <w:ins w:id="1270" w:author="Gregorio Canal" w:date="2019-07-17T13:13:00Z">
        <w:r>
          <w:rPr>
            <w:b/>
            <w:bCs/>
            <w:u w:val="single"/>
          </w:rPr>
          <w:t>The “S</w:t>
        </w:r>
        <w:r w:rsidRPr="0064267F">
          <w:rPr>
            <w:b/>
            <w:bCs/>
            <w:u w:val="single"/>
          </w:rPr>
          <w:t>end Audit Bundle Request Message - RESTful interaction</w:t>
        </w:r>
        <w:r>
          <w:rPr>
            <w:b/>
            <w:bCs/>
            <w:u w:val="single"/>
          </w:rPr>
          <w:t>”</w:t>
        </w:r>
      </w:ins>
      <w:ins w:id="1271" w:author="Gregorio Canal" w:date="2019-07-17T13:15:00Z">
        <w:r>
          <w:rPr>
            <w:b/>
            <w:bCs/>
            <w:u w:val="single"/>
          </w:rPr>
          <w:t xml:space="preserve"> used for auditing a bundle of FHIR AuditEvent resources using RESTful protocol (see section 3.20.4.</w:t>
        </w:r>
      </w:ins>
      <w:ins w:id="1272" w:author="Gregorio Canal" w:date="2019-07-17T13:16:00Z">
        <w:r>
          <w:rPr>
            <w:b/>
            <w:bCs/>
            <w:u w:val="single"/>
          </w:rPr>
          <w:t>4</w:t>
        </w:r>
      </w:ins>
      <w:ins w:id="1273" w:author="Gregorio Canal" w:date="2019-07-17T13:15:00Z">
        <w:r>
          <w:rPr>
            <w:b/>
            <w:bCs/>
            <w:u w:val="single"/>
          </w:rPr>
          <w:t xml:space="preserve"> for more details)</w:t>
        </w:r>
      </w:ins>
    </w:p>
    <w:p w14:paraId="05F80A3E" w14:textId="443CF996" w:rsidR="00E23BD7" w:rsidRDefault="00E23BD7" w:rsidP="00E23BD7">
      <w:pPr>
        <w:pStyle w:val="Corpotesto"/>
        <w:rPr>
          <w:ins w:id="1274" w:author="Gregorio Canal" w:date="2019-07-17T12:58:00Z"/>
          <w:b/>
          <w:bCs/>
          <w:u w:val="single"/>
        </w:rPr>
      </w:pPr>
      <w:ins w:id="1275" w:author="Gregorio Canal" w:date="2019-07-16T12:41:00Z">
        <w:r w:rsidRPr="00B05737">
          <w:rPr>
            <w:b/>
            <w:bCs/>
            <w:u w:val="single"/>
          </w:rPr>
          <w:t>The diagram below shows the three interaction</w:t>
        </w:r>
      </w:ins>
      <w:ins w:id="1276" w:author="Mauro Zanardini" w:date="2019-07-23T18:03:00Z">
        <w:r w:rsidR="00FE6DAA">
          <w:rPr>
            <w:b/>
            <w:bCs/>
            <w:u w:val="single"/>
          </w:rPr>
          <w:t>s</w:t>
        </w:r>
      </w:ins>
      <w:ins w:id="1277" w:author="Gregorio Canal" w:date="2019-07-16T12:41:00Z">
        <w:r w:rsidRPr="00B05737">
          <w:rPr>
            <w:b/>
            <w:bCs/>
            <w:u w:val="single"/>
          </w:rPr>
          <w:t xml:space="preserve"> that this transaction supports:</w:t>
        </w:r>
      </w:ins>
    </w:p>
    <w:p w14:paraId="17ADA4CC" w14:textId="77777777" w:rsidR="00E23BD7" w:rsidRDefault="00E23BD7" w:rsidP="00E23BD7">
      <w:pPr>
        <w:pStyle w:val="Corpotesto"/>
        <w:rPr>
          <w:ins w:id="1278" w:author="Gregorio Canal" w:date="2019-07-16T12:41:00Z"/>
        </w:rPr>
      </w:pPr>
      <w:ins w:id="1279" w:author="Gregorio Canal" w:date="2019-07-16T12:41:00Z">
        <w:r>
          <w:rPr>
            <w:noProof/>
          </w:rPr>
          <w:lastRenderedPageBreak/>
          <mc:AlternateContent>
            <mc:Choice Requires="wpc">
              <w:drawing>
                <wp:inline distT="0" distB="0" distL="0" distR="0" wp14:anchorId="68F0BC1C" wp14:editId="766D7202">
                  <wp:extent cx="5486400" cy="3200400"/>
                  <wp:effectExtent l="0" t="0" r="0" b="0"/>
                  <wp:docPr id="6" name="Tela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Casella di testo 32"/>
                          <wps:cNvSpPr txBox="1"/>
                          <wps:spPr>
                            <a:xfrm>
                              <a:off x="853440" y="0"/>
                              <a:ext cx="2186940" cy="542926"/>
                            </a:xfrm>
                            <a:prstGeom prst="rect">
                              <a:avLst/>
                            </a:prstGeom>
                            <a:solidFill>
                              <a:schemeClr val="lt1"/>
                            </a:solidFill>
                            <a:ln w="6350">
                              <a:noFill/>
                            </a:ln>
                          </wps:spPr>
                          <wps:txbx>
                            <w:txbxContent>
                              <w:p w14:paraId="538AC020" w14:textId="77777777" w:rsidR="000C0F91" w:rsidRPr="00B05737" w:rsidRDefault="000C0F91" w:rsidP="00E23BD7">
                                <w:pPr>
                                  <w:rPr>
                                    <w:b/>
                                    <w:bCs/>
                                    <w:u w:val="single"/>
                                  </w:rPr>
                                </w:pPr>
                                <w:r w:rsidRPr="00B05737">
                                  <w:rPr>
                                    <w:b/>
                                    <w:bCs/>
                                    <w:u w:val="single"/>
                                  </w:rPr>
                                  <w:t>Secure Application, Secure Node, Audit Record Forwarder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Casella di testo 33"/>
                          <wps:cNvSpPr txBox="1"/>
                          <wps:spPr>
                            <a:xfrm>
                              <a:off x="3358515" y="0"/>
                              <a:ext cx="1171575" cy="533400"/>
                            </a:xfrm>
                            <a:prstGeom prst="rect">
                              <a:avLst/>
                            </a:prstGeom>
                            <a:solidFill>
                              <a:schemeClr val="lt1"/>
                            </a:solidFill>
                            <a:ln w="6350">
                              <a:noFill/>
                            </a:ln>
                          </wps:spPr>
                          <wps:txbx>
                            <w:txbxContent>
                              <w:p w14:paraId="0CF96E75" w14:textId="77777777" w:rsidR="000C0F91" w:rsidRPr="00B05737" w:rsidRDefault="000C0F91" w:rsidP="00E23BD7">
                                <w:pPr>
                                  <w:jc w:val="center"/>
                                  <w:rPr>
                                    <w:b/>
                                    <w:bCs/>
                                    <w:u w:val="single"/>
                                  </w:rPr>
                                </w:pPr>
                                <w:r w:rsidRPr="00B05737">
                                  <w:rPr>
                                    <w:b/>
                                    <w:bCs/>
                                    <w:u w:val="single"/>
                                  </w:rPr>
                                  <w:t>Audit Record Repository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Connettore 2 34"/>
                          <wps:cNvCnPr/>
                          <wps:spPr>
                            <a:xfrm>
                              <a:off x="1911010" y="1598296"/>
                              <a:ext cx="1939925" cy="152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Connettore 2 35"/>
                          <wps:cNvCnPr/>
                          <wps:spPr>
                            <a:xfrm flipH="1">
                              <a:off x="1901191" y="1975484"/>
                              <a:ext cx="19850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Casella di testo 36"/>
                          <wps:cNvSpPr txBox="1"/>
                          <wps:spPr>
                            <a:xfrm>
                              <a:off x="2055494" y="1251584"/>
                              <a:ext cx="1716406" cy="361950"/>
                            </a:xfrm>
                            <a:prstGeom prst="rect">
                              <a:avLst/>
                            </a:prstGeom>
                            <a:noFill/>
                            <a:ln w="6350">
                              <a:noFill/>
                            </a:ln>
                          </wps:spPr>
                          <wps:txbx>
                            <w:txbxContent>
                              <w:p w14:paraId="580F4862" w14:textId="77777777" w:rsidR="000C0F91" w:rsidRPr="00B05737" w:rsidRDefault="000C0F91" w:rsidP="00E23BD7">
                                <w:pPr>
                                  <w:rPr>
                                    <w:b/>
                                    <w:bCs/>
                                    <w:sz w:val="18"/>
                                    <w:szCs w:val="18"/>
                                    <w:u w:val="single"/>
                                  </w:rPr>
                                </w:pPr>
                                <w:r w:rsidRPr="00B05737">
                                  <w:rPr>
                                    <w:b/>
                                    <w:bCs/>
                                    <w:sz w:val="18"/>
                                    <w:szCs w:val="18"/>
                                    <w:u w:val="single"/>
                                  </w:rPr>
                                  <w:t>Send Audit Resource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Casella di testo 37"/>
                          <wps:cNvSpPr txBox="1"/>
                          <wps:spPr>
                            <a:xfrm>
                              <a:off x="2038350" y="1645919"/>
                              <a:ext cx="1977390" cy="440055"/>
                            </a:xfrm>
                            <a:prstGeom prst="rect">
                              <a:avLst/>
                            </a:prstGeom>
                            <a:noFill/>
                            <a:ln w="6350">
                              <a:noFill/>
                            </a:ln>
                          </wps:spPr>
                          <wps:txbx>
                            <w:txbxContent>
                              <w:p w14:paraId="5D58B52F" w14:textId="77777777" w:rsidR="000C0F91" w:rsidRPr="00B05737" w:rsidRDefault="000C0F91" w:rsidP="00E23BD7">
                                <w:pPr>
                                  <w:rPr>
                                    <w:b/>
                                    <w:bCs/>
                                    <w:sz w:val="18"/>
                                    <w:szCs w:val="18"/>
                                    <w:u w:val="single"/>
                                  </w:rPr>
                                </w:pPr>
                                <w:r w:rsidRPr="00B05737">
                                  <w:rPr>
                                    <w:b/>
                                    <w:bCs/>
                                    <w:sz w:val="18"/>
                                    <w:szCs w:val="18"/>
                                    <w:u w:val="single"/>
                                  </w:rPr>
                                  <w:t>Send Audit Resource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Connettore 2 56"/>
                          <wps:cNvCnPr/>
                          <wps:spPr>
                            <a:xfrm flipV="1">
                              <a:off x="1920535" y="2499360"/>
                              <a:ext cx="1912325" cy="161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Connettore 2 57"/>
                          <wps:cNvCnPr/>
                          <wps:spPr>
                            <a:xfrm flipH="1">
                              <a:off x="1890691" y="2804160"/>
                              <a:ext cx="1942169" cy="19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Casella di testo 36"/>
                          <wps:cNvSpPr txBox="1"/>
                          <wps:spPr>
                            <a:xfrm>
                              <a:off x="2055494" y="2093594"/>
                              <a:ext cx="1691640" cy="361950"/>
                            </a:xfrm>
                            <a:prstGeom prst="rect">
                              <a:avLst/>
                            </a:prstGeom>
                            <a:noFill/>
                            <a:ln w="6350">
                              <a:noFill/>
                            </a:ln>
                          </wps:spPr>
                          <wps:txbx>
                            <w:txbxContent>
                              <w:p w14:paraId="2F2BC742" w14:textId="77777777" w:rsidR="000C0F91" w:rsidRPr="00B05737" w:rsidRDefault="000C0F91" w:rsidP="00E23BD7">
                                <w:pPr>
                                  <w:rPr>
                                    <w:b/>
                                    <w:bCs/>
                                    <w:sz w:val="18"/>
                                    <w:szCs w:val="18"/>
                                  </w:rPr>
                                </w:pPr>
                                <w:r w:rsidRPr="00B05737">
                                  <w:rPr>
                                    <w:b/>
                                    <w:bCs/>
                                    <w:color w:val="008080"/>
                                    <w:sz w:val="18"/>
                                    <w:szCs w:val="18"/>
                                    <w:u w:val="single"/>
                                  </w:rPr>
                                  <w:t>Send Audit Bundle Request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Connettore diritto 47"/>
                          <wps:cNvCnPr/>
                          <wps:spPr>
                            <a:xfrm flipH="1" flipV="1">
                              <a:off x="1760220" y="518160"/>
                              <a:ext cx="7620" cy="2590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9" name="Casella di testo 37"/>
                          <wps:cNvSpPr txBox="1"/>
                          <wps:spPr>
                            <a:xfrm>
                              <a:off x="2055494" y="2469810"/>
                              <a:ext cx="1665650" cy="342900"/>
                            </a:xfrm>
                            <a:prstGeom prst="rect">
                              <a:avLst/>
                            </a:prstGeom>
                            <a:noFill/>
                            <a:ln w="6350">
                              <a:noFill/>
                            </a:ln>
                          </wps:spPr>
                          <wps:txbx>
                            <w:txbxContent>
                              <w:p w14:paraId="3D87FA21" w14:textId="77777777" w:rsidR="000C0F91" w:rsidRPr="00B05737" w:rsidRDefault="000C0F91" w:rsidP="00E23BD7">
                                <w:pPr>
                                  <w:rPr>
                                    <w:b/>
                                    <w:bCs/>
                                    <w:sz w:val="18"/>
                                    <w:szCs w:val="18"/>
                                  </w:rPr>
                                </w:pPr>
                                <w:r w:rsidRPr="00B05737">
                                  <w:rPr>
                                    <w:b/>
                                    <w:bCs/>
                                    <w:color w:val="008080"/>
                                    <w:sz w:val="18"/>
                                    <w:szCs w:val="18"/>
                                    <w:u w:val="single"/>
                                  </w:rPr>
                                  <w:t>Send Audit Bundle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Connettore diritto 61"/>
                          <wps:cNvCnPr/>
                          <wps:spPr>
                            <a:xfrm flipH="1" flipV="1">
                              <a:off x="3982380" y="487680"/>
                              <a:ext cx="7620" cy="2590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8" name="Rettangolo 8"/>
                          <wps:cNvSpPr/>
                          <wps:spPr>
                            <a:xfrm>
                              <a:off x="1605915" y="1472563"/>
                              <a:ext cx="295275" cy="613411"/>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ttangolo 54"/>
                          <wps:cNvSpPr/>
                          <wps:spPr>
                            <a:xfrm>
                              <a:off x="1615735" y="2317409"/>
                              <a:ext cx="295275" cy="648335"/>
                            </a:xfrm>
                            <a:prstGeom prst="rect">
                              <a:avLst/>
                            </a:prstGeom>
                            <a:solidFill>
                              <a:schemeClr val="bg1"/>
                            </a:solidFill>
                            <a:ln w="952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Rettangolo 55"/>
                          <wps:cNvSpPr/>
                          <wps:spPr>
                            <a:xfrm>
                              <a:off x="3850935" y="2301239"/>
                              <a:ext cx="295275" cy="614975"/>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Rettangolo 38"/>
                          <wps:cNvSpPr/>
                          <wps:spPr>
                            <a:xfrm>
                              <a:off x="3858555" y="1466848"/>
                              <a:ext cx="295275" cy="619126"/>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Rettangolo 50"/>
                          <wps:cNvSpPr/>
                          <wps:spPr>
                            <a:xfrm>
                              <a:off x="1623060" y="731520"/>
                              <a:ext cx="297180" cy="472440"/>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ttangolo 64"/>
                          <wps:cNvSpPr/>
                          <wps:spPr>
                            <a:xfrm>
                              <a:off x="3858555" y="693420"/>
                              <a:ext cx="297180" cy="464820"/>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Connettore 2 65"/>
                          <wps:cNvCnPr/>
                          <wps:spPr>
                            <a:xfrm>
                              <a:off x="1920535" y="977560"/>
                              <a:ext cx="1930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Casella di testo 36"/>
                          <wps:cNvSpPr txBox="1"/>
                          <wps:spPr>
                            <a:xfrm>
                              <a:off x="2225040" y="662940"/>
                              <a:ext cx="1676695" cy="342900"/>
                            </a:xfrm>
                            <a:prstGeom prst="rect">
                              <a:avLst/>
                            </a:prstGeom>
                            <a:noFill/>
                            <a:ln w="6350">
                              <a:noFill/>
                            </a:ln>
                          </wps:spPr>
                          <wps:txbx>
                            <w:txbxContent>
                              <w:p w14:paraId="2493A4F3" w14:textId="77777777" w:rsidR="000C0F91" w:rsidRPr="00B05737" w:rsidRDefault="000C0F91" w:rsidP="00E23BD7">
                                <w:pPr>
                                  <w:rPr>
                                    <w:b/>
                                    <w:bCs/>
                                  </w:rPr>
                                </w:pPr>
                                <w:r w:rsidRPr="00B05737">
                                  <w:rPr>
                                    <w:b/>
                                    <w:bCs/>
                                    <w:color w:val="008080"/>
                                    <w:sz w:val="18"/>
                                    <w:szCs w:val="18"/>
                                    <w:u w:val="single"/>
                                  </w:rPr>
                                  <w:t xml:space="preserve">Audit Event message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Casella di testo 36"/>
                          <wps:cNvSpPr txBox="1"/>
                          <wps:spPr>
                            <a:xfrm>
                              <a:off x="301920" y="774360"/>
                              <a:ext cx="1676400" cy="361950"/>
                            </a:xfrm>
                            <a:prstGeom prst="rect">
                              <a:avLst/>
                            </a:prstGeom>
                            <a:noFill/>
                            <a:ln w="6350">
                              <a:noFill/>
                            </a:ln>
                          </wps:spPr>
                          <wps:txbx>
                            <w:txbxContent>
                              <w:p w14:paraId="4F2BB367" w14:textId="77777777" w:rsidR="000C0F91" w:rsidRPr="00B05737" w:rsidRDefault="000C0F91" w:rsidP="00E23BD7">
                                <w:pPr>
                                  <w:rPr>
                                    <w:b/>
                                    <w:bCs/>
                                  </w:rPr>
                                </w:pPr>
                                <w:r w:rsidRPr="00B05737">
                                  <w:rPr>
                                    <w:b/>
                                    <w:bCs/>
                                    <w:color w:val="008080"/>
                                    <w:sz w:val="18"/>
                                    <w:szCs w:val="18"/>
                                    <w:u w:val="single"/>
                                  </w:rPr>
                                  <w:t>SYSLOG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Casella di testo 36"/>
                          <wps:cNvSpPr txBox="1"/>
                          <wps:spPr>
                            <a:xfrm>
                              <a:off x="294300" y="1598295"/>
                              <a:ext cx="1676400" cy="361950"/>
                            </a:xfrm>
                            <a:prstGeom prst="rect">
                              <a:avLst/>
                            </a:prstGeom>
                            <a:noFill/>
                            <a:ln w="6350">
                              <a:noFill/>
                            </a:ln>
                          </wps:spPr>
                          <wps:txbx>
                            <w:txbxContent>
                              <w:p w14:paraId="5A8E47F0" w14:textId="77777777" w:rsidR="000C0F91" w:rsidRPr="00B05737" w:rsidRDefault="000C0F91" w:rsidP="00E23BD7">
                                <w:pPr>
                                  <w:rPr>
                                    <w:b/>
                                    <w:bCs/>
                                  </w:rPr>
                                </w:pPr>
                                <w:r w:rsidRPr="00B05737">
                                  <w:rPr>
                                    <w:b/>
                                    <w:bCs/>
                                    <w:color w:val="008080"/>
                                    <w:sz w:val="18"/>
                                    <w:szCs w:val="18"/>
                                  </w:rPr>
                                  <w:t>HTTP FHIR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Casella di testo 36"/>
                          <wps:cNvSpPr txBox="1"/>
                          <wps:spPr>
                            <a:xfrm>
                              <a:off x="309540" y="2397420"/>
                              <a:ext cx="1676400" cy="361950"/>
                            </a:xfrm>
                            <a:prstGeom prst="rect">
                              <a:avLst/>
                            </a:prstGeom>
                            <a:noFill/>
                            <a:ln w="6350">
                              <a:noFill/>
                            </a:ln>
                          </wps:spPr>
                          <wps:txbx>
                            <w:txbxContent>
                              <w:p w14:paraId="1F6AB402" w14:textId="77777777" w:rsidR="000C0F91" w:rsidRPr="00B05737" w:rsidRDefault="000C0F91" w:rsidP="00E23BD7">
                                <w:pPr>
                                  <w:rPr>
                                    <w:b/>
                                    <w:bCs/>
                                  </w:rPr>
                                </w:pPr>
                                <w:r w:rsidRPr="00B05737">
                                  <w:rPr>
                                    <w:b/>
                                    <w:bCs/>
                                    <w:color w:val="008080"/>
                                    <w:sz w:val="18"/>
                                    <w:szCs w:val="18"/>
                                  </w:rPr>
                                  <w:t xml:space="preserve">HTTP FHIR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8F0BC1C" id="Tela 6"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">
                  <v:shape id="_x0000_s1027" type="#_x0000_t75" style="position:absolute;width:54864;height:32004;visibility:visible;mso-wrap-style:square">
                    <v:fill o:detectmouseclick="t"/>
                    <v:path o:connecttype="none"/>
                  </v:shape>
                  <v:shapetype id="_x0000_t202" coordsize="21600,21600" o:spt="202" path="m,l,21600r21600,l21600,xe">
                    <v:stroke joinstyle="miter"/>
                    <v:path gradientshapeok="t" o:connecttype="rect"/>
                  </v:shapetype>
                  <v:shape id="Casella di testo 32" o:spid="_x0000_s1028" type="#_x0000_t202" style="position:absolute;left:8534;width:21869;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14:paraId="538AC020" w14:textId="77777777" w:rsidR="000C0F91" w:rsidRPr="00B05737" w:rsidRDefault="000C0F91" w:rsidP="00E23BD7">
                          <w:pPr>
                            <w:rPr>
                              <w:b/>
                              <w:bCs/>
                              <w:u w:val="single"/>
                            </w:rPr>
                          </w:pPr>
                          <w:r w:rsidRPr="00B05737">
                            <w:rPr>
                              <w:b/>
                              <w:bCs/>
                              <w:u w:val="single"/>
                            </w:rPr>
                            <w:t>Secure Application, Secure Node, Audit Record Forwarder</w:t>
                          </w:r>
                        </w:p>
                      </w:txbxContent>
                    </v:textbox>
                  </v:shape>
                  <v:shape id="Casella di testo 33" o:spid="_x0000_s1029" type="#_x0000_t202" style="position:absolute;left:33585;width:11715;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" fillcolor="white [3201]" stroked="f" strokeweight=".5pt">
                    <v:textbox>
                      <w:txbxContent>
                        <w:p w14:paraId="0CF96E75" w14:textId="77777777" w:rsidR="000C0F91" w:rsidRPr="00B05737" w:rsidRDefault="000C0F91" w:rsidP="00E23BD7">
                          <w:pPr>
                            <w:jc w:val="center"/>
                            <w:rPr>
                              <w:b/>
                              <w:bCs/>
                              <w:u w:val="single"/>
                            </w:rPr>
                          </w:pPr>
                          <w:r w:rsidRPr="00B05737">
                            <w:rPr>
                              <w:b/>
                              <w:bCs/>
                              <w:u w:val="single"/>
                            </w:rPr>
                            <w:t>Audit Record Repository</w:t>
                          </w:r>
                        </w:p>
                      </w:txbxContent>
                    </v:textbox>
                  </v:shape>
                  <v:shapetype id="_x0000_t32" coordsize="21600,21600" o:spt="32" o:oned="t" path="m,l21600,21600e" filled="f">
                    <v:path arrowok="t" fillok="f" o:connecttype="none"/>
                    <o:lock v:ext="edit" shapetype="t"/>
                  </v:shapetype>
                  <v:shape id="Connettore 2 34" o:spid="_x0000_s1030" type="#_x0000_t32" style="position:absolute;left:19110;top:15982;width:19399;height: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" strokecolor="black [3040]">
                    <v:stroke endarrow="block"/>
                  </v:shape>
                  <v:shape id="Connettore 2 35" o:spid="_x0000_s1031" type="#_x0000_t32" style="position:absolute;left:19011;top:19754;width:1985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" strokecolor="black [3040]">
                    <v:stroke endarrow="block"/>
                  </v:shape>
                  <v:shape id="Casella di testo 36" o:spid="_x0000_s1032" type="#_x0000_t202" style="position:absolute;left:20554;top:12515;width:17165;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580F4862" w14:textId="77777777" w:rsidR="000C0F91" w:rsidRPr="00B05737" w:rsidRDefault="000C0F91" w:rsidP="00E23BD7">
                          <w:pPr>
                            <w:rPr>
                              <w:b/>
                              <w:bCs/>
                              <w:sz w:val="18"/>
                              <w:szCs w:val="18"/>
                              <w:u w:val="single"/>
                            </w:rPr>
                          </w:pPr>
                          <w:r w:rsidRPr="00B05737">
                            <w:rPr>
                              <w:b/>
                              <w:bCs/>
                              <w:sz w:val="18"/>
                              <w:szCs w:val="18"/>
                              <w:u w:val="single"/>
                            </w:rPr>
                            <w:t>Send Audit Resource Request</w:t>
                          </w:r>
                        </w:p>
                      </w:txbxContent>
                    </v:textbox>
                  </v:shape>
                  <v:shape id="Casella di testo 37" o:spid="_x0000_s1033" type="#_x0000_t202" style="position:absolute;left:20383;top:16459;width:19774;height: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5D58B52F" w14:textId="77777777" w:rsidR="000C0F91" w:rsidRPr="00B05737" w:rsidRDefault="000C0F91" w:rsidP="00E23BD7">
                          <w:pPr>
                            <w:rPr>
                              <w:b/>
                              <w:bCs/>
                              <w:sz w:val="18"/>
                              <w:szCs w:val="18"/>
                              <w:u w:val="single"/>
                            </w:rPr>
                          </w:pPr>
                          <w:r w:rsidRPr="00B05737">
                            <w:rPr>
                              <w:b/>
                              <w:bCs/>
                              <w:sz w:val="18"/>
                              <w:szCs w:val="18"/>
                              <w:u w:val="single"/>
                            </w:rPr>
                            <w:t>Send Audit Resource Response</w:t>
                          </w:r>
                        </w:p>
                      </w:txbxContent>
                    </v:textbox>
                  </v:shape>
                  <v:shape id="Connettore 2 56" o:spid="_x0000_s1034" type="#_x0000_t32" style="position:absolute;left:19205;top:24993;width:19123;height:1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" strokecolor="black [3040]">
                    <v:stroke endarrow="block"/>
                  </v:shape>
                  <v:shape id="Connettore 2 57" o:spid="_x0000_s1035" type="#_x0000_t32" style="position:absolute;left:18906;top:28041;width:19422;height:1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" strokecolor="black [3040]">
                    <v:stroke endarrow="block"/>
                  </v:shape>
                  <v:shape id="Casella di testo 36" o:spid="_x0000_s1036" type="#_x0000_t202" style="position:absolute;left:20554;top:20935;width:169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2F2BC742" w14:textId="77777777" w:rsidR="000C0F91" w:rsidRPr="00B05737" w:rsidRDefault="000C0F91" w:rsidP="00E23BD7">
                          <w:pPr>
                            <w:rPr>
                              <w:b/>
                              <w:bCs/>
                              <w:sz w:val="18"/>
                              <w:szCs w:val="18"/>
                            </w:rPr>
                          </w:pPr>
                          <w:r w:rsidRPr="00B05737">
                            <w:rPr>
                              <w:b/>
                              <w:bCs/>
                              <w:color w:val="008080"/>
                              <w:sz w:val="18"/>
                              <w:szCs w:val="18"/>
                              <w:u w:val="single"/>
                            </w:rPr>
                            <w:t>Send Audit Bundle Request</w:t>
                          </w:r>
                        </w:p>
                      </w:txbxContent>
                    </v:textbox>
                  </v:shape>
                  <v:line id="Connettore diritto 47" o:spid="_x0000_s1037" style="position:absolute;flip:x y;visibility:visible;mso-wrap-style:square" from="17602,5181" to="17678,31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" strokecolor="black [3040]">
                    <v:stroke dashstyle="dash"/>
                  </v:line>
                  <v:shape id="Casella di testo 37" o:spid="_x0000_s1038" type="#_x0000_t202" style="position:absolute;left:20554;top:24698;width:1665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3D87FA21" w14:textId="77777777" w:rsidR="000C0F91" w:rsidRPr="00B05737" w:rsidRDefault="000C0F91" w:rsidP="00E23BD7">
                          <w:pPr>
                            <w:rPr>
                              <w:b/>
                              <w:bCs/>
                              <w:sz w:val="18"/>
                              <w:szCs w:val="18"/>
                            </w:rPr>
                          </w:pPr>
                          <w:r w:rsidRPr="00B05737">
                            <w:rPr>
                              <w:b/>
                              <w:bCs/>
                              <w:color w:val="008080"/>
                              <w:sz w:val="18"/>
                              <w:szCs w:val="18"/>
                              <w:u w:val="single"/>
                            </w:rPr>
                            <w:t>Send Audit Bundle Response</w:t>
                          </w:r>
                        </w:p>
                      </w:txbxContent>
                    </v:textbox>
                  </v:shape>
                  <v:line id="Connettore diritto 61" o:spid="_x0000_s1039" style="position:absolute;flip:x y;visibility:visible;mso-wrap-style:square" from="39823,4876" to="39900,30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" strokecolor="black [3040]">
                    <v:stroke dashstyle="dash"/>
                  </v:line>
                  <v:rect id="Rettangolo 8" o:spid="_x0000_s1040" style="position:absolute;left:16059;top:14725;width:2952;height:6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" fillcolor="white [3212]" strokecolor="black [3200]">
                    <v:stroke joinstyle="round"/>
                  </v:rect>
                  <v:rect id="Rettangolo 54" o:spid="_x0000_s1041" style="position:absolute;left:16157;top:23174;width:2953;height:6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" fillcolor="white [3212]" strokecolor="black [3213]">
                    <v:stroke joinstyle="round"/>
                  </v:rect>
                  <v:rect id="Rettangolo 55" o:spid="_x0000_s1042" style="position:absolute;left:38509;top:23012;width:2953;height:6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" fillcolor="white [3212]" strokecolor="black [3200]">
                    <v:stroke joinstyle="round"/>
                  </v:rect>
                  <v:rect id="Rettangolo 38" o:spid="_x0000_s1043" style="position:absolute;left:38585;top:14668;width:2953;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" fillcolor="white [3212]" strokecolor="black [3200]">
                    <v:stroke joinstyle="round"/>
                  </v:rect>
                  <v:rect id="Rettangolo 50" o:spid="_x0000_s1044" style="position:absolute;left:16230;top:7315;width:2972;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" fillcolor="white [3212]" strokecolor="black [3200]">
                    <v:stroke joinstyle="round"/>
                  </v:rect>
                  <v:rect id="Rettangolo 64" o:spid="_x0000_s1045" style="position:absolute;left:38585;top:6934;width:2972;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" fillcolor="white [3212]" strokecolor="black [3200]">
                    <v:stroke joinstyle="round"/>
                  </v:rect>
                  <v:shape id="Connettore 2 65" o:spid="_x0000_s1046" type="#_x0000_t32" style="position:absolute;left:19205;top:9775;width:193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" strokecolor="black [3040]">
                    <v:stroke endarrow="block"/>
                  </v:shape>
                  <v:shape id="Casella di testo 36" o:spid="_x0000_s1047" type="#_x0000_t202" style="position:absolute;left:22250;top:6629;width:1676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14:paraId="2493A4F3" w14:textId="77777777" w:rsidR="000C0F91" w:rsidRPr="00B05737" w:rsidRDefault="000C0F91" w:rsidP="00E23BD7">
                          <w:pPr>
                            <w:rPr>
                              <w:b/>
                              <w:bCs/>
                            </w:rPr>
                          </w:pPr>
                          <w:r w:rsidRPr="00B05737">
                            <w:rPr>
                              <w:b/>
                              <w:bCs/>
                              <w:color w:val="008080"/>
                              <w:sz w:val="18"/>
                              <w:szCs w:val="18"/>
                              <w:u w:val="single"/>
                            </w:rPr>
                            <w:t xml:space="preserve">Audit Event message </w:t>
                          </w:r>
                        </w:p>
                      </w:txbxContent>
                    </v:textbox>
                  </v:shape>
                  <v:shape id="Casella di testo 36" o:spid="_x0000_s1048" type="#_x0000_t202" style="position:absolute;left:3019;top:7743;width:1676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14:paraId="4F2BB367" w14:textId="77777777" w:rsidR="000C0F91" w:rsidRPr="00B05737" w:rsidRDefault="000C0F91" w:rsidP="00E23BD7">
                          <w:pPr>
                            <w:rPr>
                              <w:b/>
                              <w:bCs/>
                            </w:rPr>
                          </w:pPr>
                          <w:r w:rsidRPr="00B05737">
                            <w:rPr>
                              <w:b/>
                              <w:bCs/>
                              <w:color w:val="008080"/>
                              <w:sz w:val="18"/>
                              <w:szCs w:val="18"/>
                              <w:u w:val="single"/>
                            </w:rPr>
                            <w:t>SYSLOG</w:t>
                          </w:r>
                        </w:p>
                      </w:txbxContent>
                    </v:textbox>
                  </v:shape>
                  <v:shape id="Casella di testo 36" o:spid="_x0000_s1049" type="#_x0000_t202" style="position:absolute;left:2943;top:15982;width:1676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5A8E47F0" w14:textId="77777777" w:rsidR="000C0F91" w:rsidRPr="00B05737" w:rsidRDefault="000C0F91" w:rsidP="00E23BD7">
                          <w:pPr>
                            <w:rPr>
                              <w:b/>
                              <w:bCs/>
                            </w:rPr>
                          </w:pPr>
                          <w:r w:rsidRPr="00B05737">
                            <w:rPr>
                              <w:b/>
                              <w:bCs/>
                              <w:color w:val="008080"/>
                              <w:sz w:val="18"/>
                              <w:szCs w:val="18"/>
                            </w:rPr>
                            <w:t>HTTP FHIR</w:t>
                          </w:r>
                        </w:p>
                      </w:txbxContent>
                    </v:textbox>
                  </v:shape>
                  <v:shape id="Casella di testo 36" o:spid="_x0000_s1050" type="#_x0000_t202" style="position:absolute;left:3095;top:23974;width:1676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1F6AB402" w14:textId="77777777" w:rsidR="000C0F91" w:rsidRPr="00B05737" w:rsidRDefault="000C0F91" w:rsidP="00E23BD7">
                          <w:pPr>
                            <w:rPr>
                              <w:b/>
                              <w:bCs/>
                            </w:rPr>
                          </w:pPr>
                          <w:r w:rsidRPr="00B05737">
                            <w:rPr>
                              <w:b/>
                              <w:bCs/>
                              <w:color w:val="008080"/>
                              <w:sz w:val="18"/>
                              <w:szCs w:val="18"/>
                            </w:rPr>
                            <w:t xml:space="preserve">HTTP FHIR </w:t>
                          </w:r>
                        </w:p>
                      </w:txbxContent>
                    </v:textbox>
                  </v:shape>
                  <w10:anchorlock/>
                </v:group>
              </w:pict>
            </mc:Fallback>
          </mc:AlternateContent>
        </w:r>
      </w:ins>
    </w:p>
    <w:p w14:paraId="7B97E964" w14:textId="77777777" w:rsidR="00E23BD7" w:rsidRDefault="00E23BD7" w:rsidP="00E23BD7">
      <w:pPr>
        <w:pStyle w:val="Corpotesto"/>
        <w:rPr>
          <w:ins w:id="1280" w:author="Gregorio Canal" w:date="2019-07-16T12:41:00Z"/>
        </w:rPr>
      </w:pPr>
    </w:p>
    <w:p w14:paraId="0DE1A5E1" w14:textId="77777777" w:rsidR="00E23BD7" w:rsidRDefault="00E23BD7" w:rsidP="00E23BD7">
      <w:pPr>
        <w:pStyle w:val="EditorInstructions"/>
        <w:rPr>
          <w:ins w:id="1281" w:author="Gregorio Canal" w:date="2019-07-16T12:41:00Z"/>
        </w:rPr>
      </w:pPr>
      <w:ins w:id="1282" w:author="Gregorio Canal" w:date="2019-07-16T12:41:00Z">
        <w:r w:rsidRPr="00273141">
          <w:t xml:space="preserve">Editor: </w:t>
        </w:r>
        <w:r>
          <w:t>Update section heading for 3.20.4.1 with the yellow highlighted text, retain bold markup</w:t>
        </w:r>
      </w:ins>
    </w:p>
    <w:p w14:paraId="24A568A7" w14:textId="78E3D000" w:rsidR="00E23BD7" w:rsidRPr="00B05737" w:rsidRDefault="00E23BD7" w:rsidP="00E23BD7">
      <w:pPr>
        <w:pStyle w:val="Titolo3"/>
        <w:rPr>
          <w:ins w:id="1283" w:author="Gregorio Canal" w:date="2019-07-16T12:41:00Z"/>
          <w:noProof w:val="0"/>
          <w:lang w:val="fr-FR"/>
        </w:rPr>
      </w:pPr>
      <w:ins w:id="1284" w:author="Gregorio Canal" w:date="2019-07-16T12:41:00Z">
        <w:r w:rsidRPr="00B05737">
          <w:rPr>
            <w:noProof w:val="0"/>
            <w:lang w:val="fr-FR"/>
          </w:rPr>
          <w:t>3.20.4.</w:t>
        </w:r>
      </w:ins>
      <w:ins w:id="1285" w:author="Gregorio Canal" w:date="2019-07-23T18:35:00Z">
        <w:r w:rsidR="0078573B">
          <w:rPr>
            <w:noProof w:val="0"/>
            <w:lang w:val="fr-FR"/>
          </w:rPr>
          <w:t>1</w:t>
        </w:r>
      </w:ins>
      <w:ins w:id="1286" w:author="Gregorio Canal" w:date="2019-07-16T12:41:00Z">
        <w:r w:rsidRPr="00B05737">
          <w:rPr>
            <w:noProof w:val="0"/>
            <w:lang w:val="fr-FR"/>
          </w:rPr>
          <w:t xml:space="preserve"> </w:t>
        </w:r>
        <w:proofErr w:type="spellStart"/>
        <w:r w:rsidRPr="00B05737">
          <w:rPr>
            <w:noProof w:val="0"/>
            <w:highlight w:val="yellow"/>
            <w:lang w:val="fr-FR"/>
          </w:rPr>
          <w:t>Send</w:t>
        </w:r>
        <w:proofErr w:type="spellEnd"/>
        <w:r w:rsidRPr="00B05737">
          <w:rPr>
            <w:noProof w:val="0"/>
            <w:lang w:val="fr-FR"/>
          </w:rPr>
          <w:t xml:space="preserve"> Audit Event </w:t>
        </w:r>
        <w:r w:rsidRPr="00B05737">
          <w:rPr>
            <w:strike/>
            <w:noProof w:val="0"/>
            <w:highlight w:val="yellow"/>
            <w:lang w:val="fr-FR"/>
          </w:rPr>
          <w:t>message</w:t>
        </w:r>
        <w:r w:rsidRPr="00B05737">
          <w:rPr>
            <w:noProof w:val="0"/>
            <w:highlight w:val="yellow"/>
            <w:lang w:val="fr-FR"/>
          </w:rPr>
          <w:t xml:space="preserve"> Message</w:t>
        </w:r>
        <w:r w:rsidRPr="00B05737">
          <w:rPr>
            <w:noProof w:val="0"/>
            <w:lang w:val="fr-FR"/>
          </w:rPr>
          <w:t xml:space="preserve"> </w:t>
        </w:r>
        <w:r>
          <w:rPr>
            <w:noProof w:val="0"/>
            <w:highlight w:val="yellow"/>
            <w:lang w:val="fr-FR"/>
          </w:rPr>
          <w:t>-</w:t>
        </w:r>
        <w:r w:rsidRPr="00B05737">
          <w:rPr>
            <w:noProof w:val="0"/>
            <w:highlight w:val="yellow"/>
            <w:lang w:val="fr-FR"/>
          </w:rPr>
          <w:t xml:space="preserve"> Syslog Interaction</w:t>
        </w:r>
      </w:ins>
    </w:p>
    <w:p w14:paraId="78ACA62E" w14:textId="77777777" w:rsidR="00E23BD7" w:rsidRPr="00B05737" w:rsidRDefault="00E23BD7" w:rsidP="00E23BD7">
      <w:pPr>
        <w:pStyle w:val="Corpotesto"/>
        <w:rPr>
          <w:ins w:id="1287" w:author="Gregorio Canal" w:date="2019-07-16T12:41:00Z"/>
          <w:lang w:val="fr-FR"/>
        </w:rPr>
      </w:pPr>
    </w:p>
    <w:p w14:paraId="127038E9" w14:textId="77777777" w:rsidR="00E23BD7" w:rsidRDefault="00E23BD7" w:rsidP="00E23BD7">
      <w:pPr>
        <w:pStyle w:val="EditorInstructions"/>
        <w:rPr>
          <w:ins w:id="1288" w:author="Gregorio Canal" w:date="2019-07-16T12:41:00Z"/>
        </w:rPr>
      </w:pPr>
      <w:ins w:id="1289" w:author="Gregorio Canal" w:date="2019-07-16T12:41:00Z">
        <w:r w:rsidRPr="00273141">
          <w:t xml:space="preserve">Editor: </w:t>
        </w:r>
        <w:r>
          <w:t xml:space="preserve">add the following sections  to section 3.20.4 </w:t>
        </w:r>
      </w:ins>
    </w:p>
    <w:p w14:paraId="76440268" w14:textId="77777777" w:rsidR="00E23BD7" w:rsidRPr="00C33C45" w:rsidRDefault="00E23BD7" w:rsidP="00E23BD7">
      <w:pPr>
        <w:pStyle w:val="Titolo3"/>
        <w:rPr>
          <w:ins w:id="1290" w:author="Gregorio Canal" w:date="2019-07-16T12:41:00Z"/>
          <w:noProof w:val="0"/>
        </w:rPr>
      </w:pPr>
      <w:ins w:id="1291" w:author="Gregorio Canal" w:date="2019-07-16T12:41:00Z">
        <w:r w:rsidRPr="00F95138">
          <w:rPr>
            <w:noProof w:val="0"/>
          </w:rPr>
          <w:t>3.</w:t>
        </w:r>
        <w:r>
          <w:rPr>
            <w:noProof w:val="0"/>
          </w:rPr>
          <w:t>20</w:t>
        </w:r>
        <w:r w:rsidRPr="00F95138">
          <w:rPr>
            <w:noProof w:val="0"/>
          </w:rPr>
          <w:t>.4.</w:t>
        </w:r>
        <w:r>
          <w:rPr>
            <w:noProof w:val="0"/>
          </w:rPr>
          <w:t>2</w:t>
        </w:r>
        <w:r w:rsidRPr="00F95138">
          <w:rPr>
            <w:noProof w:val="0"/>
          </w:rPr>
          <w:t xml:space="preserve"> </w:t>
        </w:r>
        <w:r>
          <w:rPr>
            <w:noProof w:val="0"/>
          </w:rPr>
          <w:t>Send</w:t>
        </w:r>
        <w:r w:rsidRPr="00F95138">
          <w:rPr>
            <w:noProof w:val="0"/>
          </w:rPr>
          <w:t xml:space="preserve"> Audit</w:t>
        </w:r>
        <w:r w:rsidRPr="00C33C45">
          <w:rPr>
            <w:noProof w:val="0"/>
          </w:rPr>
          <w:t xml:space="preserve"> Resource</w:t>
        </w:r>
        <w:r w:rsidRPr="00F95138">
          <w:rPr>
            <w:noProof w:val="0"/>
          </w:rPr>
          <w:t xml:space="preserve"> </w:t>
        </w:r>
        <w:r w:rsidRPr="00BB3C76">
          <w:rPr>
            <w:noProof w:val="0"/>
          </w:rPr>
          <w:t>Request</w:t>
        </w:r>
        <w:r>
          <w:rPr>
            <w:noProof w:val="0"/>
          </w:rPr>
          <w:t xml:space="preserve"> Message – RESTful interaction</w:t>
        </w:r>
      </w:ins>
    </w:p>
    <w:p w14:paraId="2A1D3FBA" w14:textId="77777777" w:rsidR="00E23BD7" w:rsidRPr="007A7659" w:rsidRDefault="00E23BD7" w:rsidP="00E23BD7">
      <w:pPr>
        <w:pStyle w:val="Corpotesto"/>
        <w:rPr>
          <w:ins w:id="1292" w:author="Gregorio Canal" w:date="2019-07-16T12:41:00Z"/>
        </w:rPr>
      </w:pPr>
      <w:ins w:id="1293" w:author="Gregorio Canal" w:date="2019-07-16T12:41:00Z">
        <w:r w:rsidRPr="007A7659">
          <w:t>An actor that is grouped with Secure Node or Secure Application</w:t>
        </w:r>
        <w:r>
          <w:t xml:space="preserve"> or an Audit</w:t>
        </w:r>
        <w:r w:rsidRPr="007A7659">
          <w:t xml:space="preserve"> </w:t>
        </w:r>
        <w:r>
          <w:t xml:space="preserve">Record Forwarder </w:t>
        </w:r>
        <w:r w:rsidRPr="007A7659">
          <w:t xml:space="preserve">detects an event that should be reported and uses the </w:t>
        </w:r>
        <w:r>
          <w:t>Send Audit Resource Request</w:t>
        </w:r>
        <w:r w:rsidRPr="007A7659">
          <w:t xml:space="preserve"> message to send a report about the event to an Audit Record Repository. </w:t>
        </w:r>
      </w:ins>
    </w:p>
    <w:p w14:paraId="3F22846F" w14:textId="04034A92" w:rsidR="00E23BD7" w:rsidRPr="00F66509" w:rsidRDefault="00E23BD7" w:rsidP="00E23BD7">
      <w:pPr>
        <w:pStyle w:val="Corpotesto"/>
        <w:rPr>
          <w:ins w:id="1294" w:author="Gregorio Canal" w:date="2019-07-16T12:41:00Z"/>
        </w:rPr>
      </w:pPr>
      <w:ins w:id="1295" w:author="Gregorio Canal" w:date="2019-07-16T12:41:00Z">
        <w:r>
          <w:t xml:space="preserve">A Secure Node, Secure Application or Audit Record Forwarder, that supports the </w:t>
        </w:r>
      </w:ins>
      <w:ins w:id="1296" w:author="Gregorio Canal" w:date="2019-07-22T13:56:00Z">
        <w:r w:rsidR="00461C9D">
          <w:t>ATX:</w:t>
        </w:r>
      </w:ins>
      <w:ins w:id="1297" w:author="Gregorio Canal" w:date="2019-07-16T12:41:00Z">
        <w:r w:rsidRPr="00B05737">
          <w:t xml:space="preserve"> </w:t>
        </w:r>
      </w:ins>
      <w:ins w:id="1298" w:author="Gregorio Canal" w:date="2019-07-23T11:56:00Z">
        <w:r w:rsidR="00722A8A">
          <w:t>RESTful</w:t>
        </w:r>
      </w:ins>
      <w:ins w:id="1299" w:author="Gregorio Canal" w:date="2019-07-16T12:41:00Z">
        <w:r>
          <w:t xml:space="preserve"> Option, uses this message to post a single AuditEvent Resource to the Audit Record Repository using a FHIR create interaction (see </w:t>
        </w:r>
        <w:r>
          <w:fldChar w:fldCharType="begin"/>
        </w:r>
        <w:r>
          <w:instrText xml:space="preserve"> HYPERLINK "</w:instrText>
        </w:r>
        <w:r w:rsidRPr="00BC46FE">
          <w:instrText>https://www.hl7.org/fhir/R4/http.html#create</w:instrText>
        </w:r>
        <w:r>
          <w:instrText xml:space="preserve">" </w:instrText>
        </w:r>
        <w:r>
          <w:fldChar w:fldCharType="separate"/>
        </w:r>
        <w:r w:rsidRPr="00756C4D">
          <w:rPr>
            <w:rStyle w:val="Collegamentoipertestuale"/>
          </w:rPr>
          <w:t>https://www.hl7.org/fhir/R4/http.html#create</w:t>
        </w:r>
        <w:r>
          <w:fldChar w:fldCharType="end"/>
        </w:r>
        <w:r>
          <w:t xml:space="preserve"> ).</w:t>
        </w:r>
      </w:ins>
    </w:p>
    <w:p w14:paraId="2A3F6334" w14:textId="77777777" w:rsidR="00E23BD7" w:rsidRDefault="00E23BD7" w:rsidP="00E23BD7">
      <w:pPr>
        <w:pStyle w:val="Titolo3"/>
        <w:rPr>
          <w:ins w:id="1300" w:author="Gregorio Canal" w:date="2019-07-16T12:41:00Z"/>
          <w:noProof w:val="0"/>
        </w:rPr>
      </w:pPr>
      <w:ins w:id="1301" w:author="Gregorio Canal" w:date="2019-07-16T12:41:00Z">
        <w:r w:rsidRPr="007F53D9">
          <w:rPr>
            <w:noProof w:val="0"/>
          </w:rPr>
          <w:t>3.</w:t>
        </w:r>
        <w:r>
          <w:rPr>
            <w:noProof w:val="0"/>
          </w:rPr>
          <w:t>20</w:t>
        </w:r>
        <w:r w:rsidRPr="007F53D9">
          <w:rPr>
            <w:noProof w:val="0"/>
          </w:rPr>
          <w:t>.4.</w:t>
        </w:r>
        <w:r>
          <w:rPr>
            <w:noProof w:val="0"/>
          </w:rPr>
          <w:t>2</w:t>
        </w:r>
        <w:r w:rsidRPr="00C33C45">
          <w:rPr>
            <w:noProof w:val="0"/>
          </w:rPr>
          <w:t>.1</w:t>
        </w:r>
        <w:r w:rsidRPr="007F53D9">
          <w:rPr>
            <w:noProof w:val="0"/>
          </w:rPr>
          <w:t xml:space="preserve"> </w:t>
        </w:r>
        <w:r w:rsidRPr="00C33C45">
          <w:rPr>
            <w:noProof w:val="0"/>
          </w:rPr>
          <w:t>Trigger Events</w:t>
        </w:r>
      </w:ins>
    </w:p>
    <w:p w14:paraId="5CCD834D" w14:textId="77777777" w:rsidR="00E23BD7" w:rsidRPr="00C33C45" w:rsidRDefault="00E23BD7" w:rsidP="00E23BD7">
      <w:pPr>
        <w:pStyle w:val="Corpotesto"/>
        <w:rPr>
          <w:ins w:id="1302" w:author="Gregorio Canal" w:date="2019-07-16T12:41:00Z"/>
        </w:rPr>
      </w:pPr>
      <w:ins w:id="1303" w:author="Gregorio Canal" w:date="2019-07-16T12:41:00Z">
        <w:r>
          <w:t>This message is sent when a</w:t>
        </w:r>
        <w:r w:rsidRPr="007A7659">
          <w:t>n actor that is grouped with Secure Node or Secure Application</w:t>
        </w:r>
        <w:r>
          <w:t xml:space="preserve"> or an Audit</w:t>
        </w:r>
        <w:r w:rsidRPr="007A7659">
          <w:t xml:space="preserve"> </w:t>
        </w:r>
        <w:r>
          <w:t>Record Forwarder needs to post a single AuditEvent Resource to the Audit Record Repository.</w:t>
        </w:r>
      </w:ins>
    </w:p>
    <w:p w14:paraId="533310C4" w14:textId="77777777" w:rsidR="00E23BD7" w:rsidRPr="007A7659" w:rsidRDefault="00E23BD7" w:rsidP="00E23BD7">
      <w:pPr>
        <w:pStyle w:val="Corpotesto"/>
        <w:rPr>
          <w:ins w:id="1304" w:author="Gregorio Canal" w:date="2019-07-16T12:41:00Z"/>
        </w:rPr>
      </w:pPr>
      <w:ins w:id="1305" w:author="Gregorio Canal" w:date="2019-07-16T12:41:00Z">
        <w:r w:rsidRPr="007A7659">
          <w:t xml:space="preserve">There are </w:t>
        </w:r>
        <w:r w:rsidRPr="007A7659">
          <w:rPr>
            <w:bCs/>
          </w:rPr>
          <w:t>two</w:t>
        </w:r>
        <w:r w:rsidRPr="007A7659">
          <w:t xml:space="preserve"> trigger events:</w:t>
        </w:r>
      </w:ins>
    </w:p>
    <w:p w14:paraId="69170957" w14:textId="77777777" w:rsidR="00E23BD7" w:rsidRPr="007A7659" w:rsidRDefault="00E23BD7" w:rsidP="00E23BD7">
      <w:pPr>
        <w:pStyle w:val="Numeroelenco2"/>
        <w:numPr>
          <w:ilvl w:val="0"/>
          <w:numId w:val="68"/>
        </w:numPr>
        <w:tabs>
          <w:tab w:val="left" w:pos="5670"/>
        </w:tabs>
        <w:rPr>
          <w:ins w:id="1306" w:author="Gregorio Canal" w:date="2019-07-16T12:41:00Z"/>
        </w:rPr>
      </w:pPr>
      <w:ins w:id="1307" w:author="Gregorio Canal" w:date="2019-07-16T12:41:00Z">
        <w:r w:rsidRPr="007A7659">
          <w:t xml:space="preserve">A Secure Node or Secure Application detects an event that should be reported to the Audit Record Repository. This transaction does not specify all of the policies or reasons </w:t>
        </w:r>
        <w:r w:rsidRPr="007A7659">
          <w:lastRenderedPageBreak/>
          <w:t>for reporting events. They may be specified in other IHE profiles, they may be specified by local law or regulation, or they may be specified by local policy.</w:t>
        </w:r>
      </w:ins>
    </w:p>
    <w:p w14:paraId="33CE3C27" w14:textId="77777777" w:rsidR="00E23BD7" w:rsidRDefault="00E23BD7" w:rsidP="00E23BD7">
      <w:pPr>
        <w:pStyle w:val="Numeroelenco2"/>
        <w:numPr>
          <w:ilvl w:val="0"/>
          <w:numId w:val="68"/>
        </w:numPr>
        <w:rPr>
          <w:ins w:id="1308" w:author="Gregorio Canal" w:date="2019-07-16T12:41:00Z"/>
        </w:rPr>
      </w:pPr>
      <w:ins w:id="1309" w:author="Gregorio Canal" w:date="2019-07-16T12:41:00Z">
        <w:r w:rsidRPr="007A7659">
          <w:t xml:space="preserve">An Audit Record Forwarder determines that </w:t>
        </w:r>
        <w:r>
          <w:t xml:space="preserve">a </w:t>
        </w:r>
        <w:r w:rsidRPr="007A7659">
          <w:t xml:space="preserve">received </w:t>
        </w:r>
        <w:r>
          <w:t>AuditEvent Resource</w:t>
        </w:r>
        <w:r w:rsidRPr="007A7659">
          <w:t xml:space="preserve"> should be sent to another Audit Record Repository. This transaction does not specify what rules or policies determine whether a</w:t>
        </w:r>
        <w:r>
          <w:t>n</w:t>
        </w:r>
        <w:r w:rsidRPr="007A7659">
          <w:t xml:space="preserve"> </w:t>
        </w:r>
        <w:r>
          <w:t>AuditEvent Resource</w:t>
        </w:r>
        <w:r w:rsidRPr="007A7659">
          <w:t xml:space="preserve"> should be forwarded.</w:t>
        </w:r>
      </w:ins>
    </w:p>
    <w:p w14:paraId="09E66D14" w14:textId="77777777" w:rsidR="00E23BD7" w:rsidRDefault="00E23BD7" w:rsidP="00E23BD7">
      <w:pPr>
        <w:pStyle w:val="Corpotesto"/>
        <w:rPr>
          <w:ins w:id="1310" w:author="Gregorio Canal" w:date="2019-07-16T12:41:00Z"/>
        </w:rPr>
      </w:pPr>
      <w:ins w:id="1311" w:author="Gregorio Canal" w:date="2019-07-16T12:41:00Z">
        <w:r w:rsidRPr="007A7659">
          <w:t>An actor in any IHE profile, when grouped with a Secure Node or Secure Application, shall be able to report the events defined in Table 3.20.4.1.1.1-1</w:t>
        </w:r>
        <w:r>
          <w:t xml:space="preserve">. </w:t>
        </w:r>
        <w:r w:rsidRPr="007A7659">
          <w:t>Additional reportable events are often identified for specific events in other IHE profiles, and are documented in that profile or transaction.</w:t>
        </w:r>
      </w:ins>
    </w:p>
    <w:p w14:paraId="67F341A0" w14:textId="77777777" w:rsidR="00E23BD7" w:rsidRPr="006F0BAC" w:rsidRDefault="00E23BD7" w:rsidP="00E23BD7">
      <w:pPr>
        <w:tabs>
          <w:tab w:val="left" w:pos="8292"/>
        </w:tabs>
        <w:rPr>
          <w:ins w:id="1312" w:author="Gregorio Canal" w:date="2019-07-16T12:41:00Z"/>
        </w:rPr>
      </w:pPr>
      <w:ins w:id="1313" w:author="Gregorio Canal" w:date="2019-07-16T12:41:00Z">
        <w:r>
          <w:tab/>
        </w:r>
      </w:ins>
    </w:p>
    <w:p w14:paraId="7A297B27" w14:textId="77777777" w:rsidR="00E23BD7" w:rsidRDefault="00E23BD7" w:rsidP="00E23BD7">
      <w:pPr>
        <w:pStyle w:val="Titolo3"/>
        <w:rPr>
          <w:ins w:id="1314" w:author="Gregorio Canal" w:date="2019-07-16T12:41:00Z"/>
          <w:noProof w:val="0"/>
        </w:rPr>
      </w:pPr>
      <w:ins w:id="1315" w:author="Gregorio Canal" w:date="2019-07-16T12:41:00Z">
        <w:r w:rsidRPr="00F306D1">
          <w:rPr>
            <w:noProof w:val="0"/>
          </w:rPr>
          <w:t>3.</w:t>
        </w:r>
        <w:r>
          <w:rPr>
            <w:noProof w:val="0"/>
          </w:rPr>
          <w:t>20</w:t>
        </w:r>
        <w:r w:rsidRPr="00D14069">
          <w:rPr>
            <w:noProof w:val="0"/>
          </w:rPr>
          <w:t>.4.</w:t>
        </w:r>
        <w:r>
          <w:rPr>
            <w:noProof w:val="0"/>
          </w:rPr>
          <w:t>2</w:t>
        </w:r>
        <w:r w:rsidRPr="00F95138">
          <w:rPr>
            <w:noProof w:val="0"/>
          </w:rPr>
          <w:t>.2</w:t>
        </w:r>
        <w:r w:rsidRPr="00F306D1">
          <w:rPr>
            <w:noProof w:val="0"/>
          </w:rPr>
          <w:t xml:space="preserve"> </w:t>
        </w:r>
        <w:r w:rsidRPr="00F95138">
          <w:rPr>
            <w:noProof w:val="0"/>
          </w:rPr>
          <w:t>M</w:t>
        </w:r>
        <w:r w:rsidRPr="00F306D1">
          <w:rPr>
            <w:noProof w:val="0"/>
          </w:rPr>
          <w:t>essag</w:t>
        </w:r>
        <w:r w:rsidRPr="00F95138">
          <w:rPr>
            <w:noProof w:val="0"/>
          </w:rPr>
          <w:t>e Semantics</w:t>
        </w:r>
      </w:ins>
    </w:p>
    <w:p w14:paraId="246673D1" w14:textId="77777777" w:rsidR="00E23BD7" w:rsidRDefault="00E23BD7" w:rsidP="00E23BD7">
      <w:pPr>
        <w:pStyle w:val="Corpotesto"/>
        <w:rPr>
          <w:ins w:id="1316" w:author="Gregorio Canal" w:date="2019-07-16T12:41:00Z"/>
        </w:rPr>
      </w:pPr>
      <w:ins w:id="1317" w:author="Gregorio Canal" w:date="2019-07-16T12:41:00Z">
        <w:r>
          <w:t xml:space="preserve">A </w:t>
        </w:r>
        <w:bookmarkStart w:id="1318" w:name="_Hlk7554830"/>
        <w:r>
          <w:t xml:space="preserve">Secure Node, Secure Application or Audit Record Forwarder </w:t>
        </w:r>
        <w:bookmarkEnd w:id="1318"/>
        <w:r>
          <w:t>shall issue an HTTP request according to requirements defined in the FHIR specification for “create” interaction (</w:t>
        </w:r>
        <w:r>
          <w:fldChar w:fldCharType="begin"/>
        </w:r>
        <w:r>
          <w:instrText>HYPERLINK "http://hl7.org/fhir/R4/http.html" \l "create"</w:instrText>
        </w:r>
        <w:r>
          <w:fldChar w:fldCharType="separate"/>
        </w:r>
        <w:r w:rsidRPr="00FB2DE9">
          <w:rPr>
            <w:rStyle w:val="Collegamentoipertestuale"/>
          </w:rPr>
          <w:t>http://hl7.org/fhir/R4/http.html#create</w:t>
        </w:r>
        <w:r>
          <w:fldChar w:fldCharType="end"/>
        </w:r>
        <w:r>
          <w:t xml:space="preserve"> ). The message uses an HTTP POST method to send a FHIR AuditEvent Resource.</w:t>
        </w:r>
      </w:ins>
    </w:p>
    <w:p w14:paraId="0975DB17" w14:textId="77777777" w:rsidR="00E23BD7" w:rsidRDefault="00E23BD7" w:rsidP="00E23BD7">
      <w:pPr>
        <w:pStyle w:val="Corpotesto"/>
        <w:rPr>
          <w:ins w:id="1319" w:author="Gregorio Canal" w:date="2019-07-16T12:41:00Z"/>
        </w:rPr>
      </w:pPr>
      <w:ins w:id="1320" w:author="Gregorio Canal" w:date="2019-07-16T12:41:00Z">
        <w:r>
          <w:t>The Secure Node, Secure Application or Audit Record Forwarder shall submit the FHIR AuditEvent Resource in either XML format or JSON format. Values for mime-type of the request message are defined in the ITI TF-2x: Appendix Z.6.</w:t>
        </w:r>
      </w:ins>
    </w:p>
    <w:p w14:paraId="0962C3BF" w14:textId="77777777" w:rsidR="00E23BD7" w:rsidRPr="0035387A" w:rsidRDefault="00E23BD7" w:rsidP="00E23BD7">
      <w:pPr>
        <w:pStyle w:val="Corpotesto"/>
        <w:rPr>
          <w:ins w:id="1321" w:author="Gregorio Canal" w:date="2019-07-16T12:41:00Z"/>
        </w:rPr>
      </w:pPr>
      <w:ins w:id="1322" w:author="Gregorio Canal" w:date="2019-07-16T12:41:00Z">
        <w:r>
          <w:t xml:space="preserve">An AuditEvent Resource that reflect Audit Message definition defined in IHE TF shall conform to the requirements defined in Section </w:t>
        </w:r>
        <w:r w:rsidRPr="00273141">
          <w:t>3.</w:t>
        </w:r>
        <w:r>
          <w:t>20</w:t>
        </w:r>
        <w:r w:rsidRPr="00273141">
          <w:t>.4.2.2.</w:t>
        </w:r>
        <w:r>
          <w:t>1.</w:t>
        </w:r>
      </w:ins>
    </w:p>
    <w:p w14:paraId="2CFC2751" w14:textId="77777777" w:rsidR="00E23BD7" w:rsidRDefault="00E23BD7" w:rsidP="00E23BD7">
      <w:pPr>
        <w:pStyle w:val="Corpotesto"/>
        <w:rPr>
          <w:ins w:id="1323" w:author="Gregorio Canal" w:date="2019-07-16T12:41:00Z"/>
        </w:rPr>
      </w:pPr>
    </w:p>
    <w:p w14:paraId="607D195A" w14:textId="77777777" w:rsidR="00E23BD7" w:rsidRDefault="00E23BD7" w:rsidP="00E23BD7">
      <w:pPr>
        <w:pStyle w:val="Titolo6"/>
        <w:rPr>
          <w:ins w:id="1324" w:author="Gregorio Canal" w:date="2019-07-16T12:41:00Z"/>
        </w:rPr>
      </w:pPr>
      <w:ins w:id="1325" w:author="Gregorio Canal" w:date="2019-07-16T12:41:00Z">
        <w:r w:rsidRPr="00273141">
          <w:rPr>
            <w:noProof w:val="0"/>
          </w:rPr>
          <w:t>3.</w:t>
        </w:r>
        <w:r>
          <w:rPr>
            <w:noProof w:val="0"/>
          </w:rPr>
          <w:t>20</w:t>
        </w:r>
        <w:r w:rsidRPr="00273141">
          <w:rPr>
            <w:noProof w:val="0"/>
          </w:rPr>
          <w:t xml:space="preserve">.4.2.2.1 </w:t>
        </w:r>
        <w:r>
          <w:rPr>
            <w:noProof w:val="0"/>
          </w:rPr>
          <w:t>Mapping between DICOM Audit Message definitions and FHIR AuditEvent resource for feed interaction</w:t>
        </w:r>
      </w:ins>
    </w:p>
    <w:p w14:paraId="3A42841D" w14:textId="3F594B17" w:rsidR="00E23BD7" w:rsidRDefault="00E23BD7" w:rsidP="00E23BD7">
      <w:pPr>
        <w:pStyle w:val="Corpotesto"/>
        <w:rPr>
          <w:ins w:id="1326" w:author="Gregorio Canal" w:date="2019-07-16T12:41:00Z"/>
        </w:rPr>
      </w:pPr>
      <w:ins w:id="1327" w:author="Gregorio Canal" w:date="2019-07-16T12:41:00Z">
        <w:r w:rsidRPr="00273141">
          <w:t>The mapping</w:t>
        </w:r>
        <w:r>
          <w:t>s</w:t>
        </w:r>
        <w:r w:rsidRPr="00273141">
          <w:t xml:space="preserve"> between </w:t>
        </w:r>
        <w:r>
          <w:t xml:space="preserve">IHE defined Audit Message content and FHIR </w:t>
        </w:r>
        <w:r w:rsidRPr="00273141">
          <w:t xml:space="preserve">AuditEvent </w:t>
        </w:r>
        <w:r>
          <w:t>R</w:t>
        </w:r>
        <w:r w:rsidRPr="00273141">
          <w:t xml:space="preserve">esource is </w:t>
        </w:r>
        <w:r>
          <w:t>based on</w:t>
        </w:r>
        <w:r w:rsidRPr="00273141">
          <w:t xml:space="preserve"> FHIR Table 6.4.7.</w:t>
        </w:r>
        <w:r>
          <w:t>4</w:t>
        </w:r>
        <w:r w:rsidRPr="00273141">
          <w:t xml:space="preserve">, </w:t>
        </w:r>
        <w:r>
          <w:rPr>
            <w:rStyle w:val="Collegamentoipertestuale"/>
          </w:rPr>
          <w:fldChar w:fldCharType="begin"/>
        </w:r>
      </w:ins>
      <w:ins w:id="1328" w:author="Mauro Zanardini" w:date="2019-07-23T18:05:00Z">
        <w:r w:rsidR="005D1D73">
          <w:rPr>
            <w:rStyle w:val="Collegamentoipertestuale"/>
          </w:rPr>
          <w:instrText>HYPERLINK "http://hl7.org/fhir/R4/auditevent-mappings.html"</w:instrText>
        </w:r>
      </w:ins>
      <w:ins w:id="1329" w:author="Gregorio Canal" w:date="2019-07-16T12:41:00Z">
        <w:del w:id="1330" w:author="Mauro Zanardini" w:date="2019-07-23T18:05:00Z">
          <w:r w:rsidDel="005D1D73">
            <w:rPr>
              <w:rStyle w:val="Collegamentoipertestuale"/>
            </w:rPr>
            <w:delInstrText>HYPERLINK "http://hl7.org/fhir/R4/auditevent-mappings.html"</w:delInstrText>
          </w:r>
        </w:del>
        <w:r>
          <w:rPr>
            <w:rStyle w:val="Collegamentoipertestuale"/>
          </w:rPr>
          <w:fldChar w:fldCharType="separate"/>
        </w:r>
        <w:r>
          <w:rPr>
            <w:rStyle w:val="Collegamentoipertestuale"/>
          </w:rPr>
          <w:t>http://hl7.org/fhir/R4/auditevent-mappings.html</w:t>
        </w:r>
        <w:r>
          <w:rPr>
            <w:rStyle w:val="Collegamentoipertestuale"/>
          </w:rPr>
          <w:fldChar w:fldCharType="end"/>
        </w:r>
        <w:r>
          <w:rPr>
            <w:rStyle w:val="Collegamentoipertestuale"/>
          </w:rPr>
          <w:t xml:space="preserve"> that is further constrained in Table </w:t>
        </w:r>
        <w:r>
          <w:t>3.20</w:t>
        </w:r>
        <w:r w:rsidRPr="00273141">
          <w:t>.</w:t>
        </w:r>
        <w:r>
          <w:t>4.2.2</w:t>
        </w:r>
        <w:r w:rsidRPr="00273141">
          <w:t>.</w:t>
        </w:r>
        <w:r>
          <w:t>1</w:t>
        </w:r>
        <w:r w:rsidRPr="00273141">
          <w:t>-1.</w:t>
        </w:r>
      </w:ins>
    </w:p>
    <w:p w14:paraId="24D30E06" w14:textId="77777777" w:rsidR="00E23BD7" w:rsidRDefault="00E23BD7" w:rsidP="00E23BD7">
      <w:pPr>
        <w:pStyle w:val="Corpotesto"/>
        <w:rPr>
          <w:ins w:id="1331" w:author="Gregorio Canal" w:date="2019-07-16T12:41:00Z"/>
        </w:rPr>
      </w:pPr>
      <w:ins w:id="1332" w:author="Gregorio Canal" w:date="2019-07-16T12:41:00Z">
        <w:r>
          <w:t>Table 3.20</w:t>
        </w:r>
        <w:r w:rsidRPr="00273141">
          <w:t>.</w:t>
        </w:r>
        <w:r>
          <w:t>4.2.2</w:t>
        </w:r>
        <w:r w:rsidRPr="00273141">
          <w:t>.</w:t>
        </w:r>
        <w:r>
          <w:t>1</w:t>
        </w:r>
        <w:r w:rsidRPr="00273141">
          <w:t>-1</w:t>
        </w:r>
        <w:r>
          <w:t xml:space="preserve"> is normative and contains mappings from Audit Message definitions for IHE transactions and based on DICOM standard into a FHIR AuditEvent Resource.</w:t>
        </w:r>
      </w:ins>
    </w:p>
    <w:p w14:paraId="4FCDCC94" w14:textId="77777777" w:rsidR="00E23BD7" w:rsidRDefault="00E23BD7" w:rsidP="00E23BD7">
      <w:pPr>
        <w:pStyle w:val="Corpotesto"/>
        <w:rPr>
          <w:ins w:id="1333" w:author="Gregorio Canal" w:date="2019-07-16T12:41:00Z"/>
        </w:rPr>
      </w:pPr>
    </w:p>
    <w:p w14:paraId="252E1FC9" w14:textId="77777777" w:rsidR="00E23BD7" w:rsidRPr="0059269B" w:rsidRDefault="00E23BD7" w:rsidP="00E23BD7">
      <w:pPr>
        <w:pStyle w:val="FigureTitle"/>
        <w:rPr>
          <w:ins w:id="1334" w:author="Gregorio Canal" w:date="2019-07-16T12:41:00Z"/>
        </w:rPr>
      </w:pPr>
      <w:ins w:id="1335" w:author="Gregorio Canal" w:date="2019-07-16T12:41:00Z">
        <w:r w:rsidRPr="0059269B">
          <w:t>Table 3.</w:t>
        </w:r>
        <w:r>
          <w:t>20</w:t>
        </w:r>
        <w:r w:rsidRPr="0059269B">
          <w:t xml:space="preserve">.4.2.2.1-1: </w:t>
        </w:r>
        <w:r>
          <w:t xml:space="preserve">DICOM </w:t>
        </w:r>
        <w:r w:rsidRPr="0059269B">
          <w:t>Audit Message D</w:t>
        </w:r>
        <w:r w:rsidRPr="00B05737">
          <w:t xml:space="preserve">efinitions </w:t>
        </w:r>
        <w:r w:rsidRPr="0059269B">
          <w:t>represented</w:t>
        </w:r>
        <w:r w:rsidRPr="00B05737">
          <w:t xml:space="preserve"> into</w:t>
        </w:r>
        <w:r>
          <w:t xml:space="preserve"> an AuditEvent Resource</w:t>
        </w:r>
      </w:ins>
    </w:p>
    <w:tbl>
      <w:tblPr>
        <w:tblStyle w:val="Grigliatabella"/>
        <w:tblW w:w="8546" w:type="dxa"/>
        <w:tblLook w:val="04A0" w:firstRow="1" w:lastRow="0" w:firstColumn="1" w:lastColumn="0" w:noHBand="0" w:noVBand="1"/>
      </w:tblPr>
      <w:tblGrid>
        <w:gridCol w:w="5488"/>
        <w:gridCol w:w="3058"/>
      </w:tblGrid>
      <w:tr w:rsidR="00E23BD7" w14:paraId="10720B71" w14:textId="77777777" w:rsidTr="00960FDC">
        <w:trPr>
          <w:trHeight w:val="284"/>
          <w:ins w:id="1336" w:author="Gregorio Canal" w:date="2019-07-16T12:41:00Z"/>
        </w:trPr>
        <w:tc>
          <w:tcPr>
            <w:tcW w:w="5488" w:type="dxa"/>
          </w:tcPr>
          <w:p w14:paraId="75862993" w14:textId="77777777" w:rsidR="00E23BD7" w:rsidRDefault="00E23BD7" w:rsidP="00960FDC">
            <w:pPr>
              <w:pStyle w:val="Corpotesto"/>
              <w:rPr>
                <w:ins w:id="1337" w:author="Gregorio Canal" w:date="2019-07-16T12:41:00Z"/>
                <w:b/>
                <w:sz w:val="20"/>
              </w:rPr>
            </w:pPr>
            <w:ins w:id="1338" w:author="Gregorio Canal" w:date="2019-07-16T12:41:00Z">
              <w:r>
                <w:rPr>
                  <w:b/>
                  <w:sz w:val="20"/>
                </w:rPr>
                <w:t xml:space="preserve">DICOM </w:t>
              </w:r>
              <w:r w:rsidRPr="009C3F20">
                <w:rPr>
                  <w:b/>
                  <w:sz w:val="20"/>
                </w:rPr>
                <w:t>AuditMessage</w:t>
              </w:r>
            </w:ins>
          </w:p>
        </w:tc>
        <w:tc>
          <w:tcPr>
            <w:tcW w:w="3058" w:type="dxa"/>
          </w:tcPr>
          <w:p w14:paraId="36F5D826" w14:textId="77777777" w:rsidR="00E23BD7" w:rsidRPr="009C3F20" w:rsidRDefault="00E23BD7" w:rsidP="00960FDC">
            <w:pPr>
              <w:pStyle w:val="Corpotesto"/>
              <w:rPr>
                <w:ins w:id="1339" w:author="Gregorio Canal" w:date="2019-07-16T12:41:00Z"/>
                <w:b/>
                <w:sz w:val="20"/>
              </w:rPr>
            </w:pPr>
            <w:ins w:id="1340" w:author="Gregorio Canal" w:date="2019-07-16T12:41:00Z">
              <w:r>
                <w:rPr>
                  <w:b/>
                  <w:sz w:val="20"/>
                </w:rPr>
                <w:t xml:space="preserve">FHIR </w:t>
              </w:r>
              <w:r w:rsidRPr="009C3F20">
                <w:rPr>
                  <w:b/>
                  <w:sz w:val="20"/>
                </w:rPr>
                <w:t>AuditEvent Resource</w:t>
              </w:r>
            </w:ins>
          </w:p>
        </w:tc>
      </w:tr>
      <w:tr w:rsidR="00E23BD7" w14:paraId="4F3FCAEA" w14:textId="77777777" w:rsidTr="00960FDC">
        <w:trPr>
          <w:trHeight w:val="284"/>
          <w:ins w:id="1341" w:author="Gregorio Canal" w:date="2019-07-16T12:41:00Z"/>
        </w:trPr>
        <w:tc>
          <w:tcPr>
            <w:tcW w:w="5488" w:type="dxa"/>
          </w:tcPr>
          <w:p w14:paraId="022D952B" w14:textId="77777777" w:rsidR="00E23BD7" w:rsidRPr="009C3F20" w:rsidRDefault="00E23BD7" w:rsidP="00960FDC">
            <w:pPr>
              <w:pStyle w:val="Corpotesto"/>
              <w:rPr>
                <w:ins w:id="1342" w:author="Gregorio Canal" w:date="2019-07-16T12:41:00Z"/>
                <w:sz w:val="20"/>
              </w:rPr>
            </w:pPr>
            <w:ins w:id="1343" w:author="Gregorio Canal" w:date="2019-07-16T12:41:00Z">
              <w:r w:rsidRPr="009C3F20">
                <w:rPr>
                  <w:sz w:val="20"/>
                </w:rPr>
                <w:t>EventIndification.EventID</w:t>
              </w:r>
            </w:ins>
          </w:p>
        </w:tc>
        <w:tc>
          <w:tcPr>
            <w:tcW w:w="3058" w:type="dxa"/>
          </w:tcPr>
          <w:p w14:paraId="29C03F0E" w14:textId="77777777" w:rsidR="00E23BD7" w:rsidRPr="009C3F20" w:rsidRDefault="00E23BD7" w:rsidP="00960FDC">
            <w:pPr>
              <w:pStyle w:val="Corpotesto"/>
              <w:rPr>
                <w:ins w:id="1344" w:author="Gregorio Canal" w:date="2019-07-16T12:41:00Z"/>
                <w:sz w:val="20"/>
              </w:rPr>
            </w:pPr>
            <w:ins w:id="1345" w:author="Gregorio Canal" w:date="2019-07-16T12:41:00Z">
              <w:r w:rsidRPr="009C3F20">
                <w:rPr>
                  <w:sz w:val="20"/>
                </w:rPr>
                <w:t>type</w:t>
              </w:r>
            </w:ins>
          </w:p>
        </w:tc>
      </w:tr>
      <w:tr w:rsidR="00E23BD7" w14:paraId="09837FDC" w14:textId="77777777" w:rsidTr="00960FDC">
        <w:trPr>
          <w:trHeight w:val="284"/>
          <w:ins w:id="1346" w:author="Gregorio Canal" w:date="2019-07-16T12:41:00Z"/>
        </w:trPr>
        <w:tc>
          <w:tcPr>
            <w:tcW w:w="5488" w:type="dxa"/>
          </w:tcPr>
          <w:p w14:paraId="5D5840C8" w14:textId="77777777" w:rsidR="00E23BD7" w:rsidRPr="009C3F20" w:rsidRDefault="00E23BD7" w:rsidP="00960FDC">
            <w:pPr>
              <w:pStyle w:val="Corpotesto"/>
              <w:rPr>
                <w:ins w:id="1347" w:author="Gregorio Canal" w:date="2019-07-16T12:41:00Z"/>
                <w:sz w:val="20"/>
              </w:rPr>
            </w:pPr>
            <w:ins w:id="1348" w:author="Gregorio Canal" w:date="2019-07-16T12:41:00Z">
              <w:r w:rsidRPr="009C3F20">
                <w:rPr>
                  <w:sz w:val="20"/>
                </w:rPr>
                <w:t>EventIndification.EventTypeCode</w:t>
              </w:r>
            </w:ins>
          </w:p>
        </w:tc>
        <w:tc>
          <w:tcPr>
            <w:tcW w:w="3058" w:type="dxa"/>
          </w:tcPr>
          <w:p w14:paraId="1DBA2754" w14:textId="77777777" w:rsidR="00E23BD7" w:rsidRPr="009C3F20" w:rsidRDefault="00E23BD7" w:rsidP="00960FDC">
            <w:pPr>
              <w:pStyle w:val="Corpotesto"/>
              <w:rPr>
                <w:ins w:id="1349" w:author="Gregorio Canal" w:date="2019-07-16T12:41:00Z"/>
                <w:sz w:val="20"/>
              </w:rPr>
            </w:pPr>
            <w:ins w:id="1350" w:author="Gregorio Canal" w:date="2019-07-16T12:41:00Z">
              <w:r w:rsidRPr="009C3F20">
                <w:rPr>
                  <w:sz w:val="20"/>
                </w:rPr>
                <w:t>subtype</w:t>
              </w:r>
            </w:ins>
          </w:p>
        </w:tc>
      </w:tr>
      <w:tr w:rsidR="00E23BD7" w14:paraId="6CB861F6" w14:textId="77777777" w:rsidTr="00960FDC">
        <w:trPr>
          <w:trHeight w:val="284"/>
          <w:ins w:id="1351" w:author="Gregorio Canal" w:date="2019-07-16T12:41:00Z"/>
        </w:trPr>
        <w:tc>
          <w:tcPr>
            <w:tcW w:w="5488" w:type="dxa"/>
          </w:tcPr>
          <w:p w14:paraId="14CCD332" w14:textId="77777777" w:rsidR="00E23BD7" w:rsidRPr="009C3F20" w:rsidRDefault="00E23BD7" w:rsidP="00960FDC">
            <w:pPr>
              <w:pStyle w:val="Corpotesto"/>
              <w:rPr>
                <w:ins w:id="1352" w:author="Gregorio Canal" w:date="2019-07-16T12:41:00Z"/>
                <w:sz w:val="20"/>
              </w:rPr>
            </w:pPr>
            <w:ins w:id="1353" w:author="Gregorio Canal" w:date="2019-07-16T12:41:00Z">
              <w:r w:rsidRPr="009C3F20">
                <w:rPr>
                  <w:sz w:val="20"/>
                </w:rPr>
                <w:t>EventIndification@EventActionCode</w:t>
              </w:r>
            </w:ins>
          </w:p>
        </w:tc>
        <w:tc>
          <w:tcPr>
            <w:tcW w:w="3058" w:type="dxa"/>
          </w:tcPr>
          <w:p w14:paraId="10CEE874" w14:textId="77777777" w:rsidR="00E23BD7" w:rsidRPr="009C3F20" w:rsidRDefault="00E23BD7" w:rsidP="00960FDC">
            <w:pPr>
              <w:pStyle w:val="Corpotesto"/>
              <w:rPr>
                <w:ins w:id="1354" w:author="Gregorio Canal" w:date="2019-07-16T12:41:00Z"/>
                <w:sz w:val="20"/>
              </w:rPr>
            </w:pPr>
            <w:ins w:id="1355" w:author="Gregorio Canal" w:date="2019-07-16T12:41:00Z">
              <w:r w:rsidRPr="009C3F20">
                <w:rPr>
                  <w:sz w:val="20"/>
                </w:rPr>
                <w:t>action</w:t>
              </w:r>
            </w:ins>
          </w:p>
        </w:tc>
      </w:tr>
      <w:tr w:rsidR="00E23BD7" w14:paraId="4F6EAB85" w14:textId="77777777" w:rsidTr="00960FDC">
        <w:trPr>
          <w:trHeight w:val="284"/>
          <w:ins w:id="1356" w:author="Gregorio Canal" w:date="2019-07-16T12:41:00Z"/>
        </w:trPr>
        <w:tc>
          <w:tcPr>
            <w:tcW w:w="5488" w:type="dxa"/>
          </w:tcPr>
          <w:p w14:paraId="78930091" w14:textId="77777777" w:rsidR="00E23BD7" w:rsidRPr="009C3F20" w:rsidRDefault="00E23BD7" w:rsidP="00960FDC">
            <w:pPr>
              <w:pStyle w:val="Corpotesto"/>
              <w:rPr>
                <w:ins w:id="1357" w:author="Gregorio Canal" w:date="2019-07-16T12:41:00Z"/>
                <w:sz w:val="20"/>
              </w:rPr>
            </w:pPr>
            <w:ins w:id="1358" w:author="Gregorio Canal" w:date="2019-07-16T12:41:00Z">
              <w:r w:rsidRPr="009C3F20">
                <w:rPr>
                  <w:sz w:val="20"/>
                </w:rPr>
                <w:t>EventIndification@EventDateTime</w:t>
              </w:r>
            </w:ins>
          </w:p>
        </w:tc>
        <w:tc>
          <w:tcPr>
            <w:tcW w:w="3058" w:type="dxa"/>
          </w:tcPr>
          <w:p w14:paraId="3A89B196" w14:textId="77777777" w:rsidR="00E23BD7" w:rsidRPr="009C3F20" w:rsidRDefault="00E23BD7" w:rsidP="00960FDC">
            <w:pPr>
              <w:pStyle w:val="Corpotesto"/>
              <w:rPr>
                <w:ins w:id="1359" w:author="Gregorio Canal" w:date="2019-07-16T12:41:00Z"/>
                <w:sz w:val="20"/>
              </w:rPr>
            </w:pPr>
            <w:ins w:id="1360" w:author="Gregorio Canal" w:date="2019-07-16T12:41:00Z">
              <w:r w:rsidRPr="009C3F20">
                <w:rPr>
                  <w:sz w:val="20"/>
                </w:rPr>
                <w:t>recorded</w:t>
              </w:r>
            </w:ins>
          </w:p>
        </w:tc>
      </w:tr>
      <w:tr w:rsidR="00E23BD7" w14:paraId="06FA65D7" w14:textId="77777777" w:rsidTr="00960FDC">
        <w:trPr>
          <w:trHeight w:val="284"/>
          <w:ins w:id="1361" w:author="Gregorio Canal" w:date="2019-07-16T12:41:00Z"/>
        </w:trPr>
        <w:tc>
          <w:tcPr>
            <w:tcW w:w="5488" w:type="dxa"/>
          </w:tcPr>
          <w:p w14:paraId="63B6F9F6" w14:textId="77777777" w:rsidR="00E23BD7" w:rsidRPr="009C3F20" w:rsidRDefault="00E23BD7" w:rsidP="00960FDC">
            <w:pPr>
              <w:pStyle w:val="Corpotesto"/>
              <w:rPr>
                <w:ins w:id="1362" w:author="Gregorio Canal" w:date="2019-07-16T12:41:00Z"/>
                <w:sz w:val="20"/>
              </w:rPr>
            </w:pPr>
            <w:ins w:id="1363" w:author="Gregorio Canal" w:date="2019-07-16T12:41:00Z">
              <w:r w:rsidRPr="009C3F20">
                <w:rPr>
                  <w:sz w:val="20"/>
                </w:rPr>
                <w:lastRenderedPageBreak/>
                <w:t>EventIndification@EventOutcomeIndicator</w:t>
              </w:r>
            </w:ins>
          </w:p>
        </w:tc>
        <w:tc>
          <w:tcPr>
            <w:tcW w:w="3058" w:type="dxa"/>
          </w:tcPr>
          <w:p w14:paraId="7DA03ABD" w14:textId="77777777" w:rsidR="00E23BD7" w:rsidRPr="009C3F20" w:rsidRDefault="00E23BD7" w:rsidP="00960FDC">
            <w:pPr>
              <w:pStyle w:val="Corpotesto"/>
              <w:rPr>
                <w:ins w:id="1364" w:author="Gregorio Canal" w:date="2019-07-16T12:41:00Z"/>
                <w:sz w:val="20"/>
              </w:rPr>
            </w:pPr>
            <w:ins w:id="1365" w:author="Gregorio Canal" w:date="2019-07-16T12:41:00Z">
              <w:r w:rsidRPr="009C3F20">
                <w:rPr>
                  <w:sz w:val="20"/>
                </w:rPr>
                <w:t>outcome</w:t>
              </w:r>
            </w:ins>
          </w:p>
        </w:tc>
      </w:tr>
      <w:tr w:rsidR="00E23BD7" w14:paraId="40E4EE8E" w14:textId="77777777" w:rsidTr="00960FDC">
        <w:trPr>
          <w:trHeight w:val="284"/>
          <w:ins w:id="1366" w:author="Gregorio Canal" w:date="2019-07-16T12:41:00Z"/>
        </w:trPr>
        <w:tc>
          <w:tcPr>
            <w:tcW w:w="5488" w:type="dxa"/>
          </w:tcPr>
          <w:p w14:paraId="4F21A246" w14:textId="77777777" w:rsidR="00E23BD7" w:rsidRPr="009C3F20" w:rsidRDefault="00E23BD7" w:rsidP="00960FDC">
            <w:pPr>
              <w:pStyle w:val="Corpotesto"/>
              <w:rPr>
                <w:ins w:id="1367" w:author="Gregorio Canal" w:date="2019-07-16T12:41:00Z"/>
                <w:sz w:val="20"/>
              </w:rPr>
            </w:pPr>
            <w:ins w:id="1368" w:author="Gregorio Canal" w:date="2019-07-16T12:41:00Z">
              <w:r w:rsidRPr="009C3F20">
                <w:rPr>
                  <w:sz w:val="20"/>
                </w:rPr>
                <w:t>EventIndification.EventOutcomeDescription</w:t>
              </w:r>
            </w:ins>
          </w:p>
        </w:tc>
        <w:tc>
          <w:tcPr>
            <w:tcW w:w="3058" w:type="dxa"/>
          </w:tcPr>
          <w:p w14:paraId="585B47F9" w14:textId="77777777" w:rsidR="00E23BD7" w:rsidRPr="009C3F20" w:rsidRDefault="00E23BD7" w:rsidP="00960FDC">
            <w:pPr>
              <w:pStyle w:val="Corpotesto"/>
              <w:rPr>
                <w:ins w:id="1369" w:author="Gregorio Canal" w:date="2019-07-16T12:41:00Z"/>
                <w:sz w:val="20"/>
              </w:rPr>
            </w:pPr>
            <w:ins w:id="1370" w:author="Gregorio Canal" w:date="2019-07-16T12:41:00Z">
              <w:r w:rsidRPr="009C3F20">
                <w:rPr>
                  <w:sz w:val="20"/>
                </w:rPr>
                <w:t>outcomeDesc</w:t>
              </w:r>
            </w:ins>
          </w:p>
        </w:tc>
      </w:tr>
      <w:tr w:rsidR="00E23BD7" w14:paraId="0F1933D7" w14:textId="77777777" w:rsidTr="00960FDC">
        <w:trPr>
          <w:trHeight w:val="284"/>
          <w:ins w:id="1371" w:author="Gregorio Canal" w:date="2019-07-16T12:41:00Z"/>
        </w:trPr>
        <w:tc>
          <w:tcPr>
            <w:tcW w:w="5488" w:type="dxa"/>
          </w:tcPr>
          <w:p w14:paraId="29A081EC" w14:textId="77777777" w:rsidR="00E23BD7" w:rsidRPr="009C3F20" w:rsidRDefault="00E23BD7" w:rsidP="00960FDC">
            <w:pPr>
              <w:pStyle w:val="Corpotesto"/>
              <w:rPr>
                <w:ins w:id="1372" w:author="Gregorio Canal" w:date="2019-07-16T12:41:00Z"/>
                <w:sz w:val="20"/>
              </w:rPr>
            </w:pPr>
            <w:ins w:id="1373" w:author="Gregorio Canal" w:date="2019-07-16T12:41:00Z">
              <w:r w:rsidRPr="009C3F20">
                <w:rPr>
                  <w:sz w:val="20"/>
                </w:rPr>
                <w:t>EventIndification.purpuseOfUse</w:t>
              </w:r>
            </w:ins>
          </w:p>
        </w:tc>
        <w:tc>
          <w:tcPr>
            <w:tcW w:w="3058" w:type="dxa"/>
          </w:tcPr>
          <w:p w14:paraId="0DA50764" w14:textId="77777777" w:rsidR="00E23BD7" w:rsidRPr="009C3F20" w:rsidRDefault="00E23BD7" w:rsidP="00960FDC">
            <w:pPr>
              <w:pStyle w:val="Corpotesto"/>
              <w:rPr>
                <w:ins w:id="1374" w:author="Gregorio Canal" w:date="2019-07-16T12:41:00Z"/>
                <w:sz w:val="20"/>
              </w:rPr>
            </w:pPr>
            <w:ins w:id="1375" w:author="Gregorio Canal" w:date="2019-07-16T12:41:00Z">
              <w:r w:rsidRPr="009C3F20">
                <w:rPr>
                  <w:sz w:val="20"/>
                </w:rPr>
                <w:t>purposeOfEvent</w:t>
              </w:r>
            </w:ins>
          </w:p>
        </w:tc>
      </w:tr>
      <w:tr w:rsidR="00E23BD7" w14:paraId="44AD2EC4" w14:textId="77777777" w:rsidTr="00960FDC">
        <w:trPr>
          <w:trHeight w:val="284"/>
          <w:ins w:id="1376" w:author="Gregorio Canal" w:date="2019-07-16T12:41:00Z"/>
        </w:trPr>
        <w:tc>
          <w:tcPr>
            <w:tcW w:w="5488" w:type="dxa"/>
          </w:tcPr>
          <w:p w14:paraId="54E66E89" w14:textId="77777777" w:rsidR="00E23BD7" w:rsidRPr="009C3F20" w:rsidRDefault="00E23BD7" w:rsidP="00960FDC">
            <w:pPr>
              <w:pStyle w:val="Corpotesto"/>
              <w:rPr>
                <w:ins w:id="1377" w:author="Gregorio Canal" w:date="2019-07-16T12:41:00Z"/>
                <w:sz w:val="20"/>
              </w:rPr>
            </w:pPr>
            <w:ins w:id="1378" w:author="Gregorio Canal" w:date="2019-07-16T12:41:00Z">
              <w:r w:rsidRPr="009C3F20">
                <w:rPr>
                  <w:sz w:val="20"/>
                </w:rPr>
                <w:t>ActiveParticipant</w:t>
              </w:r>
            </w:ins>
          </w:p>
        </w:tc>
        <w:tc>
          <w:tcPr>
            <w:tcW w:w="3058" w:type="dxa"/>
          </w:tcPr>
          <w:p w14:paraId="272B56C9" w14:textId="77777777" w:rsidR="00E23BD7" w:rsidRPr="009C3F20" w:rsidRDefault="00E23BD7" w:rsidP="00960FDC">
            <w:pPr>
              <w:pStyle w:val="Corpotesto"/>
              <w:rPr>
                <w:ins w:id="1379" w:author="Gregorio Canal" w:date="2019-07-16T12:41:00Z"/>
                <w:sz w:val="20"/>
              </w:rPr>
            </w:pPr>
            <w:ins w:id="1380" w:author="Gregorio Canal" w:date="2019-07-16T12:41:00Z">
              <w:r w:rsidRPr="009C3F20">
                <w:rPr>
                  <w:sz w:val="20"/>
                </w:rPr>
                <w:t>agent</w:t>
              </w:r>
            </w:ins>
          </w:p>
        </w:tc>
      </w:tr>
      <w:tr w:rsidR="00E23BD7" w14:paraId="238D5800" w14:textId="77777777" w:rsidTr="00960FDC">
        <w:trPr>
          <w:trHeight w:val="284"/>
          <w:ins w:id="1381" w:author="Gregorio Canal" w:date="2019-07-16T12:41:00Z"/>
        </w:trPr>
        <w:tc>
          <w:tcPr>
            <w:tcW w:w="5488" w:type="dxa"/>
          </w:tcPr>
          <w:p w14:paraId="42E7F590" w14:textId="77777777" w:rsidR="00E23BD7" w:rsidRPr="009C3F20" w:rsidRDefault="00E23BD7" w:rsidP="00960FDC">
            <w:pPr>
              <w:pStyle w:val="Corpotesto"/>
              <w:rPr>
                <w:ins w:id="1382" w:author="Gregorio Canal" w:date="2019-07-16T12:41:00Z"/>
                <w:sz w:val="20"/>
              </w:rPr>
            </w:pPr>
            <w:ins w:id="1383" w:author="Gregorio Canal" w:date="2019-07-16T12:41:00Z">
              <w:r w:rsidRPr="009C3F20">
                <w:rPr>
                  <w:sz w:val="20"/>
                </w:rPr>
                <w:t>ActiveParticipant.RoleIDCode</w:t>
              </w:r>
            </w:ins>
          </w:p>
        </w:tc>
        <w:tc>
          <w:tcPr>
            <w:tcW w:w="3058" w:type="dxa"/>
          </w:tcPr>
          <w:p w14:paraId="57C45F6A" w14:textId="77777777" w:rsidR="00E23BD7" w:rsidRPr="009C3F20" w:rsidRDefault="00E23BD7" w:rsidP="00960FDC">
            <w:pPr>
              <w:pStyle w:val="Corpotesto"/>
              <w:rPr>
                <w:ins w:id="1384" w:author="Gregorio Canal" w:date="2019-07-16T12:41:00Z"/>
                <w:sz w:val="20"/>
              </w:rPr>
            </w:pPr>
            <w:ins w:id="1385" w:author="Gregorio Canal" w:date="2019-07-16T12:41:00Z">
              <w:r w:rsidRPr="009C3F20">
                <w:rPr>
                  <w:sz w:val="20"/>
                </w:rPr>
                <w:t>agent.type</w:t>
              </w:r>
              <w:r>
                <w:rPr>
                  <w:sz w:val="20"/>
                </w:rPr>
                <w:t xml:space="preserve"> </w:t>
              </w:r>
              <w:r w:rsidRPr="00B3006D">
                <w:rPr>
                  <w:sz w:val="20"/>
                </w:rPr>
                <w:t>(Note 1)</w:t>
              </w:r>
            </w:ins>
          </w:p>
        </w:tc>
      </w:tr>
      <w:tr w:rsidR="00E23BD7" w14:paraId="00DB130E" w14:textId="77777777" w:rsidTr="00960FDC">
        <w:trPr>
          <w:trHeight w:val="284"/>
          <w:ins w:id="1386" w:author="Gregorio Canal" w:date="2019-07-16T12:41:00Z"/>
        </w:trPr>
        <w:tc>
          <w:tcPr>
            <w:tcW w:w="5488" w:type="dxa"/>
          </w:tcPr>
          <w:p w14:paraId="0075C076" w14:textId="77777777" w:rsidR="00E23BD7" w:rsidRPr="009C3F20" w:rsidRDefault="00E23BD7" w:rsidP="00960FDC">
            <w:pPr>
              <w:pStyle w:val="Corpotesto"/>
              <w:rPr>
                <w:ins w:id="1387" w:author="Gregorio Canal" w:date="2019-07-16T12:41:00Z"/>
                <w:sz w:val="20"/>
              </w:rPr>
            </w:pPr>
            <w:ins w:id="1388" w:author="Gregorio Canal" w:date="2019-07-16T12:41:00Z">
              <w:r w:rsidRPr="009C3F20">
                <w:rPr>
                  <w:sz w:val="20"/>
                </w:rPr>
                <w:t>ActiveParticipant.RoleIDCode</w:t>
              </w:r>
            </w:ins>
          </w:p>
        </w:tc>
        <w:tc>
          <w:tcPr>
            <w:tcW w:w="3058" w:type="dxa"/>
          </w:tcPr>
          <w:p w14:paraId="406514C8" w14:textId="77777777" w:rsidR="00E23BD7" w:rsidRPr="009C3F20" w:rsidRDefault="00E23BD7" w:rsidP="00960FDC">
            <w:pPr>
              <w:pStyle w:val="Corpotesto"/>
              <w:rPr>
                <w:ins w:id="1389" w:author="Gregorio Canal" w:date="2019-07-16T12:41:00Z"/>
                <w:sz w:val="20"/>
              </w:rPr>
            </w:pPr>
            <w:ins w:id="1390" w:author="Gregorio Canal" w:date="2019-07-16T12:41:00Z">
              <w:r w:rsidRPr="009C3F20">
                <w:rPr>
                  <w:sz w:val="20"/>
                </w:rPr>
                <w:t>agent.role</w:t>
              </w:r>
              <w:r>
                <w:rPr>
                  <w:sz w:val="20"/>
                </w:rPr>
                <w:t xml:space="preserve"> </w:t>
              </w:r>
              <w:r w:rsidRPr="00B3006D">
                <w:rPr>
                  <w:sz w:val="20"/>
                </w:rPr>
                <w:t>(Note 1)</w:t>
              </w:r>
            </w:ins>
          </w:p>
        </w:tc>
      </w:tr>
      <w:tr w:rsidR="00E23BD7" w14:paraId="5313CF90" w14:textId="77777777" w:rsidTr="00960FDC">
        <w:trPr>
          <w:trHeight w:val="284"/>
          <w:ins w:id="1391" w:author="Gregorio Canal" w:date="2019-07-16T12:41:00Z"/>
        </w:trPr>
        <w:tc>
          <w:tcPr>
            <w:tcW w:w="5488" w:type="dxa"/>
          </w:tcPr>
          <w:p w14:paraId="6F76A938" w14:textId="77777777" w:rsidR="00E23BD7" w:rsidRPr="009C3F20" w:rsidRDefault="00E23BD7" w:rsidP="00960FDC">
            <w:pPr>
              <w:pStyle w:val="Corpotesto"/>
              <w:rPr>
                <w:ins w:id="1392" w:author="Gregorio Canal" w:date="2019-07-16T12:41:00Z"/>
                <w:sz w:val="20"/>
              </w:rPr>
            </w:pPr>
            <w:ins w:id="1393" w:author="Gregorio Canal" w:date="2019-07-16T12:41:00Z">
              <w:r w:rsidRPr="009C3F20">
                <w:rPr>
                  <w:sz w:val="20"/>
                </w:rPr>
                <w:t>ActiveParticipant@UserId</w:t>
              </w:r>
            </w:ins>
          </w:p>
        </w:tc>
        <w:tc>
          <w:tcPr>
            <w:tcW w:w="3058" w:type="dxa"/>
          </w:tcPr>
          <w:p w14:paraId="3646BED5" w14:textId="77777777" w:rsidR="00E23BD7" w:rsidRPr="009C3F20" w:rsidRDefault="00E23BD7" w:rsidP="00960FDC">
            <w:pPr>
              <w:pStyle w:val="Corpotesto"/>
              <w:rPr>
                <w:ins w:id="1394" w:author="Gregorio Canal" w:date="2019-07-16T12:41:00Z"/>
                <w:sz w:val="20"/>
              </w:rPr>
            </w:pPr>
            <w:ins w:id="1395" w:author="Gregorio Canal" w:date="2019-07-16T12:41:00Z">
              <w:r w:rsidRPr="009C3F20">
                <w:rPr>
                  <w:sz w:val="20"/>
                </w:rPr>
                <w:t>agent.who</w:t>
              </w:r>
            </w:ins>
          </w:p>
        </w:tc>
      </w:tr>
      <w:tr w:rsidR="00E23BD7" w14:paraId="4AC61F74" w14:textId="77777777" w:rsidTr="00960FDC">
        <w:trPr>
          <w:trHeight w:val="284"/>
          <w:ins w:id="1396" w:author="Gregorio Canal" w:date="2019-07-16T12:41:00Z"/>
        </w:trPr>
        <w:tc>
          <w:tcPr>
            <w:tcW w:w="5488" w:type="dxa"/>
          </w:tcPr>
          <w:p w14:paraId="3A0EAD84" w14:textId="77777777" w:rsidR="00E23BD7" w:rsidRPr="009C3F20" w:rsidRDefault="00E23BD7" w:rsidP="00960FDC">
            <w:pPr>
              <w:pStyle w:val="Corpotesto"/>
              <w:rPr>
                <w:ins w:id="1397" w:author="Gregorio Canal" w:date="2019-07-16T12:41:00Z"/>
                <w:sz w:val="20"/>
              </w:rPr>
            </w:pPr>
            <w:ins w:id="1398" w:author="Gregorio Canal" w:date="2019-07-16T12:41:00Z">
              <w:r w:rsidRPr="009C3F20">
                <w:rPr>
                  <w:sz w:val="20"/>
                </w:rPr>
                <w:t>ActiveParticipant@AlternativeUserId</w:t>
              </w:r>
            </w:ins>
          </w:p>
        </w:tc>
        <w:tc>
          <w:tcPr>
            <w:tcW w:w="3058" w:type="dxa"/>
          </w:tcPr>
          <w:p w14:paraId="60237180" w14:textId="77777777" w:rsidR="00E23BD7" w:rsidRPr="009C3F20" w:rsidRDefault="00E23BD7" w:rsidP="00960FDC">
            <w:pPr>
              <w:pStyle w:val="Corpotesto"/>
              <w:rPr>
                <w:ins w:id="1399" w:author="Gregorio Canal" w:date="2019-07-16T12:41:00Z"/>
                <w:sz w:val="20"/>
              </w:rPr>
            </w:pPr>
            <w:ins w:id="1400" w:author="Gregorio Canal" w:date="2019-07-16T12:41:00Z">
              <w:r w:rsidRPr="009C3F20">
                <w:rPr>
                  <w:sz w:val="20"/>
                </w:rPr>
                <w:t>agent.altId</w:t>
              </w:r>
            </w:ins>
          </w:p>
        </w:tc>
      </w:tr>
      <w:tr w:rsidR="00E23BD7" w14:paraId="74AAE9AC" w14:textId="77777777" w:rsidTr="00960FDC">
        <w:trPr>
          <w:trHeight w:val="284"/>
          <w:ins w:id="1401" w:author="Gregorio Canal" w:date="2019-07-16T12:41:00Z"/>
        </w:trPr>
        <w:tc>
          <w:tcPr>
            <w:tcW w:w="5488" w:type="dxa"/>
          </w:tcPr>
          <w:p w14:paraId="2DB18AD2" w14:textId="77777777" w:rsidR="00E23BD7" w:rsidRPr="009C3F20" w:rsidRDefault="00E23BD7" w:rsidP="00960FDC">
            <w:pPr>
              <w:pStyle w:val="Corpotesto"/>
              <w:rPr>
                <w:ins w:id="1402" w:author="Gregorio Canal" w:date="2019-07-16T12:41:00Z"/>
                <w:sz w:val="20"/>
              </w:rPr>
            </w:pPr>
            <w:ins w:id="1403" w:author="Gregorio Canal" w:date="2019-07-16T12:41:00Z">
              <w:r w:rsidRPr="009C3F20">
                <w:rPr>
                  <w:sz w:val="20"/>
                </w:rPr>
                <w:t>ActiveParticipant@UserName</w:t>
              </w:r>
            </w:ins>
          </w:p>
        </w:tc>
        <w:tc>
          <w:tcPr>
            <w:tcW w:w="3058" w:type="dxa"/>
          </w:tcPr>
          <w:p w14:paraId="0F27606D" w14:textId="77777777" w:rsidR="00E23BD7" w:rsidRPr="009C3F20" w:rsidRDefault="00E23BD7" w:rsidP="00960FDC">
            <w:pPr>
              <w:pStyle w:val="Corpotesto"/>
              <w:rPr>
                <w:ins w:id="1404" w:author="Gregorio Canal" w:date="2019-07-16T12:41:00Z"/>
                <w:sz w:val="20"/>
              </w:rPr>
            </w:pPr>
            <w:ins w:id="1405" w:author="Gregorio Canal" w:date="2019-07-16T12:41:00Z">
              <w:r w:rsidRPr="009C3F20">
                <w:rPr>
                  <w:sz w:val="20"/>
                </w:rPr>
                <w:t>agent.name</w:t>
              </w:r>
            </w:ins>
          </w:p>
        </w:tc>
      </w:tr>
      <w:tr w:rsidR="00E23BD7" w14:paraId="3CABE256" w14:textId="77777777" w:rsidTr="00960FDC">
        <w:trPr>
          <w:trHeight w:val="284"/>
          <w:ins w:id="1406" w:author="Gregorio Canal" w:date="2019-07-16T12:41:00Z"/>
        </w:trPr>
        <w:tc>
          <w:tcPr>
            <w:tcW w:w="5488" w:type="dxa"/>
          </w:tcPr>
          <w:p w14:paraId="5BD34E8A" w14:textId="77777777" w:rsidR="00E23BD7" w:rsidRPr="009C3F20" w:rsidRDefault="00E23BD7" w:rsidP="00960FDC">
            <w:pPr>
              <w:pStyle w:val="Corpotesto"/>
              <w:rPr>
                <w:ins w:id="1407" w:author="Gregorio Canal" w:date="2019-07-16T12:41:00Z"/>
                <w:sz w:val="20"/>
              </w:rPr>
            </w:pPr>
            <w:ins w:id="1408" w:author="Gregorio Canal" w:date="2019-07-16T12:41:00Z">
              <w:r w:rsidRPr="009C3F20">
                <w:rPr>
                  <w:sz w:val="20"/>
                </w:rPr>
                <w:t>ActiveParticipant@UserIsRequestor</w:t>
              </w:r>
            </w:ins>
          </w:p>
        </w:tc>
        <w:tc>
          <w:tcPr>
            <w:tcW w:w="3058" w:type="dxa"/>
          </w:tcPr>
          <w:p w14:paraId="5478E311" w14:textId="77777777" w:rsidR="00E23BD7" w:rsidRPr="009C3F20" w:rsidRDefault="00E23BD7" w:rsidP="00960FDC">
            <w:pPr>
              <w:pStyle w:val="Corpotesto"/>
              <w:rPr>
                <w:ins w:id="1409" w:author="Gregorio Canal" w:date="2019-07-16T12:41:00Z"/>
                <w:sz w:val="20"/>
              </w:rPr>
            </w:pPr>
            <w:ins w:id="1410" w:author="Gregorio Canal" w:date="2019-07-16T12:41:00Z">
              <w:r w:rsidRPr="009C3F20">
                <w:rPr>
                  <w:sz w:val="20"/>
                </w:rPr>
                <w:t>agent.requestor</w:t>
              </w:r>
            </w:ins>
          </w:p>
        </w:tc>
      </w:tr>
      <w:tr w:rsidR="00E23BD7" w14:paraId="0EA9EB14" w14:textId="77777777" w:rsidTr="00960FDC">
        <w:trPr>
          <w:trHeight w:val="284"/>
          <w:ins w:id="1411" w:author="Gregorio Canal" w:date="2019-07-16T12:41:00Z"/>
        </w:trPr>
        <w:tc>
          <w:tcPr>
            <w:tcW w:w="5488" w:type="dxa"/>
          </w:tcPr>
          <w:p w14:paraId="2916CAF2" w14:textId="77777777" w:rsidR="00E23BD7" w:rsidRPr="009C3F20" w:rsidRDefault="00E23BD7" w:rsidP="00960FDC">
            <w:pPr>
              <w:pStyle w:val="Corpotesto"/>
              <w:rPr>
                <w:ins w:id="1412" w:author="Gregorio Canal" w:date="2019-07-16T12:41:00Z"/>
                <w:sz w:val="20"/>
              </w:rPr>
            </w:pPr>
            <w:ins w:id="1413" w:author="Gregorio Canal" w:date="2019-07-16T12:41:00Z">
              <w:r w:rsidRPr="009C3F20">
                <w:rPr>
                  <w:sz w:val="20"/>
                </w:rPr>
                <w:t>ParticipantRoleIDCode</w:t>
              </w:r>
            </w:ins>
          </w:p>
        </w:tc>
        <w:tc>
          <w:tcPr>
            <w:tcW w:w="3058" w:type="dxa"/>
          </w:tcPr>
          <w:p w14:paraId="6A746740" w14:textId="77777777" w:rsidR="00E23BD7" w:rsidRPr="009C3F20" w:rsidRDefault="00E23BD7" w:rsidP="00960FDC">
            <w:pPr>
              <w:pStyle w:val="Corpotesto"/>
              <w:rPr>
                <w:ins w:id="1414" w:author="Gregorio Canal" w:date="2019-07-16T12:41:00Z"/>
                <w:sz w:val="20"/>
              </w:rPr>
            </w:pPr>
            <w:ins w:id="1415" w:author="Gregorio Canal" w:date="2019-07-16T12:41:00Z">
              <w:r w:rsidRPr="009C3F20">
                <w:rPr>
                  <w:sz w:val="20"/>
                </w:rPr>
                <w:t>agent.policy</w:t>
              </w:r>
            </w:ins>
          </w:p>
        </w:tc>
      </w:tr>
      <w:tr w:rsidR="00E23BD7" w14:paraId="6204289A" w14:textId="77777777" w:rsidTr="00960FDC">
        <w:trPr>
          <w:trHeight w:val="284"/>
          <w:ins w:id="1416" w:author="Gregorio Canal" w:date="2019-07-16T12:41:00Z"/>
        </w:trPr>
        <w:tc>
          <w:tcPr>
            <w:tcW w:w="5488" w:type="dxa"/>
          </w:tcPr>
          <w:p w14:paraId="27AC162A" w14:textId="77777777" w:rsidR="00E23BD7" w:rsidRPr="009C3F20" w:rsidRDefault="00E23BD7" w:rsidP="00960FDC">
            <w:pPr>
              <w:pStyle w:val="Corpotesto"/>
              <w:rPr>
                <w:ins w:id="1417" w:author="Gregorio Canal" w:date="2019-07-16T12:41:00Z"/>
                <w:sz w:val="20"/>
              </w:rPr>
            </w:pPr>
            <w:ins w:id="1418" w:author="Gregorio Canal" w:date="2019-07-16T12:41:00Z">
              <w:r w:rsidRPr="009C3F20">
                <w:rPr>
                  <w:sz w:val="20"/>
                </w:rPr>
                <w:t>ActiveParticipant.MediaIdentifier.MediaType</w:t>
              </w:r>
            </w:ins>
          </w:p>
        </w:tc>
        <w:tc>
          <w:tcPr>
            <w:tcW w:w="3058" w:type="dxa"/>
          </w:tcPr>
          <w:p w14:paraId="0FDB1011" w14:textId="77777777" w:rsidR="00E23BD7" w:rsidRPr="009C3F20" w:rsidRDefault="00E23BD7" w:rsidP="00960FDC">
            <w:pPr>
              <w:pStyle w:val="Corpotesto"/>
              <w:rPr>
                <w:ins w:id="1419" w:author="Gregorio Canal" w:date="2019-07-16T12:41:00Z"/>
                <w:sz w:val="20"/>
              </w:rPr>
            </w:pPr>
            <w:ins w:id="1420" w:author="Gregorio Canal" w:date="2019-07-16T12:41:00Z">
              <w:r w:rsidRPr="009C3F20">
                <w:rPr>
                  <w:sz w:val="20"/>
                </w:rPr>
                <w:t>agent.media</w:t>
              </w:r>
            </w:ins>
          </w:p>
        </w:tc>
      </w:tr>
      <w:tr w:rsidR="00E23BD7" w14:paraId="71655561" w14:textId="77777777" w:rsidTr="00960FDC">
        <w:trPr>
          <w:trHeight w:val="284"/>
          <w:ins w:id="1421" w:author="Gregorio Canal" w:date="2019-07-16T12:41:00Z"/>
        </w:trPr>
        <w:tc>
          <w:tcPr>
            <w:tcW w:w="5488" w:type="dxa"/>
          </w:tcPr>
          <w:p w14:paraId="54968046" w14:textId="77777777" w:rsidR="00E23BD7" w:rsidRPr="009C3F20" w:rsidRDefault="00E23BD7" w:rsidP="00960FDC">
            <w:pPr>
              <w:pStyle w:val="Corpotesto"/>
              <w:rPr>
                <w:ins w:id="1422" w:author="Gregorio Canal" w:date="2019-07-16T12:41:00Z"/>
                <w:sz w:val="20"/>
              </w:rPr>
            </w:pPr>
            <w:ins w:id="1423" w:author="Gregorio Canal" w:date="2019-07-16T12:41:00Z">
              <w:r w:rsidRPr="009C3F20">
                <w:rPr>
                  <w:sz w:val="20"/>
                </w:rPr>
                <w:t>ActiveParticipant@NetworkAccessPointID</w:t>
              </w:r>
            </w:ins>
          </w:p>
        </w:tc>
        <w:tc>
          <w:tcPr>
            <w:tcW w:w="3058" w:type="dxa"/>
          </w:tcPr>
          <w:p w14:paraId="2CC3DF96" w14:textId="77777777" w:rsidR="00E23BD7" w:rsidRPr="009C3F20" w:rsidRDefault="00E23BD7" w:rsidP="00960FDC">
            <w:pPr>
              <w:pStyle w:val="Corpotesto"/>
              <w:rPr>
                <w:ins w:id="1424" w:author="Gregorio Canal" w:date="2019-07-16T12:41:00Z"/>
                <w:sz w:val="20"/>
              </w:rPr>
            </w:pPr>
            <w:ins w:id="1425" w:author="Gregorio Canal" w:date="2019-07-16T12:41:00Z">
              <w:r w:rsidRPr="009C3F20">
                <w:rPr>
                  <w:sz w:val="20"/>
                </w:rPr>
                <w:t>agent.network.address</w:t>
              </w:r>
            </w:ins>
          </w:p>
        </w:tc>
      </w:tr>
      <w:tr w:rsidR="00E23BD7" w14:paraId="5AB132FD" w14:textId="77777777" w:rsidTr="00960FDC">
        <w:trPr>
          <w:trHeight w:val="284"/>
          <w:ins w:id="1426" w:author="Gregorio Canal" w:date="2019-07-16T12:41:00Z"/>
        </w:trPr>
        <w:tc>
          <w:tcPr>
            <w:tcW w:w="5488" w:type="dxa"/>
          </w:tcPr>
          <w:p w14:paraId="57896CE9" w14:textId="77777777" w:rsidR="00E23BD7" w:rsidRPr="009C3F20" w:rsidRDefault="00E23BD7" w:rsidP="00960FDC">
            <w:pPr>
              <w:pStyle w:val="Corpotesto"/>
              <w:rPr>
                <w:ins w:id="1427" w:author="Gregorio Canal" w:date="2019-07-16T12:41:00Z"/>
                <w:sz w:val="20"/>
              </w:rPr>
            </w:pPr>
            <w:ins w:id="1428" w:author="Gregorio Canal" w:date="2019-07-16T12:41:00Z">
              <w:r w:rsidRPr="009C3F20">
                <w:rPr>
                  <w:sz w:val="20"/>
                </w:rPr>
                <w:t>ActiveParticipant@NetworkAccessPointTypeCode</w:t>
              </w:r>
            </w:ins>
          </w:p>
        </w:tc>
        <w:tc>
          <w:tcPr>
            <w:tcW w:w="3058" w:type="dxa"/>
          </w:tcPr>
          <w:p w14:paraId="4E241E74" w14:textId="77777777" w:rsidR="00E23BD7" w:rsidRPr="009C3F20" w:rsidRDefault="00E23BD7" w:rsidP="00960FDC">
            <w:pPr>
              <w:pStyle w:val="Corpotesto"/>
              <w:rPr>
                <w:ins w:id="1429" w:author="Gregorio Canal" w:date="2019-07-16T12:41:00Z"/>
                <w:sz w:val="20"/>
              </w:rPr>
            </w:pPr>
            <w:ins w:id="1430" w:author="Gregorio Canal" w:date="2019-07-16T12:41:00Z">
              <w:r w:rsidRPr="009C3F20">
                <w:rPr>
                  <w:sz w:val="20"/>
                </w:rPr>
                <w:t>agent.network.type</w:t>
              </w:r>
            </w:ins>
          </w:p>
        </w:tc>
      </w:tr>
      <w:tr w:rsidR="00E23BD7" w14:paraId="30BB1B88" w14:textId="77777777" w:rsidTr="00960FDC">
        <w:trPr>
          <w:trHeight w:val="284"/>
          <w:ins w:id="1431" w:author="Gregorio Canal" w:date="2019-07-16T12:41:00Z"/>
        </w:trPr>
        <w:tc>
          <w:tcPr>
            <w:tcW w:w="5488" w:type="dxa"/>
          </w:tcPr>
          <w:p w14:paraId="5AFDEE7F" w14:textId="77777777" w:rsidR="00E23BD7" w:rsidRPr="009C3F20" w:rsidRDefault="00E23BD7" w:rsidP="00960FDC">
            <w:pPr>
              <w:pStyle w:val="Corpotesto"/>
              <w:rPr>
                <w:ins w:id="1432" w:author="Gregorio Canal" w:date="2019-07-16T12:41:00Z"/>
                <w:sz w:val="20"/>
              </w:rPr>
            </w:pPr>
            <w:ins w:id="1433" w:author="Gregorio Canal" w:date="2019-07-16T12:41:00Z">
              <w:r w:rsidRPr="009C3F20">
                <w:rPr>
                  <w:sz w:val="20"/>
                </w:rPr>
                <w:t>AuditSourceIdentification</w:t>
              </w:r>
            </w:ins>
          </w:p>
        </w:tc>
        <w:tc>
          <w:tcPr>
            <w:tcW w:w="3058" w:type="dxa"/>
          </w:tcPr>
          <w:p w14:paraId="5AB36F21" w14:textId="77777777" w:rsidR="00E23BD7" w:rsidRPr="009C3F20" w:rsidRDefault="00E23BD7" w:rsidP="00960FDC">
            <w:pPr>
              <w:pStyle w:val="Corpotesto"/>
              <w:rPr>
                <w:ins w:id="1434" w:author="Gregorio Canal" w:date="2019-07-16T12:41:00Z"/>
                <w:sz w:val="20"/>
              </w:rPr>
            </w:pPr>
            <w:ins w:id="1435" w:author="Gregorio Canal" w:date="2019-07-16T12:41:00Z">
              <w:r w:rsidRPr="009C3F20">
                <w:rPr>
                  <w:sz w:val="20"/>
                </w:rPr>
                <w:t>source</w:t>
              </w:r>
            </w:ins>
          </w:p>
        </w:tc>
      </w:tr>
      <w:tr w:rsidR="00E23BD7" w14:paraId="4188ACD2" w14:textId="77777777" w:rsidTr="00960FDC">
        <w:trPr>
          <w:trHeight w:val="284"/>
          <w:ins w:id="1436" w:author="Gregorio Canal" w:date="2019-07-16T12:41:00Z"/>
        </w:trPr>
        <w:tc>
          <w:tcPr>
            <w:tcW w:w="5488" w:type="dxa"/>
          </w:tcPr>
          <w:p w14:paraId="151C0261" w14:textId="77777777" w:rsidR="00E23BD7" w:rsidRPr="009C3F20" w:rsidRDefault="00E23BD7" w:rsidP="00960FDC">
            <w:pPr>
              <w:pStyle w:val="Corpotesto"/>
              <w:rPr>
                <w:ins w:id="1437" w:author="Gregorio Canal" w:date="2019-07-16T12:41:00Z"/>
                <w:sz w:val="20"/>
              </w:rPr>
            </w:pPr>
            <w:ins w:id="1438" w:author="Gregorio Canal" w:date="2019-07-16T12:41:00Z">
              <w:r w:rsidRPr="009C3F20">
                <w:rPr>
                  <w:sz w:val="20"/>
                </w:rPr>
                <w:t>AuditSourceIdentification@AuditEnterpriseSiteId</w:t>
              </w:r>
            </w:ins>
          </w:p>
        </w:tc>
        <w:tc>
          <w:tcPr>
            <w:tcW w:w="3058" w:type="dxa"/>
          </w:tcPr>
          <w:p w14:paraId="6E941223" w14:textId="77777777" w:rsidR="00E23BD7" w:rsidRPr="009C3F20" w:rsidRDefault="00E23BD7" w:rsidP="00960FDC">
            <w:pPr>
              <w:pStyle w:val="Corpotesto"/>
              <w:rPr>
                <w:ins w:id="1439" w:author="Gregorio Canal" w:date="2019-07-16T12:41:00Z"/>
                <w:sz w:val="20"/>
              </w:rPr>
            </w:pPr>
            <w:ins w:id="1440" w:author="Gregorio Canal" w:date="2019-07-16T12:41:00Z">
              <w:r w:rsidRPr="009C3F20">
                <w:rPr>
                  <w:sz w:val="20"/>
                </w:rPr>
                <w:t>source.site</w:t>
              </w:r>
            </w:ins>
          </w:p>
        </w:tc>
      </w:tr>
      <w:tr w:rsidR="00E23BD7" w14:paraId="43B84427" w14:textId="77777777" w:rsidTr="00960FDC">
        <w:trPr>
          <w:trHeight w:val="284"/>
          <w:ins w:id="1441" w:author="Gregorio Canal" w:date="2019-07-16T12:41:00Z"/>
        </w:trPr>
        <w:tc>
          <w:tcPr>
            <w:tcW w:w="5488" w:type="dxa"/>
          </w:tcPr>
          <w:p w14:paraId="335AC18B" w14:textId="77777777" w:rsidR="00E23BD7" w:rsidRPr="009C3F20" w:rsidRDefault="00E23BD7" w:rsidP="00960FDC">
            <w:pPr>
              <w:pStyle w:val="Corpotesto"/>
              <w:rPr>
                <w:ins w:id="1442" w:author="Gregorio Canal" w:date="2019-07-16T12:41:00Z"/>
                <w:sz w:val="20"/>
              </w:rPr>
            </w:pPr>
            <w:ins w:id="1443" w:author="Gregorio Canal" w:date="2019-07-16T12:41:00Z">
              <w:r w:rsidRPr="009C3F20">
                <w:rPr>
                  <w:sz w:val="20"/>
                </w:rPr>
                <w:t>AuditSourceIdentification@AuditSourceId</w:t>
              </w:r>
            </w:ins>
          </w:p>
        </w:tc>
        <w:tc>
          <w:tcPr>
            <w:tcW w:w="3058" w:type="dxa"/>
          </w:tcPr>
          <w:p w14:paraId="3BBFAF63" w14:textId="77777777" w:rsidR="00E23BD7" w:rsidRPr="009C3F20" w:rsidRDefault="00E23BD7" w:rsidP="00960FDC">
            <w:pPr>
              <w:pStyle w:val="Corpotesto"/>
              <w:rPr>
                <w:ins w:id="1444" w:author="Gregorio Canal" w:date="2019-07-16T12:41:00Z"/>
                <w:sz w:val="20"/>
              </w:rPr>
            </w:pPr>
            <w:ins w:id="1445" w:author="Gregorio Canal" w:date="2019-07-16T12:41:00Z">
              <w:r w:rsidRPr="009C3F20">
                <w:rPr>
                  <w:sz w:val="20"/>
                </w:rPr>
                <w:t>source.observer</w:t>
              </w:r>
            </w:ins>
          </w:p>
        </w:tc>
      </w:tr>
      <w:tr w:rsidR="00E23BD7" w14:paraId="101F1D47" w14:textId="77777777" w:rsidTr="00960FDC">
        <w:trPr>
          <w:trHeight w:val="284"/>
          <w:ins w:id="1446" w:author="Gregorio Canal" w:date="2019-07-16T12:41:00Z"/>
        </w:trPr>
        <w:tc>
          <w:tcPr>
            <w:tcW w:w="5488" w:type="dxa"/>
          </w:tcPr>
          <w:p w14:paraId="0F1B682F" w14:textId="77777777" w:rsidR="00E23BD7" w:rsidRPr="009C3F20" w:rsidRDefault="00E23BD7" w:rsidP="00960FDC">
            <w:pPr>
              <w:pStyle w:val="Corpotesto"/>
              <w:rPr>
                <w:ins w:id="1447" w:author="Gregorio Canal" w:date="2019-07-16T12:41:00Z"/>
                <w:sz w:val="20"/>
              </w:rPr>
            </w:pPr>
            <w:ins w:id="1448" w:author="Gregorio Canal" w:date="2019-07-16T12:41:00Z">
              <w:r w:rsidRPr="009C3F20">
                <w:rPr>
                  <w:sz w:val="20"/>
                </w:rPr>
                <w:t>AuditSourceIdentification.AuditSourcetypeCode</w:t>
              </w:r>
            </w:ins>
          </w:p>
        </w:tc>
        <w:tc>
          <w:tcPr>
            <w:tcW w:w="3058" w:type="dxa"/>
          </w:tcPr>
          <w:p w14:paraId="297888A6" w14:textId="77777777" w:rsidR="00E23BD7" w:rsidRPr="009C3F20" w:rsidRDefault="00E23BD7" w:rsidP="00960FDC">
            <w:pPr>
              <w:pStyle w:val="Corpotesto"/>
              <w:rPr>
                <w:ins w:id="1449" w:author="Gregorio Canal" w:date="2019-07-16T12:41:00Z"/>
                <w:sz w:val="20"/>
              </w:rPr>
            </w:pPr>
            <w:ins w:id="1450" w:author="Gregorio Canal" w:date="2019-07-16T12:41:00Z">
              <w:r w:rsidRPr="009C3F20">
                <w:rPr>
                  <w:sz w:val="20"/>
                </w:rPr>
                <w:t>source.type</w:t>
              </w:r>
            </w:ins>
          </w:p>
        </w:tc>
      </w:tr>
      <w:tr w:rsidR="00E23BD7" w14:paraId="03947126" w14:textId="77777777" w:rsidTr="00960FDC">
        <w:trPr>
          <w:trHeight w:val="284"/>
          <w:ins w:id="1451" w:author="Gregorio Canal" w:date="2019-07-16T12:41:00Z"/>
        </w:trPr>
        <w:tc>
          <w:tcPr>
            <w:tcW w:w="5488" w:type="dxa"/>
          </w:tcPr>
          <w:p w14:paraId="14B2DF86" w14:textId="77777777" w:rsidR="00E23BD7" w:rsidRPr="009C3F20" w:rsidRDefault="00E23BD7" w:rsidP="00960FDC">
            <w:pPr>
              <w:pStyle w:val="Corpotesto"/>
              <w:rPr>
                <w:ins w:id="1452" w:author="Gregorio Canal" w:date="2019-07-16T12:41:00Z"/>
                <w:sz w:val="20"/>
              </w:rPr>
            </w:pPr>
            <w:ins w:id="1453" w:author="Gregorio Canal" w:date="2019-07-16T12:41:00Z">
              <w:r w:rsidRPr="009C3F20">
                <w:rPr>
                  <w:sz w:val="20"/>
                </w:rPr>
                <w:t>ParticipantObjectIdentification</w:t>
              </w:r>
            </w:ins>
          </w:p>
        </w:tc>
        <w:tc>
          <w:tcPr>
            <w:tcW w:w="3058" w:type="dxa"/>
          </w:tcPr>
          <w:p w14:paraId="2D35CA08" w14:textId="77777777" w:rsidR="00E23BD7" w:rsidRPr="009C3F20" w:rsidRDefault="00E23BD7" w:rsidP="00960FDC">
            <w:pPr>
              <w:pStyle w:val="Corpotesto"/>
              <w:rPr>
                <w:ins w:id="1454" w:author="Gregorio Canal" w:date="2019-07-16T12:41:00Z"/>
                <w:sz w:val="20"/>
              </w:rPr>
            </w:pPr>
            <w:ins w:id="1455" w:author="Gregorio Canal" w:date="2019-07-16T12:41:00Z">
              <w:r w:rsidRPr="009C3F20">
                <w:rPr>
                  <w:sz w:val="20"/>
                </w:rPr>
                <w:t>entity</w:t>
              </w:r>
            </w:ins>
          </w:p>
        </w:tc>
      </w:tr>
      <w:tr w:rsidR="00E23BD7" w:rsidRPr="00B405A7" w14:paraId="038FA3E6" w14:textId="77777777" w:rsidTr="00960FDC">
        <w:trPr>
          <w:trHeight w:val="284"/>
          <w:ins w:id="1456" w:author="Gregorio Canal" w:date="2019-07-16T12:41:00Z"/>
        </w:trPr>
        <w:tc>
          <w:tcPr>
            <w:tcW w:w="5488" w:type="dxa"/>
          </w:tcPr>
          <w:p w14:paraId="70C562EB" w14:textId="77777777" w:rsidR="00E23BD7" w:rsidRPr="00B05737" w:rsidRDefault="00E23BD7" w:rsidP="00960FDC">
            <w:pPr>
              <w:pStyle w:val="Corpotesto"/>
              <w:rPr>
                <w:ins w:id="1457" w:author="Gregorio Canal" w:date="2019-07-16T12:41:00Z"/>
                <w:sz w:val="20"/>
                <w:lang w:val="fr-FR"/>
              </w:rPr>
            </w:pPr>
            <w:ins w:id="1458" w:author="Gregorio Canal" w:date="2019-07-16T12:41:00Z">
              <w:r w:rsidRPr="009C3F20">
                <w:rPr>
                  <w:sz w:val="20"/>
                  <w:lang w:val="fr-FR"/>
                </w:rPr>
                <w:t>ParticipantObjectIdentification@ParticipantObjectID and ParticipantObjectIdentification.ParticipantObjectIDTypeCode</w:t>
              </w:r>
            </w:ins>
          </w:p>
        </w:tc>
        <w:tc>
          <w:tcPr>
            <w:tcW w:w="3058" w:type="dxa"/>
          </w:tcPr>
          <w:p w14:paraId="5F70C057" w14:textId="77777777" w:rsidR="00E23BD7" w:rsidRPr="009C3F20" w:rsidRDefault="00E23BD7" w:rsidP="00960FDC">
            <w:pPr>
              <w:pStyle w:val="Corpotesto"/>
              <w:rPr>
                <w:ins w:id="1459" w:author="Gregorio Canal" w:date="2019-07-16T12:41:00Z"/>
                <w:sz w:val="20"/>
              </w:rPr>
            </w:pPr>
            <w:ins w:id="1460" w:author="Gregorio Canal" w:date="2019-07-16T12:41:00Z">
              <w:r w:rsidRPr="009C3F20">
                <w:rPr>
                  <w:sz w:val="20"/>
                </w:rPr>
                <w:t>entity.what</w:t>
              </w:r>
            </w:ins>
          </w:p>
        </w:tc>
      </w:tr>
      <w:tr w:rsidR="00E23BD7" w14:paraId="426C5E0B" w14:textId="77777777" w:rsidTr="00960FDC">
        <w:trPr>
          <w:trHeight w:val="284"/>
          <w:ins w:id="1461" w:author="Gregorio Canal" w:date="2019-07-16T12:41:00Z"/>
        </w:trPr>
        <w:tc>
          <w:tcPr>
            <w:tcW w:w="5488" w:type="dxa"/>
          </w:tcPr>
          <w:p w14:paraId="388F5D50" w14:textId="77777777" w:rsidR="00E23BD7" w:rsidRPr="009C3F20" w:rsidRDefault="00E23BD7" w:rsidP="00960FDC">
            <w:pPr>
              <w:pStyle w:val="Corpotesto"/>
              <w:rPr>
                <w:ins w:id="1462" w:author="Gregorio Canal" w:date="2019-07-16T12:41:00Z"/>
                <w:sz w:val="20"/>
              </w:rPr>
            </w:pPr>
            <w:ins w:id="1463" w:author="Gregorio Canal" w:date="2019-07-16T12:41:00Z">
              <w:r w:rsidRPr="009C3F20">
                <w:rPr>
                  <w:sz w:val="20"/>
                </w:rPr>
                <w:t>ParticipantObjectIdentification@ParticipantObjectTypeCode</w:t>
              </w:r>
            </w:ins>
          </w:p>
        </w:tc>
        <w:tc>
          <w:tcPr>
            <w:tcW w:w="3058" w:type="dxa"/>
          </w:tcPr>
          <w:p w14:paraId="6EFB86B9" w14:textId="77777777" w:rsidR="00E23BD7" w:rsidRPr="009C3F20" w:rsidRDefault="00E23BD7" w:rsidP="00960FDC">
            <w:pPr>
              <w:pStyle w:val="Corpotesto"/>
              <w:rPr>
                <w:ins w:id="1464" w:author="Gregorio Canal" w:date="2019-07-16T12:41:00Z"/>
                <w:sz w:val="20"/>
              </w:rPr>
            </w:pPr>
            <w:ins w:id="1465" w:author="Gregorio Canal" w:date="2019-07-16T12:41:00Z">
              <w:r w:rsidRPr="009C3F20">
                <w:rPr>
                  <w:sz w:val="20"/>
                </w:rPr>
                <w:t>entity.type</w:t>
              </w:r>
            </w:ins>
          </w:p>
        </w:tc>
      </w:tr>
      <w:tr w:rsidR="00E23BD7" w14:paraId="3AE9F316" w14:textId="77777777" w:rsidTr="00960FDC">
        <w:trPr>
          <w:trHeight w:val="284"/>
          <w:ins w:id="1466" w:author="Gregorio Canal" w:date="2019-07-16T12:41:00Z"/>
        </w:trPr>
        <w:tc>
          <w:tcPr>
            <w:tcW w:w="5488" w:type="dxa"/>
          </w:tcPr>
          <w:p w14:paraId="5260A922" w14:textId="77777777" w:rsidR="00E23BD7" w:rsidRPr="009C3F20" w:rsidRDefault="00E23BD7" w:rsidP="00960FDC">
            <w:pPr>
              <w:pStyle w:val="Corpotesto"/>
              <w:rPr>
                <w:ins w:id="1467" w:author="Gregorio Canal" w:date="2019-07-16T12:41:00Z"/>
                <w:sz w:val="20"/>
              </w:rPr>
            </w:pPr>
            <w:ins w:id="1468" w:author="Gregorio Canal" w:date="2019-07-16T12:41:00Z">
              <w:r w:rsidRPr="009C3F20">
                <w:rPr>
                  <w:sz w:val="20"/>
                </w:rPr>
                <w:t>ParticipantObjectIdentification@ParticipantObjectTypeCodeRole</w:t>
              </w:r>
            </w:ins>
          </w:p>
        </w:tc>
        <w:tc>
          <w:tcPr>
            <w:tcW w:w="3058" w:type="dxa"/>
          </w:tcPr>
          <w:p w14:paraId="61454EB9" w14:textId="77777777" w:rsidR="00E23BD7" w:rsidRPr="009C3F20" w:rsidRDefault="00E23BD7" w:rsidP="00960FDC">
            <w:pPr>
              <w:pStyle w:val="Corpotesto"/>
              <w:rPr>
                <w:ins w:id="1469" w:author="Gregorio Canal" w:date="2019-07-16T12:41:00Z"/>
                <w:sz w:val="20"/>
              </w:rPr>
            </w:pPr>
            <w:ins w:id="1470" w:author="Gregorio Canal" w:date="2019-07-16T12:41:00Z">
              <w:r w:rsidRPr="009C3F20">
                <w:rPr>
                  <w:sz w:val="20"/>
                </w:rPr>
                <w:t>entity.role</w:t>
              </w:r>
            </w:ins>
          </w:p>
        </w:tc>
      </w:tr>
      <w:tr w:rsidR="00E23BD7" w14:paraId="19A62402" w14:textId="77777777" w:rsidTr="00960FDC">
        <w:trPr>
          <w:trHeight w:val="284"/>
          <w:ins w:id="1471" w:author="Gregorio Canal" w:date="2019-07-16T12:41:00Z"/>
        </w:trPr>
        <w:tc>
          <w:tcPr>
            <w:tcW w:w="5488" w:type="dxa"/>
          </w:tcPr>
          <w:p w14:paraId="3C1F71B4" w14:textId="77777777" w:rsidR="00E23BD7" w:rsidRPr="009C3F20" w:rsidRDefault="00E23BD7" w:rsidP="00960FDC">
            <w:pPr>
              <w:pStyle w:val="Corpotesto"/>
              <w:rPr>
                <w:ins w:id="1472" w:author="Gregorio Canal" w:date="2019-07-16T12:41:00Z"/>
                <w:sz w:val="20"/>
              </w:rPr>
            </w:pPr>
            <w:ins w:id="1473" w:author="Gregorio Canal" w:date="2019-07-16T12:41:00Z">
              <w:r w:rsidRPr="009C3F20">
                <w:rPr>
                  <w:sz w:val="20"/>
                </w:rPr>
                <w:t>ParticipantObjectIdentification@ParticipantObjectDataLifeCycle</w:t>
              </w:r>
            </w:ins>
          </w:p>
        </w:tc>
        <w:tc>
          <w:tcPr>
            <w:tcW w:w="3058" w:type="dxa"/>
          </w:tcPr>
          <w:p w14:paraId="1D59D0A6" w14:textId="77777777" w:rsidR="00E23BD7" w:rsidRPr="009C3F20" w:rsidRDefault="00E23BD7" w:rsidP="00960FDC">
            <w:pPr>
              <w:pStyle w:val="Corpotesto"/>
              <w:rPr>
                <w:ins w:id="1474" w:author="Gregorio Canal" w:date="2019-07-16T12:41:00Z"/>
                <w:sz w:val="20"/>
              </w:rPr>
            </w:pPr>
            <w:ins w:id="1475" w:author="Gregorio Canal" w:date="2019-07-16T12:41:00Z">
              <w:r w:rsidRPr="009C3F20">
                <w:rPr>
                  <w:sz w:val="20"/>
                </w:rPr>
                <w:t>entity.lifecycle</w:t>
              </w:r>
            </w:ins>
          </w:p>
        </w:tc>
      </w:tr>
      <w:tr w:rsidR="00E23BD7" w14:paraId="0A1D1F1E" w14:textId="77777777" w:rsidTr="00960FDC">
        <w:trPr>
          <w:trHeight w:val="284"/>
          <w:ins w:id="1476" w:author="Gregorio Canal" w:date="2019-07-16T12:41:00Z"/>
        </w:trPr>
        <w:tc>
          <w:tcPr>
            <w:tcW w:w="5488" w:type="dxa"/>
          </w:tcPr>
          <w:p w14:paraId="15C020F1" w14:textId="77777777" w:rsidR="00E23BD7" w:rsidRPr="009C3F20" w:rsidRDefault="00E23BD7" w:rsidP="00960FDC">
            <w:pPr>
              <w:pStyle w:val="Corpotesto"/>
              <w:rPr>
                <w:ins w:id="1477" w:author="Gregorio Canal" w:date="2019-07-16T12:41:00Z"/>
                <w:sz w:val="20"/>
              </w:rPr>
            </w:pPr>
            <w:ins w:id="1478" w:author="Gregorio Canal" w:date="2019-07-16T12:41:00Z">
              <w:r w:rsidRPr="009C3F20">
                <w:rPr>
                  <w:sz w:val="20"/>
                </w:rPr>
                <w:t>ParticipantObjectIdentification@ParticipantObjectSensitivity</w:t>
              </w:r>
            </w:ins>
          </w:p>
        </w:tc>
        <w:tc>
          <w:tcPr>
            <w:tcW w:w="3058" w:type="dxa"/>
          </w:tcPr>
          <w:p w14:paraId="06BC8A95" w14:textId="77777777" w:rsidR="00E23BD7" w:rsidRPr="009C3F20" w:rsidRDefault="00E23BD7" w:rsidP="00960FDC">
            <w:pPr>
              <w:pStyle w:val="Corpotesto"/>
              <w:rPr>
                <w:ins w:id="1479" w:author="Gregorio Canal" w:date="2019-07-16T12:41:00Z"/>
                <w:sz w:val="20"/>
              </w:rPr>
            </w:pPr>
            <w:ins w:id="1480" w:author="Gregorio Canal" w:date="2019-07-16T12:41:00Z">
              <w:r w:rsidRPr="009C3F20">
                <w:rPr>
                  <w:sz w:val="20"/>
                </w:rPr>
                <w:t>entity.securityLabel</w:t>
              </w:r>
            </w:ins>
          </w:p>
        </w:tc>
      </w:tr>
      <w:tr w:rsidR="00E23BD7" w14:paraId="1245473E" w14:textId="77777777" w:rsidTr="00960FDC">
        <w:trPr>
          <w:trHeight w:val="284"/>
          <w:ins w:id="1481" w:author="Gregorio Canal" w:date="2019-07-16T12:41:00Z"/>
        </w:trPr>
        <w:tc>
          <w:tcPr>
            <w:tcW w:w="5488" w:type="dxa"/>
          </w:tcPr>
          <w:p w14:paraId="1A3F8317" w14:textId="77777777" w:rsidR="00E23BD7" w:rsidRPr="009C3F20" w:rsidRDefault="00E23BD7" w:rsidP="00960FDC">
            <w:pPr>
              <w:pStyle w:val="Corpotesto"/>
              <w:rPr>
                <w:ins w:id="1482" w:author="Gregorio Canal" w:date="2019-07-16T12:41:00Z"/>
                <w:sz w:val="20"/>
              </w:rPr>
            </w:pPr>
            <w:ins w:id="1483" w:author="Gregorio Canal" w:date="2019-07-16T12:41:00Z">
              <w:r w:rsidRPr="009C3F20">
                <w:rPr>
                  <w:sz w:val="20"/>
                </w:rPr>
                <w:t>ParticipantObjectIdentification.ParticipantObjectName</w:t>
              </w:r>
            </w:ins>
          </w:p>
        </w:tc>
        <w:tc>
          <w:tcPr>
            <w:tcW w:w="3058" w:type="dxa"/>
          </w:tcPr>
          <w:p w14:paraId="1194BDE2" w14:textId="77777777" w:rsidR="00E23BD7" w:rsidRPr="009C3F20" w:rsidRDefault="00E23BD7" w:rsidP="00960FDC">
            <w:pPr>
              <w:pStyle w:val="Corpotesto"/>
              <w:rPr>
                <w:ins w:id="1484" w:author="Gregorio Canal" w:date="2019-07-16T12:41:00Z"/>
                <w:sz w:val="20"/>
              </w:rPr>
            </w:pPr>
            <w:ins w:id="1485" w:author="Gregorio Canal" w:date="2019-07-16T12:41:00Z">
              <w:r w:rsidRPr="009C3F20">
                <w:rPr>
                  <w:sz w:val="20"/>
                </w:rPr>
                <w:t>entity.name</w:t>
              </w:r>
              <w:r>
                <w:rPr>
                  <w:sz w:val="20"/>
                </w:rPr>
                <w:t xml:space="preserve"> </w:t>
              </w:r>
              <w:r w:rsidRPr="006C272F">
                <w:rPr>
                  <w:sz w:val="20"/>
                </w:rPr>
                <w:t xml:space="preserve">(Note </w:t>
              </w:r>
              <w:r>
                <w:rPr>
                  <w:sz w:val="20"/>
                </w:rPr>
                <w:t>2</w:t>
              </w:r>
              <w:r w:rsidRPr="006C272F">
                <w:rPr>
                  <w:sz w:val="20"/>
                </w:rPr>
                <w:t>)</w:t>
              </w:r>
            </w:ins>
          </w:p>
        </w:tc>
      </w:tr>
      <w:tr w:rsidR="00E23BD7" w14:paraId="2CA7F2C3" w14:textId="77777777" w:rsidTr="00960FDC">
        <w:trPr>
          <w:trHeight w:val="284"/>
          <w:ins w:id="1486" w:author="Gregorio Canal" w:date="2019-07-16T12:41:00Z"/>
        </w:trPr>
        <w:tc>
          <w:tcPr>
            <w:tcW w:w="5488" w:type="dxa"/>
          </w:tcPr>
          <w:p w14:paraId="06CADB96" w14:textId="77777777" w:rsidR="00E23BD7" w:rsidRPr="009C3F20" w:rsidRDefault="00E23BD7" w:rsidP="00960FDC">
            <w:pPr>
              <w:pStyle w:val="Corpotesto"/>
              <w:rPr>
                <w:ins w:id="1487" w:author="Gregorio Canal" w:date="2019-07-16T12:41:00Z"/>
                <w:sz w:val="20"/>
              </w:rPr>
            </w:pPr>
            <w:ins w:id="1488" w:author="Gregorio Canal" w:date="2019-07-16T12:41:00Z">
              <w:r w:rsidRPr="009C3F20">
                <w:rPr>
                  <w:sz w:val="20"/>
                </w:rPr>
                <w:t>ParticipantObjectIdentification.ParticipantObjectQuery</w:t>
              </w:r>
            </w:ins>
          </w:p>
        </w:tc>
        <w:tc>
          <w:tcPr>
            <w:tcW w:w="3058" w:type="dxa"/>
          </w:tcPr>
          <w:p w14:paraId="2F56B69A" w14:textId="77777777" w:rsidR="00E23BD7" w:rsidRPr="009C3F20" w:rsidRDefault="00E23BD7" w:rsidP="00960FDC">
            <w:pPr>
              <w:pStyle w:val="Corpotesto"/>
              <w:rPr>
                <w:ins w:id="1489" w:author="Gregorio Canal" w:date="2019-07-16T12:41:00Z"/>
                <w:sz w:val="20"/>
              </w:rPr>
            </w:pPr>
            <w:ins w:id="1490" w:author="Gregorio Canal" w:date="2019-07-16T12:41:00Z">
              <w:r w:rsidRPr="009C3F20">
                <w:rPr>
                  <w:sz w:val="20"/>
                </w:rPr>
                <w:t>entity.query</w:t>
              </w:r>
              <w:r>
                <w:rPr>
                  <w:sz w:val="20"/>
                </w:rPr>
                <w:t xml:space="preserve"> </w:t>
              </w:r>
              <w:r w:rsidRPr="006C272F">
                <w:rPr>
                  <w:sz w:val="20"/>
                </w:rPr>
                <w:t xml:space="preserve">(Note </w:t>
              </w:r>
              <w:r>
                <w:rPr>
                  <w:sz w:val="20"/>
                </w:rPr>
                <w:t>2</w:t>
              </w:r>
              <w:r w:rsidRPr="006C272F">
                <w:rPr>
                  <w:sz w:val="20"/>
                </w:rPr>
                <w:t>)</w:t>
              </w:r>
            </w:ins>
          </w:p>
        </w:tc>
      </w:tr>
      <w:tr w:rsidR="00E23BD7" w14:paraId="53C4DACD" w14:textId="77777777" w:rsidTr="00960FDC">
        <w:trPr>
          <w:trHeight w:val="284"/>
          <w:ins w:id="1491" w:author="Gregorio Canal" w:date="2019-07-16T12:41:00Z"/>
        </w:trPr>
        <w:tc>
          <w:tcPr>
            <w:tcW w:w="5488" w:type="dxa"/>
          </w:tcPr>
          <w:p w14:paraId="4218DAE3" w14:textId="77777777" w:rsidR="00E23BD7" w:rsidRPr="009C3F20" w:rsidRDefault="00E23BD7" w:rsidP="00960FDC">
            <w:pPr>
              <w:pStyle w:val="Corpotesto"/>
              <w:rPr>
                <w:ins w:id="1492" w:author="Gregorio Canal" w:date="2019-07-16T12:41:00Z"/>
                <w:sz w:val="20"/>
              </w:rPr>
            </w:pPr>
            <w:ins w:id="1493" w:author="Gregorio Canal" w:date="2019-07-16T12:41:00Z">
              <w:r w:rsidRPr="009C3F20">
                <w:rPr>
                  <w:sz w:val="20"/>
                </w:rPr>
                <w:t>ParticipantObjectIdentification.ParticipantObjectDetail</w:t>
              </w:r>
            </w:ins>
          </w:p>
        </w:tc>
        <w:tc>
          <w:tcPr>
            <w:tcW w:w="3058" w:type="dxa"/>
          </w:tcPr>
          <w:p w14:paraId="4E920B35" w14:textId="77777777" w:rsidR="00E23BD7" w:rsidRPr="009C3F20" w:rsidRDefault="00E23BD7" w:rsidP="00960FDC">
            <w:pPr>
              <w:pStyle w:val="Corpotesto"/>
              <w:rPr>
                <w:ins w:id="1494" w:author="Gregorio Canal" w:date="2019-07-16T12:41:00Z"/>
                <w:sz w:val="20"/>
              </w:rPr>
            </w:pPr>
            <w:ins w:id="1495" w:author="Gregorio Canal" w:date="2019-07-16T12:41:00Z">
              <w:r w:rsidRPr="009C3F20">
                <w:rPr>
                  <w:sz w:val="20"/>
                </w:rPr>
                <w:t>entity.detail</w:t>
              </w:r>
            </w:ins>
          </w:p>
        </w:tc>
      </w:tr>
      <w:tr w:rsidR="00E23BD7" w14:paraId="4829CB49" w14:textId="77777777" w:rsidTr="00960FDC">
        <w:trPr>
          <w:trHeight w:val="284"/>
          <w:ins w:id="1496" w:author="Gregorio Canal" w:date="2019-07-16T12:41:00Z"/>
        </w:trPr>
        <w:tc>
          <w:tcPr>
            <w:tcW w:w="5488" w:type="dxa"/>
          </w:tcPr>
          <w:p w14:paraId="420ACF8D" w14:textId="77777777" w:rsidR="00E23BD7" w:rsidRPr="009C3F20" w:rsidRDefault="00E23BD7" w:rsidP="00960FDC">
            <w:pPr>
              <w:pStyle w:val="Corpotesto"/>
              <w:rPr>
                <w:ins w:id="1497" w:author="Gregorio Canal" w:date="2019-07-16T12:41:00Z"/>
                <w:sz w:val="20"/>
              </w:rPr>
            </w:pPr>
            <w:ins w:id="1498" w:author="Gregorio Canal" w:date="2019-07-16T12:41:00Z">
              <w:r w:rsidRPr="009C3F20">
                <w:rPr>
                  <w:sz w:val="20"/>
                </w:rPr>
                <w:t>ParticipantObjectIdentification.ParticipantObjectDetail@type</w:t>
              </w:r>
            </w:ins>
          </w:p>
        </w:tc>
        <w:tc>
          <w:tcPr>
            <w:tcW w:w="3058" w:type="dxa"/>
          </w:tcPr>
          <w:p w14:paraId="33C92F56" w14:textId="77777777" w:rsidR="00E23BD7" w:rsidRPr="009C3F20" w:rsidRDefault="00E23BD7" w:rsidP="00960FDC">
            <w:pPr>
              <w:pStyle w:val="Corpotesto"/>
              <w:rPr>
                <w:ins w:id="1499" w:author="Gregorio Canal" w:date="2019-07-16T12:41:00Z"/>
                <w:sz w:val="20"/>
              </w:rPr>
            </w:pPr>
            <w:ins w:id="1500" w:author="Gregorio Canal" w:date="2019-07-16T12:41:00Z">
              <w:r w:rsidRPr="009C3F20">
                <w:rPr>
                  <w:sz w:val="20"/>
                </w:rPr>
                <w:t>entity.detail.type</w:t>
              </w:r>
            </w:ins>
          </w:p>
        </w:tc>
      </w:tr>
      <w:tr w:rsidR="00E23BD7" w14:paraId="13C9A709" w14:textId="77777777" w:rsidTr="00960FDC">
        <w:trPr>
          <w:trHeight w:val="284"/>
          <w:ins w:id="1501" w:author="Gregorio Canal" w:date="2019-07-16T12:41:00Z"/>
        </w:trPr>
        <w:tc>
          <w:tcPr>
            <w:tcW w:w="5488" w:type="dxa"/>
          </w:tcPr>
          <w:p w14:paraId="06688F95" w14:textId="77777777" w:rsidR="00E23BD7" w:rsidRPr="009C3F20" w:rsidRDefault="00E23BD7" w:rsidP="00960FDC">
            <w:pPr>
              <w:pStyle w:val="Corpotesto"/>
              <w:rPr>
                <w:ins w:id="1502" w:author="Gregorio Canal" w:date="2019-07-16T12:41:00Z"/>
                <w:sz w:val="20"/>
              </w:rPr>
            </w:pPr>
            <w:ins w:id="1503" w:author="Gregorio Canal" w:date="2019-07-16T12:41:00Z">
              <w:r w:rsidRPr="009C3F20">
                <w:rPr>
                  <w:sz w:val="20"/>
                </w:rPr>
                <w:t>ParticipantObjectIdentification.ParticipantObjectDetail@value</w:t>
              </w:r>
            </w:ins>
          </w:p>
        </w:tc>
        <w:tc>
          <w:tcPr>
            <w:tcW w:w="3058" w:type="dxa"/>
          </w:tcPr>
          <w:p w14:paraId="7458F55B" w14:textId="77777777" w:rsidR="00E23BD7" w:rsidRPr="009C3F20" w:rsidRDefault="00E23BD7" w:rsidP="00960FDC">
            <w:pPr>
              <w:pStyle w:val="Corpotesto"/>
              <w:rPr>
                <w:ins w:id="1504" w:author="Gregorio Canal" w:date="2019-07-16T12:41:00Z"/>
                <w:sz w:val="20"/>
              </w:rPr>
            </w:pPr>
            <w:ins w:id="1505" w:author="Gregorio Canal" w:date="2019-07-16T12:41:00Z">
              <w:r w:rsidRPr="009C3F20">
                <w:rPr>
                  <w:sz w:val="20"/>
                </w:rPr>
                <w:t>entity.detail.ValueBase64Binary</w:t>
              </w:r>
            </w:ins>
          </w:p>
        </w:tc>
      </w:tr>
    </w:tbl>
    <w:p w14:paraId="3A19CB3A" w14:textId="77777777" w:rsidR="00E23BD7" w:rsidRDefault="00E23BD7" w:rsidP="00E23BD7">
      <w:pPr>
        <w:pStyle w:val="Corpotesto"/>
        <w:rPr>
          <w:ins w:id="1506" w:author="Gregorio Canal" w:date="2019-07-16T12:41:00Z"/>
          <w:sz w:val="18"/>
          <w:szCs w:val="18"/>
        </w:rPr>
      </w:pPr>
      <w:ins w:id="1507" w:author="Gregorio Canal" w:date="2019-07-16T12:41:00Z">
        <w:r w:rsidRPr="00971850">
          <w:rPr>
            <w:sz w:val="18"/>
            <w:szCs w:val="18"/>
          </w:rPr>
          <w:t>Note 1: The ActiveParticipant.RoleIDCode shall be mapped in the agent.role element, if the code is known by the ARR as a type should be mapped in the agent.type element instead.</w:t>
        </w:r>
      </w:ins>
    </w:p>
    <w:p w14:paraId="0A964A70" w14:textId="77777777" w:rsidR="00E23BD7" w:rsidRDefault="00E23BD7" w:rsidP="00E23BD7">
      <w:pPr>
        <w:pStyle w:val="Corpotesto"/>
        <w:rPr>
          <w:ins w:id="1508" w:author="Gregorio Canal" w:date="2019-07-16T12:41:00Z"/>
          <w:sz w:val="18"/>
          <w:szCs w:val="18"/>
        </w:rPr>
      </w:pPr>
      <w:ins w:id="1509" w:author="Gregorio Canal" w:date="2019-07-16T12:41:00Z">
        <w:r w:rsidRPr="006C272F">
          <w:rPr>
            <w:sz w:val="18"/>
            <w:szCs w:val="18"/>
          </w:rPr>
          <w:t xml:space="preserve">Note </w:t>
        </w:r>
        <w:r>
          <w:rPr>
            <w:sz w:val="18"/>
            <w:szCs w:val="18"/>
          </w:rPr>
          <w:t>2</w:t>
        </w:r>
        <w:r w:rsidRPr="006C272F">
          <w:rPr>
            <w:sz w:val="18"/>
            <w:szCs w:val="18"/>
          </w:rPr>
          <w:t xml:space="preserve">: </w:t>
        </w:r>
        <w:r>
          <w:rPr>
            <w:sz w:val="18"/>
            <w:szCs w:val="18"/>
          </w:rPr>
          <w:t>Only one element between entity.name and entity.query shall be used in the AuditEvent Resource</w:t>
        </w:r>
      </w:ins>
    </w:p>
    <w:p w14:paraId="42B26069" w14:textId="77777777" w:rsidR="00E23BD7" w:rsidRDefault="00E23BD7" w:rsidP="00E23BD7">
      <w:pPr>
        <w:pStyle w:val="Titolo3"/>
        <w:rPr>
          <w:ins w:id="1510" w:author="Gregorio Canal" w:date="2019-07-16T12:41:00Z"/>
          <w:noProof w:val="0"/>
        </w:rPr>
      </w:pPr>
      <w:ins w:id="1511" w:author="Gregorio Canal" w:date="2019-07-16T12:41:00Z">
        <w:r w:rsidRPr="00F306D1">
          <w:rPr>
            <w:noProof w:val="0"/>
          </w:rPr>
          <w:lastRenderedPageBreak/>
          <w:t>3.</w:t>
        </w:r>
        <w:r>
          <w:rPr>
            <w:noProof w:val="0"/>
          </w:rPr>
          <w:t>20</w:t>
        </w:r>
        <w:r w:rsidRPr="00D14069">
          <w:rPr>
            <w:noProof w:val="0"/>
          </w:rPr>
          <w:t>.4.</w:t>
        </w:r>
        <w:r>
          <w:rPr>
            <w:noProof w:val="0"/>
          </w:rPr>
          <w:t>2</w:t>
        </w:r>
        <w:r w:rsidRPr="00F95138">
          <w:rPr>
            <w:noProof w:val="0"/>
          </w:rPr>
          <w:t>.3</w:t>
        </w:r>
        <w:r w:rsidRPr="00F306D1">
          <w:rPr>
            <w:noProof w:val="0"/>
          </w:rPr>
          <w:t xml:space="preserve"> </w:t>
        </w:r>
        <w:r w:rsidRPr="00F95138">
          <w:rPr>
            <w:noProof w:val="0"/>
          </w:rPr>
          <w:t>Expected Actions</w:t>
        </w:r>
      </w:ins>
    </w:p>
    <w:p w14:paraId="50297F0D" w14:textId="77777777" w:rsidR="00E23BD7" w:rsidRDefault="00E23BD7" w:rsidP="00E23BD7">
      <w:pPr>
        <w:pStyle w:val="Corpotesto"/>
        <w:rPr>
          <w:ins w:id="1512" w:author="Gregorio Canal" w:date="2019-07-16T12:41:00Z"/>
        </w:rPr>
      </w:pPr>
      <w:ins w:id="1513" w:author="Gregorio Canal" w:date="2019-07-16T12:41:00Z">
        <w:r>
          <w:t>The Audit Record Repository shall support all the mime-types defined in ITI TF-2x: Appendix Z.6 (currently in the Appendix Z on HL7 FHIR Trial Implementation Supplement).</w:t>
        </w:r>
      </w:ins>
    </w:p>
    <w:p w14:paraId="62FBE692" w14:textId="77777777" w:rsidR="00E23BD7" w:rsidRDefault="00E23BD7" w:rsidP="00E23BD7">
      <w:pPr>
        <w:pStyle w:val="Corpotesto"/>
        <w:rPr>
          <w:ins w:id="1514" w:author="Gregorio Canal" w:date="2019-07-16T12:41:00Z"/>
        </w:rPr>
      </w:pPr>
      <w:ins w:id="1515" w:author="Gregorio Canal" w:date="2019-07-16T12:41:00Z">
        <w:r>
          <w:t>On receipt of the Send</w:t>
        </w:r>
        <w:r w:rsidRPr="00F95138">
          <w:t xml:space="preserve"> Audit</w:t>
        </w:r>
        <w:r w:rsidRPr="006C272F">
          <w:t xml:space="preserve"> Resource</w:t>
        </w:r>
        <w:r w:rsidRPr="00F95138">
          <w:t xml:space="preserve"> </w:t>
        </w:r>
        <w:r w:rsidRPr="00BB3C76">
          <w:t>Request</w:t>
        </w:r>
        <w:r>
          <w:t xml:space="preserve"> message, the Audit Record Repository shall validate the Resources and respond with one of the HTTP codes defined in Section 3.20.4.3.2 Message Semantics.</w:t>
        </w:r>
      </w:ins>
    </w:p>
    <w:p w14:paraId="74C94880" w14:textId="77777777" w:rsidR="00E23BD7" w:rsidRPr="007A7659" w:rsidRDefault="00E23BD7" w:rsidP="00E23BD7">
      <w:pPr>
        <w:pStyle w:val="Corpotesto"/>
        <w:rPr>
          <w:ins w:id="1516" w:author="Gregorio Canal" w:date="2019-07-16T12:41:00Z"/>
        </w:rPr>
      </w:pPr>
      <w:ins w:id="1517" w:author="Gregorio Canal" w:date="2019-07-16T12:41:00Z">
        <w:r>
          <w:t>For the</w:t>
        </w:r>
        <w:r w:rsidRPr="007A7659">
          <w:t xml:space="preserve"> </w:t>
        </w:r>
        <w:r>
          <w:t xml:space="preserve">Resource received the ARR </w:t>
        </w:r>
        <w:r w:rsidRPr="007A7659">
          <w:t>it may:</w:t>
        </w:r>
      </w:ins>
    </w:p>
    <w:p w14:paraId="68EF520E" w14:textId="77777777" w:rsidR="00E23BD7" w:rsidRPr="007A7659" w:rsidRDefault="00E23BD7" w:rsidP="00E23BD7">
      <w:pPr>
        <w:pStyle w:val="Numeroelenco2"/>
        <w:numPr>
          <w:ilvl w:val="0"/>
          <w:numId w:val="69"/>
        </w:numPr>
        <w:rPr>
          <w:ins w:id="1518" w:author="Gregorio Canal" w:date="2019-07-16T12:41:00Z"/>
        </w:rPr>
      </w:pPr>
      <w:ins w:id="1519" w:author="Gregorio Canal" w:date="2019-07-16T12:41:00Z">
        <w:r w:rsidRPr="007A7659">
          <w:t xml:space="preserve">Discard the </w:t>
        </w:r>
        <w:r>
          <w:t>Resource</w:t>
        </w:r>
        <w:r w:rsidRPr="007A7659">
          <w:t xml:space="preserve"> as irrelevant. </w:t>
        </w:r>
      </w:ins>
    </w:p>
    <w:p w14:paraId="402BD128" w14:textId="77777777" w:rsidR="00E23BD7" w:rsidRPr="007A7659" w:rsidRDefault="00E23BD7" w:rsidP="00E23BD7">
      <w:pPr>
        <w:pStyle w:val="Numeroelenco2"/>
        <w:numPr>
          <w:ilvl w:val="0"/>
          <w:numId w:val="69"/>
        </w:numPr>
        <w:rPr>
          <w:ins w:id="1520" w:author="Gregorio Canal" w:date="2019-07-16T12:41:00Z"/>
        </w:rPr>
      </w:pPr>
      <w:ins w:id="1521" w:author="Gregorio Canal" w:date="2019-07-16T12:41:00Z">
        <w:r w:rsidRPr="007A7659">
          <w:t xml:space="preserve">Retain the </w:t>
        </w:r>
        <w:r>
          <w:t>Resource</w:t>
        </w:r>
        <w:r w:rsidRPr="007A7659">
          <w:t xml:space="preserve"> in an internal data store.</w:t>
        </w:r>
      </w:ins>
    </w:p>
    <w:p w14:paraId="6C03BED9" w14:textId="77777777" w:rsidR="00E23BD7" w:rsidRDefault="00E23BD7" w:rsidP="00E23BD7">
      <w:pPr>
        <w:pStyle w:val="Numeroelenco2"/>
        <w:numPr>
          <w:ilvl w:val="0"/>
          <w:numId w:val="69"/>
        </w:numPr>
        <w:rPr>
          <w:ins w:id="1522" w:author="Gregorio Canal" w:date="2019-07-16T12:41:00Z"/>
        </w:rPr>
      </w:pPr>
      <w:ins w:id="1523" w:author="Gregorio Canal" w:date="2019-07-16T12:41:00Z">
        <w:r w:rsidRPr="007A7659">
          <w:t xml:space="preserve">Perform other processing on the </w:t>
        </w:r>
        <w:r>
          <w:t>Resource</w:t>
        </w:r>
        <w:r w:rsidRPr="007A7659">
          <w:t>.</w:t>
        </w:r>
      </w:ins>
    </w:p>
    <w:p w14:paraId="66BD8A6F" w14:textId="77777777" w:rsidR="00E23BD7" w:rsidRDefault="00E23BD7" w:rsidP="00E23BD7">
      <w:pPr>
        <w:pStyle w:val="Corpotesto"/>
        <w:rPr>
          <w:ins w:id="1524" w:author="Gregorio Canal" w:date="2019-07-16T12:41:00Z"/>
        </w:rPr>
      </w:pPr>
      <w:ins w:id="1525" w:author="Gregorio Canal" w:date="2019-07-16T12:41:00Z">
        <w:r>
          <w:t>The Audit Record Repository may apply a variety of data retention rules to the data store. This transaction does not specify data retention rules. These are usually dependent upon the purposes assigned to a specific Audit Record Repository.</w:t>
        </w:r>
      </w:ins>
    </w:p>
    <w:p w14:paraId="1074AB0E" w14:textId="77777777" w:rsidR="00E23BD7" w:rsidRDefault="00E23BD7" w:rsidP="00E23BD7">
      <w:pPr>
        <w:pStyle w:val="Corpotesto"/>
        <w:rPr>
          <w:ins w:id="1526" w:author="Gregorio Canal" w:date="2019-07-16T12:41:00Z"/>
        </w:rPr>
      </w:pPr>
      <w:ins w:id="1527" w:author="Gregorio Canal" w:date="2019-07-16T12:41:00Z">
        <w:r>
          <w:t xml:space="preserve">If needed, an Audit Record Repository that needs to store a received AuditEvent Resource as a DICOM Audit Message can do the transformation from the FHIR Resource to a DICOM message according to the requirements defined in Table </w:t>
        </w:r>
        <w:r w:rsidRPr="00273141">
          <w:t>3.</w:t>
        </w:r>
        <w:r>
          <w:t>20</w:t>
        </w:r>
        <w:r w:rsidRPr="00273141">
          <w:t>.4.2.2.</w:t>
        </w:r>
        <w:r>
          <w:t>1-1.</w:t>
        </w:r>
      </w:ins>
    </w:p>
    <w:p w14:paraId="66D2ECAF" w14:textId="75D49E00" w:rsidR="00E23BD7" w:rsidRDefault="00E23BD7" w:rsidP="00E23BD7">
      <w:pPr>
        <w:pStyle w:val="Corpotesto"/>
        <w:rPr>
          <w:ins w:id="1528" w:author="Gregorio Canal" w:date="2019-07-16T12:41:00Z"/>
        </w:rPr>
      </w:pPr>
      <w:ins w:id="1529" w:author="Gregorio Canal" w:date="2019-07-16T12:41:00Z">
        <w:r>
          <w:t xml:space="preserve">The Audit Record Repository shall store </w:t>
        </w:r>
      </w:ins>
      <w:ins w:id="1530" w:author="Gregorio Canal" w:date="2019-07-23T11:18:00Z">
        <w:r w:rsidR="00A74FEB">
          <w:t>a</w:t>
        </w:r>
        <w:r w:rsidR="00A74FEB" w:rsidRPr="00A74FEB">
          <w:rPr>
            <w:rPrChange w:id="1531" w:author="Gregorio Canal" w:date="2019-07-23T11:18:00Z">
              <w:rPr>
                <w:rFonts w:ascii="Arial" w:hAnsi="Arial" w:cs="Arial"/>
                <w:color w:val="222222"/>
                <w:shd w:val="clear" w:color="auto" w:fill="FFFFFF"/>
              </w:rPr>
            </w:rPrChange>
          </w:rPr>
          <w:t>ny resources that weren’t discarded</w:t>
        </w:r>
      </w:ins>
      <w:ins w:id="1532" w:author="Gregorio Canal" w:date="2019-07-16T12:41:00Z">
        <w:r>
          <w:t xml:space="preserve"> and make them available for further search via the Retrieve ATNA Audit Event [ITI-81] transaction. These events shall not be available for further search via Retrieve Syslog Events [ITI-82] transaction. </w:t>
        </w:r>
      </w:ins>
    </w:p>
    <w:p w14:paraId="44CEE30B" w14:textId="77777777" w:rsidR="00E23BD7" w:rsidRPr="007A7659" w:rsidRDefault="00E23BD7" w:rsidP="00E23BD7">
      <w:pPr>
        <w:pStyle w:val="Corpotesto"/>
        <w:rPr>
          <w:ins w:id="1533" w:author="Gregorio Canal" w:date="2019-07-16T12:41:00Z"/>
        </w:rPr>
      </w:pPr>
      <w:ins w:id="1534" w:author="Gregorio Canal" w:date="2019-07-16T12:41:00Z">
        <w:r w:rsidRPr="007A7659">
          <w:t>When the Audit Record Repository is grouped with an Audit Record Forwarder, the Audit Record Forwarder shall:</w:t>
        </w:r>
      </w:ins>
    </w:p>
    <w:p w14:paraId="4FE9054C" w14:textId="77777777" w:rsidR="00E23BD7" w:rsidRPr="007A7659" w:rsidRDefault="00E23BD7" w:rsidP="00E23BD7">
      <w:pPr>
        <w:pStyle w:val="Numeroelenco2"/>
        <w:numPr>
          <w:ilvl w:val="0"/>
          <w:numId w:val="70"/>
        </w:numPr>
        <w:rPr>
          <w:ins w:id="1535" w:author="Gregorio Canal" w:date="2019-07-16T12:41:00Z"/>
        </w:rPr>
      </w:pPr>
      <w:ins w:id="1536" w:author="Gregorio Canal" w:date="2019-07-16T12:41:00Z">
        <w:r w:rsidRPr="007A7659">
          <w:t xml:space="preserve">Apply filtering rules to all </w:t>
        </w:r>
        <w:r>
          <w:t>AuditEvent Resources</w:t>
        </w:r>
        <w:r w:rsidRPr="007A7659">
          <w:t xml:space="preserve"> received by the Audit Record Repository.</w:t>
        </w:r>
      </w:ins>
    </w:p>
    <w:p w14:paraId="397D0874" w14:textId="77777777" w:rsidR="00E23BD7" w:rsidRDefault="00E23BD7" w:rsidP="00E23BD7">
      <w:pPr>
        <w:pStyle w:val="Numeroelenco2"/>
        <w:numPr>
          <w:ilvl w:val="0"/>
          <w:numId w:val="70"/>
        </w:numPr>
        <w:rPr>
          <w:ins w:id="1537" w:author="Gregorio Canal" w:date="2019-07-16T12:41:00Z"/>
        </w:rPr>
      </w:pPr>
      <w:ins w:id="1538" w:author="Gregorio Canal" w:date="2019-07-16T12:41:00Z">
        <w:r w:rsidRPr="007A7659">
          <w:t xml:space="preserve">Forward all </w:t>
        </w:r>
        <w:r>
          <w:t>AuditEvent Resource</w:t>
        </w:r>
        <w:r w:rsidRPr="007A7659">
          <w:t>s that match filters to their configured destinations.</w:t>
        </w:r>
      </w:ins>
    </w:p>
    <w:p w14:paraId="0CBA2DCC" w14:textId="77777777" w:rsidR="00E23BD7" w:rsidRDefault="00E23BD7" w:rsidP="00E23BD7">
      <w:pPr>
        <w:pStyle w:val="Corpotesto"/>
        <w:rPr>
          <w:ins w:id="1539" w:author="Gregorio Canal" w:date="2019-07-16T12:41:00Z"/>
        </w:rPr>
      </w:pPr>
      <w:ins w:id="1540" w:author="Gregorio Canal" w:date="2019-07-16T12:41:00Z">
        <w:r>
          <w:t xml:space="preserve">If needed, an Audit Record Forwarder that needs to forward a received AuditEvent Resource using the Audit Event message (DICOM audit event via syslog protocol) can do the transformation from the FHIR Resource to a DICOM message according to the requirements defined in Table </w:t>
        </w:r>
        <w:r w:rsidRPr="00273141">
          <w:t>3.</w:t>
        </w:r>
        <w:r>
          <w:t>20</w:t>
        </w:r>
        <w:r w:rsidRPr="00273141">
          <w:t>.4.2.2.</w:t>
        </w:r>
        <w:r>
          <w:t>1-1.</w:t>
        </w:r>
      </w:ins>
    </w:p>
    <w:p w14:paraId="5D7BB4EA" w14:textId="77777777" w:rsidR="00E23BD7" w:rsidRPr="00186A07" w:rsidRDefault="00E23BD7" w:rsidP="00E23BD7">
      <w:pPr>
        <w:pStyle w:val="Titolo3"/>
        <w:rPr>
          <w:ins w:id="1541" w:author="Gregorio Canal" w:date="2019-07-16T12:41:00Z"/>
          <w:noProof w:val="0"/>
        </w:rPr>
      </w:pPr>
      <w:ins w:id="1542" w:author="Gregorio Canal" w:date="2019-07-16T12:41:00Z">
        <w:r w:rsidRPr="00186A07">
          <w:rPr>
            <w:noProof w:val="0"/>
          </w:rPr>
          <w:t>3.</w:t>
        </w:r>
        <w:r>
          <w:rPr>
            <w:noProof w:val="0"/>
          </w:rPr>
          <w:t>20</w:t>
        </w:r>
        <w:r w:rsidRPr="00186A07">
          <w:rPr>
            <w:noProof w:val="0"/>
          </w:rPr>
          <w:t>.4.</w:t>
        </w:r>
        <w:r>
          <w:rPr>
            <w:noProof w:val="0"/>
          </w:rPr>
          <w:t>3</w:t>
        </w:r>
        <w:r w:rsidRPr="00186A07">
          <w:rPr>
            <w:noProof w:val="0"/>
          </w:rPr>
          <w:t xml:space="preserve"> </w:t>
        </w:r>
        <w:r>
          <w:rPr>
            <w:noProof w:val="0"/>
          </w:rPr>
          <w:t>Send</w:t>
        </w:r>
        <w:r w:rsidRPr="00186A07">
          <w:rPr>
            <w:noProof w:val="0"/>
          </w:rPr>
          <w:t xml:space="preserve"> Audit Resource Response</w:t>
        </w:r>
      </w:ins>
    </w:p>
    <w:p w14:paraId="6DD84B9F" w14:textId="77777777" w:rsidR="00E23BD7" w:rsidRPr="00A467DB" w:rsidRDefault="00E23BD7" w:rsidP="00E23BD7">
      <w:pPr>
        <w:pStyle w:val="Corpotesto"/>
        <w:rPr>
          <w:ins w:id="1543" w:author="Gregorio Canal" w:date="2019-07-16T12:41:00Z"/>
        </w:rPr>
      </w:pPr>
      <w:ins w:id="1544" w:author="Gregorio Canal" w:date="2019-07-16T12:41:00Z">
        <w:r w:rsidRPr="00A467DB">
          <w:t>T</w:t>
        </w:r>
        <w:r w:rsidRPr="0035387A">
          <w:t xml:space="preserve">he Audit Record Repository </w:t>
        </w:r>
        <w:r>
          <w:t>responds to the Secure Node, Secure Application or AuditRecord Forwarder using  a Send Audit Resource Response message in order to acknowledge the client about the result of the operation.</w:t>
        </w:r>
      </w:ins>
    </w:p>
    <w:p w14:paraId="1DDA1211" w14:textId="77777777" w:rsidR="00E23BD7" w:rsidRDefault="00E23BD7" w:rsidP="00E23BD7">
      <w:pPr>
        <w:pStyle w:val="Titolo3"/>
        <w:rPr>
          <w:ins w:id="1545" w:author="Gregorio Canal" w:date="2019-07-16T12:41:00Z"/>
          <w:noProof w:val="0"/>
        </w:rPr>
      </w:pPr>
      <w:ins w:id="1546" w:author="Gregorio Canal" w:date="2019-07-16T12:41:00Z">
        <w:r w:rsidRPr="007F53D9">
          <w:rPr>
            <w:noProof w:val="0"/>
          </w:rPr>
          <w:t>3.</w:t>
        </w:r>
        <w:r>
          <w:rPr>
            <w:noProof w:val="0"/>
          </w:rPr>
          <w:t>20</w:t>
        </w:r>
        <w:r w:rsidRPr="007F53D9">
          <w:rPr>
            <w:noProof w:val="0"/>
          </w:rPr>
          <w:t>.4.</w:t>
        </w:r>
        <w:r>
          <w:rPr>
            <w:noProof w:val="0"/>
          </w:rPr>
          <w:t>3</w:t>
        </w:r>
        <w:r w:rsidRPr="0045605F">
          <w:rPr>
            <w:noProof w:val="0"/>
          </w:rPr>
          <w:t>.1</w:t>
        </w:r>
        <w:r w:rsidRPr="007F53D9">
          <w:rPr>
            <w:noProof w:val="0"/>
          </w:rPr>
          <w:t xml:space="preserve"> </w:t>
        </w:r>
        <w:r w:rsidRPr="0045605F">
          <w:rPr>
            <w:noProof w:val="0"/>
          </w:rPr>
          <w:t>Trigger Events</w:t>
        </w:r>
      </w:ins>
    </w:p>
    <w:p w14:paraId="51F3E107" w14:textId="77777777" w:rsidR="00E23BD7" w:rsidRPr="00A467DB" w:rsidRDefault="00E23BD7" w:rsidP="00E23BD7">
      <w:pPr>
        <w:pStyle w:val="Corpotesto"/>
        <w:rPr>
          <w:ins w:id="1547" w:author="Gregorio Canal" w:date="2019-07-16T12:41:00Z"/>
        </w:rPr>
      </w:pPr>
      <w:ins w:id="1548" w:author="Gregorio Canal" w:date="2019-07-16T12:41:00Z">
        <w:r w:rsidRPr="00A467DB">
          <w:t>When</w:t>
        </w:r>
        <w:r w:rsidRPr="0035387A">
          <w:t xml:space="preserve"> th</w:t>
        </w:r>
        <w:r>
          <w:t>e Audit Record Repository has finished storing the AuditEvent Resource received, it sends this message back to the client acknowledging the result of the request.</w:t>
        </w:r>
      </w:ins>
    </w:p>
    <w:p w14:paraId="140CB4FE" w14:textId="77777777" w:rsidR="00E23BD7" w:rsidRDefault="00E23BD7" w:rsidP="00E23BD7">
      <w:pPr>
        <w:pStyle w:val="Titolo3"/>
        <w:rPr>
          <w:ins w:id="1549" w:author="Gregorio Canal" w:date="2019-07-16T12:41:00Z"/>
          <w:noProof w:val="0"/>
        </w:rPr>
      </w:pPr>
      <w:ins w:id="1550" w:author="Gregorio Canal" w:date="2019-07-16T12:41:00Z">
        <w:r w:rsidRPr="0035387A">
          <w:rPr>
            <w:noProof w:val="0"/>
          </w:rPr>
          <w:lastRenderedPageBreak/>
          <w:t>3.</w:t>
        </w:r>
        <w:r>
          <w:rPr>
            <w:noProof w:val="0"/>
          </w:rPr>
          <w:t>20</w:t>
        </w:r>
        <w:r w:rsidRPr="0035387A">
          <w:rPr>
            <w:noProof w:val="0"/>
          </w:rPr>
          <w:t>.4.</w:t>
        </w:r>
        <w:r>
          <w:rPr>
            <w:noProof w:val="0"/>
          </w:rPr>
          <w:t>3</w:t>
        </w:r>
        <w:r w:rsidRPr="0035387A">
          <w:rPr>
            <w:noProof w:val="0"/>
          </w:rPr>
          <w:t>.2 Message Semantics</w:t>
        </w:r>
      </w:ins>
    </w:p>
    <w:p w14:paraId="468839E2" w14:textId="77777777" w:rsidR="00E23BD7" w:rsidRDefault="00E23BD7" w:rsidP="00E23BD7">
      <w:pPr>
        <w:pStyle w:val="Corpotesto"/>
        <w:rPr>
          <w:ins w:id="1551" w:author="Gregorio Canal" w:date="2019-07-16T12:41:00Z"/>
        </w:rPr>
      </w:pPr>
      <w:ins w:id="1552" w:author="Gregorio Canal" w:date="2019-07-16T12:41:00Z">
        <w:r>
          <w:t xml:space="preserve">The Audit Record Repository returns an HTTP Status code appropriate to the processing, conforming to specification requirements as specified in </w:t>
        </w:r>
        <w:r>
          <w:fldChar w:fldCharType="begin"/>
        </w:r>
        <w:r>
          <w:instrText>HYPERLINK "https://www.hl7.org/fhir/R4/http.html" \l "create"</w:instrText>
        </w:r>
        <w:r>
          <w:fldChar w:fldCharType="separate"/>
        </w:r>
        <w:r>
          <w:rPr>
            <w:rStyle w:val="Collegamentoipertestuale"/>
          </w:rPr>
          <w:t>https://www.hl7.org/fhir/R4/http.html#create</w:t>
        </w:r>
        <w:r>
          <w:fldChar w:fldCharType="end"/>
        </w:r>
      </w:ins>
    </w:p>
    <w:p w14:paraId="7321631F" w14:textId="77777777" w:rsidR="00E23BD7" w:rsidRDefault="00E23BD7" w:rsidP="00E23BD7">
      <w:pPr>
        <w:pStyle w:val="Corpotesto"/>
        <w:rPr>
          <w:ins w:id="1553" w:author="Gregorio Canal" w:date="2019-07-16T12:41:00Z"/>
        </w:rPr>
      </w:pPr>
      <w:ins w:id="1554" w:author="Gregorio Canal" w:date="2019-07-16T12:41:00Z">
        <w:r>
          <w:t>If the outcome is a success, the http status code of the response shall be a 2xx code.</w:t>
        </w:r>
      </w:ins>
    </w:p>
    <w:p w14:paraId="13EABE14" w14:textId="38B8C3DF" w:rsidR="00B9330E" w:rsidRDefault="00B9330E" w:rsidP="00B9330E">
      <w:pPr>
        <w:pStyle w:val="Corpotesto"/>
        <w:rPr>
          <w:ins w:id="1555" w:author="Gregorio Canal" w:date="2019-07-23T09:16:00Z"/>
        </w:rPr>
      </w:pPr>
      <w:ins w:id="1556" w:author="Gregorio Canal" w:date="2019-07-23T09:16:00Z">
        <w:r>
          <w:t xml:space="preserve">If the outcome is a failure, the Audit Record Repository shall be capable of returning status codes according to what is defined in </w:t>
        </w:r>
        <w:r w:rsidRPr="00B9330E">
          <w:t>https://www.hl7.org/fhir/R4/http.html#create</w:t>
        </w:r>
        <w:r>
          <w:t>.</w:t>
        </w:r>
      </w:ins>
    </w:p>
    <w:p w14:paraId="4A0B6B27" w14:textId="77777777" w:rsidR="00E23BD7" w:rsidRDefault="00E23BD7" w:rsidP="00E23BD7">
      <w:pPr>
        <w:pStyle w:val="Corpotesto"/>
        <w:rPr>
          <w:ins w:id="1557" w:author="Gregorio Canal" w:date="2019-07-16T12:41:00Z"/>
        </w:rPr>
      </w:pPr>
      <w:ins w:id="1558" w:author="Gregorio Canal" w:date="2019-07-16T12:41:00Z">
        <w:r>
          <w:t>The Audit Record Repository can return other status codes 4xx or 5xx in accordance to internal business rules that are out of scope for this transaction.</w:t>
        </w:r>
      </w:ins>
    </w:p>
    <w:p w14:paraId="331A9F52" w14:textId="77777777" w:rsidR="00E23BD7" w:rsidRDefault="00E23BD7" w:rsidP="00E23BD7">
      <w:pPr>
        <w:pStyle w:val="Titolo3"/>
        <w:ind w:left="0" w:firstLine="0"/>
        <w:rPr>
          <w:ins w:id="1559" w:author="Gregorio Canal" w:date="2019-07-16T12:41:00Z"/>
          <w:noProof w:val="0"/>
        </w:rPr>
      </w:pPr>
      <w:ins w:id="1560" w:author="Gregorio Canal" w:date="2019-07-16T12:41:00Z">
        <w:r w:rsidRPr="0035387A">
          <w:rPr>
            <w:noProof w:val="0"/>
          </w:rPr>
          <w:t>3.</w:t>
        </w:r>
        <w:r>
          <w:rPr>
            <w:noProof w:val="0"/>
          </w:rPr>
          <w:t>20</w:t>
        </w:r>
        <w:r w:rsidRPr="0035387A">
          <w:rPr>
            <w:noProof w:val="0"/>
          </w:rPr>
          <w:t>.4.</w:t>
        </w:r>
        <w:r>
          <w:rPr>
            <w:noProof w:val="0"/>
          </w:rPr>
          <w:t>3</w:t>
        </w:r>
        <w:r w:rsidRPr="0035387A">
          <w:rPr>
            <w:noProof w:val="0"/>
          </w:rPr>
          <w:t>.3 Expected Actions</w:t>
        </w:r>
      </w:ins>
    </w:p>
    <w:p w14:paraId="1F5ED2B3" w14:textId="6F13A664" w:rsidR="00E23BD7" w:rsidRDefault="00E23BD7" w:rsidP="00E23BD7">
      <w:pPr>
        <w:pStyle w:val="Corpotesto"/>
        <w:rPr>
          <w:ins w:id="1561" w:author="Gregorio Canal" w:date="2019-07-16T12:41:00Z"/>
        </w:rPr>
      </w:pPr>
      <w:ins w:id="1562" w:author="Gregorio Canal" w:date="2019-07-16T12:41:00Z">
        <w:r>
          <w:t>The Audit Record Repository could return failures. For this reason, it is up to the client to decide what to do with failures that ha</w:t>
        </w:r>
      </w:ins>
      <w:ins w:id="1563" w:author="Gregorio Canal" w:date="2019-07-23T11:20:00Z">
        <w:r w:rsidR="00A74FEB">
          <w:t>ve</w:t>
        </w:r>
      </w:ins>
      <w:ins w:id="1564" w:author="Gregorio Canal" w:date="2019-07-16T12:41:00Z">
        <w:r>
          <w:t xml:space="preserve"> been returned by the Audit Record Repository.</w:t>
        </w:r>
      </w:ins>
    </w:p>
    <w:p w14:paraId="13C5E290" w14:textId="77777777" w:rsidR="00E23BD7" w:rsidRDefault="00E23BD7" w:rsidP="00E23BD7">
      <w:pPr>
        <w:pStyle w:val="Titolo3"/>
        <w:rPr>
          <w:ins w:id="1565" w:author="Gregorio Canal" w:date="2019-07-16T12:41:00Z"/>
          <w:noProof w:val="0"/>
        </w:rPr>
      </w:pPr>
      <w:ins w:id="1566" w:author="Gregorio Canal" w:date="2019-07-16T12:41:00Z">
        <w:r w:rsidRPr="0035387A">
          <w:rPr>
            <w:noProof w:val="0"/>
          </w:rPr>
          <w:t>3.</w:t>
        </w:r>
        <w:r>
          <w:rPr>
            <w:noProof w:val="0"/>
          </w:rPr>
          <w:t>20</w:t>
        </w:r>
        <w:r w:rsidRPr="0035387A">
          <w:rPr>
            <w:noProof w:val="0"/>
          </w:rPr>
          <w:t>.4.</w:t>
        </w:r>
        <w:r>
          <w:rPr>
            <w:noProof w:val="0"/>
          </w:rPr>
          <w:t>4</w:t>
        </w:r>
        <w:r w:rsidRPr="0035387A">
          <w:rPr>
            <w:noProof w:val="0"/>
          </w:rPr>
          <w:t xml:space="preserve"> </w:t>
        </w:r>
        <w:r>
          <w:rPr>
            <w:noProof w:val="0"/>
          </w:rPr>
          <w:t>Send</w:t>
        </w:r>
        <w:r w:rsidRPr="0035387A">
          <w:rPr>
            <w:noProof w:val="0"/>
          </w:rPr>
          <w:t xml:space="preserve"> Audit Bundle Request</w:t>
        </w:r>
        <w:r>
          <w:rPr>
            <w:noProof w:val="0"/>
          </w:rPr>
          <w:t xml:space="preserve"> Message – RESTful interaction</w:t>
        </w:r>
      </w:ins>
    </w:p>
    <w:p w14:paraId="2991775F" w14:textId="05A02E1F" w:rsidR="00E23BD7" w:rsidRPr="0035387A" w:rsidRDefault="00E23BD7" w:rsidP="00E23BD7">
      <w:pPr>
        <w:pStyle w:val="Corpotesto"/>
        <w:rPr>
          <w:ins w:id="1567" w:author="Gregorio Canal" w:date="2019-07-16T12:41:00Z"/>
        </w:rPr>
      </w:pPr>
      <w:ins w:id="1568" w:author="Gregorio Canal" w:date="2019-07-16T12:41:00Z">
        <w:r>
          <w:t xml:space="preserve">A Secure Node, Secure Application or Audit Record Forwarder, that supports the </w:t>
        </w:r>
      </w:ins>
      <w:ins w:id="1569" w:author="Gregorio Canal" w:date="2019-07-22T13:57:00Z">
        <w:r w:rsidR="00461C9D">
          <w:t xml:space="preserve">ATX: </w:t>
        </w:r>
      </w:ins>
      <w:ins w:id="1570" w:author="Gregorio Canal" w:date="2019-07-23T11:57:00Z">
        <w:r w:rsidR="00722A8A">
          <w:t>RESTful</w:t>
        </w:r>
      </w:ins>
      <w:ins w:id="1571" w:author="Gregorio Canal" w:date="2019-07-16T12:41:00Z">
        <w:r>
          <w:t xml:space="preserve"> Option, uses this message to post a Bundle of AuditEvent resources to the Audit Record Repository using a FHIR batch interaction (see </w:t>
        </w:r>
        <w:r>
          <w:fldChar w:fldCharType="begin"/>
        </w:r>
        <w:r>
          <w:instrText>HYPERLINK "https://www.hl7.org/fhir/R4/http.html" \l "transaction"</w:instrText>
        </w:r>
        <w:r>
          <w:fldChar w:fldCharType="separate"/>
        </w:r>
        <w:r>
          <w:rPr>
            <w:rStyle w:val="Collegamentoipertestuale"/>
          </w:rPr>
          <w:t>https://www.hl7.org/fhir/R4/http.html#transaction</w:t>
        </w:r>
        <w:r>
          <w:fldChar w:fldCharType="end"/>
        </w:r>
        <w:r>
          <w:t xml:space="preserve"> ).</w:t>
        </w:r>
      </w:ins>
    </w:p>
    <w:p w14:paraId="4C9D2ECF" w14:textId="77777777" w:rsidR="00E23BD7" w:rsidRDefault="00E23BD7" w:rsidP="00E23BD7">
      <w:pPr>
        <w:pStyle w:val="Titolo3"/>
        <w:rPr>
          <w:ins w:id="1572" w:author="Gregorio Canal" w:date="2019-07-16T12:41:00Z"/>
          <w:noProof w:val="0"/>
        </w:rPr>
      </w:pPr>
      <w:ins w:id="1573" w:author="Gregorio Canal" w:date="2019-07-16T12:41:00Z">
        <w:r w:rsidRPr="00F95138">
          <w:rPr>
            <w:noProof w:val="0"/>
          </w:rPr>
          <w:t>3.</w:t>
        </w:r>
        <w:r>
          <w:rPr>
            <w:noProof w:val="0"/>
          </w:rPr>
          <w:t>20</w:t>
        </w:r>
        <w:r w:rsidRPr="00F95138">
          <w:rPr>
            <w:noProof w:val="0"/>
          </w:rPr>
          <w:t>.4.</w:t>
        </w:r>
        <w:r>
          <w:rPr>
            <w:noProof w:val="0"/>
          </w:rPr>
          <w:t>4</w:t>
        </w:r>
        <w:r w:rsidRPr="00F95138">
          <w:rPr>
            <w:noProof w:val="0"/>
          </w:rPr>
          <w:t>.1 Trigger Events</w:t>
        </w:r>
      </w:ins>
    </w:p>
    <w:p w14:paraId="451996FD" w14:textId="77777777" w:rsidR="00E23BD7" w:rsidRDefault="00E23BD7" w:rsidP="00E23BD7">
      <w:pPr>
        <w:pStyle w:val="Corpotesto"/>
        <w:rPr>
          <w:ins w:id="1574" w:author="Gregorio Canal" w:date="2019-07-16T12:41:00Z"/>
        </w:rPr>
      </w:pPr>
      <w:ins w:id="1575" w:author="Gregorio Canal" w:date="2019-07-16T12:41:00Z">
        <w:r>
          <w:t>This message is sent when a</w:t>
        </w:r>
        <w:r w:rsidRPr="007A7659">
          <w:t>n actor that is grouped with Secure Node or Secure Application</w:t>
        </w:r>
        <w:r>
          <w:t xml:space="preserve"> or an Audit</w:t>
        </w:r>
        <w:r w:rsidRPr="007A7659">
          <w:t xml:space="preserve"> </w:t>
        </w:r>
        <w:r>
          <w:t>Record Forwarder needs to send multiple events that has been audited to the Audit Record Repository.</w:t>
        </w:r>
      </w:ins>
    </w:p>
    <w:p w14:paraId="01C22EF2" w14:textId="77777777" w:rsidR="00E23BD7" w:rsidRPr="007A7659" w:rsidRDefault="00E23BD7" w:rsidP="00E23BD7">
      <w:pPr>
        <w:pStyle w:val="Corpotesto"/>
        <w:rPr>
          <w:ins w:id="1576" w:author="Gregorio Canal" w:date="2019-07-16T12:41:00Z"/>
        </w:rPr>
      </w:pPr>
      <w:ins w:id="1577" w:author="Gregorio Canal" w:date="2019-07-16T12:41:00Z">
        <w:r w:rsidRPr="007A7659">
          <w:t xml:space="preserve">There are </w:t>
        </w:r>
        <w:r w:rsidRPr="007A7659">
          <w:rPr>
            <w:bCs/>
          </w:rPr>
          <w:t>two</w:t>
        </w:r>
        <w:r w:rsidRPr="007A7659">
          <w:t xml:space="preserve"> trigger events:</w:t>
        </w:r>
      </w:ins>
    </w:p>
    <w:p w14:paraId="118FB4E3" w14:textId="77777777" w:rsidR="00E23BD7" w:rsidRPr="007A7659" w:rsidRDefault="00E23BD7" w:rsidP="00E23BD7">
      <w:pPr>
        <w:pStyle w:val="Numeroelenco2"/>
        <w:numPr>
          <w:ilvl w:val="0"/>
          <w:numId w:val="71"/>
        </w:numPr>
        <w:tabs>
          <w:tab w:val="left" w:pos="5670"/>
        </w:tabs>
        <w:rPr>
          <w:ins w:id="1578" w:author="Gregorio Canal" w:date="2019-07-16T12:41:00Z"/>
        </w:rPr>
      </w:pPr>
      <w:ins w:id="1579" w:author="Gregorio Canal" w:date="2019-07-16T12:41:00Z">
        <w:r w:rsidRPr="007A7659">
          <w:t xml:space="preserve">A Secure Node or Secure Application detects </w:t>
        </w:r>
        <w:r>
          <w:t>at least one</w:t>
        </w:r>
        <w:r w:rsidRPr="007A7659">
          <w:t xml:space="preserve"> event that should be reported to the Audit Record Repository. This transaction does not specify all of the policies or reasons for reporting events. They may be specified in other IHE profiles, they may be specified by local law or regulation, or they may be specified by local policy.</w:t>
        </w:r>
      </w:ins>
    </w:p>
    <w:p w14:paraId="511B1A12" w14:textId="77777777" w:rsidR="00E23BD7" w:rsidRDefault="00E23BD7" w:rsidP="00E23BD7">
      <w:pPr>
        <w:pStyle w:val="Numeroelenco2"/>
        <w:numPr>
          <w:ilvl w:val="0"/>
          <w:numId w:val="71"/>
        </w:numPr>
        <w:rPr>
          <w:ins w:id="1580" w:author="Gregorio Canal" w:date="2019-07-16T12:41:00Z"/>
        </w:rPr>
      </w:pPr>
      <w:ins w:id="1581" w:author="Gregorio Canal" w:date="2019-07-16T12:41:00Z">
        <w:r w:rsidRPr="007A7659">
          <w:t xml:space="preserve">An Audit Record Forwarder determines that </w:t>
        </w:r>
        <w:r>
          <w:t xml:space="preserve">at least one </w:t>
        </w:r>
        <w:r w:rsidRPr="007A7659">
          <w:t xml:space="preserve">received </w:t>
        </w:r>
        <w:r>
          <w:t>AuditEvent Resource</w:t>
        </w:r>
        <w:r w:rsidRPr="007A7659">
          <w:t xml:space="preserve"> should be sent to another Audit Record Repository. This transaction does not specify what rules or policies determine whether a</w:t>
        </w:r>
        <w:r>
          <w:t>n</w:t>
        </w:r>
        <w:r w:rsidRPr="007A7659">
          <w:t xml:space="preserve"> </w:t>
        </w:r>
        <w:r>
          <w:t>AuditEvent Resource</w:t>
        </w:r>
        <w:r w:rsidRPr="007A7659">
          <w:t xml:space="preserve"> should be forwarded.</w:t>
        </w:r>
      </w:ins>
    </w:p>
    <w:p w14:paraId="17C3F876" w14:textId="77777777" w:rsidR="00E23BD7" w:rsidRDefault="00E23BD7" w:rsidP="00E23BD7">
      <w:pPr>
        <w:pStyle w:val="Corpotesto"/>
        <w:rPr>
          <w:ins w:id="1582" w:author="Gregorio Canal" w:date="2019-07-16T12:41:00Z"/>
        </w:rPr>
      </w:pPr>
      <w:ins w:id="1583" w:author="Gregorio Canal" w:date="2019-07-16T12:41:00Z">
        <w:r w:rsidRPr="007A7659">
          <w:t>An actor in any IHE profile, when grouped with a Secure Node or Secure Application, shall be able to report the events defined in Table 3.20.4.1.1.1-1</w:t>
        </w:r>
        <w:r>
          <w:t>.</w:t>
        </w:r>
        <w:r w:rsidRPr="007A7659">
          <w:t xml:space="preserve"> Additional reportable events are often identified for specific events in other IHE profiles, and are documented in that profile or transaction.</w:t>
        </w:r>
      </w:ins>
    </w:p>
    <w:p w14:paraId="541F8B20" w14:textId="77777777" w:rsidR="00E23BD7" w:rsidRPr="004A65C4" w:rsidRDefault="00E23BD7" w:rsidP="00E23BD7">
      <w:pPr>
        <w:pStyle w:val="Corpotesto"/>
        <w:rPr>
          <w:ins w:id="1584" w:author="Gregorio Canal" w:date="2019-07-16T12:41:00Z"/>
        </w:rPr>
      </w:pPr>
    </w:p>
    <w:p w14:paraId="592936AC" w14:textId="77777777" w:rsidR="00E23BD7" w:rsidRDefault="00E23BD7" w:rsidP="00E23BD7">
      <w:pPr>
        <w:pStyle w:val="Titolo3"/>
        <w:rPr>
          <w:ins w:id="1585" w:author="Gregorio Canal" w:date="2019-07-16T12:41:00Z"/>
          <w:noProof w:val="0"/>
        </w:rPr>
      </w:pPr>
      <w:ins w:id="1586" w:author="Gregorio Canal" w:date="2019-07-16T12:41:00Z">
        <w:r w:rsidRPr="0035387A">
          <w:rPr>
            <w:noProof w:val="0"/>
          </w:rPr>
          <w:lastRenderedPageBreak/>
          <w:t>3.</w:t>
        </w:r>
        <w:r>
          <w:rPr>
            <w:noProof w:val="0"/>
          </w:rPr>
          <w:t>20</w:t>
        </w:r>
        <w:r w:rsidRPr="0035387A">
          <w:rPr>
            <w:noProof w:val="0"/>
          </w:rPr>
          <w:t>.4.</w:t>
        </w:r>
        <w:r>
          <w:rPr>
            <w:noProof w:val="0"/>
          </w:rPr>
          <w:t>4</w:t>
        </w:r>
        <w:r w:rsidRPr="0035387A">
          <w:rPr>
            <w:noProof w:val="0"/>
          </w:rPr>
          <w:t>.2 Message Semantics</w:t>
        </w:r>
      </w:ins>
    </w:p>
    <w:p w14:paraId="1D233B7B" w14:textId="77777777" w:rsidR="00E23BD7" w:rsidRDefault="00E23BD7" w:rsidP="00E23BD7">
      <w:pPr>
        <w:pStyle w:val="Corpotesto"/>
        <w:rPr>
          <w:ins w:id="1587" w:author="Gregorio Canal" w:date="2019-07-16T12:41:00Z"/>
        </w:rPr>
      </w:pPr>
      <w:ins w:id="1588" w:author="Gregorio Canal" w:date="2019-07-16T12:41:00Z">
        <w:r w:rsidRPr="007A7659">
          <w:t>An actor that is grouped with Secure Node or Secure Application</w:t>
        </w:r>
        <w:r>
          <w:t xml:space="preserve"> or an Audit</w:t>
        </w:r>
        <w:r w:rsidRPr="007A7659">
          <w:t xml:space="preserve"> </w:t>
        </w:r>
        <w:r>
          <w:t xml:space="preserve">Record Forwarder shall issue an HTTP request according to requirements defined in the FHIR specification for “batch” interaction (see </w:t>
        </w:r>
        <w:r>
          <w:fldChar w:fldCharType="begin"/>
        </w:r>
        <w:r>
          <w:instrText>HYPERLINK "https://www.hl7.org/fhir/R4/http.html" \l "transaction"</w:instrText>
        </w:r>
        <w:r>
          <w:fldChar w:fldCharType="separate"/>
        </w:r>
        <w:r>
          <w:rPr>
            <w:rStyle w:val="Collegamentoipertestuale"/>
          </w:rPr>
          <w:t>https://www.hl7.org/fhir/R4/http.html#transaction</w:t>
        </w:r>
        <w:r>
          <w:fldChar w:fldCharType="end"/>
        </w:r>
        <w:r>
          <w:t>).</w:t>
        </w:r>
      </w:ins>
    </w:p>
    <w:p w14:paraId="6BAD8CBC" w14:textId="77777777" w:rsidR="00E23BD7" w:rsidRDefault="00E23BD7" w:rsidP="00E23BD7">
      <w:pPr>
        <w:pStyle w:val="Corpotesto"/>
        <w:rPr>
          <w:ins w:id="1589" w:author="Gregorio Canal" w:date="2019-07-16T12:41:00Z"/>
        </w:rPr>
      </w:pPr>
      <w:ins w:id="1590" w:author="Gregorio Canal" w:date="2019-07-16T12:41:00Z">
        <w:r>
          <w:t>The Audit Record Repository and the client shall both support the “batch” interaction.</w:t>
        </w:r>
      </w:ins>
    </w:p>
    <w:p w14:paraId="7BFD0B31" w14:textId="77777777" w:rsidR="00E23BD7" w:rsidRDefault="00E23BD7" w:rsidP="00E23BD7">
      <w:pPr>
        <w:pStyle w:val="Corpotesto"/>
        <w:rPr>
          <w:ins w:id="1591" w:author="Gregorio Canal" w:date="2019-07-16T12:41:00Z"/>
        </w:rPr>
      </w:pPr>
      <w:ins w:id="1592" w:author="Gregorio Canal" w:date="2019-07-16T12:41:00Z">
        <w:r>
          <w:t>The message uses an HTTP POST method to submit a FHIR Bundle Resource. The client shall post FHIR resources in either XML format or JSON format. Values for mime-type of the request message are defined in the ITI TF-2x: Appendix Z.6.</w:t>
        </w:r>
      </w:ins>
    </w:p>
    <w:p w14:paraId="35A36398" w14:textId="77777777" w:rsidR="00E23BD7" w:rsidRDefault="00E23BD7" w:rsidP="00E23BD7">
      <w:pPr>
        <w:pStyle w:val="Corpotesto"/>
        <w:rPr>
          <w:ins w:id="1593" w:author="Gregorio Canal" w:date="2019-07-16T12:41:00Z"/>
        </w:rPr>
      </w:pPr>
      <w:ins w:id="1594" w:author="Gregorio Canal" w:date="2019-07-16T12:41:00Z">
        <w:r>
          <w:t xml:space="preserve">The FHIR Bundle Resource shall contain at least one FHIR </w:t>
        </w:r>
        <w:proofErr w:type="spellStart"/>
        <w:r>
          <w:t>AuditEvent</w:t>
        </w:r>
        <w:proofErr w:type="spellEnd"/>
        <w:r>
          <w:t xml:space="preserve"> Resource (</w:t>
        </w:r>
        <w:r>
          <w:fldChar w:fldCharType="begin"/>
        </w:r>
        <w:r>
          <w:instrText>HYPERLINK "https://www.hl7.org/fhir/R4/auditevent.html"</w:instrText>
        </w:r>
        <w:r>
          <w:fldChar w:fldCharType="separate"/>
        </w:r>
        <w:r>
          <w:rPr>
            <w:rStyle w:val="Collegamentoipertestuale"/>
          </w:rPr>
          <w:t>https://www.hl7.org/fhir/R4/auditevent.html</w:t>
        </w:r>
        <w:r>
          <w:fldChar w:fldCharType="end"/>
        </w:r>
        <w:r>
          <w:t>).</w:t>
        </w:r>
      </w:ins>
    </w:p>
    <w:p w14:paraId="58307D62" w14:textId="0D8FDE82" w:rsidR="00E23BD7" w:rsidRDefault="00E23BD7" w:rsidP="00E23BD7">
      <w:pPr>
        <w:pStyle w:val="Corpotesto"/>
        <w:rPr>
          <w:ins w:id="1595" w:author="Gregorio Canal" w:date="2019-07-16T12:41:00Z"/>
        </w:rPr>
      </w:pPr>
      <w:ins w:id="1596" w:author="Gregorio Canal" w:date="2019-07-16T12:41:00Z">
        <w:r>
          <w:t>The element Bundle.entry.request.method shall be POST.</w:t>
        </w:r>
      </w:ins>
    </w:p>
    <w:p w14:paraId="5746F729" w14:textId="1139965C" w:rsidR="00E23BD7" w:rsidRDefault="00E23BD7" w:rsidP="00E23BD7">
      <w:pPr>
        <w:pStyle w:val="Corpotesto"/>
        <w:rPr>
          <w:ins w:id="1597" w:author="Gregorio Canal" w:date="2019-07-23T10:06:00Z"/>
        </w:rPr>
      </w:pPr>
      <w:ins w:id="1598" w:author="Gregorio Canal" w:date="2019-07-16T12:41:00Z">
        <w:r>
          <w:t>AuditEvent Resources included in the Bundle</w:t>
        </w:r>
        <w:r w:rsidRPr="00DA7AB1">
          <w:t xml:space="preserve"> </w:t>
        </w:r>
        <w:r>
          <w:t xml:space="preserve">that reflect Audit Message definitions defined in IHE TF shall conform to the requirements defined in Section </w:t>
        </w:r>
        <w:r w:rsidRPr="00273141">
          <w:t>3.</w:t>
        </w:r>
        <w:r>
          <w:t>20</w:t>
        </w:r>
        <w:r w:rsidRPr="00273141">
          <w:t>.4.2.2.</w:t>
        </w:r>
        <w:r>
          <w:t>1.</w:t>
        </w:r>
      </w:ins>
    </w:p>
    <w:p w14:paraId="694A0E3A" w14:textId="77777777" w:rsidR="00971CB2" w:rsidRDefault="00971CB2" w:rsidP="00E23BD7">
      <w:pPr>
        <w:pStyle w:val="Corpotesto"/>
        <w:rPr>
          <w:ins w:id="1599" w:author="Gregorio Canal" w:date="2019-07-23T10:04:00Z"/>
        </w:rPr>
      </w:pPr>
    </w:p>
    <w:p w14:paraId="3E0EC393" w14:textId="29224665" w:rsidR="008B10B9" w:rsidRPr="00050FC7" w:rsidRDefault="008B10B9" w:rsidP="008B10B9">
      <w:pPr>
        <w:pStyle w:val="TableTitle"/>
        <w:rPr>
          <w:ins w:id="1600" w:author="Gregorio Canal" w:date="2019-07-23T10:04:00Z"/>
        </w:rPr>
      </w:pPr>
      <w:ins w:id="1601" w:author="Gregorio Canal" w:date="2019-07-23T10:04:00Z">
        <w:r w:rsidRPr="00050FC7">
          <w:t>Table 3.</w:t>
        </w:r>
        <w:r>
          <w:t>20</w:t>
        </w:r>
        <w:r w:rsidRPr="00050FC7">
          <w:t>.4.</w:t>
        </w:r>
        <w:r>
          <w:t>4</w:t>
        </w:r>
        <w:r w:rsidRPr="00050FC7">
          <w:t xml:space="preserve">.2 -1: </w:t>
        </w:r>
        <w:r w:rsidRPr="0006449B">
          <w:rPr>
            <w:rStyle w:val="XMLname"/>
            <w:rFonts w:cs="Arial"/>
            <w:szCs w:val="22"/>
          </w:rPr>
          <w:t>Bundle</w:t>
        </w:r>
        <w:r w:rsidRPr="0006449B">
          <w:rPr>
            <w:rFonts w:cs="Arial"/>
            <w:szCs w:val="22"/>
          </w:rPr>
          <w:t xml:space="preserve"> </w:t>
        </w:r>
        <w:r w:rsidRPr="00050FC7">
          <w:t xml:space="preserve">Resource Constraints </w:t>
        </w:r>
      </w:ins>
    </w:p>
    <w:tbl>
      <w:tblPr>
        <w:tblW w:w="86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Change w:id="1602" w:author="Gregorio Canal" w:date="2019-07-23T10:05:00Z">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PrChange>
      </w:tblPr>
      <w:tblGrid>
        <w:gridCol w:w="3980"/>
        <w:gridCol w:w="4694"/>
        <w:tblGridChange w:id="1603">
          <w:tblGrid>
            <w:gridCol w:w="3980"/>
            <w:gridCol w:w="4694"/>
          </w:tblGrid>
        </w:tblGridChange>
      </w:tblGrid>
      <w:tr w:rsidR="008B10B9" w:rsidRPr="00050FC7" w14:paraId="48DD8EA7" w14:textId="77777777" w:rsidTr="008B10B9">
        <w:trPr>
          <w:cantSplit/>
          <w:trHeight w:val="665"/>
          <w:tblHeader/>
          <w:jc w:val="center"/>
          <w:ins w:id="1604" w:author="Gregorio Canal" w:date="2019-07-23T10:04:00Z"/>
          <w:trPrChange w:id="1605" w:author="Gregorio Canal" w:date="2019-07-23T10:05:00Z">
            <w:trPr>
              <w:cantSplit/>
              <w:trHeight w:val="665"/>
              <w:tblHeader/>
            </w:trPr>
          </w:trPrChange>
        </w:trPr>
        <w:tc>
          <w:tcPr>
            <w:tcW w:w="3980" w:type="dxa"/>
            <w:shd w:val="clear" w:color="auto" w:fill="D9D9D9"/>
            <w:tcPrChange w:id="1606" w:author="Gregorio Canal" w:date="2019-07-23T10:05:00Z">
              <w:tcPr>
                <w:tcW w:w="3980" w:type="dxa"/>
                <w:shd w:val="clear" w:color="auto" w:fill="D9D9D9"/>
              </w:tcPr>
            </w:tcPrChange>
          </w:tcPr>
          <w:p w14:paraId="5771B40B" w14:textId="77777777" w:rsidR="008B10B9" w:rsidRPr="00050FC7" w:rsidRDefault="008B10B9" w:rsidP="00BC00F6">
            <w:pPr>
              <w:pStyle w:val="TableEntryHeader"/>
              <w:rPr>
                <w:ins w:id="1607" w:author="Gregorio Canal" w:date="2019-07-23T10:04:00Z"/>
              </w:rPr>
            </w:pPr>
            <w:ins w:id="1608" w:author="Gregorio Canal" w:date="2019-07-23T10:04:00Z">
              <w:r w:rsidRPr="00050FC7">
                <w:t>Element</w:t>
              </w:r>
            </w:ins>
          </w:p>
          <w:p w14:paraId="4014FB70" w14:textId="77777777" w:rsidR="008B10B9" w:rsidRPr="00050FC7" w:rsidRDefault="008B10B9" w:rsidP="00BC00F6">
            <w:pPr>
              <w:pStyle w:val="TableEntryHeader"/>
              <w:rPr>
                <w:ins w:id="1609" w:author="Gregorio Canal" w:date="2019-07-23T10:04:00Z"/>
              </w:rPr>
            </w:pPr>
            <w:ins w:id="1610" w:author="Gregorio Canal" w:date="2019-07-23T10:04:00Z">
              <w:r w:rsidRPr="00050FC7">
                <w:t>&amp;</w:t>
              </w:r>
            </w:ins>
          </w:p>
          <w:p w14:paraId="7FFED1AC" w14:textId="77777777" w:rsidR="008B10B9" w:rsidRPr="00050FC7" w:rsidRDefault="008B10B9" w:rsidP="00BC00F6">
            <w:pPr>
              <w:pStyle w:val="TableEntryHeader"/>
              <w:rPr>
                <w:ins w:id="1611" w:author="Gregorio Canal" w:date="2019-07-23T10:04:00Z"/>
              </w:rPr>
            </w:pPr>
            <w:ins w:id="1612" w:author="Gregorio Canal" w:date="2019-07-23T10:04:00Z">
              <w:r w:rsidRPr="00050FC7">
                <w:t>Cardinality</w:t>
              </w:r>
            </w:ins>
          </w:p>
        </w:tc>
        <w:tc>
          <w:tcPr>
            <w:tcW w:w="4694" w:type="dxa"/>
            <w:shd w:val="clear" w:color="auto" w:fill="D9D9D9"/>
            <w:tcPrChange w:id="1613" w:author="Gregorio Canal" w:date="2019-07-23T10:05:00Z">
              <w:tcPr>
                <w:tcW w:w="4694" w:type="dxa"/>
                <w:shd w:val="clear" w:color="auto" w:fill="D9D9D9"/>
              </w:tcPr>
            </w:tcPrChange>
          </w:tcPr>
          <w:p w14:paraId="6DBEB974" w14:textId="77777777" w:rsidR="008B10B9" w:rsidRPr="00050FC7" w:rsidRDefault="008B10B9" w:rsidP="00BC00F6">
            <w:pPr>
              <w:pStyle w:val="TableEntryHeader"/>
              <w:rPr>
                <w:ins w:id="1614" w:author="Gregorio Canal" w:date="2019-07-23T10:04:00Z"/>
              </w:rPr>
            </w:pPr>
            <w:ins w:id="1615" w:author="Gregorio Canal" w:date="2019-07-23T10:04:00Z">
              <w:r>
                <w:t>Constraints</w:t>
              </w:r>
            </w:ins>
          </w:p>
        </w:tc>
      </w:tr>
      <w:tr w:rsidR="008B10B9" w:rsidRPr="00050FC7" w14:paraId="2DF802D7" w14:textId="77777777" w:rsidTr="008B10B9">
        <w:trPr>
          <w:cantSplit/>
          <w:trHeight w:val="578"/>
          <w:jc w:val="center"/>
          <w:ins w:id="1616" w:author="Gregorio Canal" w:date="2019-07-23T10:04:00Z"/>
          <w:trPrChange w:id="1617" w:author="Gregorio Canal" w:date="2019-07-23T10:05:00Z">
            <w:trPr>
              <w:cantSplit/>
              <w:trHeight w:val="578"/>
            </w:trPr>
          </w:trPrChange>
        </w:trPr>
        <w:tc>
          <w:tcPr>
            <w:tcW w:w="3980" w:type="dxa"/>
            <w:shd w:val="clear" w:color="auto" w:fill="auto"/>
            <w:tcPrChange w:id="1618" w:author="Gregorio Canal" w:date="2019-07-23T10:05:00Z">
              <w:tcPr>
                <w:tcW w:w="3980" w:type="dxa"/>
                <w:shd w:val="clear" w:color="auto" w:fill="auto"/>
              </w:tcPr>
            </w:tcPrChange>
          </w:tcPr>
          <w:p w14:paraId="76B66BB7" w14:textId="77777777" w:rsidR="008B10B9" w:rsidRPr="00050FC7" w:rsidRDefault="008B10B9" w:rsidP="00BC00F6">
            <w:pPr>
              <w:pStyle w:val="TableEntry"/>
              <w:rPr>
                <w:ins w:id="1619" w:author="Gregorio Canal" w:date="2019-07-23T10:04:00Z"/>
                <w:rStyle w:val="XMLname"/>
              </w:rPr>
            </w:pPr>
            <w:ins w:id="1620" w:author="Gregorio Canal" w:date="2019-07-23T10:04:00Z">
              <w:r>
                <w:rPr>
                  <w:rStyle w:val="XMLname"/>
                </w:rPr>
                <w:t>type</w:t>
              </w:r>
              <w:r w:rsidRPr="00050FC7">
                <w:rPr>
                  <w:rStyle w:val="XMLname"/>
                </w:rPr>
                <w:t xml:space="preserve"> [1..</w:t>
              </w:r>
              <w:r>
                <w:rPr>
                  <w:rStyle w:val="XMLname"/>
                </w:rPr>
                <w:t>1</w:t>
              </w:r>
              <w:r w:rsidRPr="00050FC7">
                <w:rPr>
                  <w:rStyle w:val="XMLname"/>
                </w:rPr>
                <w:t>]</w:t>
              </w:r>
            </w:ins>
          </w:p>
        </w:tc>
        <w:tc>
          <w:tcPr>
            <w:tcW w:w="4694" w:type="dxa"/>
            <w:shd w:val="clear" w:color="auto" w:fill="auto"/>
            <w:tcPrChange w:id="1621" w:author="Gregorio Canal" w:date="2019-07-23T10:05:00Z">
              <w:tcPr>
                <w:tcW w:w="4694" w:type="dxa"/>
                <w:shd w:val="clear" w:color="auto" w:fill="auto"/>
              </w:tcPr>
            </w:tcPrChange>
          </w:tcPr>
          <w:p w14:paraId="4F4F3D85" w14:textId="0C796FCF" w:rsidR="008B10B9" w:rsidRPr="00050FC7" w:rsidRDefault="008B10B9" w:rsidP="00BC00F6">
            <w:pPr>
              <w:rPr>
                <w:ins w:id="1622" w:author="Gregorio Canal" w:date="2019-07-23T10:04:00Z"/>
                <w:rStyle w:val="XMLname"/>
              </w:rPr>
            </w:pPr>
            <w:ins w:id="1623" w:author="Gregorio Canal" w:date="2019-07-23T10:04:00Z">
              <w:r w:rsidRPr="008B10B9">
                <w:rPr>
                  <w:rStyle w:val="XMLname"/>
                  <w:rFonts w:ascii="Times New Roman" w:hAnsi="Times New Roman"/>
                  <w:sz w:val="24"/>
                  <w:szCs w:val="32"/>
                  <w:rPrChange w:id="1624" w:author="Gregorio Canal" w:date="2019-07-23T10:05:00Z">
                    <w:rPr>
                      <w:rStyle w:val="XMLname"/>
                    </w:rPr>
                  </w:rPrChange>
                </w:rPr>
                <w:t>Shall be:</w:t>
              </w:r>
            </w:ins>
            <w:ins w:id="1625" w:author="Gregorio Canal" w:date="2019-07-23T10:05:00Z">
              <w:r>
                <w:rPr>
                  <w:rStyle w:val="XMLname"/>
                  <w:sz w:val="24"/>
                  <w:szCs w:val="32"/>
                </w:rPr>
                <w:t xml:space="preserve"> </w:t>
              </w:r>
              <w:r>
                <w:rPr>
                  <w:rStyle w:val="XMLname"/>
                </w:rPr>
                <w:t>batch</w:t>
              </w:r>
            </w:ins>
          </w:p>
        </w:tc>
      </w:tr>
      <w:tr w:rsidR="008B10B9" w:rsidRPr="00050FC7" w14:paraId="7F0DD36F" w14:textId="77777777" w:rsidTr="008B10B9">
        <w:trPr>
          <w:cantSplit/>
          <w:trHeight w:val="578"/>
          <w:jc w:val="center"/>
          <w:ins w:id="1626" w:author="Gregorio Canal" w:date="2019-07-23T10:04:00Z"/>
          <w:trPrChange w:id="1627" w:author="Gregorio Canal" w:date="2019-07-23T10:05:00Z">
            <w:trPr>
              <w:cantSplit/>
              <w:trHeight w:val="578"/>
            </w:trPr>
          </w:trPrChange>
        </w:trPr>
        <w:tc>
          <w:tcPr>
            <w:tcW w:w="3980" w:type="dxa"/>
            <w:shd w:val="clear" w:color="auto" w:fill="auto"/>
            <w:tcPrChange w:id="1628" w:author="Gregorio Canal" w:date="2019-07-23T10:05:00Z">
              <w:tcPr>
                <w:tcW w:w="3980" w:type="dxa"/>
                <w:shd w:val="clear" w:color="auto" w:fill="auto"/>
              </w:tcPr>
            </w:tcPrChange>
          </w:tcPr>
          <w:p w14:paraId="1E91BEAF" w14:textId="5A7AF43E" w:rsidR="008B10B9" w:rsidRDefault="008B10B9" w:rsidP="00BC00F6">
            <w:pPr>
              <w:pStyle w:val="TableEntry"/>
              <w:rPr>
                <w:ins w:id="1629" w:author="Gregorio Canal" w:date="2019-07-23T10:04:00Z"/>
                <w:rStyle w:val="XMLname"/>
              </w:rPr>
            </w:pPr>
            <w:ins w:id="1630" w:author="Gregorio Canal" w:date="2019-07-23T10:04:00Z">
              <w:r>
                <w:rPr>
                  <w:rStyle w:val="XMLname"/>
                </w:rPr>
                <w:t>entry [</w:t>
              </w:r>
            </w:ins>
            <w:ins w:id="1631" w:author="Gregorio Canal" w:date="2019-07-23T10:05:00Z">
              <w:r>
                <w:rPr>
                  <w:rStyle w:val="XMLname"/>
                </w:rPr>
                <w:t>1</w:t>
              </w:r>
            </w:ins>
            <w:ins w:id="1632" w:author="Gregorio Canal" w:date="2019-07-23T10:04:00Z">
              <w:r>
                <w:rPr>
                  <w:rStyle w:val="XMLname"/>
                </w:rPr>
                <w:t>..*]</w:t>
              </w:r>
            </w:ins>
          </w:p>
        </w:tc>
        <w:tc>
          <w:tcPr>
            <w:tcW w:w="4694" w:type="dxa"/>
            <w:shd w:val="clear" w:color="auto" w:fill="auto"/>
            <w:tcPrChange w:id="1633" w:author="Gregorio Canal" w:date="2019-07-23T10:05:00Z">
              <w:tcPr>
                <w:tcW w:w="4694" w:type="dxa"/>
                <w:shd w:val="clear" w:color="auto" w:fill="auto"/>
              </w:tcPr>
            </w:tcPrChange>
          </w:tcPr>
          <w:p w14:paraId="1EBE213D" w14:textId="5D28993A" w:rsidR="00971CB2" w:rsidRPr="00971CB2" w:rsidRDefault="00971CB2" w:rsidP="00BC00F6">
            <w:pPr>
              <w:rPr>
                <w:ins w:id="1634" w:author="Gregorio Canal" w:date="2019-07-23T10:04:00Z"/>
                <w:rStyle w:val="XMLname"/>
                <w:rFonts w:ascii="Times New Roman" w:hAnsi="Times New Roman"/>
                <w:sz w:val="24"/>
                <w:rPrChange w:id="1635" w:author="Gregorio Canal" w:date="2019-07-23T10:07:00Z">
                  <w:rPr>
                    <w:ins w:id="1636" w:author="Gregorio Canal" w:date="2019-07-23T10:04:00Z"/>
                    <w:rStyle w:val="XMLname"/>
                    <w:szCs w:val="20"/>
                  </w:rPr>
                </w:rPrChange>
              </w:rPr>
            </w:pPr>
            <w:ins w:id="1637" w:author="Gregorio Canal" w:date="2019-07-23T10:07:00Z">
              <w:r>
                <w:t xml:space="preserve">Shall contain at least one </w:t>
              </w:r>
              <w:r w:rsidRPr="00971CB2">
                <w:rPr>
                  <w:rFonts w:ascii="Courier New" w:hAnsi="Courier New" w:cs="Courier New"/>
                  <w:sz w:val="20"/>
                  <w:szCs w:val="20"/>
                  <w:rPrChange w:id="1638" w:author="Gregorio Canal" w:date="2019-07-23T10:07:00Z">
                    <w:rPr/>
                  </w:rPrChange>
                </w:rPr>
                <w:t>AuditEvent</w:t>
              </w:r>
              <w:r w:rsidRPr="00971CB2">
                <w:rPr>
                  <w:sz w:val="20"/>
                  <w:szCs w:val="20"/>
                  <w:rPrChange w:id="1639" w:author="Gregorio Canal" w:date="2019-07-23T10:07:00Z">
                    <w:rPr/>
                  </w:rPrChange>
                </w:rPr>
                <w:t xml:space="preserve"> </w:t>
              </w:r>
              <w:r>
                <w:t>Resourc</w:t>
              </w:r>
            </w:ins>
            <w:ins w:id="1640" w:author="Gregorio Canal" w:date="2019-07-23T10:08:00Z">
              <w:r w:rsidRPr="00971CB2">
                <w:rPr>
                  <w:rStyle w:val="XMLname"/>
                  <w:rFonts w:ascii="Times New Roman" w:hAnsi="Times New Roman"/>
                  <w:sz w:val="24"/>
                  <w:szCs w:val="32"/>
                  <w:rPrChange w:id="1641" w:author="Gregorio Canal" w:date="2019-07-23T10:08:00Z">
                    <w:rPr>
                      <w:rStyle w:val="XMLname"/>
                    </w:rPr>
                  </w:rPrChange>
                </w:rPr>
                <w:t>e</w:t>
              </w:r>
            </w:ins>
            <w:ins w:id="1642" w:author="Gregorio Canal" w:date="2019-07-23T10:04:00Z">
              <w:r w:rsidR="008B10B9" w:rsidRPr="0038736A">
                <w:t>.</w:t>
              </w:r>
            </w:ins>
          </w:p>
        </w:tc>
      </w:tr>
      <w:tr w:rsidR="008B10B9" w:rsidRPr="00050FC7" w14:paraId="0B8BDAA7" w14:textId="77777777" w:rsidTr="008B10B9">
        <w:trPr>
          <w:cantSplit/>
          <w:trHeight w:val="578"/>
          <w:jc w:val="center"/>
          <w:ins w:id="1643" w:author="Gregorio Canal" w:date="2019-07-23T10:04:00Z"/>
          <w:trPrChange w:id="1644" w:author="Gregorio Canal" w:date="2019-07-23T10:05:00Z">
            <w:trPr>
              <w:cantSplit/>
              <w:trHeight w:val="578"/>
            </w:trPr>
          </w:trPrChange>
        </w:trPr>
        <w:tc>
          <w:tcPr>
            <w:tcW w:w="3980" w:type="dxa"/>
            <w:shd w:val="clear" w:color="auto" w:fill="auto"/>
            <w:tcPrChange w:id="1645" w:author="Gregorio Canal" w:date="2019-07-23T10:05:00Z">
              <w:tcPr>
                <w:tcW w:w="3980" w:type="dxa"/>
                <w:shd w:val="clear" w:color="auto" w:fill="auto"/>
              </w:tcPr>
            </w:tcPrChange>
          </w:tcPr>
          <w:p w14:paraId="507544F5" w14:textId="77777777" w:rsidR="008B10B9" w:rsidRDefault="008B10B9" w:rsidP="00BC00F6">
            <w:pPr>
              <w:pStyle w:val="TableEntry"/>
              <w:rPr>
                <w:ins w:id="1646" w:author="Gregorio Canal" w:date="2019-07-23T10:04:00Z"/>
                <w:rStyle w:val="XMLname"/>
              </w:rPr>
            </w:pPr>
            <w:ins w:id="1647" w:author="Gregorio Canal" w:date="2019-07-23T10:04:00Z">
              <w:r>
                <w:rPr>
                  <w:rStyle w:val="XMLname"/>
                </w:rPr>
                <w:t>entry.request.method</w:t>
              </w:r>
            </w:ins>
          </w:p>
        </w:tc>
        <w:tc>
          <w:tcPr>
            <w:tcW w:w="4694" w:type="dxa"/>
            <w:shd w:val="clear" w:color="auto" w:fill="auto"/>
            <w:tcPrChange w:id="1648" w:author="Gregorio Canal" w:date="2019-07-23T10:05:00Z">
              <w:tcPr>
                <w:tcW w:w="4694" w:type="dxa"/>
                <w:shd w:val="clear" w:color="auto" w:fill="auto"/>
              </w:tcPr>
            </w:tcPrChange>
          </w:tcPr>
          <w:p w14:paraId="512B7748" w14:textId="5C76ADB7" w:rsidR="008B10B9" w:rsidRPr="0038736A" w:rsidRDefault="00971CB2" w:rsidP="00BC00F6">
            <w:pPr>
              <w:rPr>
                <w:ins w:id="1649" w:author="Gregorio Canal" w:date="2019-07-23T10:04:00Z"/>
                <w:rStyle w:val="XMLname"/>
              </w:rPr>
            </w:pPr>
            <w:ins w:id="1650" w:author="Gregorio Canal" w:date="2019-07-23T10:08:00Z">
              <w:r>
                <w:t>Shall be</w:t>
              </w:r>
              <w:r>
                <w:rPr>
                  <w:rStyle w:val="XMLname"/>
                </w:rPr>
                <w:t xml:space="preserve">: </w:t>
              </w:r>
            </w:ins>
            <w:ins w:id="1651" w:author="Gregorio Canal" w:date="2019-07-23T10:04:00Z">
              <w:r w:rsidR="008B10B9">
                <w:rPr>
                  <w:rStyle w:val="XMLname"/>
                </w:rPr>
                <w:t>POST</w:t>
              </w:r>
            </w:ins>
          </w:p>
        </w:tc>
      </w:tr>
    </w:tbl>
    <w:p w14:paraId="075F4374" w14:textId="77777777" w:rsidR="008B10B9" w:rsidRPr="0035387A" w:rsidRDefault="008B10B9" w:rsidP="00E23BD7">
      <w:pPr>
        <w:pStyle w:val="Corpotesto"/>
        <w:rPr>
          <w:ins w:id="1652" w:author="Gregorio Canal" w:date="2019-07-16T12:41:00Z"/>
        </w:rPr>
      </w:pPr>
    </w:p>
    <w:p w14:paraId="5884C293" w14:textId="77777777" w:rsidR="00E23BD7" w:rsidRDefault="00E23BD7" w:rsidP="00E23BD7">
      <w:pPr>
        <w:pStyle w:val="Titolo3"/>
        <w:rPr>
          <w:ins w:id="1653" w:author="Gregorio Canal" w:date="2019-07-16T12:41:00Z"/>
          <w:noProof w:val="0"/>
        </w:rPr>
      </w:pPr>
      <w:ins w:id="1654" w:author="Gregorio Canal" w:date="2019-07-16T12:41:00Z">
        <w:r w:rsidRPr="005E55FF">
          <w:rPr>
            <w:noProof w:val="0"/>
          </w:rPr>
          <w:t>3.</w:t>
        </w:r>
        <w:r>
          <w:rPr>
            <w:noProof w:val="0"/>
          </w:rPr>
          <w:t>20</w:t>
        </w:r>
        <w:r w:rsidRPr="005E55FF">
          <w:rPr>
            <w:noProof w:val="0"/>
          </w:rPr>
          <w:t>.4.</w:t>
        </w:r>
        <w:r>
          <w:rPr>
            <w:noProof w:val="0"/>
          </w:rPr>
          <w:t>4</w:t>
        </w:r>
        <w:r w:rsidRPr="005E55FF">
          <w:rPr>
            <w:noProof w:val="0"/>
          </w:rPr>
          <w:t>.3 Expected Actions</w:t>
        </w:r>
      </w:ins>
    </w:p>
    <w:p w14:paraId="782963B5" w14:textId="77777777" w:rsidR="00E23BD7" w:rsidRDefault="00E23BD7" w:rsidP="00E23BD7">
      <w:pPr>
        <w:pStyle w:val="Corpotesto"/>
        <w:rPr>
          <w:ins w:id="1655" w:author="Gregorio Canal" w:date="2019-07-16T12:41:00Z"/>
        </w:rPr>
      </w:pPr>
      <w:ins w:id="1656" w:author="Gregorio Canal" w:date="2019-07-16T12:41:00Z">
        <w:r>
          <w:t>The Audit Record Repository shall support all the mime-types defined in ITI TF-2x: Appendix Z.6.</w:t>
        </w:r>
      </w:ins>
    </w:p>
    <w:p w14:paraId="66E2FC94" w14:textId="77777777" w:rsidR="00E23BD7" w:rsidRDefault="00E23BD7" w:rsidP="00E23BD7">
      <w:pPr>
        <w:pStyle w:val="Corpotesto"/>
        <w:rPr>
          <w:ins w:id="1657" w:author="Gregorio Canal" w:date="2019-07-16T12:41:00Z"/>
        </w:rPr>
      </w:pPr>
      <w:ins w:id="1658" w:author="Gregorio Canal" w:date="2019-07-16T12:41:00Z">
        <w:r>
          <w:t>On receipt of the Send</w:t>
        </w:r>
        <w:r w:rsidRPr="00F95138">
          <w:t xml:space="preserve"> </w:t>
        </w:r>
        <w:r>
          <w:t>Audit Bundle</w:t>
        </w:r>
        <w:r w:rsidRPr="006C272F">
          <w:t xml:space="preserve"> Resource</w:t>
        </w:r>
        <w:r w:rsidRPr="00F95138">
          <w:t xml:space="preserve"> </w:t>
        </w:r>
        <w:r w:rsidRPr="00BB3C76">
          <w:t>Request</w:t>
        </w:r>
        <w:r>
          <w:t>, the Audit Record Repository shall validate Resources included in it and respond with one of the HTTP codes defined in Section 3.20.4.5.2 Message Semantics.</w:t>
        </w:r>
      </w:ins>
    </w:p>
    <w:p w14:paraId="2D00B446" w14:textId="77777777" w:rsidR="00E23BD7" w:rsidRPr="007A7659" w:rsidRDefault="00E23BD7" w:rsidP="00E23BD7">
      <w:pPr>
        <w:pStyle w:val="Corpotesto"/>
        <w:rPr>
          <w:ins w:id="1659" w:author="Gregorio Canal" w:date="2019-07-16T12:41:00Z"/>
        </w:rPr>
      </w:pPr>
      <w:ins w:id="1660" w:author="Gregorio Canal" w:date="2019-07-16T12:41:00Z">
        <w:r>
          <w:t xml:space="preserve">For </w:t>
        </w:r>
        <w:r w:rsidRPr="007A7659">
          <w:t xml:space="preserve">each </w:t>
        </w:r>
        <w:r>
          <w:t xml:space="preserve">Resource received in the Bundle, the Audit Record Repository </w:t>
        </w:r>
        <w:r w:rsidRPr="007A7659">
          <w:t>may:</w:t>
        </w:r>
      </w:ins>
    </w:p>
    <w:p w14:paraId="0F10BA99" w14:textId="77777777" w:rsidR="00E23BD7" w:rsidRPr="007A7659" w:rsidRDefault="00E23BD7" w:rsidP="00E23BD7">
      <w:pPr>
        <w:pStyle w:val="Numeroelenco2"/>
        <w:numPr>
          <w:ilvl w:val="0"/>
          <w:numId w:val="72"/>
        </w:numPr>
        <w:rPr>
          <w:ins w:id="1661" w:author="Gregorio Canal" w:date="2019-07-16T12:41:00Z"/>
        </w:rPr>
      </w:pPr>
      <w:ins w:id="1662" w:author="Gregorio Canal" w:date="2019-07-16T12:41:00Z">
        <w:r w:rsidRPr="007A7659">
          <w:t xml:space="preserve">Discard the </w:t>
        </w:r>
        <w:r>
          <w:t>Resource</w:t>
        </w:r>
        <w:r w:rsidRPr="007A7659">
          <w:t xml:space="preserve"> as irrelevant. </w:t>
        </w:r>
      </w:ins>
    </w:p>
    <w:p w14:paraId="0FD338E8" w14:textId="77777777" w:rsidR="00E23BD7" w:rsidRPr="007A7659" w:rsidRDefault="00E23BD7" w:rsidP="00E23BD7">
      <w:pPr>
        <w:pStyle w:val="Numeroelenco2"/>
        <w:numPr>
          <w:ilvl w:val="0"/>
          <w:numId w:val="72"/>
        </w:numPr>
        <w:rPr>
          <w:ins w:id="1663" w:author="Gregorio Canal" w:date="2019-07-16T12:41:00Z"/>
        </w:rPr>
      </w:pPr>
      <w:ins w:id="1664" w:author="Gregorio Canal" w:date="2019-07-16T12:41:00Z">
        <w:r w:rsidRPr="007A7659">
          <w:t xml:space="preserve">Retain the </w:t>
        </w:r>
        <w:r>
          <w:t>Resource</w:t>
        </w:r>
        <w:r w:rsidRPr="007A7659">
          <w:t xml:space="preserve"> in an internal data store.</w:t>
        </w:r>
      </w:ins>
    </w:p>
    <w:p w14:paraId="353ACE09" w14:textId="77777777" w:rsidR="00E23BD7" w:rsidRDefault="00E23BD7" w:rsidP="00E23BD7">
      <w:pPr>
        <w:pStyle w:val="Numeroelenco2"/>
        <w:numPr>
          <w:ilvl w:val="0"/>
          <w:numId w:val="72"/>
        </w:numPr>
        <w:rPr>
          <w:ins w:id="1665" w:author="Gregorio Canal" w:date="2019-07-16T12:41:00Z"/>
        </w:rPr>
      </w:pPr>
      <w:ins w:id="1666" w:author="Gregorio Canal" w:date="2019-07-16T12:41:00Z">
        <w:r w:rsidRPr="007A7659">
          <w:t xml:space="preserve">Perform other processing on the </w:t>
        </w:r>
        <w:r>
          <w:t>Resource</w:t>
        </w:r>
        <w:r w:rsidRPr="007A7659">
          <w:t>.</w:t>
        </w:r>
      </w:ins>
    </w:p>
    <w:p w14:paraId="2BFEFA20" w14:textId="77777777" w:rsidR="00E23BD7" w:rsidRDefault="00E23BD7" w:rsidP="00E23BD7">
      <w:pPr>
        <w:pStyle w:val="Corpotesto"/>
        <w:rPr>
          <w:ins w:id="1667" w:author="Gregorio Canal" w:date="2019-07-16T12:41:00Z"/>
        </w:rPr>
      </w:pPr>
      <w:ins w:id="1668" w:author="Gregorio Canal" w:date="2019-07-16T12:41:00Z">
        <w:r>
          <w:lastRenderedPageBreak/>
          <w:t>The Audit Record Repository may apply a variety of data retention rules to the data store. This transaction does not specify data retention rules. These are usually dependent upon the purposes assigned to a specific Audit Record Repository.</w:t>
        </w:r>
      </w:ins>
    </w:p>
    <w:p w14:paraId="6FCE62B5" w14:textId="77777777" w:rsidR="00E23BD7" w:rsidRDefault="00E23BD7" w:rsidP="00E23BD7">
      <w:pPr>
        <w:pStyle w:val="Corpotesto"/>
        <w:rPr>
          <w:ins w:id="1669" w:author="Gregorio Canal" w:date="2019-07-16T12:41:00Z"/>
        </w:rPr>
      </w:pPr>
      <w:ins w:id="1670" w:author="Gregorio Canal" w:date="2019-07-16T12:41:00Z">
        <w:r>
          <w:t xml:space="preserve">If needed, an Audit Record Repository that needs to store a received AuditEvent resource as a DICOM Audit Message can do the transformation from the FHIR Resource to a DICOM message according to the requirements defined in Table </w:t>
        </w:r>
        <w:r w:rsidRPr="00273141">
          <w:t>3.</w:t>
        </w:r>
        <w:r>
          <w:t>20</w:t>
        </w:r>
        <w:r w:rsidRPr="00273141">
          <w:t>.4.2.2.</w:t>
        </w:r>
        <w:r>
          <w:t>1-1.</w:t>
        </w:r>
      </w:ins>
    </w:p>
    <w:p w14:paraId="5BADA5B9" w14:textId="3FF4FAF6" w:rsidR="00E23BD7" w:rsidRDefault="00E23BD7" w:rsidP="00E23BD7">
      <w:pPr>
        <w:pStyle w:val="Corpotesto"/>
        <w:rPr>
          <w:ins w:id="1671" w:author="Gregorio Canal" w:date="2019-07-16T12:41:00Z"/>
        </w:rPr>
      </w:pPr>
      <w:ins w:id="1672" w:author="Gregorio Canal" w:date="2019-07-16T12:41:00Z">
        <w:r>
          <w:t xml:space="preserve">The Audit Record Repository shall </w:t>
        </w:r>
      </w:ins>
      <w:ins w:id="1673" w:author="Gregorio Canal" w:date="2019-07-23T11:22:00Z">
        <w:r w:rsidR="00A74FEB">
          <w:t>store a</w:t>
        </w:r>
        <w:r w:rsidR="00A74FEB" w:rsidRPr="006D2553">
          <w:t>ny resources that weren’t discarded</w:t>
        </w:r>
        <w:r w:rsidR="00A74FEB">
          <w:t xml:space="preserve"> </w:t>
        </w:r>
      </w:ins>
      <w:ins w:id="1674" w:author="Gregorio Canal" w:date="2019-07-16T12:41:00Z">
        <w:r>
          <w:t>and make them available for further search [ITI-81].</w:t>
        </w:r>
      </w:ins>
    </w:p>
    <w:p w14:paraId="2FBBA0AC" w14:textId="77777777" w:rsidR="00E23BD7" w:rsidRPr="007A7659" w:rsidRDefault="00E23BD7" w:rsidP="00E23BD7">
      <w:pPr>
        <w:pStyle w:val="Corpotesto"/>
        <w:rPr>
          <w:ins w:id="1675" w:author="Gregorio Canal" w:date="2019-07-16T12:41:00Z"/>
        </w:rPr>
      </w:pPr>
      <w:ins w:id="1676" w:author="Gregorio Canal" w:date="2019-07-16T12:41:00Z">
        <w:r w:rsidRPr="007A7659">
          <w:t>When the Audit Record Repository is grouped with an Audit Record Forwarder, the Audit Record Forwarder shall:</w:t>
        </w:r>
      </w:ins>
    </w:p>
    <w:p w14:paraId="4C0FA0A1" w14:textId="77777777" w:rsidR="00E23BD7" w:rsidRPr="007A7659" w:rsidRDefault="00E23BD7" w:rsidP="00E23BD7">
      <w:pPr>
        <w:pStyle w:val="Numeroelenco2"/>
        <w:numPr>
          <w:ilvl w:val="0"/>
          <w:numId w:val="73"/>
        </w:numPr>
        <w:rPr>
          <w:ins w:id="1677" w:author="Gregorio Canal" w:date="2019-07-16T12:41:00Z"/>
        </w:rPr>
      </w:pPr>
      <w:ins w:id="1678" w:author="Gregorio Canal" w:date="2019-07-16T12:41:00Z">
        <w:r w:rsidRPr="007A7659">
          <w:t xml:space="preserve">Apply filtering rules to all </w:t>
        </w:r>
        <w:r>
          <w:t>AuditEvent resources</w:t>
        </w:r>
        <w:r w:rsidRPr="007A7659">
          <w:t xml:space="preserve"> received by the Audit Record Repository.</w:t>
        </w:r>
      </w:ins>
    </w:p>
    <w:p w14:paraId="0E921888" w14:textId="77777777" w:rsidR="00E23BD7" w:rsidRDefault="00E23BD7" w:rsidP="00E23BD7">
      <w:pPr>
        <w:pStyle w:val="Numeroelenco2"/>
        <w:numPr>
          <w:ilvl w:val="0"/>
          <w:numId w:val="73"/>
        </w:numPr>
        <w:rPr>
          <w:ins w:id="1679" w:author="Gregorio Canal" w:date="2019-07-16T12:41:00Z"/>
        </w:rPr>
      </w:pPr>
      <w:ins w:id="1680" w:author="Gregorio Canal" w:date="2019-07-16T12:41:00Z">
        <w:r w:rsidRPr="007A7659">
          <w:t xml:space="preserve">Forward all </w:t>
        </w:r>
        <w:r>
          <w:t>AuditEvent resource</w:t>
        </w:r>
        <w:r w:rsidRPr="007A7659">
          <w:t>s that match filters to their configured destinations.</w:t>
        </w:r>
      </w:ins>
    </w:p>
    <w:p w14:paraId="15C3DD4B" w14:textId="77777777" w:rsidR="00E23BD7" w:rsidRPr="00B05737" w:rsidRDefault="00E23BD7" w:rsidP="00E23BD7">
      <w:pPr>
        <w:pStyle w:val="Corpotesto"/>
        <w:rPr>
          <w:ins w:id="1681" w:author="Gregorio Canal" w:date="2019-07-16T12:41:00Z"/>
        </w:rPr>
      </w:pPr>
      <w:ins w:id="1682" w:author="Gregorio Canal" w:date="2019-07-16T12:41:00Z">
        <w:r>
          <w:t xml:space="preserve">If needed, an Audit Record Forwarder that needs to forward a received AuditEvent resource using the Audit Event message can do the transformation from the FHIR Resource to a DICOM message according to the requirements defined in Table </w:t>
        </w:r>
        <w:r w:rsidRPr="00273141">
          <w:t>3.</w:t>
        </w:r>
        <w:r>
          <w:t>20</w:t>
        </w:r>
        <w:r w:rsidRPr="00273141">
          <w:t>.4.2.2.</w:t>
        </w:r>
        <w:r>
          <w:t>1-1.</w:t>
        </w:r>
      </w:ins>
    </w:p>
    <w:p w14:paraId="160D4F74" w14:textId="77777777" w:rsidR="00E23BD7" w:rsidRDefault="00E23BD7" w:rsidP="00E23BD7">
      <w:pPr>
        <w:pStyle w:val="Titolo3"/>
        <w:rPr>
          <w:ins w:id="1683" w:author="Gregorio Canal" w:date="2019-07-16T12:41:00Z"/>
          <w:noProof w:val="0"/>
        </w:rPr>
      </w:pPr>
      <w:ins w:id="1684" w:author="Gregorio Canal" w:date="2019-07-16T12:41:00Z">
        <w:r w:rsidRPr="00C33C45">
          <w:rPr>
            <w:noProof w:val="0"/>
          </w:rPr>
          <w:t>3.</w:t>
        </w:r>
        <w:r>
          <w:rPr>
            <w:noProof w:val="0"/>
          </w:rPr>
          <w:t>20</w:t>
        </w:r>
        <w:r w:rsidRPr="00C33C45">
          <w:rPr>
            <w:noProof w:val="0"/>
          </w:rPr>
          <w:t>.4.</w:t>
        </w:r>
        <w:r>
          <w:rPr>
            <w:noProof w:val="0"/>
          </w:rPr>
          <w:t>5</w:t>
        </w:r>
        <w:r w:rsidRPr="00C33C45">
          <w:rPr>
            <w:noProof w:val="0"/>
          </w:rPr>
          <w:t xml:space="preserve"> </w:t>
        </w:r>
        <w:r>
          <w:rPr>
            <w:noProof w:val="0"/>
          </w:rPr>
          <w:t>Send</w:t>
        </w:r>
        <w:r w:rsidRPr="00C33C45">
          <w:rPr>
            <w:noProof w:val="0"/>
          </w:rPr>
          <w:t xml:space="preserve"> Audit Bundle Response</w:t>
        </w:r>
      </w:ins>
    </w:p>
    <w:p w14:paraId="17ADDA61" w14:textId="77777777" w:rsidR="00E23BD7" w:rsidRPr="00C33C45" w:rsidRDefault="00E23BD7" w:rsidP="00E23BD7">
      <w:pPr>
        <w:pStyle w:val="Corpotesto"/>
        <w:rPr>
          <w:ins w:id="1685" w:author="Gregorio Canal" w:date="2019-07-16T12:41:00Z"/>
        </w:rPr>
      </w:pPr>
      <w:ins w:id="1686" w:author="Gregorio Canal" w:date="2019-07-16T12:41:00Z">
        <w:r w:rsidRPr="00A467DB">
          <w:t>T</w:t>
        </w:r>
        <w:r w:rsidRPr="0035387A">
          <w:t>he Audit Record Repository s</w:t>
        </w:r>
        <w:r>
          <w:t>ends a Send Audit Bundle Response message in response to a Send Audit Bundle Request.</w:t>
        </w:r>
      </w:ins>
    </w:p>
    <w:p w14:paraId="039F686D" w14:textId="77777777" w:rsidR="00E23BD7" w:rsidRDefault="00E23BD7" w:rsidP="00E23BD7">
      <w:pPr>
        <w:pStyle w:val="Titolo3"/>
        <w:rPr>
          <w:ins w:id="1687" w:author="Gregorio Canal" w:date="2019-07-16T12:41:00Z"/>
          <w:noProof w:val="0"/>
        </w:rPr>
      </w:pPr>
      <w:ins w:id="1688" w:author="Gregorio Canal" w:date="2019-07-16T12:41:00Z">
        <w:r w:rsidRPr="007F53D9">
          <w:rPr>
            <w:noProof w:val="0"/>
          </w:rPr>
          <w:t>3.</w:t>
        </w:r>
        <w:r>
          <w:rPr>
            <w:noProof w:val="0"/>
          </w:rPr>
          <w:t>20</w:t>
        </w:r>
        <w:r w:rsidRPr="007F53D9">
          <w:rPr>
            <w:noProof w:val="0"/>
          </w:rPr>
          <w:t>.4.</w:t>
        </w:r>
        <w:r>
          <w:rPr>
            <w:noProof w:val="0"/>
          </w:rPr>
          <w:t>5</w:t>
        </w:r>
        <w:r w:rsidRPr="007F53D9">
          <w:rPr>
            <w:noProof w:val="0"/>
          </w:rPr>
          <w:t>.1 Trigger Events</w:t>
        </w:r>
      </w:ins>
    </w:p>
    <w:p w14:paraId="1575BF05" w14:textId="77777777" w:rsidR="00E23BD7" w:rsidRPr="00BD47D4" w:rsidRDefault="00E23BD7" w:rsidP="00E23BD7">
      <w:pPr>
        <w:pStyle w:val="Corpotesto"/>
        <w:rPr>
          <w:ins w:id="1689" w:author="Gregorio Canal" w:date="2019-07-16T12:41:00Z"/>
        </w:rPr>
      </w:pPr>
      <w:ins w:id="1690" w:author="Gregorio Canal" w:date="2019-07-16T12:41:00Z">
        <w:r w:rsidRPr="00A467DB">
          <w:t>When</w:t>
        </w:r>
        <w:r w:rsidRPr="0035387A">
          <w:t xml:space="preserve"> th</w:t>
        </w:r>
        <w:r>
          <w:t>e Audit Record Repository has finished storing the AuditEvent resources received in the Bundle Resource, it sends back this message to the client acknowledging the result of the request.</w:t>
        </w:r>
      </w:ins>
    </w:p>
    <w:p w14:paraId="612DD6BD" w14:textId="77777777" w:rsidR="00E23BD7" w:rsidRDefault="00E23BD7" w:rsidP="00E23BD7">
      <w:pPr>
        <w:pStyle w:val="Titolo3"/>
        <w:rPr>
          <w:ins w:id="1691" w:author="Gregorio Canal" w:date="2019-07-16T12:41:00Z"/>
          <w:noProof w:val="0"/>
        </w:rPr>
      </w:pPr>
      <w:ins w:id="1692" w:author="Gregorio Canal" w:date="2019-07-16T12:41:00Z">
        <w:r w:rsidRPr="00B05737">
          <w:rPr>
            <w:noProof w:val="0"/>
          </w:rPr>
          <w:t>3.</w:t>
        </w:r>
        <w:r>
          <w:rPr>
            <w:noProof w:val="0"/>
          </w:rPr>
          <w:t>20</w:t>
        </w:r>
        <w:r w:rsidRPr="00B05737">
          <w:rPr>
            <w:noProof w:val="0"/>
          </w:rPr>
          <w:t>.4.</w:t>
        </w:r>
        <w:r>
          <w:rPr>
            <w:noProof w:val="0"/>
          </w:rPr>
          <w:t>5</w:t>
        </w:r>
        <w:r w:rsidRPr="00B05737">
          <w:rPr>
            <w:noProof w:val="0"/>
          </w:rPr>
          <w:t>.2 Message Semantics</w:t>
        </w:r>
      </w:ins>
    </w:p>
    <w:p w14:paraId="36940C25" w14:textId="77777777" w:rsidR="00E23BD7" w:rsidRDefault="00E23BD7" w:rsidP="00E23BD7">
      <w:pPr>
        <w:pStyle w:val="Corpotesto"/>
        <w:rPr>
          <w:ins w:id="1693" w:author="Gregorio Canal" w:date="2019-07-16T12:41:00Z"/>
        </w:rPr>
      </w:pPr>
      <w:ins w:id="1694" w:author="Gregorio Canal" w:date="2019-07-16T12:41:00Z">
        <w:r>
          <w:t xml:space="preserve">The Audit Record Repository returns an HTTP Status code appropriate to the processing, conforming to specification requirements as specified in </w:t>
        </w:r>
        <w:r>
          <w:fldChar w:fldCharType="begin"/>
        </w:r>
        <w:r>
          <w:instrText xml:space="preserve"> HYPERLINK "</w:instrText>
        </w:r>
        <w:r w:rsidRPr="00262937">
          <w:instrText>https://www.hl7.org/fhir/R4/http.html#transaction-response</w:instrText>
        </w:r>
        <w:r>
          <w:instrText xml:space="preserve">" </w:instrText>
        </w:r>
        <w:r>
          <w:fldChar w:fldCharType="separate"/>
        </w:r>
        <w:r w:rsidRPr="00BE7B5C">
          <w:rPr>
            <w:rStyle w:val="Collegamentoipertestuale"/>
          </w:rPr>
          <w:t>https://www.hl7.org/fhir/R4/http.html#transaction-response</w:t>
        </w:r>
        <w:r>
          <w:fldChar w:fldCharType="end"/>
        </w:r>
        <w:r>
          <w:t>.</w:t>
        </w:r>
      </w:ins>
    </w:p>
    <w:p w14:paraId="68A2A81A" w14:textId="77777777" w:rsidR="00E23BD7" w:rsidRDefault="00E23BD7" w:rsidP="00E23BD7">
      <w:pPr>
        <w:pStyle w:val="Corpotesto"/>
        <w:rPr>
          <w:ins w:id="1695" w:author="Gregorio Canal" w:date="2019-07-16T12:41:00Z"/>
        </w:rPr>
      </w:pPr>
      <w:ins w:id="1696" w:author="Gregorio Canal" w:date="2019-07-16T12:41:00Z">
        <w:r>
          <w:t>When the Audit Record Repository has processed the request shall return an HTTP response with an overall status code.</w:t>
        </w:r>
      </w:ins>
    </w:p>
    <w:p w14:paraId="301AEB72" w14:textId="251A0F26" w:rsidR="00BA4C39" w:rsidRDefault="00E23BD7" w:rsidP="00E23BD7">
      <w:pPr>
        <w:pStyle w:val="Corpotesto"/>
        <w:rPr>
          <w:ins w:id="1697" w:author="Gregorio Canal" w:date="2019-07-23T09:50:00Z"/>
        </w:rPr>
      </w:pPr>
      <w:ins w:id="1698" w:author="Gregorio Canal" w:date="2019-07-16T12:41:00Z">
        <w:r>
          <w:t xml:space="preserve">To allow the client to know the outcome of the transaction, and the identities assigned to the resources by the Audit Record Repository, the Audit Record Repository shall return a Bundle, with type set to </w:t>
        </w:r>
        <w:r w:rsidRPr="00DB1BBD">
          <w:rPr>
            <w:rFonts w:ascii="Courier New" w:hAnsi="Courier New" w:cs="Courier New"/>
            <w:sz w:val="20"/>
            <w:rPrChange w:id="1699" w:author="Gregorio Canal" w:date="2019-07-23T09:42:00Z">
              <w:rPr/>
            </w:rPrChange>
          </w:rPr>
          <w:t>batch-response</w:t>
        </w:r>
        <w:r>
          <w:t>. Each entry element shall contain a response element with an HTTP Status Code which details the outcome of processing of the request entry</w:t>
        </w:r>
      </w:ins>
      <w:ins w:id="1700" w:author="Gregorio Canal" w:date="2019-07-23T09:49:00Z">
        <w:r w:rsidR="00BA4C39">
          <w:t>.</w:t>
        </w:r>
      </w:ins>
    </w:p>
    <w:p w14:paraId="73C3EA56" w14:textId="0C0AE96C" w:rsidR="00BA4C39" w:rsidRDefault="00BA4C39" w:rsidP="00E23BD7">
      <w:pPr>
        <w:pStyle w:val="Corpotesto"/>
        <w:rPr>
          <w:ins w:id="1701" w:author="Gregorio Canal" w:date="2019-07-16T12:41:00Z"/>
        </w:rPr>
      </w:pPr>
      <w:ins w:id="1702" w:author="Gregorio Canal" w:date="2019-07-23T09:51:00Z">
        <w:r>
          <w:t xml:space="preserve">If no </w:t>
        </w:r>
      </w:ins>
      <w:ins w:id="1703" w:author="Gregorio Canal" w:date="2019-07-23T09:57:00Z">
        <w:r w:rsidR="00861AEB">
          <w:t>“</w:t>
        </w:r>
      </w:ins>
      <w:ins w:id="1704" w:author="Gregorio Canal" w:date="2019-07-23T09:52:00Z">
        <w:r>
          <w:t>P</w:t>
        </w:r>
      </w:ins>
      <w:ins w:id="1705" w:author="Gregorio Canal" w:date="2019-07-23T09:51:00Z">
        <w:r>
          <w:t>refer</w:t>
        </w:r>
      </w:ins>
      <w:ins w:id="1706" w:author="Gregorio Canal" w:date="2019-07-23T09:57:00Z">
        <w:r w:rsidR="00861AEB">
          <w:t>”</w:t>
        </w:r>
      </w:ins>
      <w:ins w:id="1707" w:author="Gregorio Canal" w:date="2019-07-23T09:51:00Z">
        <w:r>
          <w:t xml:space="preserve"> header is specified in the request </w:t>
        </w:r>
      </w:ins>
      <w:ins w:id="1708" w:author="Gregorio Canal" w:date="2019-07-23T09:52:00Z">
        <w:r>
          <w:t>the server should</w:t>
        </w:r>
      </w:ins>
      <w:ins w:id="1709" w:author="Gregorio Canal" w:date="2019-07-23T09:53:00Z">
        <w:r>
          <w:t xml:space="preserve"> </w:t>
        </w:r>
      </w:ins>
      <w:ins w:id="1710" w:author="Gregorio Canal" w:date="2019-07-23T09:57:00Z">
        <w:r w:rsidR="00861AEB">
          <w:t>respond</w:t>
        </w:r>
      </w:ins>
      <w:ins w:id="1711" w:author="Gregorio Canal" w:date="2019-07-23T09:56:00Z">
        <w:r>
          <w:t xml:space="preserve"> as if</w:t>
        </w:r>
        <w:r w:rsidR="00861AEB">
          <w:t xml:space="preserve"> it is set to </w:t>
        </w:r>
        <w:r w:rsidR="00861AEB" w:rsidRPr="00861AEB">
          <w:rPr>
            <w:rFonts w:ascii="Courier New" w:hAnsi="Courier New" w:cs="Courier New"/>
            <w:sz w:val="20"/>
            <w:rPrChange w:id="1712" w:author="Gregorio Canal" w:date="2019-07-23T09:57:00Z">
              <w:rPr/>
            </w:rPrChange>
          </w:rPr>
          <w:t>return=minimal</w:t>
        </w:r>
        <w:r w:rsidR="00861AEB">
          <w:t xml:space="preserve"> </w:t>
        </w:r>
      </w:ins>
      <w:ins w:id="1713" w:author="Gregorio Canal" w:date="2019-07-23T09:53:00Z">
        <w:r>
          <w:t xml:space="preserve">see </w:t>
        </w:r>
        <w:r>
          <w:fldChar w:fldCharType="begin"/>
        </w:r>
        <w:r>
          <w:instrText xml:space="preserve"> HYPERLINK "https://www.hl7.org/fhir/R4/http.html" \l "ops" </w:instrText>
        </w:r>
        <w:r>
          <w:fldChar w:fldCharType="separate"/>
        </w:r>
        <w:r>
          <w:rPr>
            <w:rStyle w:val="Collegamentoipertestuale"/>
          </w:rPr>
          <w:t>https://www.hl7.org/fhir/R4/http.html#ops</w:t>
        </w:r>
        <w:r>
          <w:fldChar w:fldCharType="end"/>
        </w:r>
        <w:r>
          <w:t>.</w:t>
        </w:r>
      </w:ins>
    </w:p>
    <w:p w14:paraId="069D7B25" w14:textId="77777777" w:rsidR="00E23BD7" w:rsidRDefault="00E23BD7" w:rsidP="00E23BD7">
      <w:pPr>
        <w:pStyle w:val="Corpotesto"/>
        <w:rPr>
          <w:ins w:id="1714" w:author="Gregorio Canal" w:date="2019-07-16T12:41:00Z"/>
        </w:rPr>
      </w:pPr>
      <w:ins w:id="1715" w:author="Gregorio Canal" w:date="2019-07-16T12:41:00Z">
        <w:r>
          <w:t>If the outcome of the entry is a success, the http status code of the response shall be a 2xx code.</w:t>
        </w:r>
      </w:ins>
    </w:p>
    <w:p w14:paraId="62B1F418" w14:textId="54C5527C" w:rsidR="00E23BD7" w:rsidRDefault="00E23BD7">
      <w:pPr>
        <w:pStyle w:val="Corpotesto"/>
        <w:rPr>
          <w:ins w:id="1716" w:author="Gregorio Canal" w:date="2019-07-16T12:41:00Z"/>
        </w:rPr>
        <w:pPrChange w:id="1717" w:author="Gregorio Canal" w:date="2019-07-23T09:15:00Z">
          <w:pPr>
            <w:pStyle w:val="Corpotesto"/>
            <w:numPr>
              <w:numId w:val="66"/>
            </w:numPr>
            <w:ind w:left="720" w:hanging="360"/>
          </w:pPr>
        </w:pPrChange>
      </w:pPr>
      <w:ins w:id="1718" w:author="Gregorio Canal" w:date="2019-07-16T12:41:00Z">
        <w:r>
          <w:lastRenderedPageBreak/>
          <w:t xml:space="preserve">If the outcome of the entry is a failure, the Audit Record Repository shall be capable of returning </w:t>
        </w:r>
      </w:ins>
      <w:ins w:id="1719" w:author="Gregorio Canal" w:date="2019-07-23T09:15:00Z">
        <w:r w:rsidR="00B9330E">
          <w:t xml:space="preserve">status codes according to what is defined in </w:t>
        </w:r>
        <w:r w:rsidR="00B9330E" w:rsidRPr="00B9330E">
          <w:t>https://www.hl7.org/fhir/R4/http.html#create</w:t>
        </w:r>
        <w:r w:rsidR="00B9330E">
          <w:t>.</w:t>
        </w:r>
      </w:ins>
    </w:p>
    <w:p w14:paraId="5FEE3461" w14:textId="77777777" w:rsidR="00E23BD7" w:rsidRPr="00336B6F" w:rsidRDefault="00E23BD7" w:rsidP="00E23BD7">
      <w:pPr>
        <w:pStyle w:val="Corpotesto"/>
        <w:rPr>
          <w:ins w:id="1720" w:author="Gregorio Canal" w:date="2019-07-16T12:41:00Z"/>
        </w:rPr>
      </w:pPr>
      <w:ins w:id="1721" w:author="Gregorio Canal" w:date="2019-07-16T12:41:00Z">
        <w:r>
          <w:t>The Audit Record Repository can return other status codes 4xx or 5xx in accordance to internal business rules that are out of scope for this transaction.</w:t>
        </w:r>
      </w:ins>
    </w:p>
    <w:p w14:paraId="505C4A26" w14:textId="77777777" w:rsidR="00E23BD7" w:rsidRPr="00336B6F" w:rsidRDefault="00E23BD7" w:rsidP="00E23BD7">
      <w:pPr>
        <w:pStyle w:val="Titolo3"/>
        <w:rPr>
          <w:ins w:id="1722" w:author="Gregorio Canal" w:date="2019-07-16T12:41:00Z"/>
          <w:noProof w:val="0"/>
        </w:rPr>
      </w:pPr>
      <w:ins w:id="1723" w:author="Gregorio Canal" w:date="2019-07-16T12:41:00Z">
        <w:r w:rsidRPr="00336B6F">
          <w:rPr>
            <w:noProof w:val="0"/>
          </w:rPr>
          <w:t>3.</w:t>
        </w:r>
        <w:r>
          <w:rPr>
            <w:noProof w:val="0"/>
          </w:rPr>
          <w:t>20</w:t>
        </w:r>
        <w:r w:rsidRPr="00336B6F">
          <w:rPr>
            <w:noProof w:val="0"/>
          </w:rPr>
          <w:t>.4.</w:t>
        </w:r>
        <w:r>
          <w:rPr>
            <w:noProof w:val="0"/>
          </w:rPr>
          <w:t>5</w:t>
        </w:r>
        <w:r w:rsidRPr="00336B6F">
          <w:rPr>
            <w:noProof w:val="0"/>
          </w:rPr>
          <w:t>.3 Expected Actions</w:t>
        </w:r>
      </w:ins>
    </w:p>
    <w:p w14:paraId="7F9576A2" w14:textId="77777777" w:rsidR="00E23BD7" w:rsidRDefault="00E23BD7" w:rsidP="00E23BD7">
      <w:pPr>
        <w:pStyle w:val="Corpotesto"/>
        <w:rPr>
          <w:ins w:id="1724" w:author="Gregorio Canal" w:date="2019-07-16T12:41:00Z"/>
        </w:rPr>
      </w:pPr>
      <w:ins w:id="1725" w:author="Gregorio Canal" w:date="2019-07-16T12:41:00Z">
        <w:r>
          <w:t>The Audit Record Repository could return a partial success for the Bundle where some resources succeeded and other not. For this reason, it is up to the client to decide what to do with failures that have been returned by the Audit Record Repository.</w:t>
        </w:r>
      </w:ins>
    </w:p>
    <w:p w14:paraId="23F51519" w14:textId="77777777" w:rsidR="00E23BD7" w:rsidRDefault="00E23BD7" w:rsidP="00E23BD7">
      <w:pPr>
        <w:pStyle w:val="Corpotesto"/>
        <w:rPr>
          <w:ins w:id="1726" w:author="Gregorio Canal" w:date="2019-07-16T12:41:00Z"/>
        </w:rPr>
      </w:pPr>
    </w:p>
    <w:p w14:paraId="0C371775" w14:textId="77777777" w:rsidR="00E23BD7" w:rsidRDefault="00E23BD7" w:rsidP="00E23BD7">
      <w:pPr>
        <w:pStyle w:val="EditorInstructions"/>
        <w:rPr>
          <w:ins w:id="1727" w:author="Gregorio Canal" w:date="2019-07-16T12:41:00Z"/>
        </w:rPr>
      </w:pPr>
      <w:ins w:id="1728" w:author="Gregorio Canal" w:date="2019-07-16T12:41:00Z">
        <w:r w:rsidRPr="00273141">
          <w:t xml:space="preserve">Editor: </w:t>
        </w:r>
        <w:r>
          <w:t>Update section 3.20.5 as follows</w:t>
        </w:r>
      </w:ins>
    </w:p>
    <w:p w14:paraId="388B9FE6" w14:textId="77777777" w:rsidR="00E23BD7" w:rsidRPr="007A7659" w:rsidRDefault="00E23BD7" w:rsidP="00E23BD7">
      <w:pPr>
        <w:pStyle w:val="Titolo3"/>
        <w:numPr>
          <w:ilvl w:val="0"/>
          <w:numId w:val="0"/>
        </w:numPr>
        <w:rPr>
          <w:ins w:id="1729" w:author="Gregorio Canal" w:date="2019-07-16T12:41:00Z"/>
          <w:noProof w:val="0"/>
        </w:rPr>
      </w:pPr>
      <w:ins w:id="1730" w:author="Gregorio Canal" w:date="2019-07-16T12:41:00Z">
        <w:r w:rsidRPr="007A7659">
          <w:rPr>
            <w:noProof w:val="0"/>
          </w:rPr>
          <w:t>3.20.5 Security Considerations</w:t>
        </w:r>
      </w:ins>
    </w:p>
    <w:p w14:paraId="5F81FD77" w14:textId="77777777" w:rsidR="00E23BD7" w:rsidRPr="007A7659" w:rsidRDefault="00E23BD7" w:rsidP="00E23BD7">
      <w:pPr>
        <w:rPr>
          <w:ins w:id="1731" w:author="Gregorio Canal" w:date="2019-07-16T12:41:00Z"/>
        </w:rPr>
      </w:pPr>
      <w:ins w:id="1732" w:author="Gregorio Canal" w:date="2019-07-16T12:41:00Z">
        <w:r w:rsidRPr="007A7659">
          <w:t>The use of the TLS</w:t>
        </w:r>
        <w:r>
          <w:t xml:space="preserve"> </w:t>
        </w:r>
        <w:r w:rsidRPr="00B05737">
          <w:rPr>
            <w:b/>
            <w:u w:val="single"/>
          </w:rPr>
          <w:t>or HTTPS</w:t>
        </w:r>
        <w:r w:rsidRPr="007A7659">
          <w:t xml:space="preserve"> transport mechanism</w:t>
        </w:r>
        <w:r w:rsidRPr="00B05737">
          <w:rPr>
            <w:b/>
            <w:u w:val="single"/>
          </w:rPr>
          <w:t xml:space="preserve"> </w:t>
        </w:r>
        <w:r w:rsidRPr="007A7659">
          <w:t>is recommended because the audit event messages often contain PHI or other sensitive information. See Section 3.20.4.1.2.1.</w:t>
        </w:r>
      </w:ins>
    </w:p>
    <w:p w14:paraId="18E59FF1" w14:textId="77777777" w:rsidR="00E23BD7" w:rsidRPr="007A7659" w:rsidRDefault="00E23BD7" w:rsidP="00E23BD7">
      <w:pPr>
        <w:rPr>
          <w:ins w:id="1733" w:author="Gregorio Canal" w:date="2019-07-16T12:41:00Z"/>
        </w:rPr>
      </w:pPr>
      <w:ins w:id="1734" w:author="Gregorio Canal" w:date="2019-07-16T12:41:00Z">
        <w:r w:rsidRPr="007A7659">
          <w:t>The use of the TLS transport mechanism is not always required because there are other means of protection that may be more appropriate in some situations. The decision to use the UDP transport mechanism should be based upon a security and privacy risk analysis.</w:t>
        </w:r>
      </w:ins>
    </w:p>
    <w:p w14:paraId="3C358EA2" w14:textId="77777777" w:rsidR="00E23BD7" w:rsidRPr="007A7659" w:rsidRDefault="00E23BD7" w:rsidP="00E23BD7">
      <w:pPr>
        <w:rPr>
          <w:ins w:id="1735" w:author="Gregorio Canal" w:date="2019-07-16T12:41:00Z"/>
        </w:rPr>
      </w:pPr>
      <w:ins w:id="1736" w:author="Gregorio Canal" w:date="2019-07-16T12:41:00Z">
        <w:r w:rsidRPr="007A7659">
          <w:t>The data store within the Audit Record Repository may contain sensitive information, and the Audit Record Repository analysis facilities may allow sensitive queries. It will be a high value target for malicious actors, and should be protected accordingly.</w:t>
        </w:r>
      </w:ins>
    </w:p>
    <w:p w14:paraId="6DADAB86" w14:textId="77777777" w:rsidR="00E23BD7" w:rsidRPr="007A7659" w:rsidRDefault="00E23BD7" w:rsidP="00E23BD7">
      <w:pPr>
        <w:rPr>
          <w:ins w:id="1737" w:author="Gregorio Canal" w:date="2019-07-16T12:41:00Z"/>
        </w:rPr>
      </w:pPr>
      <w:ins w:id="1738" w:author="Gregorio Canal" w:date="2019-07-16T12:41:00Z">
        <w:r w:rsidRPr="007A7659">
          <w:t xml:space="preserve">The Audit Record Repository is required to generate audit event messages for various kinds of use of the data store and configuration changes. This is specified in Section 3.20.4.1.1. </w:t>
        </w:r>
      </w:ins>
    </w:p>
    <w:p w14:paraId="3A9A293E" w14:textId="77DEE23E" w:rsidR="00E23BD7" w:rsidRDefault="00E93323" w:rsidP="00E23BD7">
      <w:pPr>
        <w:pStyle w:val="Corpotesto"/>
        <w:rPr>
          <w:ins w:id="1739" w:author="Gregorio Canal" w:date="2019-07-16T12:41:00Z"/>
        </w:rPr>
      </w:pPr>
      <w:ins w:id="1740" w:author="Gregorio Canal" w:date="2019-07-22T11:58:00Z">
        <w:r>
          <w:t>If the AuditEvent Message Option is supported on the Audit Record Repository, update</w:t>
        </w:r>
      </w:ins>
      <w:ins w:id="1741" w:author="Gregorio Canal" w:date="2019-07-22T11:59:00Z">
        <w:r>
          <w:t>, delete and patch interaction of AuditEvent resources should be managed by local policies.</w:t>
        </w:r>
      </w:ins>
    </w:p>
    <w:p w14:paraId="43B8E609" w14:textId="77777777" w:rsidR="00C61521" w:rsidRPr="00273141" w:rsidRDefault="00C61521" w:rsidP="003026B7">
      <w:pPr>
        <w:pStyle w:val="PartTitle"/>
      </w:pPr>
      <w:r w:rsidRPr="00273141">
        <w:lastRenderedPageBreak/>
        <w:t>Volume 2c – Transactions</w:t>
      </w:r>
      <w:bookmarkEnd w:id="1156"/>
    </w:p>
    <w:p w14:paraId="509B59CE" w14:textId="77777777" w:rsidR="00C61521" w:rsidRPr="00273141" w:rsidRDefault="00C61521" w:rsidP="00D1169E">
      <w:pPr>
        <w:pStyle w:val="EditorInstructions"/>
      </w:pPr>
      <w:bookmarkStart w:id="1742" w:name="_Toc336000611"/>
      <w:bookmarkStart w:id="1743" w:name="_MON_1372750193"/>
      <w:bookmarkStart w:id="1744" w:name="_MON_1372750291"/>
      <w:bookmarkStart w:id="1745" w:name="_Toc237186001"/>
      <w:bookmarkStart w:id="1746" w:name="_Toc301463329"/>
      <w:bookmarkStart w:id="1747" w:name="Link01E7EEC0"/>
      <w:bookmarkStart w:id="1748" w:name="Link01E7E198"/>
      <w:bookmarkStart w:id="1749" w:name="Link01E7E080"/>
      <w:bookmarkStart w:id="1750" w:name="Link03C1CD48"/>
      <w:bookmarkStart w:id="1751" w:name="Link01AE42B8"/>
      <w:bookmarkStart w:id="1752" w:name="Link03B08658"/>
      <w:bookmarkStart w:id="1753" w:name="Link03B03D80"/>
      <w:bookmarkStart w:id="1754" w:name="Link03B08308"/>
      <w:bookmarkStart w:id="1755" w:name="Link03B0A5F8"/>
      <w:bookmarkStart w:id="1756" w:name="Link01E4A530"/>
      <w:bookmarkStart w:id="1757" w:name="Link03B03F60"/>
      <w:bookmarkStart w:id="1758" w:name="Link03B08B50"/>
      <w:bookmarkStart w:id="1759" w:name="Link01E22080"/>
      <w:bookmarkStart w:id="1760" w:name="Link03B06510"/>
      <w:bookmarkStart w:id="1761" w:name="Link03B090C0"/>
      <w:bookmarkStart w:id="1762" w:name="Link01AE7EC8"/>
      <w:bookmarkStart w:id="1763" w:name="Link01E03B60"/>
      <w:bookmarkStart w:id="1764" w:name="Link03B08FF8"/>
      <w:bookmarkStart w:id="1765" w:name="Link03B08DF0"/>
      <w:bookmarkStart w:id="1766" w:name="Link01E7DD00"/>
      <w:bookmarkStart w:id="1767" w:name="Link01E7DB38"/>
      <w:bookmarkStart w:id="1768" w:name="Link03B08800"/>
      <w:bookmarkStart w:id="1769" w:name="Link03B006E8"/>
      <w:bookmarkStart w:id="1770" w:name="Link03C41A58"/>
      <w:bookmarkStart w:id="1771" w:name="Link03B03998"/>
      <w:bookmarkStart w:id="1772" w:name="Link03B09EA0"/>
      <w:bookmarkStart w:id="1773" w:name="Link01E4A968"/>
      <w:bookmarkStart w:id="1774" w:name="Link03B03C10"/>
      <w:bookmarkStart w:id="1775" w:name="Link03B02980"/>
      <w:bookmarkStart w:id="1776" w:name="Link03B02330"/>
      <w:bookmarkStart w:id="1777" w:name="Link03B07C50"/>
      <w:bookmarkStart w:id="1778" w:name="Link03C4A5A8"/>
      <w:bookmarkStart w:id="1779" w:name="Link01E509B8"/>
      <w:bookmarkStart w:id="1780" w:name="Link03B09350"/>
      <w:bookmarkStart w:id="1781" w:name="Link01E6DE60"/>
      <w:bookmarkStart w:id="1782" w:name="Link03B0C558"/>
      <w:bookmarkStart w:id="1783" w:name="Link01E7FBB8"/>
      <w:bookmarkStart w:id="1784" w:name="Link01E7F350"/>
      <w:bookmarkStart w:id="1785" w:name="Link01E1FF88"/>
      <w:bookmarkStart w:id="1786" w:name="Link03B07DC8"/>
      <w:bookmarkStart w:id="1787" w:name="Link03B02E40"/>
      <w:bookmarkStart w:id="1788" w:name="Link03B079C8"/>
      <w:bookmarkStart w:id="1789" w:name="Link03B04240"/>
      <w:bookmarkStart w:id="1790" w:name="Link03B04140"/>
      <w:bookmarkStart w:id="1791" w:name="_Toc7508361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r w:rsidRPr="00273141">
        <w:t xml:space="preserve">Editor: Add new Section 3.81 </w:t>
      </w:r>
      <w:bookmarkEnd w:id="1791"/>
      <w:r w:rsidRPr="00273141">
        <w:t>Retrieve ATNA Audit Event and 3.82 Retrieve Syslog Event to Volume 2c</w:t>
      </w:r>
    </w:p>
    <w:p w14:paraId="72D102F5" w14:textId="77777777" w:rsidR="00C61521" w:rsidRPr="00273141" w:rsidRDefault="00C61521" w:rsidP="00E83B50">
      <w:pPr>
        <w:pStyle w:val="Corpotesto"/>
      </w:pPr>
    </w:p>
    <w:p w14:paraId="576B6A03" w14:textId="77777777" w:rsidR="00C61521" w:rsidRPr="00273141" w:rsidRDefault="00C61521" w:rsidP="00E83B50">
      <w:pPr>
        <w:pStyle w:val="Titolo2"/>
        <w:rPr>
          <w:noProof w:val="0"/>
        </w:rPr>
      </w:pPr>
      <w:bookmarkStart w:id="1792" w:name="_Toc488241147"/>
      <w:r w:rsidRPr="00273141">
        <w:rPr>
          <w:noProof w:val="0"/>
        </w:rPr>
        <w:t>3.81 Retrieve ATNA Audit Event [ITI-81]</w:t>
      </w:r>
      <w:bookmarkEnd w:id="1792"/>
    </w:p>
    <w:p w14:paraId="4ECEDC6A" w14:textId="12D25B92" w:rsidR="00C61521" w:rsidRPr="00273141" w:rsidRDefault="00C61521" w:rsidP="003030AE">
      <w:pPr>
        <w:pStyle w:val="Corpotesto"/>
      </w:pPr>
      <w:r w:rsidRPr="00273141">
        <w:t xml:space="preserve">This transaction supports the retrieval of ATNA audit </w:t>
      </w:r>
      <w:r w:rsidR="004D32FF" w:rsidRPr="00273141">
        <w:t xml:space="preserve">record </w:t>
      </w:r>
      <w:r w:rsidRPr="00273141">
        <w:t xml:space="preserve">from the Audit Record Repository in accordance with a set of search parameters that determine the retrieved event reports. This transaction enables an Audit Consumer to search audit events that an Audit Record Repository created via </w:t>
      </w:r>
      <w:r w:rsidR="00E65B52" w:rsidRPr="00273141">
        <w:t xml:space="preserve">the </w:t>
      </w:r>
      <w:r w:rsidRPr="00273141">
        <w:t>Record Audit Event</w:t>
      </w:r>
      <w:r w:rsidR="00E65B52" w:rsidRPr="00273141">
        <w:t xml:space="preserve"> [ITI-20] transaction</w:t>
      </w:r>
      <w:r w:rsidRPr="00273141">
        <w:t xml:space="preserve">. </w:t>
      </w:r>
    </w:p>
    <w:p w14:paraId="70EABADA" w14:textId="3EFB4BD5" w:rsidR="00C61521" w:rsidRPr="00273141" w:rsidRDefault="00C61521" w:rsidP="003030AE">
      <w:pPr>
        <w:pStyle w:val="Corpotesto"/>
      </w:pPr>
      <w:r w:rsidRPr="00273141">
        <w:t xml:space="preserve">This transaction is a profiling of a standard FHIR search of the </w:t>
      </w:r>
      <w:proofErr w:type="spellStart"/>
      <w:r w:rsidR="00535D19" w:rsidRPr="00273141">
        <w:t>A</w:t>
      </w:r>
      <w:r w:rsidRPr="00273141">
        <w:t>udit</w:t>
      </w:r>
      <w:r w:rsidR="00535D19" w:rsidRPr="00273141">
        <w:t>E</w:t>
      </w:r>
      <w:r w:rsidRPr="00273141">
        <w:t>vent</w:t>
      </w:r>
      <w:proofErr w:type="spellEnd"/>
      <w:r w:rsidR="00535D19" w:rsidRPr="00273141">
        <w:t xml:space="preserve"> </w:t>
      </w:r>
      <w:ins w:id="1793" w:author="Gregorio Canal" w:date="2019-07-23T18:37:00Z">
        <w:r w:rsidR="0078573B">
          <w:t>R</w:t>
        </w:r>
      </w:ins>
      <w:del w:id="1794" w:author="Gregorio Canal" w:date="2019-07-23T18:37:00Z">
        <w:r w:rsidR="00535D19" w:rsidRPr="00273141" w:rsidDel="0078573B">
          <w:delText>r</w:delText>
        </w:r>
      </w:del>
      <w:r w:rsidR="00535D19" w:rsidRPr="00273141">
        <w:t>esource</w:t>
      </w:r>
      <w:r w:rsidRPr="00273141">
        <w:t>.</w:t>
      </w:r>
      <w:r w:rsidR="00CA07AB" w:rsidRPr="00273141">
        <w:t xml:space="preserve"> </w:t>
      </w:r>
    </w:p>
    <w:p w14:paraId="780F300F" w14:textId="77777777" w:rsidR="00C61521" w:rsidRPr="00273141" w:rsidRDefault="00C61521" w:rsidP="00E83B50">
      <w:pPr>
        <w:pStyle w:val="Titolo3"/>
        <w:rPr>
          <w:noProof w:val="0"/>
        </w:rPr>
      </w:pPr>
      <w:bookmarkStart w:id="1795" w:name="_Toc488241148"/>
      <w:r w:rsidRPr="00273141">
        <w:rPr>
          <w:noProof w:val="0"/>
        </w:rPr>
        <w:t>3.81.1 Scope</w:t>
      </w:r>
      <w:bookmarkEnd w:id="1795"/>
    </w:p>
    <w:p w14:paraId="79B39AD1" w14:textId="6D8FADD9" w:rsidR="00C61521" w:rsidRPr="00273141" w:rsidRDefault="00C61521" w:rsidP="008D693A">
      <w:pPr>
        <w:pStyle w:val="Corpotesto"/>
      </w:pPr>
      <w:r w:rsidRPr="00273141">
        <w:t xml:space="preserve">The Retrieve ATNA Audit Event transaction is used to search ATNA events recorded in an ATNA Audit Record Repository. The result of this retrieval is a FHIR bundle of </w:t>
      </w:r>
      <w:proofErr w:type="spellStart"/>
      <w:r w:rsidRPr="00273141">
        <w:t>AuditEvent</w:t>
      </w:r>
      <w:proofErr w:type="spellEnd"/>
      <w:r w:rsidRPr="00273141">
        <w:t xml:space="preserve"> </w:t>
      </w:r>
      <w:del w:id="1796" w:author="Gregorio Canal" w:date="2019-07-23T18:37:00Z">
        <w:r w:rsidRPr="00273141" w:rsidDel="0078573B">
          <w:delText>r</w:delText>
        </w:r>
      </w:del>
      <w:ins w:id="1797" w:author="Gregorio Canal" w:date="2019-07-23T18:37:00Z">
        <w:r w:rsidR="0078573B">
          <w:t>R</w:t>
        </w:r>
      </w:ins>
      <w:r w:rsidRPr="00273141">
        <w:t xml:space="preserve">esources that match with a set of search parameters. </w:t>
      </w:r>
    </w:p>
    <w:p w14:paraId="7A474F5D" w14:textId="77777777" w:rsidR="00C61521" w:rsidRPr="00273141" w:rsidRDefault="00C61521" w:rsidP="00E83B50">
      <w:pPr>
        <w:pStyle w:val="Titolo3"/>
        <w:rPr>
          <w:noProof w:val="0"/>
        </w:rPr>
      </w:pPr>
      <w:bookmarkStart w:id="1798" w:name="_Toc488241149"/>
      <w:r w:rsidRPr="00273141">
        <w:rPr>
          <w:noProof w:val="0"/>
        </w:rPr>
        <w:t>3.81.2 Actor Roles</w:t>
      </w:r>
      <w:bookmarkEnd w:id="1798"/>
    </w:p>
    <w:p w14:paraId="1CBCA457" w14:textId="77777777" w:rsidR="00C61521" w:rsidRPr="00273141" w:rsidRDefault="00C61521" w:rsidP="00E83B50">
      <w:pPr>
        <w:pStyle w:val="Corpotesto"/>
      </w:pPr>
    </w:p>
    <w:p w14:paraId="0BF95355" w14:textId="77777777" w:rsidR="00C61521" w:rsidRPr="00273141" w:rsidRDefault="00C61521" w:rsidP="003030AE">
      <w:pPr>
        <w:pStyle w:val="TableTitle"/>
      </w:pPr>
      <w:r w:rsidRPr="00273141">
        <w:t>Table 3.81.2-1: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08"/>
        <w:gridCol w:w="8568"/>
      </w:tblGrid>
      <w:tr w:rsidR="00C61521" w:rsidRPr="00273141" w14:paraId="0CA49F2C" w14:textId="77777777">
        <w:tc>
          <w:tcPr>
            <w:tcW w:w="1008" w:type="dxa"/>
          </w:tcPr>
          <w:p w14:paraId="76FEA06B" w14:textId="77777777" w:rsidR="00C61521" w:rsidRPr="00273141" w:rsidRDefault="00C61521" w:rsidP="003030AE">
            <w:pPr>
              <w:pStyle w:val="Corpotesto"/>
              <w:rPr>
                <w:b/>
                <w:szCs w:val="24"/>
              </w:rPr>
            </w:pPr>
            <w:r w:rsidRPr="00273141">
              <w:rPr>
                <w:b/>
                <w:szCs w:val="24"/>
              </w:rPr>
              <w:t>Actor:</w:t>
            </w:r>
          </w:p>
        </w:tc>
        <w:tc>
          <w:tcPr>
            <w:tcW w:w="8568" w:type="dxa"/>
          </w:tcPr>
          <w:p w14:paraId="215D2016" w14:textId="77777777" w:rsidR="00C61521" w:rsidRPr="00273141" w:rsidRDefault="00C61521" w:rsidP="003030AE">
            <w:pPr>
              <w:pStyle w:val="Corpotesto"/>
              <w:rPr>
                <w:szCs w:val="24"/>
              </w:rPr>
            </w:pPr>
            <w:r w:rsidRPr="00273141">
              <w:rPr>
                <w:szCs w:val="24"/>
              </w:rPr>
              <w:t>Audit Record Repository</w:t>
            </w:r>
          </w:p>
        </w:tc>
      </w:tr>
      <w:tr w:rsidR="00C61521" w:rsidRPr="00273141" w14:paraId="34B0D822" w14:textId="77777777">
        <w:tc>
          <w:tcPr>
            <w:tcW w:w="1008" w:type="dxa"/>
          </w:tcPr>
          <w:p w14:paraId="227B10C9" w14:textId="77777777" w:rsidR="00C61521" w:rsidRPr="00273141" w:rsidRDefault="00C61521" w:rsidP="003030AE">
            <w:pPr>
              <w:pStyle w:val="Corpotesto"/>
              <w:rPr>
                <w:b/>
                <w:szCs w:val="24"/>
              </w:rPr>
            </w:pPr>
            <w:r w:rsidRPr="00273141">
              <w:rPr>
                <w:b/>
                <w:szCs w:val="24"/>
              </w:rPr>
              <w:t>Role:</w:t>
            </w:r>
          </w:p>
        </w:tc>
        <w:tc>
          <w:tcPr>
            <w:tcW w:w="8568" w:type="dxa"/>
          </w:tcPr>
          <w:p w14:paraId="663FB287" w14:textId="77777777" w:rsidR="00C61521" w:rsidRPr="00273141" w:rsidRDefault="00C61521" w:rsidP="003030AE">
            <w:pPr>
              <w:pStyle w:val="Corpotesto"/>
              <w:rPr>
                <w:szCs w:val="24"/>
              </w:rPr>
            </w:pPr>
            <w:r w:rsidRPr="00273141">
              <w:rPr>
                <w:szCs w:val="24"/>
              </w:rPr>
              <w:t>Provides storage for ATNA audit events, and responds to queries for a portion of the stored records.</w:t>
            </w:r>
          </w:p>
        </w:tc>
      </w:tr>
      <w:tr w:rsidR="00C61521" w:rsidRPr="00273141" w14:paraId="367D1A7F" w14:textId="77777777">
        <w:tc>
          <w:tcPr>
            <w:tcW w:w="1008" w:type="dxa"/>
          </w:tcPr>
          <w:p w14:paraId="7F606A30" w14:textId="3EA007A3" w:rsidR="00C61521" w:rsidRPr="00273141" w:rsidRDefault="00C61521" w:rsidP="003030AE">
            <w:pPr>
              <w:pStyle w:val="Corpotesto"/>
              <w:rPr>
                <w:b/>
                <w:szCs w:val="24"/>
              </w:rPr>
            </w:pPr>
            <w:r w:rsidRPr="00273141">
              <w:rPr>
                <w:b/>
                <w:szCs w:val="24"/>
              </w:rPr>
              <w:t>Actor:</w:t>
            </w:r>
          </w:p>
        </w:tc>
        <w:tc>
          <w:tcPr>
            <w:tcW w:w="8568" w:type="dxa"/>
          </w:tcPr>
          <w:p w14:paraId="30D6AB79" w14:textId="77777777" w:rsidR="00C61521" w:rsidRPr="00273141" w:rsidRDefault="00C61521" w:rsidP="003030AE">
            <w:pPr>
              <w:pStyle w:val="Corpotesto"/>
              <w:rPr>
                <w:szCs w:val="24"/>
              </w:rPr>
            </w:pPr>
            <w:r w:rsidRPr="00273141">
              <w:rPr>
                <w:szCs w:val="24"/>
              </w:rPr>
              <w:t>Audit Consumer</w:t>
            </w:r>
          </w:p>
        </w:tc>
      </w:tr>
      <w:tr w:rsidR="00C61521" w:rsidRPr="00273141" w14:paraId="3C80E0D9" w14:textId="77777777">
        <w:tc>
          <w:tcPr>
            <w:tcW w:w="1008" w:type="dxa"/>
          </w:tcPr>
          <w:p w14:paraId="786E564C" w14:textId="77777777" w:rsidR="00C61521" w:rsidRPr="00273141" w:rsidRDefault="00C61521" w:rsidP="003030AE">
            <w:pPr>
              <w:pStyle w:val="Corpotesto"/>
              <w:rPr>
                <w:b/>
                <w:szCs w:val="24"/>
              </w:rPr>
            </w:pPr>
            <w:r w:rsidRPr="00273141">
              <w:rPr>
                <w:b/>
                <w:szCs w:val="24"/>
              </w:rPr>
              <w:t>Role:</w:t>
            </w:r>
          </w:p>
        </w:tc>
        <w:tc>
          <w:tcPr>
            <w:tcW w:w="8568" w:type="dxa"/>
          </w:tcPr>
          <w:p w14:paraId="3BF18B7C" w14:textId="77777777" w:rsidR="00C61521" w:rsidRPr="00273141" w:rsidRDefault="00C61521" w:rsidP="003030AE">
            <w:pPr>
              <w:pStyle w:val="Corpotesto"/>
              <w:rPr>
                <w:szCs w:val="24"/>
              </w:rPr>
            </w:pPr>
            <w:r w:rsidRPr="00273141">
              <w:rPr>
                <w:szCs w:val="24"/>
              </w:rPr>
              <w:t xml:space="preserve"> Queries for ATNA audit records.</w:t>
            </w:r>
          </w:p>
        </w:tc>
      </w:tr>
    </w:tbl>
    <w:p w14:paraId="373EC5A4" w14:textId="77777777" w:rsidR="00C61521" w:rsidRPr="00273141" w:rsidRDefault="00C61521" w:rsidP="00E83B50">
      <w:pPr>
        <w:pStyle w:val="Corpotesto"/>
      </w:pPr>
    </w:p>
    <w:p w14:paraId="7E30F220" w14:textId="77777777" w:rsidR="00C61521" w:rsidRPr="00273141" w:rsidRDefault="00C61521" w:rsidP="00E83B50">
      <w:pPr>
        <w:pStyle w:val="Titolo3"/>
        <w:rPr>
          <w:noProof w:val="0"/>
        </w:rPr>
      </w:pPr>
      <w:bookmarkStart w:id="1799" w:name="_Toc488241150"/>
      <w:r w:rsidRPr="00273141">
        <w:rPr>
          <w:noProof w:val="0"/>
        </w:rPr>
        <w:t>3.81.3 Referenced Standards</w:t>
      </w:r>
      <w:bookmarkEnd w:id="1799"/>
    </w:p>
    <w:p w14:paraId="36C5B5C1" w14:textId="19B17D91" w:rsidR="00C61521" w:rsidRPr="00273141" w:rsidRDefault="00C61521" w:rsidP="003030AE">
      <w:pPr>
        <w:pStyle w:val="Corpotesto"/>
      </w:pPr>
      <w:r w:rsidRPr="00273141">
        <w:t>RFC2616</w:t>
      </w:r>
      <w:r w:rsidRPr="00273141">
        <w:tab/>
      </w:r>
      <w:r w:rsidRPr="00273141">
        <w:tab/>
        <w:t>IETF Hypertext Transfer Protocol –</w:t>
      </w:r>
      <w:r w:rsidR="00E65B52" w:rsidRPr="00273141">
        <w:t xml:space="preserve"> </w:t>
      </w:r>
      <w:r w:rsidRPr="00273141">
        <w:t>HTTP/1.1</w:t>
      </w:r>
    </w:p>
    <w:p w14:paraId="59DA77F7" w14:textId="44D81F71" w:rsidR="00C61521" w:rsidRPr="00273141" w:rsidRDefault="00C61521" w:rsidP="003030AE">
      <w:pPr>
        <w:pStyle w:val="Corpotesto"/>
      </w:pPr>
      <w:r w:rsidRPr="00273141">
        <w:t>RFC4627</w:t>
      </w:r>
      <w:r w:rsidRPr="00273141">
        <w:tab/>
      </w:r>
      <w:r w:rsidRPr="00273141">
        <w:tab/>
        <w:t>The application/json Media Type for JavaScript Object Notation (JSON)</w:t>
      </w:r>
    </w:p>
    <w:p w14:paraId="2D392A2E" w14:textId="323AFC15" w:rsidR="00C61521" w:rsidRPr="00273141" w:rsidRDefault="00C61521" w:rsidP="003030AE">
      <w:pPr>
        <w:pStyle w:val="Corpotesto"/>
      </w:pPr>
      <w:r w:rsidRPr="00273141">
        <w:t>RFC6585</w:t>
      </w:r>
      <w:r w:rsidRPr="00273141">
        <w:tab/>
      </w:r>
      <w:r w:rsidRPr="00273141">
        <w:tab/>
        <w:t>IETF Additional HTTP Status Codes</w:t>
      </w:r>
    </w:p>
    <w:p w14:paraId="0513EC53" w14:textId="4D0AEFF6" w:rsidR="00C61521" w:rsidRPr="00273141" w:rsidRDefault="00C61521" w:rsidP="003030AE">
      <w:pPr>
        <w:pStyle w:val="Corpotesto"/>
      </w:pPr>
      <w:r w:rsidRPr="00273141">
        <w:t>RFC5424</w:t>
      </w:r>
      <w:r w:rsidRPr="00273141">
        <w:tab/>
      </w:r>
      <w:r w:rsidRPr="00273141">
        <w:tab/>
        <w:t>The Syslog Protocol</w:t>
      </w:r>
    </w:p>
    <w:p w14:paraId="685DD5CF" w14:textId="3C403CFB" w:rsidR="00C61521" w:rsidRPr="00273141" w:rsidRDefault="00C61521" w:rsidP="003030AE">
      <w:pPr>
        <w:pStyle w:val="Corpotesto"/>
      </w:pPr>
      <w:r w:rsidRPr="00273141">
        <w:t>RFC3339</w:t>
      </w:r>
      <w:r w:rsidRPr="00273141">
        <w:tab/>
      </w:r>
      <w:r w:rsidRPr="00273141">
        <w:tab/>
        <w:t>Date and Time on the Internet: Timestamps</w:t>
      </w:r>
    </w:p>
    <w:p w14:paraId="72E06619" w14:textId="011A9C94" w:rsidR="00582FEB" w:rsidRPr="009B0310" w:rsidRDefault="00582FEB" w:rsidP="00204712">
      <w:pPr>
        <w:pStyle w:val="Corpotesto"/>
        <w:rPr>
          <w:rPrChange w:id="1800" w:author="Gregorio Canal" w:date="2019-03-08T10:49:00Z">
            <w:rPr>
              <w:lang w:val="de-DE"/>
            </w:rPr>
          </w:rPrChange>
        </w:rPr>
      </w:pPr>
      <w:r w:rsidRPr="009B0310">
        <w:rPr>
          <w:rPrChange w:id="1801" w:author="Gregorio Canal" w:date="2019-03-08T10:49:00Z">
            <w:rPr>
              <w:lang w:val="de-DE"/>
            </w:rPr>
          </w:rPrChange>
        </w:rPr>
        <w:t>HL7 FHIR</w:t>
      </w:r>
      <w:r w:rsidRPr="009B0310">
        <w:rPr>
          <w:rPrChange w:id="1802" w:author="Gregorio Canal" w:date="2019-03-08T10:49:00Z">
            <w:rPr>
              <w:lang w:val="de-DE"/>
            </w:rPr>
          </w:rPrChange>
        </w:rPr>
        <w:tab/>
      </w:r>
      <w:r w:rsidR="00E65B52" w:rsidRPr="009B0310">
        <w:rPr>
          <w:rPrChange w:id="1803" w:author="Gregorio Canal" w:date="2019-03-08T10:49:00Z">
            <w:rPr>
              <w:lang w:val="de-DE"/>
            </w:rPr>
          </w:rPrChange>
        </w:rPr>
        <w:tab/>
      </w:r>
      <w:ins w:id="1804" w:author="Gregorio Canal" w:date="2019-03-08T10:49:00Z">
        <w:r w:rsidR="009B0310" w:rsidRPr="009B0310">
          <w:rPr>
            <w:rPrChange w:id="1805" w:author="Gregorio Canal" w:date="2019-03-08T10:49:00Z">
              <w:rPr>
                <w:lang w:val="de-DE"/>
              </w:rPr>
            </w:rPrChange>
          </w:rPr>
          <w:t>Release 4</w:t>
        </w:r>
      </w:ins>
      <w:del w:id="1806" w:author="Gregorio Canal" w:date="2019-03-08T10:49:00Z">
        <w:r w:rsidRPr="009B0310" w:rsidDel="009B0310">
          <w:rPr>
            <w:rPrChange w:id="1807" w:author="Gregorio Canal" w:date="2019-03-08T10:49:00Z">
              <w:rPr>
                <w:lang w:val="de-DE"/>
              </w:rPr>
            </w:rPrChange>
          </w:rPr>
          <w:delText xml:space="preserve">Standard </w:delText>
        </w:r>
        <w:r w:rsidR="00ED0140" w:rsidRPr="009B0310" w:rsidDel="009B0310">
          <w:rPr>
            <w:rPrChange w:id="1808" w:author="Gregorio Canal" w:date="2019-03-08T10:49:00Z">
              <w:rPr>
                <w:lang w:val="de-DE"/>
              </w:rPr>
            </w:rPrChange>
          </w:rPr>
          <w:delText>STU3</w:delText>
        </w:r>
      </w:del>
      <w:r w:rsidRPr="009B0310">
        <w:rPr>
          <w:rPrChange w:id="1809" w:author="Gregorio Canal" w:date="2019-03-08T10:49:00Z">
            <w:rPr>
              <w:lang w:val="de-DE"/>
            </w:rPr>
          </w:rPrChange>
        </w:rPr>
        <w:tab/>
        <w:t xml:space="preserve"> </w:t>
      </w:r>
      <w:r w:rsidR="00027D75">
        <w:rPr>
          <w:rStyle w:val="Collegamentoipertestuale"/>
        </w:rPr>
        <w:fldChar w:fldCharType="begin"/>
      </w:r>
      <w:ins w:id="1810" w:author="Gregorio Canal" w:date="2019-03-08T10:51:00Z">
        <w:r w:rsidR="009B0310">
          <w:rPr>
            <w:rStyle w:val="Collegamentoipertestuale"/>
          </w:rPr>
          <w:instrText>HYPERLINK "http://hl7.org/fhir/R4/index.html"</w:instrText>
        </w:r>
      </w:ins>
      <w:del w:id="1811" w:author="Gregorio Canal" w:date="2019-03-08T10:49:00Z">
        <w:r w:rsidR="00027D75" w:rsidRPr="009B0310" w:rsidDel="009B0310">
          <w:rPr>
            <w:rStyle w:val="Collegamentoipertestuale"/>
            <w:rPrChange w:id="1812" w:author="Gregorio Canal" w:date="2019-03-08T10:49:00Z">
              <w:rPr>
                <w:rStyle w:val="Collegamentoipertestuale"/>
                <w:lang w:val="de-DE"/>
              </w:rPr>
            </w:rPrChange>
          </w:rPr>
          <w:delInstrText xml:space="preserve"> HYPERLINK "http://hl7.org/fhir/STU3/index.html" </w:delInstrText>
        </w:r>
      </w:del>
      <w:r w:rsidR="00027D75">
        <w:rPr>
          <w:rStyle w:val="Collegamentoipertestuale"/>
        </w:rPr>
        <w:fldChar w:fldCharType="separate"/>
      </w:r>
      <w:del w:id="1813" w:author="Gregorio Canal" w:date="2019-03-08T10:49:00Z">
        <w:r w:rsidR="00ED0140" w:rsidRPr="009B0310" w:rsidDel="009B0310">
          <w:rPr>
            <w:rStyle w:val="Collegamentoipertestuale"/>
            <w:rPrChange w:id="1814" w:author="Gregorio Canal" w:date="2019-03-08T10:49:00Z">
              <w:rPr>
                <w:rStyle w:val="Collegamentoipertestuale"/>
                <w:lang w:val="de-DE"/>
              </w:rPr>
            </w:rPrChange>
          </w:rPr>
          <w:delText>http://hl7.org/fhir/STU3/index.html</w:delText>
        </w:r>
      </w:del>
      <w:ins w:id="1815" w:author="Gregorio Canal" w:date="2019-03-08T10:50:00Z">
        <w:r w:rsidR="009B0310">
          <w:rPr>
            <w:rStyle w:val="Collegamentoipertestuale"/>
          </w:rPr>
          <w:t>http://hl7.org/fhir/R4/index.html</w:t>
        </w:r>
      </w:ins>
      <w:r w:rsidR="00027D75">
        <w:rPr>
          <w:rStyle w:val="Collegamentoipertestuale"/>
        </w:rPr>
        <w:fldChar w:fldCharType="end"/>
      </w:r>
    </w:p>
    <w:p w14:paraId="645E5755" w14:textId="77777777" w:rsidR="00C61521" w:rsidRPr="00273141" w:rsidRDefault="00C61521" w:rsidP="00E83B50">
      <w:pPr>
        <w:pStyle w:val="Titolo3"/>
        <w:rPr>
          <w:noProof w:val="0"/>
        </w:rPr>
      </w:pPr>
      <w:bookmarkStart w:id="1816" w:name="_Toc488241151"/>
      <w:r w:rsidRPr="00273141">
        <w:rPr>
          <w:noProof w:val="0"/>
        </w:rPr>
        <w:lastRenderedPageBreak/>
        <w:t>3.81.4 Interaction Diagram</w:t>
      </w:r>
      <w:bookmarkEnd w:id="1816"/>
    </w:p>
    <w:p w14:paraId="1249328C" w14:textId="77777777" w:rsidR="00C61521" w:rsidRPr="00273141" w:rsidRDefault="00960356" w:rsidP="00360913">
      <w:pPr>
        <w:pStyle w:val="Corpotesto"/>
      </w:pPr>
      <w:r w:rsidRPr="00273141">
        <w:rPr>
          <w:noProof/>
        </w:rPr>
        <mc:AlternateContent>
          <mc:Choice Requires="wpg">
            <w:drawing>
              <wp:inline distT="0" distB="0" distL="0" distR="0" wp14:anchorId="424CA85C" wp14:editId="11E3B30E">
                <wp:extent cx="5943600" cy="2400300"/>
                <wp:effectExtent l="0" t="0" r="0" b="0"/>
                <wp:docPr id="2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27" name="AutoShape 86"/>
                        <wps:cNvSpPr>
                          <a:spLocks noChangeAspect="1" noChangeArrowheads="1"/>
                        </wps:cNvSpPr>
                        <wps:spPr bwMode="auto">
                          <a:xfrm>
                            <a:off x="0" y="0"/>
                            <a:ext cx="59436" cy="2400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28" name="Text Box 156"/>
                        <wps:cNvSpPr txBox="1">
                          <a:spLocks noChangeArrowheads="1"/>
                        </wps:cNvSpPr>
                        <wps:spPr bwMode="auto">
                          <a:xfrm>
                            <a:off x="14160" y="2990"/>
                            <a:ext cx="9144"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0F9D222" w14:textId="77777777" w:rsidR="000C0F91" w:rsidRPr="007C1AAC" w:rsidRDefault="000C0F91" w:rsidP="00AD3BFE">
                              <w:pPr>
                                <w:jc w:val="center"/>
                                <w:rPr>
                                  <w:sz w:val="22"/>
                                  <w:szCs w:val="22"/>
                                </w:rPr>
                              </w:pPr>
                              <w:r>
                                <w:rPr>
                                  <w:sz w:val="22"/>
                                  <w:szCs w:val="22"/>
                                </w:rPr>
                                <w:t>Audit Consumer</w:t>
                              </w:r>
                            </w:p>
                          </w:txbxContent>
                        </wps:txbx>
                        <wps:bodyPr rot="0" vert="horz" wrap="square" lIns="91440" tIns="45720" rIns="91440" bIns="45720" anchor="t" anchorCtr="0" upright="1">
                          <a:noAutofit/>
                        </wps:bodyPr>
                      </wps:wsp>
                      <wps:wsp>
                        <wps:cNvPr id="29"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0" name="Text Box 158"/>
                        <wps:cNvSpPr txBox="1">
                          <a:spLocks noChangeArrowheads="1"/>
                        </wps:cNvSpPr>
                        <wps:spPr bwMode="auto">
                          <a:xfrm>
                            <a:off x="22181" y="8128"/>
                            <a:ext cx="18288" cy="457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7BB8EC4" w14:textId="77777777" w:rsidR="000C0F91" w:rsidRPr="00360913" w:rsidRDefault="000C0F91" w:rsidP="00AD3BFE">
                              <w:pPr>
                                <w:rPr>
                                  <w:sz w:val="20"/>
                                  <w:szCs w:val="22"/>
                                </w:rPr>
                              </w:pPr>
                              <w:r w:rsidRPr="00360913">
                                <w:rPr>
                                  <w:sz w:val="20"/>
                                  <w:szCs w:val="22"/>
                                </w:rPr>
                                <w:t>Retrieve ATNA Audit Events</w:t>
                              </w:r>
                            </w:p>
                          </w:txbxContent>
                        </wps:txbx>
                        <wps:bodyPr rot="0" vert="horz" wrap="square" lIns="0" tIns="0" rIns="0" bIns="0" anchor="t" anchorCtr="0" upright="1">
                          <a:noAutofit/>
                        </wps:bodyPr>
                      </wps:wsp>
                      <wps:wsp>
                        <wps:cNvPr id="31" name="Line 159"/>
                        <wps:cNvCnPr/>
                        <wps:spPr bwMode="auto">
                          <a:xfrm>
                            <a:off x="40894" y="7385"/>
                            <a:ext cx="6" cy="12306"/>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0"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1" name="Rectangle 161"/>
                        <wps:cNvSpPr>
                          <a:spLocks noChangeArrowheads="1"/>
                        </wps:cNvSpPr>
                        <wps:spPr bwMode="auto">
                          <a:xfrm>
                            <a:off x="39973" y="9194"/>
                            <a:ext cx="2038" cy="8681"/>
                          </a:xfrm>
                          <a:prstGeom prst="rect">
                            <a:avLst/>
                          </a:prstGeom>
                          <a:solidFill>
                            <a:srgbClr val="FFFFFF"/>
                          </a:solidFill>
                          <a:ln w="9525">
                            <a:solidFill>
                              <a:srgbClr val="000000"/>
                            </a:solidFill>
                            <a:miter lim="800000"/>
                            <a:headEnd/>
                            <a:tailEnd/>
                          </a:ln>
                        </wps:spPr>
                        <wps:txbx>
                          <w:txbxContent>
                            <w:p w14:paraId="4783E6BB" w14:textId="77777777" w:rsidR="000C0F91" w:rsidRDefault="000C0F91" w:rsidP="00360913">
                              <w:pPr>
                                <w:jc w:val="center"/>
                              </w:pPr>
                              <w:r>
                                <w:t xml:space="preserve">   </w:t>
                              </w:r>
                            </w:p>
                          </w:txbxContent>
                        </wps:txbx>
                        <wps:bodyPr rot="0" vert="horz" wrap="square" lIns="91440" tIns="45720" rIns="91440" bIns="45720" anchor="t" anchorCtr="0" upright="1">
                          <a:noAutofit/>
                        </wps:bodyPr>
                      </wps:wsp>
                      <wps:wsp>
                        <wps:cNvPr id="322" name="Line 162"/>
                        <wps:cNvCnPr/>
                        <wps:spPr bwMode="auto">
                          <a:xfrm>
                            <a:off x="19894" y="11023"/>
                            <a:ext cx="200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3" name="Text Box 163"/>
                        <wps:cNvSpPr txBox="1">
                          <a:spLocks noChangeArrowheads="1"/>
                        </wps:cNvSpPr>
                        <wps:spPr bwMode="auto">
                          <a:xfrm>
                            <a:off x="36354" y="2915"/>
                            <a:ext cx="15875"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D32E2D1" w14:textId="77777777" w:rsidR="000C0F91" w:rsidRPr="007C1AAC" w:rsidRDefault="000C0F91" w:rsidP="00AD3BFE">
                              <w:pPr>
                                <w:jc w:val="center"/>
                                <w:rPr>
                                  <w:sz w:val="22"/>
                                  <w:szCs w:val="22"/>
                                </w:rPr>
                              </w:pPr>
                              <w:r>
                                <w:rPr>
                                  <w:sz w:val="22"/>
                                  <w:szCs w:val="22"/>
                                </w:rPr>
                                <w:t>Audit Record Repository</w:t>
                              </w:r>
                            </w:p>
                          </w:txbxContent>
                        </wps:txbx>
                        <wps:bodyPr rot="0" vert="horz" wrap="none" lIns="91440" tIns="45720" rIns="91440" bIns="45720" anchor="t" anchorCtr="0" upright="1">
                          <a:noAutofit/>
                        </wps:bodyPr>
                      </wps:wsp>
                      <wps:wsp>
                        <wps:cNvPr id="324" name="Line 164"/>
                        <wps:cNvCnPr/>
                        <wps:spPr bwMode="auto">
                          <a:xfrm flipH="1">
                            <a:off x="19894" y="16097"/>
                            <a:ext cx="200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5" name="Text Box 165"/>
                        <wps:cNvSpPr txBox="1">
                          <a:spLocks noChangeArrowheads="1"/>
                        </wps:cNvSpPr>
                        <wps:spPr bwMode="auto">
                          <a:xfrm>
                            <a:off x="21038" y="12700"/>
                            <a:ext cx="18288" cy="286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1D2FF7E" w14:textId="77777777" w:rsidR="000C0F91" w:rsidRPr="00360913" w:rsidRDefault="000C0F91" w:rsidP="00AD3BFE">
                              <w:pPr>
                                <w:rPr>
                                  <w:sz w:val="16"/>
                                  <w:szCs w:val="22"/>
                                </w:rPr>
                              </w:pPr>
                              <w:r w:rsidRPr="00360913">
                                <w:rPr>
                                  <w:sz w:val="18"/>
                                </w:rPr>
                                <w:t xml:space="preserve">Retrieve ATNA Audit Event Response </w:t>
                              </w:r>
                            </w:p>
                          </w:txbxContent>
                        </wps:txbx>
                        <wps:bodyPr rot="0" vert="horz" wrap="square" lIns="0" tIns="0" rIns="0" bIns="0" anchor="t" anchorCtr="0" upright="1">
                          <a:noAutofit/>
                        </wps:bodyPr>
                      </wps:wsp>
                    </wpg:wgp>
                  </a:graphicData>
                </a:graphic>
              </wp:inline>
            </w:drawing>
          </mc:Choice>
          <mc:Fallback>
            <w:pict>
              <v:group w14:anchorId="424CA85C" id="Group 66" o:spid="_x0000_s1051"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">
                <v:rect id="AutoShape 86" o:spid="_x0000_s1052"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" filled="f" stroked="f">
                  <o:lock v:ext="edit" aspectratio="t"/>
                </v:rect>
                <v:shape id="Text Box 156" o:spid="_x0000_s1053"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14:paraId="20F9D222" w14:textId="77777777" w:rsidR="000C0F91" w:rsidRPr="007C1AAC" w:rsidRDefault="000C0F91" w:rsidP="00AD3BFE">
                        <w:pPr>
                          <w:jc w:val="center"/>
                          <w:rPr>
                            <w:sz w:val="22"/>
                            <w:szCs w:val="22"/>
                          </w:rPr>
                        </w:pPr>
                        <w:r>
                          <w:rPr>
                            <w:sz w:val="22"/>
                            <w:szCs w:val="22"/>
                          </w:rPr>
                          <w:t>Audit Consumer</w:t>
                        </w:r>
                      </w:p>
                    </w:txbxContent>
                  </v:textbox>
                </v:shape>
                <v:line id="Line 157" o:spid="_x0000_s1054"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">
                  <v:stroke dashstyle="dash"/>
                </v:line>
                <v:shape id="Text Box 158" o:spid="_x0000_s1055" type="#_x0000_t202" style="position:absolute;left:22181;top:8128;width:1828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7BB8EC4" w14:textId="77777777" w:rsidR="000C0F91" w:rsidRPr="00360913" w:rsidRDefault="000C0F91" w:rsidP="00AD3BFE">
                        <w:pPr>
                          <w:rPr>
                            <w:sz w:val="20"/>
                            <w:szCs w:val="22"/>
                          </w:rPr>
                        </w:pPr>
                        <w:r w:rsidRPr="00360913">
                          <w:rPr>
                            <w:sz w:val="20"/>
                            <w:szCs w:val="22"/>
                          </w:rPr>
                          <w:t>Retrieve ATNA Audit Events</w:t>
                        </w:r>
                      </w:p>
                    </w:txbxContent>
                  </v:textbox>
                </v:shape>
                <v:line id="Line 159" o:spid="_x0000_s1056"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">
                  <v:stroke dashstyle="dash"/>
                </v:line>
                <v:rect id="Rectangle 160" o:spid="_x0000_s1057"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"/>
                <v:rect id="Rectangle 161" o:spid="_x0000_s1058"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ui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">
                  <v:textbox>
                    <w:txbxContent>
                      <w:p w14:paraId="4783E6BB" w14:textId="77777777" w:rsidR="000C0F91" w:rsidRDefault="000C0F91" w:rsidP="00360913">
                        <w:pPr>
                          <w:jc w:val="center"/>
                        </w:pPr>
                        <w:r>
                          <w:t xml:space="preserve">   </w:t>
                        </w:r>
                      </w:p>
                    </w:txbxContent>
                  </v:textbox>
                </v:rect>
                <v:line id="Line 162" o:spid="_x0000_s1059"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">
                  <v:stroke endarrow="block"/>
                </v:line>
                <v:shape id="Text Box 163" o:spid="_x0000_s1060" type="#_x0000_t202" style="position:absolute;left:36354;top:2915;width:15875;height:53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" stroked="f">
                  <v:textbox>
                    <w:txbxContent>
                      <w:p w14:paraId="2D32E2D1" w14:textId="77777777" w:rsidR="000C0F91" w:rsidRPr="007C1AAC" w:rsidRDefault="000C0F91" w:rsidP="00AD3BFE">
                        <w:pPr>
                          <w:jc w:val="center"/>
                          <w:rPr>
                            <w:sz w:val="22"/>
                            <w:szCs w:val="22"/>
                          </w:rPr>
                        </w:pPr>
                        <w:r>
                          <w:rPr>
                            <w:sz w:val="22"/>
                            <w:szCs w:val="22"/>
                          </w:rPr>
                          <w:t>Audit Record Repository</w:t>
                        </w:r>
                      </w:p>
                    </w:txbxContent>
                  </v:textbox>
                </v:shape>
                <v:line id="Line 164" o:spid="_x0000_s1061"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">
                  <v:stroke endarrow="block"/>
                </v:line>
                <v:shape id="Text Box 165" o:spid="_x0000_s1062" type="#_x0000_t202" style="position:absolute;left:21038;top:12700;width:18288;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31D2FF7E" w14:textId="77777777" w:rsidR="000C0F91" w:rsidRPr="00360913" w:rsidRDefault="000C0F91" w:rsidP="00AD3BFE">
                        <w:pPr>
                          <w:rPr>
                            <w:sz w:val="16"/>
                            <w:szCs w:val="22"/>
                          </w:rPr>
                        </w:pPr>
                        <w:r w:rsidRPr="00360913">
                          <w:rPr>
                            <w:sz w:val="18"/>
                          </w:rPr>
                          <w:t xml:space="preserve">Retrieve ATNA Audit Event Response </w:t>
                        </w:r>
                      </w:p>
                    </w:txbxContent>
                  </v:textbox>
                </v:shape>
                <w10:anchorlock/>
              </v:group>
            </w:pict>
          </mc:Fallback>
        </mc:AlternateContent>
      </w:r>
    </w:p>
    <w:p w14:paraId="1D24D018" w14:textId="77777777" w:rsidR="00C61521" w:rsidRPr="00273141" w:rsidRDefault="00C61521" w:rsidP="008671F5">
      <w:pPr>
        <w:pStyle w:val="Corpotesto"/>
      </w:pPr>
    </w:p>
    <w:p w14:paraId="284FFB24" w14:textId="77777777" w:rsidR="00C61521" w:rsidRPr="00273141" w:rsidRDefault="00C61521" w:rsidP="00C03CC6">
      <w:pPr>
        <w:pStyle w:val="Titolo4"/>
        <w:rPr>
          <w:noProof w:val="0"/>
        </w:rPr>
      </w:pPr>
      <w:bookmarkStart w:id="1817" w:name="_Toc488241152"/>
      <w:r w:rsidRPr="00273141">
        <w:rPr>
          <w:noProof w:val="0"/>
        </w:rPr>
        <w:t>3.81.4.1 Retrieve ATNA Audit Events Message</w:t>
      </w:r>
      <w:bookmarkEnd w:id="1817"/>
    </w:p>
    <w:p w14:paraId="1F62666D" w14:textId="43264B7D" w:rsidR="00C61521" w:rsidRPr="00273141" w:rsidRDefault="00C61521" w:rsidP="00154E39">
      <w:pPr>
        <w:pStyle w:val="Corpotesto"/>
      </w:pPr>
      <w:r w:rsidRPr="00273141">
        <w:t>This is an HTTP GET parameterized search from an Audit Consumer to an Audit Record Repository</w:t>
      </w:r>
      <w:r w:rsidR="00444F11" w:rsidRPr="00273141">
        <w:t xml:space="preserve">. The Audit Record </w:t>
      </w:r>
      <w:r w:rsidR="00F6357D" w:rsidRPr="00273141">
        <w:t>Repository has</w:t>
      </w:r>
      <w:r w:rsidRPr="00273141">
        <w:t xml:space="preserve"> stored ATNA audit </w:t>
      </w:r>
      <w:r w:rsidR="004D32FF" w:rsidRPr="00273141">
        <w:t xml:space="preserve">records </w:t>
      </w:r>
      <w:r w:rsidRPr="00273141">
        <w:t>received via [ITI-20] Record Audit Event transactions. Those messages</w:t>
      </w:r>
      <w:r w:rsidR="00444F11" w:rsidRPr="00273141">
        <w:t>,</w:t>
      </w:r>
      <w:r w:rsidRPr="00273141">
        <w:t xml:space="preserve"> </w:t>
      </w:r>
      <w:r w:rsidR="00444F11" w:rsidRPr="00273141">
        <w:t xml:space="preserve">which </w:t>
      </w:r>
      <w:r w:rsidRPr="00273141">
        <w:t>are stored within a data</w:t>
      </w:r>
      <w:r w:rsidR="00073D4D" w:rsidRPr="00273141">
        <w:t>-</w:t>
      </w:r>
      <w:r w:rsidRPr="00273141">
        <w:t>store</w:t>
      </w:r>
      <w:r w:rsidR="00444F11" w:rsidRPr="00273141">
        <w:t>,</w:t>
      </w:r>
      <w:r w:rsidRPr="00273141">
        <w:t xml:space="preserve"> can be retrieved in accordance </w:t>
      </w:r>
      <w:r w:rsidR="00444F11" w:rsidRPr="00273141">
        <w:t xml:space="preserve">with </w:t>
      </w:r>
      <w:r w:rsidRPr="00273141">
        <w:t>specific search parameters.</w:t>
      </w:r>
    </w:p>
    <w:p w14:paraId="1D002EFA" w14:textId="77777777" w:rsidR="00C61521" w:rsidRPr="00273141" w:rsidRDefault="00C61521" w:rsidP="00C03CC6">
      <w:pPr>
        <w:pStyle w:val="Titolo5"/>
        <w:rPr>
          <w:noProof w:val="0"/>
        </w:rPr>
      </w:pPr>
      <w:bookmarkStart w:id="1818" w:name="_Toc488241153"/>
      <w:r w:rsidRPr="00273141">
        <w:rPr>
          <w:noProof w:val="0"/>
        </w:rPr>
        <w:t>3.81.4.1.1 Trigger Events</w:t>
      </w:r>
      <w:bookmarkEnd w:id="1818"/>
    </w:p>
    <w:p w14:paraId="2B16FC52" w14:textId="63C721B3" w:rsidR="00C61521" w:rsidRPr="00273141" w:rsidRDefault="00C61521" w:rsidP="003030AE">
      <w:pPr>
        <w:pStyle w:val="Corpotesto"/>
      </w:pPr>
      <w:r w:rsidRPr="00273141">
        <w:t xml:space="preserve">The Audit Consumer sends a Retrieve ATNA Audit Events message when it needs </w:t>
      </w:r>
      <w:ins w:id="1819" w:author="Mauro Zanardini" w:date="2019-07-23T18:07:00Z">
        <w:r w:rsidR="00DE17B2" w:rsidRPr="00273141">
          <w:t xml:space="preserve">to process or analyze </w:t>
        </w:r>
      </w:ins>
      <w:r w:rsidRPr="00273141">
        <w:t xml:space="preserve">ATNA audit </w:t>
      </w:r>
      <w:r w:rsidR="004D32FF" w:rsidRPr="00273141">
        <w:t>records</w:t>
      </w:r>
      <w:del w:id="1820" w:author="Mauro Zanardini" w:date="2019-07-23T18:07:00Z">
        <w:r w:rsidR="004D32FF" w:rsidRPr="00273141" w:rsidDel="00DE17B2">
          <w:delText xml:space="preserve"> </w:delText>
        </w:r>
        <w:r w:rsidRPr="00273141" w:rsidDel="00DE17B2">
          <w:delText>to process or analyze</w:delText>
        </w:r>
      </w:del>
      <w:r w:rsidRPr="00273141">
        <w:t>.</w:t>
      </w:r>
    </w:p>
    <w:p w14:paraId="2BDAA4EA" w14:textId="77777777" w:rsidR="00C61521" w:rsidRPr="00273141" w:rsidRDefault="00C61521" w:rsidP="00C03CC6">
      <w:pPr>
        <w:pStyle w:val="Titolo5"/>
        <w:rPr>
          <w:noProof w:val="0"/>
        </w:rPr>
      </w:pPr>
      <w:bookmarkStart w:id="1821" w:name="_Toc488241154"/>
      <w:r w:rsidRPr="00273141">
        <w:rPr>
          <w:noProof w:val="0"/>
        </w:rPr>
        <w:t>3.81.4.1.2 Message Semantics</w:t>
      </w:r>
      <w:bookmarkEnd w:id="1821"/>
    </w:p>
    <w:p w14:paraId="7DF577A6" w14:textId="75D91F06" w:rsidR="00C61521" w:rsidRPr="00273141" w:rsidRDefault="00C61521" w:rsidP="00605A49">
      <w:pPr>
        <w:pStyle w:val="Corpotesto"/>
      </w:pPr>
      <w:r w:rsidRPr="00273141">
        <w:t xml:space="preserve">The Retrieve ATNA Audit Event message </w:t>
      </w:r>
      <w:r w:rsidR="00B758DA" w:rsidRPr="00273141">
        <w:t xml:space="preserve">shall be </w:t>
      </w:r>
      <w:r w:rsidRPr="00273141">
        <w:t>an HTTP GET request sent to the Audit Record Repository.</w:t>
      </w:r>
      <w:r w:rsidR="00876AD5" w:rsidRPr="00273141">
        <w:t xml:space="preserve"> </w:t>
      </w:r>
      <w:r w:rsidR="00922638" w:rsidRPr="00273141">
        <w:rPr>
          <w:color w:val="000000"/>
        </w:rPr>
        <w:t>This message is a FHIR search (see</w:t>
      </w:r>
      <w:r w:rsidR="00ED0140" w:rsidRPr="00273141">
        <w:rPr>
          <w:color w:val="000000"/>
        </w:rPr>
        <w:t xml:space="preserve"> </w:t>
      </w:r>
      <w:r w:rsidR="00027D75">
        <w:rPr>
          <w:rStyle w:val="Collegamentoipertestuale"/>
        </w:rPr>
        <w:fldChar w:fldCharType="begin"/>
      </w:r>
      <w:ins w:id="1822" w:author="Gregorio Canal" w:date="2019-03-08T10:51:00Z">
        <w:r w:rsidR="009B0310">
          <w:rPr>
            <w:rStyle w:val="Collegamentoipertestuale"/>
          </w:rPr>
          <w:instrText>HYPERLINK "http://hl7.org/fhir/R4/search.html"</w:instrText>
        </w:r>
      </w:ins>
      <w:del w:id="1823" w:author="Gregorio Canal" w:date="2019-03-08T10:51:00Z">
        <w:r w:rsidR="00027D75" w:rsidDel="009B0310">
          <w:rPr>
            <w:rStyle w:val="Collegamentoipertestuale"/>
          </w:rPr>
          <w:delInstrText xml:space="preserve"> HYPERLINK "http://hl7.org/fhir/STU3/search.html" </w:delInstrText>
        </w:r>
      </w:del>
      <w:r w:rsidR="00027D75">
        <w:rPr>
          <w:rStyle w:val="Collegamentoipertestuale"/>
        </w:rPr>
        <w:fldChar w:fldCharType="separate"/>
      </w:r>
      <w:del w:id="1824" w:author="Gregorio Canal" w:date="2019-03-08T10:51:00Z">
        <w:r w:rsidR="00ED0140" w:rsidRPr="00273141" w:rsidDel="009B0310">
          <w:rPr>
            <w:rStyle w:val="Collegamentoipertestuale"/>
          </w:rPr>
          <w:delText>http://hl7.org/fhir/STU3/search.html</w:delText>
        </w:r>
      </w:del>
      <w:ins w:id="1825" w:author="Gregorio Canal" w:date="2019-03-08T10:51:00Z">
        <w:r w:rsidR="009B0310">
          <w:rPr>
            <w:rStyle w:val="Collegamentoipertestuale"/>
          </w:rPr>
          <w:t>http://hl7.org/fhir/R4/search.html</w:t>
        </w:r>
      </w:ins>
      <w:r w:rsidR="00027D75">
        <w:rPr>
          <w:rStyle w:val="Collegamentoipertestuale"/>
        </w:rPr>
        <w:fldChar w:fldCharType="end"/>
      </w:r>
      <w:r w:rsidR="00922638" w:rsidRPr="00273141">
        <w:rPr>
          <w:color w:val="000000"/>
        </w:rPr>
        <w:t xml:space="preserve">) on </w:t>
      </w:r>
      <w:proofErr w:type="spellStart"/>
      <w:r w:rsidR="00922638" w:rsidRPr="00273141">
        <w:rPr>
          <w:color w:val="000000"/>
        </w:rPr>
        <w:t>AuditEvent</w:t>
      </w:r>
      <w:proofErr w:type="spellEnd"/>
      <w:r w:rsidR="00922638" w:rsidRPr="00273141">
        <w:rPr>
          <w:color w:val="000000"/>
        </w:rPr>
        <w:t xml:space="preserve"> Resources</w:t>
      </w:r>
      <w:r w:rsidR="003870FA" w:rsidRPr="00273141">
        <w:rPr>
          <w:color w:val="000000"/>
        </w:rPr>
        <w:t xml:space="preserve"> (</w:t>
      </w:r>
      <w:r w:rsidR="00D46ED3" w:rsidRPr="00273141">
        <w:rPr>
          <w:color w:val="000000"/>
        </w:rPr>
        <w:t xml:space="preserve">see </w:t>
      </w:r>
      <w:r w:rsidR="00027D75">
        <w:rPr>
          <w:rStyle w:val="Collegamentoipertestuale"/>
        </w:rPr>
        <w:fldChar w:fldCharType="begin"/>
      </w:r>
      <w:ins w:id="1826" w:author="Gregorio Canal" w:date="2019-03-08T10:51:00Z">
        <w:r w:rsidR="009B0310">
          <w:rPr>
            <w:rStyle w:val="Collegamentoipertestuale"/>
          </w:rPr>
          <w:instrText>HYPERLINK "http://hl7.org/fhir/R4/auditevent.html"</w:instrText>
        </w:r>
      </w:ins>
      <w:del w:id="1827" w:author="Gregorio Canal" w:date="2019-03-08T10:51:00Z">
        <w:r w:rsidR="00027D75" w:rsidDel="009B0310">
          <w:rPr>
            <w:rStyle w:val="Collegamentoipertestuale"/>
          </w:rPr>
          <w:delInstrText xml:space="preserve"> HYPERLINK "http://hl7.org/fhir/STU3/auditevent.html" </w:delInstrText>
        </w:r>
      </w:del>
      <w:r w:rsidR="00027D75">
        <w:rPr>
          <w:rStyle w:val="Collegamentoipertestuale"/>
        </w:rPr>
        <w:fldChar w:fldCharType="separate"/>
      </w:r>
      <w:del w:id="1828" w:author="Gregorio Canal" w:date="2019-03-08T10:51:00Z">
        <w:r w:rsidR="003870FA" w:rsidRPr="00273141" w:rsidDel="009B0310">
          <w:rPr>
            <w:rStyle w:val="Collegamentoipertestuale"/>
          </w:rPr>
          <w:delText>http://hl7.org/fhir/STU3/auditevent.html</w:delText>
        </w:r>
      </w:del>
      <w:ins w:id="1829" w:author="Gregorio Canal" w:date="2019-03-08T10:51:00Z">
        <w:r w:rsidR="009B0310">
          <w:rPr>
            <w:rStyle w:val="Collegamentoipertestuale"/>
          </w:rPr>
          <w:t>http://hl7.org/fhir/R4/auditevent.html</w:t>
        </w:r>
      </w:ins>
      <w:r w:rsidR="00027D75">
        <w:rPr>
          <w:rStyle w:val="Collegamentoipertestuale"/>
        </w:rPr>
        <w:fldChar w:fldCharType="end"/>
      </w:r>
      <w:r w:rsidR="003870FA" w:rsidRPr="00273141">
        <w:rPr>
          <w:color w:val="000000"/>
        </w:rPr>
        <w:t>)</w:t>
      </w:r>
      <w:r w:rsidR="00922638" w:rsidRPr="00273141">
        <w:rPr>
          <w:color w:val="000000"/>
        </w:rPr>
        <w:t>.</w:t>
      </w:r>
      <w:r w:rsidRPr="00273141">
        <w:t xml:space="preserve"> This “search” target is formatted as:</w:t>
      </w:r>
    </w:p>
    <w:p w14:paraId="4CFC28EB" w14:textId="6110AED9" w:rsidR="00C61521" w:rsidRPr="00273141" w:rsidRDefault="00C61521" w:rsidP="007A7438">
      <w:pPr>
        <w:pStyle w:val="Corpotesto"/>
        <w:rPr>
          <w:b/>
          <w:iCs/>
        </w:rPr>
      </w:pPr>
      <w:r w:rsidRPr="00273141">
        <w:rPr>
          <w:b/>
          <w:iCs/>
        </w:rPr>
        <w:t>&lt;scheme&gt;://&lt;authority&gt;/&lt;path&gt;/AuditEvent?date=ge[start-time]&amp;date=le[stop-time]&amp;&lt;query&gt;</w:t>
      </w:r>
    </w:p>
    <w:p w14:paraId="00BAA4E7" w14:textId="77777777" w:rsidR="00C61521" w:rsidRPr="00273141" w:rsidRDefault="00C61521" w:rsidP="007A7438">
      <w:pPr>
        <w:pStyle w:val="Corpotesto"/>
      </w:pPr>
      <w:r w:rsidRPr="00273141">
        <w:t>where:</w:t>
      </w:r>
    </w:p>
    <w:p w14:paraId="1354EA1E" w14:textId="49410BFE" w:rsidR="00C61521" w:rsidRPr="00273141" w:rsidRDefault="00C61521" w:rsidP="008671F5">
      <w:pPr>
        <w:pStyle w:val="Puntoelenco2"/>
        <w:numPr>
          <w:ilvl w:val="0"/>
          <w:numId w:val="25"/>
        </w:numPr>
      </w:pPr>
      <w:r w:rsidRPr="00273141">
        <w:rPr>
          <w:b/>
        </w:rPr>
        <w:t>&lt;scheme&gt;</w:t>
      </w:r>
      <w:r w:rsidRPr="00273141">
        <w:t xml:space="preserve"> shall be either http or https. The use of http or https is a policy decision, but https is usually appropriate due to confidentiality of ATNA audit </w:t>
      </w:r>
      <w:r w:rsidR="004D32FF" w:rsidRPr="00273141">
        <w:t xml:space="preserve">record </w:t>
      </w:r>
      <w:r w:rsidR="003622F7" w:rsidRPr="00273141">
        <w:t>content</w:t>
      </w:r>
      <w:r w:rsidRPr="00273141">
        <w:t xml:space="preserve">;  </w:t>
      </w:r>
    </w:p>
    <w:p w14:paraId="3BA63D38" w14:textId="5F75FE2A" w:rsidR="00C61521" w:rsidRPr="00273141" w:rsidRDefault="00C61521" w:rsidP="008671F5">
      <w:pPr>
        <w:pStyle w:val="Puntoelenco2"/>
        <w:numPr>
          <w:ilvl w:val="0"/>
          <w:numId w:val="25"/>
        </w:numPr>
      </w:pPr>
      <w:r w:rsidRPr="00273141">
        <w:rPr>
          <w:b/>
        </w:rPr>
        <w:t>&lt;authority&gt;</w:t>
      </w:r>
      <w:r w:rsidRPr="00273141">
        <w:t xml:space="preserve"> shall be represented as a host (either IP address or DNS name) followed optionally by a </w:t>
      </w:r>
      <w:r w:rsidR="003622F7" w:rsidRPr="00273141">
        <w:t xml:space="preserve">colon and </w:t>
      </w:r>
      <w:r w:rsidRPr="00273141">
        <w:t>port</w:t>
      </w:r>
      <w:r w:rsidR="003622F7" w:rsidRPr="00273141">
        <w:t xml:space="preserve"> number</w:t>
      </w:r>
      <w:r w:rsidRPr="00273141">
        <w:t>.</w:t>
      </w:r>
    </w:p>
    <w:p w14:paraId="738754C9" w14:textId="4CA48ADE" w:rsidR="00C61521" w:rsidRPr="00273141" w:rsidRDefault="00C61521" w:rsidP="008671F5">
      <w:pPr>
        <w:pStyle w:val="Puntoelenco2"/>
        <w:numPr>
          <w:ilvl w:val="0"/>
          <w:numId w:val="25"/>
        </w:numPr>
      </w:pPr>
      <w:r w:rsidRPr="00273141">
        <w:lastRenderedPageBreak/>
        <w:t xml:space="preserve">The Audit Record Repository may use </w:t>
      </w:r>
      <w:r w:rsidRPr="00273141">
        <w:rPr>
          <w:b/>
        </w:rPr>
        <w:t xml:space="preserve">&lt;path&gt; </w:t>
      </w:r>
      <w:r w:rsidRPr="00273141">
        <w:t xml:space="preserve">to segregate the </w:t>
      </w:r>
      <w:r w:rsidR="008515FF" w:rsidRPr="00273141">
        <w:t xml:space="preserve">HTTP search </w:t>
      </w:r>
      <w:r w:rsidRPr="00273141">
        <w:t>service</w:t>
      </w:r>
      <w:r w:rsidR="008515FF" w:rsidRPr="00273141">
        <w:t xml:space="preserve"> for AuditEvent</w:t>
      </w:r>
      <w:r w:rsidRPr="00273141">
        <w:t xml:space="preserve"> implementation from other REST-based services.</w:t>
      </w:r>
    </w:p>
    <w:p w14:paraId="29CC9776" w14:textId="2987EFF5" w:rsidR="00C61521" w:rsidRPr="00273141" w:rsidRDefault="009B05B2" w:rsidP="008671F5">
      <w:pPr>
        <w:pStyle w:val="Puntoelenco2"/>
        <w:numPr>
          <w:ilvl w:val="0"/>
          <w:numId w:val="25"/>
        </w:numPr>
      </w:pPr>
      <w:r w:rsidRPr="00273141">
        <w:rPr>
          <w:bCs/>
        </w:rPr>
        <w:t xml:space="preserve">At least one </w:t>
      </w:r>
      <w:r w:rsidR="00C61521" w:rsidRPr="00273141">
        <w:rPr>
          <w:b/>
          <w:bCs/>
        </w:rPr>
        <w:t>date</w:t>
      </w:r>
      <w:r w:rsidR="00C61521" w:rsidRPr="00273141">
        <w:t xml:space="preserve"> search parameter</w:t>
      </w:r>
      <w:r w:rsidR="00BA5593" w:rsidRPr="00273141">
        <w:t xml:space="preserve"> is required.</w:t>
      </w:r>
      <w:r w:rsidR="00C61521" w:rsidRPr="00273141">
        <w:t xml:space="preserve"> See Section 3.81.4.1.2.1</w:t>
      </w:r>
      <w:r w:rsidR="003622F7" w:rsidRPr="00273141">
        <w:t>.</w:t>
      </w:r>
    </w:p>
    <w:p w14:paraId="28DB47D6" w14:textId="77777777" w:rsidR="00C61521" w:rsidRPr="00273141" w:rsidRDefault="00C61521" w:rsidP="008671F5">
      <w:pPr>
        <w:pStyle w:val="Puntoelenco2"/>
        <w:numPr>
          <w:ilvl w:val="0"/>
          <w:numId w:val="25"/>
        </w:numPr>
      </w:pPr>
      <w:r w:rsidRPr="00273141">
        <w:rPr>
          <w:b/>
        </w:rPr>
        <w:t>“&amp;”</w:t>
      </w:r>
      <w:r w:rsidRPr="00273141">
        <w:t xml:space="preserve"> is a conditional parameter that shall be present if </w:t>
      </w:r>
      <w:r w:rsidR="003622F7" w:rsidRPr="00273141">
        <w:t xml:space="preserve">the </w:t>
      </w:r>
      <w:r w:rsidRPr="00273141">
        <w:rPr>
          <w:b/>
        </w:rPr>
        <w:t>&lt;query&gt;</w:t>
      </w:r>
      <w:r w:rsidRPr="00273141">
        <w:t xml:space="preserve"> parameter is present. </w:t>
      </w:r>
    </w:p>
    <w:p w14:paraId="7F5F9888" w14:textId="7BC0A53A" w:rsidR="00C61521" w:rsidRDefault="00C61521" w:rsidP="008671F5">
      <w:pPr>
        <w:pStyle w:val="Puntoelenco2"/>
        <w:numPr>
          <w:ilvl w:val="0"/>
          <w:numId w:val="25"/>
        </w:numPr>
        <w:rPr>
          <w:ins w:id="1830" w:author="Gregorio Canal" w:date="2019-07-23T18:40:00Z"/>
        </w:rPr>
      </w:pPr>
      <w:r w:rsidRPr="00273141">
        <w:rPr>
          <w:b/>
        </w:rPr>
        <w:t>&lt;query&gt;</w:t>
      </w:r>
      <w:r w:rsidRPr="00273141">
        <w:t>, if present, represents a series of encoded name-value pairs representing filters for the search. See Section 3.81.4.1.2.2.</w:t>
      </w:r>
    </w:p>
    <w:p w14:paraId="7348F2C9" w14:textId="77777777" w:rsidR="0078573B" w:rsidRPr="000574F9" w:rsidRDefault="0078573B" w:rsidP="0078573B">
      <w:pPr>
        <w:pStyle w:val="Puntoelenco2"/>
        <w:rPr>
          <w:ins w:id="1831" w:author="Gregorio Canal" w:date="2019-07-23T18:40:00Z"/>
          <w:highlight w:val="yellow"/>
          <w:rPrChange w:id="1832" w:author="Gregorio Canal" w:date="2019-07-23T23:30:00Z">
            <w:rPr>
              <w:ins w:id="1833" w:author="Gregorio Canal" w:date="2019-07-23T18:40:00Z"/>
            </w:rPr>
          </w:rPrChange>
        </w:rPr>
      </w:pPr>
      <w:ins w:id="1834" w:author="Gregorio Canal" w:date="2019-07-23T18:40:00Z">
        <w:r w:rsidRPr="000574F9">
          <w:rPr>
            <w:highlight w:val="yellow"/>
            <w:rPrChange w:id="1835" w:author="Gregorio Canal" w:date="2019-07-23T23:30:00Z">
              <w:rPr/>
            </w:rPrChange>
          </w:rPr>
          <w:t>The Audit Consumer may indicate the preferred format of the response in the HTTP “Accept” heade</w:t>
        </w:r>
        <w:commentRangeStart w:id="1836"/>
        <w:commentRangeStart w:id="1837"/>
        <w:commentRangeStart w:id="1838"/>
        <w:r w:rsidRPr="000574F9">
          <w:rPr>
            <w:highlight w:val="yellow"/>
            <w:rPrChange w:id="1839" w:author="Gregorio Canal" w:date="2019-07-23T23:30:00Z">
              <w:rPr/>
            </w:rPrChange>
          </w:rPr>
          <w:t>r</w:t>
        </w:r>
        <w:commentRangeEnd w:id="1836"/>
        <w:r w:rsidRPr="000574F9">
          <w:rPr>
            <w:rStyle w:val="Rimandocommento"/>
            <w:highlight w:val="yellow"/>
            <w:rPrChange w:id="1840" w:author="Gregorio Canal" w:date="2019-07-23T23:30:00Z">
              <w:rPr>
                <w:rStyle w:val="Rimandocommento"/>
              </w:rPr>
            </w:rPrChange>
          </w:rPr>
          <w:commentReference w:id="1836"/>
        </w:r>
      </w:ins>
      <w:commentRangeEnd w:id="1837"/>
      <w:ins w:id="1841" w:author="Gregorio Canal" w:date="2019-07-23T23:29:00Z">
        <w:r w:rsidR="000574F9" w:rsidRPr="000574F9">
          <w:rPr>
            <w:rStyle w:val="Rimandocommento"/>
            <w:highlight w:val="yellow"/>
            <w:rPrChange w:id="1842" w:author="Gregorio Canal" w:date="2019-07-23T23:30:00Z">
              <w:rPr>
                <w:rStyle w:val="Rimandocommento"/>
              </w:rPr>
            </w:rPrChange>
          </w:rPr>
          <w:commentReference w:id="1837"/>
        </w:r>
      </w:ins>
      <w:commentRangeEnd w:id="1838"/>
      <w:ins w:id="1843" w:author="Gregorio Canal" w:date="2019-07-23T23:30:00Z">
        <w:r w:rsidR="000574F9">
          <w:rPr>
            <w:rStyle w:val="Rimandocommento"/>
          </w:rPr>
          <w:commentReference w:id="1838"/>
        </w:r>
      </w:ins>
      <w:ins w:id="1844" w:author="Gregorio Canal" w:date="2019-07-23T18:40:00Z">
        <w:r w:rsidRPr="000574F9">
          <w:rPr>
            <w:highlight w:val="yellow"/>
            <w:rPrChange w:id="1845" w:author="Gregorio Canal" w:date="2019-07-23T23:30:00Z">
              <w:rPr/>
            </w:rPrChange>
          </w:rPr>
          <w:t xml:space="preserve">. </w:t>
        </w:r>
      </w:ins>
    </w:p>
    <w:p w14:paraId="288FAB57" w14:textId="77777777" w:rsidR="0078573B" w:rsidRPr="00273141" w:rsidRDefault="0078573B" w:rsidP="0078573B">
      <w:pPr>
        <w:pStyle w:val="Puntoelenco2"/>
        <w:numPr>
          <w:ilvl w:val="0"/>
          <w:numId w:val="0"/>
        </w:numPr>
        <w:ind w:left="720" w:hanging="360"/>
      </w:pPr>
    </w:p>
    <w:p w14:paraId="116B97AA" w14:textId="77777777" w:rsidR="00C61521" w:rsidRPr="00273141" w:rsidRDefault="00C61521" w:rsidP="00C03CC6">
      <w:pPr>
        <w:pStyle w:val="Titolo6"/>
        <w:rPr>
          <w:noProof w:val="0"/>
        </w:rPr>
      </w:pPr>
      <w:bookmarkStart w:id="1846" w:name="_Toc488241155"/>
      <w:r w:rsidRPr="00273141">
        <w:rPr>
          <w:noProof w:val="0"/>
        </w:rPr>
        <w:t>3.81.4.1.2.1</w:t>
      </w:r>
      <w:r w:rsidRPr="00273141">
        <w:rPr>
          <w:noProof w:val="0"/>
        </w:rPr>
        <w:tab/>
        <w:t>Date Search Parameters</w:t>
      </w:r>
      <w:bookmarkEnd w:id="1846"/>
    </w:p>
    <w:p w14:paraId="67A60AC7" w14:textId="70AB2197" w:rsidR="00C61521" w:rsidRPr="00273141" w:rsidRDefault="00F218E1" w:rsidP="003030AE">
      <w:pPr>
        <w:pStyle w:val="Corpotesto"/>
        <w:rPr>
          <w:b/>
        </w:rPr>
      </w:pPr>
      <w:r w:rsidRPr="00273141">
        <w:t xml:space="preserve">The date parameter shall be used to specify an upper and/or lower bound for the search. </w:t>
      </w:r>
      <w:r w:rsidR="00DB2917" w:rsidRPr="00273141">
        <w:t xml:space="preserve">At least one </w:t>
      </w:r>
      <w:r w:rsidR="007B0B64" w:rsidRPr="00273141">
        <w:t xml:space="preserve">date parameter shall be present. </w:t>
      </w:r>
      <w:r w:rsidR="00964910" w:rsidRPr="00273141">
        <w:t>T</w:t>
      </w:r>
      <w:r w:rsidR="00C61521" w:rsidRPr="00273141">
        <w:t xml:space="preserve">wo </w:t>
      </w:r>
      <w:r w:rsidR="00C61521" w:rsidRPr="00273141">
        <w:rPr>
          <w:b/>
        </w:rPr>
        <w:t xml:space="preserve">date </w:t>
      </w:r>
      <w:r w:rsidR="00C61521" w:rsidRPr="00273141">
        <w:t xml:space="preserve">parameters </w:t>
      </w:r>
      <w:r w:rsidR="00BA5593" w:rsidRPr="00273141">
        <w:t>are recommended</w:t>
      </w:r>
      <w:r w:rsidR="00C61521" w:rsidRPr="00273141">
        <w:t xml:space="preserve"> in every search by the Audit Consumer and shall be supported by the Audit Record Repository</w:t>
      </w:r>
      <w:r w:rsidR="00D20FCB" w:rsidRPr="00273141">
        <w:t xml:space="preserve"> in order to avoid</w:t>
      </w:r>
      <w:r w:rsidR="00437111" w:rsidRPr="00273141">
        <w:t xml:space="preserve"> overloading</w:t>
      </w:r>
      <w:r w:rsidR="007B0B64" w:rsidRPr="00273141">
        <w:t xml:space="preserve"> the Audit Consumer</w:t>
      </w:r>
      <w:r w:rsidR="00C61521" w:rsidRPr="00273141">
        <w:t>.</w:t>
      </w:r>
      <w:r w:rsidR="00BA5593" w:rsidRPr="00273141">
        <w:t xml:space="preserve"> </w:t>
      </w:r>
      <w:r w:rsidR="00C61521" w:rsidRPr="00273141">
        <w:t>These parameters allow</w:t>
      </w:r>
      <w:r w:rsidRPr="00273141">
        <w:t xml:space="preserve"> </w:t>
      </w:r>
      <w:r w:rsidR="00C61521" w:rsidRPr="00273141">
        <w:t xml:space="preserve">the Audit Consumer to specify the time frame of creation of audit </w:t>
      </w:r>
      <w:r w:rsidR="004D32FF" w:rsidRPr="00273141">
        <w:t xml:space="preserve">records </w:t>
      </w:r>
      <w:r w:rsidR="00C61521" w:rsidRPr="00273141">
        <w:t xml:space="preserve">of interest and enable the Audit Consumer to constrain the number of audit </w:t>
      </w:r>
      <w:r w:rsidR="004D32FF" w:rsidRPr="00273141">
        <w:t xml:space="preserve">records </w:t>
      </w:r>
      <w:r w:rsidR="00C61521" w:rsidRPr="00273141">
        <w:t xml:space="preserve">returned. </w:t>
      </w:r>
      <w:r w:rsidRPr="00273141">
        <w:t>The values for the date search parameters</w:t>
      </w:r>
      <w:r w:rsidR="00C61521" w:rsidRPr="00273141">
        <w:t xml:space="preserve"> shall be in RFC3339 format.</w:t>
      </w:r>
    </w:p>
    <w:p w14:paraId="330DC63B" w14:textId="59886DCE" w:rsidR="00390641" w:rsidRPr="00273141" w:rsidRDefault="00C61521" w:rsidP="00204712">
      <w:pPr>
        <w:pStyle w:val="Note"/>
        <w:rPr>
          <w:rFonts w:eastAsia="SimSun"/>
          <w:lang w:eastAsia="zh-CN"/>
        </w:rPr>
      </w:pPr>
      <w:r w:rsidRPr="00273141">
        <w:t>Note: RFC3339 format is the format mandated by Syslog for time stamps and is a sub-set of the XML date-time data format used by FHIR.</w:t>
      </w:r>
    </w:p>
    <w:p w14:paraId="492E55B7" w14:textId="0C0AF470" w:rsidR="00C61521" w:rsidRPr="00273141" w:rsidRDefault="00C61521" w:rsidP="003030AE">
      <w:pPr>
        <w:pStyle w:val="Corpotesto"/>
      </w:pPr>
      <w:r w:rsidRPr="00273141">
        <w:t>For example, to search AuditEvent resources created during the whole day</w:t>
      </w:r>
      <w:r w:rsidR="003622F7" w:rsidRPr="00273141">
        <w:t xml:space="preserve"> of January </w:t>
      </w:r>
      <w:r w:rsidR="00D36576" w:rsidRPr="00273141">
        <w:t>5</w:t>
      </w:r>
      <w:r w:rsidR="003622F7" w:rsidRPr="00273141">
        <w:t>, 2013</w:t>
      </w:r>
      <w:r w:rsidRPr="00273141">
        <w:t>:</w:t>
      </w:r>
    </w:p>
    <w:p w14:paraId="119B174A" w14:textId="77777777" w:rsidR="00C61521" w:rsidRPr="00273141" w:rsidRDefault="00C61521" w:rsidP="003026C2">
      <w:pPr>
        <w:pStyle w:val="Corpotesto"/>
      </w:pPr>
    </w:p>
    <w:p w14:paraId="05D92224" w14:textId="1194EE0E" w:rsidR="00C61521" w:rsidRPr="00273141" w:rsidRDefault="00C61521" w:rsidP="007A7438">
      <w:pPr>
        <w:pStyle w:val="Corpotesto"/>
        <w:rPr>
          <w:rFonts w:ascii="Courier New" w:eastAsia="SimSun" w:hAnsi="Courier New" w:cs="Courier New"/>
          <w:sz w:val="20"/>
          <w:lang w:eastAsia="zh-CN"/>
        </w:rPr>
      </w:pPr>
      <w:r w:rsidRPr="00273141">
        <w:rPr>
          <w:rFonts w:ascii="Courier New" w:eastAsia="SimSun" w:hAnsi="Courier New" w:cs="Courier New"/>
          <w:sz w:val="20"/>
          <w:lang w:eastAsia="zh-CN"/>
        </w:rPr>
        <w:t>http://</w:t>
      </w:r>
      <w:r w:rsidR="00746D89" w:rsidRPr="00273141">
        <w:rPr>
          <w:rFonts w:ascii="Courier New" w:eastAsia="SimSun" w:hAnsi="Courier New" w:cs="Courier New"/>
          <w:sz w:val="20"/>
          <w:lang w:eastAsia="zh-CN"/>
        </w:rPr>
        <w:t>example.com</w:t>
      </w:r>
      <w:r w:rsidRPr="00273141">
        <w:rPr>
          <w:rFonts w:ascii="Courier New" w:eastAsia="SimSun" w:hAnsi="Courier New" w:cs="Courier New"/>
          <w:sz w:val="20"/>
          <w:lang w:eastAsia="zh-CN"/>
        </w:rPr>
        <w:t>/ARRservice/AuditEvent?date=ge2013-0</w:t>
      </w:r>
      <w:r w:rsidR="000D4338" w:rsidRPr="00273141">
        <w:rPr>
          <w:rFonts w:ascii="Courier New" w:eastAsia="SimSun" w:hAnsi="Courier New" w:cs="Courier New"/>
          <w:sz w:val="20"/>
          <w:lang w:eastAsia="zh-CN"/>
        </w:rPr>
        <w:t>1</w:t>
      </w:r>
      <w:r w:rsidRPr="00273141">
        <w:rPr>
          <w:rFonts w:ascii="Courier New" w:eastAsia="SimSun" w:hAnsi="Courier New" w:cs="Courier New"/>
          <w:sz w:val="20"/>
          <w:lang w:eastAsia="zh-CN"/>
        </w:rPr>
        <w:t>-</w:t>
      </w:r>
      <w:r w:rsidR="00D36576" w:rsidRPr="00273141">
        <w:rPr>
          <w:rFonts w:ascii="Courier New" w:eastAsia="SimSun" w:hAnsi="Courier New" w:cs="Courier New"/>
          <w:sz w:val="20"/>
          <w:lang w:eastAsia="zh-CN"/>
        </w:rPr>
        <w:t>05</w:t>
      </w:r>
      <w:r w:rsidRPr="00273141">
        <w:rPr>
          <w:rFonts w:ascii="Courier New" w:eastAsia="SimSun" w:hAnsi="Courier New" w:cs="Courier New"/>
          <w:sz w:val="20"/>
          <w:lang w:eastAsia="zh-CN"/>
        </w:rPr>
        <w:t>&amp;date=le2013-</w:t>
      </w:r>
      <w:r w:rsidR="00D36576" w:rsidRPr="00273141">
        <w:rPr>
          <w:rFonts w:ascii="Courier New" w:eastAsia="SimSun" w:hAnsi="Courier New" w:cs="Courier New"/>
          <w:sz w:val="20"/>
          <w:lang w:eastAsia="zh-CN"/>
        </w:rPr>
        <w:t>0</w:t>
      </w:r>
      <w:r w:rsidR="000D4338" w:rsidRPr="00273141">
        <w:rPr>
          <w:rFonts w:ascii="Courier New" w:eastAsia="SimSun" w:hAnsi="Courier New" w:cs="Courier New"/>
          <w:sz w:val="20"/>
          <w:lang w:eastAsia="zh-CN"/>
        </w:rPr>
        <w:t>1</w:t>
      </w:r>
      <w:r w:rsidRPr="00273141">
        <w:rPr>
          <w:rFonts w:ascii="Courier New" w:eastAsia="SimSun" w:hAnsi="Courier New" w:cs="Courier New"/>
          <w:sz w:val="20"/>
          <w:lang w:eastAsia="zh-CN"/>
        </w:rPr>
        <w:t>-</w:t>
      </w:r>
      <w:r w:rsidR="00C0160A" w:rsidRPr="00273141">
        <w:rPr>
          <w:rFonts w:ascii="Courier New" w:eastAsia="SimSun" w:hAnsi="Courier New" w:cs="Courier New"/>
          <w:sz w:val="20"/>
          <w:lang w:eastAsia="zh-CN"/>
        </w:rPr>
        <w:t>0</w:t>
      </w:r>
      <w:r w:rsidR="000D4338" w:rsidRPr="00273141">
        <w:rPr>
          <w:rFonts w:ascii="Courier New" w:eastAsia="SimSun" w:hAnsi="Courier New" w:cs="Courier New"/>
          <w:sz w:val="20"/>
          <w:lang w:eastAsia="zh-CN"/>
        </w:rPr>
        <w:t>5</w:t>
      </w:r>
    </w:p>
    <w:p w14:paraId="75FF71A7" w14:textId="77777777" w:rsidR="00C61521" w:rsidRPr="00273141" w:rsidRDefault="00C61521" w:rsidP="003026C2">
      <w:pPr>
        <w:pStyle w:val="Corpotesto"/>
      </w:pPr>
    </w:p>
    <w:p w14:paraId="63B804CF" w14:textId="2C7104F9" w:rsidR="00C61521" w:rsidRPr="00273141" w:rsidRDefault="00C61521" w:rsidP="003030AE">
      <w:pPr>
        <w:pStyle w:val="Corpotesto"/>
      </w:pPr>
      <w:r w:rsidRPr="00273141">
        <w:t xml:space="preserve">The Audit Record Repository shall apply matching criteria to </w:t>
      </w:r>
      <w:proofErr w:type="spellStart"/>
      <w:r w:rsidRPr="00273141">
        <w:t>AuditEvent</w:t>
      </w:r>
      <w:proofErr w:type="spellEnd"/>
      <w:r w:rsidRPr="00273141">
        <w:t xml:space="preserve"> </w:t>
      </w:r>
      <w:ins w:id="1847" w:author="Gregorio Canal" w:date="2019-07-23T18:41:00Z">
        <w:r w:rsidR="0078573B">
          <w:t>R</w:t>
        </w:r>
      </w:ins>
      <w:del w:id="1848" w:author="Gregorio Canal" w:date="2019-07-23T18:41:00Z">
        <w:r w:rsidRPr="00273141" w:rsidDel="0078573B">
          <w:delText>r</w:delText>
        </w:r>
      </w:del>
      <w:r w:rsidRPr="00273141">
        <w:t xml:space="preserve">esources characterized by </w:t>
      </w:r>
      <w:proofErr w:type="spellStart"/>
      <w:r w:rsidRPr="0078573B">
        <w:rPr>
          <w:rFonts w:ascii="Courier New" w:hAnsi="Courier New" w:cs="Courier New"/>
          <w:sz w:val="20"/>
          <w:rPrChange w:id="1849" w:author="Gregorio Canal" w:date="2019-07-23T18:44:00Z">
            <w:rPr/>
          </w:rPrChange>
        </w:rPr>
        <w:t>AuditEvent.</w:t>
      </w:r>
      <w:r w:rsidR="00981566" w:rsidRPr="0078573B">
        <w:rPr>
          <w:rFonts w:ascii="Courier New" w:hAnsi="Courier New" w:cs="Courier New"/>
          <w:sz w:val="20"/>
          <w:rPrChange w:id="1850" w:author="Gregorio Canal" w:date="2019-07-23T18:44:00Z">
            <w:rPr/>
          </w:rPrChange>
        </w:rPr>
        <w:t>recorded</w:t>
      </w:r>
      <w:proofErr w:type="spellEnd"/>
      <w:r w:rsidRPr="00273141">
        <w:t xml:space="preserve"> field valued within the time frame specified in the Request message. </w:t>
      </w:r>
    </w:p>
    <w:p w14:paraId="259D5DD4" w14:textId="5FF06C38" w:rsidR="00C61521" w:rsidRPr="00273141" w:rsidRDefault="00C61521" w:rsidP="003030AE">
      <w:pPr>
        <w:pStyle w:val="Corpotesto"/>
      </w:pPr>
      <w:r w:rsidRPr="00273141">
        <w:t xml:space="preserve">The Audit Record Repository shall apply other date matching criteria following rules defined by FHIR </w:t>
      </w:r>
      <w:r w:rsidR="00981566" w:rsidRPr="00273141">
        <w:t>specification</w:t>
      </w:r>
      <w:r w:rsidRPr="00273141">
        <w:t xml:space="preserve"> (</w:t>
      </w:r>
      <w:r w:rsidR="00027D75">
        <w:rPr>
          <w:rStyle w:val="Collegamentoipertestuale"/>
        </w:rPr>
        <w:fldChar w:fldCharType="begin"/>
      </w:r>
      <w:ins w:id="1851" w:author="Gregorio Canal" w:date="2019-03-08T10:52:00Z">
        <w:r w:rsidR="009B0310">
          <w:rPr>
            <w:rStyle w:val="Collegamentoipertestuale"/>
          </w:rPr>
          <w:instrText>HYPERLINK "http://hl7.org/fhir/R4/search.html"</w:instrText>
        </w:r>
      </w:ins>
      <w:del w:id="1852" w:author="Gregorio Canal" w:date="2019-03-08T10:52:00Z">
        <w:r w:rsidR="00027D75" w:rsidDel="009B0310">
          <w:rPr>
            <w:rStyle w:val="Collegamentoipertestuale"/>
          </w:rPr>
          <w:delInstrText xml:space="preserve"> HYPERLINK "http://hl7.org/fhir/STU3/search.html" </w:delInstrText>
        </w:r>
      </w:del>
      <w:r w:rsidR="00027D75">
        <w:rPr>
          <w:rStyle w:val="Collegamentoipertestuale"/>
        </w:rPr>
        <w:fldChar w:fldCharType="separate"/>
      </w:r>
      <w:del w:id="1853" w:author="Gregorio Canal" w:date="2019-03-08T10:52:00Z">
        <w:r w:rsidR="00981566" w:rsidRPr="00273141" w:rsidDel="009B0310">
          <w:rPr>
            <w:rStyle w:val="Collegamentoipertestuale"/>
          </w:rPr>
          <w:delText>http://hl7.org/fhir/STU3/search.html</w:delText>
        </w:r>
      </w:del>
      <w:ins w:id="1854" w:author="Gregorio Canal" w:date="2019-03-08T10:52:00Z">
        <w:r w:rsidR="009B0310">
          <w:rPr>
            <w:rStyle w:val="Collegamentoipertestuale"/>
          </w:rPr>
          <w:t>http://hl7.org/fhir/R4/search.html</w:t>
        </w:r>
      </w:ins>
      <w:r w:rsidR="00027D75">
        <w:rPr>
          <w:rStyle w:val="Collegamentoipertestuale"/>
        </w:rPr>
        <w:fldChar w:fldCharType="end"/>
      </w:r>
      <w:r w:rsidRPr="00273141">
        <w:t xml:space="preserve">). </w:t>
      </w:r>
    </w:p>
    <w:p w14:paraId="212565AF" w14:textId="77777777" w:rsidR="00C61521" w:rsidRPr="00273141" w:rsidRDefault="00C61521" w:rsidP="00C03CC6">
      <w:pPr>
        <w:pStyle w:val="Titolo6"/>
        <w:rPr>
          <w:noProof w:val="0"/>
        </w:rPr>
      </w:pPr>
      <w:bookmarkStart w:id="1855" w:name="_Toc488241156"/>
      <w:r w:rsidRPr="00273141">
        <w:rPr>
          <w:noProof w:val="0"/>
        </w:rPr>
        <w:t>3.81.4.1.2.2</w:t>
      </w:r>
      <w:r w:rsidRPr="00273141">
        <w:rPr>
          <w:noProof w:val="0"/>
        </w:rPr>
        <w:tab/>
        <w:t>Additional ATNA Search Parameters</w:t>
      </w:r>
      <w:bookmarkEnd w:id="1855"/>
    </w:p>
    <w:p w14:paraId="32BAB1FB" w14:textId="0B4A0354" w:rsidR="00C61521" w:rsidRPr="00273141" w:rsidRDefault="00C61521" w:rsidP="008D693A">
      <w:pPr>
        <w:pStyle w:val="Corpotesto"/>
      </w:pPr>
      <w:r w:rsidRPr="00273141">
        <w:t>The search parameters in this section may be supported by the Audit Consumer and shall be supported by the Audit Record Repository. These parameters can be used by the Audit Consumer to refine search requests.</w:t>
      </w:r>
      <w:r w:rsidR="00832315" w:rsidRPr="00273141">
        <w:t xml:space="preserve"> Refer to </w:t>
      </w:r>
      <w:r w:rsidR="00BC795E" w:rsidRPr="00273141">
        <w:t>S</w:t>
      </w:r>
      <w:r w:rsidR="00832315" w:rsidRPr="00273141">
        <w:t xml:space="preserve">ection </w:t>
      </w:r>
      <w:r w:rsidR="00382965" w:rsidRPr="00273141">
        <w:t xml:space="preserve">3.81.4.2.2 for the mapping between </w:t>
      </w:r>
      <w:ins w:id="1856" w:author="Gregorio Canal" w:date="2019-05-02T15:06:00Z">
        <w:r w:rsidR="00223648">
          <w:t xml:space="preserve">the </w:t>
        </w:r>
      </w:ins>
      <w:r w:rsidR="00382965" w:rsidRPr="00273141">
        <w:t xml:space="preserve">FHIR </w:t>
      </w:r>
      <w:proofErr w:type="spellStart"/>
      <w:r w:rsidR="00382965" w:rsidRPr="00273141">
        <w:t>AuditEvent</w:t>
      </w:r>
      <w:proofErr w:type="spellEnd"/>
      <w:r w:rsidR="00382965" w:rsidRPr="00273141">
        <w:t xml:space="preserve"> </w:t>
      </w:r>
      <w:del w:id="1857" w:author="Gregorio Canal" w:date="2019-05-02T15:06:00Z">
        <w:r w:rsidR="00382965" w:rsidRPr="00273141" w:rsidDel="00223648">
          <w:delText>r</w:delText>
        </w:r>
      </w:del>
      <w:ins w:id="1858" w:author="Gregorio Canal" w:date="2019-05-02T15:06:00Z">
        <w:r w:rsidR="00223648">
          <w:t>R</w:t>
        </w:r>
      </w:ins>
      <w:r w:rsidR="00382965" w:rsidRPr="00273141">
        <w:t xml:space="preserve">esource and </w:t>
      </w:r>
      <w:ins w:id="1859" w:author="Gregorio Canal" w:date="2019-07-23T18:42:00Z">
        <w:r w:rsidR="0078573B">
          <w:t xml:space="preserve">the </w:t>
        </w:r>
      </w:ins>
      <w:r w:rsidR="00382965" w:rsidRPr="00273141">
        <w:t>DICOM standard</w:t>
      </w:r>
      <w:ins w:id="1860" w:author="Gregorio Canal" w:date="2019-05-02T15:06:00Z">
        <w:r w:rsidR="00223648">
          <w:t xml:space="preserve"> definition</w:t>
        </w:r>
      </w:ins>
      <w:r w:rsidR="00382965" w:rsidRPr="00273141">
        <w:t xml:space="preserve">. </w:t>
      </w:r>
    </w:p>
    <w:p w14:paraId="01FBFA83" w14:textId="77777777" w:rsidR="0078573B" w:rsidRDefault="00C61521" w:rsidP="008D693A">
      <w:pPr>
        <w:pStyle w:val="Corpotesto"/>
        <w:rPr>
          <w:ins w:id="1861" w:author="Gregorio Canal" w:date="2019-07-23T18:45:00Z"/>
        </w:rPr>
      </w:pPr>
      <w:r w:rsidRPr="00273141">
        <w:t>The Audit Consumer shall encod</w:t>
      </w:r>
      <w:r w:rsidR="00CB74BE" w:rsidRPr="00273141">
        <w:t>e all search parameters per RFC</w:t>
      </w:r>
      <w:r w:rsidRPr="00273141">
        <w:t xml:space="preserve">3986 “percent” encoding rules. Although FHIR allows unconstrained use of AND OR operators to make queries of unlimited complexity, this transaction constrains the queries </w:t>
      </w:r>
      <w:proofErr w:type="spellStart"/>
      <w:r w:rsidRPr="00273141">
        <w:t>allowed</w:t>
      </w:r>
      <w:ins w:id="1862" w:author="Gregorio Canal" w:date="2019-07-23T18:45:00Z">
        <w:r w:rsidR="0078573B">
          <w:t>:</w:t>
        </w:r>
      </w:ins>
      <w:del w:id="1863" w:author="Gregorio Canal" w:date="2019-07-23T18:45:00Z">
        <w:r w:rsidRPr="00273141" w:rsidDel="0078573B">
          <w:delText>.</w:delText>
        </w:r>
      </w:del>
      <w:proofErr w:type="spellEnd"/>
    </w:p>
    <w:p w14:paraId="7E352B20" w14:textId="77777777" w:rsidR="0078573B" w:rsidRDefault="00C61521" w:rsidP="0078573B">
      <w:pPr>
        <w:pStyle w:val="Corpotesto"/>
        <w:numPr>
          <w:ilvl w:val="0"/>
          <w:numId w:val="80"/>
        </w:numPr>
        <w:rPr>
          <w:ins w:id="1864" w:author="Gregorio Canal" w:date="2019-07-23T18:45:00Z"/>
        </w:rPr>
      </w:pPr>
      <w:del w:id="1865" w:author="Gregorio Canal" w:date="2019-07-23T18:45:00Z">
        <w:r w:rsidRPr="00273141" w:rsidDel="0078573B">
          <w:lastRenderedPageBreak/>
          <w:delText xml:space="preserve"> </w:delText>
        </w:r>
      </w:del>
      <w:r w:rsidRPr="00273141">
        <w:t>Multiple search parameters shall only be combined using AND “&amp;” operator</w:t>
      </w:r>
      <w:del w:id="1866" w:author="Mauro Zanardini" w:date="2019-07-23T18:10:00Z">
        <w:r w:rsidRPr="00273141" w:rsidDel="00150B93">
          <w:delText>s</w:delText>
        </w:r>
      </w:del>
      <w:r w:rsidRPr="00273141">
        <w:t>.</w:t>
      </w:r>
    </w:p>
    <w:p w14:paraId="3F4AC7FF" w14:textId="2B08731F" w:rsidR="00C61521" w:rsidRPr="00273141" w:rsidRDefault="00C61521" w:rsidP="0078573B">
      <w:pPr>
        <w:pStyle w:val="Corpotesto"/>
        <w:numPr>
          <w:ilvl w:val="0"/>
          <w:numId w:val="80"/>
        </w:numPr>
        <w:pPrChange w:id="1867" w:author="Gregorio Canal" w:date="2019-07-23T18:45:00Z">
          <w:pPr>
            <w:pStyle w:val="Corpotesto"/>
          </w:pPr>
        </w:pPrChange>
      </w:pPr>
      <w:del w:id="1868" w:author="Gregorio Canal" w:date="2019-07-23T18:45:00Z">
        <w:r w:rsidRPr="00273141" w:rsidDel="0078573B">
          <w:delText xml:space="preserve"> </w:delText>
        </w:r>
      </w:del>
      <w:r w:rsidRPr="00273141">
        <w:t xml:space="preserve">The OR “,” operator shall be used only within a single search parameter that has multiple values. </w:t>
      </w:r>
    </w:p>
    <w:p w14:paraId="32E74500" w14:textId="77777777" w:rsidR="00C61521" w:rsidRPr="00273141" w:rsidRDefault="00C61521" w:rsidP="008D693A">
      <w:pPr>
        <w:pStyle w:val="Corpotesto"/>
      </w:pPr>
      <w:r w:rsidRPr="00273141">
        <w:t xml:space="preserve">Additional search parameters are listed below: </w:t>
      </w:r>
    </w:p>
    <w:p w14:paraId="6D4ECFCA" w14:textId="40F21507" w:rsidR="00C61521" w:rsidRPr="00273141" w:rsidRDefault="00C61521" w:rsidP="008671F5">
      <w:pPr>
        <w:pStyle w:val="Puntoelenco2"/>
        <w:numPr>
          <w:ilvl w:val="0"/>
          <w:numId w:val="21"/>
        </w:numPr>
      </w:pPr>
      <w:r w:rsidRPr="00273141">
        <w:rPr>
          <w:b/>
        </w:rPr>
        <w:t>address</w:t>
      </w:r>
      <w:r w:rsidRPr="00273141">
        <w:t xml:space="preserve"> is a parameter of </w:t>
      </w:r>
      <w:r w:rsidRPr="00273141">
        <w:rPr>
          <w:rFonts w:ascii="Courier New" w:hAnsi="Courier New" w:cs="Courier New"/>
        </w:rPr>
        <w:t>string</w:t>
      </w:r>
      <w:r w:rsidRPr="00273141">
        <w:t xml:space="preserve"> type. This parameter specifies the identifier of the network access point (NetworkAccessPointID) of the user device that creates the audit </w:t>
      </w:r>
      <w:r w:rsidR="004D32FF" w:rsidRPr="00273141">
        <w:t xml:space="preserve">record </w:t>
      </w:r>
      <w:r w:rsidRPr="00273141">
        <w:t>(</w:t>
      </w:r>
      <w:ins w:id="1869" w:author="Mauro Zanardini" w:date="2019-07-23T18:10:00Z">
        <w:r w:rsidR="00150B93">
          <w:t>t</w:t>
        </w:r>
      </w:ins>
      <w:del w:id="1870" w:author="Mauro Zanardini" w:date="2019-07-23T18:10:00Z">
        <w:r w:rsidRPr="00273141" w:rsidDel="00150B93">
          <w:delText>T</w:delText>
        </w:r>
      </w:del>
      <w:r w:rsidRPr="00273141">
        <w:t xml:space="preserve">his could be a device id, IP address, or some other identifier associated with a device). </w:t>
      </w:r>
    </w:p>
    <w:p w14:paraId="03865A78" w14:textId="77777777" w:rsidR="00C61521" w:rsidRPr="00273141" w:rsidRDefault="00C61521" w:rsidP="008671F5">
      <w:pPr>
        <w:pStyle w:val="Elencocontinua2"/>
      </w:pPr>
      <w:r w:rsidRPr="00273141">
        <w:t>The value of this parameter shall contain the substring to match.</w:t>
      </w:r>
    </w:p>
    <w:p w14:paraId="5449583A" w14:textId="77777777" w:rsidR="00C61521" w:rsidRPr="00273141" w:rsidRDefault="00C61521" w:rsidP="008671F5">
      <w:pPr>
        <w:pStyle w:val="Elencocontinua2"/>
      </w:pPr>
    </w:p>
    <w:p w14:paraId="1CCA9079" w14:textId="77777777" w:rsidR="00C61521" w:rsidRPr="00273141" w:rsidRDefault="00C61521" w:rsidP="008671F5">
      <w:pPr>
        <w:pStyle w:val="Elencocontinua2"/>
      </w:pPr>
      <w:r w:rsidRPr="00273141">
        <w:t>For example:</w:t>
      </w:r>
    </w:p>
    <w:p w14:paraId="22153EE9" w14:textId="1B6BAD0B" w:rsidR="00C61521" w:rsidRPr="00273141" w:rsidRDefault="00C61521" w:rsidP="008671F5">
      <w:pPr>
        <w:pStyle w:val="Elencocontinua2"/>
        <w:rPr>
          <w:rFonts w:ascii="Courier New" w:hAnsi="Courier New" w:cs="Courier New"/>
          <w:sz w:val="20"/>
        </w:rPr>
      </w:pPr>
      <w:r w:rsidRPr="00273141">
        <w:rPr>
          <w:rFonts w:ascii="Courier New" w:hAnsi="Courier New" w:cs="Courier New"/>
          <w:sz w:val="20"/>
        </w:rPr>
        <w:t>http://</w:t>
      </w:r>
      <w:r w:rsidR="00746D89" w:rsidRPr="00273141">
        <w:rPr>
          <w:rFonts w:ascii="Courier New" w:hAnsi="Courier New" w:cs="Courier New"/>
          <w:sz w:val="20"/>
        </w:rPr>
        <w:t>example.com</w:t>
      </w:r>
      <w:r w:rsidRPr="00273141">
        <w:rPr>
          <w:rFonts w:ascii="Courier New" w:hAnsi="Courier New" w:cs="Courier New"/>
          <w:sz w:val="20"/>
        </w:rPr>
        <w:t>/ARRservice/AuditEvent?date=ge2013-01-01&amp;date=le2013-01-02&amp;address=192.168.0.1</w:t>
      </w:r>
    </w:p>
    <w:p w14:paraId="241B3907" w14:textId="77777777" w:rsidR="00C61521" w:rsidRPr="00273141" w:rsidRDefault="00C61521" w:rsidP="008671F5">
      <w:pPr>
        <w:pStyle w:val="Elencocontinua2"/>
        <w:rPr>
          <w:rFonts w:ascii="Courier New" w:hAnsi="Courier New" w:cs="Courier New"/>
          <w:sz w:val="20"/>
        </w:rPr>
      </w:pPr>
    </w:p>
    <w:p w14:paraId="08B24BF0" w14:textId="5CEB594D" w:rsidR="00937E64" w:rsidRDefault="00C61521" w:rsidP="00937E64">
      <w:pPr>
        <w:pStyle w:val="Elencocontinua2"/>
        <w:rPr>
          <w:ins w:id="1871" w:author="Gregorio Canal" w:date="2019-03-18T15:56:00Z"/>
        </w:rPr>
      </w:pPr>
      <w:r w:rsidRPr="00273141">
        <w:t>The Audit Record Repository shall match this parameter with the AuditEvent.</w:t>
      </w:r>
      <w:r w:rsidR="00981566" w:rsidRPr="00273141">
        <w:t>agent</w:t>
      </w:r>
      <w:r w:rsidRPr="00273141">
        <w:t>.network.address.</w:t>
      </w:r>
    </w:p>
    <w:p w14:paraId="2C1AA1FB" w14:textId="560C2822" w:rsidR="00937E64" w:rsidRPr="00273141" w:rsidRDefault="00937E64" w:rsidP="00937E64">
      <w:pPr>
        <w:pStyle w:val="Puntoelenco2"/>
        <w:numPr>
          <w:ilvl w:val="0"/>
          <w:numId w:val="25"/>
        </w:numPr>
        <w:rPr>
          <w:ins w:id="1872" w:author="Gregorio Canal" w:date="2019-03-18T15:56:00Z"/>
          <w:b/>
        </w:rPr>
      </w:pPr>
      <w:ins w:id="1873" w:author="Gregorio Canal" w:date="2019-03-18T15:56:00Z">
        <w:r>
          <w:rPr>
            <w:b/>
          </w:rPr>
          <w:t>agent.identifier</w:t>
        </w:r>
        <w:r w:rsidRPr="00273141">
          <w:rPr>
            <w:b/>
          </w:rPr>
          <w:t xml:space="preserve"> </w:t>
        </w:r>
        <w:r w:rsidRPr="00273141">
          <w:t xml:space="preserve">is a parameter of </w:t>
        </w:r>
        <w:r w:rsidRPr="00273141">
          <w:rPr>
            <w:rFonts w:ascii="Courier New" w:hAnsi="Courier New"/>
          </w:rPr>
          <w:t>token</w:t>
        </w:r>
        <w:r w:rsidRPr="00273141">
          <w:t xml:space="preserve"> type.</w:t>
        </w:r>
        <w:r w:rsidRPr="00273141">
          <w:rPr>
            <w:b/>
          </w:rPr>
          <w:t xml:space="preserve"> </w:t>
        </w:r>
        <w:r w:rsidRPr="00273141">
          <w:t>This parameter identifies the user that participated in the event that originates the audit record.</w:t>
        </w:r>
      </w:ins>
    </w:p>
    <w:p w14:paraId="14C4E87D" w14:textId="13D8B64A" w:rsidR="00937E64" w:rsidRPr="00273141" w:rsidRDefault="00937E64" w:rsidP="00937E64">
      <w:pPr>
        <w:pStyle w:val="Elencocontinua2"/>
        <w:rPr>
          <w:ins w:id="1874" w:author="Gregorio Canal" w:date="2019-03-18T15:56:00Z"/>
          <w:b/>
        </w:rPr>
      </w:pPr>
      <w:ins w:id="1875" w:author="Gregorio Canal" w:date="2019-03-18T15:56:00Z">
        <w:r w:rsidRPr="00273141">
          <w:rPr>
            <w:lang w:eastAsia="it-IT"/>
          </w:rPr>
          <w:t xml:space="preserve">For example, to search </w:t>
        </w:r>
        <w:proofErr w:type="spellStart"/>
        <w:r w:rsidRPr="00273141">
          <w:rPr>
            <w:lang w:eastAsia="it-IT"/>
          </w:rPr>
          <w:t>AuditEvent</w:t>
        </w:r>
        <w:proofErr w:type="spellEnd"/>
        <w:r w:rsidRPr="00273141">
          <w:rPr>
            <w:lang w:eastAsia="it-IT"/>
          </w:rPr>
          <w:t xml:space="preserve"> </w:t>
        </w:r>
      </w:ins>
      <w:ins w:id="1876" w:author="Gregorio Canal" w:date="2019-07-23T18:45:00Z">
        <w:r w:rsidR="000C0F91">
          <w:rPr>
            <w:lang w:eastAsia="it-IT"/>
          </w:rPr>
          <w:t>R</w:t>
        </w:r>
      </w:ins>
      <w:ins w:id="1877" w:author="Gregorio Canal" w:date="2019-03-18T15:56:00Z">
        <w:r w:rsidRPr="00273141">
          <w:rPr>
            <w:lang w:eastAsia="it-IT"/>
          </w:rPr>
          <w:t>esources related to the user “admin”:</w:t>
        </w:r>
        <w:r w:rsidRPr="00273141">
          <w:rPr>
            <w:b/>
          </w:rPr>
          <w:t xml:space="preserve"> </w:t>
        </w:r>
      </w:ins>
    </w:p>
    <w:p w14:paraId="6117AFC4" w14:textId="77777777" w:rsidR="00937E64" w:rsidRPr="00273141" w:rsidRDefault="00937E64" w:rsidP="00937E64">
      <w:pPr>
        <w:pStyle w:val="Elencocontinua2"/>
        <w:rPr>
          <w:ins w:id="1878" w:author="Gregorio Canal" w:date="2019-03-18T15:56:00Z"/>
          <w:b/>
        </w:rPr>
      </w:pPr>
    </w:p>
    <w:p w14:paraId="64BEE06C" w14:textId="761221A0" w:rsidR="00937E64" w:rsidRPr="00273141" w:rsidRDefault="00937E64" w:rsidP="00937E64">
      <w:pPr>
        <w:pStyle w:val="Elencocontinua2"/>
        <w:rPr>
          <w:ins w:id="1879" w:author="Gregorio Canal" w:date="2019-03-18T15:56:00Z"/>
          <w:b/>
        </w:rPr>
      </w:pPr>
      <w:ins w:id="1880" w:author="Gregorio Canal" w:date="2019-03-18T15:56:00Z">
        <w:r w:rsidRPr="00273141">
          <w:rPr>
            <w:rStyle w:val="XMLFragmentChar"/>
            <w:noProof w:val="0"/>
          </w:rPr>
          <w:t>http://example.com/ARRservice/AuditEvent?date=ge2013-01-01&amp;date=le2013-01-02&amp;</w:t>
        </w:r>
      </w:ins>
      <w:ins w:id="1881" w:author="Gregorio Canal" w:date="2019-03-18T15:57:00Z">
        <w:r w:rsidR="00E61EC7">
          <w:rPr>
            <w:rStyle w:val="XMLFragmentChar"/>
            <w:noProof w:val="0"/>
          </w:rPr>
          <w:t>agent.identifier</w:t>
        </w:r>
      </w:ins>
      <w:ins w:id="1882" w:author="Gregorio Canal" w:date="2019-03-18T15:56:00Z">
        <w:r w:rsidRPr="00273141">
          <w:rPr>
            <w:rStyle w:val="XMLFragmentChar"/>
            <w:noProof w:val="0"/>
          </w:rPr>
          <w:t>=admin</w:t>
        </w:r>
      </w:ins>
    </w:p>
    <w:p w14:paraId="09B4707F" w14:textId="77777777" w:rsidR="00937E64" w:rsidRPr="00273141" w:rsidRDefault="00937E64" w:rsidP="00937E64">
      <w:pPr>
        <w:pStyle w:val="Elencocontinua2"/>
        <w:rPr>
          <w:ins w:id="1883" w:author="Gregorio Canal" w:date="2019-03-18T15:56:00Z"/>
        </w:rPr>
      </w:pPr>
    </w:p>
    <w:p w14:paraId="2A0CA26E" w14:textId="77777777" w:rsidR="00C1376D" w:rsidRDefault="00937E64" w:rsidP="00937E64">
      <w:pPr>
        <w:pStyle w:val="Elencocontinua2"/>
        <w:rPr>
          <w:ins w:id="1884" w:author="Gregorio Canal" w:date="2019-03-18T16:29:00Z"/>
        </w:rPr>
      </w:pPr>
      <w:ins w:id="1885" w:author="Gregorio Canal" w:date="2019-03-18T15:56:00Z">
        <w:r w:rsidRPr="00273141">
          <w:t>The Audit Record Repository shall</w:t>
        </w:r>
        <w:r w:rsidRPr="00273141">
          <w:rPr>
            <w:b/>
          </w:rPr>
          <w:t xml:space="preserve"> </w:t>
        </w:r>
        <w:r w:rsidRPr="00273141">
          <w:t xml:space="preserve">match this parameter with the </w:t>
        </w:r>
        <w:r w:rsidRPr="000C0F91">
          <w:rPr>
            <w:rFonts w:ascii="Courier New" w:hAnsi="Courier New" w:cs="Courier New"/>
            <w:sz w:val="20"/>
            <w:rPrChange w:id="1886" w:author="Gregorio Canal" w:date="2019-07-23T18:46:00Z">
              <w:rPr/>
            </w:rPrChange>
          </w:rPr>
          <w:t>AuditEvent.agent.who.identifier</w:t>
        </w:r>
        <w:r>
          <w:t xml:space="preserve"> </w:t>
        </w:r>
        <w:r w:rsidRPr="00273141">
          <w:t>field.</w:t>
        </w:r>
      </w:ins>
    </w:p>
    <w:p w14:paraId="436786DA" w14:textId="5FC5C26C" w:rsidR="00C61521" w:rsidRPr="00937E64" w:rsidRDefault="00E61EC7" w:rsidP="00937E64">
      <w:pPr>
        <w:pStyle w:val="Elencocontinua2"/>
        <w:rPr>
          <w:b/>
          <w:rPrChange w:id="1887" w:author="Gregorio Canal" w:date="2019-03-18T15:56:00Z">
            <w:rPr/>
          </w:rPrChange>
        </w:rPr>
      </w:pPr>
      <w:ins w:id="1888" w:author="Gregorio Canal" w:date="2019-03-18T15:58:00Z">
        <w:r>
          <w:t>If a patient identifier it is used</w:t>
        </w:r>
      </w:ins>
      <w:ins w:id="1889" w:author="Gregorio Canal" w:date="2019-05-02T15:08:00Z">
        <w:r w:rsidR="00B15C6A">
          <w:t>,</w:t>
        </w:r>
      </w:ins>
      <w:ins w:id="1890" w:author="Gregorio Canal" w:date="2019-03-18T15:58:00Z">
        <w:r>
          <w:t xml:space="preserve"> </w:t>
        </w:r>
      </w:ins>
      <w:ins w:id="1891" w:author="Gregorio Canal" w:date="2019-03-18T15:59:00Z">
        <w:r>
          <w:t>the A</w:t>
        </w:r>
      </w:ins>
      <w:ins w:id="1892" w:author="Gregorio Canal" w:date="2019-05-02T15:08:00Z">
        <w:r w:rsidR="00B15C6A">
          <w:t xml:space="preserve">udit </w:t>
        </w:r>
      </w:ins>
      <w:ins w:id="1893" w:author="Gregorio Canal" w:date="2019-03-18T15:59:00Z">
        <w:r>
          <w:t>R</w:t>
        </w:r>
      </w:ins>
      <w:ins w:id="1894" w:author="Gregorio Canal" w:date="2019-05-02T15:08:00Z">
        <w:r w:rsidR="00B15C6A">
          <w:t xml:space="preserve">ecord </w:t>
        </w:r>
      </w:ins>
      <w:ins w:id="1895" w:author="Gregorio Canal" w:date="2019-03-18T15:59:00Z">
        <w:r>
          <w:t>R</w:t>
        </w:r>
      </w:ins>
      <w:ins w:id="1896" w:author="Gregorio Canal" w:date="2019-05-02T15:08:00Z">
        <w:r w:rsidR="00B15C6A">
          <w:t>ep</w:t>
        </w:r>
      </w:ins>
      <w:ins w:id="1897" w:author="Gregorio Canal" w:date="2019-05-02T15:09:00Z">
        <w:r w:rsidR="00B15C6A">
          <w:t>ository</w:t>
        </w:r>
      </w:ins>
      <w:ins w:id="1898" w:author="Gregorio Canal" w:date="2019-03-18T15:59:00Z">
        <w:r>
          <w:t xml:space="preserve"> will return </w:t>
        </w:r>
      </w:ins>
      <w:ins w:id="1899" w:author="Gregorio Canal" w:date="2019-03-18T16:30:00Z">
        <w:r w:rsidR="00D8748A">
          <w:t>only</w:t>
        </w:r>
      </w:ins>
      <w:ins w:id="1900" w:author="Gregorio Canal" w:date="2019-03-18T16:00:00Z">
        <w:r>
          <w:t xml:space="preserve"> the audit</w:t>
        </w:r>
      </w:ins>
      <w:ins w:id="1901" w:author="Gregorio Canal" w:date="2019-07-15T15:20:00Z">
        <w:r w:rsidR="004E432A">
          <w:t xml:space="preserve"> record</w:t>
        </w:r>
      </w:ins>
      <w:ins w:id="1902" w:author="Gregorio Canal" w:date="2019-03-18T16:30:00Z">
        <w:r w:rsidR="00D8748A">
          <w:t>s</w:t>
        </w:r>
      </w:ins>
      <w:ins w:id="1903" w:author="Gregorio Canal" w:date="2019-03-18T16:00:00Z">
        <w:r>
          <w:t xml:space="preserve"> where the patient is </w:t>
        </w:r>
      </w:ins>
      <w:ins w:id="1904" w:author="Gregorio Canal" w:date="2019-03-18T16:30:00Z">
        <w:r w:rsidR="00D8748A">
          <w:t xml:space="preserve">involved in the event as a </w:t>
        </w:r>
      </w:ins>
      <w:ins w:id="1905" w:author="Gregorio Canal" w:date="2019-03-18T16:31:00Z">
        <w:r w:rsidR="00D8748A">
          <w:t>user</w:t>
        </w:r>
      </w:ins>
      <w:ins w:id="1906" w:author="Gregorio Canal" w:date="2019-03-18T16:01:00Z">
        <w:r>
          <w:t>.</w:t>
        </w:r>
      </w:ins>
    </w:p>
    <w:p w14:paraId="75AD33B5" w14:textId="72212CC6" w:rsidR="00C61521" w:rsidRPr="00273141" w:rsidRDefault="00C61521" w:rsidP="008671F5">
      <w:pPr>
        <w:pStyle w:val="Puntoelenco2"/>
        <w:numPr>
          <w:ilvl w:val="0"/>
          <w:numId w:val="21"/>
        </w:numPr>
      </w:pPr>
      <w:r w:rsidRPr="00273141">
        <w:rPr>
          <w:b/>
        </w:rPr>
        <w:t>patient</w:t>
      </w:r>
      <w:r w:rsidR="00B21B20" w:rsidRPr="00273141">
        <w:rPr>
          <w:b/>
        </w:rPr>
        <w:t>.identifier</w:t>
      </w:r>
      <w:r w:rsidRPr="00273141">
        <w:t xml:space="preserve"> is a parameter of </w:t>
      </w:r>
      <w:r w:rsidRPr="00273141">
        <w:rPr>
          <w:rFonts w:ascii="Courier New" w:hAnsi="Courier New" w:cs="Courier New"/>
          <w:szCs w:val="24"/>
        </w:rPr>
        <w:t>token</w:t>
      </w:r>
      <w:r w:rsidRPr="00273141">
        <w:t xml:space="preserve"> type. This parameter specifies the identifier of the patient involved in the event as </w:t>
      </w:r>
      <w:r w:rsidR="00F015F6" w:rsidRPr="00273141">
        <w:t>a participant</w:t>
      </w:r>
      <w:ins w:id="1907" w:author="Gregorio Canal" w:date="2019-03-18T16:29:00Z">
        <w:r w:rsidR="00C1376D">
          <w:t xml:space="preserve"> or as a user</w:t>
        </w:r>
      </w:ins>
      <w:r w:rsidRPr="00273141">
        <w:t xml:space="preserve">. The value of this parameter </w:t>
      </w:r>
      <w:r w:rsidR="003D05C8" w:rsidRPr="00273141">
        <w:t xml:space="preserve">can </w:t>
      </w:r>
      <w:r w:rsidRPr="00273141">
        <w:t>contain the namespace URI (that represents the assign</w:t>
      </w:r>
      <w:r w:rsidR="00D46D70" w:rsidRPr="00273141">
        <w:t>ing</w:t>
      </w:r>
      <w:r w:rsidRPr="00273141">
        <w:t xml:space="preserve"> authority for the identifier) and the identifier.</w:t>
      </w:r>
    </w:p>
    <w:p w14:paraId="10A590C8" w14:textId="77777777" w:rsidR="00C61521" w:rsidRPr="00273141" w:rsidRDefault="00C61521" w:rsidP="008671F5">
      <w:pPr>
        <w:pStyle w:val="Elencocontinua2"/>
      </w:pPr>
      <w:r w:rsidRPr="00273141">
        <w:t>For example:</w:t>
      </w:r>
    </w:p>
    <w:p w14:paraId="3AAFFD08" w14:textId="1B31FB31" w:rsidR="00C61521" w:rsidRPr="00273141" w:rsidRDefault="00B21B20" w:rsidP="008671F5">
      <w:pPr>
        <w:pStyle w:val="Elencocontinua2"/>
        <w:rPr>
          <w:rFonts w:ascii="Courier New" w:hAnsi="Courier New" w:cs="Courier New"/>
          <w:sz w:val="20"/>
        </w:rPr>
      </w:pPr>
      <w:r w:rsidRPr="00273141">
        <w:t>http://</w:t>
      </w:r>
      <w:r w:rsidR="00746D89" w:rsidRPr="00273141">
        <w:rPr>
          <w:rFonts w:ascii="Courier New" w:hAnsi="Courier New" w:cs="Courier New"/>
          <w:sz w:val="20"/>
        </w:rPr>
        <w:t>example.com</w:t>
      </w:r>
      <w:r w:rsidRPr="00273141">
        <w:t>/ARRservice/AuditEvent?date=ge2013-01-01&amp;date=le2013-01-02&amp;patient.identifier=urn:oid:1.2.3.4|5678</w:t>
      </w:r>
    </w:p>
    <w:p w14:paraId="0C8AF47A" w14:textId="77777777" w:rsidR="00C61521" w:rsidRPr="00273141" w:rsidRDefault="00C61521" w:rsidP="008671F5">
      <w:pPr>
        <w:pStyle w:val="Elencocontinua2"/>
      </w:pPr>
    </w:p>
    <w:p w14:paraId="49D19442" w14:textId="77F7D5E5" w:rsidR="00C61521" w:rsidRPr="003026C2" w:rsidRDefault="00C61521" w:rsidP="003026C2">
      <w:pPr>
        <w:pStyle w:val="Elencocontinua2"/>
      </w:pPr>
      <w:r w:rsidRPr="003026C2">
        <w:t xml:space="preserve">The Audit Record Repository shall match this parameter </w:t>
      </w:r>
      <w:del w:id="1908" w:author="Gregorio Canal" w:date="2019-03-18T16:15:00Z">
        <w:r w:rsidR="00B21B20" w:rsidRPr="003026C2" w:rsidDel="00CE19E7">
          <w:delText xml:space="preserve">only </w:delText>
        </w:r>
      </w:del>
      <w:r w:rsidRPr="003026C2">
        <w:t xml:space="preserve">with the </w:t>
      </w:r>
      <w:del w:id="1909" w:author="Gregorio Canal" w:date="2019-03-18T16:15:00Z">
        <w:r w:rsidRPr="003026C2" w:rsidDel="00CE19E7">
          <w:delText>AuditEvent.</w:delText>
        </w:r>
        <w:r w:rsidR="00FA22F3" w:rsidRPr="003026C2" w:rsidDel="00CE19E7">
          <w:delText>agent</w:delText>
        </w:r>
        <w:r w:rsidRPr="003026C2" w:rsidDel="00CE19E7">
          <w:delText xml:space="preserve">.identifier </w:delText>
        </w:r>
      </w:del>
      <w:ins w:id="1910" w:author="Gregorio Canal" w:date="2019-03-18T16:15:00Z">
        <w:r w:rsidR="00CE19E7" w:rsidRPr="000C0F91">
          <w:rPr>
            <w:rFonts w:ascii="Courier New" w:hAnsi="Courier New" w:cs="Courier New"/>
            <w:sz w:val="20"/>
            <w:rPrChange w:id="1911" w:author="Gregorio Canal" w:date="2019-07-23T18:46:00Z">
              <w:rPr/>
            </w:rPrChange>
          </w:rPr>
          <w:t>AuditEvent.agent.who</w:t>
        </w:r>
      </w:ins>
      <w:ins w:id="1912" w:author="Gregorio Canal" w:date="2019-03-18T16:19:00Z">
        <w:r w:rsidR="00CE19E7" w:rsidRPr="000C0F91">
          <w:rPr>
            <w:rFonts w:ascii="Courier New" w:hAnsi="Courier New" w:cs="Courier New"/>
            <w:sz w:val="20"/>
            <w:rPrChange w:id="1913" w:author="Gregorio Canal" w:date="2019-07-23T18:46:00Z">
              <w:rPr/>
            </w:rPrChange>
          </w:rPr>
          <w:t>.identifier</w:t>
        </w:r>
        <w:r w:rsidR="00CE19E7">
          <w:t xml:space="preserve"> </w:t>
        </w:r>
      </w:ins>
      <w:ins w:id="1914" w:author="Gregorio Canal" w:date="2019-05-02T15:10:00Z">
        <w:r w:rsidR="00B15C6A">
          <w:t xml:space="preserve">and </w:t>
        </w:r>
      </w:ins>
      <w:ins w:id="1915" w:author="Gregorio Canal" w:date="2019-03-18T16:19:00Z">
        <w:r w:rsidR="00C1376D" w:rsidRPr="002D7FFD">
          <w:rPr>
            <w:rFonts w:ascii="Courier New" w:hAnsi="Courier New" w:cs="Courier New"/>
            <w:sz w:val="20"/>
            <w:rPrChange w:id="1916" w:author="Gregorio Canal" w:date="2019-07-23T22:44:00Z">
              <w:rPr/>
            </w:rPrChange>
          </w:rPr>
          <w:t>Audi</w:t>
        </w:r>
      </w:ins>
      <w:ins w:id="1917" w:author="Gregorio Canal" w:date="2019-03-18T16:20:00Z">
        <w:r w:rsidR="00C1376D" w:rsidRPr="002D7FFD">
          <w:rPr>
            <w:rFonts w:ascii="Courier New" w:hAnsi="Courier New" w:cs="Courier New"/>
            <w:sz w:val="20"/>
            <w:rPrChange w:id="1918" w:author="Gregorio Canal" w:date="2019-07-23T22:44:00Z">
              <w:rPr/>
            </w:rPrChange>
          </w:rPr>
          <w:t>tEvent.entity.what.identifier</w:t>
        </w:r>
        <w:r w:rsidR="00C1376D">
          <w:t xml:space="preserve"> where</w:t>
        </w:r>
      </w:ins>
      <w:ins w:id="1919" w:author="Gregorio Canal" w:date="2019-05-02T15:09:00Z">
        <w:r w:rsidR="00B15C6A">
          <w:t xml:space="preserve"> the reference</w:t>
        </w:r>
      </w:ins>
      <w:ins w:id="1920" w:author="Gregorio Canal" w:date="2019-03-18T16:20:00Z">
        <w:r w:rsidR="00C1376D">
          <w:t xml:space="preserve"> resolve </w:t>
        </w:r>
      </w:ins>
      <w:ins w:id="1921" w:author="Gregorio Canal" w:date="2019-05-02T15:11:00Z">
        <w:r w:rsidR="00B15C6A">
          <w:t xml:space="preserve">to </w:t>
        </w:r>
      </w:ins>
      <w:ins w:id="1922" w:author="Gregorio Canal" w:date="2019-03-18T16:20:00Z">
        <w:r w:rsidR="00C1376D">
          <w:t>a Patie</w:t>
        </w:r>
      </w:ins>
      <w:ins w:id="1923" w:author="Gregorio Canal" w:date="2019-03-18T16:21:00Z">
        <w:r w:rsidR="00C1376D">
          <w:t>nt.</w:t>
        </w:r>
      </w:ins>
      <w:del w:id="1924" w:author="Gregorio Canal" w:date="2019-03-18T16:21:00Z">
        <w:r w:rsidRPr="003026C2" w:rsidDel="00C1376D">
          <w:delText>field</w:delText>
        </w:r>
        <w:r w:rsidR="00F015F6" w:rsidRPr="003026C2" w:rsidDel="00C1376D">
          <w:delText xml:space="preserve"> that represent the patient</w:delText>
        </w:r>
        <w:r w:rsidRPr="003026C2" w:rsidDel="00C1376D">
          <w:delText>.</w:delText>
        </w:r>
      </w:del>
      <w:r w:rsidRPr="003026C2">
        <w:t xml:space="preserve"> </w:t>
      </w:r>
      <w:del w:id="1925" w:author="Gregorio Canal" w:date="2019-03-18T16:24:00Z">
        <w:r w:rsidR="001A19AB" w:rsidRPr="007A7438" w:rsidDel="00C1376D">
          <w:delText xml:space="preserve">The Audit Record Repository </w:delText>
        </w:r>
        <w:r w:rsidR="000C4C92" w:rsidRPr="007A7438" w:rsidDel="00C1376D">
          <w:delText>shall not</w:delText>
        </w:r>
        <w:r w:rsidR="001A19AB" w:rsidRPr="007A7438" w:rsidDel="00C1376D">
          <w:delText xml:space="preserve"> match this parameter with other fields in the AuditEvent Resource.</w:delText>
        </w:r>
        <w:r w:rsidRPr="003026C2" w:rsidDel="00C1376D">
          <w:delText xml:space="preserve"> </w:delText>
        </w:r>
      </w:del>
      <w:del w:id="1926" w:author="Gregorio Canal" w:date="2019-03-18T16:51:00Z">
        <w:r w:rsidRPr="003026C2" w:rsidDel="00F0376B">
          <w:delText>(</w:delText>
        </w:r>
        <w:r w:rsidR="00444F11" w:rsidRPr="003026C2" w:rsidDel="00F0376B">
          <w:delText>T</w:delText>
        </w:r>
        <w:r w:rsidRPr="003026C2" w:rsidDel="00F0376B">
          <w:delText>he patient</w:delText>
        </w:r>
        <w:r w:rsidR="00B21B20" w:rsidRPr="003026C2" w:rsidDel="00F0376B">
          <w:delText xml:space="preserve"> </w:delText>
        </w:r>
        <w:r w:rsidRPr="003026C2" w:rsidDel="00F0376B">
          <w:delText>id</w:delText>
        </w:r>
        <w:r w:rsidR="00B21B20" w:rsidRPr="003026C2" w:rsidDel="00F0376B">
          <w:delText>entifier</w:delText>
        </w:r>
        <w:r w:rsidRPr="003026C2" w:rsidDel="00F0376B">
          <w:delText xml:space="preserve"> can be used in other audit event fields</w:delText>
        </w:r>
        <w:r w:rsidR="00F6357D" w:rsidRPr="003026C2" w:rsidDel="00F0376B">
          <w:delText>;</w:delText>
        </w:r>
        <w:r w:rsidRPr="003026C2" w:rsidDel="00F0376B">
          <w:delText xml:space="preserve"> </w:delText>
        </w:r>
        <w:r w:rsidR="00F6357D" w:rsidRPr="003026C2" w:rsidDel="00F0376B">
          <w:delText>t</w:delText>
        </w:r>
        <w:r w:rsidRPr="003026C2" w:rsidDel="00F0376B">
          <w:delText xml:space="preserve">he objective of this constraint is to force the repository to respond </w:delText>
        </w:r>
        <w:r w:rsidRPr="003026C2" w:rsidDel="00F0376B">
          <w:lastRenderedPageBreak/>
          <w:delText xml:space="preserve">only with audit </w:delText>
        </w:r>
        <w:r w:rsidR="004D32FF" w:rsidRPr="003026C2" w:rsidDel="00F0376B">
          <w:delText xml:space="preserve">records </w:delText>
        </w:r>
        <w:r w:rsidR="003D05C8" w:rsidRPr="003026C2" w:rsidDel="00F0376B">
          <w:delText>for which the identifier specified in the query plays the role of the patient identifier</w:delText>
        </w:r>
        <w:r w:rsidRPr="003026C2" w:rsidDel="00F0376B">
          <w:delText xml:space="preserve">, and not with all the audit </w:delText>
        </w:r>
        <w:r w:rsidR="004D32FF" w:rsidRPr="003026C2" w:rsidDel="00F0376B">
          <w:delText xml:space="preserve">records </w:delText>
        </w:r>
        <w:r w:rsidRPr="003026C2" w:rsidDel="00F0376B">
          <w:delText xml:space="preserve">that involve this </w:delText>
        </w:r>
        <w:r w:rsidR="003D05C8" w:rsidRPr="003026C2" w:rsidDel="00F0376B">
          <w:delText xml:space="preserve">identifier </w:delText>
        </w:r>
        <w:r w:rsidRPr="003026C2" w:rsidDel="00F0376B">
          <w:delText xml:space="preserve">in other roles). </w:delText>
        </w:r>
      </w:del>
    </w:p>
    <w:p w14:paraId="5625DA83" w14:textId="137D5D03" w:rsidR="00647CF4" w:rsidRPr="00273141" w:rsidRDefault="00FA22F3" w:rsidP="00647CF4">
      <w:pPr>
        <w:pStyle w:val="Puntoelenco2"/>
        <w:numPr>
          <w:ilvl w:val="0"/>
          <w:numId w:val="21"/>
        </w:numPr>
      </w:pPr>
      <w:r w:rsidRPr="00273141">
        <w:rPr>
          <w:b/>
        </w:rPr>
        <w:t>entity</w:t>
      </w:r>
      <w:del w:id="1927" w:author="Gregorio Canal" w:date="2019-03-15T17:23:00Z">
        <w:r w:rsidRPr="00273141" w:rsidDel="00E45B66">
          <w:rPr>
            <w:b/>
          </w:rPr>
          <w:delText>-id</w:delText>
        </w:r>
      </w:del>
      <w:ins w:id="1928" w:author="Gregorio Canal" w:date="2019-03-18T16:12:00Z">
        <w:r w:rsidR="00CE19E7">
          <w:rPr>
            <w:b/>
          </w:rPr>
          <w:t>.identifier</w:t>
        </w:r>
      </w:ins>
      <w:r w:rsidRPr="00273141">
        <w:t xml:space="preserve"> </w:t>
      </w:r>
      <w:r w:rsidR="00C61521" w:rsidRPr="00273141">
        <w:t>is a parameter of</w:t>
      </w:r>
      <w:r w:rsidR="00C61521" w:rsidRPr="00273141">
        <w:rPr>
          <w:rFonts w:ascii="Courier New" w:hAnsi="Courier New"/>
        </w:rPr>
        <w:t xml:space="preserve"> token</w:t>
      </w:r>
      <w:r w:rsidR="00C61521" w:rsidRPr="00273141">
        <w:t xml:space="preserve"> type. This parameter specifies unique identifier for the object. The parameter value should be identified in accordance to the </w:t>
      </w:r>
      <w:r w:rsidRPr="00273141">
        <w:t xml:space="preserve">entity </w:t>
      </w:r>
      <w:r w:rsidR="00C61521" w:rsidRPr="00273141">
        <w:t>type</w:t>
      </w:r>
      <w:ins w:id="1929" w:author="Mauro Zanardini" w:date="2019-07-23T18:10:00Z">
        <w:r w:rsidR="00647CF4">
          <w:t>.</w:t>
        </w:r>
      </w:ins>
      <w:del w:id="1930" w:author="Mauro Zanardini" w:date="2019-07-23T18:10:00Z">
        <w:r w:rsidR="00C61521" w:rsidRPr="00273141" w:rsidDel="00647CF4">
          <w:delText xml:space="preserve">; </w:delText>
        </w:r>
      </w:del>
    </w:p>
    <w:p w14:paraId="6D3CECE2" w14:textId="77777777" w:rsidR="00FC08F0" w:rsidRPr="00273141" w:rsidRDefault="00C61521" w:rsidP="008671F5">
      <w:pPr>
        <w:pStyle w:val="Elencocontinua2"/>
      </w:pPr>
      <w:r w:rsidRPr="00273141">
        <w:t xml:space="preserve">For example: </w:t>
      </w:r>
    </w:p>
    <w:p w14:paraId="55587B5C" w14:textId="39CF7DE0" w:rsidR="003D05C8" w:rsidRPr="007A7438" w:rsidRDefault="00C61521" w:rsidP="007A7438">
      <w:pPr>
        <w:pStyle w:val="Puntoelenco4"/>
        <w:rPr>
          <w:rFonts w:ascii="Courier New" w:hAnsi="Courier New" w:cs="Courier New"/>
          <w:sz w:val="20"/>
        </w:rPr>
      </w:pPr>
      <w:r w:rsidRPr="007A7438">
        <w:rPr>
          <w:rFonts w:ascii="Courier New" w:hAnsi="Courier New" w:cs="Courier New"/>
          <w:sz w:val="20"/>
        </w:rPr>
        <w:t>?</w:t>
      </w:r>
      <w:r w:rsidR="006878E1" w:rsidRPr="007A7438">
        <w:rPr>
          <w:rFonts w:ascii="Courier New" w:hAnsi="Courier New" w:cs="Courier New"/>
          <w:sz w:val="20"/>
        </w:rPr>
        <w:t>entity</w:t>
      </w:r>
      <w:del w:id="1931" w:author="Gregorio Canal" w:date="2019-03-15T17:23:00Z">
        <w:r w:rsidR="006878E1" w:rsidRPr="007A7438" w:rsidDel="00E45B66">
          <w:rPr>
            <w:rFonts w:ascii="Courier New" w:hAnsi="Courier New" w:cs="Courier New"/>
            <w:sz w:val="20"/>
          </w:rPr>
          <w:delText>-id</w:delText>
        </w:r>
      </w:del>
      <w:ins w:id="1932" w:author="Gregorio Canal" w:date="2019-03-18T16:14:00Z">
        <w:r w:rsidR="00CE19E7">
          <w:rPr>
            <w:rFonts w:ascii="Courier New" w:hAnsi="Courier New" w:cs="Courier New"/>
            <w:sz w:val="20"/>
          </w:rPr>
          <w:t>.identifier</w:t>
        </w:r>
      </w:ins>
      <w:r w:rsidRPr="007A7438">
        <w:rPr>
          <w:rFonts w:ascii="Courier New" w:hAnsi="Courier New" w:cs="Courier New"/>
          <w:sz w:val="20"/>
        </w:rPr>
        <w:t>=urn:oid:1.2.3.4.5|123-203-FJ</w:t>
      </w:r>
    </w:p>
    <w:p w14:paraId="3E814992" w14:textId="18C5EBDA" w:rsidR="00C61521" w:rsidRPr="007A7438" w:rsidRDefault="00C61521" w:rsidP="007A7438">
      <w:pPr>
        <w:pStyle w:val="Puntoelenco4"/>
        <w:rPr>
          <w:rFonts w:ascii="Courier New" w:hAnsi="Courier New" w:cs="Courier New"/>
          <w:sz w:val="20"/>
        </w:rPr>
      </w:pPr>
      <w:r w:rsidRPr="007A7438">
        <w:rPr>
          <w:rFonts w:ascii="Courier New" w:hAnsi="Courier New" w:cs="Courier New"/>
          <w:sz w:val="20"/>
        </w:rPr>
        <w:t>?</w:t>
      </w:r>
      <w:r w:rsidR="006878E1" w:rsidRPr="007A7438">
        <w:rPr>
          <w:rFonts w:ascii="Courier New" w:hAnsi="Courier New" w:cs="Courier New"/>
          <w:sz w:val="20"/>
        </w:rPr>
        <w:t>entity</w:t>
      </w:r>
      <w:del w:id="1933" w:author="Gregorio Canal" w:date="2019-03-15T17:23:00Z">
        <w:r w:rsidR="006878E1" w:rsidRPr="007A7438" w:rsidDel="00E45B66">
          <w:rPr>
            <w:rFonts w:ascii="Courier New" w:hAnsi="Courier New" w:cs="Courier New"/>
            <w:sz w:val="20"/>
          </w:rPr>
          <w:delText>-id</w:delText>
        </w:r>
      </w:del>
      <w:ins w:id="1934" w:author="Gregorio Canal" w:date="2019-03-18T16:14:00Z">
        <w:r w:rsidR="00CE19E7">
          <w:rPr>
            <w:rFonts w:ascii="Courier New" w:hAnsi="Courier New" w:cs="Courier New"/>
            <w:sz w:val="20"/>
          </w:rPr>
          <w:t>.identifier</w:t>
        </w:r>
      </w:ins>
      <w:r w:rsidRPr="007A7438">
        <w:rPr>
          <w:rFonts w:ascii="Courier New" w:hAnsi="Courier New" w:cs="Courier New"/>
          <w:sz w:val="20"/>
        </w:rPr>
        <w:t>=|123-203-FJ.</w:t>
      </w:r>
    </w:p>
    <w:p w14:paraId="00F03505" w14:textId="77777777" w:rsidR="00C61521" w:rsidRPr="00273141" w:rsidRDefault="00C61521" w:rsidP="008671F5">
      <w:pPr>
        <w:pStyle w:val="Elencocontinua2"/>
      </w:pPr>
    </w:p>
    <w:p w14:paraId="1A2E9F2A" w14:textId="44FF106E" w:rsidR="00C61521" w:rsidRPr="00273141" w:rsidRDefault="00C61521" w:rsidP="008671F5">
      <w:pPr>
        <w:pStyle w:val="Elencocontinua2"/>
      </w:pPr>
      <w:r w:rsidRPr="00273141">
        <w:t xml:space="preserve">The Audit Record Repository shall match this parameter with the </w:t>
      </w:r>
      <w:r w:rsidRPr="002D7FFD">
        <w:rPr>
          <w:rFonts w:ascii="Courier New" w:hAnsi="Courier New" w:cs="Courier New"/>
          <w:sz w:val="20"/>
          <w:rPrChange w:id="1935" w:author="Gregorio Canal" w:date="2019-07-23T22:45:00Z">
            <w:rPr/>
          </w:rPrChange>
        </w:rPr>
        <w:t>AuditEvent.</w:t>
      </w:r>
      <w:r w:rsidR="00FA22F3" w:rsidRPr="002D7FFD">
        <w:rPr>
          <w:rFonts w:ascii="Courier New" w:hAnsi="Courier New" w:cs="Courier New"/>
          <w:sz w:val="20"/>
          <w:rPrChange w:id="1936" w:author="Gregorio Canal" w:date="2019-07-23T22:45:00Z">
            <w:rPr/>
          </w:rPrChange>
        </w:rPr>
        <w:t>entity</w:t>
      </w:r>
      <w:r w:rsidRPr="002D7FFD">
        <w:rPr>
          <w:rFonts w:ascii="Courier New" w:hAnsi="Courier New" w:cs="Courier New"/>
          <w:sz w:val="20"/>
          <w:rPrChange w:id="1937" w:author="Gregorio Canal" w:date="2019-07-23T22:45:00Z">
            <w:rPr/>
          </w:rPrChange>
        </w:rPr>
        <w:t>.</w:t>
      </w:r>
      <w:ins w:id="1938" w:author="Gregorio Canal" w:date="2019-03-08T16:19:00Z">
        <w:r w:rsidR="00BE2DB1" w:rsidRPr="002D7FFD">
          <w:rPr>
            <w:rFonts w:ascii="Courier New" w:hAnsi="Courier New" w:cs="Courier New"/>
            <w:sz w:val="20"/>
            <w:rPrChange w:id="1939" w:author="Gregorio Canal" w:date="2019-07-23T22:45:00Z">
              <w:rPr/>
            </w:rPrChange>
          </w:rPr>
          <w:t>what.</w:t>
        </w:r>
      </w:ins>
      <w:r w:rsidRPr="002D7FFD">
        <w:rPr>
          <w:rFonts w:ascii="Courier New" w:hAnsi="Courier New" w:cs="Courier New"/>
          <w:sz w:val="20"/>
          <w:rPrChange w:id="1940" w:author="Gregorio Canal" w:date="2019-07-23T22:45:00Z">
            <w:rPr/>
          </w:rPrChange>
        </w:rPr>
        <w:t>identifier</w:t>
      </w:r>
      <w:r w:rsidRPr="00273141">
        <w:t xml:space="preserve"> field that is of type identifier (ParticipantObjectID in DICOM schema).</w:t>
      </w:r>
      <w:ins w:id="1941" w:author="Gregorio Canal" w:date="2019-03-18T16:13:00Z">
        <w:r w:rsidR="00CE19E7">
          <w:t xml:space="preserve"> </w:t>
        </w:r>
        <w:r w:rsidR="00CE19E7" w:rsidRPr="00CE19E7">
          <w:t>If a patient identifier is used the A</w:t>
        </w:r>
      </w:ins>
      <w:ins w:id="1942" w:author="Gregorio Canal" w:date="2019-05-02T15:12:00Z">
        <w:r w:rsidR="00B15C6A">
          <w:t xml:space="preserve">udit </w:t>
        </w:r>
      </w:ins>
      <w:ins w:id="1943" w:author="Gregorio Canal" w:date="2019-03-18T16:13:00Z">
        <w:r w:rsidR="00CE19E7" w:rsidRPr="00CE19E7">
          <w:t>R</w:t>
        </w:r>
      </w:ins>
      <w:ins w:id="1944" w:author="Gregorio Canal" w:date="2019-05-02T15:12:00Z">
        <w:r w:rsidR="00B15C6A">
          <w:t xml:space="preserve">ecord </w:t>
        </w:r>
      </w:ins>
      <w:ins w:id="1945" w:author="Gregorio Canal" w:date="2019-03-18T16:13:00Z">
        <w:r w:rsidR="00CE19E7" w:rsidRPr="00CE19E7">
          <w:t>R</w:t>
        </w:r>
      </w:ins>
      <w:ins w:id="1946" w:author="Gregorio Canal" w:date="2019-05-02T15:12:00Z">
        <w:r w:rsidR="00B15C6A">
          <w:t>epository</w:t>
        </w:r>
      </w:ins>
      <w:ins w:id="1947" w:author="Gregorio Canal" w:date="2019-03-18T16:13:00Z">
        <w:r w:rsidR="00CE19E7" w:rsidRPr="00CE19E7">
          <w:t xml:space="preserve"> will return </w:t>
        </w:r>
      </w:ins>
      <w:ins w:id="1948" w:author="Gregorio Canal" w:date="2019-03-18T16:31:00Z">
        <w:r w:rsidR="00D8748A">
          <w:t xml:space="preserve">only </w:t>
        </w:r>
      </w:ins>
      <w:ins w:id="1949" w:author="Gregorio Canal" w:date="2019-03-18T16:13:00Z">
        <w:r w:rsidR="00CE19E7" w:rsidRPr="00CE19E7">
          <w:t>audit</w:t>
        </w:r>
      </w:ins>
      <w:ins w:id="1950" w:author="Gregorio Canal" w:date="2019-07-15T15:20:00Z">
        <w:r w:rsidR="004E432A">
          <w:t xml:space="preserve"> record</w:t>
        </w:r>
      </w:ins>
      <w:ins w:id="1951" w:author="Gregorio Canal" w:date="2019-03-18T16:31:00Z">
        <w:r w:rsidR="00D8748A">
          <w:t>s</w:t>
        </w:r>
      </w:ins>
      <w:ins w:id="1952" w:author="Gregorio Canal" w:date="2019-03-18T16:13:00Z">
        <w:r w:rsidR="00CE19E7" w:rsidRPr="00CE19E7">
          <w:t xml:space="preserve"> where the patient is involved in the event as a participant.</w:t>
        </w:r>
      </w:ins>
    </w:p>
    <w:p w14:paraId="099CD765" w14:textId="52935D3D" w:rsidR="00C61521" w:rsidRPr="00273141" w:rsidRDefault="001F18B2" w:rsidP="008671F5">
      <w:pPr>
        <w:pStyle w:val="Puntoelenco2"/>
        <w:numPr>
          <w:ilvl w:val="0"/>
          <w:numId w:val="25"/>
        </w:numPr>
        <w:rPr>
          <w:b/>
        </w:rPr>
      </w:pPr>
      <w:r w:rsidRPr="00273141">
        <w:rPr>
          <w:b/>
        </w:rPr>
        <w:t>entity</w:t>
      </w:r>
      <w:r w:rsidR="00C61521" w:rsidRPr="00273141">
        <w:rPr>
          <w:b/>
        </w:rPr>
        <w:t xml:space="preserve">-type </w:t>
      </w:r>
      <w:r w:rsidR="00C61521" w:rsidRPr="00273141">
        <w:t xml:space="preserve">is a parameter of </w:t>
      </w:r>
      <w:r w:rsidR="00C61521" w:rsidRPr="00273141">
        <w:rPr>
          <w:rFonts w:ascii="Courier New" w:hAnsi="Courier New"/>
        </w:rPr>
        <w:t>token</w:t>
      </w:r>
      <w:r w:rsidR="00C61521" w:rsidRPr="00273141">
        <w:t xml:space="preserve"> type. This parameter specifies the type of the object (e.g., Person, System Object, etc.). The parameter value shall contain the namespace URI </w:t>
      </w:r>
      <w:hyperlink r:id="rId27" w:history="1">
        <w:r w:rsidR="0071233F" w:rsidRPr="00273141">
          <w:rPr>
            <w:rStyle w:val="CodiceHTML"/>
            <w:color w:val="0000FF"/>
            <w:u w:val="single"/>
          </w:rPr>
          <w:t>http://hl7.org/fhir/audit-entity-type</w:t>
        </w:r>
      </w:hyperlink>
      <w:r w:rsidR="0071233F" w:rsidRPr="00273141">
        <w:t xml:space="preserve"> or </w:t>
      </w:r>
      <w:hyperlink r:id="rId28" w:history="1">
        <w:r w:rsidR="0071233F" w:rsidRPr="00273141">
          <w:rPr>
            <w:rStyle w:val="CodiceHTML"/>
            <w:color w:val="0000FF"/>
            <w:u w:val="single"/>
          </w:rPr>
          <w:t>http://hl7.org/fhir/resource-types</w:t>
        </w:r>
      </w:hyperlink>
      <w:r w:rsidR="00AD092F" w:rsidRPr="00273141" w:rsidDel="00AD092F">
        <w:rPr>
          <w:rFonts w:ascii="Courier New" w:hAnsi="Courier New" w:cs="Courier New"/>
          <w:sz w:val="20"/>
        </w:rPr>
        <w:t xml:space="preserve"> </w:t>
      </w:r>
      <w:r w:rsidR="00C61521" w:rsidRPr="00273141">
        <w:t xml:space="preserve">defined by FHIR and a coded value. See </w:t>
      </w:r>
      <w:r w:rsidR="00027D75">
        <w:rPr>
          <w:rStyle w:val="Collegamentoipertestuale"/>
        </w:rPr>
        <w:fldChar w:fldCharType="begin"/>
      </w:r>
      <w:ins w:id="1953" w:author="Gregorio Canal" w:date="2019-03-08T10:53:00Z">
        <w:r w:rsidR="009B0310">
          <w:rPr>
            <w:rStyle w:val="Collegamentoipertestuale"/>
          </w:rPr>
          <w:instrText>HYPERLINK "http://hl7.org/fhir/R4/valueset-audit-entity-type.html"</w:instrText>
        </w:r>
      </w:ins>
      <w:del w:id="1954" w:author="Gregorio Canal" w:date="2019-03-08T10:53:00Z">
        <w:r w:rsidR="00027D75" w:rsidDel="009B0310">
          <w:rPr>
            <w:rStyle w:val="Collegamentoipertestuale"/>
          </w:rPr>
          <w:delInstrText xml:space="preserve"> HYPERLINK "http://hl7.org/fhir/STU3/valueset-audit-entity-type.html" </w:delInstrText>
        </w:r>
      </w:del>
      <w:r w:rsidR="00027D75">
        <w:rPr>
          <w:rStyle w:val="Collegamentoipertestuale"/>
        </w:rPr>
        <w:fldChar w:fldCharType="separate"/>
      </w:r>
      <w:del w:id="1955" w:author="Gregorio Canal" w:date="2019-03-08T10:53:00Z">
        <w:r w:rsidR="0071233F" w:rsidRPr="00273141" w:rsidDel="009B0310">
          <w:rPr>
            <w:rStyle w:val="Collegamentoipertestuale"/>
          </w:rPr>
          <w:delText>http://hl7.org/fhir/STU3/valueset-audit-entity-type.html</w:delText>
        </w:r>
      </w:del>
      <w:ins w:id="1956" w:author="Gregorio Canal" w:date="2019-03-08T10:53:00Z">
        <w:r w:rsidR="009B0310">
          <w:rPr>
            <w:rStyle w:val="Collegamentoipertestuale"/>
          </w:rPr>
          <w:t>http://hl7.org/fhir/R4/valueset-audit-entity-type.html</w:t>
        </w:r>
      </w:ins>
      <w:r w:rsidR="00027D75">
        <w:rPr>
          <w:rStyle w:val="Collegamentoipertestuale"/>
        </w:rPr>
        <w:fldChar w:fldCharType="end"/>
      </w:r>
      <w:r w:rsidR="00C61521" w:rsidRPr="00273141">
        <w:t xml:space="preserve"> for codes</w:t>
      </w:r>
      <w:r w:rsidR="00D46ED3" w:rsidRPr="00273141">
        <w:t xml:space="preserve"> that shall be used</w:t>
      </w:r>
      <w:r w:rsidR="00C61521" w:rsidRPr="00273141">
        <w:t xml:space="preserve">. </w:t>
      </w:r>
    </w:p>
    <w:p w14:paraId="60FFE118" w14:textId="4A68F0C9" w:rsidR="00C61521" w:rsidRPr="00273141" w:rsidRDefault="00C61521" w:rsidP="008671F5">
      <w:pPr>
        <w:pStyle w:val="Elencocontinua2"/>
        <w:rPr>
          <w:b/>
        </w:rPr>
      </w:pPr>
      <w:r w:rsidRPr="00273141">
        <w:t>The Audit Record Repository shall</w:t>
      </w:r>
      <w:r w:rsidRPr="00273141">
        <w:rPr>
          <w:b/>
        </w:rPr>
        <w:t xml:space="preserve"> </w:t>
      </w:r>
      <w:r w:rsidRPr="00273141">
        <w:t xml:space="preserve">match this parameter with the </w:t>
      </w:r>
      <w:r w:rsidRPr="002D7FFD">
        <w:rPr>
          <w:rFonts w:ascii="Courier New" w:hAnsi="Courier New" w:cs="Courier New"/>
          <w:sz w:val="20"/>
          <w:rPrChange w:id="1957" w:author="Gregorio Canal" w:date="2019-07-23T22:45:00Z">
            <w:rPr/>
          </w:rPrChange>
        </w:rPr>
        <w:t>AuditEvent.</w:t>
      </w:r>
      <w:r w:rsidR="001F18B2" w:rsidRPr="002D7FFD">
        <w:rPr>
          <w:rFonts w:ascii="Courier New" w:hAnsi="Courier New" w:cs="Courier New"/>
          <w:sz w:val="20"/>
          <w:rPrChange w:id="1958" w:author="Gregorio Canal" w:date="2019-07-23T22:45:00Z">
            <w:rPr/>
          </w:rPrChange>
        </w:rPr>
        <w:t>entity</w:t>
      </w:r>
      <w:r w:rsidRPr="002D7FFD">
        <w:rPr>
          <w:rFonts w:ascii="Courier New" w:hAnsi="Courier New" w:cs="Courier New"/>
          <w:sz w:val="20"/>
          <w:rPrChange w:id="1959" w:author="Gregorio Canal" w:date="2019-07-23T22:45:00Z">
            <w:rPr/>
          </w:rPrChange>
        </w:rPr>
        <w:t>.type</w:t>
      </w:r>
      <w:r w:rsidRPr="00273141">
        <w:t xml:space="preserve"> field</w:t>
      </w:r>
      <w:del w:id="1960" w:author="Gregorio Canal" w:date="2019-05-02T15:27:00Z">
        <w:r w:rsidRPr="00273141" w:rsidDel="009E1CA5">
          <w:delText xml:space="preserve"> that is of cod</w:delText>
        </w:r>
        <w:r w:rsidR="001F18B2" w:rsidRPr="00273141" w:rsidDel="009E1CA5">
          <w:delText>ing</w:delText>
        </w:r>
        <w:r w:rsidRPr="00273141" w:rsidDel="009E1CA5">
          <w:delText xml:space="preserve"> type</w:delText>
        </w:r>
      </w:del>
      <w:r w:rsidRPr="00273141">
        <w:t>.</w:t>
      </w:r>
    </w:p>
    <w:p w14:paraId="536B3C08" w14:textId="7B17D7D9" w:rsidR="00C61521" w:rsidRPr="00273141" w:rsidRDefault="001F18B2" w:rsidP="0071233F">
      <w:pPr>
        <w:pStyle w:val="Puntoelenco2"/>
        <w:numPr>
          <w:ilvl w:val="0"/>
          <w:numId w:val="25"/>
        </w:numPr>
        <w:rPr>
          <w:b/>
        </w:rPr>
      </w:pPr>
      <w:r w:rsidRPr="00273141">
        <w:rPr>
          <w:b/>
        </w:rPr>
        <w:t>entity-</w:t>
      </w:r>
      <w:r w:rsidR="00C61521" w:rsidRPr="00273141">
        <w:rPr>
          <w:b/>
        </w:rPr>
        <w:t xml:space="preserve">role </w:t>
      </w:r>
      <w:r w:rsidR="00C61521" w:rsidRPr="00273141">
        <w:t xml:space="preserve">is a parameter of </w:t>
      </w:r>
      <w:r w:rsidR="00C61521" w:rsidRPr="00273141">
        <w:rPr>
          <w:rFonts w:ascii="Courier New" w:hAnsi="Courier New"/>
        </w:rPr>
        <w:t>token</w:t>
      </w:r>
      <w:r w:rsidR="00C61521" w:rsidRPr="00273141">
        <w:t xml:space="preserve"> type. This parameter specifies the role played by the </w:t>
      </w:r>
      <w:r w:rsidRPr="00273141">
        <w:t xml:space="preserve">entity </w:t>
      </w:r>
      <w:r w:rsidR="00C61521" w:rsidRPr="00273141">
        <w:t xml:space="preserve">(e.g., Report, Location, Query, etc.). The parameter value shall contain the namespace URI </w:t>
      </w:r>
      <w:r w:rsidR="00B170E8">
        <w:fldChar w:fldCharType="begin"/>
      </w:r>
      <w:ins w:id="1961" w:author="Gregorio Canal" w:date="2019-05-02T15:18:00Z">
        <w:r w:rsidR="004B1625">
          <w:instrText>HYPERLINK "http://hl7.org/fhir/R4/codesystem-object-role.html"</w:instrText>
        </w:r>
      </w:ins>
      <w:del w:id="1962" w:author="Gregorio Canal" w:date="2019-05-02T15:18:00Z">
        <w:r w:rsidR="00B170E8" w:rsidDel="004B1625">
          <w:delInstrText xml:space="preserve"> HYPERLINK "http://hl7.org/fhir/STU3/codesystem-object-role.html" </w:delInstrText>
        </w:r>
      </w:del>
      <w:r w:rsidR="00B170E8">
        <w:fldChar w:fldCharType="separate"/>
      </w:r>
      <w:r w:rsidR="0071233F" w:rsidRPr="00273141">
        <w:rPr>
          <w:rStyle w:val="CodiceHTML"/>
          <w:color w:val="0000FF"/>
          <w:u w:val="single"/>
        </w:rPr>
        <w:t>http://hl7.org/fhir/object-role</w:t>
      </w:r>
      <w:r w:rsidR="00B170E8">
        <w:rPr>
          <w:rStyle w:val="CodiceHTML"/>
          <w:color w:val="0000FF"/>
          <w:u w:val="single"/>
        </w:rPr>
        <w:fldChar w:fldCharType="end"/>
      </w:r>
      <w:r w:rsidR="0071233F" w:rsidRPr="00273141">
        <w:t xml:space="preserve"> d</w:t>
      </w:r>
      <w:r w:rsidR="00C61521" w:rsidRPr="00273141">
        <w:t xml:space="preserve">efined by FHIR and a coded value. See </w:t>
      </w:r>
      <w:r w:rsidR="00027D75">
        <w:rPr>
          <w:rStyle w:val="Collegamentoipertestuale"/>
        </w:rPr>
        <w:fldChar w:fldCharType="begin"/>
      </w:r>
      <w:ins w:id="1963" w:author="Gregorio Canal" w:date="2019-03-08T10:53:00Z">
        <w:r w:rsidR="009B0310">
          <w:rPr>
            <w:rStyle w:val="Collegamentoipertestuale"/>
          </w:rPr>
          <w:instrText>HYPERLINK "http://hl7.org/fhir/R4/object-role"</w:instrText>
        </w:r>
      </w:ins>
      <w:del w:id="1964" w:author="Gregorio Canal" w:date="2019-03-08T10:53:00Z">
        <w:r w:rsidR="00027D75" w:rsidDel="009B0310">
          <w:rPr>
            <w:rStyle w:val="Collegamentoipertestuale"/>
          </w:rPr>
          <w:delInstrText xml:space="preserve"> HYPERLINK "http://hl7.org/fhir/STU3/object-role" </w:delInstrText>
        </w:r>
      </w:del>
      <w:r w:rsidR="00027D75">
        <w:rPr>
          <w:rStyle w:val="Collegamentoipertestuale"/>
        </w:rPr>
        <w:fldChar w:fldCharType="separate"/>
      </w:r>
      <w:del w:id="1965" w:author="Gregorio Canal" w:date="2019-03-08T10:53:00Z">
        <w:r w:rsidR="00400CD0" w:rsidRPr="00273141" w:rsidDel="009B0310">
          <w:rPr>
            <w:rStyle w:val="Collegamentoipertestuale"/>
          </w:rPr>
          <w:delText>http://hl7.org/fhir/STU3/object-role</w:delText>
        </w:r>
      </w:del>
      <w:ins w:id="1966" w:author="Gregorio Canal" w:date="2019-03-08T10:53:00Z">
        <w:r w:rsidR="009B0310">
          <w:rPr>
            <w:rStyle w:val="Collegamentoipertestuale"/>
          </w:rPr>
          <w:t>http://hl7.org/fhir/R4/object-role</w:t>
        </w:r>
      </w:ins>
      <w:r w:rsidR="00027D75">
        <w:rPr>
          <w:rStyle w:val="Collegamentoipertestuale"/>
        </w:rPr>
        <w:fldChar w:fldCharType="end"/>
      </w:r>
      <w:r w:rsidR="00C61521" w:rsidRPr="00273141">
        <w:t xml:space="preserve"> for codes</w:t>
      </w:r>
      <w:r w:rsidR="00FC2239" w:rsidRPr="00273141">
        <w:t xml:space="preserve"> that shall be used</w:t>
      </w:r>
      <w:r w:rsidR="00C61521" w:rsidRPr="00273141">
        <w:t>.</w:t>
      </w:r>
      <w:r w:rsidR="00C61521" w:rsidRPr="00273141">
        <w:rPr>
          <w:b/>
        </w:rPr>
        <w:t xml:space="preserve"> </w:t>
      </w:r>
    </w:p>
    <w:p w14:paraId="53EAED0D" w14:textId="2BC2BEEF" w:rsidR="00C61521" w:rsidRPr="00273141" w:rsidRDefault="00C61521" w:rsidP="008671F5">
      <w:pPr>
        <w:pStyle w:val="Elencocontinua2"/>
      </w:pPr>
      <w:r w:rsidRPr="00273141">
        <w:t xml:space="preserve">For example, to search all the audit </w:t>
      </w:r>
      <w:r w:rsidR="004D32FF" w:rsidRPr="00273141">
        <w:t xml:space="preserve">records </w:t>
      </w:r>
      <w:r w:rsidRPr="00273141">
        <w:t xml:space="preserve">related to the document </w:t>
      </w:r>
      <w:r w:rsidR="001F18B2" w:rsidRPr="00273141">
        <w:t xml:space="preserve">entity </w:t>
      </w:r>
      <w:r w:rsidRPr="00273141">
        <w:t>(Report=”3”) with the unique id 12345^1.2.3.4.5 a fully specified request would be:</w:t>
      </w:r>
    </w:p>
    <w:p w14:paraId="7694E602" w14:textId="77777777" w:rsidR="00C61521" w:rsidRPr="00273141" w:rsidRDefault="00C61521" w:rsidP="008671F5">
      <w:pPr>
        <w:pStyle w:val="Elencocontinua2"/>
      </w:pPr>
    </w:p>
    <w:p w14:paraId="4948D635" w14:textId="77D660CE" w:rsidR="00C61521" w:rsidRPr="00273141" w:rsidRDefault="00C61521" w:rsidP="008671F5">
      <w:pPr>
        <w:pStyle w:val="Elencocontinua2"/>
        <w:rPr>
          <w:rFonts w:ascii="Courier New" w:eastAsia="SimSun" w:hAnsi="Courier New" w:cs="Courier New"/>
          <w:sz w:val="20"/>
          <w:lang w:eastAsia="zh-CN"/>
        </w:rPr>
      </w:pPr>
      <w:r w:rsidRPr="00273141">
        <w:rPr>
          <w:rFonts w:ascii="Courier New" w:eastAsia="SimSun" w:hAnsi="Courier New" w:cs="Courier New"/>
          <w:sz w:val="20"/>
          <w:lang w:eastAsia="zh-CN"/>
        </w:rPr>
        <w:t>http://</w:t>
      </w:r>
      <w:r w:rsidR="00746D89" w:rsidRPr="00273141">
        <w:rPr>
          <w:rFonts w:ascii="Courier New" w:eastAsia="SimSun" w:hAnsi="Courier New" w:cs="Courier New"/>
          <w:sz w:val="20"/>
          <w:lang w:eastAsia="zh-CN"/>
        </w:rPr>
        <w:t>example.com</w:t>
      </w:r>
      <w:r w:rsidRPr="00273141">
        <w:rPr>
          <w:rFonts w:ascii="Courier New" w:eastAsia="SimSun" w:hAnsi="Courier New" w:cs="Courier New"/>
          <w:sz w:val="20"/>
          <w:lang w:eastAsia="zh-CN"/>
        </w:rPr>
        <w:t>/ARRservice/AuditEvent?date=ge2013-01-01&amp;date=le2013-01-02&amp;</w:t>
      </w:r>
      <w:r w:rsidR="001F18B2" w:rsidRPr="00273141">
        <w:rPr>
          <w:rFonts w:ascii="Courier New" w:eastAsia="SimSun" w:hAnsi="Courier New" w:cs="Courier New"/>
          <w:sz w:val="20"/>
          <w:lang w:eastAsia="zh-CN"/>
        </w:rPr>
        <w:t>entity-</w:t>
      </w:r>
      <w:r w:rsidRPr="00273141">
        <w:rPr>
          <w:rFonts w:ascii="Courier New" w:eastAsia="SimSun" w:hAnsi="Courier New" w:cs="Courier New"/>
          <w:sz w:val="20"/>
          <w:lang w:eastAsia="zh-CN"/>
        </w:rPr>
        <w:t>role=</w:t>
      </w:r>
      <w:r w:rsidR="0071233F" w:rsidRPr="00273141">
        <w:rPr>
          <w:rStyle w:val="CodiceHTML"/>
        </w:rPr>
        <w:t>http://hl7.org/fhir/object-role</w:t>
      </w:r>
      <w:r w:rsidRPr="00273141">
        <w:rPr>
          <w:rFonts w:ascii="Courier New" w:eastAsia="SimSun" w:hAnsi="Courier New" w:cs="Courier New"/>
          <w:sz w:val="20"/>
          <w:lang w:eastAsia="zh-CN"/>
        </w:rPr>
        <w:t>|3&amp;</w:t>
      </w:r>
      <w:r w:rsidR="001F18B2" w:rsidRPr="00273141">
        <w:rPr>
          <w:rFonts w:ascii="Courier New" w:eastAsia="SimSun" w:hAnsi="Courier New" w:cs="Courier New"/>
          <w:sz w:val="20"/>
          <w:lang w:eastAsia="zh-CN"/>
        </w:rPr>
        <w:t>entity-id</w:t>
      </w:r>
      <w:r w:rsidRPr="00273141">
        <w:rPr>
          <w:rFonts w:ascii="Courier New" w:eastAsia="SimSun" w:hAnsi="Courier New" w:cs="Courier New"/>
          <w:sz w:val="20"/>
          <w:lang w:eastAsia="zh-CN"/>
        </w:rPr>
        <w:t>=urn:oid:1.2.3.4.5|12345</w:t>
      </w:r>
    </w:p>
    <w:p w14:paraId="0A4E9649" w14:textId="77777777" w:rsidR="00C61521" w:rsidRPr="00273141" w:rsidRDefault="00C61521" w:rsidP="008671F5">
      <w:pPr>
        <w:pStyle w:val="Elencocontinua2"/>
        <w:rPr>
          <w:b/>
        </w:rPr>
      </w:pPr>
    </w:p>
    <w:p w14:paraId="03E818A2" w14:textId="793B062B" w:rsidR="00C61521" w:rsidRPr="00273141" w:rsidRDefault="00C61521" w:rsidP="008671F5">
      <w:pPr>
        <w:pStyle w:val="Elencocontinua2"/>
        <w:rPr>
          <w:b/>
        </w:rPr>
      </w:pPr>
      <w:r w:rsidRPr="00273141">
        <w:t>The Audit Record Repository shall</w:t>
      </w:r>
      <w:r w:rsidRPr="00273141">
        <w:rPr>
          <w:b/>
        </w:rPr>
        <w:t xml:space="preserve"> </w:t>
      </w:r>
      <w:r w:rsidRPr="00273141">
        <w:t xml:space="preserve">match this parameter with the </w:t>
      </w:r>
      <w:r w:rsidRPr="002D7FFD">
        <w:rPr>
          <w:rFonts w:ascii="Courier New" w:hAnsi="Courier New" w:cs="Courier New"/>
          <w:sz w:val="20"/>
          <w:rPrChange w:id="1967" w:author="Gregorio Canal" w:date="2019-07-23T22:49:00Z">
            <w:rPr/>
          </w:rPrChange>
        </w:rPr>
        <w:t>AuditEvent.</w:t>
      </w:r>
      <w:r w:rsidR="001F18B2" w:rsidRPr="002D7FFD">
        <w:rPr>
          <w:rFonts w:ascii="Courier New" w:hAnsi="Courier New" w:cs="Courier New"/>
          <w:sz w:val="20"/>
          <w:rPrChange w:id="1968" w:author="Gregorio Canal" w:date="2019-07-23T22:49:00Z">
            <w:rPr/>
          </w:rPrChange>
        </w:rPr>
        <w:t>entity</w:t>
      </w:r>
      <w:r w:rsidRPr="002D7FFD">
        <w:rPr>
          <w:rFonts w:ascii="Courier New" w:hAnsi="Courier New" w:cs="Courier New"/>
          <w:sz w:val="20"/>
          <w:rPrChange w:id="1969" w:author="Gregorio Canal" w:date="2019-07-23T22:49:00Z">
            <w:rPr/>
          </w:rPrChange>
        </w:rPr>
        <w:t>.role</w:t>
      </w:r>
      <w:r w:rsidRPr="00273141">
        <w:t xml:space="preserve"> field</w:t>
      </w:r>
      <w:ins w:id="1970" w:author="Gregorio Canal" w:date="2019-05-02T15:29:00Z">
        <w:r w:rsidR="009E1CA5">
          <w:t>.</w:t>
        </w:r>
      </w:ins>
    </w:p>
    <w:p w14:paraId="7A05B579" w14:textId="59D8B499" w:rsidR="00C61521" w:rsidRPr="00273141" w:rsidRDefault="00C61521" w:rsidP="008671F5">
      <w:pPr>
        <w:pStyle w:val="Puntoelenco2"/>
        <w:numPr>
          <w:ilvl w:val="0"/>
          <w:numId w:val="25"/>
        </w:numPr>
        <w:rPr>
          <w:b/>
        </w:rPr>
      </w:pPr>
      <w:r w:rsidRPr="00273141">
        <w:rPr>
          <w:b/>
        </w:rPr>
        <w:t>source</w:t>
      </w:r>
      <w:ins w:id="1971" w:author="Gregorio Canal" w:date="2019-03-08T16:21:00Z">
        <w:r w:rsidR="00636EE7">
          <w:rPr>
            <w:b/>
          </w:rPr>
          <w:t>.identifier</w:t>
        </w:r>
      </w:ins>
      <w:r w:rsidRPr="00273141">
        <w:rPr>
          <w:b/>
        </w:rPr>
        <w:t xml:space="preserve"> </w:t>
      </w:r>
      <w:r w:rsidRPr="00273141">
        <w:t xml:space="preserve">is a parameter of </w:t>
      </w:r>
      <w:r w:rsidRPr="00273141">
        <w:rPr>
          <w:rFonts w:ascii="Courier New" w:hAnsi="Courier New"/>
        </w:rPr>
        <w:t>token</w:t>
      </w:r>
      <w:r w:rsidRPr="00273141">
        <w:t xml:space="preserve"> type. This parameter </w:t>
      </w:r>
      <w:r w:rsidRPr="00273141">
        <w:rPr>
          <w:lang w:eastAsia="it-IT"/>
        </w:rPr>
        <w:t xml:space="preserve">identifies the source of the audit event (DICOM AuditSourceID). </w:t>
      </w:r>
    </w:p>
    <w:p w14:paraId="480FCCC1" w14:textId="691F18AC" w:rsidR="005D3E4A" w:rsidRPr="00273141" w:rsidRDefault="00C61521" w:rsidP="008671F5">
      <w:pPr>
        <w:pStyle w:val="Elencocontinua2"/>
      </w:pPr>
      <w:r w:rsidRPr="00273141">
        <w:lastRenderedPageBreak/>
        <w:t xml:space="preserve">For example, to search </w:t>
      </w:r>
      <w:proofErr w:type="spellStart"/>
      <w:r w:rsidRPr="00273141">
        <w:t>AuditEvent</w:t>
      </w:r>
      <w:proofErr w:type="spellEnd"/>
      <w:r w:rsidRPr="00273141">
        <w:t xml:space="preserve"> </w:t>
      </w:r>
      <w:ins w:id="1972" w:author="Gregorio Canal" w:date="2019-07-23T22:48:00Z">
        <w:r w:rsidR="002D7FFD">
          <w:t>R</w:t>
        </w:r>
      </w:ins>
      <w:del w:id="1973" w:author="Gregorio Canal" w:date="2019-07-23T22:48:00Z">
        <w:r w:rsidRPr="00273141" w:rsidDel="002D7FFD">
          <w:delText>r</w:delText>
        </w:r>
      </w:del>
      <w:r w:rsidRPr="00273141">
        <w:t xml:space="preserve">esources produced by the audit source application characterized by </w:t>
      </w:r>
      <w:r w:rsidR="00F37B9B" w:rsidRPr="00273141">
        <w:t>unique ID:</w:t>
      </w:r>
      <w:r w:rsidR="00DB73F1" w:rsidRPr="00273141">
        <w:t xml:space="preserve"> </w:t>
      </w:r>
      <w:r w:rsidRPr="00273141">
        <w:t xml:space="preserve">1234: </w:t>
      </w:r>
    </w:p>
    <w:p w14:paraId="212EF43D" w14:textId="77777777" w:rsidR="00686E93" w:rsidRPr="00273141" w:rsidRDefault="00686E93" w:rsidP="008671F5">
      <w:pPr>
        <w:pStyle w:val="Elencocontinua2"/>
      </w:pPr>
    </w:p>
    <w:p w14:paraId="215C7FC2" w14:textId="28EE900C" w:rsidR="00C61521" w:rsidRPr="00273141" w:rsidRDefault="00C61521" w:rsidP="008671F5">
      <w:pPr>
        <w:pStyle w:val="Elencocontinua2"/>
        <w:rPr>
          <w:b/>
        </w:rPr>
      </w:pPr>
      <w:r w:rsidRPr="00273141">
        <w:rPr>
          <w:rFonts w:ascii="Courier New" w:eastAsia="SimSun" w:hAnsi="Courier New" w:cs="Courier New"/>
          <w:sz w:val="20"/>
          <w:lang w:eastAsia="zh-CN"/>
        </w:rPr>
        <w:t>http://</w:t>
      </w:r>
      <w:r w:rsidR="00746D89" w:rsidRPr="00273141">
        <w:rPr>
          <w:rFonts w:ascii="Courier New" w:eastAsia="SimSun" w:hAnsi="Courier New" w:cs="Courier New"/>
          <w:sz w:val="20"/>
          <w:lang w:eastAsia="zh-CN"/>
        </w:rPr>
        <w:t>example.com</w:t>
      </w:r>
      <w:r w:rsidRPr="00273141">
        <w:rPr>
          <w:rFonts w:ascii="Courier New" w:eastAsia="SimSun" w:hAnsi="Courier New" w:cs="Courier New"/>
          <w:sz w:val="20"/>
          <w:lang w:eastAsia="zh-CN"/>
        </w:rPr>
        <w:t>/ARRservice/AuditEvent?date=ge2013-01-01&amp;date=le2013-01-02&amp;source=</w:t>
      </w:r>
      <w:r w:rsidR="00F37B9B" w:rsidRPr="00273141">
        <w:rPr>
          <w:rFonts w:ascii="Courier New" w:eastAsia="SimSun" w:hAnsi="Courier New" w:cs="Courier New"/>
          <w:sz w:val="20"/>
          <w:lang w:eastAsia="zh-CN"/>
        </w:rPr>
        <w:t>1234</w:t>
      </w:r>
      <w:r w:rsidRPr="007A7438">
        <w:rPr>
          <w:rStyle w:val="XMLFragmentChar"/>
        </w:rPr>
        <w:t xml:space="preserve"> </w:t>
      </w:r>
    </w:p>
    <w:p w14:paraId="749E06C5" w14:textId="77777777" w:rsidR="00C61521" w:rsidRPr="00273141" w:rsidRDefault="00C61521" w:rsidP="008671F5">
      <w:pPr>
        <w:pStyle w:val="Elencocontinua2"/>
      </w:pPr>
    </w:p>
    <w:p w14:paraId="6D76B6D7" w14:textId="6489A49A" w:rsidR="00C61521" w:rsidRPr="00273141" w:rsidRDefault="00C61521" w:rsidP="008671F5">
      <w:pPr>
        <w:pStyle w:val="Elencocontinua2"/>
        <w:rPr>
          <w:b/>
        </w:rPr>
      </w:pPr>
      <w:r w:rsidRPr="00273141">
        <w:t>The Audit Record Repository shall</w:t>
      </w:r>
      <w:r w:rsidRPr="00273141">
        <w:rPr>
          <w:b/>
        </w:rPr>
        <w:t xml:space="preserve"> </w:t>
      </w:r>
      <w:r w:rsidRPr="00273141">
        <w:t xml:space="preserve">match this parameter with the </w:t>
      </w:r>
      <w:r w:rsidRPr="002D7FFD">
        <w:rPr>
          <w:rFonts w:ascii="Courier New" w:hAnsi="Courier New" w:cs="Courier New"/>
          <w:sz w:val="20"/>
          <w:lang w:eastAsia="it-IT"/>
          <w:rPrChange w:id="1974" w:author="Gregorio Canal" w:date="2019-07-23T22:48:00Z">
            <w:rPr>
              <w:lang w:eastAsia="it-IT"/>
            </w:rPr>
          </w:rPrChange>
        </w:rPr>
        <w:t>AuditEvent.source.</w:t>
      </w:r>
      <w:ins w:id="1975" w:author="Gregorio Canal" w:date="2019-03-08T16:20:00Z">
        <w:r w:rsidR="00636EE7" w:rsidRPr="002D7FFD">
          <w:rPr>
            <w:rFonts w:ascii="Courier New" w:hAnsi="Courier New" w:cs="Courier New"/>
            <w:sz w:val="20"/>
            <w:lang w:eastAsia="it-IT"/>
            <w:rPrChange w:id="1976" w:author="Gregorio Canal" w:date="2019-07-23T22:48:00Z">
              <w:rPr>
                <w:lang w:eastAsia="it-IT"/>
              </w:rPr>
            </w:rPrChange>
          </w:rPr>
          <w:t>observer.</w:t>
        </w:r>
      </w:ins>
      <w:r w:rsidRPr="002D7FFD">
        <w:rPr>
          <w:rFonts w:ascii="Courier New" w:hAnsi="Courier New" w:cs="Courier New"/>
          <w:sz w:val="20"/>
          <w:lang w:eastAsia="it-IT"/>
          <w:rPrChange w:id="1977" w:author="Gregorio Canal" w:date="2019-07-23T22:48:00Z">
            <w:rPr>
              <w:lang w:eastAsia="it-IT"/>
            </w:rPr>
          </w:rPrChange>
        </w:rPr>
        <w:t>identifier</w:t>
      </w:r>
      <w:r w:rsidRPr="00273141">
        <w:rPr>
          <w:lang w:eastAsia="it-IT"/>
        </w:rPr>
        <w:t xml:space="preserve"> field.</w:t>
      </w:r>
    </w:p>
    <w:p w14:paraId="7E5138EF" w14:textId="546BF0C3" w:rsidR="00C61521" w:rsidRPr="00273141" w:rsidRDefault="00C61521" w:rsidP="008671F5">
      <w:pPr>
        <w:pStyle w:val="Puntoelenco2"/>
        <w:numPr>
          <w:ilvl w:val="0"/>
          <w:numId w:val="25"/>
        </w:numPr>
        <w:rPr>
          <w:lang w:eastAsia="it-IT"/>
        </w:rPr>
      </w:pPr>
      <w:r w:rsidRPr="00273141">
        <w:rPr>
          <w:b/>
        </w:rPr>
        <w:t>type</w:t>
      </w:r>
      <w:r w:rsidRPr="00273141">
        <w:t xml:space="preserve"> is a parameter of </w:t>
      </w:r>
      <w:r w:rsidRPr="00273141">
        <w:rPr>
          <w:rFonts w:ascii="Courier New" w:hAnsi="Courier New"/>
        </w:rPr>
        <w:t>token</w:t>
      </w:r>
      <w:r w:rsidRPr="00273141">
        <w:t xml:space="preserve"> type. This parameter </w:t>
      </w:r>
      <w:r w:rsidRPr="00273141">
        <w:rPr>
          <w:lang w:eastAsia="it-IT"/>
        </w:rPr>
        <w:t xml:space="preserve">represents the identifier of the specific type of event audited. The parameter value shall contain the namespace URI </w:t>
      </w:r>
      <w:hyperlink r:id="rId29" w:history="1">
        <w:r w:rsidR="00191FBB" w:rsidRPr="00273141">
          <w:rPr>
            <w:rStyle w:val="CodiceHTML"/>
            <w:color w:val="0000FF"/>
            <w:u w:val="single"/>
          </w:rPr>
          <w:t>http://dicom.nema.org/resources/ontology/DCM</w:t>
        </w:r>
      </w:hyperlink>
      <w:r w:rsidR="00191FBB" w:rsidRPr="00273141">
        <w:t xml:space="preserve"> </w:t>
      </w:r>
      <w:r w:rsidRPr="00273141">
        <w:rPr>
          <w:lang w:eastAsia="it-IT"/>
        </w:rPr>
        <w:t>and a coded value. Codes available are defined by DICOM and IHE (see ITI TF-1: Table 3.20.</w:t>
      </w:r>
      <w:r w:rsidR="00E65B52" w:rsidRPr="00273141">
        <w:rPr>
          <w:lang w:eastAsia="it-IT"/>
        </w:rPr>
        <w:t>4.1.1.1</w:t>
      </w:r>
      <w:r w:rsidRPr="00273141">
        <w:rPr>
          <w:lang w:eastAsia="it-IT"/>
        </w:rPr>
        <w:t>-1: Audit Record trigger events)</w:t>
      </w:r>
      <w:ins w:id="1978" w:author="Mauro Zanardini" w:date="2019-07-23T18:11:00Z">
        <w:r w:rsidR="00E74C43">
          <w:rPr>
            <w:lang w:eastAsia="it-IT"/>
          </w:rPr>
          <w:t>.</w:t>
        </w:r>
      </w:ins>
    </w:p>
    <w:p w14:paraId="0D021925" w14:textId="22D34811" w:rsidR="00C61521" w:rsidRPr="00273141" w:rsidRDefault="00C61521" w:rsidP="008671F5">
      <w:pPr>
        <w:pStyle w:val="Elencocontinua2"/>
        <w:rPr>
          <w:lang w:eastAsia="it-IT"/>
        </w:rPr>
      </w:pPr>
      <w:r w:rsidRPr="00273141">
        <w:rPr>
          <w:lang w:eastAsia="it-IT"/>
        </w:rPr>
        <w:t xml:space="preserve">For example, to search </w:t>
      </w:r>
      <w:proofErr w:type="spellStart"/>
      <w:r w:rsidRPr="00273141">
        <w:rPr>
          <w:lang w:eastAsia="it-IT"/>
        </w:rPr>
        <w:t>AuditEvent</w:t>
      </w:r>
      <w:proofErr w:type="spellEnd"/>
      <w:r w:rsidRPr="00273141">
        <w:rPr>
          <w:lang w:eastAsia="it-IT"/>
        </w:rPr>
        <w:t xml:space="preserve"> </w:t>
      </w:r>
      <w:ins w:id="1979" w:author="Gregorio Canal" w:date="2019-07-23T22:49:00Z">
        <w:r w:rsidR="002D7FFD">
          <w:rPr>
            <w:lang w:eastAsia="it-IT"/>
          </w:rPr>
          <w:t>R</w:t>
        </w:r>
      </w:ins>
      <w:del w:id="1980" w:author="Gregorio Canal" w:date="2019-07-23T22:49:00Z">
        <w:r w:rsidRPr="00273141" w:rsidDel="002D7FFD">
          <w:rPr>
            <w:lang w:eastAsia="it-IT"/>
          </w:rPr>
          <w:delText>r</w:delText>
        </w:r>
      </w:del>
      <w:r w:rsidRPr="00273141">
        <w:rPr>
          <w:lang w:eastAsia="it-IT"/>
        </w:rPr>
        <w:t>esources related to PHI Export Events:</w:t>
      </w:r>
    </w:p>
    <w:p w14:paraId="248B5EB5" w14:textId="77777777" w:rsidR="00C61521" w:rsidRPr="00273141" w:rsidRDefault="00C61521" w:rsidP="008671F5">
      <w:pPr>
        <w:pStyle w:val="Elencocontinua2"/>
        <w:rPr>
          <w:lang w:eastAsia="it-IT"/>
        </w:rPr>
      </w:pPr>
    </w:p>
    <w:p w14:paraId="11BD1D6C" w14:textId="383BF7AD" w:rsidR="00C61521" w:rsidRPr="007A7438" w:rsidRDefault="00C61521" w:rsidP="008671F5">
      <w:pPr>
        <w:pStyle w:val="Elencocontinua2"/>
        <w:rPr>
          <w:rStyle w:val="XMLFragmentChar"/>
        </w:rPr>
      </w:pPr>
      <w:r w:rsidRPr="00273141">
        <w:rPr>
          <w:rStyle w:val="XMLFragmentChar"/>
          <w:rFonts w:cs="Courier New"/>
          <w:noProof w:val="0"/>
        </w:rPr>
        <w:t>http://</w:t>
      </w:r>
      <w:r w:rsidR="00746D89" w:rsidRPr="00273141">
        <w:rPr>
          <w:rStyle w:val="XMLFragmentChar"/>
          <w:rFonts w:cs="Courier New"/>
          <w:noProof w:val="0"/>
        </w:rPr>
        <w:t>example.com</w:t>
      </w:r>
      <w:r w:rsidRPr="00273141">
        <w:rPr>
          <w:rStyle w:val="XMLFragmentChar"/>
          <w:rFonts w:cs="Courier New"/>
          <w:noProof w:val="0"/>
        </w:rPr>
        <w:t>/ARRservice/AuditEvent?date=ge2013-01-01&amp;date=le2013-01-02&amp;type=</w:t>
      </w:r>
      <w:r w:rsidR="00CD5A7C" w:rsidRPr="00273141">
        <w:rPr>
          <w:rStyle w:val="CodiceHTML"/>
        </w:rPr>
        <w:t>http://dicom.nema.org/resources/ontology/DCM</w:t>
      </w:r>
      <w:r w:rsidRPr="00273141">
        <w:rPr>
          <w:rStyle w:val="XMLFragmentChar"/>
          <w:rFonts w:cs="Courier New"/>
          <w:noProof w:val="0"/>
        </w:rPr>
        <w:t>|110106</w:t>
      </w:r>
    </w:p>
    <w:p w14:paraId="1F1E7FA5" w14:textId="77777777" w:rsidR="00C61521" w:rsidRPr="00273141" w:rsidRDefault="00C61521" w:rsidP="008671F5">
      <w:pPr>
        <w:pStyle w:val="Elencocontinua2"/>
        <w:rPr>
          <w:lang w:eastAsia="it-IT"/>
        </w:rPr>
      </w:pPr>
      <w:r w:rsidRPr="00273141">
        <w:rPr>
          <w:rStyle w:val="XMLFragmentChar"/>
          <w:rFonts w:cs="Courier New"/>
          <w:noProof w:val="0"/>
        </w:rPr>
        <w:t xml:space="preserve"> </w:t>
      </w:r>
    </w:p>
    <w:p w14:paraId="70139463" w14:textId="6F3C2CAB" w:rsidR="00C61521" w:rsidRPr="00273141" w:rsidRDefault="00C61521" w:rsidP="008671F5">
      <w:pPr>
        <w:pStyle w:val="Elencocontinua2"/>
        <w:rPr>
          <w:lang w:eastAsia="it-IT"/>
        </w:rPr>
      </w:pPr>
      <w:r w:rsidRPr="00273141">
        <w:t>The Audit Record Repository shall</w:t>
      </w:r>
      <w:r w:rsidRPr="00273141">
        <w:rPr>
          <w:b/>
        </w:rPr>
        <w:t xml:space="preserve"> </w:t>
      </w:r>
      <w:r w:rsidRPr="00273141">
        <w:t xml:space="preserve">match this parameter with the </w:t>
      </w:r>
      <w:r w:rsidRPr="002D7FFD">
        <w:rPr>
          <w:rFonts w:ascii="Courier New" w:hAnsi="Courier New" w:cs="Courier New"/>
          <w:sz w:val="20"/>
          <w:lang w:eastAsia="it-IT"/>
          <w:rPrChange w:id="1981" w:author="Gregorio Canal" w:date="2019-07-23T22:49:00Z">
            <w:rPr>
              <w:lang w:eastAsia="it-IT"/>
            </w:rPr>
          </w:rPrChange>
        </w:rPr>
        <w:t>AuditEvent</w:t>
      </w:r>
      <w:r w:rsidR="008824D1" w:rsidRPr="002D7FFD">
        <w:rPr>
          <w:rFonts w:ascii="Courier New" w:hAnsi="Courier New" w:cs="Courier New"/>
          <w:sz w:val="20"/>
          <w:lang w:eastAsia="it-IT"/>
          <w:rPrChange w:id="1982" w:author="Gregorio Canal" w:date="2019-07-23T22:49:00Z">
            <w:rPr>
              <w:lang w:eastAsia="it-IT"/>
            </w:rPr>
          </w:rPrChange>
        </w:rPr>
        <w:t>.</w:t>
      </w:r>
      <w:r w:rsidRPr="002D7FFD">
        <w:rPr>
          <w:rFonts w:ascii="Courier New" w:hAnsi="Courier New" w:cs="Courier New"/>
          <w:sz w:val="20"/>
          <w:lang w:eastAsia="it-IT"/>
          <w:rPrChange w:id="1983" w:author="Gregorio Canal" w:date="2019-07-23T22:49:00Z">
            <w:rPr>
              <w:lang w:eastAsia="it-IT"/>
            </w:rPr>
          </w:rPrChange>
        </w:rPr>
        <w:t>type</w:t>
      </w:r>
      <w:r w:rsidRPr="00273141">
        <w:rPr>
          <w:lang w:eastAsia="it-IT"/>
        </w:rPr>
        <w:t xml:space="preserve"> field (</w:t>
      </w:r>
      <w:r w:rsidRPr="00273141">
        <w:rPr>
          <w:bCs/>
          <w:lang w:eastAsia="it-IT"/>
        </w:rPr>
        <w:t xml:space="preserve">DICOM </w:t>
      </w:r>
      <w:r w:rsidRPr="00273141">
        <w:rPr>
          <w:lang w:eastAsia="it-IT"/>
        </w:rPr>
        <w:t>EventID).</w:t>
      </w:r>
    </w:p>
    <w:p w14:paraId="3A3083B0" w14:textId="03E7E616" w:rsidR="00C61521" w:rsidRPr="00273141" w:rsidDel="00937E64" w:rsidRDefault="00C61521" w:rsidP="008671F5">
      <w:pPr>
        <w:pStyle w:val="Puntoelenco2"/>
        <w:numPr>
          <w:ilvl w:val="0"/>
          <w:numId w:val="25"/>
        </w:numPr>
        <w:rPr>
          <w:del w:id="1984" w:author="Gregorio Canal" w:date="2019-03-18T15:56:00Z"/>
          <w:b/>
        </w:rPr>
      </w:pPr>
      <w:del w:id="1985" w:author="Gregorio Canal" w:date="2019-03-08T16:22:00Z">
        <w:r w:rsidRPr="00273141" w:rsidDel="00636EE7">
          <w:rPr>
            <w:b/>
          </w:rPr>
          <w:delText xml:space="preserve">user </w:delText>
        </w:r>
      </w:del>
      <w:del w:id="1986" w:author="Gregorio Canal" w:date="2019-03-18T15:56:00Z">
        <w:r w:rsidRPr="00273141" w:rsidDel="00937E64">
          <w:delText xml:space="preserve">is a parameter of </w:delText>
        </w:r>
        <w:r w:rsidR="00BA36A3" w:rsidRPr="00273141" w:rsidDel="00937E64">
          <w:rPr>
            <w:rFonts w:ascii="Courier New" w:hAnsi="Courier New"/>
          </w:rPr>
          <w:delText>token</w:delText>
        </w:r>
        <w:r w:rsidRPr="00273141" w:rsidDel="00937E64">
          <w:delText xml:space="preserve"> type.</w:delText>
        </w:r>
        <w:r w:rsidRPr="00273141" w:rsidDel="00937E64">
          <w:rPr>
            <w:b/>
          </w:rPr>
          <w:delText xml:space="preserve"> </w:delText>
        </w:r>
        <w:r w:rsidRPr="00273141" w:rsidDel="00937E64">
          <w:delText xml:space="preserve">This parameter identifies the user that participated in the event that originates the audit </w:delText>
        </w:r>
        <w:r w:rsidR="004D32FF" w:rsidRPr="00273141" w:rsidDel="00937E64">
          <w:delText>record</w:delText>
        </w:r>
        <w:r w:rsidRPr="00273141" w:rsidDel="00937E64">
          <w:delText>.</w:delText>
        </w:r>
        <w:r w:rsidRPr="00273141" w:rsidDel="00937E64">
          <w:rPr>
            <w:b/>
          </w:rPr>
          <w:delText xml:space="preserve"> </w:delText>
        </w:r>
      </w:del>
    </w:p>
    <w:p w14:paraId="7238DC2A" w14:textId="1AD36A30" w:rsidR="00C61521" w:rsidRPr="00273141" w:rsidDel="00937E64" w:rsidRDefault="00C61521" w:rsidP="008671F5">
      <w:pPr>
        <w:pStyle w:val="Elencocontinua2"/>
        <w:rPr>
          <w:del w:id="1987" w:author="Gregorio Canal" w:date="2019-03-18T15:56:00Z"/>
          <w:b/>
        </w:rPr>
      </w:pPr>
      <w:del w:id="1988" w:author="Gregorio Canal" w:date="2019-03-18T15:56:00Z">
        <w:r w:rsidRPr="00273141" w:rsidDel="00937E64">
          <w:rPr>
            <w:lang w:eastAsia="it-IT"/>
          </w:rPr>
          <w:delText>For example, to search AuditEvent resources related to the user “admin”:</w:delText>
        </w:r>
        <w:r w:rsidRPr="00273141" w:rsidDel="00937E64">
          <w:rPr>
            <w:b/>
          </w:rPr>
          <w:delText xml:space="preserve"> </w:delText>
        </w:r>
      </w:del>
    </w:p>
    <w:p w14:paraId="0A632050" w14:textId="3B9D7D9E" w:rsidR="00C61521" w:rsidRPr="00273141" w:rsidDel="00937E64" w:rsidRDefault="00C61521" w:rsidP="008671F5">
      <w:pPr>
        <w:pStyle w:val="Elencocontinua2"/>
        <w:rPr>
          <w:del w:id="1989" w:author="Gregorio Canal" w:date="2019-03-18T15:56:00Z"/>
          <w:b/>
        </w:rPr>
      </w:pPr>
    </w:p>
    <w:p w14:paraId="17DB43A7" w14:textId="1729804E" w:rsidR="00C61521" w:rsidRPr="00273141" w:rsidDel="00937E64" w:rsidRDefault="00C47BB7" w:rsidP="008671F5">
      <w:pPr>
        <w:pStyle w:val="Elencocontinua2"/>
        <w:rPr>
          <w:del w:id="1990" w:author="Gregorio Canal" w:date="2019-03-18T15:56:00Z"/>
          <w:b/>
        </w:rPr>
      </w:pPr>
      <w:del w:id="1991" w:author="Gregorio Canal" w:date="2019-03-18T15:56:00Z">
        <w:r w:rsidRPr="00273141" w:rsidDel="00937E64">
          <w:rPr>
            <w:rStyle w:val="XMLFragmentChar"/>
            <w:noProof w:val="0"/>
          </w:rPr>
          <w:delText>http://</w:delText>
        </w:r>
        <w:r w:rsidR="00746D89" w:rsidRPr="00273141" w:rsidDel="00937E64">
          <w:rPr>
            <w:rStyle w:val="XMLFragmentChar"/>
            <w:noProof w:val="0"/>
          </w:rPr>
          <w:delText>example.com</w:delText>
        </w:r>
        <w:r w:rsidRPr="00273141" w:rsidDel="00937E64">
          <w:rPr>
            <w:rStyle w:val="XMLFragmentChar"/>
            <w:noProof w:val="0"/>
          </w:rPr>
          <w:delText>/ARRservice/AuditEvent?date=ge2013-01-01&amp;date=le2013-01-02&amp;user=admin</w:delText>
        </w:r>
      </w:del>
    </w:p>
    <w:p w14:paraId="51BF260C" w14:textId="2E2BEA68" w:rsidR="00C61521" w:rsidRPr="00273141" w:rsidDel="00937E64" w:rsidRDefault="00C61521" w:rsidP="008671F5">
      <w:pPr>
        <w:pStyle w:val="Elencocontinua2"/>
        <w:rPr>
          <w:del w:id="1992" w:author="Gregorio Canal" w:date="2019-03-18T15:56:00Z"/>
        </w:rPr>
      </w:pPr>
    </w:p>
    <w:p w14:paraId="2D238608" w14:textId="343A7EB4" w:rsidR="00C61521" w:rsidRPr="00273141" w:rsidDel="00937E64" w:rsidRDefault="00C61521" w:rsidP="008671F5">
      <w:pPr>
        <w:pStyle w:val="Elencocontinua2"/>
        <w:rPr>
          <w:del w:id="1993" w:author="Gregorio Canal" w:date="2019-03-18T15:56:00Z"/>
          <w:b/>
        </w:rPr>
      </w:pPr>
      <w:del w:id="1994" w:author="Gregorio Canal" w:date="2019-03-18T15:56:00Z">
        <w:r w:rsidRPr="00273141" w:rsidDel="00937E64">
          <w:delText>The Audit Record Repository shall</w:delText>
        </w:r>
        <w:r w:rsidRPr="00273141" w:rsidDel="00937E64">
          <w:rPr>
            <w:b/>
          </w:rPr>
          <w:delText xml:space="preserve"> </w:delText>
        </w:r>
        <w:r w:rsidRPr="00273141" w:rsidDel="00937E64">
          <w:delText xml:space="preserve">match this parameter with the </w:delText>
        </w:r>
      </w:del>
      <w:del w:id="1995" w:author="Gregorio Canal" w:date="2019-03-08T16:23:00Z">
        <w:r w:rsidRPr="00273141" w:rsidDel="00636EE7">
          <w:delText>AuditEvent.</w:delText>
        </w:r>
        <w:r w:rsidR="00E32B9D" w:rsidRPr="00273141" w:rsidDel="00636EE7">
          <w:delText>agent</w:delText>
        </w:r>
        <w:r w:rsidRPr="00273141" w:rsidDel="00636EE7">
          <w:delText xml:space="preserve">.userId </w:delText>
        </w:r>
      </w:del>
      <w:del w:id="1996" w:author="Gregorio Canal" w:date="2019-03-18T15:56:00Z">
        <w:r w:rsidRPr="00273141" w:rsidDel="00937E64">
          <w:delText>field.</w:delText>
        </w:r>
      </w:del>
    </w:p>
    <w:p w14:paraId="46D9BB6B" w14:textId="2BEAF3B6" w:rsidR="00C61521" w:rsidRPr="00273141" w:rsidRDefault="00C61521" w:rsidP="008671F5">
      <w:pPr>
        <w:pStyle w:val="Puntoelenco2"/>
        <w:numPr>
          <w:ilvl w:val="0"/>
          <w:numId w:val="25"/>
        </w:numPr>
      </w:pPr>
      <w:r w:rsidRPr="00273141">
        <w:rPr>
          <w:b/>
        </w:rPr>
        <w:t xml:space="preserve">subtype </w:t>
      </w:r>
      <w:r w:rsidRPr="00273141">
        <w:t xml:space="preserve">is parameter of </w:t>
      </w:r>
      <w:r w:rsidRPr="00273141">
        <w:rPr>
          <w:rFonts w:ascii="Courier New" w:hAnsi="Courier New"/>
        </w:rPr>
        <w:t>token</w:t>
      </w:r>
      <w:r w:rsidRPr="00273141">
        <w:t xml:space="preserve"> type. This parameter identifies the specific IHE transaction that originates the audit </w:t>
      </w:r>
      <w:r w:rsidR="004D32FF" w:rsidRPr="00273141">
        <w:t>record</w:t>
      </w:r>
      <w:r w:rsidRPr="00273141">
        <w:t xml:space="preserve">. The parameter value </w:t>
      </w:r>
      <w:r w:rsidR="002719AF" w:rsidRPr="00273141">
        <w:t xml:space="preserve">can </w:t>
      </w:r>
      <w:r w:rsidRPr="00273141">
        <w:t xml:space="preserve">contain the namespace URI </w:t>
      </w:r>
      <w:proofErr w:type="spellStart"/>
      <w:r w:rsidRPr="00273141">
        <w:rPr>
          <w:rFonts w:ascii="Courier New" w:hAnsi="Courier New" w:cs="Courier New"/>
          <w:sz w:val="20"/>
        </w:rPr>
        <w:t>urn:ihe:event-type-code</w:t>
      </w:r>
      <w:proofErr w:type="spellEnd"/>
      <w:r w:rsidR="002719AF" w:rsidRPr="00273141">
        <w:rPr>
          <w:rFonts w:ascii="Courier New" w:hAnsi="Courier New" w:cs="Courier New"/>
          <w:sz w:val="20"/>
        </w:rPr>
        <w:t xml:space="preserve"> </w:t>
      </w:r>
      <w:ins w:id="1997" w:author="Gregorio Canal" w:date="2019-07-23T22:54:00Z">
        <w:r w:rsidR="00EC40EA">
          <w:t>to</w:t>
        </w:r>
      </w:ins>
      <w:del w:id="1998" w:author="Gregorio Canal" w:date="2019-07-23T22:54:00Z">
        <w:r w:rsidR="002719AF" w:rsidRPr="00273141" w:rsidDel="00EC40EA">
          <w:delText>if</w:delText>
        </w:r>
      </w:del>
      <w:r w:rsidR="002719AF" w:rsidRPr="00273141">
        <w:t xml:space="preserve"> search</w:t>
      </w:r>
      <w:del w:id="1999" w:author="Gregorio Canal" w:date="2019-07-23T22:54:00Z">
        <w:r w:rsidR="002719AF" w:rsidRPr="00273141" w:rsidDel="00EC40EA">
          <w:delText>ed</w:delText>
        </w:r>
      </w:del>
      <w:r w:rsidR="002719AF" w:rsidRPr="00273141">
        <w:t xml:space="preserve"> </w:t>
      </w:r>
      <w:ins w:id="2000" w:author="Gregorio Canal" w:date="2019-07-23T22:54:00Z">
        <w:r w:rsidR="00EC40EA">
          <w:t>for</w:t>
        </w:r>
      </w:ins>
      <w:ins w:id="2001" w:author="Gregorio Canal" w:date="2019-07-23T22:55:00Z">
        <w:r w:rsidR="00EC40EA">
          <w:t xml:space="preserve"> </w:t>
        </w:r>
      </w:ins>
      <w:r w:rsidR="002719AF" w:rsidRPr="00273141">
        <w:t xml:space="preserve">audit messages </w:t>
      </w:r>
      <w:del w:id="2002" w:author="Gregorio Canal" w:date="2019-07-23T22:55:00Z">
        <w:r w:rsidR="002719AF" w:rsidRPr="00273141" w:rsidDel="00EC40EA">
          <w:delText>are originated</w:delText>
        </w:r>
      </w:del>
      <w:ins w:id="2003" w:author="Gregorio Canal" w:date="2019-07-23T22:55:00Z">
        <w:r w:rsidR="00EC40EA">
          <w:t>triggered</w:t>
        </w:r>
      </w:ins>
      <w:r w:rsidR="002719AF" w:rsidRPr="00273141">
        <w:t xml:space="preserve"> by IHE transactions </w:t>
      </w:r>
      <w:del w:id="2004" w:author="Gregorio Canal" w:date="2019-07-23T22:55:00Z">
        <w:r w:rsidR="002719AF" w:rsidRPr="00273141" w:rsidDel="00EC40EA">
          <w:delText xml:space="preserve">that define a structure for the </w:delText>
        </w:r>
      </w:del>
      <w:ins w:id="2005" w:author="Gregorio Canal" w:date="2019-07-23T22:56:00Z">
        <w:r w:rsidR="00EC40EA">
          <w:t xml:space="preserve">with the defined </w:t>
        </w:r>
      </w:ins>
      <w:r w:rsidR="002719AF" w:rsidRPr="00273141">
        <w:t>audit message</w:t>
      </w:r>
      <w:r w:rsidRPr="00273141">
        <w:t>. Each IHE transaction</w:t>
      </w:r>
      <w:r w:rsidR="002719AF" w:rsidRPr="00273141">
        <w:t xml:space="preserve"> that defines </w:t>
      </w:r>
      <w:del w:id="2006" w:author="Gregorio Canal" w:date="2019-07-23T22:57:00Z">
        <w:r w:rsidR="002719AF" w:rsidRPr="00273141" w:rsidDel="00EC40EA">
          <w:delText>the structure for</w:delText>
        </w:r>
      </w:del>
      <w:ins w:id="2007" w:author="Gregorio Canal" w:date="2019-07-23T22:58:00Z">
        <w:r w:rsidR="00EC40EA">
          <w:t>an</w:t>
        </w:r>
      </w:ins>
      <w:r w:rsidR="002719AF" w:rsidRPr="00273141">
        <w:t xml:space="preserve"> ATNA messages, </w:t>
      </w:r>
      <w:r w:rsidRPr="00273141">
        <w:t xml:space="preserve">specifies </w:t>
      </w:r>
      <w:r w:rsidR="00F04499" w:rsidRPr="00273141">
        <w:t xml:space="preserve">a </w:t>
      </w:r>
      <w:r w:rsidRPr="00273141">
        <w:t xml:space="preserve">code identifying the transaction itself, and assigns this code to the EventTypeCode element within the [ITI-20] audit </w:t>
      </w:r>
      <w:r w:rsidR="004D32FF" w:rsidRPr="00273141">
        <w:t>record</w:t>
      </w:r>
      <w:r w:rsidRPr="00273141">
        <w:t xml:space="preserve">. </w:t>
      </w:r>
    </w:p>
    <w:p w14:paraId="29F7E1E5" w14:textId="476E7B3B" w:rsidR="00C61521" w:rsidRPr="00273141" w:rsidRDefault="00C61521" w:rsidP="008671F5">
      <w:pPr>
        <w:pStyle w:val="Elencocontinua2"/>
      </w:pPr>
      <w:r w:rsidRPr="00273141">
        <w:t xml:space="preserve">For example, to search </w:t>
      </w:r>
      <w:proofErr w:type="spellStart"/>
      <w:r w:rsidRPr="00273141">
        <w:t>AuditEvents</w:t>
      </w:r>
      <w:proofErr w:type="spellEnd"/>
      <w:r w:rsidRPr="00273141">
        <w:t xml:space="preserve"> </w:t>
      </w:r>
      <w:ins w:id="2008" w:author="Gregorio Canal" w:date="2019-07-23T22:51:00Z">
        <w:r w:rsidR="002D7FFD">
          <w:t>R</w:t>
        </w:r>
      </w:ins>
      <w:del w:id="2009" w:author="Gregorio Canal" w:date="2019-07-23T22:51:00Z">
        <w:r w:rsidRPr="00273141" w:rsidDel="002D7FFD">
          <w:delText>r</w:delText>
        </w:r>
      </w:del>
      <w:r w:rsidRPr="00273141">
        <w:t>esources related to Retrieve Document Set [ITI-43] transactions:</w:t>
      </w:r>
    </w:p>
    <w:p w14:paraId="25A1E8DB" w14:textId="77777777" w:rsidR="00C61521" w:rsidRPr="00273141" w:rsidRDefault="00C61521" w:rsidP="008671F5">
      <w:pPr>
        <w:pStyle w:val="Elencocontinua2"/>
      </w:pPr>
    </w:p>
    <w:p w14:paraId="4F6EEB28" w14:textId="7A02725B" w:rsidR="00C61521" w:rsidRPr="007A7438" w:rsidRDefault="00C61521" w:rsidP="008671F5">
      <w:pPr>
        <w:pStyle w:val="Elencocontinua2"/>
        <w:rPr>
          <w:rStyle w:val="XMLFragmentChar"/>
        </w:rPr>
      </w:pPr>
      <w:r w:rsidRPr="00273141">
        <w:rPr>
          <w:rStyle w:val="XMLFragmentChar"/>
          <w:rFonts w:cs="Courier New"/>
          <w:noProof w:val="0"/>
        </w:rPr>
        <w:t>http://</w:t>
      </w:r>
      <w:r w:rsidR="00746D89" w:rsidRPr="00273141">
        <w:rPr>
          <w:rStyle w:val="XMLFragmentChar"/>
          <w:rFonts w:cs="Courier New"/>
          <w:noProof w:val="0"/>
        </w:rPr>
        <w:t>example.com</w:t>
      </w:r>
      <w:r w:rsidRPr="00273141">
        <w:rPr>
          <w:rStyle w:val="XMLFragmentChar"/>
          <w:rFonts w:cs="Courier New"/>
          <w:noProof w:val="0"/>
        </w:rPr>
        <w:t>/ARRservice/AuditEvent?date=ge2013-01-01&amp;date=le2013-01-02&amp;subtype=urn:ihe:event-type-code|ITI-43</w:t>
      </w:r>
    </w:p>
    <w:p w14:paraId="6D402FF3" w14:textId="77777777" w:rsidR="00C61521" w:rsidRPr="00273141" w:rsidRDefault="00C61521" w:rsidP="008671F5">
      <w:pPr>
        <w:pStyle w:val="Elencocontinua2"/>
        <w:rPr>
          <w:b/>
        </w:rPr>
      </w:pPr>
    </w:p>
    <w:p w14:paraId="527C75FC" w14:textId="38745C1D" w:rsidR="00C61521" w:rsidRPr="00273141" w:rsidRDefault="00C61521" w:rsidP="008671F5">
      <w:pPr>
        <w:pStyle w:val="Elencocontinua2"/>
        <w:rPr>
          <w:b/>
        </w:rPr>
      </w:pPr>
      <w:r w:rsidRPr="00273141">
        <w:lastRenderedPageBreak/>
        <w:t>The Audit Record Repository shall</w:t>
      </w:r>
      <w:r w:rsidRPr="00273141">
        <w:rPr>
          <w:b/>
        </w:rPr>
        <w:t xml:space="preserve"> </w:t>
      </w:r>
      <w:r w:rsidRPr="00273141">
        <w:t xml:space="preserve">match this parameter with the </w:t>
      </w:r>
      <w:r w:rsidRPr="002D7FFD">
        <w:rPr>
          <w:rFonts w:ascii="Courier New" w:hAnsi="Courier New" w:cs="Courier New"/>
          <w:sz w:val="20"/>
          <w:rPrChange w:id="2010" w:author="Gregorio Canal" w:date="2019-07-23T22:51:00Z">
            <w:rPr/>
          </w:rPrChange>
        </w:rPr>
        <w:t>AuditEvent</w:t>
      </w:r>
      <w:r w:rsidR="008824D1" w:rsidRPr="002D7FFD">
        <w:rPr>
          <w:rFonts w:ascii="Courier New" w:hAnsi="Courier New" w:cs="Courier New"/>
          <w:sz w:val="20"/>
          <w:rPrChange w:id="2011" w:author="Gregorio Canal" w:date="2019-07-23T22:51:00Z">
            <w:rPr/>
          </w:rPrChange>
        </w:rPr>
        <w:t>.</w:t>
      </w:r>
      <w:r w:rsidRPr="002D7FFD">
        <w:rPr>
          <w:rFonts w:ascii="Courier New" w:hAnsi="Courier New" w:cs="Courier New"/>
          <w:sz w:val="20"/>
          <w:rPrChange w:id="2012" w:author="Gregorio Canal" w:date="2019-07-23T22:51:00Z">
            <w:rPr/>
          </w:rPrChange>
        </w:rPr>
        <w:t>subtype</w:t>
      </w:r>
      <w:r w:rsidRPr="00273141">
        <w:t xml:space="preserve"> field (DICOM EventTypeCode).</w:t>
      </w:r>
    </w:p>
    <w:p w14:paraId="0BC7365E" w14:textId="3DB82691" w:rsidR="00C61521" w:rsidRPr="00273141" w:rsidRDefault="00C61521" w:rsidP="008671F5">
      <w:pPr>
        <w:pStyle w:val="Puntoelenco2"/>
        <w:numPr>
          <w:ilvl w:val="0"/>
          <w:numId w:val="25"/>
        </w:numPr>
        <w:rPr>
          <w:b/>
        </w:rPr>
      </w:pPr>
      <w:r w:rsidRPr="00273141">
        <w:rPr>
          <w:b/>
        </w:rPr>
        <w:t xml:space="preserve">outcome </w:t>
      </w:r>
      <w:r w:rsidRPr="00273141">
        <w:t>is a parameter of</w:t>
      </w:r>
      <w:r w:rsidRPr="00273141">
        <w:rPr>
          <w:rFonts w:ascii="Courier New" w:hAnsi="Courier New"/>
        </w:rPr>
        <w:t xml:space="preserve"> token</w:t>
      </w:r>
      <w:r w:rsidRPr="00273141">
        <w:t xml:space="preserve"> type. This parameter represents whether the event succeeded or failed. The parameter value shall contain the namespace URI </w:t>
      </w:r>
      <w:hyperlink r:id="rId30" w:history="1">
        <w:r w:rsidR="001D6859" w:rsidRPr="00273141">
          <w:rPr>
            <w:rStyle w:val="CodiceHTML"/>
            <w:color w:val="0000FF"/>
            <w:u w:val="single"/>
          </w:rPr>
          <w:t>http://hl7.org/fhir/audit-event-outcome</w:t>
        </w:r>
      </w:hyperlink>
      <w:r w:rsidRPr="00273141">
        <w:t xml:space="preserve"> and a code taken from the related value set. </w:t>
      </w:r>
      <w:del w:id="2013" w:author="Gregorio Canal" w:date="2019-07-23T22:58:00Z">
        <w:r w:rsidRPr="00273141" w:rsidDel="00EC40EA">
          <w:delText xml:space="preserve">Codes available </w:delText>
        </w:r>
      </w:del>
      <w:del w:id="2014" w:author="Gregorio Canal" w:date="2019-07-23T22:59:00Z">
        <w:r w:rsidRPr="00273141" w:rsidDel="00EC40EA">
          <w:delText>can be found at</w:delText>
        </w:r>
      </w:del>
      <w:ins w:id="2015" w:author="Gregorio Canal" w:date="2019-07-23T22:59:00Z">
        <w:r w:rsidR="00EC40EA">
          <w:t>See</w:t>
        </w:r>
      </w:ins>
      <w:r w:rsidRPr="00273141">
        <w:t xml:space="preserve"> </w:t>
      </w:r>
      <w:r w:rsidR="00027D75">
        <w:rPr>
          <w:rStyle w:val="Collegamentoipertestuale"/>
        </w:rPr>
        <w:fldChar w:fldCharType="begin"/>
      </w:r>
      <w:ins w:id="2016" w:author="Gregorio Canal" w:date="2019-03-08T10:54:00Z">
        <w:r w:rsidR="009B0310">
          <w:rPr>
            <w:rStyle w:val="Collegamentoipertestuale"/>
          </w:rPr>
          <w:instrText>HYPERLINK "http://hl7.org/fhir/R4/valueset-audit-event-outcome.html"</w:instrText>
        </w:r>
      </w:ins>
      <w:del w:id="2017" w:author="Gregorio Canal" w:date="2019-03-08T10:54:00Z">
        <w:r w:rsidR="00027D75" w:rsidDel="009B0310">
          <w:rPr>
            <w:rStyle w:val="Collegamentoipertestuale"/>
          </w:rPr>
          <w:delInstrText xml:space="preserve"> HYPERLINK "http://hl7.org/fhir/STU3/valueset-audit-event-outcome.html" </w:delInstrText>
        </w:r>
      </w:del>
      <w:r w:rsidR="00027D75">
        <w:rPr>
          <w:rStyle w:val="Collegamentoipertestuale"/>
        </w:rPr>
        <w:fldChar w:fldCharType="separate"/>
      </w:r>
      <w:del w:id="2018" w:author="Gregorio Canal" w:date="2019-03-08T10:54:00Z">
        <w:r w:rsidR="001D6859" w:rsidRPr="00273141" w:rsidDel="009B0310">
          <w:rPr>
            <w:rStyle w:val="Collegamentoipertestuale"/>
          </w:rPr>
          <w:delText>http://hl7.org/fhir/STU3/valueset-audit-event-outcome.html</w:delText>
        </w:r>
      </w:del>
      <w:ins w:id="2019" w:author="Gregorio Canal" w:date="2019-03-08T10:54:00Z">
        <w:r w:rsidR="009B0310">
          <w:rPr>
            <w:rStyle w:val="Collegamentoipertestuale"/>
          </w:rPr>
          <w:t>http://hl7.org/fhir/R4/valueset-audit-event-outcome.html</w:t>
        </w:r>
      </w:ins>
      <w:r w:rsidR="00027D75">
        <w:rPr>
          <w:rStyle w:val="Collegamentoipertestuale"/>
        </w:rPr>
        <w:fldChar w:fldCharType="end"/>
      </w:r>
      <w:r w:rsidRPr="00273141">
        <w:t>.</w:t>
      </w:r>
    </w:p>
    <w:p w14:paraId="747D6440" w14:textId="77777777" w:rsidR="00C61521" w:rsidRPr="00273141" w:rsidRDefault="00C61521" w:rsidP="008671F5">
      <w:pPr>
        <w:pStyle w:val="Elencocontinua2"/>
      </w:pPr>
    </w:p>
    <w:p w14:paraId="097BDC9F" w14:textId="3BD5D449" w:rsidR="00C61521" w:rsidRPr="00273141" w:rsidRDefault="00C61521" w:rsidP="008671F5">
      <w:pPr>
        <w:pStyle w:val="Elencocontinua2"/>
        <w:keepNext/>
      </w:pPr>
      <w:r w:rsidRPr="00273141">
        <w:t xml:space="preserve">To search </w:t>
      </w:r>
      <w:proofErr w:type="spellStart"/>
      <w:r w:rsidRPr="00273141">
        <w:t>AuditEvents</w:t>
      </w:r>
      <w:proofErr w:type="spellEnd"/>
      <w:r w:rsidRPr="00273141">
        <w:t xml:space="preserve"> </w:t>
      </w:r>
      <w:ins w:id="2020" w:author="Gregorio Canal" w:date="2019-07-23T22:51:00Z">
        <w:r w:rsidR="002D7FFD">
          <w:t>R</w:t>
        </w:r>
      </w:ins>
      <w:del w:id="2021" w:author="Gregorio Canal" w:date="2019-07-23T22:51:00Z">
        <w:r w:rsidRPr="00273141" w:rsidDel="002D7FFD">
          <w:delText>r</w:delText>
        </w:r>
      </w:del>
      <w:r w:rsidRPr="00273141">
        <w:t>esources related to failed events:</w:t>
      </w:r>
    </w:p>
    <w:p w14:paraId="6FCB6C7E" w14:textId="77777777" w:rsidR="00C61521" w:rsidRPr="00273141" w:rsidRDefault="00C61521" w:rsidP="008671F5">
      <w:pPr>
        <w:pStyle w:val="Elencocontinua2"/>
      </w:pPr>
    </w:p>
    <w:p w14:paraId="6A0E0878" w14:textId="074F1986" w:rsidR="00C61521" w:rsidRPr="00273141" w:rsidRDefault="00C61521" w:rsidP="008671F5">
      <w:pPr>
        <w:pStyle w:val="Elencocontinua2"/>
        <w:rPr>
          <w:lang w:eastAsia="it-IT"/>
        </w:rPr>
      </w:pPr>
      <w:r w:rsidRPr="00273141">
        <w:rPr>
          <w:rStyle w:val="XMLFragmentChar"/>
          <w:rFonts w:cs="Courier New"/>
          <w:noProof w:val="0"/>
        </w:rPr>
        <w:t>http://</w:t>
      </w:r>
      <w:r w:rsidR="00746D89" w:rsidRPr="00273141">
        <w:rPr>
          <w:rStyle w:val="XMLFragmentChar"/>
          <w:rFonts w:cs="Courier New"/>
          <w:noProof w:val="0"/>
        </w:rPr>
        <w:t>example.com</w:t>
      </w:r>
      <w:r w:rsidRPr="00273141">
        <w:rPr>
          <w:rStyle w:val="XMLFragmentChar"/>
          <w:rFonts w:cs="Courier New"/>
          <w:noProof w:val="0"/>
        </w:rPr>
        <w:t>/ARRservice/AuditEvent?date=ge2013-01-01&amp;date=le2013-01-02&amp;outcome=</w:t>
      </w:r>
      <w:r w:rsidR="001D6859" w:rsidRPr="00273141">
        <w:rPr>
          <w:rStyle w:val="CodiceHTML"/>
        </w:rPr>
        <w:t>http://hl7.org/fhir/audit-event-outcome</w:t>
      </w:r>
      <w:r w:rsidRPr="00273141">
        <w:rPr>
          <w:rStyle w:val="XMLFragmentChar"/>
          <w:rFonts w:cs="Courier New"/>
          <w:noProof w:val="0"/>
        </w:rPr>
        <w:t>|4,8,12</w:t>
      </w:r>
      <w:r w:rsidRPr="00273141">
        <w:rPr>
          <w:lang w:eastAsia="it-IT"/>
        </w:rPr>
        <w:t xml:space="preserve"> </w:t>
      </w:r>
    </w:p>
    <w:p w14:paraId="3767D69C" w14:textId="77777777" w:rsidR="00C61521" w:rsidRPr="00273141" w:rsidRDefault="00C61521" w:rsidP="008671F5">
      <w:pPr>
        <w:pStyle w:val="Elencocontinua2"/>
      </w:pPr>
    </w:p>
    <w:p w14:paraId="25A0F18B" w14:textId="0092ECD2" w:rsidR="00C61521" w:rsidRPr="00273141" w:rsidRDefault="00C61521" w:rsidP="008671F5">
      <w:pPr>
        <w:pStyle w:val="Elencocontinua2"/>
      </w:pPr>
      <w:r w:rsidRPr="00273141">
        <w:t>The Audit Record Repository shall</w:t>
      </w:r>
      <w:r w:rsidRPr="00273141">
        <w:rPr>
          <w:b/>
        </w:rPr>
        <w:t xml:space="preserve"> </w:t>
      </w:r>
      <w:r w:rsidRPr="00273141">
        <w:t xml:space="preserve">match this parameter with the </w:t>
      </w:r>
      <w:r w:rsidRPr="002D7FFD">
        <w:rPr>
          <w:rFonts w:ascii="Courier New" w:hAnsi="Courier New" w:cs="Courier New"/>
          <w:sz w:val="20"/>
          <w:rPrChange w:id="2022" w:author="Gregorio Canal" w:date="2019-07-23T22:52:00Z">
            <w:rPr/>
          </w:rPrChange>
        </w:rPr>
        <w:t>AuditEvent.outcome</w:t>
      </w:r>
      <w:r w:rsidRPr="00273141">
        <w:t xml:space="preserve"> field (DICOM EventOutcomeIndicator).</w:t>
      </w:r>
    </w:p>
    <w:p w14:paraId="2A5F374A" w14:textId="77777777" w:rsidR="00C61521" w:rsidRPr="00273141" w:rsidRDefault="00C61521" w:rsidP="008671F5">
      <w:pPr>
        <w:pStyle w:val="Corpotesto"/>
      </w:pPr>
    </w:p>
    <w:p w14:paraId="21D8EAE6" w14:textId="06A7CD73" w:rsidR="00C61521" w:rsidRPr="00273141" w:rsidRDefault="00CA0A77" w:rsidP="00626DF9">
      <w:pPr>
        <w:pStyle w:val="Corpotesto"/>
        <w:rPr>
          <w:b/>
        </w:rPr>
      </w:pPr>
      <w:r w:rsidRPr="00273141">
        <w:t xml:space="preserve">The </w:t>
      </w:r>
      <w:r w:rsidR="00C61521" w:rsidRPr="00273141">
        <w:t>FHIR</w:t>
      </w:r>
      <w:r w:rsidR="00C61521" w:rsidRPr="00273141">
        <w:rPr>
          <w:lang w:eastAsia="it-IT"/>
        </w:rPr>
        <w:t xml:space="preserve"> standard provides additional search parameters. This transaction does not define specific behavior on th</w:t>
      </w:r>
      <w:r w:rsidR="003D05C8" w:rsidRPr="00273141">
        <w:rPr>
          <w:lang w:eastAsia="it-IT"/>
        </w:rPr>
        <w:t>o</w:t>
      </w:r>
      <w:r w:rsidR="00C61521" w:rsidRPr="00273141">
        <w:rPr>
          <w:lang w:eastAsia="it-IT"/>
        </w:rPr>
        <w:t>s</w:t>
      </w:r>
      <w:r w:rsidR="003D05C8" w:rsidRPr="00273141">
        <w:rPr>
          <w:lang w:eastAsia="it-IT"/>
        </w:rPr>
        <w:t>e</w:t>
      </w:r>
      <w:r w:rsidR="00C61521" w:rsidRPr="00273141">
        <w:rPr>
          <w:lang w:eastAsia="it-IT"/>
        </w:rPr>
        <w:t xml:space="preserve"> parameters (such as </w:t>
      </w:r>
      <w:r w:rsidR="00C61521" w:rsidRPr="00EC40EA">
        <w:rPr>
          <w:rFonts w:ascii="Courier New" w:hAnsi="Courier New" w:cs="Courier New"/>
          <w:sz w:val="20"/>
          <w:lang w:eastAsia="it-IT"/>
          <w:rPrChange w:id="2023" w:author="Gregorio Canal" w:date="2019-07-23T23:01:00Z">
            <w:rPr>
              <w:lang w:eastAsia="it-IT"/>
            </w:rPr>
          </w:rPrChange>
        </w:rPr>
        <w:t>_sort</w:t>
      </w:r>
      <w:r w:rsidR="00C61521" w:rsidRPr="00273141">
        <w:rPr>
          <w:lang w:eastAsia="it-IT"/>
        </w:rPr>
        <w:t xml:space="preserve">, </w:t>
      </w:r>
      <w:r w:rsidR="00C61521" w:rsidRPr="00EC40EA">
        <w:rPr>
          <w:rFonts w:ascii="Courier New" w:hAnsi="Courier New" w:cs="Courier New"/>
          <w:sz w:val="20"/>
          <w:lang w:eastAsia="it-IT"/>
          <w:rPrChange w:id="2024" w:author="Gregorio Canal" w:date="2019-07-23T23:01:00Z">
            <w:rPr>
              <w:lang w:eastAsia="it-IT"/>
            </w:rPr>
          </w:rPrChange>
        </w:rPr>
        <w:t>_</w:t>
      </w:r>
      <w:r w:rsidR="00F6357D" w:rsidRPr="00EC40EA">
        <w:rPr>
          <w:rFonts w:ascii="Courier New" w:hAnsi="Courier New" w:cs="Courier New"/>
          <w:sz w:val="20"/>
          <w:lang w:eastAsia="it-IT"/>
          <w:rPrChange w:id="2025" w:author="Gregorio Canal" w:date="2019-07-23T23:01:00Z">
            <w:rPr>
              <w:lang w:eastAsia="it-IT"/>
            </w:rPr>
          </w:rPrChange>
        </w:rPr>
        <w:t>include</w:t>
      </w:r>
      <w:r w:rsidR="00F6357D" w:rsidRPr="00273141">
        <w:rPr>
          <w:lang w:eastAsia="it-IT"/>
        </w:rPr>
        <w:t>,</w:t>
      </w:r>
      <w:r w:rsidR="00C61521" w:rsidRPr="00273141">
        <w:rPr>
          <w:lang w:eastAsia="it-IT"/>
        </w:rPr>
        <w:t xml:space="preserve"> etc.). See </w:t>
      </w:r>
      <w:del w:id="2026" w:author="Gregorio Canal" w:date="2019-05-02T15:30:00Z">
        <w:r w:rsidR="00CD1674" w:rsidRPr="00273141" w:rsidDel="009E1CA5">
          <w:rPr>
            <w:lang w:eastAsia="it-IT"/>
          </w:rPr>
          <w:delText>Section</w:delText>
        </w:r>
        <w:r w:rsidR="00C61521" w:rsidRPr="00273141" w:rsidDel="009E1CA5">
          <w:rPr>
            <w:lang w:eastAsia="it-IT"/>
          </w:rPr>
          <w:delText xml:space="preserve"> </w:delText>
        </w:r>
      </w:del>
      <w:r w:rsidR="00027D75">
        <w:rPr>
          <w:rStyle w:val="Collegamentoipertestuale"/>
        </w:rPr>
        <w:fldChar w:fldCharType="begin"/>
      </w:r>
      <w:ins w:id="2027" w:author="Gregorio Canal" w:date="2019-03-08T10:54:00Z">
        <w:r w:rsidR="009B0310">
          <w:rPr>
            <w:rStyle w:val="Collegamentoipertestuale"/>
          </w:rPr>
          <w:instrText>HYPERLINK "http://hl7.org/fhir/R4/search.html"</w:instrText>
        </w:r>
      </w:ins>
      <w:del w:id="2028" w:author="Gregorio Canal" w:date="2019-03-08T10:54:00Z">
        <w:r w:rsidR="00027D75" w:rsidDel="009B0310">
          <w:rPr>
            <w:rStyle w:val="Collegamentoipertestuale"/>
          </w:rPr>
          <w:delInstrText xml:space="preserve"> HYPERLINK "http://hl7.org/fhir/STU3/search.html" </w:delInstrText>
        </w:r>
      </w:del>
      <w:r w:rsidR="00027D75">
        <w:rPr>
          <w:rStyle w:val="Collegamentoipertestuale"/>
        </w:rPr>
        <w:fldChar w:fldCharType="separate"/>
      </w:r>
      <w:del w:id="2029" w:author="Gregorio Canal" w:date="2019-03-08T10:54:00Z">
        <w:r w:rsidR="00526956" w:rsidRPr="00273141" w:rsidDel="009B0310">
          <w:rPr>
            <w:rStyle w:val="Collegamentoipertestuale"/>
          </w:rPr>
          <w:delText>http://hl7.org/fhir/STU3/search.html</w:delText>
        </w:r>
      </w:del>
      <w:ins w:id="2030" w:author="Gregorio Canal" w:date="2019-03-08T10:54:00Z">
        <w:r w:rsidR="009B0310">
          <w:rPr>
            <w:rStyle w:val="Collegamentoipertestuale"/>
          </w:rPr>
          <w:t>http://hl7.org/fhir/R4/search.html</w:t>
        </w:r>
      </w:ins>
      <w:r w:rsidR="00027D75">
        <w:rPr>
          <w:rStyle w:val="Collegamentoipertestuale"/>
        </w:rPr>
        <w:fldChar w:fldCharType="end"/>
      </w:r>
      <w:r w:rsidR="00526956" w:rsidRPr="00273141" w:rsidDel="00526956">
        <w:rPr>
          <w:lang w:eastAsia="it-IT"/>
        </w:rPr>
        <w:t xml:space="preserve"> </w:t>
      </w:r>
      <w:r w:rsidR="00C61521" w:rsidRPr="00273141">
        <w:rPr>
          <w:lang w:eastAsia="it-IT"/>
        </w:rPr>
        <w:t xml:space="preserve">for details about available parameters. </w:t>
      </w:r>
    </w:p>
    <w:p w14:paraId="19B84B4E" w14:textId="77777777" w:rsidR="00C61521" w:rsidRPr="00273141" w:rsidRDefault="00C61521" w:rsidP="00C03CC6">
      <w:pPr>
        <w:pStyle w:val="Titolo6"/>
        <w:rPr>
          <w:noProof w:val="0"/>
        </w:rPr>
      </w:pPr>
      <w:bookmarkStart w:id="2031" w:name="_Toc488241157"/>
      <w:r w:rsidRPr="00273141">
        <w:rPr>
          <w:noProof w:val="0"/>
        </w:rPr>
        <w:t>3.81.4.1.2.3</w:t>
      </w:r>
      <w:r w:rsidR="00D1740E" w:rsidRPr="00273141">
        <w:rPr>
          <w:noProof w:val="0"/>
        </w:rPr>
        <w:t xml:space="preserve"> </w:t>
      </w:r>
      <w:r w:rsidRPr="00273141">
        <w:rPr>
          <w:noProof w:val="0"/>
        </w:rPr>
        <w:t>Populating Expected Response Format</w:t>
      </w:r>
      <w:bookmarkEnd w:id="2031"/>
      <w:r w:rsidRPr="00273141">
        <w:rPr>
          <w:noProof w:val="0"/>
        </w:rPr>
        <w:t xml:space="preserve"> </w:t>
      </w:r>
    </w:p>
    <w:p w14:paraId="4E2DA954" w14:textId="601898AA" w:rsidR="00C61521" w:rsidRPr="00273141" w:rsidRDefault="00C61521" w:rsidP="008D693A">
      <w:pPr>
        <w:pStyle w:val="Corpotesto"/>
        <w:rPr>
          <w:lang w:eastAsia="it-IT"/>
        </w:rPr>
      </w:pPr>
      <w:r w:rsidRPr="00273141">
        <w:rPr>
          <w:lang w:eastAsia="it-IT"/>
        </w:rPr>
        <w:t xml:space="preserve">The FHIR standard provides encodings for responses as either XML or JSON. The Audit Record Repository shall support both message encodings. The Audit Consumer shall support </w:t>
      </w:r>
      <w:r w:rsidR="00CA0A77" w:rsidRPr="00273141">
        <w:rPr>
          <w:lang w:eastAsia="it-IT"/>
        </w:rPr>
        <w:t xml:space="preserve">one </w:t>
      </w:r>
      <w:r w:rsidRPr="00273141">
        <w:rPr>
          <w:lang w:eastAsia="it-IT"/>
        </w:rPr>
        <w:t>and may optionally support both</w:t>
      </w:r>
      <w:r w:rsidR="00CA0A77" w:rsidRPr="00273141">
        <w:rPr>
          <w:lang w:eastAsia="it-IT"/>
        </w:rPr>
        <w:t xml:space="preserve"> encodings</w:t>
      </w:r>
      <w:r w:rsidRPr="00273141">
        <w:rPr>
          <w:lang w:eastAsia="it-IT"/>
        </w:rPr>
        <w:t>. For Desired Response Encoding</w:t>
      </w:r>
      <w:r w:rsidR="000030A6" w:rsidRPr="00273141">
        <w:rPr>
          <w:lang w:eastAsia="it-IT"/>
        </w:rPr>
        <w:t xml:space="preserve"> and format negotiation</w:t>
      </w:r>
      <w:r w:rsidRPr="00273141">
        <w:rPr>
          <w:lang w:eastAsia="it-IT"/>
        </w:rPr>
        <w:t xml:space="preserve"> </w:t>
      </w:r>
      <w:r w:rsidR="00FC08F0" w:rsidRPr="00273141">
        <w:rPr>
          <w:lang w:eastAsia="it-IT"/>
        </w:rPr>
        <w:t>see ITI TF-2x: Z.6.</w:t>
      </w:r>
    </w:p>
    <w:p w14:paraId="48C5EBFC" w14:textId="77777777" w:rsidR="00C61521" w:rsidRPr="00273141" w:rsidRDefault="00C61521" w:rsidP="00C03CC6">
      <w:pPr>
        <w:pStyle w:val="Titolo5"/>
        <w:rPr>
          <w:noProof w:val="0"/>
        </w:rPr>
      </w:pPr>
      <w:bookmarkStart w:id="2032" w:name="_Toc488241158"/>
      <w:r w:rsidRPr="00273141">
        <w:rPr>
          <w:noProof w:val="0"/>
        </w:rPr>
        <w:t>3.81.4.1.3 Expected Actions</w:t>
      </w:r>
      <w:bookmarkEnd w:id="2032"/>
    </w:p>
    <w:p w14:paraId="3004AAB9" w14:textId="7BFFE7D0" w:rsidR="004E432A" w:rsidRDefault="00C61521" w:rsidP="003030AE">
      <w:pPr>
        <w:pStyle w:val="Corpotesto"/>
        <w:rPr>
          <w:ins w:id="2033" w:author="Gregorio Canal" w:date="2019-07-15T15:26:00Z"/>
          <w:iCs/>
        </w:rPr>
      </w:pPr>
      <w:r w:rsidRPr="00273141">
        <w:rPr>
          <w:iCs/>
        </w:rPr>
        <w:t xml:space="preserve">The </w:t>
      </w:r>
      <w:bookmarkStart w:id="2034" w:name="OLE_LINK6"/>
      <w:bookmarkStart w:id="2035" w:name="OLE_LINK7"/>
      <w:bookmarkStart w:id="2036" w:name="OLE_LINK8"/>
      <w:bookmarkStart w:id="2037" w:name="OLE_LINK9"/>
      <w:r w:rsidRPr="00273141">
        <w:rPr>
          <w:iCs/>
        </w:rPr>
        <w:t>Audit Record Repository</w:t>
      </w:r>
      <w:bookmarkEnd w:id="2034"/>
      <w:bookmarkEnd w:id="2035"/>
      <w:bookmarkEnd w:id="2036"/>
      <w:bookmarkEnd w:id="2037"/>
      <w:r w:rsidRPr="00273141">
        <w:rPr>
          <w:iCs/>
        </w:rPr>
        <w:t xml:space="preserve"> (ARR) maintains a database</w:t>
      </w:r>
      <w:r w:rsidR="0025246B" w:rsidRPr="00273141">
        <w:rPr>
          <w:iCs/>
        </w:rPr>
        <w:t xml:space="preserve"> of</w:t>
      </w:r>
      <w:r w:rsidRPr="00273141">
        <w:rPr>
          <w:iCs/>
        </w:rPr>
        <w:t xml:space="preserve"> </w:t>
      </w:r>
      <w:r w:rsidR="00F67D1C" w:rsidRPr="00273141">
        <w:rPr>
          <w:iCs/>
        </w:rPr>
        <w:t xml:space="preserve">audit </w:t>
      </w:r>
      <w:r w:rsidR="00281B13" w:rsidRPr="00273141">
        <w:rPr>
          <w:iCs/>
        </w:rPr>
        <w:t>events.</w:t>
      </w:r>
      <w:r w:rsidR="00B10BE0" w:rsidRPr="00273141">
        <w:rPr>
          <w:iCs/>
        </w:rPr>
        <w:t xml:space="preserve"> </w:t>
      </w:r>
      <w:moveToRangeStart w:id="2038" w:author="Gregorio Canal" w:date="2019-07-15T15:25:00Z" w:name="move14096774"/>
      <w:moveTo w:id="2039" w:author="Gregorio Canal" w:date="2019-07-15T15:25:00Z">
        <w:r w:rsidR="004E432A" w:rsidRPr="00273141">
          <w:rPr>
            <w:iCs/>
          </w:rPr>
          <w:t>The Audit Record Repository</w:t>
        </w:r>
        <w:r w:rsidR="004E432A" w:rsidRPr="00273141" w:rsidDel="00CD1674">
          <w:rPr>
            <w:iCs/>
          </w:rPr>
          <w:t xml:space="preserve"> </w:t>
        </w:r>
        <w:r w:rsidR="004E432A" w:rsidRPr="00273141">
          <w:rPr>
            <w:iCs/>
          </w:rPr>
          <w:t xml:space="preserve">retains data </w:t>
        </w:r>
        <w:del w:id="2040" w:author="Gregorio Canal" w:date="2019-07-23T23:02:00Z">
          <w:r w:rsidR="004E432A" w:rsidRPr="00273141" w:rsidDel="00EC40EA">
            <w:rPr>
              <w:iCs/>
            </w:rPr>
            <w:delText xml:space="preserve">in accordance </w:delText>
          </w:r>
        </w:del>
      </w:moveTo>
      <w:ins w:id="2041" w:author="Gregorio Canal" w:date="2019-07-23T23:02:00Z">
        <w:r w:rsidR="00EC40EA">
          <w:rPr>
            <w:iCs/>
          </w:rPr>
          <w:t xml:space="preserve">according </w:t>
        </w:r>
      </w:ins>
      <w:moveTo w:id="2042" w:author="Gregorio Canal" w:date="2019-07-15T15:25:00Z">
        <w:r w:rsidR="004E432A" w:rsidRPr="00273141">
          <w:rPr>
            <w:iCs/>
          </w:rPr>
          <w:t>to local policies</w:t>
        </w:r>
      </w:moveTo>
      <w:ins w:id="2043" w:author="Gregorio Canal" w:date="2019-07-23T23:03:00Z">
        <w:r w:rsidR="00EC40EA">
          <w:rPr>
            <w:iCs/>
          </w:rPr>
          <w:t>,</w:t>
        </w:r>
      </w:ins>
      <w:moveTo w:id="2044" w:author="Gregorio Canal" w:date="2019-07-15T15:25:00Z">
        <w:r w:rsidR="004E432A" w:rsidRPr="00273141">
          <w:rPr>
            <w:iCs/>
          </w:rPr>
          <w:t xml:space="preserve"> and some data may be deleted</w:t>
        </w:r>
        <w:r w:rsidR="004E432A">
          <w:rPr>
            <w:iCs/>
          </w:rPr>
          <w:t>.</w:t>
        </w:r>
      </w:moveTo>
    </w:p>
    <w:p w14:paraId="6BFAEEAC" w14:textId="5A1CF476" w:rsidR="00C61521" w:rsidRPr="00273141" w:rsidRDefault="004E432A" w:rsidP="003030AE">
      <w:pPr>
        <w:pStyle w:val="Corpotesto"/>
        <w:rPr>
          <w:iCs/>
        </w:rPr>
      </w:pPr>
      <w:moveTo w:id="2045" w:author="Gregorio Canal" w:date="2019-07-15T15:25:00Z">
        <w:del w:id="2046" w:author="Gregorio Canal" w:date="2019-07-15T15:26:00Z">
          <w:r w:rsidDel="004E432A">
            <w:rPr>
              <w:iCs/>
            </w:rPr>
            <w:delText xml:space="preserve"> </w:delText>
          </w:r>
        </w:del>
      </w:moveTo>
      <w:moveToRangeEnd w:id="2038"/>
      <w:r w:rsidR="00B10BE0" w:rsidRPr="00273141">
        <w:rPr>
          <w:iCs/>
        </w:rPr>
        <w:t xml:space="preserve">The </w:t>
      </w:r>
      <w:r w:rsidR="00CD1674" w:rsidRPr="00273141">
        <w:rPr>
          <w:iCs/>
        </w:rPr>
        <w:t>Audit Record Repository</w:t>
      </w:r>
      <w:r w:rsidR="00CD1674" w:rsidRPr="00273141" w:rsidDel="00CD1674">
        <w:rPr>
          <w:iCs/>
        </w:rPr>
        <w:t xml:space="preserve"> </w:t>
      </w:r>
      <w:r w:rsidR="0003579B" w:rsidRPr="00273141">
        <w:rPr>
          <w:iCs/>
        </w:rPr>
        <w:t>shall</w:t>
      </w:r>
      <w:r w:rsidR="00B10BE0" w:rsidRPr="00273141">
        <w:rPr>
          <w:iCs/>
        </w:rPr>
        <w:t xml:space="preserve"> return all the </w:t>
      </w:r>
      <w:r w:rsidR="00F67D1C" w:rsidRPr="00273141">
        <w:rPr>
          <w:iCs/>
        </w:rPr>
        <w:t xml:space="preserve">audit </w:t>
      </w:r>
      <w:r w:rsidR="00B10BE0" w:rsidRPr="00273141">
        <w:rPr>
          <w:iCs/>
        </w:rPr>
        <w:t xml:space="preserve">events stored in </w:t>
      </w:r>
      <w:del w:id="2047" w:author="Gregorio Canal" w:date="2019-07-23T23:02:00Z">
        <w:r w:rsidR="00B10BE0" w:rsidRPr="00273141" w:rsidDel="00EC40EA">
          <w:rPr>
            <w:iCs/>
          </w:rPr>
          <w:delText xml:space="preserve">that </w:delText>
        </w:r>
      </w:del>
      <w:ins w:id="2048" w:author="Gregorio Canal" w:date="2019-07-23T23:02:00Z">
        <w:r w:rsidR="00EC40EA">
          <w:rPr>
            <w:iCs/>
          </w:rPr>
          <w:t>its</w:t>
        </w:r>
        <w:r w:rsidR="00EC40EA" w:rsidRPr="00273141">
          <w:rPr>
            <w:iCs/>
          </w:rPr>
          <w:t xml:space="preserve"> </w:t>
        </w:r>
      </w:ins>
      <w:r w:rsidR="00B10BE0" w:rsidRPr="00273141">
        <w:rPr>
          <w:iCs/>
        </w:rPr>
        <w:t xml:space="preserve">database that match </w:t>
      </w:r>
      <w:r w:rsidR="00CA0A77" w:rsidRPr="00273141">
        <w:rPr>
          <w:iCs/>
        </w:rPr>
        <w:t xml:space="preserve">the </w:t>
      </w:r>
      <w:r w:rsidR="00B10BE0" w:rsidRPr="00273141">
        <w:rPr>
          <w:iCs/>
        </w:rPr>
        <w:t>query parameters</w:t>
      </w:r>
      <w:r w:rsidR="00CA0A77" w:rsidRPr="00273141">
        <w:rPr>
          <w:iCs/>
        </w:rPr>
        <w:t>,</w:t>
      </w:r>
      <w:r w:rsidR="00B10BE0" w:rsidRPr="00273141">
        <w:rPr>
          <w:iCs/>
        </w:rPr>
        <w:t xml:space="preserve"> and which the requester is authorized</w:t>
      </w:r>
      <w:r w:rsidR="00CA0A77" w:rsidRPr="00273141">
        <w:rPr>
          <w:iCs/>
        </w:rPr>
        <w:t xml:space="preserve"> to view</w:t>
      </w:r>
      <w:r w:rsidR="0003579B" w:rsidRPr="00273141">
        <w:rPr>
          <w:iCs/>
        </w:rPr>
        <w:t xml:space="preserve"> (see ITI TF-1: 9.</w:t>
      </w:r>
      <w:r w:rsidR="0088239C" w:rsidRPr="00273141">
        <w:rPr>
          <w:iCs/>
        </w:rPr>
        <w:t xml:space="preserve">5 </w:t>
      </w:r>
      <w:r w:rsidR="0003579B" w:rsidRPr="00273141">
        <w:rPr>
          <w:iCs/>
        </w:rPr>
        <w:t>for further details)</w:t>
      </w:r>
      <w:r w:rsidR="00B10BE0" w:rsidRPr="00273141">
        <w:rPr>
          <w:iCs/>
        </w:rPr>
        <w:t xml:space="preserve">. </w:t>
      </w:r>
      <w:moveFromRangeStart w:id="2049" w:author="Gregorio Canal" w:date="2019-07-15T15:25:00Z" w:name="move14096774"/>
      <w:moveFrom w:id="2050" w:author="Gregorio Canal" w:date="2019-07-15T15:25:00Z">
        <w:r w:rsidR="00B10BE0" w:rsidRPr="00273141" w:rsidDel="004E432A">
          <w:rPr>
            <w:iCs/>
          </w:rPr>
          <w:t xml:space="preserve">The </w:t>
        </w:r>
        <w:r w:rsidR="00CD1674" w:rsidRPr="00273141" w:rsidDel="004E432A">
          <w:rPr>
            <w:iCs/>
          </w:rPr>
          <w:t xml:space="preserve">Audit Record Repository </w:t>
        </w:r>
        <w:r w:rsidR="00B10BE0" w:rsidRPr="00273141" w:rsidDel="004E432A">
          <w:rPr>
            <w:iCs/>
          </w:rPr>
          <w:t xml:space="preserve">retains data in accordance to local policies and </w:t>
        </w:r>
        <w:r w:rsidR="00CE7262" w:rsidRPr="00273141" w:rsidDel="004E432A">
          <w:rPr>
            <w:iCs/>
          </w:rPr>
          <w:t>some</w:t>
        </w:r>
        <w:r w:rsidR="00B10BE0" w:rsidRPr="00273141" w:rsidDel="004E432A">
          <w:rPr>
            <w:iCs/>
          </w:rPr>
          <w:t xml:space="preserve"> data may be deleted</w:t>
        </w:r>
        <w:r w:rsidR="00273141" w:rsidDel="004E432A">
          <w:rPr>
            <w:iCs/>
          </w:rPr>
          <w:t xml:space="preserve">. </w:t>
        </w:r>
      </w:moveFrom>
      <w:moveFromRangeEnd w:id="2049"/>
    </w:p>
    <w:p w14:paraId="14A32B4E" w14:textId="77777777" w:rsidR="00C61521" w:rsidRPr="00273141" w:rsidRDefault="00C61521" w:rsidP="003030AE">
      <w:pPr>
        <w:pStyle w:val="Corpotesto"/>
        <w:rPr>
          <w:iCs/>
        </w:rPr>
      </w:pPr>
      <w:r w:rsidRPr="00273141">
        <w:rPr>
          <w:iCs/>
        </w:rPr>
        <w:t>When performing matching based on the search parameters, the Audit Record Repository shall:</w:t>
      </w:r>
    </w:p>
    <w:p w14:paraId="52C11BB0" w14:textId="5E329053" w:rsidR="00C61521" w:rsidRPr="00273141" w:rsidRDefault="00C61521" w:rsidP="008671F5">
      <w:pPr>
        <w:pStyle w:val="Puntoelenco2"/>
        <w:numPr>
          <w:ilvl w:val="0"/>
          <w:numId w:val="25"/>
        </w:numPr>
      </w:pPr>
      <w:r w:rsidRPr="00273141">
        <w:t xml:space="preserve">Select all audit </w:t>
      </w:r>
      <w:r w:rsidR="004D32FF" w:rsidRPr="00273141">
        <w:t xml:space="preserve">records </w:t>
      </w:r>
      <w:r w:rsidRPr="00273141">
        <w:t xml:space="preserve">that have a time interval specified in the request URL. </w:t>
      </w:r>
    </w:p>
    <w:p w14:paraId="55500C4C" w14:textId="54D7B45D" w:rsidR="00C61521" w:rsidRPr="00273141" w:rsidRDefault="00C61521" w:rsidP="008671F5">
      <w:pPr>
        <w:pStyle w:val="Puntoelenco2"/>
        <w:numPr>
          <w:ilvl w:val="0"/>
          <w:numId w:val="25"/>
        </w:numPr>
      </w:pPr>
      <w:r w:rsidRPr="00273141">
        <w:t xml:space="preserve">If search parameters </w:t>
      </w:r>
      <w:r w:rsidR="0037053E" w:rsidRPr="00273141">
        <w:t xml:space="preserve">other than those </w:t>
      </w:r>
      <w:r w:rsidRPr="00273141">
        <w:t>defined in Section 3.81.4.1.2.2 (e.g.,</w:t>
      </w:r>
      <w:r w:rsidRPr="00273141">
        <w:rPr>
          <w:rFonts w:ascii="Courier New" w:hAnsi="Courier New" w:cs="Courier New"/>
          <w:sz w:val="20"/>
        </w:rPr>
        <w:t xml:space="preserve"> _sort, _include </w:t>
      </w:r>
      <w:r w:rsidRPr="00273141">
        <w:t>FHIR search result parameters) are specified in the request URL, then</w:t>
      </w:r>
    </w:p>
    <w:p w14:paraId="7AF4A5E2" w14:textId="77777777" w:rsidR="00C61521" w:rsidRPr="00273141" w:rsidRDefault="00C61521" w:rsidP="008671F5">
      <w:pPr>
        <w:pStyle w:val="Numeroelenco3"/>
        <w:numPr>
          <w:ilvl w:val="0"/>
          <w:numId w:val="23"/>
        </w:numPr>
      </w:pPr>
      <w:r w:rsidRPr="00273141">
        <w:t xml:space="preserve">If the </w:t>
      </w:r>
      <w:r w:rsidR="00CD1674" w:rsidRPr="00273141">
        <w:rPr>
          <w:iCs/>
        </w:rPr>
        <w:t>Audit Record Repository</w:t>
      </w:r>
      <w:r w:rsidR="0025246B" w:rsidRPr="00273141">
        <w:t xml:space="preserve"> does not support the </w:t>
      </w:r>
      <w:r w:rsidRPr="00273141">
        <w:t>parameter, it shall be ignored;</w:t>
      </w:r>
    </w:p>
    <w:p w14:paraId="32A09905" w14:textId="1B2094D2" w:rsidR="00C61521" w:rsidRPr="00273141" w:rsidRDefault="00C61521" w:rsidP="00204712">
      <w:pPr>
        <w:pStyle w:val="Numeroelenco3"/>
        <w:numPr>
          <w:ilvl w:val="0"/>
          <w:numId w:val="30"/>
        </w:numPr>
      </w:pPr>
      <w:r w:rsidRPr="00273141">
        <w:lastRenderedPageBreak/>
        <w:t xml:space="preserve">If the </w:t>
      </w:r>
      <w:r w:rsidR="00CD1674" w:rsidRPr="00273141">
        <w:rPr>
          <w:iCs/>
        </w:rPr>
        <w:t>Audit Record Repository</w:t>
      </w:r>
      <w:r w:rsidR="00CD1674" w:rsidRPr="00273141" w:rsidDel="00CD1674">
        <w:t xml:space="preserve"> </w:t>
      </w:r>
      <w:r w:rsidR="00676075" w:rsidRPr="00273141">
        <w:t xml:space="preserve">supports the </w:t>
      </w:r>
      <w:r w:rsidRPr="00273141">
        <w:t xml:space="preserve">parameter, the matching </w:t>
      </w:r>
      <w:r w:rsidR="00CA0A77" w:rsidRPr="00273141">
        <w:t xml:space="preserve">or other behavior </w:t>
      </w:r>
      <w:r w:rsidRPr="00273141">
        <w:t xml:space="preserve">shall comply with the matching rules for </w:t>
      </w:r>
      <w:r w:rsidR="00F34C65" w:rsidRPr="00273141">
        <w:t xml:space="preserve">its </w:t>
      </w:r>
      <w:r w:rsidRPr="00273141">
        <w:t>datatype in FHIR.</w:t>
      </w:r>
    </w:p>
    <w:p w14:paraId="561B1481" w14:textId="77777777" w:rsidR="00C61521" w:rsidRPr="00273141" w:rsidRDefault="00C61521" w:rsidP="00626DF9">
      <w:pPr>
        <w:pStyle w:val="Corpotesto"/>
      </w:pPr>
      <w:r w:rsidRPr="00273141">
        <w:t>The Audit Record Repository shall return matching resources using the Retrieve ATNA Audit Event Response Message. See Section 3.81.4.2.</w:t>
      </w:r>
    </w:p>
    <w:p w14:paraId="16970E1E" w14:textId="77777777" w:rsidR="00C61521" w:rsidRPr="00273141" w:rsidRDefault="00C61521" w:rsidP="00C03CC6">
      <w:pPr>
        <w:pStyle w:val="Titolo4"/>
        <w:rPr>
          <w:noProof w:val="0"/>
        </w:rPr>
      </w:pPr>
      <w:bookmarkStart w:id="2051" w:name="_Toc488241159"/>
      <w:r w:rsidRPr="00273141">
        <w:rPr>
          <w:noProof w:val="0"/>
        </w:rPr>
        <w:t>3.81.4.2 Retrieve ATNA Audit Event Response Message</w:t>
      </w:r>
      <w:bookmarkEnd w:id="2051"/>
    </w:p>
    <w:p w14:paraId="3C056213" w14:textId="77777777" w:rsidR="000A4B6A" w:rsidRPr="00273141" w:rsidRDefault="000A4B6A" w:rsidP="00204712">
      <w:pPr>
        <w:pStyle w:val="Corpotesto"/>
      </w:pPr>
      <w:r w:rsidRPr="00273141">
        <w:t>The Audit Record Repository sends the Retrieve ATNA Audit Event Response message in response to a query from an Audit Consumer</w:t>
      </w:r>
    </w:p>
    <w:p w14:paraId="7C6120BE" w14:textId="77777777" w:rsidR="00C61521" w:rsidRPr="00273141" w:rsidRDefault="00C61521" w:rsidP="00C03CC6">
      <w:pPr>
        <w:pStyle w:val="Titolo5"/>
        <w:rPr>
          <w:noProof w:val="0"/>
        </w:rPr>
      </w:pPr>
      <w:bookmarkStart w:id="2052" w:name="_Toc488241160"/>
      <w:r w:rsidRPr="00273141">
        <w:rPr>
          <w:noProof w:val="0"/>
        </w:rPr>
        <w:t>3.81.4.2.1 Trigger Events</w:t>
      </w:r>
      <w:bookmarkEnd w:id="2052"/>
    </w:p>
    <w:p w14:paraId="35321B06" w14:textId="77777777" w:rsidR="00C61521" w:rsidRPr="00273141" w:rsidRDefault="00C61521" w:rsidP="003030AE">
      <w:pPr>
        <w:pStyle w:val="Corpotesto"/>
      </w:pPr>
      <w:r w:rsidRPr="00273141">
        <w:t xml:space="preserve">The Audit Record Repository creates this message when it receives and processes a Retrieve ATNA Audit Event message. </w:t>
      </w:r>
    </w:p>
    <w:p w14:paraId="5E4394B6" w14:textId="77777777" w:rsidR="00C61521" w:rsidRPr="00273141" w:rsidRDefault="00C61521" w:rsidP="00C03CC6">
      <w:pPr>
        <w:pStyle w:val="Titolo5"/>
        <w:rPr>
          <w:noProof w:val="0"/>
        </w:rPr>
      </w:pPr>
      <w:bookmarkStart w:id="2053" w:name="_Toc488241161"/>
      <w:r w:rsidRPr="00273141">
        <w:rPr>
          <w:noProof w:val="0"/>
        </w:rPr>
        <w:t>3.81.4.2.2 Message Semantics</w:t>
      </w:r>
      <w:bookmarkEnd w:id="2053"/>
    </w:p>
    <w:p w14:paraId="61ACFAA8" w14:textId="352486D2" w:rsidR="00FC08F0" w:rsidRPr="00273141" w:rsidRDefault="00C61521" w:rsidP="00FC08F0">
      <w:pPr>
        <w:pStyle w:val="Corpotesto"/>
      </w:pPr>
      <w:r w:rsidRPr="00273141">
        <w:t>When the</w:t>
      </w:r>
      <w:ins w:id="2054" w:author="Gregorio Canal" w:date="2019-05-02T15:30:00Z">
        <w:r w:rsidR="009E1CA5">
          <w:t xml:space="preserve"> Audit Record Repository successfully processes the</w:t>
        </w:r>
      </w:ins>
      <w:r w:rsidRPr="00273141">
        <w:t xml:space="preserve"> search request </w:t>
      </w:r>
      <w:del w:id="2055" w:author="Gregorio Canal" w:date="2019-05-02T15:31:00Z">
        <w:r w:rsidRPr="00273141" w:rsidDel="009E1CA5">
          <w:delText>is successfully processed</w:delText>
        </w:r>
      </w:del>
      <w:r w:rsidRPr="00273141">
        <w:t xml:space="preserve">, </w:t>
      </w:r>
      <w:del w:id="2056" w:author="Gregorio Canal" w:date="2019-05-02T15:31:00Z">
        <w:r w:rsidRPr="00273141" w:rsidDel="009E1CA5">
          <w:delText xml:space="preserve">the Audit Record Repository </w:delText>
        </w:r>
      </w:del>
      <w:ins w:id="2057" w:author="Gregorio Canal" w:date="2019-05-02T15:31:00Z">
        <w:r w:rsidR="009E1CA5">
          <w:t xml:space="preserve">it </w:t>
        </w:r>
      </w:ins>
      <w:r w:rsidRPr="00273141">
        <w:t xml:space="preserve">shall return the </w:t>
      </w:r>
      <w:ins w:id="2058" w:author="Gregorio Canal" w:date="2019-05-02T15:31:00Z">
        <w:r w:rsidR="009E1CA5">
          <w:t xml:space="preserve">matching </w:t>
        </w:r>
      </w:ins>
      <w:r w:rsidRPr="00273141">
        <w:t xml:space="preserve">AuditEvent </w:t>
      </w:r>
      <w:del w:id="2059" w:author="Gregorio Canal" w:date="2019-05-02T15:31:00Z">
        <w:r w:rsidRPr="00273141" w:rsidDel="009E1CA5">
          <w:delText>r</w:delText>
        </w:r>
      </w:del>
      <w:ins w:id="2060" w:author="Gregorio Canal" w:date="2019-05-02T15:31:00Z">
        <w:r w:rsidR="009E1CA5">
          <w:t>R</w:t>
        </w:r>
      </w:ins>
      <w:r w:rsidRPr="00273141">
        <w:t>esources</w:t>
      </w:r>
      <w:del w:id="2061" w:author="Gregorio Canal" w:date="2019-05-02T15:31:00Z">
        <w:r w:rsidRPr="00273141" w:rsidDel="009E1CA5">
          <w:delText xml:space="preserve"> that match the search parameters</w:delText>
        </w:r>
      </w:del>
      <w:r w:rsidR="009F42AA" w:rsidRPr="00273141">
        <w:t xml:space="preserve"> </w:t>
      </w:r>
      <w:r w:rsidR="00CA0A77" w:rsidRPr="00273141">
        <w:t>inside</w:t>
      </w:r>
      <w:r w:rsidRPr="00273141">
        <w:t xml:space="preserve"> a FHIR </w:t>
      </w:r>
      <w:r w:rsidR="00CA0A77" w:rsidRPr="00273141">
        <w:t>B</w:t>
      </w:r>
      <w:r w:rsidRPr="00273141">
        <w:t>undle</w:t>
      </w:r>
      <w:r w:rsidR="009F42AA" w:rsidRPr="00273141">
        <w:t xml:space="preserve"> </w:t>
      </w:r>
      <w:del w:id="2062" w:author="Gregorio Canal" w:date="2019-05-02T15:32:00Z">
        <w:r w:rsidRPr="00273141" w:rsidDel="009E1CA5">
          <w:delText>r</w:delText>
        </w:r>
      </w:del>
      <w:ins w:id="2063" w:author="Gregorio Canal" w:date="2019-05-02T15:32:00Z">
        <w:r w:rsidR="009E1CA5">
          <w:t>R</w:t>
        </w:r>
      </w:ins>
      <w:r w:rsidRPr="00273141">
        <w:t>esource.</w:t>
      </w:r>
      <w:r w:rsidR="00FC08F0" w:rsidRPr="00273141">
        <w:t xml:space="preserve"> </w:t>
      </w:r>
      <w:del w:id="2064" w:author="Gregorio Canal" w:date="2019-05-02T16:28:00Z">
        <w:r w:rsidR="00FC08F0" w:rsidRPr="00273141" w:rsidDel="00402F23">
          <w:delText>See ITI TF-2x: Z.1 in for further details.</w:delText>
        </w:r>
        <w:r w:rsidR="009F42AA" w:rsidRPr="00273141" w:rsidDel="00402F23">
          <w:delText xml:space="preserve"> </w:delText>
        </w:r>
      </w:del>
      <w:del w:id="2065" w:author="Gregorio Canal" w:date="2019-03-15T17:11:00Z">
        <w:r w:rsidR="009F42AA" w:rsidRPr="00273141" w:rsidDel="002106E1">
          <w:delText>Additional resource</w:delText>
        </w:r>
        <w:r w:rsidR="00063381" w:rsidRPr="00273141" w:rsidDel="002106E1">
          <w:delText xml:space="preserve">s, like </w:delText>
        </w:r>
        <w:r w:rsidR="00063381" w:rsidRPr="00273141" w:rsidDel="002106E1">
          <w:rPr>
            <w:rFonts w:ascii="Courier New" w:hAnsi="Courier New" w:cs="Courier New"/>
            <w:sz w:val="20"/>
            <w:lang w:eastAsia="it-IT"/>
          </w:rPr>
          <w:delText>Patient</w:delText>
        </w:r>
        <w:r w:rsidR="00212E7F" w:rsidRPr="00273141" w:rsidDel="002106E1">
          <w:delText xml:space="preserve">, </w:delText>
        </w:r>
        <w:r w:rsidR="004A75E4" w:rsidRPr="00273141" w:rsidDel="002106E1">
          <w:delText>may</w:delText>
        </w:r>
        <w:r w:rsidR="00212E7F" w:rsidRPr="00273141" w:rsidDel="002106E1">
          <w:delText xml:space="preserve"> be conta</w:delText>
        </w:r>
        <w:r w:rsidR="009F42AA" w:rsidRPr="00273141" w:rsidDel="002106E1">
          <w:delText xml:space="preserve">ined in the response Bundle. </w:delText>
        </w:r>
      </w:del>
    </w:p>
    <w:p w14:paraId="0D01BE1D" w14:textId="6DF10818" w:rsidR="00C61521" w:rsidRPr="00273141" w:rsidDel="00F52DE6" w:rsidRDefault="00C61521" w:rsidP="003030AE">
      <w:pPr>
        <w:pStyle w:val="Corpotesto"/>
        <w:rPr>
          <w:del w:id="2066" w:author="Gregorio Canal" w:date="2019-07-22T10:12:00Z"/>
        </w:rPr>
      </w:pPr>
      <w:del w:id="2067" w:author="Gregorio Canal" w:date="2019-07-22T10:12:00Z">
        <w:r w:rsidRPr="00273141" w:rsidDel="00F52DE6">
          <w:delText>The “Content-Length” entity-header field shall be returned, unless this is prohibited by the rules in RFC2616 Section 4.4, or subsequent versions of the HTTP specification.</w:delText>
        </w:r>
      </w:del>
    </w:p>
    <w:p w14:paraId="16E704D4" w14:textId="24087A77" w:rsidR="00C61521" w:rsidRPr="007A7438" w:rsidDel="00F52DE6" w:rsidRDefault="00C61521" w:rsidP="003026C2">
      <w:pPr>
        <w:pStyle w:val="Note"/>
        <w:rPr>
          <w:del w:id="2068" w:author="Gregorio Canal" w:date="2019-07-22T10:12:00Z"/>
        </w:rPr>
      </w:pPr>
      <w:del w:id="2069" w:author="Gregorio Canal" w:date="2019-07-22T10:12:00Z">
        <w:r w:rsidRPr="007A7438" w:rsidDel="00F52DE6">
          <w:delText xml:space="preserve">Note: RFC2616 specifies that this field </w:delText>
        </w:r>
        <w:r w:rsidRPr="007A7438" w:rsidDel="00F52DE6">
          <w:rPr>
            <w:i/>
          </w:rPr>
          <w:delText>should</w:delText>
        </w:r>
        <w:r w:rsidRPr="007A7438" w:rsidDel="00F52DE6">
          <w:delText xml:space="preserve"> be returned. This transaction strengthens that requirement.</w:delText>
        </w:r>
      </w:del>
    </w:p>
    <w:p w14:paraId="37B0E586" w14:textId="4B916424" w:rsidR="00C61521" w:rsidRPr="00273141" w:rsidRDefault="00C61521" w:rsidP="008D693A">
      <w:pPr>
        <w:pStyle w:val="Corpotesto"/>
        <w:rPr>
          <w:lang w:eastAsia="it-IT"/>
        </w:rPr>
      </w:pPr>
      <w:r w:rsidRPr="00273141">
        <w:t xml:space="preserve">The “Content-Type” </w:t>
      </w:r>
      <w:r w:rsidRPr="00273141">
        <w:rPr>
          <w:lang w:eastAsia="it-IT"/>
        </w:rPr>
        <w:t xml:space="preserve">of the response will depend upon the </w:t>
      </w:r>
      <w:r w:rsidR="000030A6" w:rsidRPr="00273141">
        <w:rPr>
          <w:lang w:eastAsia="it-IT"/>
        </w:rPr>
        <w:t>response format negotiation described in ITI TF-2x: Z.6</w:t>
      </w:r>
      <w:r w:rsidRPr="00273141">
        <w:rPr>
          <w:lang w:eastAsia="it-IT"/>
        </w:rPr>
        <w:t>.</w:t>
      </w:r>
    </w:p>
    <w:p w14:paraId="011F8189" w14:textId="4384A57E" w:rsidR="00C61521" w:rsidRPr="00273141" w:rsidRDefault="00C61521" w:rsidP="00A5338F">
      <w:pPr>
        <w:pStyle w:val="Corpotesto"/>
      </w:pPr>
      <w:r w:rsidRPr="00273141">
        <w:t>If the “</w:t>
      </w:r>
      <w:r w:rsidRPr="00273141">
        <w:rPr>
          <w:rFonts w:ascii="Courier New" w:hAnsi="Courier New" w:cs="Courier New"/>
          <w:sz w:val="20"/>
          <w:szCs w:val="24"/>
          <w:lang w:eastAsia="it-IT"/>
        </w:rPr>
        <w:t>date</w:t>
      </w:r>
      <w:r w:rsidRPr="00273141">
        <w:t xml:space="preserve">” search parameter is missing (see Section 3.81.4.1.2.1), the Audit Record Repository </w:t>
      </w:r>
      <w:r w:rsidR="00093A6A" w:rsidRPr="00273141">
        <w:t xml:space="preserve">may </w:t>
      </w:r>
      <w:r w:rsidRPr="00273141">
        <w:t>return HTTP response code 400 - Bad Request.</w:t>
      </w:r>
    </w:p>
    <w:p w14:paraId="30B913C0" w14:textId="52CDB84D" w:rsidR="00C61521" w:rsidRPr="00273141" w:rsidRDefault="00C61521" w:rsidP="00A5338F">
      <w:pPr>
        <w:pStyle w:val="Corpotesto"/>
      </w:pPr>
      <w:r w:rsidRPr="00273141">
        <w:t xml:space="preserve">If the specified search parameters do not result in any matching audit </w:t>
      </w:r>
      <w:r w:rsidR="004D32FF" w:rsidRPr="00273141">
        <w:t>record</w:t>
      </w:r>
      <w:r w:rsidRPr="00273141">
        <w:t xml:space="preserve">, the Audit Record Repository shall return HTTP response of success 200, with an empty FHIR bundle. </w:t>
      </w:r>
    </w:p>
    <w:p w14:paraId="47378252" w14:textId="5795AAF0" w:rsidR="00C61521" w:rsidRPr="00273141" w:rsidRDefault="00C61521" w:rsidP="00A5338F">
      <w:pPr>
        <w:pStyle w:val="Corpotesto"/>
      </w:pPr>
      <w:r w:rsidRPr="00273141">
        <w:t>If the requested data size is</w:t>
      </w:r>
      <w:r w:rsidR="00C83A4B" w:rsidRPr="00273141">
        <w:t xml:space="preserve"> considered</w:t>
      </w:r>
      <w:r w:rsidRPr="00273141">
        <w:t xml:space="preserve"> excessive</w:t>
      </w:r>
      <w:r w:rsidR="00C83A4B" w:rsidRPr="00273141">
        <w:t xml:space="preserve"> by the Audit Record Repository</w:t>
      </w:r>
      <w:r w:rsidRPr="00273141">
        <w:t xml:space="preserve">, </w:t>
      </w:r>
      <w:r w:rsidR="00C83A4B" w:rsidRPr="00273141">
        <w:t>it</w:t>
      </w:r>
      <w:r w:rsidRPr="00273141">
        <w:t xml:space="preserve"> may</w:t>
      </w:r>
      <w:r w:rsidRPr="00A911D7">
        <w:rPr>
          <w:szCs w:val="24"/>
        </w:rPr>
        <w:t xml:space="preserve"> </w:t>
      </w:r>
      <w:ins w:id="2070" w:author="Gregorio Canal" w:date="2019-07-17T12:16:00Z">
        <w:r w:rsidR="00A911D7" w:rsidRPr="00A911D7">
          <w:rPr>
            <w:color w:val="333333"/>
            <w:szCs w:val="24"/>
            <w:shd w:val="clear" w:color="auto" w:fill="FFFFFF"/>
            <w:rPrChange w:id="2071" w:author="Gregorio Canal" w:date="2019-07-17T12:16:00Z">
              <w:rPr>
                <w:rFonts w:ascii="Verdana" w:hAnsi="Verdana"/>
                <w:color w:val="333333"/>
                <w:sz w:val="18"/>
                <w:szCs w:val="18"/>
                <w:shd w:val="clear" w:color="auto" w:fill="FFFFFF"/>
              </w:rPr>
            </w:rPrChange>
          </w:rPr>
          <w:t>choose to return the results in a series of pages</w:t>
        </w:r>
        <w:r w:rsidR="00A911D7">
          <w:rPr>
            <w:color w:val="333333"/>
            <w:szCs w:val="24"/>
            <w:shd w:val="clear" w:color="auto" w:fill="FFFFFF"/>
          </w:rPr>
          <w:t xml:space="preserve"> (see </w:t>
        </w:r>
      </w:ins>
      <w:ins w:id="2072" w:author="Gregorio Canal" w:date="2019-07-17T12:17:00Z">
        <w:r w:rsidR="00A911D7">
          <w:rPr>
            <w:color w:val="333333"/>
            <w:szCs w:val="24"/>
            <w:shd w:val="clear" w:color="auto" w:fill="FFFFFF"/>
          </w:rPr>
          <w:fldChar w:fldCharType="begin"/>
        </w:r>
        <w:r w:rsidR="00A911D7">
          <w:rPr>
            <w:color w:val="333333"/>
            <w:szCs w:val="24"/>
            <w:shd w:val="clear" w:color="auto" w:fill="FFFFFF"/>
          </w:rPr>
          <w:instrText xml:space="preserve"> HYPERLINK "</w:instrText>
        </w:r>
        <w:r w:rsidR="00A911D7" w:rsidRPr="00A911D7">
          <w:rPr>
            <w:color w:val="333333"/>
            <w:szCs w:val="24"/>
            <w:shd w:val="clear" w:color="auto" w:fill="FFFFFF"/>
          </w:rPr>
          <w:instrText>https://www.hl7.org/fhir/R4/http.html#paging</w:instrText>
        </w:r>
        <w:r w:rsidR="00A911D7">
          <w:rPr>
            <w:color w:val="333333"/>
            <w:szCs w:val="24"/>
            <w:shd w:val="clear" w:color="auto" w:fill="FFFFFF"/>
          </w:rPr>
          <w:instrText xml:space="preserve">" </w:instrText>
        </w:r>
        <w:r w:rsidR="00A911D7">
          <w:rPr>
            <w:color w:val="333333"/>
            <w:szCs w:val="24"/>
            <w:shd w:val="clear" w:color="auto" w:fill="FFFFFF"/>
          </w:rPr>
          <w:fldChar w:fldCharType="separate"/>
        </w:r>
        <w:r w:rsidR="00A911D7" w:rsidRPr="00277230">
          <w:rPr>
            <w:rStyle w:val="Collegamentoipertestuale"/>
            <w:szCs w:val="24"/>
            <w:shd w:val="clear" w:color="auto" w:fill="FFFFFF"/>
          </w:rPr>
          <w:t>https://www.hl7.org/fhir/R4/http.html#paging</w:t>
        </w:r>
        <w:r w:rsidR="00A911D7">
          <w:rPr>
            <w:color w:val="333333"/>
            <w:szCs w:val="24"/>
            <w:shd w:val="clear" w:color="auto" w:fill="FFFFFF"/>
          </w:rPr>
          <w:fldChar w:fldCharType="end"/>
        </w:r>
        <w:r w:rsidR="00A911D7">
          <w:rPr>
            <w:color w:val="333333"/>
            <w:szCs w:val="24"/>
            <w:shd w:val="clear" w:color="auto" w:fill="FFFFFF"/>
          </w:rPr>
          <w:t xml:space="preserve"> </w:t>
        </w:r>
      </w:ins>
      <w:ins w:id="2073" w:author="Gregorio Canal" w:date="2019-07-17T12:16:00Z">
        <w:r w:rsidR="00A911D7">
          <w:rPr>
            <w:color w:val="333333"/>
            <w:szCs w:val="24"/>
            <w:shd w:val="clear" w:color="auto" w:fill="FFFFFF"/>
          </w:rPr>
          <w:t>).</w:t>
        </w:r>
      </w:ins>
      <w:del w:id="2074" w:author="Gregorio Canal" w:date="2019-07-17T12:16:00Z">
        <w:r w:rsidRPr="00A911D7" w:rsidDel="00A911D7">
          <w:rPr>
            <w:szCs w:val="24"/>
          </w:rPr>
          <w:delText xml:space="preserve">respond </w:delText>
        </w:r>
      </w:del>
      <w:del w:id="2075" w:author="Gregorio Canal" w:date="2019-07-17T12:15:00Z">
        <w:r w:rsidRPr="00273141" w:rsidDel="00A911D7">
          <w:delText>with HTTP 206 Partial Content. If the response is 206 Partial Content, then the response body may contain a subset of the messages that match the search request.</w:delText>
        </w:r>
      </w:del>
    </w:p>
    <w:p w14:paraId="378F5367" w14:textId="56BC8F0F" w:rsidR="00C61521" w:rsidRPr="00273141" w:rsidRDefault="00C61521" w:rsidP="00A5338F">
      <w:pPr>
        <w:pStyle w:val="Corpotesto"/>
      </w:pPr>
      <w:r w:rsidRPr="00273141">
        <w:t xml:space="preserve">Other HTTP response codes may be returned by the Audit Record Repository, indicating conditions outside of the scope of this transaction, for example, 401 – Authentication Failed might be returned if Audit Record Repository is grouped with the Kerberized Server in the EUA Profile. </w:t>
      </w:r>
      <w:r w:rsidR="00FC08F0" w:rsidRPr="00273141">
        <w:t>See ITI TF-2x: Z.7</w:t>
      </w:r>
      <w:ins w:id="2076" w:author="Gregorio Canal" w:date="2019-05-02T15:33:00Z">
        <w:r w:rsidR="009E1CA5">
          <w:t xml:space="preserve"> “Guidance on Access Denied Results”</w:t>
        </w:r>
      </w:ins>
      <w:del w:id="2077" w:author="Gregorio Canal" w:date="2019-05-02T15:33:00Z">
        <w:r w:rsidR="00FC08F0" w:rsidRPr="00273141" w:rsidDel="009E1CA5">
          <w:delText xml:space="preserve"> for further details</w:delText>
        </w:r>
      </w:del>
      <w:r w:rsidR="00FC08F0" w:rsidRPr="00273141">
        <w:t>.</w:t>
      </w:r>
    </w:p>
    <w:p w14:paraId="107F5CDB" w14:textId="77777777" w:rsidR="00C61521" w:rsidRPr="00273141" w:rsidRDefault="00C61521" w:rsidP="00A5338F">
      <w:pPr>
        <w:pStyle w:val="Corpotesto"/>
      </w:pPr>
      <w:r w:rsidRPr="00273141">
        <w:t>The Audit Record Repository should complement the returned error code with a human readable description of the error condition.</w:t>
      </w:r>
    </w:p>
    <w:p w14:paraId="0119E726" w14:textId="1D6ED2E2" w:rsidR="00C61521" w:rsidRDefault="00C61521" w:rsidP="00A5338F">
      <w:pPr>
        <w:pStyle w:val="Corpotesto"/>
        <w:rPr>
          <w:ins w:id="2078" w:author="Gregorio Canal" w:date="2019-04-02T12:51:00Z"/>
        </w:rPr>
      </w:pPr>
      <w:r w:rsidRPr="00273141">
        <w:lastRenderedPageBreak/>
        <w:t xml:space="preserve">Audit Record Repository may return HTTP redirect responses (responses with values of 301, 302, </w:t>
      </w:r>
      <w:r w:rsidR="00F6357D" w:rsidRPr="00273141">
        <w:t>303,</w:t>
      </w:r>
      <w:r w:rsidRPr="00273141">
        <w:t xml:space="preserve"> or 307) in response to a request. Audit Consumers must follow redirects, but if a loop is detected, it may report an error.</w:t>
      </w:r>
    </w:p>
    <w:p w14:paraId="3F9CE7CA" w14:textId="1BB7BBC2" w:rsidR="000A2754" w:rsidRPr="00273141" w:rsidRDefault="000A2754" w:rsidP="00A430C6">
      <w:pPr>
        <w:pStyle w:val="Titolo6"/>
      </w:pPr>
      <w:bookmarkStart w:id="2079" w:name="_Ref5701169"/>
      <w:ins w:id="2080" w:author="Gregorio Canal" w:date="2019-04-02T12:51:00Z">
        <w:r w:rsidRPr="00273141">
          <w:rPr>
            <w:noProof w:val="0"/>
          </w:rPr>
          <w:t xml:space="preserve">3.81.4.2.2.1 </w:t>
        </w:r>
      </w:ins>
      <w:ins w:id="2081" w:author="Gregorio Canal" w:date="2019-04-02T13:01:00Z">
        <w:r>
          <w:rPr>
            <w:noProof w:val="0"/>
          </w:rPr>
          <w:t>Mapping between</w:t>
        </w:r>
        <w:r w:rsidR="0035488D">
          <w:rPr>
            <w:noProof w:val="0"/>
          </w:rPr>
          <w:t xml:space="preserve"> FHIR</w:t>
        </w:r>
      </w:ins>
      <w:bookmarkEnd w:id="2079"/>
      <w:ins w:id="2082" w:author="Gregorio Canal" w:date="2019-04-29T18:52:00Z">
        <w:r w:rsidR="00DB2A2C">
          <w:rPr>
            <w:noProof w:val="0"/>
          </w:rPr>
          <w:t xml:space="preserve"> </w:t>
        </w:r>
      </w:ins>
      <w:ins w:id="2083" w:author="Gregorio Canal" w:date="2019-05-02T15:34:00Z">
        <w:r w:rsidR="009E1CA5">
          <w:rPr>
            <w:noProof w:val="0"/>
          </w:rPr>
          <w:t xml:space="preserve">and DICOM </w:t>
        </w:r>
      </w:ins>
      <w:ins w:id="2084" w:author="Gregorio Canal" w:date="2019-04-29T18:52:00Z">
        <w:r w:rsidR="00DB2A2C">
          <w:rPr>
            <w:noProof w:val="0"/>
          </w:rPr>
          <w:t>for query interaction</w:t>
        </w:r>
      </w:ins>
    </w:p>
    <w:p w14:paraId="68357A8A" w14:textId="3FC4303A" w:rsidR="002F5435" w:rsidRDefault="00D05E72" w:rsidP="008F4598">
      <w:pPr>
        <w:pStyle w:val="Corpotesto"/>
        <w:rPr>
          <w:ins w:id="2085" w:author="Gregorio Canal" w:date="2019-05-02T18:25:00Z"/>
          <w:rStyle w:val="Collegamentoipertestuale"/>
        </w:rPr>
      </w:pPr>
      <w:r w:rsidRPr="00273141">
        <w:t xml:space="preserve">The </w:t>
      </w:r>
      <w:r w:rsidR="00B213C8" w:rsidRPr="00273141">
        <w:t xml:space="preserve">mapping rules between </w:t>
      </w:r>
      <w:ins w:id="2086" w:author="Gregorio Canal" w:date="2019-05-02T15:34:00Z">
        <w:r w:rsidR="009E1CA5">
          <w:t xml:space="preserve">FHIR </w:t>
        </w:r>
      </w:ins>
      <w:r w:rsidR="00B213C8" w:rsidRPr="00273141">
        <w:t xml:space="preserve">AuditEvent </w:t>
      </w:r>
      <w:del w:id="2087" w:author="Gregorio Canal" w:date="2019-05-02T15:34:00Z">
        <w:r w:rsidR="00B213C8" w:rsidRPr="00273141" w:rsidDel="009E1CA5">
          <w:delText>FHIR r</w:delText>
        </w:r>
      </w:del>
      <w:ins w:id="2088" w:author="Gregorio Canal" w:date="2019-05-02T15:34:00Z">
        <w:r w:rsidR="009E1CA5">
          <w:t>R</w:t>
        </w:r>
      </w:ins>
      <w:r w:rsidR="00B213C8" w:rsidRPr="00273141">
        <w:t xml:space="preserve">esources and DICOM </w:t>
      </w:r>
      <w:del w:id="2089" w:author="Gregorio Canal" w:date="2019-07-23T23:04:00Z">
        <w:r w:rsidR="00B213C8" w:rsidRPr="00273141" w:rsidDel="0029582D">
          <w:delText>a</w:delText>
        </w:r>
      </w:del>
      <w:proofErr w:type="spellStart"/>
      <w:ins w:id="2090" w:author="Gregorio Canal" w:date="2019-07-23T23:04:00Z">
        <w:r w:rsidR="0029582D">
          <w:t>A</w:t>
        </w:r>
      </w:ins>
      <w:r w:rsidR="00B213C8" w:rsidRPr="00273141">
        <w:t>udit</w:t>
      </w:r>
      <w:ins w:id="2091" w:author="Gregorio Canal" w:date="2019-07-23T23:04:00Z">
        <w:r w:rsidR="0029582D">
          <w:t>M</w:t>
        </w:r>
      </w:ins>
      <w:del w:id="2092" w:author="Gregorio Canal" w:date="2019-07-23T23:04:00Z">
        <w:r w:rsidR="00B213C8" w:rsidRPr="00273141" w:rsidDel="0029582D">
          <w:delText xml:space="preserve"> m</w:delText>
        </w:r>
      </w:del>
      <w:r w:rsidR="00B213C8" w:rsidRPr="00273141">
        <w:t>essage</w:t>
      </w:r>
      <w:proofErr w:type="spellEnd"/>
      <w:r w:rsidR="00B213C8" w:rsidRPr="00273141">
        <w:t xml:space="preserve"> format</w:t>
      </w:r>
      <w:r w:rsidR="00B213C8" w:rsidRPr="00273141" w:rsidDel="00B213C8">
        <w:t xml:space="preserve"> </w:t>
      </w:r>
      <w:r w:rsidRPr="00273141">
        <w:t>is</w:t>
      </w:r>
      <w:r w:rsidR="00C61521" w:rsidRPr="00273141">
        <w:t xml:space="preserve"> </w:t>
      </w:r>
      <w:del w:id="2093" w:author="Gregorio Canal" w:date="2019-04-23T15:39:00Z">
        <w:r w:rsidR="00C61521" w:rsidRPr="00273141" w:rsidDel="00F5076E">
          <w:delText>defined and maintained in</w:delText>
        </w:r>
      </w:del>
      <w:ins w:id="2094" w:author="Gregorio Canal" w:date="2019-04-23T15:39:00Z">
        <w:r w:rsidR="00F5076E">
          <w:t>based on</w:t>
        </w:r>
      </w:ins>
      <w:r w:rsidR="00C61521" w:rsidRPr="00273141">
        <w:t xml:space="preserve"> FHIR Table 6.</w:t>
      </w:r>
      <w:r w:rsidR="00F67D1C" w:rsidRPr="00273141">
        <w:t>4</w:t>
      </w:r>
      <w:r w:rsidR="00C61521" w:rsidRPr="00273141">
        <w:t>.7.</w:t>
      </w:r>
      <w:ins w:id="2095" w:author="Gregorio Canal" w:date="2019-04-23T15:38:00Z">
        <w:r w:rsidR="00F5076E">
          <w:t>4</w:t>
        </w:r>
      </w:ins>
      <w:del w:id="2096" w:author="Gregorio Canal" w:date="2019-04-23T15:38:00Z">
        <w:r w:rsidR="00C61521" w:rsidRPr="00273141" w:rsidDel="00F5076E">
          <w:delText>2</w:delText>
        </w:r>
      </w:del>
      <w:r w:rsidR="00C61521" w:rsidRPr="00273141">
        <w:t xml:space="preserve">, </w:t>
      </w:r>
      <w:r w:rsidR="00027D75">
        <w:rPr>
          <w:rStyle w:val="Collegamentoipertestuale"/>
        </w:rPr>
        <w:fldChar w:fldCharType="begin"/>
      </w:r>
      <w:ins w:id="2097" w:author="Gregorio Canal" w:date="2019-07-15T15:28:00Z">
        <w:r w:rsidR="000B5329">
          <w:rPr>
            <w:rStyle w:val="Collegamentoipertestuale"/>
          </w:rPr>
          <w:instrText>HYPERLINK "http://hl7.org/fhir/R4/auditevent-mappings.html"</w:instrText>
        </w:r>
      </w:ins>
      <w:del w:id="2098" w:author="Gregorio Canal" w:date="2019-03-08T10:54:00Z">
        <w:r w:rsidR="00027D75" w:rsidDel="009B0310">
          <w:rPr>
            <w:rStyle w:val="Collegamentoipertestuale"/>
          </w:rPr>
          <w:delInstrText xml:space="preserve"> HYPERLINK "http://hl7.org/fhir/STU3/auditevent-mappings.html" </w:delInstrText>
        </w:r>
      </w:del>
      <w:r w:rsidR="00027D75">
        <w:rPr>
          <w:rStyle w:val="Collegamentoipertestuale"/>
        </w:rPr>
        <w:fldChar w:fldCharType="separate"/>
      </w:r>
      <w:del w:id="2099" w:author="Gregorio Canal" w:date="2019-03-08T10:54:00Z">
        <w:r w:rsidR="00F67D1C" w:rsidRPr="00273141" w:rsidDel="009B0310">
          <w:rPr>
            <w:rStyle w:val="Collegamentoipertestuale"/>
          </w:rPr>
          <w:delText>http://hl7.org/fhir/STU3/auditevent-mappings.html</w:delText>
        </w:r>
      </w:del>
      <w:ins w:id="2100" w:author="Gregorio Canal" w:date="2019-07-15T15:28:00Z">
        <w:r w:rsidR="000B5329">
          <w:rPr>
            <w:rStyle w:val="Collegamentoipertestuale"/>
          </w:rPr>
          <w:t>http://hl7.org/fhir/R4/auditevent-mappings.html</w:t>
        </w:r>
      </w:ins>
      <w:r w:rsidR="00027D75">
        <w:rPr>
          <w:rStyle w:val="Collegamentoipertestuale"/>
        </w:rPr>
        <w:fldChar w:fldCharType="end"/>
      </w:r>
      <w:ins w:id="2101" w:author="Gregorio Canal" w:date="2019-04-23T15:39:00Z">
        <w:r w:rsidR="00F5076E" w:rsidRPr="000B5329">
          <w:rPr>
            <w:rStyle w:val="Collegamentoipertestuale"/>
            <w:color w:val="000000" w:themeColor="text1"/>
            <w:u w:val="none"/>
            <w:rPrChange w:id="2102" w:author="Gregorio Canal" w:date="2019-07-15T15:29:00Z">
              <w:rPr>
                <w:rStyle w:val="Collegamentoipertestuale"/>
              </w:rPr>
            </w:rPrChange>
          </w:rPr>
          <w:t xml:space="preserve"> that is further constrained in </w:t>
        </w:r>
      </w:ins>
      <w:ins w:id="2103" w:author="Gregorio Canal" w:date="2019-04-23T15:40:00Z">
        <w:r w:rsidR="00F5076E" w:rsidRPr="000B5329">
          <w:rPr>
            <w:rStyle w:val="Collegamentoipertestuale"/>
            <w:color w:val="000000" w:themeColor="text1"/>
            <w:u w:val="none"/>
            <w:rPrChange w:id="2104" w:author="Gregorio Canal" w:date="2019-07-15T15:29:00Z">
              <w:rPr>
                <w:rStyle w:val="Collegamentoipertestuale"/>
              </w:rPr>
            </w:rPrChange>
          </w:rPr>
          <w:t>Table</w:t>
        </w:r>
      </w:ins>
      <w:ins w:id="2105" w:author="Gregorio Canal" w:date="2019-04-24T10:38:00Z">
        <w:r w:rsidR="00293AA6" w:rsidRPr="000B5329">
          <w:rPr>
            <w:rStyle w:val="Collegamentoipertestuale"/>
            <w:color w:val="000000" w:themeColor="text1"/>
            <w:u w:val="none"/>
            <w:rPrChange w:id="2106" w:author="Gregorio Canal" w:date="2019-07-15T15:29:00Z">
              <w:rPr>
                <w:rStyle w:val="Collegamentoipertestuale"/>
              </w:rPr>
            </w:rPrChange>
          </w:rPr>
          <w:t xml:space="preserve"> </w:t>
        </w:r>
        <w:r w:rsidR="00293AA6" w:rsidRPr="000B5329">
          <w:rPr>
            <w:color w:val="000000" w:themeColor="text1"/>
            <w:rPrChange w:id="2107" w:author="Gregorio Canal" w:date="2019-07-15T15:29:00Z">
              <w:rPr/>
            </w:rPrChange>
          </w:rPr>
          <w:t>3.81.4.2.2.1-1</w:t>
        </w:r>
      </w:ins>
      <w:ins w:id="2108" w:author="Gregorio Canal" w:date="2019-04-29T18:53:00Z">
        <w:r w:rsidR="00FF65B0" w:rsidRPr="000B5329">
          <w:rPr>
            <w:color w:val="000000" w:themeColor="text1"/>
            <w:rPrChange w:id="2109" w:author="Gregorio Canal" w:date="2019-07-15T15:29:00Z">
              <w:rPr/>
            </w:rPrChange>
          </w:rPr>
          <w:t>.</w:t>
        </w:r>
      </w:ins>
    </w:p>
    <w:p w14:paraId="281B420A" w14:textId="4D7AE0CF" w:rsidR="009E1CA5" w:rsidRDefault="002F5435" w:rsidP="008F4598">
      <w:pPr>
        <w:pStyle w:val="Corpotesto"/>
        <w:rPr>
          <w:ins w:id="2110" w:author="Gregorio Canal" w:date="2019-05-02T15:36:00Z"/>
        </w:rPr>
      </w:pPr>
      <w:ins w:id="2111" w:author="Gregorio Canal" w:date="2019-05-02T18:25:00Z">
        <w:r w:rsidRPr="002F5435">
          <w:t>Table 3.81.4.2.2.1-1</w:t>
        </w:r>
        <w:r>
          <w:t xml:space="preserve"> </w:t>
        </w:r>
        <w:r w:rsidRPr="002F5435">
          <w:t>is normative</w:t>
        </w:r>
      </w:ins>
      <w:ins w:id="2112" w:author="Gregorio Canal" w:date="2019-07-23T23:04:00Z">
        <w:r w:rsidR="0029582D">
          <w:t xml:space="preserve"> and defined</w:t>
        </w:r>
      </w:ins>
      <w:ins w:id="2113" w:author="Gregorio Canal" w:date="2019-05-02T18:25:00Z">
        <w:r w:rsidRPr="002F5435">
          <w:t xml:space="preserve"> </w:t>
        </w:r>
      </w:ins>
      <w:ins w:id="2114" w:author="Gregorio Canal" w:date="2019-07-23T23:04:00Z">
        <w:r w:rsidR="0029582D">
          <w:t>a</w:t>
        </w:r>
      </w:ins>
      <w:ins w:id="2115" w:author="Gregorio Canal" w:date="2019-05-02T18:25:00Z">
        <w:r w:rsidRPr="002F5435">
          <w:t xml:space="preserve"> strict alignment between the </w:t>
        </w:r>
        <w:proofErr w:type="spellStart"/>
        <w:r w:rsidRPr="002F5435">
          <w:t>AuditEvent</w:t>
        </w:r>
        <w:proofErr w:type="spellEnd"/>
        <w:r w:rsidRPr="002F5435">
          <w:t xml:space="preserve"> Resource and the</w:t>
        </w:r>
      </w:ins>
      <w:ins w:id="2116" w:author="Gregorio Canal" w:date="2019-07-23T23:05:00Z">
        <w:r w:rsidR="0029582D">
          <w:t xml:space="preserve"> DICOM</w:t>
        </w:r>
      </w:ins>
      <w:ins w:id="2117" w:author="Gregorio Canal" w:date="2019-05-02T18:25:00Z">
        <w:r w:rsidRPr="002F5435">
          <w:t xml:space="preserve"> </w:t>
        </w:r>
        <w:proofErr w:type="spellStart"/>
        <w:r w:rsidRPr="002F5435">
          <w:t>AuditMessage</w:t>
        </w:r>
        <w:proofErr w:type="spellEnd"/>
        <w:r w:rsidRPr="002F5435">
          <w:t xml:space="preserve"> messag</w:t>
        </w:r>
      </w:ins>
      <w:ins w:id="2118" w:author="Gregorio Canal" w:date="2019-07-23T23:05:00Z">
        <w:r w:rsidR="0029582D">
          <w:t>e</w:t>
        </w:r>
      </w:ins>
      <w:ins w:id="2119" w:author="Gregorio Canal" w:date="2019-05-02T18:25:00Z">
        <w:r w:rsidRPr="002F5435">
          <w:t>. However, Table 3.81.4.2.2.1-1 does not aim to resolve the dissonance between the AuditEvent FHIR Resource and th</w:t>
        </w:r>
      </w:ins>
      <w:ins w:id="2120" w:author="Gregorio Canal" w:date="2019-05-02T18:26:00Z">
        <w:r>
          <w:t>e</w:t>
        </w:r>
      </w:ins>
      <w:ins w:id="2121" w:author="Gregorio Canal" w:date="2019-05-02T18:25:00Z">
        <w:r w:rsidRPr="002F5435">
          <w:t xml:space="preserve"> </w:t>
        </w:r>
      </w:ins>
      <w:ins w:id="2122" w:author="Gregorio Canal" w:date="2019-07-23T23:06:00Z">
        <w:r w:rsidR="0029582D">
          <w:t xml:space="preserve">DICOM </w:t>
        </w:r>
      </w:ins>
      <w:proofErr w:type="spellStart"/>
      <w:ins w:id="2123" w:author="Gregorio Canal" w:date="2019-05-02T18:25:00Z">
        <w:r w:rsidRPr="002F5435">
          <w:t>AuditMessage</w:t>
        </w:r>
        <w:proofErr w:type="spellEnd"/>
        <w:r w:rsidRPr="002F5435">
          <w:t xml:space="preserve"> message but rather</w:t>
        </w:r>
      </w:ins>
      <w:ins w:id="2124" w:author="Gregorio Canal" w:date="2019-07-23T23:06:00Z">
        <w:r w:rsidR="0029582D">
          <w:t>, i</w:t>
        </w:r>
      </w:ins>
      <w:ins w:id="2125" w:author="Gregorio Canal" w:date="2019-07-23T23:07:00Z">
        <w:r w:rsidR="0029582D">
          <w:t>t</w:t>
        </w:r>
      </w:ins>
      <w:ins w:id="2126" w:author="Gregorio Canal" w:date="2019-05-02T18:25:00Z">
        <w:r w:rsidRPr="002F5435">
          <w:t xml:space="preserve"> ensure</w:t>
        </w:r>
      </w:ins>
      <w:ins w:id="2127" w:author="Gregorio Canal" w:date="2019-07-23T23:07:00Z">
        <w:r w:rsidR="0029582D">
          <w:t>s</w:t>
        </w:r>
      </w:ins>
      <w:ins w:id="2128" w:author="Gregorio Canal" w:date="2019-05-02T18:25:00Z">
        <w:r w:rsidRPr="002F5435">
          <w:t xml:space="preserve"> interoperability between th</w:t>
        </w:r>
      </w:ins>
      <w:ins w:id="2129" w:author="Gregorio Canal" w:date="2019-07-23T23:07:00Z">
        <w:r w:rsidR="0029582D">
          <w:t>e</w:t>
        </w:r>
      </w:ins>
      <w:ins w:id="2130" w:author="Gregorio Canal" w:date="2019-05-02T18:25:00Z">
        <w:r w:rsidRPr="002F5435">
          <w:t>s</w:t>
        </w:r>
      </w:ins>
      <w:ins w:id="2131" w:author="Gregorio Canal" w:date="2019-07-23T23:07:00Z">
        <w:r w:rsidR="0029582D">
          <w:t>e</w:t>
        </w:r>
      </w:ins>
      <w:ins w:id="2132" w:author="Gregorio Canal" w:date="2019-05-02T18:25:00Z">
        <w:r w:rsidRPr="002F5435">
          <w:t xml:space="preserve"> two data models.</w:t>
        </w:r>
      </w:ins>
    </w:p>
    <w:p w14:paraId="11E1C15D" w14:textId="7B0AB5B3" w:rsidR="0035488D" w:rsidRPr="00CD2712" w:rsidRDefault="00C61521" w:rsidP="008F4598">
      <w:pPr>
        <w:pStyle w:val="Corpotesto"/>
        <w:rPr>
          <w:ins w:id="2133" w:author="Gregorio Canal" w:date="2019-04-24T10:49:00Z"/>
          <w:rPrChange w:id="2134" w:author="Gregorio Canal" w:date="2019-04-29T17:19:00Z">
            <w:rPr>
              <w:ins w:id="2135" w:author="Gregorio Canal" w:date="2019-04-24T10:49:00Z"/>
              <w:rFonts w:ascii="Courier New" w:hAnsi="Courier New" w:cs="Courier New"/>
              <w:sz w:val="18"/>
              <w:szCs w:val="18"/>
            </w:rPr>
          </w:rPrChange>
        </w:rPr>
      </w:pPr>
      <w:r w:rsidRPr="00273141">
        <w:t xml:space="preserve">The </w:t>
      </w:r>
      <w:ins w:id="2136" w:author="Gregorio Canal" w:date="2019-05-02T15:36:00Z">
        <w:r w:rsidR="009E1CA5">
          <w:t xml:space="preserve">Audit Record Repository </w:t>
        </w:r>
      </w:ins>
      <w:del w:id="2137" w:author="Gregorio Canal" w:date="2019-05-02T15:36:00Z">
        <w:r w:rsidRPr="00273141" w:rsidDel="009E1CA5">
          <w:delText xml:space="preserve">AuditEvent resource </w:delText>
        </w:r>
      </w:del>
      <w:r w:rsidRPr="00273141">
        <w:t xml:space="preserve">shall encode all the data within the DICOM format of the syslog </w:t>
      </w:r>
      <w:proofErr w:type="spellStart"/>
      <w:r w:rsidRPr="00273141">
        <w:t>Audit</w:t>
      </w:r>
      <w:ins w:id="2138" w:author="Gregorio Canal" w:date="2019-07-23T23:07:00Z">
        <w:r w:rsidR="0029582D">
          <w:t>Message</w:t>
        </w:r>
      </w:ins>
      <w:proofErr w:type="spellEnd"/>
      <w:r w:rsidRPr="00273141">
        <w:t xml:space="preserve"> </w:t>
      </w:r>
      <w:del w:id="2139" w:author="Gregorio Canal" w:date="2019-07-23T23:08:00Z">
        <w:r w:rsidR="004D32FF" w:rsidRPr="00273141" w:rsidDel="0029582D">
          <w:delText>record</w:delText>
        </w:r>
      </w:del>
      <w:ins w:id="2140" w:author="Gregorio Canal" w:date="2019-05-02T15:36:00Z">
        <w:r w:rsidR="009E1CA5">
          <w:t xml:space="preserve"> in</w:t>
        </w:r>
      </w:ins>
      <w:ins w:id="2141" w:author="Gregorio Canal" w:date="2019-07-23T23:08:00Z">
        <w:r w:rsidR="0029582D">
          <w:t>to</w:t>
        </w:r>
      </w:ins>
      <w:ins w:id="2142" w:author="Gregorio Canal" w:date="2019-05-02T15:36:00Z">
        <w:r w:rsidR="009E1CA5">
          <w:t xml:space="preserve"> th</w:t>
        </w:r>
      </w:ins>
      <w:ins w:id="2143" w:author="Gregorio Canal" w:date="2019-05-02T15:37:00Z">
        <w:r w:rsidR="009E1CA5">
          <w:t xml:space="preserve">e </w:t>
        </w:r>
        <w:proofErr w:type="spellStart"/>
        <w:r w:rsidR="009E1CA5">
          <w:t>AuditEvent</w:t>
        </w:r>
        <w:proofErr w:type="spellEnd"/>
        <w:r w:rsidR="009E1CA5">
          <w:t xml:space="preserve"> Resource(s) sent in the Retrieve ATNA Audit Event Res</w:t>
        </w:r>
        <w:r w:rsidR="00010429">
          <w:t>ponse message</w:t>
        </w:r>
      </w:ins>
      <w:r w:rsidR="008F4598" w:rsidRPr="00273141">
        <w:t>.</w:t>
      </w:r>
    </w:p>
    <w:p w14:paraId="25F60A56" w14:textId="77777777" w:rsidR="00425C6F" w:rsidRDefault="00425C6F" w:rsidP="008F4598">
      <w:pPr>
        <w:pStyle w:val="Corpotesto"/>
        <w:rPr>
          <w:ins w:id="2144" w:author="Gregorio Canal" w:date="2019-04-02T14:20:00Z"/>
        </w:rPr>
      </w:pPr>
    </w:p>
    <w:p w14:paraId="19657DF6" w14:textId="1C3A2B65" w:rsidR="00EF499C" w:rsidRDefault="00425C6F" w:rsidP="00B3006D">
      <w:pPr>
        <w:pStyle w:val="FigureTitle"/>
        <w:rPr>
          <w:ins w:id="2145" w:author="Gregorio Canal" w:date="2019-04-02T14:34:00Z"/>
        </w:rPr>
      </w:pPr>
      <w:ins w:id="2146" w:author="Gregorio Canal" w:date="2019-04-24T10:49:00Z">
        <w:r>
          <w:t>Table</w:t>
        </w:r>
        <w:r w:rsidRPr="00273141">
          <w:t xml:space="preserve"> </w:t>
        </w:r>
        <w:r>
          <w:t>3.81</w:t>
        </w:r>
        <w:r w:rsidRPr="00273141">
          <w:t>.</w:t>
        </w:r>
        <w:r>
          <w:t>4.2.2</w:t>
        </w:r>
        <w:r w:rsidRPr="00273141">
          <w:t>.</w:t>
        </w:r>
        <w:r>
          <w:t>1</w:t>
        </w:r>
        <w:r w:rsidRPr="00273141">
          <w:t xml:space="preserve">-1: </w:t>
        </w:r>
        <w:r>
          <w:t>DICOM Tag Mapping</w:t>
        </w:r>
      </w:ins>
      <w:ins w:id="2147" w:author="Gregorio Canal" w:date="2019-04-29T18:53:00Z">
        <w:r w:rsidR="00FF65B0">
          <w:t xml:space="preserve"> for query interaction</w:t>
        </w:r>
      </w:ins>
    </w:p>
    <w:tbl>
      <w:tblPr>
        <w:tblStyle w:val="Grigliatabella"/>
        <w:tblW w:w="9695" w:type="dxa"/>
        <w:tblLook w:val="04A0" w:firstRow="1" w:lastRow="0" w:firstColumn="1" w:lastColumn="0" w:noHBand="0" w:noVBand="1"/>
      </w:tblPr>
      <w:tblGrid>
        <w:gridCol w:w="3285"/>
        <w:gridCol w:w="6410"/>
      </w:tblGrid>
      <w:tr w:rsidR="00E816F9" w14:paraId="2C657119" w14:textId="77777777" w:rsidTr="009C3F20">
        <w:trPr>
          <w:trHeight w:val="284"/>
          <w:ins w:id="2148" w:author="Gregorio Canal" w:date="2019-04-23T16:01:00Z"/>
        </w:trPr>
        <w:tc>
          <w:tcPr>
            <w:tcW w:w="3285" w:type="dxa"/>
          </w:tcPr>
          <w:p w14:paraId="2733A82E" w14:textId="5696FB23" w:rsidR="00E816F9" w:rsidRPr="009C3F20" w:rsidRDefault="00E816F9" w:rsidP="00CC5FFC">
            <w:pPr>
              <w:pStyle w:val="Corpotesto"/>
              <w:rPr>
                <w:ins w:id="2149" w:author="Gregorio Canal" w:date="2019-04-23T16:01:00Z"/>
                <w:b/>
                <w:sz w:val="20"/>
              </w:rPr>
            </w:pPr>
            <w:ins w:id="2150" w:author="Gregorio Canal" w:date="2019-04-23T16:03:00Z">
              <w:r w:rsidRPr="009C3F20">
                <w:rPr>
                  <w:b/>
                  <w:sz w:val="20"/>
                </w:rPr>
                <w:t>AuditEvent Resource</w:t>
              </w:r>
            </w:ins>
          </w:p>
        </w:tc>
        <w:tc>
          <w:tcPr>
            <w:tcW w:w="6410" w:type="dxa"/>
          </w:tcPr>
          <w:p w14:paraId="03C7A3F0" w14:textId="792D5231" w:rsidR="00E816F9" w:rsidRPr="009C3F20" w:rsidRDefault="00E816F9" w:rsidP="00CC5FFC">
            <w:pPr>
              <w:pStyle w:val="Corpotesto"/>
              <w:rPr>
                <w:ins w:id="2151" w:author="Gregorio Canal" w:date="2019-04-23T16:01:00Z"/>
                <w:b/>
                <w:sz w:val="20"/>
              </w:rPr>
            </w:pPr>
            <w:ins w:id="2152" w:author="Gregorio Canal" w:date="2019-04-23T16:03:00Z">
              <w:r w:rsidRPr="009C3F20">
                <w:rPr>
                  <w:b/>
                  <w:sz w:val="20"/>
                </w:rPr>
                <w:t>AuditMessage</w:t>
              </w:r>
            </w:ins>
          </w:p>
        </w:tc>
      </w:tr>
      <w:tr w:rsidR="00E816F9" w14:paraId="3F7634A8" w14:textId="77777777" w:rsidTr="009C3F20">
        <w:trPr>
          <w:trHeight w:val="284"/>
          <w:ins w:id="2153" w:author="Gregorio Canal" w:date="2019-04-23T16:01:00Z"/>
        </w:trPr>
        <w:tc>
          <w:tcPr>
            <w:tcW w:w="3285" w:type="dxa"/>
          </w:tcPr>
          <w:p w14:paraId="4AB086AD" w14:textId="3C364DD7" w:rsidR="00E816F9" w:rsidRPr="009C3F20" w:rsidRDefault="00E816F9" w:rsidP="00CC5FFC">
            <w:pPr>
              <w:pStyle w:val="Corpotesto"/>
              <w:rPr>
                <w:ins w:id="2154" w:author="Gregorio Canal" w:date="2019-04-23T16:01:00Z"/>
                <w:sz w:val="20"/>
              </w:rPr>
            </w:pPr>
            <w:ins w:id="2155" w:author="Gregorio Canal" w:date="2019-04-23T16:03:00Z">
              <w:r w:rsidRPr="009C3F20">
                <w:rPr>
                  <w:sz w:val="20"/>
                </w:rPr>
                <w:t>type</w:t>
              </w:r>
            </w:ins>
          </w:p>
        </w:tc>
        <w:tc>
          <w:tcPr>
            <w:tcW w:w="6410" w:type="dxa"/>
          </w:tcPr>
          <w:p w14:paraId="712B7655" w14:textId="0A550E2C" w:rsidR="00E816F9" w:rsidRPr="009C3F20" w:rsidRDefault="00E816F9" w:rsidP="00CC5FFC">
            <w:pPr>
              <w:pStyle w:val="Corpotesto"/>
              <w:rPr>
                <w:ins w:id="2156" w:author="Gregorio Canal" w:date="2019-04-23T16:01:00Z"/>
                <w:sz w:val="20"/>
              </w:rPr>
            </w:pPr>
            <w:ins w:id="2157" w:author="Gregorio Canal" w:date="2019-04-23T16:03:00Z">
              <w:r w:rsidRPr="009C3F20">
                <w:rPr>
                  <w:sz w:val="20"/>
                </w:rPr>
                <w:t>EventIndification.EventID</w:t>
              </w:r>
            </w:ins>
          </w:p>
        </w:tc>
      </w:tr>
      <w:tr w:rsidR="00E816F9" w14:paraId="7B18F0D4" w14:textId="77777777" w:rsidTr="009C3F20">
        <w:trPr>
          <w:trHeight w:val="284"/>
          <w:ins w:id="2158" w:author="Gregorio Canal" w:date="2019-04-23T16:01:00Z"/>
        </w:trPr>
        <w:tc>
          <w:tcPr>
            <w:tcW w:w="3285" w:type="dxa"/>
          </w:tcPr>
          <w:p w14:paraId="34CEE780" w14:textId="2610982F" w:rsidR="00E816F9" w:rsidRPr="009C3F20" w:rsidRDefault="00E816F9" w:rsidP="00CC5FFC">
            <w:pPr>
              <w:pStyle w:val="Corpotesto"/>
              <w:rPr>
                <w:ins w:id="2159" w:author="Gregorio Canal" w:date="2019-04-23T16:01:00Z"/>
                <w:sz w:val="20"/>
              </w:rPr>
            </w:pPr>
            <w:ins w:id="2160" w:author="Gregorio Canal" w:date="2019-04-23T16:03:00Z">
              <w:r w:rsidRPr="009C3F20">
                <w:rPr>
                  <w:sz w:val="20"/>
                </w:rPr>
                <w:t>subtype</w:t>
              </w:r>
            </w:ins>
          </w:p>
        </w:tc>
        <w:tc>
          <w:tcPr>
            <w:tcW w:w="6410" w:type="dxa"/>
          </w:tcPr>
          <w:p w14:paraId="0093E482" w14:textId="65AAFB0B" w:rsidR="00E816F9" w:rsidRPr="009C3F20" w:rsidRDefault="00E816F9" w:rsidP="00CC5FFC">
            <w:pPr>
              <w:pStyle w:val="Corpotesto"/>
              <w:rPr>
                <w:ins w:id="2161" w:author="Gregorio Canal" w:date="2019-04-23T16:01:00Z"/>
                <w:sz w:val="20"/>
              </w:rPr>
            </w:pPr>
            <w:ins w:id="2162" w:author="Gregorio Canal" w:date="2019-04-23T16:03:00Z">
              <w:r w:rsidRPr="009C3F20">
                <w:rPr>
                  <w:sz w:val="20"/>
                </w:rPr>
                <w:t>EventIndification.EventTypeCode</w:t>
              </w:r>
            </w:ins>
          </w:p>
        </w:tc>
      </w:tr>
      <w:tr w:rsidR="00E816F9" w14:paraId="65053612" w14:textId="77777777" w:rsidTr="009C3F20">
        <w:trPr>
          <w:trHeight w:val="284"/>
          <w:ins w:id="2163" w:author="Gregorio Canal" w:date="2019-04-23T16:01:00Z"/>
        </w:trPr>
        <w:tc>
          <w:tcPr>
            <w:tcW w:w="3285" w:type="dxa"/>
          </w:tcPr>
          <w:p w14:paraId="06DBF79F" w14:textId="6DCA0C05" w:rsidR="00E816F9" w:rsidRPr="009C3F20" w:rsidRDefault="00E816F9" w:rsidP="00CC5FFC">
            <w:pPr>
              <w:pStyle w:val="Corpotesto"/>
              <w:rPr>
                <w:ins w:id="2164" w:author="Gregorio Canal" w:date="2019-04-23T16:01:00Z"/>
                <w:sz w:val="20"/>
              </w:rPr>
            </w:pPr>
            <w:ins w:id="2165" w:author="Gregorio Canal" w:date="2019-04-23T16:03:00Z">
              <w:r w:rsidRPr="009C3F20">
                <w:rPr>
                  <w:sz w:val="20"/>
                </w:rPr>
                <w:t>action</w:t>
              </w:r>
            </w:ins>
          </w:p>
        </w:tc>
        <w:tc>
          <w:tcPr>
            <w:tcW w:w="6410" w:type="dxa"/>
          </w:tcPr>
          <w:p w14:paraId="3FB732F4" w14:textId="7B3C0097" w:rsidR="00E816F9" w:rsidRPr="009C3F20" w:rsidRDefault="00E816F9" w:rsidP="00CC5FFC">
            <w:pPr>
              <w:pStyle w:val="Corpotesto"/>
              <w:rPr>
                <w:ins w:id="2166" w:author="Gregorio Canal" w:date="2019-04-23T16:01:00Z"/>
                <w:sz w:val="20"/>
              </w:rPr>
            </w:pPr>
            <w:ins w:id="2167" w:author="Gregorio Canal" w:date="2019-04-23T16:03:00Z">
              <w:r w:rsidRPr="009C3F20">
                <w:rPr>
                  <w:sz w:val="20"/>
                </w:rPr>
                <w:t>EventIndification@EventActionCode</w:t>
              </w:r>
            </w:ins>
          </w:p>
        </w:tc>
      </w:tr>
      <w:tr w:rsidR="00E816F9" w14:paraId="3EFE40E6" w14:textId="77777777" w:rsidTr="009C3F20">
        <w:trPr>
          <w:trHeight w:val="284"/>
          <w:ins w:id="2168" w:author="Gregorio Canal" w:date="2019-04-23T16:01:00Z"/>
        </w:trPr>
        <w:tc>
          <w:tcPr>
            <w:tcW w:w="3285" w:type="dxa"/>
          </w:tcPr>
          <w:p w14:paraId="13F84581" w14:textId="47EFACE5" w:rsidR="00E816F9" w:rsidRPr="009C3F20" w:rsidRDefault="00E816F9" w:rsidP="00E816F9">
            <w:pPr>
              <w:pStyle w:val="Corpotesto"/>
              <w:rPr>
                <w:ins w:id="2169" w:author="Gregorio Canal" w:date="2019-04-23T16:01:00Z"/>
                <w:sz w:val="20"/>
              </w:rPr>
            </w:pPr>
            <w:ins w:id="2170" w:author="Gregorio Canal" w:date="2019-04-23T16:03:00Z">
              <w:r w:rsidRPr="009C3F20">
                <w:rPr>
                  <w:sz w:val="20"/>
                </w:rPr>
                <w:t>period</w:t>
              </w:r>
            </w:ins>
          </w:p>
        </w:tc>
        <w:tc>
          <w:tcPr>
            <w:tcW w:w="6410" w:type="dxa"/>
          </w:tcPr>
          <w:p w14:paraId="368F2E18" w14:textId="3BEFDA4C" w:rsidR="00E816F9" w:rsidRPr="009C3F20" w:rsidRDefault="00FF65B0" w:rsidP="00E816F9">
            <w:pPr>
              <w:pStyle w:val="Corpotesto"/>
              <w:rPr>
                <w:ins w:id="2171" w:author="Gregorio Canal" w:date="2019-04-23T16:01:00Z"/>
                <w:sz w:val="20"/>
              </w:rPr>
            </w:pPr>
            <w:ins w:id="2172" w:author="Gregorio Canal" w:date="2019-04-29T18:56:00Z">
              <w:r>
                <w:rPr>
                  <w:sz w:val="20"/>
                </w:rPr>
                <w:t xml:space="preserve">NOT </w:t>
              </w:r>
            </w:ins>
            <w:ins w:id="2173" w:author="Gregorio Canal" w:date="2019-04-30T17:16:00Z">
              <w:r w:rsidR="00094191">
                <w:rPr>
                  <w:sz w:val="20"/>
                </w:rPr>
                <w:t>PRESENT</w:t>
              </w:r>
            </w:ins>
          </w:p>
        </w:tc>
      </w:tr>
      <w:tr w:rsidR="00E816F9" w14:paraId="700A1C86" w14:textId="77777777" w:rsidTr="009C3F20">
        <w:trPr>
          <w:trHeight w:val="284"/>
          <w:ins w:id="2174" w:author="Gregorio Canal" w:date="2019-04-23T16:01:00Z"/>
        </w:trPr>
        <w:tc>
          <w:tcPr>
            <w:tcW w:w="3285" w:type="dxa"/>
          </w:tcPr>
          <w:p w14:paraId="3B0C7A77" w14:textId="3F8B4F3F" w:rsidR="00E816F9" w:rsidRPr="009C3F20" w:rsidRDefault="00E816F9" w:rsidP="00E816F9">
            <w:pPr>
              <w:pStyle w:val="Corpotesto"/>
              <w:rPr>
                <w:ins w:id="2175" w:author="Gregorio Canal" w:date="2019-04-23T16:01:00Z"/>
                <w:sz w:val="20"/>
              </w:rPr>
            </w:pPr>
            <w:ins w:id="2176" w:author="Gregorio Canal" w:date="2019-04-23T16:03:00Z">
              <w:r w:rsidRPr="009C3F20">
                <w:rPr>
                  <w:sz w:val="20"/>
                </w:rPr>
                <w:t>recorded</w:t>
              </w:r>
            </w:ins>
          </w:p>
        </w:tc>
        <w:tc>
          <w:tcPr>
            <w:tcW w:w="6410" w:type="dxa"/>
          </w:tcPr>
          <w:p w14:paraId="68C308EF" w14:textId="1C4C6A03" w:rsidR="00E816F9" w:rsidRPr="009C3F20" w:rsidRDefault="00E816F9" w:rsidP="00E816F9">
            <w:pPr>
              <w:pStyle w:val="Corpotesto"/>
              <w:rPr>
                <w:ins w:id="2177" w:author="Gregorio Canal" w:date="2019-04-23T16:01:00Z"/>
                <w:sz w:val="20"/>
              </w:rPr>
            </w:pPr>
            <w:ins w:id="2178" w:author="Gregorio Canal" w:date="2019-04-23T16:04:00Z">
              <w:r w:rsidRPr="009C3F20">
                <w:rPr>
                  <w:sz w:val="20"/>
                </w:rPr>
                <w:t>EventIndification@EventDateTime</w:t>
              </w:r>
            </w:ins>
          </w:p>
        </w:tc>
      </w:tr>
      <w:tr w:rsidR="00E816F9" w14:paraId="27DFFD1D" w14:textId="77777777" w:rsidTr="009C3F20">
        <w:trPr>
          <w:trHeight w:val="284"/>
          <w:ins w:id="2179" w:author="Gregorio Canal" w:date="2019-04-23T16:01:00Z"/>
        </w:trPr>
        <w:tc>
          <w:tcPr>
            <w:tcW w:w="3285" w:type="dxa"/>
          </w:tcPr>
          <w:p w14:paraId="4EF5363E" w14:textId="70B51172" w:rsidR="00E816F9" w:rsidRPr="009C3F20" w:rsidRDefault="00E816F9" w:rsidP="00E816F9">
            <w:pPr>
              <w:pStyle w:val="Corpotesto"/>
              <w:rPr>
                <w:ins w:id="2180" w:author="Gregorio Canal" w:date="2019-04-23T16:01:00Z"/>
                <w:sz w:val="20"/>
              </w:rPr>
            </w:pPr>
            <w:ins w:id="2181" w:author="Gregorio Canal" w:date="2019-04-23T16:03:00Z">
              <w:r w:rsidRPr="009C3F20">
                <w:rPr>
                  <w:sz w:val="20"/>
                </w:rPr>
                <w:t>outcome</w:t>
              </w:r>
            </w:ins>
          </w:p>
        </w:tc>
        <w:tc>
          <w:tcPr>
            <w:tcW w:w="6410" w:type="dxa"/>
          </w:tcPr>
          <w:p w14:paraId="302EC237" w14:textId="6D6B367A" w:rsidR="00E816F9" w:rsidRPr="009C3F20" w:rsidRDefault="00E816F9" w:rsidP="00E816F9">
            <w:pPr>
              <w:pStyle w:val="Corpotesto"/>
              <w:rPr>
                <w:ins w:id="2182" w:author="Gregorio Canal" w:date="2019-04-23T16:01:00Z"/>
                <w:sz w:val="20"/>
              </w:rPr>
            </w:pPr>
            <w:ins w:id="2183" w:author="Gregorio Canal" w:date="2019-04-23T16:03:00Z">
              <w:r w:rsidRPr="009C3F20">
                <w:rPr>
                  <w:sz w:val="20"/>
                </w:rPr>
                <w:t>EventIndification@EventOutcomeIndicator</w:t>
              </w:r>
            </w:ins>
          </w:p>
        </w:tc>
      </w:tr>
      <w:tr w:rsidR="00E816F9" w14:paraId="1F811F2A" w14:textId="77777777" w:rsidTr="009C3F20">
        <w:trPr>
          <w:trHeight w:val="284"/>
          <w:ins w:id="2184" w:author="Gregorio Canal" w:date="2019-04-23T16:01:00Z"/>
        </w:trPr>
        <w:tc>
          <w:tcPr>
            <w:tcW w:w="3285" w:type="dxa"/>
          </w:tcPr>
          <w:p w14:paraId="7C6342A0" w14:textId="4515CE19" w:rsidR="00E816F9" w:rsidRPr="009C3F20" w:rsidRDefault="00E816F9" w:rsidP="00E816F9">
            <w:pPr>
              <w:pStyle w:val="Corpotesto"/>
              <w:rPr>
                <w:ins w:id="2185" w:author="Gregorio Canal" w:date="2019-04-23T16:01:00Z"/>
                <w:sz w:val="20"/>
              </w:rPr>
            </w:pPr>
            <w:ins w:id="2186" w:author="Gregorio Canal" w:date="2019-04-23T16:03:00Z">
              <w:r w:rsidRPr="009C3F20">
                <w:rPr>
                  <w:sz w:val="20"/>
                </w:rPr>
                <w:t>outcomeDesc</w:t>
              </w:r>
            </w:ins>
          </w:p>
        </w:tc>
        <w:tc>
          <w:tcPr>
            <w:tcW w:w="6410" w:type="dxa"/>
          </w:tcPr>
          <w:p w14:paraId="06FFEBCA" w14:textId="70905E96" w:rsidR="00E816F9" w:rsidRPr="009C3F20" w:rsidRDefault="00E816F9" w:rsidP="00E816F9">
            <w:pPr>
              <w:pStyle w:val="Corpotesto"/>
              <w:rPr>
                <w:ins w:id="2187" w:author="Gregorio Canal" w:date="2019-04-23T16:01:00Z"/>
                <w:sz w:val="20"/>
              </w:rPr>
            </w:pPr>
            <w:ins w:id="2188" w:author="Gregorio Canal" w:date="2019-04-23T16:03:00Z">
              <w:r w:rsidRPr="009C3F20">
                <w:rPr>
                  <w:sz w:val="20"/>
                </w:rPr>
                <w:t>EventIndification.EventOutcomeDescription</w:t>
              </w:r>
            </w:ins>
          </w:p>
        </w:tc>
      </w:tr>
      <w:tr w:rsidR="00E816F9" w14:paraId="3B78F450" w14:textId="77777777" w:rsidTr="009C3F20">
        <w:trPr>
          <w:trHeight w:val="284"/>
          <w:ins w:id="2189" w:author="Gregorio Canal" w:date="2019-04-23T16:01:00Z"/>
        </w:trPr>
        <w:tc>
          <w:tcPr>
            <w:tcW w:w="3285" w:type="dxa"/>
          </w:tcPr>
          <w:p w14:paraId="0B47AC44" w14:textId="4F3DB401" w:rsidR="00E816F9" w:rsidRPr="009C3F20" w:rsidRDefault="00E816F9" w:rsidP="00E816F9">
            <w:pPr>
              <w:pStyle w:val="Corpotesto"/>
              <w:rPr>
                <w:ins w:id="2190" w:author="Gregorio Canal" w:date="2019-04-23T16:01:00Z"/>
                <w:sz w:val="20"/>
              </w:rPr>
            </w:pPr>
            <w:ins w:id="2191" w:author="Gregorio Canal" w:date="2019-04-23T16:03:00Z">
              <w:r w:rsidRPr="009C3F20">
                <w:rPr>
                  <w:sz w:val="20"/>
                </w:rPr>
                <w:t>purposeOfEvent</w:t>
              </w:r>
            </w:ins>
          </w:p>
        </w:tc>
        <w:tc>
          <w:tcPr>
            <w:tcW w:w="6410" w:type="dxa"/>
          </w:tcPr>
          <w:p w14:paraId="57A87276" w14:textId="0D2F7A16" w:rsidR="00E816F9" w:rsidRPr="009C3F20" w:rsidRDefault="00E816F9" w:rsidP="00E816F9">
            <w:pPr>
              <w:pStyle w:val="Corpotesto"/>
              <w:rPr>
                <w:ins w:id="2192" w:author="Gregorio Canal" w:date="2019-04-23T16:01:00Z"/>
                <w:sz w:val="20"/>
              </w:rPr>
            </w:pPr>
            <w:ins w:id="2193" w:author="Gregorio Canal" w:date="2019-04-23T16:03:00Z">
              <w:r w:rsidRPr="009C3F20">
                <w:rPr>
                  <w:sz w:val="20"/>
                </w:rPr>
                <w:t>EventIndification.purpuseOfUse</w:t>
              </w:r>
            </w:ins>
          </w:p>
        </w:tc>
      </w:tr>
      <w:tr w:rsidR="00E816F9" w14:paraId="08B83E70" w14:textId="77777777" w:rsidTr="009C3F20">
        <w:trPr>
          <w:trHeight w:val="284"/>
          <w:ins w:id="2194" w:author="Gregorio Canal" w:date="2019-04-23T16:01:00Z"/>
        </w:trPr>
        <w:tc>
          <w:tcPr>
            <w:tcW w:w="3285" w:type="dxa"/>
          </w:tcPr>
          <w:p w14:paraId="3172ECBF" w14:textId="3C2165C7" w:rsidR="00E816F9" w:rsidRPr="009C3F20" w:rsidRDefault="00E816F9" w:rsidP="00E816F9">
            <w:pPr>
              <w:pStyle w:val="Corpotesto"/>
              <w:rPr>
                <w:ins w:id="2195" w:author="Gregorio Canal" w:date="2019-04-23T16:01:00Z"/>
                <w:sz w:val="20"/>
              </w:rPr>
            </w:pPr>
            <w:ins w:id="2196" w:author="Gregorio Canal" w:date="2019-04-23T16:03:00Z">
              <w:r w:rsidRPr="009C3F20">
                <w:rPr>
                  <w:sz w:val="20"/>
                </w:rPr>
                <w:t>agent</w:t>
              </w:r>
            </w:ins>
          </w:p>
        </w:tc>
        <w:tc>
          <w:tcPr>
            <w:tcW w:w="6410" w:type="dxa"/>
          </w:tcPr>
          <w:p w14:paraId="20F11E9A" w14:textId="684A4BE5" w:rsidR="00E816F9" w:rsidRPr="009C3F20" w:rsidRDefault="00E816F9" w:rsidP="00E816F9">
            <w:pPr>
              <w:pStyle w:val="Corpotesto"/>
              <w:rPr>
                <w:ins w:id="2197" w:author="Gregorio Canal" w:date="2019-04-23T16:01:00Z"/>
                <w:sz w:val="20"/>
              </w:rPr>
            </w:pPr>
            <w:ins w:id="2198" w:author="Gregorio Canal" w:date="2019-04-23T16:03:00Z">
              <w:r w:rsidRPr="009C3F20">
                <w:rPr>
                  <w:sz w:val="20"/>
                </w:rPr>
                <w:t>ActiveParticipant</w:t>
              </w:r>
            </w:ins>
          </w:p>
        </w:tc>
      </w:tr>
      <w:tr w:rsidR="00E816F9" w14:paraId="4646CA3E" w14:textId="77777777" w:rsidTr="009C3F20">
        <w:trPr>
          <w:trHeight w:val="284"/>
          <w:ins w:id="2199" w:author="Gregorio Canal" w:date="2019-04-23T16:01:00Z"/>
        </w:trPr>
        <w:tc>
          <w:tcPr>
            <w:tcW w:w="3285" w:type="dxa"/>
          </w:tcPr>
          <w:p w14:paraId="18FAD846" w14:textId="46B2E98C" w:rsidR="00E816F9" w:rsidRPr="009C3F20" w:rsidRDefault="00E816F9" w:rsidP="00E816F9">
            <w:pPr>
              <w:pStyle w:val="Corpotesto"/>
              <w:rPr>
                <w:ins w:id="2200" w:author="Gregorio Canal" w:date="2019-04-23T16:01:00Z"/>
                <w:sz w:val="20"/>
              </w:rPr>
            </w:pPr>
            <w:ins w:id="2201" w:author="Gregorio Canal" w:date="2019-04-23T16:03:00Z">
              <w:r w:rsidRPr="009C3F20">
                <w:rPr>
                  <w:sz w:val="20"/>
                </w:rPr>
                <w:t>agent.type</w:t>
              </w:r>
            </w:ins>
            <w:ins w:id="2202" w:author="Gregorio Canal" w:date="2019-04-24T10:42:00Z">
              <w:r w:rsidR="00D001FA">
                <w:rPr>
                  <w:sz w:val="20"/>
                </w:rPr>
                <w:t xml:space="preserve"> </w:t>
              </w:r>
              <w:r w:rsidR="00D001FA" w:rsidRPr="00B3006D">
                <w:rPr>
                  <w:sz w:val="20"/>
                </w:rPr>
                <w:t>(Note 1)</w:t>
              </w:r>
            </w:ins>
          </w:p>
        </w:tc>
        <w:tc>
          <w:tcPr>
            <w:tcW w:w="6410" w:type="dxa"/>
          </w:tcPr>
          <w:p w14:paraId="6A47BB43" w14:textId="5CD98EA0" w:rsidR="00E816F9" w:rsidRPr="009C3F20" w:rsidRDefault="00E816F9" w:rsidP="00E816F9">
            <w:pPr>
              <w:pStyle w:val="Corpotesto"/>
              <w:rPr>
                <w:ins w:id="2203" w:author="Gregorio Canal" w:date="2019-04-23T16:01:00Z"/>
                <w:sz w:val="20"/>
              </w:rPr>
            </w:pPr>
            <w:ins w:id="2204" w:author="Gregorio Canal" w:date="2019-04-23T16:03:00Z">
              <w:r w:rsidRPr="009C3F20">
                <w:rPr>
                  <w:sz w:val="20"/>
                </w:rPr>
                <w:t>ActiveParticipant.RoleIDCode</w:t>
              </w:r>
            </w:ins>
          </w:p>
        </w:tc>
      </w:tr>
      <w:tr w:rsidR="00E816F9" w14:paraId="37F75022" w14:textId="77777777" w:rsidTr="009C3F20">
        <w:trPr>
          <w:trHeight w:val="284"/>
          <w:ins w:id="2205" w:author="Gregorio Canal" w:date="2019-04-23T16:01:00Z"/>
        </w:trPr>
        <w:tc>
          <w:tcPr>
            <w:tcW w:w="3285" w:type="dxa"/>
          </w:tcPr>
          <w:p w14:paraId="581CBBC0" w14:textId="0C9D8639" w:rsidR="00E816F9" w:rsidRPr="009C3F20" w:rsidRDefault="00E816F9" w:rsidP="00E816F9">
            <w:pPr>
              <w:pStyle w:val="Corpotesto"/>
              <w:rPr>
                <w:ins w:id="2206" w:author="Gregorio Canal" w:date="2019-04-23T16:01:00Z"/>
                <w:sz w:val="20"/>
              </w:rPr>
            </w:pPr>
            <w:ins w:id="2207" w:author="Gregorio Canal" w:date="2019-04-23T16:03:00Z">
              <w:r w:rsidRPr="009C3F20">
                <w:rPr>
                  <w:sz w:val="20"/>
                </w:rPr>
                <w:t>agent.role</w:t>
              </w:r>
            </w:ins>
            <w:ins w:id="2208" w:author="Gregorio Canal" w:date="2019-04-24T10:42:00Z">
              <w:r w:rsidR="00D001FA">
                <w:rPr>
                  <w:sz w:val="20"/>
                </w:rPr>
                <w:t xml:space="preserve"> </w:t>
              </w:r>
              <w:r w:rsidR="00D001FA" w:rsidRPr="00B3006D">
                <w:rPr>
                  <w:sz w:val="20"/>
                </w:rPr>
                <w:t>(Note 1)</w:t>
              </w:r>
            </w:ins>
          </w:p>
        </w:tc>
        <w:tc>
          <w:tcPr>
            <w:tcW w:w="6410" w:type="dxa"/>
          </w:tcPr>
          <w:p w14:paraId="615BA777" w14:textId="2CC71D0B" w:rsidR="00E816F9" w:rsidRPr="009C3F20" w:rsidRDefault="00E816F9" w:rsidP="00E816F9">
            <w:pPr>
              <w:pStyle w:val="Corpotesto"/>
              <w:rPr>
                <w:ins w:id="2209" w:author="Gregorio Canal" w:date="2019-04-23T16:01:00Z"/>
                <w:sz w:val="20"/>
              </w:rPr>
            </w:pPr>
            <w:ins w:id="2210" w:author="Gregorio Canal" w:date="2019-04-23T16:03:00Z">
              <w:r w:rsidRPr="009C3F20">
                <w:rPr>
                  <w:sz w:val="20"/>
                </w:rPr>
                <w:t>ActiveParticipant.RoleIDCode</w:t>
              </w:r>
            </w:ins>
          </w:p>
        </w:tc>
      </w:tr>
      <w:tr w:rsidR="00E816F9" w14:paraId="0B8AD5FA" w14:textId="77777777" w:rsidTr="009C3F20">
        <w:trPr>
          <w:trHeight w:val="284"/>
          <w:ins w:id="2211" w:author="Gregorio Canal" w:date="2019-04-23T16:01:00Z"/>
        </w:trPr>
        <w:tc>
          <w:tcPr>
            <w:tcW w:w="3285" w:type="dxa"/>
          </w:tcPr>
          <w:p w14:paraId="2F851636" w14:textId="5EBF914E" w:rsidR="00E816F9" w:rsidRPr="009C3F20" w:rsidRDefault="00E816F9" w:rsidP="00E816F9">
            <w:pPr>
              <w:pStyle w:val="Corpotesto"/>
              <w:rPr>
                <w:ins w:id="2212" w:author="Gregorio Canal" w:date="2019-04-23T16:01:00Z"/>
                <w:sz w:val="20"/>
              </w:rPr>
            </w:pPr>
            <w:ins w:id="2213" w:author="Gregorio Canal" w:date="2019-04-23T16:03:00Z">
              <w:r w:rsidRPr="009C3F20">
                <w:rPr>
                  <w:sz w:val="20"/>
                </w:rPr>
                <w:t>agent.who</w:t>
              </w:r>
            </w:ins>
          </w:p>
        </w:tc>
        <w:tc>
          <w:tcPr>
            <w:tcW w:w="6410" w:type="dxa"/>
          </w:tcPr>
          <w:p w14:paraId="1FB1EFFC" w14:textId="76364901" w:rsidR="00E816F9" w:rsidRPr="009C3F20" w:rsidRDefault="00E816F9" w:rsidP="00E816F9">
            <w:pPr>
              <w:pStyle w:val="Corpotesto"/>
              <w:rPr>
                <w:ins w:id="2214" w:author="Gregorio Canal" w:date="2019-04-23T16:01:00Z"/>
                <w:sz w:val="20"/>
              </w:rPr>
            </w:pPr>
            <w:ins w:id="2215" w:author="Gregorio Canal" w:date="2019-04-23T16:03:00Z">
              <w:r w:rsidRPr="009C3F20">
                <w:rPr>
                  <w:sz w:val="20"/>
                </w:rPr>
                <w:t>ActiveParticipant@UserId</w:t>
              </w:r>
            </w:ins>
          </w:p>
        </w:tc>
      </w:tr>
      <w:tr w:rsidR="00E816F9" w14:paraId="1160E186" w14:textId="77777777" w:rsidTr="009C3F20">
        <w:trPr>
          <w:trHeight w:val="284"/>
          <w:ins w:id="2216" w:author="Gregorio Canal" w:date="2019-04-23T16:01:00Z"/>
        </w:trPr>
        <w:tc>
          <w:tcPr>
            <w:tcW w:w="3285" w:type="dxa"/>
          </w:tcPr>
          <w:p w14:paraId="572398D9" w14:textId="1B9BAC3E" w:rsidR="00E816F9" w:rsidRPr="009C3F20" w:rsidRDefault="00E816F9" w:rsidP="00E816F9">
            <w:pPr>
              <w:pStyle w:val="Corpotesto"/>
              <w:rPr>
                <w:ins w:id="2217" w:author="Gregorio Canal" w:date="2019-04-23T16:01:00Z"/>
                <w:sz w:val="20"/>
              </w:rPr>
            </w:pPr>
            <w:ins w:id="2218" w:author="Gregorio Canal" w:date="2019-04-23T16:03:00Z">
              <w:r w:rsidRPr="009C3F20">
                <w:rPr>
                  <w:sz w:val="20"/>
                </w:rPr>
                <w:t>agent.altId</w:t>
              </w:r>
            </w:ins>
          </w:p>
        </w:tc>
        <w:tc>
          <w:tcPr>
            <w:tcW w:w="6410" w:type="dxa"/>
          </w:tcPr>
          <w:p w14:paraId="0BABA1EA" w14:textId="3E2B8A2F" w:rsidR="00E816F9" w:rsidRPr="009C3F20" w:rsidRDefault="00E816F9" w:rsidP="00E816F9">
            <w:pPr>
              <w:pStyle w:val="Corpotesto"/>
              <w:rPr>
                <w:ins w:id="2219" w:author="Gregorio Canal" w:date="2019-04-23T16:01:00Z"/>
                <w:sz w:val="20"/>
              </w:rPr>
            </w:pPr>
            <w:ins w:id="2220" w:author="Gregorio Canal" w:date="2019-04-23T16:03:00Z">
              <w:r w:rsidRPr="009C3F20">
                <w:rPr>
                  <w:sz w:val="20"/>
                </w:rPr>
                <w:t>ActiveParticipant@AlternativeUserId</w:t>
              </w:r>
            </w:ins>
          </w:p>
        </w:tc>
      </w:tr>
      <w:tr w:rsidR="00E816F9" w14:paraId="14BEE2E6" w14:textId="77777777" w:rsidTr="009C3F20">
        <w:trPr>
          <w:trHeight w:val="284"/>
          <w:ins w:id="2221" w:author="Gregorio Canal" w:date="2019-04-23T16:01:00Z"/>
        </w:trPr>
        <w:tc>
          <w:tcPr>
            <w:tcW w:w="3285" w:type="dxa"/>
          </w:tcPr>
          <w:p w14:paraId="740C75CE" w14:textId="276107BD" w:rsidR="00E816F9" w:rsidRPr="009C3F20" w:rsidRDefault="00E816F9" w:rsidP="00E816F9">
            <w:pPr>
              <w:pStyle w:val="Corpotesto"/>
              <w:rPr>
                <w:ins w:id="2222" w:author="Gregorio Canal" w:date="2019-04-23T16:01:00Z"/>
                <w:sz w:val="20"/>
              </w:rPr>
            </w:pPr>
            <w:ins w:id="2223" w:author="Gregorio Canal" w:date="2019-04-23T16:03:00Z">
              <w:r w:rsidRPr="009C3F20">
                <w:rPr>
                  <w:sz w:val="20"/>
                </w:rPr>
                <w:t>agent.name</w:t>
              </w:r>
            </w:ins>
          </w:p>
        </w:tc>
        <w:tc>
          <w:tcPr>
            <w:tcW w:w="6410" w:type="dxa"/>
          </w:tcPr>
          <w:p w14:paraId="1D10472A" w14:textId="5072AF42" w:rsidR="00E816F9" w:rsidRPr="009C3F20" w:rsidRDefault="00E816F9" w:rsidP="00E816F9">
            <w:pPr>
              <w:pStyle w:val="Corpotesto"/>
              <w:rPr>
                <w:ins w:id="2224" w:author="Gregorio Canal" w:date="2019-04-23T16:01:00Z"/>
                <w:sz w:val="20"/>
              </w:rPr>
            </w:pPr>
            <w:ins w:id="2225" w:author="Gregorio Canal" w:date="2019-04-23T16:03:00Z">
              <w:r w:rsidRPr="009C3F20">
                <w:rPr>
                  <w:sz w:val="20"/>
                </w:rPr>
                <w:t>ActiveParticipant@UserName</w:t>
              </w:r>
            </w:ins>
          </w:p>
        </w:tc>
      </w:tr>
      <w:tr w:rsidR="00E816F9" w14:paraId="3527E13B" w14:textId="77777777" w:rsidTr="009C3F20">
        <w:trPr>
          <w:trHeight w:val="284"/>
          <w:ins w:id="2226" w:author="Gregorio Canal" w:date="2019-04-23T16:01:00Z"/>
        </w:trPr>
        <w:tc>
          <w:tcPr>
            <w:tcW w:w="3285" w:type="dxa"/>
          </w:tcPr>
          <w:p w14:paraId="3D4CD892" w14:textId="5ABA4965" w:rsidR="00E816F9" w:rsidRPr="009C3F20" w:rsidRDefault="00E816F9" w:rsidP="00E816F9">
            <w:pPr>
              <w:pStyle w:val="Corpotesto"/>
              <w:rPr>
                <w:ins w:id="2227" w:author="Gregorio Canal" w:date="2019-04-23T16:01:00Z"/>
                <w:sz w:val="20"/>
              </w:rPr>
            </w:pPr>
            <w:ins w:id="2228" w:author="Gregorio Canal" w:date="2019-04-23T16:03:00Z">
              <w:r w:rsidRPr="009C3F20">
                <w:rPr>
                  <w:sz w:val="20"/>
                </w:rPr>
                <w:t>agent.requestor</w:t>
              </w:r>
            </w:ins>
          </w:p>
        </w:tc>
        <w:tc>
          <w:tcPr>
            <w:tcW w:w="6410" w:type="dxa"/>
          </w:tcPr>
          <w:p w14:paraId="481D2611" w14:textId="379EA067" w:rsidR="00E816F9" w:rsidRPr="009C3F20" w:rsidRDefault="00E816F9" w:rsidP="00E816F9">
            <w:pPr>
              <w:pStyle w:val="Corpotesto"/>
              <w:rPr>
                <w:ins w:id="2229" w:author="Gregorio Canal" w:date="2019-04-23T16:01:00Z"/>
                <w:sz w:val="20"/>
              </w:rPr>
            </w:pPr>
            <w:ins w:id="2230" w:author="Gregorio Canal" w:date="2019-04-23T16:03:00Z">
              <w:r w:rsidRPr="009C3F20">
                <w:rPr>
                  <w:sz w:val="20"/>
                </w:rPr>
                <w:t>ActiveParticipant@UserIsRequestor</w:t>
              </w:r>
            </w:ins>
          </w:p>
        </w:tc>
      </w:tr>
      <w:tr w:rsidR="00E816F9" w14:paraId="1AD609E8" w14:textId="77777777" w:rsidTr="009C3F20">
        <w:trPr>
          <w:trHeight w:val="284"/>
          <w:ins w:id="2231" w:author="Gregorio Canal" w:date="2019-04-23T16:01:00Z"/>
        </w:trPr>
        <w:tc>
          <w:tcPr>
            <w:tcW w:w="3285" w:type="dxa"/>
          </w:tcPr>
          <w:p w14:paraId="22A019F2" w14:textId="5B7C5ACB" w:rsidR="00E816F9" w:rsidRPr="009C3F20" w:rsidRDefault="00E816F9" w:rsidP="00E816F9">
            <w:pPr>
              <w:pStyle w:val="Corpotesto"/>
              <w:rPr>
                <w:ins w:id="2232" w:author="Gregorio Canal" w:date="2019-04-23T16:01:00Z"/>
                <w:sz w:val="20"/>
              </w:rPr>
            </w:pPr>
            <w:ins w:id="2233" w:author="Gregorio Canal" w:date="2019-04-23T16:03:00Z">
              <w:r w:rsidRPr="009C3F20">
                <w:rPr>
                  <w:sz w:val="20"/>
                </w:rPr>
                <w:t>agent.location</w:t>
              </w:r>
            </w:ins>
          </w:p>
        </w:tc>
        <w:tc>
          <w:tcPr>
            <w:tcW w:w="6410" w:type="dxa"/>
          </w:tcPr>
          <w:p w14:paraId="73102CFB" w14:textId="423EF5D5" w:rsidR="00E816F9" w:rsidRPr="009C3F20" w:rsidRDefault="00FF65B0">
            <w:pPr>
              <w:pStyle w:val="Corpotesto"/>
              <w:tabs>
                <w:tab w:val="left" w:pos="1500"/>
              </w:tabs>
              <w:rPr>
                <w:ins w:id="2234" w:author="Gregorio Canal" w:date="2019-04-23T16:01:00Z"/>
                <w:sz w:val="20"/>
              </w:rPr>
              <w:pPrChange w:id="2235" w:author="Gregorio Canal" w:date="2019-04-29T18:56:00Z">
                <w:pPr>
                  <w:pStyle w:val="Corpotesto"/>
                </w:pPr>
              </w:pPrChange>
            </w:pPr>
            <w:ins w:id="2236" w:author="Gregorio Canal" w:date="2019-04-29T18:56:00Z">
              <w:r>
                <w:rPr>
                  <w:sz w:val="20"/>
                </w:rPr>
                <w:t xml:space="preserve">NOT </w:t>
              </w:r>
            </w:ins>
            <w:ins w:id="2237" w:author="Gregorio Canal" w:date="2019-04-30T17:17:00Z">
              <w:r w:rsidR="00094191">
                <w:rPr>
                  <w:sz w:val="20"/>
                </w:rPr>
                <w:t>PRESENT</w:t>
              </w:r>
            </w:ins>
          </w:p>
        </w:tc>
      </w:tr>
      <w:tr w:rsidR="00E816F9" w14:paraId="56E8476A" w14:textId="77777777" w:rsidTr="009C3F20">
        <w:trPr>
          <w:trHeight w:val="284"/>
          <w:ins w:id="2238" w:author="Gregorio Canal" w:date="2019-04-23T16:01:00Z"/>
        </w:trPr>
        <w:tc>
          <w:tcPr>
            <w:tcW w:w="3285" w:type="dxa"/>
          </w:tcPr>
          <w:p w14:paraId="2FFF0DBF" w14:textId="4CB4139C" w:rsidR="00E816F9" w:rsidRPr="009C3F20" w:rsidRDefault="00E816F9" w:rsidP="00E816F9">
            <w:pPr>
              <w:pStyle w:val="Corpotesto"/>
              <w:rPr>
                <w:ins w:id="2239" w:author="Gregorio Canal" w:date="2019-04-23T16:01:00Z"/>
                <w:sz w:val="20"/>
              </w:rPr>
            </w:pPr>
            <w:ins w:id="2240" w:author="Gregorio Canal" w:date="2019-04-23T16:03:00Z">
              <w:r w:rsidRPr="009C3F20">
                <w:rPr>
                  <w:sz w:val="20"/>
                </w:rPr>
                <w:t>agent.policy</w:t>
              </w:r>
            </w:ins>
          </w:p>
        </w:tc>
        <w:tc>
          <w:tcPr>
            <w:tcW w:w="6410" w:type="dxa"/>
          </w:tcPr>
          <w:p w14:paraId="66BF3705" w14:textId="336116CC" w:rsidR="00E816F9" w:rsidRPr="009C3F20" w:rsidRDefault="00E816F9" w:rsidP="00E816F9">
            <w:pPr>
              <w:pStyle w:val="Corpotesto"/>
              <w:rPr>
                <w:ins w:id="2241" w:author="Gregorio Canal" w:date="2019-04-23T16:01:00Z"/>
                <w:sz w:val="20"/>
              </w:rPr>
            </w:pPr>
            <w:ins w:id="2242" w:author="Gregorio Canal" w:date="2019-04-23T16:03:00Z">
              <w:r w:rsidRPr="009C3F20">
                <w:rPr>
                  <w:sz w:val="20"/>
                </w:rPr>
                <w:t>ParticipantRoleIDCode</w:t>
              </w:r>
            </w:ins>
          </w:p>
        </w:tc>
      </w:tr>
      <w:tr w:rsidR="00E816F9" w14:paraId="6CB95353" w14:textId="77777777" w:rsidTr="009C3F20">
        <w:trPr>
          <w:trHeight w:val="284"/>
          <w:ins w:id="2243" w:author="Gregorio Canal" w:date="2019-04-23T16:02:00Z"/>
        </w:trPr>
        <w:tc>
          <w:tcPr>
            <w:tcW w:w="3285" w:type="dxa"/>
          </w:tcPr>
          <w:p w14:paraId="6A45A520" w14:textId="2EB462C2" w:rsidR="00E816F9" w:rsidRPr="009C3F20" w:rsidRDefault="00E816F9" w:rsidP="00E816F9">
            <w:pPr>
              <w:pStyle w:val="Corpotesto"/>
              <w:rPr>
                <w:ins w:id="2244" w:author="Gregorio Canal" w:date="2019-04-23T16:02:00Z"/>
                <w:sz w:val="20"/>
              </w:rPr>
            </w:pPr>
            <w:ins w:id="2245" w:author="Gregorio Canal" w:date="2019-04-23T16:03:00Z">
              <w:r w:rsidRPr="009C3F20">
                <w:rPr>
                  <w:sz w:val="20"/>
                </w:rPr>
                <w:lastRenderedPageBreak/>
                <w:t>agent.media</w:t>
              </w:r>
            </w:ins>
          </w:p>
        </w:tc>
        <w:tc>
          <w:tcPr>
            <w:tcW w:w="6410" w:type="dxa"/>
          </w:tcPr>
          <w:p w14:paraId="0CDCBCD5" w14:textId="593D6D5D" w:rsidR="00E816F9" w:rsidRPr="009C3F20" w:rsidRDefault="00E816F9" w:rsidP="00E816F9">
            <w:pPr>
              <w:pStyle w:val="Corpotesto"/>
              <w:rPr>
                <w:ins w:id="2246" w:author="Gregorio Canal" w:date="2019-04-23T16:02:00Z"/>
                <w:sz w:val="20"/>
              </w:rPr>
            </w:pPr>
            <w:ins w:id="2247" w:author="Gregorio Canal" w:date="2019-04-23T16:03:00Z">
              <w:r w:rsidRPr="009C3F20">
                <w:rPr>
                  <w:sz w:val="20"/>
                </w:rPr>
                <w:t>ActiveParticipant.MediaIdentifier.MediaType</w:t>
              </w:r>
            </w:ins>
          </w:p>
        </w:tc>
      </w:tr>
      <w:tr w:rsidR="00E816F9" w14:paraId="2E6E2F00" w14:textId="77777777" w:rsidTr="009C3F20">
        <w:trPr>
          <w:trHeight w:val="284"/>
          <w:ins w:id="2248" w:author="Gregorio Canal" w:date="2019-04-23T16:02:00Z"/>
        </w:trPr>
        <w:tc>
          <w:tcPr>
            <w:tcW w:w="3285" w:type="dxa"/>
          </w:tcPr>
          <w:p w14:paraId="2DB9D423" w14:textId="5BCECFA9" w:rsidR="00E816F9" w:rsidRPr="009C3F20" w:rsidRDefault="00E816F9" w:rsidP="00E816F9">
            <w:pPr>
              <w:pStyle w:val="Corpotesto"/>
              <w:rPr>
                <w:ins w:id="2249" w:author="Gregorio Canal" w:date="2019-04-23T16:02:00Z"/>
                <w:sz w:val="20"/>
              </w:rPr>
            </w:pPr>
            <w:ins w:id="2250" w:author="Gregorio Canal" w:date="2019-04-23T16:03:00Z">
              <w:r w:rsidRPr="009C3F20">
                <w:rPr>
                  <w:sz w:val="20"/>
                </w:rPr>
                <w:t>agent.network.address</w:t>
              </w:r>
            </w:ins>
          </w:p>
        </w:tc>
        <w:tc>
          <w:tcPr>
            <w:tcW w:w="6410" w:type="dxa"/>
          </w:tcPr>
          <w:p w14:paraId="4D0C0D0B" w14:textId="280167F4" w:rsidR="00E816F9" w:rsidRPr="009C3F20" w:rsidRDefault="00E816F9" w:rsidP="00E816F9">
            <w:pPr>
              <w:pStyle w:val="Corpotesto"/>
              <w:rPr>
                <w:ins w:id="2251" w:author="Gregorio Canal" w:date="2019-04-23T16:02:00Z"/>
                <w:sz w:val="20"/>
              </w:rPr>
            </w:pPr>
            <w:ins w:id="2252" w:author="Gregorio Canal" w:date="2019-04-23T16:03:00Z">
              <w:r w:rsidRPr="009C3F20">
                <w:rPr>
                  <w:sz w:val="20"/>
                </w:rPr>
                <w:t>ActiveParticipant@NetworkAccessPointID</w:t>
              </w:r>
            </w:ins>
          </w:p>
        </w:tc>
      </w:tr>
      <w:tr w:rsidR="00E816F9" w14:paraId="5CEBD5F2" w14:textId="77777777" w:rsidTr="009C3F20">
        <w:trPr>
          <w:trHeight w:val="284"/>
          <w:ins w:id="2253" w:author="Gregorio Canal" w:date="2019-04-23T16:02:00Z"/>
        </w:trPr>
        <w:tc>
          <w:tcPr>
            <w:tcW w:w="3285" w:type="dxa"/>
          </w:tcPr>
          <w:p w14:paraId="4DA7F361" w14:textId="58FDC226" w:rsidR="00E816F9" w:rsidRPr="009C3F20" w:rsidRDefault="00E816F9" w:rsidP="00E816F9">
            <w:pPr>
              <w:pStyle w:val="Corpotesto"/>
              <w:rPr>
                <w:ins w:id="2254" w:author="Gregorio Canal" w:date="2019-04-23T16:02:00Z"/>
                <w:sz w:val="20"/>
              </w:rPr>
            </w:pPr>
            <w:ins w:id="2255" w:author="Gregorio Canal" w:date="2019-04-23T16:03:00Z">
              <w:r w:rsidRPr="009C3F20">
                <w:rPr>
                  <w:sz w:val="20"/>
                </w:rPr>
                <w:t>agent.network.type</w:t>
              </w:r>
            </w:ins>
          </w:p>
        </w:tc>
        <w:tc>
          <w:tcPr>
            <w:tcW w:w="6410" w:type="dxa"/>
          </w:tcPr>
          <w:p w14:paraId="3F30A249" w14:textId="1A0E02B9" w:rsidR="00E816F9" w:rsidRPr="009C3F20" w:rsidRDefault="00E816F9" w:rsidP="00E816F9">
            <w:pPr>
              <w:pStyle w:val="Corpotesto"/>
              <w:rPr>
                <w:ins w:id="2256" w:author="Gregorio Canal" w:date="2019-04-23T16:02:00Z"/>
                <w:sz w:val="20"/>
              </w:rPr>
            </w:pPr>
            <w:ins w:id="2257" w:author="Gregorio Canal" w:date="2019-04-23T16:03:00Z">
              <w:r w:rsidRPr="009C3F20">
                <w:rPr>
                  <w:sz w:val="20"/>
                </w:rPr>
                <w:t>ActiveParticipant@NetworkAccessPointTypeCode</w:t>
              </w:r>
            </w:ins>
          </w:p>
        </w:tc>
      </w:tr>
      <w:tr w:rsidR="00E816F9" w14:paraId="3BCF9655" w14:textId="77777777" w:rsidTr="009C3F20">
        <w:trPr>
          <w:trHeight w:val="284"/>
          <w:ins w:id="2258" w:author="Gregorio Canal" w:date="2019-04-23T16:02:00Z"/>
        </w:trPr>
        <w:tc>
          <w:tcPr>
            <w:tcW w:w="3285" w:type="dxa"/>
          </w:tcPr>
          <w:p w14:paraId="0A46F508" w14:textId="268B41A9" w:rsidR="00E816F9" w:rsidRPr="009C3F20" w:rsidRDefault="00E816F9" w:rsidP="00E816F9">
            <w:pPr>
              <w:pStyle w:val="Corpotesto"/>
              <w:rPr>
                <w:ins w:id="2259" w:author="Gregorio Canal" w:date="2019-04-23T16:02:00Z"/>
                <w:sz w:val="20"/>
              </w:rPr>
            </w:pPr>
            <w:ins w:id="2260" w:author="Gregorio Canal" w:date="2019-04-23T16:03:00Z">
              <w:r w:rsidRPr="009C3F20">
                <w:rPr>
                  <w:sz w:val="20"/>
                </w:rPr>
                <w:t>agent.purposeOfUse</w:t>
              </w:r>
            </w:ins>
          </w:p>
        </w:tc>
        <w:tc>
          <w:tcPr>
            <w:tcW w:w="6410" w:type="dxa"/>
          </w:tcPr>
          <w:p w14:paraId="5F32E0DD" w14:textId="3D3752DE" w:rsidR="00E816F9" w:rsidRPr="009C3F20" w:rsidRDefault="00FF65B0" w:rsidP="00E816F9">
            <w:pPr>
              <w:pStyle w:val="Corpotesto"/>
              <w:rPr>
                <w:ins w:id="2261" w:author="Gregorio Canal" w:date="2019-04-23T16:02:00Z"/>
                <w:sz w:val="20"/>
              </w:rPr>
            </w:pPr>
            <w:ins w:id="2262" w:author="Gregorio Canal" w:date="2019-04-29T18:56:00Z">
              <w:r>
                <w:rPr>
                  <w:sz w:val="20"/>
                </w:rPr>
                <w:t xml:space="preserve">NOT </w:t>
              </w:r>
            </w:ins>
            <w:ins w:id="2263" w:author="Gregorio Canal" w:date="2019-04-30T17:17:00Z">
              <w:r w:rsidR="00094191">
                <w:rPr>
                  <w:sz w:val="20"/>
                </w:rPr>
                <w:t>PRESENT</w:t>
              </w:r>
            </w:ins>
          </w:p>
        </w:tc>
      </w:tr>
      <w:tr w:rsidR="00E816F9" w14:paraId="5E400C9E" w14:textId="77777777" w:rsidTr="009C3F20">
        <w:trPr>
          <w:trHeight w:val="284"/>
          <w:ins w:id="2264" w:author="Gregorio Canal" w:date="2019-04-23T16:02:00Z"/>
        </w:trPr>
        <w:tc>
          <w:tcPr>
            <w:tcW w:w="3285" w:type="dxa"/>
          </w:tcPr>
          <w:p w14:paraId="2C0D81A3" w14:textId="4762AAB0" w:rsidR="00E816F9" w:rsidRPr="009C3F20" w:rsidRDefault="00E816F9" w:rsidP="00E816F9">
            <w:pPr>
              <w:pStyle w:val="Corpotesto"/>
              <w:rPr>
                <w:ins w:id="2265" w:author="Gregorio Canal" w:date="2019-04-23T16:02:00Z"/>
                <w:sz w:val="20"/>
              </w:rPr>
            </w:pPr>
            <w:ins w:id="2266" w:author="Gregorio Canal" w:date="2019-04-23T16:03:00Z">
              <w:r w:rsidRPr="009C3F20">
                <w:rPr>
                  <w:sz w:val="20"/>
                </w:rPr>
                <w:t>source</w:t>
              </w:r>
            </w:ins>
          </w:p>
        </w:tc>
        <w:tc>
          <w:tcPr>
            <w:tcW w:w="6410" w:type="dxa"/>
          </w:tcPr>
          <w:p w14:paraId="1D3327A7" w14:textId="2F3B07EB" w:rsidR="00E816F9" w:rsidRPr="009C3F20" w:rsidRDefault="00E816F9" w:rsidP="00E816F9">
            <w:pPr>
              <w:pStyle w:val="Corpotesto"/>
              <w:rPr>
                <w:ins w:id="2267" w:author="Gregorio Canal" w:date="2019-04-23T16:02:00Z"/>
                <w:sz w:val="20"/>
              </w:rPr>
            </w:pPr>
            <w:ins w:id="2268" w:author="Gregorio Canal" w:date="2019-04-23T16:03:00Z">
              <w:r w:rsidRPr="009C3F20">
                <w:rPr>
                  <w:sz w:val="20"/>
                </w:rPr>
                <w:t>AuditSourceIdentification</w:t>
              </w:r>
            </w:ins>
          </w:p>
        </w:tc>
      </w:tr>
      <w:tr w:rsidR="00E816F9" w14:paraId="2156B263" w14:textId="77777777" w:rsidTr="009C3F20">
        <w:trPr>
          <w:trHeight w:val="284"/>
          <w:ins w:id="2269" w:author="Gregorio Canal" w:date="2019-04-23T16:02:00Z"/>
        </w:trPr>
        <w:tc>
          <w:tcPr>
            <w:tcW w:w="3285" w:type="dxa"/>
          </w:tcPr>
          <w:p w14:paraId="05DBEDBC" w14:textId="7C0E2967" w:rsidR="00E816F9" w:rsidRPr="009C3F20" w:rsidRDefault="00E816F9" w:rsidP="00E816F9">
            <w:pPr>
              <w:pStyle w:val="Corpotesto"/>
              <w:rPr>
                <w:ins w:id="2270" w:author="Gregorio Canal" w:date="2019-04-23T16:02:00Z"/>
                <w:sz w:val="20"/>
              </w:rPr>
            </w:pPr>
            <w:ins w:id="2271" w:author="Gregorio Canal" w:date="2019-04-23T16:03:00Z">
              <w:r w:rsidRPr="009C3F20">
                <w:rPr>
                  <w:sz w:val="20"/>
                </w:rPr>
                <w:t>source.site</w:t>
              </w:r>
            </w:ins>
          </w:p>
        </w:tc>
        <w:tc>
          <w:tcPr>
            <w:tcW w:w="6410" w:type="dxa"/>
          </w:tcPr>
          <w:p w14:paraId="613BFF97" w14:textId="46575F56" w:rsidR="00E816F9" w:rsidRPr="009C3F20" w:rsidRDefault="00E816F9" w:rsidP="00E816F9">
            <w:pPr>
              <w:pStyle w:val="Corpotesto"/>
              <w:rPr>
                <w:ins w:id="2272" w:author="Gregorio Canal" w:date="2019-04-23T16:02:00Z"/>
                <w:sz w:val="20"/>
              </w:rPr>
            </w:pPr>
            <w:ins w:id="2273" w:author="Gregorio Canal" w:date="2019-04-23T16:03:00Z">
              <w:r w:rsidRPr="009C3F20">
                <w:rPr>
                  <w:sz w:val="20"/>
                </w:rPr>
                <w:t>AuditSourceIdentification@AuditEnterpriseSiteId</w:t>
              </w:r>
            </w:ins>
          </w:p>
        </w:tc>
      </w:tr>
      <w:tr w:rsidR="00E816F9" w14:paraId="37EAC24C" w14:textId="77777777" w:rsidTr="009C3F20">
        <w:trPr>
          <w:trHeight w:val="284"/>
          <w:ins w:id="2274" w:author="Gregorio Canal" w:date="2019-04-23T16:02:00Z"/>
        </w:trPr>
        <w:tc>
          <w:tcPr>
            <w:tcW w:w="3285" w:type="dxa"/>
          </w:tcPr>
          <w:p w14:paraId="30C685E5" w14:textId="20F13718" w:rsidR="00E816F9" w:rsidRPr="009C3F20" w:rsidRDefault="00E816F9" w:rsidP="00E816F9">
            <w:pPr>
              <w:pStyle w:val="Corpotesto"/>
              <w:rPr>
                <w:ins w:id="2275" w:author="Gregorio Canal" w:date="2019-04-23T16:02:00Z"/>
                <w:sz w:val="20"/>
              </w:rPr>
            </w:pPr>
            <w:ins w:id="2276" w:author="Gregorio Canal" w:date="2019-04-23T16:03:00Z">
              <w:r w:rsidRPr="009C3F20">
                <w:rPr>
                  <w:sz w:val="20"/>
                </w:rPr>
                <w:t>source.observer</w:t>
              </w:r>
            </w:ins>
          </w:p>
        </w:tc>
        <w:tc>
          <w:tcPr>
            <w:tcW w:w="6410" w:type="dxa"/>
          </w:tcPr>
          <w:p w14:paraId="4B0B6135" w14:textId="60DB46D1" w:rsidR="00E816F9" w:rsidRPr="009C3F20" w:rsidRDefault="00E816F9" w:rsidP="00E816F9">
            <w:pPr>
              <w:pStyle w:val="Corpotesto"/>
              <w:rPr>
                <w:ins w:id="2277" w:author="Gregorio Canal" w:date="2019-04-23T16:02:00Z"/>
                <w:sz w:val="20"/>
              </w:rPr>
            </w:pPr>
            <w:ins w:id="2278" w:author="Gregorio Canal" w:date="2019-04-23T16:03:00Z">
              <w:r w:rsidRPr="009C3F20">
                <w:rPr>
                  <w:sz w:val="20"/>
                </w:rPr>
                <w:t>AuditSourceIdentification@AuditSourceId</w:t>
              </w:r>
            </w:ins>
          </w:p>
        </w:tc>
      </w:tr>
      <w:tr w:rsidR="00E816F9" w14:paraId="6F5A544E" w14:textId="77777777" w:rsidTr="009C3F20">
        <w:trPr>
          <w:trHeight w:val="284"/>
          <w:ins w:id="2279" w:author="Gregorio Canal" w:date="2019-04-23T16:02:00Z"/>
        </w:trPr>
        <w:tc>
          <w:tcPr>
            <w:tcW w:w="3285" w:type="dxa"/>
          </w:tcPr>
          <w:p w14:paraId="6768119B" w14:textId="5738BB7B" w:rsidR="00E816F9" w:rsidRPr="009C3F20" w:rsidRDefault="00E816F9" w:rsidP="00E816F9">
            <w:pPr>
              <w:pStyle w:val="Corpotesto"/>
              <w:rPr>
                <w:ins w:id="2280" w:author="Gregorio Canal" w:date="2019-04-23T16:02:00Z"/>
                <w:sz w:val="20"/>
              </w:rPr>
            </w:pPr>
            <w:ins w:id="2281" w:author="Gregorio Canal" w:date="2019-04-23T16:03:00Z">
              <w:r w:rsidRPr="009C3F20">
                <w:rPr>
                  <w:sz w:val="20"/>
                </w:rPr>
                <w:t>source.type</w:t>
              </w:r>
            </w:ins>
          </w:p>
        </w:tc>
        <w:tc>
          <w:tcPr>
            <w:tcW w:w="6410" w:type="dxa"/>
          </w:tcPr>
          <w:p w14:paraId="1E784798" w14:textId="367D4BAE" w:rsidR="00E816F9" w:rsidRPr="009C3F20" w:rsidRDefault="00E816F9" w:rsidP="00E816F9">
            <w:pPr>
              <w:pStyle w:val="Corpotesto"/>
              <w:rPr>
                <w:ins w:id="2282" w:author="Gregorio Canal" w:date="2019-04-23T16:02:00Z"/>
                <w:sz w:val="20"/>
              </w:rPr>
            </w:pPr>
            <w:ins w:id="2283" w:author="Gregorio Canal" w:date="2019-04-23T16:03:00Z">
              <w:r w:rsidRPr="009C3F20">
                <w:rPr>
                  <w:sz w:val="20"/>
                </w:rPr>
                <w:t>AuditSourceIdentification.AuditSourcetypeCode</w:t>
              </w:r>
            </w:ins>
          </w:p>
        </w:tc>
      </w:tr>
      <w:tr w:rsidR="00E816F9" w14:paraId="6834F7E1" w14:textId="77777777" w:rsidTr="009C3F20">
        <w:trPr>
          <w:trHeight w:val="284"/>
          <w:ins w:id="2284" w:author="Gregorio Canal" w:date="2019-04-23T16:02:00Z"/>
        </w:trPr>
        <w:tc>
          <w:tcPr>
            <w:tcW w:w="3285" w:type="dxa"/>
          </w:tcPr>
          <w:p w14:paraId="76F60A11" w14:textId="7B1A57AB" w:rsidR="00E816F9" w:rsidRPr="009C3F20" w:rsidRDefault="00E816F9" w:rsidP="00E816F9">
            <w:pPr>
              <w:pStyle w:val="Corpotesto"/>
              <w:rPr>
                <w:ins w:id="2285" w:author="Gregorio Canal" w:date="2019-04-23T16:02:00Z"/>
                <w:sz w:val="20"/>
              </w:rPr>
            </w:pPr>
            <w:ins w:id="2286" w:author="Gregorio Canal" w:date="2019-04-23T16:03:00Z">
              <w:r w:rsidRPr="009C3F20">
                <w:rPr>
                  <w:sz w:val="20"/>
                </w:rPr>
                <w:t>entity</w:t>
              </w:r>
            </w:ins>
          </w:p>
        </w:tc>
        <w:tc>
          <w:tcPr>
            <w:tcW w:w="6410" w:type="dxa"/>
          </w:tcPr>
          <w:p w14:paraId="57ED24B6" w14:textId="3CA247E9" w:rsidR="00E816F9" w:rsidRPr="009C3F20" w:rsidRDefault="00E816F9" w:rsidP="00E816F9">
            <w:pPr>
              <w:pStyle w:val="Corpotesto"/>
              <w:rPr>
                <w:ins w:id="2287" w:author="Gregorio Canal" w:date="2019-04-23T16:02:00Z"/>
                <w:sz w:val="20"/>
              </w:rPr>
            </w:pPr>
            <w:ins w:id="2288" w:author="Gregorio Canal" w:date="2019-04-23T16:03:00Z">
              <w:r w:rsidRPr="009C3F20">
                <w:rPr>
                  <w:sz w:val="20"/>
                </w:rPr>
                <w:t>ParticipantObjectIdentification</w:t>
              </w:r>
            </w:ins>
          </w:p>
        </w:tc>
      </w:tr>
      <w:tr w:rsidR="00E816F9" w:rsidRPr="0078573B" w14:paraId="6B4D5821" w14:textId="77777777" w:rsidTr="009C3F20">
        <w:trPr>
          <w:trHeight w:val="284"/>
          <w:ins w:id="2289" w:author="Gregorio Canal" w:date="2019-04-23T16:02:00Z"/>
        </w:trPr>
        <w:tc>
          <w:tcPr>
            <w:tcW w:w="3285" w:type="dxa"/>
          </w:tcPr>
          <w:p w14:paraId="0BB4666D" w14:textId="7726C58A" w:rsidR="00E816F9" w:rsidRPr="009C3F20" w:rsidRDefault="00E816F9" w:rsidP="00E816F9">
            <w:pPr>
              <w:pStyle w:val="Corpotesto"/>
              <w:rPr>
                <w:ins w:id="2290" w:author="Gregorio Canal" w:date="2019-04-23T16:02:00Z"/>
                <w:sz w:val="20"/>
              </w:rPr>
            </w:pPr>
            <w:ins w:id="2291" w:author="Gregorio Canal" w:date="2019-04-23T16:03:00Z">
              <w:r w:rsidRPr="009C3F20">
                <w:rPr>
                  <w:sz w:val="20"/>
                </w:rPr>
                <w:t>entity.what</w:t>
              </w:r>
            </w:ins>
          </w:p>
        </w:tc>
        <w:tc>
          <w:tcPr>
            <w:tcW w:w="6410" w:type="dxa"/>
          </w:tcPr>
          <w:p w14:paraId="22CA2A08" w14:textId="4CCD652F" w:rsidR="00E816F9" w:rsidRPr="009C3F20" w:rsidRDefault="00E816F9" w:rsidP="00E816F9">
            <w:pPr>
              <w:pStyle w:val="Corpotesto"/>
              <w:rPr>
                <w:ins w:id="2292" w:author="Gregorio Canal" w:date="2019-04-23T16:02:00Z"/>
                <w:sz w:val="20"/>
                <w:lang w:val="fr-FR"/>
              </w:rPr>
            </w:pPr>
            <w:ins w:id="2293" w:author="Gregorio Canal" w:date="2019-04-23T16:03:00Z">
              <w:r w:rsidRPr="009C3F20">
                <w:rPr>
                  <w:sz w:val="20"/>
                  <w:lang w:val="fr-FR"/>
                </w:rPr>
                <w:t>ParticipantObjectIdentification@ParticipantObjectID</w:t>
              </w:r>
            </w:ins>
            <w:ins w:id="2294" w:author="Gregorio Canal" w:date="2019-04-23T16:07:00Z">
              <w:r w:rsidRPr="009C3F20">
                <w:rPr>
                  <w:sz w:val="20"/>
                  <w:lang w:val="fr-FR"/>
                </w:rPr>
                <w:t xml:space="preserve"> and ParticipantObjectIdentification.ParticipantObjectIDTypeCode</w:t>
              </w:r>
            </w:ins>
          </w:p>
        </w:tc>
      </w:tr>
      <w:tr w:rsidR="00E816F9" w14:paraId="51B65436" w14:textId="77777777" w:rsidTr="009C3F20">
        <w:trPr>
          <w:trHeight w:val="284"/>
          <w:ins w:id="2295" w:author="Gregorio Canal" w:date="2019-04-23T16:02:00Z"/>
        </w:trPr>
        <w:tc>
          <w:tcPr>
            <w:tcW w:w="3285" w:type="dxa"/>
          </w:tcPr>
          <w:p w14:paraId="412AD47F" w14:textId="18B833A8" w:rsidR="00E816F9" w:rsidRPr="009C3F20" w:rsidRDefault="00E816F9" w:rsidP="00E816F9">
            <w:pPr>
              <w:pStyle w:val="Corpotesto"/>
              <w:rPr>
                <w:ins w:id="2296" w:author="Gregorio Canal" w:date="2019-04-23T16:02:00Z"/>
                <w:sz w:val="20"/>
              </w:rPr>
            </w:pPr>
            <w:proofErr w:type="spellStart"/>
            <w:ins w:id="2297" w:author="Gregorio Canal" w:date="2019-04-23T16:03:00Z">
              <w:r w:rsidRPr="009C3F20">
                <w:rPr>
                  <w:sz w:val="20"/>
                </w:rPr>
                <w:t>entity.type</w:t>
              </w:r>
            </w:ins>
            <w:proofErr w:type="spellEnd"/>
          </w:p>
        </w:tc>
        <w:tc>
          <w:tcPr>
            <w:tcW w:w="6410" w:type="dxa"/>
          </w:tcPr>
          <w:p w14:paraId="2326ECCC" w14:textId="6DA26DF3" w:rsidR="00E816F9" w:rsidRPr="009C3F20" w:rsidRDefault="00E816F9" w:rsidP="00E816F9">
            <w:pPr>
              <w:pStyle w:val="Corpotesto"/>
              <w:rPr>
                <w:ins w:id="2298" w:author="Gregorio Canal" w:date="2019-04-23T16:02:00Z"/>
                <w:sz w:val="20"/>
              </w:rPr>
            </w:pPr>
            <w:ins w:id="2299" w:author="Gregorio Canal" w:date="2019-04-23T16:03:00Z">
              <w:r w:rsidRPr="009C3F20">
                <w:rPr>
                  <w:sz w:val="20"/>
                </w:rPr>
                <w:t>ParticipantObjectIdentification@ParticipantObjectTypeCode</w:t>
              </w:r>
            </w:ins>
          </w:p>
        </w:tc>
      </w:tr>
      <w:tr w:rsidR="00E816F9" w14:paraId="0366D0EF" w14:textId="77777777" w:rsidTr="009C3F20">
        <w:trPr>
          <w:trHeight w:val="284"/>
          <w:ins w:id="2300" w:author="Gregorio Canal" w:date="2019-04-23T16:02:00Z"/>
        </w:trPr>
        <w:tc>
          <w:tcPr>
            <w:tcW w:w="3285" w:type="dxa"/>
          </w:tcPr>
          <w:p w14:paraId="1F7241FA" w14:textId="0B60ECC8" w:rsidR="00E816F9" w:rsidRPr="009C3F20" w:rsidRDefault="00E816F9" w:rsidP="00E816F9">
            <w:pPr>
              <w:pStyle w:val="Corpotesto"/>
              <w:rPr>
                <w:ins w:id="2301" w:author="Gregorio Canal" w:date="2019-04-23T16:02:00Z"/>
                <w:sz w:val="20"/>
              </w:rPr>
            </w:pPr>
            <w:ins w:id="2302" w:author="Gregorio Canal" w:date="2019-04-23T16:03:00Z">
              <w:r w:rsidRPr="009C3F20">
                <w:rPr>
                  <w:sz w:val="20"/>
                </w:rPr>
                <w:t>entity.role</w:t>
              </w:r>
            </w:ins>
          </w:p>
        </w:tc>
        <w:tc>
          <w:tcPr>
            <w:tcW w:w="6410" w:type="dxa"/>
          </w:tcPr>
          <w:p w14:paraId="7D59DDB2" w14:textId="20685E8B" w:rsidR="00E816F9" w:rsidRPr="009C3F20" w:rsidRDefault="00E816F9" w:rsidP="00E816F9">
            <w:pPr>
              <w:pStyle w:val="Corpotesto"/>
              <w:rPr>
                <w:ins w:id="2303" w:author="Gregorio Canal" w:date="2019-04-23T16:02:00Z"/>
                <w:sz w:val="20"/>
              </w:rPr>
            </w:pPr>
            <w:ins w:id="2304" w:author="Gregorio Canal" w:date="2019-04-23T16:03:00Z">
              <w:r w:rsidRPr="009C3F20">
                <w:rPr>
                  <w:sz w:val="20"/>
                </w:rPr>
                <w:t>ParticipantObjectIdentification@ParticipantObjectTypeCodeRole</w:t>
              </w:r>
            </w:ins>
          </w:p>
        </w:tc>
      </w:tr>
      <w:tr w:rsidR="00E816F9" w14:paraId="58437A48" w14:textId="77777777" w:rsidTr="009C3F20">
        <w:trPr>
          <w:trHeight w:val="284"/>
          <w:ins w:id="2305" w:author="Gregorio Canal" w:date="2019-04-23T16:01:00Z"/>
        </w:trPr>
        <w:tc>
          <w:tcPr>
            <w:tcW w:w="3285" w:type="dxa"/>
          </w:tcPr>
          <w:p w14:paraId="26BD23C7" w14:textId="5EFFC293" w:rsidR="00E816F9" w:rsidRPr="009C3F20" w:rsidRDefault="00E816F9" w:rsidP="00E816F9">
            <w:pPr>
              <w:pStyle w:val="Corpotesto"/>
              <w:rPr>
                <w:ins w:id="2306" w:author="Gregorio Canal" w:date="2019-04-23T16:01:00Z"/>
                <w:sz w:val="20"/>
              </w:rPr>
            </w:pPr>
            <w:ins w:id="2307" w:author="Gregorio Canal" w:date="2019-04-23T16:03:00Z">
              <w:r w:rsidRPr="009C3F20">
                <w:rPr>
                  <w:sz w:val="20"/>
                </w:rPr>
                <w:t>entity.lifecycle</w:t>
              </w:r>
            </w:ins>
          </w:p>
        </w:tc>
        <w:tc>
          <w:tcPr>
            <w:tcW w:w="6410" w:type="dxa"/>
          </w:tcPr>
          <w:p w14:paraId="411256FE" w14:textId="14D87791" w:rsidR="00E816F9" w:rsidRPr="009C3F20" w:rsidRDefault="00E816F9" w:rsidP="00E816F9">
            <w:pPr>
              <w:pStyle w:val="Corpotesto"/>
              <w:rPr>
                <w:ins w:id="2308" w:author="Gregorio Canal" w:date="2019-04-23T16:01:00Z"/>
                <w:sz w:val="20"/>
              </w:rPr>
            </w:pPr>
            <w:ins w:id="2309" w:author="Gregorio Canal" w:date="2019-04-23T16:03:00Z">
              <w:r w:rsidRPr="009C3F20">
                <w:rPr>
                  <w:sz w:val="20"/>
                </w:rPr>
                <w:t>ParticipantObjectIdentification@ParticipantObjectDataLifeCycle</w:t>
              </w:r>
            </w:ins>
          </w:p>
        </w:tc>
      </w:tr>
      <w:tr w:rsidR="00E816F9" w14:paraId="3843C2FA" w14:textId="77777777" w:rsidTr="009C3F20">
        <w:trPr>
          <w:trHeight w:val="284"/>
          <w:ins w:id="2310" w:author="Gregorio Canal" w:date="2019-04-23T16:01:00Z"/>
        </w:trPr>
        <w:tc>
          <w:tcPr>
            <w:tcW w:w="3285" w:type="dxa"/>
          </w:tcPr>
          <w:p w14:paraId="7DE6848F" w14:textId="4F6FBA4F" w:rsidR="00E816F9" w:rsidRPr="009C3F20" w:rsidRDefault="00E816F9" w:rsidP="00E816F9">
            <w:pPr>
              <w:pStyle w:val="Corpotesto"/>
              <w:rPr>
                <w:ins w:id="2311" w:author="Gregorio Canal" w:date="2019-04-23T16:01:00Z"/>
                <w:sz w:val="20"/>
              </w:rPr>
            </w:pPr>
            <w:ins w:id="2312" w:author="Gregorio Canal" w:date="2019-04-23T16:03:00Z">
              <w:r w:rsidRPr="009C3F20">
                <w:rPr>
                  <w:sz w:val="20"/>
                </w:rPr>
                <w:t>entity.securityLabel</w:t>
              </w:r>
            </w:ins>
          </w:p>
        </w:tc>
        <w:tc>
          <w:tcPr>
            <w:tcW w:w="6410" w:type="dxa"/>
          </w:tcPr>
          <w:p w14:paraId="0F7869DF" w14:textId="0C4B513A" w:rsidR="00E816F9" w:rsidRPr="009C3F20" w:rsidRDefault="00E816F9" w:rsidP="00E816F9">
            <w:pPr>
              <w:pStyle w:val="Corpotesto"/>
              <w:rPr>
                <w:ins w:id="2313" w:author="Gregorio Canal" w:date="2019-04-23T16:01:00Z"/>
                <w:sz w:val="20"/>
              </w:rPr>
            </w:pPr>
            <w:ins w:id="2314" w:author="Gregorio Canal" w:date="2019-04-23T16:03:00Z">
              <w:r w:rsidRPr="009C3F20">
                <w:rPr>
                  <w:sz w:val="20"/>
                </w:rPr>
                <w:t>ParticipantObjectIdentification@ParticipantObjectSensitivity</w:t>
              </w:r>
            </w:ins>
          </w:p>
        </w:tc>
      </w:tr>
      <w:tr w:rsidR="00E816F9" w14:paraId="3B3019F9" w14:textId="77777777" w:rsidTr="009C3F20">
        <w:trPr>
          <w:trHeight w:val="284"/>
          <w:ins w:id="2315" w:author="Gregorio Canal" w:date="2019-04-23T16:01:00Z"/>
        </w:trPr>
        <w:tc>
          <w:tcPr>
            <w:tcW w:w="3285" w:type="dxa"/>
          </w:tcPr>
          <w:p w14:paraId="4367A061" w14:textId="255FEC7F" w:rsidR="00E816F9" w:rsidRPr="009C3F20" w:rsidRDefault="00E816F9" w:rsidP="00E816F9">
            <w:pPr>
              <w:pStyle w:val="Corpotesto"/>
              <w:rPr>
                <w:ins w:id="2316" w:author="Gregorio Canal" w:date="2019-04-23T16:01:00Z"/>
                <w:sz w:val="20"/>
              </w:rPr>
            </w:pPr>
            <w:ins w:id="2317" w:author="Gregorio Canal" w:date="2019-04-23T16:03:00Z">
              <w:r w:rsidRPr="009C3F20">
                <w:rPr>
                  <w:sz w:val="20"/>
                </w:rPr>
                <w:t>entity.name</w:t>
              </w:r>
            </w:ins>
          </w:p>
        </w:tc>
        <w:tc>
          <w:tcPr>
            <w:tcW w:w="6410" w:type="dxa"/>
          </w:tcPr>
          <w:p w14:paraId="79806FAB" w14:textId="51EABFCB" w:rsidR="00E816F9" w:rsidRPr="009C3F20" w:rsidRDefault="00E816F9" w:rsidP="00E816F9">
            <w:pPr>
              <w:pStyle w:val="Corpotesto"/>
              <w:rPr>
                <w:ins w:id="2318" w:author="Gregorio Canal" w:date="2019-04-23T16:01:00Z"/>
                <w:sz w:val="20"/>
              </w:rPr>
            </w:pPr>
            <w:ins w:id="2319" w:author="Gregorio Canal" w:date="2019-04-23T16:03:00Z">
              <w:r w:rsidRPr="009C3F20">
                <w:rPr>
                  <w:sz w:val="20"/>
                </w:rPr>
                <w:t>ParticipantObjectIdentification.ParticipantObjectName</w:t>
              </w:r>
            </w:ins>
          </w:p>
        </w:tc>
      </w:tr>
      <w:tr w:rsidR="009C3F20" w14:paraId="1A17D56A" w14:textId="77777777" w:rsidTr="009C3F20">
        <w:trPr>
          <w:trHeight w:val="284"/>
          <w:ins w:id="2320" w:author="Gregorio Canal" w:date="2019-04-23T16:02:00Z"/>
        </w:trPr>
        <w:tc>
          <w:tcPr>
            <w:tcW w:w="3285" w:type="dxa"/>
          </w:tcPr>
          <w:p w14:paraId="4D069EC8" w14:textId="0AF00BB0" w:rsidR="009C3F20" w:rsidRPr="009C3F20" w:rsidRDefault="009C3F20" w:rsidP="009C3F20">
            <w:pPr>
              <w:pStyle w:val="Corpotesto"/>
              <w:rPr>
                <w:ins w:id="2321" w:author="Gregorio Canal" w:date="2019-04-23T16:02:00Z"/>
                <w:sz w:val="20"/>
              </w:rPr>
            </w:pPr>
            <w:ins w:id="2322" w:author="Gregorio Canal" w:date="2019-04-23T16:03:00Z">
              <w:r w:rsidRPr="009C3F20">
                <w:rPr>
                  <w:sz w:val="20"/>
                </w:rPr>
                <w:t>entity.description</w:t>
              </w:r>
            </w:ins>
          </w:p>
        </w:tc>
        <w:tc>
          <w:tcPr>
            <w:tcW w:w="6410" w:type="dxa"/>
          </w:tcPr>
          <w:p w14:paraId="12064D2E" w14:textId="02F98ADC" w:rsidR="009C3F20" w:rsidRPr="009C3F20" w:rsidRDefault="009C3F20" w:rsidP="009C3F20">
            <w:pPr>
              <w:pStyle w:val="Corpotesto"/>
              <w:rPr>
                <w:ins w:id="2323" w:author="Gregorio Canal" w:date="2019-04-23T16:02:00Z"/>
                <w:sz w:val="20"/>
              </w:rPr>
            </w:pPr>
            <w:ins w:id="2324" w:author="Gregorio Canal" w:date="2019-04-24T10:11:00Z">
              <w:r w:rsidRPr="009C3F20">
                <w:rPr>
                  <w:sz w:val="20"/>
                </w:rPr>
                <w:t xml:space="preserve">NOT </w:t>
              </w:r>
            </w:ins>
            <w:ins w:id="2325" w:author="Gregorio Canal" w:date="2019-04-30T17:18:00Z">
              <w:r w:rsidR="00094191">
                <w:rPr>
                  <w:sz w:val="20"/>
                </w:rPr>
                <w:t>PRESENT</w:t>
              </w:r>
            </w:ins>
          </w:p>
        </w:tc>
      </w:tr>
      <w:tr w:rsidR="00E816F9" w14:paraId="6220759F" w14:textId="77777777" w:rsidTr="009C3F20">
        <w:trPr>
          <w:trHeight w:val="284"/>
          <w:ins w:id="2326" w:author="Gregorio Canal" w:date="2019-04-23T16:02:00Z"/>
        </w:trPr>
        <w:tc>
          <w:tcPr>
            <w:tcW w:w="3285" w:type="dxa"/>
          </w:tcPr>
          <w:p w14:paraId="21F4E673" w14:textId="70AAC9E2" w:rsidR="00E816F9" w:rsidRPr="009C3F20" w:rsidRDefault="00E816F9" w:rsidP="00E816F9">
            <w:pPr>
              <w:pStyle w:val="Corpotesto"/>
              <w:rPr>
                <w:ins w:id="2327" w:author="Gregorio Canal" w:date="2019-04-23T16:02:00Z"/>
                <w:sz w:val="20"/>
              </w:rPr>
            </w:pPr>
            <w:ins w:id="2328" w:author="Gregorio Canal" w:date="2019-04-23T16:03:00Z">
              <w:r w:rsidRPr="009C3F20">
                <w:rPr>
                  <w:sz w:val="20"/>
                </w:rPr>
                <w:t>entity.query</w:t>
              </w:r>
            </w:ins>
          </w:p>
        </w:tc>
        <w:tc>
          <w:tcPr>
            <w:tcW w:w="6410" w:type="dxa"/>
          </w:tcPr>
          <w:p w14:paraId="4B399202" w14:textId="289DFD97" w:rsidR="00E816F9" w:rsidRPr="009C3F20" w:rsidRDefault="00E816F9" w:rsidP="00E816F9">
            <w:pPr>
              <w:pStyle w:val="Corpotesto"/>
              <w:rPr>
                <w:ins w:id="2329" w:author="Gregorio Canal" w:date="2019-04-23T16:02:00Z"/>
                <w:sz w:val="20"/>
              </w:rPr>
            </w:pPr>
            <w:ins w:id="2330" w:author="Gregorio Canal" w:date="2019-04-23T16:03:00Z">
              <w:r w:rsidRPr="009C3F20">
                <w:rPr>
                  <w:sz w:val="20"/>
                </w:rPr>
                <w:t>ParticipantObjectIdentification.ParticipantObjectQuery</w:t>
              </w:r>
            </w:ins>
          </w:p>
        </w:tc>
      </w:tr>
      <w:tr w:rsidR="00E816F9" w14:paraId="643A136D" w14:textId="77777777" w:rsidTr="009C3F20">
        <w:trPr>
          <w:trHeight w:val="284"/>
          <w:ins w:id="2331" w:author="Gregorio Canal" w:date="2019-04-23T16:02:00Z"/>
        </w:trPr>
        <w:tc>
          <w:tcPr>
            <w:tcW w:w="3285" w:type="dxa"/>
          </w:tcPr>
          <w:p w14:paraId="41F6306D" w14:textId="02ED9884" w:rsidR="00E816F9" w:rsidRPr="009C3F20" w:rsidRDefault="00E816F9" w:rsidP="00E816F9">
            <w:pPr>
              <w:pStyle w:val="Corpotesto"/>
              <w:rPr>
                <w:ins w:id="2332" w:author="Gregorio Canal" w:date="2019-04-23T16:02:00Z"/>
                <w:sz w:val="20"/>
              </w:rPr>
            </w:pPr>
            <w:ins w:id="2333" w:author="Gregorio Canal" w:date="2019-04-23T16:03:00Z">
              <w:r w:rsidRPr="009C3F20">
                <w:rPr>
                  <w:sz w:val="20"/>
                </w:rPr>
                <w:t>entity.detail</w:t>
              </w:r>
            </w:ins>
          </w:p>
        </w:tc>
        <w:tc>
          <w:tcPr>
            <w:tcW w:w="6410" w:type="dxa"/>
          </w:tcPr>
          <w:p w14:paraId="1CAC8F41" w14:textId="7000BB5E" w:rsidR="00E816F9" w:rsidRPr="009C3F20" w:rsidRDefault="00E816F9" w:rsidP="00E816F9">
            <w:pPr>
              <w:pStyle w:val="Corpotesto"/>
              <w:rPr>
                <w:ins w:id="2334" w:author="Gregorio Canal" w:date="2019-04-23T16:02:00Z"/>
                <w:sz w:val="20"/>
              </w:rPr>
            </w:pPr>
            <w:ins w:id="2335" w:author="Gregorio Canal" w:date="2019-04-23T16:03:00Z">
              <w:r w:rsidRPr="009C3F20">
                <w:rPr>
                  <w:sz w:val="20"/>
                </w:rPr>
                <w:t>ParticipantObjectIdentification.ParticipantObjectDetail</w:t>
              </w:r>
            </w:ins>
          </w:p>
        </w:tc>
      </w:tr>
      <w:tr w:rsidR="00E816F9" w14:paraId="64065B2F" w14:textId="77777777" w:rsidTr="009C3F20">
        <w:trPr>
          <w:trHeight w:val="284"/>
          <w:ins w:id="2336" w:author="Gregorio Canal" w:date="2019-04-23T16:02:00Z"/>
        </w:trPr>
        <w:tc>
          <w:tcPr>
            <w:tcW w:w="3285" w:type="dxa"/>
          </w:tcPr>
          <w:p w14:paraId="0B4E959F" w14:textId="791393BA" w:rsidR="00E816F9" w:rsidRPr="009C3F20" w:rsidRDefault="00E816F9" w:rsidP="00E816F9">
            <w:pPr>
              <w:pStyle w:val="Corpotesto"/>
              <w:rPr>
                <w:ins w:id="2337" w:author="Gregorio Canal" w:date="2019-04-23T16:02:00Z"/>
                <w:sz w:val="20"/>
              </w:rPr>
            </w:pPr>
            <w:ins w:id="2338" w:author="Gregorio Canal" w:date="2019-04-23T16:03:00Z">
              <w:r w:rsidRPr="009C3F20">
                <w:rPr>
                  <w:sz w:val="20"/>
                </w:rPr>
                <w:t>entity.detail.type</w:t>
              </w:r>
            </w:ins>
          </w:p>
        </w:tc>
        <w:tc>
          <w:tcPr>
            <w:tcW w:w="6410" w:type="dxa"/>
          </w:tcPr>
          <w:p w14:paraId="60CE9DAC" w14:textId="7F173A68" w:rsidR="00E816F9" w:rsidRPr="009C3F20" w:rsidRDefault="00E816F9" w:rsidP="00E816F9">
            <w:pPr>
              <w:pStyle w:val="Corpotesto"/>
              <w:rPr>
                <w:ins w:id="2339" w:author="Gregorio Canal" w:date="2019-04-23T16:02:00Z"/>
                <w:sz w:val="20"/>
              </w:rPr>
            </w:pPr>
            <w:ins w:id="2340" w:author="Gregorio Canal" w:date="2019-04-23T16:03:00Z">
              <w:r w:rsidRPr="009C3F20">
                <w:rPr>
                  <w:sz w:val="20"/>
                </w:rPr>
                <w:t>ParticipantObjectIdentification.ParticipantObjectDetail@type</w:t>
              </w:r>
            </w:ins>
          </w:p>
        </w:tc>
      </w:tr>
      <w:tr w:rsidR="009C3F20" w14:paraId="7E771304" w14:textId="77777777" w:rsidTr="009C3F20">
        <w:trPr>
          <w:trHeight w:val="284"/>
          <w:ins w:id="2341" w:author="Gregorio Canal" w:date="2019-04-23T16:01:00Z"/>
        </w:trPr>
        <w:tc>
          <w:tcPr>
            <w:tcW w:w="3285" w:type="dxa"/>
          </w:tcPr>
          <w:p w14:paraId="56FE0F03" w14:textId="3928A117" w:rsidR="009C3F20" w:rsidRPr="009C3F20" w:rsidRDefault="009C3F20" w:rsidP="009C3F20">
            <w:pPr>
              <w:pStyle w:val="Corpotesto"/>
              <w:rPr>
                <w:ins w:id="2342" w:author="Gregorio Canal" w:date="2019-04-23T16:01:00Z"/>
                <w:sz w:val="20"/>
              </w:rPr>
            </w:pPr>
            <w:ins w:id="2343" w:author="Gregorio Canal" w:date="2019-04-23T16:03:00Z">
              <w:r w:rsidRPr="009C3F20">
                <w:rPr>
                  <w:sz w:val="20"/>
                </w:rPr>
                <w:t>entity.detail.ValueBase64Binary</w:t>
              </w:r>
            </w:ins>
          </w:p>
        </w:tc>
        <w:tc>
          <w:tcPr>
            <w:tcW w:w="6410" w:type="dxa"/>
          </w:tcPr>
          <w:p w14:paraId="6B92B8E2" w14:textId="294BED6E" w:rsidR="009C3F20" w:rsidRPr="009C3F20" w:rsidRDefault="009C3F20" w:rsidP="009C3F20">
            <w:pPr>
              <w:pStyle w:val="Corpotesto"/>
              <w:rPr>
                <w:ins w:id="2344" w:author="Gregorio Canal" w:date="2019-04-23T16:01:00Z"/>
                <w:sz w:val="20"/>
              </w:rPr>
            </w:pPr>
            <w:ins w:id="2345" w:author="Gregorio Canal" w:date="2019-04-24T10:14:00Z">
              <w:r w:rsidRPr="009C3F20">
                <w:rPr>
                  <w:sz w:val="20"/>
                </w:rPr>
                <w:t>ParticipantObjectIdentification.ParticipantObjectDetail@value</w:t>
              </w:r>
            </w:ins>
          </w:p>
        </w:tc>
      </w:tr>
    </w:tbl>
    <w:p w14:paraId="21840CFF" w14:textId="0BCCCF0F" w:rsidR="00D001FA" w:rsidRDefault="00425C6F" w:rsidP="00D001FA">
      <w:pPr>
        <w:pStyle w:val="Corpotesto"/>
        <w:rPr>
          <w:ins w:id="2346" w:author="Gregorio Canal" w:date="2019-04-30T17:24:00Z"/>
          <w:sz w:val="18"/>
          <w:szCs w:val="18"/>
        </w:rPr>
      </w:pPr>
      <w:ins w:id="2347" w:author="Gregorio Canal" w:date="2019-04-24T10:48:00Z">
        <w:r w:rsidRPr="000574F9">
          <w:rPr>
            <w:sz w:val="18"/>
            <w:szCs w:val="18"/>
            <w:highlight w:val="yellow"/>
            <w:rPrChange w:id="2348" w:author="Gregorio Canal" w:date="2019-07-23T23:27:00Z">
              <w:rPr>
                <w:sz w:val="18"/>
                <w:szCs w:val="18"/>
              </w:rPr>
            </w:rPrChange>
          </w:rPr>
          <w:t>Note</w:t>
        </w:r>
        <w:r w:rsidRPr="00010429">
          <w:rPr>
            <w:sz w:val="18"/>
            <w:szCs w:val="18"/>
          </w:rPr>
          <w:t xml:space="preserve"> 1</w:t>
        </w:r>
      </w:ins>
      <w:ins w:id="2349" w:author="Gregorio Canal" w:date="2019-04-24T10:49:00Z">
        <w:r w:rsidRPr="00010429">
          <w:rPr>
            <w:sz w:val="18"/>
            <w:szCs w:val="18"/>
          </w:rPr>
          <w:t>:</w:t>
        </w:r>
      </w:ins>
      <w:ins w:id="2350" w:author="Gregorio Canal" w:date="2019-04-24T10:39:00Z">
        <w:r w:rsidR="00D001FA" w:rsidRPr="00010429">
          <w:rPr>
            <w:sz w:val="18"/>
            <w:szCs w:val="18"/>
          </w:rPr>
          <w:t xml:space="preserve"> </w:t>
        </w:r>
      </w:ins>
      <w:commentRangeStart w:id="2351"/>
      <w:ins w:id="2352" w:author="Gregorio Canal" w:date="2019-07-15T15:30:00Z">
        <w:r w:rsidR="000B5329">
          <w:rPr>
            <w:sz w:val="18"/>
            <w:szCs w:val="18"/>
          </w:rPr>
          <w:t>Default mapping for t</w:t>
        </w:r>
      </w:ins>
      <w:ins w:id="2353" w:author="Gregorio Canal" w:date="2019-04-24T10:39:00Z">
        <w:r w:rsidR="00D001FA" w:rsidRPr="00010429">
          <w:rPr>
            <w:sz w:val="18"/>
            <w:szCs w:val="18"/>
          </w:rPr>
          <w:t xml:space="preserve">he ActiveParticipant.RoleIDCode </w:t>
        </w:r>
      </w:ins>
      <w:ins w:id="2354" w:author="Gregorio Canal" w:date="2019-05-02T18:00:00Z">
        <w:r w:rsidR="004B13EE">
          <w:rPr>
            <w:sz w:val="18"/>
            <w:szCs w:val="18"/>
          </w:rPr>
          <w:t xml:space="preserve">element </w:t>
        </w:r>
      </w:ins>
      <w:ins w:id="2355" w:author="Gregorio Canal" w:date="2019-04-24T10:39:00Z">
        <w:r w:rsidR="00D001FA" w:rsidRPr="00010429">
          <w:rPr>
            <w:sz w:val="18"/>
            <w:szCs w:val="18"/>
          </w:rPr>
          <w:t xml:space="preserve">shall be </w:t>
        </w:r>
      </w:ins>
      <w:ins w:id="2356" w:author="Gregorio Canal" w:date="2019-07-15T15:31:00Z">
        <w:r w:rsidR="000B5329">
          <w:rPr>
            <w:sz w:val="18"/>
            <w:szCs w:val="18"/>
          </w:rPr>
          <w:t>on</w:t>
        </w:r>
      </w:ins>
      <w:ins w:id="2357" w:author="Gregorio Canal" w:date="2019-04-24T10:39:00Z">
        <w:r w:rsidR="00D001FA" w:rsidRPr="00010429">
          <w:rPr>
            <w:sz w:val="18"/>
            <w:szCs w:val="18"/>
          </w:rPr>
          <w:t xml:space="preserve"> the agent.role element, </w:t>
        </w:r>
      </w:ins>
      <w:ins w:id="2358" w:author="Gregorio Canal" w:date="2019-05-02T18:00:00Z">
        <w:r w:rsidR="004B13EE">
          <w:rPr>
            <w:sz w:val="18"/>
            <w:szCs w:val="18"/>
          </w:rPr>
          <w:t xml:space="preserve">but </w:t>
        </w:r>
      </w:ins>
      <w:ins w:id="2359" w:author="Gregorio Canal" w:date="2019-04-24T10:39:00Z">
        <w:r w:rsidR="00D001FA" w:rsidRPr="00010429">
          <w:rPr>
            <w:sz w:val="18"/>
            <w:szCs w:val="18"/>
          </w:rPr>
          <w:t xml:space="preserve">if the </w:t>
        </w:r>
      </w:ins>
      <w:ins w:id="2360" w:author="Gregorio Canal" w:date="2019-07-15T15:31:00Z">
        <w:r w:rsidR="000B5329" w:rsidRPr="00010429">
          <w:rPr>
            <w:sz w:val="18"/>
            <w:szCs w:val="18"/>
          </w:rPr>
          <w:t>ActiveParticipant.</w:t>
        </w:r>
      </w:ins>
      <w:ins w:id="2361" w:author="Gregorio Canal" w:date="2019-05-02T18:00:00Z">
        <w:r w:rsidR="004B13EE" w:rsidRPr="00010429">
          <w:rPr>
            <w:sz w:val="18"/>
            <w:szCs w:val="18"/>
          </w:rPr>
          <w:t xml:space="preserve">RoleIDCode </w:t>
        </w:r>
      </w:ins>
      <w:ins w:id="2362" w:author="Gregorio Canal" w:date="2019-04-24T10:39:00Z">
        <w:r w:rsidR="00D001FA" w:rsidRPr="00010429">
          <w:rPr>
            <w:sz w:val="18"/>
            <w:szCs w:val="18"/>
          </w:rPr>
          <w:t>is known</w:t>
        </w:r>
      </w:ins>
      <w:ins w:id="2363" w:author="Gregorio Canal" w:date="2019-05-02T18:00:00Z">
        <w:r w:rsidR="004B13EE">
          <w:rPr>
            <w:sz w:val="18"/>
            <w:szCs w:val="18"/>
          </w:rPr>
          <w:t>,</w:t>
        </w:r>
      </w:ins>
      <w:ins w:id="2364" w:author="Gregorio Canal" w:date="2019-04-24T10:39:00Z">
        <w:r w:rsidR="00D001FA" w:rsidRPr="00010429">
          <w:rPr>
            <w:sz w:val="18"/>
            <w:szCs w:val="18"/>
          </w:rPr>
          <w:t xml:space="preserve"> by the A</w:t>
        </w:r>
      </w:ins>
      <w:ins w:id="2365" w:author="Gregorio Canal" w:date="2019-05-02T15:38:00Z">
        <w:r w:rsidR="00010429">
          <w:rPr>
            <w:sz w:val="18"/>
            <w:szCs w:val="18"/>
          </w:rPr>
          <w:t xml:space="preserve">udit </w:t>
        </w:r>
      </w:ins>
      <w:ins w:id="2366" w:author="Gregorio Canal" w:date="2019-04-24T10:39:00Z">
        <w:r w:rsidR="00D001FA" w:rsidRPr="00010429">
          <w:rPr>
            <w:sz w:val="18"/>
            <w:szCs w:val="18"/>
          </w:rPr>
          <w:t>R</w:t>
        </w:r>
      </w:ins>
      <w:ins w:id="2367" w:author="Gregorio Canal" w:date="2019-05-02T15:38:00Z">
        <w:r w:rsidR="00010429">
          <w:rPr>
            <w:sz w:val="18"/>
            <w:szCs w:val="18"/>
          </w:rPr>
          <w:t>e</w:t>
        </w:r>
      </w:ins>
      <w:ins w:id="2368" w:author="Gregorio Canal" w:date="2019-05-02T15:39:00Z">
        <w:r w:rsidR="00010429">
          <w:rPr>
            <w:sz w:val="18"/>
            <w:szCs w:val="18"/>
          </w:rPr>
          <w:t xml:space="preserve">cord </w:t>
        </w:r>
      </w:ins>
      <w:ins w:id="2369" w:author="Gregorio Canal" w:date="2019-04-24T10:39:00Z">
        <w:r w:rsidR="00D001FA" w:rsidRPr="00010429">
          <w:rPr>
            <w:sz w:val="18"/>
            <w:szCs w:val="18"/>
          </w:rPr>
          <w:t>R</w:t>
        </w:r>
      </w:ins>
      <w:ins w:id="2370" w:author="Gregorio Canal" w:date="2019-05-02T15:39:00Z">
        <w:r w:rsidR="00010429">
          <w:rPr>
            <w:sz w:val="18"/>
            <w:szCs w:val="18"/>
          </w:rPr>
          <w:t>epository</w:t>
        </w:r>
      </w:ins>
      <w:ins w:id="2371" w:author="Gregorio Canal" w:date="2019-05-02T18:00:00Z">
        <w:r w:rsidR="004B13EE">
          <w:rPr>
            <w:sz w:val="18"/>
            <w:szCs w:val="18"/>
          </w:rPr>
          <w:t>,</w:t>
        </w:r>
      </w:ins>
      <w:ins w:id="2372" w:author="Gregorio Canal" w:date="2019-04-24T10:39:00Z">
        <w:r w:rsidR="00D001FA" w:rsidRPr="00010429">
          <w:rPr>
            <w:sz w:val="18"/>
            <w:szCs w:val="18"/>
          </w:rPr>
          <w:t xml:space="preserve"> as a type</w:t>
        </w:r>
      </w:ins>
      <w:ins w:id="2373" w:author="Gregorio Canal" w:date="2019-07-15T15:31:00Z">
        <w:r w:rsidR="000B5329">
          <w:rPr>
            <w:sz w:val="18"/>
            <w:szCs w:val="18"/>
          </w:rPr>
          <w:t xml:space="preserve"> code</w:t>
        </w:r>
      </w:ins>
      <w:ins w:id="2374" w:author="Gregorio Canal" w:date="2019-05-02T18:00:00Z">
        <w:r w:rsidR="004B13EE">
          <w:rPr>
            <w:sz w:val="18"/>
            <w:szCs w:val="18"/>
          </w:rPr>
          <w:t xml:space="preserve"> </w:t>
        </w:r>
      </w:ins>
      <w:ins w:id="2375" w:author="Gregorio Canal" w:date="2019-04-24T10:39:00Z">
        <w:r w:rsidR="00D001FA" w:rsidRPr="00010429">
          <w:rPr>
            <w:sz w:val="18"/>
            <w:szCs w:val="18"/>
          </w:rPr>
          <w:t xml:space="preserve">should be mapped in the </w:t>
        </w:r>
        <w:proofErr w:type="spellStart"/>
        <w:r w:rsidR="00D001FA" w:rsidRPr="00010429">
          <w:rPr>
            <w:sz w:val="18"/>
            <w:szCs w:val="18"/>
          </w:rPr>
          <w:t>agent.type</w:t>
        </w:r>
        <w:proofErr w:type="spellEnd"/>
        <w:r w:rsidR="00D001FA" w:rsidRPr="00010429">
          <w:rPr>
            <w:sz w:val="18"/>
            <w:szCs w:val="18"/>
          </w:rPr>
          <w:t xml:space="preserve"> element instead.</w:t>
        </w:r>
      </w:ins>
      <w:commentRangeEnd w:id="2351"/>
      <w:ins w:id="2376" w:author="Gregorio Canal" w:date="2019-07-23T23:10:00Z">
        <w:r w:rsidR="0029582D">
          <w:rPr>
            <w:rStyle w:val="Rimandocommento"/>
          </w:rPr>
          <w:commentReference w:id="2351"/>
        </w:r>
      </w:ins>
    </w:p>
    <w:p w14:paraId="5D0A1E0F" w14:textId="20676B39" w:rsidR="00A54A88" w:rsidRPr="009B7FD6" w:rsidDel="002F5435" w:rsidRDefault="009B7FD6" w:rsidP="008F4598">
      <w:pPr>
        <w:pStyle w:val="Corpotesto"/>
        <w:rPr>
          <w:del w:id="2377" w:author="Gregorio Canal" w:date="2019-05-02T18:26:00Z"/>
          <w:sz w:val="18"/>
          <w:szCs w:val="18"/>
          <w:rPrChange w:id="2378" w:author="Mauro Zanardini" w:date="2019-07-23T18:13:00Z">
            <w:rPr>
              <w:del w:id="2379" w:author="Gregorio Canal" w:date="2019-05-02T18:26:00Z"/>
            </w:rPr>
          </w:rPrChange>
        </w:rPr>
      </w:pPr>
      <w:ins w:id="2380" w:author="Mauro Zanardini" w:date="2019-07-23T18:12:00Z">
        <w:r w:rsidRPr="009B7FD6">
          <w:rPr>
            <w:sz w:val="18"/>
            <w:szCs w:val="18"/>
            <w:rPrChange w:id="2381" w:author="Mauro Zanardini" w:date="2019-07-23T18:13:00Z">
              <w:rPr/>
            </w:rPrChange>
          </w:rPr>
          <w:t>Note 2</w:t>
        </w:r>
      </w:ins>
      <w:ins w:id="2382" w:author="Mauro Zanardini" w:date="2019-07-23T18:13:00Z">
        <w:r w:rsidRPr="009B7FD6">
          <w:rPr>
            <w:sz w:val="18"/>
            <w:szCs w:val="18"/>
            <w:rPrChange w:id="2383" w:author="Mauro Zanardini" w:date="2019-07-23T18:13:00Z">
              <w:rPr/>
            </w:rPrChange>
          </w:rPr>
          <w:t xml:space="preserve">: </w:t>
        </w:r>
      </w:ins>
      <w:ins w:id="2384" w:author="Gregorio Canal" w:date="2019-04-30T17:24:00Z">
        <w:r w:rsidR="008E5522" w:rsidRPr="009B7FD6">
          <w:rPr>
            <w:sz w:val="18"/>
            <w:szCs w:val="18"/>
            <w:rPrChange w:id="2385" w:author="Mauro Zanardini" w:date="2019-07-23T18:13:00Z">
              <w:rPr/>
            </w:rPrChange>
          </w:rPr>
          <w:t xml:space="preserve">Values recorded in </w:t>
        </w:r>
      </w:ins>
      <w:ins w:id="2386" w:author="Gregorio Canal" w:date="2019-04-30T22:47:00Z">
        <w:r w:rsidR="007A2BB5" w:rsidRPr="009B7FD6">
          <w:rPr>
            <w:sz w:val="18"/>
            <w:szCs w:val="18"/>
            <w:rPrChange w:id="2387" w:author="Mauro Zanardini" w:date="2019-07-23T18:13:00Z">
              <w:rPr/>
            </w:rPrChange>
          </w:rPr>
          <w:t xml:space="preserve">the </w:t>
        </w:r>
      </w:ins>
      <w:ins w:id="2388" w:author="Gregorio Canal" w:date="2019-04-30T17:27:00Z">
        <w:r w:rsidR="008E5522" w:rsidRPr="009B7FD6">
          <w:rPr>
            <w:sz w:val="18"/>
            <w:szCs w:val="18"/>
            <w:rPrChange w:id="2389" w:author="Mauro Zanardini" w:date="2019-07-23T18:13:00Z">
              <w:rPr/>
            </w:rPrChange>
          </w:rPr>
          <w:t>ParticipantObjectIdentification.ParticipantObjectD</w:t>
        </w:r>
      </w:ins>
      <w:ins w:id="2390" w:author="Gregorio Canal" w:date="2019-04-30T17:24:00Z">
        <w:r w:rsidR="008E5522" w:rsidRPr="009B7FD6">
          <w:rPr>
            <w:sz w:val="18"/>
            <w:szCs w:val="18"/>
            <w:rPrChange w:id="2391" w:author="Mauro Zanardini" w:date="2019-07-23T18:13:00Z">
              <w:rPr/>
            </w:rPrChange>
          </w:rPr>
          <w:t xml:space="preserve">escription </w:t>
        </w:r>
      </w:ins>
      <w:ins w:id="2392" w:author="Gregorio Canal" w:date="2019-04-30T22:47:00Z">
        <w:r w:rsidR="007A2BB5" w:rsidRPr="009B7FD6">
          <w:rPr>
            <w:sz w:val="18"/>
            <w:szCs w:val="18"/>
            <w:rPrChange w:id="2393" w:author="Mauro Zanardini" w:date="2019-07-23T18:13:00Z">
              <w:rPr/>
            </w:rPrChange>
          </w:rPr>
          <w:t>element shall</w:t>
        </w:r>
      </w:ins>
      <w:ins w:id="2394" w:author="Gregorio Canal" w:date="2019-04-30T17:24:00Z">
        <w:r w:rsidR="008E5522" w:rsidRPr="009B7FD6">
          <w:rPr>
            <w:sz w:val="18"/>
            <w:szCs w:val="18"/>
            <w:rPrChange w:id="2395" w:author="Mauro Zanardini" w:date="2019-07-23T18:13:00Z">
              <w:rPr/>
            </w:rPrChange>
          </w:rPr>
          <w:t xml:space="preserve"> be </w:t>
        </w:r>
      </w:ins>
      <w:ins w:id="2396" w:author="Gregorio Canal" w:date="2019-04-30T22:47:00Z">
        <w:r w:rsidR="007A2BB5" w:rsidRPr="009B7FD6">
          <w:rPr>
            <w:sz w:val="18"/>
            <w:szCs w:val="18"/>
            <w:rPrChange w:id="2397" w:author="Mauro Zanardini" w:date="2019-07-23T18:13:00Z">
              <w:rPr/>
            </w:rPrChange>
          </w:rPr>
          <w:t>represented</w:t>
        </w:r>
      </w:ins>
      <w:ins w:id="2398" w:author="Gregorio Canal" w:date="2019-04-30T17:24:00Z">
        <w:r w:rsidR="008E5522" w:rsidRPr="009B7FD6">
          <w:rPr>
            <w:sz w:val="18"/>
            <w:szCs w:val="18"/>
            <w:rPrChange w:id="2399" w:author="Mauro Zanardini" w:date="2019-07-23T18:13:00Z">
              <w:rPr/>
            </w:rPrChange>
          </w:rPr>
          <w:t xml:space="preserve"> in </w:t>
        </w:r>
      </w:ins>
      <w:ins w:id="2400" w:author="Gregorio Canal" w:date="2019-04-30T22:47:00Z">
        <w:r w:rsidR="007A2BB5" w:rsidRPr="009B7FD6">
          <w:rPr>
            <w:sz w:val="18"/>
            <w:szCs w:val="18"/>
            <w:rPrChange w:id="2401" w:author="Mauro Zanardini" w:date="2019-07-23T18:13:00Z">
              <w:rPr/>
            </w:rPrChange>
          </w:rPr>
          <w:t>the</w:t>
        </w:r>
      </w:ins>
      <w:ins w:id="2402" w:author="Gregorio Canal" w:date="2019-04-30T22:48:00Z">
        <w:r w:rsidR="007A2BB5" w:rsidRPr="009B7FD6">
          <w:rPr>
            <w:sz w:val="18"/>
            <w:szCs w:val="18"/>
            <w:rPrChange w:id="2403" w:author="Mauro Zanardini" w:date="2019-07-23T18:13:00Z">
              <w:rPr/>
            </w:rPrChange>
          </w:rPr>
          <w:t xml:space="preserve"> </w:t>
        </w:r>
      </w:ins>
      <w:ins w:id="2404" w:author="Gregorio Canal" w:date="2019-04-30T17:24:00Z">
        <w:r w:rsidR="008E5522" w:rsidRPr="009B7FD6">
          <w:rPr>
            <w:sz w:val="18"/>
            <w:szCs w:val="18"/>
            <w:rPrChange w:id="2405" w:author="Mauro Zanardini" w:date="2019-07-23T18:13:00Z">
              <w:rPr/>
            </w:rPrChange>
          </w:rPr>
          <w:t xml:space="preserve">extension </w:t>
        </w:r>
      </w:ins>
      <w:ins w:id="2406" w:author="Gregorio Canal" w:date="2019-04-30T22:48:00Z">
        <w:r w:rsidR="007A2BB5" w:rsidRPr="009B7FD6">
          <w:rPr>
            <w:sz w:val="18"/>
            <w:szCs w:val="18"/>
            <w:rPrChange w:id="2407" w:author="Mauro Zanardini" w:date="2019-07-23T18:13:00Z">
              <w:rPr/>
            </w:rPrChange>
          </w:rPr>
          <w:t>defined</w:t>
        </w:r>
      </w:ins>
      <w:ins w:id="2408" w:author="Gregorio Canal" w:date="2019-04-30T17:24:00Z">
        <w:r w:rsidR="008E5522" w:rsidRPr="009B7FD6">
          <w:rPr>
            <w:sz w:val="18"/>
            <w:szCs w:val="18"/>
            <w:rPrChange w:id="2409" w:author="Mauro Zanardini" w:date="2019-07-23T18:13:00Z">
              <w:rPr/>
            </w:rPrChange>
          </w:rPr>
          <w:t xml:space="preserve">  in </w:t>
        </w:r>
      </w:ins>
      <w:r w:rsidR="007A2BB5" w:rsidRPr="009B7FD6">
        <w:rPr>
          <w:sz w:val="18"/>
          <w:szCs w:val="18"/>
          <w:rPrChange w:id="2410" w:author="Mauro Zanardini" w:date="2019-07-23T18:13:00Z">
            <w:rPr/>
          </w:rPrChange>
        </w:rPr>
        <w:fldChar w:fldCharType="begin"/>
      </w:r>
      <w:r w:rsidR="007A2BB5" w:rsidRPr="009B7FD6">
        <w:rPr>
          <w:sz w:val="18"/>
          <w:szCs w:val="18"/>
          <w:rPrChange w:id="2411" w:author="Mauro Zanardini" w:date="2019-07-23T18:13:00Z">
            <w:rPr/>
          </w:rPrChange>
        </w:rPr>
        <w:instrText xml:space="preserve"> HYPERLINK "https://www.hl7.org/fhir/R4/auditevent-profiles.html#extensions" </w:instrText>
      </w:r>
      <w:r w:rsidR="007A2BB5" w:rsidRPr="009B7FD6">
        <w:rPr>
          <w:sz w:val="18"/>
          <w:szCs w:val="18"/>
          <w:rPrChange w:id="2412" w:author="Mauro Zanardini" w:date="2019-07-23T18:13:00Z">
            <w:rPr/>
          </w:rPrChange>
        </w:rPr>
        <w:fldChar w:fldCharType="separate"/>
      </w:r>
      <w:ins w:id="2413" w:author="Gregorio Canal" w:date="2019-04-30T17:25:00Z">
        <w:r w:rsidR="007A2BB5" w:rsidRPr="009B7FD6">
          <w:rPr>
            <w:sz w:val="18"/>
            <w:szCs w:val="18"/>
            <w:rPrChange w:id="2414" w:author="Mauro Zanardini" w:date="2019-07-23T18:13:00Z">
              <w:rPr>
                <w:rStyle w:val="Collegamentoipertestuale"/>
              </w:rPr>
            </w:rPrChange>
          </w:rPr>
          <w:t>https://www.hl7.org/fhir/R4/auditevent-profiles.html#extensions</w:t>
        </w:r>
      </w:ins>
      <w:ins w:id="2415" w:author="Gregorio Canal" w:date="2019-04-30T22:46:00Z">
        <w:r w:rsidR="007A2BB5" w:rsidRPr="009B7FD6">
          <w:rPr>
            <w:sz w:val="18"/>
            <w:szCs w:val="18"/>
            <w:rPrChange w:id="2416" w:author="Mauro Zanardini" w:date="2019-07-23T18:13:00Z">
              <w:rPr/>
            </w:rPrChange>
          </w:rPr>
          <w:fldChar w:fldCharType="end"/>
        </w:r>
        <w:r w:rsidR="007A2BB5" w:rsidRPr="009B7FD6">
          <w:rPr>
            <w:sz w:val="18"/>
            <w:szCs w:val="18"/>
            <w:rPrChange w:id="2417" w:author="Mauro Zanardini" w:date="2019-07-23T18:13:00Z">
              <w:rPr/>
            </w:rPrChange>
          </w:rPr>
          <w:t xml:space="preserve"> </w:t>
        </w:r>
      </w:ins>
      <w:ins w:id="2418" w:author="Gregorio Canal" w:date="2019-04-30T17:24:00Z">
        <w:r w:rsidR="008E5522" w:rsidRPr="009B7FD6">
          <w:rPr>
            <w:sz w:val="18"/>
            <w:szCs w:val="18"/>
            <w:rPrChange w:id="2419" w:author="Mauro Zanardini" w:date="2019-07-23T18:13:00Z">
              <w:rPr/>
            </w:rPrChange>
          </w:rPr>
          <w:t>.</w:t>
        </w:r>
      </w:ins>
    </w:p>
    <w:p w14:paraId="110AF166" w14:textId="47431725" w:rsidR="00C61521" w:rsidRPr="00273141" w:rsidRDefault="00C61521" w:rsidP="00C03CC6">
      <w:pPr>
        <w:pStyle w:val="Titolo6"/>
        <w:rPr>
          <w:noProof w:val="0"/>
        </w:rPr>
      </w:pPr>
      <w:bookmarkStart w:id="2420" w:name="_Toc488241162"/>
      <w:r w:rsidRPr="00273141">
        <w:rPr>
          <w:noProof w:val="0"/>
        </w:rPr>
        <w:t>3.81.4.2.2.</w:t>
      </w:r>
      <w:del w:id="2421" w:author="Gregorio Canal" w:date="2019-04-02T12:51:00Z">
        <w:r w:rsidRPr="00273141" w:rsidDel="000A2754">
          <w:rPr>
            <w:noProof w:val="0"/>
          </w:rPr>
          <w:delText xml:space="preserve">1 </w:delText>
        </w:r>
      </w:del>
      <w:ins w:id="2422" w:author="Gregorio Canal" w:date="2019-04-02T12:51:00Z">
        <w:r w:rsidR="000A2754">
          <w:rPr>
            <w:noProof w:val="0"/>
          </w:rPr>
          <w:t>2</w:t>
        </w:r>
        <w:r w:rsidR="000A2754" w:rsidRPr="00273141">
          <w:rPr>
            <w:noProof w:val="0"/>
          </w:rPr>
          <w:t xml:space="preserve"> </w:t>
        </w:r>
      </w:ins>
      <w:r w:rsidRPr="00273141">
        <w:rPr>
          <w:noProof w:val="0"/>
        </w:rPr>
        <w:t xml:space="preserve">FHIR </w:t>
      </w:r>
      <w:r w:rsidR="00CA0A77" w:rsidRPr="00273141">
        <w:rPr>
          <w:noProof w:val="0"/>
        </w:rPr>
        <w:t>B</w:t>
      </w:r>
      <w:r w:rsidRPr="00273141">
        <w:rPr>
          <w:noProof w:val="0"/>
        </w:rPr>
        <w:t>undle of Audit Events Messages</w:t>
      </w:r>
      <w:bookmarkEnd w:id="2420"/>
    </w:p>
    <w:p w14:paraId="6BDB9E6F" w14:textId="4088125A" w:rsidR="00C61521" w:rsidRPr="00273141" w:rsidRDefault="00C61521" w:rsidP="003030AE">
      <w:pPr>
        <w:pStyle w:val="Corpotesto"/>
      </w:pPr>
      <w:r w:rsidRPr="00273141">
        <w:t xml:space="preserve">When the search is successful, </w:t>
      </w:r>
      <w:r w:rsidR="00D4706E" w:rsidRPr="00273141">
        <w:t xml:space="preserve">the </w:t>
      </w:r>
      <w:r w:rsidRPr="00273141">
        <w:t>body</w:t>
      </w:r>
      <w:r w:rsidR="00D4706E" w:rsidRPr="00273141">
        <w:t xml:space="preserve"> of the Response message</w:t>
      </w:r>
      <w:r w:rsidRPr="00273141">
        <w:t xml:space="preserve"> </w:t>
      </w:r>
      <w:r w:rsidR="0003600E" w:rsidRPr="00273141">
        <w:t xml:space="preserve">shall </w:t>
      </w:r>
      <w:r w:rsidRPr="00273141">
        <w:t xml:space="preserve">contain a FHIR </w:t>
      </w:r>
      <w:r w:rsidR="00CA0A77" w:rsidRPr="00273141">
        <w:t xml:space="preserve">Bundle </w:t>
      </w:r>
      <w:r w:rsidRPr="00273141">
        <w:t>of</w:t>
      </w:r>
      <w:ins w:id="2423" w:author="Gregorio Canal" w:date="2019-07-23T23:11:00Z">
        <w:r w:rsidR="0029582D">
          <w:t xml:space="preserve"> </w:t>
        </w:r>
      </w:ins>
      <w:del w:id="2424" w:author="Gregorio Canal" w:date="2019-07-23T23:11:00Z">
        <w:r w:rsidRPr="00273141" w:rsidDel="0029582D">
          <w:delText xml:space="preserve"> </w:delText>
        </w:r>
      </w:del>
      <w:proofErr w:type="spellStart"/>
      <w:r w:rsidRPr="00273141">
        <w:t>AuditEvent</w:t>
      </w:r>
      <w:proofErr w:type="spellEnd"/>
      <w:r w:rsidRPr="00273141">
        <w:t xml:space="preserve"> </w:t>
      </w:r>
      <w:del w:id="2425" w:author="Gregorio Canal" w:date="2019-05-02T15:40:00Z">
        <w:r w:rsidRPr="00273141" w:rsidDel="00010429">
          <w:delText>FHIR r</w:delText>
        </w:r>
      </w:del>
      <w:ins w:id="2426" w:author="Gregorio Canal" w:date="2019-05-02T15:40:00Z">
        <w:r w:rsidR="00010429">
          <w:t>R</w:t>
        </w:r>
      </w:ins>
      <w:r w:rsidRPr="00273141">
        <w:t>esources.</w:t>
      </w:r>
    </w:p>
    <w:p w14:paraId="6359F3FF" w14:textId="77777777" w:rsidR="00C61521" w:rsidRPr="00273141" w:rsidRDefault="00C61521" w:rsidP="003030AE">
      <w:pPr>
        <w:pStyle w:val="Corpotesto"/>
      </w:pPr>
      <w:r w:rsidRPr="00273141">
        <w:t>Example XML format:</w:t>
      </w:r>
    </w:p>
    <w:p w14:paraId="0CF2583A" w14:textId="77777777" w:rsidR="00C61521" w:rsidRPr="00273141" w:rsidRDefault="00C61521" w:rsidP="003030AE">
      <w:pPr>
        <w:pStyle w:val="Corpotesto"/>
      </w:pPr>
    </w:p>
    <w:p w14:paraId="482F73B3" w14:textId="77777777" w:rsidR="00C61521" w:rsidRPr="00273141" w:rsidRDefault="00C61521" w:rsidP="003030AE">
      <w:pPr>
        <w:pStyle w:val="XMLFragment"/>
        <w:rPr>
          <w:noProof w:val="0"/>
          <w:color w:val="000096"/>
        </w:rPr>
      </w:pPr>
      <w:r w:rsidRPr="00273141">
        <w:rPr>
          <w:noProof w:val="0"/>
          <w:color w:val="000096"/>
        </w:rPr>
        <w:lastRenderedPageBreak/>
        <w:t>&lt;Bundle&gt;</w:t>
      </w:r>
      <w:r w:rsidRPr="007A7438">
        <w:br/>
        <w:t xml:space="preserve">    </w:t>
      </w:r>
      <w:r w:rsidRPr="00273141">
        <w:rPr>
          <w:noProof w:val="0"/>
          <w:color w:val="000096"/>
        </w:rPr>
        <w:t>&lt;type&gt;</w:t>
      </w:r>
      <w:r w:rsidRPr="007A7438">
        <w:t>searchset</w:t>
      </w:r>
      <w:r w:rsidRPr="00273141">
        <w:rPr>
          <w:noProof w:val="0"/>
          <w:color w:val="000096"/>
        </w:rPr>
        <w:t>&lt;/type&gt;</w:t>
      </w:r>
      <w:r w:rsidRPr="007A7438">
        <w:br/>
        <w:t xml:space="preserve">    </w:t>
      </w:r>
      <w:r w:rsidRPr="00273141">
        <w:rPr>
          <w:noProof w:val="0"/>
          <w:color w:val="000096"/>
        </w:rPr>
        <w:t>&lt;total&gt;</w:t>
      </w:r>
      <w:r w:rsidRPr="007A7438">
        <w:t>3</w:t>
      </w:r>
      <w:r w:rsidRPr="00273141">
        <w:rPr>
          <w:noProof w:val="0"/>
          <w:color w:val="000096"/>
        </w:rPr>
        <w:t>&lt;/total&gt;</w:t>
      </w:r>
      <w:r w:rsidRPr="007A7438">
        <w:t xml:space="preserve">    </w:t>
      </w:r>
    </w:p>
    <w:p w14:paraId="5F767091" w14:textId="77777777" w:rsidR="00C61521" w:rsidRPr="00273141" w:rsidRDefault="00C61521" w:rsidP="003030AE">
      <w:pPr>
        <w:pStyle w:val="XMLFragment"/>
        <w:rPr>
          <w:noProof w:val="0"/>
          <w:color w:val="000096"/>
        </w:rPr>
      </w:pPr>
      <w:r w:rsidRPr="00273141">
        <w:rPr>
          <w:noProof w:val="0"/>
          <w:color w:val="000096"/>
        </w:rPr>
        <w:tab/>
        <w:t>&lt;link&gt;</w:t>
      </w:r>
    </w:p>
    <w:p w14:paraId="5DC96302" w14:textId="77777777" w:rsidR="00C61521" w:rsidRPr="00273141" w:rsidRDefault="00C61521" w:rsidP="003030AE">
      <w:pPr>
        <w:pStyle w:val="XMLFragment"/>
        <w:rPr>
          <w:noProof w:val="0"/>
          <w:color w:val="000096"/>
        </w:rPr>
      </w:pPr>
      <w:r w:rsidRPr="00273141">
        <w:rPr>
          <w:noProof w:val="0"/>
          <w:color w:val="000096"/>
        </w:rPr>
        <w:tab/>
      </w:r>
      <w:r w:rsidRPr="00273141">
        <w:rPr>
          <w:noProof w:val="0"/>
          <w:color w:val="000096"/>
        </w:rPr>
        <w:tab/>
        <w:t>&lt;relation value=”self”/&gt;</w:t>
      </w:r>
    </w:p>
    <w:p w14:paraId="11E838FE" w14:textId="53257F26" w:rsidR="00C61521" w:rsidRPr="00273141" w:rsidRDefault="00C61521" w:rsidP="003030AE">
      <w:pPr>
        <w:pStyle w:val="XMLFragment"/>
        <w:rPr>
          <w:noProof w:val="0"/>
          <w:color w:val="000096"/>
        </w:rPr>
      </w:pPr>
      <w:r w:rsidRPr="00273141">
        <w:rPr>
          <w:noProof w:val="0"/>
          <w:color w:val="000096"/>
        </w:rPr>
        <w:tab/>
      </w:r>
      <w:r w:rsidRPr="00273141">
        <w:rPr>
          <w:noProof w:val="0"/>
          <w:color w:val="000096"/>
        </w:rPr>
        <w:tab/>
        <w:t>&lt;url value=”</w:t>
      </w:r>
      <w:r w:rsidRPr="007A7438">
        <w:rPr>
          <w:noProof w:val="0"/>
          <w:color w:val="000096"/>
        </w:rPr>
        <w:t xml:space="preserve"> </w:t>
      </w:r>
      <w:r w:rsidRPr="00273141">
        <w:rPr>
          <w:noProof w:val="0"/>
          <w:color w:val="000096"/>
        </w:rPr>
        <w:t>http://</w:t>
      </w:r>
      <w:r w:rsidR="00746D89" w:rsidRPr="00273141">
        <w:rPr>
          <w:noProof w:val="0"/>
          <w:color w:val="000096"/>
        </w:rPr>
        <w:t>example.com</w:t>
      </w:r>
      <w:r w:rsidRPr="00273141">
        <w:rPr>
          <w:noProof w:val="0"/>
          <w:color w:val="000096"/>
        </w:rPr>
        <w:t>/ARRservice/AuditEvent?date=&amp;gt;2013-01-01&amp;date=&amp;lt;2013-01-02”/&gt;</w:t>
      </w:r>
    </w:p>
    <w:p w14:paraId="14DF2604" w14:textId="222B6BF9" w:rsidR="00C61521" w:rsidRPr="00273141" w:rsidRDefault="00C61521" w:rsidP="003030AE">
      <w:pPr>
        <w:pStyle w:val="XMLFragment"/>
        <w:rPr>
          <w:b/>
          <w:noProof w:val="0"/>
          <w:color w:val="000096"/>
        </w:rPr>
      </w:pPr>
      <w:r w:rsidRPr="00273141">
        <w:rPr>
          <w:noProof w:val="0"/>
          <w:color w:val="000096"/>
        </w:rPr>
        <w:tab/>
        <w:t>&lt;/link&gt;</w:t>
      </w:r>
      <w:r w:rsidRPr="007A7438">
        <w:br/>
        <w:t xml:space="preserve">    </w:t>
      </w:r>
      <w:r w:rsidRPr="00273141">
        <w:rPr>
          <w:noProof w:val="0"/>
          <w:color w:val="000096"/>
        </w:rPr>
        <w:t>&lt;entry&gt;</w:t>
      </w:r>
      <w:r w:rsidRPr="007A7438">
        <w:br/>
        <w:t xml:space="preserve">        </w:t>
      </w:r>
      <w:r w:rsidRPr="00273141">
        <w:rPr>
          <w:noProof w:val="0"/>
          <w:color w:val="000096"/>
        </w:rPr>
        <w:t>&lt;fullUrl</w:t>
      </w:r>
      <w:r w:rsidRPr="00273141">
        <w:rPr>
          <w:noProof w:val="0"/>
          <w:color w:val="F5844C"/>
        </w:rPr>
        <w:t xml:space="preserve"> value</w:t>
      </w:r>
      <w:r w:rsidRPr="00273141">
        <w:rPr>
          <w:noProof w:val="0"/>
          <w:color w:val="FF8040"/>
        </w:rPr>
        <w:t>=</w:t>
      </w:r>
      <w:r w:rsidRPr="00273141">
        <w:rPr>
          <w:noProof w:val="0"/>
          <w:color w:val="993300"/>
        </w:rPr>
        <w:t>"http://</w:t>
      </w:r>
      <w:r w:rsidR="00746D89" w:rsidRPr="00273141">
        <w:rPr>
          <w:noProof w:val="0"/>
          <w:color w:val="993300"/>
        </w:rPr>
        <w:t>example.com</w:t>
      </w:r>
      <w:r w:rsidRPr="00273141">
        <w:rPr>
          <w:noProof w:val="0"/>
          <w:color w:val="993300"/>
        </w:rPr>
        <w:t>/ARRservice/AuditEvent/23#"</w:t>
      </w:r>
      <w:r w:rsidRPr="00273141">
        <w:rPr>
          <w:noProof w:val="0"/>
          <w:color w:val="000096"/>
        </w:rPr>
        <w:t>/&gt;</w:t>
      </w:r>
      <w:r w:rsidRPr="007A7438">
        <w:br/>
        <w:t xml:space="preserve">        </w:t>
      </w:r>
      <w:r w:rsidRPr="00273141">
        <w:rPr>
          <w:noProof w:val="0"/>
          <w:color w:val="000096"/>
        </w:rPr>
        <w:t>&lt;resource&gt;</w:t>
      </w:r>
      <w:r w:rsidRPr="007A7438">
        <w:t xml:space="preserve">  </w:t>
      </w:r>
      <w:r w:rsidRPr="007A7438">
        <w:br/>
        <w:t xml:space="preserve">            </w:t>
      </w:r>
      <w:r w:rsidRPr="00273141">
        <w:rPr>
          <w:noProof w:val="0"/>
          <w:color w:val="000096"/>
        </w:rPr>
        <w:t>&lt;AuditEvent&gt;</w:t>
      </w:r>
      <w:r w:rsidRPr="007A7438">
        <w:br/>
        <w:t xml:space="preserve">                .....</w:t>
      </w:r>
      <w:r w:rsidRPr="007A7438">
        <w:br/>
        <w:t xml:space="preserve">            </w:t>
      </w:r>
      <w:r w:rsidRPr="00273141">
        <w:rPr>
          <w:noProof w:val="0"/>
          <w:color w:val="000096"/>
        </w:rPr>
        <w:t>&lt;/AuditEvent&gt;</w:t>
      </w:r>
      <w:r w:rsidRPr="007A7438">
        <w:br/>
        <w:t xml:space="preserve">        </w:t>
      </w:r>
      <w:r w:rsidRPr="00273141">
        <w:rPr>
          <w:noProof w:val="0"/>
          <w:color w:val="000096"/>
        </w:rPr>
        <w:t>&lt;resource&gt;</w:t>
      </w:r>
      <w:r w:rsidRPr="007A7438">
        <w:br/>
        <w:t xml:space="preserve">    </w:t>
      </w:r>
      <w:r w:rsidRPr="00273141">
        <w:rPr>
          <w:noProof w:val="0"/>
          <w:color w:val="000096"/>
        </w:rPr>
        <w:t>&lt;/entry&gt;</w:t>
      </w:r>
      <w:r w:rsidRPr="007A7438">
        <w:br/>
        <w:t xml:space="preserve">    </w:t>
      </w:r>
      <w:r w:rsidRPr="00273141">
        <w:rPr>
          <w:noProof w:val="0"/>
          <w:color w:val="000096"/>
        </w:rPr>
        <w:t>&lt;entry&gt;</w:t>
      </w:r>
      <w:r w:rsidRPr="007A7438">
        <w:br/>
        <w:t xml:space="preserve">        </w:t>
      </w:r>
      <w:r w:rsidRPr="00273141">
        <w:rPr>
          <w:noProof w:val="0"/>
          <w:color w:val="000096"/>
        </w:rPr>
        <w:t>&lt;fullUrl</w:t>
      </w:r>
      <w:r w:rsidRPr="00273141">
        <w:rPr>
          <w:noProof w:val="0"/>
          <w:color w:val="F5844C"/>
        </w:rPr>
        <w:t xml:space="preserve"> value</w:t>
      </w:r>
      <w:r w:rsidRPr="00273141">
        <w:rPr>
          <w:noProof w:val="0"/>
          <w:color w:val="FF8040"/>
        </w:rPr>
        <w:t>=</w:t>
      </w:r>
      <w:r w:rsidRPr="00273141">
        <w:rPr>
          <w:noProof w:val="0"/>
          <w:color w:val="993300"/>
        </w:rPr>
        <w:t>"http://</w:t>
      </w:r>
      <w:r w:rsidR="00746D89" w:rsidRPr="00273141">
        <w:rPr>
          <w:noProof w:val="0"/>
          <w:color w:val="993300"/>
        </w:rPr>
        <w:t>example.com</w:t>
      </w:r>
      <w:r w:rsidRPr="00273141">
        <w:rPr>
          <w:noProof w:val="0"/>
          <w:color w:val="993300"/>
        </w:rPr>
        <w:t>/ARRservice/AuditEvent/564#"</w:t>
      </w:r>
      <w:r w:rsidRPr="00273141">
        <w:rPr>
          <w:noProof w:val="0"/>
          <w:color w:val="000096"/>
        </w:rPr>
        <w:t>/&gt;</w:t>
      </w:r>
      <w:r w:rsidRPr="007A7438">
        <w:br/>
        <w:t xml:space="preserve">        </w:t>
      </w:r>
      <w:r w:rsidRPr="00273141">
        <w:rPr>
          <w:noProof w:val="0"/>
          <w:color w:val="000096"/>
        </w:rPr>
        <w:t>&lt;resource&gt;</w:t>
      </w:r>
      <w:r w:rsidRPr="007A7438">
        <w:t xml:space="preserve">  </w:t>
      </w:r>
      <w:r w:rsidRPr="007A7438">
        <w:br/>
        <w:t xml:space="preserve">            </w:t>
      </w:r>
      <w:r w:rsidRPr="00273141">
        <w:rPr>
          <w:noProof w:val="0"/>
          <w:color w:val="000096"/>
        </w:rPr>
        <w:t>&lt;AuditEvent&gt;</w:t>
      </w:r>
      <w:r w:rsidRPr="007A7438">
        <w:br/>
        <w:t xml:space="preserve">                .....</w:t>
      </w:r>
      <w:r w:rsidRPr="007A7438">
        <w:br/>
        <w:t xml:space="preserve">            </w:t>
      </w:r>
      <w:r w:rsidRPr="00273141">
        <w:rPr>
          <w:noProof w:val="0"/>
          <w:color w:val="000096"/>
        </w:rPr>
        <w:t>&lt;/AuditEvent&gt;</w:t>
      </w:r>
      <w:r w:rsidRPr="007A7438">
        <w:br/>
        <w:t xml:space="preserve">        </w:t>
      </w:r>
      <w:r w:rsidRPr="00273141">
        <w:rPr>
          <w:noProof w:val="0"/>
          <w:color w:val="000096"/>
        </w:rPr>
        <w:t>&lt;resource&gt;</w:t>
      </w:r>
      <w:r w:rsidRPr="007A7438">
        <w:br/>
        <w:t xml:space="preserve">    </w:t>
      </w:r>
      <w:r w:rsidRPr="00273141">
        <w:rPr>
          <w:noProof w:val="0"/>
          <w:color w:val="000096"/>
        </w:rPr>
        <w:t>&lt;/entry&gt;</w:t>
      </w:r>
      <w:r w:rsidRPr="007A7438">
        <w:br/>
        <w:t xml:space="preserve">    </w:t>
      </w:r>
      <w:r w:rsidRPr="00273141">
        <w:rPr>
          <w:noProof w:val="0"/>
          <w:color w:val="000096"/>
        </w:rPr>
        <w:t>&lt;entry&gt;</w:t>
      </w:r>
      <w:r w:rsidRPr="007A7438">
        <w:br/>
        <w:t xml:space="preserve">        </w:t>
      </w:r>
      <w:r w:rsidRPr="00273141">
        <w:rPr>
          <w:noProof w:val="0"/>
          <w:color w:val="000096"/>
        </w:rPr>
        <w:t>&lt;fullUrl</w:t>
      </w:r>
      <w:r w:rsidRPr="00273141">
        <w:rPr>
          <w:noProof w:val="0"/>
          <w:color w:val="F5844C"/>
        </w:rPr>
        <w:t xml:space="preserve"> value</w:t>
      </w:r>
      <w:r w:rsidRPr="00273141">
        <w:rPr>
          <w:noProof w:val="0"/>
          <w:color w:val="FF8040"/>
        </w:rPr>
        <w:t>=</w:t>
      </w:r>
      <w:r w:rsidRPr="00273141">
        <w:rPr>
          <w:noProof w:val="0"/>
          <w:color w:val="993300"/>
        </w:rPr>
        <w:t>"http://</w:t>
      </w:r>
      <w:r w:rsidR="00746D89" w:rsidRPr="00273141">
        <w:rPr>
          <w:noProof w:val="0"/>
          <w:color w:val="993300"/>
        </w:rPr>
        <w:t>example.com</w:t>
      </w:r>
      <w:r w:rsidRPr="00273141">
        <w:rPr>
          <w:noProof w:val="0"/>
          <w:color w:val="993300"/>
        </w:rPr>
        <w:t>/ARRservice/AuditEvent/3446#"</w:t>
      </w:r>
      <w:r w:rsidRPr="00273141">
        <w:rPr>
          <w:noProof w:val="0"/>
          <w:color w:val="000096"/>
        </w:rPr>
        <w:t>/&gt;</w:t>
      </w:r>
      <w:r w:rsidRPr="007A7438">
        <w:br/>
        <w:t xml:space="preserve">        </w:t>
      </w:r>
      <w:r w:rsidRPr="00273141">
        <w:rPr>
          <w:noProof w:val="0"/>
          <w:color w:val="000096"/>
        </w:rPr>
        <w:t>&lt;resource&gt;</w:t>
      </w:r>
      <w:r w:rsidRPr="007A7438">
        <w:t xml:space="preserve">  </w:t>
      </w:r>
      <w:r w:rsidRPr="007A7438">
        <w:br/>
        <w:t xml:space="preserve">            </w:t>
      </w:r>
      <w:r w:rsidRPr="00273141">
        <w:rPr>
          <w:noProof w:val="0"/>
          <w:color w:val="000096"/>
        </w:rPr>
        <w:t>&lt;AuditEvent&gt;</w:t>
      </w:r>
      <w:r w:rsidRPr="007A7438">
        <w:br/>
        <w:t xml:space="preserve">                .....</w:t>
      </w:r>
      <w:r w:rsidRPr="007A7438">
        <w:br/>
        <w:t xml:space="preserve">            </w:t>
      </w:r>
      <w:r w:rsidRPr="00273141">
        <w:rPr>
          <w:noProof w:val="0"/>
          <w:color w:val="000096"/>
        </w:rPr>
        <w:t>&lt;/AuditEvent&gt;</w:t>
      </w:r>
      <w:r w:rsidRPr="007A7438">
        <w:br/>
        <w:t xml:space="preserve">        </w:t>
      </w:r>
      <w:r w:rsidRPr="00273141">
        <w:rPr>
          <w:noProof w:val="0"/>
          <w:color w:val="000096"/>
        </w:rPr>
        <w:t>&lt;resource&gt;</w:t>
      </w:r>
      <w:r w:rsidRPr="007A7438">
        <w:br/>
        <w:t xml:space="preserve">    </w:t>
      </w:r>
      <w:r w:rsidRPr="00273141">
        <w:rPr>
          <w:noProof w:val="0"/>
          <w:color w:val="000096"/>
        </w:rPr>
        <w:t>&lt;/entry&gt;</w:t>
      </w:r>
      <w:r w:rsidRPr="007A7438">
        <w:br/>
      </w:r>
      <w:r w:rsidRPr="00273141">
        <w:rPr>
          <w:noProof w:val="0"/>
          <w:color w:val="000096"/>
        </w:rPr>
        <w:t>&lt;/Bundle&gt;</w:t>
      </w:r>
    </w:p>
    <w:p w14:paraId="4FC234B4" w14:textId="77777777" w:rsidR="00C61521" w:rsidRPr="00273141" w:rsidRDefault="00C61521" w:rsidP="00250B23">
      <w:pPr>
        <w:pStyle w:val="Titolo5"/>
        <w:rPr>
          <w:noProof w:val="0"/>
        </w:rPr>
      </w:pPr>
      <w:bookmarkStart w:id="2427" w:name="_Toc488241163"/>
      <w:r w:rsidRPr="00273141">
        <w:rPr>
          <w:noProof w:val="0"/>
        </w:rPr>
        <w:t>3.81.4.2.3 Expected Actions</w:t>
      </w:r>
      <w:bookmarkEnd w:id="2427"/>
    </w:p>
    <w:p w14:paraId="686CC1A4" w14:textId="0DB55C93" w:rsidR="001A17D7" w:rsidRPr="00273141" w:rsidRDefault="001A17D7" w:rsidP="001D3A88">
      <w:pPr>
        <w:pStyle w:val="Corpotesto"/>
      </w:pPr>
      <w:r w:rsidRPr="00273141">
        <w:t xml:space="preserve">The Audit Consumer may further analyze the data received within the FHIR </w:t>
      </w:r>
      <w:r w:rsidR="00CA0A77" w:rsidRPr="00273141">
        <w:t>B</w:t>
      </w:r>
      <w:r w:rsidRPr="00273141">
        <w:t xml:space="preserve">undle of AuditEvent </w:t>
      </w:r>
      <w:del w:id="2428" w:author="Gregorio Canal" w:date="2019-05-02T15:44:00Z">
        <w:r w:rsidRPr="00273141" w:rsidDel="00010429">
          <w:delText>r</w:delText>
        </w:r>
      </w:del>
      <w:ins w:id="2429" w:author="Gregorio Canal" w:date="2019-05-02T15:44:00Z">
        <w:r w:rsidR="00010429">
          <w:t>R</w:t>
        </w:r>
      </w:ins>
      <w:r w:rsidRPr="00273141">
        <w:t>esources.</w:t>
      </w:r>
    </w:p>
    <w:p w14:paraId="2F4DB221" w14:textId="7CCC3DB1" w:rsidR="00A85FCF" w:rsidRPr="00273141" w:rsidDel="005A6118" w:rsidRDefault="00A85FCF" w:rsidP="001D3A88">
      <w:pPr>
        <w:pStyle w:val="Corpotesto"/>
        <w:rPr>
          <w:del w:id="2430" w:author="Gregorio Canal" w:date="2019-07-22T10:40:00Z"/>
        </w:rPr>
      </w:pPr>
      <w:del w:id="2431" w:author="Gregorio Canal" w:date="2019-07-22T10:40:00Z">
        <w:r w:rsidRPr="00273141" w:rsidDel="005A6118">
          <w:delText>The Audit Record Repository shall create and store locally an audit event structured in accordance to requirements defined in DICOM PS3.15 Section A.5.3.2 “Audit Log Used”.</w:delText>
        </w:r>
      </w:del>
    </w:p>
    <w:p w14:paraId="52B77800" w14:textId="77777777" w:rsidR="00C61521" w:rsidRPr="00273141" w:rsidRDefault="00C61521" w:rsidP="00E83B50">
      <w:pPr>
        <w:pStyle w:val="Titolo3"/>
        <w:rPr>
          <w:noProof w:val="0"/>
        </w:rPr>
      </w:pPr>
      <w:bookmarkStart w:id="2432" w:name="_Toc488241164"/>
      <w:r w:rsidRPr="00273141">
        <w:rPr>
          <w:noProof w:val="0"/>
        </w:rPr>
        <w:t>3.81.5 Security Considerations</w:t>
      </w:r>
      <w:bookmarkEnd w:id="2432"/>
    </w:p>
    <w:p w14:paraId="638373EF" w14:textId="239E1190" w:rsidR="00C61521" w:rsidRPr="00273141" w:rsidRDefault="00C61521" w:rsidP="002C03C4">
      <w:pPr>
        <w:pStyle w:val="Corpotesto"/>
      </w:pPr>
      <w:r w:rsidRPr="00273141">
        <w:t>See the general Security Considerations in ITI TF-1:9.</w:t>
      </w:r>
      <w:r w:rsidR="00D4706E" w:rsidRPr="00273141">
        <w:t>5</w:t>
      </w:r>
      <w:r w:rsidRPr="00273141">
        <w:t>.</w:t>
      </w:r>
    </w:p>
    <w:p w14:paraId="45039328" w14:textId="77777777" w:rsidR="00C61521" w:rsidRPr="00273141" w:rsidRDefault="00C61521" w:rsidP="008D693A">
      <w:pPr>
        <w:pStyle w:val="Titolo4"/>
        <w:rPr>
          <w:noProof w:val="0"/>
        </w:rPr>
      </w:pPr>
      <w:bookmarkStart w:id="2433" w:name="_Toc488241165"/>
      <w:r w:rsidRPr="00273141">
        <w:rPr>
          <w:noProof w:val="0"/>
        </w:rPr>
        <w:t>3.81.5.1 Security Audit Considerations</w:t>
      </w:r>
      <w:bookmarkEnd w:id="2433"/>
    </w:p>
    <w:p w14:paraId="35313E9F" w14:textId="20ACBC2E" w:rsidR="00C61521" w:rsidRPr="00273141" w:rsidRDefault="009B0563" w:rsidP="002C03C4">
      <w:pPr>
        <w:pStyle w:val="Corpotesto"/>
      </w:pPr>
      <w:bookmarkStart w:id="2434" w:name="_Toc323846446"/>
      <w:bookmarkStart w:id="2435" w:name="_Toc330471360"/>
      <w:bookmarkStart w:id="2436" w:name="_Toc367356497"/>
      <w:bookmarkEnd w:id="1126"/>
      <w:bookmarkEnd w:id="1127"/>
      <w:bookmarkEnd w:id="1128"/>
      <w:bookmarkEnd w:id="1129"/>
      <w:bookmarkEnd w:id="1130"/>
      <w:r w:rsidRPr="00273141">
        <w:t xml:space="preserve">This </w:t>
      </w:r>
      <w:r w:rsidRPr="000574F9">
        <w:t xml:space="preserve">transaction </w:t>
      </w:r>
      <w:ins w:id="2437" w:author="Gregorio Canal" w:date="2019-07-17T15:12:00Z">
        <w:r w:rsidR="000E4257" w:rsidRPr="000574F9">
          <w:t xml:space="preserve">may involve the disclosure of sensitive information. Logging these retrieval transactions as a query event is appropriate. However, ATNA Profile </w:t>
        </w:r>
      </w:ins>
      <w:r w:rsidRPr="000574F9">
        <w:t>does</w:t>
      </w:r>
      <w:r w:rsidRPr="00273141">
        <w:t xml:space="preserve"> not </w:t>
      </w:r>
      <w:r w:rsidR="00061CC5" w:rsidRPr="00273141">
        <w:t xml:space="preserve">require </w:t>
      </w:r>
      <w:r w:rsidRPr="00273141">
        <w:t>the</w:t>
      </w:r>
      <w:r w:rsidR="0043759E" w:rsidRPr="00273141">
        <w:t xml:space="preserve"> Audit Record Repository</w:t>
      </w:r>
      <w:r w:rsidR="00061CC5" w:rsidRPr="00273141">
        <w:t xml:space="preserve"> </w:t>
      </w:r>
      <w:r w:rsidR="00137A50" w:rsidRPr="00273141">
        <w:t xml:space="preserve">to be able </w:t>
      </w:r>
      <w:r w:rsidR="00C24CA4" w:rsidRPr="00273141">
        <w:t>to send</w:t>
      </w:r>
      <w:r w:rsidR="0043759E" w:rsidRPr="00273141">
        <w:t xml:space="preserve"> audit </w:t>
      </w:r>
      <w:r w:rsidR="004D32FF" w:rsidRPr="00273141">
        <w:t xml:space="preserve">records </w:t>
      </w:r>
      <w:r w:rsidR="0043759E" w:rsidRPr="00273141">
        <w:t xml:space="preserve">using [ITI-20] Record Audit Event </w:t>
      </w:r>
      <w:r w:rsidR="0043759E" w:rsidRPr="000574F9">
        <w:rPr>
          <w:highlight w:val="yellow"/>
          <w:rPrChange w:id="2438" w:author="Gregorio Canal" w:date="2019-07-23T23:27:00Z">
            <w:rPr/>
          </w:rPrChange>
        </w:rPr>
        <w:t>transaction</w:t>
      </w:r>
      <w:commentRangeStart w:id="2439"/>
      <w:commentRangeStart w:id="2440"/>
      <w:commentRangeStart w:id="2441"/>
      <w:r w:rsidR="0043759E" w:rsidRPr="000574F9">
        <w:rPr>
          <w:highlight w:val="yellow"/>
          <w:rPrChange w:id="2442" w:author="Gregorio Canal" w:date="2019-07-23T23:27:00Z">
            <w:rPr/>
          </w:rPrChange>
        </w:rPr>
        <w:t>.</w:t>
      </w:r>
      <w:del w:id="2443" w:author="Gregorio Canal" w:date="2019-07-23T23:14:00Z">
        <w:r w:rsidR="0043759E" w:rsidRPr="000574F9" w:rsidDel="00041E3A">
          <w:rPr>
            <w:highlight w:val="yellow"/>
            <w:rPrChange w:id="2444" w:author="Gregorio Canal" w:date="2019-07-23T23:27:00Z">
              <w:rPr/>
            </w:rPrChange>
          </w:rPr>
          <w:delText xml:space="preserve"> </w:delText>
        </w:r>
        <w:r w:rsidR="00F6357D" w:rsidRPr="000574F9" w:rsidDel="00041E3A">
          <w:rPr>
            <w:highlight w:val="yellow"/>
            <w:rPrChange w:id="2445" w:author="Gregorio Canal" w:date="2019-07-23T23:27:00Z">
              <w:rPr/>
            </w:rPrChange>
          </w:rPr>
          <w:delText>However,</w:delText>
        </w:r>
      </w:del>
      <w:r w:rsidR="00C24CA4" w:rsidRPr="000574F9">
        <w:rPr>
          <w:highlight w:val="yellow"/>
          <w:rPrChange w:id="2446" w:author="Gregorio Canal" w:date="2019-07-23T23:27:00Z">
            <w:rPr/>
          </w:rPrChange>
        </w:rPr>
        <w:t xml:space="preserve"> </w:t>
      </w:r>
      <w:ins w:id="2447" w:author="Gregorio Canal" w:date="2019-07-22T10:42:00Z">
        <w:r w:rsidR="005A6118" w:rsidRPr="000574F9">
          <w:rPr>
            <w:highlight w:val="yellow"/>
            <w:u w:val="single"/>
            <w:rPrChange w:id="2448" w:author="Gregorio Canal" w:date="2019-07-23T23:27:00Z">
              <w:rPr/>
            </w:rPrChange>
          </w:rPr>
          <w:t>the ARR</w:t>
        </w:r>
        <w:r w:rsidR="005A6118" w:rsidRPr="000574F9">
          <w:rPr>
            <w:highlight w:val="yellow"/>
            <w:rPrChange w:id="2449" w:author="Gregorio Canal" w:date="2019-07-23T23:27:00Z">
              <w:rPr/>
            </w:rPrChange>
          </w:rPr>
          <w:t xml:space="preserve"> </w:t>
        </w:r>
      </w:ins>
      <w:del w:id="2450" w:author="Gregorio Canal" w:date="2019-07-23T23:14:00Z">
        <w:r w:rsidR="00C24CA4" w:rsidRPr="000574F9" w:rsidDel="00041E3A">
          <w:rPr>
            <w:highlight w:val="yellow"/>
            <w:rPrChange w:id="2451" w:author="Gregorio Canal" w:date="2019-07-23T23:27:00Z">
              <w:rPr/>
            </w:rPrChange>
          </w:rPr>
          <w:delText xml:space="preserve">it </w:delText>
        </w:r>
      </w:del>
      <w:r w:rsidR="00C24CA4" w:rsidRPr="000574F9">
        <w:rPr>
          <w:highlight w:val="yellow"/>
          <w:rPrChange w:id="2452" w:author="Gregorio Canal" w:date="2019-07-23T23:27:00Z">
            <w:rPr/>
          </w:rPrChange>
        </w:rPr>
        <w:t xml:space="preserve">shall create and store </w:t>
      </w:r>
      <w:r w:rsidR="00A85FCF" w:rsidRPr="000574F9">
        <w:rPr>
          <w:highlight w:val="yellow"/>
          <w:rPrChange w:id="2453" w:author="Gregorio Canal" w:date="2019-07-23T23:27:00Z">
            <w:rPr/>
          </w:rPrChange>
        </w:rPr>
        <w:t xml:space="preserve">locally </w:t>
      </w:r>
      <w:r w:rsidR="00C24CA4" w:rsidRPr="000574F9">
        <w:rPr>
          <w:highlight w:val="yellow"/>
          <w:rPrChange w:id="2454" w:author="Gregorio Canal" w:date="2019-07-23T23:27:00Z">
            <w:rPr/>
          </w:rPrChange>
        </w:rPr>
        <w:t>an audit event structured in accordance to requirements defined in</w:t>
      </w:r>
      <w:r w:rsidRPr="000574F9">
        <w:rPr>
          <w:highlight w:val="yellow"/>
          <w:rPrChange w:id="2455" w:author="Gregorio Canal" w:date="2019-07-23T23:27:00Z">
            <w:rPr/>
          </w:rPrChange>
        </w:rPr>
        <w:t xml:space="preserve"> DICOM PS3.15</w:t>
      </w:r>
      <w:r w:rsidR="00C24CA4" w:rsidRPr="000574F9">
        <w:rPr>
          <w:highlight w:val="yellow"/>
          <w:rPrChange w:id="2456" w:author="Gregorio Canal" w:date="2019-07-23T23:27:00Z">
            <w:rPr/>
          </w:rPrChange>
        </w:rPr>
        <w:t xml:space="preserve"> Section A.5.3.2 “Audit Log Used”. DICOM PS3.15</w:t>
      </w:r>
      <w:r w:rsidRPr="000574F9">
        <w:rPr>
          <w:highlight w:val="yellow"/>
          <w:rPrChange w:id="2457" w:author="Gregorio Canal" w:date="2019-07-23T23:27:00Z">
            <w:rPr/>
          </w:rPrChange>
        </w:rPr>
        <w:t xml:space="preserve"> defines a specific structure for an audit </w:t>
      </w:r>
      <w:r w:rsidR="004D32FF" w:rsidRPr="000574F9">
        <w:rPr>
          <w:highlight w:val="yellow"/>
          <w:rPrChange w:id="2458" w:author="Gregorio Canal" w:date="2019-07-23T23:27:00Z">
            <w:rPr/>
          </w:rPrChange>
        </w:rPr>
        <w:t xml:space="preserve">record </w:t>
      </w:r>
      <w:r w:rsidRPr="000574F9">
        <w:rPr>
          <w:highlight w:val="yellow"/>
          <w:rPrChange w:id="2459" w:author="Gregorio Canal" w:date="2019-07-23T23:27:00Z">
            <w:rPr/>
          </w:rPrChange>
        </w:rPr>
        <w:t>that may be created when an Audit Log is used</w:t>
      </w:r>
      <w:r w:rsidR="00061CC5" w:rsidRPr="000574F9">
        <w:rPr>
          <w:highlight w:val="yellow"/>
          <w:rPrChange w:id="2460" w:author="Gregorio Canal" w:date="2019-07-23T23:27:00Z">
            <w:rPr/>
          </w:rPrChange>
        </w:rPr>
        <w:t xml:space="preserve">. </w:t>
      </w:r>
      <w:r w:rsidRPr="000574F9">
        <w:rPr>
          <w:highlight w:val="yellow"/>
          <w:rPrChange w:id="2461" w:author="Gregorio Canal" w:date="2019-07-23T23:27:00Z">
            <w:rPr/>
          </w:rPrChange>
        </w:rPr>
        <w:t xml:space="preserve">See </w:t>
      </w:r>
      <w:r w:rsidR="0078573B" w:rsidRPr="000574F9">
        <w:rPr>
          <w:highlight w:val="yellow"/>
          <w:rPrChange w:id="2462" w:author="Gregorio Canal" w:date="2019-07-23T23:27:00Z">
            <w:rPr/>
          </w:rPrChange>
        </w:rPr>
        <w:fldChar w:fldCharType="begin"/>
      </w:r>
      <w:r w:rsidR="0078573B" w:rsidRPr="000574F9">
        <w:rPr>
          <w:highlight w:val="yellow"/>
          <w:rPrChange w:id="2463" w:author="Gregorio Canal" w:date="2019-07-23T23:27:00Z">
            <w:rPr/>
          </w:rPrChange>
        </w:rPr>
        <w:instrText xml:space="preserve"> HYPERLINK "http://dicom.nema.org/medical/dicom/current/output/chtml/part15/sect_A.5.3.2.html" </w:instrText>
      </w:r>
      <w:r w:rsidR="0078573B" w:rsidRPr="000574F9">
        <w:rPr>
          <w:highlight w:val="yellow"/>
          <w:rPrChange w:id="2464" w:author="Gregorio Canal" w:date="2019-07-23T23:27:00Z">
            <w:rPr/>
          </w:rPrChange>
        </w:rPr>
        <w:fldChar w:fldCharType="separate"/>
      </w:r>
      <w:r w:rsidRPr="000574F9">
        <w:rPr>
          <w:color w:val="0000FF"/>
          <w:highlight w:val="yellow"/>
          <w:rPrChange w:id="2465" w:author="Gregorio Canal" w:date="2019-07-23T23:27:00Z">
            <w:rPr>
              <w:color w:val="0000FF"/>
            </w:rPr>
          </w:rPrChange>
        </w:rPr>
        <w:t>http://dicom.nema.org/medical/dicom/current/output/chtml/part15/sect_A.5.3.2.html</w:t>
      </w:r>
      <w:r w:rsidR="0078573B" w:rsidRPr="000574F9">
        <w:rPr>
          <w:color w:val="0000FF"/>
          <w:highlight w:val="yellow"/>
          <w:rPrChange w:id="2466" w:author="Gregorio Canal" w:date="2019-07-23T23:27:00Z">
            <w:rPr>
              <w:color w:val="0000FF"/>
            </w:rPr>
          </w:rPrChange>
        </w:rPr>
        <w:fldChar w:fldCharType="end"/>
      </w:r>
      <w:r w:rsidRPr="00273141">
        <w:t xml:space="preserve"> </w:t>
      </w:r>
      <w:del w:id="2467" w:author="Gregorio Canal" w:date="2019-07-23T23:14:00Z">
        <w:r w:rsidRPr="00273141" w:rsidDel="00041E3A">
          <w:delText xml:space="preserve">DICOM PS3.15 Section A.5.3.2 “Audit Log Used” </w:delText>
        </w:r>
      </w:del>
      <w:r w:rsidRPr="00273141">
        <w:t>for further details</w:t>
      </w:r>
      <w:r w:rsidR="00760069" w:rsidRPr="00273141">
        <w:t>.</w:t>
      </w:r>
      <w:del w:id="2468" w:author="Gregorio Canal" w:date="2019-07-17T15:20:00Z">
        <w:r w:rsidR="00760069" w:rsidRPr="00273141" w:rsidDel="002C21D6">
          <w:delText xml:space="preserve"> </w:delText>
        </w:r>
      </w:del>
      <w:commentRangeEnd w:id="2439"/>
      <w:r w:rsidR="0029582D">
        <w:rPr>
          <w:rStyle w:val="Rimandocommento"/>
        </w:rPr>
        <w:commentReference w:id="2439"/>
      </w:r>
      <w:commentRangeEnd w:id="2440"/>
      <w:r w:rsidR="000574F9">
        <w:rPr>
          <w:rStyle w:val="Rimandocommento"/>
        </w:rPr>
        <w:commentReference w:id="2440"/>
      </w:r>
      <w:commentRangeEnd w:id="2441"/>
      <w:r w:rsidR="000574F9">
        <w:rPr>
          <w:rStyle w:val="Rimandocommento"/>
        </w:rPr>
        <w:commentReference w:id="2441"/>
      </w:r>
    </w:p>
    <w:p w14:paraId="3D3C327A" w14:textId="77777777" w:rsidR="00C61521" w:rsidRPr="00273141" w:rsidRDefault="00C61521" w:rsidP="008D693A">
      <w:pPr>
        <w:pStyle w:val="Titolo2"/>
        <w:rPr>
          <w:noProof w:val="0"/>
        </w:rPr>
      </w:pPr>
      <w:bookmarkStart w:id="2469" w:name="_Toc488241166"/>
      <w:r w:rsidRPr="00273141">
        <w:rPr>
          <w:noProof w:val="0"/>
        </w:rPr>
        <w:lastRenderedPageBreak/>
        <w:t>3.82 Retrieve Syslog Event</w:t>
      </w:r>
      <w:bookmarkEnd w:id="2469"/>
    </w:p>
    <w:p w14:paraId="49694E8F" w14:textId="77777777" w:rsidR="00C61521" w:rsidRPr="00273141" w:rsidRDefault="00C61521" w:rsidP="00862267">
      <w:pPr>
        <w:pStyle w:val="Corpotesto"/>
      </w:pPr>
      <w:r w:rsidRPr="00273141">
        <w:t>This transaction supports the retrieval of syslog messages from the Audit Record Repository subject to parameters that limit the retrieval.</w:t>
      </w:r>
    </w:p>
    <w:p w14:paraId="67F78E6D" w14:textId="5CD65836" w:rsidR="00C61521" w:rsidRPr="00273141" w:rsidRDefault="00C61521" w:rsidP="00E83B50">
      <w:pPr>
        <w:pStyle w:val="Titolo3"/>
        <w:rPr>
          <w:noProof w:val="0"/>
        </w:rPr>
      </w:pPr>
      <w:bookmarkStart w:id="2470" w:name="_Toc488241167"/>
      <w:r w:rsidRPr="00273141">
        <w:rPr>
          <w:noProof w:val="0"/>
        </w:rPr>
        <w:t>3.82.1 Scope</w:t>
      </w:r>
      <w:bookmarkEnd w:id="2434"/>
      <w:bookmarkEnd w:id="2435"/>
      <w:bookmarkEnd w:id="2436"/>
      <w:bookmarkEnd w:id="2470"/>
    </w:p>
    <w:p w14:paraId="1F1FDA92" w14:textId="77777777" w:rsidR="00C61521" w:rsidRDefault="00C61521" w:rsidP="00605A49">
      <w:pPr>
        <w:pStyle w:val="Corpotesto"/>
      </w:pPr>
      <w:r w:rsidRPr="00273141">
        <w:t>The Retrieve Syslog Event transaction is used to search events recorded.</w:t>
      </w:r>
    </w:p>
    <w:p w14:paraId="0089E57B" w14:textId="77777777" w:rsidR="00605A49" w:rsidRPr="00273141" w:rsidRDefault="00605A49" w:rsidP="007A7438">
      <w:pPr>
        <w:pStyle w:val="Corpotesto"/>
        <w:jc w:val="center"/>
      </w:pPr>
    </w:p>
    <w:p w14:paraId="2410C6E4" w14:textId="77777777" w:rsidR="00C61521" w:rsidRPr="00273141" w:rsidRDefault="00960356" w:rsidP="007A7438">
      <w:pPr>
        <w:pStyle w:val="Corpotesto"/>
        <w:jc w:val="center"/>
      </w:pPr>
      <w:r w:rsidRPr="00273141">
        <w:rPr>
          <w:noProof/>
        </w:rPr>
        <mc:AlternateContent>
          <mc:Choice Requires="wpg">
            <w:drawing>
              <wp:inline distT="0" distB="0" distL="0" distR="0" wp14:anchorId="6758ED8F" wp14:editId="599E801B">
                <wp:extent cx="3726180" cy="1539240"/>
                <wp:effectExtent l="0" t="0" r="0" b="0"/>
                <wp:docPr id="1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20" name="AutoShape 79"/>
                        <wps:cNvSpPr>
                          <a:spLocks noChangeAspect="1" noChangeArrowheads="1"/>
                        </wps:cNvSpPr>
                        <wps:spPr bwMode="auto">
                          <a:xfrm>
                            <a:off x="0" y="0"/>
                            <a:ext cx="37261" cy="1539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21" name="Oval 149"/>
                        <wps:cNvSpPr>
                          <a:spLocks noChangeArrowheads="1"/>
                        </wps:cNvSpPr>
                        <wps:spPr bwMode="auto">
                          <a:xfrm>
                            <a:off x="11398" y="9010"/>
                            <a:ext cx="15284" cy="5188"/>
                          </a:xfrm>
                          <a:prstGeom prst="ellipse">
                            <a:avLst/>
                          </a:prstGeom>
                          <a:solidFill>
                            <a:srgbClr val="FFFFFF"/>
                          </a:solidFill>
                          <a:ln w="9525">
                            <a:solidFill>
                              <a:srgbClr val="000000"/>
                            </a:solidFill>
                            <a:round/>
                            <a:headEnd/>
                            <a:tailEnd/>
                          </a:ln>
                        </wps:spPr>
                        <wps:txbx>
                          <w:txbxContent>
                            <w:p w14:paraId="4EFBF9FF" w14:textId="77777777" w:rsidR="000C0F91" w:rsidRDefault="000C0F91" w:rsidP="00862267">
                              <w:pPr>
                                <w:jc w:val="center"/>
                                <w:rPr>
                                  <w:sz w:val="18"/>
                                </w:rPr>
                              </w:pPr>
                              <w:r>
                                <w:rPr>
                                  <w:sz w:val="18"/>
                                </w:rPr>
                                <w:t xml:space="preserve">Retrieve Syslog Event </w:t>
                              </w:r>
                            </w:p>
                          </w:txbxContent>
                        </wps:txbx>
                        <wps:bodyPr rot="0" vert="horz" wrap="square" lIns="0" tIns="9144" rIns="0" bIns="9144" anchor="t" anchorCtr="0" upright="1">
                          <a:noAutofit/>
                        </wps:bodyPr>
                      </wps:wsp>
                      <wps:wsp>
                        <wps:cNvPr id="22"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60BAA1E2" w14:textId="77777777" w:rsidR="000C0F91" w:rsidRDefault="000C0F91" w:rsidP="00862267">
                              <w:pPr>
                                <w:rPr>
                                  <w:sz w:val="18"/>
                                </w:rPr>
                              </w:pPr>
                              <w:r>
                                <w:rPr>
                                  <w:sz w:val="18"/>
                                </w:rPr>
                                <w:t>Audit Record Repository</w:t>
                              </w:r>
                            </w:p>
                          </w:txbxContent>
                        </wps:txbx>
                        <wps:bodyPr rot="0" vert="horz" wrap="square" lIns="91440" tIns="45720" rIns="91440" bIns="45720" anchor="t" anchorCtr="0" upright="1">
                          <a:noAutofit/>
                        </wps:bodyPr>
                      </wps:wsp>
                      <wps:wsp>
                        <wps:cNvPr id="23" name="Line 151"/>
                        <wps:cNvCnPr/>
                        <wps:spPr bwMode="auto">
                          <a:xfrm>
                            <a:off x="10863" y="6256"/>
                            <a:ext cx="3524"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4"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44BBB318" w14:textId="77777777" w:rsidR="000C0F91" w:rsidRDefault="000C0F91" w:rsidP="00862267">
                              <w:pPr>
                                <w:rPr>
                                  <w:sz w:val="18"/>
                                </w:rPr>
                              </w:pPr>
                              <w:r>
                                <w:rPr>
                                  <w:sz w:val="18"/>
                                </w:rPr>
                                <w:t>Audit Consumer</w:t>
                              </w:r>
                            </w:p>
                          </w:txbxContent>
                        </wps:txbx>
                        <wps:bodyPr rot="0" vert="horz" wrap="square" lIns="91440" tIns="45720" rIns="91440" bIns="45720" anchor="t" anchorCtr="0" upright="1">
                          <a:noAutofit/>
                        </wps:bodyPr>
                      </wps:wsp>
                      <wps:wsp>
                        <wps:cNvPr id="25" name="Line 153"/>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6758ED8F" id="Group 59" o:spid="_x0000_s1063"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">
                <v:rect id="AutoShape 79" o:spid="_x0000_s1064"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" filled="f" stroked="f">
                  <o:lock v:ext="edit" aspectratio="t"/>
                </v:rect>
                <v:oval id="Oval 149" o:spid="_x0000_s1065" style="position:absolute;left:11398;top:9010;width:15284;height:5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">
                  <v:textbox inset="0,.72pt,0,.72pt">
                    <w:txbxContent>
                      <w:p w14:paraId="4EFBF9FF" w14:textId="77777777" w:rsidR="000C0F91" w:rsidRDefault="000C0F91" w:rsidP="00862267">
                        <w:pPr>
                          <w:jc w:val="center"/>
                          <w:rPr>
                            <w:sz w:val="18"/>
                          </w:rPr>
                        </w:pPr>
                        <w:r>
                          <w:rPr>
                            <w:sz w:val="18"/>
                          </w:rPr>
                          <w:t xml:space="preserve">Retrieve Syslog Event </w:t>
                        </w:r>
                      </w:p>
                    </w:txbxContent>
                  </v:textbox>
                </v:oval>
                <v:shape id="Text Box 150" o:spid="_x0000_s1066"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60BAA1E2" w14:textId="77777777" w:rsidR="000C0F91" w:rsidRDefault="000C0F91" w:rsidP="00862267">
                        <w:pPr>
                          <w:rPr>
                            <w:sz w:val="18"/>
                          </w:rPr>
                        </w:pPr>
                        <w:r>
                          <w:rPr>
                            <w:sz w:val="18"/>
                          </w:rPr>
                          <w:t>Audit Record Repository</w:t>
                        </w:r>
                      </w:p>
                    </w:txbxContent>
                  </v:textbox>
                </v:shape>
                <v:line id="Line 151" o:spid="_x0000_s1067"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shape id="Text Box 152" o:spid="_x0000_s1068"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14:paraId="44BBB318" w14:textId="77777777" w:rsidR="000C0F91" w:rsidRDefault="000C0F91" w:rsidP="00862267">
                        <w:pPr>
                          <w:rPr>
                            <w:sz w:val="18"/>
                          </w:rPr>
                        </w:pPr>
                        <w:r>
                          <w:rPr>
                            <w:sz w:val="18"/>
                          </w:rPr>
                          <w:t>Audit Consumer</w:t>
                        </w:r>
                      </w:p>
                    </w:txbxContent>
                  </v:textbox>
                </v:shape>
                <v:line id="Line 153" o:spid="_x0000_s1069"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EtG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TV/j7kn6AnN8AAAD//wMAUEsBAi0AFAAGAAgAAAAhANvh9svuAAAAhQEAABMAAAAAAAAA&#10;AAAAAAAAAAAAAFtDb250ZW50X1R5cGVzXS54bWxQSwECLQAUAAYACAAAACEAWvQsW78AAAAVAQAA&#10;CwAAAAAAAAAAAAAAAAAfAQAAX3JlbHMvLnJlbHNQSwECLQAUAAYACAAAACEAKVhLRsYAAADbAAAA&#10;DwAAAAAAAAAAAAAAAAAHAgAAZHJzL2Rvd25yZXYueG1sUEsFBgAAAAADAAMAtwAAAPoCAAAAAA==&#10;"/>
                <w10:anchorlock/>
              </v:group>
            </w:pict>
          </mc:Fallback>
        </mc:AlternateContent>
      </w:r>
    </w:p>
    <w:p w14:paraId="32AAE6FB" w14:textId="37B5648B" w:rsidR="00C61521" w:rsidRPr="00273141" w:rsidRDefault="00C61521" w:rsidP="00E83B50">
      <w:pPr>
        <w:pStyle w:val="Titolo3"/>
        <w:rPr>
          <w:noProof w:val="0"/>
        </w:rPr>
      </w:pPr>
      <w:bookmarkStart w:id="2471" w:name="_Toc323846447"/>
      <w:bookmarkStart w:id="2472" w:name="_Toc330471361"/>
      <w:bookmarkStart w:id="2473" w:name="_Toc367356498"/>
      <w:bookmarkStart w:id="2474" w:name="_Toc488241168"/>
      <w:r w:rsidRPr="00273141">
        <w:rPr>
          <w:noProof w:val="0"/>
        </w:rPr>
        <w:t>3.82.2 Use-case Roles</w:t>
      </w:r>
      <w:bookmarkEnd w:id="2471"/>
      <w:bookmarkEnd w:id="2472"/>
      <w:bookmarkEnd w:id="2473"/>
      <w:bookmarkEnd w:id="2474"/>
    </w:p>
    <w:p w14:paraId="616BEFF7" w14:textId="77777777" w:rsidR="00C61521" w:rsidRPr="00273141" w:rsidRDefault="00C61521" w:rsidP="00862267">
      <w:pPr>
        <w:pStyle w:val="Corpotesto"/>
      </w:pPr>
      <w:r w:rsidRPr="00273141">
        <w:rPr>
          <w:b/>
        </w:rPr>
        <w:t>Actor:</w:t>
      </w:r>
      <w:r w:rsidRPr="00273141">
        <w:t xml:space="preserve"> Audit Record Repository</w:t>
      </w:r>
    </w:p>
    <w:p w14:paraId="04E1CD32" w14:textId="5BD49E0A" w:rsidR="00C61521" w:rsidRPr="00273141" w:rsidRDefault="00C61521" w:rsidP="00862267">
      <w:pPr>
        <w:pStyle w:val="Corpotesto"/>
      </w:pPr>
      <w:r w:rsidRPr="00273141">
        <w:rPr>
          <w:b/>
        </w:rPr>
        <w:t>Role:</w:t>
      </w:r>
      <w:r w:rsidRPr="00273141">
        <w:t xml:space="preserve"> Provides storage for syslog messages, and responds to queries for a portion of the stored messages. </w:t>
      </w:r>
    </w:p>
    <w:p w14:paraId="6589B14E" w14:textId="77777777" w:rsidR="00C61521" w:rsidRPr="00273141" w:rsidRDefault="00C61521" w:rsidP="00862267">
      <w:pPr>
        <w:pStyle w:val="Corpotesto"/>
      </w:pPr>
      <w:r w:rsidRPr="00273141">
        <w:rPr>
          <w:b/>
        </w:rPr>
        <w:t>Actor:</w:t>
      </w:r>
      <w:r w:rsidRPr="00273141">
        <w:t xml:space="preserve"> Audit Consumer</w:t>
      </w:r>
    </w:p>
    <w:p w14:paraId="6E63FBBD" w14:textId="40BD7406" w:rsidR="00C61521" w:rsidRPr="00273141" w:rsidRDefault="00C61521" w:rsidP="00862267">
      <w:pPr>
        <w:pStyle w:val="Corpotesto"/>
      </w:pPr>
      <w:r w:rsidRPr="00273141">
        <w:rPr>
          <w:b/>
        </w:rPr>
        <w:t>Role:</w:t>
      </w:r>
      <w:r w:rsidRPr="00273141">
        <w:t xml:space="preserve">  Queries for audit records. </w:t>
      </w:r>
    </w:p>
    <w:p w14:paraId="0CBD6BE9" w14:textId="77777777" w:rsidR="00C61521" w:rsidRPr="00273141" w:rsidRDefault="00C61521" w:rsidP="00E83B50">
      <w:pPr>
        <w:pStyle w:val="Titolo3"/>
        <w:rPr>
          <w:noProof w:val="0"/>
        </w:rPr>
      </w:pPr>
      <w:bookmarkStart w:id="2475" w:name="_Toc323846448"/>
      <w:bookmarkStart w:id="2476" w:name="_Toc330471362"/>
      <w:bookmarkStart w:id="2477" w:name="_Toc367356499"/>
      <w:bookmarkStart w:id="2478" w:name="_Toc488241169"/>
      <w:r w:rsidRPr="00273141">
        <w:rPr>
          <w:noProof w:val="0"/>
        </w:rPr>
        <w:t>3.82.3 Referenced Standard</w:t>
      </w:r>
      <w:bookmarkEnd w:id="2475"/>
      <w:bookmarkEnd w:id="2476"/>
      <w:bookmarkEnd w:id="2477"/>
      <w:bookmarkEnd w:id="2478"/>
    </w:p>
    <w:p w14:paraId="59E19300" w14:textId="59F4F6EE" w:rsidR="00C61521" w:rsidRPr="00273141" w:rsidRDefault="00C61521" w:rsidP="00862267">
      <w:pPr>
        <w:pStyle w:val="Corpotesto"/>
      </w:pPr>
      <w:r w:rsidRPr="00273141">
        <w:t>RFC2616</w:t>
      </w:r>
      <w:r w:rsidRPr="00273141">
        <w:tab/>
        <w:t>IETF Hypertext Transfer Protocol –</w:t>
      </w:r>
      <w:r w:rsidR="00E65B52" w:rsidRPr="00273141">
        <w:t xml:space="preserve"> </w:t>
      </w:r>
      <w:r w:rsidRPr="00273141">
        <w:t>HTTP/1.1</w:t>
      </w:r>
    </w:p>
    <w:p w14:paraId="3DD13A2C" w14:textId="25B1EB12" w:rsidR="00C61521" w:rsidRPr="00273141" w:rsidRDefault="00C61521" w:rsidP="00862267">
      <w:pPr>
        <w:pStyle w:val="Corpotesto"/>
      </w:pPr>
      <w:r w:rsidRPr="00273141">
        <w:t>RFC4627</w:t>
      </w:r>
      <w:r w:rsidRPr="00273141">
        <w:tab/>
        <w:t>The application/json Media Type for JavaScript Object Notation (JSON)</w:t>
      </w:r>
    </w:p>
    <w:p w14:paraId="1EB1754A" w14:textId="3593C684" w:rsidR="00C61521" w:rsidRPr="00273141" w:rsidRDefault="00C61521" w:rsidP="00862267">
      <w:pPr>
        <w:pStyle w:val="Corpotesto"/>
      </w:pPr>
      <w:r w:rsidRPr="00273141">
        <w:t>RFC6585</w:t>
      </w:r>
      <w:r w:rsidRPr="00273141">
        <w:tab/>
        <w:t>IETF Additional HTTP Status Codes</w:t>
      </w:r>
    </w:p>
    <w:p w14:paraId="18ED606B" w14:textId="0133798B" w:rsidR="00C61521" w:rsidRPr="00273141" w:rsidRDefault="00C61521" w:rsidP="00862267">
      <w:pPr>
        <w:pStyle w:val="Corpotesto"/>
      </w:pPr>
      <w:r w:rsidRPr="00273141">
        <w:t>RFC5424</w:t>
      </w:r>
      <w:r w:rsidRPr="00273141">
        <w:tab/>
        <w:t>The Syslog Protocol</w:t>
      </w:r>
    </w:p>
    <w:p w14:paraId="659895C0" w14:textId="2ECA76D4" w:rsidR="00C61521" w:rsidRPr="00273141" w:rsidRDefault="00C61521" w:rsidP="00862267">
      <w:pPr>
        <w:pStyle w:val="Corpotesto"/>
      </w:pPr>
      <w:r w:rsidRPr="00273141">
        <w:t>RFC3339</w:t>
      </w:r>
      <w:r w:rsidRPr="00273141">
        <w:tab/>
        <w:t>Date and Time on the Internet: Timestamps</w:t>
      </w:r>
    </w:p>
    <w:p w14:paraId="29B5DF63" w14:textId="77777777" w:rsidR="00C61521" w:rsidRPr="00273141" w:rsidRDefault="00C61521" w:rsidP="00E83B50">
      <w:pPr>
        <w:pStyle w:val="Titolo3"/>
        <w:rPr>
          <w:noProof w:val="0"/>
        </w:rPr>
      </w:pPr>
      <w:bookmarkStart w:id="2479" w:name="_Toc323846449"/>
      <w:bookmarkStart w:id="2480" w:name="_Toc330471363"/>
      <w:bookmarkStart w:id="2481" w:name="_Toc367356500"/>
      <w:bookmarkStart w:id="2482" w:name="_Toc488241170"/>
      <w:r w:rsidRPr="00273141">
        <w:rPr>
          <w:noProof w:val="0"/>
        </w:rPr>
        <w:lastRenderedPageBreak/>
        <w:t>3.82.4 Interaction Diagram</w:t>
      </w:r>
      <w:bookmarkEnd w:id="2479"/>
      <w:bookmarkEnd w:id="2480"/>
      <w:bookmarkEnd w:id="2481"/>
      <w:bookmarkEnd w:id="2482"/>
    </w:p>
    <w:p w14:paraId="41479D60" w14:textId="77777777" w:rsidR="00C61521" w:rsidRPr="00273141" w:rsidRDefault="00960356" w:rsidP="00862267">
      <w:pPr>
        <w:pStyle w:val="Corpotesto"/>
      </w:pPr>
      <w:r w:rsidRPr="00273141">
        <w:rPr>
          <w:noProof/>
        </w:rPr>
        <mc:AlternateContent>
          <mc:Choice Requires="wpg">
            <w:drawing>
              <wp:inline distT="0" distB="0" distL="0" distR="0" wp14:anchorId="30A580FF" wp14:editId="787505FD">
                <wp:extent cx="5943600" cy="2400300"/>
                <wp:effectExtent l="0" t="0" r="0" b="0"/>
                <wp:docPr id="2"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3" name="AutoShape 86"/>
                        <wps:cNvSpPr>
                          <a:spLocks noChangeAspect="1" noChangeArrowheads="1"/>
                        </wps:cNvSpPr>
                        <wps:spPr bwMode="auto">
                          <a:xfrm>
                            <a:off x="0" y="0"/>
                            <a:ext cx="59436" cy="2400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9" name="Text Box 156"/>
                        <wps:cNvSpPr txBox="1">
                          <a:spLocks noChangeArrowheads="1"/>
                        </wps:cNvSpPr>
                        <wps:spPr bwMode="auto">
                          <a:xfrm>
                            <a:off x="12859" y="2990"/>
                            <a:ext cx="11906"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7E1BC61" w14:textId="77777777" w:rsidR="000C0F91" w:rsidRPr="007C1AAC" w:rsidRDefault="000C0F91" w:rsidP="00862267">
                              <w:pPr>
                                <w:jc w:val="center"/>
                                <w:rPr>
                                  <w:sz w:val="22"/>
                                  <w:szCs w:val="22"/>
                                </w:rPr>
                              </w:pPr>
                              <w:r>
                                <w:rPr>
                                  <w:sz w:val="22"/>
                                  <w:szCs w:val="22"/>
                                </w:rPr>
                                <w:t>Audit Consumer</w:t>
                              </w:r>
                            </w:p>
                          </w:txbxContent>
                        </wps:txbx>
                        <wps:bodyPr rot="0" vert="horz" wrap="square" lIns="91440" tIns="45720" rIns="91440" bIns="45720" anchor="t" anchorCtr="0" upright="1">
                          <a:noAutofit/>
                        </wps:bodyPr>
                      </wps:wsp>
                      <wps:wsp>
                        <wps:cNvPr id="10"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Text Box 158"/>
                        <wps:cNvSpPr txBox="1">
                          <a:spLocks noChangeArrowheads="1"/>
                        </wps:cNvSpPr>
                        <wps:spPr bwMode="auto">
                          <a:xfrm>
                            <a:off x="21064" y="8026"/>
                            <a:ext cx="18288" cy="457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341470C" w14:textId="77777777" w:rsidR="000C0F91" w:rsidRPr="007C1AAC" w:rsidRDefault="000C0F91" w:rsidP="00862267">
                              <w:pPr>
                                <w:rPr>
                                  <w:sz w:val="22"/>
                                  <w:szCs w:val="22"/>
                                </w:rPr>
                              </w:pPr>
                              <w:r>
                                <w:rPr>
                                  <w:sz w:val="22"/>
                                  <w:szCs w:val="22"/>
                                </w:rPr>
                                <w:t>Retrieve Syslog Event Request</w:t>
                              </w:r>
                            </w:p>
                          </w:txbxContent>
                        </wps:txbx>
                        <wps:bodyPr rot="0" vert="horz" wrap="square" lIns="0" tIns="0" rIns="0" bIns="0" anchor="t" anchorCtr="0" upright="1">
                          <a:noAutofit/>
                        </wps:bodyPr>
                      </wps:wsp>
                      <wps:wsp>
                        <wps:cNvPr id="12" name="Line 159"/>
                        <wps:cNvCnPr/>
                        <wps:spPr bwMode="auto">
                          <a:xfrm>
                            <a:off x="40894" y="7385"/>
                            <a:ext cx="6" cy="12306"/>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161"/>
                        <wps:cNvSpPr>
                          <a:spLocks noChangeArrowheads="1"/>
                        </wps:cNvSpPr>
                        <wps:spPr bwMode="auto">
                          <a:xfrm>
                            <a:off x="39973" y="9194"/>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Line 162"/>
                        <wps:cNvCnPr/>
                        <wps:spPr bwMode="auto">
                          <a:xfrm>
                            <a:off x="19894" y="11023"/>
                            <a:ext cx="200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 name="Text Box 163"/>
                        <wps:cNvSpPr txBox="1">
                          <a:spLocks noChangeArrowheads="1"/>
                        </wps:cNvSpPr>
                        <wps:spPr bwMode="auto">
                          <a:xfrm>
                            <a:off x="36354" y="2915"/>
                            <a:ext cx="15875" cy="5346"/>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F94DE4D" w14:textId="77777777" w:rsidR="000C0F91" w:rsidRPr="007C1AAC" w:rsidRDefault="000C0F91" w:rsidP="00862267">
                              <w:pPr>
                                <w:jc w:val="center"/>
                                <w:rPr>
                                  <w:sz w:val="22"/>
                                  <w:szCs w:val="22"/>
                                </w:rPr>
                              </w:pPr>
                              <w:r>
                                <w:rPr>
                                  <w:sz w:val="22"/>
                                  <w:szCs w:val="22"/>
                                </w:rPr>
                                <w:t>Audit Record Repository</w:t>
                              </w:r>
                            </w:p>
                          </w:txbxContent>
                        </wps:txbx>
                        <wps:bodyPr rot="0" vert="horz" wrap="none" lIns="91440" tIns="45720" rIns="91440" bIns="45720" anchor="t" anchorCtr="0" upright="1">
                          <a:noAutofit/>
                        </wps:bodyPr>
                      </wps:wsp>
                      <wps:wsp>
                        <wps:cNvPr id="17" name="Line 164"/>
                        <wps:cNvCnPr/>
                        <wps:spPr bwMode="auto">
                          <a:xfrm flipH="1">
                            <a:off x="19894" y="16097"/>
                            <a:ext cx="200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8" name="Text Box 165"/>
                        <wps:cNvSpPr txBox="1">
                          <a:spLocks noChangeArrowheads="1"/>
                        </wps:cNvSpPr>
                        <wps:spPr bwMode="auto">
                          <a:xfrm>
                            <a:off x="23132" y="13385"/>
                            <a:ext cx="15764" cy="286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7F81CEF" w14:textId="77777777" w:rsidR="000C0F91" w:rsidRPr="007C1AAC" w:rsidRDefault="000C0F91" w:rsidP="00862267">
                              <w:pPr>
                                <w:rPr>
                                  <w:sz w:val="22"/>
                                  <w:szCs w:val="22"/>
                                </w:rPr>
                              </w:pPr>
                              <w:r>
                                <w:rPr>
                                  <w:sz w:val="22"/>
                                  <w:szCs w:val="22"/>
                                </w:rPr>
                                <w:t>Syslog Event Response</w:t>
                              </w:r>
                            </w:p>
                          </w:txbxContent>
                        </wps:txbx>
                        <wps:bodyPr rot="0" vert="horz" wrap="square" lIns="0" tIns="0" rIns="0" bIns="0" anchor="t" anchorCtr="0" upright="1">
                          <a:noAutofit/>
                        </wps:bodyPr>
                      </wps:wsp>
                    </wpg:wgp>
                  </a:graphicData>
                </a:graphic>
              </wp:inline>
            </w:drawing>
          </mc:Choice>
          <mc:Fallback>
            <w:pict>
              <v:group w14:anchorId="30A580FF" id="Group 41" o:spid="_x0000_s1070"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">
                <v:rect id="AutoShape 86" o:spid="_x0000_s1071"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o:lock v:ext="edit" aspectratio="t"/>
                </v:rect>
                <v:shape id="Text Box 156" o:spid="_x0000_s1072" type="#_x0000_t202" style="position:absolute;left:12859;top:2990;width:11906;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77E1BC61" w14:textId="77777777" w:rsidR="000C0F91" w:rsidRPr="007C1AAC" w:rsidRDefault="000C0F91" w:rsidP="00862267">
                        <w:pPr>
                          <w:jc w:val="center"/>
                          <w:rPr>
                            <w:sz w:val="22"/>
                            <w:szCs w:val="22"/>
                          </w:rPr>
                        </w:pPr>
                        <w:r>
                          <w:rPr>
                            <w:sz w:val="22"/>
                            <w:szCs w:val="22"/>
                          </w:rPr>
                          <w:t>Audit Consumer</w:t>
                        </w:r>
                      </w:p>
                    </w:txbxContent>
                  </v:textbox>
                </v:shape>
                <v:line id="Line 157" o:spid="_x0000_s107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shape id="Text Box 158" o:spid="_x0000_s1074" type="#_x0000_t202" style="position:absolute;left:21064;top:8026;width:1828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1341470C" w14:textId="77777777" w:rsidR="000C0F91" w:rsidRPr="007C1AAC" w:rsidRDefault="000C0F91" w:rsidP="00862267">
                        <w:pPr>
                          <w:rPr>
                            <w:sz w:val="22"/>
                            <w:szCs w:val="22"/>
                          </w:rPr>
                        </w:pPr>
                        <w:r>
                          <w:rPr>
                            <w:sz w:val="22"/>
                            <w:szCs w:val="22"/>
                          </w:rPr>
                          <w:t>Retrieve Syslog Event Request</w:t>
                        </w:r>
                      </w:p>
                    </w:txbxContent>
                  </v:textbox>
                </v:shape>
                <v:line id="Line 159" o:spid="_x0000_s107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">
                  <v:stroke dashstyle="dash"/>
                </v:line>
                <v:rect id="Rectangle 160" o:spid="_x0000_s107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rect id="Rectangle 161" o:spid="_x0000_s107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line id="Line 162" o:spid="_x0000_s107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v:shape id="Text Box 163" o:spid="_x0000_s1079" type="#_x0000_t202" style="position:absolute;left:36354;top:2915;width:15875;height:53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" stroked="f">
                  <v:textbox>
                    <w:txbxContent>
                      <w:p w14:paraId="5F94DE4D" w14:textId="77777777" w:rsidR="000C0F91" w:rsidRPr="007C1AAC" w:rsidRDefault="000C0F91" w:rsidP="00862267">
                        <w:pPr>
                          <w:jc w:val="center"/>
                          <w:rPr>
                            <w:sz w:val="22"/>
                            <w:szCs w:val="22"/>
                          </w:rPr>
                        </w:pPr>
                        <w:r>
                          <w:rPr>
                            <w:sz w:val="22"/>
                            <w:szCs w:val="22"/>
                          </w:rPr>
                          <w:t>Audit Record Repository</w:t>
                        </w:r>
                      </w:p>
                    </w:txbxContent>
                  </v:textbox>
                </v:shape>
                <v:line id="Line 164" o:spid="_x0000_s1080"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">
                  <v:stroke endarrow="block"/>
                </v:line>
                <v:shape id="Text Box 165" o:spid="_x0000_s1081" type="#_x0000_t202" style="position:absolute;left:23132;top:13385;width:1576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27F81CEF" w14:textId="77777777" w:rsidR="000C0F91" w:rsidRPr="007C1AAC" w:rsidRDefault="000C0F91" w:rsidP="00862267">
                        <w:pPr>
                          <w:rPr>
                            <w:sz w:val="22"/>
                            <w:szCs w:val="22"/>
                          </w:rPr>
                        </w:pPr>
                        <w:r>
                          <w:rPr>
                            <w:sz w:val="22"/>
                            <w:szCs w:val="22"/>
                          </w:rPr>
                          <w:t>Syslog Event Response</w:t>
                        </w:r>
                      </w:p>
                    </w:txbxContent>
                  </v:textbox>
                </v:shape>
                <w10:anchorlock/>
              </v:group>
            </w:pict>
          </mc:Fallback>
        </mc:AlternateContent>
      </w:r>
    </w:p>
    <w:p w14:paraId="1FCC818C" w14:textId="77777777" w:rsidR="00936229" w:rsidRDefault="00936229" w:rsidP="007A7438">
      <w:pPr>
        <w:pStyle w:val="Corpotesto"/>
      </w:pPr>
    </w:p>
    <w:p w14:paraId="736D3F7E" w14:textId="76FC0D94" w:rsidR="00C61521" w:rsidRPr="00273141" w:rsidRDefault="00C61521" w:rsidP="00C03CC6">
      <w:pPr>
        <w:pStyle w:val="Titolo4"/>
        <w:rPr>
          <w:noProof w:val="0"/>
        </w:rPr>
      </w:pPr>
      <w:bookmarkStart w:id="2483" w:name="_Toc488241171"/>
      <w:r w:rsidRPr="00273141">
        <w:rPr>
          <w:noProof w:val="0"/>
        </w:rPr>
        <w:t>3.82.4.1 Retrieve Syslog Event Request Message</w:t>
      </w:r>
      <w:bookmarkEnd w:id="2483"/>
    </w:p>
    <w:p w14:paraId="4129B9E3" w14:textId="3D962A3B" w:rsidR="00C61521" w:rsidRPr="00273141" w:rsidRDefault="00C61521" w:rsidP="00862267">
      <w:pPr>
        <w:pStyle w:val="Corpotesto"/>
      </w:pPr>
      <w:r w:rsidRPr="00273141">
        <w:t xml:space="preserve">This </w:t>
      </w:r>
      <w:r w:rsidR="00B758DA" w:rsidRPr="00273141">
        <w:t xml:space="preserve">message shall be </w:t>
      </w:r>
      <w:r w:rsidRPr="00273141">
        <w:t xml:space="preserve">an HTTP GET parameterized search from an Audit Consumer to an Audit Record Repository. The Audit Record Repository </w:t>
      </w:r>
      <w:r w:rsidR="00D87AA1" w:rsidRPr="00273141">
        <w:t xml:space="preserve">maintains </w:t>
      </w:r>
      <w:r w:rsidRPr="00273141">
        <w:t xml:space="preserve">a database of </w:t>
      </w:r>
      <w:r w:rsidR="00D87AA1" w:rsidRPr="00273141">
        <w:t xml:space="preserve">received </w:t>
      </w:r>
      <w:r w:rsidRPr="00273141">
        <w:t>syslog messages. This database may be a subset of all messages received</w:t>
      </w:r>
      <w:r w:rsidR="003F42A9" w:rsidRPr="00273141">
        <w:t xml:space="preserve"> and it may include messages that do not adhere to the IHE Audit Trail format </w:t>
      </w:r>
      <w:r w:rsidR="00D4706E" w:rsidRPr="00273141">
        <w:t>defined in the [ITI-20] transaction</w:t>
      </w:r>
      <w:r w:rsidR="00AF131C" w:rsidRPr="00273141">
        <w:t xml:space="preserve">. </w:t>
      </w:r>
      <w:r w:rsidR="00D4706E" w:rsidRPr="00273141">
        <w:t>See ITI TF-</w:t>
      </w:r>
      <w:r w:rsidR="00430224" w:rsidRPr="00273141">
        <w:t>2</w:t>
      </w:r>
      <w:r w:rsidR="00D4706E" w:rsidRPr="00273141">
        <w:t>a: 3.20.7 Audit Message Format</w:t>
      </w:r>
      <w:r w:rsidRPr="00273141">
        <w:t>. The Audit Record Repository may have selection criteria for what kinds of messages are kept for later search, how long different kinds of messages are kept, etc.</w:t>
      </w:r>
    </w:p>
    <w:p w14:paraId="78CD0FB4" w14:textId="77777777" w:rsidR="00C61521" w:rsidRPr="00273141" w:rsidRDefault="00C61521" w:rsidP="00C03CC6">
      <w:pPr>
        <w:pStyle w:val="Titolo5"/>
        <w:rPr>
          <w:noProof w:val="0"/>
        </w:rPr>
      </w:pPr>
      <w:bookmarkStart w:id="2484" w:name="_Toc488241172"/>
      <w:r w:rsidRPr="00273141">
        <w:rPr>
          <w:noProof w:val="0"/>
        </w:rPr>
        <w:t>3.82.4.1.1 Trigger Events</w:t>
      </w:r>
      <w:bookmarkEnd w:id="2484"/>
    </w:p>
    <w:p w14:paraId="6DE06F37" w14:textId="77777777" w:rsidR="00C61521" w:rsidRPr="00273141" w:rsidRDefault="00C61521" w:rsidP="00862267">
      <w:pPr>
        <w:pStyle w:val="Corpotesto"/>
      </w:pPr>
      <w:r w:rsidRPr="00273141">
        <w:t>This message is sent when the Audit Consumer needs syslog messages to process.</w:t>
      </w:r>
    </w:p>
    <w:p w14:paraId="56177083" w14:textId="77777777" w:rsidR="00C61521" w:rsidRPr="00273141" w:rsidRDefault="00C61521" w:rsidP="00C03CC6">
      <w:pPr>
        <w:pStyle w:val="Titolo5"/>
        <w:rPr>
          <w:noProof w:val="0"/>
        </w:rPr>
      </w:pPr>
      <w:bookmarkStart w:id="2485" w:name="_Toc488241173"/>
      <w:r w:rsidRPr="00273141">
        <w:rPr>
          <w:noProof w:val="0"/>
        </w:rPr>
        <w:t>3.82.4.1.2 Message Semantics</w:t>
      </w:r>
      <w:bookmarkEnd w:id="2485"/>
    </w:p>
    <w:p w14:paraId="5C444235" w14:textId="3C6EC588" w:rsidR="00C61521" w:rsidRPr="00273141" w:rsidRDefault="00C61521" w:rsidP="00605A49">
      <w:pPr>
        <w:pStyle w:val="Corpotesto"/>
      </w:pPr>
      <w:r w:rsidRPr="00273141">
        <w:t>The Retrieve Syslog Event Request message is an HTTP GET request sent by the Audit Consumer to the Retrieve</w:t>
      </w:r>
      <w:r w:rsidR="00C17E7F" w:rsidRPr="00273141">
        <w:t xml:space="preserve"> </w:t>
      </w:r>
      <w:r w:rsidRPr="00273141">
        <w:t>Syslog</w:t>
      </w:r>
      <w:r w:rsidR="00C17E7F" w:rsidRPr="00273141">
        <w:t xml:space="preserve"> </w:t>
      </w:r>
      <w:r w:rsidRPr="00273141">
        <w:t>Event URL on the Audit Record Repository. The “search” target is formatted as:</w:t>
      </w:r>
    </w:p>
    <w:p w14:paraId="41ACC551" w14:textId="77777777" w:rsidR="00C61521" w:rsidRPr="00273141" w:rsidRDefault="00C61521" w:rsidP="007A7438">
      <w:pPr>
        <w:pStyle w:val="Corpotesto"/>
        <w:rPr>
          <w:b/>
        </w:rPr>
      </w:pPr>
      <w:r w:rsidRPr="00273141">
        <w:rPr>
          <w:b/>
        </w:rPr>
        <w:t>&lt;scheme&gt;://&lt;authority&gt;/&lt;path&gt;/syslogsearch?date=le[start-time]&amp;date=ge[stop-time]&amp;&lt;query&gt;</w:t>
      </w:r>
    </w:p>
    <w:p w14:paraId="1C1A9B01" w14:textId="77777777" w:rsidR="00C61521" w:rsidRPr="00273141" w:rsidRDefault="00C61521" w:rsidP="00605A49">
      <w:pPr>
        <w:pStyle w:val="Corpotesto"/>
      </w:pPr>
      <w:r w:rsidRPr="00273141">
        <w:t>Where:</w:t>
      </w:r>
    </w:p>
    <w:p w14:paraId="43B94264" w14:textId="009CC7E7" w:rsidR="00C61521" w:rsidRPr="00273141" w:rsidRDefault="00C61521" w:rsidP="008671F5">
      <w:pPr>
        <w:pStyle w:val="Puntoelenco2"/>
        <w:numPr>
          <w:ilvl w:val="0"/>
          <w:numId w:val="25"/>
        </w:numPr>
      </w:pPr>
      <w:r w:rsidRPr="00273141">
        <w:rPr>
          <w:b/>
        </w:rPr>
        <w:t>&lt;scheme&gt;</w:t>
      </w:r>
      <w:r w:rsidRPr="00273141">
        <w:t xml:space="preserve"> shall be either http or https. The use of http or https is a policy decision, but https is usually appropriate due to confidentiality of </w:t>
      </w:r>
      <w:r w:rsidR="00D87AA1" w:rsidRPr="00273141">
        <w:t>syslog message content</w:t>
      </w:r>
      <w:r w:rsidRPr="00273141">
        <w:t xml:space="preserve">;  </w:t>
      </w:r>
    </w:p>
    <w:p w14:paraId="3534C5AE" w14:textId="19ADA610" w:rsidR="00C61521" w:rsidRPr="00273141" w:rsidRDefault="00C61521" w:rsidP="008671F5">
      <w:pPr>
        <w:pStyle w:val="Puntoelenco2"/>
        <w:numPr>
          <w:ilvl w:val="0"/>
          <w:numId w:val="25"/>
        </w:numPr>
      </w:pPr>
      <w:r w:rsidRPr="00273141">
        <w:rPr>
          <w:b/>
        </w:rPr>
        <w:t>&lt;authority&gt;</w:t>
      </w:r>
      <w:r w:rsidRPr="00273141">
        <w:t xml:space="preserve"> shall be represented as a host (either IP address or DNS name) followed optionally by a </w:t>
      </w:r>
      <w:r w:rsidR="00D87AA1" w:rsidRPr="00273141">
        <w:t xml:space="preserve">colon and </w:t>
      </w:r>
      <w:r w:rsidRPr="00273141">
        <w:t>port</w:t>
      </w:r>
      <w:r w:rsidR="00D87AA1" w:rsidRPr="00273141">
        <w:t xml:space="preserve"> number</w:t>
      </w:r>
      <w:r w:rsidRPr="00273141">
        <w:t>.</w:t>
      </w:r>
    </w:p>
    <w:p w14:paraId="44906566" w14:textId="3C38CAB0" w:rsidR="00C61521" w:rsidRPr="00273141" w:rsidRDefault="00C61521" w:rsidP="008671F5">
      <w:pPr>
        <w:pStyle w:val="Puntoelenco2"/>
        <w:numPr>
          <w:ilvl w:val="0"/>
          <w:numId w:val="25"/>
        </w:numPr>
      </w:pPr>
      <w:r w:rsidRPr="00273141">
        <w:lastRenderedPageBreak/>
        <w:t xml:space="preserve">The Audit Record Repository may use </w:t>
      </w:r>
      <w:r w:rsidRPr="00273141">
        <w:rPr>
          <w:b/>
        </w:rPr>
        <w:t xml:space="preserve">&lt;path&gt; </w:t>
      </w:r>
      <w:r w:rsidRPr="00273141">
        <w:t>to segregate</w:t>
      </w:r>
      <w:r w:rsidR="003A4AF9" w:rsidRPr="00273141">
        <w:t xml:space="preserve"> the search</w:t>
      </w:r>
      <w:ins w:id="2486" w:author="Gregorio Canal" w:date="2019-07-23T23:15:00Z">
        <w:r w:rsidR="00041E3A">
          <w:t xml:space="preserve"> from other services</w:t>
        </w:r>
      </w:ins>
      <w:r w:rsidRPr="00273141">
        <w:t>.</w:t>
      </w:r>
    </w:p>
    <w:p w14:paraId="728ED4F1" w14:textId="472CD7D7" w:rsidR="00C61521" w:rsidRPr="00273141" w:rsidRDefault="00C61521" w:rsidP="008671F5">
      <w:pPr>
        <w:pStyle w:val="Puntoelenco2"/>
        <w:numPr>
          <w:ilvl w:val="0"/>
          <w:numId w:val="25"/>
        </w:numPr>
      </w:pPr>
      <w:r w:rsidRPr="00273141">
        <w:t>“</w:t>
      </w:r>
      <w:r w:rsidRPr="00273141">
        <w:rPr>
          <w:b/>
        </w:rPr>
        <w:t>syslogsearch</w:t>
      </w:r>
      <w:r w:rsidRPr="00273141">
        <w:t xml:space="preserve">” is a required part of the URL that allows the Audit Consumer to ask for syslog messages stored in the Audit Record Repository. </w:t>
      </w:r>
    </w:p>
    <w:p w14:paraId="6C8C080D" w14:textId="2EE4FE64" w:rsidR="00C61521" w:rsidRPr="00273141" w:rsidRDefault="00DB1AA7" w:rsidP="008671F5">
      <w:pPr>
        <w:pStyle w:val="Puntoelenco2"/>
        <w:numPr>
          <w:ilvl w:val="0"/>
          <w:numId w:val="25"/>
        </w:numPr>
      </w:pPr>
      <w:r w:rsidRPr="00273141">
        <w:rPr>
          <w:bCs/>
        </w:rPr>
        <w:t>A</w:t>
      </w:r>
      <w:ins w:id="2487" w:author="Gregorio Canal" w:date="2019-07-23T23:15:00Z">
        <w:r w:rsidR="00041E3A">
          <w:rPr>
            <w:bCs/>
          </w:rPr>
          <w:t>t l</w:t>
        </w:r>
      </w:ins>
      <w:ins w:id="2488" w:author="Gregorio Canal" w:date="2019-07-23T23:16:00Z">
        <w:r w:rsidR="00041E3A">
          <w:rPr>
            <w:bCs/>
          </w:rPr>
          <w:t>east one</w:t>
        </w:r>
      </w:ins>
      <w:r w:rsidRPr="00273141">
        <w:rPr>
          <w:bCs/>
        </w:rPr>
        <w:t xml:space="preserve"> </w:t>
      </w:r>
      <w:r w:rsidR="00C61521" w:rsidRPr="00273141">
        <w:rPr>
          <w:b/>
          <w:bCs/>
        </w:rPr>
        <w:t>date</w:t>
      </w:r>
      <w:r w:rsidR="00C61521" w:rsidRPr="00273141">
        <w:t xml:space="preserve"> search parameters </w:t>
      </w:r>
      <w:ins w:id="2489" w:author="Gregorio Canal" w:date="2019-07-23T23:16:00Z">
        <w:r w:rsidR="00041E3A">
          <w:t>id</w:t>
        </w:r>
      </w:ins>
      <w:del w:id="2490" w:author="Gregorio Canal" w:date="2019-07-23T23:16:00Z">
        <w:r w:rsidR="00C61521" w:rsidRPr="00273141" w:rsidDel="00041E3A">
          <w:delText>are</w:delText>
        </w:r>
      </w:del>
      <w:r w:rsidR="00C61521" w:rsidRPr="00273141">
        <w:t xml:space="preserve"> required.</w:t>
      </w:r>
      <w:r w:rsidRPr="00273141">
        <w:t xml:space="preserve"> </w:t>
      </w:r>
      <w:del w:id="2491" w:author="Gregorio Canal" w:date="2019-07-23T23:16:00Z">
        <w:r w:rsidRPr="00273141" w:rsidDel="00041E3A">
          <w:delText>It is suggested to use two date parameters in order to search for a limited time window.</w:delText>
        </w:r>
        <w:r w:rsidR="00C61521" w:rsidRPr="00273141" w:rsidDel="00041E3A">
          <w:rPr>
            <w:b/>
            <w:bCs/>
          </w:rPr>
          <w:delText xml:space="preserve"> </w:delText>
        </w:r>
      </w:del>
      <w:r w:rsidR="00C61521" w:rsidRPr="00273141">
        <w:rPr>
          <w:bCs/>
        </w:rPr>
        <w:t>See Section 3.82.4.1.2.1.</w:t>
      </w:r>
    </w:p>
    <w:p w14:paraId="531DC725" w14:textId="40BC4DFD" w:rsidR="00C61521" w:rsidRPr="00273141" w:rsidRDefault="00C61521" w:rsidP="008671F5">
      <w:pPr>
        <w:pStyle w:val="Puntoelenco2"/>
        <w:numPr>
          <w:ilvl w:val="0"/>
          <w:numId w:val="25"/>
        </w:numPr>
      </w:pPr>
      <w:r w:rsidRPr="00273141">
        <w:rPr>
          <w:b/>
        </w:rPr>
        <w:t xml:space="preserve">“&amp;” </w:t>
      </w:r>
      <w:r w:rsidR="00D36576" w:rsidRPr="00273141">
        <w:t xml:space="preserve">is a conditional parameter that shall be present if the </w:t>
      </w:r>
      <w:r w:rsidR="00D36576" w:rsidRPr="00273141">
        <w:rPr>
          <w:b/>
        </w:rPr>
        <w:t>&lt;query&gt;</w:t>
      </w:r>
      <w:r w:rsidR="00D36576" w:rsidRPr="00273141">
        <w:t xml:space="preserve"> parameter is present.</w:t>
      </w:r>
      <w:r w:rsidRPr="00273141">
        <w:rPr>
          <w:b/>
        </w:rPr>
        <w:t xml:space="preserve"> </w:t>
      </w:r>
    </w:p>
    <w:p w14:paraId="386DA9FD" w14:textId="4D08AEC7" w:rsidR="00C61521" w:rsidRPr="00273141" w:rsidRDefault="00C61521" w:rsidP="008671F5">
      <w:pPr>
        <w:pStyle w:val="Puntoelenco2"/>
        <w:numPr>
          <w:ilvl w:val="0"/>
          <w:numId w:val="25"/>
        </w:numPr>
      </w:pPr>
      <w:r w:rsidRPr="00273141">
        <w:rPr>
          <w:b/>
        </w:rPr>
        <w:t>&lt;query&gt;</w:t>
      </w:r>
      <w:r w:rsidR="00D36576" w:rsidRPr="00273141">
        <w:rPr>
          <w:b/>
        </w:rPr>
        <w:t>,</w:t>
      </w:r>
      <w:r w:rsidRPr="00273141">
        <w:rPr>
          <w:b/>
        </w:rPr>
        <w:t xml:space="preserve"> </w:t>
      </w:r>
      <w:r w:rsidRPr="00273141">
        <w:t>if present, represents additional search parameters. See Section 3.82.4.1.2.2</w:t>
      </w:r>
      <w:del w:id="2492" w:author="Gregorio Canal" w:date="2019-07-23T23:16:00Z">
        <w:r w:rsidRPr="00273141" w:rsidDel="00041E3A">
          <w:delText xml:space="preserve"> Additional Search Parameters</w:delText>
        </w:r>
      </w:del>
      <w:r w:rsidRPr="00273141">
        <w:t>.</w:t>
      </w:r>
    </w:p>
    <w:p w14:paraId="5DB65E96" w14:textId="2AE055F1" w:rsidR="00C61521" w:rsidRPr="00273141" w:rsidDel="00041E3A" w:rsidRDefault="00C61521" w:rsidP="00862267">
      <w:pPr>
        <w:pStyle w:val="Corpotesto"/>
        <w:rPr>
          <w:del w:id="2493" w:author="Gregorio Canal" w:date="2019-07-23T23:17:00Z"/>
        </w:rPr>
      </w:pPr>
      <w:del w:id="2494" w:author="Gregorio Canal" w:date="2019-07-23T23:17:00Z">
        <w:r w:rsidRPr="000574F9" w:rsidDel="00041E3A">
          <w:rPr>
            <w:highlight w:val="yellow"/>
            <w:rPrChange w:id="2495" w:author="Gregorio Canal" w:date="2019-07-23T23:31:00Z">
              <w:rPr/>
            </w:rPrChange>
          </w:rPr>
          <w:delText xml:space="preserve">The Audit Consumer may indicate </w:delText>
        </w:r>
        <w:r w:rsidR="00D36576" w:rsidRPr="000574F9" w:rsidDel="00041E3A">
          <w:rPr>
            <w:highlight w:val="yellow"/>
            <w:rPrChange w:id="2496" w:author="Gregorio Canal" w:date="2019-07-23T23:31:00Z">
              <w:rPr/>
            </w:rPrChange>
          </w:rPr>
          <w:delText xml:space="preserve">the preferred format of the response </w:delText>
        </w:r>
        <w:r w:rsidRPr="000574F9" w:rsidDel="00041E3A">
          <w:rPr>
            <w:highlight w:val="yellow"/>
            <w:rPrChange w:id="2497" w:author="Gregorio Canal" w:date="2019-07-23T23:31:00Z">
              <w:rPr/>
            </w:rPrChange>
          </w:rPr>
          <w:delText xml:space="preserve">in the </w:delText>
        </w:r>
        <w:commentRangeStart w:id="2498"/>
        <w:r w:rsidR="00D36576" w:rsidRPr="000574F9" w:rsidDel="00041E3A">
          <w:rPr>
            <w:highlight w:val="yellow"/>
            <w:rPrChange w:id="2499" w:author="Gregorio Canal" w:date="2019-07-23T23:31:00Z">
              <w:rPr/>
            </w:rPrChange>
          </w:rPr>
          <w:delText>HTTP “</w:delText>
        </w:r>
        <w:r w:rsidRPr="000574F9" w:rsidDel="00041E3A">
          <w:rPr>
            <w:highlight w:val="yellow"/>
            <w:rPrChange w:id="2500" w:author="Gregorio Canal" w:date="2019-07-23T23:31:00Z">
              <w:rPr/>
            </w:rPrChange>
          </w:rPr>
          <w:delText>Accept</w:delText>
        </w:r>
      </w:del>
      <w:commentRangeEnd w:id="2498"/>
      <w:r w:rsidR="000574F9">
        <w:rPr>
          <w:rStyle w:val="Rimandocommento"/>
        </w:rPr>
        <w:commentReference w:id="2498"/>
      </w:r>
      <w:del w:id="2502" w:author="Gregorio Canal" w:date="2019-07-23T23:17:00Z">
        <w:r w:rsidR="00D36576" w:rsidRPr="000574F9" w:rsidDel="00041E3A">
          <w:rPr>
            <w:highlight w:val="yellow"/>
            <w:rPrChange w:id="2503" w:author="Gregorio Canal" w:date="2019-07-23T23:31:00Z">
              <w:rPr/>
            </w:rPrChange>
          </w:rPr>
          <w:delText>”</w:delText>
        </w:r>
        <w:r w:rsidRPr="000574F9" w:rsidDel="00041E3A">
          <w:rPr>
            <w:highlight w:val="yellow"/>
            <w:rPrChange w:id="2504" w:author="Gregorio Canal" w:date="2019-07-23T23:31:00Z">
              <w:rPr/>
            </w:rPrChange>
          </w:rPr>
          <w:delText xml:space="preserve"> </w:delText>
        </w:r>
        <w:r w:rsidR="00D36576" w:rsidRPr="000574F9" w:rsidDel="00041E3A">
          <w:rPr>
            <w:highlight w:val="yellow"/>
            <w:rPrChange w:id="2505" w:author="Gregorio Canal" w:date="2019-07-23T23:31:00Z">
              <w:rPr/>
            </w:rPrChange>
          </w:rPr>
          <w:delText>header</w:delText>
        </w:r>
        <w:r w:rsidRPr="000574F9" w:rsidDel="00041E3A">
          <w:rPr>
            <w:highlight w:val="yellow"/>
            <w:rPrChange w:id="2506" w:author="Gregorio Canal" w:date="2019-07-23T23:31:00Z">
              <w:rPr/>
            </w:rPrChange>
          </w:rPr>
          <w:delText>.</w:delText>
        </w:r>
        <w:r w:rsidRPr="00273141" w:rsidDel="00041E3A">
          <w:delText xml:space="preserve"> </w:delText>
        </w:r>
      </w:del>
    </w:p>
    <w:p w14:paraId="38579BFA" w14:textId="77777777" w:rsidR="00C61521" w:rsidRPr="00273141" w:rsidRDefault="00C61521" w:rsidP="00C03CC6">
      <w:pPr>
        <w:pStyle w:val="Titolo6"/>
        <w:rPr>
          <w:noProof w:val="0"/>
        </w:rPr>
      </w:pPr>
      <w:bookmarkStart w:id="2507" w:name="_Toc488241174"/>
      <w:r w:rsidRPr="00273141">
        <w:rPr>
          <w:noProof w:val="0"/>
        </w:rPr>
        <w:t>3.82.4.1.2.1</w:t>
      </w:r>
      <w:r w:rsidRPr="00273141">
        <w:rPr>
          <w:noProof w:val="0"/>
        </w:rPr>
        <w:tab/>
        <w:t xml:space="preserve">Date Search </w:t>
      </w:r>
      <w:r w:rsidRPr="00B90825">
        <w:rPr>
          <w:noProof w:val="0"/>
          <w:highlight w:val="yellow"/>
          <w:rPrChange w:id="2508" w:author="Gregorio Canal" w:date="2019-07-23T23:23:00Z">
            <w:rPr>
              <w:noProof w:val="0"/>
            </w:rPr>
          </w:rPrChange>
        </w:rPr>
        <w:t>Parameters</w:t>
      </w:r>
      <w:bookmarkEnd w:id="2507"/>
    </w:p>
    <w:p w14:paraId="1407867D" w14:textId="570F2CCA" w:rsidR="00C61521" w:rsidRPr="00273141" w:rsidRDefault="007D1058" w:rsidP="00A56EA9">
      <w:pPr>
        <w:pStyle w:val="Corpotesto"/>
      </w:pPr>
      <w:r w:rsidRPr="00273141">
        <w:t>One or two</w:t>
      </w:r>
      <w:r w:rsidR="00C61521" w:rsidRPr="00273141">
        <w:t xml:space="preserve"> </w:t>
      </w:r>
      <w:r w:rsidR="00C61521" w:rsidRPr="00273141">
        <w:rPr>
          <w:b/>
        </w:rPr>
        <w:t>date</w:t>
      </w:r>
      <w:r w:rsidR="00C61521" w:rsidRPr="00273141">
        <w:t xml:space="preserve"> parameter shall be present in every search by the Audit Consumer and shall </w:t>
      </w:r>
      <w:commentRangeStart w:id="2509"/>
      <w:commentRangeStart w:id="2510"/>
      <w:r w:rsidR="00C61521" w:rsidRPr="00273141">
        <w:t xml:space="preserve">be </w:t>
      </w:r>
      <w:commentRangeEnd w:id="2509"/>
      <w:r w:rsidR="00041E3A">
        <w:rPr>
          <w:rStyle w:val="Rimandocommento"/>
        </w:rPr>
        <w:commentReference w:id="2509"/>
      </w:r>
      <w:commentRangeEnd w:id="2510"/>
      <w:r w:rsidR="00B90825">
        <w:rPr>
          <w:rStyle w:val="Rimandocommento"/>
        </w:rPr>
        <w:commentReference w:id="2510"/>
      </w:r>
      <w:r w:rsidR="00C61521" w:rsidRPr="00273141">
        <w:t xml:space="preserve">supported by the Audit Record Repository. </w:t>
      </w:r>
      <w:r w:rsidRPr="00273141">
        <w:t>Using</w:t>
      </w:r>
      <w:r w:rsidR="00D31C8F" w:rsidRPr="00273141">
        <w:t xml:space="preserve"> two </w:t>
      </w:r>
      <w:r w:rsidR="00C61521" w:rsidRPr="00273141">
        <w:t>parameter</w:t>
      </w:r>
      <w:r w:rsidR="00D31C8F" w:rsidRPr="00273141">
        <w:t>s</w:t>
      </w:r>
      <w:r w:rsidR="00C61521" w:rsidRPr="00273141">
        <w:t xml:space="preserve"> allow</w:t>
      </w:r>
      <w:r w:rsidR="00D31C8F" w:rsidRPr="00273141">
        <w:t>s</w:t>
      </w:r>
      <w:r w:rsidR="00C61521" w:rsidRPr="00273141">
        <w:t xml:space="preserve"> the Audit Consumer to specify the time frame of creation of syslog messages of interest and enable the Audit Consumer to constrain the number of syslog messages returned. The </w:t>
      </w:r>
      <w:r w:rsidR="003A4AF9" w:rsidRPr="00273141">
        <w:t>lower and upper bound</w:t>
      </w:r>
      <w:r w:rsidR="00C61521" w:rsidRPr="00273141">
        <w:t xml:space="preserve"> </w:t>
      </w:r>
      <w:r w:rsidR="003A4AF9" w:rsidRPr="00273141">
        <w:t xml:space="preserve">for </w:t>
      </w:r>
      <w:r w:rsidR="00C61521" w:rsidRPr="00273141">
        <w:t xml:space="preserve">time shall be in RFC3339 format. </w:t>
      </w:r>
    </w:p>
    <w:p w14:paraId="7FBF1384" w14:textId="4D2A050A" w:rsidR="00C61521" w:rsidRPr="007A7438" w:rsidRDefault="00C61521" w:rsidP="003026C2">
      <w:pPr>
        <w:pStyle w:val="Note"/>
      </w:pPr>
      <w:r w:rsidRPr="007A7438">
        <w:t>Note: RFC3339 format is the format mandated by Syslog for time stamps and is a sub-set of the XML date-time</w:t>
      </w:r>
      <w:r w:rsidR="00775A5C" w:rsidRPr="007A7438">
        <w:t xml:space="preserve"> data</w:t>
      </w:r>
      <w:r w:rsidRPr="007A7438">
        <w:t xml:space="preserve"> format.</w:t>
      </w:r>
    </w:p>
    <w:p w14:paraId="605CB24D" w14:textId="705D50EC" w:rsidR="00031860" w:rsidRPr="00273141" w:rsidRDefault="00C61521" w:rsidP="00DC2B81">
      <w:pPr>
        <w:pStyle w:val="Corpotesto"/>
      </w:pPr>
      <w:r w:rsidRPr="00273141">
        <w:t xml:space="preserve">To search </w:t>
      </w:r>
      <w:r w:rsidR="00D36576" w:rsidRPr="00273141">
        <w:t>syslog messages</w:t>
      </w:r>
      <w:r w:rsidRPr="00273141">
        <w:t xml:space="preserve"> created during the whole day</w:t>
      </w:r>
      <w:r w:rsidR="00D36576" w:rsidRPr="00273141">
        <w:t xml:space="preserve"> of January 5, 2013, </w:t>
      </w:r>
      <w:r w:rsidRPr="00273141">
        <w:t>the search URL is:</w:t>
      </w:r>
      <w:r w:rsidR="00031860" w:rsidRPr="00273141">
        <w:br/>
      </w:r>
    </w:p>
    <w:p w14:paraId="5F311DD8" w14:textId="39198641" w:rsidR="00C61521" w:rsidRPr="00273141" w:rsidRDefault="003A4AF9" w:rsidP="00721B2F">
      <w:pPr>
        <w:pStyle w:val="XMLExample"/>
      </w:pPr>
      <w:r w:rsidRPr="00273141">
        <w:t>http://</w:t>
      </w:r>
      <w:r w:rsidR="00746D89" w:rsidRPr="00273141">
        <w:t>example.com</w:t>
      </w:r>
      <w:r w:rsidRPr="00273141">
        <w:t>/ARRservice/syslogsearch?date=ge2013-01-05&amp;date=le2013-01-05</w:t>
      </w:r>
    </w:p>
    <w:p w14:paraId="579779CA" w14:textId="23402B14" w:rsidR="003A4AF9" w:rsidRPr="00273141" w:rsidRDefault="003A4AF9" w:rsidP="007A7438">
      <w:pPr>
        <w:pStyle w:val="Corpotesto"/>
      </w:pPr>
      <w:r w:rsidRPr="00273141">
        <w:t>This parameter matches with the time of the syslog message creation.</w:t>
      </w:r>
    </w:p>
    <w:p w14:paraId="69280C21" w14:textId="6EBF0E21" w:rsidR="00C61521" w:rsidRPr="00273141" w:rsidRDefault="00C61521" w:rsidP="008D693A">
      <w:pPr>
        <w:pStyle w:val="Titolo6"/>
        <w:rPr>
          <w:noProof w:val="0"/>
        </w:rPr>
      </w:pPr>
      <w:bookmarkStart w:id="2511" w:name="_Toc488241175"/>
      <w:r w:rsidRPr="00273141">
        <w:rPr>
          <w:noProof w:val="0"/>
        </w:rPr>
        <w:t>3.82.4.1.2.2</w:t>
      </w:r>
      <w:r w:rsidRPr="00273141">
        <w:rPr>
          <w:noProof w:val="0"/>
        </w:rPr>
        <w:tab/>
        <w:t>Additional Search Parameters</w:t>
      </w:r>
      <w:bookmarkEnd w:id="2511"/>
    </w:p>
    <w:p w14:paraId="40662E59" w14:textId="77777777" w:rsidR="00C61521" w:rsidRPr="00273141" w:rsidRDefault="00C61521" w:rsidP="00E83B50">
      <w:pPr>
        <w:pStyle w:val="Corpotesto"/>
      </w:pPr>
      <w:r w:rsidRPr="00273141">
        <w:t>The search parameters in this section may be supported by the Audit Consumer and shall be supported by the Audit Record Repository.</w:t>
      </w:r>
      <w:r w:rsidR="00D36576" w:rsidRPr="00273141">
        <w:t xml:space="preserve"> These parameters can be used by the Audit Consumer to refine search requests.</w:t>
      </w:r>
    </w:p>
    <w:p w14:paraId="2B0CD670" w14:textId="000968BA" w:rsidR="00C61521" w:rsidRPr="00273141" w:rsidRDefault="00C61521" w:rsidP="00E83B50">
      <w:pPr>
        <w:pStyle w:val="Corpotesto"/>
      </w:pPr>
      <w:r w:rsidRPr="00273141">
        <w:t>The Audit Consumer may include additional search parameters. These search parameters shall be</w:t>
      </w:r>
      <w:r w:rsidR="00CB74BE" w:rsidRPr="00273141">
        <w:t xml:space="preserve"> encoded in accordance with RFC</w:t>
      </w:r>
      <w:r w:rsidR="003A4AF9" w:rsidRPr="00273141">
        <w:t xml:space="preserve">3986 </w:t>
      </w:r>
      <w:r w:rsidRPr="00273141">
        <w:t xml:space="preserve">for encoding GET queries. </w:t>
      </w:r>
    </w:p>
    <w:p w14:paraId="268B52D1" w14:textId="77777777" w:rsidR="00C61521" w:rsidRPr="00273141" w:rsidRDefault="00C61521" w:rsidP="00E83B50">
      <w:pPr>
        <w:pStyle w:val="Corpotesto"/>
      </w:pPr>
      <w:r w:rsidRPr="00273141">
        <w:t>The search string is encoded as a list of search parameter/value pairs, using the parameter names in column 2 of Table 3.82.4.1.2.2-1 to indicate the syslog message element being matched. There is a search parameter assigned for each syslog metadata</w:t>
      </w:r>
      <w:r w:rsidR="0037053E" w:rsidRPr="00273141">
        <w:t xml:space="preserve"> element</w:t>
      </w:r>
      <w:r w:rsidRPr="00273141">
        <w:t>. In all cases:</w:t>
      </w:r>
    </w:p>
    <w:p w14:paraId="49F4E462" w14:textId="77777777" w:rsidR="00C61521" w:rsidRPr="00273141" w:rsidRDefault="00C61521" w:rsidP="00721B2F">
      <w:pPr>
        <w:pStyle w:val="Puntoelenco2"/>
        <w:numPr>
          <w:ilvl w:val="0"/>
          <w:numId w:val="25"/>
        </w:numPr>
      </w:pPr>
      <w:r w:rsidRPr="00273141">
        <w:t xml:space="preserve">The search values shall be encoded as strings. </w:t>
      </w:r>
    </w:p>
    <w:p w14:paraId="52EA4FE1" w14:textId="2C6E55F1" w:rsidR="00C61521" w:rsidRPr="00273141" w:rsidRDefault="00C61521" w:rsidP="00DC2B81">
      <w:pPr>
        <w:pStyle w:val="Puntoelenco2"/>
        <w:numPr>
          <w:ilvl w:val="0"/>
          <w:numId w:val="25"/>
        </w:numPr>
      </w:pPr>
      <w:r w:rsidRPr="00273141">
        <w:t xml:space="preserve">The </w:t>
      </w:r>
      <w:del w:id="2512" w:author="Gregorio Canal" w:date="2019-07-23T23:19:00Z">
        <w:r w:rsidRPr="00273141" w:rsidDel="00041E3A">
          <w:delText>S</w:delText>
        </w:r>
      </w:del>
      <w:ins w:id="2513" w:author="Gregorio Canal" w:date="2019-07-23T23:19:00Z">
        <w:r w:rsidR="00041E3A">
          <w:t>s</w:t>
        </w:r>
      </w:ins>
      <w:r w:rsidRPr="00273141">
        <w:t>yslog message is considered to match if the value string is a sub-string found in the specified message element.</w:t>
      </w:r>
    </w:p>
    <w:p w14:paraId="02074122" w14:textId="77777777" w:rsidR="00C61521" w:rsidRPr="00273141" w:rsidRDefault="00C61521" w:rsidP="008671F5">
      <w:pPr>
        <w:pStyle w:val="Corpotesto"/>
      </w:pPr>
    </w:p>
    <w:p w14:paraId="6B5A7962" w14:textId="77777777" w:rsidR="00C61521" w:rsidRPr="00273141" w:rsidRDefault="00C61521" w:rsidP="00DC2B81">
      <w:pPr>
        <w:pStyle w:val="TableTitle"/>
      </w:pPr>
      <w:r w:rsidRPr="00273141">
        <w:lastRenderedPageBreak/>
        <w:t>Table 3.82.4.1.2.2-1: Retrieve Syslog Event search parameters mapping with syslog metadata</w:t>
      </w:r>
    </w:p>
    <w:tbl>
      <w:tblPr>
        <w:tblW w:w="51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2"/>
        <w:gridCol w:w="2520"/>
      </w:tblGrid>
      <w:tr w:rsidR="00C61521" w:rsidRPr="00273141" w14:paraId="43E69CD9" w14:textId="77777777">
        <w:trPr>
          <w:tblHeader/>
          <w:jc w:val="center"/>
        </w:trPr>
        <w:tc>
          <w:tcPr>
            <w:tcW w:w="2652" w:type="dxa"/>
            <w:shd w:val="clear" w:color="auto" w:fill="E6E6E6"/>
            <w:vAlign w:val="center"/>
          </w:tcPr>
          <w:p w14:paraId="08EFA21D" w14:textId="5A0280F9" w:rsidR="00C61521" w:rsidRPr="00273141" w:rsidRDefault="00C61521" w:rsidP="005636E7">
            <w:pPr>
              <w:pStyle w:val="TableEntryHeader"/>
              <w:rPr>
                <w:szCs w:val="24"/>
              </w:rPr>
            </w:pPr>
            <w:r w:rsidRPr="00273141">
              <w:rPr>
                <w:szCs w:val="24"/>
              </w:rPr>
              <w:t>Syslog RFC5424 element</w:t>
            </w:r>
          </w:p>
        </w:tc>
        <w:tc>
          <w:tcPr>
            <w:tcW w:w="2520" w:type="dxa"/>
            <w:shd w:val="clear" w:color="auto" w:fill="E6E6E6"/>
          </w:tcPr>
          <w:p w14:paraId="6C2AE02A" w14:textId="77777777" w:rsidR="00C61521" w:rsidRPr="00273141" w:rsidRDefault="00C61521" w:rsidP="00817A7D">
            <w:pPr>
              <w:pStyle w:val="TableEntryHeader"/>
              <w:rPr>
                <w:szCs w:val="24"/>
              </w:rPr>
            </w:pPr>
            <w:r w:rsidRPr="00273141">
              <w:rPr>
                <w:szCs w:val="24"/>
              </w:rPr>
              <w:t>Retrieve Syslog Event Search Parameter</w:t>
            </w:r>
          </w:p>
        </w:tc>
      </w:tr>
      <w:tr w:rsidR="00C61521" w:rsidRPr="00273141" w14:paraId="36C3AD5E" w14:textId="77777777">
        <w:trPr>
          <w:jc w:val="center"/>
        </w:trPr>
        <w:tc>
          <w:tcPr>
            <w:tcW w:w="2652" w:type="dxa"/>
            <w:vAlign w:val="center"/>
          </w:tcPr>
          <w:p w14:paraId="011C18C3" w14:textId="77777777" w:rsidR="00C61521" w:rsidRPr="00273141" w:rsidRDefault="00C61521" w:rsidP="005636E7">
            <w:pPr>
              <w:pStyle w:val="TableEntry"/>
              <w:snapToGrid w:val="0"/>
              <w:rPr>
                <w:szCs w:val="24"/>
                <w:lang w:eastAsia="ar-SA"/>
              </w:rPr>
            </w:pPr>
            <w:r w:rsidRPr="00273141">
              <w:rPr>
                <w:szCs w:val="24"/>
                <w:lang w:eastAsia="ar-SA"/>
              </w:rPr>
              <w:t>PRI</w:t>
            </w:r>
          </w:p>
        </w:tc>
        <w:tc>
          <w:tcPr>
            <w:tcW w:w="2520" w:type="dxa"/>
          </w:tcPr>
          <w:p w14:paraId="2DEEA1D8" w14:textId="77777777" w:rsidR="00C61521" w:rsidRPr="00273141" w:rsidRDefault="00C61521" w:rsidP="005636E7">
            <w:pPr>
              <w:pStyle w:val="TableEntry"/>
              <w:snapToGrid w:val="0"/>
              <w:rPr>
                <w:szCs w:val="24"/>
                <w:lang w:eastAsia="ar-SA"/>
              </w:rPr>
            </w:pPr>
            <w:r w:rsidRPr="00273141">
              <w:rPr>
                <w:szCs w:val="24"/>
                <w:lang w:eastAsia="ar-SA"/>
              </w:rPr>
              <w:t>pri</w:t>
            </w:r>
          </w:p>
        </w:tc>
      </w:tr>
      <w:tr w:rsidR="00C61521" w:rsidRPr="00273141" w14:paraId="336056EF" w14:textId="77777777">
        <w:trPr>
          <w:jc w:val="center"/>
        </w:trPr>
        <w:tc>
          <w:tcPr>
            <w:tcW w:w="2652" w:type="dxa"/>
            <w:vAlign w:val="center"/>
          </w:tcPr>
          <w:p w14:paraId="0BDEC296" w14:textId="77777777" w:rsidR="00C61521" w:rsidRPr="00273141" w:rsidRDefault="00C61521" w:rsidP="005636E7">
            <w:pPr>
              <w:pStyle w:val="TableEntry"/>
              <w:snapToGrid w:val="0"/>
              <w:rPr>
                <w:szCs w:val="24"/>
                <w:lang w:eastAsia="ar-SA"/>
              </w:rPr>
            </w:pPr>
            <w:r w:rsidRPr="00273141">
              <w:rPr>
                <w:szCs w:val="24"/>
                <w:lang w:eastAsia="ar-SA"/>
              </w:rPr>
              <w:t>VERSION</w:t>
            </w:r>
          </w:p>
        </w:tc>
        <w:tc>
          <w:tcPr>
            <w:tcW w:w="2520" w:type="dxa"/>
          </w:tcPr>
          <w:p w14:paraId="7BDB9E99" w14:textId="77777777" w:rsidR="00C61521" w:rsidRPr="00273141" w:rsidRDefault="00C61521" w:rsidP="005636E7">
            <w:pPr>
              <w:pStyle w:val="TableEntry"/>
              <w:snapToGrid w:val="0"/>
              <w:rPr>
                <w:szCs w:val="24"/>
                <w:lang w:eastAsia="ar-SA"/>
              </w:rPr>
            </w:pPr>
            <w:r w:rsidRPr="00273141">
              <w:rPr>
                <w:szCs w:val="24"/>
                <w:lang w:eastAsia="ar-SA"/>
              </w:rPr>
              <w:t>version</w:t>
            </w:r>
          </w:p>
        </w:tc>
      </w:tr>
      <w:tr w:rsidR="00C61521" w:rsidRPr="00273141" w14:paraId="0BFA78F0" w14:textId="77777777">
        <w:trPr>
          <w:jc w:val="center"/>
        </w:trPr>
        <w:tc>
          <w:tcPr>
            <w:tcW w:w="2652" w:type="dxa"/>
            <w:vAlign w:val="center"/>
          </w:tcPr>
          <w:p w14:paraId="11F3D256" w14:textId="77777777" w:rsidR="00C61521" w:rsidRPr="00273141" w:rsidRDefault="00C61521" w:rsidP="005636E7">
            <w:pPr>
              <w:pStyle w:val="TableEntry"/>
              <w:snapToGrid w:val="0"/>
              <w:rPr>
                <w:szCs w:val="24"/>
                <w:lang w:eastAsia="ar-SA"/>
              </w:rPr>
            </w:pPr>
            <w:r w:rsidRPr="00273141">
              <w:rPr>
                <w:szCs w:val="24"/>
                <w:lang w:eastAsia="ar-SA"/>
              </w:rPr>
              <w:t>HOSTNAME</w:t>
            </w:r>
          </w:p>
        </w:tc>
        <w:tc>
          <w:tcPr>
            <w:tcW w:w="2520" w:type="dxa"/>
          </w:tcPr>
          <w:p w14:paraId="51D8F9F8" w14:textId="77777777" w:rsidR="00C61521" w:rsidRPr="00273141" w:rsidRDefault="00C61521" w:rsidP="005636E7">
            <w:pPr>
              <w:pStyle w:val="TableEntry"/>
              <w:snapToGrid w:val="0"/>
              <w:rPr>
                <w:szCs w:val="24"/>
                <w:lang w:eastAsia="ar-SA"/>
              </w:rPr>
            </w:pPr>
            <w:r w:rsidRPr="00273141">
              <w:rPr>
                <w:szCs w:val="24"/>
                <w:lang w:eastAsia="ar-SA"/>
              </w:rPr>
              <w:t>hostname</w:t>
            </w:r>
          </w:p>
        </w:tc>
      </w:tr>
      <w:tr w:rsidR="00C61521" w:rsidRPr="00273141" w14:paraId="21895045" w14:textId="77777777">
        <w:trPr>
          <w:jc w:val="center"/>
        </w:trPr>
        <w:tc>
          <w:tcPr>
            <w:tcW w:w="2652" w:type="dxa"/>
            <w:vAlign w:val="center"/>
          </w:tcPr>
          <w:p w14:paraId="22FE3A80" w14:textId="77777777" w:rsidR="00C61521" w:rsidRPr="00273141" w:rsidRDefault="00C61521" w:rsidP="005636E7">
            <w:pPr>
              <w:pStyle w:val="TableEntry"/>
              <w:snapToGrid w:val="0"/>
              <w:rPr>
                <w:szCs w:val="24"/>
                <w:lang w:eastAsia="ar-SA"/>
              </w:rPr>
            </w:pPr>
            <w:r w:rsidRPr="00273141">
              <w:rPr>
                <w:szCs w:val="24"/>
                <w:lang w:eastAsia="ar-SA"/>
              </w:rPr>
              <w:t>APP-NAME</w:t>
            </w:r>
          </w:p>
        </w:tc>
        <w:tc>
          <w:tcPr>
            <w:tcW w:w="2520" w:type="dxa"/>
          </w:tcPr>
          <w:p w14:paraId="0E16F388" w14:textId="77777777" w:rsidR="00C61521" w:rsidRPr="00273141" w:rsidRDefault="00C61521" w:rsidP="005636E7">
            <w:pPr>
              <w:pStyle w:val="TableEntry"/>
              <w:snapToGrid w:val="0"/>
              <w:rPr>
                <w:szCs w:val="24"/>
                <w:lang w:eastAsia="ar-SA"/>
              </w:rPr>
            </w:pPr>
            <w:r w:rsidRPr="00273141">
              <w:rPr>
                <w:szCs w:val="24"/>
                <w:lang w:eastAsia="ar-SA"/>
              </w:rPr>
              <w:t>app-name</w:t>
            </w:r>
          </w:p>
        </w:tc>
      </w:tr>
      <w:tr w:rsidR="00C61521" w:rsidRPr="00273141" w14:paraId="21B60796" w14:textId="77777777">
        <w:trPr>
          <w:jc w:val="center"/>
        </w:trPr>
        <w:tc>
          <w:tcPr>
            <w:tcW w:w="2652" w:type="dxa"/>
            <w:vAlign w:val="center"/>
          </w:tcPr>
          <w:p w14:paraId="2BD932D2" w14:textId="77777777" w:rsidR="00C61521" w:rsidRPr="00273141" w:rsidRDefault="00C61521" w:rsidP="005636E7">
            <w:pPr>
              <w:pStyle w:val="TableEntry"/>
              <w:snapToGrid w:val="0"/>
              <w:rPr>
                <w:szCs w:val="24"/>
                <w:lang w:eastAsia="ar-SA"/>
              </w:rPr>
            </w:pPr>
            <w:r w:rsidRPr="00273141">
              <w:rPr>
                <w:szCs w:val="24"/>
                <w:lang w:eastAsia="ar-SA"/>
              </w:rPr>
              <w:t>PROCID</w:t>
            </w:r>
          </w:p>
        </w:tc>
        <w:tc>
          <w:tcPr>
            <w:tcW w:w="2520" w:type="dxa"/>
          </w:tcPr>
          <w:p w14:paraId="467F6E44" w14:textId="77777777" w:rsidR="00C61521" w:rsidRPr="00273141" w:rsidRDefault="00C61521" w:rsidP="005636E7">
            <w:pPr>
              <w:pStyle w:val="TableEntry"/>
              <w:snapToGrid w:val="0"/>
              <w:rPr>
                <w:szCs w:val="24"/>
                <w:lang w:eastAsia="ar-SA"/>
              </w:rPr>
            </w:pPr>
            <w:r w:rsidRPr="00273141">
              <w:rPr>
                <w:szCs w:val="24"/>
                <w:lang w:eastAsia="ar-SA"/>
              </w:rPr>
              <w:t>procid</w:t>
            </w:r>
          </w:p>
        </w:tc>
      </w:tr>
      <w:tr w:rsidR="00C61521" w:rsidRPr="00273141" w14:paraId="5BBE4960" w14:textId="77777777">
        <w:trPr>
          <w:jc w:val="center"/>
        </w:trPr>
        <w:tc>
          <w:tcPr>
            <w:tcW w:w="2652" w:type="dxa"/>
            <w:vAlign w:val="center"/>
          </w:tcPr>
          <w:p w14:paraId="5F4DDA02" w14:textId="77777777" w:rsidR="00C61521" w:rsidRPr="00273141" w:rsidRDefault="00C61521" w:rsidP="005636E7">
            <w:pPr>
              <w:pStyle w:val="TableEntry"/>
              <w:snapToGrid w:val="0"/>
              <w:rPr>
                <w:szCs w:val="24"/>
                <w:lang w:eastAsia="ar-SA"/>
              </w:rPr>
            </w:pPr>
            <w:r w:rsidRPr="00273141">
              <w:rPr>
                <w:szCs w:val="24"/>
                <w:lang w:eastAsia="ar-SA"/>
              </w:rPr>
              <w:t>MSG-ID</w:t>
            </w:r>
          </w:p>
        </w:tc>
        <w:tc>
          <w:tcPr>
            <w:tcW w:w="2520" w:type="dxa"/>
          </w:tcPr>
          <w:p w14:paraId="48B17ABC" w14:textId="77777777" w:rsidR="00C61521" w:rsidRPr="00273141" w:rsidRDefault="00C61521" w:rsidP="005636E7">
            <w:pPr>
              <w:pStyle w:val="TableEntry"/>
              <w:snapToGrid w:val="0"/>
              <w:rPr>
                <w:szCs w:val="24"/>
                <w:lang w:eastAsia="ar-SA"/>
              </w:rPr>
            </w:pPr>
            <w:r w:rsidRPr="00273141">
              <w:rPr>
                <w:szCs w:val="24"/>
                <w:lang w:eastAsia="ar-SA"/>
              </w:rPr>
              <w:t>msg-id</w:t>
            </w:r>
          </w:p>
        </w:tc>
      </w:tr>
      <w:tr w:rsidR="00C61521" w:rsidRPr="00273141" w14:paraId="14DF9457" w14:textId="77777777">
        <w:trPr>
          <w:jc w:val="center"/>
        </w:trPr>
        <w:tc>
          <w:tcPr>
            <w:tcW w:w="2652" w:type="dxa"/>
            <w:vAlign w:val="center"/>
          </w:tcPr>
          <w:p w14:paraId="2E11C1DE" w14:textId="77777777" w:rsidR="00C61521" w:rsidRPr="00273141" w:rsidRDefault="00C61521" w:rsidP="005636E7">
            <w:pPr>
              <w:pStyle w:val="TableEntry"/>
              <w:snapToGrid w:val="0"/>
              <w:rPr>
                <w:szCs w:val="24"/>
                <w:lang w:eastAsia="ar-SA"/>
              </w:rPr>
            </w:pPr>
            <w:r w:rsidRPr="00273141">
              <w:rPr>
                <w:szCs w:val="24"/>
                <w:lang w:eastAsia="ar-SA"/>
              </w:rPr>
              <w:t>MSG</w:t>
            </w:r>
          </w:p>
        </w:tc>
        <w:tc>
          <w:tcPr>
            <w:tcW w:w="2520" w:type="dxa"/>
          </w:tcPr>
          <w:p w14:paraId="7A471AE4" w14:textId="77777777" w:rsidR="00C61521" w:rsidRPr="00273141" w:rsidRDefault="00C61521" w:rsidP="005636E7">
            <w:pPr>
              <w:pStyle w:val="TableEntry"/>
              <w:snapToGrid w:val="0"/>
              <w:rPr>
                <w:szCs w:val="24"/>
                <w:lang w:eastAsia="ar-SA"/>
              </w:rPr>
            </w:pPr>
            <w:r w:rsidRPr="00273141">
              <w:rPr>
                <w:szCs w:val="24"/>
                <w:lang w:eastAsia="ar-SA"/>
              </w:rPr>
              <w:t>msg</w:t>
            </w:r>
          </w:p>
        </w:tc>
      </w:tr>
    </w:tbl>
    <w:p w14:paraId="604A9CA7" w14:textId="77777777" w:rsidR="00C61521" w:rsidRPr="00273141" w:rsidRDefault="00C61521" w:rsidP="00E83B50">
      <w:pPr>
        <w:pStyle w:val="Corpotesto"/>
      </w:pPr>
    </w:p>
    <w:p w14:paraId="2968A4B6" w14:textId="2EF676A2" w:rsidR="00C61521" w:rsidRPr="00273141" w:rsidRDefault="00C61521" w:rsidP="00E83B50">
      <w:pPr>
        <w:pStyle w:val="Corpotesto"/>
      </w:pPr>
      <w:r w:rsidRPr="00273141">
        <w:t>HTTP allows for multiple instances of a parameter to be requested with different values. Multiple values of the same parameter name shall be treated as an OR relationship for string matches. The Audit Consumer may combine different search parameters. The matching of different search parameters is combined with an AND relationship. Some examples of how this works are:</w:t>
      </w:r>
    </w:p>
    <w:p w14:paraId="2E839F21" w14:textId="77777777" w:rsidR="00C61521" w:rsidRPr="00273141" w:rsidRDefault="00C61521" w:rsidP="00626DF9">
      <w:pPr>
        <w:pStyle w:val="Puntoelenco2"/>
      </w:pPr>
      <w:r w:rsidRPr="00273141">
        <w:t>To search for “hostname=Frodo” and “hostname=Bilbo” will return the combination of all event reports from either host Frodo or Bilbo during the time interval:</w:t>
      </w:r>
    </w:p>
    <w:p w14:paraId="0A7C73A2" w14:textId="4031DF72" w:rsidR="00C61521" w:rsidRPr="00273141" w:rsidRDefault="00C61521" w:rsidP="00DC2B81">
      <w:pPr>
        <w:pStyle w:val="XMLExample"/>
      </w:pPr>
      <w:r w:rsidRPr="00273141">
        <w:t>http://</w:t>
      </w:r>
      <w:r w:rsidR="00746D89" w:rsidRPr="00273141">
        <w:t>example.com</w:t>
      </w:r>
      <w:r w:rsidRPr="00273141">
        <w:t>/ARRservice/syslogsearch?date=ge2013-01-01&amp;date=le2013-01-02&amp;hostname=Frodo&amp;hostname=Bilbo</w:t>
      </w:r>
      <w:r w:rsidRPr="00273141">
        <w:br/>
      </w:r>
    </w:p>
    <w:p w14:paraId="636CBBA2" w14:textId="77777777" w:rsidR="00C61521" w:rsidRPr="00273141" w:rsidRDefault="00C61521" w:rsidP="00626DF9">
      <w:pPr>
        <w:pStyle w:val="Puntoelenco2"/>
      </w:pPr>
      <w:r w:rsidRPr="00273141">
        <w:t xml:space="preserve">To search for “hostname=Frodo” and “proc-id=system” </w:t>
      </w:r>
      <w:del w:id="2514" w:author="Mauro Zanardini" w:date="2019-07-23T18:14:00Z">
        <w:r w:rsidRPr="00273141" w:rsidDel="00AC30D6">
          <w:delText>it</w:delText>
        </w:r>
      </w:del>
      <w:r w:rsidRPr="00273141">
        <w:t xml:space="preserve"> means all events from the host “Frodo” with proc-id of “system” during the time interval:</w:t>
      </w:r>
    </w:p>
    <w:p w14:paraId="5D670F04" w14:textId="5455F3E7" w:rsidR="00C61521" w:rsidRPr="00273141" w:rsidRDefault="00C61521" w:rsidP="00DC2B81">
      <w:pPr>
        <w:pStyle w:val="XMLExample"/>
      </w:pPr>
      <w:r w:rsidRPr="00273141">
        <w:t>http://</w:t>
      </w:r>
      <w:r w:rsidR="00746D89" w:rsidRPr="00273141">
        <w:t>example.com</w:t>
      </w:r>
      <w:r w:rsidRPr="00273141">
        <w:t>/ARRservice/AuditEvent?date=ge2013-01-01&amp;date=le2013-01-02&amp;hostname=Frodo&amp;proc-id=system</w:t>
      </w:r>
      <w:r w:rsidRPr="00273141">
        <w:rPr>
          <w:rFonts w:cs="Times New Roman"/>
        </w:rPr>
        <w:br/>
      </w:r>
    </w:p>
    <w:p w14:paraId="55B7EC23" w14:textId="77777777" w:rsidR="00C61521" w:rsidRPr="00273141" w:rsidRDefault="00C61521" w:rsidP="00626DF9">
      <w:pPr>
        <w:pStyle w:val="Puntoelenco2"/>
      </w:pPr>
      <w:r w:rsidRPr="00273141">
        <w:t>To search for “hostname=Frodo”, “hostname=Bilbo”, and “proc-id=system” will return the combination of all event reports from either host Frodo or Bilbo that have the proc-id of “system” during the time interval:</w:t>
      </w:r>
    </w:p>
    <w:p w14:paraId="0BEAD2D6" w14:textId="007AB672" w:rsidR="00C61521" w:rsidRPr="00273141" w:rsidRDefault="00C61521" w:rsidP="00721B2F">
      <w:pPr>
        <w:pStyle w:val="XMLExample"/>
      </w:pPr>
      <w:r w:rsidRPr="00273141">
        <w:t>http://</w:t>
      </w:r>
      <w:r w:rsidR="00746D89" w:rsidRPr="00273141">
        <w:t>example.com</w:t>
      </w:r>
      <w:r w:rsidRPr="00273141">
        <w:t>/ARRservice/syslogsearch?date=ge2013-01-01&amp;date=le2013-01-02&amp;hostname=Frodo&amp;hostname=Bilbo</w:t>
      </w:r>
    </w:p>
    <w:p w14:paraId="4AA7003B" w14:textId="7EB5D880" w:rsidR="00C61521" w:rsidRPr="00273141" w:rsidRDefault="00C61521" w:rsidP="008D693A">
      <w:pPr>
        <w:pStyle w:val="Corpotesto"/>
      </w:pPr>
      <w:r w:rsidRPr="00273141">
        <w:t xml:space="preserve">This form of search is not a substitute for additional processing by the Audit Consumer. The Audit Record Repository can return </w:t>
      </w:r>
      <w:r w:rsidR="0037053E" w:rsidRPr="00273141">
        <w:t xml:space="preserve">a </w:t>
      </w:r>
      <w:r w:rsidRPr="00273141">
        <w:t xml:space="preserve">large </w:t>
      </w:r>
      <w:r w:rsidR="0037053E" w:rsidRPr="00273141">
        <w:t xml:space="preserve">quantity </w:t>
      </w:r>
      <w:r w:rsidRPr="00273141">
        <w:t>of syslog messages. The Audit Consumer may need to perform further processing to select the information needed for a report.</w:t>
      </w:r>
    </w:p>
    <w:p w14:paraId="03C0C2E2" w14:textId="213FA355" w:rsidR="00C61521" w:rsidRPr="00273141" w:rsidRDefault="00C61521" w:rsidP="00E83B50">
      <w:pPr>
        <w:pStyle w:val="Corpotesto"/>
      </w:pPr>
      <w:r w:rsidRPr="00273141">
        <w:t>The Audit Record Repository shall document in its IHE Integration Statement any additional parameters supported</w:t>
      </w:r>
      <w:r w:rsidR="00F6357D" w:rsidRPr="00273141">
        <w:t>.</w:t>
      </w:r>
    </w:p>
    <w:p w14:paraId="15011DB7" w14:textId="77777777" w:rsidR="00C61521" w:rsidRPr="00273141" w:rsidRDefault="00C61521" w:rsidP="00C03CC6">
      <w:pPr>
        <w:pStyle w:val="Titolo5"/>
        <w:rPr>
          <w:noProof w:val="0"/>
        </w:rPr>
      </w:pPr>
      <w:bookmarkStart w:id="2515" w:name="_Toc488241176"/>
      <w:r w:rsidRPr="00273141">
        <w:rPr>
          <w:noProof w:val="0"/>
        </w:rPr>
        <w:t>3.82.4.1.3 Expected Actions</w:t>
      </w:r>
      <w:bookmarkEnd w:id="2515"/>
    </w:p>
    <w:p w14:paraId="66DD9F23" w14:textId="1C5E4310" w:rsidR="00C61521" w:rsidRPr="00273141" w:rsidRDefault="00B10BE0" w:rsidP="003D1557">
      <w:pPr>
        <w:pStyle w:val="Corpotesto"/>
        <w:rPr>
          <w:iCs/>
        </w:rPr>
      </w:pPr>
      <w:r w:rsidRPr="00273141">
        <w:rPr>
          <w:iCs/>
        </w:rPr>
        <w:t>The Audit Record Repository</w:t>
      </w:r>
      <w:del w:id="2516" w:author="Gregorio Canal" w:date="2019-05-02T15:46:00Z">
        <w:r w:rsidRPr="00273141" w:rsidDel="00010429">
          <w:rPr>
            <w:iCs/>
          </w:rPr>
          <w:delText xml:space="preserve"> (ARR)</w:delText>
        </w:r>
      </w:del>
      <w:r w:rsidRPr="00273141">
        <w:rPr>
          <w:iCs/>
        </w:rPr>
        <w:t xml:space="preserve"> maintains a database of syslog messages. The </w:t>
      </w:r>
      <w:r w:rsidR="00CD1674" w:rsidRPr="00273141">
        <w:rPr>
          <w:iCs/>
        </w:rPr>
        <w:t>Audit Record Repository</w:t>
      </w:r>
      <w:r w:rsidRPr="00273141">
        <w:rPr>
          <w:iCs/>
        </w:rPr>
        <w:t xml:space="preserve"> </w:t>
      </w:r>
      <w:r w:rsidR="0003579B" w:rsidRPr="00273141">
        <w:rPr>
          <w:iCs/>
        </w:rPr>
        <w:t>shall</w:t>
      </w:r>
      <w:r w:rsidRPr="00273141">
        <w:rPr>
          <w:iCs/>
        </w:rPr>
        <w:t xml:space="preserve"> return all the syslog messages stored in that database that match </w:t>
      </w:r>
      <w:r w:rsidR="0037053E" w:rsidRPr="00273141">
        <w:rPr>
          <w:iCs/>
        </w:rPr>
        <w:t xml:space="preserve">the </w:t>
      </w:r>
      <w:r w:rsidRPr="00273141">
        <w:rPr>
          <w:iCs/>
        </w:rPr>
        <w:t xml:space="preserve">query </w:t>
      </w:r>
      <w:r w:rsidRPr="00273141">
        <w:rPr>
          <w:iCs/>
        </w:rPr>
        <w:lastRenderedPageBreak/>
        <w:t>parameters</w:t>
      </w:r>
      <w:r w:rsidR="0037053E" w:rsidRPr="00273141">
        <w:rPr>
          <w:iCs/>
        </w:rPr>
        <w:t>,</w:t>
      </w:r>
      <w:r w:rsidRPr="00273141">
        <w:rPr>
          <w:iCs/>
        </w:rPr>
        <w:t xml:space="preserve"> and which the requester is authorized</w:t>
      </w:r>
      <w:r w:rsidR="0037053E" w:rsidRPr="00273141">
        <w:rPr>
          <w:iCs/>
        </w:rPr>
        <w:t xml:space="preserve"> to view</w:t>
      </w:r>
      <w:r w:rsidR="0003579B" w:rsidRPr="00273141">
        <w:rPr>
          <w:iCs/>
        </w:rPr>
        <w:t xml:space="preserve"> (see ITI TF-1: 9.</w:t>
      </w:r>
      <w:r w:rsidR="0088239C" w:rsidRPr="00273141">
        <w:rPr>
          <w:iCs/>
        </w:rPr>
        <w:t xml:space="preserve">5 </w:t>
      </w:r>
      <w:r w:rsidR="0003579B" w:rsidRPr="00273141">
        <w:rPr>
          <w:iCs/>
        </w:rPr>
        <w:t>for further details)</w:t>
      </w:r>
      <w:r w:rsidRPr="00273141">
        <w:rPr>
          <w:iCs/>
        </w:rPr>
        <w:t xml:space="preserve">. The </w:t>
      </w:r>
      <w:r w:rsidR="00CD1674" w:rsidRPr="00273141">
        <w:rPr>
          <w:iCs/>
        </w:rPr>
        <w:t>Audit Record Repository</w:t>
      </w:r>
      <w:r w:rsidR="00CD1674" w:rsidRPr="00273141" w:rsidDel="00CD1674">
        <w:rPr>
          <w:iCs/>
        </w:rPr>
        <w:t xml:space="preserve"> </w:t>
      </w:r>
      <w:r w:rsidRPr="00273141">
        <w:rPr>
          <w:iCs/>
        </w:rPr>
        <w:t xml:space="preserve">retains data in accordance to local policies and </w:t>
      </w:r>
      <w:r w:rsidR="00CE7262" w:rsidRPr="00273141">
        <w:rPr>
          <w:iCs/>
        </w:rPr>
        <w:t>some</w:t>
      </w:r>
      <w:r w:rsidRPr="00273141">
        <w:rPr>
          <w:iCs/>
        </w:rPr>
        <w:t xml:space="preserve"> data may be deleted</w:t>
      </w:r>
      <w:r w:rsidR="00760069" w:rsidRPr="00273141">
        <w:rPr>
          <w:iCs/>
        </w:rPr>
        <w:t>.</w:t>
      </w:r>
    </w:p>
    <w:p w14:paraId="5F2F019E" w14:textId="77777777" w:rsidR="00C61521" w:rsidRPr="00273141" w:rsidRDefault="00C61521" w:rsidP="003D1557">
      <w:pPr>
        <w:pStyle w:val="Corpotesto"/>
        <w:rPr>
          <w:iCs/>
        </w:rPr>
      </w:pPr>
      <w:r w:rsidRPr="00273141">
        <w:rPr>
          <w:iCs/>
        </w:rPr>
        <w:t>The Audit Record Repository shall respond with a Syslog Event Response message described in Section 3.82.4.2.</w:t>
      </w:r>
    </w:p>
    <w:p w14:paraId="295DE690" w14:textId="77777777" w:rsidR="0037053E" w:rsidRPr="00273141" w:rsidRDefault="0037053E" w:rsidP="0037053E">
      <w:pPr>
        <w:pStyle w:val="Corpotesto"/>
        <w:rPr>
          <w:iCs/>
        </w:rPr>
      </w:pPr>
      <w:r w:rsidRPr="00273141">
        <w:rPr>
          <w:iCs/>
        </w:rPr>
        <w:t>When performing matching based on the search parameters, the Audit Record Repository shall:</w:t>
      </w:r>
    </w:p>
    <w:p w14:paraId="77179C60" w14:textId="3208F441" w:rsidR="00C61521" w:rsidRPr="00273141" w:rsidRDefault="00C61521" w:rsidP="008671F5">
      <w:pPr>
        <w:pStyle w:val="Puntoelenco2"/>
        <w:numPr>
          <w:ilvl w:val="0"/>
          <w:numId w:val="25"/>
        </w:numPr>
      </w:pPr>
      <w:r w:rsidRPr="00273141">
        <w:t>Select all messages that have a time interval specified in the request URL.</w:t>
      </w:r>
    </w:p>
    <w:p w14:paraId="586A4403" w14:textId="7FCCA180" w:rsidR="00C61521" w:rsidRPr="00273141" w:rsidRDefault="00C61521" w:rsidP="008671F5">
      <w:pPr>
        <w:pStyle w:val="Puntoelenco2"/>
        <w:numPr>
          <w:ilvl w:val="0"/>
          <w:numId w:val="25"/>
        </w:numPr>
      </w:pPr>
      <w:r w:rsidRPr="00273141">
        <w:t xml:space="preserve">If search parameters </w:t>
      </w:r>
      <w:r w:rsidR="0037053E" w:rsidRPr="00273141">
        <w:t xml:space="preserve">other than those </w:t>
      </w:r>
      <w:r w:rsidRPr="00273141">
        <w:t>defined in Section 3.82.4.1.2.2</w:t>
      </w:r>
      <w:del w:id="2517" w:author="Mauro Zanardini" w:date="2019-07-23T18:15:00Z">
        <w:r w:rsidR="0037053E" w:rsidRPr="00273141" w:rsidDel="004C14B7">
          <w:delText>,</w:delText>
        </w:r>
      </w:del>
      <w:r w:rsidRPr="00273141">
        <w:t xml:space="preserve"> are specified in the request URL, then if the parameter is not supported, it shall be ignored;</w:t>
      </w:r>
      <w:r w:rsidR="00986728" w:rsidRPr="00273141">
        <w:t xml:space="preserve"> otherwise, if this parameter is supported, the Audit Record Repository shall apply matching criteria in accordance to that. </w:t>
      </w:r>
    </w:p>
    <w:p w14:paraId="7FC00772" w14:textId="147709C1" w:rsidR="00C61521" w:rsidRPr="00273141" w:rsidRDefault="000C2EBF" w:rsidP="008671F5">
      <w:pPr>
        <w:pStyle w:val="Puntoelenco2"/>
        <w:numPr>
          <w:ilvl w:val="0"/>
          <w:numId w:val="25"/>
        </w:numPr>
      </w:pPr>
      <w:r>
        <w:t>S</w:t>
      </w:r>
      <w:r w:rsidR="00B213C8" w:rsidRPr="00273141">
        <w:t>elect a response fo</w:t>
      </w:r>
      <w:r w:rsidR="00CB74BE" w:rsidRPr="00273141">
        <w:t>rmat following the rules of RFC</w:t>
      </w:r>
      <w:r w:rsidR="00B213C8" w:rsidRPr="00273141">
        <w:t xml:space="preserve">7231 </w:t>
      </w:r>
      <w:r w:rsidR="007D3BD3">
        <w:t>Section</w:t>
      </w:r>
      <w:r w:rsidR="00B213C8" w:rsidRPr="00273141">
        <w:t xml:space="preserve"> 5.3.2. The Audit Record Repository shall support JSON format (i.e., application/json). In the absence of an Accept preference, JSON shall be used. </w:t>
      </w:r>
    </w:p>
    <w:p w14:paraId="04EA90E3" w14:textId="77777777" w:rsidR="00C61521" w:rsidRPr="00273141" w:rsidRDefault="00C61521" w:rsidP="00C03CC6">
      <w:pPr>
        <w:pStyle w:val="Titolo4"/>
        <w:rPr>
          <w:noProof w:val="0"/>
        </w:rPr>
      </w:pPr>
      <w:bookmarkStart w:id="2518" w:name="_Toc488241177"/>
      <w:r w:rsidRPr="00273141">
        <w:rPr>
          <w:noProof w:val="0"/>
        </w:rPr>
        <w:t>3.82.4.2 Syslog Event Response Message</w:t>
      </w:r>
      <w:bookmarkEnd w:id="2518"/>
    </w:p>
    <w:p w14:paraId="35C4FA4E" w14:textId="77777777" w:rsidR="00D34FC4" w:rsidRPr="00273141" w:rsidRDefault="00D34FC4" w:rsidP="00204712">
      <w:pPr>
        <w:pStyle w:val="Corpotesto"/>
      </w:pPr>
      <w:r w:rsidRPr="00273141">
        <w:t>The Audit Record Repository sends the Syslog Event Response message in response to a query from an Audit Consumer</w:t>
      </w:r>
    </w:p>
    <w:p w14:paraId="40246DFF" w14:textId="77777777" w:rsidR="00C61521" w:rsidRPr="00273141" w:rsidRDefault="00C61521" w:rsidP="00C03CC6">
      <w:pPr>
        <w:pStyle w:val="Titolo5"/>
        <w:rPr>
          <w:noProof w:val="0"/>
        </w:rPr>
      </w:pPr>
      <w:bookmarkStart w:id="2519" w:name="_Toc488241178"/>
      <w:r w:rsidRPr="00273141">
        <w:rPr>
          <w:noProof w:val="0"/>
        </w:rPr>
        <w:t>3.82.4.2.1 Trigger Events</w:t>
      </w:r>
      <w:bookmarkEnd w:id="2519"/>
    </w:p>
    <w:p w14:paraId="509CA667" w14:textId="77777777" w:rsidR="00C61521" w:rsidRPr="00273141" w:rsidRDefault="00C61521" w:rsidP="00DC2B81">
      <w:pPr>
        <w:pStyle w:val="Corpotesto"/>
      </w:pPr>
      <w:r w:rsidRPr="00273141">
        <w:t xml:space="preserve">The Audit Record Repository creates this message when it receives and processes a Retrieve Syslog Event Request message. </w:t>
      </w:r>
    </w:p>
    <w:p w14:paraId="24A8A44C" w14:textId="77777777" w:rsidR="00C61521" w:rsidRPr="00273141" w:rsidRDefault="00C61521" w:rsidP="00C03CC6">
      <w:pPr>
        <w:pStyle w:val="Titolo5"/>
        <w:rPr>
          <w:noProof w:val="0"/>
        </w:rPr>
      </w:pPr>
      <w:bookmarkStart w:id="2520" w:name="_Toc488241179"/>
      <w:r w:rsidRPr="00273141">
        <w:rPr>
          <w:noProof w:val="0"/>
        </w:rPr>
        <w:t>3.82.4.2.2 Message Semantics</w:t>
      </w:r>
      <w:bookmarkEnd w:id="2520"/>
    </w:p>
    <w:p w14:paraId="74B3BA25" w14:textId="024F96E0" w:rsidR="00C61521" w:rsidRPr="00273141" w:rsidRDefault="00C61521" w:rsidP="00862267">
      <w:pPr>
        <w:pStyle w:val="Corpotesto"/>
      </w:pPr>
      <w:r w:rsidRPr="00273141">
        <w:t>The Content-Length entity-header field shall be returned, unless this is</w:t>
      </w:r>
      <w:r w:rsidR="00CB74BE" w:rsidRPr="00273141">
        <w:t xml:space="preserve"> prohibited by the rules in RFC</w:t>
      </w:r>
      <w:r w:rsidRPr="00273141">
        <w:t>2616 Section 4.4, or subsequent versions of the HTTP specification.</w:t>
      </w:r>
    </w:p>
    <w:p w14:paraId="2DF902AC" w14:textId="5CEA0888" w:rsidR="00C61521" w:rsidRPr="007A7438" w:rsidRDefault="00CB74BE" w:rsidP="003026C2">
      <w:pPr>
        <w:pStyle w:val="Note"/>
      </w:pPr>
      <w:r w:rsidRPr="007A7438">
        <w:t>Note: RFC</w:t>
      </w:r>
      <w:r w:rsidR="00C61521" w:rsidRPr="007A7438">
        <w:t xml:space="preserve">2616 specifies that this field </w:t>
      </w:r>
      <w:r w:rsidR="00C61521" w:rsidRPr="007A7438">
        <w:rPr>
          <w:i/>
        </w:rPr>
        <w:t>should</w:t>
      </w:r>
      <w:r w:rsidR="00C61521" w:rsidRPr="007A7438">
        <w:t xml:space="preserve"> be returned. This transaction strengthens that requirement.</w:t>
      </w:r>
    </w:p>
    <w:p w14:paraId="44E8433F" w14:textId="7B76A5A5" w:rsidR="00C61521" w:rsidRPr="00273141" w:rsidRDefault="00C61521" w:rsidP="008706FE">
      <w:pPr>
        <w:pStyle w:val="Corpotesto"/>
      </w:pPr>
      <w:r w:rsidRPr="00273141">
        <w:t>In case of success, the Audit Record Repository shall return the syslog messages that match the search parameters, encoded as a</w:t>
      </w:r>
      <w:r w:rsidR="00775A5C" w:rsidRPr="00273141">
        <w:t>n</w:t>
      </w:r>
      <w:r w:rsidRPr="00273141">
        <w:t xml:space="preserve"> array</w:t>
      </w:r>
      <w:r w:rsidR="006975AB" w:rsidRPr="00273141">
        <w:t xml:space="preserve"> of messages </w:t>
      </w:r>
      <w:r w:rsidR="00775A5C" w:rsidRPr="00273141">
        <w:t xml:space="preserve">encoded </w:t>
      </w:r>
      <w:r w:rsidR="006975AB" w:rsidRPr="00273141">
        <w:t>in one of the formats specified in the Accept header of the request message</w:t>
      </w:r>
      <w:r w:rsidRPr="00273141">
        <w:t xml:space="preserve">. The Syslog Event Response message shall </w:t>
      </w:r>
      <w:r w:rsidR="00E55362" w:rsidRPr="00273141">
        <w:t>carry</w:t>
      </w:r>
      <w:r w:rsidRPr="00273141">
        <w:t xml:space="preserve"> a HTTP response status code of 200, and </w:t>
      </w:r>
      <w:r w:rsidR="00E55362" w:rsidRPr="00273141">
        <w:t>its</w:t>
      </w:r>
      <w:r w:rsidRPr="00273141">
        <w:t xml:space="preserve"> body </w:t>
      </w:r>
      <w:r w:rsidR="00E55362" w:rsidRPr="00273141">
        <w:t xml:space="preserve">shall </w:t>
      </w:r>
      <w:r w:rsidRPr="00273141">
        <w:t>contain a</w:t>
      </w:r>
      <w:r w:rsidR="00EB348F" w:rsidRPr="00273141">
        <w:t xml:space="preserve">n </w:t>
      </w:r>
      <w:r w:rsidRPr="00273141">
        <w:t xml:space="preserve">Array of </w:t>
      </w:r>
      <w:del w:id="2521" w:author="Gregorio Canal" w:date="2019-07-23T23:20:00Z">
        <w:r w:rsidRPr="00273141" w:rsidDel="00041E3A">
          <w:delText>S</w:delText>
        </w:r>
      </w:del>
      <w:ins w:id="2522" w:author="Gregorio Canal" w:date="2019-07-23T23:20:00Z">
        <w:r w:rsidR="00041E3A">
          <w:t>s</w:t>
        </w:r>
      </w:ins>
      <w:r w:rsidRPr="00273141">
        <w:t>yslog messages</w:t>
      </w:r>
      <w:r w:rsidR="00EB348F" w:rsidRPr="00273141">
        <w:t xml:space="preserve"> in the selected format</w:t>
      </w:r>
      <w:r w:rsidRPr="00273141">
        <w:t>.</w:t>
      </w:r>
    </w:p>
    <w:p w14:paraId="512858B8" w14:textId="35BDEEB5" w:rsidR="00C61521" w:rsidRDefault="00C61521" w:rsidP="008706FE">
      <w:pPr>
        <w:pStyle w:val="Corpotesto"/>
      </w:pPr>
      <w:r w:rsidRPr="00273141">
        <w:t xml:space="preserve">Each syslog message shall be encoded as described in Table 3.38.4.2.2-1: </w:t>
      </w:r>
    </w:p>
    <w:p w14:paraId="39565985" w14:textId="77777777" w:rsidR="00936229" w:rsidRPr="00273141" w:rsidRDefault="00936229" w:rsidP="008706FE">
      <w:pPr>
        <w:pStyle w:val="Corpotesto"/>
      </w:pPr>
    </w:p>
    <w:p w14:paraId="13E058C6" w14:textId="77777777" w:rsidR="00C61521" w:rsidRPr="00273141" w:rsidRDefault="00C61521" w:rsidP="00204712">
      <w:pPr>
        <w:pStyle w:val="TableTitle"/>
      </w:pPr>
      <w:r w:rsidRPr="00273141">
        <w:t>Table 3.38.4.2.2-1: Syslog Message Encoding</w:t>
      </w:r>
    </w:p>
    <w:tbl>
      <w:tblPr>
        <w:tblW w:w="78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2"/>
        <w:gridCol w:w="2652"/>
        <w:gridCol w:w="2520"/>
      </w:tblGrid>
      <w:tr w:rsidR="00C61521" w:rsidRPr="00273141" w14:paraId="5A8326E6" w14:textId="77777777">
        <w:trPr>
          <w:tblHeader/>
          <w:jc w:val="center"/>
        </w:trPr>
        <w:tc>
          <w:tcPr>
            <w:tcW w:w="2652" w:type="dxa"/>
            <w:shd w:val="clear" w:color="auto" w:fill="E6E6E6"/>
            <w:vAlign w:val="center"/>
          </w:tcPr>
          <w:p w14:paraId="20BA53D0" w14:textId="77777777" w:rsidR="00C61521" w:rsidRPr="00273141" w:rsidRDefault="00C61521" w:rsidP="00A36FAA">
            <w:pPr>
              <w:pStyle w:val="TableEntryHeader"/>
              <w:rPr>
                <w:szCs w:val="24"/>
              </w:rPr>
            </w:pPr>
            <w:r w:rsidRPr="00273141">
              <w:rPr>
                <w:szCs w:val="24"/>
              </w:rPr>
              <w:t>Syslog Metadata</w:t>
            </w:r>
          </w:p>
        </w:tc>
        <w:tc>
          <w:tcPr>
            <w:tcW w:w="2652" w:type="dxa"/>
            <w:shd w:val="clear" w:color="auto" w:fill="E6E6E6"/>
            <w:vAlign w:val="center"/>
          </w:tcPr>
          <w:p w14:paraId="272E08AA" w14:textId="77777777" w:rsidR="00C61521" w:rsidRPr="00273141" w:rsidRDefault="00C61521" w:rsidP="00A36FAA">
            <w:pPr>
              <w:pStyle w:val="TableEntryHeader"/>
              <w:rPr>
                <w:szCs w:val="24"/>
              </w:rPr>
            </w:pPr>
            <w:r w:rsidRPr="00273141">
              <w:rPr>
                <w:szCs w:val="24"/>
              </w:rPr>
              <w:t xml:space="preserve">JSON element </w:t>
            </w:r>
          </w:p>
        </w:tc>
        <w:tc>
          <w:tcPr>
            <w:tcW w:w="2520" w:type="dxa"/>
            <w:shd w:val="clear" w:color="auto" w:fill="E6E6E6"/>
          </w:tcPr>
          <w:p w14:paraId="2C0F1AC8" w14:textId="77777777" w:rsidR="00C61521" w:rsidRPr="00273141" w:rsidRDefault="00C61521" w:rsidP="00A36FAA">
            <w:pPr>
              <w:pStyle w:val="TableEntryHeader"/>
              <w:rPr>
                <w:szCs w:val="24"/>
              </w:rPr>
            </w:pPr>
            <w:r w:rsidRPr="00273141">
              <w:rPr>
                <w:szCs w:val="24"/>
              </w:rPr>
              <w:t>dataType</w:t>
            </w:r>
          </w:p>
        </w:tc>
      </w:tr>
      <w:tr w:rsidR="00C61521" w:rsidRPr="00273141" w14:paraId="5347C45E" w14:textId="77777777">
        <w:trPr>
          <w:jc w:val="center"/>
        </w:trPr>
        <w:tc>
          <w:tcPr>
            <w:tcW w:w="2652" w:type="dxa"/>
            <w:vAlign w:val="center"/>
          </w:tcPr>
          <w:p w14:paraId="747820E4" w14:textId="77777777" w:rsidR="00C61521" w:rsidRPr="00273141" w:rsidRDefault="00C61521" w:rsidP="00A36FAA">
            <w:pPr>
              <w:pStyle w:val="TableEntry"/>
              <w:snapToGrid w:val="0"/>
              <w:rPr>
                <w:szCs w:val="24"/>
                <w:lang w:eastAsia="ar-SA"/>
              </w:rPr>
            </w:pPr>
            <w:r w:rsidRPr="00273141">
              <w:rPr>
                <w:szCs w:val="24"/>
                <w:lang w:eastAsia="ar-SA"/>
              </w:rPr>
              <w:t>PRI</w:t>
            </w:r>
          </w:p>
        </w:tc>
        <w:tc>
          <w:tcPr>
            <w:tcW w:w="2652" w:type="dxa"/>
          </w:tcPr>
          <w:p w14:paraId="3F92B4C7" w14:textId="77777777" w:rsidR="00C61521" w:rsidRPr="00273141" w:rsidRDefault="00C61521" w:rsidP="00A36FAA">
            <w:pPr>
              <w:pStyle w:val="TableEntry"/>
              <w:snapToGrid w:val="0"/>
              <w:rPr>
                <w:szCs w:val="24"/>
                <w:lang w:eastAsia="ar-SA"/>
              </w:rPr>
            </w:pPr>
            <w:r w:rsidRPr="00273141">
              <w:rPr>
                <w:szCs w:val="24"/>
                <w:lang w:eastAsia="ar-SA"/>
              </w:rPr>
              <w:t>Pri</w:t>
            </w:r>
          </w:p>
        </w:tc>
        <w:tc>
          <w:tcPr>
            <w:tcW w:w="2520" w:type="dxa"/>
          </w:tcPr>
          <w:p w14:paraId="7A2E0A22" w14:textId="77777777" w:rsidR="00C61521" w:rsidRPr="00273141" w:rsidRDefault="00C61521" w:rsidP="00A36FAA">
            <w:pPr>
              <w:pStyle w:val="TableEntry"/>
              <w:snapToGrid w:val="0"/>
              <w:rPr>
                <w:szCs w:val="24"/>
                <w:lang w:eastAsia="ar-SA"/>
              </w:rPr>
            </w:pPr>
            <w:r w:rsidRPr="00273141">
              <w:rPr>
                <w:szCs w:val="24"/>
                <w:lang w:eastAsia="ar-SA"/>
              </w:rPr>
              <w:t>&lt;</w:t>
            </w:r>
            <w:hyperlink r:id="rId31" w:anchor="string" w:history="1">
              <w:r w:rsidRPr="00273141">
                <w:rPr>
                  <w:szCs w:val="24"/>
                  <w:lang w:eastAsia="ar-SA"/>
                </w:rPr>
                <w:t>string</w:t>
              </w:r>
            </w:hyperlink>
            <w:r w:rsidRPr="00273141">
              <w:rPr>
                <w:szCs w:val="24"/>
                <w:lang w:eastAsia="ar-SA"/>
              </w:rPr>
              <w:t>&gt;</w:t>
            </w:r>
          </w:p>
        </w:tc>
      </w:tr>
      <w:tr w:rsidR="00C61521" w:rsidRPr="00273141" w14:paraId="4D99AB60" w14:textId="77777777">
        <w:trPr>
          <w:jc w:val="center"/>
        </w:trPr>
        <w:tc>
          <w:tcPr>
            <w:tcW w:w="2652" w:type="dxa"/>
            <w:vAlign w:val="center"/>
          </w:tcPr>
          <w:p w14:paraId="03453A78" w14:textId="77777777" w:rsidR="00C61521" w:rsidRPr="00273141" w:rsidRDefault="00C61521" w:rsidP="00A36FAA">
            <w:pPr>
              <w:pStyle w:val="TableEntry"/>
              <w:snapToGrid w:val="0"/>
              <w:rPr>
                <w:szCs w:val="24"/>
                <w:lang w:eastAsia="ar-SA"/>
              </w:rPr>
            </w:pPr>
            <w:r w:rsidRPr="00273141">
              <w:rPr>
                <w:szCs w:val="24"/>
                <w:lang w:eastAsia="ar-SA"/>
              </w:rPr>
              <w:t>VERSION</w:t>
            </w:r>
          </w:p>
        </w:tc>
        <w:tc>
          <w:tcPr>
            <w:tcW w:w="2652" w:type="dxa"/>
          </w:tcPr>
          <w:p w14:paraId="11E0CBCA" w14:textId="77777777" w:rsidR="00C61521" w:rsidRPr="00273141" w:rsidRDefault="00C61521" w:rsidP="00A36FAA">
            <w:pPr>
              <w:pStyle w:val="TableEntry"/>
              <w:snapToGrid w:val="0"/>
              <w:rPr>
                <w:szCs w:val="24"/>
                <w:lang w:eastAsia="ar-SA"/>
              </w:rPr>
            </w:pPr>
            <w:r w:rsidRPr="00273141">
              <w:rPr>
                <w:szCs w:val="24"/>
                <w:lang w:eastAsia="ar-SA"/>
              </w:rPr>
              <w:t>Version</w:t>
            </w:r>
          </w:p>
        </w:tc>
        <w:tc>
          <w:tcPr>
            <w:tcW w:w="2520" w:type="dxa"/>
          </w:tcPr>
          <w:p w14:paraId="77F6AEB7" w14:textId="77777777" w:rsidR="00C61521" w:rsidRPr="00273141" w:rsidRDefault="00C61521" w:rsidP="00A36FAA">
            <w:pPr>
              <w:pStyle w:val="TableEntry"/>
              <w:snapToGrid w:val="0"/>
              <w:rPr>
                <w:szCs w:val="24"/>
                <w:lang w:eastAsia="ar-SA"/>
              </w:rPr>
            </w:pPr>
            <w:r w:rsidRPr="00273141">
              <w:rPr>
                <w:szCs w:val="24"/>
                <w:lang w:eastAsia="ar-SA"/>
              </w:rPr>
              <w:t>&lt;</w:t>
            </w:r>
            <w:hyperlink r:id="rId32" w:anchor="string" w:history="1">
              <w:r w:rsidRPr="00273141">
                <w:rPr>
                  <w:szCs w:val="24"/>
                  <w:lang w:eastAsia="ar-SA"/>
                </w:rPr>
                <w:t>string</w:t>
              </w:r>
            </w:hyperlink>
            <w:r w:rsidRPr="00273141">
              <w:rPr>
                <w:szCs w:val="24"/>
                <w:lang w:eastAsia="ar-SA"/>
              </w:rPr>
              <w:t>&gt;</w:t>
            </w:r>
          </w:p>
        </w:tc>
      </w:tr>
      <w:tr w:rsidR="00C61521" w:rsidRPr="00273141" w14:paraId="64C46FA6" w14:textId="77777777">
        <w:trPr>
          <w:jc w:val="center"/>
        </w:trPr>
        <w:tc>
          <w:tcPr>
            <w:tcW w:w="2652" w:type="dxa"/>
            <w:vAlign w:val="center"/>
          </w:tcPr>
          <w:p w14:paraId="1B505652" w14:textId="77777777" w:rsidR="00C61521" w:rsidRPr="00273141" w:rsidRDefault="00C61521" w:rsidP="00A36FAA">
            <w:pPr>
              <w:pStyle w:val="TableEntry"/>
              <w:snapToGrid w:val="0"/>
              <w:rPr>
                <w:szCs w:val="24"/>
                <w:lang w:eastAsia="ar-SA"/>
              </w:rPr>
            </w:pPr>
            <w:r w:rsidRPr="00273141">
              <w:rPr>
                <w:szCs w:val="24"/>
                <w:lang w:eastAsia="ar-SA"/>
              </w:rPr>
              <w:lastRenderedPageBreak/>
              <w:t>TIMESTAMP</w:t>
            </w:r>
          </w:p>
        </w:tc>
        <w:tc>
          <w:tcPr>
            <w:tcW w:w="2652" w:type="dxa"/>
          </w:tcPr>
          <w:p w14:paraId="740C5676" w14:textId="77777777" w:rsidR="00C61521" w:rsidRPr="00273141" w:rsidRDefault="00C61521" w:rsidP="00A36FAA">
            <w:pPr>
              <w:pStyle w:val="TableEntry"/>
              <w:snapToGrid w:val="0"/>
              <w:rPr>
                <w:szCs w:val="24"/>
                <w:lang w:eastAsia="ar-SA"/>
              </w:rPr>
            </w:pPr>
            <w:r w:rsidRPr="00273141">
              <w:rPr>
                <w:szCs w:val="24"/>
                <w:lang w:eastAsia="ar-SA"/>
              </w:rPr>
              <w:t>Timestamp</w:t>
            </w:r>
          </w:p>
        </w:tc>
        <w:tc>
          <w:tcPr>
            <w:tcW w:w="2520" w:type="dxa"/>
          </w:tcPr>
          <w:p w14:paraId="185DE26F" w14:textId="0C79AAF5" w:rsidR="00C61521" w:rsidRPr="00273141" w:rsidRDefault="00C61521" w:rsidP="00A36FAA">
            <w:pPr>
              <w:pStyle w:val="TableEntry"/>
              <w:snapToGrid w:val="0"/>
              <w:rPr>
                <w:szCs w:val="24"/>
                <w:lang w:eastAsia="ar-SA"/>
              </w:rPr>
            </w:pPr>
            <w:r w:rsidRPr="00273141">
              <w:rPr>
                <w:szCs w:val="24"/>
                <w:lang w:eastAsia="ar-SA"/>
              </w:rPr>
              <w:t>see RFC5424 (sec. 6.2.3)</w:t>
            </w:r>
          </w:p>
        </w:tc>
      </w:tr>
      <w:tr w:rsidR="00C61521" w:rsidRPr="00273141" w14:paraId="788D6152" w14:textId="77777777">
        <w:trPr>
          <w:jc w:val="center"/>
        </w:trPr>
        <w:tc>
          <w:tcPr>
            <w:tcW w:w="2652" w:type="dxa"/>
            <w:vAlign w:val="center"/>
          </w:tcPr>
          <w:p w14:paraId="5EFC1D67" w14:textId="77777777" w:rsidR="00C61521" w:rsidRPr="00273141" w:rsidRDefault="00C61521" w:rsidP="00A36FAA">
            <w:pPr>
              <w:pStyle w:val="TableEntry"/>
              <w:snapToGrid w:val="0"/>
              <w:rPr>
                <w:szCs w:val="24"/>
                <w:lang w:eastAsia="ar-SA"/>
              </w:rPr>
            </w:pPr>
            <w:r w:rsidRPr="00273141">
              <w:rPr>
                <w:szCs w:val="24"/>
                <w:lang w:eastAsia="ar-SA"/>
              </w:rPr>
              <w:t>HOSTNAME</w:t>
            </w:r>
          </w:p>
        </w:tc>
        <w:tc>
          <w:tcPr>
            <w:tcW w:w="2652" w:type="dxa"/>
          </w:tcPr>
          <w:p w14:paraId="0900DA0E" w14:textId="77777777" w:rsidR="00C61521" w:rsidRPr="00273141" w:rsidRDefault="00C61521" w:rsidP="00A36FAA">
            <w:pPr>
              <w:pStyle w:val="TableEntry"/>
              <w:snapToGrid w:val="0"/>
              <w:rPr>
                <w:szCs w:val="24"/>
                <w:lang w:eastAsia="ar-SA"/>
              </w:rPr>
            </w:pPr>
            <w:r w:rsidRPr="00273141">
              <w:rPr>
                <w:szCs w:val="24"/>
                <w:lang w:eastAsia="ar-SA"/>
              </w:rPr>
              <w:t>Hostname</w:t>
            </w:r>
          </w:p>
        </w:tc>
        <w:tc>
          <w:tcPr>
            <w:tcW w:w="2520" w:type="dxa"/>
          </w:tcPr>
          <w:p w14:paraId="00B9F234" w14:textId="77777777" w:rsidR="00C61521" w:rsidRPr="00273141" w:rsidRDefault="00C61521" w:rsidP="00A36FAA">
            <w:pPr>
              <w:pStyle w:val="TableEntry"/>
              <w:snapToGrid w:val="0"/>
              <w:rPr>
                <w:szCs w:val="24"/>
                <w:lang w:eastAsia="ar-SA"/>
              </w:rPr>
            </w:pPr>
            <w:r w:rsidRPr="00273141">
              <w:rPr>
                <w:szCs w:val="24"/>
                <w:lang w:eastAsia="ar-SA"/>
              </w:rPr>
              <w:t>&lt;</w:t>
            </w:r>
            <w:hyperlink r:id="rId33" w:anchor="string" w:history="1">
              <w:r w:rsidRPr="00273141">
                <w:rPr>
                  <w:szCs w:val="24"/>
                  <w:lang w:eastAsia="ar-SA"/>
                </w:rPr>
                <w:t>string</w:t>
              </w:r>
            </w:hyperlink>
            <w:r w:rsidRPr="00273141">
              <w:rPr>
                <w:szCs w:val="24"/>
                <w:lang w:eastAsia="ar-SA"/>
              </w:rPr>
              <w:t>&gt;</w:t>
            </w:r>
          </w:p>
        </w:tc>
      </w:tr>
      <w:tr w:rsidR="00C61521" w:rsidRPr="00273141" w14:paraId="62D0F3EA" w14:textId="77777777">
        <w:trPr>
          <w:jc w:val="center"/>
        </w:trPr>
        <w:tc>
          <w:tcPr>
            <w:tcW w:w="2652" w:type="dxa"/>
            <w:vAlign w:val="center"/>
          </w:tcPr>
          <w:p w14:paraId="62DB7BFA" w14:textId="77777777" w:rsidR="00C61521" w:rsidRPr="00273141" w:rsidRDefault="00C61521" w:rsidP="00A36FAA">
            <w:pPr>
              <w:pStyle w:val="TableEntry"/>
              <w:snapToGrid w:val="0"/>
              <w:rPr>
                <w:szCs w:val="24"/>
                <w:lang w:eastAsia="ar-SA"/>
              </w:rPr>
            </w:pPr>
            <w:r w:rsidRPr="00273141">
              <w:rPr>
                <w:szCs w:val="24"/>
                <w:lang w:eastAsia="ar-SA"/>
              </w:rPr>
              <w:t>APP-NAME</w:t>
            </w:r>
          </w:p>
        </w:tc>
        <w:tc>
          <w:tcPr>
            <w:tcW w:w="2652" w:type="dxa"/>
          </w:tcPr>
          <w:p w14:paraId="19300E7F" w14:textId="77777777" w:rsidR="00C61521" w:rsidRPr="00273141" w:rsidRDefault="00C61521" w:rsidP="00A36FAA">
            <w:pPr>
              <w:pStyle w:val="TableEntry"/>
              <w:snapToGrid w:val="0"/>
              <w:rPr>
                <w:szCs w:val="24"/>
                <w:lang w:eastAsia="ar-SA"/>
              </w:rPr>
            </w:pPr>
            <w:r w:rsidRPr="00273141">
              <w:rPr>
                <w:szCs w:val="24"/>
                <w:lang w:eastAsia="ar-SA"/>
              </w:rPr>
              <w:t>App-name</w:t>
            </w:r>
          </w:p>
        </w:tc>
        <w:tc>
          <w:tcPr>
            <w:tcW w:w="2520" w:type="dxa"/>
          </w:tcPr>
          <w:p w14:paraId="63A8EE75" w14:textId="77777777" w:rsidR="00C61521" w:rsidRPr="00273141" w:rsidRDefault="00C61521" w:rsidP="00A36FAA">
            <w:pPr>
              <w:pStyle w:val="TableEntry"/>
              <w:snapToGrid w:val="0"/>
              <w:rPr>
                <w:szCs w:val="24"/>
                <w:lang w:eastAsia="ar-SA"/>
              </w:rPr>
            </w:pPr>
            <w:r w:rsidRPr="00273141">
              <w:rPr>
                <w:szCs w:val="24"/>
                <w:lang w:eastAsia="ar-SA"/>
              </w:rPr>
              <w:t>&lt;</w:t>
            </w:r>
            <w:hyperlink r:id="rId34" w:anchor="string" w:history="1">
              <w:r w:rsidRPr="00273141">
                <w:rPr>
                  <w:szCs w:val="24"/>
                  <w:lang w:eastAsia="ar-SA"/>
                </w:rPr>
                <w:t>string</w:t>
              </w:r>
            </w:hyperlink>
            <w:r w:rsidRPr="00273141">
              <w:rPr>
                <w:szCs w:val="24"/>
                <w:lang w:eastAsia="ar-SA"/>
              </w:rPr>
              <w:t>&gt;</w:t>
            </w:r>
          </w:p>
        </w:tc>
      </w:tr>
      <w:tr w:rsidR="00C61521" w:rsidRPr="00273141" w14:paraId="5215EE55" w14:textId="77777777">
        <w:trPr>
          <w:jc w:val="center"/>
        </w:trPr>
        <w:tc>
          <w:tcPr>
            <w:tcW w:w="2652" w:type="dxa"/>
            <w:vAlign w:val="center"/>
          </w:tcPr>
          <w:p w14:paraId="052A4A0D" w14:textId="77777777" w:rsidR="00C61521" w:rsidRPr="00273141" w:rsidRDefault="00C61521" w:rsidP="00A36FAA">
            <w:pPr>
              <w:pStyle w:val="TableEntry"/>
              <w:snapToGrid w:val="0"/>
              <w:rPr>
                <w:szCs w:val="24"/>
                <w:lang w:eastAsia="ar-SA"/>
              </w:rPr>
            </w:pPr>
            <w:r w:rsidRPr="00273141">
              <w:rPr>
                <w:szCs w:val="24"/>
                <w:lang w:eastAsia="ar-SA"/>
              </w:rPr>
              <w:t>PROCID</w:t>
            </w:r>
          </w:p>
        </w:tc>
        <w:tc>
          <w:tcPr>
            <w:tcW w:w="2652" w:type="dxa"/>
          </w:tcPr>
          <w:p w14:paraId="426799BB" w14:textId="77777777" w:rsidR="00C61521" w:rsidRPr="00273141" w:rsidRDefault="00C61521" w:rsidP="00A36FAA">
            <w:pPr>
              <w:pStyle w:val="TableEntry"/>
              <w:snapToGrid w:val="0"/>
              <w:rPr>
                <w:szCs w:val="24"/>
                <w:lang w:eastAsia="ar-SA"/>
              </w:rPr>
            </w:pPr>
            <w:r w:rsidRPr="00273141">
              <w:rPr>
                <w:szCs w:val="24"/>
                <w:lang w:eastAsia="ar-SA"/>
              </w:rPr>
              <w:t>Procid</w:t>
            </w:r>
          </w:p>
        </w:tc>
        <w:tc>
          <w:tcPr>
            <w:tcW w:w="2520" w:type="dxa"/>
          </w:tcPr>
          <w:p w14:paraId="1B817FF1" w14:textId="77777777" w:rsidR="00C61521" w:rsidRPr="00273141" w:rsidRDefault="00C61521" w:rsidP="00A36FAA">
            <w:pPr>
              <w:pStyle w:val="TableEntry"/>
              <w:snapToGrid w:val="0"/>
              <w:rPr>
                <w:szCs w:val="24"/>
                <w:lang w:eastAsia="ar-SA"/>
              </w:rPr>
            </w:pPr>
            <w:r w:rsidRPr="00273141">
              <w:rPr>
                <w:szCs w:val="24"/>
                <w:lang w:eastAsia="ar-SA"/>
              </w:rPr>
              <w:t>&lt;</w:t>
            </w:r>
            <w:hyperlink r:id="rId35" w:anchor="string" w:history="1">
              <w:r w:rsidRPr="00273141">
                <w:rPr>
                  <w:szCs w:val="24"/>
                  <w:lang w:eastAsia="ar-SA"/>
                </w:rPr>
                <w:t>string</w:t>
              </w:r>
            </w:hyperlink>
            <w:r w:rsidRPr="00273141">
              <w:rPr>
                <w:szCs w:val="24"/>
                <w:lang w:eastAsia="ar-SA"/>
              </w:rPr>
              <w:t>&gt;</w:t>
            </w:r>
          </w:p>
        </w:tc>
      </w:tr>
      <w:tr w:rsidR="00C61521" w:rsidRPr="00273141" w14:paraId="2E0F695F" w14:textId="77777777">
        <w:trPr>
          <w:jc w:val="center"/>
        </w:trPr>
        <w:tc>
          <w:tcPr>
            <w:tcW w:w="2652" w:type="dxa"/>
            <w:vAlign w:val="center"/>
          </w:tcPr>
          <w:p w14:paraId="2E650C0C" w14:textId="77777777" w:rsidR="00C61521" w:rsidRPr="00273141" w:rsidRDefault="00C61521" w:rsidP="00A36FAA">
            <w:pPr>
              <w:pStyle w:val="TableEntry"/>
              <w:snapToGrid w:val="0"/>
              <w:rPr>
                <w:szCs w:val="24"/>
                <w:lang w:eastAsia="ar-SA"/>
              </w:rPr>
            </w:pPr>
            <w:r w:rsidRPr="00273141">
              <w:rPr>
                <w:szCs w:val="24"/>
                <w:lang w:eastAsia="ar-SA"/>
              </w:rPr>
              <w:t>MSG-ID</w:t>
            </w:r>
          </w:p>
        </w:tc>
        <w:tc>
          <w:tcPr>
            <w:tcW w:w="2652" w:type="dxa"/>
          </w:tcPr>
          <w:p w14:paraId="758BE1AD" w14:textId="77777777" w:rsidR="00C61521" w:rsidRPr="00273141" w:rsidRDefault="00C61521" w:rsidP="00A36FAA">
            <w:pPr>
              <w:pStyle w:val="TableEntry"/>
              <w:snapToGrid w:val="0"/>
              <w:rPr>
                <w:szCs w:val="24"/>
                <w:lang w:eastAsia="ar-SA"/>
              </w:rPr>
            </w:pPr>
            <w:r w:rsidRPr="00273141">
              <w:rPr>
                <w:szCs w:val="24"/>
                <w:lang w:eastAsia="ar-SA"/>
              </w:rPr>
              <w:t>Msg-id</w:t>
            </w:r>
          </w:p>
        </w:tc>
        <w:tc>
          <w:tcPr>
            <w:tcW w:w="2520" w:type="dxa"/>
          </w:tcPr>
          <w:p w14:paraId="125DA854" w14:textId="77777777" w:rsidR="00C61521" w:rsidRPr="00273141" w:rsidRDefault="00C61521" w:rsidP="00A36FAA">
            <w:pPr>
              <w:pStyle w:val="TableEntry"/>
              <w:snapToGrid w:val="0"/>
              <w:rPr>
                <w:szCs w:val="24"/>
                <w:lang w:eastAsia="ar-SA"/>
              </w:rPr>
            </w:pPr>
            <w:r w:rsidRPr="00273141">
              <w:rPr>
                <w:szCs w:val="24"/>
                <w:lang w:eastAsia="ar-SA"/>
              </w:rPr>
              <w:t>&lt;</w:t>
            </w:r>
            <w:hyperlink r:id="rId36" w:anchor="string" w:history="1">
              <w:r w:rsidRPr="00273141">
                <w:rPr>
                  <w:szCs w:val="24"/>
                  <w:lang w:eastAsia="ar-SA"/>
                </w:rPr>
                <w:t>string</w:t>
              </w:r>
            </w:hyperlink>
            <w:r w:rsidRPr="00273141">
              <w:rPr>
                <w:szCs w:val="24"/>
                <w:lang w:eastAsia="ar-SA"/>
              </w:rPr>
              <w:t>&gt;</w:t>
            </w:r>
          </w:p>
        </w:tc>
      </w:tr>
      <w:tr w:rsidR="00C61521" w:rsidRPr="00273141" w14:paraId="0799EC32" w14:textId="77777777">
        <w:trPr>
          <w:jc w:val="center"/>
        </w:trPr>
        <w:tc>
          <w:tcPr>
            <w:tcW w:w="2652" w:type="dxa"/>
            <w:vAlign w:val="center"/>
          </w:tcPr>
          <w:p w14:paraId="204A2699" w14:textId="77777777" w:rsidR="00C61521" w:rsidRPr="00273141" w:rsidRDefault="00C61521" w:rsidP="00A36FAA">
            <w:pPr>
              <w:pStyle w:val="TableEntry"/>
              <w:snapToGrid w:val="0"/>
              <w:rPr>
                <w:szCs w:val="24"/>
                <w:lang w:eastAsia="ar-SA"/>
              </w:rPr>
            </w:pPr>
            <w:r w:rsidRPr="00273141">
              <w:rPr>
                <w:szCs w:val="24"/>
                <w:lang w:eastAsia="ar-SA"/>
              </w:rPr>
              <w:t>MSG</w:t>
            </w:r>
          </w:p>
        </w:tc>
        <w:tc>
          <w:tcPr>
            <w:tcW w:w="2652" w:type="dxa"/>
          </w:tcPr>
          <w:p w14:paraId="57B78130" w14:textId="77777777" w:rsidR="00C61521" w:rsidRPr="00273141" w:rsidRDefault="00C61521" w:rsidP="00A36FAA">
            <w:pPr>
              <w:pStyle w:val="TableEntry"/>
              <w:snapToGrid w:val="0"/>
              <w:rPr>
                <w:szCs w:val="24"/>
                <w:lang w:eastAsia="ar-SA"/>
              </w:rPr>
            </w:pPr>
            <w:r w:rsidRPr="00273141">
              <w:rPr>
                <w:szCs w:val="24"/>
                <w:lang w:eastAsia="ar-SA"/>
              </w:rPr>
              <w:t>Msg</w:t>
            </w:r>
          </w:p>
        </w:tc>
        <w:tc>
          <w:tcPr>
            <w:tcW w:w="2520" w:type="dxa"/>
          </w:tcPr>
          <w:p w14:paraId="35E404D3" w14:textId="77777777" w:rsidR="00C61521" w:rsidRPr="00273141" w:rsidRDefault="00C61521" w:rsidP="00A36FAA">
            <w:pPr>
              <w:pStyle w:val="TableEntry"/>
              <w:snapToGrid w:val="0"/>
              <w:rPr>
                <w:szCs w:val="24"/>
                <w:lang w:eastAsia="ar-SA"/>
              </w:rPr>
            </w:pPr>
            <w:r w:rsidRPr="00273141">
              <w:rPr>
                <w:szCs w:val="24"/>
                <w:lang w:eastAsia="ar-SA"/>
              </w:rPr>
              <w:t>&lt;</w:t>
            </w:r>
            <w:hyperlink r:id="rId37" w:anchor="string" w:history="1">
              <w:r w:rsidRPr="00273141">
                <w:rPr>
                  <w:szCs w:val="24"/>
                  <w:lang w:eastAsia="ar-SA"/>
                </w:rPr>
                <w:t>string</w:t>
              </w:r>
            </w:hyperlink>
            <w:r w:rsidRPr="00273141">
              <w:rPr>
                <w:szCs w:val="24"/>
                <w:lang w:eastAsia="ar-SA"/>
              </w:rPr>
              <w:t>&gt;</w:t>
            </w:r>
          </w:p>
        </w:tc>
      </w:tr>
      <w:tr w:rsidR="00AB3352" w:rsidRPr="00273141" w14:paraId="4761B617" w14:textId="77777777">
        <w:trPr>
          <w:jc w:val="center"/>
        </w:trPr>
        <w:tc>
          <w:tcPr>
            <w:tcW w:w="2652" w:type="dxa"/>
            <w:vAlign w:val="center"/>
          </w:tcPr>
          <w:p w14:paraId="3706EFF7" w14:textId="77777777" w:rsidR="00AB3352" w:rsidRPr="00273141" w:rsidRDefault="00AB3352" w:rsidP="00A36FAA">
            <w:pPr>
              <w:pStyle w:val="TableEntry"/>
              <w:snapToGrid w:val="0"/>
              <w:rPr>
                <w:szCs w:val="24"/>
                <w:lang w:eastAsia="ar-SA"/>
              </w:rPr>
            </w:pPr>
            <w:r w:rsidRPr="00273141">
              <w:rPr>
                <w:szCs w:val="24"/>
                <w:lang w:eastAsia="ar-SA"/>
              </w:rPr>
              <w:t>STRUCTURED_DATA</w:t>
            </w:r>
          </w:p>
        </w:tc>
        <w:tc>
          <w:tcPr>
            <w:tcW w:w="2652" w:type="dxa"/>
          </w:tcPr>
          <w:p w14:paraId="20309A3E" w14:textId="77777777" w:rsidR="00AB3352" w:rsidRPr="00273141" w:rsidRDefault="00AB3352" w:rsidP="00A36FAA">
            <w:pPr>
              <w:pStyle w:val="TableEntry"/>
              <w:snapToGrid w:val="0"/>
              <w:rPr>
                <w:szCs w:val="24"/>
                <w:lang w:eastAsia="ar-SA"/>
              </w:rPr>
            </w:pPr>
            <w:r w:rsidRPr="00273141">
              <w:rPr>
                <w:szCs w:val="24"/>
                <w:lang w:eastAsia="ar-SA"/>
              </w:rPr>
              <w:t>Structured_data</w:t>
            </w:r>
          </w:p>
        </w:tc>
        <w:tc>
          <w:tcPr>
            <w:tcW w:w="2520" w:type="dxa"/>
          </w:tcPr>
          <w:p w14:paraId="039A0941" w14:textId="77777777" w:rsidR="00AB3352" w:rsidRPr="00273141" w:rsidRDefault="00AB3352" w:rsidP="00A36FAA">
            <w:pPr>
              <w:pStyle w:val="TableEntry"/>
              <w:snapToGrid w:val="0"/>
              <w:rPr>
                <w:szCs w:val="24"/>
                <w:lang w:eastAsia="ar-SA"/>
              </w:rPr>
            </w:pPr>
            <w:r w:rsidRPr="00273141">
              <w:rPr>
                <w:szCs w:val="24"/>
                <w:lang w:eastAsia="ar-SA"/>
              </w:rPr>
              <w:t>&lt;</w:t>
            </w:r>
            <w:hyperlink r:id="rId38" w:anchor="string" w:history="1">
              <w:r w:rsidRPr="00273141">
                <w:rPr>
                  <w:szCs w:val="24"/>
                  <w:lang w:eastAsia="ar-SA"/>
                </w:rPr>
                <w:t>string</w:t>
              </w:r>
            </w:hyperlink>
            <w:r w:rsidRPr="00273141">
              <w:rPr>
                <w:szCs w:val="24"/>
                <w:lang w:eastAsia="ar-SA"/>
              </w:rPr>
              <w:t>&gt;</w:t>
            </w:r>
          </w:p>
        </w:tc>
      </w:tr>
    </w:tbl>
    <w:p w14:paraId="0A936208" w14:textId="77777777" w:rsidR="00C61521" w:rsidRPr="00273141" w:rsidRDefault="00C61521" w:rsidP="008D693A">
      <w:pPr>
        <w:pStyle w:val="Corpotesto"/>
      </w:pPr>
    </w:p>
    <w:p w14:paraId="53247FEE" w14:textId="2D9631AC" w:rsidR="00C61521" w:rsidRPr="00273141" w:rsidRDefault="00C61521" w:rsidP="008D693A">
      <w:pPr>
        <w:pStyle w:val="Corpotesto"/>
      </w:pPr>
      <w:r w:rsidRPr="00273141">
        <w:t xml:space="preserve">If the date parameter </w:t>
      </w:r>
      <w:r w:rsidR="008B609F" w:rsidRPr="00273141">
        <w:t>is</w:t>
      </w:r>
      <w:r w:rsidRPr="00273141">
        <w:t xml:space="preserve"> missing, the Audit Record Repository </w:t>
      </w:r>
      <w:r w:rsidR="00785BDD" w:rsidRPr="00273141">
        <w:t xml:space="preserve">may </w:t>
      </w:r>
      <w:r w:rsidRPr="00273141">
        <w:t>return HTTP response code 400 - Bad Request.</w:t>
      </w:r>
    </w:p>
    <w:p w14:paraId="3A4CC20D" w14:textId="75FC5651" w:rsidR="00C61521" w:rsidRPr="00273141" w:rsidRDefault="00C61521" w:rsidP="008D693A">
      <w:pPr>
        <w:pStyle w:val="Corpotesto"/>
      </w:pPr>
      <w:r w:rsidRPr="00273141">
        <w:t xml:space="preserve">If the specified parameters do not result in any matching syslog messages, the Audit Record Repository shall report a Response of Success (HTTP 200) with an empty JSON array. </w:t>
      </w:r>
    </w:p>
    <w:p w14:paraId="2DBD387A" w14:textId="6C886286" w:rsidR="00C61521" w:rsidRPr="00273141" w:rsidRDefault="00C61521" w:rsidP="008D693A">
      <w:pPr>
        <w:pStyle w:val="Corpotesto"/>
      </w:pPr>
      <w:r w:rsidRPr="00273141">
        <w:t>If the requested data size is excessive, the Audit Record Repository may respond with HTTP 206 Partial Content. If the response is 206 Partial Content, then the response body may contain a subset of the syslog messages that match the search.</w:t>
      </w:r>
      <w:r w:rsidR="006C29F3" w:rsidRPr="00273141">
        <w:t xml:space="preserve"> This transaction does not define query result pagination mechanisms, so the Audit Consumer cannot query for remaining content in case of http 206 error received. </w:t>
      </w:r>
    </w:p>
    <w:p w14:paraId="4F2C6C4C" w14:textId="78B09CA8" w:rsidR="00C41213" w:rsidRPr="00273141" w:rsidRDefault="00C41213" w:rsidP="00204712">
      <w:pPr>
        <w:pStyle w:val="Corpotesto"/>
      </w:pPr>
      <w:r w:rsidRPr="00273141">
        <w:t xml:space="preserve">If the “Accept” header provided in the Request is not supported by the Audit Record Repository, it may send a 415 “Unsupported Media Type” error. </w:t>
      </w:r>
    </w:p>
    <w:p w14:paraId="7643807D" w14:textId="77777777" w:rsidR="00C41213" w:rsidRPr="00273141" w:rsidRDefault="00C41213" w:rsidP="005A11D1">
      <w:pPr>
        <w:pStyle w:val="Corpotesto"/>
      </w:pPr>
      <w:r w:rsidRPr="00273141">
        <w:t>Note: Other HTTP response codes may be returned by the Audit Record Repository, indicating conditions outside of the scope of this transaction, for example, 401 – Authentication Failed might be returned if Audit Record Repository also supports the IUA Profile and is given an expired authorization token or is grouped with the EUA Profile Kerberized Server.</w:t>
      </w:r>
    </w:p>
    <w:p w14:paraId="16A5364C" w14:textId="77777777" w:rsidR="00C61521" w:rsidRPr="00273141" w:rsidRDefault="00C61521" w:rsidP="005A11D1">
      <w:pPr>
        <w:pStyle w:val="Corpotesto"/>
      </w:pPr>
      <w:r w:rsidRPr="00273141">
        <w:t>The Audit Record Repository should complement the returned error code with a human readable description of the error condition.</w:t>
      </w:r>
    </w:p>
    <w:p w14:paraId="5B20B0E3" w14:textId="2A76DD82" w:rsidR="00C61521" w:rsidRPr="00273141" w:rsidRDefault="00C61521" w:rsidP="005A11D1">
      <w:pPr>
        <w:pStyle w:val="Corpotesto"/>
      </w:pPr>
      <w:r w:rsidRPr="00273141">
        <w:t xml:space="preserve">Audit Record Repository may return HTTP redirect responses (responses with values of 301, 302, </w:t>
      </w:r>
      <w:r w:rsidR="00F6357D" w:rsidRPr="00273141">
        <w:t>303,</w:t>
      </w:r>
      <w:r w:rsidRPr="00273141">
        <w:t xml:space="preserve"> or 307) in response to a request. Audit Consumers must follow redirects, but if a loop is detected, it may report an error.</w:t>
      </w:r>
    </w:p>
    <w:p w14:paraId="102EE5E9" w14:textId="77777777" w:rsidR="00C61521" w:rsidRPr="00273141" w:rsidRDefault="00C61521" w:rsidP="008D693A">
      <w:pPr>
        <w:pStyle w:val="Titolo6"/>
        <w:rPr>
          <w:noProof w:val="0"/>
        </w:rPr>
      </w:pPr>
      <w:bookmarkStart w:id="2523" w:name="_Toc488241180"/>
      <w:r w:rsidRPr="00273141">
        <w:rPr>
          <w:noProof w:val="0"/>
        </w:rPr>
        <w:t>3.82.4.2.2.1 JSON encoded array of Syslog Messages</w:t>
      </w:r>
      <w:bookmarkEnd w:id="2523"/>
    </w:p>
    <w:p w14:paraId="7236CF44" w14:textId="77777777" w:rsidR="00C61521" w:rsidRPr="00273141" w:rsidRDefault="00C61521" w:rsidP="005A11D1">
      <w:pPr>
        <w:pStyle w:val="Corpotesto"/>
      </w:pPr>
      <w:r w:rsidRPr="00273141">
        <w:t>Example:</w:t>
      </w:r>
    </w:p>
    <w:p w14:paraId="3BBA69AD" w14:textId="77777777" w:rsidR="00C61521" w:rsidRPr="00273141" w:rsidRDefault="00C61521" w:rsidP="00862267">
      <w:pPr>
        <w:pStyle w:val="Corpotesto"/>
      </w:pPr>
    </w:p>
    <w:p w14:paraId="7974E2FE"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w:t>
      </w:r>
    </w:p>
    <w:p w14:paraId="14351F9D"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550A8EE5"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Pri : “string”,</w:t>
      </w:r>
    </w:p>
    <w:p w14:paraId="1118BE43"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Version: “string”,</w:t>
      </w:r>
    </w:p>
    <w:p w14:paraId="7D47C65C"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Timestamp: “</w:t>
      </w:r>
      <w:r w:rsidRPr="007A7438">
        <w:t>2015-03-17T00:05</w:t>
      </w:r>
      <w:r w:rsidRPr="00273141">
        <w:t>”</w:t>
      </w:r>
    </w:p>
    <w:p w14:paraId="4591B633"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Hostname: “string”</w:t>
      </w:r>
    </w:p>
    <w:p w14:paraId="0207A942"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App-name: “string”</w:t>
      </w:r>
    </w:p>
    <w:p w14:paraId="7AF4FD93"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lastRenderedPageBreak/>
        <w:tab/>
        <w:t>Procid: “string”</w:t>
      </w:r>
    </w:p>
    <w:p w14:paraId="23B0DDE1"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Msg-id : “string”</w:t>
      </w:r>
    </w:p>
    <w:p w14:paraId="533CB350"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Structured-data : “string”</w:t>
      </w:r>
    </w:p>
    <w:p w14:paraId="5AB7F534"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 : “string1”</w:t>
      </w:r>
    </w:p>
    <w:p w14:paraId="5E46B05E" w14:textId="77777777" w:rsidR="00D52327" w:rsidRPr="00273141" w:rsidRDefault="00D52327" w:rsidP="00862267">
      <w:pPr>
        <w:pStyle w:val="XMLExample"/>
        <w:pBdr>
          <w:top w:val="single" w:sz="4" w:space="1" w:color="auto"/>
          <w:left w:val="single" w:sz="4" w:space="4" w:color="auto"/>
          <w:bottom w:val="single" w:sz="4" w:space="1" w:color="auto"/>
          <w:right w:val="single" w:sz="4" w:space="4" w:color="auto"/>
        </w:pBdr>
        <w:ind w:left="720"/>
      </w:pPr>
      <w:r w:rsidRPr="00273141">
        <w:rPr>
          <w:szCs w:val="24"/>
          <w:lang w:eastAsia="ar-SA"/>
        </w:rPr>
        <w:tab/>
        <w:t>Structured_data: “string”</w:t>
      </w:r>
    </w:p>
    <w:p w14:paraId="58E8F63D"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7C3B782B"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107E0D0C"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Pri : “string”,</w:t>
      </w:r>
    </w:p>
    <w:p w14:paraId="4EC74FEA"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Version: “string”,</w:t>
      </w:r>
    </w:p>
    <w:p w14:paraId="4F519395"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Timestamp: “</w:t>
      </w:r>
      <w:r w:rsidRPr="007A7438">
        <w:t>2015-03-17T00:05</w:t>
      </w:r>
      <w:r w:rsidRPr="00273141">
        <w:t>”</w:t>
      </w:r>
    </w:p>
    <w:p w14:paraId="0797913A"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Hostname: “string”</w:t>
      </w:r>
    </w:p>
    <w:p w14:paraId="5CAB063B"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App-name: “string”</w:t>
      </w:r>
    </w:p>
    <w:p w14:paraId="281AED10"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Procid: “string”</w:t>
      </w:r>
    </w:p>
    <w:p w14:paraId="2C053A4F"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Msg-id : “string”</w:t>
      </w:r>
    </w:p>
    <w:p w14:paraId="5F9AA4B7"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 : “string2”</w:t>
      </w:r>
    </w:p>
    <w:p w14:paraId="4AADED47"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0D748CBF"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4B482798"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Pri : “string”,</w:t>
      </w:r>
    </w:p>
    <w:p w14:paraId="2A23D281"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version: “string”,</w:t>
      </w:r>
    </w:p>
    <w:p w14:paraId="3B4F6200"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Timestamp: “</w:t>
      </w:r>
      <w:r w:rsidRPr="007A7438">
        <w:t>2015-03-17T00:05</w:t>
      </w:r>
      <w:r w:rsidRPr="00273141">
        <w:t>”</w:t>
      </w:r>
    </w:p>
    <w:p w14:paraId="6F6F6A3F"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Hostname: “string”</w:t>
      </w:r>
    </w:p>
    <w:p w14:paraId="204BE155"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App-name: “string”</w:t>
      </w:r>
    </w:p>
    <w:p w14:paraId="1A1049D4"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Procid: “string”</w:t>
      </w:r>
    </w:p>
    <w:p w14:paraId="7DED1C95"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Msg-id : “string”</w:t>
      </w:r>
    </w:p>
    <w:p w14:paraId="0C6E86C7"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 : “string3”</w:t>
      </w:r>
    </w:p>
    <w:p w14:paraId="07354382"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26A1F108" w14:textId="2D1C7D19"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w:t>
      </w:r>
    </w:p>
    <w:p w14:paraId="2DA88105" w14:textId="77777777" w:rsidR="00C61521" w:rsidRPr="00273141" w:rsidRDefault="00C61521" w:rsidP="008D693A">
      <w:pPr>
        <w:pStyle w:val="Corpotesto"/>
      </w:pPr>
    </w:p>
    <w:p w14:paraId="346A70BD" w14:textId="4EDE4A4D" w:rsidR="00C61521" w:rsidRPr="00273141" w:rsidRDefault="002D6685" w:rsidP="008D693A">
      <w:pPr>
        <w:pStyle w:val="Corpotesto"/>
      </w:pPr>
      <w:r w:rsidRPr="00273141">
        <w:rPr>
          <w:color w:val="000000"/>
        </w:rPr>
        <w:t xml:space="preserve">The Audit Record Repository shall construct a JSON array of syslog messages </w:t>
      </w:r>
      <w:r w:rsidR="00C61521" w:rsidRPr="00273141">
        <w:t xml:space="preserve">by parsing the message elements </w:t>
      </w:r>
      <w:r w:rsidRPr="00273141">
        <w:t xml:space="preserve">in each matching Syslog as </w:t>
      </w:r>
      <w:r w:rsidR="00C61521" w:rsidRPr="00273141">
        <w:t>defined in RFC5424 as strings identified by the element name in RFC5424. If an element is absent from the syslog message,</w:t>
      </w:r>
      <w:r w:rsidRPr="00273141">
        <w:t xml:space="preserve"> the Audit Record Repository shall not include</w:t>
      </w:r>
      <w:r w:rsidR="00C61521" w:rsidRPr="00273141">
        <w:t xml:space="preserve"> this </w:t>
      </w:r>
      <w:r w:rsidR="00D52327" w:rsidRPr="00273141">
        <w:t xml:space="preserve">element </w:t>
      </w:r>
      <w:r w:rsidR="00C61521" w:rsidRPr="00273141">
        <w:t>in the JSON encoding.</w:t>
      </w:r>
    </w:p>
    <w:p w14:paraId="7273C6EB" w14:textId="77777777" w:rsidR="00C61521" w:rsidRPr="00273141" w:rsidRDefault="00C61521" w:rsidP="008D693A">
      <w:pPr>
        <w:pStyle w:val="Titolo5"/>
        <w:rPr>
          <w:noProof w:val="0"/>
        </w:rPr>
      </w:pPr>
      <w:bookmarkStart w:id="2524" w:name="_Toc488241181"/>
      <w:bookmarkStart w:id="2525" w:name="_Toc330471364"/>
      <w:bookmarkStart w:id="2526" w:name="_Toc367356501"/>
      <w:r w:rsidRPr="00273141">
        <w:rPr>
          <w:noProof w:val="0"/>
        </w:rPr>
        <w:t>3.82.4.2.3 Expected Actions</w:t>
      </w:r>
      <w:bookmarkEnd w:id="2524"/>
    </w:p>
    <w:p w14:paraId="5EA3116B" w14:textId="75B9C7FB" w:rsidR="00C61521" w:rsidRPr="00273141" w:rsidRDefault="00C61521" w:rsidP="005A11D1">
      <w:pPr>
        <w:pStyle w:val="Corpotesto"/>
      </w:pPr>
      <w:r w:rsidRPr="00273141">
        <w:t xml:space="preserve">The Audit Consumer shall </w:t>
      </w:r>
      <w:r w:rsidR="00F6357D" w:rsidRPr="00273141">
        <w:t>process</w:t>
      </w:r>
      <w:r w:rsidRPr="00273141">
        <w:t xml:space="preserve"> the response according to the capabilities of its application. The processing is not constrained by IHE</w:t>
      </w:r>
      <w:r w:rsidR="00AD2B3E" w:rsidRPr="00273141">
        <w:t>.</w:t>
      </w:r>
    </w:p>
    <w:p w14:paraId="30E00D04" w14:textId="77777777" w:rsidR="00B65833" w:rsidRPr="00273141" w:rsidRDefault="00B65833" w:rsidP="005A11D1">
      <w:pPr>
        <w:pStyle w:val="Corpotesto"/>
      </w:pPr>
      <w:r w:rsidRPr="00273141">
        <w:t>The Audit Record Repository shall create and store locally an audit event structured in accordance to requirements defined in DICOM PS3.15 Section A.5.3.2 “Audit Log Used”.</w:t>
      </w:r>
    </w:p>
    <w:p w14:paraId="1E600F72" w14:textId="77777777" w:rsidR="00C61521" w:rsidRPr="00273141" w:rsidRDefault="00C61521" w:rsidP="00E83B50">
      <w:pPr>
        <w:pStyle w:val="Titolo3"/>
        <w:rPr>
          <w:noProof w:val="0"/>
        </w:rPr>
      </w:pPr>
      <w:bookmarkStart w:id="2527" w:name="_Toc488241182"/>
      <w:r w:rsidRPr="00273141">
        <w:rPr>
          <w:noProof w:val="0"/>
        </w:rPr>
        <w:t>3.82.5 Security Considerations</w:t>
      </w:r>
      <w:bookmarkEnd w:id="2525"/>
      <w:bookmarkEnd w:id="2526"/>
      <w:bookmarkEnd w:id="2527"/>
    </w:p>
    <w:p w14:paraId="663D5CB5" w14:textId="352AF881" w:rsidR="00C61521" w:rsidRPr="00273141" w:rsidRDefault="00C61521" w:rsidP="005A11D1">
      <w:pPr>
        <w:pStyle w:val="Corpotesto"/>
      </w:pPr>
      <w:r w:rsidRPr="00273141">
        <w:t>See the general Security Considerations in ITI TF-1:9.</w:t>
      </w:r>
      <w:r w:rsidR="0088239C" w:rsidRPr="00273141">
        <w:t>5</w:t>
      </w:r>
      <w:r w:rsidRPr="00273141">
        <w:t>.</w:t>
      </w:r>
      <w:bookmarkStart w:id="2528" w:name="_Toc323846450"/>
    </w:p>
    <w:p w14:paraId="5B1A72DB" w14:textId="77777777" w:rsidR="00C61521" w:rsidRPr="00273141" w:rsidRDefault="00C61521" w:rsidP="008D693A">
      <w:pPr>
        <w:pStyle w:val="Titolo4"/>
        <w:rPr>
          <w:noProof w:val="0"/>
        </w:rPr>
      </w:pPr>
      <w:bookmarkStart w:id="2529" w:name="_Toc488241183"/>
      <w:r w:rsidRPr="00273141">
        <w:rPr>
          <w:noProof w:val="0"/>
        </w:rPr>
        <w:t xml:space="preserve">3.82.5.1 Security Audit </w:t>
      </w:r>
      <w:commentRangeStart w:id="2530"/>
      <w:r w:rsidRPr="00273141">
        <w:rPr>
          <w:noProof w:val="0"/>
        </w:rPr>
        <w:t>Considerations</w:t>
      </w:r>
      <w:bookmarkEnd w:id="2529"/>
      <w:commentRangeEnd w:id="2530"/>
      <w:r w:rsidR="00041E3A">
        <w:rPr>
          <w:rStyle w:val="Rimandocommento"/>
          <w:rFonts w:ascii="Times New Roman" w:hAnsi="Times New Roman"/>
          <w:b w:val="0"/>
          <w:noProof w:val="0"/>
          <w:kern w:val="0"/>
        </w:rPr>
        <w:commentReference w:id="2530"/>
      </w:r>
    </w:p>
    <w:bookmarkEnd w:id="2528"/>
    <w:p w14:paraId="0438F79B" w14:textId="7D5F2185" w:rsidR="00BC46FE" w:rsidRDefault="00137A50" w:rsidP="00597DB2">
      <w:pPr>
        <w:pStyle w:val="Corpotesto"/>
        <w:rPr>
          <w:ins w:id="2531" w:author="Gregorio Canal" w:date="2019-04-16T16:00:00Z"/>
        </w:rPr>
      </w:pPr>
      <w:r w:rsidRPr="00273141">
        <w:t xml:space="preserve">This </w:t>
      </w:r>
      <w:r w:rsidRPr="000574F9">
        <w:t xml:space="preserve">transaction </w:t>
      </w:r>
      <w:ins w:id="2532" w:author="Gregorio Canal" w:date="2019-07-17T15:21:00Z">
        <w:r w:rsidR="002C21D6" w:rsidRPr="000574F9">
          <w:rPr>
            <w:rPrChange w:id="2533" w:author="Gregorio Canal" w:date="2019-07-23T23:23:00Z">
              <w:rPr>
                <w:b/>
                <w:bCs/>
                <w:u w:val="single"/>
              </w:rPr>
            </w:rPrChange>
          </w:rPr>
          <w:t xml:space="preserve">may involve the disclosure of sensitive information. Logging these retrieval transactions as a query event is appropriate. However, ATNA Profile </w:t>
        </w:r>
      </w:ins>
      <w:r w:rsidRPr="000574F9">
        <w:t>does not require the Audit Record Repository to be able to</w:t>
      </w:r>
      <w:r w:rsidRPr="00273141">
        <w:t xml:space="preserve"> send audit </w:t>
      </w:r>
      <w:r w:rsidR="004D32FF" w:rsidRPr="00273141">
        <w:t xml:space="preserve">records </w:t>
      </w:r>
      <w:r w:rsidRPr="00273141">
        <w:t xml:space="preserve">using Record Audit Event </w:t>
      </w:r>
      <w:r w:rsidR="000B294B">
        <w:t xml:space="preserve">[ITI-20] </w:t>
      </w:r>
      <w:r w:rsidRPr="00273141">
        <w:t>transaction</w:t>
      </w:r>
      <w:r w:rsidRPr="000574F9">
        <w:t xml:space="preserve">. </w:t>
      </w:r>
      <w:r w:rsidR="00F6357D" w:rsidRPr="000574F9">
        <w:t>However,</w:t>
      </w:r>
      <w:r w:rsidRPr="000574F9">
        <w:t xml:space="preserve"> </w:t>
      </w:r>
      <w:ins w:id="2534" w:author="Gregorio Canal" w:date="2019-07-22T10:42:00Z">
        <w:r w:rsidR="005A6118" w:rsidRPr="000574F9">
          <w:t>the ARR</w:t>
        </w:r>
      </w:ins>
      <w:ins w:id="2535" w:author="Gregorio Canal" w:date="2019-07-22T10:43:00Z">
        <w:r w:rsidR="005A6118" w:rsidRPr="000574F9">
          <w:t xml:space="preserve"> </w:t>
        </w:r>
      </w:ins>
      <w:r w:rsidRPr="000574F9">
        <w:t>it</w:t>
      </w:r>
      <w:r w:rsidRPr="00273141">
        <w:t xml:space="preserve"> shall create and store</w:t>
      </w:r>
      <w:r w:rsidR="0081796A" w:rsidRPr="00273141">
        <w:t xml:space="preserve"> locally</w:t>
      </w:r>
      <w:r w:rsidRPr="00273141">
        <w:t xml:space="preserve"> an audit event structured in </w:t>
      </w:r>
      <w:r w:rsidRPr="00273141">
        <w:lastRenderedPageBreak/>
        <w:t xml:space="preserve">accordance to requirements defined in DICOM PS3.15 Section A.5.3.2 “Audit Log Used”. DICOM PS3.15 defines a specific structure for an audit </w:t>
      </w:r>
      <w:r w:rsidR="004D32FF" w:rsidRPr="00273141">
        <w:t xml:space="preserve">record </w:t>
      </w:r>
      <w:r w:rsidRPr="00273141">
        <w:t xml:space="preserve">that may be created when an Audit Log is used. See </w:t>
      </w:r>
      <w:hyperlink r:id="rId39" w:history="1">
        <w:r w:rsidRPr="00273141">
          <w:rPr>
            <w:color w:val="0000FF"/>
          </w:rPr>
          <w:t>http://dicom.nema.org/medical/dicom/current/output/chtml/part15/sect_A.5.3.2.html</w:t>
        </w:r>
      </w:hyperlink>
      <w:r w:rsidRPr="00273141">
        <w:t xml:space="preserve"> DICOM PS3.15 Section A.5.3.2 “Audit Log Used” for further details</w:t>
      </w:r>
      <w:r w:rsidR="00760069" w:rsidRPr="00273141">
        <w:t>.</w:t>
      </w:r>
    </w:p>
    <w:p w14:paraId="209E8DC6" w14:textId="634FC648" w:rsidR="00BC46FE" w:rsidRDefault="00BC46FE" w:rsidP="00597DB2">
      <w:pPr>
        <w:pStyle w:val="Corpotesto"/>
        <w:rPr>
          <w:ins w:id="2536" w:author="Gregorio Canal" w:date="2019-04-30T21:12:00Z"/>
        </w:rPr>
      </w:pPr>
    </w:p>
    <w:p w14:paraId="06769871" w14:textId="0A11C383" w:rsidR="00843E79" w:rsidDel="00E23BD7" w:rsidRDefault="00843E79">
      <w:pPr>
        <w:pStyle w:val="Titolo3"/>
        <w:numPr>
          <w:ilvl w:val="0"/>
          <w:numId w:val="0"/>
        </w:numPr>
        <w:rPr>
          <w:del w:id="2537" w:author="Gregorio Canal" w:date="2019-07-16T12:39:00Z"/>
        </w:rPr>
        <w:pPrChange w:id="2538" w:author="Gregorio Canal" w:date="2019-04-30T21:18:00Z">
          <w:pPr>
            <w:pStyle w:val="Corpotesto"/>
          </w:pPr>
        </w:pPrChange>
      </w:pPr>
      <w:bookmarkStart w:id="2539" w:name="_Toc421524825"/>
      <w:bookmarkStart w:id="2540" w:name="_Toc426535216"/>
      <w:bookmarkStart w:id="2541" w:name="_Toc304806891"/>
      <w:bookmarkStart w:id="2542" w:name="_Toc518548687"/>
      <w:del w:id="2543" w:author="Gregorio Canal" w:date="2019-07-16T12:39:00Z">
        <w:r w:rsidRPr="007A7659" w:rsidDel="00E23BD7">
          <w:rPr>
            <w:noProof w:val="0"/>
          </w:rPr>
          <w:delText>3.20.3 Referenced Standards</w:delText>
        </w:r>
        <w:bookmarkEnd w:id="2539"/>
        <w:bookmarkEnd w:id="2540"/>
        <w:bookmarkEnd w:id="2541"/>
        <w:bookmarkEnd w:id="2542"/>
      </w:del>
    </w:p>
    <w:p w14:paraId="0CAEBDC8" w14:textId="668623D2" w:rsidR="00843E79" w:rsidDel="00E23BD7" w:rsidRDefault="00843E79" w:rsidP="00597DB2">
      <w:pPr>
        <w:pStyle w:val="Corpotesto"/>
        <w:rPr>
          <w:del w:id="2544" w:author="Gregorio Canal" w:date="2019-07-16T12:39:00Z"/>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578"/>
      </w:tblGrid>
      <w:tr w:rsidR="00843E79" w:rsidRPr="007A7659" w:rsidDel="00E23BD7" w14:paraId="12F86E76" w14:textId="788C7D08" w:rsidTr="00235E7F">
        <w:trPr>
          <w:cantSplit/>
          <w:del w:id="2545" w:author="Gregorio Canal" w:date="2019-07-16T12:39:00Z"/>
        </w:trPr>
        <w:tc>
          <w:tcPr>
            <w:tcW w:w="1980" w:type="dxa"/>
            <w:shd w:val="clear" w:color="auto" w:fill="auto"/>
          </w:tcPr>
          <w:p w14:paraId="2A1B1CBF" w14:textId="37233340" w:rsidR="00843E79" w:rsidRPr="007A7659" w:rsidDel="00E23BD7" w:rsidRDefault="00843E79" w:rsidP="00235E7F">
            <w:pPr>
              <w:pStyle w:val="Corpotesto"/>
              <w:rPr>
                <w:del w:id="2546" w:author="Gregorio Canal" w:date="2019-07-16T12:39:00Z"/>
              </w:rPr>
            </w:pPr>
            <w:del w:id="2547" w:author="Gregorio Canal" w:date="2019-07-16T12:39:00Z">
              <w:r w:rsidRPr="007A7659" w:rsidDel="00E23BD7">
                <w:delText>RFC5424</w:delText>
              </w:r>
            </w:del>
          </w:p>
        </w:tc>
        <w:tc>
          <w:tcPr>
            <w:tcW w:w="7578" w:type="dxa"/>
            <w:shd w:val="clear" w:color="auto" w:fill="auto"/>
          </w:tcPr>
          <w:p w14:paraId="6D2A8335" w14:textId="191C94FD" w:rsidR="00843E79" w:rsidRPr="007A7659" w:rsidDel="00E23BD7" w:rsidRDefault="00843E79" w:rsidP="00235E7F">
            <w:pPr>
              <w:pStyle w:val="Corpotesto"/>
              <w:rPr>
                <w:del w:id="2548" w:author="Gregorio Canal" w:date="2019-07-16T12:39:00Z"/>
              </w:rPr>
            </w:pPr>
            <w:del w:id="2549" w:author="Gregorio Canal" w:date="2019-07-16T12:39:00Z">
              <w:r w:rsidRPr="007A7659" w:rsidDel="00E23BD7">
                <w:delText xml:space="preserve">The Syslog Protocol. </w:delText>
              </w:r>
            </w:del>
          </w:p>
        </w:tc>
      </w:tr>
      <w:tr w:rsidR="00843E79" w:rsidRPr="007A7659" w:rsidDel="00E23BD7" w14:paraId="5BA19786" w14:textId="41D39256" w:rsidTr="00235E7F">
        <w:trPr>
          <w:cantSplit/>
          <w:del w:id="2550" w:author="Gregorio Canal" w:date="2019-07-16T12:39:00Z"/>
        </w:trPr>
        <w:tc>
          <w:tcPr>
            <w:tcW w:w="1980" w:type="dxa"/>
            <w:shd w:val="clear" w:color="auto" w:fill="auto"/>
          </w:tcPr>
          <w:p w14:paraId="5FB24F0D" w14:textId="2B4EBC56" w:rsidR="00843E79" w:rsidRPr="007A7659" w:rsidDel="00E23BD7" w:rsidRDefault="00843E79" w:rsidP="00235E7F">
            <w:pPr>
              <w:pStyle w:val="Corpotesto"/>
              <w:rPr>
                <w:del w:id="2551" w:author="Gregorio Canal" w:date="2019-07-16T12:39:00Z"/>
              </w:rPr>
            </w:pPr>
            <w:del w:id="2552" w:author="Gregorio Canal" w:date="2019-07-16T12:39:00Z">
              <w:r w:rsidRPr="007A7659" w:rsidDel="00E23BD7">
                <w:delText>RFC5425</w:delText>
              </w:r>
            </w:del>
          </w:p>
        </w:tc>
        <w:tc>
          <w:tcPr>
            <w:tcW w:w="7578" w:type="dxa"/>
            <w:shd w:val="clear" w:color="auto" w:fill="auto"/>
          </w:tcPr>
          <w:p w14:paraId="568F89AD" w14:textId="281B7E93" w:rsidR="00843E79" w:rsidRPr="007A7659" w:rsidDel="00E23BD7" w:rsidRDefault="00843E79" w:rsidP="00235E7F">
            <w:pPr>
              <w:pStyle w:val="Corpotesto"/>
              <w:rPr>
                <w:del w:id="2553" w:author="Gregorio Canal" w:date="2019-07-16T12:39:00Z"/>
              </w:rPr>
            </w:pPr>
            <w:del w:id="2554" w:author="Gregorio Canal" w:date="2019-07-16T12:39:00Z">
              <w:r w:rsidRPr="007A7659" w:rsidDel="00E23BD7">
                <w:delText xml:space="preserve">Transmission of Syslog Messages over TLS </w:delText>
              </w:r>
            </w:del>
          </w:p>
        </w:tc>
      </w:tr>
      <w:tr w:rsidR="00843E79" w:rsidRPr="007A7659" w:rsidDel="00E23BD7" w14:paraId="409FF613" w14:textId="3F91F29D" w:rsidTr="00235E7F">
        <w:trPr>
          <w:cantSplit/>
          <w:del w:id="2555" w:author="Gregorio Canal" w:date="2019-07-16T12:39:00Z"/>
        </w:trPr>
        <w:tc>
          <w:tcPr>
            <w:tcW w:w="1980" w:type="dxa"/>
            <w:shd w:val="clear" w:color="auto" w:fill="auto"/>
          </w:tcPr>
          <w:p w14:paraId="613EDC2D" w14:textId="16003B10" w:rsidR="00843E79" w:rsidRPr="007A7659" w:rsidDel="00E23BD7" w:rsidRDefault="00843E79" w:rsidP="00235E7F">
            <w:pPr>
              <w:pStyle w:val="Corpotesto"/>
              <w:rPr>
                <w:del w:id="2556" w:author="Gregorio Canal" w:date="2019-07-16T12:39:00Z"/>
              </w:rPr>
            </w:pPr>
            <w:del w:id="2557" w:author="Gregorio Canal" w:date="2019-07-16T12:39:00Z">
              <w:r w:rsidRPr="007A7659" w:rsidDel="00E23BD7">
                <w:delText>RFC5426</w:delText>
              </w:r>
            </w:del>
          </w:p>
        </w:tc>
        <w:tc>
          <w:tcPr>
            <w:tcW w:w="7578" w:type="dxa"/>
            <w:shd w:val="clear" w:color="auto" w:fill="auto"/>
          </w:tcPr>
          <w:p w14:paraId="439184C9" w14:textId="1C5D3A4A" w:rsidR="00843E79" w:rsidRPr="007A7659" w:rsidDel="00E23BD7" w:rsidRDefault="00843E79" w:rsidP="00235E7F">
            <w:pPr>
              <w:pStyle w:val="Corpotesto"/>
              <w:rPr>
                <w:del w:id="2558" w:author="Gregorio Canal" w:date="2019-07-16T12:39:00Z"/>
              </w:rPr>
            </w:pPr>
            <w:del w:id="2559" w:author="Gregorio Canal" w:date="2019-07-16T12:39:00Z">
              <w:r w:rsidRPr="007A7659" w:rsidDel="00E23BD7">
                <w:delText xml:space="preserve">Transmission of Syslog Messages over UDP </w:delText>
              </w:r>
            </w:del>
          </w:p>
        </w:tc>
      </w:tr>
      <w:tr w:rsidR="00843E79" w:rsidRPr="007A7659" w:rsidDel="00E23BD7" w14:paraId="295744D7" w14:textId="7AFB3B1A" w:rsidTr="00235E7F">
        <w:trPr>
          <w:cantSplit/>
          <w:del w:id="2560" w:author="Gregorio Canal" w:date="2019-07-16T12:39:00Z"/>
        </w:trPr>
        <w:tc>
          <w:tcPr>
            <w:tcW w:w="1980" w:type="dxa"/>
            <w:shd w:val="clear" w:color="auto" w:fill="auto"/>
          </w:tcPr>
          <w:p w14:paraId="53B015B0" w14:textId="135F56A3" w:rsidR="00843E79" w:rsidRPr="007A7659" w:rsidDel="00E23BD7" w:rsidRDefault="00843E79" w:rsidP="00235E7F">
            <w:pPr>
              <w:pStyle w:val="Corpotesto"/>
              <w:rPr>
                <w:del w:id="2561" w:author="Gregorio Canal" w:date="2019-07-16T12:39:00Z"/>
              </w:rPr>
            </w:pPr>
            <w:del w:id="2562" w:author="Gregorio Canal" w:date="2019-07-16T12:39:00Z">
              <w:r w:rsidRPr="007A7659" w:rsidDel="00E23BD7">
                <w:delText>RFC7525</w:delText>
              </w:r>
            </w:del>
          </w:p>
        </w:tc>
        <w:tc>
          <w:tcPr>
            <w:tcW w:w="7578" w:type="dxa"/>
            <w:shd w:val="clear" w:color="auto" w:fill="auto"/>
          </w:tcPr>
          <w:p w14:paraId="253CD229" w14:textId="76642563" w:rsidR="00843E79" w:rsidRPr="00B03358" w:rsidDel="00E23BD7" w:rsidRDefault="00843E79" w:rsidP="00235E7F">
            <w:pPr>
              <w:pStyle w:val="Corpotesto"/>
              <w:rPr>
                <w:del w:id="2563" w:author="Gregorio Canal" w:date="2019-07-16T12:39:00Z"/>
              </w:rPr>
            </w:pPr>
            <w:del w:id="2564" w:author="Gregorio Canal" w:date="2019-07-16T12:39:00Z">
              <w:r w:rsidRPr="004A0919" w:rsidDel="00E23BD7">
                <w:delText>Recommendations for Secure Use of Transport Layer Security (TLS) and Datagram Transport Layer Security (DTLS)</w:delText>
              </w:r>
            </w:del>
          </w:p>
        </w:tc>
      </w:tr>
      <w:tr w:rsidR="00843E79" w:rsidRPr="007A7659" w:rsidDel="00E23BD7" w14:paraId="6D283CBA" w14:textId="4B5CA3E9" w:rsidTr="00235E7F">
        <w:trPr>
          <w:cantSplit/>
          <w:del w:id="2565" w:author="Gregorio Canal" w:date="2019-07-16T12:39:00Z"/>
        </w:trPr>
        <w:tc>
          <w:tcPr>
            <w:tcW w:w="1980" w:type="dxa"/>
            <w:shd w:val="clear" w:color="auto" w:fill="auto"/>
          </w:tcPr>
          <w:p w14:paraId="13F8ACB2" w14:textId="7E7C540D" w:rsidR="00843E79" w:rsidRPr="007A7659" w:rsidDel="00E23BD7" w:rsidRDefault="00843E79" w:rsidP="00235E7F">
            <w:pPr>
              <w:pStyle w:val="Corpotesto"/>
              <w:rPr>
                <w:del w:id="2566" w:author="Gregorio Canal" w:date="2019-07-16T12:39:00Z"/>
              </w:rPr>
            </w:pPr>
            <w:del w:id="2567" w:author="Gregorio Canal" w:date="2019-07-16T12:39:00Z">
              <w:r w:rsidRPr="007A7659" w:rsidDel="00E23BD7">
                <w:delText>DICOM</w:delText>
              </w:r>
            </w:del>
          </w:p>
        </w:tc>
        <w:tc>
          <w:tcPr>
            <w:tcW w:w="7578" w:type="dxa"/>
            <w:shd w:val="clear" w:color="auto" w:fill="auto"/>
          </w:tcPr>
          <w:p w14:paraId="4605F22B" w14:textId="11999102" w:rsidR="00843E79" w:rsidRPr="007A7659" w:rsidDel="00E23BD7" w:rsidRDefault="00843E79" w:rsidP="00235E7F">
            <w:pPr>
              <w:pStyle w:val="Corpotesto"/>
              <w:rPr>
                <w:del w:id="2568" w:author="Gregorio Canal" w:date="2019-07-16T12:39:00Z"/>
              </w:rPr>
            </w:pPr>
            <w:del w:id="2569" w:author="Gregorio Canal" w:date="2019-07-16T12:39:00Z">
              <w:r w:rsidRPr="007A7659" w:rsidDel="00E23BD7">
                <w:delText xml:space="preserve">DICOM PS3.15 Annex A.5 </w:delText>
              </w:r>
              <w:r w:rsidR="00522AEE" w:rsidDel="00E23BD7">
                <w:fldChar w:fldCharType="begin"/>
              </w:r>
              <w:r w:rsidR="00522AEE" w:rsidDel="00E23BD7">
                <w:delInstrText xml:space="preserve"> HYPERLINK "http://medical.nema.org/medical/dicom/current/output/chtml/part15/sect_A.5.html" </w:delInstrText>
              </w:r>
              <w:r w:rsidR="00522AEE" w:rsidDel="00E23BD7">
                <w:fldChar w:fldCharType="separate"/>
              </w:r>
              <w:r w:rsidRPr="007A7659" w:rsidDel="00E23BD7">
                <w:delText>http://medical.nema.org/medical/dicom/current/output/chtml/part15/sect_A.5.html</w:delText>
              </w:r>
              <w:r w:rsidR="00522AEE" w:rsidDel="00E23BD7">
                <w:fldChar w:fldCharType="end"/>
              </w:r>
            </w:del>
          </w:p>
        </w:tc>
      </w:tr>
      <w:tr w:rsidR="00843E79" w:rsidRPr="007A7659" w:rsidDel="00E23BD7" w14:paraId="39E9BA72" w14:textId="22911F2C" w:rsidTr="00235E7F">
        <w:trPr>
          <w:cantSplit/>
          <w:del w:id="2570" w:author="Gregorio Canal" w:date="2019-07-16T12:39:00Z"/>
        </w:trPr>
        <w:tc>
          <w:tcPr>
            <w:tcW w:w="1980" w:type="dxa"/>
            <w:shd w:val="clear" w:color="auto" w:fill="auto"/>
          </w:tcPr>
          <w:p w14:paraId="3BAE94FF" w14:textId="4128A443" w:rsidR="00843E79" w:rsidRPr="007A7659" w:rsidDel="00E23BD7" w:rsidRDefault="00843E79" w:rsidP="00235E7F">
            <w:pPr>
              <w:pStyle w:val="Corpotesto"/>
              <w:rPr>
                <w:del w:id="2571" w:author="Gregorio Canal" w:date="2019-07-16T12:39:00Z"/>
              </w:rPr>
            </w:pPr>
            <w:del w:id="2572" w:author="Gregorio Canal" w:date="2019-07-16T12:39:00Z">
              <w:r w:rsidRPr="007A7659" w:rsidDel="00E23BD7">
                <w:delText>ASTM E2147-01</w:delText>
              </w:r>
            </w:del>
          </w:p>
        </w:tc>
        <w:tc>
          <w:tcPr>
            <w:tcW w:w="7578" w:type="dxa"/>
            <w:shd w:val="clear" w:color="auto" w:fill="auto"/>
          </w:tcPr>
          <w:p w14:paraId="3396C3FE" w14:textId="0D2A15C0" w:rsidR="00843E79" w:rsidRPr="007A7659" w:rsidDel="00E23BD7" w:rsidRDefault="00843E79" w:rsidP="00235E7F">
            <w:pPr>
              <w:pStyle w:val="Corpotesto"/>
              <w:rPr>
                <w:del w:id="2573" w:author="Gregorio Canal" w:date="2019-07-16T12:39:00Z"/>
              </w:rPr>
            </w:pPr>
            <w:del w:id="2574" w:author="Gregorio Canal" w:date="2019-07-16T12:39:00Z">
              <w:r w:rsidRPr="007A7659" w:rsidDel="00E23BD7">
                <w:delText>Standard Specification for Audit and Disclosure Logs for Use in Health Information Systems</w:delText>
              </w:r>
            </w:del>
          </w:p>
        </w:tc>
      </w:tr>
      <w:tr w:rsidR="00843E79" w:rsidRPr="007A7659" w:rsidDel="00E23BD7" w14:paraId="77FBC71E" w14:textId="04C9421C" w:rsidTr="00235E7F">
        <w:trPr>
          <w:cantSplit/>
          <w:del w:id="2575" w:author="Gregorio Canal" w:date="2019-07-16T12:39:00Z"/>
        </w:trPr>
        <w:tc>
          <w:tcPr>
            <w:tcW w:w="1980" w:type="dxa"/>
            <w:shd w:val="clear" w:color="auto" w:fill="auto"/>
          </w:tcPr>
          <w:p w14:paraId="56A272B7" w14:textId="3B8C4332" w:rsidR="00843E79" w:rsidRPr="007A7659" w:rsidDel="00E23BD7" w:rsidRDefault="00843E79" w:rsidP="00235E7F">
            <w:pPr>
              <w:pStyle w:val="Corpotesto"/>
              <w:rPr>
                <w:del w:id="2576" w:author="Gregorio Canal" w:date="2019-07-16T12:39:00Z"/>
              </w:rPr>
            </w:pPr>
            <w:del w:id="2577" w:author="Gregorio Canal" w:date="2019-07-16T12:39:00Z">
              <w:r w:rsidRPr="007A7659" w:rsidDel="00E23BD7">
                <w:delText>NIST SP 800-92</w:delText>
              </w:r>
            </w:del>
          </w:p>
        </w:tc>
        <w:tc>
          <w:tcPr>
            <w:tcW w:w="7578" w:type="dxa"/>
            <w:shd w:val="clear" w:color="auto" w:fill="auto"/>
          </w:tcPr>
          <w:p w14:paraId="3117C560" w14:textId="24BD1487" w:rsidR="00843E79" w:rsidRPr="007A7659" w:rsidDel="00E23BD7" w:rsidRDefault="00843E79" w:rsidP="00235E7F">
            <w:pPr>
              <w:pStyle w:val="Corpotesto"/>
              <w:rPr>
                <w:del w:id="2578" w:author="Gregorio Canal" w:date="2019-07-16T12:39:00Z"/>
              </w:rPr>
            </w:pPr>
            <w:del w:id="2579" w:author="Gregorio Canal" w:date="2019-07-16T12:39:00Z">
              <w:r w:rsidRPr="007A7659" w:rsidDel="00E23BD7">
                <w:delText>Guide to Computer Security Log Management.</w:delText>
              </w:r>
            </w:del>
          </w:p>
        </w:tc>
      </w:tr>
      <w:tr w:rsidR="00843E79" w:rsidRPr="007A7659" w:rsidDel="00E23BD7" w14:paraId="666E6612" w14:textId="587A275C" w:rsidTr="00235E7F">
        <w:trPr>
          <w:cantSplit/>
          <w:del w:id="2580" w:author="Gregorio Canal" w:date="2019-07-16T12:39:00Z"/>
        </w:trPr>
        <w:tc>
          <w:tcPr>
            <w:tcW w:w="1980" w:type="dxa"/>
            <w:shd w:val="clear" w:color="auto" w:fill="auto"/>
          </w:tcPr>
          <w:p w14:paraId="1112C289" w14:textId="058A7190" w:rsidR="00843E79" w:rsidRPr="007A7659" w:rsidDel="00E23BD7" w:rsidRDefault="00843E79" w:rsidP="00235E7F">
            <w:pPr>
              <w:pStyle w:val="Corpotesto"/>
              <w:rPr>
                <w:del w:id="2581" w:author="Gregorio Canal" w:date="2019-07-16T12:39:00Z"/>
              </w:rPr>
            </w:pPr>
            <w:del w:id="2582" w:author="Gregorio Canal" w:date="2019-07-16T12:39:00Z">
              <w:r w:rsidRPr="007A7659" w:rsidDel="00E23BD7">
                <w:delText>W3C XML 1.0</w:delText>
              </w:r>
            </w:del>
          </w:p>
        </w:tc>
        <w:tc>
          <w:tcPr>
            <w:tcW w:w="7578" w:type="dxa"/>
            <w:shd w:val="clear" w:color="auto" w:fill="auto"/>
          </w:tcPr>
          <w:p w14:paraId="17BDC655" w14:textId="7B35C2AC" w:rsidR="00843E79" w:rsidRPr="007A7659" w:rsidDel="00E23BD7" w:rsidRDefault="00843E79" w:rsidP="00235E7F">
            <w:pPr>
              <w:pStyle w:val="Corpotesto"/>
              <w:rPr>
                <w:del w:id="2583" w:author="Gregorio Canal" w:date="2019-07-16T12:39:00Z"/>
              </w:rPr>
            </w:pPr>
            <w:del w:id="2584" w:author="Gregorio Canal" w:date="2019-07-16T12:39:00Z">
              <w:r w:rsidRPr="007A7659" w:rsidDel="00E23BD7">
                <w:delText>Extensible Markup Language (XML) 1.0</w:delText>
              </w:r>
            </w:del>
          </w:p>
        </w:tc>
      </w:tr>
      <w:tr w:rsidR="00843E79" w:rsidRPr="007A7659" w:rsidDel="00E23BD7" w14:paraId="3C9939D1" w14:textId="5CF1B88E" w:rsidTr="00235E7F">
        <w:trPr>
          <w:cantSplit/>
          <w:del w:id="2585" w:author="Gregorio Canal" w:date="2019-07-16T12:39:00Z"/>
        </w:trPr>
        <w:tc>
          <w:tcPr>
            <w:tcW w:w="1980" w:type="dxa"/>
            <w:shd w:val="clear" w:color="auto" w:fill="auto"/>
          </w:tcPr>
          <w:p w14:paraId="35F5E897" w14:textId="29EE57E4" w:rsidR="00843E79" w:rsidRPr="003F5E30" w:rsidDel="00E23BD7" w:rsidRDefault="00843E79" w:rsidP="00235E7F">
            <w:pPr>
              <w:pStyle w:val="Corpotesto"/>
              <w:rPr>
                <w:del w:id="2586" w:author="Gregorio Canal" w:date="2019-07-16T12:39:00Z"/>
                <w:b/>
                <w:u w:val="single"/>
                <w:rPrChange w:id="2587" w:author="Gregorio Canal" w:date="2019-04-30T21:19:00Z">
                  <w:rPr>
                    <w:del w:id="2588" w:author="Gregorio Canal" w:date="2019-07-16T12:39:00Z"/>
                  </w:rPr>
                </w:rPrChange>
              </w:rPr>
            </w:pPr>
            <w:del w:id="2589" w:author="Gregorio Canal" w:date="2019-07-16T12:39:00Z">
              <w:r w:rsidRPr="003F5E30" w:rsidDel="00E23BD7">
                <w:rPr>
                  <w:b/>
                  <w:u w:val="single"/>
                  <w:rPrChange w:id="2590" w:author="Gregorio Canal" w:date="2019-04-30T21:19:00Z">
                    <w:rPr/>
                  </w:rPrChange>
                </w:rPr>
                <w:delText>HL7 FHIR</w:delText>
              </w:r>
            </w:del>
          </w:p>
        </w:tc>
        <w:tc>
          <w:tcPr>
            <w:tcW w:w="7578" w:type="dxa"/>
            <w:shd w:val="clear" w:color="auto" w:fill="auto"/>
          </w:tcPr>
          <w:p w14:paraId="35E8BCA1" w14:textId="4CBF2B6C" w:rsidR="00843E79" w:rsidRPr="003F5E30" w:rsidDel="00E23BD7" w:rsidRDefault="003F5E30" w:rsidP="00235E7F">
            <w:pPr>
              <w:pStyle w:val="Corpotesto"/>
              <w:rPr>
                <w:del w:id="2591" w:author="Gregorio Canal" w:date="2019-07-16T12:39:00Z"/>
                <w:b/>
                <w:u w:val="single"/>
                <w:rPrChange w:id="2592" w:author="Gregorio Canal" w:date="2019-04-30T21:19:00Z">
                  <w:rPr>
                    <w:del w:id="2593" w:author="Gregorio Canal" w:date="2019-07-16T12:39:00Z"/>
                  </w:rPr>
                </w:rPrChange>
              </w:rPr>
            </w:pPr>
            <w:del w:id="2594" w:author="Gregorio Canal" w:date="2019-07-16T12:39:00Z">
              <w:r w:rsidRPr="003F5E30" w:rsidDel="00E23BD7">
                <w:rPr>
                  <w:b/>
                  <w:u w:val="single"/>
                  <w:rPrChange w:id="2595" w:author="Gregorio Canal" w:date="2019-04-30T21:19:00Z">
                    <w:rPr/>
                  </w:rPrChange>
                </w:rPr>
                <w:delText>Release 4</w:delText>
              </w:r>
              <w:r w:rsidRPr="003F5E30" w:rsidDel="00E23BD7">
                <w:rPr>
                  <w:b/>
                  <w:u w:val="single"/>
                  <w:rPrChange w:id="2596" w:author="Gregorio Canal" w:date="2019-04-30T21:19:00Z">
                    <w:rPr/>
                  </w:rPrChange>
                </w:rPr>
                <w:tab/>
                <w:delText xml:space="preserve"> </w:delText>
              </w:r>
              <w:r w:rsidRPr="003F5E30" w:rsidDel="00E23BD7">
                <w:rPr>
                  <w:rStyle w:val="Collegamentoipertestuale"/>
                  <w:b/>
                  <w:rPrChange w:id="2597" w:author="Gregorio Canal" w:date="2019-04-30T21:19:00Z">
                    <w:rPr>
                      <w:rStyle w:val="Collegamentoipertestuale"/>
                    </w:rPr>
                  </w:rPrChange>
                </w:rPr>
                <w:fldChar w:fldCharType="begin"/>
              </w:r>
              <w:r w:rsidRPr="003F5E30" w:rsidDel="00E23BD7">
                <w:rPr>
                  <w:rStyle w:val="Collegamentoipertestuale"/>
                  <w:b/>
                  <w:rPrChange w:id="2598" w:author="Gregorio Canal" w:date="2019-04-30T21:19:00Z">
                    <w:rPr>
                      <w:rStyle w:val="Collegamentoipertestuale"/>
                    </w:rPr>
                  </w:rPrChange>
                </w:rPr>
                <w:delInstrText>HYPERLINK "http://hl7.org/fhir/R4/index.html"</w:delInstrText>
              </w:r>
              <w:r w:rsidRPr="003F5E30" w:rsidDel="00E23BD7">
                <w:rPr>
                  <w:rStyle w:val="Collegamentoipertestuale"/>
                  <w:b/>
                  <w:rPrChange w:id="2599" w:author="Gregorio Canal" w:date="2019-04-30T21:19:00Z">
                    <w:rPr>
                      <w:rStyle w:val="Collegamentoipertestuale"/>
                    </w:rPr>
                  </w:rPrChange>
                </w:rPr>
                <w:fldChar w:fldCharType="separate"/>
              </w:r>
              <w:r w:rsidRPr="003F5E30" w:rsidDel="00E23BD7">
                <w:rPr>
                  <w:rStyle w:val="Collegamentoipertestuale"/>
                  <w:b/>
                  <w:rPrChange w:id="2600" w:author="Gregorio Canal" w:date="2019-04-30T21:19:00Z">
                    <w:rPr>
                      <w:rStyle w:val="Collegamentoipertestuale"/>
                    </w:rPr>
                  </w:rPrChange>
                </w:rPr>
                <w:delText>http://hl7.org/fhir/R4/index.html</w:delText>
              </w:r>
              <w:r w:rsidRPr="003F5E30" w:rsidDel="00E23BD7">
                <w:rPr>
                  <w:rStyle w:val="Collegamentoipertestuale"/>
                  <w:b/>
                  <w:rPrChange w:id="2601" w:author="Gregorio Canal" w:date="2019-04-30T21:19:00Z">
                    <w:rPr>
                      <w:rStyle w:val="Collegamentoipertestuale"/>
                    </w:rPr>
                  </w:rPrChange>
                </w:rPr>
                <w:fldChar w:fldCharType="end"/>
              </w:r>
            </w:del>
          </w:p>
        </w:tc>
      </w:tr>
      <w:tr w:rsidR="003F5E30" w:rsidRPr="007A7659" w:rsidDel="00E23BD7" w14:paraId="45AF3F0B" w14:textId="284E0203" w:rsidTr="00235E7F">
        <w:trPr>
          <w:cantSplit/>
          <w:del w:id="2602" w:author="Gregorio Canal" w:date="2019-07-16T12:39:00Z"/>
        </w:trPr>
        <w:tc>
          <w:tcPr>
            <w:tcW w:w="1980" w:type="dxa"/>
            <w:shd w:val="clear" w:color="auto" w:fill="auto"/>
          </w:tcPr>
          <w:p w14:paraId="3D0A0954" w14:textId="42578ABD" w:rsidR="003F5E30" w:rsidRPr="003F5E30" w:rsidDel="00E23BD7" w:rsidRDefault="003F5E30" w:rsidP="00235E7F">
            <w:pPr>
              <w:pStyle w:val="Corpotesto"/>
              <w:rPr>
                <w:del w:id="2603" w:author="Gregorio Canal" w:date="2019-07-16T12:39:00Z"/>
                <w:b/>
                <w:u w:val="single"/>
              </w:rPr>
            </w:pPr>
            <w:del w:id="2604" w:author="Gregorio Canal" w:date="2019-07-16T12:39:00Z">
              <w:r w:rsidRPr="003F5E30" w:rsidDel="00E23BD7">
                <w:rPr>
                  <w:b/>
                  <w:u w:val="single"/>
                  <w:rPrChange w:id="2605" w:author="Gregorio Canal" w:date="2019-04-30T21:20:00Z">
                    <w:rPr/>
                  </w:rPrChange>
                </w:rPr>
                <w:delText>RFC4627</w:delText>
              </w:r>
            </w:del>
          </w:p>
        </w:tc>
        <w:tc>
          <w:tcPr>
            <w:tcW w:w="7578" w:type="dxa"/>
            <w:shd w:val="clear" w:color="auto" w:fill="auto"/>
          </w:tcPr>
          <w:p w14:paraId="4514AFF6" w14:textId="42574064" w:rsidR="003F5E30" w:rsidRPr="003F5E30" w:rsidDel="00E23BD7" w:rsidRDefault="003F5E30" w:rsidP="00235E7F">
            <w:pPr>
              <w:pStyle w:val="Corpotesto"/>
              <w:rPr>
                <w:del w:id="2606" w:author="Gregorio Canal" w:date="2019-07-16T12:39:00Z"/>
                <w:b/>
                <w:u w:val="single"/>
              </w:rPr>
            </w:pPr>
            <w:del w:id="2607" w:author="Gregorio Canal" w:date="2019-07-16T12:39:00Z">
              <w:r w:rsidRPr="003F5E30" w:rsidDel="00E23BD7">
                <w:rPr>
                  <w:b/>
                  <w:u w:val="single"/>
                  <w:rPrChange w:id="2608" w:author="Gregorio Canal" w:date="2019-04-30T21:20:00Z">
                    <w:rPr/>
                  </w:rPrChange>
                </w:rPr>
                <w:delText>The application/json Media Type for JavaScript Object Notation (JSON)</w:delText>
              </w:r>
            </w:del>
          </w:p>
        </w:tc>
      </w:tr>
    </w:tbl>
    <w:p w14:paraId="5D63EF85" w14:textId="53B00415" w:rsidR="00843E79" w:rsidDel="00E23BD7" w:rsidRDefault="00843E79" w:rsidP="00597DB2">
      <w:pPr>
        <w:pStyle w:val="Corpotesto"/>
        <w:rPr>
          <w:del w:id="2609" w:author="Gregorio Canal" w:date="2019-07-16T12:39:00Z"/>
        </w:rPr>
      </w:pPr>
    </w:p>
    <w:p w14:paraId="5708BA36" w14:textId="3E167C2E" w:rsidR="003F5E30" w:rsidDel="00E23BD7" w:rsidRDefault="003F5E30" w:rsidP="003F5E30">
      <w:pPr>
        <w:pStyle w:val="Titolo3"/>
        <w:numPr>
          <w:ilvl w:val="0"/>
          <w:numId w:val="0"/>
        </w:numPr>
        <w:rPr>
          <w:del w:id="2610" w:author="Gregorio Canal" w:date="2019-07-16T12:39:00Z"/>
          <w:noProof w:val="0"/>
        </w:rPr>
      </w:pPr>
      <w:del w:id="2611" w:author="Gregorio Canal" w:date="2019-07-16T12:39:00Z">
        <w:r w:rsidRPr="007A7659" w:rsidDel="00E23BD7">
          <w:rPr>
            <w:noProof w:val="0"/>
          </w:rPr>
          <w:lastRenderedPageBreak/>
          <w:delText>3.20.</w:delText>
        </w:r>
        <w:r w:rsidDel="00E23BD7">
          <w:rPr>
            <w:noProof w:val="0"/>
          </w:rPr>
          <w:delText>4</w:delText>
        </w:r>
        <w:r w:rsidRPr="007A7659" w:rsidDel="00E23BD7">
          <w:rPr>
            <w:noProof w:val="0"/>
          </w:rPr>
          <w:delText xml:space="preserve"> </w:delText>
        </w:r>
      </w:del>
      <w:del w:id="2612" w:author="Gregorio Canal" w:date="2019-07-16T09:57:00Z">
        <w:r w:rsidDel="000C72B0">
          <w:rPr>
            <w:noProof w:val="0"/>
          </w:rPr>
          <w:delText>Interaction Diagram</w:delText>
        </w:r>
      </w:del>
    </w:p>
    <w:p w14:paraId="380BF24E" w14:textId="3C466D81" w:rsidR="003F5E30" w:rsidRPr="007A7659" w:rsidDel="00E23BD7" w:rsidRDefault="003F5E30" w:rsidP="003F5E30">
      <w:pPr>
        <w:pStyle w:val="Corpotesto"/>
        <w:jc w:val="center"/>
        <w:rPr>
          <w:del w:id="2613" w:author="Gregorio Canal" w:date="2019-07-16T12:39:00Z"/>
          <w:lang w:eastAsia="it-IT"/>
        </w:rPr>
      </w:pPr>
      <w:del w:id="2614" w:author="Gregorio Canal" w:date="2019-07-16T12:39:00Z">
        <w:r w:rsidRPr="007A7659" w:rsidDel="00E23BD7">
          <w:rPr>
            <w:noProof/>
          </w:rPr>
          <w:drawing>
            <wp:inline distT="0" distB="0" distL="0" distR="0" wp14:anchorId="283107BF" wp14:editId="7C02E38E">
              <wp:extent cx="5943600" cy="3208020"/>
              <wp:effectExtent l="0" t="0" r="0" b="0"/>
              <wp:docPr id="49" name="Picture 2" descr="cp-872-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p-872-diagr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208020"/>
                      </a:xfrm>
                      <a:prstGeom prst="rect">
                        <a:avLst/>
                      </a:prstGeom>
                      <a:noFill/>
                      <a:ln>
                        <a:noFill/>
                      </a:ln>
                    </pic:spPr>
                  </pic:pic>
                </a:graphicData>
              </a:graphic>
            </wp:inline>
          </w:drawing>
        </w:r>
      </w:del>
    </w:p>
    <w:p w14:paraId="3D5B609F" w14:textId="11105B6E" w:rsidR="003F5E30" w:rsidRPr="007A7659" w:rsidDel="00E23BD7" w:rsidRDefault="003F5E30" w:rsidP="003F5E30">
      <w:pPr>
        <w:pStyle w:val="Note"/>
        <w:rPr>
          <w:del w:id="2615" w:author="Gregorio Canal" w:date="2019-07-16T12:39:00Z"/>
          <w:lang w:eastAsia="it-IT"/>
        </w:rPr>
      </w:pPr>
      <w:del w:id="2616" w:author="Gregorio Canal" w:date="2019-07-16T12:39:00Z">
        <w:r w:rsidRPr="007A7659" w:rsidDel="00E23BD7">
          <w:rPr>
            <w:b/>
            <w:lang w:eastAsia="it-IT"/>
          </w:rPr>
          <w:delText>Note 1:</w:delText>
        </w:r>
        <w:r w:rsidRPr="007A7659" w:rsidDel="00E23BD7">
          <w:rPr>
            <w:lang w:eastAsia="it-IT"/>
          </w:rPr>
          <w:delText xml:space="preserve"> Any actor initiating [ITI-20] may send to more than one Audit Record Repository.</w:delText>
        </w:r>
      </w:del>
    </w:p>
    <w:p w14:paraId="759675C5" w14:textId="591B3719" w:rsidR="003F5E30" w:rsidRPr="007A7659" w:rsidDel="00E23BD7" w:rsidRDefault="003F5E30" w:rsidP="003F5E30">
      <w:pPr>
        <w:pStyle w:val="Note"/>
        <w:rPr>
          <w:del w:id="2617" w:author="Gregorio Canal" w:date="2019-07-16T12:39:00Z"/>
          <w:lang w:eastAsia="it-IT"/>
        </w:rPr>
      </w:pPr>
      <w:del w:id="2618" w:author="Gregorio Canal" w:date="2019-07-16T12:39:00Z">
        <w:r w:rsidRPr="007A7659" w:rsidDel="00E23BD7">
          <w:rPr>
            <w:b/>
            <w:lang w:eastAsia="it-IT"/>
          </w:rPr>
          <w:delText>Note 2:</w:delText>
        </w:r>
        <w:r w:rsidRPr="007A7659" w:rsidDel="00E23BD7">
          <w:rPr>
            <w:lang w:eastAsia="it-IT"/>
          </w:rPr>
          <w:delText xml:space="preserve"> The Audit Repository that receives an [ITI-20] transaction may or may not be grouped with an Audit Record Forwarder. This diagram does not show a chain of forwarding between actors.</w:delText>
        </w:r>
      </w:del>
    </w:p>
    <w:p w14:paraId="6672501F" w14:textId="7BB1DE0C" w:rsidR="00D61612" w:rsidRPr="006A599E" w:rsidDel="00E23BD7" w:rsidRDefault="00D61612">
      <w:pPr>
        <w:pStyle w:val="Corpotesto"/>
        <w:rPr>
          <w:del w:id="2619" w:author="Gregorio Canal" w:date="2019-07-16T12:39:00Z"/>
          <w:bCs/>
          <w:u w:val="single"/>
          <w:rPrChange w:id="2620" w:author="Gregorio Canal" w:date="2019-07-16T09:54:00Z">
            <w:rPr>
              <w:del w:id="2621" w:author="Gregorio Canal" w:date="2019-07-16T12:39:00Z"/>
            </w:rPr>
          </w:rPrChange>
        </w:rPr>
        <w:pPrChange w:id="2622" w:author="Gregorio Canal" w:date="2019-04-30T21:25:00Z">
          <w:pPr>
            <w:pStyle w:val="Titolo3"/>
            <w:numPr>
              <w:ilvl w:val="0"/>
            </w:numPr>
            <w:tabs>
              <w:tab w:val="clear" w:pos="720"/>
            </w:tabs>
            <w:ind w:left="0" w:firstLine="0"/>
          </w:pPr>
        </w:pPrChange>
      </w:pPr>
    </w:p>
    <w:p w14:paraId="0239144A" w14:textId="3381A359" w:rsidR="00703E56" w:rsidRPr="007A7659" w:rsidDel="00E23BD7" w:rsidRDefault="00760069" w:rsidP="00703E56">
      <w:pPr>
        <w:pStyle w:val="Titolo3"/>
        <w:numPr>
          <w:ilvl w:val="0"/>
          <w:numId w:val="0"/>
        </w:numPr>
        <w:rPr>
          <w:del w:id="2623" w:author="Gregorio Canal" w:date="2019-07-16T12:39:00Z"/>
          <w:noProof w:val="0"/>
        </w:rPr>
      </w:pPr>
      <w:del w:id="2624" w:author="Gregorio Canal" w:date="2019-04-16T16:00:00Z">
        <w:r w:rsidRPr="00273141" w:rsidDel="00BC46FE">
          <w:delText xml:space="preserve"> </w:delText>
        </w:r>
      </w:del>
      <w:ins w:id="2625" w:author="Mauro Zanardini" w:date="2019-05-01T18:55:00Z">
        <w:del w:id="2626" w:author="Gregorio Canal" w:date="2019-07-16T12:39:00Z">
          <w:r w:rsidR="00521397" w:rsidDel="00E23BD7">
            <w:rPr>
              <w:noProof w:val="0"/>
            </w:rPr>
            <w:delText>Send</w:delText>
          </w:r>
          <w:r w:rsidR="00521397" w:rsidDel="00E23BD7">
            <w:delText>Send</w:delText>
          </w:r>
        </w:del>
      </w:ins>
      <w:ins w:id="2627" w:author="Mauro Zanardini" w:date="2019-05-01T19:00:00Z">
        <w:del w:id="2628" w:author="Gregorio Canal" w:date="2019-07-16T12:39:00Z">
          <w:r w:rsidR="00521397" w:rsidDel="00E23BD7">
            <w:rPr>
              <w:noProof w:val="0"/>
            </w:rPr>
            <w:delText xml:space="preserve">DICOM </w:delText>
          </w:r>
        </w:del>
      </w:ins>
      <w:ins w:id="2629" w:author="Mauro Zanardini" w:date="2019-05-01T19:01:00Z">
        <w:del w:id="2630" w:author="Gregorio Canal" w:date="2019-07-16T12:39:00Z">
          <w:r w:rsidR="00521397" w:rsidDel="00E23BD7">
            <w:rPr>
              <w:noProof w:val="0"/>
            </w:rPr>
            <w:delText xml:space="preserve"> AuditEvent resource</w:delText>
          </w:r>
        </w:del>
      </w:ins>
      <w:ins w:id="2631" w:author="Mauro Zanardini" w:date="2019-05-01T19:00:00Z">
        <w:del w:id="2632" w:author="Gregorio Canal" w:date="2019-07-16T12:39:00Z">
          <w:r w:rsidR="00521397" w:rsidDel="00E23BD7">
            <w:delText xml:space="preserve">IHE transactions and based on DICOM standardDICOM </w:delText>
          </w:r>
        </w:del>
      </w:ins>
      <w:ins w:id="2633" w:author="Mauro Zanardini" w:date="2019-05-01T19:03:00Z">
        <w:del w:id="2634" w:author="Gregorio Canal" w:date="2019-07-16T12:39:00Z">
          <w:r w:rsidR="005755DE" w:rsidDel="00E23BD7">
            <w:delText>Send</w:delText>
          </w:r>
        </w:del>
      </w:ins>
      <w:ins w:id="2635" w:author="John Moehrke" w:date="2019-05-01T21:26:00Z">
        <w:del w:id="2636" w:author="Gregorio Canal" w:date="2019-07-16T12:39:00Z">
          <w:r w:rsidR="003C37F8" w:rsidDel="00E23BD7">
            <w:delText>Repository</w:delText>
          </w:r>
        </w:del>
      </w:ins>
      <w:ins w:id="2637" w:author="Mauro Zanardini" w:date="2019-05-01T19:04:00Z">
        <w:del w:id="2638" w:author="Gregorio Canal" w:date="2019-07-16T12:39:00Z">
          <w:r w:rsidR="005755DE" w:rsidDel="00E23BD7">
            <w:delText xml:space="preserve">via </w:delText>
          </w:r>
        </w:del>
      </w:ins>
      <w:ins w:id="2639" w:author="Mauro Zanardini" w:date="2019-05-01T19:05:00Z">
        <w:del w:id="2640" w:author="Gregorio Canal" w:date="2019-07-16T12:39:00Z">
          <w:r w:rsidR="00E571CF" w:rsidDel="00E23BD7">
            <w:delText xml:space="preserve">Retrieve ATNA Audit Event </w:delText>
          </w:r>
        </w:del>
      </w:ins>
      <w:ins w:id="2641" w:author="Mauro Zanardini" w:date="2019-05-01T19:04:00Z">
        <w:del w:id="2642" w:author="Gregorio Canal" w:date="2019-07-16T12:39:00Z">
          <w:r w:rsidR="005755DE" w:rsidDel="00E23BD7">
            <w:delText xml:space="preserve">transaction </w:delText>
          </w:r>
        </w:del>
      </w:ins>
      <w:ins w:id="2643" w:author="Mauro Zanardini" w:date="2019-05-01T19:05:00Z">
        <w:del w:id="2644" w:author="Gregorio Canal" w:date="2019-07-16T12:39:00Z">
          <w:r w:rsidR="00E571CF" w:rsidDel="00E23BD7">
            <w:delText>These events shall no</w:delText>
          </w:r>
        </w:del>
      </w:ins>
      <w:ins w:id="2645" w:author="Mauro Zanardini" w:date="2019-05-01T19:06:00Z">
        <w:del w:id="2646" w:author="Gregorio Canal" w:date="2019-07-16T12:39:00Z">
          <w:r w:rsidR="00E571CF" w:rsidDel="00E23BD7">
            <w:delText xml:space="preserve">t be available for </w:delText>
          </w:r>
        </w:del>
      </w:ins>
      <w:ins w:id="2647" w:author="John Moehrke" w:date="2019-05-01T21:26:00Z">
        <w:del w:id="2648" w:author="Gregorio Canal" w:date="2019-07-16T12:39:00Z">
          <w:r w:rsidR="003C37F8" w:rsidDel="00E23BD7">
            <w:delText>further</w:delText>
          </w:r>
        </w:del>
      </w:ins>
      <w:ins w:id="2649" w:author="Mauro Zanardini" w:date="2019-05-01T19:06:00Z">
        <w:del w:id="2650" w:author="Gregorio Canal" w:date="2019-07-16T12:39:00Z">
          <w:r w:rsidR="00E571CF" w:rsidDel="00E23BD7">
            <w:delText xml:space="preserve"> search via</w:delText>
          </w:r>
        </w:del>
      </w:ins>
      <w:ins w:id="2651" w:author="Mauro Zanardini" w:date="2019-05-01T19:17:00Z">
        <w:del w:id="2652" w:author="Gregorio Canal" w:date="2019-07-16T12:39:00Z">
          <w:r w:rsidR="00B63656" w:rsidDel="00E23BD7">
            <w:delText xml:space="preserve"> Retrieve Syslog Events transaction. </w:delText>
          </w:r>
        </w:del>
      </w:ins>
      <w:ins w:id="2653" w:author="Mauro Zanardini" w:date="2019-05-01T19:18:00Z">
        <w:del w:id="2654" w:author="Gregorio Canal" w:date="2019-07-16T12:39:00Z">
          <w:r w:rsidR="00B63656" w:rsidDel="00E23BD7">
            <w:delText xml:space="preserve"> (DICOM </w:delText>
          </w:r>
        </w:del>
      </w:ins>
      <w:ins w:id="2655" w:author="Mauro Zanardini" w:date="2019-05-01T19:22:00Z">
        <w:del w:id="2656" w:author="Gregorio Canal" w:date="2019-07-16T12:39:00Z">
          <w:r w:rsidR="00B63656" w:rsidDel="00E23BD7">
            <w:delText xml:space="preserve">audit event </w:delText>
          </w:r>
        </w:del>
      </w:ins>
      <w:ins w:id="2657" w:author="Mauro Zanardini" w:date="2019-05-01T19:23:00Z">
        <w:del w:id="2658" w:author="Gregorio Canal" w:date="2019-07-16T12:39:00Z">
          <w:r w:rsidR="00B63656" w:rsidDel="00E23BD7">
            <w:delText xml:space="preserve">via </w:delText>
          </w:r>
        </w:del>
      </w:ins>
      <w:ins w:id="2659" w:author="Mauro Zanardini" w:date="2019-05-01T19:18:00Z">
        <w:del w:id="2660" w:author="Gregorio Canal" w:date="2019-07-16T12:39:00Z">
          <w:r w:rsidR="00B63656" w:rsidDel="00E23BD7">
            <w:delText>syslog protocol)</w:delText>
          </w:r>
        </w:del>
      </w:ins>
      <w:ins w:id="2661" w:author="Mauro Zanardini" w:date="2019-05-01T19:21:00Z">
        <w:del w:id="2662" w:author="Gregorio Canal" w:date="2019-07-16T12:39:00Z">
          <w:r w:rsidR="00B63656" w:rsidDel="00E23BD7">
            <w:rPr>
              <w:noProof w:val="0"/>
            </w:rPr>
            <w:delText>Send</w:delText>
          </w:r>
        </w:del>
      </w:ins>
      <w:ins w:id="2663" w:author="Mauro Zanardini" w:date="2019-05-01T19:23:00Z">
        <w:del w:id="2664" w:author="Gregorio Canal" w:date="2019-07-16T12:39:00Z">
          <w:r w:rsidR="00B63656" w:rsidDel="00E23BD7">
            <w:delText>respond to the</w:delText>
          </w:r>
        </w:del>
      </w:ins>
      <w:ins w:id="2665" w:author="Mauro Zanardini" w:date="2019-05-01T19:24:00Z">
        <w:del w:id="2666" w:author="Gregorio Canal" w:date="2019-07-16T12:39:00Z">
          <w:r w:rsidR="00B63656" w:rsidDel="00E23BD7">
            <w:delText xml:space="preserve"> Secure Node, Secure Application or AuditRecord Forwarder using </w:delText>
          </w:r>
        </w:del>
      </w:ins>
      <w:ins w:id="2667" w:author="Mauro Zanardini" w:date="2019-05-01T19:23:00Z">
        <w:del w:id="2668" w:author="Gregorio Canal" w:date="2019-07-16T12:39:00Z">
          <w:r w:rsidR="00B63656" w:rsidDel="00E23BD7">
            <w:delText>Send</w:delText>
          </w:r>
        </w:del>
      </w:ins>
      <w:ins w:id="2669" w:author="Mauro Zanardini" w:date="2019-05-01T19:24:00Z">
        <w:del w:id="2670" w:author="Gregorio Canal" w:date="2019-07-16T12:39:00Z">
          <w:r w:rsidR="00B63656" w:rsidDel="00E23BD7">
            <w:delText xml:space="preserve">in order to </w:delText>
          </w:r>
        </w:del>
      </w:ins>
      <w:ins w:id="2671" w:author="Mauro Zanardini" w:date="2019-05-01T19:27:00Z">
        <w:del w:id="2672" w:author="Gregorio Canal" w:date="2019-07-16T12:39:00Z">
          <w:r w:rsidR="002D40DE" w:rsidDel="00E23BD7">
            <w:rPr>
              <w:noProof w:val="0"/>
            </w:rPr>
            <w:delText>Send</w:delText>
          </w:r>
        </w:del>
      </w:ins>
      <w:ins w:id="2673" w:author="Mauro Zanardini" w:date="2019-05-01T19:38:00Z">
        <w:del w:id="2674" w:author="Gregorio Canal" w:date="2019-07-16T12:39:00Z">
          <w:r w:rsidR="00090329" w:rsidDel="00E23BD7">
            <w:delText>send</w:delText>
          </w:r>
        </w:del>
      </w:ins>
      <w:ins w:id="2675" w:author="Mauro Zanardini" w:date="2019-05-01T19:41:00Z">
        <w:del w:id="2676" w:author="Gregorio Canal" w:date="2019-07-16T12:39:00Z">
          <w:r w:rsidR="00090329" w:rsidDel="00E23BD7">
            <w:delText>Send</w:delText>
          </w:r>
        </w:del>
      </w:ins>
      <w:ins w:id="2677" w:author="John Moehrke" w:date="2019-05-01T21:29:00Z">
        <w:del w:id="2678" w:author="Gregorio Canal" w:date="2019-07-16T12:39:00Z">
          <w:r w:rsidR="003C37F8" w:rsidDel="00E23BD7">
            <w:delText>Repository</w:delText>
          </w:r>
        </w:del>
      </w:ins>
      <w:ins w:id="2679" w:author="Mauro Zanardini" w:date="2019-05-01T19:41:00Z">
        <w:del w:id="2680" w:author="Gregorio Canal" w:date="2019-07-16T12:39:00Z">
          <w:r w:rsidR="00090329" w:rsidDel="00E23BD7">
            <w:rPr>
              <w:noProof w:val="0"/>
            </w:rPr>
            <w:delText>Send</w:delText>
          </w:r>
          <w:r w:rsidR="00090329" w:rsidDel="00E23BD7">
            <w:delText>SendSend</w:delText>
          </w:r>
        </w:del>
      </w:ins>
      <w:ins w:id="2681" w:author="John Moehrke" w:date="2019-05-01T21:30:00Z">
        <w:del w:id="2682" w:author="Gregorio Canal" w:date="2019-07-16T12:39:00Z">
          <w:r w:rsidR="003C37F8" w:rsidDel="00E23BD7">
            <w:delText>,</w:delText>
          </w:r>
        </w:del>
      </w:ins>
      <w:bookmarkStart w:id="2683" w:name="_Toc416778550"/>
      <w:bookmarkStart w:id="2684" w:name="_Toc421524842"/>
      <w:bookmarkStart w:id="2685" w:name="_Toc426535228"/>
      <w:bookmarkStart w:id="2686" w:name="_Toc304806893"/>
      <w:bookmarkStart w:id="2687" w:name="_Toc518548689"/>
      <w:del w:id="2688" w:author="Gregorio Canal" w:date="2019-07-16T12:39:00Z">
        <w:r w:rsidR="00703E56" w:rsidRPr="007A7659" w:rsidDel="00E23BD7">
          <w:rPr>
            <w:noProof w:val="0"/>
          </w:rPr>
          <w:delText>3.20.5 Security Considerations</w:delText>
        </w:r>
        <w:bookmarkEnd w:id="2683"/>
        <w:bookmarkEnd w:id="2684"/>
        <w:bookmarkEnd w:id="2685"/>
        <w:bookmarkEnd w:id="2686"/>
        <w:bookmarkEnd w:id="2687"/>
      </w:del>
    </w:p>
    <w:p w14:paraId="62CC1D44" w14:textId="7B70A68B" w:rsidR="00703E56" w:rsidRPr="007A7659" w:rsidDel="00E23BD7" w:rsidRDefault="00703E56" w:rsidP="00703E56">
      <w:pPr>
        <w:rPr>
          <w:del w:id="2689" w:author="Gregorio Canal" w:date="2019-07-16T12:39:00Z"/>
        </w:rPr>
      </w:pPr>
      <w:del w:id="2690" w:author="Gregorio Canal" w:date="2019-07-16T12:39:00Z">
        <w:r w:rsidRPr="007A7659" w:rsidDel="00E23BD7">
          <w:delText>The use of the TLS</w:delText>
        </w:r>
      </w:del>
      <w:ins w:id="2691" w:author="Mauro Zanardini" w:date="2019-05-01T19:42:00Z">
        <w:del w:id="2692" w:author="Gregorio Canal" w:date="2019-07-16T12:39:00Z">
          <w:r w:rsidR="00090329" w:rsidDel="00E23BD7">
            <w:delText xml:space="preserve"> </w:delText>
          </w:r>
          <w:r w:rsidR="00090329" w:rsidRPr="00090329" w:rsidDel="00E23BD7">
            <w:rPr>
              <w:b/>
              <w:u w:val="single"/>
              <w:rPrChange w:id="2693" w:author="Mauro Zanardini" w:date="2019-05-01T19:43:00Z">
                <w:rPr/>
              </w:rPrChange>
            </w:rPr>
            <w:delText xml:space="preserve">or </w:delText>
          </w:r>
        </w:del>
      </w:ins>
      <w:ins w:id="2694" w:author="Mauro Zanardini" w:date="2019-05-01T19:43:00Z">
        <w:del w:id="2695" w:author="Gregorio Canal" w:date="2019-07-16T12:39:00Z">
          <w:r w:rsidR="00090329" w:rsidRPr="00090329" w:rsidDel="00E23BD7">
            <w:rPr>
              <w:b/>
              <w:u w:val="single"/>
              <w:rPrChange w:id="2696" w:author="Mauro Zanardini" w:date="2019-05-01T19:43:00Z">
                <w:rPr/>
              </w:rPrChange>
            </w:rPr>
            <w:delText>HTTPS</w:delText>
          </w:r>
        </w:del>
      </w:ins>
      <w:del w:id="2697" w:author="Gregorio Canal" w:date="2019-07-16T12:39:00Z">
        <w:r w:rsidRPr="007A7659" w:rsidDel="00E23BD7">
          <w:delText xml:space="preserve"> transport mechanismis recommended because the audit event messages often contain PHI or other sensitive information. See Section 3.20.4.1.2.1.</w:delText>
        </w:r>
      </w:del>
    </w:p>
    <w:p w14:paraId="4B8BB75C" w14:textId="601610B3" w:rsidR="00703E56" w:rsidRPr="007A7659" w:rsidDel="00E23BD7" w:rsidRDefault="00703E56" w:rsidP="00703E56">
      <w:pPr>
        <w:rPr>
          <w:del w:id="2698" w:author="Gregorio Canal" w:date="2019-07-16T12:39:00Z"/>
        </w:rPr>
      </w:pPr>
      <w:del w:id="2699" w:author="Gregorio Canal" w:date="2019-07-16T12:39:00Z">
        <w:r w:rsidRPr="007A7659" w:rsidDel="00E23BD7">
          <w:delText>The use of the TLS transport mechanism is not always required because there are other means of protection that may be more appropriate in some situations. The decision to use the UDP transport mechanism should be based upon a security and privacy risk analysis.</w:delText>
        </w:r>
      </w:del>
    </w:p>
    <w:p w14:paraId="4A06265A" w14:textId="752D75C4" w:rsidR="00703E56" w:rsidRPr="007A7659" w:rsidDel="00E23BD7" w:rsidRDefault="00703E56" w:rsidP="00703E56">
      <w:pPr>
        <w:rPr>
          <w:del w:id="2700" w:author="Gregorio Canal" w:date="2019-07-16T12:39:00Z"/>
        </w:rPr>
      </w:pPr>
      <w:del w:id="2701" w:author="Gregorio Canal" w:date="2019-07-16T12:39:00Z">
        <w:r w:rsidRPr="007A7659" w:rsidDel="00E23BD7">
          <w:delText>The data store within the Audit Record Repository may contain sensitive information, and the Audit Record Repository analysis facilities may allow sensitive queries. It will be a high value target for malicious actors, and should be protected accordingly.</w:delText>
        </w:r>
      </w:del>
    </w:p>
    <w:p w14:paraId="68FA340B" w14:textId="21B597D1" w:rsidR="00703E56" w:rsidRPr="007A7659" w:rsidDel="00E23BD7" w:rsidRDefault="00703E56" w:rsidP="00703E56">
      <w:pPr>
        <w:rPr>
          <w:del w:id="2702" w:author="Gregorio Canal" w:date="2019-07-16T12:39:00Z"/>
        </w:rPr>
      </w:pPr>
      <w:del w:id="2703" w:author="Gregorio Canal" w:date="2019-07-16T12:39:00Z">
        <w:r w:rsidRPr="007A7659" w:rsidDel="00E23BD7">
          <w:delText xml:space="preserve">The Audit Record Repository is required to generate audit event messages for various kinds of use of the data store and configuration changes. This is specified in Section 3.20.4.1.1. </w:delText>
        </w:r>
      </w:del>
    </w:p>
    <w:p w14:paraId="4C1767F6" w14:textId="503F8152" w:rsidR="00757980" w:rsidRPr="00273141" w:rsidRDefault="00757980" w:rsidP="00757980">
      <w:pPr>
        <w:pStyle w:val="EditorInstructions"/>
        <w:rPr>
          <w:ins w:id="2704" w:author="Gregorio Canal" w:date="2019-04-23T14:33:00Z"/>
        </w:rPr>
      </w:pPr>
      <w:ins w:id="2705" w:author="Gregorio Canal" w:date="2019-04-23T14:33:00Z">
        <w:r w:rsidRPr="00273141">
          <w:lastRenderedPageBreak/>
          <w:t xml:space="preserve">Editor: </w:t>
        </w:r>
        <w:r>
          <w:t xml:space="preserve">Update </w:t>
        </w:r>
        <w:r w:rsidR="0073691F">
          <w:t xml:space="preserve">TI supplement Appendix Z </w:t>
        </w:r>
      </w:ins>
      <w:ins w:id="2706" w:author="Gregorio Canal" w:date="2019-04-23T14:34:00Z">
        <w:r w:rsidR="0073691F">
          <w:t>section Z.8</w:t>
        </w:r>
      </w:ins>
    </w:p>
    <w:p w14:paraId="3E3CFFF5" w14:textId="0FF75C71" w:rsidR="00757980" w:rsidRDefault="0073691F" w:rsidP="00757980">
      <w:pPr>
        <w:pStyle w:val="Titolo2"/>
        <w:rPr>
          <w:ins w:id="2707" w:author="Gregorio Canal" w:date="2019-04-23T14:34:00Z"/>
          <w:noProof w:val="0"/>
        </w:rPr>
      </w:pPr>
      <w:ins w:id="2708" w:author="Gregorio Canal" w:date="2019-04-23T14:34:00Z">
        <w:r>
          <w:rPr>
            <w:noProof w:val="0"/>
          </w:rPr>
          <w:t>Z.8 Mobile Security Considerations</w:t>
        </w:r>
      </w:ins>
    </w:p>
    <w:p w14:paraId="2AF8A976" w14:textId="7AB5F2AB" w:rsidR="0073691F" w:rsidRDefault="0073691F" w:rsidP="0073691F">
      <w:pPr>
        <w:pStyle w:val="Corpotesto"/>
        <w:rPr>
          <w:ins w:id="2709" w:author="Gregorio Canal" w:date="2019-04-23T14:35:00Z"/>
        </w:rPr>
      </w:pPr>
      <w:ins w:id="2710" w:author="Gregorio Canal" w:date="2019-04-23T14:35:00Z">
        <w:r>
          <w:t>There are many security and privacy concerns with mobile devices, including lack of physical control. Many common information technologies use of HTTP, including REST, access far less sensitive information than health information. These factors present an especially difficult challenge for the security model. Application developers should perform a Risk Assessment during design of their applications, and organizations responsible for the operational</w:t>
        </w:r>
      </w:ins>
      <w:ins w:id="2711" w:author="Gregorio Canal" w:date="2019-04-23T14:36:00Z">
        <w:r>
          <w:t xml:space="preserve"> </w:t>
        </w:r>
      </w:ins>
      <w:ins w:id="2712" w:author="Gregorio Canal" w:date="2019-04-23T14:35:00Z">
        <w:r>
          <w:t xml:space="preserve">environment should perform Risk Assessments on the design and deployment of the operational environment. See FHIR Security and Privacy Module </w:t>
        </w:r>
        <w:r>
          <w:fldChar w:fldCharType="begin"/>
        </w:r>
        <w:r>
          <w:instrText xml:space="preserve"> HYPERLINK "http://hl7.org/fhir/R4/secpriv-module.html" </w:instrText>
        </w:r>
        <w:r>
          <w:fldChar w:fldCharType="separate"/>
        </w:r>
        <w:r w:rsidRPr="00BE7B5C">
          <w:rPr>
            <w:rStyle w:val="Collegamentoipertestuale"/>
          </w:rPr>
          <w:t>http://hl7.org/fhir/R4/secpriv-module.html</w:t>
        </w:r>
        <w:r>
          <w:fldChar w:fldCharType="end"/>
        </w:r>
        <w:r>
          <w:t>.</w:t>
        </w:r>
      </w:ins>
    </w:p>
    <w:p w14:paraId="5801E4D3" w14:textId="77777777" w:rsidR="0073691F" w:rsidRDefault="0073691F" w:rsidP="0073691F">
      <w:pPr>
        <w:pStyle w:val="Corpotesto"/>
        <w:rPr>
          <w:ins w:id="2713" w:author="Gregorio Canal" w:date="2019-04-23T14:35:00Z"/>
        </w:rPr>
      </w:pPr>
      <w:ins w:id="2714" w:author="Gregorio Canal" w:date="2019-04-23T14:35:00Z">
        <w:r>
          <w:t>Actors should not communicate any patient information unless proper authentication, authorization, and communications security have been performed.</w:t>
        </w:r>
      </w:ins>
    </w:p>
    <w:p w14:paraId="1FA20A7C" w14:textId="7D962F73" w:rsidR="0073691F" w:rsidRPr="0073691F" w:rsidRDefault="0073691F">
      <w:pPr>
        <w:pStyle w:val="Corpotesto"/>
        <w:rPr>
          <w:ins w:id="2715" w:author="Gregorio Canal" w:date="2019-04-23T14:33:00Z"/>
        </w:rPr>
        <w:pPrChange w:id="2716" w:author="Gregorio Canal" w:date="2019-04-23T14:34:00Z">
          <w:pPr>
            <w:pStyle w:val="Titolo2"/>
          </w:pPr>
        </w:pPrChange>
      </w:pPr>
      <w:ins w:id="2717" w:author="Gregorio Canal" w:date="2019-04-23T14:35:00Z">
        <w:r>
          <w:t>There are many reasonable methods of securing interoperability transactions. These security</w:t>
        </w:r>
      </w:ins>
      <w:ins w:id="2718" w:author="Gregorio Canal" w:date="2019-04-23T14:42:00Z">
        <w:r>
          <w:t xml:space="preserve"> </w:t>
        </w:r>
      </w:ins>
      <w:ins w:id="2719" w:author="Gregorio Canal" w:date="2019-04-23T14:35:00Z">
        <w:r>
          <w:t>models can be layered in without modifying the characteristics of the transaction. The use of TLS is encouraged, specifically the use of the ATNA Profile. User authentication on mobile devices is encouraged using Internet User Authorization (IUA) Profile. The IUA Profile is a profile of the OAuth protocol. IUA enables external Authorization providers, which can leverage pluggable authentication providers, such as OpenID Connect. The network communication</w:t>
        </w:r>
      </w:ins>
      <w:ins w:id="2720" w:author="Gregorio Canal" w:date="2019-04-23T14:42:00Z">
        <w:r>
          <w:t xml:space="preserve"> </w:t>
        </w:r>
      </w:ins>
      <w:ins w:id="2721" w:author="Gregorio Canal" w:date="2019-04-23T14:35:00Z">
        <w:r>
          <w:t>security and user authentication are layered in at the HTTP transport layer and do not modify the interoperability characteristics defined in the transaction.</w:t>
        </w:r>
      </w:ins>
    </w:p>
    <w:p w14:paraId="04BEB21E" w14:textId="215F5E38" w:rsidR="007F53D9" w:rsidRDefault="0073691F" w:rsidP="00597DB2">
      <w:pPr>
        <w:pStyle w:val="Corpotesto"/>
        <w:rPr>
          <w:ins w:id="2722" w:author="Gregorio Canal" w:date="2019-04-23T14:51:00Z"/>
          <w:b/>
          <w:strike/>
        </w:rPr>
      </w:pPr>
      <w:ins w:id="2723" w:author="Gregorio Canal" w:date="2019-04-23T14:37:00Z">
        <w:r w:rsidRPr="00CF5A87">
          <w:rPr>
            <w:b/>
            <w:strike/>
          </w:rPr>
          <w:t>Security audit logging (e.g., ATNA) is recommended. Support for ATNA-based audit logging on the mobile health device may be beyond the ability of the client-constrained environment. For example, the client actor may only support HTTP interactions using JSON encoding, while the Record Audit Event [ITI-20] transaction requires the SYSLOG protocol and XML encoding. For this reason, the use of ATNA Audit Logging is not mandated. This means that the organization responsible for the operational environment must choose how to mitigate the risk of relying only on the service side audit logging.</w:t>
        </w:r>
      </w:ins>
    </w:p>
    <w:p w14:paraId="62AE4144" w14:textId="2F29C91A" w:rsidR="00F07AD0" w:rsidRPr="00CF5A87" w:rsidRDefault="00F07AD0" w:rsidP="00597DB2">
      <w:pPr>
        <w:pStyle w:val="Corpotesto"/>
        <w:rPr>
          <w:ins w:id="2724" w:author="Gregorio Canal" w:date="2019-04-23T14:37:00Z"/>
          <w:b/>
          <w:u w:val="single"/>
        </w:rPr>
      </w:pPr>
      <w:ins w:id="2725" w:author="Gregorio Canal" w:date="2019-04-23T14:51:00Z">
        <w:r w:rsidRPr="00CF5A87">
          <w:rPr>
            <w:b/>
            <w:u w:val="single"/>
          </w:rPr>
          <w:t xml:space="preserve">Security audit logging (e.g., ATNA) is recommended. Support for ATNA-based audit logging on the mobile health device </w:t>
        </w:r>
      </w:ins>
      <w:ins w:id="2726" w:author="Gregorio Canal" w:date="2019-04-23T15:06:00Z">
        <w:r w:rsidR="004155A8">
          <w:rPr>
            <w:b/>
            <w:u w:val="single"/>
          </w:rPr>
          <w:t xml:space="preserve">can be done </w:t>
        </w:r>
      </w:ins>
      <w:ins w:id="2727" w:author="Gregorio Canal" w:date="2019-04-23T15:07:00Z">
        <w:r w:rsidR="004155A8">
          <w:rPr>
            <w:b/>
            <w:u w:val="single"/>
          </w:rPr>
          <w:t xml:space="preserve">using </w:t>
        </w:r>
      </w:ins>
      <w:ins w:id="2728" w:author="Gregorio Canal" w:date="2019-04-30T23:06:00Z">
        <w:r w:rsidR="00AB4D68">
          <w:rPr>
            <w:b/>
            <w:u w:val="single"/>
          </w:rPr>
          <w:t xml:space="preserve">the </w:t>
        </w:r>
      </w:ins>
      <w:ins w:id="2729" w:author="Gregorio Canal" w:date="2019-04-30T23:05:00Z">
        <w:r w:rsidR="00AB4D68">
          <w:rPr>
            <w:b/>
            <w:u w:val="single"/>
          </w:rPr>
          <w:t>Recor</w:t>
        </w:r>
      </w:ins>
      <w:ins w:id="2730" w:author="Gregorio Canal" w:date="2019-04-30T23:06:00Z">
        <w:r w:rsidR="00AB4D68">
          <w:rPr>
            <w:b/>
            <w:u w:val="single"/>
          </w:rPr>
          <w:t>d Audit Event</w:t>
        </w:r>
      </w:ins>
      <w:ins w:id="2731" w:author="Gregorio Canal" w:date="2019-04-23T15:07:00Z">
        <w:r w:rsidR="004155A8">
          <w:rPr>
            <w:b/>
            <w:u w:val="single"/>
          </w:rPr>
          <w:t xml:space="preserve"> [ITI-</w:t>
        </w:r>
      </w:ins>
      <w:ins w:id="2732" w:author="Gregorio Canal" w:date="2019-04-30T23:06:00Z">
        <w:r w:rsidR="00AB4D68">
          <w:rPr>
            <w:b/>
            <w:u w:val="single"/>
          </w:rPr>
          <w:t>20</w:t>
        </w:r>
      </w:ins>
      <w:ins w:id="2733" w:author="Gregorio Canal" w:date="2019-04-23T15:07:00Z">
        <w:r w:rsidR="004155A8">
          <w:rPr>
            <w:b/>
            <w:u w:val="single"/>
          </w:rPr>
          <w:t>] transaction that support</w:t>
        </w:r>
      </w:ins>
      <w:ins w:id="2734" w:author="Gregorio Canal" w:date="2019-05-02T17:31:00Z">
        <w:r w:rsidR="00C4769E">
          <w:rPr>
            <w:b/>
            <w:u w:val="single"/>
          </w:rPr>
          <w:t>s</w:t>
        </w:r>
      </w:ins>
      <w:ins w:id="2735" w:author="Gregorio Canal" w:date="2019-04-23T14:54:00Z">
        <w:r w:rsidR="00CF5A87">
          <w:rPr>
            <w:b/>
            <w:u w:val="single"/>
          </w:rPr>
          <w:t xml:space="preserve"> </w:t>
        </w:r>
        <w:r w:rsidR="00CF5A87" w:rsidRPr="006C272F">
          <w:rPr>
            <w:b/>
            <w:u w:val="single"/>
          </w:rPr>
          <w:t xml:space="preserve">HTTP interactions </w:t>
        </w:r>
      </w:ins>
      <w:ins w:id="2736" w:author="Gregorio Canal" w:date="2019-04-23T15:08:00Z">
        <w:r w:rsidR="004155A8">
          <w:rPr>
            <w:b/>
            <w:u w:val="single"/>
          </w:rPr>
          <w:t>for both</w:t>
        </w:r>
      </w:ins>
      <w:ins w:id="2737" w:author="Gregorio Canal" w:date="2019-04-23T14:54:00Z">
        <w:r w:rsidR="00CF5A87" w:rsidRPr="006C272F">
          <w:rPr>
            <w:b/>
            <w:u w:val="single"/>
          </w:rPr>
          <w:t xml:space="preserve"> JSON</w:t>
        </w:r>
      </w:ins>
      <w:ins w:id="2738" w:author="Gregorio Canal" w:date="2019-04-23T15:08:00Z">
        <w:r w:rsidR="004155A8">
          <w:rPr>
            <w:b/>
            <w:u w:val="single"/>
          </w:rPr>
          <w:t xml:space="preserve"> and XML</w:t>
        </w:r>
      </w:ins>
      <w:ins w:id="2739" w:author="Gregorio Canal" w:date="2019-04-23T14:54:00Z">
        <w:r w:rsidR="00CF5A87" w:rsidRPr="006C272F">
          <w:rPr>
            <w:b/>
            <w:u w:val="single"/>
          </w:rPr>
          <w:t xml:space="preserve"> encoding</w:t>
        </w:r>
      </w:ins>
      <w:ins w:id="2740" w:author="Gregorio Canal" w:date="2019-04-23T14:53:00Z">
        <w:r w:rsidRPr="006C272F">
          <w:rPr>
            <w:b/>
            <w:u w:val="single"/>
          </w:rPr>
          <w:t>.</w:t>
        </w:r>
      </w:ins>
    </w:p>
    <w:p w14:paraId="7D912CA8" w14:textId="7254707B" w:rsidR="0073691F" w:rsidRPr="00FF2A48" w:rsidRDefault="0073691F" w:rsidP="00597DB2">
      <w:pPr>
        <w:pStyle w:val="Corpotesto"/>
      </w:pPr>
      <w:ins w:id="2741" w:author="Gregorio Canal" w:date="2019-04-23T14:37:00Z">
        <w:r>
          <w:t>Many transactions using HTTP REST will include query parameters that would be identifiers, quasi-identifiers, or sensitive health topics. For example, it is common for patient identifier to be a query parameter. With this URL pattern, the query parameters are typically visible in the server audit log or browser history. The risk from this visibility should be mitigated in system or operational design, by protecting the logs as sensitive data, or by designing other measures into the system to prevent inappropriate exposure.</w:t>
        </w:r>
      </w:ins>
    </w:p>
    <w:sectPr w:rsidR="0073691F" w:rsidRPr="00FF2A48" w:rsidSect="00626DF9">
      <w:headerReference w:type="default" r:id="rId40"/>
      <w:footerReference w:type="default" r:id="rId41"/>
      <w:footerReference w:type="first" r:id="rId42"/>
      <w:pgSz w:w="12240" w:h="15840" w:code="1"/>
      <w:pgMar w:top="1440" w:right="1080" w:bottom="1440" w:left="1800" w:header="720" w:footer="720" w:gutter="0"/>
      <w:lnNumType w:countBy="5" w:restart="continuous"/>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6" w:author="Gregorio Canal" w:date="2019-07-23T12:36:00Z" w:initials="GC">
    <w:p w14:paraId="1499B844" w14:textId="61012C56" w:rsidR="000C0F91" w:rsidRDefault="000C0F91" w:rsidP="00AE2480">
      <w:pPr>
        <w:pStyle w:val="Testocommento"/>
      </w:pPr>
      <w:r>
        <w:rPr>
          <w:rStyle w:val="Rimandocommento"/>
        </w:rPr>
        <w:annotationRef/>
      </w:r>
      <w:proofErr w:type="spellStart"/>
      <w:r>
        <w:t>Lynn:</w:t>
      </w:r>
      <w:r>
        <w:rPr>
          <w:rStyle w:val="Rimandocommento"/>
        </w:rPr>
        <w:annotationRef/>
      </w:r>
      <w:r>
        <w:t>We</w:t>
      </w:r>
      <w:proofErr w:type="spellEnd"/>
      <w:r>
        <w:t xml:space="preserve"> should update this introduction to include the scope of the entire supplement, not just “what’s new”</w:t>
      </w:r>
    </w:p>
    <w:p w14:paraId="144EA123" w14:textId="27886CDF" w:rsidR="000C0F91" w:rsidRDefault="000C0F91">
      <w:pPr>
        <w:pStyle w:val="Testocommento"/>
      </w:pPr>
    </w:p>
  </w:comment>
  <w:comment w:id="123" w:author="Gregorio Canal" w:date="2019-07-23T14:00:00Z" w:initials="GC">
    <w:p w14:paraId="06F9DDC2" w14:textId="78B1510E" w:rsidR="000C0F91" w:rsidRDefault="000C0F91">
      <w:pPr>
        <w:pStyle w:val="Testocommento"/>
      </w:pPr>
      <w:proofErr w:type="spellStart"/>
      <w:r>
        <w:t>Jhon</w:t>
      </w:r>
      <w:proofErr w:type="spellEnd"/>
      <w:r>
        <w:t xml:space="preserve">: </w:t>
      </w:r>
      <w:r>
        <w:rPr>
          <w:rStyle w:val="Rimandocommento"/>
        </w:rPr>
        <w:annotationRef/>
      </w:r>
      <w:r>
        <w:t xml:space="preserve">Is this one question or two? </w:t>
      </w:r>
    </w:p>
  </w:comment>
  <w:comment w:id="124" w:author="Mauro Zanardini" w:date="2019-07-23T15:18:00Z" w:initials="MZ">
    <w:p w14:paraId="38DD3BC6" w14:textId="3844E3A5" w:rsidR="000C0F91" w:rsidRDefault="000C0F91">
      <w:pPr>
        <w:pStyle w:val="Testocommento"/>
      </w:pPr>
      <w:r>
        <w:rPr>
          <w:rStyle w:val="Rimandocommento"/>
        </w:rPr>
        <w:annotationRef/>
      </w:r>
      <w:r>
        <w:t xml:space="preserve">It is in final text. </w:t>
      </w:r>
    </w:p>
  </w:comment>
  <w:comment w:id="133" w:author="Gregorio Canal" w:date="2019-07-23T14:01:00Z" w:initials="GC">
    <w:p w14:paraId="1EA9617A" w14:textId="1FC5798E" w:rsidR="000C0F91" w:rsidRDefault="000C0F91">
      <w:pPr>
        <w:pStyle w:val="Testocommento"/>
      </w:pPr>
      <w:r>
        <w:rPr>
          <w:rStyle w:val="Rimandocommento"/>
        </w:rPr>
        <w:annotationRef/>
      </w:r>
      <w:proofErr w:type="spellStart"/>
      <w:r>
        <w:t>Jhon</w:t>
      </w:r>
      <w:proofErr w:type="spellEnd"/>
      <w:r>
        <w:t>: Is this still an open issue? Or can we close this now?</w:t>
      </w:r>
    </w:p>
  </w:comment>
  <w:comment w:id="134" w:author="Mauro Zanardini" w:date="2019-07-23T15:23:00Z" w:initials="MZ">
    <w:p w14:paraId="5A00B623" w14:textId="482FDB4C" w:rsidR="000C0F91" w:rsidRDefault="000C0F91">
      <w:pPr>
        <w:pStyle w:val="Testocommento"/>
      </w:pPr>
      <w:r>
        <w:rPr>
          <w:rStyle w:val="Rimandocommento"/>
        </w:rPr>
        <w:annotationRef/>
      </w:r>
      <w:r>
        <w:t>closed</w:t>
      </w:r>
    </w:p>
  </w:comment>
  <w:comment w:id="137" w:author="Gregorio Canal" w:date="2019-07-23T14:01:00Z" w:initials="GC">
    <w:p w14:paraId="168C00FA" w14:textId="0C5B9413" w:rsidR="000C0F91" w:rsidRDefault="000C0F91">
      <w:pPr>
        <w:pStyle w:val="Testocommento"/>
      </w:pPr>
      <w:r>
        <w:rPr>
          <w:rStyle w:val="Rimandocommento"/>
        </w:rPr>
        <w:annotationRef/>
      </w:r>
      <w:r>
        <w:t xml:space="preserve">Is this specific to ITI-82? Because the FHIR specification already has this built into </w:t>
      </w:r>
      <w:proofErr w:type="spellStart"/>
      <w:r>
        <w:t>CapabilityStatement</w:t>
      </w:r>
      <w:proofErr w:type="spellEnd"/>
      <w:r>
        <w:t xml:space="preserve"> requirement.</w:t>
      </w:r>
    </w:p>
  </w:comment>
  <w:comment w:id="138" w:author="Mauro Zanardini" w:date="2019-07-23T15:28:00Z" w:initials="MZ">
    <w:p w14:paraId="76BBA12D" w14:textId="1A5E22C1" w:rsidR="000C0F91" w:rsidRDefault="000C0F91">
      <w:pPr>
        <w:pStyle w:val="Testocommento"/>
      </w:pPr>
      <w:r>
        <w:rPr>
          <w:rStyle w:val="Rimandocommento"/>
        </w:rPr>
        <w:annotationRef/>
      </w:r>
      <w:r>
        <w:t xml:space="preserve">Close it for ITI-81. </w:t>
      </w:r>
    </w:p>
  </w:comment>
  <w:comment w:id="142" w:author="Gregorio Canal" w:date="2019-07-23T14:03:00Z" w:initials="GC">
    <w:p w14:paraId="68E89811" w14:textId="5EFBCAED" w:rsidR="000C0F91" w:rsidRDefault="000C0F91">
      <w:pPr>
        <w:pStyle w:val="Testocommento"/>
      </w:pPr>
      <w:r>
        <w:rPr>
          <w:rStyle w:val="Rimandocommento"/>
        </w:rPr>
        <w:annotationRef/>
      </w:r>
      <w:r>
        <w:t>I don’t understand the relevance of this question. How would a YES affect the profile? Without an explanation of the benefit, or the change, it seems not helpful to have this open issue. I recommend we close it.</w:t>
      </w:r>
    </w:p>
  </w:comment>
  <w:comment w:id="143" w:author="Mauro Zanardini" w:date="2019-07-23T16:41:00Z" w:initials="MZ">
    <w:p w14:paraId="3CCA9F7B" w14:textId="485F1AB5" w:rsidR="000C0F91" w:rsidRDefault="000C0F91">
      <w:pPr>
        <w:pStyle w:val="Testocommento"/>
      </w:pPr>
      <w:r>
        <w:rPr>
          <w:rStyle w:val="Rimandocommento"/>
        </w:rPr>
        <w:annotationRef/>
      </w:r>
      <w:r>
        <w:t>Closed. The functionality is covered by the capability statement</w:t>
      </w:r>
    </w:p>
  </w:comment>
  <w:comment w:id="148" w:author="Gregorio Canal" w:date="2019-07-23T14:03:00Z" w:initials="GC">
    <w:p w14:paraId="20CBD958" w14:textId="77777777" w:rsidR="000C0F91" w:rsidRDefault="000C0F91" w:rsidP="0010463F">
      <w:pPr>
        <w:pStyle w:val="Testocommento"/>
      </w:pPr>
      <w:r>
        <w:rPr>
          <w:rStyle w:val="Rimandocommento"/>
        </w:rPr>
        <w:annotationRef/>
      </w:r>
      <w:r>
        <w:t>NO. If a server wants to, they can today. We should not require them to do this.</w:t>
      </w:r>
    </w:p>
    <w:p w14:paraId="09D60BBB" w14:textId="5141A346" w:rsidR="000C0F91" w:rsidRDefault="000C0F91" w:rsidP="0010463F">
      <w:pPr>
        <w:pStyle w:val="Numeroelenco2"/>
        <w:numPr>
          <w:ilvl w:val="0"/>
          <w:numId w:val="0"/>
        </w:numPr>
      </w:pPr>
      <w:r>
        <w:t xml:space="preserve"> </w:t>
      </w:r>
    </w:p>
  </w:comment>
  <w:comment w:id="149" w:author="Mauro Zanardini" w:date="2019-07-23T16:47:00Z" w:initials="MZ">
    <w:p w14:paraId="23449B14" w14:textId="75B9ECF4" w:rsidR="000C0F91" w:rsidRDefault="000C0F91">
      <w:pPr>
        <w:pStyle w:val="Testocommento"/>
      </w:pPr>
      <w:r>
        <w:rPr>
          <w:rStyle w:val="Rimandocommento"/>
        </w:rPr>
        <w:annotationRef/>
      </w:r>
      <w:r>
        <w:t xml:space="preserve">Correct. This is closed. The server could accept request without “date”. </w:t>
      </w:r>
    </w:p>
  </w:comment>
  <w:comment w:id="156" w:author="Gregorio Canal" w:date="2019-07-23T14:04:00Z" w:initials="GC">
    <w:p w14:paraId="331D2819" w14:textId="183F1EE4" w:rsidR="000C0F91" w:rsidRDefault="000C0F91">
      <w:pPr>
        <w:pStyle w:val="Testocommento"/>
      </w:pPr>
      <w:r>
        <w:rPr>
          <w:rStyle w:val="Rimandocommento"/>
        </w:rPr>
        <w:annotationRef/>
      </w:r>
      <w:r>
        <w:t>Is this specific to ITI-82? I ask because FHIR seems specific on this topic. Right? I think we should close this open issue.</w:t>
      </w:r>
    </w:p>
  </w:comment>
  <w:comment w:id="157" w:author="Mauro Zanardini" w:date="2019-07-23T16:50:00Z" w:initials="MZ">
    <w:p w14:paraId="1319079C" w14:textId="18E06D9D" w:rsidR="000C0F91" w:rsidRDefault="000C0F91">
      <w:pPr>
        <w:pStyle w:val="Testocommento"/>
      </w:pPr>
      <w:r>
        <w:rPr>
          <w:rStyle w:val="Rimandocommento"/>
        </w:rPr>
        <w:annotationRef/>
      </w:r>
      <w:r>
        <w:t>I would keep this for ITI-82</w:t>
      </w:r>
    </w:p>
  </w:comment>
  <w:comment w:id="162" w:author="Gregorio Canal" w:date="2019-07-23T14:05:00Z" w:initials="GC">
    <w:p w14:paraId="6D479434" w14:textId="77777777" w:rsidR="000C0F91" w:rsidRDefault="000C0F91" w:rsidP="0010463F">
      <w:pPr>
        <w:pStyle w:val="Testocommento"/>
      </w:pPr>
      <w:r>
        <w:rPr>
          <w:rStyle w:val="Rimandocommento"/>
        </w:rPr>
        <w:annotationRef/>
      </w:r>
      <w:r>
        <w:t>Is this an open issue? Has the updates for this mapping been provided as a CR to FHIR? We should be helping keep the FHIR specification useable, especially on this topic.</w:t>
      </w:r>
    </w:p>
    <w:p w14:paraId="054E872F" w14:textId="6E0D7D08" w:rsidR="000C0F91" w:rsidRDefault="000C0F91" w:rsidP="0010463F">
      <w:pPr>
        <w:pStyle w:val="Testocommento"/>
      </w:pPr>
      <w:r>
        <w:t xml:space="preserve">Seems we have reported all issues, and they are listed below. </w:t>
      </w:r>
      <w:proofErr w:type="spellStart"/>
      <w:r>
        <w:t>Rigth</w:t>
      </w:r>
      <w:proofErr w:type="spellEnd"/>
      <w:r>
        <w:t>?</w:t>
      </w:r>
    </w:p>
  </w:comment>
  <w:comment w:id="163" w:author="Mauro Zanardini" w:date="2019-07-23T16:57:00Z" w:initials="MZ">
    <w:p w14:paraId="6F9D4477" w14:textId="39F44815" w:rsidR="000C0F91" w:rsidRDefault="000C0F91">
      <w:pPr>
        <w:pStyle w:val="Testocommento"/>
      </w:pPr>
      <w:r>
        <w:rPr>
          <w:rStyle w:val="Rimandocommento"/>
        </w:rPr>
        <w:annotationRef/>
      </w:r>
      <w:r>
        <w:t>Closed issue</w:t>
      </w:r>
    </w:p>
  </w:comment>
  <w:comment w:id="196" w:author="Gregorio Canal" w:date="2019-07-23T14:05:00Z" w:initials="GC">
    <w:p w14:paraId="24DEC9AF" w14:textId="77777777" w:rsidR="000C0F91" w:rsidRDefault="000C0F91" w:rsidP="0010463F">
      <w:pPr>
        <w:pStyle w:val="Testocommento"/>
      </w:pPr>
      <w:r>
        <w:rPr>
          <w:rStyle w:val="Rimandocommento"/>
        </w:rPr>
        <w:annotationRef/>
      </w:r>
      <w:r>
        <w:t>This should be a closed issue. Right?</w:t>
      </w:r>
    </w:p>
    <w:p w14:paraId="782E4293" w14:textId="21BD08BA" w:rsidR="000C0F91" w:rsidRDefault="000C0F91">
      <w:pPr>
        <w:pStyle w:val="Testocommento"/>
      </w:pPr>
    </w:p>
  </w:comment>
  <w:comment w:id="197" w:author="Mauro Zanardini" w:date="2019-07-23T17:02:00Z" w:initials="MZ">
    <w:p w14:paraId="62DC092C" w14:textId="737F4830" w:rsidR="000C0F91" w:rsidRDefault="000C0F91">
      <w:pPr>
        <w:pStyle w:val="Testocommento"/>
      </w:pPr>
      <w:r>
        <w:rPr>
          <w:rStyle w:val="Rimandocommento"/>
        </w:rPr>
        <w:annotationRef/>
      </w:r>
      <w:r>
        <w:t xml:space="preserve">Closed. </w:t>
      </w:r>
    </w:p>
  </w:comment>
  <w:comment w:id="216" w:author="Gregorio Canal" w:date="2019-07-23T14:05:00Z" w:initials="GC">
    <w:p w14:paraId="3B706EAB" w14:textId="200986A4" w:rsidR="000C0F91" w:rsidRDefault="000C0F91">
      <w:pPr>
        <w:pStyle w:val="Testocommento"/>
      </w:pPr>
      <w:r>
        <w:rPr>
          <w:rStyle w:val="Rimandocommento"/>
        </w:rPr>
        <w:annotationRef/>
      </w:r>
      <w:r>
        <w:t>This should be a closed issue.</w:t>
      </w:r>
    </w:p>
  </w:comment>
  <w:comment w:id="217" w:author="Mauro Zanardini" w:date="2019-07-23T17:13:00Z" w:initials="MZ">
    <w:p w14:paraId="089880F6" w14:textId="30B95E35" w:rsidR="000C0F91" w:rsidRDefault="000C0F91">
      <w:pPr>
        <w:pStyle w:val="Testocommento"/>
      </w:pPr>
      <w:r>
        <w:rPr>
          <w:rStyle w:val="Rimandocommento"/>
        </w:rPr>
        <w:annotationRef/>
      </w:r>
      <w:r>
        <w:t>Open because it is R5</w:t>
      </w:r>
    </w:p>
    <w:p w14:paraId="525FE69A" w14:textId="77777777" w:rsidR="000C0F91" w:rsidRDefault="000C0F91">
      <w:pPr>
        <w:pStyle w:val="Testocommento"/>
      </w:pPr>
    </w:p>
    <w:p w14:paraId="7EBC1C04" w14:textId="4A0DA5A5" w:rsidR="000C0F91" w:rsidRDefault="000C0F91">
      <w:pPr>
        <w:pStyle w:val="Testocommento"/>
      </w:pPr>
    </w:p>
  </w:comment>
  <w:comment w:id="252" w:author="Gregorio Canal" w:date="2019-07-23T14:06:00Z" w:initials="GC">
    <w:p w14:paraId="0F38DA0A" w14:textId="77777777" w:rsidR="000C0F91" w:rsidRDefault="000C0F91" w:rsidP="00100EB9">
      <w:pPr>
        <w:pStyle w:val="Testocommento"/>
      </w:pPr>
      <w:r>
        <w:rPr>
          <w:rStyle w:val="Rimandocommento"/>
        </w:rPr>
        <w:annotationRef/>
      </w:r>
      <w:r>
        <w:t>This should be considered a closed issue now. Right?</w:t>
      </w:r>
    </w:p>
    <w:p w14:paraId="094F007F" w14:textId="36D2AC41" w:rsidR="000C0F91" w:rsidRDefault="000C0F91">
      <w:pPr>
        <w:pStyle w:val="Testocommento"/>
      </w:pPr>
    </w:p>
  </w:comment>
  <w:comment w:id="253" w:author="Mauro Zanardini" w:date="2019-07-23T17:20:00Z" w:initials="MZ">
    <w:p w14:paraId="41FF675C" w14:textId="655A3EE2" w:rsidR="000C0F91" w:rsidRDefault="000C0F91">
      <w:pPr>
        <w:pStyle w:val="Testocommento"/>
      </w:pPr>
      <w:r>
        <w:rPr>
          <w:rStyle w:val="Rimandocommento"/>
        </w:rPr>
        <w:annotationRef/>
      </w:r>
      <w:r>
        <w:t xml:space="preserve">Closed. </w:t>
      </w:r>
    </w:p>
  </w:comment>
  <w:comment w:id="286" w:author="Gregorio Canal" w:date="2019-07-23T14:06:00Z" w:initials="GC">
    <w:p w14:paraId="5CB48DED" w14:textId="77777777" w:rsidR="000C0F91" w:rsidRDefault="000C0F91" w:rsidP="00100EB9">
      <w:pPr>
        <w:pStyle w:val="Testocommento"/>
      </w:pPr>
      <w:r>
        <w:rPr>
          <w:rStyle w:val="Rimandocommento"/>
        </w:rPr>
        <w:annotationRef/>
      </w:r>
      <w:r>
        <w:t>Should this be considered a closed issue? It is not clear to me what the public comment would say about this question.</w:t>
      </w:r>
    </w:p>
    <w:p w14:paraId="2A4B0318" w14:textId="1AC2891C" w:rsidR="000C0F91" w:rsidRDefault="000C0F91">
      <w:pPr>
        <w:pStyle w:val="Testocommento"/>
      </w:pPr>
    </w:p>
  </w:comment>
  <w:comment w:id="287" w:author="Mauro Zanardini" w:date="2019-07-23T17:21:00Z" w:initials="MZ">
    <w:p w14:paraId="60D86FE2" w14:textId="61F16652" w:rsidR="000C0F91" w:rsidRDefault="000C0F91">
      <w:pPr>
        <w:pStyle w:val="Testocommento"/>
      </w:pPr>
      <w:r>
        <w:rPr>
          <w:rStyle w:val="Rimandocommento"/>
        </w:rPr>
        <w:annotationRef/>
      </w:r>
      <w:r>
        <w:t xml:space="preserve">Closed </w:t>
      </w:r>
    </w:p>
  </w:comment>
  <w:comment w:id="341" w:author="Gregorio Canal" w:date="2019-07-23T14:05:00Z" w:initials="GC">
    <w:p w14:paraId="4EA148DC" w14:textId="77777777" w:rsidR="000C0F91" w:rsidRDefault="000C0F91" w:rsidP="00444A24">
      <w:pPr>
        <w:pStyle w:val="Testocommento"/>
      </w:pPr>
      <w:r>
        <w:rPr>
          <w:rStyle w:val="Rimandocommento"/>
        </w:rPr>
        <w:annotationRef/>
      </w:r>
      <w:r>
        <w:t>This should be a closed issue. Right?</w:t>
      </w:r>
    </w:p>
    <w:p w14:paraId="1C74F185" w14:textId="77777777" w:rsidR="000C0F91" w:rsidRDefault="000C0F91" w:rsidP="00444A24">
      <w:pPr>
        <w:pStyle w:val="Testocommento"/>
      </w:pPr>
    </w:p>
  </w:comment>
  <w:comment w:id="351" w:author="Gregorio Canal" w:date="2019-07-23T14:05:00Z" w:initials="GC">
    <w:p w14:paraId="1A43B7AA" w14:textId="77777777" w:rsidR="000C0F91" w:rsidRDefault="000C0F91" w:rsidP="00A64364">
      <w:pPr>
        <w:pStyle w:val="Testocommento"/>
      </w:pPr>
      <w:r>
        <w:rPr>
          <w:rStyle w:val="Rimandocommento"/>
        </w:rPr>
        <w:annotationRef/>
      </w:r>
      <w:r>
        <w:t>Is this an open issue? Has the updates for this mapping been provided as a CR to FHIR? We should be helping keep the FHIR specification useable, especially on this topic.</w:t>
      </w:r>
    </w:p>
    <w:p w14:paraId="32E9BF50" w14:textId="77777777" w:rsidR="000C0F91" w:rsidRDefault="000C0F91" w:rsidP="00A64364">
      <w:pPr>
        <w:pStyle w:val="Testocommento"/>
      </w:pPr>
      <w:r>
        <w:t xml:space="preserve">Seems we have reported all issues, and they are listed below. </w:t>
      </w:r>
      <w:proofErr w:type="spellStart"/>
      <w:r>
        <w:t>Rigth</w:t>
      </w:r>
      <w:proofErr w:type="spellEnd"/>
      <w:r>
        <w:t>?</w:t>
      </w:r>
    </w:p>
  </w:comment>
  <w:comment w:id="360" w:author="Gregorio Canal" w:date="2019-07-23T14:03:00Z" w:initials="GC">
    <w:p w14:paraId="759BD7ED" w14:textId="77777777" w:rsidR="000C0F91" w:rsidRDefault="000C0F91" w:rsidP="00126A64">
      <w:pPr>
        <w:pStyle w:val="Testocommento"/>
      </w:pPr>
      <w:r>
        <w:rPr>
          <w:rStyle w:val="Rimandocommento"/>
        </w:rPr>
        <w:annotationRef/>
      </w:r>
      <w:r>
        <w:t>NO. If a server wants to, they can today. We should not require them to do this.</w:t>
      </w:r>
    </w:p>
    <w:p w14:paraId="76B790D6" w14:textId="77777777" w:rsidR="000C0F91" w:rsidRDefault="000C0F91" w:rsidP="00126A64">
      <w:pPr>
        <w:pStyle w:val="Numeroelenco2"/>
        <w:numPr>
          <w:ilvl w:val="0"/>
          <w:numId w:val="0"/>
        </w:numPr>
      </w:pPr>
      <w:r>
        <w:t xml:space="preserve"> </w:t>
      </w:r>
    </w:p>
  </w:comment>
  <w:comment w:id="368" w:author="Gregorio Canal" w:date="2019-07-23T14:03:00Z" w:initials="GC">
    <w:p w14:paraId="14E19367" w14:textId="77777777" w:rsidR="000C0F91" w:rsidRDefault="000C0F91" w:rsidP="00126A64">
      <w:pPr>
        <w:pStyle w:val="Testocommento"/>
      </w:pPr>
      <w:r>
        <w:rPr>
          <w:rStyle w:val="Rimandocommento"/>
        </w:rPr>
        <w:annotationRef/>
      </w:r>
      <w:r>
        <w:t>I don’t understand the relevance of this question. How would a YES affect the profile? Without an explanation of the benefit, or the change, it seems not helpful to have this open issue. I recommend we close it.</w:t>
      </w:r>
    </w:p>
  </w:comment>
  <w:comment w:id="381" w:author="Gregorio Canal" w:date="2019-07-23T14:01:00Z" w:initials="GC">
    <w:p w14:paraId="22344E70" w14:textId="77777777" w:rsidR="000C0F91" w:rsidRDefault="000C0F91" w:rsidP="00795BC0">
      <w:pPr>
        <w:pStyle w:val="Testocommento"/>
      </w:pPr>
      <w:r>
        <w:rPr>
          <w:rStyle w:val="Rimandocommento"/>
        </w:rPr>
        <w:annotationRef/>
      </w:r>
      <w:proofErr w:type="spellStart"/>
      <w:r>
        <w:t>Jhon</w:t>
      </w:r>
      <w:proofErr w:type="spellEnd"/>
      <w:r>
        <w:t>: Is this still an open issue? Or can we close this now?</w:t>
      </w:r>
    </w:p>
  </w:comment>
  <w:comment w:id="389" w:author="Gregorio Canal" w:date="2019-07-23T14:01:00Z" w:initials="GC">
    <w:p w14:paraId="4576C052" w14:textId="77777777" w:rsidR="000C0F91" w:rsidRDefault="000C0F91" w:rsidP="00795BC0">
      <w:pPr>
        <w:pStyle w:val="Testocommento"/>
      </w:pPr>
      <w:r>
        <w:rPr>
          <w:rStyle w:val="Rimandocommento"/>
        </w:rPr>
        <w:annotationRef/>
      </w:r>
      <w:r>
        <w:t xml:space="preserve">Is this specific to ITI-82? Because the FHIR specification already has this built into </w:t>
      </w:r>
      <w:proofErr w:type="spellStart"/>
      <w:r>
        <w:t>CapabilityStatement</w:t>
      </w:r>
      <w:proofErr w:type="spellEnd"/>
      <w:r>
        <w:t xml:space="preserve"> requirement.</w:t>
      </w:r>
    </w:p>
  </w:comment>
  <w:comment w:id="390" w:author="Mauro Zanardini" w:date="2019-07-23T15:28:00Z" w:initials="MZ">
    <w:p w14:paraId="77BCE2E0" w14:textId="77777777" w:rsidR="000C0F91" w:rsidRDefault="000C0F91" w:rsidP="00795BC0">
      <w:pPr>
        <w:pStyle w:val="Testocommento"/>
      </w:pPr>
      <w:r>
        <w:rPr>
          <w:rStyle w:val="Rimandocommento"/>
        </w:rPr>
        <w:annotationRef/>
      </w:r>
      <w:r>
        <w:t xml:space="preserve">Close it for ITI-81. </w:t>
      </w:r>
    </w:p>
  </w:comment>
  <w:comment w:id="494" w:author="Gregorio Canal" w:date="2019-07-23T12:37:00Z" w:initials="GC">
    <w:p w14:paraId="30AB64ED" w14:textId="77777777" w:rsidR="000C0F91" w:rsidRDefault="000C0F91" w:rsidP="00AE2480">
      <w:pPr>
        <w:pStyle w:val="Testocommento"/>
      </w:pPr>
      <w:r>
        <w:rPr>
          <w:rStyle w:val="Rimandocommento"/>
        </w:rPr>
        <w:annotationRef/>
      </w:r>
      <w:r>
        <w:t>I wonder if we should delete this entire addition to the introduction.   We don’t go into this much detail about the authentication part of ATNA.   If it is important to keep it, maybe it should move down in Vol 1</w:t>
      </w:r>
    </w:p>
    <w:p w14:paraId="5118DD10" w14:textId="41E598B0" w:rsidR="000C0F91" w:rsidRDefault="000C0F91">
      <w:pPr>
        <w:pStyle w:val="Testocommento"/>
      </w:pPr>
    </w:p>
  </w:comment>
  <w:comment w:id="495" w:author="Mauro Zanardini" w:date="2019-07-23T17:32:00Z" w:initials="MZ">
    <w:p w14:paraId="0786C01C" w14:textId="78A05866" w:rsidR="000C0F91" w:rsidRDefault="000C0F91">
      <w:pPr>
        <w:pStyle w:val="Testocommento"/>
      </w:pPr>
      <w:r>
        <w:rPr>
          <w:rStyle w:val="Rimandocommento"/>
        </w:rPr>
        <w:annotationRef/>
      </w:r>
      <w:r>
        <w:t xml:space="preserve">I think it is a lack in the authentication part. The introduction is really important in order to describe capabilities… maybe we should submit a CP in order to make the authentication part more exhaustive </w:t>
      </w:r>
    </w:p>
  </w:comment>
  <w:comment w:id="627" w:author="Gregorio Canal" w:date="2019-07-23T12:44:00Z" w:initials="GC">
    <w:p w14:paraId="734328EA" w14:textId="51E74BCF" w:rsidR="000C0F91" w:rsidRDefault="000C0F91" w:rsidP="00C4597C">
      <w:pPr>
        <w:pStyle w:val="Testocommento"/>
      </w:pPr>
      <w:r>
        <w:rPr>
          <w:rStyle w:val="Rimandocommento"/>
        </w:rPr>
        <w:annotationRef/>
      </w:r>
      <w:r>
        <w:t>Lynn: These changes have to be done with markup since this is existing text</w:t>
      </w:r>
    </w:p>
    <w:p w14:paraId="72858307" w14:textId="77777777" w:rsidR="000C0F91" w:rsidRDefault="000C0F91" w:rsidP="00C4597C">
      <w:pPr>
        <w:pStyle w:val="Testocommento"/>
      </w:pPr>
    </w:p>
    <w:p w14:paraId="35987E5C" w14:textId="0700A4A6" w:rsidR="000C0F91" w:rsidRDefault="000C0F91" w:rsidP="00C4597C">
      <w:pPr>
        <w:pStyle w:val="Testocommento"/>
      </w:pPr>
      <w:r>
        <w:t>Also, are 1 and 4 contradictory??</w:t>
      </w:r>
    </w:p>
  </w:comment>
  <w:comment w:id="628" w:author="Mauro Zanardini" w:date="2019-07-23T17:48:00Z" w:initials="MZ">
    <w:p w14:paraId="3D858F9D" w14:textId="77FD0A94" w:rsidR="000C0F91" w:rsidRDefault="000C0F91">
      <w:pPr>
        <w:pStyle w:val="Testocommento"/>
      </w:pPr>
      <w:r>
        <w:rPr>
          <w:rStyle w:val="Rimandocommento"/>
        </w:rPr>
        <w:annotationRef/>
      </w:r>
      <w:r>
        <w:t xml:space="preserve">Correct. </w:t>
      </w:r>
    </w:p>
  </w:comment>
  <w:comment w:id="678" w:author="Lynn Felhofer" w:date="2019-07-23T03:50:00Z" w:initials="LF">
    <w:p w14:paraId="3DFD9D22" w14:textId="77777777" w:rsidR="000C0F91" w:rsidRDefault="000C0F91" w:rsidP="00C4597C">
      <w:pPr>
        <w:pStyle w:val="Testocommento"/>
      </w:pPr>
      <w:r>
        <w:rPr>
          <w:rStyle w:val="Rimandocommento"/>
        </w:rPr>
        <w:annotationRef/>
      </w:r>
      <w:r>
        <w:t>We can adjust this sentence with the committee.</w:t>
      </w:r>
    </w:p>
  </w:comment>
  <w:comment w:id="701" w:author="Gregorio Canal" w:date="2019-07-22T09:31:00Z" w:initials="GC">
    <w:p w14:paraId="0A140023" w14:textId="77777777" w:rsidR="000C0F91" w:rsidRDefault="000C0F91">
      <w:pPr>
        <w:pStyle w:val="Testocommento"/>
      </w:pPr>
      <w:r>
        <w:rPr>
          <w:rStyle w:val="Rimandocommento"/>
        </w:rPr>
        <w:annotationRef/>
      </w:r>
      <w:r>
        <w:t>Add the two Syslog option and  a note that says that at least one of the three shall be supported. Also for ARR</w:t>
      </w:r>
    </w:p>
  </w:comment>
  <w:comment w:id="882" w:author="Gregorio Canal" w:date="2019-07-23T13:34:00Z" w:initials="GC">
    <w:p w14:paraId="76E6626B" w14:textId="66AD924F" w:rsidR="000C0F91" w:rsidRDefault="000C0F91">
      <w:pPr>
        <w:pStyle w:val="Testocommento"/>
      </w:pPr>
      <w:r>
        <w:rPr>
          <w:rStyle w:val="Rimandocommento"/>
        </w:rPr>
        <w:annotationRef/>
      </w:r>
      <w:r>
        <w:rPr>
          <w:rStyle w:val="Rimandocommento"/>
        </w:rPr>
        <w:annotationRef/>
      </w:r>
      <w:r>
        <w:t>This is not true for the ARR.</w:t>
      </w:r>
    </w:p>
  </w:comment>
  <w:comment w:id="883" w:author="Mauro Zanardini" w:date="2019-07-23T17:54:00Z" w:initials="MZ">
    <w:p w14:paraId="3AAE88EF" w14:textId="7F4390D8" w:rsidR="000C0F91" w:rsidRDefault="000C0F91">
      <w:pPr>
        <w:pStyle w:val="Testocommento"/>
      </w:pPr>
      <w:r>
        <w:rPr>
          <w:rStyle w:val="Rimandocommento"/>
        </w:rPr>
        <w:annotationRef/>
      </w:r>
      <w:r>
        <w:t xml:space="preserve">WHY ? </w:t>
      </w:r>
    </w:p>
  </w:comment>
  <w:comment w:id="924" w:author="Gregorio Canal" w:date="2019-07-23T13:38:00Z" w:initials="GC">
    <w:p w14:paraId="273CDA43" w14:textId="52AE8862" w:rsidR="000C0F91" w:rsidRDefault="000C0F91">
      <w:pPr>
        <w:pStyle w:val="Testocommento"/>
      </w:pPr>
      <w:r>
        <w:rPr>
          <w:rStyle w:val="Rimandocommento"/>
        </w:rPr>
        <w:annotationRef/>
      </w:r>
      <w:r>
        <w:t xml:space="preserve">Changed from </w:t>
      </w:r>
      <w:proofErr w:type="spellStart"/>
      <w:r>
        <w:t>AuditEvent</w:t>
      </w:r>
      <w:proofErr w:type="spellEnd"/>
      <w:r>
        <w:t xml:space="preserve"> Message to RESTful. It is ok?</w:t>
      </w:r>
    </w:p>
  </w:comment>
  <w:comment w:id="925" w:author="Mauro Zanardini" w:date="2019-07-23T17:57:00Z" w:initials="MZ">
    <w:p w14:paraId="06A9A826" w14:textId="04B9B866" w:rsidR="000C0F91" w:rsidRDefault="000C0F91">
      <w:pPr>
        <w:pStyle w:val="Testocommento"/>
      </w:pPr>
      <w:r>
        <w:rPr>
          <w:rStyle w:val="Rimandocommento"/>
        </w:rPr>
        <w:annotationRef/>
      </w:r>
      <w:r>
        <w:t>ok</w:t>
      </w:r>
    </w:p>
  </w:comment>
  <w:comment w:id="988" w:author="Gregorio Canal" w:date="2019-07-23T13:41:00Z" w:initials="GC">
    <w:p w14:paraId="7A9DB25B" w14:textId="77777777" w:rsidR="000C0F91" w:rsidRDefault="000C0F91" w:rsidP="00DD459B">
      <w:pPr>
        <w:pStyle w:val="Testocommento"/>
      </w:pPr>
      <w:r>
        <w:rPr>
          <w:rStyle w:val="Rimandocommento"/>
        </w:rPr>
        <w:annotationRef/>
      </w:r>
      <w:r>
        <w:t xml:space="preserve">Lynn: What does this mean? …also, this applies to all actors, right?  </w:t>
      </w:r>
    </w:p>
    <w:p w14:paraId="37E95FF1" w14:textId="0ED04EB0" w:rsidR="000C0F91" w:rsidRDefault="000C0F91" w:rsidP="00DD459B">
      <w:pPr>
        <w:pStyle w:val="Testocommento"/>
      </w:pPr>
      <w:r>
        <w:t xml:space="preserve">I think this should be a note, </w:t>
      </w:r>
      <w:proofErr w:type="spellStart"/>
      <w:r>
        <w:t>eg</w:t>
      </w:r>
      <w:proofErr w:type="spellEnd"/>
      <w:r>
        <w:t xml:space="preserve"> “Note:  An actor that supports this option may support the Syslog interaction defined in ITI TF-2a: 3.20.4.1.”</w:t>
      </w:r>
    </w:p>
  </w:comment>
  <w:comment w:id="989" w:author="Gregorio Canal" w:date="2019-07-23T13:58:00Z" w:initials="GC">
    <w:p w14:paraId="10DA8737" w14:textId="20E74C16" w:rsidR="000C0F91" w:rsidRDefault="000C0F91">
      <w:pPr>
        <w:pStyle w:val="Testocommento"/>
      </w:pPr>
      <w:r>
        <w:rPr>
          <w:rStyle w:val="Rimandocommento"/>
        </w:rPr>
        <w:annotationRef/>
      </w:r>
      <w:proofErr w:type="spellStart"/>
      <w:r>
        <w:t>Jhon</w:t>
      </w:r>
      <w:proofErr w:type="spellEnd"/>
      <w:r>
        <w:t>: Do we mean might not? As in a statement of fact. Using may makes this a normative statement.</w:t>
      </w:r>
    </w:p>
  </w:comment>
  <w:comment w:id="990" w:author="Mauro Zanardini" w:date="2019-07-23T17:59:00Z" w:initials="MZ">
    <w:p w14:paraId="16C6BBF6" w14:textId="642887F4" w:rsidR="000C0F91" w:rsidRDefault="000C0F91">
      <w:pPr>
        <w:pStyle w:val="Testocommento"/>
      </w:pPr>
      <w:r>
        <w:rPr>
          <w:rStyle w:val="Rimandocommento"/>
        </w:rPr>
        <w:annotationRef/>
      </w:r>
      <w:r>
        <w:t>THIS SHALL BE REMOVED. DOES NOT APPLY TO THE ACTUAL STRUCTURE WUTH MULTIPLE OPTIONS</w:t>
      </w:r>
    </w:p>
  </w:comment>
  <w:comment w:id="1143" w:author="Gregorio Canal" w:date="2019-07-23T13:51:00Z" w:initials="GC">
    <w:p w14:paraId="1CE85A4A" w14:textId="0294F683" w:rsidR="000C0F91" w:rsidRDefault="000C0F91">
      <w:pPr>
        <w:pStyle w:val="Testocommento"/>
      </w:pPr>
      <w:r>
        <w:rPr>
          <w:rStyle w:val="Rimandocommento"/>
        </w:rPr>
        <w:annotationRef/>
      </w:r>
      <w:r>
        <w:t>Lynn: what scenario?</w:t>
      </w:r>
    </w:p>
  </w:comment>
  <w:comment w:id="1836" w:author="Lynn Felhofer" w:date="2019-07-23T06:39:00Z" w:initials="LF">
    <w:p w14:paraId="5096F703" w14:textId="77777777" w:rsidR="000C0F91" w:rsidRDefault="000C0F91" w:rsidP="0078573B">
      <w:pPr>
        <w:pStyle w:val="Testocommento"/>
      </w:pPr>
      <w:r>
        <w:rPr>
          <w:rStyle w:val="Rimandocommento"/>
        </w:rPr>
        <w:annotationRef/>
      </w:r>
      <w:r>
        <w:t>I found this sentence in ITI-82.  Does it belong here, too?</w:t>
      </w:r>
    </w:p>
  </w:comment>
  <w:comment w:id="1837" w:author="Gregorio Canal" w:date="2019-07-23T23:29:00Z" w:initials="GC">
    <w:p w14:paraId="0ECF72B4" w14:textId="404E7587" w:rsidR="000574F9" w:rsidRDefault="000574F9">
      <w:pPr>
        <w:pStyle w:val="Testocommento"/>
      </w:pPr>
      <w:r>
        <w:rPr>
          <w:rStyle w:val="Rimandocommento"/>
        </w:rPr>
        <w:annotationRef/>
      </w:r>
      <w:r>
        <w:t xml:space="preserve">No. we rely on </w:t>
      </w:r>
      <w:proofErr w:type="spellStart"/>
      <w:r>
        <w:t>fhir</w:t>
      </w:r>
      <w:proofErr w:type="spellEnd"/>
      <w:r>
        <w:t xml:space="preserve"> spec </w:t>
      </w:r>
    </w:p>
  </w:comment>
  <w:comment w:id="1838" w:author="Gregorio Canal" w:date="2019-07-23T23:30:00Z" w:initials="GC">
    <w:p w14:paraId="49A96497" w14:textId="0284C808" w:rsidR="000574F9" w:rsidRDefault="000574F9">
      <w:pPr>
        <w:pStyle w:val="Testocommento"/>
      </w:pPr>
      <w:r>
        <w:rPr>
          <w:rStyle w:val="Rimandocommento"/>
        </w:rPr>
        <w:annotationRef/>
      </w:r>
    </w:p>
  </w:comment>
  <w:comment w:id="2351" w:author="Gregorio Canal" w:date="2019-07-23T23:10:00Z" w:initials="GC">
    <w:p w14:paraId="6D8A2568" w14:textId="58132505" w:rsidR="0029582D" w:rsidRDefault="0029582D">
      <w:pPr>
        <w:pStyle w:val="Testocommento"/>
      </w:pPr>
      <w:r>
        <w:rPr>
          <w:rStyle w:val="Rimandocommento"/>
        </w:rPr>
        <w:annotationRef/>
      </w:r>
      <w:r>
        <w:t>The second half of this sentence is confusing.  We should discuss and fix it.</w:t>
      </w:r>
    </w:p>
  </w:comment>
  <w:comment w:id="2439" w:author="Gregorio Canal" w:date="2019-07-23T23:12:00Z" w:initials="GC">
    <w:p w14:paraId="192CC765" w14:textId="477D2980" w:rsidR="0029582D" w:rsidRDefault="0029582D">
      <w:pPr>
        <w:pStyle w:val="Testocommento"/>
      </w:pPr>
      <w:r>
        <w:rPr>
          <w:rStyle w:val="Rimandocommento"/>
        </w:rPr>
        <w:annotationRef/>
      </w:r>
      <w:r>
        <w:rPr>
          <w:rStyle w:val="Rimandocommento"/>
        </w:rPr>
        <w:annotationRef/>
      </w:r>
      <w:r>
        <w:t>Why is this requirement here in this query transaction?</w:t>
      </w:r>
    </w:p>
  </w:comment>
  <w:comment w:id="2440" w:author="Gregorio Canal" w:date="2019-07-23T23:26:00Z" w:initials="GC">
    <w:p w14:paraId="51048FA2" w14:textId="370727FF" w:rsidR="000574F9" w:rsidRDefault="000574F9">
      <w:pPr>
        <w:pStyle w:val="Testocommento"/>
      </w:pPr>
      <w:r>
        <w:rPr>
          <w:rStyle w:val="Rimandocommento"/>
        </w:rPr>
        <w:annotationRef/>
      </w:r>
    </w:p>
  </w:comment>
  <w:comment w:id="2441" w:author="Gregorio Canal" w:date="2019-07-23T23:26:00Z" w:initials="GC">
    <w:p w14:paraId="665B02DF" w14:textId="43AB452F" w:rsidR="000574F9" w:rsidRDefault="000574F9">
      <w:pPr>
        <w:pStyle w:val="Testocommento"/>
      </w:pPr>
      <w:r>
        <w:rPr>
          <w:rStyle w:val="Rimandocommento"/>
        </w:rPr>
        <w:annotationRef/>
      </w:r>
      <w:r>
        <w:t>???</w:t>
      </w:r>
    </w:p>
  </w:comment>
  <w:comment w:id="2498" w:author="Gregorio Canal" w:date="2019-07-23T23:31:00Z" w:initials="GC">
    <w:p w14:paraId="1E7E2119" w14:textId="2922D509" w:rsidR="000574F9" w:rsidRDefault="000574F9">
      <w:pPr>
        <w:pStyle w:val="Testocommento"/>
      </w:pPr>
      <w:r>
        <w:rPr>
          <w:rStyle w:val="Rimandocommento"/>
        </w:rPr>
        <w:annotationRef/>
      </w:r>
      <w:r>
        <w:t>Why?</w:t>
      </w:r>
      <w:bookmarkStart w:id="2501" w:name="_GoBack"/>
      <w:bookmarkEnd w:id="2501"/>
    </w:p>
  </w:comment>
  <w:comment w:id="2509" w:author="Gregorio Canal" w:date="2019-07-23T23:17:00Z" w:initials="GC">
    <w:p w14:paraId="5B2E2410" w14:textId="77777777" w:rsidR="00041E3A" w:rsidRDefault="00041E3A" w:rsidP="00041E3A">
      <w:pPr>
        <w:pStyle w:val="Testocommento"/>
      </w:pPr>
      <w:r>
        <w:rPr>
          <w:rStyle w:val="Rimandocommento"/>
        </w:rPr>
        <w:annotationRef/>
      </w:r>
      <w:r>
        <w:rPr>
          <w:rStyle w:val="Rimandocommento"/>
        </w:rPr>
        <w:annotationRef/>
      </w:r>
      <w:r>
        <w:t>This section is slightly different than 3.81.4.1.2.1.   They should be the same when talking generically about constraining the query and using RFC3339 format.</w:t>
      </w:r>
    </w:p>
    <w:p w14:paraId="6D2EF199" w14:textId="3CF75FD0" w:rsidR="00041E3A" w:rsidRDefault="00041E3A">
      <w:pPr>
        <w:pStyle w:val="Testocommento"/>
      </w:pPr>
    </w:p>
  </w:comment>
  <w:comment w:id="2510" w:author="Gregorio Canal" w:date="2019-07-23T23:23:00Z" w:initials="GC">
    <w:p w14:paraId="18A8847C" w14:textId="7A02E02D" w:rsidR="00B90825" w:rsidRDefault="00B90825">
      <w:pPr>
        <w:pStyle w:val="Testocommento"/>
      </w:pPr>
      <w:r>
        <w:rPr>
          <w:rStyle w:val="Rimandocommento"/>
        </w:rPr>
        <w:annotationRef/>
      </w:r>
      <w:proofErr w:type="spellStart"/>
      <w:r>
        <w:t>tbd</w:t>
      </w:r>
      <w:proofErr w:type="spellEnd"/>
    </w:p>
  </w:comment>
  <w:comment w:id="2530" w:author="Gregorio Canal" w:date="2019-07-23T23:18:00Z" w:initials="GC">
    <w:p w14:paraId="41A237E6" w14:textId="77777777" w:rsidR="00041E3A" w:rsidRDefault="00041E3A" w:rsidP="00041E3A">
      <w:pPr>
        <w:pStyle w:val="Testocommento"/>
      </w:pPr>
      <w:r>
        <w:rPr>
          <w:rStyle w:val="Rimandocommento"/>
        </w:rPr>
        <w:annotationRef/>
      </w:r>
      <w:r>
        <w:rPr>
          <w:rStyle w:val="Rimandocommento"/>
        </w:rPr>
        <w:annotationRef/>
      </w:r>
      <w:r>
        <w:t>Whatever we decide on ITI-81 should be done here.  Note that no markup is needed.  This is new text (just different than last time).</w:t>
      </w:r>
    </w:p>
    <w:p w14:paraId="260D6F15" w14:textId="6C6B3C83" w:rsidR="00041E3A" w:rsidRDefault="00041E3A">
      <w:pPr>
        <w:pStyle w:val="Testocomment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4EA123" w15:done="0"/>
  <w15:commentEx w15:paraId="06F9DDC2" w15:done="0"/>
  <w15:commentEx w15:paraId="38DD3BC6" w15:paraIdParent="06F9DDC2" w15:done="0"/>
  <w15:commentEx w15:paraId="1EA9617A" w15:done="0"/>
  <w15:commentEx w15:paraId="5A00B623" w15:paraIdParent="1EA9617A" w15:done="0"/>
  <w15:commentEx w15:paraId="168C00FA" w15:done="0"/>
  <w15:commentEx w15:paraId="76BBA12D" w15:paraIdParent="168C00FA" w15:done="0"/>
  <w15:commentEx w15:paraId="68E89811" w15:done="0"/>
  <w15:commentEx w15:paraId="3CCA9F7B" w15:paraIdParent="68E89811" w15:done="0"/>
  <w15:commentEx w15:paraId="09D60BBB" w15:done="0"/>
  <w15:commentEx w15:paraId="23449B14" w15:paraIdParent="09D60BBB" w15:done="0"/>
  <w15:commentEx w15:paraId="331D2819" w15:done="0"/>
  <w15:commentEx w15:paraId="1319079C" w15:paraIdParent="331D2819" w15:done="0"/>
  <w15:commentEx w15:paraId="054E872F" w15:done="0"/>
  <w15:commentEx w15:paraId="6F9D4477" w15:paraIdParent="054E872F" w15:done="0"/>
  <w15:commentEx w15:paraId="782E4293" w15:done="0"/>
  <w15:commentEx w15:paraId="62DC092C" w15:paraIdParent="782E4293" w15:done="0"/>
  <w15:commentEx w15:paraId="3B706EAB" w15:done="0"/>
  <w15:commentEx w15:paraId="7EBC1C04" w15:paraIdParent="3B706EAB" w15:done="0"/>
  <w15:commentEx w15:paraId="094F007F" w15:done="0"/>
  <w15:commentEx w15:paraId="41FF675C" w15:paraIdParent="094F007F" w15:done="0"/>
  <w15:commentEx w15:paraId="2A4B0318" w15:done="0"/>
  <w15:commentEx w15:paraId="60D86FE2" w15:paraIdParent="2A4B0318" w15:done="0"/>
  <w15:commentEx w15:paraId="1C74F185" w15:done="0"/>
  <w15:commentEx w15:paraId="32E9BF50" w15:done="0"/>
  <w15:commentEx w15:paraId="76B790D6" w15:done="0"/>
  <w15:commentEx w15:paraId="14E19367" w15:done="0"/>
  <w15:commentEx w15:paraId="22344E70" w15:done="0"/>
  <w15:commentEx w15:paraId="4576C052" w15:done="0"/>
  <w15:commentEx w15:paraId="77BCE2E0" w15:paraIdParent="4576C052" w15:done="0"/>
  <w15:commentEx w15:paraId="5118DD10" w15:done="0"/>
  <w15:commentEx w15:paraId="0786C01C" w15:paraIdParent="5118DD10" w15:done="0"/>
  <w15:commentEx w15:paraId="35987E5C" w15:done="0"/>
  <w15:commentEx w15:paraId="3D858F9D" w15:paraIdParent="35987E5C" w15:done="0"/>
  <w15:commentEx w15:paraId="3DFD9D22" w15:done="0"/>
  <w15:commentEx w15:paraId="0A140023" w15:done="0"/>
  <w15:commentEx w15:paraId="76E6626B" w15:done="0"/>
  <w15:commentEx w15:paraId="3AAE88EF" w15:paraIdParent="76E6626B" w15:done="0"/>
  <w15:commentEx w15:paraId="273CDA43" w15:done="0"/>
  <w15:commentEx w15:paraId="06A9A826" w15:paraIdParent="273CDA43" w15:done="0"/>
  <w15:commentEx w15:paraId="37E95FF1" w15:done="0"/>
  <w15:commentEx w15:paraId="10DA8737" w15:paraIdParent="37E95FF1" w15:done="0"/>
  <w15:commentEx w15:paraId="16C6BBF6" w15:paraIdParent="37E95FF1" w15:done="0"/>
  <w15:commentEx w15:paraId="1CE85A4A" w15:done="0"/>
  <w15:commentEx w15:paraId="5096F703" w15:done="0"/>
  <w15:commentEx w15:paraId="0ECF72B4" w15:paraIdParent="5096F703" w15:done="0"/>
  <w15:commentEx w15:paraId="49A96497" w15:paraIdParent="5096F703" w15:done="0"/>
  <w15:commentEx w15:paraId="6D8A2568" w15:done="0"/>
  <w15:commentEx w15:paraId="192CC765" w15:done="0"/>
  <w15:commentEx w15:paraId="51048FA2" w15:paraIdParent="192CC765" w15:done="0"/>
  <w15:commentEx w15:paraId="665B02DF" w15:paraIdParent="192CC765" w15:done="0"/>
  <w15:commentEx w15:paraId="1E7E2119" w15:done="0"/>
  <w15:commentEx w15:paraId="6D2EF199" w15:done="0"/>
  <w15:commentEx w15:paraId="18A8847C" w15:paraIdParent="6D2EF199" w15:done="0"/>
  <w15:commentEx w15:paraId="260D6F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4EA123" w16cid:durableId="20E17DCA"/>
  <w16cid:commentId w16cid:paraId="06F9DDC2" w16cid:durableId="20E19174"/>
  <w16cid:commentId w16cid:paraId="38DD3BC6" w16cid:durableId="20E1A3BD"/>
  <w16cid:commentId w16cid:paraId="1EA9617A" w16cid:durableId="20E191AC"/>
  <w16cid:commentId w16cid:paraId="5A00B623" w16cid:durableId="20E1A507"/>
  <w16cid:commentId w16cid:paraId="168C00FA" w16cid:durableId="20E191D7"/>
  <w16cid:commentId w16cid:paraId="76BBA12D" w16cid:durableId="20E1A625"/>
  <w16cid:commentId w16cid:paraId="68E89811" w16cid:durableId="20E19231"/>
  <w16cid:commentId w16cid:paraId="3CCA9F7B" w16cid:durableId="20E1B739"/>
  <w16cid:commentId w16cid:paraId="09D60BBB" w16cid:durableId="20E19242"/>
  <w16cid:commentId w16cid:paraId="23449B14" w16cid:durableId="20E1B897"/>
  <w16cid:commentId w16cid:paraId="331D2819" w16cid:durableId="20E1927B"/>
  <w16cid:commentId w16cid:paraId="1319079C" w16cid:durableId="20E1B96D"/>
  <w16cid:commentId w16cid:paraId="054E872F" w16cid:durableId="20E19290"/>
  <w16cid:commentId w16cid:paraId="6F9D4477" w16cid:durableId="20E1BAF7"/>
  <w16cid:commentId w16cid:paraId="782E4293" w16cid:durableId="20E192A3"/>
  <w16cid:commentId w16cid:paraId="62DC092C" w16cid:durableId="20E1BC43"/>
  <w16cid:commentId w16cid:paraId="3B706EAB" w16cid:durableId="20E192B1"/>
  <w16cid:commentId w16cid:paraId="7EBC1C04" w16cid:durableId="20E1BEC6"/>
  <w16cid:commentId w16cid:paraId="094F007F" w16cid:durableId="20E192CE"/>
  <w16cid:commentId w16cid:paraId="41FF675C" w16cid:durableId="20E1C064"/>
  <w16cid:commentId w16cid:paraId="2A4B0318" w16cid:durableId="20E192DF"/>
  <w16cid:commentId w16cid:paraId="60D86FE2" w16cid:durableId="20E1C085"/>
  <w16cid:commentId w16cid:paraId="1C74F185" w16cid:durableId="20E1BC52"/>
  <w16cid:commentId w16cid:paraId="32E9BF50" w16cid:durableId="20E1BB18"/>
  <w16cid:commentId w16cid:paraId="76B790D6" w16cid:durableId="20E1B862"/>
  <w16cid:commentId w16cid:paraId="14E19367" w16cid:durableId="20E1B75B"/>
  <w16cid:commentId w16cid:paraId="22344E70" w16cid:durableId="20E1A55A"/>
  <w16cid:commentId w16cid:paraId="4576C052" w16cid:durableId="20E1A684"/>
  <w16cid:commentId w16cid:paraId="77BCE2E0" w16cid:durableId="20E1A683"/>
  <w16cid:commentId w16cid:paraId="5118DD10" w16cid:durableId="20E17E03"/>
  <w16cid:commentId w16cid:paraId="0786C01C" w16cid:durableId="20E1C331"/>
  <w16cid:commentId w16cid:paraId="35987E5C" w16cid:durableId="20E17F9F"/>
  <w16cid:commentId w16cid:paraId="3D858F9D" w16cid:durableId="20E1C6FA"/>
  <w16cid:commentId w16cid:paraId="3DFD9D22" w16cid:durableId="20E1029E"/>
  <w16cid:commentId w16cid:paraId="0A140023" w16cid:durableId="20E000E2"/>
  <w16cid:commentId w16cid:paraId="76E6626B" w16cid:durableId="20E18B7E"/>
  <w16cid:commentId w16cid:paraId="3AAE88EF" w16cid:durableId="20E1C85B"/>
  <w16cid:commentId w16cid:paraId="273CDA43" w16cid:durableId="20E18C5B"/>
  <w16cid:commentId w16cid:paraId="06A9A826" w16cid:durableId="20E1C8F9"/>
  <w16cid:commentId w16cid:paraId="37E95FF1" w16cid:durableId="20E18D0F"/>
  <w16cid:commentId w16cid:paraId="10DA8737" w16cid:durableId="20E190FB"/>
  <w16cid:commentId w16cid:paraId="16C6BBF6" w16cid:durableId="20E1C970"/>
  <w16cid:commentId w16cid:paraId="1CE85A4A" w16cid:durableId="20E18F64"/>
  <w16cid:commentId w16cid:paraId="5096F703" w16cid:durableId="20E12A3B"/>
  <w16cid:commentId w16cid:paraId="0ECF72B4" w16cid:durableId="20E216F1"/>
  <w16cid:commentId w16cid:paraId="49A96497" w16cid:durableId="20E2171E"/>
  <w16cid:commentId w16cid:paraId="6D8A2568" w16cid:durableId="20E21248"/>
  <w16cid:commentId w16cid:paraId="192CC765" w16cid:durableId="20E212EC"/>
  <w16cid:commentId w16cid:paraId="51048FA2" w16cid:durableId="20E21620"/>
  <w16cid:commentId w16cid:paraId="665B02DF" w16cid:durableId="20E21637"/>
  <w16cid:commentId w16cid:paraId="1E7E2119" w16cid:durableId="20E21768"/>
  <w16cid:commentId w16cid:paraId="6D2EF199" w16cid:durableId="20E21421"/>
  <w16cid:commentId w16cid:paraId="18A8847C" w16cid:durableId="20E21557"/>
  <w16cid:commentId w16cid:paraId="260D6F15" w16cid:durableId="20E214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FE94E" w14:textId="77777777" w:rsidR="0039582D" w:rsidRDefault="0039582D">
      <w:r>
        <w:separator/>
      </w:r>
    </w:p>
  </w:endnote>
  <w:endnote w:type="continuationSeparator" w:id="0">
    <w:p w14:paraId="5EBB0D26" w14:textId="77777777" w:rsidR="0039582D" w:rsidRDefault="00395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Yu Gothic"/>
    <w:panose1 w:val="00000000000000000000"/>
    <w:charset w:val="80"/>
    <w:family w:val="modern"/>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MS ????">
    <w:panose1 w:val="00000000000000000000"/>
    <w:charset w:val="80"/>
    <w:family w:val="auto"/>
    <w:notTrueType/>
    <w:pitch w:val="variable"/>
    <w:sig w:usb0="00000001" w:usb1="08070000" w:usb2="00000010" w:usb3="00000000" w:csb0="00020000" w:csb1="00000000"/>
  </w:font>
  <w:font w:name="Courier">
    <w:altName w:val="Courier New"/>
    <w:panose1 w:val="020704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1CB63" w14:textId="77777777" w:rsidR="000C0F91" w:rsidRDefault="000C0F91" w:rsidP="006567FB">
    <w:pPr>
      <w:pStyle w:val="Pidipagina"/>
      <w:ind w:right="360"/>
    </w:pPr>
    <w:r>
      <w:t>________________________________________________________________________________________</w:t>
    </w:r>
  </w:p>
  <w:p w14:paraId="4C64861B" w14:textId="3774F166" w:rsidR="000C0F91" w:rsidRDefault="000C0F91" w:rsidP="006567FB">
    <w:pPr>
      <w:pStyle w:val="Pidipagina"/>
      <w:ind w:right="360"/>
    </w:pPr>
    <w:r>
      <w:t>Rev. 2</w:t>
    </w:r>
    <w:ins w:id="2742" w:author="Gregorio Canal" w:date="2019-03-08T10:32:00Z">
      <w:r>
        <w:t>3.0</w:t>
      </w:r>
    </w:ins>
    <w:del w:id="2743" w:author="Gregorio Canal" w:date="2019-03-08T10:32:00Z">
      <w:r w:rsidDel="00027D75">
        <w:delText>.2</w:delText>
      </w:r>
    </w:del>
    <w:r>
      <w:t xml:space="preserve"> – </w:t>
    </w:r>
    <w:del w:id="2744" w:author="Gregorio Canal" w:date="2019-03-08T10:32:00Z">
      <w:r w:rsidDel="00027D75">
        <w:delText xml:space="preserve">2017-07-21 </w:delText>
      </w:r>
    </w:del>
    <w:ins w:id="2745" w:author="Gregorio Canal" w:date="2019-03-08T10:32:00Z">
      <w:r>
        <w:t>2019-0</w:t>
      </w:r>
    </w:ins>
    <w:ins w:id="2746" w:author="Gregorio Canal" w:date="2019-03-08T10:33:00Z">
      <w:r>
        <w:t>3-08</w:t>
      </w:r>
    </w:ins>
    <w:r>
      <w:tab/>
    </w:r>
    <w:r w:rsidRPr="00597DB2">
      <w:rPr>
        <w:rStyle w:val="Numeropagina"/>
      </w:rPr>
      <w:fldChar w:fldCharType="begin"/>
    </w:r>
    <w:r w:rsidRPr="00597DB2">
      <w:rPr>
        <w:rStyle w:val="Numeropagina"/>
      </w:rPr>
      <w:instrText xml:space="preserve">PAGE  </w:instrText>
    </w:r>
    <w:r w:rsidRPr="00597DB2">
      <w:rPr>
        <w:rStyle w:val="Numeropagina"/>
      </w:rPr>
      <w:fldChar w:fldCharType="separate"/>
    </w:r>
    <w:r>
      <w:rPr>
        <w:rStyle w:val="Numeropagina"/>
        <w:noProof/>
      </w:rPr>
      <w:t>22</w:t>
    </w:r>
    <w:r w:rsidRPr="00597DB2">
      <w:rPr>
        <w:rStyle w:val="Numeropagina"/>
      </w:rPr>
      <w:fldChar w:fldCharType="end"/>
    </w:r>
    <w:r>
      <w:tab/>
      <w:t xml:space="preserve">                       Copyright © 2017: IHE International, Inc.</w:t>
    </w:r>
  </w:p>
  <w:p w14:paraId="47799E4A" w14:textId="77777777" w:rsidR="000C0F91" w:rsidRDefault="000C0F91">
    <w:pPr>
      <w:pStyle w:val="Pidipagina"/>
    </w:pPr>
    <w:r>
      <w:t>Template Rev. 10.3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3C4AF" w14:textId="7596C150" w:rsidR="000C0F91" w:rsidRDefault="000C0F91" w:rsidP="00626DF9">
    <w:pPr>
      <w:pStyle w:val="Pidipagina"/>
      <w:jc w:val="center"/>
    </w:pPr>
    <w: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D0B92" w14:textId="77777777" w:rsidR="0039582D" w:rsidRDefault="0039582D">
      <w:r>
        <w:separator/>
      </w:r>
    </w:p>
  </w:footnote>
  <w:footnote w:type="continuationSeparator" w:id="0">
    <w:p w14:paraId="59288863" w14:textId="77777777" w:rsidR="0039582D" w:rsidRDefault="0039582D">
      <w:r>
        <w:continuationSeparator/>
      </w:r>
    </w:p>
  </w:footnote>
  <w:footnote w:id="1">
    <w:p w14:paraId="7A04D976" w14:textId="5A79DA2E" w:rsidR="000C0F91" w:rsidRDefault="000C0F91">
      <w:pPr>
        <w:pStyle w:val="Testonotaapidipagina"/>
      </w:pPr>
      <w:r>
        <w:rPr>
          <w:rStyle w:val="Rimandonotaapidipagina"/>
        </w:rPr>
        <w:footnoteRef/>
      </w:r>
      <w:r>
        <w:t xml:space="preserve"> HL7 </w:t>
      </w:r>
      <w:r w:rsidRPr="007600D3">
        <w:t>is the registered trademark of Health Level Seven International.</w:t>
      </w:r>
    </w:p>
  </w:footnote>
  <w:footnote w:id="2">
    <w:p w14:paraId="3431EBC3" w14:textId="2E52E639" w:rsidR="000C0F91" w:rsidRDefault="000C0F91">
      <w:pPr>
        <w:pStyle w:val="Testonotaapidipagina"/>
      </w:pPr>
      <w:r>
        <w:rPr>
          <w:rStyle w:val="Rimandonotaapidipagina"/>
        </w:rPr>
        <w:footnoteRef/>
      </w:r>
      <w:r>
        <w:t xml:space="preserve"> FHIR </w:t>
      </w:r>
      <w:r w:rsidRPr="007600D3">
        <w:t>is the registered trademark of Health Level Seven International.</w:t>
      </w:r>
    </w:p>
  </w:footnote>
  <w:footnote w:id="3">
    <w:p w14:paraId="5EE1BCE5" w14:textId="2A692B6F" w:rsidR="000C0F91" w:rsidDel="00126A64" w:rsidRDefault="000C0F91">
      <w:pPr>
        <w:pStyle w:val="Testonotaapidipagina"/>
        <w:rPr>
          <w:del w:id="145" w:author="Mauro Zanardini" w:date="2019-07-23T16:41:00Z"/>
        </w:rPr>
      </w:pPr>
      <w:del w:id="146" w:author="Mauro Zanardini" w:date="2019-07-23T16:41:00Z">
        <w:r w:rsidDel="00126A64">
          <w:rPr>
            <w:rStyle w:val="Rimandonotaapidipagina"/>
          </w:rPr>
          <w:footnoteRef/>
        </w:r>
        <w:r w:rsidDel="00126A64">
          <w:delText xml:space="preserve"> </w:delText>
        </w:r>
        <w:r w:rsidRPr="0010273A" w:rsidDel="00126A64">
          <w:delText>DICOM is the registered trademark of the National Electrical Manufacturers Association for its standards publications relating to digital communications of medical information.</w:delText>
        </w:r>
      </w:del>
    </w:p>
  </w:footnote>
  <w:footnote w:id="4">
    <w:p w14:paraId="2CE09F79" w14:textId="77777777" w:rsidR="000C0F91" w:rsidRDefault="000C0F91" w:rsidP="00126A64">
      <w:pPr>
        <w:pStyle w:val="Testonotaapidipagina"/>
        <w:rPr>
          <w:ins w:id="370" w:author="Mauro Zanardini" w:date="2019-07-23T16:42:00Z"/>
        </w:rPr>
      </w:pPr>
      <w:ins w:id="371" w:author="Mauro Zanardini" w:date="2019-07-23T16:42:00Z">
        <w:r>
          <w:rPr>
            <w:rStyle w:val="Rimandonotaapidipagina"/>
          </w:rPr>
          <w:footnoteRef/>
        </w:r>
        <w:r>
          <w:t xml:space="preserve"> </w:t>
        </w:r>
        <w:r w:rsidRPr="0010273A">
          <w:t>DICOM is the registered trademark of the National Electrical Manufacturers Association for its standards publications relating to digital communications of medical information.</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C93CD" w14:textId="77777777" w:rsidR="000C0F91" w:rsidRPr="00626DF9" w:rsidRDefault="000C0F91" w:rsidP="006567FB">
    <w:pPr>
      <w:pStyle w:val="Intestazione"/>
      <w:rPr>
        <w:sz w:val="24"/>
        <w:szCs w:val="24"/>
      </w:rPr>
    </w:pPr>
    <w:r w:rsidRPr="00626DF9">
      <w:rPr>
        <w:sz w:val="24"/>
        <w:szCs w:val="24"/>
      </w:rPr>
      <w:t>IHE IT Infrastructure Technical Framework Supplement – Add RESTful Query to ATNA</w:t>
    </w:r>
    <w:r w:rsidRPr="00626DF9">
      <w:rPr>
        <w:sz w:val="24"/>
        <w:szCs w:val="24"/>
      </w:rPr>
      <w:br/>
      <w:t>______________________________________________________________________________</w:t>
    </w:r>
  </w:p>
  <w:p w14:paraId="77DEE035" w14:textId="77777777" w:rsidR="000C0F91" w:rsidRPr="00626DF9" w:rsidRDefault="000C0F91">
    <w:pPr>
      <w:pStyle w:val="Intestazione"/>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00000003"/>
    <w:name w:val="WW8Num2"/>
    <w:lvl w:ilvl="0">
      <w:start w:val="1"/>
      <w:numFmt w:val="decimal"/>
      <w:lvlText w:val="%1."/>
      <w:lvlJc w:val="left"/>
      <w:pPr>
        <w:tabs>
          <w:tab w:val="num" w:pos="720"/>
        </w:tabs>
        <w:ind w:left="720" w:hanging="360"/>
      </w:pPr>
      <w:rPr>
        <w:rFonts w:cs="Times New Roman"/>
      </w:rPr>
    </w:lvl>
  </w:abstractNum>
  <w:abstractNum w:abstractNumId="11" w15:restartNumberingAfterBreak="0">
    <w:nsid w:val="0000000B"/>
    <w:multiLevelType w:val="singleLevel"/>
    <w:tmpl w:val="0000000B"/>
    <w:name w:val="WW8Num12"/>
    <w:lvl w:ilvl="0">
      <w:start w:val="1"/>
      <w:numFmt w:val="lowerLetter"/>
      <w:lvlText w:val="%1."/>
      <w:lvlJc w:val="left"/>
      <w:pPr>
        <w:tabs>
          <w:tab w:val="num" w:pos="1440"/>
        </w:tabs>
        <w:ind w:left="1440" w:hanging="360"/>
      </w:pPr>
      <w:rPr>
        <w:rFonts w:cs="Times New Roman"/>
      </w:rPr>
    </w:lvl>
  </w:abstractNum>
  <w:abstractNum w:abstractNumId="12" w15:restartNumberingAfterBreak="0">
    <w:nsid w:val="01490EBC"/>
    <w:multiLevelType w:val="multilevel"/>
    <w:tmpl w:val="018211D4"/>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13" w15:restartNumberingAfterBreak="0">
    <w:nsid w:val="07B37BCC"/>
    <w:multiLevelType w:val="hybridMultilevel"/>
    <w:tmpl w:val="24EA81A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0ACD1BBB"/>
    <w:multiLevelType w:val="multilevel"/>
    <w:tmpl w:val="F89C0C9E"/>
    <w:lvl w:ilvl="0">
      <w:start w:val="9"/>
      <w:numFmt w:val="decimal"/>
      <w:lvlText w:val="%1"/>
      <w:lvlJc w:val="left"/>
      <w:pPr>
        <w:tabs>
          <w:tab w:val="num" w:pos="405"/>
        </w:tabs>
        <w:ind w:left="405" w:hanging="405"/>
      </w:pPr>
      <w:rPr>
        <w:rFonts w:cs="Times New Roman" w:hint="default"/>
      </w:rPr>
    </w:lvl>
    <w:lvl w:ilvl="1">
      <w:start w:val="2"/>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5" w15:restartNumberingAfterBreak="0">
    <w:nsid w:val="0E4E6CEA"/>
    <w:multiLevelType w:val="hybridMultilevel"/>
    <w:tmpl w:val="57AA73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0F8C2737"/>
    <w:multiLevelType w:val="singleLevel"/>
    <w:tmpl w:val="7020DBB4"/>
    <w:lvl w:ilvl="0">
      <w:start w:val="1"/>
      <w:numFmt w:val="decimal"/>
      <w:lvlText w:val="%1."/>
      <w:lvlJc w:val="left"/>
      <w:pPr>
        <w:tabs>
          <w:tab w:val="num" w:pos="720"/>
        </w:tabs>
        <w:ind w:left="720" w:hanging="360"/>
      </w:pPr>
      <w:rPr>
        <w:rFonts w:cs="Times New Roman"/>
      </w:rPr>
    </w:lvl>
  </w:abstractNum>
  <w:abstractNum w:abstractNumId="17" w15:restartNumberingAfterBreak="0">
    <w:nsid w:val="135C73BA"/>
    <w:multiLevelType w:val="singleLevel"/>
    <w:tmpl w:val="7020DBB4"/>
    <w:lvl w:ilvl="0">
      <w:start w:val="1"/>
      <w:numFmt w:val="decimal"/>
      <w:lvlText w:val="%1."/>
      <w:lvlJc w:val="left"/>
      <w:pPr>
        <w:tabs>
          <w:tab w:val="num" w:pos="720"/>
        </w:tabs>
        <w:ind w:left="720" w:hanging="360"/>
      </w:pPr>
      <w:rPr>
        <w:rFonts w:cs="Times New Roman"/>
      </w:rPr>
    </w:lvl>
  </w:abstractNum>
  <w:abstractNum w:abstractNumId="18" w15:restartNumberingAfterBreak="0">
    <w:nsid w:val="137A738B"/>
    <w:multiLevelType w:val="multilevel"/>
    <w:tmpl w:val="DB4809B2"/>
    <w:lvl w:ilvl="0">
      <w:start w:val="1"/>
      <w:numFmt w:val="decimal"/>
      <w:lvlText w:val="%1."/>
      <w:lvlJc w:val="left"/>
      <w:pPr>
        <w:tabs>
          <w:tab w:val="num" w:pos="1080"/>
        </w:tabs>
        <w:ind w:left="1080" w:hanging="360"/>
      </w:pPr>
      <w:rPr>
        <w:rFonts w:cs="Times New Roman"/>
      </w:rPr>
    </w:lvl>
    <w:lvl w:ilvl="1">
      <w:start w:val="1"/>
      <w:numFmt w:val="decimal"/>
      <w:lvlText w:val="%2."/>
      <w:lvlJc w:val="left"/>
      <w:pPr>
        <w:ind w:left="1800" w:hanging="360"/>
      </w:pPr>
      <w:rPr>
        <w:rFonts w:cs="Times New Roman"/>
      </w:rPr>
    </w:lvl>
    <w:lvl w:ilvl="2">
      <w:start w:val="1"/>
      <w:numFmt w:val="lowerRoman"/>
      <w:lvlText w:val="%3."/>
      <w:lvlJc w:val="right"/>
      <w:pPr>
        <w:ind w:left="2520" w:hanging="180"/>
      </w:pPr>
      <w:rPr>
        <w:rFonts w:cs="Times New Roman"/>
      </w:rPr>
    </w:lvl>
    <w:lvl w:ilvl="3" w:tentative="1">
      <w:start w:val="1"/>
      <w:numFmt w:val="decimal"/>
      <w:lvlText w:val="%4."/>
      <w:lvlJc w:val="left"/>
      <w:pPr>
        <w:ind w:left="3240" w:hanging="360"/>
      </w:pPr>
      <w:rPr>
        <w:rFonts w:cs="Times New Roman"/>
      </w:rPr>
    </w:lvl>
    <w:lvl w:ilvl="4" w:tentative="1">
      <w:start w:val="1"/>
      <w:numFmt w:val="lowerLetter"/>
      <w:lvlText w:val="%5."/>
      <w:lvlJc w:val="left"/>
      <w:pPr>
        <w:ind w:left="3960" w:hanging="360"/>
      </w:pPr>
      <w:rPr>
        <w:rFonts w:cs="Times New Roman"/>
      </w:rPr>
    </w:lvl>
    <w:lvl w:ilvl="5" w:tentative="1">
      <w:start w:val="1"/>
      <w:numFmt w:val="lowerRoman"/>
      <w:lvlText w:val="%6."/>
      <w:lvlJc w:val="right"/>
      <w:pPr>
        <w:ind w:left="4680" w:hanging="180"/>
      </w:pPr>
      <w:rPr>
        <w:rFonts w:cs="Times New Roman"/>
      </w:rPr>
    </w:lvl>
    <w:lvl w:ilvl="6" w:tentative="1">
      <w:start w:val="1"/>
      <w:numFmt w:val="decimal"/>
      <w:lvlText w:val="%7."/>
      <w:lvlJc w:val="left"/>
      <w:pPr>
        <w:ind w:left="5400" w:hanging="360"/>
      </w:pPr>
      <w:rPr>
        <w:rFonts w:cs="Times New Roman"/>
      </w:rPr>
    </w:lvl>
    <w:lvl w:ilvl="7" w:tentative="1">
      <w:start w:val="1"/>
      <w:numFmt w:val="lowerLetter"/>
      <w:lvlText w:val="%8."/>
      <w:lvlJc w:val="left"/>
      <w:pPr>
        <w:ind w:left="6120" w:hanging="360"/>
      </w:pPr>
      <w:rPr>
        <w:rFonts w:cs="Times New Roman"/>
      </w:rPr>
    </w:lvl>
    <w:lvl w:ilvl="8" w:tentative="1">
      <w:start w:val="1"/>
      <w:numFmt w:val="lowerRoman"/>
      <w:lvlText w:val="%9."/>
      <w:lvlJc w:val="right"/>
      <w:pPr>
        <w:ind w:left="6840" w:hanging="180"/>
      </w:pPr>
      <w:rPr>
        <w:rFonts w:cs="Times New Roman"/>
      </w:rPr>
    </w:lvl>
  </w:abstractNum>
  <w:abstractNum w:abstractNumId="19" w15:restartNumberingAfterBreak="0">
    <w:nsid w:val="24686899"/>
    <w:multiLevelType w:val="hybridMultilevel"/>
    <w:tmpl w:val="E5242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81C78E1"/>
    <w:multiLevelType w:val="multilevel"/>
    <w:tmpl w:val="529A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A3C78DC"/>
    <w:multiLevelType w:val="hybridMultilevel"/>
    <w:tmpl w:val="B066BC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00D26FA"/>
    <w:multiLevelType w:val="hybridMultilevel"/>
    <w:tmpl w:val="5BE87056"/>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461389F"/>
    <w:multiLevelType w:val="hybridMultilevel"/>
    <w:tmpl w:val="D17E6C2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53C76F7"/>
    <w:multiLevelType w:val="hybridMultilevel"/>
    <w:tmpl w:val="7E16AC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7305A91"/>
    <w:multiLevelType w:val="singleLevel"/>
    <w:tmpl w:val="7020DBB4"/>
    <w:lvl w:ilvl="0">
      <w:start w:val="1"/>
      <w:numFmt w:val="decimal"/>
      <w:lvlText w:val="%1."/>
      <w:lvlJc w:val="left"/>
      <w:pPr>
        <w:tabs>
          <w:tab w:val="num" w:pos="720"/>
        </w:tabs>
        <w:ind w:left="720" w:hanging="360"/>
      </w:pPr>
      <w:rPr>
        <w:rFonts w:cs="Times New Roman"/>
      </w:rPr>
    </w:lvl>
  </w:abstractNum>
  <w:abstractNum w:abstractNumId="26" w15:restartNumberingAfterBreak="0">
    <w:nsid w:val="3C3867C0"/>
    <w:multiLevelType w:val="hybridMultilevel"/>
    <w:tmpl w:val="F41688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04C541D"/>
    <w:multiLevelType w:val="singleLevel"/>
    <w:tmpl w:val="7020DBB4"/>
    <w:lvl w:ilvl="0">
      <w:start w:val="1"/>
      <w:numFmt w:val="decimal"/>
      <w:lvlText w:val="%1."/>
      <w:lvlJc w:val="left"/>
      <w:pPr>
        <w:tabs>
          <w:tab w:val="num" w:pos="720"/>
        </w:tabs>
        <w:ind w:left="720" w:hanging="360"/>
      </w:pPr>
      <w:rPr>
        <w:rFonts w:cs="Times New Roman"/>
      </w:rPr>
    </w:lvl>
  </w:abstractNum>
  <w:abstractNum w:abstractNumId="28" w15:restartNumberingAfterBreak="0">
    <w:nsid w:val="45547C7E"/>
    <w:multiLevelType w:val="hybridMultilevel"/>
    <w:tmpl w:val="614C1C4C"/>
    <w:lvl w:ilvl="0" w:tplc="04100011">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29" w15:restartNumberingAfterBreak="0">
    <w:nsid w:val="4A2C4802"/>
    <w:multiLevelType w:val="hybridMultilevel"/>
    <w:tmpl w:val="583EDE3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0" w15:restartNumberingAfterBreak="0">
    <w:nsid w:val="4C354C0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31" w15:restartNumberingAfterBreak="0">
    <w:nsid w:val="4D881B00"/>
    <w:multiLevelType w:val="hybridMultilevel"/>
    <w:tmpl w:val="0E14564E"/>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32" w15:restartNumberingAfterBreak="0">
    <w:nsid w:val="4F203CEA"/>
    <w:multiLevelType w:val="hybridMultilevel"/>
    <w:tmpl w:val="353C9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8B6565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34"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84"/>
        </w:tabs>
        <w:ind w:left="3284"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35" w15:restartNumberingAfterBreak="0">
    <w:nsid w:val="7C3019E2"/>
    <w:multiLevelType w:val="multilevel"/>
    <w:tmpl w:val="5BCAA6B6"/>
    <w:lvl w:ilvl="0">
      <w:start w:val="9"/>
      <w:numFmt w:val="decimal"/>
      <w:lvlText w:val="%1"/>
      <w:lvlJc w:val="left"/>
      <w:pPr>
        <w:tabs>
          <w:tab w:val="num" w:pos="720"/>
        </w:tabs>
        <w:ind w:left="720" w:hanging="360"/>
      </w:pPr>
      <w:rPr>
        <w:rFonts w:cs="Times New Roman" w:hint="default"/>
      </w:rPr>
    </w:lvl>
    <w:lvl w:ilvl="1">
      <w:start w:val="1"/>
      <w:numFmt w:val="decimal"/>
      <w:isLgl/>
      <w:lvlText w:val="%1.%2"/>
      <w:lvlJc w:val="left"/>
      <w:pPr>
        <w:tabs>
          <w:tab w:val="num" w:pos="885"/>
        </w:tabs>
        <w:ind w:left="885" w:hanging="525"/>
      </w:pPr>
      <w:rPr>
        <w:rFonts w:cs="Times New Roman" w:hint="default"/>
      </w:rPr>
    </w:lvl>
    <w:lvl w:ilvl="2">
      <w:start w:val="2"/>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440"/>
        </w:tabs>
        <w:ind w:left="1440" w:hanging="108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800"/>
        </w:tabs>
        <w:ind w:left="1800" w:hanging="1440"/>
      </w:pPr>
      <w:rPr>
        <w:rFonts w:cs="Times New Roman" w:hint="default"/>
      </w:rPr>
    </w:lvl>
    <w:lvl w:ilvl="6">
      <w:start w:val="1"/>
      <w:numFmt w:val="decimal"/>
      <w:isLgl/>
      <w:lvlText w:val="%1.%2.%3.%4.%5.%6.%7"/>
      <w:lvlJc w:val="left"/>
      <w:pPr>
        <w:tabs>
          <w:tab w:val="num" w:pos="1800"/>
        </w:tabs>
        <w:ind w:left="1800" w:hanging="1440"/>
      </w:pPr>
      <w:rPr>
        <w:rFonts w:cs="Times New Roman" w:hint="default"/>
      </w:rPr>
    </w:lvl>
    <w:lvl w:ilvl="7">
      <w:start w:val="1"/>
      <w:numFmt w:val="decimal"/>
      <w:isLgl/>
      <w:lvlText w:val="%1.%2.%3.%4.%5.%6.%7.%8"/>
      <w:lvlJc w:val="left"/>
      <w:pPr>
        <w:tabs>
          <w:tab w:val="num" w:pos="2160"/>
        </w:tabs>
        <w:ind w:left="2160" w:hanging="1800"/>
      </w:pPr>
      <w:rPr>
        <w:rFonts w:cs="Times New Roman" w:hint="default"/>
      </w:rPr>
    </w:lvl>
    <w:lvl w:ilvl="8">
      <w:start w:val="1"/>
      <w:numFmt w:val="decimal"/>
      <w:isLgl/>
      <w:lvlText w:val="%1.%2.%3.%4.%5.%6.%7.%8.%9"/>
      <w:lvlJc w:val="left"/>
      <w:pPr>
        <w:tabs>
          <w:tab w:val="num" w:pos="2160"/>
        </w:tabs>
        <w:ind w:left="2160" w:hanging="1800"/>
      </w:pPr>
      <w:rPr>
        <w:rFonts w:cs="Times New Roman" w:hint="default"/>
      </w:rPr>
    </w:lvl>
  </w:abstractNum>
  <w:num w:numId="1">
    <w:abstractNumId w:val="9"/>
  </w:num>
  <w:num w:numId="2">
    <w:abstractNumId w:val="3"/>
  </w:num>
  <w:num w:numId="3">
    <w:abstractNumId w:val="2"/>
  </w:num>
  <w:num w:numId="4">
    <w:abstractNumId w:val="1"/>
  </w:num>
  <w:num w:numId="5">
    <w:abstractNumId w:val="0"/>
  </w:num>
  <w:num w:numId="6">
    <w:abstractNumId w:val="8"/>
  </w:num>
  <w:num w:numId="7">
    <w:abstractNumId w:val="7"/>
  </w:num>
  <w:num w:numId="8">
    <w:abstractNumId w:val="6"/>
  </w:num>
  <w:num w:numId="9">
    <w:abstractNumId w:val="5"/>
  </w:num>
  <w:num w:numId="10">
    <w:abstractNumId w:val="4"/>
  </w:num>
  <w:num w:numId="11">
    <w:abstractNumId w:val="9"/>
  </w:num>
  <w:num w:numId="12">
    <w:abstractNumId w:val="3"/>
  </w:num>
  <w:num w:numId="13">
    <w:abstractNumId w:val="2"/>
  </w:num>
  <w:num w:numId="14">
    <w:abstractNumId w:val="1"/>
  </w:num>
  <w:num w:numId="15">
    <w:abstractNumId w:val="0"/>
  </w:num>
  <w:num w:numId="16">
    <w:abstractNumId w:val="8"/>
  </w:num>
  <w:num w:numId="17">
    <w:abstractNumId w:val="7"/>
  </w:num>
  <w:num w:numId="18">
    <w:abstractNumId w:val="6"/>
  </w:num>
  <w:num w:numId="19">
    <w:abstractNumId w:val="5"/>
  </w:num>
  <w:num w:numId="20">
    <w:abstractNumId w:val="4"/>
  </w:num>
  <w:num w:numId="21">
    <w:abstractNumId w:val="7"/>
  </w:num>
  <w:num w:numId="22">
    <w:abstractNumId w:val="34"/>
  </w:num>
  <w:num w:numId="23">
    <w:abstractNumId w:val="2"/>
    <w:lvlOverride w:ilvl="0">
      <w:startOverride w:val="1"/>
    </w:lvlOverride>
  </w:num>
  <w:num w:numId="24">
    <w:abstractNumId w:val="9"/>
  </w:num>
  <w:num w:numId="25">
    <w:abstractNumId w:val="7"/>
  </w:num>
  <w:num w:numId="26">
    <w:abstractNumId w:val="6"/>
  </w:num>
  <w:num w:numId="27">
    <w:abstractNumId w:val="5"/>
  </w:num>
  <w:num w:numId="28">
    <w:abstractNumId w:val="4"/>
  </w:num>
  <w:num w:numId="29">
    <w:abstractNumId w:val="8"/>
  </w:num>
  <w:num w:numId="30">
    <w:abstractNumId w:val="2"/>
  </w:num>
  <w:num w:numId="31">
    <w:abstractNumId w:val="1"/>
  </w:num>
  <w:num w:numId="32">
    <w:abstractNumId w:val="0"/>
  </w:num>
  <w:num w:numId="33">
    <w:abstractNumId w:val="3"/>
  </w:num>
  <w:num w:numId="34">
    <w:abstractNumId w:val="3"/>
  </w:num>
  <w:num w:numId="35">
    <w:abstractNumId w:val="3"/>
    <w:lvlOverride w:ilvl="0">
      <w:startOverride w:val="1"/>
    </w:lvlOverride>
  </w:num>
  <w:num w:numId="36">
    <w:abstractNumId w:val="3"/>
    <w:lvlOverride w:ilvl="0">
      <w:startOverride w:val="1"/>
    </w:lvlOverride>
  </w:num>
  <w:num w:numId="37">
    <w:abstractNumId w:val="10"/>
  </w:num>
  <w:num w:numId="38">
    <w:abstractNumId w:val="12"/>
  </w:num>
  <w:num w:numId="39">
    <w:abstractNumId w:val="28"/>
  </w:num>
  <w:num w:numId="40">
    <w:abstractNumId w:val="35"/>
  </w:num>
  <w:num w:numId="41">
    <w:abstractNumId w:val="14"/>
  </w:num>
  <w:num w:numId="42">
    <w:abstractNumId w:val="18"/>
  </w:num>
  <w:num w:numId="43">
    <w:abstractNumId w:val="9"/>
  </w:num>
  <w:num w:numId="44">
    <w:abstractNumId w:val="9"/>
  </w:num>
  <w:num w:numId="45">
    <w:abstractNumId w:val="7"/>
  </w:num>
  <w:num w:numId="46">
    <w:abstractNumId w:val="6"/>
  </w:num>
  <w:num w:numId="47">
    <w:abstractNumId w:val="5"/>
  </w:num>
  <w:num w:numId="48">
    <w:abstractNumId w:val="4"/>
  </w:num>
  <w:num w:numId="49">
    <w:abstractNumId w:val="8"/>
  </w:num>
  <w:num w:numId="50">
    <w:abstractNumId w:val="8"/>
  </w:num>
  <w:num w:numId="51">
    <w:abstractNumId w:val="3"/>
  </w:num>
  <w:num w:numId="52">
    <w:abstractNumId w:val="2"/>
  </w:num>
  <w:num w:numId="53">
    <w:abstractNumId w:val="1"/>
  </w:num>
  <w:num w:numId="54">
    <w:abstractNumId w:val="0"/>
  </w:num>
  <w:num w:numId="55">
    <w:abstractNumId w:val="3"/>
  </w:num>
  <w:num w:numId="56">
    <w:abstractNumId w:val="19"/>
  </w:num>
  <w:num w:numId="57">
    <w:abstractNumId w:val="29"/>
  </w:num>
  <w:num w:numId="58">
    <w:abstractNumId w:val="20"/>
  </w:num>
  <w:num w:numId="59">
    <w:abstractNumId w:val="32"/>
  </w:num>
  <w:num w:numId="60">
    <w:abstractNumId w:val="3"/>
    <w:lvlOverride w:ilvl="0">
      <w:startOverride w:val="1"/>
    </w:lvlOverride>
  </w:num>
  <w:num w:numId="61">
    <w:abstractNumId w:val="24"/>
  </w:num>
  <w:num w:numId="62">
    <w:abstractNumId w:val="13"/>
  </w:num>
  <w:num w:numId="63">
    <w:abstractNumId w:val="7"/>
  </w:num>
  <w:num w:numId="64">
    <w:abstractNumId w:val="21"/>
  </w:num>
  <w:num w:numId="65">
    <w:abstractNumId w:val="3"/>
  </w:num>
  <w:num w:numId="66">
    <w:abstractNumId w:val="23"/>
  </w:num>
  <w:num w:numId="67">
    <w:abstractNumId w:val="22"/>
  </w:num>
  <w:num w:numId="68">
    <w:abstractNumId w:val="30"/>
  </w:num>
  <w:num w:numId="69">
    <w:abstractNumId w:val="33"/>
  </w:num>
  <w:num w:numId="70">
    <w:abstractNumId w:val="17"/>
  </w:num>
  <w:num w:numId="71">
    <w:abstractNumId w:val="25"/>
  </w:num>
  <w:num w:numId="72">
    <w:abstractNumId w:val="27"/>
  </w:num>
  <w:num w:numId="73">
    <w:abstractNumId w:val="16"/>
  </w:num>
  <w:num w:numId="74">
    <w:abstractNumId w:val="26"/>
  </w:num>
  <w:num w:numId="75">
    <w:abstractNumId w:val="15"/>
  </w:num>
  <w:num w:numId="76">
    <w:abstractNumId w:val="3"/>
  </w:num>
  <w:num w:numId="77">
    <w:abstractNumId w:val="3"/>
  </w:num>
  <w:num w:numId="78">
    <w:abstractNumId w:val="3"/>
    <w:lvlOverride w:ilvl="0">
      <w:startOverride w:val="1"/>
    </w:lvlOverride>
  </w:num>
  <w:num w:numId="79">
    <w:abstractNumId w:val="3"/>
  </w:num>
  <w:num w:numId="80">
    <w:abstractNumId w:val="31"/>
  </w:num>
  <w:numIdMacAtCleanup w:val="8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oehrke">
    <w15:presenceInfo w15:providerId="AD" w15:userId="S-1-5-21-3165901284-3602096812-3107094750-5088"/>
  </w15:person>
  <w15:person w15:author="Gregorio Canal">
    <w15:presenceInfo w15:providerId="Windows Live" w15:userId="8f96a455358870d2"/>
  </w15:person>
  <w15:person w15:author="Mauro Zanardini">
    <w15:presenceInfo w15:providerId="Windows Live" w15:userId="6173350a970bea67"/>
  </w15:person>
  <w15:person w15:author="Lynn Felhofer">
    <w15:presenceInfo w15:providerId="Windows Live" w15:userId="4a0fd87bb1915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405"/>
    <w:rsid w:val="00001C77"/>
    <w:rsid w:val="000023D1"/>
    <w:rsid w:val="000028AB"/>
    <w:rsid w:val="000030A6"/>
    <w:rsid w:val="000030DD"/>
    <w:rsid w:val="000033BF"/>
    <w:rsid w:val="000033EB"/>
    <w:rsid w:val="00005130"/>
    <w:rsid w:val="00005EAD"/>
    <w:rsid w:val="00006A9A"/>
    <w:rsid w:val="000076BB"/>
    <w:rsid w:val="00007BA2"/>
    <w:rsid w:val="00007C8B"/>
    <w:rsid w:val="00010429"/>
    <w:rsid w:val="00011AD8"/>
    <w:rsid w:val="000121FB"/>
    <w:rsid w:val="000125FF"/>
    <w:rsid w:val="00012B9C"/>
    <w:rsid w:val="00014CD2"/>
    <w:rsid w:val="00015E1B"/>
    <w:rsid w:val="00016300"/>
    <w:rsid w:val="000166CC"/>
    <w:rsid w:val="00017A30"/>
    <w:rsid w:val="00017E09"/>
    <w:rsid w:val="00021685"/>
    <w:rsid w:val="00021733"/>
    <w:rsid w:val="00021FC9"/>
    <w:rsid w:val="00022104"/>
    <w:rsid w:val="00022743"/>
    <w:rsid w:val="00022AA3"/>
    <w:rsid w:val="000243AA"/>
    <w:rsid w:val="00024BCD"/>
    <w:rsid w:val="00024DDF"/>
    <w:rsid w:val="000252B5"/>
    <w:rsid w:val="00026F44"/>
    <w:rsid w:val="00027D75"/>
    <w:rsid w:val="00031860"/>
    <w:rsid w:val="00032259"/>
    <w:rsid w:val="00032EBD"/>
    <w:rsid w:val="00032ED6"/>
    <w:rsid w:val="000335F1"/>
    <w:rsid w:val="00034219"/>
    <w:rsid w:val="00034772"/>
    <w:rsid w:val="000351F2"/>
    <w:rsid w:val="0003579B"/>
    <w:rsid w:val="00036001"/>
    <w:rsid w:val="0003600E"/>
    <w:rsid w:val="00036112"/>
    <w:rsid w:val="00036347"/>
    <w:rsid w:val="0003708B"/>
    <w:rsid w:val="00037355"/>
    <w:rsid w:val="00037AFB"/>
    <w:rsid w:val="00040146"/>
    <w:rsid w:val="0004032F"/>
    <w:rsid w:val="0004060F"/>
    <w:rsid w:val="00040F70"/>
    <w:rsid w:val="0004144C"/>
    <w:rsid w:val="000419F2"/>
    <w:rsid w:val="00041E3A"/>
    <w:rsid w:val="00041E98"/>
    <w:rsid w:val="00043BD1"/>
    <w:rsid w:val="00044219"/>
    <w:rsid w:val="00046B46"/>
    <w:rsid w:val="000470A1"/>
    <w:rsid w:val="000470A5"/>
    <w:rsid w:val="0004728E"/>
    <w:rsid w:val="00050BDE"/>
    <w:rsid w:val="000514E1"/>
    <w:rsid w:val="00051708"/>
    <w:rsid w:val="00051999"/>
    <w:rsid w:val="00053EFA"/>
    <w:rsid w:val="00054208"/>
    <w:rsid w:val="00054B78"/>
    <w:rsid w:val="00054D1A"/>
    <w:rsid w:val="0005577A"/>
    <w:rsid w:val="00056352"/>
    <w:rsid w:val="00056A54"/>
    <w:rsid w:val="000574F9"/>
    <w:rsid w:val="000577B7"/>
    <w:rsid w:val="000578AA"/>
    <w:rsid w:val="000604A4"/>
    <w:rsid w:val="00060D78"/>
    <w:rsid w:val="00061CC5"/>
    <w:rsid w:val="000622EE"/>
    <w:rsid w:val="00063381"/>
    <w:rsid w:val="00064224"/>
    <w:rsid w:val="000659B5"/>
    <w:rsid w:val="00066624"/>
    <w:rsid w:val="00066BDD"/>
    <w:rsid w:val="00066D20"/>
    <w:rsid w:val="00070847"/>
    <w:rsid w:val="000716AF"/>
    <w:rsid w:val="000717A7"/>
    <w:rsid w:val="00071F9A"/>
    <w:rsid w:val="00073D4D"/>
    <w:rsid w:val="00074C2F"/>
    <w:rsid w:val="00075975"/>
    <w:rsid w:val="000768DD"/>
    <w:rsid w:val="00077324"/>
    <w:rsid w:val="00077AEC"/>
    <w:rsid w:val="00077EA0"/>
    <w:rsid w:val="00077FE7"/>
    <w:rsid w:val="000807AC"/>
    <w:rsid w:val="00080A0A"/>
    <w:rsid w:val="00080C33"/>
    <w:rsid w:val="000810FF"/>
    <w:rsid w:val="00082B2C"/>
    <w:rsid w:val="00082D0C"/>
    <w:rsid w:val="00082F2B"/>
    <w:rsid w:val="00083E8C"/>
    <w:rsid w:val="00086B46"/>
    <w:rsid w:val="00087187"/>
    <w:rsid w:val="00087731"/>
    <w:rsid w:val="00090329"/>
    <w:rsid w:val="000909A3"/>
    <w:rsid w:val="000915B8"/>
    <w:rsid w:val="0009218E"/>
    <w:rsid w:val="00092CB1"/>
    <w:rsid w:val="00093A6A"/>
    <w:rsid w:val="00093F57"/>
    <w:rsid w:val="00094061"/>
    <w:rsid w:val="00094191"/>
    <w:rsid w:val="00096173"/>
    <w:rsid w:val="00096B97"/>
    <w:rsid w:val="00097589"/>
    <w:rsid w:val="000976AC"/>
    <w:rsid w:val="0009774A"/>
    <w:rsid w:val="000A0B38"/>
    <w:rsid w:val="000A1022"/>
    <w:rsid w:val="000A225B"/>
    <w:rsid w:val="000A2754"/>
    <w:rsid w:val="000A2CCF"/>
    <w:rsid w:val="000A4B6A"/>
    <w:rsid w:val="000A6600"/>
    <w:rsid w:val="000A6F42"/>
    <w:rsid w:val="000A7FAA"/>
    <w:rsid w:val="000B03A5"/>
    <w:rsid w:val="000B086B"/>
    <w:rsid w:val="000B1B13"/>
    <w:rsid w:val="000B1B5E"/>
    <w:rsid w:val="000B294B"/>
    <w:rsid w:val="000B30FF"/>
    <w:rsid w:val="000B36B5"/>
    <w:rsid w:val="000B3AA9"/>
    <w:rsid w:val="000B5329"/>
    <w:rsid w:val="000B5438"/>
    <w:rsid w:val="000B549E"/>
    <w:rsid w:val="000B555F"/>
    <w:rsid w:val="000B699D"/>
    <w:rsid w:val="000C0337"/>
    <w:rsid w:val="000C0F91"/>
    <w:rsid w:val="000C2EBF"/>
    <w:rsid w:val="000C3556"/>
    <w:rsid w:val="000C4C92"/>
    <w:rsid w:val="000C5467"/>
    <w:rsid w:val="000C55C8"/>
    <w:rsid w:val="000C709C"/>
    <w:rsid w:val="000C72B0"/>
    <w:rsid w:val="000D08B5"/>
    <w:rsid w:val="000D1D9A"/>
    <w:rsid w:val="000D2487"/>
    <w:rsid w:val="000D3CCF"/>
    <w:rsid w:val="000D4088"/>
    <w:rsid w:val="000D4338"/>
    <w:rsid w:val="000D542B"/>
    <w:rsid w:val="000D6321"/>
    <w:rsid w:val="000D6E3F"/>
    <w:rsid w:val="000D6F01"/>
    <w:rsid w:val="000D711C"/>
    <w:rsid w:val="000E07EA"/>
    <w:rsid w:val="000E0B57"/>
    <w:rsid w:val="000E2A77"/>
    <w:rsid w:val="000E37A7"/>
    <w:rsid w:val="000E3E27"/>
    <w:rsid w:val="000E3EEC"/>
    <w:rsid w:val="000E4257"/>
    <w:rsid w:val="000E4D2B"/>
    <w:rsid w:val="000E6055"/>
    <w:rsid w:val="000E63A5"/>
    <w:rsid w:val="000E6DF1"/>
    <w:rsid w:val="000E7383"/>
    <w:rsid w:val="000E7E32"/>
    <w:rsid w:val="000F0455"/>
    <w:rsid w:val="000F057F"/>
    <w:rsid w:val="000F0F2A"/>
    <w:rsid w:val="000F13F5"/>
    <w:rsid w:val="000F2243"/>
    <w:rsid w:val="000F2485"/>
    <w:rsid w:val="000F2CD6"/>
    <w:rsid w:val="000F4C83"/>
    <w:rsid w:val="000F4D75"/>
    <w:rsid w:val="000F5450"/>
    <w:rsid w:val="000F5AEC"/>
    <w:rsid w:val="000F5CFE"/>
    <w:rsid w:val="000F613A"/>
    <w:rsid w:val="000F6506"/>
    <w:rsid w:val="000F65FC"/>
    <w:rsid w:val="000F6D26"/>
    <w:rsid w:val="000F6DDA"/>
    <w:rsid w:val="000F79DB"/>
    <w:rsid w:val="000F7C80"/>
    <w:rsid w:val="00100323"/>
    <w:rsid w:val="00100426"/>
    <w:rsid w:val="00100EB9"/>
    <w:rsid w:val="00101563"/>
    <w:rsid w:val="001026E5"/>
    <w:rsid w:val="0010273A"/>
    <w:rsid w:val="0010387F"/>
    <w:rsid w:val="0010463F"/>
    <w:rsid w:val="00104BE6"/>
    <w:rsid w:val="001055CB"/>
    <w:rsid w:val="00105FAA"/>
    <w:rsid w:val="00106496"/>
    <w:rsid w:val="00110910"/>
    <w:rsid w:val="00110A48"/>
    <w:rsid w:val="00110DAF"/>
    <w:rsid w:val="001115F5"/>
    <w:rsid w:val="00111744"/>
    <w:rsid w:val="00111CBC"/>
    <w:rsid w:val="00111E7F"/>
    <w:rsid w:val="001133C3"/>
    <w:rsid w:val="001134EB"/>
    <w:rsid w:val="00114040"/>
    <w:rsid w:val="00115142"/>
    <w:rsid w:val="00115A0F"/>
    <w:rsid w:val="00116D95"/>
    <w:rsid w:val="0011749E"/>
    <w:rsid w:val="00117DD7"/>
    <w:rsid w:val="001209D5"/>
    <w:rsid w:val="00120BC4"/>
    <w:rsid w:val="00122A01"/>
    <w:rsid w:val="001232CD"/>
    <w:rsid w:val="00123326"/>
    <w:rsid w:val="00123780"/>
    <w:rsid w:val="00123FD5"/>
    <w:rsid w:val="00124431"/>
    <w:rsid w:val="0012469E"/>
    <w:rsid w:val="001253AA"/>
    <w:rsid w:val="00125F42"/>
    <w:rsid w:val="001263B9"/>
    <w:rsid w:val="00126A38"/>
    <w:rsid w:val="00126A64"/>
    <w:rsid w:val="001274CA"/>
    <w:rsid w:val="00127FE3"/>
    <w:rsid w:val="00130023"/>
    <w:rsid w:val="0013105D"/>
    <w:rsid w:val="0013155A"/>
    <w:rsid w:val="00131D0B"/>
    <w:rsid w:val="00131E36"/>
    <w:rsid w:val="00132BB0"/>
    <w:rsid w:val="001331A0"/>
    <w:rsid w:val="00135044"/>
    <w:rsid w:val="0013537D"/>
    <w:rsid w:val="00136032"/>
    <w:rsid w:val="00137020"/>
    <w:rsid w:val="001375A9"/>
    <w:rsid w:val="001377B9"/>
    <w:rsid w:val="00137A50"/>
    <w:rsid w:val="001405F0"/>
    <w:rsid w:val="0014275F"/>
    <w:rsid w:val="001433D5"/>
    <w:rsid w:val="001439BB"/>
    <w:rsid w:val="00144E62"/>
    <w:rsid w:val="001453CC"/>
    <w:rsid w:val="001471CA"/>
    <w:rsid w:val="00147269"/>
    <w:rsid w:val="00147A61"/>
    <w:rsid w:val="00147F29"/>
    <w:rsid w:val="0015082E"/>
    <w:rsid w:val="00150B3C"/>
    <w:rsid w:val="00150B93"/>
    <w:rsid w:val="001517C6"/>
    <w:rsid w:val="00152056"/>
    <w:rsid w:val="001529E6"/>
    <w:rsid w:val="00154B7B"/>
    <w:rsid w:val="00154E39"/>
    <w:rsid w:val="001558DD"/>
    <w:rsid w:val="00155E33"/>
    <w:rsid w:val="0015619B"/>
    <w:rsid w:val="00156CC9"/>
    <w:rsid w:val="001579E7"/>
    <w:rsid w:val="001606A7"/>
    <w:rsid w:val="00161485"/>
    <w:rsid w:val="001622E4"/>
    <w:rsid w:val="001622F6"/>
    <w:rsid w:val="00163021"/>
    <w:rsid w:val="0016432A"/>
    <w:rsid w:val="0016654B"/>
    <w:rsid w:val="0016666C"/>
    <w:rsid w:val="00167B95"/>
    <w:rsid w:val="00167DB7"/>
    <w:rsid w:val="00170ED0"/>
    <w:rsid w:val="00171FCC"/>
    <w:rsid w:val="00172785"/>
    <w:rsid w:val="001752FA"/>
    <w:rsid w:val="00175676"/>
    <w:rsid w:val="00175768"/>
    <w:rsid w:val="001758F6"/>
    <w:rsid w:val="00175D48"/>
    <w:rsid w:val="00175DC4"/>
    <w:rsid w:val="0017625D"/>
    <w:rsid w:val="0017698E"/>
    <w:rsid w:val="00180734"/>
    <w:rsid w:val="0018177A"/>
    <w:rsid w:val="00182478"/>
    <w:rsid w:val="00184290"/>
    <w:rsid w:val="00184F2C"/>
    <w:rsid w:val="001853E0"/>
    <w:rsid w:val="00186294"/>
    <w:rsid w:val="00186A07"/>
    <w:rsid w:val="00186DAB"/>
    <w:rsid w:val="00187386"/>
    <w:rsid w:val="00187E92"/>
    <w:rsid w:val="00190795"/>
    <w:rsid w:val="00190D60"/>
    <w:rsid w:val="00191F69"/>
    <w:rsid w:val="00191FBB"/>
    <w:rsid w:val="00192479"/>
    <w:rsid w:val="001945B2"/>
    <w:rsid w:val="001946F4"/>
    <w:rsid w:val="00194FF1"/>
    <w:rsid w:val="0019529D"/>
    <w:rsid w:val="001964A9"/>
    <w:rsid w:val="00196B59"/>
    <w:rsid w:val="00197B57"/>
    <w:rsid w:val="001A12D0"/>
    <w:rsid w:val="001A17D7"/>
    <w:rsid w:val="001A1813"/>
    <w:rsid w:val="001A190A"/>
    <w:rsid w:val="001A19AB"/>
    <w:rsid w:val="001A3265"/>
    <w:rsid w:val="001A39E1"/>
    <w:rsid w:val="001A4FCE"/>
    <w:rsid w:val="001A68AC"/>
    <w:rsid w:val="001A7247"/>
    <w:rsid w:val="001A73EC"/>
    <w:rsid w:val="001A78C4"/>
    <w:rsid w:val="001A7C4C"/>
    <w:rsid w:val="001A7D1A"/>
    <w:rsid w:val="001B1674"/>
    <w:rsid w:val="001B2B50"/>
    <w:rsid w:val="001B35EC"/>
    <w:rsid w:val="001B3CA6"/>
    <w:rsid w:val="001B463C"/>
    <w:rsid w:val="001B4820"/>
    <w:rsid w:val="001B503F"/>
    <w:rsid w:val="001B5476"/>
    <w:rsid w:val="001B5AF7"/>
    <w:rsid w:val="001B61FC"/>
    <w:rsid w:val="001B621B"/>
    <w:rsid w:val="001B750E"/>
    <w:rsid w:val="001B7B17"/>
    <w:rsid w:val="001B7B4D"/>
    <w:rsid w:val="001C08DB"/>
    <w:rsid w:val="001C0EBC"/>
    <w:rsid w:val="001C1258"/>
    <w:rsid w:val="001C3025"/>
    <w:rsid w:val="001C3048"/>
    <w:rsid w:val="001C3395"/>
    <w:rsid w:val="001C52E4"/>
    <w:rsid w:val="001C6FB5"/>
    <w:rsid w:val="001D0E6D"/>
    <w:rsid w:val="001D1619"/>
    <w:rsid w:val="001D223E"/>
    <w:rsid w:val="001D2F05"/>
    <w:rsid w:val="001D3268"/>
    <w:rsid w:val="001D3A88"/>
    <w:rsid w:val="001D3A9D"/>
    <w:rsid w:val="001D436A"/>
    <w:rsid w:val="001D47AB"/>
    <w:rsid w:val="001D583D"/>
    <w:rsid w:val="001D5E1E"/>
    <w:rsid w:val="001D640F"/>
    <w:rsid w:val="001D6859"/>
    <w:rsid w:val="001D6BB3"/>
    <w:rsid w:val="001D72BC"/>
    <w:rsid w:val="001D74C7"/>
    <w:rsid w:val="001D7793"/>
    <w:rsid w:val="001E206E"/>
    <w:rsid w:val="001E3597"/>
    <w:rsid w:val="001E3A18"/>
    <w:rsid w:val="001E4337"/>
    <w:rsid w:val="001E4704"/>
    <w:rsid w:val="001E4CD3"/>
    <w:rsid w:val="001E615F"/>
    <w:rsid w:val="001E62C3"/>
    <w:rsid w:val="001E6AF6"/>
    <w:rsid w:val="001E7193"/>
    <w:rsid w:val="001E7A98"/>
    <w:rsid w:val="001F0A2F"/>
    <w:rsid w:val="001F0DDF"/>
    <w:rsid w:val="001F0E1D"/>
    <w:rsid w:val="001F176E"/>
    <w:rsid w:val="001F18B2"/>
    <w:rsid w:val="001F19A1"/>
    <w:rsid w:val="001F2CF8"/>
    <w:rsid w:val="001F38ED"/>
    <w:rsid w:val="001F45E1"/>
    <w:rsid w:val="001F4954"/>
    <w:rsid w:val="001F56B3"/>
    <w:rsid w:val="001F5A5F"/>
    <w:rsid w:val="001F60F0"/>
    <w:rsid w:val="001F6755"/>
    <w:rsid w:val="001F67C8"/>
    <w:rsid w:val="001F68C9"/>
    <w:rsid w:val="001F69CA"/>
    <w:rsid w:val="001F73E1"/>
    <w:rsid w:val="001F787E"/>
    <w:rsid w:val="001F7A35"/>
    <w:rsid w:val="00200742"/>
    <w:rsid w:val="00200C71"/>
    <w:rsid w:val="0020117D"/>
    <w:rsid w:val="00202AC6"/>
    <w:rsid w:val="00202B0E"/>
    <w:rsid w:val="0020345B"/>
    <w:rsid w:val="00203F73"/>
    <w:rsid w:val="002040DD"/>
    <w:rsid w:val="0020453A"/>
    <w:rsid w:val="00204712"/>
    <w:rsid w:val="0020489F"/>
    <w:rsid w:val="00207571"/>
    <w:rsid w:val="00207816"/>
    <w:rsid w:val="00207868"/>
    <w:rsid w:val="002106E1"/>
    <w:rsid w:val="0021107A"/>
    <w:rsid w:val="00211629"/>
    <w:rsid w:val="00211DE9"/>
    <w:rsid w:val="002123EA"/>
    <w:rsid w:val="00212E7F"/>
    <w:rsid w:val="002139FA"/>
    <w:rsid w:val="00213BF9"/>
    <w:rsid w:val="00214780"/>
    <w:rsid w:val="00214E39"/>
    <w:rsid w:val="002153EB"/>
    <w:rsid w:val="00215C4C"/>
    <w:rsid w:val="00215D7B"/>
    <w:rsid w:val="0021675D"/>
    <w:rsid w:val="002173E6"/>
    <w:rsid w:val="00220012"/>
    <w:rsid w:val="002217B8"/>
    <w:rsid w:val="00221AC2"/>
    <w:rsid w:val="0022261E"/>
    <w:rsid w:val="0022298E"/>
    <w:rsid w:val="0022321C"/>
    <w:rsid w:val="0022345D"/>
    <w:rsid w:val="0022352C"/>
    <w:rsid w:val="00223648"/>
    <w:rsid w:val="00224D06"/>
    <w:rsid w:val="00225299"/>
    <w:rsid w:val="00227324"/>
    <w:rsid w:val="002273AC"/>
    <w:rsid w:val="002275CD"/>
    <w:rsid w:val="00232115"/>
    <w:rsid w:val="0023229D"/>
    <w:rsid w:val="002322FF"/>
    <w:rsid w:val="00232745"/>
    <w:rsid w:val="002334E8"/>
    <w:rsid w:val="002349C1"/>
    <w:rsid w:val="00234BE4"/>
    <w:rsid w:val="00234D7A"/>
    <w:rsid w:val="0023542A"/>
    <w:rsid w:val="00235E7F"/>
    <w:rsid w:val="0023732B"/>
    <w:rsid w:val="00237C56"/>
    <w:rsid w:val="00237DF1"/>
    <w:rsid w:val="00240B56"/>
    <w:rsid w:val="00241F80"/>
    <w:rsid w:val="002422CB"/>
    <w:rsid w:val="00242C23"/>
    <w:rsid w:val="00242D68"/>
    <w:rsid w:val="00243316"/>
    <w:rsid w:val="002434EF"/>
    <w:rsid w:val="002436B1"/>
    <w:rsid w:val="002437E6"/>
    <w:rsid w:val="00243A6F"/>
    <w:rsid w:val="0024504F"/>
    <w:rsid w:val="00245429"/>
    <w:rsid w:val="00245D95"/>
    <w:rsid w:val="00245EB2"/>
    <w:rsid w:val="002503C5"/>
    <w:rsid w:val="002508D4"/>
    <w:rsid w:val="00250A37"/>
    <w:rsid w:val="00250B23"/>
    <w:rsid w:val="0025246B"/>
    <w:rsid w:val="00252B50"/>
    <w:rsid w:val="00255462"/>
    <w:rsid w:val="00255821"/>
    <w:rsid w:val="0025661B"/>
    <w:rsid w:val="00256665"/>
    <w:rsid w:val="00262937"/>
    <w:rsid w:val="00263475"/>
    <w:rsid w:val="00264890"/>
    <w:rsid w:val="00265372"/>
    <w:rsid w:val="002653B7"/>
    <w:rsid w:val="002670D2"/>
    <w:rsid w:val="002671E1"/>
    <w:rsid w:val="002672C2"/>
    <w:rsid w:val="002676CE"/>
    <w:rsid w:val="00270A2C"/>
    <w:rsid w:val="00270EBB"/>
    <w:rsid w:val="002711CC"/>
    <w:rsid w:val="002719AF"/>
    <w:rsid w:val="00272440"/>
    <w:rsid w:val="0027263D"/>
    <w:rsid w:val="00273141"/>
    <w:rsid w:val="0027334D"/>
    <w:rsid w:val="00273E62"/>
    <w:rsid w:val="00274E5D"/>
    <w:rsid w:val="00275493"/>
    <w:rsid w:val="002756A6"/>
    <w:rsid w:val="00275D7C"/>
    <w:rsid w:val="00276915"/>
    <w:rsid w:val="00277C4B"/>
    <w:rsid w:val="00280857"/>
    <w:rsid w:val="00280B99"/>
    <w:rsid w:val="00281A51"/>
    <w:rsid w:val="00281AB4"/>
    <w:rsid w:val="00281B13"/>
    <w:rsid w:val="0028214A"/>
    <w:rsid w:val="002831AE"/>
    <w:rsid w:val="00285A37"/>
    <w:rsid w:val="00286433"/>
    <w:rsid w:val="002869E8"/>
    <w:rsid w:val="00287A0E"/>
    <w:rsid w:val="0029070E"/>
    <w:rsid w:val="00291725"/>
    <w:rsid w:val="00292399"/>
    <w:rsid w:val="00293195"/>
    <w:rsid w:val="00293AA6"/>
    <w:rsid w:val="00293CF1"/>
    <w:rsid w:val="0029446C"/>
    <w:rsid w:val="00294646"/>
    <w:rsid w:val="00295131"/>
    <w:rsid w:val="0029582D"/>
    <w:rsid w:val="00296375"/>
    <w:rsid w:val="00296E5B"/>
    <w:rsid w:val="002A2B8C"/>
    <w:rsid w:val="002A2E56"/>
    <w:rsid w:val="002A34D1"/>
    <w:rsid w:val="002A3AAE"/>
    <w:rsid w:val="002A3C6B"/>
    <w:rsid w:val="002A426E"/>
    <w:rsid w:val="002A432B"/>
    <w:rsid w:val="002A4C2E"/>
    <w:rsid w:val="002A71ED"/>
    <w:rsid w:val="002B4844"/>
    <w:rsid w:val="002B6278"/>
    <w:rsid w:val="002B69FD"/>
    <w:rsid w:val="002B7E09"/>
    <w:rsid w:val="002B7E4D"/>
    <w:rsid w:val="002C03C4"/>
    <w:rsid w:val="002C04D3"/>
    <w:rsid w:val="002C05D4"/>
    <w:rsid w:val="002C094B"/>
    <w:rsid w:val="002C1BA3"/>
    <w:rsid w:val="002C21D6"/>
    <w:rsid w:val="002C3ABC"/>
    <w:rsid w:val="002C3FD4"/>
    <w:rsid w:val="002C46E0"/>
    <w:rsid w:val="002C53B8"/>
    <w:rsid w:val="002C5626"/>
    <w:rsid w:val="002C6E61"/>
    <w:rsid w:val="002D1E75"/>
    <w:rsid w:val="002D1EFE"/>
    <w:rsid w:val="002D2D1F"/>
    <w:rsid w:val="002D34F9"/>
    <w:rsid w:val="002D40DE"/>
    <w:rsid w:val="002D4544"/>
    <w:rsid w:val="002D5B45"/>
    <w:rsid w:val="002D5B69"/>
    <w:rsid w:val="002D6685"/>
    <w:rsid w:val="002D7C4F"/>
    <w:rsid w:val="002D7FFD"/>
    <w:rsid w:val="002E061B"/>
    <w:rsid w:val="002E0D81"/>
    <w:rsid w:val="002E0FBF"/>
    <w:rsid w:val="002E1AB5"/>
    <w:rsid w:val="002E241D"/>
    <w:rsid w:val="002E25F9"/>
    <w:rsid w:val="002E2E9C"/>
    <w:rsid w:val="002E3528"/>
    <w:rsid w:val="002E421D"/>
    <w:rsid w:val="002E49C5"/>
    <w:rsid w:val="002F00DB"/>
    <w:rsid w:val="002F0385"/>
    <w:rsid w:val="002F051F"/>
    <w:rsid w:val="002F076A"/>
    <w:rsid w:val="002F0AE3"/>
    <w:rsid w:val="002F13C7"/>
    <w:rsid w:val="002F3498"/>
    <w:rsid w:val="002F3AC7"/>
    <w:rsid w:val="002F3BBA"/>
    <w:rsid w:val="002F3D3E"/>
    <w:rsid w:val="002F5435"/>
    <w:rsid w:val="002F5836"/>
    <w:rsid w:val="002F623E"/>
    <w:rsid w:val="002F75BE"/>
    <w:rsid w:val="00300387"/>
    <w:rsid w:val="00300714"/>
    <w:rsid w:val="00300775"/>
    <w:rsid w:val="0030118E"/>
    <w:rsid w:val="003012D0"/>
    <w:rsid w:val="00301407"/>
    <w:rsid w:val="00301860"/>
    <w:rsid w:val="00301BEF"/>
    <w:rsid w:val="00301D90"/>
    <w:rsid w:val="003026B7"/>
    <w:rsid w:val="003026C2"/>
    <w:rsid w:val="00302ADC"/>
    <w:rsid w:val="00303024"/>
    <w:rsid w:val="003030AE"/>
    <w:rsid w:val="00303E20"/>
    <w:rsid w:val="00304050"/>
    <w:rsid w:val="00310A1A"/>
    <w:rsid w:val="00310F54"/>
    <w:rsid w:val="0031221A"/>
    <w:rsid w:val="0031324D"/>
    <w:rsid w:val="003133D3"/>
    <w:rsid w:val="00316247"/>
    <w:rsid w:val="00316400"/>
    <w:rsid w:val="0032060B"/>
    <w:rsid w:val="003208CA"/>
    <w:rsid w:val="00320ECF"/>
    <w:rsid w:val="00322732"/>
    <w:rsid w:val="0032317B"/>
    <w:rsid w:val="00323461"/>
    <w:rsid w:val="003247ED"/>
    <w:rsid w:val="00325B03"/>
    <w:rsid w:val="00325CC7"/>
    <w:rsid w:val="00325F25"/>
    <w:rsid w:val="0032600B"/>
    <w:rsid w:val="0032645F"/>
    <w:rsid w:val="00326505"/>
    <w:rsid w:val="00327D99"/>
    <w:rsid w:val="0033212F"/>
    <w:rsid w:val="003327B1"/>
    <w:rsid w:val="00332F02"/>
    <w:rsid w:val="003335EE"/>
    <w:rsid w:val="00334687"/>
    <w:rsid w:val="00335251"/>
    <w:rsid w:val="00335554"/>
    <w:rsid w:val="00336B6F"/>
    <w:rsid w:val="00337060"/>
    <w:rsid w:val="003375BB"/>
    <w:rsid w:val="003378C2"/>
    <w:rsid w:val="00340176"/>
    <w:rsid w:val="00342E65"/>
    <w:rsid w:val="00342F4F"/>
    <w:rsid w:val="003432DC"/>
    <w:rsid w:val="00343A56"/>
    <w:rsid w:val="00343AF0"/>
    <w:rsid w:val="00343BBA"/>
    <w:rsid w:val="003455E2"/>
    <w:rsid w:val="00346314"/>
    <w:rsid w:val="00346BB8"/>
    <w:rsid w:val="00350631"/>
    <w:rsid w:val="00351FB8"/>
    <w:rsid w:val="00351FC3"/>
    <w:rsid w:val="00352784"/>
    <w:rsid w:val="00352B64"/>
    <w:rsid w:val="0035387A"/>
    <w:rsid w:val="0035488D"/>
    <w:rsid w:val="00355E91"/>
    <w:rsid w:val="00356D11"/>
    <w:rsid w:val="003577C8"/>
    <w:rsid w:val="003579DA"/>
    <w:rsid w:val="00357DD4"/>
    <w:rsid w:val="003601D3"/>
    <w:rsid w:val="003602DC"/>
    <w:rsid w:val="0036076D"/>
    <w:rsid w:val="00360913"/>
    <w:rsid w:val="003614D7"/>
    <w:rsid w:val="003617DD"/>
    <w:rsid w:val="00361EA7"/>
    <w:rsid w:val="00361F12"/>
    <w:rsid w:val="003622F7"/>
    <w:rsid w:val="00363069"/>
    <w:rsid w:val="00363D14"/>
    <w:rsid w:val="00364B3F"/>
    <w:rsid w:val="003651D9"/>
    <w:rsid w:val="003655D8"/>
    <w:rsid w:val="00365DCC"/>
    <w:rsid w:val="00366AA4"/>
    <w:rsid w:val="00370372"/>
    <w:rsid w:val="0037053E"/>
    <w:rsid w:val="00370750"/>
    <w:rsid w:val="003707E7"/>
    <w:rsid w:val="00370B52"/>
    <w:rsid w:val="00374B3E"/>
    <w:rsid w:val="00375C35"/>
    <w:rsid w:val="00376237"/>
    <w:rsid w:val="00380083"/>
    <w:rsid w:val="00382512"/>
    <w:rsid w:val="00382965"/>
    <w:rsid w:val="003835AE"/>
    <w:rsid w:val="00383ED8"/>
    <w:rsid w:val="0038429E"/>
    <w:rsid w:val="00384EFB"/>
    <w:rsid w:val="00385511"/>
    <w:rsid w:val="003870FA"/>
    <w:rsid w:val="003874FB"/>
    <w:rsid w:val="00387AC2"/>
    <w:rsid w:val="00390584"/>
    <w:rsid w:val="00390641"/>
    <w:rsid w:val="00391D45"/>
    <w:rsid w:val="003921A0"/>
    <w:rsid w:val="00392369"/>
    <w:rsid w:val="0039292F"/>
    <w:rsid w:val="00392D14"/>
    <w:rsid w:val="00393203"/>
    <w:rsid w:val="003932EE"/>
    <w:rsid w:val="00394E82"/>
    <w:rsid w:val="0039573F"/>
    <w:rsid w:val="0039582D"/>
    <w:rsid w:val="00395CEB"/>
    <w:rsid w:val="00396588"/>
    <w:rsid w:val="003A019D"/>
    <w:rsid w:val="003A081F"/>
    <w:rsid w:val="003A093D"/>
    <w:rsid w:val="003A09FE"/>
    <w:rsid w:val="003A26C7"/>
    <w:rsid w:val="003A3175"/>
    <w:rsid w:val="003A3F9B"/>
    <w:rsid w:val="003A4591"/>
    <w:rsid w:val="003A4AF9"/>
    <w:rsid w:val="003A5245"/>
    <w:rsid w:val="003A61DE"/>
    <w:rsid w:val="003B08FC"/>
    <w:rsid w:val="003B15C3"/>
    <w:rsid w:val="003B1A86"/>
    <w:rsid w:val="003B2A2B"/>
    <w:rsid w:val="003B2B73"/>
    <w:rsid w:val="003B2C2B"/>
    <w:rsid w:val="003B3092"/>
    <w:rsid w:val="003B3A51"/>
    <w:rsid w:val="003B40CC"/>
    <w:rsid w:val="003B4311"/>
    <w:rsid w:val="003B5C04"/>
    <w:rsid w:val="003B626C"/>
    <w:rsid w:val="003B6D22"/>
    <w:rsid w:val="003B70A2"/>
    <w:rsid w:val="003C232D"/>
    <w:rsid w:val="003C37F8"/>
    <w:rsid w:val="003C3CE2"/>
    <w:rsid w:val="003C521E"/>
    <w:rsid w:val="003C67D4"/>
    <w:rsid w:val="003C6B63"/>
    <w:rsid w:val="003C6FE1"/>
    <w:rsid w:val="003C7322"/>
    <w:rsid w:val="003C7E02"/>
    <w:rsid w:val="003C7E32"/>
    <w:rsid w:val="003C7F7D"/>
    <w:rsid w:val="003D05C8"/>
    <w:rsid w:val="003D0B89"/>
    <w:rsid w:val="003D0F09"/>
    <w:rsid w:val="003D1557"/>
    <w:rsid w:val="003D160A"/>
    <w:rsid w:val="003D19E0"/>
    <w:rsid w:val="003D20A8"/>
    <w:rsid w:val="003D22B3"/>
    <w:rsid w:val="003D24CD"/>
    <w:rsid w:val="003D24EE"/>
    <w:rsid w:val="003D52A5"/>
    <w:rsid w:val="003D5A68"/>
    <w:rsid w:val="003D66DC"/>
    <w:rsid w:val="003D7D1E"/>
    <w:rsid w:val="003E0BCD"/>
    <w:rsid w:val="003E25A2"/>
    <w:rsid w:val="003E363F"/>
    <w:rsid w:val="003E4607"/>
    <w:rsid w:val="003E4879"/>
    <w:rsid w:val="003E4A81"/>
    <w:rsid w:val="003E4D09"/>
    <w:rsid w:val="003E5C68"/>
    <w:rsid w:val="003E5E6C"/>
    <w:rsid w:val="003E6CE3"/>
    <w:rsid w:val="003E6F78"/>
    <w:rsid w:val="003E7ACE"/>
    <w:rsid w:val="003F012C"/>
    <w:rsid w:val="003F0805"/>
    <w:rsid w:val="003F16AF"/>
    <w:rsid w:val="003F217F"/>
    <w:rsid w:val="003F252B"/>
    <w:rsid w:val="003F2D8E"/>
    <w:rsid w:val="003F3E4A"/>
    <w:rsid w:val="003F42A9"/>
    <w:rsid w:val="003F5E30"/>
    <w:rsid w:val="003F7141"/>
    <w:rsid w:val="004009AF"/>
    <w:rsid w:val="00400CD0"/>
    <w:rsid w:val="0040144E"/>
    <w:rsid w:val="004014DD"/>
    <w:rsid w:val="00402360"/>
    <w:rsid w:val="00402AA1"/>
    <w:rsid w:val="00402F23"/>
    <w:rsid w:val="00404438"/>
    <w:rsid w:val="0040469B"/>
    <w:rsid w:val="004046B6"/>
    <w:rsid w:val="004046D7"/>
    <w:rsid w:val="00404E51"/>
    <w:rsid w:val="00405799"/>
    <w:rsid w:val="00406BB3"/>
    <w:rsid w:val="004070FB"/>
    <w:rsid w:val="00410A58"/>
    <w:rsid w:val="00410D6B"/>
    <w:rsid w:val="0041168C"/>
    <w:rsid w:val="00412649"/>
    <w:rsid w:val="00412D09"/>
    <w:rsid w:val="00413A94"/>
    <w:rsid w:val="00415364"/>
    <w:rsid w:val="00415432"/>
    <w:rsid w:val="004155A8"/>
    <w:rsid w:val="0041614D"/>
    <w:rsid w:val="00416234"/>
    <w:rsid w:val="00416328"/>
    <w:rsid w:val="00417A70"/>
    <w:rsid w:val="00417F3E"/>
    <w:rsid w:val="00420D07"/>
    <w:rsid w:val="004222B7"/>
    <w:rsid w:val="004225C9"/>
    <w:rsid w:val="00422DDB"/>
    <w:rsid w:val="00423303"/>
    <w:rsid w:val="004235BE"/>
    <w:rsid w:val="00424123"/>
    <w:rsid w:val="00425C6F"/>
    <w:rsid w:val="00430224"/>
    <w:rsid w:val="00432C3F"/>
    <w:rsid w:val="0043345C"/>
    <w:rsid w:val="00434DBC"/>
    <w:rsid w:val="0043514A"/>
    <w:rsid w:val="00435FDA"/>
    <w:rsid w:val="00436134"/>
    <w:rsid w:val="00436599"/>
    <w:rsid w:val="00436774"/>
    <w:rsid w:val="00436E30"/>
    <w:rsid w:val="0043700A"/>
    <w:rsid w:val="00437111"/>
    <w:rsid w:val="0043759E"/>
    <w:rsid w:val="00437CEB"/>
    <w:rsid w:val="004403F4"/>
    <w:rsid w:val="00440ECC"/>
    <w:rsid w:val="004424C6"/>
    <w:rsid w:val="00442F56"/>
    <w:rsid w:val="0044310A"/>
    <w:rsid w:val="00444100"/>
    <w:rsid w:val="0044466A"/>
    <w:rsid w:val="00444A24"/>
    <w:rsid w:val="00444CA1"/>
    <w:rsid w:val="00444CFC"/>
    <w:rsid w:val="00444F11"/>
    <w:rsid w:val="0044504A"/>
    <w:rsid w:val="00445D2F"/>
    <w:rsid w:val="00446ED3"/>
    <w:rsid w:val="004470F9"/>
    <w:rsid w:val="00447451"/>
    <w:rsid w:val="00447EA4"/>
    <w:rsid w:val="004506BF"/>
    <w:rsid w:val="00450D42"/>
    <w:rsid w:val="00450EFF"/>
    <w:rsid w:val="0045277D"/>
    <w:rsid w:val="00453A53"/>
    <w:rsid w:val="004541CC"/>
    <w:rsid w:val="00454F4A"/>
    <w:rsid w:val="00455A06"/>
    <w:rsid w:val="00455AAB"/>
    <w:rsid w:val="004572EC"/>
    <w:rsid w:val="00457B14"/>
    <w:rsid w:val="00457DDC"/>
    <w:rsid w:val="004609B2"/>
    <w:rsid w:val="004619EF"/>
    <w:rsid w:val="00461A12"/>
    <w:rsid w:val="00461C9D"/>
    <w:rsid w:val="0046328C"/>
    <w:rsid w:val="00463955"/>
    <w:rsid w:val="0046468D"/>
    <w:rsid w:val="004651FC"/>
    <w:rsid w:val="004661A5"/>
    <w:rsid w:val="00471342"/>
    <w:rsid w:val="004719F6"/>
    <w:rsid w:val="004720CE"/>
    <w:rsid w:val="00472402"/>
    <w:rsid w:val="00472C28"/>
    <w:rsid w:val="00473009"/>
    <w:rsid w:val="0047344A"/>
    <w:rsid w:val="00477295"/>
    <w:rsid w:val="00480845"/>
    <w:rsid w:val="004809A3"/>
    <w:rsid w:val="004818E8"/>
    <w:rsid w:val="00482769"/>
    <w:rsid w:val="00482DC2"/>
    <w:rsid w:val="00483DD7"/>
    <w:rsid w:val="00483E41"/>
    <w:rsid w:val="004845CE"/>
    <w:rsid w:val="00484F36"/>
    <w:rsid w:val="00485D6D"/>
    <w:rsid w:val="004865FE"/>
    <w:rsid w:val="00486FF0"/>
    <w:rsid w:val="004871E0"/>
    <w:rsid w:val="0049121E"/>
    <w:rsid w:val="0049178B"/>
    <w:rsid w:val="00491D42"/>
    <w:rsid w:val="004932E6"/>
    <w:rsid w:val="00494E06"/>
    <w:rsid w:val="004968EF"/>
    <w:rsid w:val="00496950"/>
    <w:rsid w:val="00497158"/>
    <w:rsid w:val="00497284"/>
    <w:rsid w:val="004A05BF"/>
    <w:rsid w:val="004A2376"/>
    <w:rsid w:val="004A2AA4"/>
    <w:rsid w:val="004A34A2"/>
    <w:rsid w:val="004A3954"/>
    <w:rsid w:val="004A4600"/>
    <w:rsid w:val="004A5314"/>
    <w:rsid w:val="004A5861"/>
    <w:rsid w:val="004A65C4"/>
    <w:rsid w:val="004A6DF3"/>
    <w:rsid w:val="004A75E4"/>
    <w:rsid w:val="004A7C3D"/>
    <w:rsid w:val="004A7D5B"/>
    <w:rsid w:val="004B0153"/>
    <w:rsid w:val="004B13EE"/>
    <w:rsid w:val="004B1625"/>
    <w:rsid w:val="004B1C09"/>
    <w:rsid w:val="004B20CB"/>
    <w:rsid w:val="004B2171"/>
    <w:rsid w:val="004B2C89"/>
    <w:rsid w:val="004B2EFD"/>
    <w:rsid w:val="004B2FAC"/>
    <w:rsid w:val="004B387F"/>
    <w:rsid w:val="004B432F"/>
    <w:rsid w:val="004B4E8D"/>
    <w:rsid w:val="004B4EF3"/>
    <w:rsid w:val="004B515C"/>
    <w:rsid w:val="004B52ED"/>
    <w:rsid w:val="004B55DB"/>
    <w:rsid w:val="004B576F"/>
    <w:rsid w:val="004B5B46"/>
    <w:rsid w:val="004B6635"/>
    <w:rsid w:val="004B7094"/>
    <w:rsid w:val="004C10B4"/>
    <w:rsid w:val="004C14B7"/>
    <w:rsid w:val="004C22A3"/>
    <w:rsid w:val="004C2481"/>
    <w:rsid w:val="004C283D"/>
    <w:rsid w:val="004C4F82"/>
    <w:rsid w:val="004C66B5"/>
    <w:rsid w:val="004C7177"/>
    <w:rsid w:val="004C739F"/>
    <w:rsid w:val="004D02FC"/>
    <w:rsid w:val="004D153B"/>
    <w:rsid w:val="004D310D"/>
    <w:rsid w:val="004D32FF"/>
    <w:rsid w:val="004D42D0"/>
    <w:rsid w:val="004D4EBA"/>
    <w:rsid w:val="004D5B93"/>
    <w:rsid w:val="004D6544"/>
    <w:rsid w:val="004D68CC"/>
    <w:rsid w:val="004D69C3"/>
    <w:rsid w:val="004D6C45"/>
    <w:rsid w:val="004D7509"/>
    <w:rsid w:val="004D7DAE"/>
    <w:rsid w:val="004D7F1C"/>
    <w:rsid w:val="004E0692"/>
    <w:rsid w:val="004E1C32"/>
    <w:rsid w:val="004E2157"/>
    <w:rsid w:val="004E2D29"/>
    <w:rsid w:val="004E342A"/>
    <w:rsid w:val="004E3783"/>
    <w:rsid w:val="004E397E"/>
    <w:rsid w:val="004E432A"/>
    <w:rsid w:val="004E45CC"/>
    <w:rsid w:val="004F10CF"/>
    <w:rsid w:val="004F13E1"/>
    <w:rsid w:val="004F1713"/>
    <w:rsid w:val="004F24E6"/>
    <w:rsid w:val="004F2A39"/>
    <w:rsid w:val="004F445C"/>
    <w:rsid w:val="004F4B92"/>
    <w:rsid w:val="004F5211"/>
    <w:rsid w:val="004F5928"/>
    <w:rsid w:val="004F5B21"/>
    <w:rsid w:val="004F60D1"/>
    <w:rsid w:val="004F6545"/>
    <w:rsid w:val="004F762A"/>
    <w:rsid w:val="004F7687"/>
    <w:rsid w:val="004F7C05"/>
    <w:rsid w:val="00500AC1"/>
    <w:rsid w:val="00500F5A"/>
    <w:rsid w:val="00503812"/>
    <w:rsid w:val="00503AE1"/>
    <w:rsid w:val="00503BE9"/>
    <w:rsid w:val="0050412D"/>
    <w:rsid w:val="00504C4F"/>
    <w:rsid w:val="00504D6C"/>
    <w:rsid w:val="00506297"/>
    <w:rsid w:val="005065D9"/>
    <w:rsid w:val="0050674C"/>
    <w:rsid w:val="00506B40"/>
    <w:rsid w:val="00506C22"/>
    <w:rsid w:val="005070A0"/>
    <w:rsid w:val="00507F71"/>
    <w:rsid w:val="00510062"/>
    <w:rsid w:val="0051015E"/>
    <w:rsid w:val="00513057"/>
    <w:rsid w:val="00513411"/>
    <w:rsid w:val="00515339"/>
    <w:rsid w:val="0051640D"/>
    <w:rsid w:val="00516D6D"/>
    <w:rsid w:val="00517946"/>
    <w:rsid w:val="00521397"/>
    <w:rsid w:val="005217C0"/>
    <w:rsid w:val="00522267"/>
    <w:rsid w:val="00522681"/>
    <w:rsid w:val="00522AEE"/>
    <w:rsid w:val="00522F40"/>
    <w:rsid w:val="00523C5F"/>
    <w:rsid w:val="00524068"/>
    <w:rsid w:val="00525B2C"/>
    <w:rsid w:val="005261F4"/>
    <w:rsid w:val="00526956"/>
    <w:rsid w:val="00527D6C"/>
    <w:rsid w:val="005301E0"/>
    <w:rsid w:val="00530E2F"/>
    <w:rsid w:val="00531E05"/>
    <w:rsid w:val="005330B3"/>
    <w:rsid w:val="005339EE"/>
    <w:rsid w:val="00535D19"/>
    <w:rsid w:val="00536017"/>
    <w:rsid w:val="005360E4"/>
    <w:rsid w:val="00537B08"/>
    <w:rsid w:val="005410F9"/>
    <w:rsid w:val="005416D9"/>
    <w:rsid w:val="0054338E"/>
    <w:rsid w:val="00543FFB"/>
    <w:rsid w:val="00544232"/>
    <w:rsid w:val="00544798"/>
    <w:rsid w:val="0054524C"/>
    <w:rsid w:val="00545E81"/>
    <w:rsid w:val="00546923"/>
    <w:rsid w:val="00550CFC"/>
    <w:rsid w:val="00551C06"/>
    <w:rsid w:val="00552760"/>
    <w:rsid w:val="00552D41"/>
    <w:rsid w:val="0055334C"/>
    <w:rsid w:val="00553849"/>
    <w:rsid w:val="00553E6D"/>
    <w:rsid w:val="00554DB6"/>
    <w:rsid w:val="00554FF4"/>
    <w:rsid w:val="00555395"/>
    <w:rsid w:val="005553A6"/>
    <w:rsid w:val="0055573E"/>
    <w:rsid w:val="00556E6C"/>
    <w:rsid w:val="00557397"/>
    <w:rsid w:val="00557433"/>
    <w:rsid w:val="00561490"/>
    <w:rsid w:val="00561A49"/>
    <w:rsid w:val="005636E7"/>
    <w:rsid w:val="00564210"/>
    <w:rsid w:val="0056438C"/>
    <w:rsid w:val="00565866"/>
    <w:rsid w:val="00565C38"/>
    <w:rsid w:val="005672A9"/>
    <w:rsid w:val="005705C5"/>
    <w:rsid w:val="00570B52"/>
    <w:rsid w:val="00571E1A"/>
    <w:rsid w:val="00572031"/>
    <w:rsid w:val="0057235E"/>
    <w:rsid w:val="005729F0"/>
    <w:rsid w:val="00573102"/>
    <w:rsid w:val="0057345B"/>
    <w:rsid w:val="00573F73"/>
    <w:rsid w:val="0057489A"/>
    <w:rsid w:val="005755DE"/>
    <w:rsid w:val="00577B32"/>
    <w:rsid w:val="00580BBE"/>
    <w:rsid w:val="00581165"/>
    <w:rsid w:val="00581829"/>
    <w:rsid w:val="00582FEB"/>
    <w:rsid w:val="00584F83"/>
    <w:rsid w:val="00585520"/>
    <w:rsid w:val="00585DA2"/>
    <w:rsid w:val="00586CEF"/>
    <w:rsid w:val="00586EF1"/>
    <w:rsid w:val="005903E9"/>
    <w:rsid w:val="00591756"/>
    <w:rsid w:val="0059269B"/>
    <w:rsid w:val="00592E9F"/>
    <w:rsid w:val="00593013"/>
    <w:rsid w:val="005932E8"/>
    <w:rsid w:val="00593973"/>
    <w:rsid w:val="005942AE"/>
    <w:rsid w:val="00594882"/>
    <w:rsid w:val="0059521A"/>
    <w:rsid w:val="0059535F"/>
    <w:rsid w:val="00596E5B"/>
    <w:rsid w:val="00597DB2"/>
    <w:rsid w:val="005A0E38"/>
    <w:rsid w:val="005A100F"/>
    <w:rsid w:val="005A11D1"/>
    <w:rsid w:val="005A19D0"/>
    <w:rsid w:val="005A3BBA"/>
    <w:rsid w:val="005A5ADB"/>
    <w:rsid w:val="005A5CA1"/>
    <w:rsid w:val="005A6118"/>
    <w:rsid w:val="005A62DF"/>
    <w:rsid w:val="005A64C8"/>
    <w:rsid w:val="005A6D3A"/>
    <w:rsid w:val="005A78DF"/>
    <w:rsid w:val="005A7DC4"/>
    <w:rsid w:val="005B14F1"/>
    <w:rsid w:val="005B1D6B"/>
    <w:rsid w:val="005B3604"/>
    <w:rsid w:val="005B535E"/>
    <w:rsid w:val="005B5C92"/>
    <w:rsid w:val="005B6518"/>
    <w:rsid w:val="005B72F3"/>
    <w:rsid w:val="005B7BFB"/>
    <w:rsid w:val="005C0078"/>
    <w:rsid w:val="005C1013"/>
    <w:rsid w:val="005C1D09"/>
    <w:rsid w:val="005C265E"/>
    <w:rsid w:val="005C36F5"/>
    <w:rsid w:val="005C4058"/>
    <w:rsid w:val="005C44B6"/>
    <w:rsid w:val="005C50BF"/>
    <w:rsid w:val="005C5B3C"/>
    <w:rsid w:val="005C5CCA"/>
    <w:rsid w:val="005C5E28"/>
    <w:rsid w:val="005C63A1"/>
    <w:rsid w:val="005C67E5"/>
    <w:rsid w:val="005D0D74"/>
    <w:rsid w:val="005D1101"/>
    <w:rsid w:val="005D1B21"/>
    <w:rsid w:val="005D1D73"/>
    <w:rsid w:val="005D1F91"/>
    <w:rsid w:val="005D21B0"/>
    <w:rsid w:val="005D2450"/>
    <w:rsid w:val="005D268F"/>
    <w:rsid w:val="005D34D1"/>
    <w:rsid w:val="005D35E9"/>
    <w:rsid w:val="005D3E4A"/>
    <w:rsid w:val="005D5B3C"/>
    <w:rsid w:val="005D5E75"/>
    <w:rsid w:val="005D6104"/>
    <w:rsid w:val="005D6176"/>
    <w:rsid w:val="005D7102"/>
    <w:rsid w:val="005E0451"/>
    <w:rsid w:val="005E04B7"/>
    <w:rsid w:val="005E0CB1"/>
    <w:rsid w:val="005E1731"/>
    <w:rsid w:val="005E1D0B"/>
    <w:rsid w:val="005E1FD9"/>
    <w:rsid w:val="005E3383"/>
    <w:rsid w:val="005E3B9B"/>
    <w:rsid w:val="005E47D3"/>
    <w:rsid w:val="005E55FF"/>
    <w:rsid w:val="005E605D"/>
    <w:rsid w:val="005E6077"/>
    <w:rsid w:val="005F0337"/>
    <w:rsid w:val="005F1737"/>
    <w:rsid w:val="005F17B9"/>
    <w:rsid w:val="005F2045"/>
    <w:rsid w:val="005F21E7"/>
    <w:rsid w:val="005F3FB5"/>
    <w:rsid w:val="005F4C3E"/>
    <w:rsid w:val="005F54D9"/>
    <w:rsid w:val="005F5C25"/>
    <w:rsid w:val="005F75E8"/>
    <w:rsid w:val="00600EC6"/>
    <w:rsid w:val="006014F8"/>
    <w:rsid w:val="00601823"/>
    <w:rsid w:val="00602C97"/>
    <w:rsid w:val="0060337B"/>
    <w:rsid w:val="00603ED5"/>
    <w:rsid w:val="006043EE"/>
    <w:rsid w:val="00604466"/>
    <w:rsid w:val="006059B4"/>
    <w:rsid w:val="00605A49"/>
    <w:rsid w:val="00607117"/>
    <w:rsid w:val="00607529"/>
    <w:rsid w:val="0060798A"/>
    <w:rsid w:val="0061052A"/>
    <w:rsid w:val="006106AB"/>
    <w:rsid w:val="00610957"/>
    <w:rsid w:val="00611268"/>
    <w:rsid w:val="006116E2"/>
    <w:rsid w:val="00613416"/>
    <w:rsid w:val="00613604"/>
    <w:rsid w:val="006139A0"/>
    <w:rsid w:val="00613C53"/>
    <w:rsid w:val="00613E37"/>
    <w:rsid w:val="006157C3"/>
    <w:rsid w:val="006165C1"/>
    <w:rsid w:val="0061722A"/>
    <w:rsid w:val="00617CFC"/>
    <w:rsid w:val="0062163B"/>
    <w:rsid w:val="006225CF"/>
    <w:rsid w:val="00622D31"/>
    <w:rsid w:val="00622DCE"/>
    <w:rsid w:val="00623465"/>
    <w:rsid w:val="0062377F"/>
    <w:rsid w:val="00625D23"/>
    <w:rsid w:val="006263EA"/>
    <w:rsid w:val="00626951"/>
    <w:rsid w:val="00626DF9"/>
    <w:rsid w:val="0062701D"/>
    <w:rsid w:val="00630386"/>
    <w:rsid w:val="00630F33"/>
    <w:rsid w:val="00631D39"/>
    <w:rsid w:val="006321D7"/>
    <w:rsid w:val="00635508"/>
    <w:rsid w:val="006360B8"/>
    <w:rsid w:val="006363BD"/>
    <w:rsid w:val="00636958"/>
    <w:rsid w:val="00636DED"/>
    <w:rsid w:val="00636DF6"/>
    <w:rsid w:val="00636EE7"/>
    <w:rsid w:val="00637542"/>
    <w:rsid w:val="00640392"/>
    <w:rsid w:val="00640B34"/>
    <w:rsid w:val="00641399"/>
    <w:rsid w:val="006415C8"/>
    <w:rsid w:val="0064267F"/>
    <w:rsid w:val="006427FA"/>
    <w:rsid w:val="0064353D"/>
    <w:rsid w:val="00644A0E"/>
    <w:rsid w:val="00644FC1"/>
    <w:rsid w:val="00645208"/>
    <w:rsid w:val="00645A01"/>
    <w:rsid w:val="006472FA"/>
    <w:rsid w:val="00647CF4"/>
    <w:rsid w:val="00650FAE"/>
    <w:rsid w:val="006512F0"/>
    <w:rsid w:val="006514EA"/>
    <w:rsid w:val="00654E81"/>
    <w:rsid w:val="006567FB"/>
    <w:rsid w:val="00656A6B"/>
    <w:rsid w:val="006576D3"/>
    <w:rsid w:val="00660C13"/>
    <w:rsid w:val="006619F1"/>
    <w:rsid w:val="00662893"/>
    <w:rsid w:val="00662DC8"/>
    <w:rsid w:val="00663624"/>
    <w:rsid w:val="0066417C"/>
    <w:rsid w:val="00665A0A"/>
    <w:rsid w:val="00665D8F"/>
    <w:rsid w:val="00666039"/>
    <w:rsid w:val="0066662F"/>
    <w:rsid w:val="00666FDC"/>
    <w:rsid w:val="0067066A"/>
    <w:rsid w:val="0067110E"/>
    <w:rsid w:val="00672642"/>
    <w:rsid w:val="00672C39"/>
    <w:rsid w:val="006730FC"/>
    <w:rsid w:val="00673236"/>
    <w:rsid w:val="00674053"/>
    <w:rsid w:val="006741E0"/>
    <w:rsid w:val="00674CD2"/>
    <w:rsid w:val="006750AD"/>
    <w:rsid w:val="006757FC"/>
    <w:rsid w:val="00676075"/>
    <w:rsid w:val="0067631D"/>
    <w:rsid w:val="00676AA0"/>
    <w:rsid w:val="00677538"/>
    <w:rsid w:val="00677E7C"/>
    <w:rsid w:val="00680618"/>
    <w:rsid w:val="00680648"/>
    <w:rsid w:val="00680CF7"/>
    <w:rsid w:val="00682040"/>
    <w:rsid w:val="006825E1"/>
    <w:rsid w:val="00682FE7"/>
    <w:rsid w:val="00683453"/>
    <w:rsid w:val="0068355D"/>
    <w:rsid w:val="00683577"/>
    <w:rsid w:val="0068378E"/>
    <w:rsid w:val="00683BAE"/>
    <w:rsid w:val="00684C67"/>
    <w:rsid w:val="00685526"/>
    <w:rsid w:val="00686E93"/>
    <w:rsid w:val="00686F69"/>
    <w:rsid w:val="006878E1"/>
    <w:rsid w:val="00690269"/>
    <w:rsid w:val="006904F7"/>
    <w:rsid w:val="006912D0"/>
    <w:rsid w:val="00692349"/>
    <w:rsid w:val="00692B37"/>
    <w:rsid w:val="0069324C"/>
    <w:rsid w:val="00693EEF"/>
    <w:rsid w:val="0069541F"/>
    <w:rsid w:val="006958B2"/>
    <w:rsid w:val="0069629A"/>
    <w:rsid w:val="00696BA3"/>
    <w:rsid w:val="006975AB"/>
    <w:rsid w:val="006A167C"/>
    <w:rsid w:val="006A2A74"/>
    <w:rsid w:val="006A3098"/>
    <w:rsid w:val="006A3E99"/>
    <w:rsid w:val="006A4160"/>
    <w:rsid w:val="006A48D8"/>
    <w:rsid w:val="006A599E"/>
    <w:rsid w:val="006B03F0"/>
    <w:rsid w:val="006B31E9"/>
    <w:rsid w:val="006B6A49"/>
    <w:rsid w:val="006B7354"/>
    <w:rsid w:val="006B7ABF"/>
    <w:rsid w:val="006B7DA2"/>
    <w:rsid w:val="006C1266"/>
    <w:rsid w:val="006C1380"/>
    <w:rsid w:val="006C242B"/>
    <w:rsid w:val="006C29F3"/>
    <w:rsid w:val="006C2C14"/>
    <w:rsid w:val="006C371A"/>
    <w:rsid w:val="006C38C3"/>
    <w:rsid w:val="006C3ACF"/>
    <w:rsid w:val="006C4D85"/>
    <w:rsid w:val="006C51F7"/>
    <w:rsid w:val="006C5C84"/>
    <w:rsid w:val="006C5CDE"/>
    <w:rsid w:val="006C66C8"/>
    <w:rsid w:val="006C7E2C"/>
    <w:rsid w:val="006D02CA"/>
    <w:rsid w:val="006D05DA"/>
    <w:rsid w:val="006D3E92"/>
    <w:rsid w:val="006D4587"/>
    <w:rsid w:val="006D4881"/>
    <w:rsid w:val="006D4D04"/>
    <w:rsid w:val="006D6A53"/>
    <w:rsid w:val="006D7294"/>
    <w:rsid w:val="006D74B7"/>
    <w:rsid w:val="006D75A6"/>
    <w:rsid w:val="006D768F"/>
    <w:rsid w:val="006E163F"/>
    <w:rsid w:val="006E48D2"/>
    <w:rsid w:val="006E5645"/>
    <w:rsid w:val="006E5767"/>
    <w:rsid w:val="006E6B0A"/>
    <w:rsid w:val="006E6D5A"/>
    <w:rsid w:val="006F0881"/>
    <w:rsid w:val="006F0BAC"/>
    <w:rsid w:val="006F1102"/>
    <w:rsid w:val="006F1159"/>
    <w:rsid w:val="006F1617"/>
    <w:rsid w:val="006F1839"/>
    <w:rsid w:val="006F2405"/>
    <w:rsid w:val="006F3979"/>
    <w:rsid w:val="006F55E8"/>
    <w:rsid w:val="006F570C"/>
    <w:rsid w:val="006F609F"/>
    <w:rsid w:val="006F70AE"/>
    <w:rsid w:val="006F7A0A"/>
    <w:rsid w:val="0070007D"/>
    <w:rsid w:val="007006E3"/>
    <w:rsid w:val="007007BA"/>
    <w:rsid w:val="00700C62"/>
    <w:rsid w:val="00701275"/>
    <w:rsid w:val="00701B3A"/>
    <w:rsid w:val="00701E2D"/>
    <w:rsid w:val="00703E56"/>
    <w:rsid w:val="00704974"/>
    <w:rsid w:val="00704BF3"/>
    <w:rsid w:val="00704DC8"/>
    <w:rsid w:val="00704EB0"/>
    <w:rsid w:val="0070762D"/>
    <w:rsid w:val="007108B4"/>
    <w:rsid w:val="00710F95"/>
    <w:rsid w:val="0071233F"/>
    <w:rsid w:val="00712AE6"/>
    <w:rsid w:val="00712C0D"/>
    <w:rsid w:val="00712E7B"/>
    <w:rsid w:val="0071309E"/>
    <w:rsid w:val="0071658C"/>
    <w:rsid w:val="0071671C"/>
    <w:rsid w:val="00716F78"/>
    <w:rsid w:val="007173BA"/>
    <w:rsid w:val="00717B9F"/>
    <w:rsid w:val="00720FA6"/>
    <w:rsid w:val="007212B9"/>
    <w:rsid w:val="00721AE7"/>
    <w:rsid w:val="00721B2F"/>
    <w:rsid w:val="00721B55"/>
    <w:rsid w:val="007221BF"/>
    <w:rsid w:val="00722A8A"/>
    <w:rsid w:val="00722C5C"/>
    <w:rsid w:val="0072314D"/>
    <w:rsid w:val="00723DAF"/>
    <w:rsid w:val="00724C80"/>
    <w:rsid w:val="007251A4"/>
    <w:rsid w:val="00726B2D"/>
    <w:rsid w:val="00730E16"/>
    <w:rsid w:val="00732317"/>
    <w:rsid w:val="0073272D"/>
    <w:rsid w:val="00733773"/>
    <w:rsid w:val="007337D8"/>
    <w:rsid w:val="00734488"/>
    <w:rsid w:val="00735965"/>
    <w:rsid w:val="007364AF"/>
    <w:rsid w:val="0073691F"/>
    <w:rsid w:val="00737104"/>
    <w:rsid w:val="007400C4"/>
    <w:rsid w:val="00740950"/>
    <w:rsid w:val="00741244"/>
    <w:rsid w:val="007422C6"/>
    <w:rsid w:val="007434DF"/>
    <w:rsid w:val="007434F8"/>
    <w:rsid w:val="00743C25"/>
    <w:rsid w:val="00744E2B"/>
    <w:rsid w:val="00746A3D"/>
    <w:rsid w:val="00746ACD"/>
    <w:rsid w:val="00746D89"/>
    <w:rsid w:val="00747676"/>
    <w:rsid w:val="007476E9"/>
    <w:rsid w:val="007479B6"/>
    <w:rsid w:val="00747E7C"/>
    <w:rsid w:val="007507A9"/>
    <w:rsid w:val="007513A6"/>
    <w:rsid w:val="00751F26"/>
    <w:rsid w:val="00753AD8"/>
    <w:rsid w:val="00755504"/>
    <w:rsid w:val="00756637"/>
    <w:rsid w:val="00756814"/>
    <w:rsid w:val="00757662"/>
    <w:rsid w:val="00757980"/>
    <w:rsid w:val="00760069"/>
    <w:rsid w:val="007600D3"/>
    <w:rsid w:val="00760FE5"/>
    <w:rsid w:val="00761469"/>
    <w:rsid w:val="00762043"/>
    <w:rsid w:val="007620FF"/>
    <w:rsid w:val="00762FC2"/>
    <w:rsid w:val="00764CEF"/>
    <w:rsid w:val="00764D63"/>
    <w:rsid w:val="007663CD"/>
    <w:rsid w:val="00766A63"/>
    <w:rsid w:val="00767053"/>
    <w:rsid w:val="007678FE"/>
    <w:rsid w:val="007727F2"/>
    <w:rsid w:val="00774B6B"/>
    <w:rsid w:val="007757B9"/>
    <w:rsid w:val="00775A5C"/>
    <w:rsid w:val="00776D98"/>
    <w:rsid w:val="007773C8"/>
    <w:rsid w:val="00777579"/>
    <w:rsid w:val="0078063E"/>
    <w:rsid w:val="00781437"/>
    <w:rsid w:val="007824BF"/>
    <w:rsid w:val="00782A06"/>
    <w:rsid w:val="00782D33"/>
    <w:rsid w:val="0078337B"/>
    <w:rsid w:val="00783A88"/>
    <w:rsid w:val="00785583"/>
    <w:rsid w:val="0078573B"/>
    <w:rsid w:val="00785BA7"/>
    <w:rsid w:val="00785BDD"/>
    <w:rsid w:val="007868B1"/>
    <w:rsid w:val="00786CEF"/>
    <w:rsid w:val="00787B2D"/>
    <w:rsid w:val="00790D0A"/>
    <w:rsid w:val="00790E00"/>
    <w:rsid w:val="00790E6A"/>
    <w:rsid w:val="007915B2"/>
    <w:rsid w:val="007922ED"/>
    <w:rsid w:val="007937D8"/>
    <w:rsid w:val="00794038"/>
    <w:rsid w:val="00795980"/>
    <w:rsid w:val="00795BC0"/>
    <w:rsid w:val="00796E49"/>
    <w:rsid w:val="00797F23"/>
    <w:rsid w:val="007A1369"/>
    <w:rsid w:val="007A2BB5"/>
    <w:rsid w:val="007A2BF4"/>
    <w:rsid w:val="007A4054"/>
    <w:rsid w:val="007A4260"/>
    <w:rsid w:val="007A51E3"/>
    <w:rsid w:val="007A5635"/>
    <w:rsid w:val="007A5F47"/>
    <w:rsid w:val="007A676E"/>
    <w:rsid w:val="007A7438"/>
    <w:rsid w:val="007A7B19"/>
    <w:rsid w:val="007A7BF7"/>
    <w:rsid w:val="007B0B64"/>
    <w:rsid w:val="007B12A3"/>
    <w:rsid w:val="007B1401"/>
    <w:rsid w:val="007B189C"/>
    <w:rsid w:val="007B2671"/>
    <w:rsid w:val="007B331F"/>
    <w:rsid w:val="007B44B7"/>
    <w:rsid w:val="007B618B"/>
    <w:rsid w:val="007B64E0"/>
    <w:rsid w:val="007B7583"/>
    <w:rsid w:val="007C0E25"/>
    <w:rsid w:val="007C16C4"/>
    <w:rsid w:val="007C17FE"/>
    <w:rsid w:val="007C1AAC"/>
    <w:rsid w:val="007C217C"/>
    <w:rsid w:val="007C3E9A"/>
    <w:rsid w:val="007C4BAB"/>
    <w:rsid w:val="007C53EA"/>
    <w:rsid w:val="007C5673"/>
    <w:rsid w:val="007C601A"/>
    <w:rsid w:val="007C6457"/>
    <w:rsid w:val="007C6F79"/>
    <w:rsid w:val="007D033F"/>
    <w:rsid w:val="007D0AF8"/>
    <w:rsid w:val="007D0F54"/>
    <w:rsid w:val="007D1058"/>
    <w:rsid w:val="007D1847"/>
    <w:rsid w:val="007D2E62"/>
    <w:rsid w:val="007D2E85"/>
    <w:rsid w:val="007D3BD3"/>
    <w:rsid w:val="007D4548"/>
    <w:rsid w:val="007D45BE"/>
    <w:rsid w:val="007D6A3A"/>
    <w:rsid w:val="007D724B"/>
    <w:rsid w:val="007D7CA7"/>
    <w:rsid w:val="007E1A8B"/>
    <w:rsid w:val="007E1C06"/>
    <w:rsid w:val="007E1CCC"/>
    <w:rsid w:val="007E4DC4"/>
    <w:rsid w:val="007E5B51"/>
    <w:rsid w:val="007F01A4"/>
    <w:rsid w:val="007F0CE1"/>
    <w:rsid w:val="007F182B"/>
    <w:rsid w:val="007F1A32"/>
    <w:rsid w:val="007F21B0"/>
    <w:rsid w:val="007F2868"/>
    <w:rsid w:val="007F2C26"/>
    <w:rsid w:val="007F53D9"/>
    <w:rsid w:val="007F6351"/>
    <w:rsid w:val="007F674F"/>
    <w:rsid w:val="007F6C8C"/>
    <w:rsid w:val="007F771A"/>
    <w:rsid w:val="007F7801"/>
    <w:rsid w:val="007F79E1"/>
    <w:rsid w:val="00802F29"/>
    <w:rsid w:val="00803E2D"/>
    <w:rsid w:val="008044D0"/>
    <w:rsid w:val="00804716"/>
    <w:rsid w:val="00805150"/>
    <w:rsid w:val="00805DDF"/>
    <w:rsid w:val="008067DF"/>
    <w:rsid w:val="00806BB5"/>
    <w:rsid w:val="00806BDF"/>
    <w:rsid w:val="00807D96"/>
    <w:rsid w:val="0081001A"/>
    <w:rsid w:val="00810965"/>
    <w:rsid w:val="0081320A"/>
    <w:rsid w:val="00813EE3"/>
    <w:rsid w:val="00815DF0"/>
    <w:rsid w:val="00815E51"/>
    <w:rsid w:val="00817277"/>
    <w:rsid w:val="0081796A"/>
    <w:rsid w:val="008179AE"/>
    <w:rsid w:val="00817A7D"/>
    <w:rsid w:val="00817DAA"/>
    <w:rsid w:val="008204BF"/>
    <w:rsid w:val="008206C5"/>
    <w:rsid w:val="0082094D"/>
    <w:rsid w:val="00820FDD"/>
    <w:rsid w:val="00821AF8"/>
    <w:rsid w:val="00821F8D"/>
    <w:rsid w:val="0082264D"/>
    <w:rsid w:val="00823314"/>
    <w:rsid w:val="008241E0"/>
    <w:rsid w:val="008247A9"/>
    <w:rsid w:val="008249A2"/>
    <w:rsid w:val="00825642"/>
    <w:rsid w:val="00825E30"/>
    <w:rsid w:val="00826BDA"/>
    <w:rsid w:val="0082745E"/>
    <w:rsid w:val="008307E5"/>
    <w:rsid w:val="00830E0E"/>
    <w:rsid w:val="008314CF"/>
    <w:rsid w:val="00831B01"/>
    <w:rsid w:val="00831FF5"/>
    <w:rsid w:val="00832315"/>
    <w:rsid w:val="00832345"/>
    <w:rsid w:val="00832551"/>
    <w:rsid w:val="00832709"/>
    <w:rsid w:val="00833045"/>
    <w:rsid w:val="008341AE"/>
    <w:rsid w:val="00834DF7"/>
    <w:rsid w:val="008351FF"/>
    <w:rsid w:val="008355C1"/>
    <w:rsid w:val="008358E5"/>
    <w:rsid w:val="00835BE9"/>
    <w:rsid w:val="008366A7"/>
    <w:rsid w:val="00836985"/>
    <w:rsid w:val="00836F8A"/>
    <w:rsid w:val="008413B1"/>
    <w:rsid w:val="008416DA"/>
    <w:rsid w:val="00841933"/>
    <w:rsid w:val="00842CA1"/>
    <w:rsid w:val="008438AB"/>
    <w:rsid w:val="00843B52"/>
    <w:rsid w:val="00843E79"/>
    <w:rsid w:val="008452AF"/>
    <w:rsid w:val="008454C8"/>
    <w:rsid w:val="00845743"/>
    <w:rsid w:val="00846473"/>
    <w:rsid w:val="0084648F"/>
    <w:rsid w:val="008473B7"/>
    <w:rsid w:val="008515FF"/>
    <w:rsid w:val="0085282D"/>
    <w:rsid w:val="00853816"/>
    <w:rsid w:val="00853B4C"/>
    <w:rsid w:val="00854474"/>
    <w:rsid w:val="00854E06"/>
    <w:rsid w:val="0085553A"/>
    <w:rsid w:val="00855EDF"/>
    <w:rsid w:val="008567A6"/>
    <w:rsid w:val="00856A70"/>
    <w:rsid w:val="008572FE"/>
    <w:rsid w:val="008605EE"/>
    <w:rsid w:val="008608EF"/>
    <w:rsid w:val="00860D90"/>
    <w:rsid w:val="008616CB"/>
    <w:rsid w:val="0086189D"/>
    <w:rsid w:val="00861AEB"/>
    <w:rsid w:val="00862267"/>
    <w:rsid w:val="0086353F"/>
    <w:rsid w:val="0086364A"/>
    <w:rsid w:val="00863C8B"/>
    <w:rsid w:val="008649EB"/>
    <w:rsid w:val="008650A4"/>
    <w:rsid w:val="00865616"/>
    <w:rsid w:val="00865797"/>
    <w:rsid w:val="00865DF9"/>
    <w:rsid w:val="00866192"/>
    <w:rsid w:val="00866603"/>
    <w:rsid w:val="008671F1"/>
    <w:rsid w:val="008671F5"/>
    <w:rsid w:val="00870306"/>
    <w:rsid w:val="00870631"/>
    <w:rsid w:val="00870680"/>
    <w:rsid w:val="008706FE"/>
    <w:rsid w:val="0087099D"/>
    <w:rsid w:val="00870DF3"/>
    <w:rsid w:val="00871613"/>
    <w:rsid w:val="00871AA5"/>
    <w:rsid w:val="0087235D"/>
    <w:rsid w:val="00873F93"/>
    <w:rsid w:val="00875076"/>
    <w:rsid w:val="00875807"/>
    <w:rsid w:val="00875BFD"/>
    <w:rsid w:val="00876AD5"/>
    <w:rsid w:val="00876F71"/>
    <w:rsid w:val="0087743C"/>
    <w:rsid w:val="00880915"/>
    <w:rsid w:val="0088239C"/>
    <w:rsid w:val="008824D1"/>
    <w:rsid w:val="008827FA"/>
    <w:rsid w:val="0088482D"/>
    <w:rsid w:val="00884AA1"/>
    <w:rsid w:val="0088518E"/>
    <w:rsid w:val="00885559"/>
    <w:rsid w:val="00885ABD"/>
    <w:rsid w:val="00887431"/>
    <w:rsid w:val="00887E40"/>
    <w:rsid w:val="00890574"/>
    <w:rsid w:val="008911F7"/>
    <w:rsid w:val="00891282"/>
    <w:rsid w:val="008913BD"/>
    <w:rsid w:val="00891443"/>
    <w:rsid w:val="008921AE"/>
    <w:rsid w:val="00892714"/>
    <w:rsid w:val="00892D11"/>
    <w:rsid w:val="00895CD7"/>
    <w:rsid w:val="008962B8"/>
    <w:rsid w:val="00897086"/>
    <w:rsid w:val="00897C64"/>
    <w:rsid w:val="008A106B"/>
    <w:rsid w:val="008A1570"/>
    <w:rsid w:val="008A255F"/>
    <w:rsid w:val="008A27F6"/>
    <w:rsid w:val="008A36C0"/>
    <w:rsid w:val="008A3FD2"/>
    <w:rsid w:val="008A54E5"/>
    <w:rsid w:val="008A599D"/>
    <w:rsid w:val="008A5E18"/>
    <w:rsid w:val="008A6006"/>
    <w:rsid w:val="008A68A9"/>
    <w:rsid w:val="008A77A2"/>
    <w:rsid w:val="008A7FF2"/>
    <w:rsid w:val="008B0466"/>
    <w:rsid w:val="008B10B9"/>
    <w:rsid w:val="008B2F5B"/>
    <w:rsid w:val="008B300E"/>
    <w:rsid w:val="008B53CB"/>
    <w:rsid w:val="008B5D7E"/>
    <w:rsid w:val="008B5EE0"/>
    <w:rsid w:val="008B609F"/>
    <w:rsid w:val="008B620B"/>
    <w:rsid w:val="008B6391"/>
    <w:rsid w:val="008C1766"/>
    <w:rsid w:val="008C1A7A"/>
    <w:rsid w:val="008C1BB5"/>
    <w:rsid w:val="008C31ED"/>
    <w:rsid w:val="008C3290"/>
    <w:rsid w:val="008C3377"/>
    <w:rsid w:val="008C4E49"/>
    <w:rsid w:val="008C5197"/>
    <w:rsid w:val="008C57EC"/>
    <w:rsid w:val="008C5DA2"/>
    <w:rsid w:val="008C669E"/>
    <w:rsid w:val="008D052D"/>
    <w:rsid w:val="008D0BA0"/>
    <w:rsid w:val="008D17FF"/>
    <w:rsid w:val="008D228B"/>
    <w:rsid w:val="008D322C"/>
    <w:rsid w:val="008D3A3F"/>
    <w:rsid w:val="008D45BC"/>
    <w:rsid w:val="008D5927"/>
    <w:rsid w:val="008D5C10"/>
    <w:rsid w:val="008D632C"/>
    <w:rsid w:val="008D693A"/>
    <w:rsid w:val="008D7044"/>
    <w:rsid w:val="008D7212"/>
    <w:rsid w:val="008D7642"/>
    <w:rsid w:val="008E0275"/>
    <w:rsid w:val="008E06F0"/>
    <w:rsid w:val="008E135A"/>
    <w:rsid w:val="008E182D"/>
    <w:rsid w:val="008E2B5E"/>
    <w:rsid w:val="008E39B5"/>
    <w:rsid w:val="008E3F6C"/>
    <w:rsid w:val="008E441F"/>
    <w:rsid w:val="008E4CF2"/>
    <w:rsid w:val="008E52C7"/>
    <w:rsid w:val="008E5522"/>
    <w:rsid w:val="008E7D80"/>
    <w:rsid w:val="008F3137"/>
    <w:rsid w:val="008F398E"/>
    <w:rsid w:val="008F39AB"/>
    <w:rsid w:val="008F43FA"/>
    <w:rsid w:val="008F4598"/>
    <w:rsid w:val="008F4785"/>
    <w:rsid w:val="008F6570"/>
    <w:rsid w:val="008F6B9B"/>
    <w:rsid w:val="008F6D1F"/>
    <w:rsid w:val="008F78D2"/>
    <w:rsid w:val="00904D2D"/>
    <w:rsid w:val="00907134"/>
    <w:rsid w:val="00910E03"/>
    <w:rsid w:val="00911121"/>
    <w:rsid w:val="00911351"/>
    <w:rsid w:val="009142FA"/>
    <w:rsid w:val="009143DA"/>
    <w:rsid w:val="00914494"/>
    <w:rsid w:val="0091459C"/>
    <w:rsid w:val="00914F5E"/>
    <w:rsid w:val="00914F80"/>
    <w:rsid w:val="00915AB6"/>
    <w:rsid w:val="00915D0B"/>
    <w:rsid w:val="00915E81"/>
    <w:rsid w:val="0091603C"/>
    <w:rsid w:val="0092095F"/>
    <w:rsid w:val="00922638"/>
    <w:rsid w:val="00924C1C"/>
    <w:rsid w:val="009268F6"/>
    <w:rsid w:val="00926A84"/>
    <w:rsid w:val="00930909"/>
    <w:rsid w:val="009314B3"/>
    <w:rsid w:val="0093195F"/>
    <w:rsid w:val="00931F84"/>
    <w:rsid w:val="0093294B"/>
    <w:rsid w:val="009336A7"/>
    <w:rsid w:val="00933C9A"/>
    <w:rsid w:val="009345F0"/>
    <w:rsid w:val="00934D96"/>
    <w:rsid w:val="00936229"/>
    <w:rsid w:val="009368BC"/>
    <w:rsid w:val="00937736"/>
    <w:rsid w:val="00937955"/>
    <w:rsid w:val="00937E64"/>
    <w:rsid w:val="009406A5"/>
    <w:rsid w:val="00940A16"/>
    <w:rsid w:val="00940FC7"/>
    <w:rsid w:val="00941009"/>
    <w:rsid w:val="009418A9"/>
    <w:rsid w:val="00942312"/>
    <w:rsid w:val="0094294F"/>
    <w:rsid w:val="009429FB"/>
    <w:rsid w:val="00942C5E"/>
    <w:rsid w:val="00943911"/>
    <w:rsid w:val="00944481"/>
    <w:rsid w:val="00944E58"/>
    <w:rsid w:val="009451E0"/>
    <w:rsid w:val="00945FFD"/>
    <w:rsid w:val="00947B0C"/>
    <w:rsid w:val="00947C6E"/>
    <w:rsid w:val="009512B6"/>
    <w:rsid w:val="0095196C"/>
    <w:rsid w:val="00951AD1"/>
    <w:rsid w:val="00951F63"/>
    <w:rsid w:val="0095298A"/>
    <w:rsid w:val="00952E9F"/>
    <w:rsid w:val="00953CFC"/>
    <w:rsid w:val="009557C6"/>
    <w:rsid w:val="0095594C"/>
    <w:rsid w:val="00955CD4"/>
    <w:rsid w:val="009567AD"/>
    <w:rsid w:val="00956966"/>
    <w:rsid w:val="00956FD0"/>
    <w:rsid w:val="00960356"/>
    <w:rsid w:val="00960FDC"/>
    <w:rsid w:val="009610C5"/>
    <w:rsid w:val="009612F6"/>
    <w:rsid w:val="00964176"/>
    <w:rsid w:val="00964910"/>
    <w:rsid w:val="00966AC0"/>
    <w:rsid w:val="00966EEA"/>
    <w:rsid w:val="00967B49"/>
    <w:rsid w:val="00970D49"/>
    <w:rsid w:val="00970D81"/>
    <w:rsid w:val="00971045"/>
    <w:rsid w:val="00971CB2"/>
    <w:rsid w:val="00972C92"/>
    <w:rsid w:val="0097323C"/>
    <w:rsid w:val="009736DF"/>
    <w:rsid w:val="00973918"/>
    <w:rsid w:val="00973FA5"/>
    <w:rsid w:val="00974128"/>
    <w:rsid w:val="0097454A"/>
    <w:rsid w:val="009746AC"/>
    <w:rsid w:val="00975925"/>
    <w:rsid w:val="00975963"/>
    <w:rsid w:val="00975EEF"/>
    <w:rsid w:val="00976BBF"/>
    <w:rsid w:val="009813A1"/>
    <w:rsid w:val="0098140D"/>
    <w:rsid w:val="00981566"/>
    <w:rsid w:val="009822C1"/>
    <w:rsid w:val="00983131"/>
    <w:rsid w:val="00983B69"/>
    <w:rsid w:val="00983C65"/>
    <w:rsid w:val="009843EF"/>
    <w:rsid w:val="00986728"/>
    <w:rsid w:val="00986D39"/>
    <w:rsid w:val="009873E9"/>
    <w:rsid w:val="00987879"/>
    <w:rsid w:val="00987F7B"/>
    <w:rsid w:val="009903C2"/>
    <w:rsid w:val="00991D63"/>
    <w:rsid w:val="00993AB4"/>
    <w:rsid w:val="00993FF5"/>
    <w:rsid w:val="009965F9"/>
    <w:rsid w:val="00996DAE"/>
    <w:rsid w:val="00997E56"/>
    <w:rsid w:val="009A006F"/>
    <w:rsid w:val="009A45FF"/>
    <w:rsid w:val="009A5985"/>
    <w:rsid w:val="009B0310"/>
    <w:rsid w:val="009B048D"/>
    <w:rsid w:val="009B0563"/>
    <w:rsid w:val="009B05B2"/>
    <w:rsid w:val="009B07D4"/>
    <w:rsid w:val="009B088E"/>
    <w:rsid w:val="009B0948"/>
    <w:rsid w:val="009B0A48"/>
    <w:rsid w:val="009B4159"/>
    <w:rsid w:val="009B5346"/>
    <w:rsid w:val="009B7FD6"/>
    <w:rsid w:val="009C0ACE"/>
    <w:rsid w:val="009C0C0B"/>
    <w:rsid w:val="009C10D5"/>
    <w:rsid w:val="009C1915"/>
    <w:rsid w:val="009C1FC9"/>
    <w:rsid w:val="009C1FFD"/>
    <w:rsid w:val="009C2BFC"/>
    <w:rsid w:val="009C3698"/>
    <w:rsid w:val="009C36E7"/>
    <w:rsid w:val="009C3942"/>
    <w:rsid w:val="009C3AA1"/>
    <w:rsid w:val="009C3F20"/>
    <w:rsid w:val="009C4661"/>
    <w:rsid w:val="009C6269"/>
    <w:rsid w:val="009C6F21"/>
    <w:rsid w:val="009C7211"/>
    <w:rsid w:val="009C7247"/>
    <w:rsid w:val="009C7BCE"/>
    <w:rsid w:val="009D007F"/>
    <w:rsid w:val="009D0CDF"/>
    <w:rsid w:val="009D107B"/>
    <w:rsid w:val="009D125C"/>
    <w:rsid w:val="009D223D"/>
    <w:rsid w:val="009D2A49"/>
    <w:rsid w:val="009D38F9"/>
    <w:rsid w:val="009D4C24"/>
    <w:rsid w:val="009D4F21"/>
    <w:rsid w:val="009D6A32"/>
    <w:rsid w:val="009E1CA5"/>
    <w:rsid w:val="009E31F0"/>
    <w:rsid w:val="009E34B7"/>
    <w:rsid w:val="009E35F3"/>
    <w:rsid w:val="009E3A99"/>
    <w:rsid w:val="009E495D"/>
    <w:rsid w:val="009E4D45"/>
    <w:rsid w:val="009F01BA"/>
    <w:rsid w:val="009F03DE"/>
    <w:rsid w:val="009F2C11"/>
    <w:rsid w:val="009F3200"/>
    <w:rsid w:val="009F3C65"/>
    <w:rsid w:val="009F42AA"/>
    <w:rsid w:val="009F4341"/>
    <w:rsid w:val="009F5CF4"/>
    <w:rsid w:val="009F63BF"/>
    <w:rsid w:val="009F66D2"/>
    <w:rsid w:val="009F7353"/>
    <w:rsid w:val="009F7358"/>
    <w:rsid w:val="00A007E8"/>
    <w:rsid w:val="00A00DB1"/>
    <w:rsid w:val="00A00E8D"/>
    <w:rsid w:val="00A0179C"/>
    <w:rsid w:val="00A02A8B"/>
    <w:rsid w:val="00A02C91"/>
    <w:rsid w:val="00A04452"/>
    <w:rsid w:val="00A04766"/>
    <w:rsid w:val="00A052C2"/>
    <w:rsid w:val="00A05A12"/>
    <w:rsid w:val="00A109BE"/>
    <w:rsid w:val="00A1569B"/>
    <w:rsid w:val="00A15CC6"/>
    <w:rsid w:val="00A15D39"/>
    <w:rsid w:val="00A174B6"/>
    <w:rsid w:val="00A177D5"/>
    <w:rsid w:val="00A20BDA"/>
    <w:rsid w:val="00A20EC2"/>
    <w:rsid w:val="00A21309"/>
    <w:rsid w:val="00A23689"/>
    <w:rsid w:val="00A23A0D"/>
    <w:rsid w:val="00A25B9C"/>
    <w:rsid w:val="00A26B59"/>
    <w:rsid w:val="00A27967"/>
    <w:rsid w:val="00A27C3F"/>
    <w:rsid w:val="00A27F85"/>
    <w:rsid w:val="00A301A4"/>
    <w:rsid w:val="00A30BDA"/>
    <w:rsid w:val="00A322F4"/>
    <w:rsid w:val="00A325A2"/>
    <w:rsid w:val="00A33C63"/>
    <w:rsid w:val="00A33D2B"/>
    <w:rsid w:val="00A347A7"/>
    <w:rsid w:val="00A36346"/>
    <w:rsid w:val="00A36FAA"/>
    <w:rsid w:val="00A405C2"/>
    <w:rsid w:val="00A40D02"/>
    <w:rsid w:val="00A40FE5"/>
    <w:rsid w:val="00A42302"/>
    <w:rsid w:val="00A430C6"/>
    <w:rsid w:val="00A43E92"/>
    <w:rsid w:val="00A443BA"/>
    <w:rsid w:val="00A45686"/>
    <w:rsid w:val="00A467DB"/>
    <w:rsid w:val="00A475E6"/>
    <w:rsid w:val="00A50145"/>
    <w:rsid w:val="00A5338F"/>
    <w:rsid w:val="00A542DB"/>
    <w:rsid w:val="00A54A88"/>
    <w:rsid w:val="00A54DE0"/>
    <w:rsid w:val="00A554D9"/>
    <w:rsid w:val="00A5645C"/>
    <w:rsid w:val="00A56EA9"/>
    <w:rsid w:val="00A56F61"/>
    <w:rsid w:val="00A5756C"/>
    <w:rsid w:val="00A61125"/>
    <w:rsid w:val="00A61653"/>
    <w:rsid w:val="00A62D0F"/>
    <w:rsid w:val="00A62F8A"/>
    <w:rsid w:val="00A63964"/>
    <w:rsid w:val="00A64364"/>
    <w:rsid w:val="00A6507B"/>
    <w:rsid w:val="00A658B4"/>
    <w:rsid w:val="00A6634A"/>
    <w:rsid w:val="00A66CB3"/>
    <w:rsid w:val="00A66F91"/>
    <w:rsid w:val="00A6700E"/>
    <w:rsid w:val="00A67DF1"/>
    <w:rsid w:val="00A67EE7"/>
    <w:rsid w:val="00A70050"/>
    <w:rsid w:val="00A72258"/>
    <w:rsid w:val="00A72ADD"/>
    <w:rsid w:val="00A734BF"/>
    <w:rsid w:val="00A74209"/>
    <w:rsid w:val="00A74F58"/>
    <w:rsid w:val="00A74FD9"/>
    <w:rsid w:val="00A74FEB"/>
    <w:rsid w:val="00A769CD"/>
    <w:rsid w:val="00A76C35"/>
    <w:rsid w:val="00A773A9"/>
    <w:rsid w:val="00A808C2"/>
    <w:rsid w:val="00A80AAA"/>
    <w:rsid w:val="00A81A7C"/>
    <w:rsid w:val="00A8305D"/>
    <w:rsid w:val="00A846B7"/>
    <w:rsid w:val="00A85861"/>
    <w:rsid w:val="00A85FCF"/>
    <w:rsid w:val="00A868CD"/>
    <w:rsid w:val="00A875FF"/>
    <w:rsid w:val="00A87616"/>
    <w:rsid w:val="00A87CBF"/>
    <w:rsid w:val="00A90210"/>
    <w:rsid w:val="00A90BD5"/>
    <w:rsid w:val="00A910E1"/>
    <w:rsid w:val="00A911D7"/>
    <w:rsid w:val="00A9137E"/>
    <w:rsid w:val="00A927E1"/>
    <w:rsid w:val="00A93FE2"/>
    <w:rsid w:val="00A94D49"/>
    <w:rsid w:val="00A961CE"/>
    <w:rsid w:val="00A96546"/>
    <w:rsid w:val="00A96635"/>
    <w:rsid w:val="00A96EA6"/>
    <w:rsid w:val="00A9751B"/>
    <w:rsid w:val="00AA0006"/>
    <w:rsid w:val="00AA12A0"/>
    <w:rsid w:val="00AA224F"/>
    <w:rsid w:val="00AA22EB"/>
    <w:rsid w:val="00AA281D"/>
    <w:rsid w:val="00AA3A24"/>
    <w:rsid w:val="00AA4658"/>
    <w:rsid w:val="00AA4E40"/>
    <w:rsid w:val="00AA59E0"/>
    <w:rsid w:val="00AA684E"/>
    <w:rsid w:val="00AA69C0"/>
    <w:rsid w:val="00AB06F8"/>
    <w:rsid w:val="00AB1BD8"/>
    <w:rsid w:val="00AB28D9"/>
    <w:rsid w:val="00AB2E00"/>
    <w:rsid w:val="00AB3352"/>
    <w:rsid w:val="00AB37CC"/>
    <w:rsid w:val="00AB4CE4"/>
    <w:rsid w:val="00AB4D68"/>
    <w:rsid w:val="00AB663E"/>
    <w:rsid w:val="00AC05E9"/>
    <w:rsid w:val="00AC0672"/>
    <w:rsid w:val="00AC0820"/>
    <w:rsid w:val="00AC30D6"/>
    <w:rsid w:val="00AC46D9"/>
    <w:rsid w:val="00AC609B"/>
    <w:rsid w:val="00AC7C88"/>
    <w:rsid w:val="00AD069D"/>
    <w:rsid w:val="00AD092F"/>
    <w:rsid w:val="00AD2AE2"/>
    <w:rsid w:val="00AD2B3E"/>
    <w:rsid w:val="00AD3BFE"/>
    <w:rsid w:val="00AD3EA6"/>
    <w:rsid w:val="00AD530C"/>
    <w:rsid w:val="00AD5E80"/>
    <w:rsid w:val="00AD773B"/>
    <w:rsid w:val="00AD78E5"/>
    <w:rsid w:val="00AE1AD3"/>
    <w:rsid w:val="00AE1B19"/>
    <w:rsid w:val="00AE239C"/>
    <w:rsid w:val="00AE2480"/>
    <w:rsid w:val="00AE421B"/>
    <w:rsid w:val="00AE4AED"/>
    <w:rsid w:val="00AE6C08"/>
    <w:rsid w:val="00AE6DC6"/>
    <w:rsid w:val="00AE753C"/>
    <w:rsid w:val="00AF0095"/>
    <w:rsid w:val="00AF131C"/>
    <w:rsid w:val="00AF17F1"/>
    <w:rsid w:val="00AF3D51"/>
    <w:rsid w:val="00AF472E"/>
    <w:rsid w:val="00AF4C5A"/>
    <w:rsid w:val="00AF6874"/>
    <w:rsid w:val="00AF7069"/>
    <w:rsid w:val="00AF7245"/>
    <w:rsid w:val="00AF7714"/>
    <w:rsid w:val="00B00892"/>
    <w:rsid w:val="00B01691"/>
    <w:rsid w:val="00B03C08"/>
    <w:rsid w:val="00B04CB9"/>
    <w:rsid w:val="00B072B1"/>
    <w:rsid w:val="00B10BE0"/>
    <w:rsid w:val="00B10D78"/>
    <w:rsid w:val="00B10DCE"/>
    <w:rsid w:val="00B111A2"/>
    <w:rsid w:val="00B1148B"/>
    <w:rsid w:val="00B12E03"/>
    <w:rsid w:val="00B13098"/>
    <w:rsid w:val="00B154B1"/>
    <w:rsid w:val="00B15A1D"/>
    <w:rsid w:val="00B15C6A"/>
    <w:rsid w:val="00B15D8F"/>
    <w:rsid w:val="00B15E9B"/>
    <w:rsid w:val="00B15F72"/>
    <w:rsid w:val="00B16695"/>
    <w:rsid w:val="00B167AF"/>
    <w:rsid w:val="00B170E8"/>
    <w:rsid w:val="00B17184"/>
    <w:rsid w:val="00B213C8"/>
    <w:rsid w:val="00B214CD"/>
    <w:rsid w:val="00B21B20"/>
    <w:rsid w:val="00B21B4A"/>
    <w:rsid w:val="00B223FB"/>
    <w:rsid w:val="00B22C9B"/>
    <w:rsid w:val="00B234F2"/>
    <w:rsid w:val="00B234FC"/>
    <w:rsid w:val="00B23926"/>
    <w:rsid w:val="00B23EA1"/>
    <w:rsid w:val="00B24019"/>
    <w:rsid w:val="00B25BEF"/>
    <w:rsid w:val="00B275B5"/>
    <w:rsid w:val="00B3006D"/>
    <w:rsid w:val="00B30E51"/>
    <w:rsid w:val="00B3143F"/>
    <w:rsid w:val="00B3173A"/>
    <w:rsid w:val="00B3183E"/>
    <w:rsid w:val="00B3238C"/>
    <w:rsid w:val="00B332FB"/>
    <w:rsid w:val="00B3350D"/>
    <w:rsid w:val="00B35137"/>
    <w:rsid w:val="00B351E5"/>
    <w:rsid w:val="00B35749"/>
    <w:rsid w:val="00B35C42"/>
    <w:rsid w:val="00B36B50"/>
    <w:rsid w:val="00B403E4"/>
    <w:rsid w:val="00B405A7"/>
    <w:rsid w:val="00B40777"/>
    <w:rsid w:val="00B4096C"/>
    <w:rsid w:val="00B413B8"/>
    <w:rsid w:val="00B421E0"/>
    <w:rsid w:val="00B42363"/>
    <w:rsid w:val="00B427FE"/>
    <w:rsid w:val="00B4303B"/>
    <w:rsid w:val="00B43198"/>
    <w:rsid w:val="00B438B7"/>
    <w:rsid w:val="00B4394D"/>
    <w:rsid w:val="00B44CF3"/>
    <w:rsid w:val="00B459AA"/>
    <w:rsid w:val="00B4798B"/>
    <w:rsid w:val="00B510C5"/>
    <w:rsid w:val="00B541EC"/>
    <w:rsid w:val="00B54B74"/>
    <w:rsid w:val="00B55350"/>
    <w:rsid w:val="00B556BB"/>
    <w:rsid w:val="00B56658"/>
    <w:rsid w:val="00B57E21"/>
    <w:rsid w:val="00B6131E"/>
    <w:rsid w:val="00B61506"/>
    <w:rsid w:val="00B62CFB"/>
    <w:rsid w:val="00B63450"/>
    <w:rsid w:val="00B63656"/>
    <w:rsid w:val="00B63A88"/>
    <w:rsid w:val="00B63B69"/>
    <w:rsid w:val="00B63F4B"/>
    <w:rsid w:val="00B648C3"/>
    <w:rsid w:val="00B65833"/>
    <w:rsid w:val="00B65E96"/>
    <w:rsid w:val="00B66489"/>
    <w:rsid w:val="00B66C68"/>
    <w:rsid w:val="00B7093D"/>
    <w:rsid w:val="00B70EDE"/>
    <w:rsid w:val="00B72909"/>
    <w:rsid w:val="00B72D48"/>
    <w:rsid w:val="00B72F67"/>
    <w:rsid w:val="00B7370E"/>
    <w:rsid w:val="00B73BF9"/>
    <w:rsid w:val="00B7582C"/>
    <w:rsid w:val="00B758DA"/>
    <w:rsid w:val="00B75EB4"/>
    <w:rsid w:val="00B77B9B"/>
    <w:rsid w:val="00B809B3"/>
    <w:rsid w:val="00B81F34"/>
    <w:rsid w:val="00B8212E"/>
    <w:rsid w:val="00B82141"/>
    <w:rsid w:val="00B8285F"/>
    <w:rsid w:val="00B82D84"/>
    <w:rsid w:val="00B8314F"/>
    <w:rsid w:val="00B847EA"/>
    <w:rsid w:val="00B84D95"/>
    <w:rsid w:val="00B855B1"/>
    <w:rsid w:val="00B8586D"/>
    <w:rsid w:val="00B858A8"/>
    <w:rsid w:val="00B85941"/>
    <w:rsid w:val="00B87220"/>
    <w:rsid w:val="00B87387"/>
    <w:rsid w:val="00B90825"/>
    <w:rsid w:val="00B926A5"/>
    <w:rsid w:val="00B92E9F"/>
    <w:rsid w:val="00B92EA1"/>
    <w:rsid w:val="00B9303B"/>
    <w:rsid w:val="00B9308F"/>
    <w:rsid w:val="00B9330E"/>
    <w:rsid w:val="00B93310"/>
    <w:rsid w:val="00B939F2"/>
    <w:rsid w:val="00B943F2"/>
    <w:rsid w:val="00B94579"/>
    <w:rsid w:val="00B94919"/>
    <w:rsid w:val="00B951EE"/>
    <w:rsid w:val="00B9574B"/>
    <w:rsid w:val="00B965FD"/>
    <w:rsid w:val="00B96A50"/>
    <w:rsid w:val="00B975BC"/>
    <w:rsid w:val="00B97EC2"/>
    <w:rsid w:val="00BA111D"/>
    <w:rsid w:val="00BA1337"/>
    <w:rsid w:val="00BA141C"/>
    <w:rsid w:val="00BA1A91"/>
    <w:rsid w:val="00BA2057"/>
    <w:rsid w:val="00BA23EF"/>
    <w:rsid w:val="00BA2B71"/>
    <w:rsid w:val="00BA2CCC"/>
    <w:rsid w:val="00BA36A3"/>
    <w:rsid w:val="00BA4314"/>
    <w:rsid w:val="00BA437B"/>
    <w:rsid w:val="00BA4A87"/>
    <w:rsid w:val="00BA4C39"/>
    <w:rsid w:val="00BA5593"/>
    <w:rsid w:val="00BA5E70"/>
    <w:rsid w:val="00BA61E4"/>
    <w:rsid w:val="00BA65B8"/>
    <w:rsid w:val="00BA6951"/>
    <w:rsid w:val="00BA73AA"/>
    <w:rsid w:val="00BA7A15"/>
    <w:rsid w:val="00BB1326"/>
    <w:rsid w:val="00BB327E"/>
    <w:rsid w:val="00BB3571"/>
    <w:rsid w:val="00BB3C76"/>
    <w:rsid w:val="00BB3E8E"/>
    <w:rsid w:val="00BB4CFD"/>
    <w:rsid w:val="00BB4E36"/>
    <w:rsid w:val="00BB556B"/>
    <w:rsid w:val="00BB62C0"/>
    <w:rsid w:val="00BB65D8"/>
    <w:rsid w:val="00BB69C3"/>
    <w:rsid w:val="00BB6AAC"/>
    <w:rsid w:val="00BB74A1"/>
    <w:rsid w:val="00BB74AF"/>
    <w:rsid w:val="00BB76BC"/>
    <w:rsid w:val="00BB79B4"/>
    <w:rsid w:val="00BB7A18"/>
    <w:rsid w:val="00BC00F6"/>
    <w:rsid w:val="00BC015B"/>
    <w:rsid w:val="00BC134C"/>
    <w:rsid w:val="00BC1CB6"/>
    <w:rsid w:val="00BC1D2D"/>
    <w:rsid w:val="00BC22FC"/>
    <w:rsid w:val="00BC364C"/>
    <w:rsid w:val="00BC3E9F"/>
    <w:rsid w:val="00BC46FE"/>
    <w:rsid w:val="00BC50FE"/>
    <w:rsid w:val="00BC53BB"/>
    <w:rsid w:val="00BC59A6"/>
    <w:rsid w:val="00BC5DFD"/>
    <w:rsid w:val="00BC63B1"/>
    <w:rsid w:val="00BC6EDE"/>
    <w:rsid w:val="00BC7146"/>
    <w:rsid w:val="00BC7584"/>
    <w:rsid w:val="00BC795E"/>
    <w:rsid w:val="00BC7CF6"/>
    <w:rsid w:val="00BD0699"/>
    <w:rsid w:val="00BD0A50"/>
    <w:rsid w:val="00BD1067"/>
    <w:rsid w:val="00BD37EE"/>
    <w:rsid w:val="00BD3A25"/>
    <w:rsid w:val="00BD43FC"/>
    <w:rsid w:val="00BD4688"/>
    <w:rsid w:val="00BD47D4"/>
    <w:rsid w:val="00BD50E5"/>
    <w:rsid w:val="00BD63EE"/>
    <w:rsid w:val="00BD66DB"/>
    <w:rsid w:val="00BD6767"/>
    <w:rsid w:val="00BE06C6"/>
    <w:rsid w:val="00BE1308"/>
    <w:rsid w:val="00BE2DB1"/>
    <w:rsid w:val="00BE3295"/>
    <w:rsid w:val="00BE39EE"/>
    <w:rsid w:val="00BE3B06"/>
    <w:rsid w:val="00BE5916"/>
    <w:rsid w:val="00BE5D1A"/>
    <w:rsid w:val="00BF2986"/>
    <w:rsid w:val="00BF2BA7"/>
    <w:rsid w:val="00BF61A1"/>
    <w:rsid w:val="00BF78C0"/>
    <w:rsid w:val="00BF792B"/>
    <w:rsid w:val="00C0135D"/>
    <w:rsid w:val="00C0160A"/>
    <w:rsid w:val="00C01A56"/>
    <w:rsid w:val="00C02E7A"/>
    <w:rsid w:val="00C02EA1"/>
    <w:rsid w:val="00C031DE"/>
    <w:rsid w:val="00C033E3"/>
    <w:rsid w:val="00C03CC6"/>
    <w:rsid w:val="00C05CCE"/>
    <w:rsid w:val="00C1031C"/>
    <w:rsid w:val="00C1037F"/>
    <w:rsid w:val="00C10455"/>
    <w:rsid w:val="00C10561"/>
    <w:rsid w:val="00C1170F"/>
    <w:rsid w:val="00C1302F"/>
    <w:rsid w:val="00C13608"/>
    <w:rsid w:val="00C1376D"/>
    <w:rsid w:val="00C138F3"/>
    <w:rsid w:val="00C142D6"/>
    <w:rsid w:val="00C14D1D"/>
    <w:rsid w:val="00C15434"/>
    <w:rsid w:val="00C158E0"/>
    <w:rsid w:val="00C16F09"/>
    <w:rsid w:val="00C17E7F"/>
    <w:rsid w:val="00C17EED"/>
    <w:rsid w:val="00C17FFE"/>
    <w:rsid w:val="00C20C2C"/>
    <w:rsid w:val="00C20EFF"/>
    <w:rsid w:val="00C230F0"/>
    <w:rsid w:val="00C234A4"/>
    <w:rsid w:val="00C238F1"/>
    <w:rsid w:val="00C23B8A"/>
    <w:rsid w:val="00C24CA4"/>
    <w:rsid w:val="00C250ED"/>
    <w:rsid w:val="00C254BA"/>
    <w:rsid w:val="00C26405"/>
    <w:rsid w:val="00C269FC"/>
    <w:rsid w:val="00C26E7C"/>
    <w:rsid w:val="00C27BB7"/>
    <w:rsid w:val="00C27CC5"/>
    <w:rsid w:val="00C30274"/>
    <w:rsid w:val="00C3113B"/>
    <w:rsid w:val="00C316FF"/>
    <w:rsid w:val="00C31F52"/>
    <w:rsid w:val="00C33B3F"/>
    <w:rsid w:val="00C33C45"/>
    <w:rsid w:val="00C33E53"/>
    <w:rsid w:val="00C35582"/>
    <w:rsid w:val="00C3617A"/>
    <w:rsid w:val="00C37339"/>
    <w:rsid w:val="00C37FF7"/>
    <w:rsid w:val="00C404F2"/>
    <w:rsid w:val="00C41213"/>
    <w:rsid w:val="00C412AE"/>
    <w:rsid w:val="00C426E0"/>
    <w:rsid w:val="00C42C6C"/>
    <w:rsid w:val="00C43C7C"/>
    <w:rsid w:val="00C43EAA"/>
    <w:rsid w:val="00C44072"/>
    <w:rsid w:val="00C45438"/>
    <w:rsid w:val="00C45891"/>
    <w:rsid w:val="00C45949"/>
    <w:rsid w:val="00C4597C"/>
    <w:rsid w:val="00C46C1B"/>
    <w:rsid w:val="00C4769E"/>
    <w:rsid w:val="00C47BB7"/>
    <w:rsid w:val="00C50101"/>
    <w:rsid w:val="00C50A22"/>
    <w:rsid w:val="00C512AA"/>
    <w:rsid w:val="00C536E4"/>
    <w:rsid w:val="00C54869"/>
    <w:rsid w:val="00C54B54"/>
    <w:rsid w:val="00C55291"/>
    <w:rsid w:val="00C55478"/>
    <w:rsid w:val="00C56183"/>
    <w:rsid w:val="00C56562"/>
    <w:rsid w:val="00C56988"/>
    <w:rsid w:val="00C57341"/>
    <w:rsid w:val="00C573DE"/>
    <w:rsid w:val="00C60C54"/>
    <w:rsid w:val="00C60F4D"/>
    <w:rsid w:val="00C61521"/>
    <w:rsid w:val="00C61586"/>
    <w:rsid w:val="00C61FD8"/>
    <w:rsid w:val="00C62E65"/>
    <w:rsid w:val="00C63D7E"/>
    <w:rsid w:val="00C65ABA"/>
    <w:rsid w:val="00C66380"/>
    <w:rsid w:val="00C67192"/>
    <w:rsid w:val="00C67504"/>
    <w:rsid w:val="00C6772C"/>
    <w:rsid w:val="00C710C0"/>
    <w:rsid w:val="00C7167F"/>
    <w:rsid w:val="00C7194B"/>
    <w:rsid w:val="00C71FDB"/>
    <w:rsid w:val="00C71FDD"/>
    <w:rsid w:val="00C73951"/>
    <w:rsid w:val="00C741CA"/>
    <w:rsid w:val="00C74833"/>
    <w:rsid w:val="00C753D0"/>
    <w:rsid w:val="00C75E6D"/>
    <w:rsid w:val="00C76317"/>
    <w:rsid w:val="00C76765"/>
    <w:rsid w:val="00C7717D"/>
    <w:rsid w:val="00C80111"/>
    <w:rsid w:val="00C801FD"/>
    <w:rsid w:val="00C805A8"/>
    <w:rsid w:val="00C806D6"/>
    <w:rsid w:val="00C82ED4"/>
    <w:rsid w:val="00C830DA"/>
    <w:rsid w:val="00C83A4B"/>
    <w:rsid w:val="00C83F0F"/>
    <w:rsid w:val="00C84848"/>
    <w:rsid w:val="00C849E3"/>
    <w:rsid w:val="00C86797"/>
    <w:rsid w:val="00C879B3"/>
    <w:rsid w:val="00C90F93"/>
    <w:rsid w:val="00C917E8"/>
    <w:rsid w:val="00C931C0"/>
    <w:rsid w:val="00C93B6C"/>
    <w:rsid w:val="00C93F1B"/>
    <w:rsid w:val="00C940A2"/>
    <w:rsid w:val="00C9425E"/>
    <w:rsid w:val="00C957FC"/>
    <w:rsid w:val="00C969FE"/>
    <w:rsid w:val="00C96CC6"/>
    <w:rsid w:val="00C9783B"/>
    <w:rsid w:val="00CA07AB"/>
    <w:rsid w:val="00CA0A77"/>
    <w:rsid w:val="00CA175A"/>
    <w:rsid w:val="00CA40B6"/>
    <w:rsid w:val="00CA4526"/>
    <w:rsid w:val="00CA5E9C"/>
    <w:rsid w:val="00CA63C5"/>
    <w:rsid w:val="00CA6FBB"/>
    <w:rsid w:val="00CB04B2"/>
    <w:rsid w:val="00CB19ED"/>
    <w:rsid w:val="00CB2AD0"/>
    <w:rsid w:val="00CB4F49"/>
    <w:rsid w:val="00CB5367"/>
    <w:rsid w:val="00CB5862"/>
    <w:rsid w:val="00CB5E21"/>
    <w:rsid w:val="00CB62C1"/>
    <w:rsid w:val="00CB6682"/>
    <w:rsid w:val="00CB74BE"/>
    <w:rsid w:val="00CB7705"/>
    <w:rsid w:val="00CB77DD"/>
    <w:rsid w:val="00CC0A62"/>
    <w:rsid w:val="00CC12C5"/>
    <w:rsid w:val="00CC1CFB"/>
    <w:rsid w:val="00CC1FFC"/>
    <w:rsid w:val="00CC227A"/>
    <w:rsid w:val="00CC3C09"/>
    <w:rsid w:val="00CC46D5"/>
    <w:rsid w:val="00CC4EA3"/>
    <w:rsid w:val="00CC503F"/>
    <w:rsid w:val="00CC578E"/>
    <w:rsid w:val="00CC5AAA"/>
    <w:rsid w:val="00CC5E9F"/>
    <w:rsid w:val="00CC5FFC"/>
    <w:rsid w:val="00CC6D50"/>
    <w:rsid w:val="00CC748A"/>
    <w:rsid w:val="00CD0714"/>
    <w:rsid w:val="00CD0A74"/>
    <w:rsid w:val="00CD1611"/>
    <w:rsid w:val="00CD1674"/>
    <w:rsid w:val="00CD2712"/>
    <w:rsid w:val="00CD3726"/>
    <w:rsid w:val="00CD44D7"/>
    <w:rsid w:val="00CD4D46"/>
    <w:rsid w:val="00CD4DE8"/>
    <w:rsid w:val="00CD53EB"/>
    <w:rsid w:val="00CD56F5"/>
    <w:rsid w:val="00CD5A7C"/>
    <w:rsid w:val="00CD61EF"/>
    <w:rsid w:val="00CD776D"/>
    <w:rsid w:val="00CD778D"/>
    <w:rsid w:val="00CE07DC"/>
    <w:rsid w:val="00CE0AA5"/>
    <w:rsid w:val="00CE19E7"/>
    <w:rsid w:val="00CE4388"/>
    <w:rsid w:val="00CE6B0B"/>
    <w:rsid w:val="00CE7262"/>
    <w:rsid w:val="00CF1CBB"/>
    <w:rsid w:val="00CF283F"/>
    <w:rsid w:val="00CF2CAE"/>
    <w:rsid w:val="00CF3988"/>
    <w:rsid w:val="00CF3B53"/>
    <w:rsid w:val="00CF508D"/>
    <w:rsid w:val="00CF5372"/>
    <w:rsid w:val="00CF5A87"/>
    <w:rsid w:val="00CF7948"/>
    <w:rsid w:val="00D001FA"/>
    <w:rsid w:val="00D02145"/>
    <w:rsid w:val="00D0225B"/>
    <w:rsid w:val="00D02439"/>
    <w:rsid w:val="00D045A3"/>
    <w:rsid w:val="00D05B7C"/>
    <w:rsid w:val="00D05E72"/>
    <w:rsid w:val="00D07411"/>
    <w:rsid w:val="00D07A8B"/>
    <w:rsid w:val="00D10A96"/>
    <w:rsid w:val="00D10D79"/>
    <w:rsid w:val="00D1169E"/>
    <w:rsid w:val="00D11A43"/>
    <w:rsid w:val="00D11B52"/>
    <w:rsid w:val="00D12483"/>
    <w:rsid w:val="00D1391C"/>
    <w:rsid w:val="00D14069"/>
    <w:rsid w:val="00D16318"/>
    <w:rsid w:val="00D1740E"/>
    <w:rsid w:val="00D20FCB"/>
    <w:rsid w:val="00D216EB"/>
    <w:rsid w:val="00D21B86"/>
    <w:rsid w:val="00D22A25"/>
    <w:rsid w:val="00D22DE2"/>
    <w:rsid w:val="00D22E3C"/>
    <w:rsid w:val="00D24111"/>
    <w:rsid w:val="00D250A2"/>
    <w:rsid w:val="00D2519C"/>
    <w:rsid w:val="00D25A8E"/>
    <w:rsid w:val="00D25AE3"/>
    <w:rsid w:val="00D25D6F"/>
    <w:rsid w:val="00D25DD9"/>
    <w:rsid w:val="00D26F3D"/>
    <w:rsid w:val="00D27C08"/>
    <w:rsid w:val="00D3046C"/>
    <w:rsid w:val="00D30716"/>
    <w:rsid w:val="00D30941"/>
    <w:rsid w:val="00D31C8F"/>
    <w:rsid w:val="00D32E62"/>
    <w:rsid w:val="00D3347A"/>
    <w:rsid w:val="00D34E63"/>
    <w:rsid w:val="00D34FC4"/>
    <w:rsid w:val="00D35E66"/>
    <w:rsid w:val="00D35F24"/>
    <w:rsid w:val="00D36576"/>
    <w:rsid w:val="00D37D28"/>
    <w:rsid w:val="00D40905"/>
    <w:rsid w:val="00D41730"/>
    <w:rsid w:val="00D422BB"/>
    <w:rsid w:val="00D42ED8"/>
    <w:rsid w:val="00D435C2"/>
    <w:rsid w:val="00D439FF"/>
    <w:rsid w:val="00D451A0"/>
    <w:rsid w:val="00D45435"/>
    <w:rsid w:val="00D457F7"/>
    <w:rsid w:val="00D46D70"/>
    <w:rsid w:val="00D46ED3"/>
    <w:rsid w:val="00D4704A"/>
    <w:rsid w:val="00D4706E"/>
    <w:rsid w:val="00D4777A"/>
    <w:rsid w:val="00D50265"/>
    <w:rsid w:val="00D505B5"/>
    <w:rsid w:val="00D50AC6"/>
    <w:rsid w:val="00D515A6"/>
    <w:rsid w:val="00D51A38"/>
    <w:rsid w:val="00D52327"/>
    <w:rsid w:val="00D53DCA"/>
    <w:rsid w:val="00D545EC"/>
    <w:rsid w:val="00D5497B"/>
    <w:rsid w:val="00D5643C"/>
    <w:rsid w:val="00D57DD3"/>
    <w:rsid w:val="00D57E58"/>
    <w:rsid w:val="00D609FE"/>
    <w:rsid w:val="00D60F27"/>
    <w:rsid w:val="00D61612"/>
    <w:rsid w:val="00D6173D"/>
    <w:rsid w:val="00D62CEC"/>
    <w:rsid w:val="00D6387C"/>
    <w:rsid w:val="00D63993"/>
    <w:rsid w:val="00D63C81"/>
    <w:rsid w:val="00D66044"/>
    <w:rsid w:val="00D67278"/>
    <w:rsid w:val="00D7242E"/>
    <w:rsid w:val="00D73E73"/>
    <w:rsid w:val="00D7790F"/>
    <w:rsid w:val="00D80AD9"/>
    <w:rsid w:val="00D80DFE"/>
    <w:rsid w:val="00D8138C"/>
    <w:rsid w:val="00D84F50"/>
    <w:rsid w:val="00D85A7B"/>
    <w:rsid w:val="00D8748A"/>
    <w:rsid w:val="00D87A70"/>
    <w:rsid w:val="00D87AA1"/>
    <w:rsid w:val="00D9072F"/>
    <w:rsid w:val="00D90DF8"/>
    <w:rsid w:val="00D91791"/>
    <w:rsid w:val="00D91815"/>
    <w:rsid w:val="00D91F2B"/>
    <w:rsid w:val="00D9287E"/>
    <w:rsid w:val="00D92C1F"/>
    <w:rsid w:val="00D93338"/>
    <w:rsid w:val="00D93821"/>
    <w:rsid w:val="00D95686"/>
    <w:rsid w:val="00D95756"/>
    <w:rsid w:val="00DA1854"/>
    <w:rsid w:val="00DA18C1"/>
    <w:rsid w:val="00DA223F"/>
    <w:rsid w:val="00DA3B5B"/>
    <w:rsid w:val="00DA4119"/>
    <w:rsid w:val="00DA4C71"/>
    <w:rsid w:val="00DA7AB1"/>
    <w:rsid w:val="00DA7FE0"/>
    <w:rsid w:val="00DB092C"/>
    <w:rsid w:val="00DB0C7E"/>
    <w:rsid w:val="00DB0CC9"/>
    <w:rsid w:val="00DB186B"/>
    <w:rsid w:val="00DB19F4"/>
    <w:rsid w:val="00DB1AA7"/>
    <w:rsid w:val="00DB1BBD"/>
    <w:rsid w:val="00DB2917"/>
    <w:rsid w:val="00DB2A2C"/>
    <w:rsid w:val="00DB38E4"/>
    <w:rsid w:val="00DB471D"/>
    <w:rsid w:val="00DB5C1E"/>
    <w:rsid w:val="00DB5FE4"/>
    <w:rsid w:val="00DB616C"/>
    <w:rsid w:val="00DB73F1"/>
    <w:rsid w:val="00DC0101"/>
    <w:rsid w:val="00DC05BE"/>
    <w:rsid w:val="00DC0B40"/>
    <w:rsid w:val="00DC2B81"/>
    <w:rsid w:val="00DC4997"/>
    <w:rsid w:val="00DC50A9"/>
    <w:rsid w:val="00DC5513"/>
    <w:rsid w:val="00DC5581"/>
    <w:rsid w:val="00DC558D"/>
    <w:rsid w:val="00DC5887"/>
    <w:rsid w:val="00DC5891"/>
    <w:rsid w:val="00DC5B5A"/>
    <w:rsid w:val="00DC63B0"/>
    <w:rsid w:val="00DC67EA"/>
    <w:rsid w:val="00DC7873"/>
    <w:rsid w:val="00DD087D"/>
    <w:rsid w:val="00DD0CF9"/>
    <w:rsid w:val="00DD13DB"/>
    <w:rsid w:val="00DD1CA0"/>
    <w:rsid w:val="00DD3151"/>
    <w:rsid w:val="00DD3747"/>
    <w:rsid w:val="00DD459B"/>
    <w:rsid w:val="00DD4883"/>
    <w:rsid w:val="00DD4D5A"/>
    <w:rsid w:val="00DD4E19"/>
    <w:rsid w:val="00DD5F3E"/>
    <w:rsid w:val="00DD737B"/>
    <w:rsid w:val="00DD77AF"/>
    <w:rsid w:val="00DE0504"/>
    <w:rsid w:val="00DE0E94"/>
    <w:rsid w:val="00DE1061"/>
    <w:rsid w:val="00DE17B2"/>
    <w:rsid w:val="00DE1B5B"/>
    <w:rsid w:val="00DE1C4E"/>
    <w:rsid w:val="00DE3E52"/>
    <w:rsid w:val="00DE3F6C"/>
    <w:rsid w:val="00DE62C6"/>
    <w:rsid w:val="00DE6D6A"/>
    <w:rsid w:val="00DE7269"/>
    <w:rsid w:val="00DF0AB7"/>
    <w:rsid w:val="00DF0B63"/>
    <w:rsid w:val="00DF1D33"/>
    <w:rsid w:val="00DF2792"/>
    <w:rsid w:val="00DF2BBD"/>
    <w:rsid w:val="00DF439A"/>
    <w:rsid w:val="00DF484F"/>
    <w:rsid w:val="00DF65B5"/>
    <w:rsid w:val="00DF683C"/>
    <w:rsid w:val="00DF769E"/>
    <w:rsid w:val="00DF7CCA"/>
    <w:rsid w:val="00E007E6"/>
    <w:rsid w:val="00E014B6"/>
    <w:rsid w:val="00E01535"/>
    <w:rsid w:val="00E0493C"/>
    <w:rsid w:val="00E055A6"/>
    <w:rsid w:val="00E056C6"/>
    <w:rsid w:val="00E059FE"/>
    <w:rsid w:val="00E05AFC"/>
    <w:rsid w:val="00E0689D"/>
    <w:rsid w:val="00E0718E"/>
    <w:rsid w:val="00E10952"/>
    <w:rsid w:val="00E1096A"/>
    <w:rsid w:val="00E11506"/>
    <w:rsid w:val="00E121ED"/>
    <w:rsid w:val="00E1270C"/>
    <w:rsid w:val="00E12760"/>
    <w:rsid w:val="00E13218"/>
    <w:rsid w:val="00E134A7"/>
    <w:rsid w:val="00E1423C"/>
    <w:rsid w:val="00E175DA"/>
    <w:rsid w:val="00E208E3"/>
    <w:rsid w:val="00E20C45"/>
    <w:rsid w:val="00E21013"/>
    <w:rsid w:val="00E21800"/>
    <w:rsid w:val="00E2182E"/>
    <w:rsid w:val="00E21FD3"/>
    <w:rsid w:val="00E23BD7"/>
    <w:rsid w:val="00E23FAE"/>
    <w:rsid w:val="00E249F6"/>
    <w:rsid w:val="00E24C4E"/>
    <w:rsid w:val="00E25761"/>
    <w:rsid w:val="00E26473"/>
    <w:rsid w:val="00E271DF"/>
    <w:rsid w:val="00E30AAF"/>
    <w:rsid w:val="00E32B5F"/>
    <w:rsid w:val="00E32B9D"/>
    <w:rsid w:val="00E33397"/>
    <w:rsid w:val="00E35ABA"/>
    <w:rsid w:val="00E35F5B"/>
    <w:rsid w:val="00E36974"/>
    <w:rsid w:val="00E36A9C"/>
    <w:rsid w:val="00E36C6A"/>
    <w:rsid w:val="00E371F1"/>
    <w:rsid w:val="00E4210F"/>
    <w:rsid w:val="00E43504"/>
    <w:rsid w:val="00E44A75"/>
    <w:rsid w:val="00E44CD7"/>
    <w:rsid w:val="00E451B1"/>
    <w:rsid w:val="00E45B66"/>
    <w:rsid w:val="00E466F6"/>
    <w:rsid w:val="00E46BAB"/>
    <w:rsid w:val="00E50AF1"/>
    <w:rsid w:val="00E531F6"/>
    <w:rsid w:val="00E55362"/>
    <w:rsid w:val="00E56193"/>
    <w:rsid w:val="00E56485"/>
    <w:rsid w:val="00E5672F"/>
    <w:rsid w:val="00E571CF"/>
    <w:rsid w:val="00E57552"/>
    <w:rsid w:val="00E6186C"/>
    <w:rsid w:val="00E61A6A"/>
    <w:rsid w:val="00E61EC7"/>
    <w:rsid w:val="00E61F6B"/>
    <w:rsid w:val="00E627F4"/>
    <w:rsid w:val="00E631FD"/>
    <w:rsid w:val="00E6336E"/>
    <w:rsid w:val="00E63E66"/>
    <w:rsid w:val="00E658C8"/>
    <w:rsid w:val="00E65B52"/>
    <w:rsid w:val="00E66480"/>
    <w:rsid w:val="00E703E7"/>
    <w:rsid w:val="00E710D5"/>
    <w:rsid w:val="00E71762"/>
    <w:rsid w:val="00E727FF"/>
    <w:rsid w:val="00E73106"/>
    <w:rsid w:val="00E74C43"/>
    <w:rsid w:val="00E74D4A"/>
    <w:rsid w:val="00E7532D"/>
    <w:rsid w:val="00E76408"/>
    <w:rsid w:val="00E76575"/>
    <w:rsid w:val="00E774BC"/>
    <w:rsid w:val="00E77C4E"/>
    <w:rsid w:val="00E803B9"/>
    <w:rsid w:val="00E8043B"/>
    <w:rsid w:val="00E816F9"/>
    <w:rsid w:val="00E82F54"/>
    <w:rsid w:val="00E83B50"/>
    <w:rsid w:val="00E8520F"/>
    <w:rsid w:val="00E855C1"/>
    <w:rsid w:val="00E862A8"/>
    <w:rsid w:val="00E86D77"/>
    <w:rsid w:val="00E86DDC"/>
    <w:rsid w:val="00E87999"/>
    <w:rsid w:val="00E87FC9"/>
    <w:rsid w:val="00E900CE"/>
    <w:rsid w:val="00E90ABC"/>
    <w:rsid w:val="00E90AC0"/>
    <w:rsid w:val="00E911D8"/>
    <w:rsid w:val="00E918D2"/>
    <w:rsid w:val="00E91C15"/>
    <w:rsid w:val="00E91C21"/>
    <w:rsid w:val="00E9329A"/>
    <w:rsid w:val="00E93323"/>
    <w:rsid w:val="00E935E3"/>
    <w:rsid w:val="00E9442A"/>
    <w:rsid w:val="00E94AD7"/>
    <w:rsid w:val="00E95686"/>
    <w:rsid w:val="00E95FDC"/>
    <w:rsid w:val="00E96B93"/>
    <w:rsid w:val="00E97275"/>
    <w:rsid w:val="00EA0EFE"/>
    <w:rsid w:val="00EA16E3"/>
    <w:rsid w:val="00EA4A4E"/>
    <w:rsid w:val="00EA4EA1"/>
    <w:rsid w:val="00EA54A3"/>
    <w:rsid w:val="00EA70F7"/>
    <w:rsid w:val="00EA7583"/>
    <w:rsid w:val="00EA790F"/>
    <w:rsid w:val="00EA7E83"/>
    <w:rsid w:val="00EB101E"/>
    <w:rsid w:val="00EB111E"/>
    <w:rsid w:val="00EB1DB1"/>
    <w:rsid w:val="00EB2C6C"/>
    <w:rsid w:val="00EB348F"/>
    <w:rsid w:val="00EB3D30"/>
    <w:rsid w:val="00EB71A2"/>
    <w:rsid w:val="00EC0792"/>
    <w:rsid w:val="00EC098D"/>
    <w:rsid w:val="00EC11E0"/>
    <w:rsid w:val="00EC2D57"/>
    <w:rsid w:val="00EC40EA"/>
    <w:rsid w:val="00EC5059"/>
    <w:rsid w:val="00EC51AF"/>
    <w:rsid w:val="00EC571F"/>
    <w:rsid w:val="00EC5FD7"/>
    <w:rsid w:val="00EC6FDC"/>
    <w:rsid w:val="00EC7E61"/>
    <w:rsid w:val="00EC7FDE"/>
    <w:rsid w:val="00ED0083"/>
    <w:rsid w:val="00ED0140"/>
    <w:rsid w:val="00ED198B"/>
    <w:rsid w:val="00ED2257"/>
    <w:rsid w:val="00ED27FB"/>
    <w:rsid w:val="00ED33AA"/>
    <w:rsid w:val="00ED3E87"/>
    <w:rsid w:val="00ED4892"/>
    <w:rsid w:val="00ED49BB"/>
    <w:rsid w:val="00ED4E51"/>
    <w:rsid w:val="00ED4F1A"/>
    <w:rsid w:val="00ED5164"/>
    <w:rsid w:val="00ED5269"/>
    <w:rsid w:val="00ED52AA"/>
    <w:rsid w:val="00ED57C3"/>
    <w:rsid w:val="00ED6686"/>
    <w:rsid w:val="00ED745D"/>
    <w:rsid w:val="00ED7EC4"/>
    <w:rsid w:val="00EE1A92"/>
    <w:rsid w:val="00EE1C86"/>
    <w:rsid w:val="00EE1E17"/>
    <w:rsid w:val="00EE375E"/>
    <w:rsid w:val="00EE6579"/>
    <w:rsid w:val="00EF0BA0"/>
    <w:rsid w:val="00EF0E1A"/>
    <w:rsid w:val="00EF1656"/>
    <w:rsid w:val="00EF171F"/>
    <w:rsid w:val="00EF1CA6"/>
    <w:rsid w:val="00EF1E77"/>
    <w:rsid w:val="00EF3262"/>
    <w:rsid w:val="00EF3F52"/>
    <w:rsid w:val="00EF424B"/>
    <w:rsid w:val="00EF45A0"/>
    <w:rsid w:val="00EF499C"/>
    <w:rsid w:val="00EF4B3F"/>
    <w:rsid w:val="00EF566D"/>
    <w:rsid w:val="00EF6962"/>
    <w:rsid w:val="00EF6F49"/>
    <w:rsid w:val="00F002DD"/>
    <w:rsid w:val="00F00521"/>
    <w:rsid w:val="00F015F6"/>
    <w:rsid w:val="00F01B3E"/>
    <w:rsid w:val="00F021A5"/>
    <w:rsid w:val="00F0325C"/>
    <w:rsid w:val="00F034AC"/>
    <w:rsid w:val="00F0376B"/>
    <w:rsid w:val="00F04499"/>
    <w:rsid w:val="00F050DC"/>
    <w:rsid w:val="00F059F9"/>
    <w:rsid w:val="00F060E1"/>
    <w:rsid w:val="00F0665F"/>
    <w:rsid w:val="00F06B83"/>
    <w:rsid w:val="00F077ED"/>
    <w:rsid w:val="00F07AD0"/>
    <w:rsid w:val="00F106BF"/>
    <w:rsid w:val="00F12A12"/>
    <w:rsid w:val="00F14409"/>
    <w:rsid w:val="00F146E5"/>
    <w:rsid w:val="00F147EE"/>
    <w:rsid w:val="00F1534F"/>
    <w:rsid w:val="00F159CF"/>
    <w:rsid w:val="00F169A2"/>
    <w:rsid w:val="00F17358"/>
    <w:rsid w:val="00F21495"/>
    <w:rsid w:val="00F218E1"/>
    <w:rsid w:val="00F21A5B"/>
    <w:rsid w:val="00F2262E"/>
    <w:rsid w:val="00F23863"/>
    <w:rsid w:val="00F246D5"/>
    <w:rsid w:val="00F24F21"/>
    <w:rsid w:val="00F25751"/>
    <w:rsid w:val="00F27475"/>
    <w:rsid w:val="00F2778D"/>
    <w:rsid w:val="00F3000C"/>
    <w:rsid w:val="00F304B7"/>
    <w:rsid w:val="00F3060F"/>
    <w:rsid w:val="00F306D1"/>
    <w:rsid w:val="00F313A8"/>
    <w:rsid w:val="00F31CFF"/>
    <w:rsid w:val="00F31E3B"/>
    <w:rsid w:val="00F33D4A"/>
    <w:rsid w:val="00F34369"/>
    <w:rsid w:val="00F34C65"/>
    <w:rsid w:val="00F369ED"/>
    <w:rsid w:val="00F37B9B"/>
    <w:rsid w:val="00F40705"/>
    <w:rsid w:val="00F41F17"/>
    <w:rsid w:val="00F4238A"/>
    <w:rsid w:val="00F4381C"/>
    <w:rsid w:val="00F4451C"/>
    <w:rsid w:val="00F455EA"/>
    <w:rsid w:val="00F47CAE"/>
    <w:rsid w:val="00F5076E"/>
    <w:rsid w:val="00F5291C"/>
    <w:rsid w:val="00F52DE6"/>
    <w:rsid w:val="00F5333B"/>
    <w:rsid w:val="00F53C51"/>
    <w:rsid w:val="00F54078"/>
    <w:rsid w:val="00F6013B"/>
    <w:rsid w:val="00F6224C"/>
    <w:rsid w:val="00F623E5"/>
    <w:rsid w:val="00F6298D"/>
    <w:rsid w:val="00F633A5"/>
    <w:rsid w:val="00F6357D"/>
    <w:rsid w:val="00F64792"/>
    <w:rsid w:val="00F64950"/>
    <w:rsid w:val="00F663B3"/>
    <w:rsid w:val="00F66509"/>
    <w:rsid w:val="00F669C1"/>
    <w:rsid w:val="00F66C25"/>
    <w:rsid w:val="00F67178"/>
    <w:rsid w:val="00F67380"/>
    <w:rsid w:val="00F67D1C"/>
    <w:rsid w:val="00F67F32"/>
    <w:rsid w:val="00F67FD6"/>
    <w:rsid w:val="00F700F4"/>
    <w:rsid w:val="00F72827"/>
    <w:rsid w:val="00F72B3A"/>
    <w:rsid w:val="00F72E04"/>
    <w:rsid w:val="00F72EF3"/>
    <w:rsid w:val="00F74A94"/>
    <w:rsid w:val="00F74FAA"/>
    <w:rsid w:val="00F75318"/>
    <w:rsid w:val="00F776CB"/>
    <w:rsid w:val="00F82F74"/>
    <w:rsid w:val="00F830FB"/>
    <w:rsid w:val="00F83861"/>
    <w:rsid w:val="00F847E4"/>
    <w:rsid w:val="00F8495F"/>
    <w:rsid w:val="00F8659B"/>
    <w:rsid w:val="00F900F7"/>
    <w:rsid w:val="00F90F60"/>
    <w:rsid w:val="00F916CA"/>
    <w:rsid w:val="00F91E10"/>
    <w:rsid w:val="00F9257D"/>
    <w:rsid w:val="00F94C20"/>
    <w:rsid w:val="00F95138"/>
    <w:rsid w:val="00F96078"/>
    <w:rsid w:val="00F967B3"/>
    <w:rsid w:val="00FA00FA"/>
    <w:rsid w:val="00FA0C26"/>
    <w:rsid w:val="00FA1B42"/>
    <w:rsid w:val="00FA22F3"/>
    <w:rsid w:val="00FA2A29"/>
    <w:rsid w:val="00FA3291"/>
    <w:rsid w:val="00FA3459"/>
    <w:rsid w:val="00FA3B47"/>
    <w:rsid w:val="00FA427F"/>
    <w:rsid w:val="00FA7074"/>
    <w:rsid w:val="00FA7277"/>
    <w:rsid w:val="00FA75AF"/>
    <w:rsid w:val="00FA7E62"/>
    <w:rsid w:val="00FA7F84"/>
    <w:rsid w:val="00FB0880"/>
    <w:rsid w:val="00FB1606"/>
    <w:rsid w:val="00FB1730"/>
    <w:rsid w:val="00FB3343"/>
    <w:rsid w:val="00FB33FC"/>
    <w:rsid w:val="00FB37AF"/>
    <w:rsid w:val="00FB6AF5"/>
    <w:rsid w:val="00FC08F0"/>
    <w:rsid w:val="00FC0A9C"/>
    <w:rsid w:val="00FC1F2A"/>
    <w:rsid w:val="00FC2239"/>
    <w:rsid w:val="00FC24E1"/>
    <w:rsid w:val="00FC278A"/>
    <w:rsid w:val="00FC3385"/>
    <w:rsid w:val="00FC3D89"/>
    <w:rsid w:val="00FC4ACA"/>
    <w:rsid w:val="00FC4D0B"/>
    <w:rsid w:val="00FC4D5A"/>
    <w:rsid w:val="00FC5FAC"/>
    <w:rsid w:val="00FC6099"/>
    <w:rsid w:val="00FC6577"/>
    <w:rsid w:val="00FC68BD"/>
    <w:rsid w:val="00FC6F4D"/>
    <w:rsid w:val="00FD0413"/>
    <w:rsid w:val="00FD05E3"/>
    <w:rsid w:val="00FD162B"/>
    <w:rsid w:val="00FD1847"/>
    <w:rsid w:val="00FD1F69"/>
    <w:rsid w:val="00FD2A33"/>
    <w:rsid w:val="00FD3B70"/>
    <w:rsid w:val="00FD3F02"/>
    <w:rsid w:val="00FD4492"/>
    <w:rsid w:val="00FD4586"/>
    <w:rsid w:val="00FD4C62"/>
    <w:rsid w:val="00FD6B22"/>
    <w:rsid w:val="00FD7747"/>
    <w:rsid w:val="00FD7AE9"/>
    <w:rsid w:val="00FE0259"/>
    <w:rsid w:val="00FE03F1"/>
    <w:rsid w:val="00FE0B6B"/>
    <w:rsid w:val="00FE280A"/>
    <w:rsid w:val="00FE3BCE"/>
    <w:rsid w:val="00FE3E71"/>
    <w:rsid w:val="00FE432B"/>
    <w:rsid w:val="00FE487F"/>
    <w:rsid w:val="00FE689D"/>
    <w:rsid w:val="00FE6DAA"/>
    <w:rsid w:val="00FE7458"/>
    <w:rsid w:val="00FF0637"/>
    <w:rsid w:val="00FF07AE"/>
    <w:rsid w:val="00FF21DA"/>
    <w:rsid w:val="00FF2A48"/>
    <w:rsid w:val="00FF2BA5"/>
    <w:rsid w:val="00FF392E"/>
    <w:rsid w:val="00FF3FA0"/>
    <w:rsid w:val="00FF44F0"/>
    <w:rsid w:val="00FF4C4E"/>
    <w:rsid w:val="00FF4EE5"/>
    <w:rsid w:val="00FF612A"/>
    <w:rsid w:val="00FF65B0"/>
    <w:rsid w:val="00FF6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F3991AD"/>
  <w15:docId w15:val="{D3BCE2B4-E72A-4C2A-9AD5-F550AC48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9" w:qFormat="1"/>
    <w:lsdException w:name="heading 3" w:locked="1" w:uiPriority="9" w:qFormat="1"/>
    <w:lsdException w:name="heading 4" w:locked="1"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600D3"/>
    <w:pPr>
      <w:spacing w:before="120"/>
    </w:pPr>
    <w:rPr>
      <w:sz w:val="24"/>
      <w:szCs w:val="24"/>
      <w:lang w:val="en-US" w:eastAsia="en-US"/>
    </w:rPr>
  </w:style>
  <w:style w:type="paragraph" w:styleId="Titolo1">
    <w:name w:val="heading 1"/>
    <w:basedOn w:val="Normale"/>
    <w:next w:val="Corpotesto"/>
    <w:link w:val="Titolo1Carattere"/>
    <w:uiPriority w:val="99"/>
    <w:qFormat/>
    <w:rsid w:val="00597DB2"/>
    <w:pPr>
      <w:keepNext/>
      <w:pageBreakBefore/>
      <w:tabs>
        <w:tab w:val="num" w:pos="432"/>
        <w:tab w:val="num" w:pos="1440"/>
      </w:tabs>
      <w:spacing w:before="240" w:after="60"/>
      <w:ind w:left="432" w:hanging="432"/>
      <w:outlineLvl w:val="0"/>
    </w:pPr>
    <w:rPr>
      <w:rFonts w:ascii="Arial" w:hAnsi="Arial"/>
      <w:b/>
      <w:noProof/>
      <w:kern w:val="28"/>
      <w:sz w:val="28"/>
      <w:szCs w:val="20"/>
    </w:rPr>
  </w:style>
  <w:style w:type="paragraph" w:styleId="Titolo2">
    <w:name w:val="heading 2"/>
    <w:basedOn w:val="Titolo1"/>
    <w:next w:val="Corpotesto"/>
    <w:link w:val="Titolo2Carattere"/>
    <w:uiPriority w:val="99"/>
    <w:qFormat/>
    <w:rsid w:val="00E83B50"/>
    <w:pPr>
      <w:pageBreakBefore w:val="0"/>
      <w:tabs>
        <w:tab w:val="clear" w:pos="432"/>
        <w:tab w:val="clear" w:pos="1440"/>
      </w:tabs>
      <w:ind w:left="0" w:firstLine="0"/>
      <w:outlineLvl w:val="1"/>
    </w:pPr>
  </w:style>
  <w:style w:type="paragraph" w:styleId="Titolo3">
    <w:name w:val="heading 3"/>
    <w:basedOn w:val="Titolo2"/>
    <w:next w:val="Corpotesto"/>
    <w:link w:val="Titolo3Carattere"/>
    <w:uiPriority w:val="99"/>
    <w:qFormat/>
    <w:rsid w:val="00274E5D"/>
    <w:pPr>
      <w:numPr>
        <w:ilvl w:val="2"/>
      </w:numPr>
      <w:tabs>
        <w:tab w:val="num" w:pos="720"/>
        <w:tab w:val="num" w:pos="1440"/>
      </w:tabs>
      <w:ind w:left="720" w:hanging="720"/>
      <w:outlineLvl w:val="2"/>
    </w:pPr>
    <w:rPr>
      <w:sz w:val="24"/>
    </w:rPr>
  </w:style>
  <w:style w:type="paragraph" w:styleId="Titolo4">
    <w:name w:val="heading 4"/>
    <w:basedOn w:val="Titolo3"/>
    <w:next w:val="Corpotesto"/>
    <w:link w:val="Titolo4Carattere"/>
    <w:uiPriority w:val="99"/>
    <w:qFormat/>
    <w:rsid w:val="00C03CC6"/>
    <w:pPr>
      <w:numPr>
        <w:ilvl w:val="3"/>
      </w:numPr>
      <w:tabs>
        <w:tab w:val="num" w:pos="720"/>
      </w:tabs>
      <w:ind w:left="720" w:hanging="720"/>
      <w:outlineLvl w:val="3"/>
    </w:pPr>
  </w:style>
  <w:style w:type="paragraph" w:styleId="Titolo5">
    <w:name w:val="heading 5"/>
    <w:basedOn w:val="Titolo4"/>
    <w:next w:val="Corpotesto"/>
    <w:link w:val="Titolo5Carattere"/>
    <w:uiPriority w:val="99"/>
    <w:qFormat/>
    <w:rsid w:val="00947B0C"/>
    <w:pPr>
      <w:numPr>
        <w:ilvl w:val="0"/>
      </w:numPr>
      <w:tabs>
        <w:tab w:val="clear" w:pos="1440"/>
        <w:tab w:val="num" w:pos="720"/>
      </w:tabs>
      <w:ind w:left="720" w:hanging="720"/>
      <w:outlineLvl w:val="4"/>
    </w:pPr>
  </w:style>
  <w:style w:type="paragraph" w:styleId="Titolo6">
    <w:name w:val="heading 6"/>
    <w:basedOn w:val="Titolo5"/>
    <w:next w:val="Corpotesto"/>
    <w:link w:val="Titolo6Carattere"/>
    <w:uiPriority w:val="99"/>
    <w:qFormat/>
    <w:rsid w:val="00E83B50"/>
    <w:pPr>
      <w:numPr>
        <w:ilvl w:val="5"/>
      </w:numPr>
      <w:tabs>
        <w:tab w:val="num" w:pos="720"/>
        <w:tab w:val="num" w:pos="1440"/>
      </w:tabs>
      <w:ind w:left="720" w:hanging="720"/>
      <w:outlineLvl w:val="5"/>
    </w:pPr>
  </w:style>
  <w:style w:type="paragraph" w:styleId="Titolo7">
    <w:name w:val="heading 7"/>
    <w:basedOn w:val="Titolo6"/>
    <w:next w:val="Corpotesto"/>
    <w:link w:val="Titolo7Carattere"/>
    <w:uiPriority w:val="99"/>
    <w:qFormat/>
    <w:rsid w:val="00597DB2"/>
    <w:pPr>
      <w:numPr>
        <w:ilvl w:val="6"/>
      </w:numPr>
      <w:tabs>
        <w:tab w:val="num" w:pos="720"/>
        <w:tab w:val="num" w:pos="1152"/>
        <w:tab w:val="num" w:pos="1296"/>
      </w:tabs>
      <w:ind w:left="1296" w:hanging="1296"/>
      <w:outlineLvl w:val="6"/>
    </w:pPr>
    <w:rPr>
      <w:sz w:val="28"/>
    </w:rPr>
  </w:style>
  <w:style w:type="paragraph" w:styleId="Titolo8">
    <w:name w:val="heading 8"/>
    <w:basedOn w:val="Titolo7"/>
    <w:next w:val="Corpotesto"/>
    <w:link w:val="Titolo8Carattere"/>
    <w:uiPriority w:val="99"/>
    <w:qFormat/>
    <w:rsid w:val="00597DB2"/>
    <w:pPr>
      <w:numPr>
        <w:ilvl w:val="7"/>
      </w:numPr>
      <w:tabs>
        <w:tab w:val="num" w:pos="720"/>
      </w:tabs>
      <w:ind w:left="1440" w:hanging="1440"/>
      <w:outlineLvl w:val="7"/>
    </w:pPr>
  </w:style>
  <w:style w:type="paragraph" w:styleId="Titolo9">
    <w:name w:val="heading 9"/>
    <w:basedOn w:val="Titolo8"/>
    <w:next w:val="Corpotesto"/>
    <w:link w:val="Titolo9Carattere"/>
    <w:uiPriority w:val="99"/>
    <w:qFormat/>
    <w:rsid w:val="00597DB2"/>
    <w:pPr>
      <w:numPr>
        <w:ilvl w:val="0"/>
      </w:numPr>
      <w:tabs>
        <w:tab w:val="num" w:pos="720"/>
        <w:tab w:val="num" w:pos="1584"/>
      </w:tabs>
      <w:ind w:left="1440" w:hanging="1440"/>
      <w:outlineLvl w:val="8"/>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9"/>
    <w:locked/>
    <w:rsid w:val="00190D60"/>
    <w:rPr>
      <w:rFonts w:ascii="Arial" w:hAnsi="Arial"/>
      <w:b/>
      <w:noProof/>
      <w:kern w:val="28"/>
      <w:sz w:val="28"/>
    </w:rPr>
  </w:style>
  <w:style w:type="character" w:customStyle="1" w:styleId="Titolo2Carattere">
    <w:name w:val="Titolo 2 Carattere"/>
    <w:link w:val="Titolo2"/>
    <w:uiPriority w:val="99"/>
    <w:locked/>
    <w:rsid w:val="00E83B50"/>
    <w:rPr>
      <w:rFonts w:ascii="Arial" w:hAnsi="Arial"/>
      <w:b/>
      <w:noProof/>
      <w:kern w:val="28"/>
      <w:sz w:val="28"/>
    </w:rPr>
  </w:style>
  <w:style w:type="character" w:customStyle="1" w:styleId="Titolo3Carattere">
    <w:name w:val="Titolo 3 Carattere"/>
    <w:link w:val="Titolo3"/>
    <w:uiPriority w:val="99"/>
    <w:locked/>
    <w:rsid w:val="00274E5D"/>
    <w:rPr>
      <w:rFonts w:ascii="Arial" w:hAnsi="Arial"/>
      <w:b/>
      <w:noProof/>
      <w:kern w:val="28"/>
      <w:sz w:val="24"/>
    </w:rPr>
  </w:style>
  <w:style w:type="character" w:customStyle="1" w:styleId="Titolo4Carattere">
    <w:name w:val="Titolo 4 Carattere"/>
    <w:link w:val="Titolo4"/>
    <w:uiPriority w:val="99"/>
    <w:locked/>
    <w:rsid w:val="00C03CC6"/>
    <w:rPr>
      <w:rFonts w:ascii="Arial" w:hAnsi="Arial"/>
      <w:b/>
      <w:noProof/>
      <w:kern w:val="28"/>
      <w:sz w:val="24"/>
    </w:rPr>
  </w:style>
  <w:style w:type="character" w:customStyle="1" w:styleId="Titolo5Carattere">
    <w:name w:val="Titolo 5 Carattere"/>
    <w:link w:val="Titolo5"/>
    <w:uiPriority w:val="99"/>
    <w:locked/>
    <w:rsid w:val="00947B0C"/>
    <w:rPr>
      <w:rFonts w:ascii="Arial" w:hAnsi="Arial"/>
      <w:b/>
      <w:noProof/>
      <w:kern w:val="28"/>
      <w:sz w:val="24"/>
    </w:rPr>
  </w:style>
  <w:style w:type="character" w:customStyle="1" w:styleId="Titolo6Carattere">
    <w:name w:val="Titolo 6 Carattere"/>
    <w:link w:val="Titolo6"/>
    <w:uiPriority w:val="99"/>
    <w:locked/>
    <w:rsid w:val="00E83B50"/>
    <w:rPr>
      <w:rFonts w:ascii="Arial" w:hAnsi="Arial"/>
      <w:b/>
      <w:noProof/>
      <w:kern w:val="28"/>
      <w:sz w:val="24"/>
    </w:rPr>
  </w:style>
  <w:style w:type="character" w:customStyle="1" w:styleId="Titolo7Carattere">
    <w:name w:val="Titolo 7 Carattere"/>
    <w:link w:val="Titolo7"/>
    <w:uiPriority w:val="99"/>
    <w:semiHidden/>
    <w:locked/>
    <w:rsid w:val="00190D60"/>
    <w:rPr>
      <w:rFonts w:ascii="Arial" w:hAnsi="Arial"/>
      <w:b/>
      <w:noProof/>
      <w:kern w:val="28"/>
      <w:sz w:val="28"/>
      <w:lang w:val="en-US" w:eastAsia="en-US"/>
    </w:rPr>
  </w:style>
  <w:style w:type="character" w:customStyle="1" w:styleId="Titolo8Carattere">
    <w:name w:val="Titolo 8 Carattere"/>
    <w:link w:val="Titolo8"/>
    <w:uiPriority w:val="99"/>
    <w:semiHidden/>
    <w:locked/>
    <w:rsid w:val="00190D60"/>
    <w:rPr>
      <w:rFonts w:ascii="Arial" w:hAnsi="Arial"/>
      <w:b/>
      <w:noProof/>
      <w:kern w:val="28"/>
      <w:sz w:val="28"/>
      <w:lang w:val="en-US" w:eastAsia="en-US"/>
    </w:rPr>
  </w:style>
  <w:style w:type="character" w:customStyle="1" w:styleId="Titolo9Carattere">
    <w:name w:val="Titolo 9 Carattere"/>
    <w:link w:val="Titolo9"/>
    <w:uiPriority w:val="99"/>
    <w:semiHidden/>
    <w:locked/>
    <w:rsid w:val="00190D60"/>
    <w:rPr>
      <w:rFonts w:ascii="Arial" w:hAnsi="Arial"/>
      <w:b/>
      <w:noProof/>
      <w:kern w:val="28"/>
      <w:sz w:val="28"/>
      <w:lang w:val="en-US" w:eastAsia="en-US"/>
    </w:rPr>
  </w:style>
  <w:style w:type="paragraph" w:styleId="Testofumetto">
    <w:name w:val="Balloon Text"/>
    <w:basedOn w:val="Normale"/>
    <w:link w:val="TestofumettoCarattere"/>
    <w:uiPriority w:val="99"/>
    <w:semiHidden/>
    <w:rsid w:val="00597DB2"/>
    <w:pPr>
      <w:spacing w:before="0"/>
    </w:pPr>
    <w:rPr>
      <w:rFonts w:ascii="Tahoma" w:hAnsi="Tahoma"/>
      <w:sz w:val="16"/>
      <w:szCs w:val="20"/>
    </w:rPr>
  </w:style>
  <w:style w:type="character" w:customStyle="1" w:styleId="TestofumettoCarattere">
    <w:name w:val="Testo fumetto Carattere"/>
    <w:link w:val="Testofumetto"/>
    <w:uiPriority w:val="99"/>
    <w:semiHidden/>
    <w:locked/>
    <w:rsid w:val="00597DB2"/>
    <w:rPr>
      <w:rFonts w:ascii="Tahoma" w:hAnsi="Tahoma"/>
      <w:sz w:val="16"/>
    </w:rPr>
  </w:style>
  <w:style w:type="paragraph" w:styleId="Corpotesto">
    <w:name w:val="Body Text"/>
    <w:basedOn w:val="Normale"/>
    <w:link w:val="CorpotestoCarattere"/>
    <w:rsid w:val="00597DB2"/>
    <w:rPr>
      <w:szCs w:val="20"/>
    </w:rPr>
  </w:style>
  <w:style w:type="character" w:customStyle="1" w:styleId="CorpotestoCarattere">
    <w:name w:val="Corpo testo Carattere"/>
    <w:link w:val="Corpotesto"/>
    <w:locked/>
    <w:rsid w:val="00597DB2"/>
    <w:rPr>
      <w:sz w:val="24"/>
    </w:rPr>
  </w:style>
  <w:style w:type="paragraph" w:styleId="Elenco">
    <w:name w:val="List"/>
    <w:basedOn w:val="Corpotesto"/>
    <w:link w:val="ElencoCarattere"/>
    <w:rsid w:val="006567FB"/>
    <w:pPr>
      <w:ind w:left="1080" w:hanging="720"/>
    </w:pPr>
  </w:style>
  <w:style w:type="paragraph" w:styleId="Puntoelenco">
    <w:name w:val="List Bullet"/>
    <w:basedOn w:val="Normale"/>
    <w:link w:val="PuntoelencoCarattere"/>
    <w:unhideWhenUsed/>
    <w:rsid w:val="006567FB"/>
    <w:pPr>
      <w:numPr>
        <w:numId w:val="44"/>
      </w:numPr>
    </w:pPr>
    <w:rPr>
      <w:szCs w:val="20"/>
    </w:rPr>
  </w:style>
  <w:style w:type="paragraph" w:styleId="Testodelblocco">
    <w:name w:val="Block Text"/>
    <w:basedOn w:val="Normale"/>
    <w:uiPriority w:val="99"/>
    <w:rsid w:val="00C56183"/>
    <w:pPr>
      <w:spacing w:after="120"/>
      <w:ind w:left="1440" w:right="1440"/>
    </w:pPr>
  </w:style>
  <w:style w:type="paragraph" w:styleId="Elenco2">
    <w:name w:val="List 2"/>
    <w:basedOn w:val="Elenco"/>
    <w:link w:val="Elenco2Carattere"/>
    <w:rsid w:val="006567FB"/>
    <w:pPr>
      <w:ind w:left="1440"/>
    </w:pPr>
  </w:style>
  <w:style w:type="paragraph" w:styleId="Sommario1">
    <w:name w:val="toc 1"/>
    <w:next w:val="Normale"/>
    <w:uiPriority w:val="39"/>
    <w:rsid w:val="006567FB"/>
    <w:pPr>
      <w:tabs>
        <w:tab w:val="right" w:leader="dot" w:pos="9346"/>
      </w:tabs>
      <w:ind w:left="288" w:hanging="288"/>
    </w:pPr>
    <w:rPr>
      <w:sz w:val="24"/>
      <w:szCs w:val="24"/>
      <w:lang w:val="en-US" w:eastAsia="en-US"/>
    </w:rPr>
  </w:style>
  <w:style w:type="paragraph" w:styleId="Sommario2">
    <w:name w:val="toc 2"/>
    <w:basedOn w:val="Sommario1"/>
    <w:next w:val="Normale"/>
    <w:uiPriority w:val="39"/>
    <w:rsid w:val="006567FB"/>
    <w:pPr>
      <w:tabs>
        <w:tab w:val="clear" w:pos="9346"/>
        <w:tab w:val="right" w:leader="dot" w:pos="9350"/>
      </w:tabs>
      <w:ind w:left="720" w:hanging="432"/>
    </w:pPr>
  </w:style>
  <w:style w:type="paragraph" w:styleId="Sommario3">
    <w:name w:val="toc 3"/>
    <w:basedOn w:val="Sommario2"/>
    <w:next w:val="Normale"/>
    <w:uiPriority w:val="39"/>
    <w:rsid w:val="006567FB"/>
    <w:pPr>
      <w:ind w:left="1152" w:hanging="576"/>
    </w:pPr>
  </w:style>
  <w:style w:type="paragraph" w:styleId="Sommario4">
    <w:name w:val="toc 4"/>
    <w:basedOn w:val="Sommario3"/>
    <w:next w:val="Normale"/>
    <w:uiPriority w:val="39"/>
    <w:rsid w:val="006567FB"/>
    <w:pPr>
      <w:ind w:left="1584" w:hanging="720"/>
    </w:pPr>
  </w:style>
  <w:style w:type="paragraph" w:styleId="Sommario5">
    <w:name w:val="toc 5"/>
    <w:basedOn w:val="Sommario4"/>
    <w:next w:val="Normale"/>
    <w:uiPriority w:val="39"/>
    <w:rsid w:val="006567FB"/>
    <w:pPr>
      <w:ind w:left="2160" w:hanging="1008"/>
    </w:pPr>
  </w:style>
  <w:style w:type="paragraph" w:styleId="Sommario6">
    <w:name w:val="toc 6"/>
    <w:basedOn w:val="Sommario5"/>
    <w:next w:val="Normale"/>
    <w:uiPriority w:val="39"/>
    <w:rsid w:val="006567FB"/>
    <w:pPr>
      <w:ind w:left="2592" w:hanging="1152"/>
    </w:pPr>
  </w:style>
  <w:style w:type="paragraph" w:styleId="Sommario7">
    <w:name w:val="toc 7"/>
    <w:basedOn w:val="Sommario6"/>
    <w:next w:val="Normale"/>
    <w:uiPriority w:val="39"/>
    <w:rsid w:val="006567FB"/>
    <w:pPr>
      <w:ind w:left="3024" w:hanging="1296"/>
    </w:pPr>
  </w:style>
  <w:style w:type="paragraph" w:styleId="Sommario8">
    <w:name w:val="toc 8"/>
    <w:basedOn w:val="Sommario7"/>
    <w:next w:val="Normale"/>
    <w:uiPriority w:val="39"/>
    <w:rsid w:val="006567FB"/>
    <w:pPr>
      <w:ind w:left="3456" w:hanging="1440"/>
    </w:pPr>
  </w:style>
  <w:style w:type="paragraph" w:styleId="Sommario9">
    <w:name w:val="toc 9"/>
    <w:basedOn w:val="Sommario8"/>
    <w:next w:val="Normale"/>
    <w:uiPriority w:val="39"/>
    <w:rsid w:val="006567FB"/>
    <w:pPr>
      <w:ind w:left="4032" w:hanging="1728"/>
    </w:pPr>
  </w:style>
  <w:style w:type="paragraph" w:customStyle="1" w:styleId="TableEntry">
    <w:name w:val="Table Entry"/>
    <w:basedOn w:val="Corpotesto"/>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Corpotesto"/>
    <w:link w:val="TableTitleChar1"/>
    <w:uiPriority w:val="99"/>
    <w:rsid w:val="00597DB2"/>
    <w:pPr>
      <w:keepNext/>
      <w:spacing w:before="60" w:after="60"/>
      <w:jc w:val="center"/>
    </w:pPr>
    <w:rPr>
      <w:rFonts w:ascii="Arial" w:hAnsi="Arial"/>
      <w:b/>
      <w:sz w:val="22"/>
    </w:rPr>
  </w:style>
  <w:style w:type="paragraph" w:customStyle="1" w:styleId="FigureTitle">
    <w:name w:val="Figure Title"/>
    <w:basedOn w:val="TableTitle"/>
    <w:uiPriority w:val="99"/>
    <w:rsid w:val="00597DB2"/>
    <w:pPr>
      <w:keepNext w:val="0"/>
      <w:keepLines/>
    </w:pPr>
  </w:style>
  <w:style w:type="paragraph" w:customStyle="1" w:styleId="XMLExample">
    <w:name w:val="XML Example"/>
    <w:basedOn w:val="Corpotesto"/>
    <w:uiPriority w:val="99"/>
    <w:rsid w:val="003D24EE"/>
    <w:pPr>
      <w:spacing w:before="0"/>
    </w:pPr>
    <w:rPr>
      <w:rFonts w:ascii="Courier New" w:hAnsi="Courier New" w:cs="Courier New"/>
      <w:sz w:val="20"/>
    </w:rPr>
  </w:style>
  <w:style w:type="paragraph" w:styleId="Elenco3">
    <w:name w:val="List 3"/>
    <w:basedOn w:val="Normale"/>
    <w:link w:val="Elenco3Carattere"/>
    <w:rsid w:val="006567FB"/>
    <w:pPr>
      <w:ind w:left="1800" w:hanging="720"/>
    </w:pPr>
    <w:rPr>
      <w:szCs w:val="20"/>
    </w:rPr>
  </w:style>
  <w:style w:type="paragraph" w:styleId="Elencocontinua">
    <w:name w:val="List Continue"/>
    <w:basedOn w:val="Normale"/>
    <w:link w:val="ElencocontinuaCarattere"/>
    <w:uiPriority w:val="99"/>
    <w:unhideWhenUsed/>
    <w:rsid w:val="006567FB"/>
    <w:pPr>
      <w:ind w:left="360"/>
      <w:contextualSpacing/>
    </w:pPr>
    <w:rPr>
      <w:szCs w:val="20"/>
    </w:rPr>
  </w:style>
  <w:style w:type="paragraph" w:styleId="Elencocontinua2">
    <w:name w:val="List Continue 2"/>
    <w:basedOn w:val="Normale"/>
    <w:uiPriority w:val="99"/>
    <w:unhideWhenUsed/>
    <w:rsid w:val="006567FB"/>
    <w:pPr>
      <w:ind w:left="720"/>
      <w:contextualSpacing/>
    </w:pPr>
    <w:rPr>
      <w:szCs w:val="20"/>
    </w:rPr>
  </w:style>
  <w:style w:type="paragraph" w:customStyle="1" w:styleId="ParagraphHeading">
    <w:name w:val="Paragraph Heading"/>
    <w:basedOn w:val="Didascalia"/>
    <w:next w:val="Corpotesto"/>
    <w:uiPriority w:val="99"/>
    <w:rsid w:val="00597DB2"/>
    <w:pPr>
      <w:spacing w:before="180"/>
    </w:pPr>
  </w:style>
  <w:style w:type="paragraph" w:customStyle="1" w:styleId="ListNumberContinue">
    <w:name w:val="List Number Continue"/>
    <w:basedOn w:val="Normale"/>
    <w:rsid w:val="006567FB"/>
    <w:pPr>
      <w:spacing w:before="60"/>
      <w:ind w:left="900"/>
    </w:pPr>
    <w:rPr>
      <w:szCs w:val="20"/>
    </w:rPr>
  </w:style>
  <w:style w:type="paragraph" w:styleId="Corpodeltesto3">
    <w:name w:val="Body Text 3"/>
    <w:basedOn w:val="Normale"/>
    <w:link w:val="Corpodeltesto3Carattere"/>
    <w:uiPriority w:val="99"/>
    <w:rsid w:val="00C56183"/>
    <w:pPr>
      <w:spacing w:after="120"/>
    </w:pPr>
    <w:rPr>
      <w:sz w:val="16"/>
      <w:szCs w:val="20"/>
    </w:rPr>
  </w:style>
  <w:style w:type="character" w:customStyle="1" w:styleId="Corpodeltesto3Carattere">
    <w:name w:val="Corpo del testo 3 Carattere"/>
    <w:link w:val="Corpodeltesto3"/>
    <w:uiPriority w:val="99"/>
    <w:locked/>
    <w:rsid w:val="00C56183"/>
    <w:rPr>
      <w:sz w:val="16"/>
    </w:rPr>
  </w:style>
  <w:style w:type="character" w:customStyle="1" w:styleId="PuntoelencoCarattere">
    <w:name w:val="Punto elenco Carattere"/>
    <w:link w:val="Puntoelenco"/>
    <w:locked/>
    <w:rsid w:val="006567FB"/>
    <w:rPr>
      <w:sz w:val="24"/>
      <w:lang w:val="en-US" w:eastAsia="en-US"/>
    </w:rPr>
  </w:style>
  <w:style w:type="paragraph" w:customStyle="1" w:styleId="List3Continue">
    <w:name w:val="List 3 Continue"/>
    <w:basedOn w:val="Elenco3"/>
    <w:rsid w:val="006567FB"/>
    <w:pPr>
      <w:ind w:firstLine="0"/>
    </w:pPr>
  </w:style>
  <w:style w:type="paragraph" w:customStyle="1" w:styleId="AppendixHeading2">
    <w:name w:val="Appendix Heading 2"/>
    <w:next w:val="Corpotesto"/>
    <w:uiPriority w:val="99"/>
    <w:rsid w:val="00597DB2"/>
    <w:pPr>
      <w:spacing w:before="240" w:after="60"/>
    </w:pPr>
    <w:rPr>
      <w:rFonts w:ascii="Arial" w:hAnsi="Arial"/>
      <w:b/>
      <w:noProof/>
      <w:sz w:val="28"/>
      <w:szCs w:val="24"/>
      <w:lang w:val="en-US" w:eastAsia="en-US"/>
    </w:rPr>
  </w:style>
  <w:style w:type="paragraph" w:customStyle="1" w:styleId="AppendixHeading1">
    <w:name w:val="Appendix Heading 1"/>
    <w:next w:val="Corpotesto"/>
    <w:uiPriority w:val="99"/>
    <w:rsid w:val="00111CBC"/>
    <w:pPr>
      <w:tabs>
        <w:tab w:val="left" w:pos="900"/>
      </w:tabs>
      <w:spacing w:before="240" w:after="60"/>
    </w:pPr>
    <w:rPr>
      <w:rFonts w:ascii="Arial" w:hAnsi="Arial"/>
      <w:b/>
      <w:noProof/>
      <w:kern w:val="28"/>
      <w:sz w:val="28"/>
      <w:szCs w:val="24"/>
      <w:lang w:val="en-US" w:eastAsia="en-US"/>
    </w:rPr>
  </w:style>
  <w:style w:type="paragraph" w:customStyle="1" w:styleId="AppendixHeading3">
    <w:name w:val="Appendix Heading 3"/>
    <w:basedOn w:val="AppendixHeading2"/>
    <w:next w:val="Corpotesto"/>
    <w:uiPriority w:val="99"/>
    <w:rsid w:val="00274E5D"/>
    <w:pPr>
      <w:tabs>
        <w:tab w:val="num" w:pos="1080"/>
      </w:tabs>
    </w:pPr>
    <w:rPr>
      <w:sz w:val="24"/>
    </w:rPr>
  </w:style>
  <w:style w:type="character" w:styleId="Rimandonotaapidipagina">
    <w:name w:val="footnote reference"/>
    <w:uiPriority w:val="99"/>
    <w:semiHidden/>
    <w:rsid w:val="00597DB2"/>
    <w:rPr>
      <w:rFonts w:cs="Times New Roman"/>
      <w:vertAlign w:val="superscript"/>
    </w:rPr>
  </w:style>
  <w:style w:type="paragraph" w:styleId="Intestazione">
    <w:name w:val="header"/>
    <w:basedOn w:val="Normale"/>
    <w:link w:val="IntestazioneCarattere"/>
    <w:rsid w:val="00597DB2"/>
    <w:pPr>
      <w:tabs>
        <w:tab w:val="center" w:pos="4320"/>
        <w:tab w:val="right" w:pos="8640"/>
      </w:tabs>
    </w:pPr>
    <w:rPr>
      <w:sz w:val="20"/>
      <w:szCs w:val="20"/>
    </w:rPr>
  </w:style>
  <w:style w:type="character" w:customStyle="1" w:styleId="IntestazioneCarattere">
    <w:name w:val="Intestazione Carattere"/>
    <w:link w:val="Intestazione"/>
    <w:semiHidden/>
    <w:locked/>
    <w:rsid w:val="00190D60"/>
    <w:rPr>
      <w:sz w:val="20"/>
    </w:rPr>
  </w:style>
  <w:style w:type="paragraph" w:styleId="Testonotaapidipagina">
    <w:name w:val="footnote text"/>
    <w:basedOn w:val="Normale"/>
    <w:link w:val="TestonotaapidipaginaCarattere"/>
    <w:uiPriority w:val="99"/>
    <w:semiHidden/>
    <w:rsid w:val="00597DB2"/>
    <w:rPr>
      <w:sz w:val="20"/>
      <w:szCs w:val="20"/>
    </w:rPr>
  </w:style>
  <w:style w:type="character" w:customStyle="1" w:styleId="TestonotaapidipaginaCarattere">
    <w:name w:val="Testo nota a piè di pagina Carattere"/>
    <w:link w:val="Testonotaapidipagina"/>
    <w:uiPriority w:val="99"/>
    <w:semiHidden/>
    <w:locked/>
    <w:rsid w:val="00190D60"/>
    <w:rPr>
      <w:sz w:val="20"/>
    </w:rPr>
  </w:style>
  <w:style w:type="character" w:styleId="Numeropagina">
    <w:name w:val="page number"/>
    <w:rsid w:val="00597DB2"/>
    <w:rPr>
      <w:rFonts w:cs="Times New Roman"/>
    </w:rPr>
  </w:style>
  <w:style w:type="paragraph" w:styleId="Pidipagina">
    <w:name w:val="footer"/>
    <w:basedOn w:val="Normale"/>
    <w:link w:val="PidipaginaCarattere"/>
    <w:uiPriority w:val="99"/>
    <w:rsid w:val="00597DB2"/>
    <w:pPr>
      <w:tabs>
        <w:tab w:val="center" w:pos="4320"/>
        <w:tab w:val="right" w:pos="8640"/>
      </w:tabs>
    </w:pPr>
    <w:rPr>
      <w:sz w:val="20"/>
      <w:szCs w:val="20"/>
    </w:rPr>
  </w:style>
  <w:style w:type="character" w:customStyle="1" w:styleId="PidipaginaCarattere">
    <w:name w:val="Piè di pagina Carattere"/>
    <w:link w:val="Pidipagina"/>
    <w:uiPriority w:val="99"/>
    <w:semiHidden/>
    <w:locked/>
    <w:rsid w:val="00190D60"/>
    <w:rPr>
      <w:sz w:val="20"/>
    </w:rPr>
  </w:style>
  <w:style w:type="character" w:styleId="Collegamentovisitato">
    <w:name w:val="FollowedHyperlink"/>
    <w:uiPriority w:val="99"/>
    <w:rsid w:val="00597DB2"/>
    <w:rPr>
      <w:rFonts w:cs="Times New Roman"/>
      <w:color w:val="800080"/>
      <w:u w:val="single"/>
    </w:rPr>
  </w:style>
  <w:style w:type="paragraph" w:customStyle="1" w:styleId="Glossary">
    <w:name w:val="Glossary"/>
    <w:basedOn w:val="Titolo1"/>
    <w:uiPriority w:val="99"/>
    <w:rsid w:val="00597DB2"/>
    <w:pPr>
      <w:tabs>
        <w:tab w:val="clear" w:pos="432"/>
      </w:tabs>
      <w:ind w:left="0" w:firstLine="0"/>
    </w:pPr>
  </w:style>
  <w:style w:type="character" w:styleId="Collegamentoipertestuale">
    <w:name w:val="Hyperlink"/>
    <w:uiPriority w:val="99"/>
    <w:rsid w:val="00597DB2"/>
    <w:rPr>
      <w:rFonts w:cs="Times New Roman"/>
      <w:color w:val="0000FF"/>
      <w:u w:val="single"/>
    </w:rPr>
  </w:style>
  <w:style w:type="paragraph" w:styleId="Mappadocumento">
    <w:name w:val="Document Map"/>
    <w:basedOn w:val="Normale"/>
    <w:link w:val="MappadocumentoCarattere"/>
    <w:uiPriority w:val="99"/>
    <w:semiHidden/>
    <w:rsid w:val="00597DB2"/>
    <w:pPr>
      <w:shd w:val="clear" w:color="auto" w:fill="000080"/>
    </w:pPr>
    <w:rPr>
      <w:sz w:val="2"/>
      <w:szCs w:val="20"/>
    </w:rPr>
  </w:style>
  <w:style w:type="character" w:customStyle="1" w:styleId="MappadocumentoCarattere">
    <w:name w:val="Mappa documento Carattere"/>
    <w:link w:val="Mappadocumento"/>
    <w:uiPriority w:val="99"/>
    <w:semiHidden/>
    <w:locked/>
    <w:rsid w:val="00190D60"/>
    <w:rPr>
      <w:sz w:val="2"/>
    </w:rPr>
  </w:style>
  <w:style w:type="paragraph" w:styleId="Testocommento">
    <w:name w:val="annotation text"/>
    <w:basedOn w:val="Normale"/>
    <w:link w:val="TestocommentoCarattere"/>
    <w:uiPriority w:val="99"/>
    <w:rsid w:val="00597DB2"/>
    <w:rPr>
      <w:sz w:val="20"/>
      <w:szCs w:val="20"/>
    </w:rPr>
  </w:style>
  <w:style w:type="character" w:customStyle="1" w:styleId="TestocommentoCarattere">
    <w:name w:val="Testo commento Carattere"/>
    <w:basedOn w:val="Carpredefinitoparagrafo"/>
    <w:link w:val="Testocommento"/>
    <w:uiPriority w:val="99"/>
    <w:locked/>
    <w:rsid w:val="00597DB2"/>
  </w:style>
  <w:style w:type="paragraph" w:styleId="Elencocontinua3">
    <w:name w:val="List Continue 3"/>
    <w:basedOn w:val="Normale"/>
    <w:uiPriority w:val="99"/>
    <w:unhideWhenUsed/>
    <w:rsid w:val="006567FB"/>
    <w:pPr>
      <w:ind w:left="1080"/>
      <w:contextualSpacing/>
    </w:pPr>
    <w:rPr>
      <w:szCs w:val="20"/>
    </w:rPr>
  </w:style>
  <w:style w:type="paragraph" w:styleId="Elencocontinua4">
    <w:name w:val="List Continue 4"/>
    <w:basedOn w:val="Normale"/>
    <w:uiPriority w:val="99"/>
    <w:unhideWhenUsed/>
    <w:rsid w:val="006567FB"/>
    <w:pPr>
      <w:ind w:left="1440"/>
      <w:contextualSpacing/>
    </w:pPr>
    <w:rPr>
      <w:szCs w:val="20"/>
    </w:rPr>
  </w:style>
  <w:style w:type="paragraph" w:styleId="Elencocontinua5">
    <w:name w:val="List Continue 5"/>
    <w:basedOn w:val="Normale"/>
    <w:uiPriority w:val="99"/>
    <w:unhideWhenUsed/>
    <w:rsid w:val="006567FB"/>
    <w:pPr>
      <w:ind w:left="1800"/>
      <w:contextualSpacing/>
    </w:pPr>
    <w:rPr>
      <w:szCs w:val="20"/>
    </w:rPr>
  </w:style>
  <w:style w:type="paragraph" w:styleId="Numeroelenco2">
    <w:name w:val="List Number 2"/>
    <w:basedOn w:val="Normale"/>
    <w:link w:val="Numeroelenco2Carattere"/>
    <w:rsid w:val="006567FB"/>
    <w:pPr>
      <w:numPr>
        <w:numId w:val="77"/>
      </w:numPr>
    </w:pPr>
    <w:rPr>
      <w:szCs w:val="20"/>
    </w:rPr>
  </w:style>
  <w:style w:type="paragraph" w:styleId="Numeroelenco3">
    <w:name w:val="List Number 3"/>
    <w:basedOn w:val="Normale"/>
    <w:rsid w:val="006567FB"/>
    <w:pPr>
      <w:numPr>
        <w:numId w:val="52"/>
      </w:numPr>
    </w:pPr>
    <w:rPr>
      <w:szCs w:val="20"/>
    </w:rPr>
  </w:style>
  <w:style w:type="paragraph" w:styleId="Numeroelenco4">
    <w:name w:val="List Number 4"/>
    <w:basedOn w:val="Normale"/>
    <w:rsid w:val="006567FB"/>
    <w:pPr>
      <w:numPr>
        <w:numId w:val="53"/>
      </w:numPr>
    </w:pPr>
    <w:rPr>
      <w:szCs w:val="20"/>
    </w:rPr>
  </w:style>
  <w:style w:type="paragraph" w:styleId="Numeroelenco5">
    <w:name w:val="List Number 5"/>
    <w:basedOn w:val="Normale"/>
    <w:uiPriority w:val="99"/>
    <w:unhideWhenUsed/>
    <w:rsid w:val="006567FB"/>
    <w:pPr>
      <w:numPr>
        <w:numId w:val="54"/>
      </w:numPr>
    </w:pPr>
    <w:rPr>
      <w:szCs w:val="20"/>
    </w:rPr>
  </w:style>
  <w:style w:type="paragraph" w:styleId="Testonormale">
    <w:name w:val="Plain Text"/>
    <w:basedOn w:val="Normale"/>
    <w:link w:val="TestonormaleCarattere"/>
    <w:uiPriority w:val="99"/>
    <w:rsid w:val="00123780"/>
    <w:rPr>
      <w:rFonts w:ascii="Courier New" w:hAnsi="Courier New"/>
      <w:sz w:val="20"/>
      <w:szCs w:val="20"/>
    </w:rPr>
  </w:style>
  <w:style w:type="character" w:customStyle="1" w:styleId="TestonormaleCarattere">
    <w:name w:val="Testo normale Carattere"/>
    <w:link w:val="Testonormale"/>
    <w:uiPriority w:val="99"/>
    <w:semiHidden/>
    <w:locked/>
    <w:rsid w:val="00190D60"/>
    <w:rPr>
      <w:rFonts w:ascii="Courier New" w:hAnsi="Courier New"/>
      <w:sz w:val="20"/>
    </w:rPr>
  </w:style>
  <w:style w:type="paragraph" w:styleId="Indicefonti">
    <w:name w:val="table of authorities"/>
    <w:basedOn w:val="Normale"/>
    <w:next w:val="Normale"/>
    <w:uiPriority w:val="99"/>
    <w:semiHidden/>
    <w:rsid w:val="00123780"/>
    <w:pPr>
      <w:ind w:left="240" w:hanging="240"/>
    </w:pPr>
  </w:style>
  <w:style w:type="paragraph" w:styleId="Indicedellefigure">
    <w:name w:val="table of figures"/>
    <w:basedOn w:val="Normale"/>
    <w:next w:val="Normale"/>
    <w:uiPriority w:val="99"/>
    <w:semiHidden/>
    <w:rsid w:val="00123780"/>
    <w:pPr>
      <w:ind w:left="480" w:hanging="480"/>
    </w:pPr>
  </w:style>
  <w:style w:type="paragraph" w:styleId="Titolo">
    <w:name w:val="Title"/>
    <w:basedOn w:val="Normale"/>
    <w:next w:val="Normale"/>
    <w:link w:val="TitoloCarattere"/>
    <w:uiPriority w:val="99"/>
    <w:qFormat/>
    <w:rsid w:val="00597DB2"/>
    <w:pPr>
      <w:pBdr>
        <w:bottom w:val="single" w:sz="8" w:space="4" w:color="4F81BD"/>
      </w:pBdr>
      <w:spacing w:before="0" w:after="300"/>
      <w:contextualSpacing/>
    </w:pPr>
    <w:rPr>
      <w:rFonts w:ascii="Cambria" w:hAnsi="Cambria"/>
      <w:color w:val="17365D"/>
      <w:spacing w:val="5"/>
      <w:kern w:val="28"/>
      <w:sz w:val="52"/>
      <w:szCs w:val="20"/>
    </w:rPr>
  </w:style>
  <w:style w:type="character" w:customStyle="1" w:styleId="TitoloCarattere">
    <w:name w:val="Titolo Carattere"/>
    <w:link w:val="Titolo"/>
    <w:uiPriority w:val="99"/>
    <w:locked/>
    <w:rsid w:val="00597DB2"/>
    <w:rPr>
      <w:rFonts w:ascii="Cambria" w:hAnsi="Cambria"/>
      <w:color w:val="17365D"/>
      <w:spacing w:val="5"/>
      <w:kern w:val="28"/>
      <w:sz w:val="52"/>
    </w:rPr>
  </w:style>
  <w:style w:type="paragraph" w:customStyle="1" w:styleId="Note">
    <w:name w:val="Note"/>
    <w:basedOn w:val="Normale"/>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Rimandocommento">
    <w:name w:val="annotation reference"/>
    <w:uiPriority w:val="99"/>
    <w:rsid w:val="00597DB2"/>
    <w:rPr>
      <w:rFonts w:cs="Times New Roman"/>
      <w:sz w:val="16"/>
    </w:rPr>
  </w:style>
  <w:style w:type="paragraph" w:styleId="Corpodeltesto2">
    <w:name w:val="Body Text 2"/>
    <w:basedOn w:val="Normale"/>
    <w:link w:val="Corpodeltesto2Carattere"/>
    <w:uiPriority w:val="99"/>
    <w:rsid w:val="00597DB2"/>
    <w:pPr>
      <w:spacing w:before="0"/>
    </w:pPr>
    <w:rPr>
      <w:sz w:val="20"/>
      <w:szCs w:val="20"/>
    </w:rPr>
  </w:style>
  <w:style w:type="character" w:customStyle="1" w:styleId="Corpodeltesto2Carattere">
    <w:name w:val="Corpo del testo 2 Carattere"/>
    <w:link w:val="Corpodeltesto2"/>
    <w:uiPriority w:val="99"/>
    <w:semiHidden/>
    <w:locked/>
    <w:rsid w:val="00190D60"/>
    <w:rPr>
      <w:sz w:val="20"/>
    </w:rPr>
  </w:style>
  <w:style w:type="paragraph" w:styleId="Rientrocorpodeltesto2">
    <w:name w:val="Body Text Indent 2"/>
    <w:basedOn w:val="Normale"/>
    <w:link w:val="Rientrocorpodeltesto2Carattere"/>
    <w:uiPriority w:val="99"/>
    <w:rsid w:val="00597DB2"/>
    <w:pPr>
      <w:ind w:left="1620" w:hanging="360"/>
    </w:pPr>
    <w:rPr>
      <w:sz w:val="20"/>
      <w:szCs w:val="20"/>
    </w:rPr>
  </w:style>
  <w:style w:type="character" w:customStyle="1" w:styleId="Rientrocorpodeltesto2Carattere">
    <w:name w:val="Rientro corpo del testo 2 Carattere"/>
    <w:link w:val="Rientrocorpodeltesto2"/>
    <w:uiPriority w:val="99"/>
    <w:semiHidden/>
    <w:locked/>
    <w:rsid w:val="00190D60"/>
    <w:rPr>
      <w:sz w:val="20"/>
    </w:rPr>
  </w:style>
  <w:style w:type="paragraph" w:styleId="Primorientrocorpodeltesto">
    <w:name w:val="Body Text First Indent"/>
    <w:basedOn w:val="Corpotesto"/>
    <w:link w:val="PrimorientrocorpodeltestoCarattere"/>
    <w:uiPriority w:val="99"/>
    <w:rsid w:val="00D05B7C"/>
    <w:pPr>
      <w:spacing w:after="120"/>
      <w:ind w:firstLine="210"/>
    </w:pPr>
  </w:style>
  <w:style w:type="character" w:customStyle="1" w:styleId="PrimorientrocorpodeltestoCarattere">
    <w:name w:val="Primo rientro corpo del testo Carattere"/>
    <w:link w:val="Primorientrocorpodeltesto"/>
    <w:uiPriority w:val="99"/>
    <w:locked/>
    <w:rsid w:val="00D05B7C"/>
    <w:rPr>
      <w:rFonts w:cs="Times New Roman"/>
      <w:sz w:val="24"/>
    </w:rPr>
  </w:style>
  <w:style w:type="paragraph" w:customStyle="1" w:styleId="EditorInstructions">
    <w:name w:val="Editor Instructions"/>
    <w:basedOn w:val="Corpotesto"/>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vertAlign w:val="baseline"/>
    </w:rPr>
  </w:style>
  <w:style w:type="character" w:customStyle="1" w:styleId="keyword">
    <w:name w:val="keyword"/>
    <w:uiPriority w:val="99"/>
    <w:rsid w:val="00BC3E9F"/>
    <w:rPr>
      <w:rFonts w:ascii="Bookman Old Style" w:hAnsi="Bookman Old Style"/>
      <w:b/>
      <w:caps/>
      <w:sz w:val="16"/>
    </w:rPr>
  </w:style>
  <w:style w:type="paragraph" w:customStyle="1" w:styleId="PartTitle">
    <w:name w:val="Part Title"/>
    <w:basedOn w:val="Titolo"/>
    <w:next w:val="Corpotesto"/>
    <w:uiPriority w:val="99"/>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u w:val="single"/>
      <w:vertAlign w:val="baseline"/>
    </w:rPr>
  </w:style>
  <w:style w:type="paragraph" w:customStyle="1" w:styleId="XMLFragment">
    <w:name w:val="XML Fragment"/>
    <w:basedOn w:val="Testonormale"/>
    <w:link w:val="XMLFragmentChar"/>
    <w:uiPriority w:val="99"/>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Soggettocommento">
    <w:name w:val="annotation subject"/>
    <w:basedOn w:val="Testocommento"/>
    <w:next w:val="Testocommento"/>
    <w:link w:val="SoggettocommentoCarattere"/>
    <w:uiPriority w:val="99"/>
    <w:rsid w:val="00E46BAB"/>
    <w:rPr>
      <w:b/>
    </w:rPr>
  </w:style>
  <w:style w:type="character" w:customStyle="1" w:styleId="SoggettocommentoCarattere">
    <w:name w:val="Soggetto commento Carattere"/>
    <w:link w:val="Soggettocommento"/>
    <w:uiPriority w:val="99"/>
    <w:locked/>
    <w:rsid w:val="00E46BAB"/>
    <w:rPr>
      <w:b/>
    </w:rPr>
  </w:style>
  <w:style w:type="paragraph" w:customStyle="1" w:styleId="Revisione1">
    <w:name w:val="Revisione1"/>
    <w:hidden/>
    <w:uiPriority w:val="99"/>
    <w:semiHidden/>
    <w:rsid w:val="00147F29"/>
    <w:rPr>
      <w:sz w:val="24"/>
      <w:szCs w:val="24"/>
      <w:lang w:val="en-US" w:eastAsia="en-US"/>
    </w:rPr>
  </w:style>
  <w:style w:type="table" w:styleId="Grigliatabella">
    <w:name w:val="Table Grid"/>
    <w:basedOn w:val="Tabellanormale"/>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EntryChar">
    <w:name w:val="Table Entry Char"/>
    <w:link w:val="TableEntry"/>
    <w:locked/>
    <w:rsid w:val="0066662F"/>
    <w:rPr>
      <w:sz w:val="18"/>
      <w:lang w:val="en-US" w:eastAsia="en-US"/>
    </w:rPr>
  </w:style>
  <w:style w:type="paragraph" w:styleId="Rientrocorpodeltesto">
    <w:name w:val="Body Text Indent"/>
    <w:basedOn w:val="Normale"/>
    <w:link w:val="RientrocorpodeltestoCarattere"/>
    <w:uiPriority w:val="99"/>
    <w:rsid w:val="002123EA"/>
    <w:pPr>
      <w:spacing w:after="120"/>
      <w:ind w:left="360"/>
    </w:pPr>
    <w:rPr>
      <w:sz w:val="20"/>
      <w:szCs w:val="20"/>
    </w:rPr>
  </w:style>
  <w:style w:type="character" w:customStyle="1" w:styleId="RientrocorpodeltestoCarattere">
    <w:name w:val="Rientro corpo del testo Carattere"/>
    <w:link w:val="Rientrocorpodeltesto"/>
    <w:uiPriority w:val="99"/>
    <w:semiHidden/>
    <w:locked/>
    <w:rsid w:val="00190D60"/>
    <w:rPr>
      <w:sz w:val="20"/>
    </w:rPr>
  </w:style>
  <w:style w:type="paragraph" w:styleId="Primorientrocorpodeltesto2">
    <w:name w:val="Body Text First Indent 2"/>
    <w:basedOn w:val="Normale"/>
    <w:link w:val="Primorientrocorpodeltesto2Carattere"/>
    <w:uiPriority w:val="99"/>
    <w:rsid w:val="001F6755"/>
    <w:pPr>
      <w:ind w:left="360" w:firstLine="210"/>
    </w:pPr>
  </w:style>
  <w:style w:type="character" w:customStyle="1" w:styleId="Primorientrocorpodeltesto2Carattere">
    <w:name w:val="Primo rientro corpo del testo 2 Carattere"/>
    <w:link w:val="Primorientrocorpodeltesto2"/>
    <w:uiPriority w:val="99"/>
    <w:locked/>
    <w:rsid w:val="001F6755"/>
    <w:rPr>
      <w:rFonts w:cs="Times New Roman"/>
      <w:sz w:val="20"/>
      <w:szCs w:val="20"/>
    </w:rPr>
  </w:style>
  <w:style w:type="paragraph" w:styleId="Rientrocorpodeltesto3">
    <w:name w:val="Body Text Indent 3"/>
    <w:basedOn w:val="Normale"/>
    <w:link w:val="Rientrocorpodeltesto3Carattere"/>
    <w:uiPriority w:val="99"/>
    <w:rsid w:val="00C56183"/>
    <w:pPr>
      <w:spacing w:after="120"/>
      <w:ind w:left="360"/>
    </w:pPr>
    <w:rPr>
      <w:sz w:val="16"/>
      <w:szCs w:val="20"/>
    </w:rPr>
  </w:style>
  <w:style w:type="character" w:customStyle="1" w:styleId="Rientrocorpodeltesto3Carattere">
    <w:name w:val="Rientro corpo del testo 3 Carattere"/>
    <w:link w:val="Rientrocorpodeltesto3"/>
    <w:uiPriority w:val="99"/>
    <w:locked/>
    <w:rsid w:val="00C56183"/>
    <w:rPr>
      <w:sz w:val="16"/>
    </w:rPr>
  </w:style>
  <w:style w:type="paragraph" w:styleId="Formuladichiusura">
    <w:name w:val="Closing"/>
    <w:basedOn w:val="Normale"/>
    <w:link w:val="FormuladichiusuraCarattere"/>
    <w:uiPriority w:val="99"/>
    <w:rsid w:val="00C56183"/>
    <w:pPr>
      <w:ind w:left="4320"/>
    </w:pPr>
    <w:rPr>
      <w:szCs w:val="20"/>
    </w:rPr>
  </w:style>
  <w:style w:type="character" w:customStyle="1" w:styleId="FormuladichiusuraCarattere">
    <w:name w:val="Formula di chiusura Carattere"/>
    <w:link w:val="Formuladichiusura"/>
    <w:uiPriority w:val="99"/>
    <w:locked/>
    <w:rsid w:val="00C56183"/>
    <w:rPr>
      <w:sz w:val="24"/>
    </w:rPr>
  </w:style>
  <w:style w:type="paragraph" w:styleId="Data">
    <w:name w:val="Date"/>
    <w:basedOn w:val="Normale"/>
    <w:next w:val="Normale"/>
    <w:link w:val="DataCarattere"/>
    <w:uiPriority w:val="99"/>
    <w:rsid w:val="00C56183"/>
    <w:rPr>
      <w:szCs w:val="20"/>
    </w:rPr>
  </w:style>
  <w:style w:type="character" w:customStyle="1" w:styleId="DataCarattere">
    <w:name w:val="Data Carattere"/>
    <w:link w:val="Data"/>
    <w:uiPriority w:val="99"/>
    <w:locked/>
    <w:rsid w:val="00C56183"/>
    <w:rPr>
      <w:sz w:val="24"/>
    </w:rPr>
  </w:style>
  <w:style w:type="paragraph" w:customStyle="1" w:styleId="TableText">
    <w:name w:val="TableText"/>
    <w:basedOn w:val="Normale"/>
    <w:link w:val="TableTextChar"/>
    <w:uiPriority w:val="99"/>
    <w:rsid w:val="00BC3E9F"/>
    <w:pPr>
      <w:keepNext/>
      <w:spacing w:before="40" w:after="40" w:line="220" w:lineRule="exact"/>
    </w:pPr>
    <w:rPr>
      <w:rFonts w:ascii="Bookman Old Style" w:hAnsi="Bookman Old Style"/>
      <w:noProof/>
      <w:sz w:val="18"/>
      <w:szCs w:val="20"/>
    </w:rPr>
  </w:style>
  <w:style w:type="character" w:customStyle="1" w:styleId="TableTextChar">
    <w:name w:val="TableText Char"/>
    <w:link w:val="TableText"/>
    <w:uiPriority w:val="99"/>
    <w:locked/>
    <w:rsid w:val="00BC3E9F"/>
    <w:rPr>
      <w:rFonts w:ascii="Bookman Old Style" w:hAnsi="Bookman Old Style"/>
      <w:noProof/>
      <w:sz w:val="18"/>
    </w:rPr>
  </w:style>
  <w:style w:type="paragraph" w:customStyle="1" w:styleId="BodyText">
    <w:name w:val="BodyText"/>
    <w:link w:val="BodyTextChar"/>
    <w:uiPriority w:val="99"/>
    <w:rsid w:val="00BC3E9F"/>
    <w:pPr>
      <w:tabs>
        <w:tab w:val="left" w:pos="1080"/>
        <w:tab w:val="left" w:pos="1440"/>
      </w:tabs>
      <w:spacing w:after="120" w:line="260" w:lineRule="exact"/>
      <w:ind w:left="720"/>
    </w:pPr>
    <w:rPr>
      <w:rFonts w:ascii="Bookman Old Style" w:eastAsia="?l?r ??’c" w:hAnsi="Bookman Old Style"/>
      <w:noProof/>
      <w:sz w:val="22"/>
      <w:szCs w:val="24"/>
      <w:lang w:val="en-US" w:eastAsia="en-US"/>
    </w:rPr>
  </w:style>
  <w:style w:type="character" w:customStyle="1" w:styleId="BodyTextChar">
    <w:name w:val="BodyText Char"/>
    <w:link w:val="BodyText"/>
    <w:uiPriority w:val="99"/>
    <w:locked/>
    <w:rsid w:val="00BC3E9F"/>
    <w:rPr>
      <w:rFonts w:ascii="Bookman Old Style" w:eastAsia="?l?r ??’c" w:hAnsi="Bookman Old Style"/>
      <w:noProof/>
      <w:sz w:val="24"/>
    </w:rPr>
  </w:style>
  <w:style w:type="character" w:styleId="Rimandonotadichiusura">
    <w:name w:val="endnote reference"/>
    <w:basedOn w:val="Carpredefinitoparagrafo"/>
    <w:uiPriority w:val="99"/>
    <w:semiHidden/>
    <w:unhideWhenUsed/>
    <w:locked/>
    <w:rsid w:val="0010273A"/>
    <w:rPr>
      <w:vertAlign w:val="superscript"/>
    </w:rPr>
  </w:style>
  <w:style w:type="character" w:customStyle="1" w:styleId="XMLname">
    <w:name w:val="XMLname"/>
    <w:qFormat/>
    <w:rsid w:val="001E206E"/>
    <w:rPr>
      <w:rFonts w:ascii="Courier New" w:hAnsi="Courier New"/>
      <w:sz w:val="20"/>
      <w:lang w:eastAsia="en-US"/>
    </w:rPr>
  </w:style>
  <w:style w:type="paragraph" w:customStyle="1" w:styleId="Example">
    <w:name w:val="Example"/>
    <w:basedOn w:val="Normale"/>
    <w:link w:val="ExampleChar"/>
    <w:uiPriority w:val="99"/>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szCs w:val="20"/>
    </w:rPr>
  </w:style>
  <w:style w:type="character" w:customStyle="1" w:styleId="ExampleChar">
    <w:name w:val="Example Char"/>
    <w:link w:val="Example"/>
    <w:uiPriority w:val="99"/>
    <w:locked/>
    <w:rsid w:val="00114040"/>
    <w:rPr>
      <w:rFonts w:ascii="Courier New" w:hAnsi="Courier New"/>
      <w:sz w:val="18"/>
    </w:rPr>
  </w:style>
  <w:style w:type="character" w:customStyle="1" w:styleId="XMLnameBold">
    <w:name w:val="XMLnameBold"/>
    <w:uiPriority w:val="99"/>
    <w:rsid w:val="00114040"/>
    <w:rPr>
      <w:rFonts w:ascii="Courier New" w:hAnsi="Courier New"/>
      <w:b/>
      <w:sz w:val="20"/>
      <w:lang w:eastAsia="en-US"/>
    </w:rPr>
  </w:style>
  <w:style w:type="paragraph" w:customStyle="1" w:styleId="BracketData">
    <w:name w:val="BracketData"/>
    <w:basedOn w:val="Normale"/>
    <w:next w:val="BodyText"/>
    <w:uiPriority w:val="99"/>
    <w:rsid w:val="00114040"/>
    <w:pPr>
      <w:keepNext/>
      <w:spacing w:before="40" w:after="120"/>
      <w:ind w:left="720"/>
    </w:pPr>
    <w:rPr>
      <w:rFonts w:ascii="Courier New" w:eastAsia="SimSun" w:hAnsi="Courier New" w:cs="Courier New"/>
      <w:sz w:val="20"/>
      <w:lang w:eastAsia="zh-CN"/>
    </w:rPr>
  </w:style>
  <w:style w:type="character" w:styleId="Numeroriga">
    <w:name w:val="line number"/>
    <w:uiPriority w:val="99"/>
    <w:rsid w:val="00F159CF"/>
    <w:rPr>
      <w:rFonts w:cs="Times New Roman"/>
    </w:rPr>
  </w:style>
  <w:style w:type="paragraph" w:styleId="Numeroelenco">
    <w:name w:val="List Number"/>
    <w:basedOn w:val="Normale"/>
    <w:uiPriority w:val="99"/>
    <w:unhideWhenUsed/>
    <w:rsid w:val="006567FB"/>
    <w:pPr>
      <w:numPr>
        <w:numId w:val="50"/>
      </w:numPr>
      <w:contextualSpacing/>
    </w:pPr>
    <w:rPr>
      <w:szCs w:val="20"/>
    </w:rPr>
  </w:style>
  <w:style w:type="paragraph" w:styleId="Puntoelenco2">
    <w:name w:val="List Bullet 2"/>
    <w:basedOn w:val="Normale"/>
    <w:link w:val="Puntoelenco2Carattere"/>
    <w:rsid w:val="006567FB"/>
    <w:pPr>
      <w:numPr>
        <w:numId w:val="45"/>
      </w:numPr>
    </w:pPr>
    <w:rPr>
      <w:szCs w:val="20"/>
    </w:rPr>
  </w:style>
  <w:style w:type="paragraph" w:styleId="Puntoelenco3">
    <w:name w:val="List Bullet 3"/>
    <w:basedOn w:val="Normale"/>
    <w:link w:val="Puntoelenco3Carattere"/>
    <w:rsid w:val="006567FB"/>
    <w:pPr>
      <w:numPr>
        <w:numId w:val="46"/>
      </w:numPr>
    </w:pPr>
    <w:rPr>
      <w:szCs w:val="20"/>
    </w:rPr>
  </w:style>
  <w:style w:type="paragraph" w:styleId="Didascalia">
    <w:name w:val="caption"/>
    <w:basedOn w:val="Corpotesto"/>
    <w:next w:val="Corpotesto"/>
    <w:uiPriority w:val="99"/>
    <w:qFormat/>
    <w:rsid w:val="00597DB2"/>
    <w:rPr>
      <w:rFonts w:ascii="Arial" w:hAnsi="Arial"/>
      <w:b/>
    </w:rPr>
  </w:style>
  <w:style w:type="paragraph" w:styleId="Puntoelenco4">
    <w:name w:val="List Bullet 4"/>
    <w:basedOn w:val="Normale"/>
    <w:rsid w:val="006567FB"/>
    <w:pPr>
      <w:numPr>
        <w:numId w:val="47"/>
      </w:numPr>
    </w:pPr>
    <w:rPr>
      <w:szCs w:val="20"/>
    </w:rPr>
  </w:style>
  <w:style w:type="paragraph" w:styleId="Puntoelenco5">
    <w:name w:val="List Bullet 5"/>
    <w:basedOn w:val="Normale"/>
    <w:uiPriority w:val="99"/>
    <w:unhideWhenUsed/>
    <w:rsid w:val="006567FB"/>
    <w:pPr>
      <w:numPr>
        <w:numId w:val="48"/>
      </w:numPr>
    </w:pPr>
    <w:rPr>
      <w:szCs w:val="20"/>
    </w:rPr>
  </w:style>
  <w:style w:type="character" w:customStyle="1" w:styleId="Puntoelenco3Carattere">
    <w:name w:val="Punto elenco 3 Carattere"/>
    <w:link w:val="Puntoelenco3"/>
    <w:locked/>
    <w:rsid w:val="006567FB"/>
    <w:rPr>
      <w:sz w:val="24"/>
      <w:lang w:val="en-US" w:eastAsia="en-US"/>
    </w:rPr>
  </w:style>
  <w:style w:type="paragraph" w:customStyle="1" w:styleId="ListBullet1">
    <w:name w:val="List Bullet 1"/>
    <w:basedOn w:val="Puntoelenco"/>
    <w:link w:val="ListBullet1Char"/>
    <w:qFormat/>
    <w:rsid w:val="006567FB"/>
  </w:style>
  <w:style w:type="character" w:customStyle="1" w:styleId="Puntoelenco2Carattere">
    <w:name w:val="Punto elenco 2 Carattere"/>
    <w:link w:val="Puntoelenco2"/>
    <w:locked/>
    <w:rsid w:val="006567FB"/>
    <w:rPr>
      <w:sz w:val="24"/>
      <w:lang w:val="en-US" w:eastAsia="en-US"/>
    </w:rPr>
  </w:style>
  <w:style w:type="character" w:customStyle="1" w:styleId="ListBullet1Char">
    <w:name w:val="List Bullet 1 Char"/>
    <w:link w:val="ListBullet1"/>
    <w:locked/>
    <w:rsid w:val="006567FB"/>
    <w:rPr>
      <w:sz w:val="24"/>
      <w:lang w:val="en-US" w:eastAsia="en-US"/>
    </w:rPr>
  </w:style>
  <w:style w:type="character" w:customStyle="1" w:styleId="ElencoCarattere">
    <w:name w:val="Elenco Carattere"/>
    <w:link w:val="Elenco"/>
    <w:locked/>
    <w:rsid w:val="006567FB"/>
    <w:rPr>
      <w:sz w:val="24"/>
      <w:lang w:val="en-US" w:eastAsia="en-US"/>
    </w:rPr>
  </w:style>
  <w:style w:type="paragraph" w:customStyle="1" w:styleId="List1">
    <w:name w:val="List 1"/>
    <w:basedOn w:val="Elenco"/>
    <w:link w:val="List1Char"/>
    <w:qFormat/>
    <w:rsid w:val="006567FB"/>
  </w:style>
  <w:style w:type="character" w:customStyle="1" w:styleId="List1Char">
    <w:name w:val="List 1 Char"/>
    <w:link w:val="List1"/>
    <w:locked/>
    <w:rsid w:val="006567FB"/>
    <w:rPr>
      <w:sz w:val="24"/>
      <w:lang w:val="en-US" w:eastAsia="en-US"/>
    </w:rPr>
  </w:style>
  <w:style w:type="character" w:customStyle="1" w:styleId="Elenco2Carattere">
    <w:name w:val="Elenco 2 Carattere"/>
    <w:link w:val="Elenco2"/>
    <w:locked/>
    <w:rsid w:val="006567FB"/>
    <w:rPr>
      <w:sz w:val="24"/>
      <w:lang w:val="en-US" w:eastAsia="en-US"/>
    </w:rPr>
  </w:style>
  <w:style w:type="character" w:customStyle="1" w:styleId="Elenco3Carattere">
    <w:name w:val="Elenco 3 Carattere"/>
    <w:link w:val="Elenco3"/>
    <w:locked/>
    <w:rsid w:val="006567FB"/>
    <w:rPr>
      <w:sz w:val="24"/>
      <w:lang w:val="en-US" w:eastAsia="en-US"/>
    </w:rPr>
  </w:style>
  <w:style w:type="paragraph" w:styleId="Elenco4">
    <w:name w:val="List 4"/>
    <w:basedOn w:val="Normale"/>
    <w:uiPriority w:val="99"/>
    <w:unhideWhenUsed/>
    <w:rsid w:val="006567FB"/>
    <w:pPr>
      <w:ind w:left="1800" w:hanging="360"/>
    </w:pPr>
    <w:rPr>
      <w:szCs w:val="20"/>
    </w:rPr>
  </w:style>
  <w:style w:type="paragraph" w:styleId="Elenco5">
    <w:name w:val="List 5"/>
    <w:basedOn w:val="Normale"/>
    <w:link w:val="Elenco5Carattere"/>
    <w:rsid w:val="006567FB"/>
    <w:pPr>
      <w:ind w:left="1800" w:hanging="360"/>
    </w:pPr>
    <w:rPr>
      <w:szCs w:val="20"/>
    </w:rPr>
  </w:style>
  <w:style w:type="character" w:customStyle="1" w:styleId="Elenco5Carattere">
    <w:name w:val="Elenco 5 Carattere"/>
    <w:link w:val="Elenco5"/>
    <w:locked/>
    <w:rsid w:val="006567FB"/>
    <w:rPr>
      <w:sz w:val="24"/>
      <w:lang w:val="en-US" w:eastAsia="en-US"/>
    </w:rPr>
  </w:style>
  <w:style w:type="character" w:customStyle="1" w:styleId="ElencocontinuaCarattere">
    <w:name w:val="Elenco continua Carattere"/>
    <w:link w:val="Elencocontinua"/>
    <w:uiPriority w:val="99"/>
    <w:locked/>
    <w:rsid w:val="006567FB"/>
    <w:rPr>
      <w:sz w:val="24"/>
      <w:lang w:val="en-US" w:eastAsia="en-US"/>
    </w:rPr>
  </w:style>
  <w:style w:type="paragraph" w:customStyle="1" w:styleId="ListContinue1">
    <w:name w:val="List Continue 1"/>
    <w:basedOn w:val="Elencocontinua"/>
    <w:link w:val="ListContinue1Char"/>
    <w:qFormat/>
    <w:rsid w:val="006567FB"/>
  </w:style>
  <w:style w:type="character" w:customStyle="1" w:styleId="ListContinue1Char">
    <w:name w:val="List Continue 1 Char"/>
    <w:link w:val="ListContinue1"/>
    <w:locked/>
    <w:rsid w:val="006567FB"/>
    <w:rPr>
      <w:sz w:val="24"/>
      <w:lang w:val="en-US" w:eastAsia="en-US"/>
    </w:rPr>
  </w:style>
  <w:style w:type="character" w:customStyle="1" w:styleId="Numeroelenco2Carattere">
    <w:name w:val="Numero elenco 2 Carattere"/>
    <w:link w:val="Numeroelenco2"/>
    <w:locked/>
    <w:rsid w:val="006567FB"/>
    <w:rPr>
      <w:sz w:val="24"/>
      <w:lang w:val="en-US" w:eastAsia="en-US"/>
    </w:rPr>
  </w:style>
  <w:style w:type="paragraph" w:customStyle="1" w:styleId="ListNumber1">
    <w:name w:val="List Number 1"/>
    <w:basedOn w:val="Numeroelenco"/>
    <w:link w:val="ListNumber1Char"/>
    <w:qFormat/>
    <w:rsid w:val="006567FB"/>
    <w:pPr>
      <w:contextualSpacing w:val="0"/>
    </w:pPr>
  </w:style>
  <w:style w:type="character" w:customStyle="1" w:styleId="ListNumber1Char">
    <w:name w:val="List Number 1 Char"/>
    <w:link w:val="ListNumber1"/>
    <w:locked/>
    <w:rsid w:val="006567FB"/>
    <w:rPr>
      <w:sz w:val="24"/>
      <w:lang w:val="en-US" w:eastAsia="en-US"/>
    </w:rPr>
  </w:style>
  <w:style w:type="paragraph" w:customStyle="1" w:styleId="AuthorInstructions">
    <w:name w:val="Author Instructions"/>
    <w:basedOn w:val="Corpotesto"/>
    <w:link w:val="AuthorInstructionsChar"/>
    <w:uiPriority w:val="99"/>
    <w:rsid w:val="00597DB2"/>
    <w:rPr>
      <w:i/>
    </w:rPr>
  </w:style>
  <w:style w:type="character" w:customStyle="1" w:styleId="AuthorInstructionsChar">
    <w:name w:val="Author Instructions Char"/>
    <w:link w:val="AuthorInstructions"/>
    <w:uiPriority w:val="99"/>
    <w:locked/>
    <w:rsid w:val="00597DB2"/>
    <w:rPr>
      <w:i/>
      <w:sz w:val="24"/>
    </w:rPr>
  </w:style>
  <w:style w:type="paragraph" w:styleId="Firmadipostaelettronica">
    <w:name w:val="E-mail Signature"/>
    <w:basedOn w:val="Normale"/>
    <w:link w:val="FirmadipostaelettronicaCarattere"/>
    <w:uiPriority w:val="99"/>
    <w:rsid w:val="00D05B7C"/>
    <w:rPr>
      <w:szCs w:val="20"/>
    </w:rPr>
  </w:style>
  <w:style w:type="character" w:customStyle="1" w:styleId="FirmadipostaelettronicaCarattere">
    <w:name w:val="Firma di posta elettronica Carattere"/>
    <w:link w:val="Firmadipostaelettronica"/>
    <w:uiPriority w:val="99"/>
    <w:locked/>
    <w:rsid w:val="00D05B7C"/>
    <w:rPr>
      <w:sz w:val="24"/>
    </w:rPr>
  </w:style>
  <w:style w:type="paragraph" w:styleId="Testonotadichiusura">
    <w:name w:val="endnote text"/>
    <w:basedOn w:val="Normale"/>
    <w:link w:val="TestonotadichiusuraCarattere"/>
    <w:uiPriority w:val="99"/>
    <w:rsid w:val="00D05B7C"/>
    <w:rPr>
      <w:sz w:val="20"/>
      <w:szCs w:val="20"/>
    </w:rPr>
  </w:style>
  <w:style w:type="character" w:customStyle="1" w:styleId="TestonotadichiusuraCarattere">
    <w:name w:val="Testo nota di chiusura Carattere"/>
    <w:basedOn w:val="Carpredefinitoparagrafo"/>
    <w:link w:val="Testonotadichiusura"/>
    <w:uiPriority w:val="99"/>
    <w:locked/>
    <w:rsid w:val="00D05B7C"/>
  </w:style>
  <w:style w:type="paragraph" w:styleId="Indirizzodestinatario">
    <w:name w:val="envelope address"/>
    <w:basedOn w:val="Normale"/>
    <w:uiPriority w:val="99"/>
    <w:rsid w:val="00D05B7C"/>
    <w:pPr>
      <w:framePr w:w="7920" w:h="1980" w:hRule="exact" w:hSpace="180" w:wrap="auto" w:hAnchor="page" w:xAlign="center" w:yAlign="bottom"/>
      <w:ind w:left="2880"/>
    </w:pPr>
    <w:rPr>
      <w:rFonts w:ascii="Cambria" w:hAnsi="Cambria"/>
    </w:rPr>
  </w:style>
  <w:style w:type="paragraph" w:styleId="Indirizzomittente">
    <w:name w:val="envelope return"/>
    <w:basedOn w:val="Normale"/>
    <w:uiPriority w:val="99"/>
    <w:rsid w:val="00D05B7C"/>
    <w:rPr>
      <w:rFonts w:ascii="Cambria" w:hAnsi="Cambria"/>
      <w:sz w:val="20"/>
    </w:rPr>
  </w:style>
  <w:style w:type="paragraph" w:styleId="IndirizzoHTML">
    <w:name w:val="HTML Address"/>
    <w:basedOn w:val="Normale"/>
    <w:link w:val="IndirizzoHTMLCarattere"/>
    <w:uiPriority w:val="99"/>
    <w:rsid w:val="00D05B7C"/>
    <w:rPr>
      <w:i/>
      <w:szCs w:val="20"/>
    </w:rPr>
  </w:style>
  <w:style w:type="character" w:customStyle="1" w:styleId="IndirizzoHTMLCarattere">
    <w:name w:val="Indirizzo HTML Carattere"/>
    <w:link w:val="IndirizzoHTML"/>
    <w:uiPriority w:val="99"/>
    <w:locked/>
    <w:rsid w:val="00D05B7C"/>
    <w:rPr>
      <w:i/>
      <w:sz w:val="24"/>
    </w:rPr>
  </w:style>
  <w:style w:type="paragraph" w:styleId="PreformattatoHTML">
    <w:name w:val="HTML Preformatted"/>
    <w:basedOn w:val="Normale"/>
    <w:link w:val="PreformattatoHTMLCarattere"/>
    <w:uiPriority w:val="99"/>
    <w:rsid w:val="00D05B7C"/>
    <w:rPr>
      <w:rFonts w:ascii="Courier New" w:hAnsi="Courier New"/>
      <w:sz w:val="20"/>
      <w:szCs w:val="20"/>
    </w:rPr>
  </w:style>
  <w:style w:type="character" w:customStyle="1" w:styleId="PreformattatoHTMLCarattere">
    <w:name w:val="Preformattato HTML Carattere"/>
    <w:link w:val="PreformattatoHTML"/>
    <w:uiPriority w:val="99"/>
    <w:locked/>
    <w:rsid w:val="00D05B7C"/>
    <w:rPr>
      <w:rFonts w:ascii="Courier New" w:hAnsi="Courier New"/>
    </w:rPr>
  </w:style>
  <w:style w:type="paragraph" w:styleId="Indice1">
    <w:name w:val="index 1"/>
    <w:basedOn w:val="Normale"/>
    <w:next w:val="Normale"/>
    <w:autoRedefine/>
    <w:uiPriority w:val="99"/>
    <w:rsid w:val="00D05B7C"/>
    <w:pPr>
      <w:ind w:left="240" w:hanging="240"/>
    </w:pPr>
  </w:style>
  <w:style w:type="paragraph" w:styleId="Indice2">
    <w:name w:val="index 2"/>
    <w:basedOn w:val="Normale"/>
    <w:next w:val="Normale"/>
    <w:autoRedefine/>
    <w:uiPriority w:val="99"/>
    <w:rsid w:val="00D05B7C"/>
    <w:pPr>
      <w:ind w:left="480" w:hanging="240"/>
    </w:pPr>
  </w:style>
  <w:style w:type="paragraph" w:styleId="Indice3">
    <w:name w:val="index 3"/>
    <w:basedOn w:val="Normale"/>
    <w:next w:val="Normale"/>
    <w:autoRedefine/>
    <w:uiPriority w:val="99"/>
    <w:rsid w:val="00D05B7C"/>
    <w:pPr>
      <w:ind w:left="720" w:hanging="240"/>
    </w:pPr>
  </w:style>
  <w:style w:type="paragraph" w:styleId="Indice4">
    <w:name w:val="index 4"/>
    <w:basedOn w:val="Normale"/>
    <w:next w:val="Normale"/>
    <w:autoRedefine/>
    <w:uiPriority w:val="99"/>
    <w:rsid w:val="00D05B7C"/>
    <w:pPr>
      <w:ind w:left="960" w:hanging="240"/>
    </w:pPr>
  </w:style>
  <w:style w:type="paragraph" w:styleId="Indice5">
    <w:name w:val="index 5"/>
    <w:basedOn w:val="Normale"/>
    <w:next w:val="Normale"/>
    <w:autoRedefine/>
    <w:uiPriority w:val="99"/>
    <w:rsid w:val="00D05B7C"/>
    <w:pPr>
      <w:ind w:left="1200" w:hanging="240"/>
    </w:pPr>
  </w:style>
  <w:style w:type="paragraph" w:styleId="Indice6">
    <w:name w:val="index 6"/>
    <w:basedOn w:val="Normale"/>
    <w:next w:val="Normale"/>
    <w:autoRedefine/>
    <w:uiPriority w:val="99"/>
    <w:rsid w:val="00D05B7C"/>
    <w:pPr>
      <w:ind w:left="1440" w:hanging="240"/>
    </w:pPr>
  </w:style>
  <w:style w:type="paragraph" w:styleId="Indice7">
    <w:name w:val="index 7"/>
    <w:basedOn w:val="Normale"/>
    <w:next w:val="Normale"/>
    <w:autoRedefine/>
    <w:uiPriority w:val="99"/>
    <w:rsid w:val="00D05B7C"/>
    <w:pPr>
      <w:ind w:left="1680" w:hanging="240"/>
    </w:pPr>
  </w:style>
  <w:style w:type="paragraph" w:styleId="Indice8">
    <w:name w:val="index 8"/>
    <w:basedOn w:val="Normale"/>
    <w:next w:val="Normale"/>
    <w:autoRedefine/>
    <w:uiPriority w:val="99"/>
    <w:rsid w:val="00D05B7C"/>
    <w:pPr>
      <w:ind w:left="1920" w:hanging="240"/>
    </w:pPr>
  </w:style>
  <w:style w:type="paragraph" w:styleId="Indice9">
    <w:name w:val="index 9"/>
    <w:basedOn w:val="Normale"/>
    <w:next w:val="Normale"/>
    <w:autoRedefine/>
    <w:uiPriority w:val="99"/>
    <w:rsid w:val="00D05B7C"/>
    <w:pPr>
      <w:ind w:left="2160" w:hanging="240"/>
    </w:pPr>
  </w:style>
  <w:style w:type="paragraph" w:styleId="Titoloindice">
    <w:name w:val="index heading"/>
    <w:basedOn w:val="Normale"/>
    <w:next w:val="Indice1"/>
    <w:uiPriority w:val="99"/>
    <w:rsid w:val="00D05B7C"/>
    <w:rPr>
      <w:rFonts w:ascii="Cambria" w:hAnsi="Cambria"/>
      <w:b/>
      <w:bCs/>
    </w:rPr>
  </w:style>
  <w:style w:type="paragraph" w:styleId="Testomacro">
    <w:name w:val="macro"/>
    <w:link w:val="TestomacroCarattere"/>
    <w:uiPriority w:val="99"/>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sz w:val="24"/>
      <w:szCs w:val="24"/>
      <w:lang w:val="it-IT" w:eastAsia="it-IT"/>
    </w:rPr>
  </w:style>
  <w:style w:type="character" w:customStyle="1" w:styleId="TestomacroCarattere">
    <w:name w:val="Testo macro Carattere"/>
    <w:link w:val="Testomacro"/>
    <w:uiPriority w:val="99"/>
    <w:locked/>
    <w:rsid w:val="00D05B7C"/>
    <w:rPr>
      <w:rFonts w:ascii="Courier New" w:hAnsi="Courier New"/>
      <w:sz w:val="24"/>
      <w:lang w:val="it-IT" w:eastAsia="it-IT"/>
    </w:rPr>
  </w:style>
  <w:style w:type="paragraph" w:styleId="Intestazionemessaggio">
    <w:name w:val="Message Header"/>
    <w:basedOn w:val="Normale"/>
    <w:link w:val="IntestazionemessaggioCarattere"/>
    <w:uiPriority w:val="99"/>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0"/>
    </w:rPr>
  </w:style>
  <w:style w:type="character" w:customStyle="1" w:styleId="IntestazionemessaggioCarattere">
    <w:name w:val="Intestazione messaggio Carattere"/>
    <w:link w:val="Intestazionemessaggio"/>
    <w:uiPriority w:val="99"/>
    <w:locked/>
    <w:rsid w:val="00D05B7C"/>
    <w:rPr>
      <w:rFonts w:ascii="Cambria" w:hAnsi="Cambria"/>
      <w:sz w:val="24"/>
      <w:shd w:val="pct20" w:color="auto" w:fill="auto"/>
    </w:rPr>
  </w:style>
  <w:style w:type="paragraph" w:styleId="Rientronormale">
    <w:name w:val="Normal Indent"/>
    <w:basedOn w:val="Normale"/>
    <w:uiPriority w:val="99"/>
    <w:rsid w:val="00D05B7C"/>
    <w:pPr>
      <w:ind w:left="720"/>
    </w:pPr>
  </w:style>
  <w:style w:type="paragraph" w:styleId="Intestazionenota">
    <w:name w:val="Note Heading"/>
    <w:basedOn w:val="Normale"/>
    <w:next w:val="Normale"/>
    <w:link w:val="IntestazionenotaCarattere"/>
    <w:uiPriority w:val="99"/>
    <w:rsid w:val="00D05B7C"/>
    <w:rPr>
      <w:szCs w:val="20"/>
    </w:rPr>
  </w:style>
  <w:style w:type="character" w:customStyle="1" w:styleId="IntestazionenotaCarattere">
    <w:name w:val="Intestazione nota Carattere"/>
    <w:link w:val="Intestazionenota"/>
    <w:uiPriority w:val="99"/>
    <w:locked/>
    <w:rsid w:val="00D05B7C"/>
    <w:rPr>
      <w:sz w:val="24"/>
    </w:rPr>
  </w:style>
  <w:style w:type="paragraph" w:styleId="Formuladiapertura">
    <w:name w:val="Salutation"/>
    <w:basedOn w:val="Normale"/>
    <w:next w:val="Normale"/>
    <w:link w:val="FormuladiaperturaCarattere"/>
    <w:uiPriority w:val="99"/>
    <w:rsid w:val="00D05B7C"/>
    <w:rPr>
      <w:szCs w:val="20"/>
    </w:rPr>
  </w:style>
  <w:style w:type="character" w:customStyle="1" w:styleId="FormuladiaperturaCarattere">
    <w:name w:val="Formula di apertura Carattere"/>
    <w:link w:val="Formuladiapertura"/>
    <w:uiPriority w:val="99"/>
    <w:locked/>
    <w:rsid w:val="00D05B7C"/>
    <w:rPr>
      <w:sz w:val="24"/>
    </w:rPr>
  </w:style>
  <w:style w:type="paragraph" w:styleId="Firma">
    <w:name w:val="Signature"/>
    <w:basedOn w:val="Normale"/>
    <w:link w:val="FirmaCarattere"/>
    <w:uiPriority w:val="99"/>
    <w:rsid w:val="00D05B7C"/>
    <w:pPr>
      <w:ind w:left="4320"/>
    </w:pPr>
    <w:rPr>
      <w:szCs w:val="20"/>
    </w:rPr>
  </w:style>
  <w:style w:type="character" w:customStyle="1" w:styleId="FirmaCarattere">
    <w:name w:val="Firma Carattere"/>
    <w:link w:val="Firma"/>
    <w:uiPriority w:val="99"/>
    <w:locked/>
    <w:rsid w:val="00D05B7C"/>
    <w:rPr>
      <w:sz w:val="24"/>
    </w:rPr>
  </w:style>
  <w:style w:type="paragraph" w:styleId="Sottotitolo">
    <w:name w:val="Subtitle"/>
    <w:basedOn w:val="Normale"/>
    <w:next w:val="Normale"/>
    <w:link w:val="SottotitoloCarattere"/>
    <w:uiPriority w:val="99"/>
    <w:qFormat/>
    <w:rsid w:val="00D05B7C"/>
    <w:pPr>
      <w:spacing w:after="60"/>
      <w:jc w:val="center"/>
      <w:outlineLvl w:val="1"/>
    </w:pPr>
    <w:rPr>
      <w:rFonts w:ascii="Cambria" w:hAnsi="Cambria"/>
      <w:szCs w:val="20"/>
    </w:rPr>
  </w:style>
  <w:style w:type="character" w:customStyle="1" w:styleId="SottotitoloCarattere">
    <w:name w:val="Sottotitolo Carattere"/>
    <w:link w:val="Sottotitolo"/>
    <w:uiPriority w:val="99"/>
    <w:locked/>
    <w:rsid w:val="00D05B7C"/>
    <w:rPr>
      <w:rFonts w:ascii="Cambria" w:hAnsi="Cambria"/>
      <w:sz w:val="24"/>
    </w:rPr>
  </w:style>
  <w:style w:type="paragraph" w:styleId="Titoloindicefonti">
    <w:name w:val="toa heading"/>
    <w:basedOn w:val="Normale"/>
    <w:next w:val="Normale"/>
    <w:uiPriority w:val="99"/>
    <w:rsid w:val="00D05B7C"/>
    <w:rPr>
      <w:rFonts w:ascii="Cambria" w:hAnsi="Cambria"/>
      <w:b/>
      <w:bCs/>
    </w:rPr>
  </w:style>
  <w:style w:type="character" w:customStyle="1" w:styleId="TableEntryHeaderChar">
    <w:name w:val="Table Entry Header Char"/>
    <w:link w:val="TableEntryHeader"/>
    <w:locked/>
    <w:rsid w:val="00415364"/>
    <w:rPr>
      <w:rFonts w:ascii="Arial" w:hAnsi="Arial"/>
      <w:b/>
      <w:lang w:val="en-US" w:eastAsia="en-US"/>
    </w:rPr>
  </w:style>
  <w:style w:type="paragraph" w:styleId="Revisione">
    <w:name w:val="Revision"/>
    <w:hidden/>
    <w:uiPriority w:val="99"/>
    <w:semiHidden/>
    <w:rsid w:val="003B15C3"/>
    <w:rPr>
      <w:sz w:val="24"/>
      <w:szCs w:val="24"/>
      <w:lang w:val="en-US" w:eastAsia="en-US"/>
    </w:rPr>
  </w:style>
  <w:style w:type="character" w:customStyle="1" w:styleId="TableTitleChar1">
    <w:name w:val="Table Title Char1"/>
    <w:link w:val="TableTitle"/>
    <w:uiPriority w:val="99"/>
    <w:locked/>
    <w:rsid w:val="00862267"/>
    <w:rPr>
      <w:rFonts w:ascii="Arial" w:hAnsi="Arial"/>
      <w:b/>
      <w:sz w:val="22"/>
      <w:lang w:val="en-US" w:eastAsia="en-US"/>
    </w:rPr>
  </w:style>
  <w:style w:type="paragraph" w:customStyle="1" w:styleId="RFCText">
    <w:name w:val="RFC Text"/>
    <w:basedOn w:val="Normale"/>
    <w:uiPriority w:val="99"/>
    <w:rsid w:val="00924C1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before="0" w:line="240" w:lineRule="exact"/>
      <w:ind w:left="432"/>
    </w:pPr>
    <w:rPr>
      <w:rFonts w:ascii="Courier New" w:eastAsia="Batang" w:hAnsi="Courier New"/>
    </w:rPr>
  </w:style>
  <w:style w:type="paragraph" w:customStyle="1" w:styleId="TableLabel">
    <w:name w:val="Table Label"/>
    <w:basedOn w:val="TableEntry"/>
    <w:uiPriority w:val="99"/>
    <w:rsid w:val="00924C1C"/>
    <w:pPr>
      <w:keepNext/>
      <w:overflowPunct w:val="0"/>
      <w:autoSpaceDE w:val="0"/>
      <w:ind w:left="0" w:right="0"/>
      <w:jc w:val="center"/>
      <w:textAlignment w:val="baseline"/>
    </w:pPr>
    <w:rPr>
      <w:rFonts w:ascii="Helvetica" w:hAnsi="Helvetica"/>
      <w:b/>
      <w:sz w:val="20"/>
    </w:rPr>
  </w:style>
  <w:style w:type="paragraph" w:customStyle="1" w:styleId="Default">
    <w:name w:val="Default"/>
    <w:uiPriority w:val="99"/>
    <w:rsid w:val="00924C1C"/>
    <w:pPr>
      <w:suppressAutoHyphens/>
      <w:autoSpaceDE w:val="0"/>
    </w:pPr>
    <w:rPr>
      <w:color w:val="000000"/>
      <w:sz w:val="24"/>
      <w:szCs w:val="24"/>
      <w:lang w:val="en-US" w:eastAsia="ar-SA"/>
    </w:rPr>
  </w:style>
  <w:style w:type="paragraph" w:customStyle="1" w:styleId="GlossaryEntry">
    <w:name w:val="Glossary Entry"/>
    <w:basedOn w:val="Normale"/>
    <w:uiPriority w:val="99"/>
    <w:rsid w:val="00924C1C"/>
    <w:pPr>
      <w:ind w:left="2160" w:hanging="2160"/>
    </w:pPr>
    <w:rPr>
      <w:b/>
      <w:bCs/>
    </w:rPr>
  </w:style>
  <w:style w:type="paragraph" w:styleId="Paragrafoelenco">
    <w:name w:val="List Paragraph"/>
    <w:basedOn w:val="Normale"/>
    <w:uiPriority w:val="34"/>
    <w:qFormat/>
    <w:rsid w:val="006567FB"/>
    <w:pPr>
      <w:ind w:left="720"/>
    </w:pPr>
    <w:rPr>
      <w:szCs w:val="20"/>
    </w:rPr>
  </w:style>
  <w:style w:type="character" w:customStyle="1" w:styleId="XMLFragmentChar">
    <w:name w:val="XML Fragment Char"/>
    <w:link w:val="XMLFragment"/>
    <w:uiPriority w:val="99"/>
    <w:locked/>
    <w:rsid w:val="0086364A"/>
    <w:rPr>
      <w:rFonts w:ascii="Courier New" w:hAnsi="Courier New"/>
      <w:noProof/>
      <w:sz w:val="20"/>
      <w:lang w:val="en-US" w:eastAsia="en-US"/>
    </w:rPr>
  </w:style>
  <w:style w:type="paragraph" w:customStyle="1" w:styleId="Revisione2">
    <w:name w:val="Revisione2"/>
    <w:hidden/>
    <w:uiPriority w:val="99"/>
    <w:semiHidden/>
    <w:rsid w:val="003030AE"/>
    <w:rPr>
      <w:sz w:val="24"/>
      <w:szCs w:val="24"/>
      <w:lang w:val="en-US" w:eastAsia="en-US"/>
    </w:rPr>
  </w:style>
  <w:style w:type="paragraph" w:customStyle="1" w:styleId="BodyText14ptBoldCenteredKernat14pt">
    <w:name w:val="Body Text 14 pt Bold Centered Kern at 14 pt"/>
    <w:basedOn w:val="Corpotesto"/>
    <w:uiPriority w:val="99"/>
    <w:rsid w:val="00274E5D"/>
    <w:pPr>
      <w:jc w:val="center"/>
    </w:pPr>
    <w:rPr>
      <w:b/>
      <w:bCs/>
      <w:kern w:val="28"/>
      <w:sz w:val="28"/>
    </w:rPr>
  </w:style>
  <w:style w:type="paragraph" w:customStyle="1" w:styleId="BodyText22ptBoldCenteredKernat14pt">
    <w:name w:val="Body Text 22 pt Bold Centered Kern at 14 pt"/>
    <w:basedOn w:val="Corpotesto"/>
    <w:uiPriority w:val="99"/>
    <w:rsid w:val="00274E5D"/>
    <w:pPr>
      <w:jc w:val="center"/>
    </w:pPr>
    <w:rPr>
      <w:b/>
      <w:bCs/>
      <w:kern w:val="28"/>
      <w:sz w:val="44"/>
    </w:rPr>
  </w:style>
  <w:style w:type="paragraph" w:styleId="Bibliografia">
    <w:name w:val="Bibliography"/>
    <w:basedOn w:val="Normale"/>
    <w:next w:val="Normale"/>
    <w:uiPriority w:val="99"/>
    <w:semiHidden/>
    <w:rsid w:val="000C0337"/>
  </w:style>
  <w:style w:type="paragraph" w:styleId="Citazioneintensa">
    <w:name w:val="Intense Quote"/>
    <w:basedOn w:val="Normale"/>
    <w:next w:val="Normale"/>
    <w:link w:val="CitazioneintensaCarattere"/>
    <w:uiPriority w:val="99"/>
    <w:qFormat/>
    <w:rsid w:val="000C0337"/>
    <w:pPr>
      <w:pBdr>
        <w:bottom w:val="single" w:sz="4" w:space="4" w:color="4F81BD"/>
      </w:pBdr>
      <w:spacing w:before="200" w:after="280"/>
      <w:ind w:left="936" w:right="936"/>
    </w:pPr>
    <w:rPr>
      <w:b/>
      <w:bCs/>
      <w:i/>
      <w:iCs/>
      <w:color w:val="4F81BD"/>
    </w:rPr>
  </w:style>
  <w:style w:type="character" w:customStyle="1" w:styleId="CitazioneintensaCarattere">
    <w:name w:val="Citazione intensa Carattere"/>
    <w:link w:val="Citazioneintensa"/>
    <w:uiPriority w:val="99"/>
    <w:locked/>
    <w:rsid w:val="000C0337"/>
    <w:rPr>
      <w:rFonts w:cs="Times New Roman"/>
      <w:b/>
      <w:bCs/>
      <w:i/>
      <w:iCs/>
      <w:color w:val="4F81BD"/>
      <w:sz w:val="24"/>
    </w:rPr>
  </w:style>
  <w:style w:type="paragraph" w:styleId="Nessunaspaziatura">
    <w:name w:val="No Spacing"/>
    <w:uiPriority w:val="99"/>
    <w:qFormat/>
    <w:rsid w:val="000C0337"/>
    <w:rPr>
      <w:sz w:val="24"/>
      <w:szCs w:val="24"/>
      <w:lang w:val="en-US" w:eastAsia="en-US"/>
    </w:rPr>
  </w:style>
  <w:style w:type="paragraph" w:styleId="Citazione">
    <w:name w:val="Quote"/>
    <w:basedOn w:val="Normale"/>
    <w:next w:val="Normale"/>
    <w:link w:val="CitazioneCarattere"/>
    <w:uiPriority w:val="99"/>
    <w:qFormat/>
    <w:rsid w:val="000C0337"/>
    <w:rPr>
      <w:i/>
      <w:iCs/>
      <w:color w:val="000000"/>
    </w:rPr>
  </w:style>
  <w:style w:type="character" w:customStyle="1" w:styleId="CitazioneCarattere">
    <w:name w:val="Citazione Carattere"/>
    <w:link w:val="Citazione"/>
    <w:uiPriority w:val="99"/>
    <w:locked/>
    <w:rsid w:val="000C0337"/>
    <w:rPr>
      <w:rFonts w:cs="Times New Roman"/>
      <w:i/>
      <w:iCs/>
      <w:color w:val="000000"/>
      <w:sz w:val="24"/>
    </w:rPr>
  </w:style>
  <w:style w:type="paragraph" w:styleId="Titolosommario">
    <w:name w:val="TOC Heading"/>
    <w:basedOn w:val="Titolo1"/>
    <w:next w:val="Normale"/>
    <w:uiPriority w:val="99"/>
    <w:qFormat/>
    <w:rsid w:val="000C0337"/>
    <w:pPr>
      <w:keepLines/>
      <w:pageBreakBefore w:val="0"/>
      <w:tabs>
        <w:tab w:val="clear" w:pos="432"/>
        <w:tab w:val="clear" w:pos="1440"/>
      </w:tabs>
      <w:spacing w:before="480" w:after="0"/>
      <w:ind w:left="0" w:firstLine="0"/>
      <w:outlineLvl w:val="9"/>
    </w:pPr>
    <w:rPr>
      <w:rFonts w:ascii="Cambria" w:eastAsia="MS ????" w:hAnsi="Cambria"/>
      <w:bCs/>
      <w:noProof w:val="0"/>
      <w:color w:val="365F91"/>
      <w:kern w:val="0"/>
      <w:szCs w:val="28"/>
    </w:rPr>
  </w:style>
  <w:style w:type="character" w:customStyle="1" w:styleId="CharChar3">
    <w:name w:val="Char Char3"/>
    <w:uiPriority w:val="99"/>
    <w:locked/>
    <w:rsid w:val="00250B23"/>
    <w:rPr>
      <w:sz w:val="24"/>
      <w:lang w:val="en-US" w:eastAsia="en-US"/>
    </w:rPr>
  </w:style>
  <w:style w:type="character" w:customStyle="1" w:styleId="CharChar2">
    <w:name w:val="Char Char2"/>
    <w:uiPriority w:val="99"/>
    <w:locked/>
    <w:rsid w:val="00250B23"/>
    <w:rPr>
      <w:sz w:val="24"/>
      <w:lang w:val="en-US" w:eastAsia="en-US"/>
    </w:rPr>
  </w:style>
  <w:style w:type="character" w:customStyle="1" w:styleId="EditorInstructionsChar">
    <w:name w:val="Editor Instructions Char"/>
    <w:link w:val="EditorInstructions"/>
    <w:locked/>
    <w:rsid w:val="00250B23"/>
    <w:rPr>
      <w:i/>
      <w:sz w:val="24"/>
      <w:lang w:val="en-US" w:eastAsia="en-US"/>
    </w:rPr>
  </w:style>
  <w:style w:type="character" w:customStyle="1" w:styleId="NoteChar">
    <w:name w:val="Note Char"/>
    <w:link w:val="Note"/>
    <w:locked/>
    <w:rsid w:val="00250B23"/>
    <w:rPr>
      <w:sz w:val="24"/>
      <w:lang w:val="en-US" w:eastAsia="en-US"/>
    </w:rPr>
  </w:style>
  <w:style w:type="numbering" w:customStyle="1" w:styleId="Constraints">
    <w:name w:val="Constraints"/>
    <w:rsid w:val="00496200"/>
    <w:pPr>
      <w:numPr>
        <w:numId w:val="22"/>
      </w:numPr>
    </w:pPr>
  </w:style>
  <w:style w:type="character" w:styleId="CodiceHTML">
    <w:name w:val="HTML Code"/>
    <w:basedOn w:val="Carpredefinitoparagrafo"/>
    <w:uiPriority w:val="99"/>
    <w:semiHidden/>
    <w:unhideWhenUsed/>
    <w:locked/>
    <w:rsid w:val="0071233F"/>
    <w:rPr>
      <w:rFonts w:ascii="Courier" w:eastAsia="Times New Roman" w:hAnsi="Courier" w:cs="Courier"/>
      <w:sz w:val="20"/>
      <w:szCs w:val="20"/>
    </w:rPr>
  </w:style>
  <w:style w:type="character" w:styleId="Menzionenonrisolta">
    <w:name w:val="Unresolved Mention"/>
    <w:basedOn w:val="Carpredefinitoparagrafo"/>
    <w:uiPriority w:val="99"/>
    <w:semiHidden/>
    <w:unhideWhenUsed/>
    <w:rsid w:val="00DE3E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48421">
      <w:bodyDiv w:val="1"/>
      <w:marLeft w:val="0"/>
      <w:marRight w:val="0"/>
      <w:marTop w:val="0"/>
      <w:marBottom w:val="0"/>
      <w:divBdr>
        <w:top w:val="none" w:sz="0" w:space="0" w:color="auto"/>
        <w:left w:val="none" w:sz="0" w:space="0" w:color="auto"/>
        <w:bottom w:val="none" w:sz="0" w:space="0" w:color="auto"/>
        <w:right w:val="none" w:sz="0" w:space="0" w:color="auto"/>
      </w:divBdr>
    </w:div>
    <w:div w:id="157430047">
      <w:bodyDiv w:val="1"/>
      <w:marLeft w:val="0"/>
      <w:marRight w:val="0"/>
      <w:marTop w:val="0"/>
      <w:marBottom w:val="0"/>
      <w:divBdr>
        <w:top w:val="none" w:sz="0" w:space="0" w:color="auto"/>
        <w:left w:val="none" w:sz="0" w:space="0" w:color="auto"/>
        <w:bottom w:val="none" w:sz="0" w:space="0" w:color="auto"/>
        <w:right w:val="none" w:sz="0" w:space="0" w:color="auto"/>
      </w:divBdr>
    </w:div>
    <w:div w:id="272324311">
      <w:bodyDiv w:val="1"/>
      <w:marLeft w:val="0"/>
      <w:marRight w:val="0"/>
      <w:marTop w:val="0"/>
      <w:marBottom w:val="0"/>
      <w:divBdr>
        <w:top w:val="none" w:sz="0" w:space="0" w:color="auto"/>
        <w:left w:val="none" w:sz="0" w:space="0" w:color="auto"/>
        <w:bottom w:val="none" w:sz="0" w:space="0" w:color="auto"/>
        <w:right w:val="none" w:sz="0" w:space="0" w:color="auto"/>
      </w:divBdr>
      <w:divsChild>
        <w:div w:id="856163311">
          <w:marLeft w:val="0"/>
          <w:marRight w:val="0"/>
          <w:marTop w:val="0"/>
          <w:marBottom w:val="0"/>
          <w:divBdr>
            <w:top w:val="none" w:sz="0" w:space="0" w:color="auto"/>
            <w:left w:val="none" w:sz="0" w:space="0" w:color="auto"/>
            <w:bottom w:val="none" w:sz="0" w:space="0" w:color="auto"/>
            <w:right w:val="none" w:sz="0" w:space="0" w:color="auto"/>
          </w:divBdr>
        </w:div>
        <w:div w:id="2046439388">
          <w:marLeft w:val="0"/>
          <w:marRight w:val="0"/>
          <w:marTop w:val="0"/>
          <w:marBottom w:val="0"/>
          <w:divBdr>
            <w:top w:val="none" w:sz="0" w:space="0" w:color="auto"/>
            <w:left w:val="none" w:sz="0" w:space="0" w:color="auto"/>
            <w:bottom w:val="none" w:sz="0" w:space="0" w:color="auto"/>
            <w:right w:val="none" w:sz="0" w:space="0" w:color="auto"/>
          </w:divBdr>
        </w:div>
        <w:div w:id="370695001">
          <w:marLeft w:val="0"/>
          <w:marRight w:val="0"/>
          <w:marTop w:val="0"/>
          <w:marBottom w:val="0"/>
          <w:divBdr>
            <w:top w:val="none" w:sz="0" w:space="0" w:color="auto"/>
            <w:left w:val="none" w:sz="0" w:space="0" w:color="auto"/>
            <w:bottom w:val="none" w:sz="0" w:space="0" w:color="auto"/>
            <w:right w:val="none" w:sz="0" w:space="0" w:color="auto"/>
          </w:divBdr>
        </w:div>
      </w:divsChild>
    </w:div>
    <w:div w:id="315451372">
      <w:bodyDiv w:val="1"/>
      <w:marLeft w:val="0"/>
      <w:marRight w:val="0"/>
      <w:marTop w:val="0"/>
      <w:marBottom w:val="0"/>
      <w:divBdr>
        <w:top w:val="none" w:sz="0" w:space="0" w:color="auto"/>
        <w:left w:val="none" w:sz="0" w:space="0" w:color="auto"/>
        <w:bottom w:val="none" w:sz="0" w:space="0" w:color="auto"/>
        <w:right w:val="none" w:sz="0" w:space="0" w:color="auto"/>
      </w:divBdr>
    </w:div>
    <w:div w:id="335763610">
      <w:bodyDiv w:val="1"/>
      <w:marLeft w:val="0"/>
      <w:marRight w:val="0"/>
      <w:marTop w:val="0"/>
      <w:marBottom w:val="0"/>
      <w:divBdr>
        <w:top w:val="none" w:sz="0" w:space="0" w:color="auto"/>
        <w:left w:val="none" w:sz="0" w:space="0" w:color="auto"/>
        <w:bottom w:val="none" w:sz="0" w:space="0" w:color="auto"/>
        <w:right w:val="none" w:sz="0" w:space="0" w:color="auto"/>
      </w:divBdr>
    </w:div>
    <w:div w:id="341056019">
      <w:bodyDiv w:val="1"/>
      <w:marLeft w:val="0"/>
      <w:marRight w:val="0"/>
      <w:marTop w:val="0"/>
      <w:marBottom w:val="0"/>
      <w:divBdr>
        <w:top w:val="none" w:sz="0" w:space="0" w:color="auto"/>
        <w:left w:val="none" w:sz="0" w:space="0" w:color="auto"/>
        <w:bottom w:val="none" w:sz="0" w:space="0" w:color="auto"/>
        <w:right w:val="none" w:sz="0" w:space="0" w:color="auto"/>
      </w:divBdr>
    </w:div>
    <w:div w:id="348265974">
      <w:bodyDiv w:val="1"/>
      <w:marLeft w:val="0"/>
      <w:marRight w:val="0"/>
      <w:marTop w:val="0"/>
      <w:marBottom w:val="0"/>
      <w:divBdr>
        <w:top w:val="none" w:sz="0" w:space="0" w:color="auto"/>
        <w:left w:val="none" w:sz="0" w:space="0" w:color="auto"/>
        <w:bottom w:val="none" w:sz="0" w:space="0" w:color="auto"/>
        <w:right w:val="none" w:sz="0" w:space="0" w:color="auto"/>
      </w:divBdr>
    </w:div>
    <w:div w:id="367336770">
      <w:bodyDiv w:val="1"/>
      <w:marLeft w:val="0"/>
      <w:marRight w:val="0"/>
      <w:marTop w:val="0"/>
      <w:marBottom w:val="0"/>
      <w:divBdr>
        <w:top w:val="none" w:sz="0" w:space="0" w:color="auto"/>
        <w:left w:val="none" w:sz="0" w:space="0" w:color="auto"/>
        <w:bottom w:val="none" w:sz="0" w:space="0" w:color="auto"/>
        <w:right w:val="none" w:sz="0" w:space="0" w:color="auto"/>
      </w:divBdr>
    </w:div>
    <w:div w:id="422338801">
      <w:bodyDiv w:val="1"/>
      <w:marLeft w:val="0"/>
      <w:marRight w:val="0"/>
      <w:marTop w:val="0"/>
      <w:marBottom w:val="0"/>
      <w:divBdr>
        <w:top w:val="none" w:sz="0" w:space="0" w:color="auto"/>
        <w:left w:val="none" w:sz="0" w:space="0" w:color="auto"/>
        <w:bottom w:val="none" w:sz="0" w:space="0" w:color="auto"/>
        <w:right w:val="none" w:sz="0" w:space="0" w:color="auto"/>
      </w:divBdr>
    </w:div>
    <w:div w:id="489912222">
      <w:bodyDiv w:val="1"/>
      <w:marLeft w:val="0"/>
      <w:marRight w:val="0"/>
      <w:marTop w:val="0"/>
      <w:marBottom w:val="0"/>
      <w:divBdr>
        <w:top w:val="none" w:sz="0" w:space="0" w:color="auto"/>
        <w:left w:val="none" w:sz="0" w:space="0" w:color="auto"/>
        <w:bottom w:val="none" w:sz="0" w:space="0" w:color="auto"/>
        <w:right w:val="none" w:sz="0" w:space="0" w:color="auto"/>
      </w:divBdr>
    </w:div>
    <w:div w:id="644823817">
      <w:bodyDiv w:val="1"/>
      <w:marLeft w:val="0"/>
      <w:marRight w:val="0"/>
      <w:marTop w:val="0"/>
      <w:marBottom w:val="0"/>
      <w:divBdr>
        <w:top w:val="none" w:sz="0" w:space="0" w:color="auto"/>
        <w:left w:val="none" w:sz="0" w:space="0" w:color="auto"/>
        <w:bottom w:val="none" w:sz="0" w:space="0" w:color="auto"/>
        <w:right w:val="none" w:sz="0" w:space="0" w:color="auto"/>
      </w:divBdr>
    </w:div>
    <w:div w:id="735124304">
      <w:bodyDiv w:val="1"/>
      <w:marLeft w:val="0"/>
      <w:marRight w:val="0"/>
      <w:marTop w:val="0"/>
      <w:marBottom w:val="0"/>
      <w:divBdr>
        <w:top w:val="none" w:sz="0" w:space="0" w:color="auto"/>
        <w:left w:val="none" w:sz="0" w:space="0" w:color="auto"/>
        <w:bottom w:val="none" w:sz="0" w:space="0" w:color="auto"/>
        <w:right w:val="none" w:sz="0" w:space="0" w:color="auto"/>
      </w:divBdr>
    </w:div>
    <w:div w:id="814494263">
      <w:bodyDiv w:val="1"/>
      <w:marLeft w:val="0"/>
      <w:marRight w:val="0"/>
      <w:marTop w:val="0"/>
      <w:marBottom w:val="0"/>
      <w:divBdr>
        <w:top w:val="none" w:sz="0" w:space="0" w:color="auto"/>
        <w:left w:val="none" w:sz="0" w:space="0" w:color="auto"/>
        <w:bottom w:val="none" w:sz="0" w:space="0" w:color="auto"/>
        <w:right w:val="none" w:sz="0" w:space="0" w:color="auto"/>
      </w:divBdr>
      <w:divsChild>
        <w:div w:id="1655065777">
          <w:marLeft w:val="0"/>
          <w:marRight w:val="0"/>
          <w:marTop w:val="0"/>
          <w:marBottom w:val="0"/>
          <w:divBdr>
            <w:top w:val="none" w:sz="0" w:space="0" w:color="auto"/>
            <w:left w:val="none" w:sz="0" w:space="0" w:color="auto"/>
            <w:bottom w:val="none" w:sz="0" w:space="0" w:color="auto"/>
            <w:right w:val="none" w:sz="0" w:space="0" w:color="auto"/>
          </w:divBdr>
        </w:div>
        <w:div w:id="1162084483">
          <w:marLeft w:val="0"/>
          <w:marRight w:val="0"/>
          <w:marTop w:val="0"/>
          <w:marBottom w:val="0"/>
          <w:divBdr>
            <w:top w:val="none" w:sz="0" w:space="0" w:color="auto"/>
            <w:left w:val="none" w:sz="0" w:space="0" w:color="auto"/>
            <w:bottom w:val="none" w:sz="0" w:space="0" w:color="auto"/>
            <w:right w:val="none" w:sz="0" w:space="0" w:color="auto"/>
          </w:divBdr>
        </w:div>
        <w:div w:id="623270890">
          <w:marLeft w:val="0"/>
          <w:marRight w:val="0"/>
          <w:marTop w:val="0"/>
          <w:marBottom w:val="0"/>
          <w:divBdr>
            <w:top w:val="none" w:sz="0" w:space="0" w:color="auto"/>
            <w:left w:val="none" w:sz="0" w:space="0" w:color="auto"/>
            <w:bottom w:val="none" w:sz="0" w:space="0" w:color="auto"/>
            <w:right w:val="none" w:sz="0" w:space="0" w:color="auto"/>
          </w:divBdr>
        </w:div>
        <w:div w:id="1245841889">
          <w:marLeft w:val="0"/>
          <w:marRight w:val="0"/>
          <w:marTop w:val="0"/>
          <w:marBottom w:val="0"/>
          <w:divBdr>
            <w:top w:val="none" w:sz="0" w:space="0" w:color="auto"/>
            <w:left w:val="none" w:sz="0" w:space="0" w:color="auto"/>
            <w:bottom w:val="none" w:sz="0" w:space="0" w:color="auto"/>
            <w:right w:val="none" w:sz="0" w:space="0" w:color="auto"/>
          </w:divBdr>
        </w:div>
        <w:div w:id="392511715">
          <w:marLeft w:val="0"/>
          <w:marRight w:val="0"/>
          <w:marTop w:val="0"/>
          <w:marBottom w:val="0"/>
          <w:divBdr>
            <w:top w:val="none" w:sz="0" w:space="0" w:color="auto"/>
            <w:left w:val="none" w:sz="0" w:space="0" w:color="auto"/>
            <w:bottom w:val="none" w:sz="0" w:space="0" w:color="auto"/>
            <w:right w:val="none" w:sz="0" w:space="0" w:color="auto"/>
          </w:divBdr>
        </w:div>
        <w:div w:id="1687555638">
          <w:marLeft w:val="0"/>
          <w:marRight w:val="0"/>
          <w:marTop w:val="0"/>
          <w:marBottom w:val="0"/>
          <w:divBdr>
            <w:top w:val="none" w:sz="0" w:space="0" w:color="auto"/>
            <w:left w:val="none" w:sz="0" w:space="0" w:color="auto"/>
            <w:bottom w:val="none" w:sz="0" w:space="0" w:color="auto"/>
            <w:right w:val="none" w:sz="0" w:space="0" w:color="auto"/>
          </w:divBdr>
        </w:div>
      </w:divsChild>
    </w:div>
    <w:div w:id="866412660">
      <w:bodyDiv w:val="1"/>
      <w:marLeft w:val="0"/>
      <w:marRight w:val="0"/>
      <w:marTop w:val="0"/>
      <w:marBottom w:val="0"/>
      <w:divBdr>
        <w:top w:val="none" w:sz="0" w:space="0" w:color="auto"/>
        <w:left w:val="none" w:sz="0" w:space="0" w:color="auto"/>
        <w:bottom w:val="none" w:sz="0" w:space="0" w:color="auto"/>
        <w:right w:val="none" w:sz="0" w:space="0" w:color="auto"/>
      </w:divBdr>
    </w:div>
    <w:div w:id="911738664">
      <w:bodyDiv w:val="1"/>
      <w:marLeft w:val="0"/>
      <w:marRight w:val="0"/>
      <w:marTop w:val="0"/>
      <w:marBottom w:val="0"/>
      <w:divBdr>
        <w:top w:val="none" w:sz="0" w:space="0" w:color="auto"/>
        <w:left w:val="none" w:sz="0" w:space="0" w:color="auto"/>
        <w:bottom w:val="none" w:sz="0" w:space="0" w:color="auto"/>
        <w:right w:val="none" w:sz="0" w:space="0" w:color="auto"/>
      </w:divBdr>
    </w:div>
    <w:div w:id="927155277">
      <w:bodyDiv w:val="1"/>
      <w:marLeft w:val="0"/>
      <w:marRight w:val="0"/>
      <w:marTop w:val="0"/>
      <w:marBottom w:val="0"/>
      <w:divBdr>
        <w:top w:val="none" w:sz="0" w:space="0" w:color="auto"/>
        <w:left w:val="none" w:sz="0" w:space="0" w:color="auto"/>
        <w:bottom w:val="none" w:sz="0" w:space="0" w:color="auto"/>
        <w:right w:val="none" w:sz="0" w:space="0" w:color="auto"/>
      </w:divBdr>
    </w:div>
    <w:div w:id="1092705417">
      <w:bodyDiv w:val="1"/>
      <w:marLeft w:val="0"/>
      <w:marRight w:val="0"/>
      <w:marTop w:val="0"/>
      <w:marBottom w:val="0"/>
      <w:divBdr>
        <w:top w:val="none" w:sz="0" w:space="0" w:color="auto"/>
        <w:left w:val="none" w:sz="0" w:space="0" w:color="auto"/>
        <w:bottom w:val="none" w:sz="0" w:space="0" w:color="auto"/>
        <w:right w:val="none" w:sz="0" w:space="0" w:color="auto"/>
      </w:divBdr>
    </w:div>
    <w:div w:id="1114977028">
      <w:bodyDiv w:val="1"/>
      <w:marLeft w:val="0"/>
      <w:marRight w:val="0"/>
      <w:marTop w:val="0"/>
      <w:marBottom w:val="0"/>
      <w:divBdr>
        <w:top w:val="none" w:sz="0" w:space="0" w:color="auto"/>
        <w:left w:val="none" w:sz="0" w:space="0" w:color="auto"/>
        <w:bottom w:val="none" w:sz="0" w:space="0" w:color="auto"/>
        <w:right w:val="none" w:sz="0" w:space="0" w:color="auto"/>
      </w:divBdr>
    </w:div>
    <w:div w:id="1115910163">
      <w:bodyDiv w:val="1"/>
      <w:marLeft w:val="0"/>
      <w:marRight w:val="0"/>
      <w:marTop w:val="0"/>
      <w:marBottom w:val="0"/>
      <w:divBdr>
        <w:top w:val="none" w:sz="0" w:space="0" w:color="auto"/>
        <w:left w:val="none" w:sz="0" w:space="0" w:color="auto"/>
        <w:bottom w:val="none" w:sz="0" w:space="0" w:color="auto"/>
        <w:right w:val="none" w:sz="0" w:space="0" w:color="auto"/>
      </w:divBdr>
    </w:div>
    <w:div w:id="1177770327">
      <w:marLeft w:val="0"/>
      <w:marRight w:val="0"/>
      <w:marTop w:val="0"/>
      <w:marBottom w:val="0"/>
      <w:divBdr>
        <w:top w:val="none" w:sz="0" w:space="0" w:color="auto"/>
        <w:left w:val="none" w:sz="0" w:space="0" w:color="auto"/>
        <w:bottom w:val="none" w:sz="0" w:space="0" w:color="auto"/>
        <w:right w:val="none" w:sz="0" w:space="0" w:color="auto"/>
      </w:divBdr>
      <w:divsChild>
        <w:div w:id="1177770360">
          <w:marLeft w:val="0"/>
          <w:marRight w:val="0"/>
          <w:marTop w:val="0"/>
          <w:marBottom w:val="0"/>
          <w:divBdr>
            <w:top w:val="none" w:sz="0" w:space="0" w:color="auto"/>
            <w:left w:val="none" w:sz="0" w:space="0" w:color="auto"/>
            <w:bottom w:val="none" w:sz="0" w:space="0" w:color="auto"/>
            <w:right w:val="none" w:sz="0" w:space="0" w:color="auto"/>
          </w:divBdr>
          <w:divsChild>
            <w:div w:id="1177770329">
              <w:marLeft w:val="0"/>
              <w:marRight w:val="0"/>
              <w:marTop w:val="0"/>
              <w:marBottom w:val="0"/>
              <w:divBdr>
                <w:top w:val="none" w:sz="0" w:space="0" w:color="auto"/>
                <w:left w:val="none" w:sz="0" w:space="0" w:color="auto"/>
                <w:bottom w:val="none" w:sz="0" w:space="0" w:color="auto"/>
                <w:right w:val="none" w:sz="0" w:space="0" w:color="auto"/>
              </w:divBdr>
              <w:divsChild>
                <w:div w:id="1177770361">
                  <w:marLeft w:val="0"/>
                  <w:marRight w:val="0"/>
                  <w:marTop w:val="0"/>
                  <w:marBottom w:val="0"/>
                  <w:divBdr>
                    <w:top w:val="none" w:sz="0" w:space="0" w:color="auto"/>
                    <w:left w:val="none" w:sz="0" w:space="0" w:color="auto"/>
                    <w:bottom w:val="none" w:sz="0" w:space="0" w:color="auto"/>
                    <w:right w:val="none" w:sz="0" w:space="0" w:color="auto"/>
                  </w:divBdr>
                  <w:divsChild>
                    <w:div w:id="11777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28">
      <w:marLeft w:val="0"/>
      <w:marRight w:val="0"/>
      <w:marTop w:val="0"/>
      <w:marBottom w:val="0"/>
      <w:divBdr>
        <w:top w:val="none" w:sz="0" w:space="0" w:color="auto"/>
        <w:left w:val="none" w:sz="0" w:space="0" w:color="auto"/>
        <w:bottom w:val="none" w:sz="0" w:space="0" w:color="auto"/>
        <w:right w:val="none" w:sz="0" w:space="0" w:color="auto"/>
      </w:divBdr>
      <w:divsChild>
        <w:div w:id="1177770369">
          <w:marLeft w:val="0"/>
          <w:marRight w:val="0"/>
          <w:marTop w:val="0"/>
          <w:marBottom w:val="0"/>
          <w:divBdr>
            <w:top w:val="none" w:sz="0" w:space="0" w:color="auto"/>
            <w:left w:val="none" w:sz="0" w:space="0" w:color="auto"/>
            <w:bottom w:val="none" w:sz="0" w:space="0" w:color="auto"/>
            <w:right w:val="none" w:sz="0" w:space="0" w:color="auto"/>
          </w:divBdr>
          <w:divsChild>
            <w:div w:id="1177770314">
              <w:marLeft w:val="0"/>
              <w:marRight w:val="0"/>
              <w:marTop w:val="0"/>
              <w:marBottom w:val="0"/>
              <w:divBdr>
                <w:top w:val="none" w:sz="0" w:space="0" w:color="auto"/>
                <w:left w:val="none" w:sz="0" w:space="0" w:color="auto"/>
                <w:bottom w:val="none" w:sz="0" w:space="0" w:color="auto"/>
                <w:right w:val="none" w:sz="0" w:space="0" w:color="auto"/>
              </w:divBdr>
              <w:divsChild>
                <w:div w:id="11777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30">
      <w:marLeft w:val="0"/>
      <w:marRight w:val="0"/>
      <w:marTop w:val="0"/>
      <w:marBottom w:val="0"/>
      <w:divBdr>
        <w:top w:val="none" w:sz="0" w:space="0" w:color="auto"/>
        <w:left w:val="none" w:sz="0" w:space="0" w:color="auto"/>
        <w:bottom w:val="none" w:sz="0" w:space="0" w:color="auto"/>
        <w:right w:val="none" w:sz="0" w:space="0" w:color="auto"/>
      </w:divBdr>
      <w:divsChild>
        <w:div w:id="1177770365">
          <w:marLeft w:val="0"/>
          <w:marRight w:val="0"/>
          <w:marTop w:val="0"/>
          <w:marBottom w:val="0"/>
          <w:divBdr>
            <w:top w:val="none" w:sz="0" w:space="0" w:color="auto"/>
            <w:left w:val="none" w:sz="0" w:space="0" w:color="auto"/>
            <w:bottom w:val="none" w:sz="0" w:space="0" w:color="auto"/>
            <w:right w:val="none" w:sz="0" w:space="0" w:color="auto"/>
          </w:divBdr>
          <w:divsChild>
            <w:div w:id="1177770312">
              <w:marLeft w:val="0"/>
              <w:marRight w:val="0"/>
              <w:marTop w:val="0"/>
              <w:marBottom w:val="0"/>
              <w:divBdr>
                <w:top w:val="none" w:sz="0" w:space="0" w:color="auto"/>
                <w:left w:val="none" w:sz="0" w:space="0" w:color="auto"/>
                <w:bottom w:val="none" w:sz="0" w:space="0" w:color="auto"/>
                <w:right w:val="none" w:sz="0" w:space="0" w:color="auto"/>
              </w:divBdr>
              <w:divsChild>
                <w:div w:id="1177770322">
                  <w:marLeft w:val="0"/>
                  <w:marRight w:val="0"/>
                  <w:marTop w:val="0"/>
                  <w:marBottom w:val="0"/>
                  <w:divBdr>
                    <w:top w:val="none" w:sz="0" w:space="0" w:color="auto"/>
                    <w:left w:val="none" w:sz="0" w:space="0" w:color="auto"/>
                    <w:bottom w:val="none" w:sz="0" w:space="0" w:color="auto"/>
                    <w:right w:val="none" w:sz="0" w:space="0" w:color="auto"/>
                  </w:divBdr>
                  <w:divsChild>
                    <w:div w:id="11777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35">
      <w:marLeft w:val="0"/>
      <w:marRight w:val="0"/>
      <w:marTop w:val="0"/>
      <w:marBottom w:val="0"/>
      <w:divBdr>
        <w:top w:val="none" w:sz="0" w:space="0" w:color="auto"/>
        <w:left w:val="none" w:sz="0" w:space="0" w:color="auto"/>
        <w:bottom w:val="none" w:sz="0" w:space="0" w:color="auto"/>
        <w:right w:val="none" w:sz="0" w:space="0" w:color="auto"/>
      </w:divBdr>
      <w:divsChild>
        <w:div w:id="1177770340">
          <w:marLeft w:val="0"/>
          <w:marRight w:val="0"/>
          <w:marTop w:val="0"/>
          <w:marBottom w:val="0"/>
          <w:divBdr>
            <w:top w:val="none" w:sz="0" w:space="0" w:color="auto"/>
            <w:left w:val="none" w:sz="0" w:space="0" w:color="auto"/>
            <w:bottom w:val="none" w:sz="0" w:space="0" w:color="auto"/>
            <w:right w:val="none" w:sz="0" w:space="0" w:color="auto"/>
          </w:divBdr>
          <w:divsChild>
            <w:div w:id="1177770356">
              <w:marLeft w:val="0"/>
              <w:marRight w:val="0"/>
              <w:marTop w:val="0"/>
              <w:marBottom w:val="0"/>
              <w:divBdr>
                <w:top w:val="none" w:sz="0" w:space="0" w:color="auto"/>
                <w:left w:val="none" w:sz="0" w:space="0" w:color="auto"/>
                <w:bottom w:val="none" w:sz="0" w:space="0" w:color="auto"/>
                <w:right w:val="none" w:sz="0" w:space="0" w:color="auto"/>
              </w:divBdr>
              <w:divsChild>
                <w:div w:id="1177770367">
                  <w:marLeft w:val="0"/>
                  <w:marRight w:val="0"/>
                  <w:marTop w:val="0"/>
                  <w:marBottom w:val="0"/>
                  <w:divBdr>
                    <w:top w:val="none" w:sz="0" w:space="0" w:color="auto"/>
                    <w:left w:val="none" w:sz="0" w:space="0" w:color="auto"/>
                    <w:bottom w:val="none" w:sz="0" w:space="0" w:color="auto"/>
                    <w:right w:val="none" w:sz="0" w:space="0" w:color="auto"/>
                  </w:divBdr>
                  <w:divsChild>
                    <w:div w:id="11777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39">
      <w:marLeft w:val="0"/>
      <w:marRight w:val="0"/>
      <w:marTop w:val="0"/>
      <w:marBottom w:val="0"/>
      <w:divBdr>
        <w:top w:val="none" w:sz="0" w:space="0" w:color="auto"/>
        <w:left w:val="none" w:sz="0" w:space="0" w:color="auto"/>
        <w:bottom w:val="none" w:sz="0" w:space="0" w:color="auto"/>
        <w:right w:val="none" w:sz="0" w:space="0" w:color="auto"/>
      </w:divBdr>
      <w:divsChild>
        <w:div w:id="1177770319">
          <w:marLeft w:val="0"/>
          <w:marRight w:val="0"/>
          <w:marTop w:val="0"/>
          <w:marBottom w:val="0"/>
          <w:divBdr>
            <w:top w:val="none" w:sz="0" w:space="0" w:color="auto"/>
            <w:left w:val="none" w:sz="0" w:space="0" w:color="auto"/>
            <w:bottom w:val="none" w:sz="0" w:space="0" w:color="auto"/>
            <w:right w:val="none" w:sz="0" w:space="0" w:color="auto"/>
          </w:divBdr>
          <w:divsChild>
            <w:div w:id="1177770320">
              <w:marLeft w:val="0"/>
              <w:marRight w:val="0"/>
              <w:marTop w:val="0"/>
              <w:marBottom w:val="0"/>
              <w:divBdr>
                <w:top w:val="none" w:sz="0" w:space="0" w:color="auto"/>
                <w:left w:val="none" w:sz="0" w:space="0" w:color="auto"/>
                <w:bottom w:val="none" w:sz="0" w:space="0" w:color="auto"/>
                <w:right w:val="none" w:sz="0" w:space="0" w:color="auto"/>
              </w:divBdr>
              <w:divsChild>
                <w:div w:id="1177770357">
                  <w:marLeft w:val="0"/>
                  <w:marRight w:val="0"/>
                  <w:marTop w:val="0"/>
                  <w:marBottom w:val="0"/>
                  <w:divBdr>
                    <w:top w:val="none" w:sz="0" w:space="0" w:color="auto"/>
                    <w:left w:val="none" w:sz="0" w:space="0" w:color="auto"/>
                    <w:bottom w:val="none" w:sz="0" w:space="0" w:color="auto"/>
                    <w:right w:val="none" w:sz="0" w:space="0" w:color="auto"/>
                  </w:divBdr>
                  <w:divsChild>
                    <w:div w:id="11777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41">
      <w:marLeft w:val="0"/>
      <w:marRight w:val="0"/>
      <w:marTop w:val="0"/>
      <w:marBottom w:val="0"/>
      <w:divBdr>
        <w:top w:val="none" w:sz="0" w:space="0" w:color="auto"/>
        <w:left w:val="none" w:sz="0" w:space="0" w:color="auto"/>
        <w:bottom w:val="none" w:sz="0" w:space="0" w:color="auto"/>
        <w:right w:val="none" w:sz="0" w:space="0" w:color="auto"/>
      </w:divBdr>
      <w:divsChild>
        <w:div w:id="1177770353">
          <w:marLeft w:val="0"/>
          <w:marRight w:val="0"/>
          <w:marTop w:val="0"/>
          <w:marBottom w:val="0"/>
          <w:divBdr>
            <w:top w:val="none" w:sz="0" w:space="0" w:color="auto"/>
            <w:left w:val="none" w:sz="0" w:space="0" w:color="auto"/>
            <w:bottom w:val="none" w:sz="0" w:space="0" w:color="auto"/>
            <w:right w:val="none" w:sz="0" w:space="0" w:color="auto"/>
          </w:divBdr>
          <w:divsChild>
            <w:div w:id="1177770359">
              <w:marLeft w:val="0"/>
              <w:marRight w:val="0"/>
              <w:marTop w:val="0"/>
              <w:marBottom w:val="0"/>
              <w:divBdr>
                <w:top w:val="none" w:sz="0" w:space="0" w:color="auto"/>
                <w:left w:val="none" w:sz="0" w:space="0" w:color="auto"/>
                <w:bottom w:val="none" w:sz="0" w:space="0" w:color="auto"/>
                <w:right w:val="none" w:sz="0" w:space="0" w:color="auto"/>
              </w:divBdr>
              <w:divsChild>
                <w:div w:id="1177770313">
                  <w:marLeft w:val="0"/>
                  <w:marRight w:val="0"/>
                  <w:marTop w:val="0"/>
                  <w:marBottom w:val="0"/>
                  <w:divBdr>
                    <w:top w:val="none" w:sz="0" w:space="0" w:color="auto"/>
                    <w:left w:val="none" w:sz="0" w:space="0" w:color="auto"/>
                    <w:bottom w:val="none" w:sz="0" w:space="0" w:color="auto"/>
                    <w:right w:val="none" w:sz="0" w:space="0" w:color="auto"/>
                  </w:divBdr>
                  <w:divsChild>
                    <w:div w:id="11777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43">
      <w:marLeft w:val="0"/>
      <w:marRight w:val="0"/>
      <w:marTop w:val="0"/>
      <w:marBottom w:val="0"/>
      <w:divBdr>
        <w:top w:val="none" w:sz="0" w:space="0" w:color="auto"/>
        <w:left w:val="none" w:sz="0" w:space="0" w:color="auto"/>
        <w:bottom w:val="none" w:sz="0" w:space="0" w:color="auto"/>
        <w:right w:val="none" w:sz="0" w:space="0" w:color="auto"/>
      </w:divBdr>
      <w:divsChild>
        <w:div w:id="1177770324">
          <w:marLeft w:val="0"/>
          <w:marRight w:val="0"/>
          <w:marTop w:val="0"/>
          <w:marBottom w:val="0"/>
          <w:divBdr>
            <w:top w:val="none" w:sz="0" w:space="0" w:color="auto"/>
            <w:left w:val="none" w:sz="0" w:space="0" w:color="auto"/>
            <w:bottom w:val="none" w:sz="0" w:space="0" w:color="auto"/>
            <w:right w:val="none" w:sz="0" w:space="0" w:color="auto"/>
          </w:divBdr>
          <w:divsChild>
            <w:div w:id="1177770349">
              <w:marLeft w:val="0"/>
              <w:marRight w:val="0"/>
              <w:marTop w:val="0"/>
              <w:marBottom w:val="0"/>
              <w:divBdr>
                <w:top w:val="none" w:sz="0" w:space="0" w:color="auto"/>
                <w:left w:val="none" w:sz="0" w:space="0" w:color="auto"/>
                <w:bottom w:val="none" w:sz="0" w:space="0" w:color="auto"/>
                <w:right w:val="none" w:sz="0" w:space="0" w:color="auto"/>
              </w:divBdr>
              <w:divsChild>
                <w:div w:id="11777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44">
      <w:marLeft w:val="0"/>
      <w:marRight w:val="0"/>
      <w:marTop w:val="0"/>
      <w:marBottom w:val="0"/>
      <w:divBdr>
        <w:top w:val="none" w:sz="0" w:space="0" w:color="auto"/>
        <w:left w:val="none" w:sz="0" w:space="0" w:color="auto"/>
        <w:bottom w:val="none" w:sz="0" w:space="0" w:color="auto"/>
        <w:right w:val="none" w:sz="0" w:space="0" w:color="auto"/>
      </w:divBdr>
      <w:divsChild>
        <w:div w:id="1177770326">
          <w:marLeft w:val="0"/>
          <w:marRight w:val="0"/>
          <w:marTop w:val="0"/>
          <w:marBottom w:val="0"/>
          <w:divBdr>
            <w:top w:val="none" w:sz="0" w:space="0" w:color="auto"/>
            <w:left w:val="none" w:sz="0" w:space="0" w:color="auto"/>
            <w:bottom w:val="none" w:sz="0" w:space="0" w:color="auto"/>
            <w:right w:val="none" w:sz="0" w:space="0" w:color="auto"/>
          </w:divBdr>
          <w:divsChild>
            <w:div w:id="1177770364">
              <w:marLeft w:val="0"/>
              <w:marRight w:val="0"/>
              <w:marTop w:val="0"/>
              <w:marBottom w:val="0"/>
              <w:divBdr>
                <w:top w:val="none" w:sz="0" w:space="0" w:color="auto"/>
                <w:left w:val="none" w:sz="0" w:space="0" w:color="auto"/>
                <w:bottom w:val="none" w:sz="0" w:space="0" w:color="auto"/>
                <w:right w:val="none" w:sz="0" w:space="0" w:color="auto"/>
              </w:divBdr>
              <w:divsChild>
                <w:div w:id="117777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46">
      <w:marLeft w:val="0"/>
      <w:marRight w:val="0"/>
      <w:marTop w:val="0"/>
      <w:marBottom w:val="0"/>
      <w:divBdr>
        <w:top w:val="none" w:sz="0" w:space="0" w:color="auto"/>
        <w:left w:val="none" w:sz="0" w:space="0" w:color="auto"/>
        <w:bottom w:val="none" w:sz="0" w:space="0" w:color="auto"/>
        <w:right w:val="none" w:sz="0" w:space="0" w:color="auto"/>
      </w:divBdr>
      <w:divsChild>
        <w:div w:id="1177770347">
          <w:marLeft w:val="0"/>
          <w:marRight w:val="0"/>
          <w:marTop w:val="0"/>
          <w:marBottom w:val="0"/>
          <w:divBdr>
            <w:top w:val="none" w:sz="0" w:space="0" w:color="auto"/>
            <w:left w:val="none" w:sz="0" w:space="0" w:color="auto"/>
            <w:bottom w:val="none" w:sz="0" w:space="0" w:color="auto"/>
            <w:right w:val="none" w:sz="0" w:space="0" w:color="auto"/>
          </w:divBdr>
          <w:divsChild>
            <w:div w:id="1177770348">
              <w:marLeft w:val="0"/>
              <w:marRight w:val="0"/>
              <w:marTop w:val="0"/>
              <w:marBottom w:val="0"/>
              <w:divBdr>
                <w:top w:val="none" w:sz="0" w:space="0" w:color="auto"/>
                <w:left w:val="none" w:sz="0" w:space="0" w:color="auto"/>
                <w:bottom w:val="none" w:sz="0" w:space="0" w:color="auto"/>
                <w:right w:val="none" w:sz="0" w:space="0" w:color="auto"/>
              </w:divBdr>
              <w:divsChild>
                <w:div w:id="11777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50">
      <w:marLeft w:val="0"/>
      <w:marRight w:val="0"/>
      <w:marTop w:val="0"/>
      <w:marBottom w:val="0"/>
      <w:divBdr>
        <w:top w:val="none" w:sz="0" w:space="0" w:color="auto"/>
        <w:left w:val="none" w:sz="0" w:space="0" w:color="auto"/>
        <w:bottom w:val="none" w:sz="0" w:space="0" w:color="auto"/>
        <w:right w:val="none" w:sz="0" w:space="0" w:color="auto"/>
      </w:divBdr>
      <w:divsChild>
        <w:div w:id="1177770333">
          <w:marLeft w:val="0"/>
          <w:marRight w:val="0"/>
          <w:marTop w:val="0"/>
          <w:marBottom w:val="0"/>
          <w:divBdr>
            <w:top w:val="none" w:sz="0" w:space="0" w:color="auto"/>
            <w:left w:val="none" w:sz="0" w:space="0" w:color="auto"/>
            <w:bottom w:val="none" w:sz="0" w:space="0" w:color="auto"/>
            <w:right w:val="none" w:sz="0" w:space="0" w:color="auto"/>
          </w:divBdr>
          <w:divsChild>
            <w:div w:id="1177770366">
              <w:marLeft w:val="0"/>
              <w:marRight w:val="0"/>
              <w:marTop w:val="0"/>
              <w:marBottom w:val="0"/>
              <w:divBdr>
                <w:top w:val="none" w:sz="0" w:space="0" w:color="auto"/>
                <w:left w:val="none" w:sz="0" w:space="0" w:color="auto"/>
                <w:bottom w:val="none" w:sz="0" w:space="0" w:color="auto"/>
                <w:right w:val="none" w:sz="0" w:space="0" w:color="auto"/>
              </w:divBdr>
              <w:divsChild>
                <w:div w:id="1177770342">
                  <w:marLeft w:val="0"/>
                  <w:marRight w:val="0"/>
                  <w:marTop w:val="0"/>
                  <w:marBottom w:val="0"/>
                  <w:divBdr>
                    <w:top w:val="none" w:sz="0" w:space="0" w:color="auto"/>
                    <w:left w:val="none" w:sz="0" w:space="0" w:color="auto"/>
                    <w:bottom w:val="none" w:sz="0" w:space="0" w:color="auto"/>
                    <w:right w:val="none" w:sz="0" w:space="0" w:color="auto"/>
                  </w:divBdr>
                  <w:divsChild>
                    <w:div w:id="11777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52">
      <w:marLeft w:val="0"/>
      <w:marRight w:val="0"/>
      <w:marTop w:val="0"/>
      <w:marBottom w:val="0"/>
      <w:divBdr>
        <w:top w:val="none" w:sz="0" w:space="0" w:color="auto"/>
        <w:left w:val="none" w:sz="0" w:space="0" w:color="auto"/>
        <w:bottom w:val="none" w:sz="0" w:space="0" w:color="auto"/>
        <w:right w:val="none" w:sz="0" w:space="0" w:color="auto"/>
      </w:divBdr>
      <w:divsChild>
        <w:div w:id="1177770318">
          <w:marLeft w:val="0"/>
          <w:marRight w:val="0"/>
          <w:marTop w:val="0"/>
          <w:marBottom w:val="0"/>
          <w:divBdr>
            <w:top w:val="none" w:sz="0" w:space="0" w:color="auto"/>
            <w:left w:val="none" w:sz="0" w:space="0" w:color="auto"/>
            <w:bottom w:val="none" w:sz="0" w:space="0" w:color="auto"/>
            <w:right w:val="none" w:sz="0" w:space="0" w:color="auto"/>
          </w:divBdr>
          <w:divsChild>
            <w:div w:id="1177770363">
              <w:marLeft w:val="0"/>
              <w:marRight w:val="0"/>
              <w:marTop w:val="0"/>
              <w:marBottom w:val="0"/>
              <w:divBdr>
                <w:top w:val="none" w:sz="0" w:space="0" w:color="auto"/>
                <w:left w:val="none" w:sz="0" w:space="0" w:color="auto"/>
                <w:bottom w:val="none" w:sz="0" w:space="0" w:color="auto"/>
                <w:right w:val="none" w:sz="0" w:space="0" w:color="auto"/>
              </w:divBdr>
              <w:divsChild>
                <w:div w:id="11777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58">
      <w:marLeft w:val="0"/>
      <w:marRight w:val="0"/>
      <w:marTop w:val="0"/>
      <w:marBottom w:val="0"/>
      <w:divBdr>
        <w:top w:val="none" w:sz="0" w:space="0" w:color="auto"/>
        <w:left w:val="none" w:sz="0" w:space="0" w:color="auto"/>
        <w:bottom w:val="none" w:sz="0" w:space="0" w:color="auto"/>
        <w:right w:val="none" w:sz="0" w:space="0" w:color="auto"/>
      </w:divBdr>
      <w:divsChild>
        <w:div w:id="1177770336">
          <w:marLeft w:val="0"/>
          <w:marRight w:val="0"/>
          <w:marTop w:val="0"/>
          <w:marBottom w:val="0"/>
          <w:divBdr>
            <w:top w:val="none" w:sz="0" w:space="0" w:color="auto"/>
            <w:left w:val="none" w:sz="0" w:space="0" w:color="auto"/>
            <w:bottom w:val="none" w:sz="0" w:space="0" w:color="auto"/>
            <w:right w:val="none" w:sz="0" w:space="0" w:color="auto"/>
          </w:divBdr>
          <w:divsChild>
            <w:div w:id="1177770338">
              <w:marLeft w:val="0"/>
              <w:marRight w:val="0"/>
              <w:marTop w:val="0"/>
              <w:marBottom w:val="0"/>
              <w:divBdr>
                <w:top w:val="none" w:sz="0" w:space="0" w:color="auto"/>
                <w:left w:val="none" w:sz="0" w:space="0" w:color="auto"/>
                <w:bottom w:val="none" w:sz="0" w:space="0" w:color="auto"/>
                <w:right w:val="none" w:sz="0" w:space="0" w:color="auto"/>
              </w:divBdr>
              <w:divsChild>
                <w:div w:id="11777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68">
      <w:marLeft w:val="0"/>
      <w:marRight w:val="0"/>
      <w:marTop w:val="0"/>
      <w:marBottom w:val="0"/>
      <w:divBdr>
        <w:top w:val="none" w:sz="0" w:space="0" w:color="auto"/>
        <w:left w:val="none" w:sz="0" w:space="0" w:color="auto"/>
        <w:bottom w:val="none" w:sz="0" w:space="0" w:color="auto"/>
        <w:right w:val="none" w:sz="0" w:space="0" w:color="auto"/>
      </w:divBdr>
      <w:divsChild>
        <w:div w:id="1177770321">
          <w:marLeft w:val="0"/>
          <w:marRight w:val="0"/>
          <w:marTop w:val="0"/>
          <w:marBottom w:val="0"/>
          <w:divBdr>
            <w:top w:val="none" w:sz="0" w:space="0" w:color="auto"/>
            <w:left w:val="none" w:sz="0" w:space="0" w:color="auto"/>
            <w:bottom w:val="none" w:sz="0" w:space="0" w:color="auto"/>
            <w:right w:val="none" w:sz="0" w:space="0" w:color="auto"/>
          </w:divBdr>
          <w:divsChild>
            <w:div w:id="1177770355">
              <w:marLeft w:val="0"/>
              <w:marRight w:val="0"/>
              <w:marTop w:val="0"/>
              <w:marBottom w:val="0"/>
              <w:divBdr>
                <w:top w:val="none" w:sz="0" w:space="0" w:color="auto"/>
                <w:left w:val="none" w:sz="0" w:space="0" w:color="auto"/>
                <w:bottom w:val="none" w:sz="0" w:space="0" w:color="auto"/>
                <w:right w:val="none" w:sz="0" w:space="0" w:color="auto"/>
              </w:divBdr>
              <w:divsChild>
                <w:div w:id="11777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73">
      <w:marLeft w:val="0"/>
      <w:marRight w:val="0"/>
      <w:marTop w:val="0"/>
      <w:marBottom w:val="0"/>
      <w:divBdr>
        <w:top w:val="none" w:sz="0" w:space="0" w:color="auto"/>
        <w:left w:val="none" w:sz="0" w:space="0" w:color="auto"/>
        <w:bottom w:val="none" w:sz="0" w:space="0" w:color="auto"/>
        <w:right w:val="none" w:sz="0" w:space="0" w:color="auto"/>
      </w:divBdr>
    </w:div>
    <w:div w:id="1177770375">
      <w:marLeft w:val="0"/>
      <w:marRight w:val="0"/>
      <w:marTop w:val="0"/>
      <w:marBottom w:val="0"/>
      <w:divBdr>
        <w:top w:val="none" w:sz="0" w:space="0" w:color="auto"/>
        <w:left w:val="none" w:sz="0" w:space="0" w:color="auto"/>
        <w:bottom w:val="none" w:sz="0" w:space="0" w:color="auto"/>
        <w:right w:val="none" w:sz="0" w:space="0" w:color="auto"/>
      </w:divBdr>
    </w:div>
    <w:div w:id="1177770378">
      <w:marLeft w:val="0"/>
      <w:marRight w:val="0"/>
      <w:marTop w:val="0"/>
      <w:marBottom w:val="0"/>
      <w:divBdr>
        <w:top w:val="none" w:sz="0" w:space="0" w:color="auto"/>
        <w:left w:val="none" w:sz="0" w:space="0" w:color="auto"/>
        <w:bottom w:val="none" w:sz="0" w:space="0" w:color="auto"/>
        <w:right w:val="none" w:sz="0" w:space="0" w:color="auto"/>
      </w:divBdr>
    </w:div>
    <w:div w:id="1177770381">
      <w:marLeft w:val="0"/>
      <w:marRight w:val="0"/>
      <w:marTop w:val="0"/>
      <w:marBottom w:val="0"/>
      <w:divBdr>
        <w:top w:val="none" w:sz="0" w:space="0" w:color="auto"/>
        <w:left w:val="none" w:sz="0" w:space="0" w:color="auto"/>
        <w:bottom w:val="none" w:sz="0" w:space="0" w:color="auto"/>
        <w:right w:val="none" w:sz="0" w:space="0" w:color="auto"/>
      </w:divBdr>
      <w:divsChild>
        <w:div w:id="1177770370">
          <w:marLeft w:val="0"/>
          <w:marRight w:val="0"/>
          <w:marTop w:val="0"/>
          <w:marBottom w:val="0"/>
          <w:divBdr>
            <w:top w:val="none" w:sz="0" w:space="0" w:color="auto"/>
            <w:left w:val="none" w:sz="0" w:space="0" w:color="auto"/>
            <w:bottom w:val="none" w:sz="0" w:space="0" w:color="auto"/>
            <w:right w:val="none" w:sz="0" w:space="0" w:color="auto"/>
          </w:divBdr>
        </w:div>
        <w:div w:id="1177770372">
          <w:marLeft w:val="0"/>
          <w:marRight w:val="0"/>
          <w:marTop w:val="0"/>
          <w:marBottom w:val="0"/>
          <w:divBdr>
            <w:top w:val="none" w:sz="0" w:space="0" w:color="auto"/>
            <w:left w:val="none" w:sz="0" w:space="0" w:color="auto"/>
            <w:bottom w:val="none" w:sz="0" w:space="0" w:color="auto"/>
            <w:right w:val="none" w:sz="0" w:space="0" w:color="auto"/>
          </w:divBdr>
        </w:div>
        <w:div w:id="1177770374">
          <w:marLeft w:val="0"/>
          <w:marRight w:val="0"/>
          <w:marTop w:val="0"/>
          <w:marBottom w:val="0"/>
          <w:divBdr>
            <w:top w:val="none" w:sz="0" w:space="0" w:color="auto"/>
            <w:left w:val="none" w:sz="0" w:space="0" w:color="auto"/>
            <w:bottom w:val="none" w:sz="0" w:space="0" w:color="auto"/>
            <w:right w:val="none" w:sz="0" w:space="0" w:color="auto"/>
          </w:divBdr>
        </w:div>
      </w:divsChild>
    </w:div>
    <w:div w:id="1177770383">
      <w:marLeft w:val="0"/>
      <w:marRight w:val="0"/>
      <w:marTop w:val="0"/>
      <w:marBottom w:val="0"/>
      <w:divBdr>
        <w:top w:val="none" w:sz="0" w:space="0" w:color="auto"/>
        <w:left w:val="none" w:sz="0" w:space="0" w:color="auto"/>
        <w:bottom w:val="none" w:sz="0" w:space="0" w:color="auto"/>
        <w:right w:val="none" w:sz="0" w:space="0" w:color="auto"/>
      </w:divBdr>
      <w:divsChild>
        <w:div w:id="1177770371">
          <w:marLeft w:val="0"/>
          <w:marRight w:val="0"/>
          <w:marTop w:val="0"/>
          <w:marBottom w:val="0"/>
          <w:divBdr>
            <w:top w:val="none" w:sz="0" w:space="0" w:color="auto"/>
            <w:left w:val="none" w:sz="0" w:space="0" w:color="auto"/>
            <w:bottom w:val="none" w:sz="0" w:space="0" w:color="auto"/>
            <w:right w:val="none" w:sz="0" w:space="0" w:color="auto"/>
          </w:divBdr>
        </w:div>
        <w:div w:id="1177770380">
          <w:marLeft w:val="0"/>
          <w:marRight w:val="0"/>
          <w:marTop w:val="0"/>
          <w:marBottom w:val="0"/>
          <w:divBdr>
            <w:top w:val="none" w:sz="0" w:space="0" w:color="auto"/>
            <w:left w:val="none" w:sz="0" w:space="0" w:color="auto"/>
            <w:bottom w:val="none" w:sz="0" w:space="0" w:color="auto"/>
            <w:right w:val="none" w:sz="0" w:space="0" w:color="auto"/>
          </w:divBdr>
        </w:div>
        <w:div w:id="1177770382">
          <w:marLeft w:val="0"/>
          <w:marRight w:val="0"/>
          <w:marTop w:val="0"/>
          <w:marBottom w:val="0"/>
          <w:divBdr>
            <w:top w:val="none" w:sz="0" w:space="0" w:color="auto"/>
            <w:left w:val="none" w:sz="0" w:space="0" w:color="auto"/>
            <w:bottom w:val="none" w:sz="0" w:space="0" w:color="auto"/>
            <w:right w:val="none" w:sz="0" w:space="0" w:color="auto"/>
          </w:divBdr>
        </w:div>
      </w:divsChild>
    </w:div>
    <w:div w:id="1177770385">
      <w:marLeft w:val="0"/>
      <w:marRight w:val="0"/>
      <w:marTop w:val="0"/>
      <w:marBottom w:val="0"/>
      <w:divBdr>
        <w:top w:val="none" w:sz="0" w:space="0" w:color="auto"/>
        <w:left w:val="none" w:sz="0" w:space="0" w:color="auto"/>
        <w:bottom w:val="none" w:sz="0" w:space="0" w:color="auto"/>
        <w:right w:val="none" w:sz="0" w:space="0" w:color="auto"/>
      </w:divBdr>
      <w:divsChild>
        <w:div w:id="1177770379">
          <w:marLeft w:val="0"/>
          <w:marRight w:val="0"/>
          <w:marTop w:val="0"/>
          <w:marBottom w:val="0"/>
          <w:divBdr>
            <w:top w:val="none" w:sz="0" w:space="0" w:color="auto"/>
            <w:left w:val="none" w:sz="0" w:space="0" w:color="auto"/>
            <w:bottom w:val="none" w:sz="0" w:space="0" w:color="auto"/>
            <w:right w:val="none" w:sz="0" w:space="0" w:color="auto"/>
          </w:divBdr>
          <w:divsChild>
            <w:div w:id="1177770384">
              <w:marLeft w:val="0"/>
              <w:marRight w:val="0"/>
              <w:marTop w:val="0"/>
              <w:marBottom w:val="0"/>
              <w:divBdr>
                <w:top w:val="none" w:sz="0" w:space="0" w:color="auto"/>
                <w:left w:val="none" w:sz="0" w:space="0" w:color="auto"/>
                <w:bottom w:val="none" w:sz="0" w:space="0" w:color="auto"/>
                <w:right w:val="none" w:sz="0" w:space="0" w:color="auto"/>
              </w:divBdr>
              <w:divsChild>
                <w:div w:id="1177770376">
                  <w:marLeft w:val="0"/>
                  <w:marRight w:val="0"/>
                  <w:marTop w:val="0"/>
                  <w:marBottom w:val="0"/>
                  <w:divBdr>
                    <w:top w:val="none" w:sz="0" w:space="0" w:color="auto"/>
                    <w:left w:val="none" w:sz="0" w:space="0" w:color="auto"/>
                    <w:bottom w:val="none" w:sz="0" w:space="0" w:color="auto"/>
                    <w:right w:val="none" w:sz="0" w:space="0" w:color="auto"/>
                  </w:divBdr>
                  <w:divsChild>
                    <w:div w:id="11777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943870">
      <w:bodyDiv w:val="1"/>
      <w:marLeft w:val="0"/>
      <w:marRight w:val="0"/>
      <w:marTop w:val="0"/>
      <w:marBottom w:val="0"/>
      <w:divBdr>
        <w:top w:val="none" w:sz="0" w:space="0" w:color="auto"/>
        <w:left w:val="none" w:sz="0" w:space="0" w:color="auto"/>
        <w:bottom w:val="none" w:sz="0" w:space="0" w:color="auto"/>
        <w:right w:val="none" w:sz="0" w:space="0" w:color="auto"/>
      </w:divBdr>
    </w:div>
    <w:div w:id="1249266412">
      <w:bodyDiv w:val="1"/>
      <w:marLeft w:val="0"/>
      <w:marRight w:val="0"/>
      <w:marTop w:val="0"/>
      <w:marBottom w:val="0"/>
      <w:divBdr>
        <w:top w:val="none" w:sz="0" w:space="0" w:color="auto"/>
        <w:left w:val="none" w:sz="0" w:space="0" w:color="auto"/>
        <w:bottom w:val="none" w:sz="0" w:space="0" w:color="auto"/>
        <w:right w:val="none" w:sz="0" w:space="0" w:color="auto"/>
      </w:divBdr>
      <w:divsChild>
        <w:div w:id="872498636">
          <w:marLeft w:val="0"/>
          <w:marRight w:val="0"/>
          <w:marTop w:val="0"/>
          <w:marBottom w:val="0"/>
          <w:divBdr>
            <w:top w:val="none" w:sz="0" w:space="0" w:color="auto"/>
            <w:left w:val="none" w:sz="0" w:space="0" w:color="auto"/>
            <w:bottom w:val="none" w:sz="0" w:space="0" w:color="auto"/>
            <w:right w:val="none" w:sz="0" w:space="0" w:color="auto"/>
          </w:divBdr>
          <w:divsChild>
            <w:div w:id="1579366749">
              <w:marLeft w:val="0"/>
              <w:marRight w:val="0"/>
              <w:marTop w:val="0"/>
              <w:marBottom w:val="0"/>
              <w:divBdr>
                <w:top w:val="none" w:sz="0" w:space="0" w:color="auto"/>
                <w:left w:val="none" w:sz="0" w:space="0" w:color="auto"/>
                <w:bottom w:val="none" w:sz="0" w:space="0" w:color="auto"/>
                <w:right w:val="none" w:sz="0" w:space="0" w:color="auto"/>
              </w:divBdr>
              <w:divsChild>
                <w:div w:id="1505315399">
                  <w:marLeft w:val="0"/>
                  <w:marRight w:val="0"/>
                  <w:marTop w:val="0"/>
                  <w:marBottom w:val="0"/>
                  <w:divBdr>
                    <w:top w:val="none" w:sz="0" w:space="0" w:color="auto"/>
                    <w:left w:val="none" w:sz="0" w:space="0" w:color="auto"/>
                    <w:bottom w:val="none" w:sz="0" w:space="0" w:color="auto"/>
                    <w:right w:val="none" w:sz="0" w:space="0" w:color="auto"/>
                  </w:divBdr>
                  <w:divsChild>
                    <w:div w:id="592931109">
                      <w:marLeft w:val="0"/>
                      <w:marRight w:val="0"/>
                      <w:marTop w:val="0"/>
                      <w:marBottom w:val="0"/>
                      <w:divBdr>
                        <w:top w:val="none" w:sz="0" w:space="0" w:color="auto"/>
                        <w:left w:val="none" w:sz="0" w:space="0" w:color="auto"/>
                        <w:bottom w:val="none" w:sz="0" w:space="0" w:color="auto"/>
                        <w:right w:val="none" w:sz="0" w:space="0" w:color="auto"/>
                      </w:divBdr>
                    </w:div>
                  </w:divsChild>
                </w:div>
                <w:div w:id="598832929">
                  <w:marLeft w:val="0"/>
                  <w:marRight w:val="0"/>
                  <w:marTop w:val="0"/>
                  <w:marBottom w:val="0"/>
                  <w:divBdr>
                    <w:top w:val="none" w:sz="0" w:space="0" w:color="auto"/>
                    <w:left w:val="none" w:sz="0" w:space="0" w:color="auto"/>
                    <w:bottom w:val="none" w:sz="0" w:space="0" w:color="auto"/>
                    <w:right w:val="none" w:sz="0" w:space="0" w:color="auto"/>
                  </w:divBdr>
                  <w:divsChild>
                    <w:div w:id="3588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03391">
      <w:bodyDiv w:val="1"/>
      <w:marLeft w:val="0"/>
      <w:marRight w:val="0"/>
      <w:marTop w:val="0"/>
      <w:marBottom w:val="0"/>
      <w:divBdr>
        <w:top w:val="none" w:sz="0" w:space="0" w:color="auto"/>
        <w:left w:val="none" w:sz="0" w:space="0" w:color="auto"/>
        <w:bottom w:val="none" w:sz="0" w:space="0" w:color="auto"/>
        <w:right w:val="none" w:sz="0" w:space="0" w:color="auto"/>
      </w:divBdr>
      <w:divsChild>
        <w:div w:id="358510023">
          <w:marLeft w:val="0"/>
          <w:marRight w:val="0"/>
          <w:marTop w:val="0"/>
          <w:marBottom w:val="0"/>
          <w:divBdr>
            <w:top w:val="none" w:sz="0" w:space="0" w:color="auto"/>
            <w:left w:val="none" w:sz="0" w:space="0" w:color="auto"/>
            <w:bottom w:val="none" w:sz="0" w:space="0" w:color="auto"/>
            <w:right w:val="none" w:sz="0" w:space="0" w:color="auto"/>
          </w:divBdr>
        </w:div>
        <w:div w:id="460195852">
          <w:marLeft w:val="0"/>
          <w:marRight w:val="0"/>
          <w:marTop w:val="0"/>
          <w:marBottom w:val="0"/>
          <w:divBdr>
            <w:top w:val="none" w:sz="0" w:space="0" w:color="auto"/>
            <w:left w:val="none" w:sz="0" w:space="0" w:color="auto"/>
            <w:bottom w:val="none" w:sz="0" w:space="0" w:color="auto"/>
            <w:right w:val="none" w:sz="0" w:space="0" w:color="auto"/>
          </w:divBdr>
        </w:div>
        <w:div w:id="1032270268">
          <w:marLeft w:val="0"/>
          <w:marRight w:val="0"/>
          <w:marTop w:val="0"/>
          <w:marBottom w:val="0"/>
          <w:divBdr>
            <w:top w:val="none" w:sz="0" w:space="0" w:color="auto"/>
            <w:left w:val="none" w:sz="0" w:space="0" w:color="auto"/>
            <w:bottom w:val="none" w:sz="0" w:space="0" w:color="auto"/>
            <w:right w:val="none" w:sz="0" w:space="0" w:color="auto"/>
          </w:divBdr>
        </w:div>
        <w:div w:id="383874320">
          <w:marLeft w:val="0"/>
          <w:marRight w:val="0"/>
          <w:marTop w:val="0"/>
          <w:marBottom w:val="0"/>
          <w:divBdr>
            <w:top w:val="none" w:sz="0" w:space="0" w:color="auto"/>
            <w:left w:val="none" w:sz="0" w:space="0" w:color="auto"/>
            <w:bottom w:val="none" w:sz="0" w:space="0" w:color="auto"/>
            <w:right w:val="none" w:sz="0" w:space="0" w:color="auto"/>
          </w:divBdr>
        </w:div>
        <w:div w:id="295718429">
          <w:marLeft w:val="0"/>
          <w:marRight w:val="0"/>
          <w:marTop w:val="0"/>
          <w:marBottom w:val="0"/>
          <w:divBdr>
            <w:top w:val="none" w:sz="0" w:space="0" w:color="auto"/>
            <w:left w:val="none" w:sz="0" w:space="0" w:color="auto"/>
            <w:bottom w:val="none" w:sz="0" w:space="0" w:color="auto"/>
            <w:right w:val="none" w:sz="0" w:space="0" w:color="auto"/>
          </w:divBdr>
        </w:div>
      </w:divsChild>
    </w:div>
    <w:div w:id="1813911630">
      <w:bodyDiv w:val="1"/>
      <w:marLeft w:val="0"/>
      <w:marRight w:val="0"/>
      <w:marTop w:val="0"/>
      <w:marBottom w:val="0"/>
      <w:divBdr>
        <w:top w:val="none" w:sz="0" w:space="0" w:color="auto"/>
        <w:left w:val="none" w:sz="0" w:space="0" w:color="auto"/>
        <w:bottom w:val="none" w:sz="0" w:space="0" w:color="auto"/>
        <w:right w:val="none" w:sz="0" w:space="0" w:color="auto"/>
      </w:divBdr>
    </w:div>
    <w:div w:id="202771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comments" Target="comments.xml"/><Relationship Id="rId26" Type="http://schemas.openxmlformats.org/officeDocument/2006/relationships/image" Target="media/image5.png"/><Relationship Id="rId39" Type="http://schemas.openxmlformats.org/officeDocument/2006/relationships/hyperlink" Target="http://dicom.nema.org/medical/dicom/current/output/chtml/part15/sect_A.5.3.2.html" TargetMode="Externa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hyperlink" Target="http://hl7.org/fhir/2015May/datatypes.html" TargetMode="External"/><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hl7.org/fhir/versions.html" TargetMode="External"/><Relationship Id="rId25" Type="http://schemas.openxmlformats.org/officeDocument/2006/relationships/hyperlink" Target="http://medical.nema.org/medical/dicom/current/output/chtml/part15/sect_A.5.html" TargetMode="External"/><Relationship Id="rId33" Type="http://schemas.openxmlformats.org/officeDocument/2006/relationships/hyperlink" Target="http://hl7.org/fhir/2015May/datatypes.html" TargetMode="External"/><Relationship Id="rId38" Type="http://schemas.openxmlformats.org/officeDocument/2006/relationships/hyperlink" Target="http://hl7.org/fhir/2015May/datatypes.html" TargetMode="Externa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microsoft.com/office/2016/09/relationships/commentsIds" Target="commentsIds.xml"/><Relationship Id="rId29" Type="http://schemas.openxmlformats.org/officeDocument/2006/relationships/hyperlink" Target="http://dicom.nema.org/resources/ontology/DCM"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image" Target="media/image4.jpeg"/><Relationship Id="rId32" Type="http://schemas.openxmlformats.org/officeDocument/2006/relationships/hyperlink" Target="http://hl7.org/fhir/2015May/datatypes.html" TargetMode="External"/><Relationship Id="rId37" Type="http://schemas.openxmlformats.org/officeDocument/2006/relationships/hyperlink" Target="http://hl7.org/fhir/2015May/datatypes.html"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image" Target="media/image3.jpeg"/><Relationship Id="rId28" Type="http://schemas.openxmlformats.org/officeDocument/2006/relationships/hyperlink" Target="http://hl7.org/fhir/R4/codesystem-resource-types.html" TargetMode="External"/><Relationship Id="rId36" Type="http://schemas.openxmlformats.org/officeDocument/2006/relationships/hyperlink" Target="http://hl7.org/fhir/2015May/datatypes.html" TargetMode="External"/><Relationship Id="rId10" Type="http://schemas.openxmlformats.org/officeDocument/2006/relationships/hyperlink" Target="http://ihe.net/Public_Comment/" TargetMode="External"/><Relationship Id="rId19" Type="http://schemas.microsoft.com/office/2011/relationships/commentsExtended" Target="commentsExtended.xml"/><Relationship Id="rId31" Type="http://schemas.openxmlformats.org/officeDocument/2006/relationships/hyperlink" Target="http://hl7.org/fhir/2015May/datatypes.html" TargetMode="Externa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oleObject" Target="embeddings/Microsoft_Word_97_-_2003_Document.doc"/><Relationship Id="rId27" Type="http://schemas.openxmlformats.org/officeDocument/2006/relationships/hyperlink" Target="http://hl7.org/fhir/R4/codesystem-audit-entity-type.html" TargetMode="External"/><Relationship Id="rId30" Type="http://schemas.openxmlformats.org/officeDocument/2006/relationships/hyperlink" Target="http://hl7.org/fhir/STU3/codesystem-audit-event-outcome.html" TargetMode="External"/><Relationship Id="rId35" Type="http://schemas.openxmlformats.org/officeDocument/2006/relationships/hyperlink" Target="http://hl7.org/fhir/2015May/datatypes.html" TargetMode="Externa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A7BFD-98C1-4866-B168-AB0F8C8D9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0</TotalTime>
  <Pages>58</Pages>
  <Words>16950</Words>
  <Characters>96621</Characters>
  <Application>Microsoft Office Word</Application>
  <DocSecurity>0</DocSecurity>
  <Lines>805</Lines>
  <Paragraphs>226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IHE_ITI_Suppl_RESTful-ATNA_Rev2.2_TI_2017-07-21</vt:lpstr>
      <vt:lpstr>IHE_ITI_Suppl_RESTful-ATNA_Rev2.2_TI_2017-07-21</vt:lpstr>
    </vt:vector>
  </TitlesOfParts>
  <Company>IHE</Company>
  <LinksUpToDate>false</LinksUpToDate>
  <CharactersWithSpaces>113345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IHE_ITI_Suppl_RESTful-ATNA_Rev2.2_TI_2017-07-21</dc:title>
  <dc:subject>IHE ITI RESTful ATNA Supplement</dc:subject>
  <dc:creator>IHE ITI Technical Committee</dc:creator>
  <cp:keywords>IHE ITI Supplement</cp:keywords>
  <cp:lastModifiedBy>Gregorio Canal</cp:lastModifiedBy>
  <cp:revision>2</cp:revision>
  <cp:lastPrinted>2015-02-21T19:23:00Z</cp:lastPrinted>
  <dcterms:created xsi:type="dcterms:W3CDTF">2019-07-24T06:48:00Z</dcterms:created>
  <dcterms:modified xsi:type="dcterms:W3CDTF">2019-07-24T06:48:00Z</dcterms:modified>
  <cp:category>IHE Supplement</cp:category>
</cp:coreProperties>
</file>