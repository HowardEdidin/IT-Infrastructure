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6069249C" w14:textId="77777777" w:rsidR="00BD6B97" w:rsidRPr="007A7659" w:rsidRDefault="00BD6B97" w:rsidP="001D3953">
      <w:pPr>
        <w:jc w:val="center"/>
        <w:rPr>
          <w:b/>
          <w:bCs/>
          <w:sz w:val="28"/>
          <w:szCs w:val="28"/>
        </w:rPr>
      </w:pPr>
      <w:r w:rsidRPr="007A7659">
        <w:rPr>
          <w:b/>
          <w:bCs/>
          <w:sz w:val="28"/>
          <w:szCs w:val="28"/>
        </w:rPr>
        <w:t>Integrating the Healthcare Enterprise</w:t>
      </w:r>
    </w:p>
    <w:p w14:paraId="3CAE5135" w14:textId="77777777" w:rsidR="00BD6B97" w:rsidRPr="007A7659" w:rsidRDefault="00BD6B97" w:rsidP="00021399">
      <w:pPr>
        <w:pStyle w:val="BodyText"/>
      </w:pPr>
    </w:p>
    <w:p w14:paraId="066E449C" w14:textId="77777777" w:rsidR="00BD6B97" w:rsidRPr="007A7659" w:rsidRDefault="00554B50">
      <w:pPr>
        <w:jc w:val="center"/>
        <w:rPr>
          <w:b/>
          <w:sz w:val="36"/>
        </w:rPr>
      </w:pPr>
      <w:r w:rsidRPr="007A7659">
        <w:rPr>
          <w:noProof/>
        </w:rPr>
        <w:drawing>
          <wp:inline distT="0" distB="0" distL="0" distR="0" wp14:anchorId="29345A99" wp14:editId="58847A52">
            <wp:extent cx="1621790" cy="835025"/>
            <wp:effectExtent l="0" t="0" r="3810" b="3175"/>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835025"/>
                    </a:xfrm>
                    <a:prstGeom prst="rect">
                      <a:avLst/>
                    </a:prstGeom>
                    <a:noFill/>
                    <a:ln>
                      <a:noFill/>
                    </a:ln>
                  </pic:spPr>
                </pic:pic>
              </a:graphicData>
            </a:graphic>
          </wp:inline>
        </w:drawing>
      </w:r>
    </w:p>
    <w:p w14:paraId="4F4ACCCB" w14:textId="77777777" w:rsidR="00BD6B97" w:rsidRPr="007A7659" w:rsidRDefault="00BD6B97" w:rsidP="00021399">
      <w:pPr>
        <w:pStyle w:val="BodyText"/>
      </w:pPr>
    </w:p>
    <w:p w14:paraId="039F6376" w14:textId="77777777" w:rsidR="00BD6B97" w:rsidRPr="007A7659" w:rsidRDefault="00BD6B97">
      <w:pPr>
        <w:jc w:val="center"/>
        <w:rPr>
          <w:b/>
          <w:sz w:val="44"/>
          <w:szCs w:val="44"/>
        </w:rPr>
      </w:pPr>
      <w:r w:rsidRPr="007A7659">
        <w:rPr>
          <w:b/>
          <w:sz w:val="44"/>
          <w:szCs w:val="44"/>
        </w:rPr>
        <w:t>IHE IT Infrastructure</w:t>
      </w:r>
    </w:p>
    <w:p w14:paraId="14B765EF" w14:textId="77777777" w:rsidR="00BD6B97" w:rsidRPr="007A7659" w:rsidRDefault="00BD6B97">
      <w:pPr>
        <w:jc w:val="center"/>
        <w:rPr>
          <w:b/>
          <w:sz w:val="44"/>
          <w:szCs w:val="44"/>
        </w:rPr>
      </w:pPr>
      <w:r w:rsidRPr="007A7659">
        <w:rPr>
          <w:b/>
          <w:sz w:val="44"/>
          <w:szCs w:val="44"/>
        </w:rPr>
        <w:t xml:space="preserve">Technical Framework </w:t>
      </w:r>
    </w:p>
    <w:p w14:paraId="5ACE40EA" w14:textId="77777777" w:rsidR="00BD6B97" w:rsidRPr="007A7659" w:rsidRDefault="00BD6B97" w:rsidP="00021399">
      <w:pPr>
        <w:pStyle w:val="BodyText"/>
      </w:pPr>
    </w:p>
    <w:p w14:paraId="359D289A" w14:textId="77777777" w:rsidR="00BD6B97" w:rsidRPr="007A7659" w:rsidRDefault="00BD6B97" w:rsidP="00860E06">
      <w:pPr>
        <w:jc w:val="center"/>
        <w:rPr>
          <w:b/>
          <w:bCs/>
          <w:sz w:val="44"/>
        </w:rPr>
      </w:pPr>
      <w:r w:rsidRPr="007A7659">
        <w:rPr>
          <w:b/>
          <w:bCs/>
          <w:sz w:val="44"/>
        </w:rPr>
        <w:t>Volume 2a</w:t>
      </w:r>
    </w:p>
    <w:p w14:paraId="692B5C62" w14:textId="77777777" w:rsidR="00BD6B97" w:rsidRPr="007A7659" w:rsidRDefault="00BD6B97">
      <w:pPr>
        <w:jc w:val="center"/>
        <w:rPr>
          <w:b/>
          <w:bCs/>
          <w:sz w:val="44"/>
        </w:rPr>
      </w:pPr>
      <w:r w:rsidRPr="007A7659">
        <w:rPr>
          <w:b/>
          <w:bCs/>
          <w:sz w:val="44"/>
        </w:rPr>
        <w:t>(ITI TF-2a)</w:t>
      </w:r>
    </w:p>
    <w:p w14:paraId="3F83FD88" w14:textId="77777777" w:rsidR="00BD6B97" w:rsidRPr="007A7659" w:rsidRDefault="00BD6B97">
      <w:pPr>
        <w:jc w:val="center"/>
        <w:rPr>
          <w:b/>
          <w:bCs/>
          <w:sz w:val="44"/>
        </w:rPr>
      </w:pPr>
      <w:r w:rsidRPr="007A7659">
        <w:rPr>
          <w:b/>
          <w:bCs/>
          <w:sz w:val="44"/>
        </w:rPr>
        <w:t>Transactions Part A –</w:t>
      </w:r>
    </w:p>
    <w:p w14:paraId="45A233C1" w14:textId="77777777" w:rsidR="00BD6B97" w:rsidRPr="007A7659" w:rsidRDefault="00BD6B97">
      <w:pPr>
        <w:jc w:val="center"/>
        <w:rPr>
          <w:b/>
          <w:sz w:val="44"/>
          <w:szCs w:val="44"/>
        </w:rPr>
      </w:pPr>
      <w:r w:rsidRPr="007A7659">
        <w:rPr>
          <w:b/>
          <w:sz w:val="44"/>
          <w:szCs w:val="44"/>
        </w:rPr>
        <w:t>Sections 3.1 – 3.28</w:t>
      </w:r>
    </w:p>
    <w:p w14:paraId="7AA85BC9" w14:textId="77777777" w:rsidR="00BD6B97" w:rsidRPr="007A7659" w:rsidRDefault="00BD6B97" w:rsidP="00021399">
      <w:pPr>
        <w:pStyle w:val="BodyText"/>
      </w:pPr>
    </w:p>
    <w:p w14:paraId="27D624B5" w14:textId="77777777" w:rsidR="00BD6B97" w:rsidRPr="007A7659" w:rsidRDefault="00BD6B97" w:rsidP="00021399">
      <w:pPr>
        <w:pStyle w:val="BodyText"/>
      </w:pPr>
    </w:p>
    <w:p w14:paraId="5D4B02CD" w14:textId="77777777" w:rsidR="00BD6B97" w:rsidRPr="007A7659" w:rsidRDefault="00BD6B97" w:rsidP="00021399">
      <w:pPr>
        <w:pStyle w:val="BodyText"/>
      </w:pPr>
    </w:p>
    <w:p w14:paraId="21B76484" w14:textId="77777777" w:rsidR="00BD6B97" w:rsidRPr="007A7659" w:rsidRDefault="00BD6B97" w:rsidP="00021399">
      <w:pPr>
        <w:pStyle w:val="BodyText"/>
      </w:pPr>
    </w:p>
    <w:p w14:paraId="1397E0F7" w14:textId="77777777" w:rsidR="00BD6B97" w:rsidRPr="007A7659" w:rsidRDefault="00BD6B97" w:rsidP="00021399">
      <w:pPr>
        <w:pStyle w:val="BodyText"/>
      </w:pPr>
    </w:p>
    <w:p w14:paraId="449E225F" w14:textId="77777777" w:rsidR="00BD6B97" w:rsidRPr="007A7659" w:rsidRDefault="00BD6B97" w:rsidP="00021399">
      <w:pPr>
        <w:pStyle w:val="BodyText"/>
      </w:pPr>
    </w:p>
    <w:p w14:paraId="01996AA9" w14:textId="77777777" w:rsidR="00BD6B97" w:rsidRPr="007A7659" w:rsidRDefault="00BD6B97" w:rsidP="00021399">
      <w:pPr>
        <w:pStyle w:val="BodyText"/>
      </w:pPr>
    </w:p>
    <w:p w14:paraId="759D8831" w14:textId="77777777" w:rsidR="00BD6B97" w:rsidRPr="007A7659" w:rsidRDefault="00BD6B97" w:rsidP="00021399">
      <w:pPr>
        <w:pStyle w:val="BodyText"/>
      </w:pPr>
    </w:p>
    <w:p w14:paraId="377EC5D9" w14:textId="21AAD753" w:rsidR="00BD6B97" w:rsidRPr="007A7659" w:rsidRDefault="00BD6B97">
      <w:pPr>
        <w:jc w:val="center"/>
        <w:rPr>
          <w:b/>
          <w:sz w:val="28"/>
          <w:szCs w:val="28"/>
        </w:rPr>
      </w:pPr>
      <w:r w:rsidRPr="007A7659">
        <w:rPr>
          <w:b/>
          <w:sz w:val="28"/>
          <w:szCs w:val="28"/>
        </w:rPr>
        <w:t>Revision 1</w:t>
      </w:r>
      <w:r w:rsidR="00A45CCD" w:rsidRPr="007A7659">
        <w:rPr>
          <w:b/>
          <w:sz w:val="28"/>
          <w:szCs w:val="28"/>
        </w:rPr>
        <w:t>5</w:t>
      </w:r>
      <w:r w:rsidRPr="007A7659">
        <w:rPr>
          <w:b/>
          <w:sz w:val="28"/>
          <w:szCs w:val="28"/>
        </w:rPr>
        <w:t>.0</w:t>
      </w:r>
      <w:r w:rsidR="00A45CCD" w:rsidRPr="007A7659">
        <w:rPr>
          <w:b/>
          <w:sz w:val="28"/>
          <w:szCs w:val="28"/>
        </w:rPr>
        <w:t xml:space="preserve"> </w:t>
      </w:r>
      <w:r w:rsidRPr="007A7659">
        <w:rPr>
          <w:b/>
          <w:sz w:val="28"/>
          <w:szCs w:val="28"/>
        </w:rPr>
        <w:t>– Final Text</w:t>
      </w:r>
    </w:p>
    <w:p w14:paraId="1578F991" w14:textId="27567829" w:rsidR="00BD6B97" w:rsidRPr="007A7659" w:rsidRDefault="00CC4641">
      <w:pPr>
        <w:jc w:val="center"/>
        <w:rPr>
          <w:b/>
          <w:sz w:val="28"/>
          <w:szCs w:val="28"/>
        </w:rPr>
      </w:pPr>
      <w:r w:rsidRPr="007A7659">
        <w:rPr>
          <w:b/>
          <w:sz w:val="28"/>
          <w:szCs w:val="28"/>
        </w:rPr>
        <w:t xml:space="preserve">July </w:t>
      </w:r>
      <w:r w:rsidR="009260E8">
        <w:rPr>
          <w:b/>
          <w:sz w:val="28"/>
          <w:szCs w:val="28"/>
        </w:rPr>
        <w:t>24</w:t>
      </w:r>
      <w:r w:rsidR="00933596" w:rsidRPr="007A7659">
        <w:rPr>
          <w:b/>
          <w:sz w:val="28"/>
          <w:szCs w:val="28"/>
        </w:rPr>
        <w:t>, 201</w:t>
      </w:r>
      <w:r w:rsidR="00A45CCD" w:rsidRPr="007A7659">
        <w:rPr>
          <w:b/>
          <w:sz w:val="28"/>
          <w:szCs w:val="28"/>
        </w:rPr>
        <w:t>8</w:t>
      </w:r>
    </w:p>
    <w:p w14:paraId="5D0ADA15" w14:textId="77777777" w:rsidR="00BD6B97" w:rsidRPr="007A7659" w:rsidRDefault="00BD6B97" w:rsidP="00D842A4">
      <w:pPr>
        <w:pStyle w:val="BodyText"/>
      </w:pPr>
    </w:p>
    <w:p w14:paraId="045D507E" w14:textId="77777777" w:rsidR="00BD6B97" w:rsidRPr="007A7659" w:rsidRDefault="00BD6B97" w:rsidP="00D842A4">
      <w:pPr>
        <w:pStyle w:val="BodyText"/>
      </w:pPr>
    </w:p>
    <w:p w14:paraId="0AE5A4BA" w14:textId="77777777" w:rsidR="00BD6B97" w:rsidRPr="007A7659" w:rsidRDefault="00BD6B97" w:rsidP="00D842A4">
      <w:pPr>
        <w:pStyle w:val="BodyText"/>
      </w:pPr>
    </w:p>
    <w:p w14:paraId="26ED3AD4" w14:textId="77777777" w:rsidR="00BD6B97" w:rsidRPr="007A7659" w:rsidRDefault="00BD6B97" w:rsidP="00D842A4">
      <w:pPr>
        <w:pBdr>
          <w:top w:val="single" w:sz="18" w:space="1" w:color="auto"/>
          <w:left w:val="single" w:sz="18" w:space="4" w:color="auto"/>
          <w:bottom w:val="single" w:sz="18" w:space="1" w:color="auto"/>
          <w:right w:val="single" w:sz="18" w:space="4" w:color="auto"/>
        </w:pBdr>
        <w:spacing w:line="276" w:lineRule="auto"/>
        <w:jc w:val="center"/>
      </w:pPr>
      <w:r w:rsidRPr="007A7659">
        <w:rPr>
          <w:b/>
        </w:rPr>
        <w:t xml:space="preserve">Please verify you have the most recent version of this document, </w:t>
      </w:r>
      <w:r w:rsidRPr="007A7659">
        <w:t xml:space="preserve">which is published </w:t>
      </w:r>
      <w:hyperlink r:id="rId10" w:history="1">
        <w:r w:rsidRPr="007A7659">
          <w:rPr>
            <w:color w:val="0000FF"/>
            <w:u w:val="single"/>
          </w:rPr>
          <w:t>here</w:t>
        </w:r>
      </w:hyperlink>
      <w:r w:rsidRPr="007A7659">
        <w:t>.</w:t>
      </w:r>
    </w:p>
    <w:p w14:paraId="75F6A6E3" w14:textId="77777777" w:rsidR="00BD6B97" w:rsidRPr="007A7659" w:rsidRDefault="00BD6B97" w:rsidP="006E0D8C">
      <w:pPr>
        <w:pStyle w:val="BodyText"/>
        <w:rPr>
          <w:b/>
        </w:rPr>
      </w:pPr>
      <w:r w:rsidRPr="007A7659">
        <w:br w:type="page"/>
      </w:r>
      <w:r w:rsidRPr="007A7659">
        <w:rPr>
          <w:b/>
        </w:rPr>
        <w:lastRenderedPageBreak/>
        <w:t>CONTENTS</w:t>
      </w:r>
    </w:p>
    <w:p w14:paraId="126D446F" w14:textId="77777777" w:rsidR="00BD6B97" w:rsidRPr="007A7659" w:rsidRDefault="00BD6B97" w:rsidP="001D3953">
      <w:pPr>
        <w:pStyle w:val="BodyText"/>
      </w:pPr>
    </w:p>
    <w:p w14:paraId="04E71472" w14:textId="6C86771E" w:rsidR="009B072B" w:rsidRDefault="00BD6B97">
      <w:pPr>
        <w:pStyle w:val="TOC1"/>
        <w:rPr>
          <w:rFonts w:asciiTheme="minorHAnsi" w:eastAsiaTheme="minorEastAsia" w:hAnsiTheme="minorHAnsi" w:cstheme="minorBidi"/>
          <w:noProof/>
          <w:sz w:val="22"/>
          <w:szCs w:val="22"/>
        </w:rPr>
      </w:pPr>
      <w:r w:rsidRPr="007A7659">
        <w:fldChar w:fldCharType="begin"/>
      </w:r>
      <w:r w:rsidRPr="007A7659">
        <w:instrText xml:space="preserve"> TOC \o "2-3" \f \h \z \t "Heading 1,1,Glossary,1,Title,1" </w:instrText>
      </w:r>
      <w:r w:rsidRPr="007A7659">
        <w:fldChar w:fldCharType="separate"/>
      </w:r>
      <w:hyperlink w:anchor="_Toc518548537" w:history="1">
        <w:r w:rsidR="009B072B" w:rsidRPr="00BE461B">
          <w:rPr>
            <w:rStyle w:val="Hyperlink"/>
            <w:noProof/>
          </w:rPr>
          <w:t>1</w:t>
        </w:r>
        <w:r w:rsidR="009B072B">
          <w:rPr>
            <w:rFonts w:asciiTheme="minorHAnsi" w:eastAsiaTheme="minorEastAsia" w:hAnsiTheme="minorHAnsi" w:cstheme="minorBidi"/>
            <w:noProof/>
            <w:sz w:val="22"/>
            <w:szCs w:val="22"/>
          </w:rPr>
          <w:tab/>
        </w:r>
        <w:r w:rsidR="009B072B" w:rsidRPr="00BE461B">
          <w:rPr>
            <w:rStyle w:val="Hyperlink"/>
            <w:noProof/>
          </w:rPr>
          <w:t>Introduction</w:t>
        </w:r>
        <w:r w:rsidR="009B072B">
          <w:rPr>
            <w:noProof/>
            <w:webHidden/>
          </w:rPr>
          <w:tab/>
        </w:r>
        <w:r w:rsidR="009B072B">
          <w:rPr>
            <w:noProof/>
            <w:webHidden/>
          </w:rPr>
          <w:fldChar w:fldCharType="begin"/>
        </w:r>
        <w:r w:rsidR="009B072B">
          <w:rPr>
            <w:noProof/>
            <w:webHidden/>
          </w:rPr>
          <w:instrText xml:space="preserve"> PAGEREF _Toc518548537 \h </w:instrText>
        </w:r>
        <w:r w:rsidR="009B072B">
          <w:rPr>
            <w:noProof/>
            <w:webHidden/>
          </w:rPr>
        </w:r>
        <w:r w:rsidR="009B072B">
          <w:rPr>
            <w:noProof/>
            <w:webHidden/>
          </w:rPr>
          <w:fldChar w:fldCharType="separate"/>
        </w:r>
        <w:r w:rsidR="00996D46">
          <w:rPr>
            <w:noProof/>
            <w:webHidden/>
          </w:rPr>
          <w:t>6</w:t>
        </w:r>
        <w:r w:rsidR="009B072B">
          <w:rPr>
            <w:noProof/>
            <w:webHidden/>
          </w:rPr>
          <w:fldChar w:fldCharType="end"/>
        </w:r>
      </w:hyperlink>
    </w:p>
    <w:p w14:paraId="3007FCC8" w14:textId="1CB2F9CB" w:rsidR="009B072B" w:rsidRDefault="00C260DD">
      <w:pPr>
        <w:pStyle w:val="TOC2"/>
        <w:tabs>
          <w:tab w:val="left" w:pos="1152"/>
        </w:tabs>
        <w:rPr>
          <w:rFonts w:asciiTheme="minorHAnsi" w:eastAsiaTheme="minorEastAsia" w:hAnsiTheme="minorHAnsi" w:cstheme="minorBidi"/>
          <w:noProof/>
          <w:sz w:val="22"/>
          <w:szCs w:val="22"/>
        </w:rPr>
      </w:pPr>
      <w:hyperlink w:anchor="_Toc518548538" w:history="1">
        <w:r w:rsidR="009B072B" w:rsidRPr="00BE461B">
          <w:rPr>
            <w:rStyle w:val="Hyperlink"/>
            <w:noProof/>
          </w:rPr>
          <w:t>1.1</w:t>
        </w:r>
        <w:r w:rsidR="009B072B">
          <w:rPr>
            <w:rFonts w:asciiTheme="minorHAnsi" w:eastAsiaTheme="minorEastAsia" w:hAnsiTheme="minorHAnsi" w:cstheme="minorBidi"/>
            <w:noProof/>
            <w:sz w:val="22"/>
            <w:szCs w:val="22"/>
          </w:rPr>
          <w:tab/>
        </w:r>
        <w:r w:rsidR="009B072B" w:rsidRPr="00BE461B">
          <w:rPr>
            <w:rStyle w:val="Hyperlink"/>
            <w:noProof/>
          </w:rPr>
          <w:t>Introduction to IHE</w:t>
        </w:r>
        <w:r w:rsidR="009B072B">
          <w:rPr>
            <w:noProof/>
            <w:webHidden/>
          </w:rPr>
          <w:tab/>
        </w:r>
        <w:r w:rsidR="009B072B">
          <w:rPr>
            <w:noProof/>
            <w:webHidden/>
          </w:rPr>
          <w:fldChar w:fldCharType="begin"/>
        </w:r>
        <w:r w:rsidR="009B072B">
          <w:rPr>
            <w:noProof/>
            <w:webHidden/>
          </w:rPr>
          <w:instrText xml:space="preserve"> PAGEREF _Toc518548538 \h </w:instrText>
        </w:r>
        <w:r w:rsidR="009B072B">
          <w:rPr>
            <w:noProof/>
            <w:webHidden/>
          </w:rPr>
        </w:r>
        <w:r w:rsidR="009B072B">
          <w:rPr>
            <w:noProof/>
            <w:webHidden/>
          </w:rPr>
          <w:fldChar w:fldCharType="separate"/>
        </w:r>
        <w:r w:rsidR="00996D46">
          <w:rPr>
            <w:noProof/>
            <w:webHidden/>
          </w:rPr>
          <w:t>6</w:t>
        </w:r>
        <w:r w:rsidR="009B072B">
          <w:rPr>
            <w:noProof/>
            <w:webHidden/>
          </w:rPr>
          <w:fldChar w:fldCharType="end"/>
        </w:r>
      </w:hyperlink>
    </w:p>
    <w:p w14:paraId="3D79544E" w14:textId="4F375C3C" w:rsidR="009B072B" w:rsidRDefault="00C260DD">
      <w:pPr>
        <w:pStyle w:val="TOC2"/>
        <w:tabs>
          <w:tab w:val="left" w:pos="1152"/>
        </w:tabs>
        <w:rPr>
          <w:rFonts w:asciiTheme="minorHAnsi" w:eastAsiaTheme="minorEastAsia" w:hAnsiTheme="minorHAnsi" w:cstheme="minorBidi"/>
          <w:noProof/>
          <w:sz w:val="22"/>
          <w:szCs w:val="22"/>
        </w:rPr>
      </w:pPr>
      <w:hyperlink w:anchor="_Toc518548539" w:history="1">
        <w:r w:rsidR="009B072B" w:rsidRPr="00BE461B">
          <w:rPr>
            <w:rStyle w:val="Hyperlink"/>
            <w:noProof/>
          </w:rPr>
          <w:t>1.2</w:t>
        </w:r>
        <w:r w:rsidR="009B072B">
          <w:rPr>
            <w:rFonts w:asciiTheme="minorHAnsi" w:eastAsiaTheme="minorEastAsia" w:hAnsiTheme="minorHAnsi" w:cstheme="minorBidi"/>
            <w:noProof/>
            <w:sz w:val="22"/>
            <w:szCs w:val="22"/>
          </w:rPr>
          <w:tab/>
        </w:r>
        <w:r w:rsidR="009B072B" w:rsidRPr="00BE461B">
          <w:rPr>
            <w:rStyle w:val="Hyperlink"/>
            <w:noProof/>
          </w:rPr>
          <w:t>Intended Audience</w:t>
        </w:r>
        <w:r w:rsidR="009B072B">
          <w:rPr>
            <w:noProof/>
            <w:webHidden/>
          </w:rPr>
          <w:tab/>
        </w:r>
        <w:r w:rsidR="009B072B">
          <w:rPr>
            <w:noProof/>
            <w:webHidden/>
          </w:rPr>
          <w:fldChar w:fldCharType="begin"/>
        </w:r>
        <w:r w:rsidR="009B072B">
          <w:rPr>
            <w:noProof/>
            <w:webHidden/>
          </w:rPr>
          <w:instrText xml:space="preserve"> PAGEREF _Toc518548539 \h </w:instrText>
        </w:r>
        <w:r w:rsidR="009B072B">
          <w:rPr>
            <w:noProof/>
            <w:webHidden/>
          </w:rPr>
        </w:r>
        <w:r w:rsidR="009B072B">
          <w:rPr>
            <w:noProof/>
            <w:webHidden/>
          </w:rPr>
          <w:fldChar w:fldCharType="separate"/>
        </w:r>
        <w:r w:rsidR="00996D46">
          <w:rPr>
            <w:noProof/>
            <w:webHidden/>
          </w:rPr>
          <w:t>6</w:t>
        </w:r>
        <w:r w:rsidR="009B072B">
          <w:rPr>
            <w:noProof/>
            <w:webHidden/>
          </w:rPr>
          <w:fldChar w:fldCharType="end"/>
        </w:r>
      </w:hyperlink>
    </w:p>
    <w:p w14:paraId="72A41165" w14:textId="208F69DD" w:rsidR="009B072B" w:rsidRDefault="00C260DD">
      <w:pPr>
        <w:pStyle w:val="TOC2"/>
        <w:tabs>
          <w:tab w:val="left" w:pos="1152"/>
        </w:tabs>
        <w:rPr>
          <w:rFonts w:asciiTheme="minorHAnsi" w:eastAsiaTheme="minorEastAsia" w:hAnsiTheme="minorHAnsi" w:cstheme="minorBidi"/>
          <w:noProof/>
          <w:sz w:val="22"/>
          <w:szCs w:val="22"/>
        </w:rPr>
      </w:pPr>
      <w:hyperlink w:anchor="_Toc518548540" w:history="1">
        <w:r w:rsidR="009B072B" w:rsidRPr="00BE461B">
          <w:rPr>
            <w:rStyle w:val="Hyperlink"/>
            <w:noProof/>
          </w:rPr>
          <w:t>1.3</w:t>
        </w:r>
        <w:r w:rsidR="009B072B">
          <w:rPr>
            <w:rFonts w:asciiTheme="minorHAnsi" w:eastAsiaTheme="minorEastAsia" w:hAnsiTheme="minorHAnsi" w:cstheme="minorBidi"/>
            <w:noProof/>
            <w:sz w:val="22"/>
            <w:szCs w:val="22"/>
          </w:rPr>
          <w:tab/>
        </w:r>
        <w:r w:rsidR="009B072B" w:rsidRPr="00BE461B">
          <w:rPr>
            <w:rStyle w:val="Hyperlink"/>
            <w:noProof/>
          </w:rPr>
          <w:t>Overview of Technical Framework Volume 2</w:t>
        </w:r>
        <w:r w:rsidR="009B072B">
          <w:rPr>
            <w:noProof/>
            <w:webHidden/>
          </w:rPr>
          <w:tab/>
        </w:r>
        <w:r w:rsidR="009B072B">
          <w:rPr>
            <w:noProof/>
            <w:webHidden/>
          </w:rPr>
          <w:fldChar w:fldCharType="begin"/>
        </w:r>
        <w:r w:rsidR="009B072B">
          <w:rPr>
            <w:noProof/>
            <w:webHidden/>
          </w:rPr>
          <w:instrText xml:space="preserve"> PAGEREF _Toc518548540 \h </w:instrText>
        </w:r>
        <w:r w:rsidR="009B072B">
          <w:rPr>
            <w:noProof/>
            <w:webHidden/>
          </w:rPr>
        </w:r>
        <w:r w:rsidR="009B072B">
          <w:rPr>
            <w:noProof/>
            <w:webHidden/>
          </w:rPr>
          <w:fldChar w:fldCharType="separate"/>
        </w:r>
        <w:r w:rsidR="00996D46">
          <w:rPr>
            <w:noProof/>
            <w:webHidden/>
          </w:rPr>
          <w:t>7</w:t>
        </w:r>
        <w:r w:rsidR="009B072B">
          <w:rPr>
            <w:noProof/>
            <w:webHidden/>
          </w:rPr>
          <w:fldChar w:fldCharType="end"/>
        </w:r>
      </w:hyperlink>
    </w:p>
    <w:p w14:paraId="1B3C4076" w14:textId="3E9474F2" w:rsidR="009B072B" w:rsidRDefault="00C260DD">
      <w:pPr>
        <w:pStyle w:val="TOC2"/>
        <w:tabs>
          <w:tab w:val="left" w:pos="1152"/>
        </w:tabs>
        <w:rPr>
          <w:rFonts w:asciiTheme="minorHAnsi" w:eastAsiaTheme="minorEastAsia" w:hAnsiTheme="minorHAnsi" w:cstheme="minorBidi"/>
          <w:noProof/>
          <w:sz w:val="22"/>
          <w:szCs w:val="22"/>
        </w:rPr>
      </w:pPr>
      <w:hyperlink w:anchor="_Toc518548541" w:history="1">
        <w:r w:rsidR="009B072B" w:rsidRPr="00BE461B">
          <w:rPr>
            <w:rStyle w:val="Hyperlink"/>
            <w:noProof/>
          </w:rPr>
          <w:t>1.4</w:t>
        </w:r>
        <w:r w:rsidR="009B072B">
          <w:rPr>
            <w:rFonts w:asciiTheme="minorHAnsi" w:eastAsiaTheme="minorEastAsia" w:hAnsiTheme="minorHAnsi" w:cstheme="minorBidi"/>
            <w:noProof/>
            <w:sz w:val="22"/>
            <w:szCs w:val="22"/>
          </w:rPr>
          <w:tab/>
        </w:r>
        <w:r w:rsidR="009B072B" w:rsidRPr="00BE461B">
          <w:rPr>
            <w:rStyle w:val="Hyperlink"/>
            <w:noProof/>
          </w:rPr>
          <w:t>Comment Process</w:t>
        </w:r>
        <w:r w:rsidR="009B072B">
          <w:rPr>
            <w:noProof/>
            <w:webHidden/>
          </w:rPr>
          <w:tab/>
        </w:r>
        <w:r w:rsidR="009B072B">
          <w:rPr>
            <w:noProof/>
            <w:webHidden/>
          </w:rPr>
          <w:fldChar w:fldCharType="begin"/>
        </w:r>
        <w:r w:rsidR="009B072B">
          <w:rPr>
            <w:noProof/>
            <w:webHidden/>
          </w:rPr>
          <w:instrText xml:space="preserve"> PAGEREF _Toc518548541 \h </w:instrText>
        </w:r>
        <w:r w:rsidR="009B072B">
          <w:rPr>
            <w:noProof/>
            <w:webHidden/>
          </w:rPr>
        </w:r>
        <w:r w:rsidR="009B072B">
          <w:rPr>
            <w:noProof/>
            <w:webHidden/>
          </w:rPr>
          <w:fldChar w:fldCharType="separate"/>
        </w:r>
        <w:r w:rsidR="00996D46">
          <w:rPr>
            <w:noProof/>
            <w:webHidden/>
          </w:rPr>
          <w:t>7</w:t>
        </w:r>
        <w:r w:rsidR="009B072B">
          <w:rPr>
            <w:noProof/>
            <w:webHidden/>
          </w:rPr>
          <w:fldChar w:fldCharType="end"/>
        </w:r>
      </w:hyperlink>
    </w:p>
    <w:p w14:paraId="7181B094" w14:textId="5FB82F1E" w:rsidR="009B072B" w:rsidRDefault="00C260DD">
      <w:pPr>
        <w:pStyle w:val="TOC2"/>
        <w:tabs>
          <w:tab w:val="left" w:pos="1152"/>
        </w:tabs>
        <w:rPr>
          <w:rFonts w:asciiTheme="minorHAnsi" w:eastAsiaTheme="minorEastAsia" w:hAnsiTheme="minorHAnsi" w:cstheme="minorBidi"/>
          <w:noProof/>
          <w:sz w:val="22"/>
          <w:szCs w:val="22"/>
        </w:rPr>
      </w:pPr>
      <w:hyperlink w:anchor="_Toc518548542" w:history="1">
        <w:r w:rsidR="009B072B" w:rsidRPr="00BE461B">
          <w:rPr>
            <w:rStyle w:val="Hyperlink"/>
            <w:noProof/>
          </w:rPr>
          <w:t>1.5</w:t>
        </w:r>
        <w:r w:rsidR="009B072B">
          <w:rPr>
            <w:rFonts w:asciiTheme="minorHAnsi" w:eastAsiaTheme="minorEastAsia" w:hAnsiTheme="minorHAnsi" w:cstheme="minorBidi"/>
            <w:noProof/>
            <w:sz w:val="22"/>
            <w:szCs w:val="22"/>
          </w:rPr>
          <w:tab/>
        </w:r>
        <w:r w:rsidR="009B072B" w:rsidRPr="00BE461B">
          <w:rPr>
            <w:rStyle w:val="Hyperlink"/>
            <w:noProof/>
          </w:rPr>
          <w:t>Copyright Licenses</w:t>
        </w:r>
        <w:r w:rsidR="009B072B">
          <w:rPr>
            <w:noProof/>
            <w:webHidden/>
          </w:rPr>
          <w:tab/>
        </w:r>
        <w:r w:rsidR="009B072B">
          <w:rPr>
            <w:noProof/>
            <w:webHidden/>
          </w:rPr>
          <w:fldChar w:fldCharType="begin"/>
        </w:r>
        <w:r w:rsidR="009B072B">
          <w:rPr>
            <w:noProof/>
            <w:webHidden/>
          </w:rPr>
          <w:instrText xml:space="preserve"> PAGEREF _Toc518548542 \h </w:instrText>
        </w:r>
        <w:r w:rsidR="009B072B">
          <w:rPr>
            <w:noProof/>
            <w:webHidden/>
          </w:rPr>
        </w:r>
        <w:r w:rsidR="009B072B">
          <w:rPr>
            <w:noProof/>
            <w:webHidden/>
          </w:rPr>
          <w:fldChar w:fldCharType="separate"/>
        </w:r>
        <w:r w:rsidR="00996D46">
          <w:rPr>
            <w:noProof/>
            <w:webHidden/>
          </w:rPr>
          <w:t>7</w:t>
        </w:r>
        <w:r w:rsidR="009B072B">
          <w:rPr>
            <w:noProof/>
            <w:webHidden/>
          </w:rPr>
          <w:fldChar w:fldCharType="end"/>
        </w:r>
      </w:hyperlink>
    </w:p>
    <w:p w14:paraId="17600312" w14:textId="6A547FD3" w:rsidR="009B072B" w:rsidRDefault="00C260DD">
      <w:pPr>
        <w:pStyle w:val="TOC3"/>
        <w:tabs>
          <w:tab w:val="left" w:pos="1584"/>
        </w:tabs>
        <w:rPr>
          <w:rFonts w:asciiTheme="minorHAnsi" w:eastAsiaTheme="minorEastAsia" w:hAnsiTheme="minorHAnsi" w:cstheme="minorBidi"/>
          <w:noProof/>
          <w:sz w:val="22"/>
          <w:szCs w:val="22"/>
        </w:rPr>
      </w:pPr>
      <w:hyperlink w:anchor="_Toc518548543" w:history="1">
        <w:r w:rsidR="009B072B" w:rsidRPr="00BE461B">
          <w:rPr>
            <w:rStyle w:val="Hyperlink"/>
            <w:noProof/>
          </w:rPr>
          <w:t>1.5.1</w:t>
        </w:r>
        <w:r w:rsidR="009B072B">
          <w:rPr>
            <w:rFonts w:asciiTheme="minorHAnsi" w:eastAsiaTheme="minorEastAsia" w:hAnsiTheme="minorHAnsi" w:cstheme="minorBidi"/>
            <w:noProof/>
            <w:sz w:val="22"/>
            <w:szCs w:val="22"/>
          </w:rPr>
          <w:tab/>
        </w:r>
        <w:r w:rsidR="009B072B" w:rsidRPr="00BE461B">
          <w:rPr>
            <w:rStyle w:val="Hyperlink"/>
            <w:noProof/>
          </w:rPr>
          <w:t>Copyright of Base Standards</w:t>
        </w:r>
        <w:r w:rsidR="009B072B">
          <w:rPr>
            <w:noProof/>
            <w:webHidden/>
          </w:rPr>
          <w:tab/>
        </w:r>
        <w:r w:rsidR="009B072B">
          <w:rPr>
            <w:noProof/>
            <w:webHidden/>
          </w:rPr>
          <w:fldChar w:fldCharType="begin"/>
        </w:r>
        <w:r w:rsidR="009B072B">
          <w:rPr>
            <w:noProof/>
            <w:webHidden/>
          </w:rPr>
          <w:instrText xml:space="preserve"> PAGEREF _Toc518548543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59629331" w14:textId="5D7C187E" w:rsidR="009B072B" w:rsidRDefault="00C260DD">
      <w:pPr>
        <w:pStyle w:val="TOC2"/>
        <w:tabs>
          <w:tab w:val="left" w:pos="1152"/>
        </w:tabs>
        <w:rPr>
          <w:rFonts w:asciiTheme="minorHAnsi" w:eastAsiaTheme="minorEastAsia" w:hAnsiTheme="minorHAnsi" w:cstheme="minorBidi"/>
          <w:noProof/>
          <w:sz w:val="22"/>
          <w:szCs w:val="22"/>
        </w:rPr>
      </w:pPr>
      <w:hyperlink w:anchor="_Toc518548544" w:history="1">
        <w:r w:rsidR="009B072B" w:rsidRPr="00BE461B">
          <w:rPr>
            <w:rStyle w:val="Hyperlink"/>
            <w:noProof/>
          </w:rPr>
          <w:t>1.6</w:t>
        </w:r>
        <w:r w:rsidR="009B072B">
          <w:rPr>
            <w:rFonts w:asciiTheme="minorHAnsi" w:eastAsiaTheme="minorEastAsia" w:hAnsiTheme="minorHAnsi" w:cstheme="minorBidi"/>
            <w:noProof/>
            <w:sz w:val="22"/>
            <w:szCs w:val="22"/>
          </w:rPr>
          <w:tab/>
        </w:r>
        <w:r w:rsidR="009B072B" w:rsidRPr="00BE461B">
          <w:rPr>
            <w:rStyle w:val="Hyperlink"/>
            <w:noProof/>
          </w:rPr>
          <w:t>Trademark</w:t>
        </w:r>
        <w:r w:rsidR="009B072B">
          <w:rPr>
            <w:noProof/>
            <w:webHidden/>
          </w:rPr>
          <w:tab/>
        </w:r>
        <w:r w:rsidR="009B072B">
          <w:rPr>
            <w:noProof/>
            <w:webHidden/>
          </w:rPr>
          <w:fldChar w:fldCharType="begin"/>
        </w:r>
        <w:r w:rsidR="009B072B">
          <w:rPr>
            <w:noProof/>
            <w:webHidden/>
          </w:rPr>
          <w:instrText xml:space="preserve"> PAGEREF _Toc518548544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35B5ADD8" w14:textId="14744D9F" w:rsidR="009B072B" w:rsidRDefault="00C260DD">
      <w:pPr>
        <w:pStyle w:val="TOC2"/>
        <w:tabs>
          <w:tab w:val="left" w:pos="1152"/>
        </w:tabs>
        <w:rPr>
          <w:rFonts w:asciiTheme="minorHAnsi" w:eastAsiaTheme="minorEastAsia" w:hAnsiTheme="minorHAnsi" w:cstheme="minorBidi"/>
          <w:noProof/>
          <w:sz w:val="22"/>
          <w:szCs w:val="22"/>
        </w:rPr>
      </w:pPr>
      <w:hyperlink w:anchor="_Toc518548545" w:history="1">
        <w:r w:rsidR="009B072B" w:rsidRPr="00BE461B">
          <w:rPr>
            <w:rStyle w:val="Hyperlink"/>
            <w:noProof/>
          </w:rPr>
          <w:t>1.7</w:t>
        </w:r>
        <w:r w:rsidR="009B072B">
          <w:rPr>
            <w:rFonts w:asciiTheme="minorHAnsi" w:eastAsiaTheme="minorEastAsia" w:hAnsiTheme="minorHAnsi" w:cstheme="minorBidi"/>
            <w:noProof/>
            <w:sz w:val="22"/>
            <w:szCs w:val="22"/>
          </w:rPr>
          <w:tab/>
        </w:r>
        <w:r w:rsidR="009B072B" w:rsidRPr="00BE461B">
          <w:rPr>
            <w:rStyle w:val="Hyperlink"/>
            <w:noProof/>
          </w:rPr>
          <w:t>Disclaimer Regarding Patent Rights</w:t>
        </w:r>
        <w:r w:rsidR="009B072B">
          <w:rPr>
            <w:noProof/>
            <w:webHidden/>
          </w:rPr>
          <w:tab/>
        </w:r>
        <w:r w:rsidR="009B072B">
          <w:rPr>
            <w:noProof/>
            <w:webHidden/>
          </w:rPr>
          <w:fldChar w:fldCharType="begin"/>
        </w:r>
        <w:r w:rsidR="009B072B">
          <w:rPr>
            <w:noProof/>
            <w:webHidden/>
          </w:rPr>
          <w:instrText xml:space="preserve"> PAGEREF _Toc518548545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15DB18A7" w14:textId="3B056781" w:rsidR="009B072B" w:rsidRDefault="00C260DD">
      <w:pPr>
        <w:pStyle w:val="TOC2"/>
        <w:tabs>
          <w:tab w:val="left" w:pos="1152"/>
        </w:tabs>
        <w:rPr>
          <w:rFonts w:asciiTheme="minorHAnsi" w:eastAsiaTheme="minorEastAsia" w:hAnsiTheme="minorHAnsi" w:cstheme="minorBidi"/>
          <w:noProof/>
          <w:sz w:val="22"/>
          <w:szCs w:val="22"/>
        </w:rPr>
      </w:pPr>
      <w:hyperlink w:anchor="_Toc518548546" w:history="1">
        <w:r w:rsidR="009B072B" w:rsidRPr="00BE461B">
          <w:rPr>
            <w:rStyle w:val="Hyperlink"/>
            <w:noProof/>
          </w:rPr>
          <w:t>1.8</w:t>
        </w:r>
        <w:r w:rsidR="009B072B">
          <w:rPr>
            <w:rFonts w:asciiTheme="minorHAnsi" w:eastAsiaTheme="minorEastAsia" w:hAnsiTheme="minorHAnsi" w:cstheme="minorBidi"/>
            <w:noProof/>
            <w:sz w:val="22"/>
            <w:szCs w:val="22"/>
          </w:rPr>
          <w:tab/>
        </w:r>
        <w:r w:rsidR="009B072B" w:rsidRPr="00BE461B">
          <w:rPr>
            <w:rStyle w:val="Hyperlink"/>
            <w:noProof/>
          </w:rPr>
          <w:t>History of Document Changes</w:t>
        </w:r>
        <w:r w:rsidR="009B072B">
          <w:rPr>
            <w:noProof/>
            <w:webHidden/>
          </w:rPr>
          <w:tab/>
        </w:r>
        <w:r w:rsidR="009B072B">
          <w:rPr>
            <w:noProof/>
            <w:webHidden/>
          </w:rPr>
          <w:fldChar w:fldCharType="begin"/>
        </w:r>
        <w:r w:rsidR="009B072B">
          <w:rPr>
            <w:noProof/>
            <w:webHidden/>
          </w:rPr>
          <w:instrText xml:space="preserve"> PAGEREF _Toc518548546 \h </w:instrText>
        </w:r>
        <w:r w:rsidR="009B072B">
          <w:rPr>
            <w:noProof/>
            <w:webHidden/>
          </w:rPr>
        </w:r>
        <w:r w:rsidR="009B072B">
          <w:rPr>
            <w:noProof/>
            <w:webHidden/>
          </w:rPr>
          <w:fldChar w:fldCharType="separate"/>
        </w:r>
        <w:r w:rsidR="00996D46">
          <w:rPr>
            <w:noProof/>
            <w:webHidden/>
          </w:rPr>
          <w:t>8</w:t>
        </w:r>
        <w:r w:rsidR="009B072B">
          <w:rPr>
            <w:noProof/>
            <w:webHidden/>
          </w:rPr>
          <w:fldChar w:fldCharType="end"/>
        </w:r>
      </w:hyperlink>
    </w:p>
    <w:p w14:paraId="114D88B3" w14:textId="4073AAD4" w:rsidR="009B072B" w:rsidRDefault="00C260DD">
      <w:pPr>
        <w:pStyle w:val="TOC1"/>
        <w:rPr>
          <w:rFonts w:asciiTheme="minorHAnsi" w:eastAsiaTheme="minorEastAsia" w:hAnsiTheme="minorHAnsi" w:cstheme="minorBidi"/>
          <w:noProof/>
          <w:sz w:val="22"/>
          <w:szCs w:val="22"/>
        </w:rPr>
      </w:pPr>
      <w:hyperlink w:anchor="_Toc518548590" w:history="1">
        <w:r w:rsidR="009B072B" w:rsidRPr="00BE461B">
          <w:rPr>
            <w:rStyle w:val="Hyperlink"/>
            <w:noProof/>
          </w:rPr>
          <w:t>2</w:t>
        </w:r>
        <w:r w:rsidR="009B072B">
          <w:rPr>
            <w:rFonts w:asciiTheme="minorHAnsi" w:eastAsiaTheme="minorEastAsia" w:hAnsiTheme="minorHAnsi" w:cstheme="minorBidi"/>
            <w:noProof/>
            <w:sz w:val="22"/>
            <w:szCs w:val="22"/>
          </w:rPr>
          <w:tab/>
        </w:r>
        <w:r w:rsidR="009B072B" w:rsidRPr="00BE461B">
          <w:rPr>
            <w:rStyle w:val="Hyperlink"/>
            <w:noProof/>
          </w:rPr>
          <w:t>Conventions</w:t>
        </w:r>
        <w:r w:rsidR="009B072B">
          <w:rPr>
            <w:noProof/>
            <w:webHidden/>
          </w:rPr>
          <w:tab/>
        </w:r>
        <w:r w:rsidR="009B072B">
          <w:rPr>
            <w:noProof/>
            <w:webHidden/>
          </w:rPr>
          <w:fldChar w:fldCharType="begin"/>
        </w:r>
        <w:r w:rsidR="009B072B">
          <w:rPr>
            <w:noProof/>
            <w:webHidden/>
          </w:rPr>
          <w:instrText xml:space="preserve"> PAGEREF _Toc518548590 \h </w:instrText>
        </w:r>
        <w:r w:rsidR="009B072B">
          <w:rPr>
            <w:noProof/>
            <w:webHidden/>
          </w:rPr>
        </w:r>
        <w:r w:rsidR="009B072B">
          <w:rPr>
            <w:noProof/>
            <w:webHidden/>
          </w:rPr>
          <w:fldChar w:fldCharType="separate"/>
        </w:r>
        <w:r w:rsidR="00996D46">
          <w:rPr>
            <w:noProof/>
            <w:webHidden/>
          </w:rPr>
          <w:t>9</w:t>
        </w:r>
        <w:r w:rsidR="009B072B">
          <w:rPr>
            <w:noProof/>
            <w:webHidden/>
          </w:rPr>
          <w:fldChar w:fldCharType="end"/>
        </w:r>
      </w:hyperlink>
    </w:p>
    <w:p w14:paraId="6682002F" w14:textId="08FCE4E8" w:rsidR="009B072B" w:rsidRDefault="00C260DD">
      <w:pPr>
        <w:pStyle w:val="TOC2"/>
        <w:tabs>
          <w:tab w:val="left" w:pos="1152"/>
        </w:tabs>
        <w:rPr>
          <w:rFonts w:asciiTheme="minorHAnsi" w:eastAsiaTheme="minorEastAsia" w:hAnsiTheme="minorHAnsi" w:cstheme="minorBidi"/>
          <w:noProof/>
          <w:sz w:val="22"/>
          <w:szCs w:val="22"/>
        </w:rPr>
      </w:pPr>
      <w:hyperlink w:anchor="_Toc518548591" w:history="1">
        <w:r w:rsidR="009B072B" w:rsidRPr="00BE461B">
          <w:rPr>
            <w:rStyle w:val="Hyperlink"/>
            <w:noProof/>
          </w:rPr>
          <w:t>2.1</w:t>
        </w:r>
        <w:r w:rsidR="009B072B">
          <w:rPr>
            <w:rFonts w:asciiTheme="minorHAnsi" w:eastAsiaTheme="minorEastAsia" w:hAnsiTheme="minorHAnsi" w:cstheme="minorBidi"/>
            <w:noProof/>
            <w:sz w:val="22"/>
            <w:szCs w:val="22"/>
          </w:rPr>
          <w:tab/>
        </w:r>
        <w:r w:rsidR="009B072B" w:rsidRPr="00BE461B">
          <w:rPr>
            <w:rStyle w:val="Hyperlink"/>
            <w:noProof/>
          </w:rPr>
          <w:t>The Generic IHE Transaction Model</w:t>
        </w:r>
        <w:r w:rsidR="009B072B">
          <w:rPr>
            <w:noProof/>
            <w:webHidden/>
          </w:rPr>
          <w:tab/>
        </w:r>
        <w:r w:rsidR="009B072B">
          <w:rPr>
            <w:noProof/>
            <w:webHidden/>
          </w:rPr>
          <w:fldChar w:fldCharType="begin"/>
        </w:r>
        <w:r w:rsidR="009B072B">
          <w:rPr>
            <w:noProof/>
            <w:webHidden/>
          </w:rPr>
          <w:instrText xml:space="preserve"> PAGEREF _Toc518548591 \h </w:instrText>
        </w:r>
        <w:r w:rsidR="009B072B">
          <w:rPr>
            <w:noProof/>
            <w:webHidden/>
          </w:rPr>
        </w:r>
        <w:r w:rsidR="009B072B">
          <w:rPr>
            <w:noProof/>
            <w:webHidden/>
          </w:rPr>
          <w:fldChar w:fldCharType="separate"/>
        </w:r>
        <w:r w:rsidR="00996D46">
          <w:rPr>
            <w:noProof/>
            <w:webHidden/>
          </w:rPr>
          <w:t>10</w:t>
        </w:r>
        <w:r w:rsidR="009B072B">
          <w:rPr>
            <w:noProof/>
            <w:webHidden/>
          </w:rPr>
          <w:fldChar w:fldCharType="end"/>
        </w:r>
      </w:hyperlink>
    </w:p>
    <w:p w14:paraId="244DFE04" w14:textId="0C200A53" w:rsidR="009B072B" w:rsidRDefault="00C260DD">
      <w:pPr>
        <w:pStyle w:val="TOC2"/>
        <w:tabs>
          <w:tab w:val="left" w:pos="1152"/>
        </w:tabs>
        <w:rPr>
          <w:rFonts w:asciiTheme="minorHAnsi" w:eastAsiaTheme="minorEastAsia" w:hAnsiTheme="minorHAnsi" w:cstheme="minorBidi"/>
          <w:noProof/>
          <w:sz w:val="22"/>
          <w:szCs w:val="22"/>
        </w:rPr>
      </w:pPr>
      <w:hyperlink w:anchor="_Toc518548592" w:history="1">
        <w:r w:rsidR="009B072B" w:rsidRPr="00BE461B">
          <w:rPr>
            <w:rStyle w:val="Hyperlink"/>
            <w:noProof/>
          </w:rPr>
          <w:t>2.2</w:t>
        </w:r>
        <w:r w:rsidR="009B072B">
          <w:rPr>
            <w:rFonts w:asciiTheme="minorHAnsi" w:eastAsiaTheme="minorEastAsia" w:hAnsiTheme="minorHAnsi" w:cstheme="minorBidi"/>
            <w:noProof/>
            <w:sz w:val="22"/>
            <w:szCs w:val="22"/>
          </w:rPr>
          <w:tab/>
        </w:r>
        <w:r w:rsidR="009B072B" w:rsidRPr="00BE461B">
          <w:rPr>
            <w:rStyle w:val="Hyperlink"/>
            <w:noProof/>
          </w:rPr>
          <w:t>HL7 Profiling Conventions</w:t>
        </w:r>
        <w:r w:rsidR="009B072B">
          <w:rPr>
            <w:noProof/>
            <w:webHidden/>
          </w:rPr>
          <w:tab/>
        </w:r>
        <w:r w:rsidR="009B072B">
          <w:rPr>
            <w:noProof/>
            <w:webHidden/>
          </w:rPr>
          <w:fldChar w:fldCharType="begin"/>
        </w:r>
        <w:r w:rsidR="009B072B">
          <w:rPr>
            <w:noProof/>
            <w:webHidden/>
          </w:rPr>
          <w:instrText xml:space="preserve"> PAGEREF _Toc518548592 \h </w:instrText>
        </w:r>
        <w:r w:rsidR="009B072B">
          <w:rPr>
            <w:noProof/>
            <w:webHidden/>
          </w:rPr>
        </w:r>
        <w:r w:rsidR="009B072B">
          <w:rPr>
            <w:noProof/>
            <w:webHidden/>
          </w:rPr>
          <w:fldChar w:fldCharType="separate"/>
        </w:r>
        <w:r w:rsidR="00996D46">
          <w:rPr>
            <w:noProof/>
            <w:webHidden/>
          </w:rPr>
          <w:t>11</w:t>
        </w:r>
        <w:r w:rsidR="009B072B">
          <w:rPr>
            <w:noProof/>
            <w:webHidden/>
          </w:rPr>
          <w:fldChar w:fldCharType="end"/>
        </w:r>
      </w:hyperlink>
    </w:p>
    <w:p w14:paraId="5F16AB5B" w14:textId="36D160DF" w:rsidR="009B072B" w:rsidRDefault="00C260DD">
      <w:pPr>
        <w:pStyle w:val="TOC2"/>
        <w:tabs>
          <w:tab w:val="left" w:pos="1152"/>
        </w:tabs>
        <w:rPr>
          <w:rFonts w:asciiTheme="minorHAnsi" w:eastAsiaTheme="minorEastAsia" w:hAnsiTheme="minorHAnsi" w:cstheme="minorBidi"/>
          <w:noProof/>
          <w:sz w:val="22"/>
          <w:szCs w:val="22"/>
        </w:rPr>
      </w:pPr>
      <w:hyperlink w:anchor="_Toc518548593" w:history="1">
        <w:r w:rsidR="009B072B" w:rsidRPr="00BE461B">
          <w:rPr>
            <w:rStyle w:val="Hyperlink"/>
            <w:noProof/>
          </w:rPr>
          <w:t>2.3</w:t>
        </w:r>
        <w:r w:rsidR="009B072B">
          <w:rPr>
            <w:rFonts w:asciiTheme="minorHAnsi" w:eastAsiaTheme="minorEastAsia" w:hAnsiTheme="minorHAnsi" w:cstheme="minorBidi"/>
            <w:noProof/>
            <w:sz w:val="22"/>
            <w:szCs w:val="22"/>
          </w:rPr>
          <w:tab/>
        </w:r>
        <w:r w:rsidR="009B072B" w:rsidRPr="00BE461B">
          <w:rPr>
            <w:rStyle w:val="Hyperlink"/>
            <w:noProof/>
          </w:rPr>
          <w:t>Use of Coded Entities and Coding Schemes</w:t>
        </w:r>
        <w:r w:rsidR="009B072B">
          <w:rPr>
            <w:noProof/>
            <w:webHidden/>
          </w:rPr>
          <w:tab/>
        </w:r>
        <w:r w:rsidR="009B072B">
          <w:rPr>
            <w:noProof/>
            <w:webHidden/>
          </w:rPr>
          <w:fldChar w:fldCharType="begin"/>
        </w:r>
        <w:r w:rsidR="009B072B">
          <w:rPr>
            <w:noProof/>
            <w:webHidden/>
          </w:rPr>
          <w:instrText xml:space="preserve"> PAGEREF _Toc518548593 \h </w:instrText>
        </w:r>
        <w:r w:rsidR="009B072B">
          <w:rPr>
            <w:noProof/>
            <w:webHidden/>
          </w:rPr>
        </w:r>
        <w:r w:rsidR="009B072B">
          <w:rPr>
            <w:noProof/>
            <w:webHidden/>
          </w:rPr>
          <w:fldChar w:fldCharType="separate"/>
        </w:r>
        <w:r w:rsidR="00996D46">
          <w:rPr>
            <w:noProof/>
            <w:webHidden/>
          </w:rPr>
          <w:t>11</w:t>
        </w:r>
        <w:r w:rsidR="009B072B">
          <w:rPr>
            <w:noProof/>
            <w:webHidden/>
          </w:rPr>
          <w:fldChar w:fldCharType="end"/>
        </w:r>
      </w:hyperlink>
    </w:p>
    <w:p w14:paraId="03B89BFA" w14:textId="655EBAE0" w:rsidR="009B072B" w:rsidRDefault="00C260DD">
      <w:pPr>
        <w:pStyle w:val="TOC1"/>
        <w:rPr>
          <w:rFonts w:asciiTheme="minorHAnsi" w:eastAsiaTheme="minorEastAsia" w:hAnsiTheme="minorHAnsi" w:cstheme="minorBidi"/>
          <w:noProof/>
          <w:sz w:val="22"/>
          <w:szCs w:val="22"/>
        </w:rPr>
      </w:pPr>
      <w:hyperlink w:anchor="_Toc518548594" w:history="1">
        <w:r w:rsidR="009B072B" w:rsidRPr="00BE461B">
          <w:rPr>
            <w:rStyle w:val="Hyperlink"/>
            <w:noProof/>
          </w:rPr>
          <w:t>3</w:t>
        </w:r>
        <w:r w:rsidR="009B072B">
          <w:rPr>
            <w:rFonts w:asciiTheme="minorHAnsi" w:eastAsiaTheme="minorEastAsia" w:hAnsiTheme="minorHAnsi" w:cstheme="minorBidi"/>
            <w:noProof/>
            <w:sz w:val="22"/>
            <w:szCs w:val="22"/>
          </w:rPr>
          <w:tab/>
        </w:r>
        <w:r w:rsidR="009B072B" w:rsidRPr="00BE461B">
          <w:rPr>
            <w:rStyle w:val="Hyperlink"/>
            <w:noProof/>
          </w:rPr>
          <w:t>IHE Transactions</w:t>
        </w:r>
        <w:r w:rsidR="009B072B">
          <w:rPr>
            <w:noProof/>
            <w:webHidden/>
          </w:rPr>
          <w:tab/>
        </w:r>
        <w:r w:rsidR="009B072B">
          <w:rPr>
            <w:noProof/>
            <w:webHidden/>
          </w:rPr>
          <w:fldChar w:fldCharType="begin"/>
        </w:r>
        <w:r w:rsidR="009B072B">
          <w:rPr>
            <w:noProof/>
            <w:webHidden/>
          </w:rPr>
          <w:instrText xml:space="preserve"> PAGEREF _Toc518548594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5C447819" w14:textId="72DBEB4E" w:rsidR="009B072B" w:rsidRDefault="00C260DD">
      <w:pPr>
        <w:pStyle w:val="TOC2"/>
        <w:tabs>
          <w:tab w:val="left" w:pos="1152"/>
        </w:tabs>
        <w:rPr>
          <w:rFonts w:asciiTheme="minorHAnsi" w:eastAsiaTheme="minorEastAsia" w:hAnsiTheme="minorHAnsi" w:cstheme="minorBidi"/>
          <w:noProof/>
          <w:sz w:val="22"/>
          <w:szCs w:val="22"/>
        </w:rPr>
      </w:pPr>
      <w:hyperlink w:anchor="_Toc518548595" w:history="1">
        <w:r w:rsidR="009B072B" w:rsidRPr="00BE461B">
          <w:rPr>
            <w:rStyle w:val="Hyperlink"/>
            <w:noProof/>
          </w:rPr>
          <w:t>3.1</w:t>
        </w:r>
        <w:r w:rsidR="009B072B">
          <w:rPr>
            <w:rFonts w:asciiTheme="minorHAnsi" w:eastAsiaTheme="minorEastAsia" w:hAnsiTheme="minorHAnsi" w:cstheme="minorBidi"/>
            <w:noProof/>
            <w:sz w:val="22"/>
            <w:szCs w:val="22"/>
          </w:rPr>
          <w:tab/>
        </w:r>
        <w:r w:rsidR="009B072B" w:rsidRPr="00BE461B">
          <w:rPr>
            <w:rStyle w:val="Hyperlink"/>
            <w:noProof/>
          </w:rPr>
          <w:t>Maintain Time [ITI-1]</w:t>
        </w:r>
        <w:r w:rsidR="009B072B">
          <w:rPr>
            <w:noProof/>
            <w:webHidden/>
          </w:rPr>
          <w:tab/>
        </w:r>
        <w:r w:rsidR="009B072B">
          <w:rPr>
            <w:noProof/>
            <w:webHidden/>
          </w:rPr>
          <w:fldChar w:fldCharType="begin"/>
        </w:r>
        <w:r w:rsidR="009B072B">
          <w:rPr>
            <w:noProof/>
            <w:webHidden/>
          </w:rPr>
          <w:instrText xml:space="preserve"> PAGEREF _Toc518548595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49C02C5A" w14:textId="76ABF4EF" w:rsidR="009B072B" w:rsidRDefault="00C260DD">
      <w:pPr>
        <w:pStyle w:val="TOC3"/>
        <w:tabs>
          <w:tab w:val="left" w:pos="1584"/>
        </w:tabs>
        <w:rPr>
          <w:rFonts w:asciiTheme="minorHAnsi" w:eastAsiaTheme="minorEastAsia" w:hAnsiTheme="minorHAnsi" w:cstheme="minorBidi"/>
          <w:noProof/>
          <w:sz w:val="22"/>
          <w:szCs w:val="22"/>
        </w:rPr>
      </w:pPr>
      <w:hyperlink w:anchor="_Toc518548596" w:history="1">
        <w:r w:rsidR="009B072B" w:rsidRPr="00BE461B">
          <w:rPr>
            <w:rStyle w:val="Hyperlink"/>
            <w:noProof/>
          </w:rPr>
          <w:t>3.1.1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_Toc518548596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6C72474B" w14:textId="3419A41E" w:rsidR="009B072B" w:rsidRDefault="00C260DD">
      <w:pPr>
        <w:pStyle w:val="TOC3"/>
        <w:tabs>
          <w:tab w:val="left" w:pos="1584"/>
        </w:tabs>
        <w:rPr>
          <w:rFonts w:asciiTheme="minorHAnsi" w:eastAsiaTheme="minorEastAsia" w:hAnsiTheme="minorHAnsi" w:cstheme="minorBidi"/>
          <w:noProof/>
          <w:sz w:val="22"/>
          <w:szCs w:val="22"/>
        </w:rPr>
      </w:pPr>
      <w:hyperlink w:anchor="_Toc518548597" w:history="1">
        <w:r w:rsidR="009B072B" w:rsidRPr="00BE461B">
          <w:rPr>
            <w:rStyle w:val="Hyperlink"/>
            <w:noProof/>
          </w:rPr>
          <w:t>3.1.2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_Toc518548597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7725F6D6" w14:textId="2ADAEA9E" w:rsidR="009B072B" w:rsidRDefault="00C260DD">
      <w:pPr>
        <w:pStyle w:val="TOC3"/>
        <w:tabs>
          <w:tab w:val="left" w:pos="1584"/>
        </w:tabs>
        <w:rPr>
          <w:rFonts w:asciiTheme="minorHAnsi" w:eastAsiaTheme="minorEastAsia" w:hAnsiTheme="minorHAnsi" w:cstheme="minorBidi"/>
          <w:noProof/>
          <w:sz w:val="22"/>
          <w:szCs w:val="22"/>
        </w:rPr>
      </w:pPr>
      <w:hyperlink w:anchor="_Toc518548598" w:history="1">
        <w:r w:rsidR="009B072B" w:rsidRPr="00BE461B">
          <w:rPr>
            <w:rStyle w:val="Hyperlink"/>
            <w:noProof/>
          </w:rPr>
          <w:t>3.1.3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_Toc518548598 \h </w:instrText>
        </w:r>
        <w:r w:rsidR="009B072B">
          <w:rPr>
            <w:noProof/>
            <w:webHidden/>
          </w:rPr>
        </w:r>
        <w:r w:rsidR="009B072B">
          <w:rPr>
            <w:noProof/>
            <w:webHidden/>
          </w:rPr>
          <w:fldChar w:fldCharType="separate"/>
        </w:r>
        <w:r w:rsidR="00996D46">
          <w:rPr>
            <w:noProof/>
            <w:webHidden/>
          </w:rPr>
          <w:t>12</w:t>
        </w:r>
        <w:r w:rsidR="009B072B">
          <w:rPr>
            <w:noProof/>
            <w:webHidden/>
          </w:rPr>
          <w:fldChar w:fldCharType="end"/>
        </w:r>
      </w:hyperlink>
    </w:p>
    <w:p w14:paraId="067B73D8" w14:textId="62C3376D" w:rsidR="009B072B" w:rsidRDefault="00C260DD">
      <w:pPr>
        <w:pStyle w:val="TOC3"/>
        <w:tabs>
          <w:tab w:val="left" w:pos="1584"/>
        </w:tabs>
        <w:rPr>
          <w:rFonts w:asciiTheme="minorHAnsi" w:eastAsiaTheme="minorEastAsia" w:hAnsiTheme="minorHAnsi" w:cstheme="minorBidi"/>
          <w:noProof/>
          <w:sz w:val="22"/>
          <w:szCs w:val="22"/>
        </w:rPr>
      </w:pPr>
      <w:hyperlink w:anchor="_Toc518548599" w:history="1">
        <w:r w:rsidR="009B072B" w:rsidRPr="00BE461B">
          <w:rPr>
            <w:rStyle w:val="Hyperlink"/>
            <w:noProof/>
          </w:rPr>
          <w:t>3.1.4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_Toc518548599 \h </w:instrText>
        </w:r>
        <w:r w:rsidR="009B072B">
          <w:rPr>
            <w:noProof/>
            <w:webHidden/>
          </w:rPr>
        </w:r>
        <w:r w:rsidR="009B072B">
          <w:rPr>
            <w:noProof/>
            <w:webHidden/>
          </w:rPr>
          <w:fldChar w:fldCharType="separate"/>
        </w:r>
        <w:r w:rsidR="00996D46">
          <w:rPr>
            <w:noProof/>
            <w:webHidden/>
          </w:rPr>
          <w:t>13</w:t>
        </w:r>
        <w:r w:rsidR="009B072B">
          <w:rPr>
            <w:noProof/>
            <w:webHidden/>
          </w:rPr>
          <w:fldChar w:fldCharType="end"/>
        </w:r>
      </w:hyperlink>
    </w:p>
    <w:p w14:paraId="4917E1F0" w14:textId="32D3F549" w:rsidR="009B072B" w:rsidRDefault="00C260DD">
      <w:pPr>
        <w:pStyle w:val="TOC2"/>
        <w:tabs>
          <w:tab w:val="left" w:pos="1152"/>
        </w:tabs>
        <w:rPr>
          <w:rFonts w:asciiTheme="minorHAnsi" w:eastAsiaTheme="minorEastAsia" w:hAnsiTheme="minorHAnsi" w:cstheme="minorBidi"/>
          <w:noProof/>
          <w:sz w:val="22"/>
          <w:szCs w:val="22"/>
        </w:rPr>
      </w:pPr>
      <w:hyperlink w:anchor="_Toc518548600" w:history="1">
        <w:r w:rsidR="009B072B" w:rsidRPr="00BE461B">
          <w:rPr>
            <w:rStyle w:val="Hyperlink"/>
            <w:noProof/>
          </w:rPr>
          <w:t>3.2</w:t>
        </w:r>
        <w:r w:rsidR="009B072B">
          <w:rPr>
            <w:rFonts w:asciiTheme="minorHAnsi" w:eastAsiaTheme="minorEastAsia" w:hAnsiTheme="minorHAnsi" w:cstheme="minorBidi"/>
            <w:noProof/>
            <w:sz w:val="22"/>
            <w:szCs w:val="22"/>
          </w:rPr>
          <w:tab/>
        </w:r>
        <w:r w:rsidR="009B072B" w:rsidRPr="00BE461B">
          <w:rPr>
            <w:rStyle w:val="Hyperlink"/>
            <w:noProof/>
          </w:rPr>
          <w:t>Get User Authentication [ITI-2]</w:t>
        </w:r>
        <w:r w:rsidR="009B072B">
          <w:rPr>
            <w:noProof/>
            <w:webHidden/>
          </w:rPr>
          <w:tab/>
        </w:r>
        <w:r w:rsidR="009B072B">
          <w:rPr>
            <w:noProof/>
            <w:webHidden/>
          </w:rPr>
          <w:fldChar w:fldCharType="begin"/>
        </w:r>
        <w:r w:rsidR="009B072B">
          <w:rPr>
            <w:noProof/>
            <w:webHidden/>
          </w:rPr>
          <w:instrText xml:space="preserve"> PAGEREF _Toc518548600 \h </w:instrText>
        </w:r>
        <w:r w:rsidR="009B072B">
          <w:rPr>
            <w:noProof/>
            <w:webHidden/>
          </w:rPr>
        </w:r>
        <w:r w:rsidR="009B072B">
          <w:rPr>
            <w:noProof/>
            <w:webHidden/>
          </w:rPr>
          <w:fldChar w:fldCharType="separate"/>
        </w:r>
        <w:r w:rsidR="00996D46">
          <w:rPr>
            <w:noProof/>
            <w:webHidden/>
          </w:rPr>
          <w:t>14</w:t>
        </w:r>
        <w:r w:rsidR="009B072B">
          <w:rPr>
            <w:noProof/>
            <w:webHidden/>
          </w:rPr>
          <w:fldChar w:fldCharType="end"/>
        </w:r>
      </w:hyperlink>
    </w:p>
    <w:p w14:paraId="34437E11" w14:textId="0C71DA6F" w:rsidR="009B072B" w:rsidRDefault="00C260DD">
      <w:pPr>
        <w:pStyle w:val="TOC3"/>
        <w:tabs>
          <w:tab w:val="left" w:pos="1584"/>
        </w:tabs>
        <w:rPr>
          <w:rFonts w:asciiTheme="minorHAnsi" w:eastAsiaTheme="minorEastAsia" w:hAnsiTheme="minorHAnsi" w:cstheme="minorBidi"/>
          <w:noProof/>
          <w:sz w:val="22"/>
          <w:szCs w:val="22"/>
        </w:rPr>
      </w:pPr>
      <w:hyperlink w:anchor="_Toc518548601" w:history="1">
        <w:r w:rsidR="009B072B" w:rsidRPr="00BE461B">
          <w:rPr>
            <w:rStyle w:val="Hyperlink"/>
            <w:noProof/>
          </w:rPr>
          <w:t>3.2.1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_Toc518548601 \h </w:instrText>
        </w:r>
        <w:r w:rsidR="009B072B">
          <w:rPr>
            <w:noProof/>
            <w:webHidden/>
          </w:rPr>
        </w:r>
        <w:r w:rsidR="009B072B">
          <w:rPr>
            <w:noProof/>
            <w:webHidden/>
          </w:rPr>
          <w:fldChar w:fldCharType="separate"/>
        </w:r>
        <w:r w:rsidR="00996D46">
          <w:rPr>
            <w:noProof/>
            <w:webHidden/>
          </w:rPr>
          <w:t>14</w:t>
        </w:r>
        <w:r w:rsidR="009B072B">
          <w:rPr>
            <w:noProof/>
            <w:webHidden/>
          </w:rPr>
          <w:fldChar w:fldCharType="end"/>
        </w:r>
      </w:hyperlink>
    </w:p>
    <w:p w14:paraId="1C482FC4" w14:textId="27B5120B" w:rsidR="009B072B" w:rsidRDefault="00C260DD">
      <w:pPr>
        <w:pStyle w:val="TOC3"/>
        <w:tabs>
          <w:tab w:val="left" w:pos="1584"/>
        </w:tabs>
        <w:rPr>
          <w:rFonts w:asciiTheme="minorHAnsi" w:eastAsiaTheme="minorEastAsia" w:hAnsiTheme="minorHAnsi" w:cstheme="minorBidi"/>
          <w:noProof/>
          <w:sz w:val="22"/>
          <w:szCs w:val="22"/>
        </w:rPr>
      </w:pPr>
      <w:hyperlink w:anchor="_Toc518548602" w:history="1">
        <w:r w:rsidR="009B072B" w:rsidRPr="00BE461B">
          <w:rPr>
            <w:rStyle w:val="Hyperlink"/>
            <w:noProof/>
          </w:rPr>
          <w:t>3.2.2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_Toc518548602 \h </w:instrText>
        </w:r>
        <w:r w:rsidR="009B072B">
          <w:rPr>
            <w:noProof/>
            <w:webHidden/>
          </w:rPr>
        </w:r>
        <w:r w:rsidR="009B072B">
          <w:rPr>
            <w:noProof/>
            <w:webHidden/>
          </w:rPr>
          <w:fldChar w:fldCharType="separate"/>
        </w:r>
        <w:r w:rsidR="00996D46">
          <w:rPr>
            <w:noProof/>
            <w:webHidden/>
          </w:rPr>
          <w:t>15</w:t>
        </w:r>
        <w:r w:rsidR="009B072B">
          <w:rPr>
            <w:noProof/>
            <w:webHidden/>
          </w:rPr>
          <w:fldChar w:fldCharType="end"/>
        </w:r>
      </w:hyperlink>
    </w:p>
    <w:p w14:paraId="185D20A9" w14:textId="486E18D9" w:rsidR="009B072B" w:rsidRDefault="00C260DD">
      <w:pPr>
        <w:pStyle w:val="TOC3"/>
        <w:tabs>
          <w:tab w:val="left" w:pos="1584"/>
        </w:tabs>
        <w:rPr>
          <w:rFonts w:asciiTheme="minorHAnsi" w:eastAsiaTheme="minorEastAsia" w:hAnsiTheme="minorHAnsi" w:cstheme="minorBidi"/>
          <w:noProof/>
          <w:sz w:val="22"/>
          <w:szCs w:val="22"/>
        </w:rPr>
      </w:pPr>
      <w:hyperlink w:anchor="_Toc518548603" w:history="1">
        <w:r w:rsidR="009B072B" w:rsidRPr="00BE461B">
          <w:rPr>
            <w:rStyle w:val="Hyperlink"/>
            <w:noProof/>
          </w:rPr>
          <w:t>3.2.3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_Toc518548603 \h </w:instrText>
        </w:r>
        <w:r w:rsidR="009B072B">
          <w:rPr>
            <w:noProof/>
            <w:webHidden/>
          </w:rPr>
        </w:r>
        <w:r w:rsidR="009B072B">
          <w:rPr>
            <w:noProof/>
            <w:webHidden/>
          </w:rPr>
          <w:fldChar w:fldCharType="separate"/>
        </w:r>
        <w:r w:rsidR="00996D46">
          <w:rPr>
            <w:noProof/>
            <w:webHidden/>
          </w:rPr>
          <w:t>15</w:t>
        </w:r>
        <w:r w:rsidR="009B072B">
          <w:rPr>
            <w:noProof/>
            <w:webHidden/>
          </w:rPr>
          <w:fldChar w:fldCharType="end"/>
        </w:r>
      </w:hyperlink>
    </w:p>
    <w:p w14:paraId="47BABE8C" w14:textId="7FA329A5" w:rsidR="009B072B" w:rsidRDefault="00C260DD">
      <w:pPr>
        <w:pStyle w:val="TOC3"/>
        <w:tabs>
          <w:tab w:val="left" w:pos="1584"/>
        </w:tabs>
        <w:rPr>
          <w:rFonts w:asciiTheme="minorHAnsi" w:eastAsiaTheme="minorEastAsia" w:hAnsiTheme="minorHAnsi" w:cstheme="minorBidi"/>
          <w:noProof/>
          <w:sz w:val="22"/>
          <w:szCs w:val="22"/>
        </w:rPr>
      </w:pPr>
      <w:hyperlink w:anchor="_Toc518548604" w:history="1">
        <w:r w:rsidR="009B072B" w:rsidRPr="00BE461B">
          <w:rPr>
            <w:rStyle w:val="Hyperlink"/>
            <w:noProof/>
          </w:rPr>
          <w:t>3.2.4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_Toc518548604 \h </w:instrText>
        </w:r>
        <w:r w:rsidR="009B072B">
          <w:rPr>
            <w:noProof/>
            <w:webHidden/>
          </w:rPr>
        </w:r>
        <w:r w:rsidR="009B072B">
          <w:rPr>
            <w:noProof/>
            <w:webHidden/>
          </w:rPr>
          <w:fldChar w:fldCharType="separate"/>
        </w:r>
        <w:r w:rsidR="00996D46">
          <w:rPr>
            <w:noProof/>
            <w:webHidden/>
          </w:rPr>
          <w:t>15</w:t>
        </w:r>
        <w:r w:rsidR="009B072B">
          <w:rPr>
            <w:noProof/>
            <w:webHidden/>
          </w:rPr>
          <w:fldChar w:fldCharType="end"/>
        </w:r>
      </w:hyperlink>
    </w:p>
    <w:p w14:paraId="622CE1D1" w14:textId="23BF0736" w:rsidR="009B072B" w:rsidRDefault="00C260DD">
      <w:pPr>
        <w:pStyle w:val="TOC3"/>
        <w:tabs>
          <w:tab w:val="left" w:pos="1584"/>
        </w:tabs>
        <w:rPr>
          <w:rFonts w:asciiTheme="minorHAnsi" w:eastAsiaTheme="minorEastAsia" w:hAnsiTheme="minorHAnsi" w:cstheme="minorBidi"/>
          <w:noProof/>
          <w:sz w:val="22"/>
          <w:szCs w:val="22"/>
        </w:rPr>
      </w:pPr>
      <w:hyperlink w:anchor="_Toc518548605" w:history="1">
        <w:r w:rsidR="009B072B" w:rsidRPr="00BE461B">
          <w:rPr>
            <w:rStyle w:val="Hyperlink"/>
            <w:noProof/>
          </w:rPr>
          <w:t>3.2.5</w:t>
        </w:r>
        <w:r w:rsidR="009B072B">
          <w:rPr>
            <w:rFonts w:asciiTheme="minorHAnsi" w:eastAsiaTheme="minorEastAsia" w:hAnsiTheme="minorHAnsi" w:cstheme="minorBidi"/>
            <w:noProof/>
            <w:sz w:val="22"/>
            <w:szCs w:val="22"/>
          </w:rPr>
          <w:tab/>
        </w:r>
        <w:r w:rsidR="009B072B" w:rsidRPr="00BE461B">
          <w:rPr>
            <w:rStyle w:val="Hyperlink"/>
            <w:noProof/>
          </w:rPr>
          <w:t>Extended Authentication Methods</w:t>
        </w:r>
        <w:r w:rsidR="009B072B">
          <w:rPr>
            <w:noProof/>
            <w:webHidden/>
          </w:rPr>
          <w:tab/>
        </w:r>
        <w:r w:rsidR="009B072B">
          <w:rPr>
            <w:noProof/>
            <w:webHidden/>
          </w:rPr>
          <w:fldChar w:fldCharType="begin"/>
        </w:r>
        <w:r w:rsidR="009B072B">
          <w:rPr>
            <w:noProof/>
            <w:webHidden/>
          </w:rPr>
          <w:instrText xml:space="preserve"> PAGEREF _Toc518548605 \h </w:instrText>
        </w:r>
        <w:r w:rsidR="009B072B">
          <w:rPr>
            <w:noProof/>
            <w:webHidden/>
          </w:rPr>
        </w:r>
        <w:r w:rsidR="009B072B">
          <w:rPr>
            <w:noProof/>
            <w:webHidden/>
          </w:rPr>
          <w:fldChar w:fldCharType="separate"/>
        </w:r>
        <w:r w:rsidR="00996D46">
          <w:rPr>
            <w:noProof/>
            <w:webHidden/>
          </w:rPr>
          <w:t>16</w:t>
        </w:r>
        <w:r w:rsidR="009B072B">
          <w:rPr>
            <w:noProof/>
            <w:webHidden/>
          </w:rPr>
          <w:fldChar w:fldCharType="end"/>
        </w:r>
      </w:hyperlink>
    </w:p>
    <w:p w14:paraId="6EDFEA69" w14:textId="7D131C73" w:rsidR="009B072B" w:rsidRDefault="00C260DD">
      <w:pPr>
        <w:pStyle w:val="TOC3"/>
        <w:tabs>
          <w:tab w:val="left" w:pos="1584"/>
        </w:tabs>
        <w:rPr>
          <w:rFonts w:asciiTheme="minorHAnsi" w:eastAsiaTheme="minorEastAsia" w:hAnsiTheme="minorHAnsi" w:cstheme="minorBidi"/>
          <w:noProof/>
          <w:sz w:val="22"/>
          <w:szCs w:val="22"/>
        </w:rPr>
      </w:pPr>
      <w:hyperlink w:anchor="_Toc518548606" w:history="1">
        <w:r w:rsidR="009B072B" w:rsidRPr="00BE461B">
          <w:rPr>
            <w:rStyle w:val="Hyperlink"/>
            <w:noProof/>
          </w:rPr>
          <w:t>3.2.6</w:t>
        </w:r>
        <w:r w:rsidR="009B072B">
          <w:rPr>
            <w:rFonts w:asciiTheme="minorHAnsi" w:eastAsiaTheme="minorEastAsia" w:hAnsiTheme="minorHAnsi" w:cstheme="minorBidi"/>
            <w:noProof/>
            <w:sz w:val="22"/>
            <w:szCs w:val="22"/>
          </w:rPr>
          <w:tab/>
        </w:r>
        <w:r w:rsidR="009B072B" w:rsidRPr="00BE461B">
          <w:rPr>
            <w:rStyle w:val="Hyperlink"/>
            <w:noProof/>
          </w:rPr>
          <w:t>Audit Record Considerations</w:t>
        </w:r>
        <w:r w:rsidR="009B072B">
          <w:rPr>
            <w:noProof/>
            <w:webHidden/>
          </w:rPr>
          <w:tab/>
        </w:r>
        <w:r w:rsidR="009B072B">
          <w:rPr>
            <w:noProof/>
            <w:webHidden/>
          </w:rPr>
          <w:fldChar w:fldCharType="begin"/>
        </w:r>
        <w:r w:rsidR="009B072B">
          <w:rPr>
            <w:noProof/>
            <w:webHidden/>
          </w:rPr>
          <w:instrText xml:space="preserve"> PAGEREF _Toc518548606 \h </w:instrText>
        </w:r>
        <w:r w:rsidR="009B072B">
          <w:rPr>
            <w:noProof/>
            <w:webHidden/>
          </w:rPr>
        </w:r>
        <w:r w:rsidR="009B072B">
          <w:rPr>
            <w:noProof/>
            <w:webHidden/>
          </w:rPr>
          <w:fldChar w:fldCharType="separate"/>
        </w:r>
        <w:r w:rsidR="00996D46">
          <w:rPr>
            <w:noProof/>
            <w:webHidden/>
          </w:rPr>
          <w:t>16</w:t>
        </w:r>
        <w:r w:rsidR="009B072B">
          <w:rPr>
            <w:noProof/>
            <w:webHidden/>
          </w:rPr>
          <w:fldChar w:fldCharType="end"/>
        </w:r>
      </w:hyperlink>
    </w:p>
    <w:p w14:paraId="1F30B608" w14:textId="42CF3C3B" w:rsidR="009B072B" w:rsidRDefault="00C260DD">
      <w:pPr>
        <w:pStyle w:val="TOC2"/>
        <w:tabs>
          <w:tab w:val="left" w:pos="1152"/>
        </w:tabs>
        <w:rPr>
          <w:rFonts w:asciiTheme="minorHAnsi" w:eastAsiaTheme="minorEastAsia" w:hAnsiTheme="minorHAnsi" w:cstheme="minorBidi"/>
          <w:noProof/>
          <w:sz w:val="22"/>
          <w:szCs w:val="22"/>
        </w:rPr>
      </w:pPr>
      <w:hyperlink w:anchor="_Toc518548607" w:history="1">
        <w:r w:rsidR="009B072B" w:rsidRPr="00BE461B">
          <w:rPr>
            <w:rStyle w:val="Hyperlink"/>
            <w:noProof/>
          </w:rPr>
          <w:t>3.3</w:t>
        </w:r>
        <w:r w:rsidR="009B072B">
          <w:rPr>
            <w:rFonts w:asciiTheme="minorHAnsi" w:eastAsiaTheme="minorEastAsia" w:hAnsiTheme="minorHAnsi" w:cstheme="minorBidi"/>
            <w:noProof/>
            <w:sz w:val="22"/>
            <w:szCs w:val="22"/>
          </w:rPr>
          <w:tab/>
        </w:r>
        <w:r w:rsidR="009B072B" w:rsidRPr="00BE461B">
          <w:rPr>
            <w:rStyle w:val="Hyperlink"/>
            <w:noProof/>
          </w:rPr>
          <w:t>Get Service Ticket [ITI-3]</w:t>
        </w:r>
        <w:r w:rsidR="009B072B">
          <w:rPr>
            <w:noProof/>
            <w:webHidden/>
          </w:rPr>
          <w:tab/>
        </w:r>
        <w:r w:rsidR="009B072B">
          <w:rPr>
            <w:noProof/>
            <w:webHidden/>
          </w:rPr>
          <w:fldChar w:fldCharType="begin"/>
        </w:r>
        <w:r w:rsidR="009B072B">
          <w:rPr>
            <w:noProof/>
            <w:webHidden/>
          </w:rPr>
          <w:instrText xml:space="preserve"> PAGEREF _Toc518548607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2AC41C5C" w14:textId="65BE788E" w:rsidR="009B072B" w:rsidRDefault="00C260DD">
      <w:pPr>
        <w:pStyle w:val="TOC3"/>
        <w:tabs>
          <w:tab w:val="left" w:pos="1584"/>
        </w:tabs>
        <w:rPr>
          <w:rFonts w:asciiTheme="minorHAnsi" w:eastAsiaTheme="minorEastAsia" w:hAnsiTheme="minorHAnsi" w:cstheme="minorBidi"/>
          <w:noProof/>
          <w:sz w:val="22"/>
          <w:szCs w:val="22"/>
        </w:rPr>
      </w:pPr>
      <w:hyperlink w:anchor="_Toc518548608" w:history="1">
        <w:r w:rsidR="009B072B" w:rsidRPr="00BE461B">
          <w:rPr>
            <w:rStyle w:val="Hyperlink"/>
            <w:noProof/>
          </w:rPr>
          <w:t>3.3.1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_Toc518548608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4080CBE4" w14:textId="4ABDE804" w:rsidR="009B072B" w:rsidRDefault="00C260DD">
      <w:pPr>
        <w:pStyle w:val="TOC3"/>
        <w:tabs>
          <w:tab w:val="left" w:pos="1584"/>
        </w:tabs>
        <w:rPr>
          <w:rFonts w:asciiTheme="minorHAnsi" w:eastAsiaTheme="minorEastAsia" w:hAnsiTheme="minorHAnsi" w:cstheme="minorBidi"/>
          <w:noProof/>
          <w:sz w:val="22"/>
          <w:szCs w:val="22"/>
        </w:rPr>
      </w:pPr>
      <w:hyperlink w:anchor="_Toc518548609" w:history="1">
        <w:r w:rsidR="009B072B" w:rsidRPr="00BE461B">
          <w:rPr>
            <w:rStyle w:val="Hyperlink"/>
            <w:noProof/>
          </w:rPr>
          <w:t>3.3.2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_Toc518548609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281AB4D5" w14:textId="1084FE99" w:rsidR="009B072B" w:rsidRDefault="00C260DD">
      <w:pPr>
        <w:pStyle w:val="TOC3"/>
        <w:tabs>
          <w:tab w:val="left" w:pos="1584"/>
        </w:tabs>
        <w:rPr>
          <w:rFonts w:asciiTheme="minorHAnsi" w:eastAsiaTheme="minorEastAsia" w:hAnsiTheme="minorHAnsi" w:cstheme="minorBidi"/>
          <w:noProof/>
          <w:sz w:val="22"/>
          <w:szCs w:val="22"/>
        </w:rPr>
      </w:pPr>
      <w:hyperlink w:anchor="_Toc518548610" w:history="1">
        <w:r w:rsidR="009B072B" w:rsidRPr="00BE461B">
          <w:rPr>
            <w:rStyle w:val="Hyperlink"/>
            <w:noProof/>
          </w:rPr>
          <w:t>3.3.3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_Toc518548610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23982267" w14:textId="0AC2BCB3" w:rsidR="009B072B" w:rsidRDefault="00C260DD">
      <w:pPr>
        <w:pStyle w:val="TOC3"/>
        <w:tabs>
          <w:tab w:val="left" w:pos="1584"/>
        </w:tabs>
        <w:rPr>
          <w:rFonts w:asciiTheme="minorHAnsi" w:eastAsiaTheme="minorEastAsia" w:hAnsiTheme="minorHAnsi" w:cstheme="minorBidi"/>
          <w:noProof/>
          <w:sz w:val="22"/>
          <w:szCs w:val="22"/>
        </w:rPr>
      </w:pPr>
      <w:hyperlink w:anchor="_Toc518548611" w:history="1">
        <w:r w:rsidR="009B072B" w:rsidRPr="00BE461B">
          <w:rPr>
            <w:rStyle w:val="Hyperlink"/>
            <w:noProof/>
          </w:rPr>
          <w:t>3.3.4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_Toc518548611 \h </w:instrText>
        </w:r>
        <w:r w:rsidR="009B072B">
          <w:rPr>
            <w:noProof/>
            <w:webHidden/>
          </w:rPr>
        </w:r>
        <w:r w:rsidR="009B072B">
          <w:rPr>
            <w:noProof/>
            <w:webHidden/>
          </w:rPr>
          <w:fldChar w:fldCharType="separate"/>
        </w:r>
        <w:r w:rsidR="00996D46">
          <w:rPr>
            <w:noProof/>
            <w:webHidden/>
          </w:rPr>
          <w:t>18</w:t>
        </w:r>
        <w:r w:rsidR="009B072B">
          <w:rPr>
            <w:noProof/>
            <w:webHidden/>
          </w:rPr>
          <w:fldChar w:fldCharType="end"/>
        </w:r>
      </w:hyperlink>
    </w:p>
    <w:p w14:paraId="1E6C86C9" w14:textId="19663681" w:rsidR="009B072B" w:rsidRDefault="00C260DD">
      <w:pPr>
        <w:pStyle w:val="TOC3"/>
        <w:tabs>
          <w:tab w:val="left" w:pos="1584"/>
        </w:tabs>
        <w:rPr>
          <w:rFonts w:asciiTheme="minorHAnsi" w:eastAsiaTheme="minorEastAsia" w:hAnsiTheme="minorHAnsi" w:cstheme="minorBidi"/>
          <w:noProof/>
          <w:sz w:val="22"/>
          <w:szCs w:val="22"/>
        </w:rPr>
      </w:pPr>
      <w:hyperlink w:anchor="_Toc518548612" w:history="1">
        <w:r w:rsidR="009B072B" w:rsidRPr="00BE461B">
          <w:rPr>
            <w:rStyle w:val="Hyperlink"/>
            <w:noProof/>
          </w:rPr>
          <w:t>3.3.5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_Toc518548612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447B9DCB" w14:textId="517A26BF" w:rsidR="009B072B" w:rsidRDefault="00C260DD">
      <w:pPr>
        <w:pStyle w:val="TOC2"/>
        <w:tabs>
          <w:tab w:val="left" w:pos="1152"/>
        </w:tabs>
        <w:rPr>
          <w:rFonts w:asciiTheme="minorHAnsi" w:eastAsiaTheme="minorEastAsia" w:hAnsiTheme="minorHAnsi" w:cstheme="minorBidi"/>
          <w:noProof/>
          <w:sz w:val="22"/>
          <w:szCs w:val="22"/>
        </w:rPr>
      </w:pPr>
      <w:hyperlink w:anchor="_Toc518548613" w:history="1">
        <w:r w:rsidR="009B072B" w:rsidRPr="00BE461B">
          <w:rPr>
            <w:rStyle w:val="Hyperlink"/>
            <w:noProof/>
          </w:rPr>
          <w:t>3.4</w:t>
        </w:r>
        <w:r w:rsidR="009B072B">
          <w:rPr>
            <w:rFonts w:asciiTheme="minorHAnsi" w:eastAsiaTheme="minorEastAsia" w:hAnsiTheme="minorHAnsi" w:cstheme="minorBidi"/>
            <w:noProof/>
            <w:sz w:val="22"/>
            <w:szCs w:val="22"/>
          </w:rPr>
          <w:tab/>
        </w:r>
        <w:r w:rsidR="009B072B" w:rsidRPr="00BE461B">
          <w:rPr>
            <w:rStyle w:val="Hyperlink"/>
            <w:noProof/>
          </w:rPr>
          <w:t>Kerberized Communication [ITI-4]</w:t>
        </w:r>
        <w:r w:rsidR="009B072B">
          <w:rPr>
            <w:noProof/>
            <w:webHidden/>
          </w:rPr>
          <w:tab/>
        </w:r>
        <w:r w:rsidR="009B072B">
          <w:rPr>
            <w:noProof/>
            <w:webHidden/>
          </w:rPr>
          <w:fldChar w:fldCharType="begin"/>
        </w:r>
        <w:r w:rsidR="009B072B">
          <w:rPr>
            <w:noProof/>
            <w:webHidden/>
          </w:rPr>
          <w:instrText xml:space="preserve"> PAGEREF _Toc518548613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5561473E" w14:textId="5CE19840" w:rsidR="009B072B" w:rsidRDefault="00C260DD">
      <w:pPr>
        <w:pStyle w:val="TOC3"/>
        <w:tabs>
          <w:tab w:val="left" w:pos="1584"/>
        </w:tabs>
        <w:rPr>
          <w:rFonts w:asciiTheme="minorHAnsi" w:eastAsiaTheme="minorEastAsia" w:hAnsiTheme="minorHAnsi" w:cstheme="minorBidi"/>
          <w:noProof/>
          <w:sz w:val="22"/>
          <w:szCs w:val="22"/>
        </w:rPr>
      </w:pPr>
      <w:hyperlink w:anchor="_Toc518548614" w:history="1">
        <w:r w:rsidR="009B072B" w:rsidRPr="00BE461B">
          <w:rPr>
            <w:rStyle w:val="Hyperlink"/>
            <w:noProof/>
          </w:rPr>
          <w:t>3.4.1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_Toc518548614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0FF6EED7" w14:textId="7B7D3E1B" w:rsidR="009B072B" w:rsidRDefault="00C260DD">
      <w:pPr>
        <w:pStyle w:val="TOC3"/>
        <w:tabs>
          <w:tab w:val="left" w:pos="1584"/>
        </w:tabs>
        <w:rPr>
          <w:rFonts w:asciiTheme="minorHAnsi" w:eastAsiaTheme="minorEastAsia" w:hAnsiTheme="minorHAnsi" w:cstheme="minorBidi"/>
          <w:noProof/>
          <w:sz w:val="22"/>
          <w:szCs w:val="22"/>
        </w:rPr>
      </w:pPr>
      <w:hyperlink w:anchor="_Toc518548615" w:history="1">
        <w:r w:rsidR="009B072B" w:rsidRPr="00BE461B">
          <w:rPr>
            <w:rStyle w:val="Hyperlink"/>
            <w:noProof/>
          </w:rPr>
          <w:t>3.4.2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_Toc518548615 \h </w:instrText>
        </w:r>
        <w:r w:rsidR="009B072B">
          <w:rPr>
            <w:noProof/>
            <w:webHidden/>
          </w:rPr>
        </w:r>
        <w:r w:rsidR="009B072B">
          <w:rPr>
            <w:noProof/>
            <w:webHidden/>
          </w:rPr>
          <w:fldChar w:fldCharType="separate"/>
        </w:r>
        <w:r w:rsidR="00996D46">
          <w:rPr>
            <w:noProof/>
            <w:webHidden/>
          </w:rPr>
          <w:t>20</w:t>
        </w:r>
        <w:r w:rsidR="009B072B">
          <w:rPr>
            <w:noProof/>
            <w:webHidden/>
          </w:rPr>
          <w:fldChar w:fldCharType="end"/>
        </w:r>
      </w:hyperlink>
    </w:p>
    <w:p w14:paraId="0F35755E" w14:textId="75E822E7" w:rsidR="009B072B" w:rsidRDefault="00C260DD">
      <w:pPr>
        <w:pStyle w:val="TOC3"/>
        <w:tabs>
          <w:tab w:val="left" w:pos="1584"/>
        </w:tabs>
        <w:rPr>
          <w:rFonts w:asciiTheme="minorHAnsi" w:eastAsiaTheme="minorEastAsia" w:hAnsiTheme="minorHAnsi" w:cstheme="minorBidi"/>
          <w:noProof/>
          <w:sz w:val="22"/>
          <w:szCs w:val="22"/>
        </w:rPr>
      </w:pPr>
      <w:hyperlink w:anchor="_Toc518548616" w:history="1">
        <w:r w:rsidR="009B072B" w:rsidRPr="00BE461B">
          <w:rPr>
            <w:rStyle w:val="Hyperlink"/>
            <w:noProof/>
          </w:rPr>
          <w:t>3.4.3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_Toc518548616 \h </w:instrText>
        </w:r>
        <w:r w:rsidR="009B072B">
          <w:rPr>
            <w:noProof/>
            <w:webHidden/>
          </w:rPr>
        </w:r>
        <w:r w:rsidR="009B072B">
          <w:rPr>
            <w:noProof/>
            <w:webHidden/>
          </w:rPr>
          <w:fldChar w:fldCharType="separate"/>
        </w:r>
        <w:r w:rsidR="00996D46">
          <w:rPr>
            <w:noProof/>
            <w:webHidden/>
          </w:rPr>
          <w:t>21</w:t>
        </w:r>
        <w:r w:rsidR="009B072B">
          <w:rPr>
            <w:noProof/>
            <w:webHidden/>
          </w:rPr>
          <w:fldChar w:fldCharType="end"/>
        </w:r>
      </w:hyperlink>
    </w:p>
    <w:p w14:paraId="10E440A9" w14:textId="478A191D" w:rsidR="009B072B" w:rsidRDefault="00C260DD">
      <w:pPr>
        <w:pStyle w:val="TOC3"/>
        <w:tabs>
          <w:tab w:val="left" w:pos="1584"/>
        </w:tabs>
        <w:rPr>
          <w:rFonts w:asciiTheme="minorHAnsi" w:eastAsiaTheme="minorEastAsia" w:hAnsiTheme="minorHAnsi" w:cstheme="minorBidi"/>
          <w:noProof/>
          <w:sz w:val="22"/>
          <w:szCs w:val="22"/>
        </w:rPr>
      </w:pPr>
      <w:hyperlink w:anchor="_Toc518548617" w:history="1">
        <w:r w:rsidR="009B072B" w:rsidRPr="00BE461B">
          <w:rPr>
            <w:rStyle w:val="Hyperlink"/>
            <w:noProof/>
          </w:rPr>
          <w:t>3.4.4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_Toc518548617 \h </w:instrText>
        </w:r>
        <w:r w:rsidR="009B072B">
          <w:rPr>
            <w:noProof/>
            <w:webHidden/>
          </w:rPr>
        </w:r>
        <w:r w:rsidR="009B072B">
          <w:rPr>
            <w:noProof/>
            <w:webHidden/>
          </w:rPr>
          <w:fldChar w:fldCharType="separate"/>
        </w:r>
        <w:r w:rsidR="00996D46">
          <w:rPr>
            <w:noProof/>
            <w:webHidden/>
          </w:rPr>
          <w:t>21</w:t>
        </w:r>
        <w:r w:rsidR="009B072B">
          <w:rPr>
            <w:noProof/>
            <w:webHidden/>
          </w:rPr>
          <w:fldChar w:fldCharType="end"/>
        </w:r>
      </w:hyperlink>
    </w:p>
    <w:p w14:paraId="1F915F00" w14:textId="262E3F61" w:rsidR="009B072B" w:rsidRDefault="00C260DD">
      <w:pPr>
        <w:pStyle w:val="TOC3"/>
        <w:tabs>
          <w:tab w:val="left" w:pos="1584"/>
        </w:tabs>
        <w:rPr>
          <w:rFonts w:asciiTheme="minorHAnsi" w:eastAsiaTheme="minorEastAsia" w:hAnsiTheme="minorHAnsi" w:cstheme="minorBidi"/>
          <w:noProof/>
          <w:sz w:val="22"/>
          <w:szCs w:val="22"/>
        </w:rPr>
      </w:pPr>
      <w:hyperlink w:anchor="_Toc518548618" w:history="1">
        <w:r w:rsidR="009B072B" w:rsidRPr="00BE461B">
          <w:rPr>
            <w:rStyle w:val="Hyperlink"/>
            <w:noProof/>
          </w:rPr>
          <w:t>3.4.5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_Toc518548618 \h </w:instrText>
        </w:r>
        <w:r w:rsidR="009B072B">
          <w:rPr>
            <w:noProof/>
            <w:webHidden/>
          </w:rPr>
        </w:r>
        <w:r w:rsidR="009B072B">
          <w:rPr>
            <w:noProof/>
            <w:webHidden/>
          </w:rPr>
          <w:fldChar w:fldCharType="separate"/>
        </w:r>
        <w:r w:rsidR="00996D46">
          <w:rPr>
            <w:noProof/>
            <w:webHidden/>
          </w:rPr>
          <w:t>24</w:t>
        </w:r>
        <w:r w:rsidR="009B072B">
          <w:rPr>
            <w:noProof/>
            <w:webHidden/>
          </w:rPr>
          <w:fldChar w:fldCharType="end"/>
        </w:r>
      </w:hyperlink>
    </w:p>
    <w:p w14:paraId="26F6410B" w14:textId="35155A25" w:rsidR="009B072B" w:rsidRDefault="00C260DD">
      <w:pPr>
        <w:pStyle w:val="TOC2"/>
        <w:tabs>
          <w:tab w:val="left" w:pos="1152"/>
        </w:tabs>
        <w:rPr>
          <w:rFonts w:asciiTheme="minorHAnsi" w:eastAsiaTheme="minorEastAsia" w:hAnsiTheme="minorHAnsi" w:cstheme="minorBidi"/>
          <w:noProof/>
          <w:sz w:val="22"/>
          <w:szCs w:val="22"/>
        </w:rPr>
      </w:pPr>
      <w:hyperlink w:anchor="_Toc518548619" w:history="1">
        <w:r w:rsidR="009B072B" w:rsidRPr="00BE461B">
          <w:rPr>
            <w:rStyle w:val="Hyperlink"/>
            <w:noProof/>
          </w:rPr>
          <w:t>3.5</w:t>
        </w:r>
        <w:r w:rsidR="009B072B">
          <w:rPr>
            <w:rFonts w:asciiTheme="minorHAnsi" w:eastAsiaTheme="minorEastAsia" w:hAnsiTheme="minorHAnsi" w:cstheme="minorBidi"/>
            <w:noProof/>
            <w:sz w:val="22"/>
            <w:szCs w:val="22"/>
          </w:rPr>
          <w:tab/>
        </w:r>
        <w:r w:rsidR="009B072B" w:rsidRPr="00BE461B">
          <w:rPr>
            <w:rStyle w:val="Hyperlink"/>
            <w:noProof/>
          </w:rPr>
          <w:t>Join Context [ITI-5]</w:t>
        </w:r>
        <w:r w:rsidR="009B072B">
          <w:rPr>
            <w:noProof/>
            <w:webHidden/>
          </w:rPr>
          <w:tab/>
        </w:r>
        <w:r w:rsidR="009B072B">
          <w:rPr>
            <w:noProof/>
            <w:webHidden/>
          </w:rPr>
          <w:fldChar w:fldCharType="begin"/>
        </w:r>
        <w:r w:rsidR="009B072B">
          <w:rPr>
            <w:noProof/>
            <w:webHidden/>
          </w:rPr>
          <w:instrText xml:space="preserve"> PAGEREF _Toc518548619 \h </w:instrText>
        </w:r>
        <w:r w:rsidR="009B072B">
          <w:rPr>
            <w:noProof/>
            <w:webHidden/>
          </w:rPr>
        </w:r>
        <w:r w:rsidR="009B072B">
          <w:rPr>
            <w:noProof/>
            <w:webHidden/>
          </w:rPr>
          <w:fldChar w:fldCharType="separate"/>
        </w:r>
        <w:r w:rsidR="00996D46">
          <w:rPr>
            <w:noProof/>
            <w:webHidden/>
          </w:rPr>
          <w:t>24</w:t>
        </w:r>
        <w:r w:rsidR="009B072B">
          <w:rPr>
            <w:noProof/>
            <w:webHidden/>
          </w:rPr>
          <w:fldChar w:fldCharType="end"/>
        </w:r>
      </w:hyperlink>
    </w:p>
    <w:p w14:paraId="502A05C2" w14:textId="3423493E" w:rsidR="009B072B" w:rsidRDefault="00C260DD">
      <w:pPr>
        <w:pStyle w:val="TOC3"/>
        <w:tabs>
          <w:tab w:val="left" w:pos="1584"/>
        </w:tabs>
        <w:rPr>
          <w:rFonts w:asciiTheme="minorHAnsi" w:eastAsiaTheme="minorEastAsia" w:hAnsiTheme="minorHAnsi" w:cstheme="minorBidi"/>
          <w:noProof/>
          <w:sz w:val="22"/>
          <w:szCs w:val="22"/>
        </w:rPr>
      </w:pPr>
      <w:hyperlink w:anchor="_Toc518548620" w:history="1">
        <w:r w:rsidR="009B072B" w:rsidRPr="00BE461B">
          <w:rPr>
            <w:rStyle w:val="Hyperlink"/>
            <w:noProof/>
          </w:rPr>
          <w:t>3.5.1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_Toc518548620 \h </w:instrText>
        </w:r>
        <w:r w:rsidR="009B072B">
          <w:rPr>
            <w:noProof/>
            <w:webHidden/>
          </w:rPr>
        </w:r>
        <w:r w:rsidR="009B072B">
          <w:rPr>
            <w:noProof/>
            <w:webHidden/>
          </w:rPr>
          <w:fldChar w:fldCharType="separate"/>
        </w:r>
        <w:r w:rsidR="00996D46">
          <w:rPr>
            <w:noProof/>
            <w:webHidden/>
          </w:rPr>
          <w:t>24</w:t>
        </w:r>
        <w:r w:rsidR="009B072B">
          <w:rPr>
            <w:noProof/>
            <w:webHidden/>
          </w:rPr>
          <w:fldChar w:fldCharType="end"/>
        </w:r>
      </w:hyperlink>
    </w:p>
    <w:p w14:paraId="772BB73E" w14:textId="4B662312" w:rsidR="009B072B" w:rsidRDefault="00C260DD">
      <w:pPr>
        <w:pStyle w:val="TOC3"/>
        <w:tabs>
          <w:tab w:val="left" w:pos="1584"/>
        </w:tabs>
        <w:rPr>
          <w:rFonts w:asciiTheme="minorHAnsi" w:eastAsiaTheme="minorEastAsia" w:hAnsiTheme="minorHAnsi" w:cstheme="minorBidi"/>
          <w:noProof/>
          <w:sz w:val="22"/>
          <w:szCs w:val="22"/>
        </w:rPr>
      </w:pPr>
      <w:hyperlink w:anchor="_Toc518548621" w:history="1">
        <w:r w:rsidR="009B072B" w:rsidRPr="00BE461B">
          <w:rPr>
            <w:rStyle w:val="Hyperlink"/>
            <w:noProof/>
          </w:rPr>
          <w:t>3.5.2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_Toc518548621 \h </w:instrText>
        </w:r>
        <w:r w:rsidR="009B072B">
          <w:rPr>
            <w:noProof/>
            <w:webHidden/>
          </w:rPr>
        </w:r>
        <w:r w:rsidR="009B072B">
          <w:rPr>
            <w:noProof/>
            <w:webHidden/>
          </w:rPr>
          <w:fldChar w:fldCharType="separate"/>
        </w:r>
        <w:r w:rsidR="00996D46">
          <w:rPr>
            <w:noProof/>
            <w:webHidden/>
          </w:rPr>
          <w:t>25</w:t>
        </w:r>
        <w:r w:rsidR="009B072B">
          <w:rPr>
            <w:noProof/>
            <w:webHidden/>
          </w:rPr>
          <w:fldChar w:fldCharType="end"/>
        </w:r>
      </w:hyperlink>
    </w:p>
    <w:p w14:paraId="6321C892" w14:textId="3713EBD7" w:rsidR="009B072B" w:rsidRDefault="00C260DD">
      <w:pPr>
        <w:pStyle w:val="TOC3"/>
        <w:tabs>
          <w:tab w:val="left" w:pos="1584"/>
        </w:tabs>
        <w:rPr>
          <w:rFonts w:asciiTheme="minorHAnsi" w:eastAsiaTheme="minorEastAsia" w:hAnsiTheme="minorHAnsi" w:cstheme="minorBidi"/>
          <w:noProof/>
          <w:sz w:val="22"/>
          <w:szCs w:val="22"/>
        </w:rPr>
      </w:pPr>
      <w:hyperlink w:anchor="_Toc518548622" w:history="1">
        <w:r w:rsidR="009B072B" w:rsidRPr="00BE461B">
          <w:rPr>
            <w:rStyle w:val="Hyperlink"/>
            <w:noProof/>
          </w:rPr>
          <w:t>3.5.3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_Toc518548622 \h </w:instrText>
        </w:r>
        <w:r w:rsidR="009B072B">
          <w:rPr>
            <w:noProof/>
            <w:webHidden/>
          </w:rPr>
        </w:r>
        <w:r w:rsidR="009B072B">
          <w:rPr>
            <w:noProof/>
            <w:webHidden/>
          </w:rPr>
          <w:fldChar w:fldCharType="separate"/>
        </w:r>
        <w:r w:rsidR="00996D46">
          <w:rPr>
            <w:noProof/>
            <w:webHidden/>
          </w:rPr>
          <w:t>25</w:t>
        </w:r>
        <w:r w:rsidR="009B072B">
          <w:rPr>
            <w:noProof/>
            <w:webHidden/>
          </w:rPr>
          <w:fldChar w:fldCharType="end"/>
        </w:r>
      </w:hyperlink>
    </w:p>
    <w:p w14:paraId="22187D68" w14:textId="32C107CA" w:rsidR="009B072B" w:rsidRDefault="00C260DD">
      <w:pPr>
        <w:pStyle w:val="TOC3"/>
        <w:tabs>
          <w:tab w:val="left" w:pos="1584"/>
        </w:tabs>
        <w:rPr>
          <w:rFonts w:asciiTheme="minorHAnsi" w:eastAsiaTheme="minorEastAsia" w:hAnsiTheme="minorHAnsi" w:cstheme="minorBidi"/>
          <w:noProof/>
          <w:sz w:val="22"/>
          <w:szCs w:val="22"/>
        </w:rPr>
      </w:pPr>
      <w:hyperlink w:anchor="_Toc518548623" w:history="1">
        <w:r w:rsidR="009B072B" w:rsidRPr="00BE461B">
          <w:rPr>
            <w:rStyle w:val="Hyperlink"/>
            <w:noProof/>
          </w:rPr>
          <w:t>3.5.4</w:t>
        </w:r>
        <w:r w:rsidR="009B072B">
          <w:rPr>
            <w:rFonts w:asciiTheme="minorHAnsi" w:eastAsiaTheme="minorEastAsia" w:hAnsiTheme="minorHAnsi" w:cstheme="minorBidi"/>
            <w:noProof/>
            <w:sz w:val="22"/>
            <w:szCs w:val="22"/>
          </w:rPr>
          <w:tab/>
        </w:r>
        <w:r w:rsidR="009B072B" w:rsidRPr="00BE461B">
          <w:rPr>
            <w:rStyle w:val="Hyperlink"/>
            <w:noProof/>
          </w:rPr>
          <w:t>Interaction Diagrams</w:t>
        </w:r>
        <w:r w:rsidR="009B072B">
          <w:rPr>
            <w:noProof/>
            <w:webHidden/>
          </w:rPr>
          <w:tab/>
        </w:r>
        <w:r w:rsidR="009B072B">
          <w:rPr>
            <w:noProof/>
            <w:webHidden/>
          </w:rPr>
          <w:fldChar w:fldCharType="begin"/>
        </w:r>
        <w:r w:rsidR="009B072B">
          <w:rPr>
            <w:noProof/>
            <w:webHidden/>
          </w:rPr>
          <w:instrText xml:space="preserve"> PAGEREF _Toc518548623 \h </w:instrText>
        </w:r>
        <w:r w:rsidR="009B072B">
          <w:rPr>
            <w:noProof/>
            <w:webHidden/>
          </w:rPr>
        </w:r>
        <w:r w:rsidR="009B072B">
          <w:rPr>
            <w:noProof/>
            <w:webHidden/>
          </w:rPr>
          <w:fldChar w:fldCharType="separate"/>
        </w:r>
        <w:r w:rsidR="00996D46">
          <w:rPr>
            <w:noProof/>
            <w:webHidden/>
          </w:rPr>
          <w:t>26</w:t>
        </w:r>
        <w:r w:rsidR="009B072B">
          <w:rPr>
            <w:noProof/>
            <w:webHidden/>
          </w:rPr>
          <w:fldChar w:fldCharType="end"/>
        </w:r>
      </w:hyperlink>
    </w:p>
    <w:p w14:paraId="208FB5A2" w14:textId="2CE64400" w:rsidR="009B072B" w:rsidRDefault="00C260DD">
      <w:pPr>
        <w:pStyle w:val="TOC2"/>
        <w:tabs>
          <w:tab w:val="left" w:pos="1152"/>
        </w:tabs>
        <w:rPr>
          <w:rFonts w:asciiTheme="minorHAnsi" w:eastAsiaTheme="minorEastAsia" w:hAnsiTheme="minorHAnsi" w:cstheme="minorBidi"/>
          <w:noProof/>
          <w:sz w:val="22"/>
          <w:szCs w:val="22"/>
        </w:rPr>
      </w:pPr>
      <w:hyperlink w:anchor="_Toc518548624" w:history="1">
        <w:r w:rsidR="009B072B" w:rsidRPr="00BE461B">
          <w:rPr>
            <w:rStyle w:val="Hyperlink"/>
            <w:noProof/>
          </w:rPr>
          <w:t>3.6</w:t>
        </w:r>
        <w:r w:rsidR="009B072B">
          <w:rPr>
            <w:rFonts w:asciiTheme="minorHAnsi" w:eastAsiaTheme="minorEastAsia" w:hAnsiTheme="minorHAnsi" w:cstheme="minorBidi"/>
            <w:noProof/>
            <w:sz w:val="22"/>
            <w:szCs w:val="22"/>
          </w:rPr>
          <w:tab/>
        </w:r>
        <w:r w:rsidR="009B072B" w:rsidRPr="00BE461B">
          <w:rPr>
            <w:rStyle w:val="Hyperlink"/>
            <w:noProof/>
          </w:rPr>
          <w:t>Change Context [ITI-6]</w:t>
        </w:r>
        <w:r w:rsidR="009B072B">
          <w:rPr>
            <w:noProof/>
            <w:webHidden/>
          </w:rPr>
          <w:tab/>
        </w:r>
        <w:r w:rsidR="009B072B">
          <w:rPr>
            <w:noProof/>
            <w:webHidden/>
          </w:rPr>
          <w:fldChar w:fldCharType="begin"/>
        </w:r>
        <w:r w:rsidR="009B072B">
          <w:rPr>
            <w:noProof/>
            <w:webHidden/>
          </w:rPr>
          <w:instrText xml:space="preserve"> PAGEREF _Toc518548624 \h </w:instrText>
        </w:r>
        <w:r w:rsidR="009B072B">
          <w:rPr>
            <w:noProof/>
            <w:webHidden/>
          </w:rPr>
        </w:r>
        <w:r w:rsidR="009B072B">
          <w:rPr>
            <w:noProof/>
            <w:webHidden/>
          </w:rPr>
          <w:fldChar w:fldCharType="separate"/>
        </w:r>
        <w:r w:rsidR="00996D46">
          <w:rPr>
            <w:noProof/>
            <w:webHidden/>
          </w:rPr>
          <w:t>29</w:t>
        </w:r>
        <w:r w:rsidR="009B072B">
          <w:rPr>
            <w:noProof/>
            <w:webHidden/>
          </w:rPr>
          <w:fldChar w:fldCharType="end"/>
        </w:r>
      </w:hyperlink>
    </w:p>
    <w:p w14:paraId="4437B9D4" w14:textId="5338A365" w:rsidR="009B072B" w:rsidRDefault="00C260DD">
      <w:pPr>
        <w:pStyle w:val="TOC3"/>
        <w:tabs>
          <w:tab w:val="left" w:pos="1584"/>
        </w:tabs>
        <w:rPr>
          <w:rFonts w:asciiTheme="minorHAnsi" w:eastAsiaTheme="minorEastAsia" w:hAnsiTheme="minorHAnsi" w:cstheme="minorBidi"/>
          <w:noProof/>
          <w:sz w:val="22"/>
          <w:szCs w:val="22"/>
        </w:rPr>
      </w:pPr>
      <w:hyperlink w:anchor="_Toc518548625" w:history="1">
        <w:r w:rsidR="009B072B" w:rsidRPr="00BE461B">
          <w:rPr>
            <w:rStyle w:val="Hyperlink"/>
            <w:noProof/>
          </w:rPr>
          <w:t>3.6.1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_Toc518548625 \h </w:instrText>
        </w:r>
        <w:r w:rsidR="009B072B">
          <w:rPr>
            <w:noProof/>
            <w:webHidden/>
          </w:rPr>
        </w:r>
        <w:r w:rsidR="009B072B">
          <w:rPr>
            <w:noProof/>
            <w:webHidden/>
          </w:rPr>
          <w:fldChar w:fldCharType="separate"/>
        </w:r>
        <w:r w:rsidR="00996D46">
          <w:rPr>
            <w:noProof/>
            <w:webHidden/>
          </w:rPr>
          <w:t>29</w:t>
        </w:r>
        <w:r w:rsidR="009B072B">
          <w:rPr>
            <w:noProof/>
            <w:webHidden/>
          </w:rPr>
          <w:fldChar w:fldCharType="end"/>
        </w:r>
      </w:hyperlink>
    </w:p>
    <w:p w14:paraId="28E0D9C7" w14:textId="7C63D233" w:rsidR="009B072B" w:rsidRDefault="00C260DD">
      <w:pPr>
        <w:pStyle w:val="TOC3"/>
        <w:tabs>
          <w:tab w:val="left" w:pos="1584"/>
        </w:tabs>
        <w:rPr>
          <w:rFonts w:asciiTheme="minorHAnsi" w:eastAsiaTheme="minorEastAsia" w:hAnsiTheme="minorHAnsi" w:cstheme="minorBidi"/>
          <w:noProof/>
          <w:sz w:val="22"/>
          <w:szCs w:val="22"/>
        </w:rPr>
      </w:pPr>
      <w:hyperlink w:anchor="_Toc518548626" w:history="1">
        <w:r w:rsidR="009B072B" w:rsidRPr="00BE461B">
          <w:rPr>
            <w:rStyle w:val="Hyperlink"/>
            <w:noProof/>
          </w:rPr>
          <w:t>3.6.2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_Toc518548626 \h </w:instrText>
        </w:r>
        <w:r w:rsidR="009B072B">
          <w:rPr>
            <w:noProof/>
            <w:webHidden/>
          </w:rPr>
        </w:r>
        <w:r w:rsidR="009B072B">
          <w:rPr>
            <w:noProof/>
            <w:webHidden/>
          </w:rPr>
          <w:fldChar w:fldCharType="separate"/>
        </w:r>
        <w:r w:rsidR="00996D46">
          <w:rPr>
            <w:noProof/>
            <w:webHidden/>
          </w:rPr>
          <w:t>30</w:t>
        </w:r>
        <w:r w:rsidR="009B072B">
          <w:rPr>
            <w:noProof/>
            <w:webHidden/>
          </w:rPr>
          <w:fldChar w:fldCharType="end"/>
        </w:r>
      </w:hyperlink>
    </w:p>
    <w:p w14:paraId="550F6003" w14:textId="33B4D543" w:rsidR="009B072B" w:rsidRDefault="00C260DD">
      <w:pPr>
        <w:pStyle w:val="TOC3"/>
        <w:tabs>
          <w:tab w:val="left" w:pos="1584"/>
        </w:tabs>
        <w:rPr>
          <w:rFonts w:asciiTheme="minorHAnsi" w:eastAsiaTheme="minorEastAsia" w:hAnsiTheme="minorHAnsi" w:cstheme="minorBidi"/>
          <w:noProof/>
          <w:sz w:val="22"/>
          <w:szCs w:val="22"/>
        </w:rPr>
      </w:pPr>
      <w:hyperlink w:anchor="_Toc518548627" w:history="1">
        <w:r w:rsidR="009B072B" w:rsidRPr="00BE461B">
          <w:rPr>
            <w:rStyle w:val="Hyperlink"/>
            <w:noProof/>
          </w:rPr>
          <w:t>3.6.3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_Toc518548627 \h </w:instrText>
        </w:r>
        <w:r w:rsidR="009B072B">
          <w:rPr>
            <w:noProof/>
            <w:webHidden/>
          </w:rPr>
        </w:r>
        <w:r w:rsidR="009B072B">
          <w:rPr>
            <w:noProof/>
            <w:webHidden/>
          </w:rPr>
          <w:fldChar w:fldCharType="separate"/>
        </w:r>
        <w:r w:rsidR="00996D46">
          <w:rPr>
            <w:noProof/>
            <w:webHidden/>
          </w:rPr>
          <w:t>31</w:t>
        </w:r>
        <w:r w:rsidR="009B072B">
          <w:rPr>
            <w:noProof/>
            <w:webHidden/>
          </w:rPr>
          <w:fldChar w:fldCharType="end"/>
        </w:r>
      </w:hyperlink>
    </w:p>
    <w:p w14:paraId="49E3402F" w14:textId="0378BA67" w:rsidR="009B072B" w:rsidRDefault="00C260DD">
      <w:pPr>
        <w:pStyle w:val="TOC3"/>
        <w:tabs>
          <w:tab w:val="left" w:pos="1584"/>
        </w:tabs>
        <w:rPr>
          <w:rFonts w:asciiTheme="minorHAnsi" w:eastAsiaTheme="minorEastAsia" w:hAnsiTheme="minorHAnsi" w:cstheme="minorBidi"/>
          <w:noProof/>
          <w:sz w:val="22"/>
          <w:szCs w:val="22"/>
        </w:rPr>
      </w:pPr>
      <w:hyperlink w:anchor="_Toc518548628" w:history="1">
        <w:r w:rsidR="009B072B" w:rsidRPr="00BE461B">
          <w:rPr>
            <w:rStyle w:val="Hyperlink"/>
            <w:noProof/>
          </w:rPr>
          <w:t>3.6.4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_Toc518548628 \h </w:instrText>
        </w:r>
        <w:r w:rsidR="009B072B">
          <w:rPr>
            <w:noProof/>
            <w:webHidden/>
          </w:rPr>
        </w:r>
        <w:r w:rsidR="009B072B">
          <w:rPr>
            <w:noProof/>
            <w:webHidden/>
          </w:rPr>
          <w:fldChar w:fldCharType="separate"/>
        </w:r>
        <w:r w:rsidR="00996D46">
          <w:rPr>
            <w:noProof/>
            <w:webHidden/>
          </w:rPr>
          <w:t>31</w:t>
        </w:r>
        <w:r w:rsidR="009B072B">
          <w:rPr>
            <w:noProof/>
            <w:webHidden/>
          </w:rPr>
          <w:fldChar w:fldCharType="end"/>
        </w:r>
      </w:hyperlink>
    </w:p>
    <w:p w14:paraId="2E2236E6" w14:textId="705208A5" w:rsidR="009B072B" w:rsidRDefault="00C260DD">
      <w:pPr>
        <w:pStyle w:val="TOC2"/>
        <w:tabs>
          <w:tab w:val="left" w:pos="1152"/>
        </w:tabs>
        <w:rPr>
          <w:rFonts w:asciiTheme="minorHAnsi" w:eastAsiaTheme="minorEastAsia" w:hAnsiTheme="minorHAnsi" w:cstheme="minorBidi"/>
          <w:noProof/>
          <w:sz w:val="22"/>
          <w:szCs w:val="22"/>
        </w:rPr>
      </w:pPr>
      <w:hyperlink w:anchor="_Toc518548629" w:history="1">
        <w:r w:rsidR="009B072B" w:rsidRPr="00BE461B">
          <w:rPr>
            <w:rStyle w:val="Hyperlink"/>
            <w:noProof/>
          </w:rPr>
          <w:t>3.7</w:t>
        </w:r>
        <w:r w:rsidR="009B072B">
          <w:rPr>
            <w:rFonts w:asciiTheme="minorHAnsi" w:eastAsiaTheme="minorEastAsia" w:hAnsiTheme="minorHAnsi" w:cstheme="minorBidi"/>
            <w:noProof/>
            <w:sz w:val="22"/>
            <w:szCs w:val="22"/>
          </w:rPr>
          <w:tab/>
        </w:r>
        <w:r w:rsidR="009B072B" w:rsidRPr="00BE461B">
          <w:rPr>
            <w:rStyle w:val="Hyperlink"/>
            <w:noProof/>
          </w:rPr>
          <w:t>Leave Context [ITI-7]</w:t>
        </w:r>
        <w:r w:rsidR="009B072B">
          <w:rPr>
            <w:noProof/>
            <w:webHidden/>
          </w:rPr>
          <w:tab/>
        </w:r>
        <w:r w:rsidR="009B072B">
          <w:rPr>
            <w:noProof/>
            <w:webHidden/>
          </w:rPr>
          <w:fldChar w:fldCharType="begin"/>
        </w:r>
        <w:r w:rsidR="009B072B">
          <w:rPr>
            <w:noProof/>
            <w:webHidden/>
          </w:rPr>
          <w:instrText xml:space="preserve"> PAGEREF _Toc518548629 \h </w:instrText>
        </w:r>
        <w:r w:rsidR="009B072B">
          <w:rPr>
            <w:noProof/>
            <w:webHidden/>
          </w:rPr>
        </w:r>
        <w:r w:rsidR="009B072B">
          <w:rPr>
            <w:noProof/>
            <w:webHidden/>
          </w:rPr>
          <w:fldChar w:fldCharType="separate"/>
        </w:r>
        <w:r w:rsidR="00996D46">
          <w:rPr>
            <w:noProof/>
            <w:webHidden/>
          </w:rPr>
          <w:t>35</w:t>
        </w:r>
        <w:r w:rsidR="009B072B">
          <w:rPr>
            <w:noProof/>
            <w:webHidden/>
          </w:rPr>
          <w:fldChar w:fldCharType="end"/>
        </w:r>
      </w:hyperlink>
    </w:p>
    <w:p w14:paraId="71A0D7A4" w14:textId="1AC036AD" w:rsidR="009B072B" w:rsidRDefault="00C260DD">
      <w:pPr>
        <w:pStyle w:val="TOC3"/>
        <w:tabs>
          <w:tab w:val="left" w:pos="1584"/>
        </w:tabs>
        <w:rPr>
          <w:rFonts w:asciiTheme="minorHAnsi" w:eastAsiaTheme="minorEastAsia" w:hAnsiTheme="minorHAnsi" w:cstheme="minorBidi"/>
          <w:noProof/>
          <w:sz w:val="22"/>
          <w:szCs w:val="22"/>
        </w:rPr>
      </w:pPr>
      <w:hyperlink w:anchor="_Toc518548630" w:history="1">
        <w:r w:rsidR="009B072B" w:rsidRPr="00BE461B">
          <w:rPr>
            <w:rStyle w:val="Hyperlink"/>
            <w:noProof/>
          </w:rPr>
          <w:t>3.7.1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_Toc518548630 \h </w:instrText>
        </w:r>
        <w:r w:rsidR="009B072B">
          <w:rPr>
            <w:noProof/>
            <w:webHidden/>
          </w:rPr>
        </w:r>
        <w:r w:rsidR="009B072B">
          <w:rPr>
            <w:noProof/>
            <w:webHidden/>
          </w:rPr>
          <w:fldChar w:fldCharType="separate"/>
        </w:r>
        <w:r w:rsidR="00996D46">
          <w:rPr>
            <w:noProof/>
            <w:webHidden/>
          </w:rPr>
          <w:t>35</w:t>
        </w:r>
        <w:r w:rsidR="009B072B">
          <w:rPr>
            <w:noProof/>
            <w:webHidden/>
          </w:rPr>
          <w:fldChar w:fldCharType="end"/>
        </w:r>
      </w:hyperlink>
    </w:p>
    <w:p w14:paraId="427D905C" w14:textId="41A4B763" w:rsidR="009B072B" w:rsidRDefault="00C260DD">
      <w:pPr>
        <w:pStyle w:val="TOC3"/>
        <w:tabs>
          <w:tab w:val="left" w:pos="1584"/>
        </w:tabs>
        <w:rPr>
          <w:rFonts w:asciiTheme="minorHAnsi" w:eastAsiaTheme="minorEastAsia" w:hAnsiTheme="minorHAnsi" w:cstheme="minorBidi"/>
          <w:noProof/>
          <w:sz w:val="22"/>
          <w:szCs w:val="22"/>
        </w:rPr>
      </w:pPr>
      <w:hyperlink w:anchor="_Toc518548631" w:history="1">
        <w:r w:rsidR="009B072B" w:rsidRPr="00BE461B">
          <w:rPr>
            <w:rStyle w:val="Hyperlink"/>
            <w:noProof/>
          </w:rPr>
          <w:t>3.7.2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_Toc518548631 \h </w:instrText>
        </w:r>
        <w:r w:rsidR="009B072B">
          <w:rPr>
            <w:noProof/>
            <w:webHidden/>
          </w:rPr>
        </w:r>
        <w:r w:rsidR="009B072B">
          <w:rPr>
            <w:noProof/>
            <w:webHidden/>
          </w:rPr>
          <w:fldChar w:fldCharType="separate"/>
        </w:r>
        <w:r w:rsidR="00996D46">
          <w:rPr>
            <w:noProof/>
            <w:webHidden/>
          </w:rPr>
          <w:t>35</w:t>
        </w:r>
        <w:r w:rsidR="009B072B">
          <w:rPr>
            <w:noProof/>
            <w:webHidden/>
          </w:rPr>
          <w:fldChar w:fldCharType="end"/>
        </w:r>
      </w:hyperlink>
    </w:p>
    <w:p w14:paraId="6617F4E8" w14:textId="0BE0E74D" w:rsidR="009B072B" w:rsidRDefault="00C260DD">
      <w:pPr>
        <w:pStyle w:val="TOC3"/>
        <w:tabs>
          <w:tab w:val="left" w:pos="1584"/>
        </w:tabs>
        <w:rPr>
          <w:rFonts w:asciiTheme="minorHAnsi" w:eastAsiaTheme="minorEastAsia" w:hAnsiTheme="minorHAnsi" w:cstheme="minorBidi"/>
          <w:noProof/>
          <w:sz w:val="22"/>
          <w:szCs w:val="22"/>
        </w:rPr>
      </w:pPr>
      <w:hyperlink w:anchor="_Toc518548632" w:history="1">
        <w:r w:rsidR="009B072B" w:rsidRPr="00BE461B">
          <w:rPr>
            <w:rStyle w:val="Hyperlink"/>
            <w:noProof/>
          </w:rPr>
          <w:t>3.7.3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_Toc518548632 \h </w:instrText>
        </w:r>
        <w:r w:rsidR="009B072B">
          <w:rPr>
            <w:noProof/>
            <w:webHidden/>
          </w:rPr>
        </w:r>
        <w:r w:rsidR="009B072B">
          <w:rPr>
            <w:noProof/>
            <w:webHidden/>
          </w:rPr>
          <w:fldChar w:fldCharType="separate"/>
        </w:r>
        <w:r w:rsidR="00996D46">
          <w:rPr>
            <w:noProof/>
            <w:webHidden/>
          </w:rPr>
          <w:t>36</w:t>
        </w:r>
        <w:r w:rsidR="009B072B">
          <w:rPr>
            <w:noProof/>
            <w:webHidden/>
          </w:rPr>
          <w:fldChar w:fldCharType="end"/>
        </w:r>
      </w:hyperlink>
    </w:p>
    <w:p w14:paraId="401B602B" w14:textId="0DC7D47A" w:rsidR="009B072B" w:rsidRDefault="00C260DD">
      <w:pPr>
        <w:pStyle w:val="TOC3"/>
        <w:tabs>
          <w:tab w:val="left" w:pos="1584"/>
        </w:tabs>
        <w:rPr>
          <w:rFonts w:asciiTheme="minorHAnsi" w:eastAsiaTheme="minorEastAsia" w:hAnsiTheme="minorHAnsi" w:cstheme="minorBidi"/>
          <w:noProof/>
          <w:sz w:val="22"/>
          <w:szCs w:val="22"/>
        </w:rPr>
      </w:pPr>
      <w:hyperlink w:anchor="_Toc518548633" w:history="1">
        <w:r w:rsidR="009B072B" w:rsidRPr="00BE461B">
          <w:rPr>
            <w:rStyle w:val="Hyperlink"/>
            <w:noProof/>
          </w:rPr>
          <w:t>3.7.4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_Toc518548633 \h </w:instrText>
        </w:r>
        <w:r w:rsidR="009B072B">
          <w:rPr>
            <w:noProof/>
            <w:webHidden/>
          </w:rPr>
        </w:r>
        <w:r w:rsidR="009B072B">
          <w:rPr>
            <w:noProof/>
            <w:webHidden/>
          </w:rPr>
          <w:fldChar w:fldCharType="separate"/>
        </w:r>
        <w:r w:rsidR="00996D46">
          <w:rPr>
            <w:noProof/>
            <w:webHidden/>
          </w:rPr>
          <w:t>37</w:t>
        </w:r>
        <w:r w:rsidR="009B072B">
          <w:rPr>
            <w:noProof/>
            <w:webHidden/>
          </w:rPr>
          <w:fldChar w:fldCharType="end"/>
        </w:r>
      </w:hyperlink>
    </w:p>
    <w:p w14:paraId="75451D12" w14:textId="6D408A8E" w:rsidR="009B072B" w:rsidRDefault="00C260DD">
      <w:pPr>
        <w:pStyle w:val="TOC2"/>
        <w:tabs>
          <w:tab w:val="left" w:pos="1152"/>
        </w:tabs>
        <w:rPr>
          <w:rFonts w:asciiTheme="minorHAnsi" w:eastAsiaTheme="minorEastAsia" w:hAnsiTheme="minorHAnsi" w:cstheme="minorBidi"/>
          <w:noProof/>
          <w:sz w:val="22"/>
          <w:szCs w:val="22"/>
        </w:rPr>
      </w:pPr>
      <w:hyperlink w:anchor="_Toc518548634" w:history="1">
        <w:r w:rsidR="009B072B" w:rsidRPr="00BE461B">
          <w:rPr>
            <w:rStyle w:val="Hyperlink"/>
            <w:noProof/>
          </w:rPr>
          <w:t>3.8</w:t>
        </w:r>
        <w:r w:rsidR="009B072B">
          <w:rPr>
            <w:rFonts w:asciiTheme="minorHAnsi" w:eastAsiaTheme="minorEastAsia" w:hAnsiTheme="minorHAnsi" w:cstheme="minorBidi"/>
            <w:noProof/>
            <w:sz w:val="22"/>
            <w:szCs w:val="22"/>
          </w:rPr>
          <w:tab/>
        </w:r>
        <w:r w:rsidR="009B072B" w:rsidRPr="00BE461B">
          <w:rPr>
            <w:rStyle w:val="Hyperlink"/>
            <w:noProof/>
          </w:rPr>
          <w:t>Patient Identity Feed [ITI-8]</w:t>
        </w:r>
        <w:r w:rsidR="009B072B">
          <w:rPr>
            <w:noProof/>
            <w:webHidden/>
          </w:rPr>
          <w:tab/>
        </w:r>
        <w:r w:rsidR="009B072B">
          <w:rPr>
            <w:noProof/>
            <w:webHidden/>
          </w:rPr>
          <w:fldChar w:fldCharType="begin"/>
        </w:r>
        <w:r w:rsidR="009B072B">
          <w:rPr>
            <w:noProof/>
            <w:webHidden/>
          </w:rPr>
          <w:instrText xml:space="preserve"> PAGEREF _Toc518548634 \h </w:instrText>
        </w:r>
        <w:r w:rsidR="009B072B">
          <w:rPr>
            <w:noProof/>
            <w:webHidden/>
          </w:rPr>
        </w:r>
        <w:r w:rsidR="009B072B">
          <w:rPr>
            <w:noProof/>
            <w:webHidden/>
          </w:rPr>
          <w:fldChar w:fldCharType="separate"/>
        </w:r>
        <w:r w:rsidR="00996D46">
          <w:rPr>
            <w:noProof/>
            <w:webHidden/>
          </w:rPr>
          <w:t>37</w:t>
        </w:r>
        <w:r w:rsidR="009B072B">
          <w:rPr>
            <w:noProof/>
            <w:webHidden/>
          </w:rPr>
          <w:fldChar w:fldCharType="end"/>
        </w:r>
      </w:hyperlink>
    </w:p>
    <w:p w14:paraId="7779385E" w14:textId="4F11FDDD" w:rsidR="009B072B" w:rsidRDefault="00C260DD">
      <w:pPr>
        <w:pStyle w:val="TOC3"/>
        <w:tabs>
          <w:tab w:val="left" w:pos="1584"/>
        </w:tabs>
        <w:rPr>
          <w:rFonts w:asciiTheme="minorHAnsi" w:eastAsiaTheme="minorEastAsia" w:hAnsiTheme="minorHAnsi" w:cstheme="minorBidi"/>
          <w:noProof/>
          <w:sz w:val="22"/>
          <w:szCs w:val="22"/>
        </w:rPr>
      </w:pPr>
      <w:hyperlink w:anchor="_Toc518548635" w:history="1">
        <w:r w:rsidR="009B072B" w:rsidRPr="00BE461B">
          <w:rPr>
            <w:rStyle w:val="Hyperlink"/>
            <w:noProof/>
          </w:rPr>
          <w:t>3.8.1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_Toc518548635 \h </w:instrText>
        </w:r>
        <w:r w:rsidR="009B072B">
          <w:rPr>
            <w:noProof/>
            <w:webHidden/>
          </w:rPr>
        </w:r>
        <w:r w:rsidR="009B072B">
          <w:rPr>
            <w:noProof/>
            <w:webHidden/>
          </w:rPr>
          <w:fldChar w:fldCharType="separate"/>
        </w:r>
        <w:r w:rsidR="00996D46">
          <w:rPr>
            <w:noProof/>
            <w:webHidden/>
          </w:rPr>
          <w:t>38</w:t>
        </w:r>
        <w:r w:rsidR="009B072B">
          <w:rPr>
            <w:noProof/>
            <w:webHidden/>
          </w:rPr>
          <w:fldChar w:fldCharType="end"/>
        </w:r>
      </w:hyperlink>
    </w:p>
    <w:p w14:paraId="00745FAB" w14:textId="032F0FA0" w:rsidR="009B072B" w:rsidRDefault="00C260DD">
      <w:pPr>
        <w:pStyle w:val="TOC3"/>
        <w:tabs>
          <w:tab w:val="left" w:pos="1584"/>
        </w:tabs>
        <w:rPr>
          <w:rFonts w:asciiTheme="minorHAnsi" w:eastAsiaTheme="minorEastAsia" w:hAnsiTheme="minorHAnsi" w:cstheme="minorBidi"/>
          <w:noProof/>
          <w:sz w:val="22"/>
          <w:szCs w:val="22"/>
        </w:rPr>
      </w:pPr>
      <w:hyperlink w:anchor="_Toc518548636" w:history="1">
        <w:r w:rsidR="009B072B" w:rsidRPr="00BE461B">
          <w:rPr>
            <w:rStyle w:val="Hyperlink"/>
            <w:noProof/>
          </w:rPr>
          <w:t>3.8.2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_Toc518548636 \h </w:instrText>
        </w:r>
        <w:r w:rsidR="009B072B">
          <w:rPr>
            <w:noProof/>
            <w:webHidden/>
          </w:rPr>
        </w:r>
        <w:r w:rsidR="009B072B">
          <w:rPr>
            <w:noProof/>
            <w:webHidden/>
          </w:rPr>
          <w:fldChar w:fldCharType="separate"/>
        </w:r>
        <w:r w:rsidR="00996D46">
          <w:rPr>
            <w:noProof/>
            <w:webHidden/>
          </w:rPr>
          <w:t>38</w:t>
        </w:r>
        <w:r w:rsidR="009B072B">
          <w:rPr>
            <w:noProof/>
            <w:webHidden/>
          </w:rPr>
          <w:fldChar w:fldCharType="end"/>
        </w:r>
      </w:hyperlink>
    </w:p>
    <w:p w14:paraId="0B86DDCB" w14:textId="7C9211C0" w:rsidR="009B072B" w:rsidRDefault="00C260DD">
      <w:pPr>
        <w:pStyle w:val="TOC3"/>
        <w:tabs>
          <w:tab w:val="left" w:pos="1584"/>
        </w:tabs>
        <w:rPr>
          <w:rFonts w:asciiTheme="minorHAnsi" w:eastAsiaTheme="minorEastAsia" w:hAnsiTheme="minorHAnsi" w:cstheme="minorBidi"/>
          <w:noProof/>
          <w:sz w:val="22"/>
          <w:szCs w:val="22"/>
        </w:rPr>
      </w:pPr>
      <w:hyperlink w:anchor="_Toc518548637" w:history="1">
        <w:r w:rsidR="009B072B" w:rsidRPr="00BE461B">
          <w:rPr>
            <w:rStyle w:val="Hyperlink"/>
            <w:noProof/>
          </w:rPr>
          <w:t>3.8.3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_Toc518548637 \h </w:instrText>
        </w:r>
        <w:r w:rsidR="009B072B">
          <w:rPr>
            <w:noProof/>
            <w:webHidden/>
          </w:rPr>
        </w:r>
        <w:r w:rsidR="009B072B">
          <w:rPr>
            <w:noProof/>
            <w:webHidden/>
          </w:rPr>
          <w:fldChar w:fldCharType="separate"/>
        </w:r>
        <w:r w:rsidR="00996D46">
          <w:rPr>
            <w:noProof/>
            <w:webHidden/>
          </w:rPr>
          <w:t>38</w:t>
        </w:r>
        <w:r w:rsidR="009B072B">
          <w:rPr>
            <w:noProof/>
            <w:webHidden/>
          </w:rPr>
          <w:fldChar w:fldCharType="end"/>
        </w:r>
      </w:hyperlink>
    </w:p>
    <w:p w14:paraId="4FF770D7" w14:textId="6DE66757" w:rsidR="009B072B" w:rsidRDefault="00C260DD">
      <w:pPr>
        <w:pStyle w:val="TOC3"/>
        <w:tabs>
          <w:tab w:val="left" w:pos="1584"/>
        </w:tabs>
        <w:rPr>
          <w:rFonts w:asciiTheme="minorHAnsi" w:eastAsiaTheme="minorEastAsia" w:hAnsiTheme="minorHAnsi" w:cstheme="minorBidi"/>
          <w:noProof/>
          <w:sz w:val="22"/>
          <w:szCs w:val="22"/>
        </w:rPr>
      </w:pPr>
      <w:hyperlink w:anchor="_Toc518548638" w:history="1">
        <w:r w:rsidR="009B072B" w:rsidRPr="00BE461B">
          <w:rPr>
            <w:rStyle w:val="Hyperlink"/>
            <w:noProof/>
          </w:rPr>
          <w:t>3.8.4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_Toc518548638 \h </w:instrText>
        </w:r>
        <w:r w:rsidR="009B072B">
          <w:rPr>
            <w:noProof/>
            <w:webHidden/>
          </w:rPr>
        </w:r>
        <w:r w:rsidR="009B072B">
          <w:rPr>
            <w:noProof/>
            <w:webHidden/>
          </w:rPr>
          <w:fldChar w:fldCharType="separate"/>
        </w:r>
        <w:r w:rsidR="00996D46">
          <w:rPr>
            <w:noProof/>
            <w:webHidden/>
          </w:rPr>
          <w:t>39</w:t>
        </w:r>
        <w:r w:rsidR="009B072B">
          <w:rPr>
            <w:noProof/>
            <w:webHidden/>
          </w:rPr>
          <w:fldChar w:fldCharType="end"/>
        </w:r>
      </w:hyperlink>
    </w:p>
    <w:p w14:paraId="62B0C102" w14:textId="7B53DA63" w:rsidR="009B072B" w:rsidRDefault="00C260DD">
      <w:pPr>
        <w:pStyle w:val="TOC3"/>
        <w:tabs>
          <w:tab w:val="left" w:pos="1584"/>
        </w:tabs>
        <w:rPr>
          <w:rFonts w:asciiTheme="minorHAnsi" w:eastAsiaTheme="minorEastAsia" w:hAnsiTheme="minorHAnsi" w:cstheme="minorBidi"/>
          <w:noProof/>
          <w:sz w:val="22"/>
          <w:szCs w:val="22"/>
        </w:rPr>
      </w:pPr>
      <w:hyperlink w:anchor="_Toc518548639" w:history="1">
        <w:r w:rsidR="009B072B" w:rsidRPr="00BE461B">
          <w:rPr>
            <w:rStyle w:val="Hyperlink"/>
            <w:noProof/>
          </w:rPr>
          <w:t>3.8.5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_Toc518548639 \h </w:instrText>
        </w:r>
        <w:r w:rsidR="009B072B">
          <w:rPr>
            <w:noProof/>
            <w:webHidden/>
          </w:rPr>
        </w:r>
        <w:r w:rsidR="009B072B">
          <w:rPr>
            <w:noProof/>
            <w:webHidden/>
          </w:rPr>
          <w:fldChar w:fldCharType="separate"/>
        </w:r>
        <w:r w:rsidR="00996D46">
          <w:rPr>
            <w:noProof/>
            <w:webHidden/>
          </w:rPr>
          <w:t>47</w:t>
        </w:r>
        <w:r w:rsidR="009B072B">
          <w:rPr>
            <w:noProof/>
            <w:webHidden/>
          </w:rPr>
          <w:fldChar w:fldCharType="end"/>
        </w:r>
      </w:hyperlink>
    </w:p>
    <w:p w14:paraId="31E9443E" w14:textId="3CB0BD19" w:rsidR="009B072B" w:rsidRDefault="00C260DD">
      <w:pPr>
        <w:pStyle w:val="TOC2"/>
        <w:tabs>
          <w:tab w:val="left" w:pos="1152"/>
        </w:tabs>
        <w:rPr>
          <w:rFonts w:asciiTheme="minorHAnsi" w:eastAsiaTheme="minorEastAsia" w:hAnsiTheme="minorHAnsi" w:cstheme="minorBidi"/>
          <w:noProof/>
          <w:sz w:val="22"/>
          <w:szCs w:val="22"/>
        </w:rPr>
      </w:pPr>
      <w:hyperlink w:anchor="_Toc518548640" w:history="1">
        <w:r w:rsidR="009B072B" w:rsidRPr="00BE461B">
          <w:rPr>
            <w:rStyle w:val="Hyperlink"/>
            <w:noProof/>
          </w:rPr>
          <w:t>3.9</w:t>
        </w:r>
        <w:r w:rsidR="009B072B">
          <w:rPr>
            <w:rFonts w:asciiTheme="minorHAnsi" w:eastAsiaTheme="minorEastAsia" w:hAnsiTheme="minorHAnsi" w:cstheme="minorBidi"/>
            <w:noProof/>
            <w:sz w:val="22"/>
            <w:szCs w:val="22"/>
          </w:rPr>
          <w:tab/>
        </w:r>
        <w:r w:rsidR="009B072B" w:rsidRPr="00BE461B">
          <w:rPr>
            <w:rStyle w:val="Hyperlink"/>
            <w:noProof/>
          </w:rPr>
          <w:t>PIX Query [ITI-9]</w:t>
        </w:r>
        <w:r w:rsidR="009B072B">
          <w:rPr>
            <w:noProof/>
            <w:webHidden/>
          </w:rPr>
          <w:tab/>
        </w:r>
        <w:r w:rsidR="009B072B">
          <w:rPr>
            <w:noProof/>
            <w:webHidden/>
          </w:rPr>
          <w:fldChar w:fldCharType="begin"/>
        </w:r>
        <w:r w:rsidR="009B072B">
          <w:rPr>
            <w:noProof/>
            <w:webHidden/>
          </w:rPr>
          <w:instrText xml:space="preserve"> PAGEREF _Toc518548640 \h </w:instrText>
        </w:r>
        <w:r w:rsidR="009B072B">
          <w:rPr>
            <w:noProof/>
            <w:webHidden/>
          </w:rPr>
        </w:r>
        <w:r w:rsidR="009B072B">
          <w:rPr>
            <w:noProof/>
            <w:webHidden/>
          </w:rPr>
          <w:fldChar w:fldCharType="separate"/>
        </w:r>
        <w:r w:rsidR="00996D46">
          <w:rPr>
            <w:noProof/>
            <w:webHidden/>
          </w:rPr>
          <w:t>53</w:t>
        </w:r>
        <w:r w:rsidR="009B072B">
          <w:rPr>
            <w:noProof/>
            <w:webHidden/>
          </w:rPr>
          <w:fldChar w:fldCharType="end"/>
        </w:r>
      </w:hyperlink>
    </w:p>
    <w:p w14:paraId="5CEBC22F" w14:textId="5E3C3C19" w:rsidR="009B072B" w:rsidRDefault="00C260DD">
      <w:pPr>
        <w:pStyle w:val="TOC3"/>
        <w:tabs>
          <w:tab w:val="left" w:pos="1584"/>
        </w:tabs>
        <w:rPr>
          <w:rFonts w:asciiTheme="minorHAnsi" w:eastAsiaTheme="minorEastAsia" w:hAnsiTheme="minorHAnsi" w:cstheme="minorBidi"/>
          <w:noProof/>
          <w:sz w:val="22"/>
          <w:szCs w:val="22"/>
        </w:rPr>
      </w:pPr>
      <w:hyperlink w:anchor="_Toc518548641" w:history="1">
        <w:r w:rsidR="009B072B" w:rsidRPr="00BE461B">
          <w:rPr>
            <w:rStyle w:val="Hyperlink"/>
            <w:noProof/>
          </w:rPr>
          <w:t>3.9.1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_Toc518548641 \h </w:instrText>
        </w:r>
        <w:r w:rsidR="009B072B">
          <w:rPr>
            <w:noProof/>
            <w:webHidden/>
          </w:rPr>
        </w:r>
        <w:r w:rsidR="009B072B">
          <w:rPr>
            <w:noProof/>
            <w:webHidden/>
          </w:rPr>
          <w:fldChar w:fldCharType="separate"/>
        </w:r>
        <w:r w:rsidR="00996D46">
          <w:rPr>
            <w:noProof/>
            <w:webHidden/>
          </w:rPr>
          <w:t>53</w:t>
        </w:r>
        <w:r w:rsidR="009B072B">
          <w:rPr>
            <w:noProof/>
            <w:webHidden/>
          </w:rPr>
          <w:fldChar w:fldCharType="end"/>
        </w:r>
      </w:hyperlink>
    </w:p>
    <w:p w14:paraId="5B855FBC" w14:textId="352DB5D2" w:rsidR="009B072B" w:rsidRDefault="00C260DD">
      <w:pPr>
        <w:pStyle w:val="TOC3"/>
        <w:tabs>
          <w:tab w:val="left" w:pos="1584"/>
        </w:tabs>
        <w:rPr>
          <w:rFonts w:asciiTheme="minorHAnsi" w:eastAsiaTheme="minorEastAsia" w:hAnsiTheme="minorHAnsi" w:cstheme="minorBidi"/>
          <w:noProof/>
          <w:sz w:val="22"/>
          <w:szCs w:val="22"/>
        </w:rPr>
      </w:pPr>
      <w:hyperlink w:anchor="_Toc518548642" w:history="1">
        <w:r w:rsidR="009B072B" w:rsidRPr="00BE461B">
          <w:rPr>
            <w:rStyle w:val="Hyperlink"/>
            <w:noProof/>
          </w:rPr>
          <w:t>3.9.2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_Toc518548642 \h </w:instrText>
        </w:r>
        <w:r w:rsidR="009B072B">
          <w:rPr>
            <w:noProof/>
            <w:webHidden/>
          </w:rPr>
        </w:r>
        <w:r w:rsidR="009B072B">
          <w:rPr>
            <w:noProof/>
            <w:webHidden/>
          </w:rPr>
          <w:fldChar w:fldCharType="separate"/>
        </w:r>
        <w:r w:rsidR="00996D46">
          <w:rPr>
            <w:noProof/>
            <w:webHidden/>
          </w:rPr>
          <w:t>54</w:t>
        </w:r>
        <w:r w:rsidR="009B072B">
          <w:rPr>
            <w:noProof/>
            <w:webHidden/>
          </w:rPr>
          <w:fldChar w:fldCharType="end"/>
        </w:r>
      </w:hyperlink>
    </w:p>
    <w:p w14:paraId="26B6A742" w14:textId="7155AFF0" w:rsidR="009B072B" w:rsidRDefault="00C260DD">
      <w:pPr>
        <w:pStyle w:val="TOC3"/>
        <w:tabs>
          <w:tab w:val="left" w:pos="1584"/>
        </w:tabs>
        <w:rPr>
          <w:rFonts w:asciiTheme="minorHAnsi" w:eastAsiaTheme="minorEastAsia" w:hAnsiTheme="minorHAnsi" w:cstheme="minorBidi"/>
          <w:noProof/>
          <w:sz w:val="22"/>
          <w:szCs w:val="22"/>
        </w:rPr>
      </w:pPr>
      <w:hyperlink w:anchor="_Toc518548643" w:history="1">
        <w:r w:rsidR="009B072B" w:rsidRPr="00BE461B">
          <w:rPr>
            <w:rStyle w:val="Hyperlink"/>
            <w:noProof/>
          </w:rPr>
          <w:t>3.9.3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_Toc518548643 \h </w:instrText>
        </w:r>
        <w:r w:rsidR="009B072B">
          <w:rPr>
            <w:noProof/>
            <w:webHidden/>
          </w:rPr>
        </w:r>
        <w:r w:rsidR="009B072B">
          <w:rPr>
            <w:noProof/>
            <w:webHidden/>
          </w:rPr>
          <w:fldChar w:fldCharType="separate"/>
        </w:r>
        <w:r w:rsidR="00996D46">
          <w:rPr>
            <w:noProof/>
            <w:webHidden/>
          </w:rPr>
          <w:t>54</w:t>
        </w:r>
        <w:r w:rsidR="009B072B">
          <w:rPr>
            <w:noProof/>
            <w:webHidden/>
          </w:rPr>
          <w:fldChar w:fldCharType="end"/>
        </w:r>
      </w:hyperlink>
    </w:p>
    <w:p w14:paraId="483B6166" w14:textId="7D1171F0" w:rsidR="009B072B" w:rsidRDefault="00C260DD">
      <w:pPr>
        <w:pStyle w:val="TOC3"/>
        <w:tabs>
          <w:tab w:val="left" w:pos="1584"/>
        </w:tabs>
        <w:rPr>
          <w:rFonts w:asciiTheme="minorHAnsi" w:eastAsiaTheme="minorEastAsia" w:hAnsiTheme="minorHAnsi" w:cstheme="minorBidi"/>
          <w:noProof/>
          <w:sz w:val="22"/>
          <w:szCs w:val="22"/>
        </w:rPr>
      </w:pPr>
      <w:hyperlink w:anchor="_Toc518548644" w:history="1">
        <w:r w:rsidR="009B072B" w:rsidRPr="00BE461B">
          <w:rPr>
            <w:rStyle w:val="Hyperlink"/>
            <w:noProof/>
          </w:rPr>
          <w:t>3.9.4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_Toc518548644 \h </w:instrText>
        </w:r>
        <w:r w:rsidR="009B072B">
          <w:rPr>
            <w:noProof/>
            <w:webHidden/>
          </w:rPr>
        </w:r>
        <w:r w:rsidR="009B072B">
          <w:rPr>
            <w:noProof/>
            <w:webHidden/>
          </w:rPr>
          <w:fldChar w:fldCharType="separate"/>
        </w:r>
        <w:r w:rsidR="00996D46">
          <w:rPr>
            <w:noProof/>
            <w:webHidden/>
          </w:rPr>
          <w:t>54</w:t>
        </w:r>
        <w:r w:rsidR="009B072B">
          <w:rPr>
            <w:noProof/>
            <w:webHidden/>
          </w:rPr>
          <w:fldChar w:fldCharType="end"/>
        </w:r>
      </w:hyperlink>
    </w:p>
    <w:p w14:paraId="29145867" w14:textId="227BB99B" w:rsidR="009B072B" w:rsidRDefault="00C260DD">
      <w:pPr>
        <w:pStyle w:val="TOC3"/>
        <w:tabs>
          <w:tab w:val="left" w:pos="1584"/>
        </w:tabs>
        <w:rPr>
          <w:rFonts w:asciiTheme="minorHAnsi" w:eastAsiaTheme="minorEastAsia" w:hAnsiTheme="minorHAnsi" w:cstheme="minorBidi"/>
          <w:noProof/>
          <w:sz w:val="22"/>
          <w:szCs w:val="22"/>
        </w:rPr>
      </w:pPr>
      <w:hyperlink w:anchor="_Toc518548645" w:history="1">
        <w:r w:rsidR="009B072B" w:rsidRPr="00BE461B">
          <w:rPr>
            <w:rStyle w:val="Hyperlink"/>
            <w:noProof/>
          </w:rPr>
          <w:t>3.9.5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_Toc518548645 \h </w:instrText>
        </w:r>
        <w:r w:rsidR="009B072B">
          <w:rPr>
            <w:noProof/>
            <w:webHidden/>
          </w:rPr>
        </w:r>
        <w:r w:rsidR="009B072B">
          <w:rPr>
            <w:noProof/>
            <w:webHidden/>
          </w:rPr>
          <w:fldChar w:fldCharType="separate"/>
        </w:r>
        <w:r w:rsidR="00996D46">
          <w:rPr>
            <w:noProof/>
            <w:webHidden/>
          </w:rPr>
          <w:t>62</w:t>
        </w:r>
        <w:r w:rsidR="009B072B">
          <w:rPr>
            <w:noProof/>
            <w:webHidden/>
          </w:rPr>
          <w:fldChar w:fldCharType="end"/>
        </w:r>
      </w:hyperlink>
    </w:p>
    <w:p w14:paraId="0C9032CD" w14:textId="2F78851C" w:rsidR="009B072B" w:rsidRDefault="00C260DD">
      <w:pPr>
        <w:pStyle w:val="TOC2"/>
        <w:tabs>
          <w:tab w:val="left" w:pos="1152"/>
        </w:tabs>
        <w:rPr>
          <w:rFonts w:asciiTheme="minorHAnsi" w:eastAsiaTheme="minorEastAsia" w:hAnsiTheme="minorHAnsi" w:cstheme="minorBidi"/>
          <w:noProof/>
          <w:sz w:val="22"/>
          <w:szCs w:val="22"/>
        </w:rPr>
      </w:pPr>
      <w:hyperlink w:anchor="_Toc518548646" w:history="1">
        <w:r w:rsidR="009B072B" w:rsidRPr="00BE461B">
          <w:rPr>
            <w:rStyle w:val="Hyperlink"/>
            <w:noProof/>
          </w:rPr>
          <w:t>3.10</w:t>
        </w:r>
        <w:r w:rsidR="009B072B">
          <w:rPr>
            <w:rFonts w:asciiTheme="minorHAnsi" w:eastAsiaTheme="minorEastAsia" w:hAnsiTheme="minorHAnsi" w:cstheme="minorBidi"/>
            <w:noProof/>
            <w:sz w:val="22"/>
            <w:szCs w:val="22"/>
          </w:rPr>
          <w:tab/>
        </w:r>
        <w:r w:rsidR="009B072B" w:rsidRPr="00BE461B">
          <w:rPr>
            <w:rStyle w:val="Hyperlink"/>
            <w:noProof/>
          </w:rPr>
          <w:t>PIX Update Notification [ITI-10]</w:t>
        </w:r>
        <w:r w:rsidR="009B072B">
          <w:rPr>
            <w:noProof/>
            <w:webHidden/>
          </w:rPr>
          <w:tab/>
        </w:r>
        <w:r w:rsidR="009B072B">
          <w:rPr>
            <w:noProof/>
            <w:webHidden/>
          </w:rPr>
          <w:fldChar w:fldCharType="begin"/>
        </w:r>
        <w:r w:rsidR="009B072B">
          <w:rPr>
            <w:noProof/>
            <w:webHidden/>
          </w:rPr>
          <w:instrText xml:space="preserve"> PAGEREF _Toc518548646 \h </w:instrText>
        </w:r>
        <w:r w:rsidR="009B072B">
          <w:rPr>
            <w:noProof/>
            <w:webHidden/>
          </w:rPr>
        </w:r>
        <w:r w:rsidR="009B072B">
          <w:rPr>
            <w:noProof/>
            <w:webHidden/>
          </w:rPr>
          <w:fldChar w:fldCharType="separate"/>
        </w:r>
        <w:r w:rsidR="00996D46">
          <w:rPr>
            <w:noProof/>
            <w:webHidden/>
          </w:rPr>
          <w:t>65</w:t>
        </w:r>
        <w:r w:rsidR="009B072B">
          <w:rPr>
            <w:noProof/>
            <w:webHidden/>
          </w:rPr>
          <w:fldChar w:fldCharType="end"/>
        </w:r>
      </w:hyperlink>
    </w:p>
    <w:p w14:paraId="12F98B9D" w14:textId="504BA735" w:rsidR="009B072B" w:rsidRDefault="00C260DD">
      <w:pPr>
        <w:pStyle w:val="TOC3"/>
        <w:tabs>
          <w:tab w:val="left" w:pos="1584"/>
        </w:tabs>
        <w:rPr>
          <w:rFonts w:asciiTheme="minorHAnsi" w:eastAsiaTheme="minorEastAsia" w:hAnsiTheme="minorHAnsi" w:cstheme="minorBidi"/>
          <w:noProof/>
          <w:sz w:val="22"/>
          <w:szCs w:val="22"/>
        </w:rPr>
      </w:pPr>
      <w:hyperlink w:anchor="_Toc518548647" w:history="1">
        <w:r w:rsidR="009B072B" w:rsidRPr="00BE461B">
          <w:rPr>
            <w:rStyle w:val="Hyperlink"/>
            <w:noProof/>
          </w:rPr>
          <w:t>3.10.1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_Toc518548647 \h </w:instrText>
        </w:r>
        <w:r w:rsidR="009B072B">
          <w:rPr>
            <w:noProof/>
            <w:webHidden/>
          </w:rPr>
        </w:r>
        <w:r w:rsidR="009B072B">
          <w:rPr>
            <w:noProof/>
            <w:webHidden/>
          </w:rPr>
          <w:fldChar w:fldCharType="separate"/>
        </w:r>
        <w:r w:rsidR="00996D46">
          <w:rPr>
            <w:noProof/>
            <w:webHidden/>
          </w:rPr>
          <w:t>65</w:t>
        </w:r>
        <w:r w:rsidR="009B072B">
          <w:rPr>
            <w:noProof/>
            <w:webHidden/>
          </w:rPr>
          <w:fldChar w:fldCharType="end"/>
        </w:r>
      </w:hyperlink>
    </w:p>
    <w:p w14:paraId="0A6DAECD" w14:textId="2D8ABC97" w:rsidR="009B072B" w:rsidRDefault="00C260DD">
      <w:pPr>
        <w:pStyle w:val="TOC3"/>
        <w:tabs>
          <w:tab w:val="left" w:pos="1584"/>
        </w:tabs>
        <w:rPr>
          <w:rFonts w:asciiTheme="minorHAnsi" w:eastAsiaTheme="minorEastAsia" w:hAnsiTheme="minorHAnsi" w:cstheme="minorBidi"/>
          <w:noProof/>
          <w:sz w:val="22"/>
          <w:szCs w:val="22"/>
        </w:rPr>
      </w:pPr>
      <w:hyperlink w:anchor="_Toc518548648" w:history="1">
        <w:r w:rsidR="009B072B" w:rsidRPr="00BE461B">
          <w:rPr>
            <w:rStyle w:val="Hyperlink"/>
            <w:noProof/>
          </w:rPr>
          <w:t>3.10.2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_Toc518548648 \h </w:instrText>
        </w:r>
        <w:r w:rsidR="009B072B">
          <w:rPr>
            <w:noProof/>
            <w:webHidden/>
          </w:rPr>
        </w:r>
        <w:r w:rsidR="009B072B">
          <w:rPr>
            <w:noProof/>
            <w:webHidden/>
          </w:rPr>
          <w:fldChar w:fldCharType="separate"/>
        </w:r>
        <w:r w:rsidR="00996D46">
          <w:rPr>
            <w:noProof/>
            <w:webHidden/>
          </w:rPr>
          <w:t>65</w:t>
        </w:r>
        <w:r w:rsidR="009B072B">
          <w:rPr>
            <w:noProof/>
            <w:webHidden/>
          </w:rPr>
          <w:fldChar w:fldCharType="end"/>
        </w:r>
      </w:hyperlink>
    </w:p>
    <w:p w14:paraId="2CD79AC2" w14:textId="0B24EB9D" w:rsidR="009B072B" w:rsidRDefault="00C260DD">
      <w:pPr>
        <w:pStyle w:val="TOC3"/>
        <w:tabs>
          <w:tab w:val="left" w:pos="1584"/>
        </w:tabs>
        <w:rPr>
          <w:rFonts w:asciiTheme="minorHAnsi" w:eastAsiaTheme="minorEastAsia" w:hAnsiTheme="minorHAnsi" w:cstheme="minorBidi"/>
          <w:noProof/>
          <w:sz w:val="22"/>
          <w:szCs w:val="22"/>
        </w:rPr>
      </w:pPr>
      <w:hyperlink w:anchor="_Toc518548649" w:history="1">
        <w:r w:rsidR="009B072B" w:rsidRPr="00BE461B">
          <w:rPr>
            <w:rStyle w:val="Hyperlink"/>
            <w:noProof/>
          </w:rPr>
          <w:t>3.10.3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_Toc518548649 \h </w:instrText>
        </w:r>
        <w:r w:rsidR="009B072B">
          <w:rPr>
            <w:noProof/>
            <w:webHidden/>
          </w:rPr>
        </w:r>
        <w:r w:rsidR="009B072B">
          <w:rPr>
            <w:noProof/>
            <w:webHidden/>
          </w:rPr>
          <w:fldChar w:fldCharType="separate"/>
        </w:r>
        <w:r w:rsidR="00996D46">
          <w:rPr>
            <w:noProof/>
            <w:webHidden/>
          </w:rPr>
          <w:t>66</w:t>
        </w:r>
        <w:r w:rsidR="009B072B">
          <w:rPr>
            <w:noProof/>
            <w:webHidden/>
          </w:rPr>
          <w:fldChar w:fldCharType="end"/>
        </w:r>
      </w:hyperlink>
    </w:p>
    <w:p w14:paraId="6658C55D" w14:textId="65C3EEB0" w:rsidR="009B072B" w:rsidRDefault="00C260DD">
      <w:pPr>
        <w:pStyle w:val="TOC3"/>
        <w:tabs>
          <w:tab w:val="left" w:pos="1584"/>
        </w:tabs>
        <w:rPr>
          <w:rFonts w:asciiTheme="minorHAnsi" w:eastAsiaTheme="minorEastAsia" w:hAnsiTheme="minorHAnsi" w:cstheme="minorBidi"/>
          <w:noProof/>
          <w:sz w:val="22"/>
          <w:szCs w:val="22"/>
        </w:rPr>
      </w:pPr>
      <w:hyperlink w:anchor="_Toc518548650" w:history="1">
        <w:r w:rsidR="009B072B" w:rsidRPr="00BE461B">
          <w:rPr>
            <w:rStyle w:val="Hyperlink"/>
            <w:noProof/>
          </w:rPr>
          <w:t>3.10.4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_Toc518548650 \h </w:instrText>
        </w:r>
        <w:r w:rsidR="009B072B">
          <w:rPr>
            <w:noProof/>
            <w:webHidden/>
          </w:rPr>
        </w:r>
        <w:r w:rsidR="009B072B">
          <w:rPr>
            <w:noProof/>
            <w:webHidden/>
          </w:rPr>
          <w:fldChar w:fldCharType="separate"/>
        </w:r>
        <w:r w:rsidR="00996D46">
          <w:rPr>
            <w:noProof/>
            <w:webHidden/>
          </w:rPr>
          <w:t>66</w:t>
        </w:r>
        <w:r w:rsidR="009B072B">
          <w:rPr>
            <w:noProof/>
            <w:webHidden/>
          </w:rPr>
          <w:fldChar w:fldCharType="end"/>
        </w:r>
      </w:hyperlink>
    </w:p>
    <w:p w14:paraId="76986629" w14:textId="699064ED" w:rsidR="009B072B" w:rsidRDefault="00C260DD">
      <w:pPr>
        <w:pStyle w:val="TOC3"/>
        <w:tabs>
          <w:tab w:val="left" w:pos="1584"/>
        </w:tabs>
        <w:rPr>
          <w:rFonts w:asciiTheme="minorHAnsi" w:eastAsiaTheme="minorEastAsia" w:hAnsiTheme="minorHAnsi" w:cstheme="minorBidi"/>
          <w:noProof/>
          <w:sz w:val="22"/>
          <w:szCs w:val="22"/>
        </w:rPr>
      </w:pPr>
      <w:hyperlink w:anchor="_Toc518548651" w:history="1">
        <w:r w:rsidR="009B072B" w:rsidRPr="00BE461B">
          <w:rPr>
            <w:rStyle w:val="Hyperlink"/>
            <w:noProof/>
          </w:rPr>
          <w:t>3.10.5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_Toc518548651 \h </w:instrText>
        </w:r>
        <w:r w:rsidR="009B072B">
          <w:rPr>
            <w:noProof/>
            <w:webHidden/>
          </w:rPr>
        </w:r>
        <w:r w:rsidR="009B072B">
          <w:rPr>
            <w:noProof/>
            <w:webHidden/>
          </w:rPr>
          <w:fldChar w:fldCharType="separate"/>
        </w:r>
        <w:r w:rsidR="00996D46">
          <w:rPr>
            <w:noProof/>
            <w:webHidden/>
          </w:rPr>
          <w:t>69</w:t>
        </w:r>
        <w:r w:rsidR="009B072B">
          <w:rPr>
            <w:noProof/>
            <w:webHidden/>
          </w:rPr>
          <w:fldChar w:fldCharType="end"/>
        </w:r>
      </w:hyperlink>
    </w:p>
    <w:p w14:paraId="4F9429E1" w14:textId="7F175643" w:rsidR="009B072B" w:rsidRDefault="00C260DD">
      <w:pPr>
        <w:pStyle w:val="TOC2"/>
        <w:tabs>
          <w:tab w:val="left" w:pos="1152"/>
        </w:tabs>
        <w:rPr>
          <w:rFonts w:asciiTheme="minorHAnsi" w:eastAsiaTheme="minorEastAsia" w:hAnsiTheme="minorHAnsi" w:cstheme="minorBidi"/>
          <w:noProof/>
          <w:sz w:val="22"/>
          <w:szCs w:val="22"/>
        </w:rPr>
      </w:pPr>
      <w:hyperlink w:anchor="_Toc518548652" w:history="1">
        <w:r w:rsidR="009B072B" w:rsidRPr="00BE461B">
          <w:rPr>
            <w:rStyle w:val="Hyperlink"/>
            <w:noProof/>
          </w:rPr>
          <w:t>3.11</w:t>
        </w:r>
        <w:r w:rsidR="009B072B">
          <w:rPr>
            <w:rFonts w:asciiTheme="minorHAnsi" w:eastAsiaTheme="minorEastAsia" w:hAnsiTheme="minorHAnsi" w:cstheme="minorBidi"/>
            <w:noProof/>
            <w:sz w:val="22"/>
            <w:szCs w:val="22"/>
          </w:rPr>
          <w:tab/>
        </w:r>
        <w:r w:rsidR="009B072B" w:rsidRPr="00BE461B">
          <w:rPr>
            <w:rStyle w:val="Hyperlink"/>
            <w:noProof/>
          </w:rPr>
          <w:t>Retrieve Specific Information for Display [ITI-11]</w:t>
        </w:r>
        <w:r w:rsidR="009B072B">
          <w:rPr>
            <w:noProof/>
            <w:webHidden/>
          </w:rPr>
          <w:tab/>
        </w:r>
        <w:r w:rsidR="009B072B">
          <w:rPr>
            <w:noProof/>
            <w:webHidden/>
          </w:rPr>
          <w:fldChar w:fldCharType="begin"/>
        </w:r>
        <w:r w:rsidR="009B072B">
          <w:rPr>
            <w:noProof/>
            <w:webHidden/>
          </w:rPr>
          <w:instrText xml:space="preserve"> PAGEREF _Toc518548652 \h </w:instrText>
        </w:r>
        <w:r w:rsidR="009B072B">
          <w:rPr>
            <w:noProof/>
            <w:webHidden/>
          </w:rPr>
        </w:r>
        <w:r w:rsidR="009B072B">
          <w:rPr>
            <w:noProof/>
            <w:webHidden/>
          </w:rPr>
          <w:fldChar w:fldCharType="separate"/>
        </w:r>
        <w:r w:rsidR="00996D46">
          <w:rPr>
            <w:noProof/>
            <w:webHidden/>
          </w:rPr>
          <w:t>72</w:t>
        </w:r>
        <w:r w:rsidR="009B072B">
          <w:rPr>
            <w:noProof/>
            <w:webHidden/>
          </w:rPr>
          <w:fldChar w:fldCharType="end"/>
        </w:r>
      </w:hyperlink>
    </w:p>
    <w:p w14:paraId="021787AA" w14:textId="09BD57A9" w:rsidR="009B072B" w:rsidRDefault="00C260DD">
      <w:pPr>
        <w:pStyle w:val="TOC3"/>
        <w:tabs>
          <w:tab w:val="left" w:pos="1584"/>
        </w:tabs>
        <w:rPr>
          <w:rFonts w:asciiTheme="minorHAnsi" w:eastAsiaTheme="minorEastAsia" w:hAnsiTheme="minorHAnsi" w:cstheme="minorBidi"/>
          <w:noProof/>
          <w:sz w:val="22"/>
          <w:szCs w:val="22"/>
        </w:rPr>
      </w:pPr>
      <w:hyperlink w:anchor="_Toc518548653" w:history="1">
        <w:r w:rsidR="009B072B" w:rsidRPr="00BE461B">
          <w:rPr>
            <w:rStyle w:val="Hyperlink"/>
            <w:noProof/>
          </w:rPr>
          <w:t>3.11.1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_Toc518548653 \h </w:instrText>
        </w:r>
        <w:r w:rsidR="009B072B">
          <w:rPr>
            <w:noProof/>
            <w:webHidden/>
          </w:rPr>
        </w:r>
        <w:r w:rsidR="009B072B">
          <w:rPr>
            <w:noProof/>
            <w:webHidden/>
          </w:rPr>
          <w:fldChar w:fldCharType="separate"/>
        </w:r>
        <w:r w:rsidR="00996D46">
          <w:rPr>
            <w:noProof/>
            <w:webHidden/>
          </w:rPr>
          <w:t>72</w:t>
        </w:r>
        <w:r w:rsidR="009B072B">
          <w:rPr>
            <w:noProof/>
            <w:webHidden/>
          </w:rPr>
          <w:fldChar w:fldCharType="end"/>
        </w:r>
      </w:hyperlink>
    </w:p>
    <w:p w14:paraId="5BBC3FF3" w14:textId="6EC47420" w:rsidR="009B072B" w:rsidRDefault="00C260DD">
      <w:pPr>
        <w:pStyle w:val="TOC3"/>
        <w:tabs>
          <w:tab w:val="left" w:pos="1584"/>
        </w:tabs>
        <w:rPr>
          <w:rFonts w:asciiTheme="minorHAnsi" w:eastAsiaTheme="minorEastAsia" w:hAnsiTheme="minorHAnsi" w:cstheme="minorBidi"/>
          <w:noProof/>
          <w:sz w:val="22"/>
          <w:szCs w:val="22"/>
        </w:rPr>
      </w:pPr>
      <w:hyperlink w:anchor="_Toc518548654" w:history="1">
        <w:r w:rsidR="009B072B" w:rsidRPr="00BE461B">
          <w:rPr>
            <w:rStyle w:val="Hyperlink"/>
            <w:noProof/>
          </w:rPr>
          <w:t>3.11.2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_Toc518548654 \h </w:instrText>
        </w:r>
        <w:r w:rsidR="009B072B">
          <w:rPr>
            <w:noProof/>
            <w:webHidden/>
          </w:rPr>
        </w:r>
        <w:r w:rsidR="009B072B">
          <w:rPr>
            <w:noProof/>
            <w:webHidden/>
          </w:rPr>
          <w:fldChar w:fldCharType="separate"/>
        </w:r>
        <w:r w:rsidR="00996D46">
          <w:rPr>
            <w:noProof/>
            <w:webHidden/>
          </w:rPr>
          <w:t>72</w:t>
        </w:r>
        <w:r w:rsidR="009B072B">
          <w:rPr>
            <w:noProof/>
            <w:webHidden/>
          </w:rPr>
          <w:fldChar w:fldCharType="end"/>
        </w:r>
      </w:hyperlink>
    </w:p>
    <w:p w14:paraId="5FEE3A26" w14:textId="49B9D7D2" w:rsidR="009B072B" w:rsidRDefault="00C260DD">
      <w:pPr>
        <w:pStyle w:val="TOC3"/>
        <w:tabs>
          <w:tab w:val="left" w:pos="1584"/>
        </w:tabs>
        <w:rPr>
          <w:rFonts w:asciiTheme="minorHAnsi" w:eastAsiaTheme="minorEastAsia" w:hAnsiTheme="minorHAnsi" w:cstheme="minorBidi"/>
          <w:noProof/>
          <w:sz w:val="22"/>
          <w:szCs w:val="22"/>
        </w:rPr>
      </w:pPr>
      <w:hyperlink w:anchor="_Toc518548655" w:history="1">
        <w:r w:rsidR="009B072B" w:rsidRPr="00BE461B">
          <w:rPr>
            <w:rStyle w:val="Hyperlink"/>
            <w:noProof/>
          </w:rPr>
          <w:t>3.11.3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_Toc518548655 \h </w:instrText>
        </w:r>
        <w:r w:rsidR="009B072B">
          <w:rPr>
            <w:noProof/>
            <w:webHidden/>
          </w:rPr>
        </w:r>
        <w:r w:rsidR="009B072B">
          <w:rPr>
            <w:noProof/>
            <w:webHidden/>
          </w:rPr>
          <w:fldChar w:fldCharType="separate"/>
        </w:r>
        <w:r w:rsidR="00996D46">
          <w:rPr>
            <w:noProof/>
            <w:webHidden/>
          </w:rPr>
          <w:t>73</w:t>
        </w:r>
        <w:r w:rsidR="009B072B">
          <w:rPr>
            <w:noProof/>
            <w:webHidden/>
          </w:rPr>
          <w:fldChar w:fldCharType="end"/>
        </w:r>
      </w:hyperlink>
    </w:p>
    <w:p w14:paraId="5139B1B9" w14:textId="52C07206" w:rsidR="009B072B" w:rsidRDefault="00C260DD">
      <w:pPr>
        <w:pStyle w:val="TOC2"/>
        <w:tabs>
          <w:tab w:val="left" w:pos="1152"/>
        </w:tabs>
        <w:rPr>
          <w:rFonts w:asciiTheme="minorHAnsi" w:eastAsiaTheme="minorEastAsia" w:hAnsiTheme="minorHAnsi" w:cstheme="minorBidi"/>
          <w:noProof/>
          <w:sz w:val="22"/>
          <w:szCs w:val="22"/>
        </w:rPr>
      </w:pPr>
      <w:hyperlink w:anchor="_Toc518548656" w:history="1">
        <w:r w:rsidR="009B072B" w:rsidRPr="00BE461B">
          <w:rPr>
            <w:rStyle w:val="Hyperlink"/>
            <w:noProof/>
          </w:rPr>
          <w:t>3.12</w:t>
        </w:r>
        <w:r w:rsidR="009B072B">
          <w:rPr>
            <w:rFonts w:asciiTheme="minorHAnsi" w:eastAsiaTheme="minorEastAsia" w:hAnsiTheme="minorHAnsi" w:cstheme="minorBidi"/>
            <w:noProof/>
            <w:sz w:val="22"/>
            <w:szCs w:val="22"/>
          </w:rPr>
          <w:tab/>
        </w:r>
        <w:r w:rsidR="009B072B" w:rsidRPr="00BE461B">
          <w:rPr>
            <w:rStyle w:val="Hyperlink"/>
            <w:noProof/>
          </w:rPr>
          <w:t>Retrieve Document for Display [ITI-12]</w:t>
        </w:r>
        <w:r w:rsidR="009B072B">
          <w:rPr>
            <w:noProof/>
            <w:webHidden/>
          </w:rPr>
          <w:tab/>
        </w:r>
        <w:r w:rsidR="009B072B">
          <w:rPr>
            <w:noProof/>
            <w:webHidden/>
          </w:rPr>
          <w:fldChar w:fldCharType="begin"/>
        </w:r>
        <w:r w:rsidR="009B072B">
          <w:rPr>
            <w:noProof/>
            <w:webHidden/>
          </w:rPr>
          <w:instrText xml:space="preserve"> PAGEREF _Toc518548656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2D63F1F5" w14:textId="0F79B14B" w:rsidR="009B072B" w:rsidRDefault="00C260DD">
      <w:pPr>
        <w:pStyle w:val="TOC3"/>
        <w:tabs>
          <w:tab w:val="left" w:pos="1584"/>
        </w:tabs>
        <w:rPr>
          <w:rFonts w:asciiTheme="minorHAnsi" w:eastAsiaTheme="minorEastAsia" w:hAnsiTheme="minorHAnsi" w:cstheme="minorBidi"/>
          <w:noProof/>
          <w:sz w:val="22"/>
          <w:szCs w:val="22"/>
        </w:rPr>
      </w:pPr>
      <w:hyperlink w:anchor="_Toc518548657" w:history="1">
        <w:r w:rsidR="009B072B" w:rsidRPr="00BE461B">
          <w:rPr>
            <w:rStyle w:val="Hyperlink"/>
            <w:noProof/>
          </w:rPr>
          <w:t>3.12.1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_Toc518548657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6E45FF1F" w14:textId="2A3CFE82" w:rsidR="009B072B" w:rsidRDefault="00C260DD">
      <w:pPr>
        <w:pStyle w:val="TOC3"/>
        <w:tabs>
          <w:tab w:val="left" w:pos="1584"/>
        </w:tabs>
        <w:rPr>
          <w:rFonts w:asciiTheme="minorHAnsi" w:eastAsiaTheme="minorEastAsia" w:hAnsiTheme="minorHAnsi" w:cstheme="minorBidi"/>
          <w:noProof/>
          <w:sz w:val="22"/>
          <w:szCs w:val="22"/>
        </w:rPr>
      </w:pPr>
      <w:hyperlink w:anchor="_Toc518548658" w:history="1">
        <w:r w:rsidR="009B072B" w:rsidRPr="00BE461B">
          <w:rPr>
            <w:rStyle w:val="Hyperlink"/>
            <w:noProof/>
          </w:rPr>
          <w:t>3.12.2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_Toc518548658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0E592E2B" w14:textId="58E4F50A" w:rsidR="009B072B" w:rsidRDefault="00C260DD">
      <w:pPr>
        <w:pStyle w:val="TOC3"/>
        <w:tabs>
          <w:tab w:val="left" w:pos="1584"/>
        </w:tabs>
        <w:rPr>
          <w:rFonts w:asciiTheme="minorHAnsi" w:eastAsiaTheme="minorEastAsia" w:hAnsiTheme="minorHAnsi" w:cstheme="minorBidi"/>
          <w:noProof/>
          <w:sz w:val="22"/>
          <w:szCs w:val="22"/>
        </w:rPr>
      </w:pPr>
      <w:hyperlink w:anchor="_Toc518548659" w:history="1">
        <w:r w:rsidR="009B072B" w:rsidRPr="00BE461B">
          <w:rPr>
            <w:rStyle w:val="Hyperlink"/>
            <w:noProof/>
          </w:rPr>
          <w:t>3.12.3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_Toc518548659 \h </w:instrText>
        </w:r>
        <w:r w:rsidR="009B072B">
          <w:rPr>
            <w:noProof/>
            <w:webHidden/>
          </w:rPr>
        </w:r>
        <w:r w:rsidR="009B072B">
          <w:rPr>
            <w:noProof/>
            <w:webHidden/>
          </w:rPr>
          <w:fldChar w:fldCharType="separate"/>
        </w:r>
        <w:r w:rsidR="00996D46">
          <w:rPr>
            <w:noProof/>
            <w:webHidden/>
          </w:rPr>
          <w:t>82</w:t>
        </w:r>
        <w:r w:rsidR="009B072B">
          <w:rPr>
            <w:noProof/>
            <w:webHidden/>
          </w:rPr>
          <w:fldChar w:fldCharType="end"/>
        </w:r>
      </w:hyperlink>
    </w:p>
    <w:p w14:paraId="0E4CDC4D" w14:textId="23545F25" w:rsidR="009B072B" w:rsidRDefault="00C260DD">
      <w:pPr>
        <w:pStyle w:val="TOC3"/>
        <w:tabs>
          <w:tab w:val="left" w:pos="1584"/>
        </w:tabs>
        <w:rPr>
          <w:rFonts w:asciiTheme="minorHAnsi" w:eastAsiaTheme="minorEastAsia" w:hAnsiTheme="minorHAnsi" w:cstheme="minorBidi"/>
          <w:noProof/>
          <w:sz w:val="22"/>
          <w:szCs w:val="22"/>
        </w:rPr>
      </w:pPr>
      <w:hyperlink w:anchor="_Toc518548660" w:history="1">
        <w:r w:rsidR="009B072B" w:rsidRPr="00BE461B">
          <w:rPr>
            <w:rStyle w:val="Hyperlink"/>
            <w:noProof/>
          </w:rPr>
          <w:t>3.12.4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_Toc518548660 \h </w:instrText>
        </w:r>
        <w:r w:rsidR="009B072B">
          <w:rPr>
            <w:noProof/>
            <w:webHidden/>
          </w:rPr>
        </w:r>
        <w:r w:rsidR="009B072B">
          <w:rPr>
            <w:noProof/>
            <w:webHidden/>
          </w:rPr>
          <w:fldChar w:fldCharType="separate"/>
        </w:r>
        <w:r w:rsidR="00996D46">
          <w:rPr>
            <w:noProof/>
            <w:webHidden/>
          </w:rPr>
          <w:t>83</w:t>
        </w:r>
        <w:r w:rsidR="009B072B">
          <w:rPr>
            <w:noProof/>
            <w:webHidden/>
          </w:rPr>
          <w:fldChar w:fldCharType="end"/>
        </w:r>
      </w:hyperlink>
    </w:p>
    <w:p w14:paraId="35AC1DB0" w14:textId="1ACC1DAE" w:rsidR="009B072B" w:rsidRDefault="00C260DD">
      <w:pPr>
        <w:pStyle w:val="TOC2"/>
        <w:tabs>
          <w:tab w:val="left" w:pos="1152"/>
        </w:tabs>
        <w:rPr>
          <w:rFonts w:asciiTheme="minorHAnsi" w:eastAsiaTheme="minorEastAsia" w:hAnsiTheme="minorHAnsi" w:cstheme="minorBidi"/>
          <w:noProof/>
          <w:sz w:val="22"/>
          <w:szCs w:val="22"/>
        </w:rPr>
      </w:pPr>
      <w:hyperlink w:anchor="_Toc518548661" w:history="1">
        <w:r w:rsidR="009B072B" w:rsidRPr="00BE461B">
          <w:rPr>
            <w:rStyle w:val="Hyperlink"/>
            <w:noProof/>
          </w:rPr>
          <w:t>3.13</w:t>
        </w:r>
        <w:r w:rsidR="009B072B">
          <w:rPr>
            <w:rFonts w:asciiTheme="minorHAnsi" w:eastAsiaTheme="minorEastAsia" w:hAnsiTheme="minorHAnsi" w:cstheme="minorBidi"/>
            <w:noProof/>
            <w:sz w:val="22"/>
            <w:szCs w:val="22"/>
          </w:rPr>
          <w:tab/>
        </w:r>
        <w:r w:rsidR="009B072B" w:rsidRPr="00BE461B">
          <w:rPr>
            <w:rStyle w:val="Hyperlink"/>
            <w:noProof/>
          </w:rPr>
          <w:t>Follow Context [ITI-13]</w:t>
        </w:r>
        <w:r w:rsidR="009B072B">
          <w:rPr>
            <w:noProof/>
            <w:webHidden/>
          </w:rPr>
          <w:tab/>
        </w:r>
        <w:r w:rsidR="009B072B">
          <w:rPr>
            <w:noProof/>
            <w:webHidden/>
          </w:rPr>
          <w:fldChar w:fldCharType="begin"/>
        </w:r>
        <w:r w:rsidR="009B072B">
          <w:rPr>
            <w:noProof/>
            <w:webHidden/>
          </w:rPr>
          <w:instrText xml:space="preserve"> PAGEREF _Toc518548661 \h </w:instrText>
        </w:r>
        <w:r w:rsidR="009B072B">
          <w:rPr>
            <w:noProof/>
            <w:webHidden/>
          </w:rPr>
        </w:r>
        <w:r w:rsidR="009B072B">
          <w:rPr>
            <w:noProof/>
            <w:webHidden/>
          </w:rPr>
          <w:fldChar w:fldCharType="separate"/>
        </w:r>
        <w:r w:rsidR="00996D46">
          <w:rPr>
            <w:noProof/>
            <w:webHidden/>
          </w:rPr>
          <w:t>86</w:t>
        </w:r>
        <w:r w:rsidR="009B072B">
          <w:rPr>
            <w:noProof/>
            <w:webHidden/>
          </w:rPr>
          <w:fldChar w:fldCharType="end"/>
        </w:r>
      </w:hyperlink>
    </w:p>
    <w:p w14:paraId="26FBA6C1" w14:textId="045721DC" w:rsidR="009B072B" w:rsidRDefault="00C260DD">
      <w:pPr>
        <w:pStyle w:val="TOC3"/>
        <w:tabs>
          <w:tab w:val="left" w:pos="1584"/>
        </w:tabs>
        <w:rPr>
          <w:rFonts w:asciiTheme="minorHAnsi" w:eastAsiaTheme="minorEastAsia" w:hAnsiTheme="minorHAnsi" w:cstheme="minorBidi"/>
          <w:noProof/>
          <w:sz w:val="22"/>
          <w:szCs w:val="22"/>
        </w:rPr>
      </w:pPr>
      <w:hyperlink w:anchor="_Toc518548662" w:history="1">
        <w:r w:rsidR="009B072B" w:rsidRPr="00BE461B">
          <w:rPr>
            <w:rStyle w:val="Hyperlink"/>
            <w:noProof/>
          </w:rPr>
          <w:t>3.13.1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_Toc518548662 \h </w:instrText>
        </w:r>
        <w:r w:rsidR="009B072B">
          <w:rPr>
            <w:noProof/>
            <w:webHidden/>
          </w:rPr>
        </w:r>
        <w:r w:rsidR="009B072B">
          <w:rPr>
            <w:noProof/>
            <w:webHidden/>
          </w:rPr>
          <w:fldChar w:fldCharType="separate"/>
        </w:r>
        <w:r w:rsidR="00996D46">
          <w:rPr>
            <w:noProof/>
            <w:webHidden/>
          </w:rPr>
          <w:t>86</w:t>
        </w:r>
        <w:r w:rsidR="009B072B">
          <w:rPr>
            <w:noProof/>
            <w:webHidden/>
          </w:rPr>
          <w:fldChar w:fldCharType="end"/>
        </w:r>
      </w:hyperlink>
    </w:p>
    <w:p w14:paraId="1F390E56" w14:textId="3F1E20E7" w:rsidR="009B072B" w:rsidRDefault="00C260DD">
      <w:pPr>
        <w:pStyle w:val="TOC3"/>
        <w:tabs>
          <w:tab w:val="left" w:pos="1584"/>
        </w:tabs>
        <w:rPr>
          <w:rFonts w:asciiTheme="minorHAnsi" w:eastAsiaTheme="minorEastAsia" w:hAnsiTheme="minorHAnsi" w:cstheme="minorBidi"/>
          <w:noProof/>
          <w:sz w:val="22"/>
          <w:szCs w:val="22"/>
        </w:rPr>
      </w:pPr>
      <w:hyperlink w:anchor="_Toc518548663" w:history="1">
        <w:r w:rsidR="009B072B" w:rsidRPr="00BE461B">
          <w:rPr>
            <w:rStyle w:val="Hyperlink"/>
            <w:noProof/>
          </w:rPr>
          <w:t>3.13.2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_Toc518548663 \h </w:instrText>
        </w:r>
        <w:r w:rsidR="009B072B">
          <w:rPr>
            <w:noProof/>
            <w:webHidden/>
          </w:rPr>
        </w:r>
        <w:r w:rsidR="009B072B">
          <w:rPr>
            <w:noProof/>
            <w:webHidden/>
          </w:rPr>
          <w:fldChar w:fldCharType="separate"/>
        </w:r>
        <w:r w:rsidR="00996D46">
          <w:rPr>
            <w:noProof/>
            <w:webHidden/>
          </w:rPr>
          <w:t>87</w:t>
        </w:r>
        <w:r w:rsidR="009B072B">
          <w:rPr>
            <w:noProof/>
            <w:webHidden/>
          </w:rPr>
          <w:fldChar w:fldCharType="end"/>
        </w:r>
      </w:hyperlink>
    </w:p>
    <w:p w14:paraId="6AE7B302" w14:textId="56E8CED4" w:rsidR="009B072B" w:rsidRDefault="00C260DD">
      <w:pPr>
        <w:pStyle w:val="TOC3"/>
        <w:tabs>
          <w:tab w:val="left" w:pos="1584"/>
        </w:tabs>
        <w:rPr>
          <w:rFonts w:asciiTheme="minorHAnsi" w:eastAsiaTheme="minorEastAsia" w:hAnsiTheme="minorHAnsi" w:cstheme="minorBidi"/>
          <w:noProof/>
          <w:sz w:val="22"/>
          <w:szCs w:val="22"/>
        </w:rPr>
      </w:pPr>
      <w:hyperlink w:anchor="_Toc518548664" w:history="1">
        <w:r w:rsidR="009B072B" w:rsidRPr="00BE461B">
          <w:rPr>
            <w:rStyle w:val="Hyperlink"/>
            <w:noProof/>
          </w:rPr>
          <w:t>3.13.3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_Toc518548664 \h </w:instrText>
        </w:r>
        <w:r w:rsidR="009B072B">
          <w:rPr>
            <w:noProof/>
            <w:webHidden/>
          </w:rPr>
        </w:r>
        <w:r w:rsidR="009B072B">
          <w:rPr>
            <w:noProof/>
            <w:webHidden/>
          </w:rPr>
          <w:fldChar w:fldCharType="separate"/>
        </w:r>
        <w:r w:rsidR="00996D46">
          <w:rPr>
            <w:noProof/>
            <w:webHidden/>
          </w:rPr>
          <w:t>87</w:t>
        </w:r>
        <w:r w:rsidR="009B072B">
          <w:rPr>
            <w:noProof/>
            <w:webHidden/>
          </w:rPr>
          <w:fldChar w:fldCharType="end"/>
        </w:r>
      </w:hyperlink>
    </w:p>
    <w:p w14:paraId="55CB55A7" w14:textId="03CE4E69" w:rsidR="009B072B" w:rsidRDefault="00C260DD">
      <w:pPr>
        <w:pStyle w:val="TOC3"/>
        <w:tabs>
          <w:tab w:val="left" w:pos="1584"/>
        </w:tabs>
        <w:rPr>
          <w:rFonts w:asciiTheme="minorHAnsi" w:eastAsiaTheme="minorEastAsia" w:hAnsiTheme="minorHAnsi" w:cstheme="minorBidi"/>
          <w:noProof/>
          <w:sz w:val="22"/>
          <w:szCs w:val="22"/>
        </w:rPr>
      </w:pPr>
      <w:hyperlink w:anchor="_Toc518548665" w:history="1">
        <w:r w:rsidR="009B072B" w:rsidRPr="00BE461B">
          <w:rPr>
            <w:rStyle w:val="Hyperlink"/>
            <w:noProof/>
          </w:rPr>
          <w:t>3.13.4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_Toc518548665 \h </w:instrText>
        </w:r>
        <w:r w:rsidR="009B072B">
          <w:rPr>
            <w:noProof/>
            <w:webHidden/>
          </w:rPr>
        </w:r>
        <w:r w:rsidR="009B072B">
          <w:rPr>
            <w:noProof/>
            <w:webHidden/>
          </w:rPr>
          <w:fldChar w:fldCharType="separate"/>
        </w:r>
        <w:r w:rsidR="00996D46">
          <w:rPr>
            <w:noProof/>
            <w:webHidden/>
          </w:rPr>
          <w:t>88</w:t>
        </w:r>
        <w:r w:rsidR="009B072B">
          <w:rPr>
            <w:noProof/>
            <w:webHidden/>
          </w:rPr>
          <w:fldChar w:fldCharType="end"/>
        </w:r>
      </w:hyperlink>
    </w:p>
    <w:p w14:paraId="74A1C04E" w14:textId="689CD18F" w:rsidR="009B072B" w:rsidRDefault="00C260DD">
      <w:pPr>
        <w:pStyle w:val="TOC2"/>
        <w:tabs>
          <w:tab w:val="left" w:pos="1152"/>
        </w:tabs>
        <w:rPr>
          <w:rFonts w:asciiTheme="minorHAnsi" w:eastAsiaTheme="minorEastAsia" w:hAnsiTheme="minorHAnsi" w:cstheme="minorBidi"/>
          <w:noProof/>
          <w:sz w:val="22"/>
          <w:szCs w:val="22"/>
        </w:rPr>
      </w:pPr>
      <w:hyperlink w:anchor="_Toc518548666" w:history="1">
        <w:r w:rsidR="009B072B" w:rsidRPr="00BE461B">
          <w:rPr>
            <w:rStyle w:val="Hyperlink"/>
            <w:noProof/>
          </w:rPr>
          <w:t>3.14</w:t>
        </w:r>
        <w:r w:rsidR="009B072B">
          <w:rPr>
            <w:rFonts w:asciiTheme="minorHAnsi" w:eastAsiaTheme="minorEastAsia" w:hAnsiTheme="minorHAnsi" w:cstheme="minorBidi"/>
            <w:noProof/>
            <w:sz w:val="22"/>
            <w:szCs w:val="22"/>
          </w:rPr>
          <w:tab/>
        </w:r>
        <w:r w:rsidR="009B072B" w:rsidRPr="00BE461B">
          <w:rPr>
            <w:rStyle w:val="Hyperlink"/>
            <w:noProof/>
          </w:rPr>
          <w:t>Register Document Set [ITI-14]</w:t>
        </w:r>
        <w:r w:rsidR="009B072B">
          <w:rPr>
            <w:noProof/>
            <w:webHidden/>
          </w:rPr>
          <w:tab/>
        </w:r>
        <w:r w:rsidR="009B072B">
          <w:rPr>
            <w:noProof/>
            <w:webHidden/>
          </w:rPr>
          <w:fldChar w:fldCharType="begin"/>
        </w:r>
        <w:r w:rsidR="009B072B">
          <w:rPr>
            <w:noProof/>
            <w:webHidden/>
          </w:rPr>
          <w:instrText xml:space="preserve"> PAGEREF _Toc518548666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7C5B6BF7" w14:textId="596D9BA6" w:rsidR="009B072B" w:rsidRDefault="00C260DD">
      <w:pPr>
        <w:pStyle w:val="TOC2"/>
        <w:tabs>
          <w:tab w:val="left" w:pos="1152"/>
        </w:tabs>
        <w:rPr>
          <w:rFonts w:asciiTheme="minorHAnsi" w:eastAsiaTheme="minorEastAsia" w:hAnsiTheme="minorHAnsi" w:cstheme="minorBidi"/>
          <w:noProof/>
          <w:sz w:val="22"/>
          <w:szCs w:val="22"/>
        </w:rPr>
      </w:pPr>
      <w:hyperlink w:anchor="_Toc518548667" w:history="1">
        <w:r w:rsidR="009B072B" w:rsidRPr="00BE461B">
          <w:rPr>
            <w:rStyle w:val="Hyperlink"/>
            <w:noProof/>
          </w:rPr>
          <w:t>3.15</w:t>
        </w:r>
        <w:r w:rsidR="009B072B">
          <w:rPr>
            <w:rFonts w:asciiTheme="minorHAnsi" w:eastAsiaTheme="minorEastAsia" w:hAnsiTheme="minorHAnsi" w:cstheme="minorBidi"/>
            <w:noProof/>
            <w:sz w:val="22"/>
            <w:szCs w:val="22"/>
          </w:rPr>
          <w:tab/>
        </w:r>
        <w:r w:rsidR="009B072B" w:rsidRPr="00BE461B">
          <w:rPr>
            <w:rStyle w:val="Hyperlink"/>
            <w:noProof/>
          </w:rPr>
          <w:t>Provide and Register Document Set [ITI-15]</w:t>
        </w:r>
        <w:r w:rsidR="009B072B">
          <w:rPr>
            <w:noProof/>
            <w:webHidden/>
          </w:rPr>
          <w:tab/>
        </w:r>
        <w:r w:rsidR="009B072B">
          <w:rPr>
            <w:noProof/>
            <w:webHidden/>
          </w:rPr>
          <w:fldChar w:fldCharType="begin"/>
        </w:r>
        <w:r w:rsidR="009B072B">
          <w:rPr>
            <w:noProof/>
            <w:webHidden/>
          </w:rPr>
          <w:instrText xml:space="preserve"> PAGEREF _Toc518548667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5A49D7D8" w14:textId="5A3851BD" w:rsidR="009B072B" w:rsidRDefault="00C260DD">
      <w:pPr>
        <w:pStyle w:val="TOC2"/>
        <w:tabs>
          <w:tab w:val="left" w:pos="1152"/>
        </w:tabs>
        <w:rPr>
          <w:rFonts w:asciiTheme="minorHAnsi" w:eastAsiaTheme="minorEastAsia" w:hAnsiTheme="minorHAnsi" w:cstheme="minorBidi"/>
          <w:noProof/>
          <w:sz w:val="22"/>
          <w:szCs w:val="22"/>
        </w:rPr>
      </w:pPr>
      <w:hyperlink w:anchor="_Toc518548668" w:history="1">
        <w:r w:rsidR="009B072B" w:rsidRPr="00BE461B">
          <w:rPr>
            <w:rStyle w:val="Hyperlink"/>
            <w:noProof/>
          </w:rPr>
          <w:t>3.16</w:t>
        </w:r>
        <w:r w:rsidR="009B072B">
          <w:rPr>
            <w:rFonts w:asciiTheme="minorHAnsi" w:eastAsiaTheme="minorEastAsia" w:hAnsiTheme="minorHAnsi" w:cstheme="minorBidi"/>
            <w:noProof/>
            <w:sz w:val="22"/>
            <w:szCs w:val="22"/>
          </w:rPr>
          <w:tab/>
        </w:r>
        <w:r w:rsidR="009B072B" w:rsidRPr="00BE461B">
          <w:rPr>
            <w:rStyle w:val="Hyperlink"/>
            <w:noProof/>
          </w:rPr>
          <w:t>Query Registry [ITI-16]</w:t>
        </w:r>
        <w:r w:rsidR="009B072B">
          <w:rPr>
            <w:noProof/>
            <w:webHidden/>
          </w:rPr>
          <w:tab/>
        </w:r>
        <w:r w:rsidR="009B072B">
          <w:rPr>
            <w:noProof/>
            <w:webHidden/>
          </w:rPr>
          <w:fldChar w:fldCharType="begin"/>
        </w:r>
        <w:r w:rsidR="009B072B">
          <w:rPr>
            <w:noProof/>
            <w:webHidden/>
          </w:rPr>
          <w:instrText xml:space="preserve"> PAGEREF _Toc518548668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5DEA4FB6" w14:textId="16C3D264" w:rsidR="009B072B" w:rsidRDefault="00C260DD">
      <w:pPr>
        <w:pStyle w:val="TOC2"/>
        <w:tabs>
          <w:tab w:val="left" w:pos="1152"/>
        </w:tabs>
        <w:rPr>
          <w:rFonts w:asciiTheme="minorHAnsi" w:eastAsiaTheme="minorEastAsia" w:hAnsiTheme="minorHAnsi" w:cstheme="minorBidi"/>
          <w:noProof/>
          <w:sz w:val="22"/>
          <w:szCs w:val="22"/>
        </w:rPr>
      </w:pPr>
      <w:hyperlink w:anchor="_Toc518548669" w:history="1">
        <w:r w:rsidR="009B072B" w:rsidRPr="00BE461B">
          <w:rPr>
            <w:rStyle w:val="Hyperlink"/>
            <w:noProof/>
          </w:rPr>
          <w:t>3.17</w:t>
        </w:r>
        <w:r w:rsidR="009B072B">
          <w:rPr>
            <w:rFonts w:asciiTheme="minorHAnsi" w:eastAsiaTheme="minorEastAsia" w:hAnsiTheme="minorHAnsi" w:cstheme="minorBidi"/>
            <w:noProof/>
            <w:sz w:val="22"/>
            <w:szCs w:val="22"/>
          </w:rPr>
          <w:tab/>
        </w:r>
        <w:r w:rsidR="009B072B" w:rsidRPr="00BE461B">
          <w:rPr>
            <w:rStyle w:val="Hyperlink"/>
            <w:noProof/>
          </w:rPr>
          <w:t>Retrieve Documents [ITI-17]</w:t>
        </w:r>
        <w:r w:rsidR="009B072B">
          <w:rPr>
            <w:noProof/>
            <w:webHidden/>
          </w:rPr>
          <w:tab/>
        </w:r>
        <w:r w:rsidR="009B072B">
          <w:rPr>
            <w:noProof/>
            <w:webHidden/>
          </w:rPr>
          <w:fldChar w:fldCharType="begin"/>
        </w:r>
        <w:r w:rsidR="009B072B">
          <w:rPr>
            <w:noProof/>
            <w:webHidden/>
          </w:rPr>
          <w:instrText xml:space="preserve"> PAGEREF _Toc518548669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0100D595" w14:textId="730C8494" w:rsidR="009B072B" w:rsidRDefault="00C260DD">
      <w:pPr>
        <w:pStyle w:val="TOC2"/>
        <w:tabs>
          <w:tab w:val="left" w:pos="1152"/>
        </w:tabs>
        <w:rPr>
          <w:rFonts w:asciiTheme="minorHAnsi" w:eastAsiaTheme="minorEastAsia" w:hAnsiTheme="minorHAnsi" w:cstheme="minorBidi"/>
          <w:noProof/>
          <w:sz w:val="22"/>
          <w:szCs w:val="22"/>
        </w:rPr>
      </w:pPr>
      <w:hyperlink w:anchor="_Toc518548670" w:history="1">
        <w:r w:rsidR="009B072B" w:rsidRPr="00BE461B">
          <w:rPr>
            <w:rStyle w:val="Hyperlink"/>
            <w:noProof/>
          </w:rPr>
          <w:t>3.18</w:t>
        </w:r>
        <w:r w:rsidR="009B072B">
          <w:rPr>
            <w:rFonts w:asciiTheme="minorHAnsi" w:eastAsiaTheme="minorEastAsia" w:hAnsiTheme="minorHAnsi" w:cstheme="minorBidi"/>
            <w:noProof/>
            <w:sz w:val="22"/>
            <w:szCs w:val="22"/>
          </w:rPr>
          <w:tab/>
        </w:r>
        <w:r w:rsidR="009B072B" w:rsidRPr="00BE461B">
          <w:rPr>
            <w:rStyle w:val="Hyperlink"/>
            <w:noProof/>
          </w:rPr>
          <w:t>Registry Stored Query [ITI-18]</w:t>
        </w:r>
        <w:r w:rsidR="009B072B">
          <w:rPr>
            <w:noProof/>
            <w:webHidden/>
          </w:rPr>
          <w:tab/>
        </w:r>
        <w:r w:rsidR="009B072B">
          <w:rPr>
            <w:noProof/>
            <w:webHidden/>
          </w:rPr>
          <w:fldChar w:fldCharType="begin"/>
        </w:r>
        <w:r w:rsidR="009B072B">
          <w:rPr>
            <w:noProof/>
            <w:webHidden/>
          </w:rPr>
          <w:instrText xml:space="preserve"> PAGEREF _Toc518548670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180E6E27" w14:textId="4D08D501" w:rsidR="009B072B" w:rsidRDefault="00C260DD">
      <w:pPr>
        <w:pStyle w:val="TOC3"/>
        <w:rPr>
          <w:rFonts w:asciiTheme="minorHAnsi" w:eastAsiaTheme="minorEastAsia" w:hAnsiTheme="minorHAnsi" w:cstheme="minorBidi"/>
          <w:noProof/>
          <w:sz w:val="22"/>
          <w:szCs w:val="22"/>
        </w:rPr>
      </w:pPr>
      <w:hyperlink w:anchor="_Toc518548671" w:history="1">
        <w:r w:rsidR="009B072B" w:rsidRPr="00BE461B">
          <w:rPr>
            <w:rStyle w:val="Hyperlink"/>
            <w:noProof/>
          </w:rPr>
          <w:t>3.18.1 Scope</w:t>
        </w:r>
        <w:r w:rsidR="009B072B">
          <w:rPr>
            <w:noProof/>
            <w:webHidden/>
          </w:rPr>
          <w:tab/>
        </w:r>
        <w:r w:rsidR="009B072B">
          <w:rPr>
            <w:noProof/>
            <w:webHidden/>
          </w:rPr>
          <w:fldChar w:fldCharType="begin"/>
        </w:r>
        <w:r w:rsidR="009B072B">
          <w:rPr>
            <w:noProof/>
            <w:webHidden/>
          </w:rPr>
          <w:instrText xml:space="preserve"> PAGEREF _Toc518548671 \h </w:instrText>
        </w:r>
        <w:r w:rsidR="009B072B">
          <w:rPr>
            <w:noProof/>
            <w:webHidden/>
          </w:rPr>
        </w:r>
        <w:r w:rsidR="009B072B">
          <w:rPr>
            <w:noProof/>
            <w:webHidden/>
          </w:rPr>
          <w:fldChar w:fldCharType="separate"/>
        </w:r>
        <w:r w:rsidR="00996D46">
          <w:rPr>
            <w:noProof/>
            <w:webHidden/>
          </w:rPr>
          <w:t>91</w:t>
        </w:r>
        <w:r w:rsidR="009B072B">
          <w:rPr>
            <w:noProof/>
            <w:webHidden/>
          </w:rPr>
          <w:fldChar w:fldCharType="end"/>
        </w:r>
      </w:hyperlink>
    </w:p>
    <w:p w14:paraId="7CA48A68" w14:textId="519C450B" w:rsidR="009B072B" w:rsidRDefault="00C260DD">
      <w:pPr>
        <w:pStyle w:val="TOC3"/>
        <w:rPr>
          <w:rFonts w:asciiTheme="minorHAnsi" w:eastAsiaTheme="minorEastAsia" w:hAnsiTheme="minorHAnsi" w:cstheme="minorBidi"/>
          <w:noProof/>
          <w:sz w:val="22"/>
          <w:szCs w:val="22"/>
        </w:rPr>
      </w:pPr>
      <w:hyperlink w:anchor="_Toc518548672" w:history="1">
        <w:r w:rsidR="009B072B" w:rsidRPr="00BE461B">
          <w:rPr>
            <w:rStyle w:val="Hyperlink"/>
            <w:noProof/>
          </w:rPr>
          <w:t>3.18.2 Use Case Roles</w:t>
        </w:r>
        <w:r w:rsidR="009B072B">
          <w:rPr>
            <w:noProof/>
            <w:webHidden/>
          </w:rPr>
          <w:tab/>
        </w:r>
        <w:r w:rsidR="009B072B">
          <w:rPr>
            <w:noProof/>
            <w:webHidden/>
          </w:rPr>
          <w:fldChar w:fldCharType="begin"/>
        </w:r>
        <w:r w:rsidR="009B072B">
          <w:rPr>
            <w:noProof/>
            <w:webHidden/>
          </w:rPr>
          <w:instrText xml:space="preserve"> PAGEREF _Toc518548672 \h </w:instrText>
        </w:r>
        <w:r w:rsidR="009B072B">
          <w:rPr>
            <w:noProof/>
            <w:webHidden/>
          </w:rPr>
        </w:r>
        <w:r w:rsidR="009B072B">
          <w:rPr>
            <w:noProof/>
            <w:webHidden/>
          </w:rPr>
          <w:fldChar w:fldCharType="separate"/>
        </w:r>
        <w:r w:rsidR="00996D46">
          <w:rPr>
            <w:noProof/>
            <w:webHidden/>
          </w:rPr>
          <w:t>92</w:t>
        </w:r>
        <w:r w:rsidR="009B072B">
          <w:rPr>
            <w:noProof/>
            <w:webHidden/>
          </w:rPr>
          <w:fldChar w:fldCharType="end"/>
        </w:r>
      </w:hyperlink>
    </w:p>
    <w:p w14:paraId="4F5EC4FC" w14:textId="40A4F9A6" w:rsidR="009B072B" w:rsidRDefault="00C260DD">
      <w:pPr>
        <w:pStyle w:val="TOC3"/>
        <w:rPr>
          <w:rFonts w:asciiTheme="minorHAnsi" w:eastAsiaTheme="minorEastAsia" w:hAnsiTheme="minorHAnsi" w:cstheme="minorBidi"/>
          <w:noProof/>
          <w:sz w:val="22"/>
          <w:szCs w:val="22"/>
        </w:rPr>
      </w:pPr>
      <w:hyperlink w:anchor="_Toc518548673" w:history="1">
        <w:r w:rsidR="009B072B" w:rsidRPr="00BE461B">
          <w:rPr>
            <w:rStyle w:val="Hyperlink"/>
            <w:noProof/>
          </w:rPr>
          <w:t>3.18.3 Referenced Standards</w:t>
        </w:r>
        <w:r w:rsidR="009B072B">
          <w:rPr>
            <w:noProof/>
            <w:webHidden/>
          </w:rPr>
          <w:tab/>
        </w:r>
        <w:r w:rsidR="009B072B">
          <w:rPr>
            <w:noProof/>
            <w:webHidden/>
          </w:rPr>
          <w:fldChar w:fldCharType="begin"/>
        </w:r>
        <w:r w:rsidR="009B072B">
          <w:rPr>
            <w:noProof/>
            <w:webHidden/>
          </w:rPr>
          <w:instrText xml:space="preserve"> PAGEREF _Toc518548673 \h </w:instrText>
        </w:r>
        <w:r w:rsidR="009B072B">
          <w:rPr>
            <w:noProof/>
            <w:webHidden/>
          </w:rPr>
        </w:r>
        <w:r w:rsidR="009B072B">
          <w:rPr>
            <w:noProof/>
            <w:webHidden/>
          </w:rPr>
          <w:fldChar w:fldCharType="separate"/>
        </w:r>
        <w:r w:rsidR="00996D46">
          <w:rPr>
            <w:noProof/>
            <w:webHidden/>
          </w:rPr>
          <w:t>92</w:t>
        </w:r>
        <w:r w:rsidR="009B072B">
          <w:rPr>
            <w:noProof/>
            <w:webHidden/>
          </w:rPr>
          <w:fldChar w:fldCharType="end"/>
        </w:r>
      </w:hyperlink>
    </w:p>
    <w:p w14:paraId="01B7C9E6" w14:textId="0880060F" w:rsidR="009B072B" w:rsidRDefault="00C260DD">
      <w:pPr>
        <w:pStyle w:val="TOC3"/>
        <w:rPr>
          <w:rFonts w:asciiTheme="minorHAnsi" w:eastAsiaTheme="minorEastAsia" w:hAnsiTheme="minorHAnsi" w:cstheme="minorBidi"/>
          <w:noProof/>
          <w:sz w:val="22"/>
          <w:szCs w:val="22"/>
        </w:rPr>
      </w:pPr>
      <w:hyperlink w:anchor="_Toc518548674" w:history="1">
        <w:r w:rsidR="009B072B" w:rsidRPr="00BE461B">
          <w:rPr>
            <w:rStyle w:val="Hyperlink"/>
            <w:noProof/>
          </w:rPr>
          <w:t>3.18.4 Interaction Diagram</w:t>
        </w:r>
        <w:r w:rsidR="009B072B">
          <w:rPr>
            <w:noProof/>
            <w:webHidden/>
          </w:rPr>
          <w:tab/>
        </w:r>
        <w:r w:rsidR="009B072B">
          <w:rPr>
            <w:noProof/>
            <w:webHidden/>
          </w:rPr>
          <w:fldChar w:fldCharType="begin"/>
        </w:r>
        <w:r w:rsidR="009B072B">
          <w:rPr>
            <w:noProof/>
            <w:webHidden/>
          </w:rPr>
          <w:instrText xml:space="preserve"> PAGEREF _Toc518548674 \h </w:instrText>
        </w:r>
        <w:r w:rsidR="009B072B">
          <w:rPr>
            <w:noProof/>
            <w:webHidden/>
          </w:rPr>
        </w:r>
        <w:r w:rsidR="009B072B">
          <w:rPr>
            <w:noProof/>
            <w:webHidden/>
          </w:rPr>
          <w:fldChar w:fldCharType="separate"/>
        </w:r>
        <w:r w:rsidR="00996D46">
          <w:rPr>
            <w:noProof/>
            <w:webHidden/>
          </w:rPr>
          <w:t>92</w:t>
        </w:r>
        <w:r w:rsidR="009B072B">
          <w:rPr>
            <w:noProof/>
            <w:webHidden/>
          </w:rPr>
          <w:fldChar w:fldCharType="end"/>
        </w:r>
      </w:hyperlink>
    </w:p>
    <w:p w14:paraId="02C92193" w14:textId="3E164F9F" w:rsidR="009B072B" w:rsidRDefault="00C260DD">
      <w:pPr>
        <w:pStyle w:val="TOC3"/>
        <w:rPr>
          <w:rFonts w:asciiTheme="minorHAnsi" w:eastAsiaTheme="minorEastAsia" w:hAnsiTheme="minorHAnsi" w:cstheme="minorBidi"/>
          <w:noProof/>
          <w:sz w:val="22"/>
          <w:szCs w:val="22"/>
        </w:rPr>
      </w:pPr>
      <w:hyperlink w:anchor="_Toc518548675" w:history="1">
        <w:r w:rsidR="009B072B" w:rsidRPr="00BE461B">
          <w:rPr>
            <w:rStyle w:val="Hyperlink"/>
            <w:noProof/>
          </w:rPr>
          <w:t>3.18.5 Security Considerations</w:t>
        </w:r>
        <w:r w:rsidR="009B072B">
          <w:rPr>
            <w:noProof/>
            <w:webHidden/>
          </w:rPr>
          <w:tab/>
        </w:r>
        <w:r w:rsidR="009B072B">
          <w:rPr>
            <w:noProof/>
            <w:webHidden/>
          </w:rPr>
          <w:fldChar w:fldCharType="begin"/>
        </w:r>
        <w:r w:rsidR="009B072B">
          <w:rPr>
            <w:noProof/>
            <w:webHidden/>
          </w:rPr>
          <w:instrText xml:space="preserve"> PAGEREF _Toc518548675 \h </w:instrText>
        </w:r>
        <w:r w:rsidR="009B072B">
          <w:rPr>
            <w:noProof/>
            <w:webHidden/>
          </w:rPr>
        </w:r>
        <w:r w:rsidR="009B072B">
          <w:rPr>
            <w:noProof/>
            <w:webHidden/>
          </w:rPr>
          <w:fldChar w:fldCharType="separate"/>
        </w:r>
        <w:r w:rsidR="00996D46">
          <w:rPr>
            <w:noProof/>
            <w:webHidden/>
          </w:rPr>
          <w:t>128</w:t>
        </w:r>
        <w:r w:rsidR="009B072B">
          <w:rPr>
            <w:noProof/>
            <w:webHidden/>
          </w:rPr>
          <w:fldChar w:fldCharType="end"/>
        </w:r>
      </w:hyperlink>
    </w:p>
    <w:p w14:paraId="7919AD8A" w14:textId="405C1917" w:rsidR="009B072B" w:rsidRDefault="00C260DD">
      <w:pPr>
        <w:pStyle w:val="TOC2"/>
        <w:tabs>
          <w:tab w:val="left" w:pos="1152"/>
        </w:tabs>
        <w:rPr>
          <w:rFonts w:asciiTheme="minorHAnsi" w:eastAsiaTheme="minorEastAsia" w:hAnsiTheme="minorHAnsi" w:cstheme="minorBidi"/>
          <w:noProof/>
          <w:sz w:val="22"/>
          <w:szCs w:val="22"/>
        </w:rPr>
      </w:pPr>
      <w:hyperlink w:anchor="_Toc518548676" w:history="1">
        <w:r w:rsidR="009B072B" w:rsidRPr="00BE461B">
          <w:rPr>
            <w:rStyle w:val="Hyperlink"/>
            <w:noProof/>
          </w:rPr>
          <w:t>3.19</w:t>
        </w:r>
        <w:r w:rsidR="009B072B">
          <w:rPr>
            <w:rFonts w:asciiTheme="minorHAnsi" w:eastAsiaTheme="minorEastAsia" w:hAnsiTheme="minorHAnsi" w:cstheme="minorBidi"/>
            <w:noProof/>
            <w:sz w:val="22"/>
            <w:szCs w:val="22"/>
          </w:rPr>
          <w:tab/>
        </w:r>
        <w:r w:rsidR="009B072B" w:rsidRPr="00BE461B">
          <w:rPr>
            <w:rStyle w:val="Hyperlink"/>
            <w:noProof/>
          </w:rPr>
          <w:t>Authenticate Node [ITI-19]</w:t>
        </w:r>
        <w:r w:rsidR="009B072B">
          <w:rPr>
            <w:noProof/>
            <w:webHidden/>
          </w:rPr>
          <w:tab/>
        </w:r>
        <w:r w:rsidR="009B072B">
          <w:rPr>
            <w:noProof/>
            <w:webHidden/>
          </w:rPr>
          <w:fldChar w:fldCharType="begin"/>
        </w:r>
        <w:r w:rsidR="009B072B">
          <w:rPr>
            <w:noProof/>
            <w:webHidden/>
          </w:rPr>
          <w:instrText xml:space="preserve"> PAGEREF _Toc518548676 \h </w:instrText>
        </w:r>
        <w:r w:rsidR="009B072B">
          <w:rPr>
            <w:noProof/>
            <w:webHidden/>
          </w:rPr>
        </w:r>
        <w:r w:rsidR="009B072B">
          <w:rPr>
            <w:noProof/>
            <w:webHidden/>
          </w:rPr>
          <w:fldChar w:fldCharType="separate"/>
        </w:r>
        <w:r w:rsidR="00996D46">
          <w:rPr>
            <w:noProof/>
            <w:webHidden/>
          </w:rPr>
          <w:t>131</w:t>
        </w:r>
        <w:r w:rsidR="009B072B">
          <w:rPr>
            <w:noProof/>
            <w:webHidden/>
          </w:rPr>
          <w:fldChar w:fldCharType="end"/>
        </w:r>
      </w:hyperlink>
    </w:p>
    <w:p w14:paraId="69236D41" w14:textId="59ACB813" w:rsidR="009B072B" w:rsidRDefault="00C260DD">
      <w:pPr>
        <w:pStyle w:val="TOC3"/>
        <w:tabs>
          <w:tab w:val="left" w:pos="1584"/>
        </w:tabs>
        <w:rPr>
          <w:rFonts w:asciiTheme="minorHAnsi" w:eastAsiaTheme="minorEastAsia" w:hAnsiTheme="minorHAnsi" w:cstheme="minorBidi"/>
          <w:noProof/>
          <w:sz w:val="22"/>
          <w:szCs w:val="22"/>
        </w:rPr>
      </w:pPr>
      <w:hyperlink w:anchor="_Toc518548677" w:history="1">
        <w:r w:rsidR="009B072B" w:rsidRPr="00BE461B">
          <w:rPr>
            <w:rStyle w:val="Hyperlink"/>
            <w:noProof/>
          </w:rPr>
          <w:t>3.19.1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_Toc518548677 \h </w:instrText>
        </w:r>
        <w:r w:rsidR="009B072B">
          <w:rPr>
            <w:noProof/>
            <w:webHidden/>
          </w:rPr>
        </w:r>
        <w:r w:rsidR="009B072B">
          <w:rPr>
            <w:noProof/>
            <w:webHidden/>
          </w:rPr>
          <w:fldChar w:fldCharType="separate"/>
        </w:r>
        <w:r w:rsidR="00996D46">
          <w:rPr>
            <w:noProof/>
            <w:webHidden/>
          </w:rPr>
          <w:t>132</w:t>
        </w:r>
        <w:r w:rsidR="009B072B">
          <w:rPr>
            <w:noProof/>
            <w:webHidden/>
          </w:rPr>
          <w:fldChar w:fldCharType="end"/>
        </w:r>
      </w:hyperlink>
    </w:p>
    <w:p w14:paraId="0F233EFE" w14:textId="70A5B1C5" w:rsidR="009B072B" w:rsidRDefault="00C260DD">
      <w:pPr>
        <w:pStyle w:val="TOC3"/>
        <w:tabs>
          <w:tab w:val="left" w:pos="1584"/>
        </w:tabs>
        <w:rPr>
          <w:rFonts w:asciiTheme="minorHAnsi" w:eastAsiaTheme="minorEastAsia" w:hAnsiTheme="minorHAnsi" w:cstheme="minorBidi"/>
          <w:noProof/>
          <w:sz w:val="22"/>
          <w:szCs w:val="22"/>
        </w:rPr>
      </w:pPr>
      <w:hyperlink w:anchor="_Toc518548678" w:history="1">
        <w:r w:rsidR="009B072B" w:rsidRPr="00BE461B">
          <w:rPr>
            <w:rStyle w:val="Hyperlink"/>
            <w:noProof/>
          </w:rPr>
          <w:t>3.19.2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_Toc518548678 \h </w:instrText>
        </w:r>
        <w:r w:rsidR="009B072B">
          <w:rPr>
            <w:noProof/>
            <w:webHidden/>
          </w:rPr>
        </w:r>
        <w:r w:rsidR="009B072B">
          <w:rPr>
            <w:noProof/>
            <w:webHidden/>
          </w:rPr>
          <w:fldChar w:fldCharType="separate"/>
        </w:r>
        <w:r w:rsidR="00996D46">
          <w:rPr>
            <w:noProof/>
            <w:webHidden/>
          </w:rPr>
          <w:t>132</w:t>
        </w:r>
        <w:r w:rsidR="009B072B">
          <w:rPr>
            <w:noProof/>
            <w:webHidden/>
          </w:rPr>
          <w:fldChar w:fldCharType="end"/>
        </w:r>
      </w:hyperlink>
    </w:p>
    <w:p w14:paraId="56344AB9" w14:textId="2D5E55D9" w:rsidR="009B072B" w:rsidRDefault="00C260DD">
      <w:pPr>
        <w:pStyle w:val="TOC3"/>
        <w:tabs>
          <w:tab w:val="left" w:pos="1584"/>
        </w:tabs>
        <w:rPr>
          <w:rFonts w:asciiTheme="minorHAnsi" w:eastAsiaTheme="minorEastAsia" w:hAnsiTheme="minorHAnsi" w:cstheme="minorBidi"/>
          <w:noProof/>
          <w:sz w:val="22"/>
          <w:szCs w:val="22"/>
        </w:rPr>
      </w:pPr>
      <w:hyperlink w:anchor="_Toc518548679" w:history="1">
        <w:r w:rsidR="009B072B" w:rsidRPr="00BE461B">
          <w:rPr>
            <w:rStyle w:val="Hyperlink"/>
            <w:noProof/>
          </w:rPr>
          <w:t>3.19.3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_Toc518548679 \h </w:instrText>
        </w:r>
        <w:r w:rsidR="009B072B">
          <w:rPr>
            <w:noProof/>
            <w:webHidden/>
          </w:rPr>
        </w:r>
        <w:r w:rsidR="009B072B">
          <w:rPr>
            <w:noProof/>
            <w:webHidden/>
          </w:rPr>
          <w:fldChar w:fldCharType="separate"/>
        </w:r>
        <w:r w:rsidR="00996D46">
          <w:rPr>
            <w:noProof/>
            <w:webHidden/>
          </w:rPr>
          <w:t>132</w:t>
        </w:r>
        <w:r w:rsidR="009B072B">
          <w:rPr>
            <w:noProof/>
            <w:webHidden/>
          </w:rPr>
          <w:fldChar w:fldCharType="end"/>
        </w:r>
      </w:hyperlink>
    </w:p>
    <w:p w14:paraId="2F237ABE" w14:textId="290EEB11" w:rsidR="009B072B" w:rsidRDefault="00C260DD">
      <w:pPr>
        <w:pStyle w:val="TOC3"/>
        <w:tabs>
          <w:tab w:val="left" w:pos="1584"/>
        </w:tabs>
        <w:rPr>
          <w:rFonts w:asciiTheme="minorHAnsi" w:eastAsiaTheme="minorEastAsia" w:hAnsiTheme="minorHAnsi" w:cstheme="minorBidi"/>
          <w:noProof/>
          <w:sz w:val="22"/>
          <w:szCs w:val="22"/>
        </w:rPr>
      </w:pPr>
      <w:hyperlink w:anchor="_Toc518548680" w:history="1">
        <w:r w:rsidR="009B072B" w:rsidRPr="00BE461B">
          <w:rPr>
            <w:rStyle w:val="Hyperlink"/>
            <w:noProof/>
          </w:rPr>
          <w:t>3.19.4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_Toc518548680 \h </w:instrText>
        </w:r>
        <w:r w:rsidR="009B072B">
          <w:rPr>
            <w:noProof/>
            <w:webHidden/>
          </w:rPr>
        </w:r>
        <w:r w:rsidR="009B072B">
          <w:rPr>
            <w:noProof/>
            <w:webHidden/>
          </w:rPr>
          <w:fldChar w:fldCharType="separate"/>
        </w:r>
        <w:r w:rsidR="00996D46">
          <w:rPr>
            <w:noProof/>
            <w:webHidden/>
          </w:rPr>
          <w:t>133</w:t>
        </w:r>
        <w:r w:rsidR="009B072B">
          <w:rPr>
            <w:noProof/>
            <w:webHidden/>
          </w:rPr>
          <w:fldChar w:fldCharType="end"/>
        </w:r>
      </w:hyperlink>
    </w:p>
    <w:p w14:paraId="7F289533" w14:textId="73A060BE" w:rsidR="009B072B" w:rsidRDefault="00C260DD">
      <w:pPr>
        <w:pStyle w:val="TOC3"/>
        <w:tabs>
          <w:tab w:val="left" w:pos="1584"/>
        </w:tabs>
        <w:rPr>
          <w:rFonts w:asciiTheme="minorHAnsi" w:eastAsiaTheme="minorEastAsia" w:hAnsiTheme="minorHAnsi" w:cstheme="minorBidi"/>
          <w:noProof/>
          <w:sz w:val="22"/>
          <w:szCs w:val="22"/>
        </w:rPr>
      </w:pPr>
      <w:hyperlink w:anchor="_Toc518548681" w:history="1">
        <w:r w:rsidR="009B072B" w:rsidRPr="00BE461B">
          <w:rPr>
            <w:rStyle w:val="Hyperlink"/>
            <w:noProof/>
          </w:rPr>
          <w:t>3.19.5</w:t>
        </w:r>
        <w:r w:rsidR="009B072B">
          <w:rPr>
            <w:rFonts w:asciiTheme="minorHAnsi" w:eastAsiaTheme="minorEastAsia" w:hAnsiTheme="minorHAnsi" w:cstheme="minorBidi"/>
            <w:noProof/>
            <w:sz w:val="22"/>
            <w:szCs w:val="22"/>
          </w:rPr>
          <w:tab/>
        </w:r>
        <w:r w:rsidR="009B072B" w:rsidRPr="00BE461B">
          <w:rPr>
            <w:rStyle w:val="Hyperlink"/>
            <w:noProof/>
          </w:rPr>
          <w:t>Trigger Events</w:t>
        </w:r>
        <w:r w:rsidR="009B072B">
          <w:rPr>
            <w:noProof/>
            <w:webHidden/>
          </w:rPr>
          <w:tab/>
        </w:r>
        <w:r w:rsidR="009B072B">
          <w:rPr>
            <w:noProof/>
            <w:webHidden/>
          </w:rPr>
          <w:fldChar w:fldCharType="begin"/>
        </w:r>
        <w:r w:rsidR="009B072B">
          <w:rPr>
            <w:noProof/>
            <w:webHidden/>
          </w:rPr>
          <w:instrText xml:space="preserve"> PAGEREF _Toc518548681 \h </w:instrText>
        </w:r>
        <w:r w:rsidR="009B072B">
          <w:rPr>
            <w:noProof/>
            <w:webHidden/>
          </w:rPr>
        </w:r>
        <w:r w:rsidR="009B072B">
          <w:rPr>
            <w:noProof/>
            <w:webHidden/>
          </w:rPr>
          <w:fldChar w:fldCharType="separate"/>
        </w:r>
        <w:r w:rsidR="00996D46">
          <w:rPr>
            <w:noProof/>
            <w:webHidden/>
          </w:rPr>
          <w:t>133</w:t>
        </w:r>
        <w:r w:rsidR="009B072B">
          <w:rPr>
            <w:noProof/>
            <w:webHidden/>
          </w:rPr>
          <w:fldChar w:fldCharType="end"/>
        </w:r>
      </w:hyperlink>
    </w:p>
    <w:p w14:paraId="52F0BEFC" w14:textId="211AE6E8" w:rsidR="009B072B" w:rsidRDefault="00C260DD">
      <w:pPr>
        <w:pStyle w:val="TOC3"/>
        <w:tabs>
          <w:tab w:val="left" w:pos="1584"/>
        </w:tabs>
        <w:rPr>
          <w:rFonts w:asciiTheme="minorHAnsi" w:eastAsiaTheme="minorEastAsia" w:hAnsiTheme="minorHAnsi" w:cstheme="minorBidi"/>
          <w:noProof/>
          <w:sz w:val="22"/>
          <w:szCs w:val="22"/>
        </w:rPr>
      </w:pPr>
      <w:hyperlink w:anchor="_Toc518548682" w:history="1">
        <w:r w:rsidR="009B072B" w:rsidRPr="00BE461B">
          <w:rPr>
            <w:rStyle w:val="Hyperlink"/>
            <w:noProof/>
          </w:rPr>
          <w:t>3.19.6</w:t>
        </w:r>
        <w:r w:rsidR="009B072B">
          <w:rPr>
            <w:rFonts w:asciiTheme="minorHAnsi" w:eastAsiaTheme="minorEastAsia" w:hAnsiTheme="minorHAnsi" w:cstheme="minorBidi"/>
            <w:noProof/>
            <w:sz w:val="22"/>
            <w:szCs w:val="22"/>
          </w:rPr>
          <w:tab/>
        </w:r>
        <w:r w:rsidR="009B072B" w:rsidRPr="00BE461B">
          <w:rPr>
            <w:rStyle w:val="Hyperlink"/>
            <w:noProof/>
          </w:rPr>
          <w:t>Message Semantics</w:t>
        </w:r>
        <w:r w:rsidR="009B072B">
          <w:rPr>
            <w:noProof/>
            <w:webHidden/>
          </w:rPr>
          <w:tab/>
        </w:r>
        <w:r w:rsidR="009B072B">
          <w:rPr>
            <w:noProof/>
            <w:webHidden/>
          </w:rPr>
          <w:fldChar w:fldCharType="begin"/>
        </w:r>
        <w:r w:rsidR="009B072B">
          <w:rPr>
            <w:noProof/>
            <w:webHidden/>
          </w:rPr>
          <w:instrText xml:space="preserve"> PAGEREF _Toc518548682 \h </w:instrText>
        </w:r>
        <w:r w:rsidR="009B072B">
          <w:rPr>
            <w:noProof/>
            <w:webHidden/>
          </w:rPr>
        </w:r>
        <w:r w:rsidR="009B072B">
          <w:rPr>
            <w:noProof/>
            <w:webHidden/>
          </w:rPr>
          <w:fldChar w:fldCharType="separate"/>
        </w:r>
        <w:r w:rsidR="00996D46">
          <w:rPr>
            <w:noProof/>
            <w:webHidden/>
          </w:rPr>
          <w:t>133</w:t>
        </w:r>
        <w:r w:rsidR="009B072B">
          <w:rPr>
            <w:noProof/>
            <w:webHidden/>
          </w:rPr>
          <w:fldChar w:fldCharType="end"/>
        </w:r>
      </w:hyperlink>
    </w:p>
    <w:p w14:paraId="78DBB451" w14:textId="0FE3D316" w:rsidR="009B072B" w:rsidRDefault="00C260DD">
      <w:pPr>
        <w:pStyle w:val="TOC3"/>
        <w:tabs>
          <w:tab w:val="left" w:pos="1584"/>
        </w:tabs>
        <w:rPr>
          <w:rFonts w:asciiTheme="minorHAnsi" w:eastAsiaTheme="minorEastAsia" w:hAnsiTheme="minorHAnsi" w:cstheme="minorBidi"/>
          <w:noProof/>
          <w:sz w:val="22"/>
          <w:szCs w:val="22"/>
        </w:rPr>
      </w:pPr>
      <w:hyperlink w:anchor="_Toc518548683" w:history="1">
        <w:r w:rsidR="009B072B" w:rsidRPr="00BE461B">
          <w:rPr>
            <w:rStyle w:val="Hyperlink"/>
            <w:noProof/>
          </w:rPr>
          <w:t>3.19.7</w:t>
        </w:r>
        <w:r w:rsidR="009B072B">
          <w:rPr>
            <w:rFonts w:asciiTheme="minorHAnsi" w:eastAsiaTheme="minorEastAsia" w:hAnsiTheme="minorHAnsi" w:cstheme="minorBidi"/>
            <w:noProof/>
            <w:sz w:val="22"/>
            <w:szCs w:val="22"/>
          </w:rPr>
          <w:tab/>
        </w:r>
        <w:r w:rsidR="009B072B" w:rsidRPr="00BE461B">
          <w:rPr>
            <w:rStyle w:val="Hyperlink"/>
            <w:noProof/>
          </w:rPr>
          <w:t>Local User Authentication</w:t>
        </w:r>
        <w:r w:rsidR="009B072B">
          <w:rPr>
            <w:noProof/>
            <w:webHidden/>
          </w:rPr>
          <w:tab/>
        </w:r>
        <w:r w:rsidR="009B072B">
          <w:rPr>
            <w:noProof/>
            <w:webHidden/>
          </w:rPr>
          <w:fldChar w:fldCharType="begin"/>
        </w:r>
        <w:r w:rsidR="009B072B">
          <w:rPr>
            <w:noProof/>
            <w:webHidden/>
          </w:rPr>
          <w:instrText xml:space="preserve"> PAGEREF _Toc518548683 \h </w:instrText>
        </w:r>
        <w:r w:rsidR="009B072B">
          <w:rPr>
            <w:noProof/>
            <w:webHidden/>
          </w:rPr>
        </w:r>
        <w:r w:rsidR="009B072B">
          <w:rPr>
            <w:noProof/>
            <w:webHidden/>
          </w:rPr>
          <w:fldChar w:fldCharType="separate"/>
        </w:r>
        <w:r w:rsidR="00996D46">
          <w:rPr>
            <w:noProof/>
            <w:webHidden/>
          </w:rPr>
          <w:t>136</w:t>
        </w:r>
        <w:r w:rsidR="009B072B">
          <w:rPr>
            <w:noProof/>
            <w:webHidden/>
          </w:rPr>
          <w:fldChar w:fldCharType="end"/>
        </w:r>
      </w:hyperlink>
    </w:p>
    <w:p w14:paraId="1FA18169" w14:textId="65157051" w:rsidR="009B072B" w:rsidRDefault="00C260DD">
      <w:pPr>
        <w:pStyle w:val="TOC2"/>
        <w:tabs>
          <w:tab w:val="left" w:pos="1152"/>
        </w:tabs>
        <w:rPr>
          <w:rFonts w:asciiTheme="minorHAnsi" w:eastAsiaTheme="minorEastAsia" w:hAnsiTheme="minorHAnsi" w:cstheme="minorBidi"/>
          <w:noProof/>
          <w:sz w:val="22"/>
          <w:szCs w:val="22"/>
        </w:rPr>
      </w:pPr>
      <w:hyperlink w:anchor="_Toc518548684" w:history="1">
        <w:r w:rsidR="009B072B" w:rsidRPr="00BE461B">
          <w:rPr>
            <w:rStyle w:val="Hyperlink"/>
            <w:noProof/>
          </w:rPr>
          <w:t>3.20</w:t>
        </w:r>
        <w:r w:rsidR="009B072B">
          <w:rPr>
            <w:rFonts w:asciiTheme="minorHAnsi" w:eastAsiaTheme="minorEastAsia" w:hAnsiTheme="minorHAnsi" w:cstheme="minorBidi"/>
            <w:noProof/>
            <w:sz w:val="22"/>
            <w:szCs w:val="22"/>
          </w:rPr>
          <w:tab/>
        </w:r>
        <w:r w:rsidR="009B072B" w:rsidRPr="00BE461B">
          <w:rPr>
            <w:rStyle w:val="Hyperlink"/>
            <w:noProof/>
          </w:rPr>
          <w:t>Record Audit Event [ITI-20]</w:t>
        </w:r>
        <w:r w:rsidR="009B072B">
          <w:rPr>
            <w:noProof/>
            <w:webHidden/>
          </w:rPr>
          <w:tab/>
        </w:r>
        <w:r w:rsidR="009B072B">
          <w:rPr>
            <w:noProof/>
            <w:webHidden/>
          </w:rPr>
          <w:fldChar w:fldCharType="begin"/>
        </w:r>
        <w:r w:rsidR="009B072B">
          <w:rPr>
            <w:noProof/>
            <w:webHidden/>
          </w:rPr>
          <w:instrText xml:space="preserve"> PAGEREF _Toc518548684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11EE67E6" w14:textId="38334437" w:rsidR="009B072B" w:rsidRDefault="00C260DD">
      <w:pPr>
        <w:pStyle w:val="TOC3"/>
        <w:rPr>
          <w:rFonts w:asciiTheme="minorHAnsi" w:eastAsiaTheme="minorEastAsia" w:hAnsiTheme="minorHAnsi" w:cstheme="minorBidi"/>
          <w:noProof/>
          <w:sz w:val="22"/>
          <w:szCs w:val="22"/>
        </w:rPr>
      </w:pPr>
      <w:hyperlink w:anchor="_Toc518548685" w:history="1">
        <w:r w:rsidR="009B072B" w:rsidRPr="00BE461B">
          <w:rPr>
            <w:rStyle w:val="Hyperlink"/>
            <w:noProof/>
          </w:rPr>
          <w:t>3.20.1 Scope</w:t>
        </w:r>
        <w:r w:rsidR="009B072B">
          <w:rPr>
            <w:noProof/>
            <w:webHidden/>
          </w:rPr>
          <w:tab/>
        </w:r>
        <w:r w:rsidR="009B072B">
          <w:rPr>
            <w:noProof/>
            <w:webHidden/>
          </w:rPr>
          <w:fldChar w:fldCharType="begin"/>
        </w:r>
        <w:r w:rsidR="009B072B">
          <w:rPr>
            <w:noProof/>
            <w:webHidden/>
          </w:rPr>
          <w:instrText xml:space="preserve"> PAGEREF _Toc518548685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0214925D" w14:textId="3FAF82D2" w:rsidR="009B072B" w:rsidRDefault="00C260DD">
      <w:pPr>
        <w:pStyle w:val="TOC3"/>
        <w:rPr>
          <w:rFonts w:asciiTheme="minorHAnsi" w:eastAsiaTheme="minorEastAsia" w:hAnsiTheme="minorHAnsi" w:cstheme="minorBidi"/>
          <w:noProof/>
          <w:sz w:val="22"/>
          <w:szCs w:val="22"/>
        </w:rPr>
      </w:pPr>
      <w:hyperlink w:anchor="_Toc518548686" w:history="1">
        <w:r w:rsidR="009B072B" w:rsidRPr="00BE461B">
          <w:rPr>
            <w:rStyle w:val="Hyperlink"/>
            <w:noProof/>
          </w:rPr>
          <w:t>3.20.2 Actor Roles</w:t>
        </w:r>
        <w:r w:rsidR="009B072B">
          <w:rPr>
            <w:noProof/>
            <w:webHidden/>
          </w:rPr>
          <w:tab/>
        </w:r>
        <w:r w:rsidR="009B072B">
          <w:rPr>
            <w:noProof/>
            <w:webHidden/>
          </w:rPr>
          <w:fldChar w:fldCharType="begin"/>
        </w:r>
        <w:r w:rsidR="009B072B">
          <w:rPr>
            <w:noProof/>
            <w:webHidden/>
          </w:rPr>
          <w:instrText xml:space="preserve"> PAGEREF _Toc518548686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6A3FA8EA" w14:textId="16C0470E" w:rsidR="009B072B" w:rsidRDefault="00C260DD">
      <w:pPr>
        <w:pStyle w:val="TOC3"/>
        <w:rPr>
          <w:rFonts w:asciiTheme="minorHAnsi" w:eastAsiaTheme="minorEastAsia" w:hAnsiTheme="minorHAnsi" w:cstheme="minorBidi"/>
          <w:noProof/>
          <w:sz w:val="22"/>
          <w:szCs w:val="22"/>
        </w:rPr>
      </w:pPr>
      <w:hyperlink w:anchor="_Toc518548687" w:history="1">
        <w:r w:rsidR="009B072B" w:rsidRPr="00BE461B">
          <w:rPr>
            <w:rStyle w:val="Hyperlink"/>
            <w:noProof/>
          </w:rPr>
          <w:t>3.20.3 Referenced Standards</w:t>
        </w:r>
        <w:r w:rsidR="009B072B">
          <w:rPr>
            <w:noProof/>
            <w:webHidden/>
          </w:rPr>
          <w:tab/>
        </w:r>
        <w:r w:rsidR="009B072B">
          <w:rPr>
            <w:noProof/>
            <w:webHidden/>
          </w:rPr>
          <w:fldChar w:fldCharType="begin"/>
        </w:r>
        <w:r w:rsidR="009B072B">
          <w:rPr>
            <w:noProof/>
            <w:webHidden/>
          </w:rPr>
          <w:instrText xml:space="preserve"> PAGEREF _Toc518548687 \h </w:instrText>
        </w:r>
        <w:r w:rsidR="009B072B">
          <w:rPr>
            <w:noProof/>
            <w:webHidden/>
          </w:rPr>
        </w:r>
        <w:r w:rsidR="009B072B">
          <w:rPr>
            <w:noProof/>
            <w:webHidden/>
          </w:rPr>
          <w:fldChar w:fldCharType="separate"/>
        </w:r>
        <w:r w:rsidR="00996D46">
          <w:rPr>
            <w:noProof/>
            <w:webHidden/>
          </w:rPr>
          <w:t>138</w:t>
        </w:r>
        <w:r w:rsidR="009B072B">
          <w:rPr>
            <w:noProof/>
            <w:webHidden/>
          </w:rPr>
          <w:fldChar w:fldCharType="end"/>
        </w:r>
      </w:hyperlink>
    </w:p>
    <w:p w14:paraId="273FFC84" w14:textId="32E27438" w:rsidR="009B072B" w:rsidRDefault="00C260DD">
      <w:pPr>
        <w:pStyle w:val="TOC3"/>
        <w:rPr>
          <w:rFonts w:asciiTheme="minorHAnsi" w:eastAsiaTheme="minorEastAsia" w:hAnsiTheme="minorHAnsi" w:cstheme="minorBidi"/>
          <w:noProof/>
          <w:sz w:val="22"/>
          <w:szCs w:val="22"/>
        </w:rPr>
      </w:pPr>
      <w:hyperlink w:anchor="_Toc518548688" w:history="1">
        <w:r w:rsidR="009B072B" w:rsidRPr="00BE461B">
          <w:rPr>
            <w:rStyle w:val="Hyperlink"/>
            <w:noProof/>
          </w:rPr>
          <w:t>3.20.4 Interaction Diagram</w:t>
        </w:r>
        <w:r w:rsidR="009B072B">
          <w:rPr>
            <w:noProof/>
            <w:webHidden/>
          </w:rPr>
          <w:tab/>
        </w:r>
        <w:r w:rsidR="009B072B">
          <w:rPr>
            <w:noProof/>
            <w:webHidden/>
          </w:rPr>
          <w:fldChar w:fldCharType="begin"/>
        </w:r>
        <w:r w:rsidR="009B072B">
          <w:rPr>
            <w:noProof/>
            <w:webHidden/>
          </w:rPr>
          <w:instrText xml:space="preserve"> PAGEREF _Toc518548688 \h </w:instrText>
        </w:r>
        <w:r w:rsidR="009B072B">
          <w:rPr>
            <w:noProof/>
            <w:webHidden/>
          </w:rPr>
        </w:r>
        <w:r w:rsidR="009B072B">
          <w:rPr>
            <w:noProof/>
            <w:webHidden/>
          </w:rPr>
          <w:fldChar w:fldCharType="separate"/>
        </w:r>
        <w:r w:rsidR="00996D46">
          <w:rPr>
            <w:noProof/>
            <w:webHidden/>
          </w:rPr>
          <w:t>139</w:t>
        </w:r>
        <w:r w:rsidR="009B072B">
          <w:rPr>
            <w:noProof/>
            <w:webHidden/>
          </w:rPr>
          <w:fldChar w:fldCharType="end"/>
        </w:r>
      </w:hyperlink>
    </w:p>
    <w:p w14:paraId="5CC726D3" w14:textId="29EA9804" w:rsidR="009B072B" w:rsidRDefault="00C260DD">
      <w:pPr>
        <w:pStyle w:val="TOC3"/>
        <w:rPr>
          <w:rFonts w:asciiTheme="minorHAnsi" w:eastAsiaTheme="minorEastAsia" w:hAnsiTheme="minorHAnsi" w:cstheme="minorBidi"/>
          <w:noProof/>
          <w:sz w:val="22"/>
          <w:szCs w:val="22"/>
        </w:rPr>
      </w:pPr>
      <w:hyperlink w:anchor="_Toc518548689" w:history="1">
        <w:r w:rsidR="009B072B" w:rsidRPr="00BE461B">
          <w:rPr>
            <w:rStyle w:val="Hyperlink"/>
            <w:noProof/>
          </w:rPr>
          <w:t>3.20.5 Security Considerations</w:t>
        </w:r>
        <w:r w:rsidR="009B072B">
          <w:rPr>
            <w:noProof/>
            <w:webHidden/>
          </w:rPr>
          <w:tab/>
        </w:r>
        <w:r w:rsidR="009B072B">
          <w:rPr>
            <w:noProof/>
            <w:webHidden/>
          </w:rPr>
          <w:fldChar w:fldCharType="begin"/>
        </w:r>
        <w:r w:rsidR="009B072B">
          <w:rPr>
            <w:noProof/>
            <w:webHidden/>
          </w:rPr>
          <w:instrText xml:space="preserve"> PAGEREF _Toc518548689 \h </w:instrText>
        </w:r>
        <w:r w:rsidR="009B072B">
          <w:rPr>
            <w:noProof/>
            <w:webHidden/>
          </w:rPr>
        </w:r>
        <w:r w:rsidR="009B072B">
          <w:rPr>
            <w:noProof/>
            <w:webHidden/>
          </w:rPr>
          <w:fldChar w:fldCharType="separate"/>
        </w:r>
        <w:r w:rsidR="00996D46">
          <w:rPr>
            <w:noProof/>
            <w:webHidden/>
          </w:rPr>
          <w:t>146</w:t>
        </w:r>
        <w:r w:rsidR="009B072B">
          <w:rPr>
            <w:noProof/>
            <w:webHidden/>
          </w:rPr>
          <w:fldChar w:fldCharType="end"/>
        </w:r>
      </w:hyperlink>
    </w:p>
    <w:p w14:paraId="5F294272" w14:textId="7D90EAF4" w:rsidR="009B072B" w:rsidRDefault="00C260DD">
      <w:pPr>
        <w:pStyle w:val="TOC3"/>
        <w:rPr>
          <w:rFonts w:asciiTheme="minorHAnsi" w:eastAsiaTheme="minorEastAsia" w:hAnsiTheme="minorHAnsi" w:cstheme="minorBidi"/>
          <w:noProof/>
          <w:sz w:val="22"/>
          <w:szCs w:val="22"/>
        </w:rPr>
      </w:pPr>
      <w:hyperlink w:anchor="_Toc518548690" w:history="1">
        <w:r w:rsidR="009B072B" w:rsidRPr="00BE461B">
          <w:rPr>
            <w:rStyle w:val="Hyperlink"/>
            <w:noProof/>
          </w:rPr>
          <w:t>3.20.6 Retired</w:t>
        </w:r>
        <w:r w:rsidR="009B072B">
          <w:rPr>
            <w:noProof/>
            <w:webHidden/>
          </w:rPr>
          <w:tab/>
        </w:r>
        <w:r w:rsidR="009B072B">
          <w:rPr>
            <w:noProof/>
            <w:webHidden/>
          </w:rPr>
          <w:fldChar w:fldCharType="begin"/>
        </w:r>
        <w:r w:rsidR="009B072B">
          <w:rPr>
            <w:noProof/>
            <w:webHidden/>
          </w:rPr>
          <w:instrText xml:space="preserve"> PAGEREF _Toc518548690 \h </w:instrText>
        </w:r>
        <w:r w:rsidR="009B072B">
          <w:rPr>
            <w:noProof/>
            <w:webHidden/>
          </w:rPr>
        </w:r>
        <w:r w:rsidR="009B072B">
          <w:rPr>
            <w:noProof/>
            <w:webHidden/>
          </w:rPr>
          <w:fldChar w:fldCharType="separate"/>
        </w:r>
        <w:r w:rsidR="00996D46">
          <w:rPr>
            <w:noProof/>
            <w:webHidden/>
          </w:rPr>
          <w:t>146</w:t>
        </w:r>
        <w:r w:rsidR="009B072B">
          <w:rPr>
            <w:noProof/>
            <w:webHidden/>
          </w:rPr>
          <w:fldChar w:fldCharType="end"/>
        </w:r>
      </w:hyperlink>
    </w:p>
    <w:p w14:paraId="4CE6E86E" w14:textId="69E6FD18" w:rsidR="009B072B" w:rsidRDefault="00C260DD">
      <w:pPr>
        <w:pStyle w:val="TOC3"/>
        <w:rPr>
          <w:rFonts w:asciiTheme="minorHAnsi" w:eastAsiaTheme="minorEastAsia" w:hAnsiTheme="minorHAnsi" w:cstheme="minorBidi"/>
          <w:noProof/>
          <w:sz w:val="22"/>
          <w:szCs w:val="22"/>
        </w:rPr>
      </w:pPr>
      <w:hyperlink w:anchor="_Toc518548691" w:history="1">
        <w:r w:rsidR="009B072B" w:rsidRPr="00BE461B">
          <w:rPr>
            <w:rStyle w:val="Hyperlink"/>
            <w:noProof/>
          </w:rPr>
          <w:t>3.20.7 Audit Message Format</w:t>
        </w:r>
        <w:r w:rsidR="009B072B">
          <w:rPr>
            <w:noProof/>
            <w:webHidden/>
          </w:rPr>
          <w:tab/>
        </w:r>
        <w:r w:rsidR="009B072B">
          <w:rPr>
            <w:noProof/>
            <w:webHidden/>
          </w:rPr>
          <w:fldChar w:fldCharType="begin"/>
        </w:r>
        <w:r w:rsidR="009B072B">
          <w:rPr>
            <w:noProof/>
            <w:webHidden/>
          </w:rPr>
          <w:instrText xml:space="preserve"> PAGEREF _Toc518548691 \h </w:instrText>
        </w:r>
        <w:r w:rsidR="009B072B">
          <w:rPr>
            <w:noProof/>
            <w:webHidden/>
          </w:rPr>
        </w:r>
        <w:r w:rsidR="009B072B">
          <w:rPr>
            <w:noProof/>
            <w:webHidden/>
          </w:rPr>
          <w:fldChar w:fldCharType="separate"/>
        </w:r>
        <w:r w:rsidR="00996D46">
          <w:rPr>
            <w:noProof/>
            <w:webHidden/>
          </w:rPr>
          <w:t>146</w:t>
        </w:r>
        <w:r w:rsidR="009B072B">
          <w:rPr>
            <w:noProof/>
            <w:webHidden/>
          </w:rPr>
          <w:fldChar w:fldCharType="end"/>
        </w:r>
      </w:hyperlink>
    </w:p>
    <w:p w14:paraId="516F95B5" w14:textId="1F15D62D" w:rsidR="009B072B" w:rsidRDefault="00C260DD">
      <w:pPr>
        <w:pStyle w:val="TOC3"/>
        <w:rPr>
          <w:rFonts w:asciiTheme="minorHAnsi" w:eastAsiaTheme="minorEastAsia" w:hAnsiTheme="minorHAnsi" w:cstheme="minorBidi"/>
          <w:noProof/>
          <w:sz w:val="22"/>
          <w:szCs w:val="22"/>
        </w:rPr>
      </w:pPr>
      <w:hyperlink w:anchor="_Toc518548692" w:history="1">
        <w:r w:rsidR="009B072B" w:rsidRPr="00BE461B">
          <w:rPr>
            <w:rStyle w:val="Hyperlink"/>
            <w:bCs/>
            <w:noProof/>
          </w:rPr>
          <w:t>3.20.8 Disclosures audit message</w:t>
        </w:r>
        <w:r w:rsidR="009B072B">
          <w:rPr>
            <w:noProof/>
            <w:webHidden/>
          </w:rPr>
          <w:tab/>
        </w:r>
        <w:r w:rsidR="009B072B">
          <w:rPr>
            <w:noProof/>
            <w:webHidden/>
          </w:rPr>
          <w:fldChar w:fldCharType="begin"/>
        </w:r>
        <w:r w:rsidR="009B072B">
          <w:rPr>
            <w:noProof/>
            <w:webHidden/>
          </w:rPr>
          <w:instrText xml:space="preserve"> PAGEREF _Toc518548692 \h </w:instrText>
        </w:r>
        <w:r w:rsidR="009B072B">
          <w:rPr>
            <w:noProof/>
            <w:webHidden/>
          </w:rPr>
        </w:r>
        <w:r w:rsidR="009B072B">
          <w:rPr>
            <w:noProof/>
            <w:webHidden/>
          </w:rPr>
          <w:fldChar w:fldCharType="separate"/>
        </w:r>
        <w:r w:rsidR="00996D46">
          <w:rPr>
            <w:noProof/>
            <w:webHidden/>
          </w:rPr>
          <w:t>149</w:t>
        </w:r>
        <w:r w:rsidR="009B072B">
          <w:rPr>
            <w:noProof/>
            <w:webHidden/>
          </w:rPr>
          <w:fldChar w:fldCharType="end"/>
        </w:r>
      </w:hyperlink>
    </w:p>
    <w:p w14:paraId="40CF211D" w14:textId="44074DE4" w:rsidR="009B072B" w:rsidRDefault="00C260DD">
      <w:pPr>
        <w:pStyle w:val="TOC2"/>
        <w:tabs>
          <w:tab w:val="left" w:pos="1152"/>
        </w:tabs>
        <w:rPr>
          <w:rFonts w:asciiTheme="minorHAnsi" w:eastAsiaTheme="minorEastAsia" w:hAnsiTheme="minorHAnsi" w:cstheme="minorBidi"/>
          <w:noProof/>
          <w:sz w:val="22"/>
          <w:szCs w:val="22"/>
        </w:rPr>
      </w:pPr>
      <w:hyperlink w:anchor="_Toc518548693" w:history="1">
        <w:r w:rsidR="009B072B" w:rsidRPr="00BE461B">
          <w:rPr>
            <w:rStyle w:val="Hyperlink"/>
            <w:noProof/>
          </w:rPr>
          <w:t>3.21</w:t>
        </w:r>
        <w:r w:rsidR="009B072B">
          <w:rPr>
            <w:rFonts w:asciiTheme="minorHAnsi" w:eastAsiaTheme="minorEastAsia" w:hAnsiTheme="minorHAnsi" w:cstheme="minorBidi"/>
            <w:noProof/>
            <w:sz w:val="22"/>
            <w:szCs w:val="22"/>
          </w:rPr>
          <w:tab/>
        </w:r>
        <w:r w:rsidR="009B072B" w:rsidRPr="00BE461B">
          <w:rPr>
            <w:rStyle w:val="Hyperlink"/>
            <w:noProof/>
          </w:rPr>
          <w:t>Patient Demographics Query [ITI-21]</w:t>
        </w:r>
        <w:r w:rsidR="009B072B">
          <w:rPr>
            <w:noProof/>
            <w:webHidden/>
          </w:rPr>
          <w:tab/>
        </w:r>
        <w:r w:rsidR="009B072B">
          <w:rPr>
            <w:noProof/>
            <w:webHidden/>
          </w:rPr>
          <w:fldChar w:fldCharType="begin"/>
        </w:r>
        <w:r w:rsidR="009B072B">
          <w:rPr>
            <w:noProof/>
            <w:webHidden/>
          </w:rPr>
          <w:instrText xml:space="preserve"> PAGEREF _Toc518548693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65361FA3" w14:textId="00E634D0" w:rsidR="009B072B" w:rsidRDefault="00C260DD">
      <w:pPr>
        <w:pStyle w:val="TOC3"/>
        <w:tabs>
          <w:tab w:val="left" w:pos="1584"/>
        </w:tabs>
        <w:rPr>
          <w:rFonts w:asciiTheme="minorHAnsi" w:eastAsiaTheme="minorEastAsia" w:hAnsiTheme="minorHAnsi" w:cstheme="minorBidi"/>
          <w:noProof/>
          <w:sz w:val="22"/>
          <w:szCs w:val="22"/>
        </w:rPr>
      </w:pPr>
      <w:hyperlink w:anchor="_Toc518548694" w:history="1">
        <w:r w:rsidR="009B072B" w:rsidRPr="00BE461B">
          <w:rPr>
            <w:rStyle w:val="Hyperlink"/>
            <w:noProof/>
          </w:rPr>
          <w:t>3.21.1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_Toc518548694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6868A2B4" w14:textId="14043489" w:rsidR="009B072B" w:rsidRDefault="00C260DD">
      <w:pPr>
        <w:pStyle w:val="TOC3"/>
        <w:tabs>
          <w:tab w:val="left" w:pos="1584"/>
        </w:tabs>
        <w:rPr>
          <w:rFonts w:asciiTheme="minorHAnsi" w:eastAsiaTheme="minorEastAsia" w:hAnsiTheme="minorHAnsi" w:cstheme="minorBidi"/>
          <w:noProof/>
          <w:sz w:val="22"/>
          <w:szCs w:val="22"/>
        </w:rPr>
      </w:pPr>
      <w:hyperlink w:anchor="_Toc518548695" w:history="1">
        <w:r w:rsidR="009B072B" w:rsidRPr="00BE461B">
          <w:rPr>
            <w:rStyle w:val="Hyperlink"/>
            <w:noProof/>
          </w:rPr>
          <w:t>3.21.2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_Toc518548695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1136C236" w14:textId="4C0AFC53" w:rsidR="009B072B" w:rsidRDefault="00C260DD">
      <w:pPr>
        <w:pStyle w:val="TOC3"/>
        <w:tabs>
          <w:tab w:val="left" w:pos="1584"/>
        </w:tabs>
        <w:rPr>
          <w:rFonts w:asciiTheme="minorHAnsi" w:eastAsiaTheme="minorEastAsia" w:hAnsiTheme="minorHAnsi" w:cstheme="minorBidi"/>
          <w:noProof/>
          <w:sz w:val="22"/>
          <w:szCs w:val="22"/>
        </w:rPr>
      </w:pPr>
      <w:hyperlink w:anchor="_Toc518548696" w:history="1">
        <w:r w:rsidR="009B072B" w:rsidRPr="00BE461B">
          <w:rPr>
            <w:rStyle w:val="Hyperlink"/>
            <w:noProof/>
          </w:rPr>
          <w:t>3.21.3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_Toc518548696 \h </w:instrText>
        </w:r>
        <w:r w:rsidR="009B072B">
          <w:rPr>
            <w:noProof/>
            <w:webHidden/>
          </w:rPr>
        </w:r>
        <w:r w:rsidR="009B072B">
          <w:rPr>
            <w:noProof/>
            <w:webHidden/>
          </w:rPr>
          <w:fldChar w:fldCharType="separate"/>
        </w:r>
        <w:r w:rsidR="00996D46">
          <w:rPr>
            <w:noProof/>
            <w:webHidden/>
          </w:rPr>
          <w:t>153</w:t>
        </w:r>
        <w:r w:rsidR="009B072B">
          <w:rPr>
            <w:noProof/>
            <w:webHidden/>
          </w:rPr>
          <w:fldChar w:fldCharType="end"/>
        </w:r>
      </w:hyperlink>
    </w:p>
    <w:p w14:paraId="7CC55DE4" w14:textId="325657E8" w:rsidR="009B072B" w:rsidRDefault="00C260DD">
      <w:pPr>
        <w:pStyle w:val="TOC3"/>
        <w:tabs>
          <w:tab w:val="left" w:pos="1584"/>
        </w:tabs>
        <w:rPr>
          <w:rFonts w:asciiTheme="minorHAnsi" w:eastAsiaTheme="minorEastAsia" w:hAnsiTheme="minorHAnsi" w:cstheme="minorBidi"/>
          <w:noProof/>
          <w:sz w:val="22"/>
          <w:szCs w:val="22"/>
        </w:rPr>
      </w:pPr>
      <w:hyperlink w:anchor="_Toc518548697" w:history="1">
        <w:r w:rsidR="009B072B" w:rsidRPr="00BE461B">
          <w:rPr>
            <w:rStyle w:val="Hyperlink"/>
            <w:noProof/>
          </w:rPr>
          <w:t>3.21.4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_Toc518548697 \h </w:instrText>
        </w:r>
        <w:r w:rsidR="009B072B">
          <w:rPr>
            <w:noProof/>
            <w:webHidden/>
          </w:rPr>
        </w:r>
        <w:r w:rsidR="009B072B">
          <w:rPr>
            <w:noProof/>
            <w:webHidden/>
          </w:rPr>
          <w:fldChar w:fldCharType="separate"/>
        </w:r>
        <w:r w:rsidR="00996D46">
          <w:rPr>
            <w:noProof/>
            <w:webHidden/>
          </w:rPr>
          <w:t>154</w:t>
        </w:r>
        <w:r w:rsidR="009B072B">
          <w:rPr>
            <w:noProof/>
            <w:webHidden/>
          </w:rPr>
          <w:fldChar w:fldCharType="end"/>
        </w:r>
      </w:hyperlink>
    </w:p>
    <w:p w14:paraId="3AAFF096" w14:textId="18BC31F7" w:rsidR="009B072B" w:rsidRDefault="00C260DD">
      <w:pPr>
        <w:pStyle w:val="TOC3"/>
        <w:tabs>
          <w:tab w:val="left" w:pos="1584"/>
        </w:tabs>
        <w:rPr>
          <w:rFonts w:asciiTheme="minorHAnsi" w:eastAsiaTheme="minorEastAsia" w:hAnsiTheme="minorHAnsi" w:cstheme="minorBidi"/>
          <w:noProof/>
          <w:sz w:val="22"/>
          <w:szCs w:val="22"/>
        </w:rPr>
      </w:pPr>
      <w:hyperlink w:anchor="_Toc518548698" w:history="1">
        <w:r w:rsidR="009B072B" w:rsidRPr="00BE461B">
          <w:rPr>
            <w:rStyle w:val="Hyperlink"/>
            <w:noProof/>
          </w:rPr>
          <w:t>3.21.5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_Toc518548698 \h </w:instrText>
        </w:r>
        <w:r w:rsidR="009B072B">
          <w:rPr>
            <w:noProof/>
            <w:webHidden/>
          </w:rPr>
        </w:r>
        <w:r w:rsidR="009B072B">
          <w:rPr>
            <w:noProof/>
            <w:webHidden/>
          </w:rPr>
          <w:fldChar w:fldCharType="separate"/>
        </w:r>
        <w:r w:rsidR="00996D46">
          <w:rPr>
            <w:noProof/>
            <w:webHidden/>
          </w:rPr>
          <w:t>166</w:t>
        </w:r>
        <w:r w:rsidR="009B072B">
          <w:rPr>
            <w:noProof/>
            <w:webHidden/>
          </w:rPr>
          <w:fldChar w:fldCharType="end"/>
        </w:r>
      </w:hyperlink>
    </w:p>
    <w:p w14:paraId="0AAD6E9B" w14:textId="7CCBB22F" w:rsidR="009B072B" w:rsidRDefault="00C260DD">
      <w:pPr>
        <w:pStyle w:val="TOC2"/>
        <w:tabs>
          <w:tab w:val="left" w:pos="1152"/>
        </w:tabs>
        <w:rPr>
          <w:rFonts w:asciiTheme="minorHAnsi" w:eastAsiaTheme="minorEastAsia" w:hAnsiTheme="minorHAnsi" w:cstheme="minorBidi"/>
          <w:noProof/>
          <w:sz w:val="22"/>
          <w:szCs w:val="22"/>
        </w:rPr>
      </w:pPr>
      <w:hyperlink w:anchor="_Toc518548699" w:history="1">
        <w:r w:rsidR="009B072B" w:rsidRPr="00BE461B">
          <w:rPr>
            <w:rStyle w:val="Hyperlink"/>
            <w:noProof/>
          </w:rPr>
          <w:t>3.22</w:t>
        </w:r>
        <w:r w:rsidR="009B072B">
          <w:rPr>
            <w:rFonts w:asciiTheme="minorHAnsi" w:eastAsiaTheme="minorEastAsia" w:hAnsiTheme="minorHAnsi" w:cstheme="minorBidi"/>
            <w:noProof/>
            <w:sz w:val="22"/>
            <w:szCs w:val="22"/>
          </w:rPr>
          <w:tab/>
        </w:r>
        <w:r w:rsidR="009B072B" w:rsidRPr="00BE461B">
          <w:rPr>
            <w:rStyle w:val="Hyperlink"/>
            <w:noProof/>
          </w:rPr>
          <w:t>Patient Demographics and Visit Query [ITI-22]</w:t>
        </w:r>
        <w:r w:rsidR="009B072B">
          <w:rPr>
            <w:noProof/>
            <w:webHidden/>
          </w:rPr>
          <w:tab/>
        </w:r>
        <w:r w:rsidR="009B072B">
          <w:rPr>
            <w:noProof/>
            <w:webHidden/>
          </w:rPr>
          <w:fldChar w:fldCharType="begin"/>
        </w:r>
        <w:r w:rsidR="009B072B">
          <w:rPr>
            <w:noProof/>
            <w:webHidden/>
          </w:rPr>
          <w:instrText xml:space="preserve"> PAGEREF _Toc518548699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3A78E80E" w14:textId="25F9E8F7" w:rsidR="009B072B" w:rsidRDefault="00C260DD">
      <w:pPr>
        <w:pStyle w:val="TOC3"/>
        <w:tabs>
          <w:tab w:val="left" w:pos="1584"/>
        </w:tabs>
        <w:rPr>
          <w:rFonts w:asciiTheme="minorHAnsi" w:eastAsiaTheme="minorEastAsia" w:hAnsiTheme="minorHAnsi" w:cstheme="minorBidi"/>
          <w:noProof/>
          <w:sz w:val="22"/>
          <w:szCs w:val="22"/>
        </w:rPr>
      </w:pPr>
      <w:hyperlink w:anchor="_Toc518548700" w:history="1">
        <w:r w:rsidR="009B072B" w:rsidRPr="00BE461B">
          <w:rPr>
            <w:rStyle w:val="Hyperlink"/>
            <w:noProof/>
          </w:rPr>
          <w:t>3.22.1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_Toc518548700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4B6B4052" w14:textId="3252DFF8" w:rsidR="009B072B" w:rsidRDefault="00C260DD">
      <w:pPr>
        <w:pStyle w:val="TOC3"/>
        <w:tabs>
          <w:tab w:val="left" w:pos="1584"/>
        </w:tabs>
        <w:rPr>
          <w:rFonts w:asciiTheme="minorHAnsi" w:eastAsiaTheme="minorEastAsia" w:hAnsiTheme="minorHAnsi" w:cstheme="minorBidi"/>
          <w:noProof/>
          <w:sz w:val="22"/>
          <w:szCs w:val="22"/>
        </w:rPr>
      </w:pPr>
      <w:hyperlink w:anchor="_Toc518548701" w:history="1">
        <w:r w:rsidR="009B072B" w:rsidRPr="00BE461B">
          <w:rPr>
            <w:rStyle w:val="Hyperlink"/>
            <w:noProof/>
          </w:rPr>
          <w:t>3.22.2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_Toc518548701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6C8F5E75" w14:textId="402E72B2" w:rsidR="009B072B" w:rsidRDefault="00C260DD">
      <w:pPr>
        <w:pStyle w:val="TOC3"/>
        <w:tabs>
          <w:tab w:val="left" w:pos="1584"/>
        </w:tabs>
        <w:rPr>
          <w:rFonts w:asciiTheme="minorHAnsi" w:eastAsiaTheme="minorEastAsia" w:hAnsiTheme="minorHAnsi" w:cstheme="minorBidi"/>
          <w:noProof/>
          <w:sz w:val="22"/>
          <w:szCs w:val="22"/>
        </w:rPr>
      </w:pPr>
      <w:hyperlink w:anchor="_Toc518548702" w:history="1">
        <w:r w:rsidR="009B072B" w:rsidRPr="00BE461B">
          <w:rPr>
            <w:rStyle w:val="Hyperlink"/>
            <w:noProof/>
          </w:rPr>
          <w:t>3.22.3</w:t>
        </w:r>
        <w:r w:rsidR="009B072B">
          <w:rPr>
            <w:rFonts w:asciiTheme="minorHAnsi" w:eastAsiaTheme="minorEastAsia" w:hAnsiTheme="minorHAnsi" w:cstheme="minorBidi"/>
            <w:noProof/>
            <w:sz w:val="22"/>
            <w:szCs w:val="22"/>
          </w:rPr>
          <w:tab/>
        </w:r>
        <w:r w:rsidR="009B072B" w:rsidRPr="00BE461B">
          <w:rPr>
            <w:rStyle w:val="Hyperlink"/>
            <w:noProof/>
          </w:rPr>
          <w:t>Referenced Standards</w:t>
        </w:r>
        <w:r w:rsidR="009B072B">
          <w:rPr>
            <w:noProof/>
            <w:webHidden/>
          </w:rPr>
          <w:tab/>
        </w:r>
        <w:r w:rsidR="009B072B">
          <w:rPr>
            <w:noProof/>
            <w:webHidden/>
          </w:rPr>
          <w:fldChar w:fldCharType="begin"/>
        </w:r>
        <w:r w:rsidR="009B072B">
          <w:rPr>
            <w:noProof/>
            <w:webHidden/>
          </w:rPr>
          <w:instrText xml:space="preserve"> PAGEREF _Toc518548702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53279215" w14:textId="07B14FFC" w:rsidR="009B072B" w:rsidRDefault="00C260DD">
      <w:pPr>
        <w:pStyle w:val="TOC3"/>
        <w:tabs>
          <w:tab w:val="left" w:pos="1584"/>
        </w:tabs>
        <w:rPr>
          <w:rFonts w:asciiTheme="minorHAnsi" w:eastAsiaTheme="minorEastAsia" w:hAnsiTheme="minorHAnsi" w:cstheme="minorBidi"/>
          <w:noProof/>
          <w:sz w:val="22"/>
          <w:szCs w:val="22"/>
        </w:rPr>
      </w:pPr>
      <w:hyperlink w:anchor="_Toc518548703" w:history="1">
        <w:r w:rsidR="009B072B" w:rsidRPr="00BE461B">
          <w:rPr>
            <w:rStyle w:val="Hyperlink"/>
            <w:noProof/>
          </w:rPr>
          <w:t>3.22.4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_Toc518548703 \h </w:instrText>
        </w:r>
        <w:r w:rsidR="009B072B">
          <w:rPr>
            <w:noProof/>
            <w:webHidden/>
          </w:rPr>
        </w:r>
        <w:r w:rsidR="009B072B">
          <w:rPr>
            <w:noProof/>
            <w:webHidden/>
          </w:rPr>
          <w:fldChar w:fldCharType="separate"/>
        </w:r>
        <w:r w:rsidR="00996D46">
          <w:rPr>
            <w:noProof/>
            <w:webHidden/>
          </w:rPr>
          <w:t>171</w:t>
        </w:r>
        <w:r w:rsidR="009B072B">
          <w:rPr>
            <w:noProof/>
            <w:webHidden/>
          </w:rPr>
          <w:fldChar w:fldCharType="end"/>
        </w:r>
      </w:hyperlink>
    </w:p>
    <w:p w14:paraId="301C18E8" w14:textId="6440C098" w:rsidR="009B072B" w:rsidRDefault="00C260DD">
      <w:pPr>
        <w:pStyle w:val="TOC3"/>
        <w:tabs>
          <w:tab w:val="left" w:pos="1584"/>
        </w:tabs>
        <w:rPr>
          <w:rFonts w:asciiTheme="minorHAnsi" w:eastAsiaTheme="minorEastAsia" w:hAnsiTheme="minorHAnsi" w:cstheme="minorBidi"/>
          <w:noProof/>
          <w:sz w:val="22"/>
          <w:szCs w:val="22"/>
        </w:rPr>
      </w:pPr>
      <w:hyperlink w:anchor="_Toc518548704" w:history="1">
        <w:r w:rsidR="009B072B" w:rsidRPr="00BE461B">
          <w:rPr>
            <w:rStyle w:val="Hyperlink"/>
            <w:noProof/>
          </w:rPr>
          <w:t>3.22.5</w:t>
        </w:r>
        <w:r w:rsidR="009B072B">
          <w:rPr>
            <w:rFonts w:asciiTheme="minorHAnsi" w:eastAsiaTheme="minorEastAsia" w:hAnsiTheme="minorHAnsi" w:cstheme="minorBidi"/>
            <w:noProof/>
            <w:sz w:val="22"/>
            <w:szCs w:val="22"/>
          </w:rPr>
          <w:tab/>
        </w:r>
        <w:r w:rsidR="009B072B" w:rsidRPr="00BE461B">
          <w:rPr>
            <w:rStyle w:val="Hyperlink"/>
            <w:noProof/>
          </w:rPr>
          <w:t>Security Considerations</w:t>
        </w:r>
        <w:r w:rsidR="009B072B">
          <w:rPr>
            <w:noProof/>
            <w:webHidden/>
          </w:rPr>
          <w:tab/>
        </w:r>
        <w:r w:rsidR="009B072B">
          <w:rPr>
            <w:noProof/>
            <w:webHidden/>
          </w:rPr>
          <w:fldChar w:fldCharType="begin"/>
        </w:r>
        <w:r w:rsidR="009B072B">
          <w:rPr>
            <w:noProof/>
            <w:webHidden/>
          </w:rPr>
          <w:instrText xml:space="preserve"> PAGEREF _Toc518548704 \h </w:instrText>
        </w:r>
        <w:r w:rsidR="009B072B">
          <w:rPr>
            <w:noProof/>
            <w:webHidden/>
          </w:rPr>
        </w:r>
        <w:r w:rsidR="009B072B">
          <w:rPr>
            <w:noProof/>
            <w:webHidden/>
          </w:rPr>
          <w:fldChar w:fldCharType="separate"/>
        </w:r>
        <w:r w:rsidR="00996D46">
          <w:rPr>
            <w:noProof/>
            <w:webHidden/>
          </w:rPr>
          <w:t>186</w:t>
        </w:r>
        <w:r w:rsidR="009B072B">
          <w:rPr>
            <w:noProof/>
            <w:webHidden/>
          </w:rPr>
          <w:fldChar w:fldCharType="end"/>
        </w:r>
      </w:hyperlink>
    </w:p>
    <w:p w14:paraId="40F437A0" w14:textId="3A882AB2" w:rsidR="009B072B" w:rsidRDefault="00C260DD">
      <w:pPr>
        <w:pStyle w:val="TOC2"/>
        <w:tabs>
          <w:tab w:val="left" w:pos="1152"/>
        </w:tabs>
        <w:rPr>
          <w:rFonts w:asciiTheme="minorHAnsi" w:eastAsiaTheme="minorEastAsia" w:hAnsiTheme="minorHAnsi" w:cstheme="minorBidi"/>
          <w:noProof/>
          <w:sz w:val="22"/>
          <w:szCs w:val="22"/>
        </w:rPr>
      </w:pPr>
      <w:hyperlink w:anchor="_Toc518548705" w:history="1">
        <w:r w:rsidR="009B072B" w:rsidRPr="00BE461B">
          <w:rPr>
            <w:rStyle w:val="Hyperlink"/>
            <w:noProof/>
          </w:rPr>
          <w:t>3.23</w:t>
        </w:r>
        <w:r w:rsidR="009B072B">
          <w:rPr>
            <w:rFonts w:asciiTheme="minorHAnsi" w:eastAsiaTheme="minorEastAsia" w:hAnsiTheme="minorHAnsi" w:cstheme="minorBidi"/>
            <w:noProof/>
            <w:sz w:val="22"/>
            <w:szCs w:val="22"/>
          </w:rPr>
          <w:tab/>
        </w:r>
        <w:r w:rsidR="009B072B" w:rsidRPr="00BE461B">
          <w:rPr>
            <w:rStyle w:val="Hyperlink"/>
            <w:noProof/>
          </w:rPr>
          <w:t>Find Personnel White Pages [ITI-23]</w:t>
        </w:r>
        <w:r w:rsidR="009B072B">
          <w:rPr>
            <w:noProof/>
            <w:webHidden/>
          </w:rPr>
          <w:tab/>
        </w:r>
        <w:r w:rsidR="009B072B">
          <w:rPr>
            <w:noProof/>
            <w:webHidden/>
          </w:rPr>
          <w:fldChar w:fldCharType="begin"/>
        </w:r>
        <w:r w:rsidR="009B072B">
          <w:rPr>
            <w:noProof/>
            <w:webHidden/>
          </w:rPr>
          <w:instrText xml:space="preserve"> PAGEREF _Toc518548705 \h </w:instrText>
        </w:r>
        <w:r w:rsidR="009B072B">
          <w:rPr>
            <w:noProof/>
            <w:webHidden/>
          </w:rPr>
        </w:r>
        <w:r w:rsidR="009B072B">
          <w:rPr>
            <w:noProof/>
            <w:webHidden/>
          </w:rPr>
          <w:fldChar w:fldCharType="separate"/>
        </w:r>
        <w:r w:rsidR="00996D46">
          <w:rPr>
            <w:noProof/>
            <w:webHidden/>
          </w:rPr>
          <w:t>189</w:t>
        </w:r>
        <w:r w:rsidR="009B072B">
          <w:rPr>
            <w:noProof/>
            <w:webHidden/>
          </w:rPr>
          <w:fldChar w:fldCharType="end"/>
        </w:r>
      </w:hyperlink>
    </w:p>
    <w:p w14:paraId="7406C991" w14:textId="12977042" w:rsidR="009B072B" w:rsidRDefault="00C260DD">
      <w:pPr>
        <w:pStyle w:val="TOC3"/>
        <w:tabs>
          <w:tab w:val="left" w:pos="1584"/>
        </w:tabs>
        <w:rPr>
          <w:rFonts w:asciiTheme="minorHAnsi" w:eastAsiaTheme="minorEastAsia" w:hAnsiTheme="minorHAnsi" w:cstheme="minorBidi"/>
          <w:noProof/>
          <w:sz w:val="22"/>
          <w:szCs w:val="22"/>
        </w:rPr>
      </w:pPr>
      <w:hyperlink w:anchor="_Toc518548706" w:history="1">
        <w:r w:rsidR="009B072B" w:rsidRPr="00BE461B">
          <w:rPr>
            <w:rStyle w:val="Hyperlink"/>
            <w:noProof/>
          </w:rPr>
          <w:t>3.23.1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_Toc518548706 \h </w:instrText>
        </w:r>
        <w:r w:rsidR="009B072B">
          <w:rPr>
            <w:noProof/>
            <w:webHidden/>
          </w:rPr>
        </w:r>
        <w:r w:rsidR="009B072B">
          <w:rPr>
            <w:noProof/>
            <w:webHidden/>
          </w:rPr>
          <w:fldChar w:fldCharType="separate"/>
        </w:r>
        <w:r w:rsidR="00996D46">
          <w:rPr>
            <w:noProof/>
            <w:webHidden/>
          </w:rPr>
          <w:t>189</w:t>
        </w:r>
        <w:r w:rsidR="009B072B">
          <w:rPr>
            <w:noProof/>
            <w:webHidden/>
          </w:rPr>
          <w:fldChar w:fldCharType="end"/>
        </w:r>
      </w:hyperlink>
    </w:p>
    <w:p w14:paraId="436FB4B7" w14:textId="179A6B77" w:rsidR="009B072B" w:rsidRDefault="00C260DD">
      <w:pPr>
        <w:pStyle w:val="TOC3"/>
        <w:tabs>
          <w:tab w:val="left" w:pos="1584"/>
        </w:tabs>
        <w:rPr>
          <w:rFonts w:asciiTheme="minorHAnsi" w:eastAsiaTheme="minorEastAsia" w:hAnsiTheme="minorHAnsi" w:cstheme="minorBidi"/>
          <w:noProof/>
          <w:sz w:val="22"/>
          <w:szCs w:val="22"/>
        </w:rPr>
      </w:pPr>
      <w:hyperlink w:anchor="_Toc518548707" w:history="1">
        <w:r w:rsidR="009B072B" w:rsidRPr="00BE461B">
          <w:rPr>
            <w:rStyle w:val="Hyperlink"/>
            <w:noProof/>
          </w:rPr>
          <w:t>3.23.2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_Toc518548707 \h </w:instrText>
        </w:r>
        <w:r w:rsidR="009B072B">
          <w:rPr>
            <w:noProof/>
            <w:webHidden/>
          </w:rPr>
        </w:r>
        <w:r w:rsidR="009B072B">
          <w:rPr>
            <w:noProof/>
            <w:webHidden/>
          </w:rPr>
          <w:fldChar w:fldCharType="separate"/>
        </w:r>
        <w:r w:rsidR="00996D46">
          <w:rPr>
            <w:noProof/>
            <w:webHidden/>
          </w:rPr>
          <w:t>189</w:t>
        </w:r>
        <w:r w:rsidR="009B072B">
          <w:rPr>
            <w:noProof/>
            <w:webHidden/>
          </w:rPr>
          <w:fldChar w:fldCharType="end"/>
        </w:r>
      </w:hyperlink>
    </w:p>
    <w:p w14:paraId="2F749FD5" w14:textId="6C2C9073" w:rsidR="009B072B" w:rsidRDefault="00C260DD">
      <w:pPr>
        <w:pStyle w:val="TOC3"/>
        <w:tabs>
          <w:tab w:val="left" w:pos="1584"/>
        </w:tabs>
        <w:rPr>
          <w:rFonts w:asciiTheme="minorHAnsi" w:eastAsiaTheme="minorEastAsia" w:hAnsiTheme="minorHAnsi" w:cstheme="minorBidi"/>
          <w:noProof/>
          <w:sz w:val="22"/>
          <w:szCs w:val="22"/>
        </w:rPr>
      </w:pPr>
      <w:hyperlink w:anchor="_Toc518548708" w:history="1">
        <w:r w:rsidR="009B072B" w:rsidRPr="00BE461B">
          <w:rPr>
            <w:rStyle w:val="Hyperlink"/>
            <w:noProof/>
          </w:rPr>
          <w:t>3.23.3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_Toc518548708 \h </w:instrText>
        </w:r>
        <w:r w:rsidR="009B072B">
          <w:rPr>
            <w:noProof/>
            <w:webHidden/>
          </w:rPr>
        </w:r>
        <w:r w:rsidR="009B072B">
          <w:rPr>
            <w:noProof/>
            <w:webHidden/>
          </w:rPr>
          <w:fldChar w:fldCharType="separate"/>
        </w:r>
        <w:r w:rsidR="00996D46">
          <w:rPr>
            <w:noProof/>
            <w:webHidden/>
          </w:rPr>
          <w:t>190</w:t>
        </w:r>
        <w:r w:rsidR="009B072B">
          <w:rPr>
            <w:noProof/>
            <w:webHidden/>
          </w:rPr>
          <w:fldChar w:fldCharType="end"/>
        </w:r>
      </w:hyperlink>
    </w:p>
    <w:p w14:paraId="28246F91" w14:textId="7154FA05" w:rsidR="009B072B" w:rsidRDefault="00C260DD">
      <w:pPr>
        <w:pStyle w:val="TOC3"/>
        <w:tabs>
          <w:tab w:val="left" w:pos="1584"/>
        </w:tabs>
        <w:rPr>
          <w:rFonts w:asciiTheme="minorHAnsi" w:eastAsiaTheme="minorEastAsia" w:hAnsiTheme="minorHAnsi" w:cstheme="minorBidi"/>
          <w:noProof/>
          <w:sz w:val="22"/>
          <w:szCs w:val="22"/>
        </w:rPr>
      </w:pPr>
      <w:hyperlink w:anchor="_Toc518548709" w:history="1">
        <w:r w:rsidR="009B072B" w:rsidRPr="00BE461B">
          <w:rPr>
            <w:rStyle w:val="Hyperlink"/>
            <w:noProof/>
          </w:rPr>
          <w:t>3.23.4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_Toc518548709 \h </w:instrText>
        </w:r>
        <w:r w:rsidR="009B072B">
          <w:rPr>
            <w:noProof/>
            <w:webHidden/>
          </w:rPr>
        </w:r>
        <w:r w:rsidR="009B072B">
          <w:rPr>
            <w:noProof/>
            <w:webHidden/>
          </w:rPr>
          <w:fldChar w:fldCharType="separate"/>
        </w:r>
        <w:r w:rsidR="00996D46">
          <w:rPr>
            <w:noProof/>
            <w:webHidden/>
          </w:rPr>
          <w:t>190</w:t>
        </w:r>
        <w:r w:rsidR="009B072B">
          <w:rPr>
            <w:noProof/>
            <w:webHidden/>
          </w:rPr>
          <w:fldChar w:fldCharType="end"/>
        </w:r>
      </w:hyperlink>
    </w:p>
    <w:p w14:paraId="18D8E891" w14:textId="1DCCB5BB" w:rsidR="009B072B" w:rsidRDefault="00C260DD">
      <w:pPr>
        <w:pStyle w:val="TOC2"/>
        <w:tabs>
          <w:tab w:val="left" w:pos="1152"/>
        </w:tabs>
        <w:rPr>
          <w:rFonts w:asciiTheme="minorHAnsi" w:eastAsiaTheme="minorEastAsia" w:hAnsiTheme="minorHAnsi" w:cstheme="minorBidi"/>
          <w:noProof/>
          <w:sz w:val="22"/>
          <w:szCs w:val="22"/>
        </w:rPr>
      </w:pPr>
      <w:hyperlink w:anchor="_Toc518548710" w:history="1">
        <w:r w:rsidR="009B072B" w:rsidRPr="00BE461B">
          <w:rPr>
            <w:rStyle w:val="Hyperlink"/>
            <w:noProof/>
          </w:rPr>
          <w:t>3.24</w:t>
        </w:r>
        <w:r w:rsidR="009B072B">
          <w:rPr>
            <w:rFonts w:asciiTheme="minorHAnsi" w:eastAsiaTheme="minorEastAsia" w:hAnsiTheme="minorHAnsi" w:cstheme="minorBidi"/>
            <w:noProof/>
            <w:sz w:val="22"/>
            <w:szCs w:val="22"/>
          </w:rPr>
          <w:tab/>
        </w:r>
        <w:r w:rsidR="009B072B" w:rsidRPr="00BE461B">
          <w:rPr>
            <w:rStyle w:val="Hyperlink"/>
            <w:noProof/>
          </w:rPr>
          <w:t>Query Personnel White Pages [ITI-24]</w:t>
        </w:r>
        <w:r w:rsidR="009B072B">
          <w:rPr>
            <w:noProof/>
            <w:webHidden/>
          </w:rPr>
          <w:tab/>
        </w:r>
        <w:r w:rsidR="009B072B">
          <w:rPr>
            <w:noProof/>
            <w:webHidden/>
          </w:rPr>
          <w:fldChar w:fldCharType="begin"/>
        </w:r>
        <w:r w:rsidR="009B072B">
          <w:rPr>
            <w:noProof/>
            <w:webHidden/>
          </w:rPr>
          <w:instrText xml:space="preserve"> PAGEREF _Toc518548710 \h </w:instrText>
        </w:r>
        <w:r w:rsidR="009B072B">
          <w:rPr>
            <w:noProof/>
            <w:webHidden/>
          </w:rPr>
        </w:r>
        <w:r w:rsidR="009B072B">
          <w:rPr>
            <w:noProof/>
            <w:webHidden/>
          </w:rPr>
          <w:fldChar w:fldCharType="separate"/>
        </w:r>
        <w:r w:rsidR="00996D46">
          <w:rPr>
            <w:noProof/>
            <w:webHidden/>
          </w:rPr>
          <w:t>191</w:t>
        </w:r>
        <w:r w:rsidR="009B072B">
          <w:rPr>
            <w:noProof/>
            <w:webHidden/>
          </w:rPr>
          <w:fldChar w:fldCharType="end"/>
        </w:r>
      </w:hyperlink>
    </w:p>
    <w:p w14:paraId="545EC2D0" w14:textId="4ACD9B9C" w:rsidR="009B072B" w:rsidRDefault="00C260DD">
      <w:pPr>
        <w:pStyle w:val="TOC3"/>
        <w:tabs>
          <w:tab w:val="left" w:pos="1584"/>
        </w:tabs>
        <w:rPr>
          <w:rFonts w:asciiTheme="minorHAnsi" w:eastAsiaTheme="minorEastAsia" w:hAnsiTheme="minorHAnsi" w:cstheme="minorBidi"/>
          <w:noProof/>
          <w:sz w:val="22"/>
          <w:szCs w:val="22"/>
        </w:rPr>
      </w:pPr>
      <w:hyperlink w:anchor="_Toc518548711" w:history="1">
        <w:r w:rsidR="009B072B" w:rsidRPr="00BE461B">
          <w:rPr>
            <w:rStyle w:val="Hyperlink"/>
            <w:noProof/>
          </w:rPr>
          <w:t>3.24.1</w:t>
        </w:r>
        <w:r w:rsidR="009B072B">
          <w:rPr>
            <w:rFonts w:asciiTheme="minorHAnsi" w:eastAsiaTheme="minorEastAsia" w:hAnsiTheme="minorHAnsi" w:cstheme="minorBidi"/>
            <w:noProof/>
            <w:sz w:val="22"/>
            <w:szCs w:val="22"/>
          </w:rPr>
          <w:tab/>
        </w:r>
        <w:r w:rsidR="009B072B" w:rsidRPr="00BE461B">
          <w:rPr>
            <w:rStyle w:val="Hyperlink"/>
            <w:noProof/>
          </w:rPr>
          <w:t>Scope</w:t>
        </w:r>
        <w:r w:rsidR="009B072B">
          <w:rPr>
            <w:noProof/>
            <w:webHidden/>
          </w:rPr>
          <w:tab/>
        </w:r>
        <w:r w:rsidR="009B072B">
          <w:rPr>
            <w:noProof/>
            <w:webHidden/>
          </w:rPr>
          <w:fldChar w:fldCharType="begin"/>
        </w:r>
        <w:r w:rsidR="009B072B">
          <w:rPr>
            <w:noProof/>
            <w:webHidden/>
          </w:rPr>
          <w:instrText xml:space="preserve"> PAGEREF _Toc518548711 \h </w:instrText>
        </w:r>
        <w:r w:rsidR="009B072B">
          <w:rPr>
            <w:noProof/>
            <w:webHidden/>
          </w:rPr>
        </w:r>
        <w:r w:rsidR="009B072B">
          <w:rPr>
            <w:noProof/>
            <w:webHidden/>
          </w:rPr>
          <w:fldChar w:fldCharType="separate"/>
        </w:r>
        <w:r w:rsidR="00996D46">
          <w:rPr>
            <w:noProof/>
            <w:webHidden/>
          </w:rPr>
          <w:t>191</w:t>
        </w:r>
        <w:r w:rsidR="009B072B">
          <w:rPr>
            <w:noProof/>
            <w:webHidden/>
          </w:rPr>
          <w:fldChar w:fldCharType="end"/>
        </w:r>
      </w:hyperlink>
    </w:p>
    <w:p w14:paraId="526491FC" w14:textId="7B0CE917" w:rsidR="009B072B" w:rsidRDefault="00C260DD">
      <w:pPr>
        <w:pStyle w:val="TOC3"/>
        <w:tabs>
          <w:tab w:val="left" w:pos="1584"/>
        </w:tabs>
        <w:rPr>
          <w:rFonts w:asciiTheme="minorHAnsi" w:eastAsiaTheme="minorEastAsia" w:hAnsiTheme="minorHAnsi" w:cstheme="minorBidi"/>
          <w:noProof/>
          <w:sz w:val="22"/>
          <w:szCs w:val="22"/>
        </w:rPr>
      </w:pPr>
      <w:hyperlink w:anchor="_Toc518548712" w:history="1">
        <w:r w:rsidR="009B072B" w:rsidRPr="00BE461B">
          <w:rPr>
            <w:rStyle w:val="Hyperlink"/>
            <w:noProof/>
          </w:rPr>
          <w:t>3.24.2</w:t>
        </w:r>
        <w:r w:rsidR="009B072B">
          <w:rPr>
            <w:rFonts w:asciiTheme="minorHAnsi" w:eastAsiaTheme="minorEastAsia" w:hAnsiTheme="minorHAnsi" w:cstheme="minorBidi"/>
            <w:noProof/>
            <w:sz w:val="22"/>
            <w:szCs w:val="22"/>
          </w:rPr>
          <w:tab/>
        </w:r>
        <w:r w:rsidR="009B072B" w:rsidRPr="00BE461B">
          <w:rPr>
            <w:rStyle w:val="Hyperlink"/>
            <w:noProof/>
          </w:rPr>
          <w:t>Use Case Roles</w:t>
        </w:r>
        <w:r w:rsidR="009B072B">
          <w:rPr>
            <w:noProof/>
            <w:webHidden/>
          </w:rPr>
          <w:tab/>
        </w:r>
        <w:r w:rsidR="009B072B">
          <w:rPr>
            <w:noProof/>
            <w:webHidden/>
          </w:rPr>
          <w:fldChar w:fldCharType="begin"/>
        </w:r>
        <w:r w:rsidR="009B072B">
          <w:rPr>
            <w:noProof/>
            <w:webHidden/>
          </w:rPr>
          <w:instrText xml:space="preserve"> PAGEREF _Toc518548712 \h </w:instrText>
        </w:r>
        <w:r w:rsidR="009B072B">
          <w:rPr>
            <w:noProof/>
            <w:webHidden/>
          </w:rPr>
        </w:r>
        <w:r w:rsidR="009B072B">
          <w:rPr>
            <w:noProof/>
            <w:webHidden/>
          </w:rPr>
          <w:fldChar w:fldCharType="separate"/>
        </w:r>
        <w:r w:rsidR="00996D46">
          <w:rPr>
            <w:noProof/>
            <w:webHidden/>
          </w:rPr>
          <w:t>192</w:t>
        </w:r>
        <w:r w:rsidR="009B072B">
          <w:rPr>
            <w:noProof/>
            <w:webHidden/>
          </w:rPr>
          <w:fldChar w:fldCharType="end"/>
        </w:r>
      </w:hyperlink>
    </w:p>
    <w:p w14:paraId="77414404" w14:textId="5B7DFCC3" w:rsidR="009B072B" w:rsidRDefault="00C260DD">
      <w:pPr>
        <w:pStyle w:val="TOC3"/>
        <w:tabs>
          <w:tab w:val="left" w:pos="1584"/>
        </w:tabs>
        <w:rPr>
          <w:rFonts w:asciiTheme="minorHAnsi" w:eastAsiaTheme="minorEastAsia" w:hAnsiTheme="minorHAnsi" w:cstheme="minorBidi"/>
          <w:noProof/>
          <w:sz w:val="22"/>
          <w:szCs w:val="22"/>
        </w:rPr>
      </w:pPr>
      <w:hyperlink w:anchor="_Toc518548713" w:history="1">
        <w:r w:rsidR="009B072B" w:rsidRPr="00BE461B">
          <w:rPr>
            <w:rStyle w:val="Hyperlink"/>
            <w:noProof/>
          </w:rPr>
          <w:t>3.24.3</w:t>
        </w:r>
        <w:r w:rsidR="009B072B">
          <w:rPr>
            <w:rFonts w:asciiTheme="minorHAnsi" w:eastAsiaTheme="minorEastAsia" w:hAnsiTheme="minorHAnsi" w:cstheme="minorBidi"/>
            <w:noProof/>
            <w:sz w:val="22"/>
            <w:szCs w:val="22"/>
          </w:rPr>
          <w:tab/>
        </w:r>
        <w:r w:rsidR="009B072B" w:rsidRPr="00BE461B">
          <w:rPr>
            <w:rStyle w:val="Hyperlink"/>
            <w:noProof/>
          </w:rPr>
          <w:t>Referenced Standard</w:t>
        </w:r>
        <w:r w:rsidR="009B072B">
          <w:rPr>
            <w:noProof/>
            <w:webHidden/>
          </w:rPr>
          <w:tab/>
        </w:r>
        <w:r w:rsidR="009B072B">
          <w:rPr>
            <w:noProof/>
            <w:webHidden/>
          </w:rPr>
          <w:fldChar w:fldCharType="begin"/>
        </w:r>
        <w:r w:rsidR="009B072B">
          <w:rPr>
            <w:noProof/>
            <w:webHidden/>
          </w:rPr>
          <w:instrText xml:space="preserve"> PAGEREF _Toc518548713 \h </w:instrText>
        </w:r>
        <w:r w:rsidR="009B072B">
          <w:rPr>
            <w:noProof/>
            <w:webHidden/>
          </w:rPr>
        </w:r>
        <w:r w:rsidR="009B072B">
          <w:rPr>
            <w:noProof/>
            <w:webHidden/>
          </w:rPr>
          <w:fldChar w:fldCharType="separate"/>
        </w:r>
        <w:r w:rsidR="00996D46">
          <w:rPr>
            <w:noProof/>
            <w:webHidden/>
          </w:rPr>
          <w:t>192</w:t>
        </w:r>
        <w:r w:rsidR="009B072B">
          <w:rPr>
            <w:noProof/>
            <w:webHidden/>
          </w:rPr>
          <w:fldChar w:fldCharType="end"/>
        </w:r>
      </w:hyperlink>
    </w:p>
    <w:p w14:paraId="1DDB34A2" w14:textId="54758935" w:rsidR="009B072B" w:rsidRDefault="00C260DD">
      <w:pPr>
        <w:pStyle w:val="TOC3"/>
        <w:tabs>
          <w:tab w:val="left" w:pos="1584"/>
        </w:tabs>
        <w:rPr>
          <w:rFonts w:asciiTheme="minorHAnsi" w:eastAsiaTheme="minorEastAsia" w:hAnsiTheme="minorHAnsi" w:cstheme="minorBidi"/>
          <w:noProof/>
          <w:sz w:val="22"/>
          <w:szCs w:val="22"/>
        </w:rPr>
      </w:pPr>
      <w:hyperlink w:anchor="_Toc518548714" w:history="1">
        <w:r w:rsidR="009B072B" w:rsidRPr="00BE461B">
          <w:rPr>
            <w:rStyle w:val="Hyperlink"/>
            <w:noProof/>
          </w:rPr>
          <w:t>3.24.4</w:t>
        </w:r>
        <w:r w:rsidR="009B072B">
          <w:rPr>
            <w:rFonts w:asciiTheme="minorHAnsi" w:eastAsiaTheme="minorEastAsia" w:hAnsiTheme="minorHAnsi" w:cstheme="minorBidi"/>
            <w:noProof/>
            <w:sz w:val="22"/>
            <w:szCs w:val="22"/>
          </w:rPr>
          <w:tab/>
        </w:r>
        <w:r w:rsidR="009B072B" w:rsidRPr="00BE461B">
          <w:rPr>
            <w:rStyle w:val="Hyperlink"/>
            <w:noProof/>
          </w:rPr>
          <w:t>Interaction Diagram</w:t>
        </w:r>
        <w:r w:rsidR="009B072B">
          <w:rPr>
            <w:noProof/>
            <w:webHidden/>
          </w:rPr>
          <w:tab/>
        </w:r>
        <w:r w:rsidR="009B072B">
          <w:rPr>
            <w:noProof/>
            <w:webHidden/>
          </w:rPr>
          <w:fldChar w:fldCharType="begin"/>
        </w:r>
        <w:r w:rsidR="009B072B">
          <w:rPr>
            <w:noProof/>
            <w:webHidden/>
          </w:rPr>
          <w:instrText xml:space="preserve"> PAGEREF _Toc518548714 \h </w:instrText>
        </w:r>
        <w:r w:rsidR="009B072B">
          <w:rPr>
            <w:noProof/>
            <w:webHidden/>
          </w:rPr>
        </w:r>
        <w:r w:rsidR="009B072B">
          <w:rPr>
            <w:noProof/>
            <w:webHidden/>
          </w:rPr>
          <w:fldChar w:fldCharType="separate"/>
        </w:r>
        <w:r w:rsidR="00996D46">
          <w:rPr>
            <w:noProof/>
            <w:webHidden/>
          </w:rPr>
          <w:t>193</w:t>
        </w:r>
        <w:r w:rsidR="009B072B">
          <w:rPr>
            <w:noProof/>
            <w:webHidden/>
          </w:rPr>
          <w:fldChar w:fldCharType="end"/>
        </w:r>
      </w:hyperlink>
    </w:p>
    <w:p w14:paraId="7D7EE2F8" w14:textId="63C3C145" w:rsidR="009B072B" w:rsidRDefault="00C260DD">
      <w:pPr>
        <w:pStyle w:val="TOC3"/>
        <w:tabs>
          <w:tab w:val="left" w:pos="1584"/>
        </w:tabs>
        <w:rPr>
          <w:rFonts w:asciiTheme="minorHAnsi" w:eastAsiaTheme="minorEastAsia" w:hAnsiTheme="minorHAnsi" w:cstheme="minorBidi"/>
          <w:noProof/>
          <w:sz w:val="22"/>
          <w:szCs w:val="22"/>
        </w:rPr>
      </w:pPr>
      <w:hyperlink w:anchor="_Toc518548715" w:history="1">
        <w:r w:rsidR="009B072B" w:rsidRPr="00BE461B">
          <w:rPr>
            <w:rStyle w:val="Hyperlink"/>
            <w:noProof/>
          </w:rPr>
          <w:t>3.24.5</w:t>
        </w:r>
        <w:r w:rsidR="009B072B">
          <w:rPr>
            <w:rFonts w:asciiTheme="minorHAnsi" w:eastAsiaTheme="minorEastAsia" w:hAnsiTheme="minorHAnsi" w:cstheme="minorBidi"/>
            <w:noProof/>
            <w:sz w:val="22"/>
            <w:szCs w:val="22"/>
          </w:rPr>
          <w:tab/>
        </w:r>
        <w:r w:rsidR="009B072B" w:rsidRPr="00BE461B">
          <w:rPr>
            <w:rStyle w:val="Hyperlink"/>
            <w:noProof/>
          </w:rPr>
          <w:t>LDAP Query/Response</w:t>
        </w:r>
        <w:r w:rsidR="009B072B">
          <w:rPr>
            <w:noProof/>
            <w:webHidden/>
          </w:rPr>
          <w:tab/>
        </w:r>
        <w:r w:rsidR="009B072B">
          <w:rPr>
            <w:noProof/>
            <w:webHidden/>
          </w:rPr>
          <w:fldChar w:fldCharType="begin"/>
        </w:r>
        <w:r w:rsidR="009B072B">
          <w:rPr>
            <w:noProof/>
            <w:webHidden/>
          </w:rPr>
          <w:instrText xml:space="preserve"> PAGEREF _Toc518548715 \h </w:instrText>
        </w:r>
        <w:r w:rsidR="009B072B">
          <w:rPr>
            <w:noProof/>
            <w:webHidden/>
          </w:rPr>
        </w:r>
        <w:r w:rsidR="009B072B">
          <w:rPr>
            <w:noProof/>
            <w:webHidden/>
          </w:rPr>
          <w:fldChar w:fldCharType="separate"/>
        </w:r>
        <w:r w:rsidR="00996D46">
          <w:rPr>
            <w:noProof/>
            <w:webHidden/>
          </w:rPr>
          <w:t>193</w:t>
        </w:r>
        <w:r w:rsidR="009B072B">
          <w:rPr>
            <w:noProof/>
            <w:webHidden/>
          </w:rPr>
          <w:fldChar w:fldCharType="end"/>
        </w:r>
      </w:hyperlink>
    </w:p>
    <w:p w14:paraId="07D6462C" w14:textId="258EDABB" w:rsidR="009B072B" w:rsidRDefault="00C260DD">
      <w:pPr>
        <w:pStyle w:val="TOC2"/>
        <w:tabs>
          <w:tab w:val="left" w:pos="1152"/>
        </w:tabs>
        <w:rPr>
          <w:rFonts w:asciiTheme="minorHAnsi" w:eastAsiaTheme="minorEastAsia" w:hAnsiTheme="minorHAnsi" w:cstheme="minorBidi"/>
          <w:noProof/>
          <w:sz w:val="22"/>
          <w:szCs w:val="22"/>
        </w:rPr>
      </w:pPr>
      <w:hyperlink w:anchor="_Toc518548716" w:history="1">
        <w:r w:rsidR="009B072B" w:rsidRPr="00BE461B">
          <w:rPr>
            <w:rStyle w:val="Hyperlink"/>
            <w:noProof/>
          </w:rPr>
          <w:t>3.25</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_Toc518548716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424EC60C" w14:textId="7A6A7FC9" w:rsidR="009B072B" w:rsidRDefault="00C260DD">
      <w:pPr>
        <w:pStyle w:val="TOC2"/>
        <w:tabs>
          <w:tab w:val="left" w:pos="1152"/>
        </w:tabs>
        <w:rPr>
          <w:rFonts w:asciiTheme="minorHAnsi" w:eastAsiaTheme="minorEastAsia" w:hAnsiTheme="minorHAnsi" w:cstheme="minorBidi"/>
          <w:noProof/>
          <w:sz w:val="22"/>
          <w:szCs w:val="22"/>
        </w:rPr>
      </w:pPr>
      <w:hyperlink w:anchor="_Toc518548717" w:history="1">
        <w:r w:rsidR="009B072B" w:rsidRPr="00BE461B">
          <w:rPr>
            <w:rStyle w:val="Hyperlink"/>
            <w:noProof/>
          </w:rPr>
          <w:t>3.26</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_Toc518548717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63109FCF" w14:textId="224C2518" w:rsidR="009B072B" w:rsidRDefault="00C260DD">
      <w:pPr>
        <w:pStyle w:val="TOC2"/>
        <w:tabs>
          <w:tab w:val="left" w:pos="1152"/>
        </w:tabs>
        <w:rPr>
          <w:rFonts w:asciiTheme="minorHAnsi" w:eastAsiaTheme="minorEastAsia" w:hAnsiTheme="minorHAnsi" w:cstheme="minorBidi"/>
          <w:noProof/>
          <w:sz w:val="22"/>
          <w:szCs w:val="22"/>
        </w:rPr>
      </w:pPr>
      <w:hyperlink w:anchor="_Toc518548718" w:history="1">
        <w:r w:rsidR="009B072B" w:rsidRPr="00BE461B">
          <w:rPr>
            <w:rStyle w:val="Hyperlink"/>
            <w:noProof/>
          </w:rPr>
          <w:t>3.27</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_Toc518548718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0FCFC628" w14:textId="6C8C5DCD" w:rsidR="009B072B" w:rsidRDefault="00C260DD">
      <w:pPr>
        <w:pStyle w:val="TOC2"/>
        <w:tabs>
          <w:tab w:val="left" w:pos="1152"/>
        </w:tabs>
        <w:rPr>
          <w:rFonts w:asciiTheme="minorHAnsi" w:eastAsiaTheme="minorEastAsia" w:hAnsiTheme="minorHAnsi" w:cstheme="minorBidi"/>
          <w:noProof/>
          <w:sz w:val="22"/>
          <w:szCs w:val="22"/>
        </w:rPr>
      </w:pPr>
      <w:hyperlink w:anchor="_Toc518548719" w:history="1">
        <w:r w:rsidR="009B072B" w:rsidRPr="00BE461B">
          <w:rPr>
            <w:rStyle w:val="Hyperlink"/>
            <w:noProof/>
          </w:rPr>
          <w:t>3.28</w:t>
        </w:r>
        <w:r w:rsidR="009B072B">
          <w:rPr>
            <w:rFonts w:asciiTheme="minorHAnsi" w:eastAsiaTheme="minorEastAsia" w:hAnsiTheme="minorHAnsi" w:cstheme="minorBidi"/>
            <w:noProof/>
            <w:sz w:val="22"/>
            <w:szCs w:val="22"/>
          </w:rPr>
          <w:tab/>
        </w:r>
        <w:r w:rsidR="009B072B" w:rsidRPr="00BE461B">
          <w:rPr>
            <w:rStyle w:val="Hyperlink"/>
            <w:noProof/>
          </w:rPr>
          <w:t>Intentionally Left Blank</w:t>
        </w:r>
        <w:r w:rsidR="009B072B">
          <w:rPr>
            <w:noProof/>
            <w:webHidden/>
          </w:rPr>
          <w:tab/>
        </w:r>
        <w:r w:rsidR="009B072B">
          <w:rPr>
            <w:noProof/>
            <w:webHidden/>
          </w:rPr>
          <w:fldChar w:fldCharType="begin"/>
        </w:r>
        <w:r w:rsidR="009B072B">
          <w:rPr>
            <w:noProof/>
            <w:webHidden/>
          </w:rPr>
          <w:instrText xml:space="preserve"> PAGEREF _Toc518548719 \h </w:instrText>
        </w:r>
        <w:r w:rsidR="009B072B">
          <w:rPr>
            <w:noProof/>
            <w:webHidden/>
          </w:rPr>
        </w:r>
        <w:r w:rsidR="009B072B">
          <w:rPr>
            <w:noProof/>
            <w:webHidden/>
          </w:rPr>
          <w:fldChar w:fldCharType="separate"/>
        </w:r>
        <w:r w:rsidR="00996D46">
          <w:rPr>
            <w:noProof/>
            <w:webHidden/>
          </w:rPr>
          <w:t>204</w:t>
        </w:r>
        <w:r w:rsidR="009B072B">
          <w:rPr>
            <w:noProof/>
            <w:webHidden/>
          </w:rPr>
          <w:fldChar w:fldCharType="end"/>
        </w:r>
      </w:hyperlink>
    </w:p>
    <w:p w14:paraId="178096BB" w14:textId="77777777" w:rsidR="00BD6B97" w:rsidRPr="007A7659" w:rsidRDefault="00BD6B97">
      <w:r w:rsidRPr="007A7659">
        <w:fldChar w:fldCharType="end"/>
      </w:r>
    </w:p>
    <w:p w14:paraId="3B235049" w14:textId="77777777" w:rsidR="00BD6B97" w:rsidRPr="007A7659" w:rsidRDefault="00BD6B97" w:rsidP="00493145">
      <w:pPr>
        <w:pStyle w:val="BodyText"/>
      </w:pPr>
    </w:p>
    <w:p w14:paraId="54CBDDE1" w14:textId="77777777" w:rsidR="00B70DA8" w:rsidRPr="007A7659" w:rsidRDefault="00B70DA8" w:rsidP="004A0919">
      <w:pPr>
        <w:pStyle w:val="Heading1"/>
        <w:numPr>
          <w:ilvl w:val="0"/>
          <w:numId w:val="19"/>
        </w:numPr>
        <w:tabs>
          <w:tab w:val="left" w:pos="432"/>
        </w:tabs>
        <w:rPr>
          <w:noProof w:val="0"/>
        </w:rPr>
      </w:pPr>
      <w:bookmarkStart w:id="0" w:name="_Toc301797270"/>
      <w:bookmarkStart w:id="1" w:name="_Toc500244118"/>
      <w:bookmarkStart w:id="2" w:name="_Toc518548537"/>
      <w:bookmarkStart w:id="3" w:name="_Toc173916075"/>
      <w:bookmarkStart w:id="4" w:name="_Toc174248596"/>
      <w:bookmarkStart w:id="5" w:name="_Toc210805513"/>
      <w:bookmarkStart w:id="6" w:name="_Toc214433987"/>
      <w:bookmarkStart w:id="7" w:name="_Toc214436908"/>
      <w:bookmarkStart w:id="8" w:name="_Toc214437353"/>
      <w:bookmarkStart w:id="9" w:name="_Toc214437669"/>
      <w:bookmarkStart w:id="10" w:name="_Toc214457145"/>
      <w:bookmarkStart w:id="11" w:name="_Toc214461258"/>
      <w:bookmarkStart w:id="12" w:name="_Toc214462879"/>
      <w:r w:rsidRPr="007A7659">
        <w:rPr>
          <w:noProof w:val="0"/>
        </w:rPr>
        <w:lastRenderedPageBreak/>
        <w:t>Introduction</w:t>
      </w:r>
      <w:bookmarkEnd w:id="0"/>
      <w:bookmarkEnd w:id="1"/>
      <w:bookmarkEnd w:id="2"/>
    </w:p>
    <w:p w14:paraId="2C0BE704" w14:textId="77777777" w:rsidR="00B70DA8" w:rsidRPr="007A7659" w:rsidRDefault="00B70DA8" w:rsidP="00B70DA8">
      <w:pPr>
        <w:pStyle w:val="BodyText"/>
      </w:pPr>
      <w:r w:rsidRPr="007A7659">
        <w:t>This document, Volume 2 of the IHE IT Infrastructure (ITI) Technical Framework, defines transactions used in IHE IT Infrastructure profiles.</w:t>
      </w:r>
    </w:p>
    <w:p w14:paraId="5FAA5BF8" w14:textId="77777777" w:rsidR="00B70DA8" w:rsidRPr="007A7659" w:rsidRDefault="00B70DA8" w:rsidP="004A0919">
      <w:pPr>
        <w:pStyle w:val="Heading2"/>
        <w:numPr>
          <w:ilvl w:val="1"/>
          <w:numId w:val="19"/>
        </w:numPr>
        <w:tabs>
          <w:tab w:val="left" w:pos="576"/>
        </w:tabs>
        <w:rPr>
          <w:noProof w:val="0"/>
        </w:rPr>
      </w:pPr>
      <w:bookmarkStart w:id="13" w:name="_Toc301797271"/>
      <w:bookmarkStart w:id="14" w:name="_Toc500244119"/>
      <w:bookmarkStart w:id="15" w:name="_Toc518548538"/>
      <w:r w:rsidRPr="007A7659">
        <w:rPr>
          <w:noProof w:val="0"/>
        </w:rPr>
        <w:t>Introduction to IHE</w:t>
      </w:r>
      <w:bookmarkEnd w:id="13"/>
      <w:bookmarkEnd w:id="14"/>
      <w:bookmarkEnd w:id="15"/>
    </w:p>
    <w:p w14:paraId="259718EE" w14:textId="77777777" w:rsidR="00B70DA8" w:rsidRPr="007A7659" w:rsidRDefault="00B70DA8" w:rsidP="00B70DA8">
      <w:pPr>
        <w:pStyle w:val="BodyText"/>
      </w:pPr>
      <w:r w:rsidRPr="007A765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0A42227" w14:textId="77777777" w:rsidR="00B70DA8" w:rsidRDefault="00B70DA8" w:rsidP="00B70DA8">
      <w:pPr>
        <w:pStyle w:val="BodyText"/>
      </w:pPr>
      <w:r w:rsidRPr="007A765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3BEF4C8" w14:textId="77777777" w:rsidR="00D035CA" w:rsidRPr="007A7659" w:rsidRDefault="00D035CA" w:rsidP="00B70DA8">
      <w:pPr>
        <w:pStyle w:val="BodyText"/>
      </w:pPr>
      <w:r w:rsidRPr="006615BF">
        <w:t xml:space="preserve">For more general information regarding IHE, refer to </w:t>
      </w:r>
      <w:hyperlink r:id="rId11" w:history="1">
        <w:r w:rsidRPr="006615BF">
          <w:rPr>
            <w:rStyle w:val="Hyperlink"/>
          </w:rPr>
          <w:t>www.ihe.net</w:t>
        </w:r>
      </w:hyperlink>
      <w:r w:rsidRPr="006615BF">
        <w:t>. It is strongly recommended that, p</w:t>
      </w:r>
      <w:r>
        <w:t xml:space="preserve">rior to reading this volume, </w:t>
      </w:r>
      <w:r w:rsidRPr="006615BF">
        <w:t>reader</w:t>
      </w:r>
      <w:r>
        <w:t>s</w:t>
      </w:r>
      <w:r w:rsidRPr="006615BF">
        <w:t xml:space="preserve"> familiarize themselves with the concepts defined in the </w:t>
      </w:r>
      <w:hyperlink r:id="rId12" w:anchor="GenIntro" w:history="1">
        <w:r w:rsidRPr="006615BF">
          <w:rPr>
            <w:rStyle w:val="Hyperlink"/>
            <w:i/>
          </w:rPr>
          <w:t>IHE Technical Frameworks General Introduction</w:t>
        </w:r>
      </w:hyperlink>
      <w:r w:rsidRPr="00442DC1">
        <w:t>.</w:t>
      </w:r>
    </w:p>
    <w:p w14:paraId="6FC1627D" w14:textId="77777777" w:rsidR="00570FBB" w:rsidRPr="00BF0A93" w:rsidRDefault="00570FBB" w:rsidP="004A0919">
      <w:pPr>
        <w:pStyle w:val="Heading2"/>
        <w:numPr>
          <w:ilvl w:val="1"/>
          <w:numId w:val="19"/>
        </w:numPr>
        <w:rPr>
          <w:noProof w:val="0"/>
        </w:rPr>
      </w:pPr>
      <w:bookmarkStart w:id="16" w:name="_Toc500243167"/>
      <w:bookmarkStart w:id="17" w:name="_Toc518390555"/>
      <w:bookmarkStart w:id="18" w:name="_Toc473170357"/>
      <w:bookmarkStart w:id="19" w:name="_Toc504625754"/>
      <w:bookmarkStart w:id="20" w:name="_Toc530192906"/>
      <w:bookmarkStart w:id="21" w:name="_Toc1391408"/>
      <w:bookmarkStart w:id="22" w:name="_Toc1455607"/>
      <w:bookmarkStart w:id="23" w:name="_Toc1455662"/>
      <w:bookmarkStart w:id="24" w:name="_Toc301797274"/>
      <w:bookmarkStart w:id="25" w:name="_Toc500244120"/>
      <w:bookmarkStart w:id="26" w:name="_Toc518548539"/>
      <w:r w:rsidRPr="00BF0A93">
        <w:rPr>
          <w:noProof w:val="0"/>
        </w:rPr>
        <w:t xml:space="preserve">Introduction to IHE IT Infrastructure </w:t>
      </w:r>
      <w:bookmarkEnd w:id="16"/>
      <w:r w:rsidRPr="00BF0A93">
        <w:rPr>
          <w:noProof w:val="0"/>
        </w:rPr>
        <w:t>(ITI)</w:t>
      </w:r>
      <w:bookmarkEnd w:id="17"/>
      <w:r>
        <w:rPr>
          <w:noProof w:val="0"/>
        </w:rPr>
        <w:t xml:space="preserve"> Technical Framework</w:t>
      </w:r>
    </w:p>
    <w:p w14:paraId="68EC3A56" w14:textId="77777777" w:rsidR="00570FBB" w:rsidRPr="0044143E" w:rsidRDefault="00570FBB" w:rsidP="00570FBB">
      <w:pPr>
        <w:rPr>
          <w:rFonts w:ascii="Times" w:hAnsi="Times"/>
          <w:sz w:val="20"/>
        </w:rPr>
      </w:pPr>
      <w:r w:rsidRPr="0044143E">
        <w:t>This document, the IHE IT Infrastructure Technical Framework (ITI TF), 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t xml:space="preserve">  </w:t>
      </w:r>
      <w:r w:rsidRPr="0044143E">
        <w:t xml:space="preserve">The latest version of the document is always available at </w:t>
      </w:r>
      <w:hyperlink r:id="rId13" w:history="1">
        <w:r w:rsidRPr="0044143E">
          <w:rPr>
            <w:rStyle w:val="Hyperlink"/>
          </w:rPr>
          <w:t>http://ihe.net/Technical_Frameworks/</w:t>
        </w:r>
      </w:hyperlink>
      <w:r w:rsidRPr="0044143E">
        <w:t>.</w:t>
      </w:r>
    </w:p>
    <w:p w14:paraId="4986E8DB" w14:textId="77777777" w:rsidR="00570FBB" w:rsidRPr="0044143E" w:rsidRDefault="00570FBB" w:rsidP="00570FBB">
      <w:r w:rsidRPr="0044143E">
        <w:t>The IHE IT Infrastructure Technical Framework identifies a subset of the functional components of the healthcare enterprise, called IHE actors, and specifies their interactions in terms of a set of coordinated, standards-based transactions. It describes this body of tr</w:t>
      </w:r>
      <w:r>
        <w:t xml:space="preserve">ansactions in progressively </w:t>
      </w:r>
      <w:r w:rsidRPr="0044143E">
        <w:t>greater depth. The present volume (ITI TF-1) provides a high-level view of IHE functionality, showing the transactions organized into functional units called integration profiles that highlight their capacity to address specific IT Infrastructure requirements</w:t>
      </w:r>
      <w:r>
        <w:t>.</w:t>
      </w:r>
    </w:p>
    <w:p w14:paraId="579FFDD0" w14:textId="77777777" w:rsidR="00B70DA8" w:rsidRPr="007A7659" w:rsidRDefault="00B70DA8" w:rsidP="004A0919">
      <w:pPr>
        <w:pStyle w:val="Heading2"/>
        <w:numPr>
          <w:ilvl w:val="1"/>
          <w:numId w:val="19"/>
        </w:numPr>
        <w:tabs>
          <w:tab w:val="left" w:pos="576"/>
        </w:tabs>
        <w:rPr>
          <w:noProof w:val="0"/>
        </w:rPr>
      </w:pPr>
      <w:r w:rsidRPr="007A7659">
        <w:rPr>
          <w:noProof w:val="0"/>
        </w:rPr>
        <w:t>Intended Audience</w:t>
      </w:r>
      <w:bookmarkEnd w:id="18"/>
      <w:bookmarkEnd w:id="19"/>
      <w:bookmarkEnd w:id="20"/>
      <w:bookmarkEnd w:id="21"/>
      <w:bookmarkEnd w:id="22"/>
      <w:bookmarkEnd w:id="23"/>
      <w:bookmarkEnd w:id="24"/>
      <w:bookmarkEnd w:id="25"/>
      <w:bookmarkEnd w:id="26"/>
      <w:r w:rsidRPr="007A7659">
        <w:rPr>
          <w:noProof w:val="0"/>
        </w:rPr>
        <w:t xml:space="preserve"> </w:t>
      </w:r>
    </w:p>
    <w:p w14:paraId="2FD8EFC0" w14:textId="77777777" w:rsidR="00B70DA8" w:rsidRPr="007A7659" w:rsidRDefault="00B70DA8" w:rsidP="00B70DA8">
      <w:pPr>
        <w:pStyle w:val="BodyText"/>
      </w:pPr>
      <w:bookmarkStart w:id="27" w:name="_Toc473170359"/>
      <w:bookmarkStart w:id="28" w:name="_Toc504625756"/>
      <w:bookmarkStart w:id="29" w:name="_Toc530192908"/>
      <w:bookmarkStart w:id="30" w:name="_Toc1391410"/>
      <w:bookmarkStart w:id="31" w:name="_Toc1455609"/>
      <w:bookmarkStart w:id="32" w:name="_Toc1455664"/>
      <w:r w:rsidRPr="007A7659">
        <w:t>The intended audience of IHE Technical Frameworks Volume 2 is:</w:t>
      </w:r>
    </w:p>
    <w:p w14:paraId="307274C3" w14:textId="77777777" w:rsidR="003D1D3E" w:rsidRPr="007A7659" w:rsidRDefault="003D1D3E" w:rsidP="003D1D3E">
      <w:pPr>
        <w:pStyle w:val="ListBullet2"/>
        <w:numPr>
          <w:ilvl w:val="0"/>
          <w:numId w:val="3"/>
        </w:numPr>
      </w:pPr>
      <w:r w:rsidRPr="00977EA3">
        <w:t>Those interested in integrating healthcare information systems and workflows</w:t>
      </w:r>
    </w:p>
    <w:p w14:paraId="31F638C7" w14:textId="77777777" w:rsidR="00B70DA8" w:rsidRPr="007A7659" w:rsidRDefault="00B70DA8" w:rsidP="00B70DA8">
      <w:pPr>
        <w:pStyle w:val="ListBullet2"/>
        <w:numPr>
          <w:ilvl w:val="0"/>
          <w:numId w:val="3"/>
        </w:numPr>
      </w:pPr>
      <w:r w:rsidRPr="007A7659">
        <w:t xml:space="preserve">IT departments of healthcare institutions </w:t>
      </w:r>
    </w:p>
    <w:p w14:paraId="4DECFF43" w14:textId="77777777" w:rsidR="00B70DA8" w:rsidRPr="007A7659" w:rsidRDefault="00B70DA8" w:rsidP="00B70DA8">
      <w:pPr>
        <w:pStyle w:val="ListBullet2"/>
        <w:numPr>
          <w:ilvl w:val="0"/>
          <w:numId w:val="3"/>
        </w:numPr>
      </w:pPr>
      <w:r w:rsidRPr="007A7659">
        <w:t>Technical staff of vendors participating in the IHE initiative</w:t>
      </w:r>
    </w:p>
    <w:p w14:paraId="1809866F" w14:textId="77777777" w:rsidR="00B70DA8" w:rsidRDefault="00B70DA8" w:rsidP="00B70DA8">
      <w:pPr>
        <w:pStyle w:val="ListBullet2"/>
        <w:numPr>
          <w:ilvl w:val="0"/>
          <w:numId w:val="3"/>
        </w:numPr>
      </w:pPr>
      <w:r w:rsidRPr="007A7659">
        <w:t>Experts involved in standards development</w:t>
      </w:r>
    </w:p>
    <w:p w14:paraId="407702AD" w14:textId="77777777" w:rsidR="00570FBB" w:rsidRPr="00BF0A93" w:rsidRDefault="00570FBB" w:rsidP="004A0919">
      <w:pPr>
        <w:pStyle w:val="Heading2"/>
        <w:numPr>
          <w:ilvl w:val="1"/>
          <w:numId w:val="19"/>
        </w:numPr>
        <w:rPr>
          <w:noProof w:val="0"/>
        </w:rPr>
      </w:pPr>
      <w:bookmarkStart w:id="33" w:name="_Toc500243169"/>
      <w:bookmarkStart w:id="34" w:name="_Toc518390557"/>
      <w:bookmarkStart w:id="35" w:name="_Toc301797273"/>
      <w:bookmarkStart w:id="36" w:name="_Toc500244121"/>
      <w:bookmarkStart w:id="37" w:name="_Toc518548540"/>
      <w:bookmarkEnd w:id="27"/>
      <w:bookmarkEnd w:id="28"/>
      <w:bookmarkEnd w:id="29"/>
      <w:bookmarkEnd w:id="30"/>
      <w:bookmarkEnd w:id="31"/>
      <w:bookmarkEnd w:id="32"/>
      <w:r w:rsidRPr="00BF0A93">
        <w:rPr>
          <w:noProof w:val="0"/>
        </w:rPr>
        <w:lastRenderedPageBreak/>
        <w:t>Prerequisites and Reference Material</w:t>
      </w:r>
      <w:bookmarkEnd w:id="33"/>
      <w:bookmarkEnd w:id="34"/>
    </w:p>
    <w:p w14:paraId="30AE8316" w14:textId="77777777" w:rsidR="00570FBB" w:rsidRPr="00BF0A93" w:rsidRDefault="00570FBB" w:rsidP="00570FBB">
      <w:pPr>
        <w:pStyle w:val="BodyText"/>
      </w:pPr>
      <w:r w:rsidRPr="00BF0A93">
        <w:t xml:space="preserve">For more general information regarding IHE, refer to </w:t>
      </w:r>
      <w:hyperlink r:id="rId14" w:history="1">
        <w:r w:rsidRPr="00BF0A93">
          <w:rPr>
            <w:rStyle w:val="Hyperlink"/>
          </w:rPr>
          <w:t>www.ihe.net</w:t>
        </w:r>
      </w:hyperlink>
      <w:r w:rsidRPr="00BF0A93">
        <w:t xml:space="preserve">. It is strongly recommended that, prior to reading this volume, readers familiarize themselves with the concepts defined in the </w:t>
      </w:r>
      <w:hyperlink r:id="rId15" w:anchor="GenIntro" w:history="1">
        <w:r w:rsidRPr="00BF0A93">
          <w:rPr>
            <w:rStyle w:val="Hyperlink"/>
            <w:i/>
          </w:rPr>
          <w:t>IHE Technical Frameworks General Introduction</w:t>
        </w:r>
      </w:hyperlink>
      <w:r w:rsidRPr="00BF0A93">
        <w:t>.</w:t>
      </w:r>
    </w:p>
    <w:p w14:paraId="31E7AD79" w14:textId="77777777" w:rsidR="00B70DA8" w:rsidRPr="007A7659" w:rsidRDefault="00B70DA8" w:rsidP="004A0919">
      <w:pPr>
        <w:pStyle w:val="Heading2"/>
        <w:numPr>
          <w:ilvl w:val="1"/>
          <w:numId w:val="19"/>
        </w:numPr>
        <w:tabs>
          <w:tab w:val="left" w:pos="576"/>
        </w:tabs>
        <w:rPr>
          <w:noProof w:val="0"/>
        </w:rPr>
      </w:pPr>
      <w:r w:rsidRPr="007A7659">
        <w:rPr>
          <w:noProof w:val="0"/>
        </w:rPr>
        <w:t>Overview of Technical Framework Volume</w:t>
      </w:r>
      <w:r w:rsidR="00995C54">
        <w:rPr>
          <w:noProof w:val="0"/>
        </w:rPr>
        <w:t>s</w:t>
      </w:r>
      <w:r w:rsidRPr="007A7659">
        <w:rPr>
          <w:noProof w:val="0"/>
        </w:rPr>
        <w:t xml:space="preserve"> 2</w:t>
      </w:r>
      <w:bookmarkEnd w:id="35"/>
      <w:bookmarkEnd w:id="36"/>
      <w:bookmarkEnd w:id="37"/>
      <w:r w:rsidR="00995C54">
        <w:rPr>
          <w:noProof w:val="0"/>
        </w:rPr>
        <w:t>a, 2b, 2x, and 3</w:t>
      </w:r>
    </w:p>
    <w:p w14:paraId="1FF6C391" w14:textId="77777777" w:rsidR="00995C54" w:rsidRPr="00977EA3" w:rsidRDefault="00995C54" w:rsidP="004A0919">
      <w:r w:rsidRPr="00977EA3">
        <w:t>The remainder of Section 1 further describes the general nature, purpose and function of the Technical Framework. Section 2 presents the conventions used in this volume to define IHE transactions.</w:t>
      </w:r>
    </w:p>
    <w:p w14:paraId="58B94586" w14:textId="77777777" w:rsidR="00995C54" w:rsidRPr="00977EA3" w:rsidRDefault="00995C54" w:rsidP="00995C54">
      <w:r w:rsidRPr="00977EA3">
        <w:t>Section 3 defines transactions in detail, specifying the roles for each actor, the standards employed, the information exchanged, and in some cases, implementation options for the transaction. Section 3 is divided into two parts:</w:t>
      </w:r>
    </w:p>
    <w:p w14:paraId="56AD1A31" w14:textId="77777777" w:rsidR="00995C54" w:rsidRPr="00977EA3" w:rsidRDefault="00995C54" w:rsidP="00995C54">
      <w:pPr>
        <w:pStyle w:val="ListBullet2"/>
        <w:numPr>
          <w:ilvl w:val="0"/>
          <w:numId w:val="3"/>
        </w:numPr>
      </w:pPr>
      <w:r w:rsidRPr="00977EA3">
        <w:t>Volume 2a: Sections 3.1 - 3.28 corresponding to transactions [ITI-1] through [ITI-28].</w:t>
      </w:r>
    </w:p>
    <w:p w14:paraId="49D2B4F3" w14:textId="77777777" w:rsidR="00995C54" w:rsidRPr="00977EA3" w:rsidRDefault="00995C54" w:rsidP="00995C54">
      <w:pPr>
        <w:pStyle w:val="ListBullet2"/>
        <w:numPr>
          <w:ilvl w:val="0"/>
          <w:numId w:val="3"/>
        </w:numPr>
      </w:pPr>
      <w:r w:rsidRPr="00977EA3">
        <w:t>Volume 2b: Sections 3.29 - 3.64 corresponding to transactions [ITI-29] through [ITI-64].</w:t>
      </w:r>
    </w:p>
    <w:p w14:paraId="33749E60" w14:textId="77777777" w:rsidR="00995C54" w:rsidRPr="00977EA3" w:rsidRDefault="00995C54" w:rsidP="00995C54">
      <w:r w:rsidRPr="00977EA3">
        <w:t>Volume 2x contains all appendices</w:t>
      </w:r>
      <w:r>
        <w:t>,</w:t>
      </w:r>
      <w:r w:rsidRPr="00977EA3">
        <w:t xml:space="preserve"> providing technical details associated with the transactions.</w:t>
      </w:r>
    </w:p>
    <w:p w14:paraId="1BECA963" w14:textId="77777777" w:rsidR="00995C54" w:rsidRPr="00977EA3" w:rsidRDefault="00995C54" w:rsidP="00995C54">
      <w:r w:rsidRPr="00977EA3">
        <w:t>Volume 3, Section 4 contains specifications that are used by multiple transactions.</w:t>
      </w:r>
    </w:p>
    <w:p w14:paraId="612AECA4" w14:textId="77777777" w:rsidR="00995C54" w:rsidRDefault="00995C54" w:rsidP="00B70DA8">
      <w:pPr>
        <w:pStyle w:val="BodyText"/>
      </w:pPr>
      <w:r w:rsidRPr="00977EA3">
        <w:t>Volume 3, Section 5 contains Content Specifications.</w:t>
      </w:r>
    </w:p>
    <w:p w14:paraId="46C539D4" w14:textId="77777777" w:rsidR="00B70DA8" w:rsidRPr="007A7659" w:rsidRDefault="00B70DA8" w:rsidP="00B70DA8">
      <w:pPr>
        <w:pStyle w:val="BodyText"/>
      </w:pPr>
      <w:r w:rsidRPr="007A7659">
        <w:t xml:space="preserve">Code and message samples are stored on the IHE ftp server at </w:t>
      </w:r>
      <w:hyperlink r:id="rId16" w:history="1">
        <w:r w:rsidRPr="007A7659">
          <w:rPr>
            <w:rStyle w:val="Hyperlink"/>
          </w:rPr>
          <w:t>ftp://ftp.ihe.net/TF_Implementation_Material</w:t>
        </w:r>
      </w:hyperlink>
      <w:r w:rsidR="00995C54">
        <w:t>.  E</w:t>
      </w:r>
      <w:r w:rsidRPr="007A7659">
        <w:t>xplicit links to the ftp server will be provided in the transaction text.</w:t>
      </w:r>
    </w:p>
    <w:p w14:paraId="17484339" w14:textId="77777777" w:rsidR="00B70DA8" w:rsidRPr="007A7659" w:rsidRDefault="00B70DA8" w:rsidP="004A0919">
      <w:pPr>
        <w:pStyle w:val="Heading2"/>
        <w:numPr>
          <w:ilvl w:val="1"/>
          <w:numId w:val="19"/>
        </w:numPr>
        <w:tabs>
          <w:tab w:val="left" w:pos="576"/>
        </w:tabs>
        <w:rPr>
          <w:noProof w:val="0"/>
        </w:rPr>
      </w:pPr>
      <w:bookmarkStart w:id="38" w:name="_Toc473170360"/>
      <w:bookmarkStart w:id="39" w:name="_Toc504625758"/>
      <w:bookmarkStart w:id="40" w:name="_Toc530192910"/>
      <w:bookmarkStart w:id="41" w:name="_Toc1391412"/>
      <w:bookmarkStart w:id="42" w:name="_Toc1455611"/>
      <w:bookmarkStart w:id="43" w:name="_Toc1455666"/>
      <w:bookmarkStart w:id="44" w:name="_Toc301797276"/>
      <w:bookmarkStart w:id="45" w:name="_Toc500244122"/>
      <w:bookmarkStart w:id="46" w:name="_Toc518548541"/>
      <w:r w:rsidRPr="007A7659">
        <w:rPr>
          <w:noProof w:val="0"/>
        </w:rPr>
        <w:t>Comment</w:t>
      </w:r>
      <w:bookmarkEnd w:id="38"/>
      <w:bookmarkEnd w:id="39"/>
      <w:bookmarkEnd w:id="40"/>
      <w:bookmarkEnd w:id="41"/>
      <w:bookmarkEnd w:id="42"/>
      <w:bookmarkEnd w:id="43"/>
      <w:r w:rsidRPr="007A7659">
        <w:rPr>
          <w:noProof w:val="0"/>
        </w:rPr>
        <w:t xml:space="preserve"> Process</w:t>
      </w:r>
      <w:bookmarkEnd w:id="44"/>
      <w:bookmarkEnd w:id="45"/>
      <w:bookmarkEnd w:id="46"/>
    </w:p>
    <w:p w14:paraId="4A47A6F1" w14:textId="77777777" w:rsidR="00B70DA8" w:rsidRPr="007A7659" w:rsidRDefault="00B70DA8" w:rsidP="00B70DA8">
      <w:pPr>
        <w:pStyle w:val="BodyText"/>
        <w:rPr>
          <w:szCs w:val="17"/>
        </w:rPr>
      </w:pPr>
      <w:bookmarkStart w:id="47" w:name="_Toc473170361"/>
      <w:bookmarkStart w:id="48" w:name="_Toc504625759"/>
      <w:bookmarkStart w:id="49" w:name="_Toc530192911"/>
      <w:bookmarkStart w:id="50" w:name="_Toc1391413"/>
      <w:bookmarkStart w:id="51" w:name="_Toc1455612"/>
      <w:bookmarkStart w:id="52" w:name="_Toc1455667"/>
      <w:r w:rsidRPr="007A7659">
        <w:t xml:space="preserve">IHE International welcomes comments on this document and the IHE initiative. Comments on the IHE initiative can be submitted by sending an email to the co-chairs and secretary of the IT Infrastructure domain committees at iti@ihe.net. Comments on this document can be submitted at </w:t>
      </w:r>
      <w:hyperlink r:id="rId17" w:history="1">
        <w:r w:rsidRPr="00D035CA">
          <w:rPr>
            <w:rStyle w:val="Hyperlink"/>
          </w:rPr>
          <w:t>http://ihe.net/</w:t>
        </w:r>
        <w:r w:rsidR="00D035CA" w:rsidRPr="00D035CA">
          <w:rPr>
            <w:rStyle w:val="Hyperlink"/>
          </w:rPr>
          <w:t>ITI</w:t>
        </w:r>
        <w:r w:rsidRPr="00D035CA">
          <w:rPr>
            <w:rStyle w:val="Hyperlink"/>
          </w:rPr>
          <w:t>_Public_Comments</w:t>
        </w:r>
      </w:hyperlink>
      <w:r w:rsidRPr="007A7659">
        <w:t>.</w:t>
      </w:r>
    </w:p>
    <w:p w14:paraId="39DC3F19" w14:textId="77777777" w:rsidR="00B70DA8" w:rsidRPr="007A7659" w:rsidRDefault="00B70DA8" w:rsidP="004A0919">
      <w:pPr>
        <w:pStyle w:val="Heading2"/>
        <w:numPr>
          <w:ilvl w:val="1"/>
          <w:numId w:val="19"/>
        </w:numPr>
        <w:tabs>
          <w:tab w:val="left" w:pos="576"/>
        </w:tabs>
        <w:rPr>
          <w:noProof w:val="0"/>
        </w:rPr>
      </w:pPr>
      <w:bookmarkStart w:id="53" w:name="_Toc301797277"/>
      <w:bookmarkStart w:id="54" w:name="_Toc500244123"/>
      <w:bookmarkStart w:id="55" w:name="_Toc518548542"/>
      <w:r w:rsidRPr="007A7659">
        <w:rPr>
          <w:noProof w:val="0"/>
        </w:rPr>
        <w:t xml:space="preserve">Copyright </w:t>
      </w:r>
      <w:bookmarkEnd w:id="47"/>
      <w:bookmarkEnd w:id="48"/>
      <w:bookmarkEnd w:id="49"/>
      <w:bookmarkEnd w:id="50"/>
      <w:bookmarkEnd w:id="51"/>
      <w:bookmarkEnd w:id="52"/>
      <w:r w:rsidRPr="007A7659">
        <w:rPr>
          <w:noProof w:val="0"/>
        </w:rPr>
        <w:t>Licenses</w:t>
      </w:r>
      <w:bookmarkEnd w:id="53"/>
      <w:bookmarkEnd w:id="54"/>
      <w:bookmarkEnd w:id="55"/>
    </w:p>
    <w:p w14:paraId="516D69DD" w14:textId="77777777" w:rsidR="00B70DA8" w:rsidRPr="007A7659" w:rsidRDefault="00B70DA8" w:rsidP="00B70DA8">
      <w:pPr>
        <w:pStyle w:val="BodyText"/>
      </w:pPr>
      <w:r w:rsidRPr="007A765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D831D92" w14:textId="77777777" w:rsidR="00B70DA8" w:rsidRPr="007A7659" w:rsidRDefault="00B70DA8" w:rsidP="00B70DA8">
      <w:pPr>
        <w:pStyle w:val="BodyText"/>
      </w:pPr>
      <w:r w:rsidRPr="007A765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A126585" w14:textId="77777777" w:rsidR="00B70DA8" w:rsidRPr="007A7659" w:rsidRDefault="00B70DA8" w:rsidP="004A0919">
      <w:pPr>
        <w:pStyle w:val="Heading3"/>
        <w:numPr>
          <w:ilvl w:val="2"/>
          <w:numId w:val="19"/>
        </w:numPr>
        <w:tabs>
          <w:tab w:val="clear" w:pos="2160"/>
        </w:tabs>
        <w:rPr>
          <w:noProof w:val="0"/>
        </w:rPr>
      </w:pPr>
      <w:bookmarkStart w:id="56" w:name="_Toc301797278"/>
      <w:bookmarkStart w:id="57" w:name="_Toc500244124"/>
      <w:bookmarkStart w:id="58" w:name="_Toc518548543"/>
      <w:r w:rsidRPr="007A7659">
        <w:rPr>
          <w:noProof w:val="0"/>
        </w:rPr>
        <w:lastRenderedPageBreak/>
        <w:t>Copyright of Base Standards</w:t>
      </w:r>
      <w:bookmarkEnd w:id="56"/>
      <w:bookmarkEnd w:id="57"/>
      <w:bookmarkEnd w:id="58"/>
    </w:p>
    <w:p w14:paraId="0ECD8659" w14:textId="77777777" w:rsidR="00B70DA8" w:rsidRPr="007A7659" w:rsidRDefault="00B70DA8" w:rsidP="00B70DA8">
      <w:pPr>
        <w:pStyle w:val="BodyText"/>
      </w:pPr>
      <w:r w:rsidRPr="007A7659">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7DA7AE70" w14:textId="77777777" w:rsidR="00B70DA8" w:rsidRPr="007A7659" w:rsidRDefault="00B70DA8" w:rsidP="00B70DA8">
      <w:pPr>
        <w:pStyle w:val="BodyText"/>
      </w:pPr>
      <w:r w:rsidRPr="007A7659">
        <w:t>Health Level Seven, Inc. has granted permission to IHE to reproduce tables from the HL7</w:t>
      </w:r>
      <w:bookmarkStart w:id="59" w:name="OLE_LINK29"/>
      <w:bookmarkStart w:id="60" w:name="OLE_LINK30"/>
      <w:r w:rsidR="001C7D4B" w:rsidRPr="004A0919">
        <w:rPr>
          <w:vertAlign w:val="superscript"/>
        </w:rPr>
        <w:t>®</w:t>
      </w:r>
      <w:bookmarkEnd w:id="59"/>
      <w:bookmarkEnd w:id="60"/>
      <w:r w:rsidR="001C7D4B">
        <w:rPr>
          <w:rStyle w:val="FootnoteReference"/>
        </w:rPr>
        <w:footnoteReference w:id="1"/>
      </w:r>
      <w:r w:rsidRPr="007A7659">
        <w:t xml:space="preserve"> standard. The HL7 tables in this document are copyrighted by Health Level Seven, Inc. All rights reserved. Material drawn from these documents is credited where used.</w:t>
      </w:r>
    </w:p>
    <w:p w14:paraId="24DC020A" w14:textId="77777777" w:rsidR="00B70DA8" w:rsidRPr="007A7659" w:rsidRDefault="00B70DA8" w:rsidP="004A0919">
      <w:pPr>
        <w:pStyle w:val="Heading2"/>
        <w:numPr>
          <w:ilvl w:val="1"/>
          <w:numId w:val="19"/>
        </w:numPr>
        <w:tabs>
          <w:tab w:val="left" w:pos="576"/>
        </w:tabs>
        <w:rPr>
          <w:noProof w:val="0"/>
        </w:rPr>
      </w:pPr>
      <w:bookmarkStart w:id="61" w:name="_Toc301797279"/>
      <w:bookmarkStart w:id="62" w:name="_Toc500244125"/>
      <w:bookmarkStart w:id="63" w:name="_Toc518548544"/>
      <w:r w:rsidRPr="007A7659">
        <w:rPr>
          <w:noProof w:val="0"/>
        </w:rPr>
        <w:t>Trademark</w:t>
      </w:r>
      <w:bookmarkEnd w:id="61"/>
      <w:bookmarkEnd w:id="62"/>
      <w:bookmarkEnd w:id="63"/>
    </w:p>
    <w:p w14:paraId="2746FD25" w14:textId="77777777" w:rsidR="00B70DA8" w:rsidRPr="007A7659" w:rsidRDefault="00B70DA8" w:rsidP="00B70DA8">
      <w:pPr>
        <w:pStyle w:val="BodyText"/>
      </w:pPr>
      <w:r w:rsidRPr="007A7659">
        <w:t>IHE</w:t>
      </w:r>
      <w:r w:rsidRPr="007A7659">
        <w:rPr>
          <w:vertAlign w:val="superscript"/>
        </w:rPr>
        <w:t>®</w:t>
      </w:r>
      <w:r w:rsidRPr="007A765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696A412A" w14:textId="77777777" w:rsidR="00B70DA8" w:rsidRPr="007A7659" w:rsidRDefault="00B70DA8" w:rsidP="004A0919">
      <w:pPr>
        <w:pStyle w:val="Heading2"/>
        <w:numPr>
          <w:ilvl w:val="1"/>
          <w:numId w:val="19"/>
        </w:numPr>
        <w:tabs>
          <w:tab w:val="left" w:pos="576"/>
        </w:tabs>
        <w:rPr>
          <w:noProof w:val="0"/>
        </w:rPr>
      </w:pPr>
      <w:bookmarkStart w:id="64" w:name="_Toc299786323"/>
      <w:bookmarkStart w:id="65" w:name="_Toc301797280"/>
      <w:bookmarkStart w:id="66" w:name="_Toc500244126"/>
      <w:bookmarkStart w:id="67" w:name="_Toc518548545"/>
      <w:r w:rsidRPr="007A7659">
        <w:rPr>
          <w:noProof w:val="0"/>
        </w:rPr>
        <w:t>Disclaimer Regarding Patent Rights</w:t>
      </w:r>
      <w:bookmarkEnd w:id="64"/>
      <w:bookmarkEnd w:id="65"/>
      <w:bookmarkEnd w:id="66"/>
      <w:bookmarkEnd w:id="67"/>
    </w:p>
    <w:p w14:paraId="2C52E876" w14:textId="77777777" w:rsidR="00B70DA8" w:rsidRPr="007A7659" w:rsidRDefault="00B70DA8" w:rsidP="00B70DA8">
      <w:pPr>
        <w:pStyle w:val="BodyText"/>
      </w:pPr>
      <w:r w:rsidRPr="007A7659">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8" w:history="1">
        <w:r w:rsidRPr="007A7659">
          <w:rPr>
            <w:rStyle w:val="Hyperlink"/>
          </w:rPr>
          <w:t>http://www.ihe.net/Patent_Disclosure_Process</w:t>
        </w:r>
      </w:hyperlink>
      <w:r w:rsidRPr="007A7659">
        <w:t xml:space="preserve">. Please address questions about the patent disclosure process to the secretary of the IHE International Board: </w:t>
      </w:r>
      <w:hyperlink r:id="rId19" w:history="1">
        <w:r w:rsidRPr="007A7659">
          <w:rPr>
            <w:rStyle w:val="Hyperlink"/>
          </w:rPr>
          <w:t>secretary@ihe.net</w:t>
        </w:r>
      </w:hyperlink>
      <w:r w:rsidRPr="007A7659">
        <w:t>.</w:t>
      </w:r>
    </w:p>
    <w:p w14:paraId="03ACC88B" w14:textId="77777777" w:rsidR="00B70DA8" w:rsidRPr="007A7659" w:rsidRDefault="00B70DA8" w:rsidP="004A0919">
      <w:pPr>
        <w:pStyle w:val="Heading2"/>
        <w:numPr>
          <w:ilvl w:val="1"/>
          <w:numId w:val="19"/>
        </w:numPr>
        <w:tabs>
          <w:tab w:val="left" w:pos="576"/>
        </w:tabs>
        <w:rPr>
          <w:noProof w:val="0"/>
        </w:rPr>
      </w:pPr>
      <w:bookmarkStart w:id="68" w:name="_Toc500244127"/>
      <w:bookmarkStart w:id="69" w:name="_Toc518548546"/>
      <w:r w:rsidRPr="007A7659">
        <w:rPr>
          <w:noProof w:val="0"/>
        </w:rPr>
        <w:t>History of Document Changes</w:t>
      </w:r>
      <w:bookmarkEnd w:id="68"/>
      <w:bookmarkEnd w:id="69"/>
    </w:p>
    <w:p w14:paraId="16962F86" w14:textId="77777777" w:rsidR="00B70DA8" w:rsidRPr="007A7659" w:rsidRDefault="00B70DA8" w:rsidP="00B70DA8">
      <w:pPr>
        <w:pStyle w:val="BodyText"/>
      </w:pPr>
      <w:r w:rsidRPr="007A7659">
        <w:t>This section provides a brief summary of changes and additions to the IT Infrastructure Technical Framework.</w:t>
      </w:r>
    </w:p>
    <w:p w14:paraId="1AA9F5E8" w14:textId="77777777" w:rsidR="00B70DA8" w:rsidRPr="007A7659" w:rsidRDefault="00B70DA8" w:rsidP="00B70DA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620"/>
        <w:gridCol w:w="6588"/>
      </w:tblGrid>
      <w:tr w:rsidR="0064529A" w:rsidRPr="007A7659" w14:paraId="3379A916" w14:textId="77777777" w:rsidTr="004A0919">
        <w:trPr>
          <w:cantSplit/>
          <w:tblHeader/>
        </w:trPr>
        <w:tc>
          <w:tcPr>
            <w:tcW w:w="1368" w:type="dxa"/>
            <w:shd w:val="clear" w:color="auto" w:fill="D9D9D9"/>
          </w:tcPr>
          <w:p w14:paraId="054B910A" w14:textId="77777777" w:rsidR="00B70DA8" w:rsidRPr="007A7659" w:rsidRDefault="00B70DA8" w:rsidP="003C1EFA">
            <w:pPr>
              <w:pStyle w:val="TableEntryHeader"/>
            </w:pPr>
            <w:r w:rsidRPr="007A7659">
              <w:t>Date</w:t>
            </w:r>
          </w:p>
        </w:tc>
        <w:tc>
          <w:tcPr>
            <w:tcW w:w="1620" w:type="dxa"/>
            <w:shd w:val="clear" w:color="auto" w:fill="D9D9D9"/>
          </w:tcPr>
          <w:p w14:paraId="3F07D23F" w14:textId="77777777" w:rsidR="00B70DA8" w:rsidRPr="007A7659" w:rsidRDefault="00B70DA8" w:rsidP="003C1EFA">
            <w:pPr>
              <w:pStyle w:val="TableEntryHeader"/>
            </w:pPr>
            <w:r w:rsidRPr="007A7659">
              <w:t>Document Revision</w:t>
            </w:r>
          </w:p>
        </w:tc>
        <w:tc>
          <w:tcPr>
            <w:tcW w:w="6588" w:type="dxa"/>
            <w:shd w:val="clear" w:color="auto" w:fill="D9D9D9"/>
          </w:tcPr>
          <w:p w14:paraId="2A199BC5" w14:textId="77777777" w:rsidR="00B70DA8" w:rsidRPr="007A7659" w:rsidRDefault="00B70DA8" w:rsidP="003C1EFA">
            <w:pPr>
              <w:pStyle w:val="TableEntryHeader"/>
            </w:pPr>
            <w:r w:rsidRPr="007A7659">
              <w:t>Change Summary</w:t>
            </w:r>
          </w:p>
        </w:tc>
      </w:tr>
      <w:tr w:rsidR="0064529A" w:rsidRPr="007A7659" w14:paraId="063BCE69" w14:textId="77777777" w:rsidTr="004A0919">
        <w:tc>
          <w:tcPr>
            <w:tcW w:w="1368" w:type="dxa"/>
            <w:shd w:val="clear" w:color="auto" w:fill="auto"/>
          </w:tcPr>
          <w:p w14:paraId="5D5886A2" w14:textId="77777777" w:rsidR="00B70DA8" w:rsidRPr="007A7659" w:rsidRDefault="0064529A" w:rsidP="00B37F70">
            <w:pPr>
              <w:pStyle w:val="TableEntry"/>
              <w:rPr>
                <w:noProof w:val="0"/>
              </w:rPr>
            </w:pPr>
            <w:r>
              <w:rPr>
                <w:noProof w:val="0"/>
              </w:rPr>
              <w:t xml:space="preserve">2015 - </w:t>
            </w:r>
            <w:r w:rsidR="00B70DA8" w:rsidRPr="007A7659">
              <w:rPr>
                <w:noProof w:val="0"/>
              </w:rPr>
              <w:t>2018</w:t>
            </w:r>
          </w:p>
        </w:tc>
        <w:tc>
          <w:tcPr>
            <w:tcW w:w="1620" w:type="dxa"/>
            <w:shd w:val="clear" w:color="auto" w:fill="auto"/>
          </w:tcPr>
          <w:p w14:paraId="2831E64B" w14:textId="7480132B" w:rsidR="00B70DA8" w:rsidRPr="007A7659" w:rsidRDefault="00A67016" w:rsidP="00B37F70">
            <w:pPr>
              <w:pStyle w:val="TableEntry"/>
              <w:rPr>
                <w:noProof w:val="0"/>
              </w:rPr>
            </w:pPr>
            <w:r w:rsidRPr="007A7659">
              <w:rPr>
                <w:noProof w:val="0"/>
              </w:rPr>
              <w:t>V</w:t>
            </w:r>
            <w:r w:rsidR="00B70DA8" w:rsidRPr="007A7659">
              <w:rPr>
                <w:noProof w:val="0"/>
              </w:rPr>
              <w:t>arious</w:t>
            </w:r>
            <w:r w:rsidR="00417B82">
              <w:rPr>
                <w:noProof w:val="0"/>
              </w:rPr>
              <w:t xml:space="preserve"> </w:t>
            </w:r>
          </w:p>
        </w:tc>
        <w:tc>
          <w:tcPr>
            <w:tcW w:w="6588" w:type="dxa"/>
            <w:shd w:val="clear" w:color="auto" w:fill="auto"/>
          </w:tcPr>
          <w:p w14:paraId="1D5CA53D" w14:textId="77777777" w:rsidR="00B70DA8" w:rsidRPr="007A7659" w:rsidRDefault="00B70DA8" w:rsidP="00B70DA8">
            <w:pPr>
              <w:pStyle w:val="TableEntry"/>
              <w:rPr>
                <w:noProof w:val="0"/>
              </w:rPr>
            </w:pPr>
            <w:r w:rsidRPr="007A7659">
              <w:rPr>
                <w:noProof w:val="0"/>
              </w:rPr>
              <w:t xml:space="preserve">Refer to the </w:t>
            </w:r>
            <w:hyperlink r:id="rId20" w:history="1">
              <w:r w:rsidRPr="004A0919">
                <w:rPr>
                  <w:rStyle w:val="Hyperlink"/>
                  <w:i/>
                  <w:noProof w:val="0"/>
                </w:rPr>
                <w:t>ITI Technical Framework – Log of Integrated Change Proposals (CPs)</w:t>
              </w:r>
            </w:hyperlink>
            <w:r w:rsidRPr="007A7659">
              <w:rPr>
                <w:noProof w:val="0"/>
              </w:rPr>
              <w:t xml:space="preserve"> for details on updates to the </w:t>
            </w:r>
            <w:r w:rsidR="00D035CA">
              <w:rPr>
                <w:noProof w:val="0"/>
              </w:rPr>
              <w:t xml:space="preserve">ITI </w:t>
            </w:r>
            <w:r w:rsidRPr="007A7659">
              <w:rPr>
                <w:noProof w:val="0"/>
              </w:rPr>
              <w:t xml:space="preserve">Technical Framework </w:t>
            </w:r>
            <w:r w:rsidR="0064529A">
              <w:rPr>
                <w:noProof w:val="0"/>
              </w:rPr>
              <w:t xml:space="preserve">Volumes </w:t>
            </w:r>
            <w:r w:rsidRPr="007A7659">
              <w:rPr>
                <w:noProof w:val="0"/>
              </w:rPr>
              <w:t xml:space="preserve">and Trial Implementation Supplements. </w:t>
            </w:r>
          </w:p>
        </w:tc>
      </w:tr>
      <w:tr w:rsidR="0064529A" w:rsidRPr="007A7659" w14:paraId="711D782F" w14:textId="77777777" w:rsidTr="004A0919">
        <w:tc>
          <w:tcPr>
            <w:tcW w:w="1368" w:type="dxa"/>
            <w:shd w:val="clear" w:color="auto" w:fill="auto"/>
          </w:tcPr>
          <w:p w14:paraId="3F6A3CEE" w14:textId="77777777" w:rsidR="00B70DA8" w:rsidRPr="007A7659" w:rsidRDefault="00B70DA8" w:rsidP="00B37F70">
            <w:pPr>
              <w:pStyle w:val="TableEntry"/>
              <w:rPr>
                <w:noProof w:val="0"/>
              </w:rPr>
            </w:pPr>
            <w:r w:rsidRPr="007A7659">
              <w:rPr>
                <w:noProof w:val="0"/>
              </w:rPr>
              <w:lastRenderedPageBreak/>
              <w:t>July 2018</w:t>
            </w:r>
          </w:p>
        </w:tc>
        <w:tc>
          <w:tcPr>
            <w:tcW w:w="1620" w:type="dxa"/>
            <w:shd w:val="clear" w:color="auto" w:fill="auto"/>
          </w:tcPr>
          <w:p w14:paraId="69B0456F" w14:textId="77777777" w:rsidR="00B70DA8" w:rsidRPr="007A7659" w:rsidRDefault="00B70DA8" w:rsidP="00B37F70">
            <w:pPr>
              <w:pStyle w:val="TableEntry"/>
              <w:rPr>
                <w:noProof w:val="0"/>
              </w:rPr>
            </w:pPr>
            <w:r w:rsidRPr="007A7659">
              <w:rPr>
                <w:noProof w:val="0"/>
              </w:rPr>
              <w:t>ITI TF Rev. 15.0</w:t>
            </w:r>
          </w:p>
        </w:tc>
        <w:tc>
          <w:tcPr>
            <w:tcW w:w="6588" w:type="dxa"/>
            <w:shd w:val="clear" w:color="auto" w:fill="auto"/>
          </w:tcPr>
          <w:p w14:paraId="2A649E66" w14:textId="77777777" w:rsidR="00B70DA8" w:rsidRPr="007A7659" w:rsidRDefault="00B70DA8" w:rsidP="00B37F70">
            <w:pPr>
              <w:pStyle w:val="TableEntry"/>
              <w:rPr>
                <w:noProof w:val="0"/>
              </w:rPr>
            </w:pPr>
            <w:r w:rsidRPr="007A7659">
              <w:rPr>
                <w:noProof w:val="0"/>
              </w:rPr>
              <w:t>Integrate the “Delayed Document Assembly” Trial Implementation Supplement</w:t>
            </w:r>
            <w:r w:rsidR="00A67016" w:rsidRPr="007A7659">
              <w:rPr>
                <w:noProof w:val="0"/>
              </w:rPr>
              <w:t xml:space="preserve">. </w:t>
            </w:r>
          </w:p>
        </w:tc>
      </w:tr>
    </w:tbl>
    <w:p w14:paraId="75D78EFB" w14:textId="77777777" w:rsidR="003361F1" w:rsidRPr="0079378C" w:rsidRDefault="003361F1">
      <w:pPr>
        <w:pStyle w:val="BodyText"/>
      </w:pPr>
      <w:bookmarkStart w:id="70" w:name="_Toc518495447"/>
      <w:bookmarkStart w:id="71" w:name="_Toc518546791"/>
      <w:bookmarkStart w:id="72" w:name="_Toc518548547"/>
      <w:bookmarkStart w:id="73" w:name="_Toc518495448"/>
      <w:bookmarkStart w:id="74" w:name="_Toc518546792"/>
      <w:bookmarkStart w:id="75" w:name="_Toc518548548"/>
      <w:bookmarkEnd w:id="3"/>
      <w:bookmarkEnd w:id="4"/>
      <w:bookmarkEnd w:id="5"/>
      <w:bookmarkEnd w:id="6"/>
      <w:bookmarkEnd w:id="7"/>
      <w:bookmarkEnd w:id="8"/>
      <w:bookmarkEnd w:id="9"/>
      <w:bookmarkEnd w:id="10"/>
      <w:bookmarkEnd w:id="11"/>
      <w:bookmarkEnd w:id="12"/>
      <w:bookmarkEnd w:id="70"/>
      <w:bookmarkEnd w:id="71"/>
      <w:bookmarkEnd w:id="72"/>
      <w:bookmarkEnd w:id="73"/>
      <w:bookmarkEnd w:id="74"/>
      <w:bookmarkEnd w:id="75"/>
    </w:p>
    <w:p w14:paraId="24BBED44" w14:textId="23FA24BE" w:rsidR="00BD6B97" w:rsidRPr="004A0919" w:rsidRDefault="00BD6B97" w:rsidP="004A0919">
      <w:bookmarkStart w:id="76" w:name="_Toc518495449"/>
      <w:bookmarkStart w:id="77" w:name="_Toc518546793"/>
      <w:bookmarkStart w:id="78" w:name="_Toc518548549"/>
      <w:bookmarkStart w:id="79" w:name="_Toc518495450"/>
      <w:bookmarkStart w:id="80" w:name="_Toc518546794"/>
      <w:bookmarkStart w:id="81" w:name="_Toc518548550"/>
      <w:bookmarkStart w:id="82" w:name="_Toc518495451"/>
      <w:bookmarkStart w:id="83" w:name="_Toc518546795"/>
      <w:bookmarkStart w:id="84" w:name="_Toc518548551"/>
      <w:bookmarkStart w:id="85" w:name="_Toc518495452"/>
      <w:bookmarkStart w:id="86" w:name="_Toc518546796"/>
      <w:bookmarkStart w:id="87" w:name="_Toc518548552"/>
      <w:bookmarkStart w:id="88" w:name="_Toc518495453"/>
      <w:bookmarkStart w:id="89" w:name="_Toc518546797"/>
      <w:bookmarkStart w:id="90" w:name="_Toc518548553"/>
      <w:bookmarkStart w:id="91" w:name="_Toc518495454"/>
      <w:bookmarkStart w:id="92" w:name="_Toc518546798"/>
      <w:bookmarkStart w:id="93" w:name="_Toc518548554"/>
      <w:bookmarkStart w:id="94" w:name="_Toc518495455"/>
      <w:bookmarkStart w:id="95" w:name="_Toc518546799"/>
      <w:bookmarkStart w:id="96" w:name="_Toc518548555"/>
      <w:bookmarkStart w:id="97" w:name="_Toc518495456"/>
      <w:bookmarkStart w:id="98" w:name="_Toc518546800"/>
      <w:bookmarkStart w:id="99" w:name="_Toc518548556"/>
      <w:bookmarkStart w:id="100" w:name="_Toc518495457"/>
      <w:bookmarkStart w:id="101" w:name="_Toc518546801"/>
      <w:bookmarkStart w:id="102" w:name="_Toc518548557"/>
      <w:bookmarkStart w:id="103" w:name="_Toc518495458"/>
      <w:bookmarkStart w:id="104" w:name="_Toc518546802"/>
      <w:bookmarkStart w:id="105" w:name="_Toc518548558"/>
      <w:bookmarkStart w:id="106" w:name="_Toc518495459"/>
      <w:bookmarkStart w:id="107" w:name="_Toc518546803"/>
      <w:bookmarkStart w:id="108" w:name="_Toc518548559"/>
      <w:bookmarkStart w:id="109" w:name="_Toc518495460"/>
      <w:bookmarkStart w:id="110" w:name="_Toc518546804"/>
      <w:bookmarkStart w:id="111" w:name="_Toc518548560"/>
      <w:bookmarkStart w:id="112" w:name="_Toc518495461"/>
      <w:bookmarkStart w:id="113" w:name="_Toc518546805"/>
      <w:bookmarkStart w:id="114" w:name="_Toc518548561"/>
      <w:bookmarkStart w:id="115" w:name="_Toc518495462"/>
      <w:bookmarkStart w:id="116" w:name="_Toc518546806"/>
      <w:bookmarkStart w:id="117" w:name="_Toc518548562"/>
      <w:bookmarkStart w:id="118" w:name="_Toc518495463"/>
      <w:bookmarkStart w:id="119" w:name="_Toc518546807"/>
      <w:bookmarkStart w:id="120" w:name="_Toc518548563"/>
      <w:bookmarkStart w:id="121" w:name="_Toc518495464"/>
      <w:bookmarkStart w:id="122" w:name="_Toc518546808"/>
      <w:bookmarkStart w:id="123" w:name="_Toc518548564"/>
      <w:bookmarkStart w:id="124" w:name="_Toc518495465"/>
      <w:bookmarkStart w:id="125" w:name="_Toc518546809"/>
      <w:bookmarkStart w:id="126" w:name="_Toc518548565"/>
      <w:bookmarkStart w:id="127" w:name="_Toc518495466"/>
      <w:bookmarkStart w:id="128" w:name="_Toc518546810"/>
      <w:bookmarkStart w:id="129" w:name="_Toc518548566"/>
      <w:bookmarkStart w:id="130" w:name="_Toc518495467"/>
      <w:bookmarkStart w:id="131" w:name="_Toc518546811"/>
      <w:bookmarkStart w:id="132" w:name="_Toc518548567"/>
      <w:bookmarkStart w:id="133" w:name="_Toc518495468"/>
      <w:bookmarkStart w:id="134" w:name="_Toc518546812"/>
      <w:bookmarkStart w:id="135" w:name="_Toc518548568"/>
      <w:bookmarkStart w:id="136" w:name="_Toc518495469"/>
      <w:bookmarkStart w:id="137" w:name="_Toc518546813"/>
      <w:bookmarkStart w:id="138" w:name="_Toc518548569"/>
      <w:bookmarkStart w:id="139" w:name="_Toc518495470"/>
      <w:bookmarkStart w:id="140" w:name="_Toc518546814"/>
      <w:bookmarkStart w:id="141" w:name="_Toc518548570"/>
      <w:bookmarkStart w:id="142" w:name="_Toc237185868"/>
      <w:bookmarkStart w:id="143" w:name="_Toc518495471"/>
      <w:bookmarkStart w:id="144" w:name="_Toc518546815"/>
      <w:bookmarkStart w:id="145" w:name="_Toc518548571"/>
      <w:bookmarkStart w:id="146" w:name="_Toc518495472"/>
      <w:bookmarkStart w:id="147" w:name="_Toc518546816"/>
      <w:bookmarkStart w:id="148" w:name="_Toc518548572"/>
      <w:bookmarkStart w:id="149" w:name="_Toc518495473"/>
      <w:bookmarkStart w:id="150" w:name="_Toc518546817"/>
      <w:bookmarkStart w:id="151" w:name="_Toc518548573"/>
      <w:bookmarkStart w:id="152" w:name="_Toc518495474"/>
      <w:bookmarkStart w:id="153" w:name="_Toc518546818"/>
      <w:bookmarkStart w:id="154" w:name="_Toc518548574"/>
      <w:bookmarkStart w:id="155" w:name="_Toc518495475"/>
      <w:bookmarkStart w:id="156" w:name="_Toc518546819"/>
      <w:bookmarkStart w:id="157" w:name="_Toc518548575"/>
      <w:bookmarkStart w:id="158" w:name="_Toc518495476"/>
      <w:bookmarkStart w:id="159" w:name="_Toc518546820"/>
      <w:bookmarkStart w:id="160" w:name="_Toc518548576"/>
      <w:bookmarkStart w:id="161" w:name="_Toc518495477"/>
      <w:bookmarkStart w:id="162" w:name="_Toc518546821"/>
      <w:bookmarkStart w:id="163" w:name="_Toc518548577"/>
      <w:bookmarkStart w:id="164" w:name="_Toc518495478"/>
      <w:bookmarkStart w:id="165" w:name="_Toc518546822"/>
      <w:bookmarkStart w:id="166" w:name="_Toc518548578"/>
      <w:bookmarkStart w:id="167" w:name="_Toc518495479"/>
      <w:bookmarkStart w:id="168" w:name="_Toc518546823"/>
      <w:bookmarkStart w:id="169" w:name="_Toc518548579"/>
      <w:bookmarkStart w:id="170" w:name="_Toc518495480"/>
      <w:bookmarkStart w:id="171" w:name="_Toc518546824"/>
      <w:bookmarkStart w:id="172" w:name="_Toc518548580"/>
      <w:bookmarkStart w:id="173" w:name="_Toc518495481"/>
      <w:bookmarkStart w:id="174" w:name="_Toc518546825"/>
      <w:bookmarkStart w:id="175" w:name="_Toc518548581"/>
      <w:bookmarkStart w:id="176" w:name="_Toc518495482"/>
      <w:bookmarkStart w:id="177" w:name="_Toc518546826"/>
      <w:bookmarkStart w:id="178" w:name="_Toc518548582"/>
      <w:bookmarkStart w:id="179" w:name="_Toc518495483"/>
      <w:bookmarkStart w:id="180" w:name="_Toc518546827"/>
      <w:bookmarkStart w:id="181" w:name="_Toc518548583"/>
      <w:bookmarkStart w:id="182" w:name="_Toc518495484"/>
      <w:bookmarkStart w:id="183" w:name="_Toc518546828"/>
      <w:bookmarkStart w:id="184" w:name="_Toc518548584"/>
      <w:bookmarkStart w:id="185" w:name="_Toc518495485"/>
      <w:bookmarkStart w:id="186" w:name="_Toc518546829"/>
      <w:bookmarkStart w:id="187" w:name="_Toc518548585"/>
      <w:bookmarkStart w:id="188" w:name="_Toc518495486"/>
      <w:bookmarkStart w:id="189" w:name="_Toc518546830"/>
      <w:bookmarkStart w:id="190" w:name="_Toc518548586"/>
      <w:bookmarkStart w:id="191" w:name="_Toc518495487"/>
      <w:bookmarkStart w:id="192" w:name="_Toc518546831"/>
      <w:bookmarkStart w:id="193" w:name="_Toc518548587"/>
      <w:bookmarkStart w:id="194" w:name="_Toc518495488"/>
      <w:bookmarkStart w:id="195" w:name="_Toc518546832"/>
      <w:bookmarkStart w:id="196" w:name="_Toc518548588"/>
      <w:bookmarkStart w:id="197" w:name="_Toc518495489"/>
      <w:bookmarkStart w:id="198" w:name="_Toc518546833"/>
      <w:bookmarkStart w:id="199" w:name="_Toc518548589"/>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0ECB8A2F" w14:textId="39E5C060" w:rsidR="00996D46" w:rsidRPr="004A0919" w:rsidRDefault="00996D46">
      <w:pPr>
        <w:pStyle w:val="Heading1"/>
        <w:numPr>
          <w:ilvl w:val="0"/>
          <w:numId w:val="19"/>
        </w:numPr>
        <w:tabs>
          <w:tab w:val="left" w:pos="432"/>
        </w:tabs>
        <w:rPr>
          <w:noProof w:val="0"/>
        </w:rPr>
      </w:pPr>
      <w:r>
        <w:rPr>
          <w:noProof w:val="0"/>
        </w:rPr>
        <w:lastRenderedPageBreak/>
        <w:t>Conventions</w:t>
      </w:r>
    </w:p>
    <w:p w14:paraId="588A0D70" w14:textId="77777777" w:rsidR="00BD6B97" w:rsidRPr="007A7659" w:rsidRDefault="00BD6B97">
      <w:r w:rsidRPr="007A7659">
        <w:t>This document has adopted the following conventions for representing the framework concepts and specifying how the standards upon which the IHE IT Infrastructure Technical Framework is based should be applied.</w:t>
      </w:r>
    </w:p>
    <w:p w14:paraId="43326352" w14:textId="77777777" w:rsidR="00BD6B97" w:rsidRPr="007A7659" w:rsidRDefault="00BD6B97">
      <w:pPr>
        <w:pStyle w:val="Heading2"/>
        <w:numPr>
          <w:ilvl w:val="1"/>
          <w:numId w:val="19"/>
        </w:numPr>
        <w:tabs>
          <w:tab w:val="left" w:pos="576"/>
        </w:tabs>
        <w:rPr>
          <w:noProof w:val="0"/>
        </w:rPr>
      </w:pPr>
      <w:bookmarkStart w:id="200" w:name="_Toc173916084"/>
      <w:bookmarkStart w:id="201" w:name="_Toc174248605"/>
      <w:bookmarkStart w:id="202" w:name="_Toc210805522"/>
      <w:bookmarkStart w:id="203" w:name="_Toc214433996"/>
      <w:bookmarkStart w:id="204" w:name="_Toc214436917"/>
      <w:bookmarkStart w:id="205" w:name="_Toc214437362"/>
      <w:bookmarkStart w:id="206" w:name="_Toc214437678"/>
      <w:bookmarkStart w:id="207" w:name="_Toc214457154"/>
      <w:bookmarkStart w:id="208" w:name="_Toc214461267"/>
      <w:bookmarkStart w:id="209" w:name="_Toc214462888"/>
      <w:bookmarkStart w:id="210" w:name="_Toc518548591"/>
      <w:r w:rsidRPr="007A7659">
        <w:rPr>
          <w:noProof w:val="0"/>
        </w:rPr>
        <w:t>The Generic IHE Transaction Model</w:t>
      </w:r>
      <w:bookmarkEnd w:id="200"/>
      <w:bookmarkEnd w:id="201"/>
      <w:bookmarkEnd w:id="202"/>
      <w:bookmarkEnd w:id="203"/>
      <w:bookmarkEnd w:id="204"/>
      <w:bookmarkEnd w:id="205"/>
      <w:bookmarkEnd w:id="206"/>
      <w:bookmarkEnd w:id="207"/>
      <w:bookmarkEnd w:id="208"/>
      <w:bookmarkEnd w:id="209"/>
      <w:bookmarkEnd w:id="210"/>
    </w:p>
    <w:p w14:paraId="7F190E43" w14:textId="77777777" w:rsidR="00BD6B97" w:rsidRPr="007A7659" w:rsidRDefault="00BD6B97">
      <w:r w:rsidRPr="007A7659">
        <w:t>Transaction descriptions are provided in Section 3. In each transaction description, the actors, the roles they play, and the transactions between them are presented as use cases.</w:t>
      </w:r>
    </w:p>
    <w:p w14:paraId="7F45197F" w14:textId="77777777" w:rsidR="00BD6B97" w:rsidRPr="007A7659" w:rsidRDefault="00BD6B97">
      <w:r w:rsidRPr="007A7659">
        <w:t>The generic IHE transaction description includes the following components:</w:t>
      </w:r>
    </w:p>
    <w:p w14:paraId="18F01267" w14:textId="77777777" w:rsidR="00BD6B97" w:rsidRPr="007A7659" w:rsidRDefault="00BD6B97" w:rsidP="006E48D2">
      <w:pPr>
        <w:pStyle w:val="ListBullet2"/>
        <w:numPr>
          <w:ilvl w:val="0"/>
          <w:numId w:val="30"/>
        </w:numPr>
      </w:pPr>
      <w:r w:rsidRPr="007A7659">
        <w:t>Scope: a brief description of the transaction.</w:t>
      </w:r>
    </w:p>
    <w:p w14:paraId="4CFEB73C" w14:textId="77777777" w:rsidR="00BD6B97" w:rsidRPr="007A7659" w:rsidRDefault="00BD6B97" w:rsidP="006E48D2">
      <w:pPr>
        <w:pStyle w:val="ListBullet2"/>
        <w:numPr>
          <w:ilvl w:val="0"/>
          <w:numId w:val="30"/>
        </w:numPr>
      </w:pPr>
      <w:r w:rsidRPr="007A7659">
        <w:t>Use case roles: textual definitions of the actors and their roles, with a simple diagram relating them, e.g.,:</w:t>
      </w:r>
    </w:p>
    <w:bookmarkStart w:id="211" w:name="_972287617"/>
    <w:bookmarkStart w:id="212" w:name="_980573558"/>
    <w:bookmarkStart w:id="213" w:name="_986068884"/>
    <w:bookmarkStart w:id="214" w:name="_986068941"/>
    <w:bookmarkStart w:id="215" w:name="_986102742"/>
    <w:bookmarkStart w:id="216" w:name="_1012716594"/>
    <w:bookmarkStart w:id="217" w:name="_1015257522"/>
    <w:bookmarkEnd w:id="211"/>
    <w:bookmarkEnd w:id="212"/>
    <w:bookmarkEnd w:id="213"/>
    <w:bookmarkEnd w:id="214"/>
    <w:bookmarkEnd w:id="215"/>
    <w:bookmarkEnd w:id="216"/>
    <w:bookmarkEnd w:id="217"/>
    <w:p w14:paraId="62C84D04" w14:textId="77777777" w:rsidR="00BD6B97" w:rsidRPr="007A7659" w:rsidRDefault="00C42610" w:rsidP="001D3953">
      <w:pPr>
        <w:pStyle w:val="BodyText"/>
        <w:jc w:val="center"/>
        <w:rPr>
          <w:i/>
        </w:rPr>
      </w:pPr>
      <w:r w:rsidRPr="007A7659">
        <w:rPr>
          <w:noProof/>
        </w:rPr>
        <w:object w:dxaOrig="4320" w:dyaOrig="2880" w14:anchorId="6D557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5pt;height:158.15pt;mso-width-percent:0;mso-height-percent:0;mso-width-percent:0;mso-height-percent:0" o:ole="" filled="t">
            <v:fill color2="black"/>
            <v:imagedata r:id="rId21" o:title=""/>
          </v:shape>
          <o:OLEObject Type="Embed" ProgID="Word.Picture.8" ShapeID="_x0000_i1025" DrawAspect="Content" ObjectID="_1496223526" r:id="rId22"/>
        </w:object>
      </w:r>
    </w:p>
    <w:p w14:paraId="393F7296" w14:textId="77777777" w:rsidR="00BD6B97" w:rsidRPr="007A7659" w:rsidRDefault="00BD6B97" w:rsidP="006E48D2">
      <w:pPr>
        <w:pStyle w:val="ListBullet2"/>
        <w:numPr>
          <w:ilvl w:val="0"/>
          <w:numId w:val="30"/>
        </w:numPr>
      </w:pPr>
      <w:r w:rsidRPr="007A7659">
        <w:rPr>
          <w:i/>
        </w:rPr>
        <w:t>Referenced Standards</w:t>
      </w:r>
      <w:r w:rsidRPr="007A7659">
        <w:t>: the standards (stating the specific parts, chapters or sections thereof) to be used for the transaction.</w:t>
      </w:r>
    </w:p>
    <w:p w14:paraId="521BC00E" w14:textId="77777777" w:rsidR="00BD6B97" w:rsidRPr="007A7659" w:rsidRDefault="00BD6B97" w:rsidP="006E48D2">
      <w:pPr>
        <w:pStyle w:val="ListBullet2"/>
        <w:numPr>
          <w:ilvl w:val="0"/>
          <w:numId w:val="30"/>
        </w:numPr>
      </w:pPr>
      <w:r w:rsidRPr="007A7659">
        <w:rPr>
          <w:i/>
        </w:rPr>
        <w:t>Interaction Diagram</w:t>
      </w:r>
      <w:r w:rsidRPr="007A7659">
        <w:t xml:space="preserve">: a graphical depiction of the actors and messages that support the transaction, with related processing within an </w:t>
      </w:r>
      <w:r w:rsidR="00444866" w:rsidRPr="007A7659">
        <w:t>a</w:t>
      </w:r>
      <w:r w:rsidRPr="007A7659">
        <w:t>ctor shown as a rectangle and time progressing downward, similar to:</w:t>
      </w:r>
    </w:p>
    <w:bookmarkStart w:id="218" w:name="_972287557"/>
    <w:bookmarkStart w:id="219" w:name="_984997788"/>
    <w:bookmarkStart w:id="220" w:name="_984997842"/>
    <w:bookmarkStart w:id="221" w:name="_984997930"/>
    <w:bookmarkStart w:id="222" w:name="_1010300220"/>
    <w:bookmarkStart w:id="223" w:name="_1010300252"/>
    <w:bookmarkStart w:id="224" w:name="_1116876828"/>
    <w:bookmarkEnd w:id="218"/>
    <w:bookmarkEnd w:id="219"/>
    <w:bookmarkEnd w:id="220"/>
    <w:bookmarkEnd w:id="221"/>
    <w:bookmarkEnd w:id="222"/>
    <w:bookmarkEnd w:id="223"/>
    <w:bookmarkEnd w:id="224"/>
    <w:bookmarkStart w:id="225" w:name="_MON_1560859965"/>
    <w:bookmarkEnd w:id="225"/>
    <w:p w14:paraId="0DA3B194" w14:textId="77777777" w:rsidR="00BD6B97" w:rsidRPr="007A7659" w:rsidRDefault="00C42610" w:rsidP="001D3953">
      <w:pPr>
        <w:pStyle w:val="BodyText"/>
        <w:jc w:val="center"/>
      </w:pPr>
      <w:r w:rsidRPr="007A7659">
        <w:rPr>
          <w:noProof/>
        </w:rPr>
        <w:object w:dxaOrig="4020" w:dyaOrig="3195" w14:anchorId="025D955D">
          <v:shape id="_x0000_i1026" type="#_x0000_t75" alt="" style="width:230.15pt;height:173.55pt;mso-width-percent:0;mso-height-percent:0;mso-width-percent:0;mso-height-percent:0" o:ole="" filled="t">
            <v:fill color2="black"/>
            <v:imagedata r:id="rId23" o:title=""/>
          </v:shape>
          <o:OLEObject Type="Embed" ProgID="Word.Picture.8" ShapeID="_x0000_i1026" DrawAspect="Content" ObjectID="_1496223527" r:id="rId24"/>
        </w:object>
      </w:r>
    </w:p>
    <w:p w14:paraId="5BE04219" w14:textId="77777777" w:rsidR="00BD6B97" w:rsidRPr="007A7659" w:rsidRDefault="00BD6B97">
      <w:pPr>
        <w:pStyle w:val="ListBulletContinue"/>
      </w:pPr>
    </w:p>
    <w:p w14:paraId="45548FED" w14:textId="77777777" w:rsidR="00BD6B97" w:rsidRPr="007A7659" w:rsidRDefault="00BD6B97" w:rsidP="006E48D2">
      <w:pPr>
        <w:pStyle w:val="ListContinue2"/>
      </w:pPr>
      <w:r w:rsidRPr="007A7659">
        <w:t xml:space="preserve">The interaction diagrams used in the IHE IT Infrastructure Technical Framework are modeled after those described in Grady Booch, James Rumbaugh, and Ivar Jacobson, </w:t>
      </w:r>
      <w:r w:rsidRPr="007A7659">
        <w:rPr>
          <w:i/>
        </w:rPr>
        <w:t>The Unified Modeling Language User Guide</w:t>
      </w:r>
      <w:r w:rsidRPr="007A7659">
        <w:t xml:space="preserve">, ISBN 0-201-57168-4. Simple acknowledgment messages are often omitted from the diagrams for brevity. One or more messages may be required to satisfy a transaction. Each message is represented as an arrow starting from </w:t>
      </w:r>
      <w:r w:rsidR="00A9231E" w:rsidRPr="007A7659">
        <w:t>the actor</w:t>
      </w:r>
      <w:r w:rsidRPr="007A7659">
        <w:t xml:space="preserve"> initiating the message.</w:t>
      </w:r>
    </w:p>
    <w:p w14:paraId="58223E94" w14:textId="77777777" w:rsidR="00BD6B97" w:rsidRPr="007A7659" w:rsidRDefault="00BD6B97" w:rsidP="006E48D2">
      <w:pPr>
        <w:pStyle w:val="ListBullet2"/>
        <w:numPr>
          <w:ilvl w:val="0"/>
          <w:numId w:val="30"/>
        </w:numPr>
      </w:pPr>
      <w:r w:rsidRPr="007A7659">
        <w:rPr>
          <w:i/>
        </w:rPr>
        <w:t>Message definitions</w:t>
      </w:r>
      <w:r w:rsidRPr="007A7659">
        <w:t>: descriptions of each message involved in the transaction, the events that trigger the message, its semantics, and the actions that the message triggers in the receiver.</w:t>
      </w:r>
    </w:p>
    <w:p w14:paraId="34C7988C" w14:textId="77777777" w:rsidR="00BD6B97" w:rsidRPr="007A7659" w:rsidRDefault="00BD6B97">
      <w:pPr>
        <w:pStyle w:val="Heading2"/>
        <w:numPr>
          <w:ilvl w:val="1"/>
          <w:numId w:val="19"/>
        </w:numPr>
        <w:tabs>
          <w:tab w:val="left" w:pos="576"/>
        </w:tabs>
        <w:rPr>
          <w:noProof w:val="0"/>
        </w:rPr>
      </w:pPr>
      <w:bookmarkStart w:id="226" w:name="_Toc173916085"/>
      <w:bookmarkStart w:id="227" w:name="_Toc174248606"/>
      <w:bookmarkStart w:id="228" w:name="_Toc210805523"/>
      <w:bookmarkStart w:id="229" w:name="_Toc214433997"/>
      <w:bookmarkStart w:id="230" w:name="_Toc214436918"/>
      <w:bookmarkStart w:id="231" w:name="_Toc214437363"/>
      <w:bookmarkStart w:id="232" w:name="_Toc214437679"/>
      <w:bookmarkStart w:id="233" w:name="_Toc214457155"/>
      <w:bookmarkStart w:id="234" w:name="_Toc214461268"/>
      <w:bookmarkStart w:id="235" w:name="_Toc214462889"/>
      <w:bookmarkStart w:id="236" w:name="_Toc518548592"/>
      <w:r w:rsidRPr="007A7659">
        <w:rPr>
          <w:noProof w:val="0"/>
        </w:rPr>
        <w:t>HL7 Profiling Conventions</w:t>
      </w:r>
      <w:bookmarkEnd w:id="226"/>
      <w:bookmarkEnd w:id="227"/>
      <w:bookmarkEnd w:id="228"/>
      <w:bookmarkEnd w:id="229"/>
      <w:bookmarkEnd w:id="230"/>
      <w:bookmarkEnd w:id="231"/>
      <w:bookmarkEnd w:id="232"/>
      <w:bookmarkEnd w:id="233"/>
      <w:bookmarkEnd w:id="234"/>
      <w:bookmarkEnd w:id="235"/>
      <w:bookmarkEnd w:id="236"/>
    </w:p>
    <w:p w14:paraId="6833F219" w14:textId="77777777" w:rsidR="00BD6B97" w:rsidRPr="007A7659" w:rsidRDefault="00BD6B97">
      <w:r w:rsidRPr="007A7659">
        <w:t>See ITI TF-2x: Appendix C for the HL7 profiling conventions as well as the networking implementation guidelines.</w:t>
      </w:r>
    </w:p>
    <w:p w14:paraId="2BDB8E9D" w14:textId="77777777" w:rsidR="00BD6B97" w:rsidRPr="007A7659" w:rsidRDefault="00BD6B97">
      <w:pPr>
        <w:pStyle w:val="Heading2"/>
        <w:numPr>
          <w:ilvl w:val="1"/>
          <w:numId w:val="19"/>
        </w:numPr>
        <w:tabs>
          <w:tab w:val="left" w:pos="576"/>
        </w:tabs>
        <w:rPr>
          <w:noProof w:val="0"/>
        </w:rPr>
      </w:pPr>
      <w:bookmarkStart w:id="237" w:name="_Toc173916086"/>
      <w:bookmarkStart w:id="238" w:name="_Toc174248607"/>
      <w:bookmarkStart w:id="239" w:name="_Toc210805524"/>
      <w:bookmarkStart w:id="240" w:name="_Toc214433998"/>
      <w:bookmarkStart w:id="241" w:name="_Toc214436919"/>
      <w:bookmarkStart w:id="242" w:name="_Toc214437364"/>
      <w:bookmarkStart w:id="243" w:name="_Toc214437680"/>
      <w:bookmarkStart w:id="244" w:name="_Toc214457156"/>
      <w:bookmarkStart w:id="245" w:name="_Toc214461269"/>
      <w:bookmarkStart w:id="246" w:name="_Toc214462890"/>
      <w:bookmarkStart w:id="247" w:name="_Toc518548593"/>
      <w:r w:rsidRPr="007A7659">
        <w:rPr>
          <w:noProof w:val="0"/>
        </w:rPr>
        <w:t>Use of Coded Entities and Coding Schemes</w:t>
      </w:r>
      <w:bookmarkEnd w:id="237"/>
      <w:bookmarkEnd w:id="238"/>
      <w:bookmarkEnd w:id="239"/>
      <w:bookmarkEnd w:id="240"/>
      <w:bookmarkEnd w:id="241"/>
      <w:bookmarkEnd w:id="242"/>
      <w:bookmarkEnd w:id="243"/>
      <w:bookmarkEnd w:id="244"/>
      <w:bookmarkEnd w:id="245"/>
      <w:bookmarkEnd w:id="246"/>
      <w:bookmarkEnd w:id="247"/>
    </w:p>
    <w:p w14:paraId="20FAD53C" w14:textId="77777777" w:rsidR="00BD6B97" w:rsidRPr="007A7659" w:rsidRDefault="00BD6B97">
      <w:r w:rsidRPr="007A7659">
        <w:t>IHE does not produce, maintain or otherwise specify a coding scheme or other resource for controlled terminology (coded entities). Where applicable, coding schemes required by the HL7 and DICOM</w:t>
      </w:r>
      <w:r w:rsidR="001C7D4B" w:rsidRPr="004A0919">
        <w:rPr>
          <w:vertAlign w:val="superscript"/>
        </w:rPr>
        <w:t>®</w:t>
      </w:r>
      <w:r w:rsidR="001C7D4B">
        <w:rPr>
          <w:rStyle w:val="FootnoteReference"/>
        </w:rPr>
        <w:footnoteReference w:id="2"/>
      </w:r>
      <w:r w:rsidRPr="007A7659">
        <w:t xml:space="preserve"> standards take precedence. In the cases where such resources are not explicitly identified by standards, implementations may utilize any resource (including proprietary or local) provided any licensing/copyright requirements are satisfied.</w:t>
      </w:r>
    </w:p>
    <w:p w14:paraId="51D31B1D" w14:textId="77777777" w:rsidR="00BD6B97" w:rsidRPr="007A7659" w:rsidRDefault="00BD6B97">
      <w:pPr>
        <w:pStyle w:val="Heading1"/>
        <w:numPr>
          <w:ilvl w:val="0"/>
          <w:numId w:val="19"/>
        </w:numPr>
        <w:tabs>
          <w:tab w:val="left" w:pos="432"/>
        </w:tabs>
        <w:rPr>
          <w:noProof w:val="0"/>
        </w:rPr>
      </w:pPr>
      <w:bookmarkStart w:id="248" w:name="_Toc210805525"/>
      <w:bookmarkStart w:id="249" w:name="_Toc173916087"/>
      <w:bookmarkStart w:id="250" w:name="_Toc174248608"/>
      <w:bookmarkStart w:id="251" w:name="_Toc210805526"/>
      <w:bookmarkStart w:id="252" w:name="_Toc214433999"/>
      <w:bookmarkStart w:id="253" w:name="_Toc214436920"/>
      <w:bookmarkStart w:id="254" w:name="_Toc214437365"/>
      <w:bookmarkStart w:id="255" w:name="_Toc214437681"/>
      <w:bookmarkStart w:id="256" w:name="_Toc214457157"/>
      <w:bookmarkStart w:id="257" w:name="_Toc214461270"/>
      <w:bookmarkStart w:id="258" w:name="_Toc214462891"/>
      <w:bookmarkStart w:id="259" w:name="_Toc518548594"/>
      <w:bookmarkEnd w:id="248"/>
      <w:r w:rsidRPr="007A7659">
        <w:rPr>
          <w:noProof w:val="0"/>
        </w:rPr>
        <w:lastRenderedPageBreak/>
        <w:t>IHE Transactions</w:t>
      </w:r>
      <w:bookmarkEnd w:id="249"/>
      <w:bookmarkEnd w:id="250"/>
      <w:bookmarkEnd w:id="251"/>
      <w:bookmarkEnd w:id="252"/>
      <w:bookmarkEnd w:id="253"/>
      <w:bookmarkEnd w:id="254"/>
      <w:bookmarkEnd w:id="255"/>
      <w:bookmarkEnd w:id="256"/>
      <w:bookmarkEnd w:id="257"/>
      <w:bookmarkEnd w:id="258"/>
      <w:bookmarkEnd w:id="259"/>
    </w:p>
    <w:p w14:paraId="2AC409D8" w14:textId="77777777" w:rsidR="00BD6B97" w:rsidRPr="007A7659" w:rsidRDefault="00BD6B97">
      <w:r w:rsidRPr="007A7659">
        <w:t>This section defines each IHE transaction in detail, specifying the standards used, the information transferred, and the conditions under which the transaction is required or optional.</w:t>
      </w:r>
    </w:p>
    <w:p w14:paraId="3DBA62EF" w14:textId="77777777" w:rsidR="00BD6B97" w:rsidRPr="007A7659" w:rsidRDefault="00BD6B97">
      <w:pPr>
        <w:pStyle w:val="Heading2"/>
        <w:numPr>
          <w:ilvl w:val="1"/>
          <w:numId w:val="19"/>
        </w:numPr>
        <w:tabs>
          <w:tab w:val="left" w:pos="576"/>
        </w:tabs>
        <w:rPr>
          <w:noProof w:val="0"/>
        </w:rPr>
      </w:pPr>
      <w:bookmarkStart w:id="260" w:name="_Toc173916088"/>
      <w:bookmarkStart w:id="261" w:name="_Toc174248609"/>
      <w:bookmarkStart w:id="262" w:name="_Toc210805527"/>
      <w:bookmarkStart w:id="263" w:name="_Toc214434000"/>
      <w:bookmarkStart w:id="264" w:name="_Toc214436921"/>
      <w:bookmarkStart w:id="265" w:name="_Toc214437366"/>
      <w:bookmarkStart w:id="266" w:name="_Toc214437682"/>
      <w:bookmarkStart w:id="267" w:name="_Toc214457158"/>
      <w:bookmarkStart w:id="268" w:name="_Toc214461271"/>
      <w:bookmarkStart w:id="269" w:name="_Toc214462892"/>
      <w:bookmarkStart w:id="270" w:name="_Toc518548595"/>
      <w:r w:rsidRPr="007A7659">
        <w:rPr>
          <w:noProof w:val="0"/>
        </w:rPr>
        <w:t>Maintain Time</w:t>
      </w:r>
      <w:bookmarkEnd w:id="260"/>
      <w:bookmarkEnd w:id="261"/>
      <w:bookmarkEnd w:id="262"/>
      <w:bookmarkEnd w:id="263"/>
      <w:bookmarkEnd w:id="264"/>
      <w:bookmarkEnd w:id="265"/>
      <w:bookmarkEnd w:id="266"/>
      <w:bookmarkEnd w:id="267"/>
      <w:bookmarkEnd w:id="268"/>
      <w:bookmarkEnd w:id="269"/>
      <w:r w:rsidR="003227FA" w:rsidRPr="007A7659">
        <w:rPr>
          <w:noProof w:val="0"/>
        </w:rPr>
        <w:t xml:space="preserve"> [ITI-1]</w:t>
      </w:r>
      <w:bookmarkEnd w:id="270"/>
    </w:p>
    <w:p w14:paraId="32723EE5" w14:textId="58967FE5" w:rsidR="00BD6B97" w:rsidRPr="007A7659" w:rsidRDefault="00BD6B97">
      <w:r w:rsidRPr="007A7659">
        <w:t xml:space="preserve">This section corresponds to </w:t>
      </w:r>
      <w:r w:rsidR="000C66A7">
        <w:t>t</w:t>
      </w:r>
      <w:r w:rsidRPr="007A7659">
        <w:t xml:space="preserve">ransaction </w:t>
      </w:r>
      <w:r w:rsidR="000C66A7">
        <w:t>[</w:t>
      </w:r>
      <w:r w:rsidRPr="007A7659">
        <w:t>ITI-1</w:t>
      </w:r>
      <w:r w:rsidR="000C66A7">
        <w:t>]</w:t>
      </w:r>
      <w:r w:rsidRPr="007A7659">
        <w:t xml:space="preserve"> of the IHE IT Infrastructure Technical Framework. Transaction </w:t>
      </w:r>
      <w:r w:rsidR="000C66A7">
        <w:t>[</w:t>
      </w:r>
      <w:r w:rsidRPr="007A7659">
        <w:t>ITI-1</w:t>
      </w:r>
      <w:r w:rsidR="000C66A7">
        <w:t>]</w:t>
      </w:r>
      <w:r w:rsidRPr="007A7659">
        <w:t xml:space="preserve"> is used by the Time Server and Time Client </w:t>
      </w:r>
      <w:r w:rsidR="00B4249B" w:rsidRPr="007A7659">
        <w:t>Actors</w:t>
      </w:r>
      <w:r w:rsidRPr="007A7659">
        <w:t>.</w:t>
      </w:r>
    </w:p>
    <w:p w14:paraId="63E3A963" w14:textId="77777777" w:rsidR="00BD6B97" w:rsidRPr="007A7659" w:rsidRDefault="00BD6B97">
      <w:pPr>
        <w:pStyle w:val="Heading3"/>
        <w:numPr>
          <w:ilvl w:val="2"/>
          <w:numId w:val="19"/>
        </w:numPr>
        <w:tabs>
          <w:tab w:val="clear" w:pos="2160"/>
        </w:tabs>
        <w:rPr>
          <w:noProof w:val="0"/>
        </w:rPr>
      </w:pPr>
      <w:bookmarkStart w:id="271" w:name="_Toc173916089"/>
      <w:bookmarkStart w:id="272" w:name="_Toc174248610"/>
      <w:bookmarkStart w:id="273" w:name="_Toc518548596"/>
      <w:r w:rsidRPr="007A7659">
        <w:rPr>
          <w:noProof w:val="0"/>
        </w:rPr>
        <w:t>Scope</w:t>
      </w:r>
      <w:bookmarkEnd w:id="271"/>
      <w:bookmarkEnd w:id="272"/>
      <w:bookmarkEnd w:id="273"/>
    </w:p>
    <w:p w14:paraId="2FE61EC5" w14:textId="77777777" w:rsidR="00BD6B97" w:rsidRPr="007A7659" w:rsidRDefault="00BD6B97">
      <w:r w:rsidRPr="007A7659">
        <w:t>This transaction is used to synchronize time among multiple systems.</w:t>
      </w:r>
    </w:p>
    <w:p w14:paraId="2A37434F" w14:textId="77777777" w:rsidR="00BD6B97" w:rsidRPr="007A7659" w:rsidRDefault="00BD6B97">
      <w:pPr>
        <w:pStyle w:val="Heading3"/>
        <w:numPr>
          <w:ilvl w:val="2"/>
          <w:numId w:val="19"/>
        </w:numPr>
        <w:tabs>
          <w:tab w:val="clear" w:pos="2160"/>
        </w:tabs>
        <w:rPr>
          <w:noProof w:val="0"/>
        </w:rPr>
      </w:pPr>
      <w:bookmarkStart w:id="274" w:name="_Toc173916090"/>
      <w:bookmarkStart w:id="275" w:name="_Toc174248611"/>
      <w:bookmarkStart w:id="276" w:name="_Toc518548597"/>
      <w:r w:rsidRPr="007A7659">
        <w:rPr>
          <w:noProof w:val="0"/>
        </w:rPr>
        <w:t>Use Case Roles</w:t>
      </w:r>
      <w:bookmarkEnd w:id="274"/>
      <w:bookmarkEnd w:id="275"/>
      <w:bookmarkEnd w:id="276"/>
    </w:p>
    <w:bookmarkStart w:id="277" w:name="_1121538445"/>
    <w:bookmarkStart w:id="278" w:name="_1121538642"/>
    <w:bookmarkEnd w:id="277"/>
    <w:bookmarkEnd w:id="278"/>
    <w:bookmarkStart w:id="279" w:name="_MON_1560859976"/>
    <w:bookmarkEnd w:id="279"/>
    <w:p w14:paraId="251DFC14" w14:textId="77777777" w:rsidR="00BD6B97" w:rsidRPr="007A7659" w:rsidRDefault="00C42610" w:rsidP="001D3953">
      <w:pPr>
        <w:pStyle w:val="BodyText"/>
        <w:jc w:val="center"/>
        <w:rPr>
          <w:b/>
        </w:rPr>
      </w:pPr>
      <w:r w:rsidRPr="007A7659">
        <w:rPr>
          <w:noProof/>
        </w:rPr>
        <w:object w:dxaOrig="5430" w:dyaOrig="1935" w14:anchorId="5B37BD37">
          <v:shape id="_x0000_i1027" type="#_x0000_t75" alt="" style="width:273.85pt;height:93.55pt;mso-width-percent:0;mso-height-percent:0;mso-width-percent:0;mso-height-percent:0" o:ole="" filled="t">
            <v:fill color2="black"/>
            <v:imagedata r:id="rId25" o:title=""/>
          </v:shape>
          <o:OLEObject Type="Embed" ProgID="Word.Picture.8" ShapeID="_x0000_i1027" DrawAspect="Content" ObjectID="_1496223528" r:id="rId26"/>
        </w:object>
      </w:r>
    </w:p>
    <w:p w14:paraId="0A5C3E98" w14:textId="77777777" w:rsidR="00BD6B97" w:rsidRPr="007A7659" w:rsidRDefault="00BD6B97">
      <w:r w:rsidRPr="007A7659">
        <w:rPr>
          <w:b/>
        </w:rPr>
        <w:t>Actor:</w:t>
      </w:r>
      <w:r w:rsidRPr="007A7659">
        <w:t xml:space="preserve"> Time Server</w:t>
      </w:r>
    </w:p>
    <w:p w14:paraId="0FDA10F5" w14:textId="77777777" w:rsidR="00BD6B97" w:rsidRPr="007A7659" w:rsidRDefault="00BD6B97">
      <w:r w:rsidRPr="007A7659">
        <w:rPr>
          <w:b/>
        </w:rPr>
        <w:t xml:space="preserve">Role: </w:t>
      </w:r>
      <w:r w:rsidRPr="007A7659">
        <w:t>Responds to NTP time service queries.</w:t>
      </w:r>
    </w:p>
    <w:p w14:paraId="3BC94246" w14:textId="77777777" w:rsidR="00BD6B97" w:rsidRPr="007A7659" w:rsidRDefault="00BD6B97">
      <w:r w:rsidRPr="007A7659">
        <w:rPr>
          <w:b/>
        </w:rPr>
        <w:t>Actor:</w:t>
      </w:r>
      <w:r w:rsidRPr="007A7659">
        <w:t xml:space="preserve"> Time Client</w:t>
      </w:r>
    </w:p>
    <w:p w14:paraId="330044E8" w14:textId="77777777" w:rsidR="00BD6B97" w:rsidRPr="007A7659" w:rsidRDefault="00BD6B97">
      <w:r w:rsidRPr="007A7659">
        <w:rPr>
          <w:b/>
        </w:rPr>
        <w:t xml:space="preserve">Role: </w:t>
      </w:r>
      <w:r w:rsidRPr="007A7659">
        <w:t>Uses NTP or SNTP time service responses to maintain synchronization with Time Servers and maintain the local system clock.</w:t>
      </w:r>
    </w:p>
    <w:p w14:paraId="2C604B14" w14:textId="77777777" w:rsidR="00BD6B97" w:rsidRPr="007A7659" w:rsidRDefault="00BD6B97">
      <w:pPr>
        <w:pStyle w:val="Heading3"/>
        <w:numPr>
          <w:ilvl w:val="2"/>
          <w:numId w:val="19"/>
        </w:numPr>
        <w:tabs>
          <w:tab w:val="clear" w:pos="2160"/>
        </w:tabs>
        <w:rPr>
          <w:noProof w:val="0"/>
        </w:rPr>
      </w:pPr>
      <w:bookmarkStart w:id="280" w:name="_Toc173916091"/>
      <w:bookmarkStart w:id="281" w:name="_Toc174248612"/>
      <w:bookmarkStart w:id="282" w:name="_Toc518548598"/>
      <w:r w:rsidRPr="007A7659">
        <w:rPr>
          <w:noProof w:val="0"/>
        </w:rPr>
        <w:t>Referenced Standard</w:t>
      </w:r>
      <w:bookmarkEnd w:id="280"/>
      <w:bookmarkEnd w:id="281"/>
      <w:bookmarkEnd w:id="282"/>
    </w:p>
    <w:p w14:paraId="052D0D18" w14:textId="77777777" w:rsidR="00BD6B97" w:rsidRPr="007A7659" w:rsidRDefault="00BD6B97">
      <w:r w:rsidRPr="007A7659">
        <w:t>NTP</w:t>
      </w:r>
      <w:r w:rsidRPr="007A7659">
        <w:tab/>
      </w:r>
      <w:r w:rsidRPr="007A7659">
        <w:tab/>
        <w:t xml:space="preserve">Network Time Protocol Version 3. </w:t>
      </w:r>
      <w:r w:rsidR="008A6C66" w:rsidRPr="007A7659">
        <w:t>RFC</w:t>
      </w:r>
      <w:r w:rsidRPr="007A7659">
        <w:t>1305</w:t>
      </w:r>
    </w:p>
    <w:p w14:paraId="2C5C087E" w14:textId="77777777" w:rsidR="00BD6B97" w:rsidRPr="007A7659" w:rsidRDefault="00BD6B97">
      <w:r w:rsidRPr="007A7659">
        <w:t xml:space="preserve">SNTP </w:t>
      </w:r>
      <w:r w:rsidRPr="007A7659">
        <w:tab/>
      </w:r>
      <w:r w:rsidRPr="007A7659">
        <w:tab/>
        <w:t xml:space="preserve">Simple Network Time Protocol (SNTP) </w:t>
      </w:r>
      <w:r w:rsidR="008A6C66" w:rsidRPr="007A7659">
        <w:t>RFC</w:t>
      </w:r>
      <w:r w:rsidRPr="007A7659">
        <w:t>4330</w:t>
      </w:r>
    </w:p>
    <w:p w14:paraId="61BE9B25" w14:textId="77777777" w:rsidR="00BD6B97" w:rsidRPr="007A7659" w:rsidRDefault="00BD6B97">
      <w:pPr>
        <w:pStyle w:val="Heading3"/>
        <w:numPr>
          <w:ilvl w:val="2"/>
          <w:numId w:val="19"/>
        </w:numPr>
        <w:tabs>
          <w:tab w:val="clear" w:pos="2160"/>
        </w:tabs>
        <w:rPr>
          <w:noProof w:val="0"/>
        </w:rPr>
      </w:pPr>
      <w:bookmarkStart w:id="283" w:name="_Toc173916092"/>
      <w:bookmarkStart w:id="284" w:name="_Toc174248613"/>
      <w:bookmarkStart w:id="285" w:name="_Toc518548599"/>
      <w:r w:rsidRPr="007A7659">
        <w:rPr>
          <w:noProof w:val="0"/>
        </w:rPr>
        <w:lastRenderedPageBreak/>
        <w:t>Interaction Diagram</w:t>
      </w:r>
      <w:bookmarkEnd w:id="283"/>
      <w:bookmarkEnd w:id="284"/>
      <w:bookmarkEnd w:id="285"/>
    </w:p>
    <w:bookmarkStart w:id="286" w:name="_MON_1249329264"/>
    <w:bookmarkEnd w:id="286"/>
    <w:p w14:paraId="6852BE52" w14:textId="77777777" w:rsidR="00BD6B97" w:rsidRPr="007A7659" w:rsidRDefault="00C42610" w:rsidP="001D3953">
      <w:pPr>
        <w:pStyle w:val="BodyText"/>
        <w:jc w:val="center"/>
      </w:pPr>
      <w:r w:rsidRPr="007A7659">
        <w:rPr>
          <w:noProof/>
        </w:rPr>
        <w:object w:dxaOrig="4800" w:dyaOrig="3015" w14:anchorId="0462DC2D">
          <v:shape id="_x0000_i1028" type="#_x0000_t75" alt="" style="width:236.9pt;height:2in;mso-width-percent:0;mso-height-percent:0;mso-width-percent:0;mso-height-percent:0" o:ole="" filled="t">
            <v:fill color2="black"/>
            <v:imagedata r:id="rId27" o:title=""/>
          </v:shape>
          <o:OLEObject Type="Embed" ProgID="Word.Picture.8" ShapeID="_x0000_i1028" DrawAspect="Content" ObjectID="_1496223529" r:id="rId28"/>
        </w:object>
      </w:r>
    </w:p>
    <w:p w14:paraId="495C2E80" w14:textId="77777777" w:rsidR="00BD6B97" w:rsidRPr="007A7659" w:rsidRDefault="00BD6B97">
      <w:pPr>
        <w:pStyle w:val="FigureTitle"/>
      </w:pPr>
      <w:r w:rsidRPr="007A7659">
        <w:t>Figure 3.1.4-1: Maintain Time Messages</w:t>
      </w:r>
    </w:p>
    <w:p w14:paraId="7070AEC0" w14:textId="77777777" w:rsidR="00BD6B97" w:rsidRPr="007A7659" w:rsidRDefault="00BD6B97">
      <w:pPr>
        <w:pStyle w:val="Heading4"/>
        <w:numPr>
          <w:ilvl w:val="3"/>
          <w:numId w:val="19"/>
        </w:numPr>
        <w:tabs>
          <w:tab w:val="clear" w:pos="2160"/>
          <w:tab w:val="clear" w:pos="2880"/>
          <w:tab w:val="left" w:pos="864"/>
        </w:tabs>
        <w:rPr>
          <w:noProof w:val="0"/>
        </w:rPr>
      </w:pPr>
      <w:bookmarkStart w:id="287" w:name="_Toc173916093"/>
      <w:bookmarkStart w:id="288" w:name="_Toc174248614"/>
      <w:r w:rsidRPr="007A7659">
        <w:rPr>
          <w:noProof w:val="0"/>
        </w:rPr>
        <w:t>Maintain Time</w:t>
      </w:r>
      <w:bookmarkEnd w:id="287"/>
      <w:bookmarkEnd w:id="288"/>
    </w:p>
    <w:p w14:paraId="2DECFC2E" w14:textId="77777777" w:rsidR="00BD6B97" w:rsidRPr="007A7659" w:rsidRDefault="00BD6B97">
      <w:r w:rsidRPr="007A7659">
        <w:t xml:space="preserve">The NTP transactions are described in detail in </w:t>
      </w:r>
      <w:r w:rsidR="008A6C66" w:rsidRPr="007A7659">
        <w:t>RFC</w:t>
      </w:r>
      <w:r w:rsidRPr="007A7659">
        <w:t xml:space="preserve">1305. There is also extensive documentation on the transactions and recommendations on configurations and setup provided at </w:t>
      </w:r>
      <w:hyperlink r:id="rId29" w:history="1">
        <w:r w:rsidRPr="007A7659">
          <w:rPr>
            <w:rStyle w:val="Hyperlink"/>
          </w:rPr>
          <w:t>http://www.ntp.org</w:t>
        </w:r>
      </w:hyperlink>
      <w:r w:rsidRPr="007A7659">
        <w:t xml:space="preserve">. Rather than reproduce all of that material as part of this Framework, readers are strongly encouraged to explore that site. The most common mode is the query-response mode that is described below. For other forms, see </w:t>
      </w:r>
      <w:r w:rsidR="008A6C66" w:rsidRPr="007A7659">
        <w:t>RFC</w:t>
      </w:r>
      <w:r w:rsidRPr="007A7659">
        <w:t xml:space="preserve">1305 and the material on </w:t>
      </w:r>
      <w:hyperlink r:id="rId30" w:history="1">
        <w:r w:rsidRPr="007A7659">
          <w:rPr>
            <w:rStyle w:val="Hyperlink"/>
          </w:rPr>
          <w:t>http://www.ntp.org</w:t>
        </w:r>
      </w:hyperlink>
      <w:r w:rsidRPr="007A7659">
        <w:t xml:space="preserve">. </w:t>
      </w:r>
    </w:p>
    <w:p w14:paraId="77933112" w14:textId="77777777" w:rsidR="00BD6B97" w:rsidRPr="007A7659" w:rsidRDefault="00BD6B97" w:rsidP="007E3B51">
      <w:r w:rsidRPr="007A7659">
        <w:t xml:space="preserve">The Time Server shall support NTP (which implicitly means that SNTP clients are also supported). Secure NTP may also be supported. The Time Client shall utilize NTP when it is grouped with a Time Server. For ungrouped Time Clients with 1 second accuracy requirements, SNTP may be useable. Time Clients may also support Secure NTP. </w:t>
      </w:r>
    </w:p>
    <w:p w14:paraId="64CE80DD" w14:textId="77777777" w:rsidR="00BD6B97" w:rsidRPr="007A7659" w:rsidRDefault="00BD6B97">
      <w:pPr>
        <w:pStyle w:val="TableTitle"/>
      </w:pPr>
      <w:r w:rsidRPr="007A7659">
        <w:t>Table 3.1.4-1: Permissible Protocol Selections</w:t>
      </w:r>
    </w:p>
    <w:tbl>
      <w:tblPr>
        <w:tblW w:w="0" w:type="auto"/>
        <w:tblInd w:w="198" w:type="dxa"/>
        <w:tblLayout w:type="fixed"/>
        <w:tblLook w:val="0000" w:firstRow="0" w:lastRow="0" w:firstColumn="0" w:lastColumn="0" w:noHBand="0" w:noVBand="0"/>
      </w:tblPr>
      <w:tblGrid>
        <w:gridCol w:w="1350"/>
        <w:gridCol w:w="1620"/>
        <w:gridCol w:w="2340"/>
        <w:gridCol w:w="1800"/>
        <w:gridCol w:w="2070"/>
      </w:tblGrid>
      <w:tr w:rsidR="00BD6B97" w:rsidRPr="007A7659" w14:paraId="46C813D2" w14:textId="77777777" w:rsidTr="004A0919">
        <w:trPr>
          <w:tblHeader/>
        </w:trPr>
        <w:tc>
          <w:tcPr>
            <w:tcW w:w="1350" w:type="dxa"/>
            <w:tcBorders>
              <w:top w:val="single" w:sz="4" w:space="0" w:color="000000"/>
              <w:left w:val="single" w:sz="4" w:space="0" w:color="000000"/>
              <w:bottom w:val="single" w:sz="4" w:space="0" w:color="000000"/>
            </w:tcBorders>
            <w:shd w:val="clear" w:color="auto" w:fill="D9D9D9"/>
          </w:tcPr>
          <w:p w14:paraId="61328BE7" w14:textId="77777777" w:rsidR="00BD6B97" w:rsidRPr="007A7659" w:rsidRDefault="00BD6B97" w:rsidP="003C1EFA">
            <w:pPr>
              <w:pStyle w:val="TableEntryHeader"/>
            </w:pPr>
            <w:r w:rsidRPr="007A7659">
              <w:t>Protocol</w:t>
            </w:r>
          </w:p>
        </w:tc>
        <w:tc>
          <w:tcPr>
            <w:tcW w:w="1620" w:type="dxa"/>
            <w:tcBorders>
              <w:top w:val="single" w:sz="4" w:space="0" w:color="000000"/>
              <w:left w:val="single" w:sz="4" w:space="0" w:color="000000"/>
              <w:bottom w:val="single" w:sz="4" w:space="0" w:color="000000"/>
            </w:tcBorders>
            <w:shd w:val="clear" w:color="auto" w:fill="D9D9D9"/>
          </w:tcPr>
          <w:p w14:paraId="6B2E1327" w14:textId="77777777" w:rsidR="00BD6B97" w:rsidRPr="007A7659" w:rsidRDefault="00BD6B97" w:rsidP="003C1EFA">
            <w:pPr>
              <w:pStyle w:val="TableEntryHeader"/>
            </w:pPr>
            <w:r w:rsidRPr="007A7659">
              <w:t>Time Server</w:t>
            </w:r>
          </w:p>
        </w:tc>
        <w:tc>
          <w:tcPr>
            <w:tcW w:w="2340" w:type="dxa"/>
            <w:tcBorders>
              <w:top w:val="single" w:sz="4" w:space="0" w:color="000000"/>
              <w:left w:val="single" w:sz="4" w:space="0" w:color="000000"/>
              <w:bottom w:val="single" w:sz="4" w:space="0" w:color="000000"/>
            </w:tcBorders>
            <w:shd w:val="clear" w:color="auto" w:fill="D9D9D9"/>
          </w:tcPr>
          <w:p w14:paraId="61A1B122" w14:textId="77777777" w:rsidR="00BD6B97" w:rsidRPr="007A7659" w:rsidRDefault="00BD6B97" w:rsidP="003C1EFA">
            <w:pPr>
              <w:pStyle w:val="TableEntryHeader"/>
            </w:pPr>
            <w:r w:rsidRPr="007A7659">
              <w:t>Time Client grouped with a Time Server</w:t>
            </w:r>
          </w:p>
        </w:tc>
        <w:tc>
          <w:tcPr>
            <w:tcW w:w="1800" w:type="dxa"/>
            <w:tcBorders>
              <w:top w:val="single" w:sz="4" w:space="0" w:color="000000"/>
              <w:left w:val="single" w:sz="4" w:space="0" w:color="000000"/>
              <w:bottom w:val="single" w:sz="4" w:space="0" w:color="000000"/>
            </w:tcBorders>
            <w:shd w:val="clear" w:color="auto" w:fill="D9D9D9"/>
          </w:tcPr>
          <w:p w14:paraId="131549D5" w14:textId="77777777" w:rsidR="00BD6B97" w:rsidRPr="007A7659" w:rsidRDefault="00BD6B97" w:rsidP="003C1EFA">
            <w:pPr>
              <w:pStyle w:val="TableEntryHeader"/>
            </w:pPr>
            <w:r w:rsidRPr="007A7659">
              <w:t>Time Client (1s accuracy)</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cPr>
          <w:p w14:paraId="32BE3A1C" w14:textId="77777777" w:rsidR="00BD6B97" w:rsidRPr="007A7659" w:rsidRDefault="00BD6B97" w:rsidP="003C1EFA">
            <w:pPr>
              <w:pStyle w:val="TableEntryHeader"/>
            </w:pPr>
            <w:r w:rsidRPr="007A7659">
              <w:t>Time Client (High accuracy)</w:t>
            </w:r>
          </w:p>
        </w:tc>
      </w:tr>
      <w:tr w:rsidR="00BD6B97" w:rsidRPr="007A7659" w14:paraId="464951AF" w14:textId="77777777" w:rsidTr="004A0919">
        <w:tc>
          <w:tcPr>
            <w:tcW w:w="1350" w:type="dxa"/>
            <w:tcBorders>
              <w:left w:val="single" w:sz="4" w:space="0" w:color="000000"/>
              <w:bottom w:val="single" w:sz="4" w:space="0" w:color="000000"/>
            </w:tcBorders>
          </w:tcPr>
          <w:p w14:paraId="04AD3C5B" w14:textId="77777777" w:rsidR="00BD6B97" w:rsidRPr="007A7659" w:rsidRDefault="00BD6B97">
            <w:pPr>
              <w:pStyle w:val="TableEntry"/>
              <w:rPr>
                <w:noProof w:val="0"/>
              </w:rPr>
            </w:pPr>
            <w:r w:rsidRPr="007A7659">
              <w:rPr>
                <w:noProof w:val="0"/>
              </w:rPr>
              <w:t>SNTP</w:t>
            </w:r>
          </w:p>
        </w:tc>
        <w:tc>
          <w:tcPr>
            <w:tcW w:w="1620" w:type="dxa"/>
            <w:tcBorders>
              <w:left w:val="single" w:sz="4" w:space="0" w:color="000000"/>
              <w:bottom w:val="single" w:sz="4" w:space="0" w:color="000000"/>
            </w:tcBorders>
          </w:tcPr>
          <w:p w14:paraId="04F1131A" w14:textId="77777777" w:rsidR="00BD6B97" w:rsidRPr="007A7659" w:rsidRDefault="00BD6B97">
            <w:pPr>
              <w:pStyle w:val="TableEntry"/>
              <w:rPr>
                <w:noProof w:val="0"/>
              </w:rPr>
            </w:pPr>
            <w:r w:rsidRPr="007A7659">
              <w:rPr>
                <w:noProof w:val="0"/>
              </w:rPr>
              <w:t>Must Support</w:t>
            </w:r>
          </w:p>
        </w:tc>
        <w:tc>
          <w:tcPr>
            <w:tcW w:w="2340" w:type="dxa"/>
            <w:tcBorders>
              <w:left w:val="single" w:sz="4" w:space="0" w:color="000000"/>
              <w:bottom w:val="single" w:sz="4" w:space="0" w:color="000000"/>
            </w:tcBorders>
          </w:tcPr>
          <w:p w14:paraId="2F768E15" w14:textId="77777777" w:rsidR="00BD6B97" w:rsidRPr="007A7659" w:rsidRDefault="00BD6B97">
            <w:pPr>
              <w:pStyle w:val="TableEntry"/>
              <w:rPr>
                <w:noProof w:val="0"/>
              </w:rPr>
            </w:pPr>
            <w:r w:rsidRPr="007A7659">
              <w:rPr>
                <w:noProof w:val="0"/>
              </w:rPr>
              <w:t>Prohibited</w:t>
            </w:r>
          </w:p>
        </w:tc>
        <w:tc>
          <w:tcPr>
            <w:tcW w:w="1800" w:type="dxa"/>
            <w:tcBorders>
              <w:left w:val="single" w:sz="4" w:space="0" w:color="000000"/>
              <w:bottom w:val="single" w:sz="4" w:space="0" w:color="000000"/>
            </w:tcBorders>
          </w:tcPr>
          <w:p w14:paraId="723599F6" w14:textId="77777777" w:rsidR="00BD6B97" w:rsidRPr="007A7659" w:rsidRDefault="00BD6B97">
            <w:pPr>
              <w:pStyle w:val="TableEntry"/>
              <w:rPr>
                <w:noProof w:val="0"/>
              </w:rPr>
            </w:pPr>
            <w:r w:rsidRPr="007A7659">
              <w:rPr>
                <w:noProof w:val="0"/>
              </w:rPr>
              <w:t>Permitted</w:t>
            </w:r>
          </w:p>
        </w:tc>
        <w:tc>
          <w:tcPr>
            <w:tcW w:w="2070" w:type="dxa"/>
            <w:tcBorders>
              <w:left w:val="single" w:sz="4" w:space="0" w:color="000000"/>
              <w:bottom w:val="single" w:sz="4" w:space="0" w:color="000000"/>
              <w:right w:val="single" w:sz="4" w:space="0" w:color="000000"/>
            </w:tcBorders>
          </w:tcPr>
          <w:p w14:paraId="0D606682" w14:textId="77777777" w:rsidR="00BD6B97" w:rsidRPr="007A7659" w:rsidRDefault="00BD6B97" w:rsidP="001E57DD">
            <w:pPr>
              <w:pStyle w:val="TableEntry"/>
              <w:rPr>
                <w:noProof w:val="0"/>
              </w:rPr>
            </w:pPr>
            <w:r w:rsidRPr="007A7659">
              <w:rPr>
                <w:noProof w:val="0"/>
              </w:rPr>
              <w:t>Prohibited</w:t>
            </w:r>
          </w:p>
        </w:tc>
      </w:tr>
      <w:tr w:rsidR="00BD6B97" w:rsidRPr="007A7659" w14:paraId="25F49FE2" w14:textId="77777777" w:rsidTr="004A0919">
        <w:tc>
          <w:tcPr>
            <w:tcW w:w="1350" w:type="dxa"/>
            <w:tcBorders>
              <w:left w:val="single" w:sz="4" w:space="0" w:color="000000"/>
              <w:bottom w:val="single" w:sz="4" w:space="0" w:color="000000"/>
            </w:tcBorders>
          </w:tcPr>
          <w:p w14:paraId="05CF72DB" w14:textId="77777777" w:rsidR="00BD6B97" w:rsidRPr="007A7659" w:rsidRDefault="00BD6B97">
            <w:pPr>
              <w:pStyle w:val="TableEntry"/>
              <w:rPr>
                <w:noProof w:val="0"/>
              </w:rPr>
            </w:pPr>
            <w:r w:rsidRPr="007A7659">
              <w:rPr>
                <w:noProof w:val="0"/>
              </w:rPr>
              <w:t>NTP</w:t>
            </w:r>
          </w:p>
        </w:tc>
        <w:tc>
          <w:tcPr>
            <w:tcW w:w="1620" w:type="dxa"/>
            <w:tcBorders>
              <w:left w:val="single" w:sz="4" w:space="0" w:color="000000"/>
              <w:bottom w:val="single" w:sz="4" w:space="0" w:color="000000"/>
            </w:tcBorders>
          </w:tcPr>
          <w:p w14:paraId="0275EB97" w14:textId="77777777" w:rsidR="00BD6B97" w:rsidRPr="007A7659" w:rsidRDefault="00BD6B97">
            <w:pPr>
              <w:pStyle w:val="TableEntry"/>
              <w:rPr>
                <w:noProof w:val="0"/>
              </w:rPr>
            </w:pPr>
            <w:r w:rsidRPr="007A7659">
              <w:rPr>
                <w:noProof w:val="0"/>
              </w:rPr>
              <w:t>Must Support</w:t>
            </w:r>
          </w:p>
        </w:tc>
        <w:tc>
          <w:tcPr>
            <w:tcW w:w="2340" w:type="dxa"/>
            <w:tcBorders>
              <w:left w:val="single" w:sz="4" w:space="0" w:color="000000"/>
              <w:bottom w:val="single" w:sz="4" w:space="0" w:color="000000"/>
            </w:tcBorders>
          </w:tcPr>
          <w:p w14:paraId="00DBC3E5" w14:textId="77777777" w:rsidR="00BD6B97" w:rsidRPr="007A7659" w:rsidRDefault="00BD6B97">
            <w:pPr>
              <w:pStyle w:val="TableEntry"/>
              <w:rPr>
                <w:noProof w:val="0"/>
              </w:rPr>
            </w:pPr>
            <w:r w:rsidRPr="007A7659">
              <w:rPr>
                <w:noProof w:val="0"/>
              </w:rPr>
              <w:t>Must Support</w:t>
            </w:r>
          </w:p>
        </w:tc>
        <w:tc>
          <w:tcPr>
            <w:tcW w:w="1800" w:type="dxa"/>
            <w:tcBorders>
              <w:left w:val="single" w:sz="4" w:space="0" w:color="000000"/>
              <w:bottom w:val="single" w:sz="4" w:space="0" w:color="000000"/>
            </w:tcBorders>
          </w:tcPr>
          <w:p w14:paraId="09F6D8FA" w14:textId="77777777" w:rsidR="00BD6B97" w:rsidRPr="007A7659" w:rsidRDefault="00BD6B97" w:rsidP="001E57DD">
            <w:pPr>
              <w:pStyle w:val="TableEntry"/>
              <w:rPr>
                <w:noProof w:val="0"/>
              </w:rPr>
            </w:pPr>
            <w:r w:rsidRPr="007A7659">
              <w:rPr>
                <w:noProof w:val="0"/>
              </w:rPr>
              <w:t>Permitted</w:t>
            </w:r>
          </w:p>
        </w:tc>
        <w:tc>
          <w:tcPr>
            <w:tcW w:w="2070" w:type="dxa"/>
            <w:tcBorders>
              <w:left w:val="single" w:sz="4" w:space="0" w:color="000000"/>
              <w:bottom w:val="single" w:sz="4" w:space="0" w:color="000000"/>
              <w:right w:val="single" w:sz="4" w:space="0" w:color="000000"/>
            </w:tcBorders>
          </w:tcPr>
          <w:p w14:paraId="5DEE9C72" w14:textId="77777777" w:rsidR="00BD6B97" w:rsidRPr="007A7659" w:rsidRDefault="00BD6B97" w:rsidP="00493145">
            <w:pPr>
              <w:pStyle w:val="TableEntry"/>
              <w:rPr>
                <w:noProof w:val="0"/>
              </w:rPr>
            </w:pPr>
            <w:r w:rsidRPr="007A7659">
              <w:rPr>
                <w:noProof w:val="0"/>
              </w:rPr>
              <w:t>Permitted</w:t>
            </w:r>
          </w:p>
        </w:tc>
      </w:tr>
      <w:tr w:rsidR="00BD6B97" w:rsidRPr="007A7659" w14:paraId="0444359F" w14:textId="77777777" w:rsidTr="004A0919">
        <w:tc>
          <w:tcPr>
            <w:tcW w:w="1350" w:type="dxa"/>
            <w:tcBorders>
              <w:left w:val="single" w:sz="4" w:space="0" w:color="000000"/>
              <w:bottom w:val="single" w:sz="4" w:space="0" w:color="000000"/>
            </w:tcBorders>
          </w:tcPr>
          <w:p w14:paraId="34A65E52" w14:textId="77777777" w:rsidR="00BD6B97" w:rsidRPr="007A7659" w:rsidRDefault="00BD6B97">
            <w:pPr>
              <w:pStyle w:val="TableEntry"/>
              <w:rPr>
                <w:noProof w:val="0"/>
              </w:rPr>
            </w:pPr>
            <w:r w:rsidRPr="007A7659">
              <w:rPr>
                <w:noProof w:val="0"/>
              </w:rPr>
              <w:t>Secure NTP</w:t>
            </w:r>
          </w:p>
        </w:tc>
        <w:tc>
          <w:tcPr>
            <w:tcW w:w="1620" w:type="dxa"/>
            <w:tcBorders>
              <w:left w:val="single" w:sz="4" w:space="0" w:color="000000"/>
              <w:bottom w:val="single" w:sz="4" w:space="0" w:color="000000"/>
            </w:tcBorders>
          </w:tcPr>
          <w:p w14:paraId="6D7D329F" w14:textId="77777777" w:rsidR="00BD6B97" w:rsidRPr="007A7659" w:rsidRDefault="00BD6B97">
            <w:pPr>
              <w:pStyle w:val="TableEntry"/>
              <w:rPr>
                <w:noProof w:val="0"/>
              </w:rPr>
            </w:pPr>
            <w:r w:rsidRPr="007A7659">
              <w:rPr>
                <w:noProof w:val="0"/>
              </w:rPr>
              <w:t>Optional</w:t>
            </w:r>
          </w:p>
        </w:tc>
        <w:tc>
          <w:tcPr>
            <w:tcW w:w="2340" w:type="dxa"/>
            <w:tcBorders>
              <w:left w:val="single" w:sz="4" w:space="0" w:color="000000"/>
              <w:bottom w:val="single" w:sz="4" w:space="0" w:color="000000"/>
            </w:tcBorders>
          </w:tcPr>
          <w:p w14:paraId="770BFEDC" w14:textId="77777777" w:rsidR="00BD6B97" w:rsidRPr="007A7659" w:rsidRDefault="00BD6B97">
            <w:pPr>
              <w:pStyle w:val="TableEntry"/>
              <w:rPr>
                <w:noProof w:val="0"/>
              </w:rPr>
            </w:pPr>
            <w:r w:rsidRPr="007A7659">
              <w:rPr>
                <w:noProof w:val="0"/>
              </w:rPr>
              <w:t>Optional</w:t>
            </w:r>
          </w:p>
        </w:tc>
        <w:tc>
          <w:tcPr>
            <w:tcW w:w="1800" w:type="dxa"/>
            <w:tcBorders>
              <w:left w:val="single" w:sz="4" w:space="0" w:color="000000"/>
              <w:bottom w:val="single" w:sz="4" w:space="0" w:color="000000"/>
            </w:tcBorders>
          </w:tcPr>
          <w:p w14:paraId="223D3CED" w14:textId="77777777" w:rsidR="00BD6B97" w:rsidRPr="007A7659" w:rsidRDefault="00BD6B97">
            <w:pPr>
              <w:pStyle w:val="TableEntry"/>
              <w:rPr>
                <w:noProof w:val="0"/>
              </w:rPr>
            </w:pPr>
            <w:r w:rsidRPr="007A7659">
              <w:rPr>
                <w:noProof w:val="0"/>
              </w:rPr>
              <w:t>Optional</w:t>
            </w:r>
          </w:p>
        </w:tc>
        <w:tc>
          <w:tcPr>
            <w:tcW w:w="2070" w:type="dxa"/>
            <w:tcBorders>
              <w:left w:val="single" w:sz="4" w:space="0" w:color="000000"/>
              <w:bottom w:val="single" w:sz="4" w:space="0" w:color="000000"/>
              <w:right w:val="single" w:sz="4" w:space="0" w:color="000000"/>
            </w:tcBorders>
          </w:tcPr>
          <w:p w14:paraId="22572571" w14:textId="77777777" w:rsidR="00BD6B97" w:rsidRPr="007A7659" w:rsidRDefault="00BD6B97">
            <w:pPr>
              <w:pStyle w:val="TableEntry"/>
              <w:rPr>
                <w:noProof w:val="0"/>
              </w:rPr>
            </w:pPr>
            <w:r w:rsidRPr="007A7659">
              <w:rPr>
                <w:noProof w:val="0"/>
              </w:rPr>
              <w:t>Optional</w:t>
            </w:r>
          </w:p>
        </w:tc>
      </w:tr>
    </w:tbl>
    <w:p w14:paraId="47C9D8DF" w14:textId="77777777" w:rsidR="00BD6B97" w:rsidRPr="007A7659" w:rsidRDefault="00BD6B97">
      <w:pPr>
        <w:pStyle w:val="Heading5"/>
        <w:numPr>
          <w:ilvl w:val="4"/>
          <w:numId w:val="19"/>
        </w:numPr>
        <w:tabs>
          <w:tab w:val="left" w:pos="1008"/>
        </w:tabs>
        <w:rPr>
          <w:noProof w:val="0"/>
        </w:rPr>
      </w:pPr>
      <w:bookmarkStart w:id="289" w:name="_Toc173916094"/>
      <w:bookmarkStart w:id="290" w:name="_Toc174248615"/>
      <w:r w:rsidRPr="007A7659">
        <w:rPr>
          <w:noProof w:val="0"/>
        </w:rPr>
        <w:t>Trigger Events</w:t>
      </w:r>
      <w:bookmarkEnd w:id="289"/>
      <w:bookmarkEnd w:id="290"/>
    </w:p>
    <w:p w14:paraId="2591C120" w14:textId="77777777" w:rsidR="00BD6B97" w:rsidRPr="007A7659" w:rsidRDefault="00BD6B97">
      <w:r w:rsidRPr="007A7659">
        <w:t xml:space="preserve">In a query-response mode the Time Client queries the Time Server and receives a response. This transaction includes timing estimation of network delays. </w:t>
      </w:r>
    </w:p>
    <w:p w14:paraId="63AAA17E" w14:textId="77777777" w:rsidR="00BD6B97" w:rsidRPr="007A7659" w:rsidRDefault="00BD6B97">
      <w:pPr>
        <w:pStyle w:val="Heading5"/>
        <w:numPr>
          <w:ilvl w:val="4"/>
          <w:numId w:val="19"/>
        </w:numPr>
        <w:tabs>
          <w:tab w:val="left" w:pos="1008"/>
        </w:tabs>
        <w:rPr>
          <w:noProof w:val="0"/>
        </w:rPr>
      </w:pPr>
      <w:bookmarkStart w:id="291" w:name="_Toc173916095"/>
      <w:bookmarkStart w:id="292" w:name="_Toc174248616"/>
      <w:r w:rsidRPr="007A7659">
        <w:rPr>
          <w:noProof w:val="0"/>
        </w:rPr>
        <w:t>Message Semantics</w:t>
      </w:r>
      <w:bookmarkEnd w:id="291"/>
      <w:bookmarkEnd w:id="292"/>
    </w:p>
    <w:p w14:paraId="240259CF" w14:textId="77777777" w:rsidR="00BD6B97" w:rsidRPr="007A7659" w:rsidRDefault="00BD6B97">
      <w:r w:rsidRPr="007A7659">
        <w:t xml:space="preserve">The Time Client uses the Network Time Protocol (NTP) to synchronize its time with the Time Server. NTP clients can be configured to use a specific NTP server at a specific IP address, to obtain the NTP server address automatically from DHCP, and/or to discover the NTP server address automatically. Time clients shall support at least manual configuration and may support all three modes. Time Clients usually maintain time synchronization by adjusting the system </w:t>
      </w:r>
      <w:r w:rsidRPr="007A7659">
        <w:lastRenderedPageBreak/>
        <w:t>clock, so that applications continue to use the system clock facilities. The specific precision of synchronization depends upon the requirements of specific actors.</w:t>
      </w:r>
    </w:p>
    <w:p w14:paraId="093C176B" w14:textId="77777777" w:rsidR="00BD6B97" w:rsidRPr="007A7659" w:rsidRDefault="00BD6B97">
      <w:r w:rsidRPr="007A7659">
        <w:t>Implementations must support a time synchronization accuracy with a median error of less than one second.</w:t>
      </w:r>
    </w:p>
    <w:p w14:paraId="615B26B5" w14:textId="77777777" w:rsidR="00BD6B97" w:rsidRPr="007A7659" w:rsidRDefault="00BD6B97">
      <w:r w:rsidRPr="007A7659">
        <w:t xml:space="preserve">There is a Simple Network Time Protocol (SNTP) </w:t>
      </w:r>
      <w:r w:rsidR="008A6C66" w:rsidRPr="007A7659">
        <w:t>RFC</w:t>
      </w:r>
      <w:r w:rsidRPr="007A7659">
        <w:t>4330 defined that can provide one second accuracy for Time Clients. It uses the exact same protocol as NTP, but does not include the measurement data used by the NTP high-accuracy statistical estimation algorithm. It has a lower implementation cost because it omits the measurements and statistical estimation needed to achieve higher accuracy. This omission of the statistical estimation makes it unsuitable for use when grouped with a Time Server. Its use is permitted for Time Clients that are not grouped with a Time Server.</w:t>
      </w:r>
    </w:p>
    <w:p w14:paraId="00E8C87F" w14:textId="77777777" w:rsidR="00BD6B97" w:rsidRPr="007A7659" w:rsidRDefault="00BD6B97" w:rsidP="007E3B51">
      <w:pPr>
        <w:pStyle w:val="Note"/>
        <w:ind w:left="1440"/>
        <w:rPr>
          <w:sz w:val="24"/>
        </w:rPr>
      </w:pPr>
      <w:r w:rsidRPr="007A7659">
        <w:t>Note:</w:t>
      </w:r>
      <w:r w:rsidRPr="007A7659">
        <w:tab/>
        <w:t xml:space="preserve">1. The Time Client can often be implemented by using components provided by operating systems. Some offer only SNTP while others offer the choice of SNTP or NTP clients. </w:t>
      </w:r>
      <w:r w:rsidRPr="007A7659">
        <w:br/>
        <w:t>2. SNTP may achieve better than 1 second synchronization when combined with careful hardware, software, and custom network design. This network design will include restrictions on cabling design, hubs, routers, etc. that are outside the scope of the CT Profile and not verifiable except on a site by site basis.</w:t>
      </w:r>
      <w:r w:rsidRPr="007A7659">
        <w:br/>
      </w:r>
    </w:p>
    <w:p w14:paraId="7D606256" w14:textId="77777777" w:rsidR="00BD6B97" w:rsidRPr="007A7659" w:rsidRDefault="00BD6B97">
      <w:r w:rsidRPr="007A7659">
        <w:t>The use of Secure NTP is not required. The risk of subversion of the time base to conceal penetration is considered very low, and the operational costs of maintaining Secure NTP too high in most environments.</w:t>
      </w:r>
    </w:p>
    <w:p w14:paraId="75A971E7" w14:textId="77777777" w:rsidR="00BD6B97" w:rsidRPr="007A7659" w:rsidRDefault="00BD6B97">
      <w:pPr>
        <w:pStyle w:val="Heading5"/>
        <w:numPr>
          <w:ilvl w:val="4"/>
          <w:numId w:val="19"/>
        </w:numPr>
        <w:tabs>
          <w:tab w:val="left" w:pos="1008"/>
        </w:tabs>
        <w:rPr>
          <w:noProof w:val="0"/>
        </w:rPr>
      </w:pPr>
      <w:bookmarkStart w:id="293" w:name="_Toc173916096"/>
      <w:bookmarkStart w:id="294" w:name="_Toc174248617"/>
      <w:r w:rsidRPr="007A7659">
        <w:rPr>
          <w:noProof w:val="0"/>
        </w:rPr>
        <w:t>Expected Actions</w:t>
      </w:r>
      <w:bookmarkEnd w:id="293"/>
      <w:bookmarkEnd w:id="294"/>
    </w:p>
    <w:p w14:paraId="0083AF9F" w14:textId="77777777" w:rsidR="00BD6B97" w:rsidRPr="007A7659" w:rsidRDefault="00BD6B97">
      <w:r w:rsidRPr="007A7659">
        <w:t>The Time Server and Time Client will maintain synchronization to UTC. The Time Client maintains a statistical estimation process utilizing time estimates and network delay estimates from one or more Time Servers. This statistical estimation process yields a time estimate that is used to continually adjust the system clock.</w:t>
      </w:r>
    </w:p>
    <w:p w14:paraId="56F50E3F" w14:textId="77777777" w:rsidR="00BD6B97" w:rsidRPr="007A7659" w:rsidRDefault="00BD6B97">
      <w:pPr>
        <w:pStyle w:val="Note"/>
      </w:pPr>
      <w:r w:rsidRPr="007A7659">
        <w:t>Note:</w:t>
      </w:r>
      <w:r w:rsidRPr="007A7659">
        <w:tab/>
        <w:t>The relationship between the local reported time, UTC, and battery-backed clock is often a source of confusion. Different hardware and operating systems have different configuration requirements. These should be clearly documented and made clear in the user interface so that field service and operational staff do not introduce errors.</w:t>
      </w:r>
    </w:p>
    <w:p w14:paraId="12307C87" w14:textId="77777777" w:rsidR="00BD6B97" w:rsidRPr="007A7659" w:rsidRDefault="00BD6B97">
      <w:pPr>
        <w:pStyle w:val="Heading2"/>
        <w:numPr>
          <w:ilvl w:val="1"/>
          <w:numId w:val="19"/>
        </w:numPr>
        <w:tabs>
          <w:tab w:val="left" w:pos="576"/>
        </w:tabs>
        <w:rPr>
          <w:noProof w:val="0"/>
        </w:rPr>
      </w:pPr>
      <w:bookmarkStart w:id="295" w:name="_Toc173916097"/>
      <w:bookmarkStart w:id="296" w:name="_Toc174248618"/>
      <w:bookmarkStart w:id="297" w:name="_Toc210805528"/>
      <w:bookmarkStart w:id="298" w:name="_Toc214434001"/>
      <w:bookmarkStart w:id="299" w:name="_Toc214436922"/>
      <w:bookmarkStart w:id="300" w:name="_Toc214437367"/>
      <w:bookmarkStart w:id="301" w:name="_Toc214437683"/>
      <w:bookmarkStart w:id="302" w:name="_Toc214457159"/>
      <w:bookmarkStart w:id="303" w:name="_Toc214461272"/>
      <w:bookmarkStart w:id="304" w:name="_Toc214462893"/>
      <w:bookmarkStart w:id="305" w:name="_Toc518548600"/>
      <w:r w:rsidRPr="007A7659">
        <w:rPr>
          <w:noProof w:val="0"/>
        </w:rPr>
        <w:t>Get User Authentication</w:t>
      </w:r>
      <w:bookmarkEnd w:id="295"/>
      <w:bookmarkEnd w:id="296"/>
      <w:bookmarkEnd w:id="297"/>
      <w:bookmarkEnd w:id="298"/>
      <w:bookmarkEnd w:id="299"/>
      <w:bookmarkEnd w:id="300"/>
      <w:bookmarkEnd w:id="301"/>
      <w:bookmarkEnd w:id="302"/>
      <w:bookmarkEnd w:id="303"/>
      <w:bookmarkEnd w:id="304"/>
      <w:r w:rsidR="00683E4A" w:rsidRPr="007A7659">
        <w:rPr>
          <w:noProof w:val="0"/>
        </w:rPr>
        <w:t xml:space="preserve"> [ITI-2]</w:t>
      </w:r>
      <w:bookmarkEnd w:id="305"/>
    </w:p>
    <w:p w14:paraId="69260CB9" w14:textId="629E83D8" w:rsidR="00BD6B97" w:rsidRPr="007A7659" w:rsidRDefault="00BD6B97">
      <w:r w:rsidRPr="007A7659">
        <w:t xml:space="preserve">This section corresponds to </w:t>
      </w:r>
      <w:r w:rsidR="000C66A7">
        <w:t>t</w:t>
      </w:r>
      <w:r w:rsidRPr="007A7659">
        <w:t xml:space="preserve">ransaction </w:t>
      </w:r>
      <w:r w:rsidR="000C66A7">
        <w:t>[</w:t>
      </w:r>
      <w:r w:rsidRPr="007A7659">
        <w:t>ITI-2</w:t>
      </w:r>
      <w:r w:rsidR="000C66A7">
        <w:t>]</w:t>
      </w:r>
      <w:r w:rsidRPr="007A7659">
        <w:t xml:space="preserve"> of the IHE IT Infrastructure Technical Framework. Transaction </w:t>
      </w:r>
      <w:r w:rsidR="000C66A7">
        <w:t>[</w:t>
      </w:r>
      <w:r w:rsidRPr="007A7659">
        <w:t>ITI-2</w:t>
      </w:r>
      <w:r w:rsidR="000C66A7">
        <w:t>]</w:t>
      </w:r>
      <w:r w:rsidRPr="007A7659">
        <w:t xml:space="preserve"> is used by the Client Authentication Agent and Kerberos Authentication Server </w:t>
      </w:r>
      <w:r w:rsidR="00B4249B" w:rsidRPr="007A7659">
        <w:t>Actors</w:t>
      </w:r>
      <w:r w:rsidRPr="007A7659">
        <w:t>.</w:t>
      </w:r>
    </w:p>
    <w:p w14:paraId="73C3128F" w14:textId="77777777" w:rsidR="00BD6B97" w:rsidRPr="007A7659" w:rsidRDefault="00BD6B97">
      <w:pPr>
        <w:pStyle w:val="Heading3"/>
        <w:numPr>
          <w:ilvl w:val="2"/>
          <w:numId w:val="19"/>
        </w:numPr>
        <w:tabs>
          <w:tab w:val="clear" w:pos="2160"/>
        </w:tabs>
        <w:rPr>
          <w:noProof w:val="0"/>
        </w:rPr>
      </w:pPr>
      <w:bookmarkStart w:id="306" w:name="_Toc173916098"/>
      <w:bookmarkStart w:id="307" w:name="_Toc174248619"/>
      <w:bookmarkStart w:id="308" w:name="_Toc518548601"/>
      <w:r w:rsidRPr="007A7659">
        <w:rPr>
          <w:noProof w:val="0"/>
        </w:rPr>
        <w:t>Scope</w:t>
      </w:r>
      <w:bookmarkEnd w:id="306"/>
      <w:bookmarkEnd w:id="307"/>
      <w:bookmarkEnd w:id="308"/>
    </w:p>
    <w:p w14:paraId="1DABF3BC" w14:textId="77777777" w:rsidR="00BD6B97" w:rsidRPr="007A7659" w:rsidRDefault="00BD6B97">
      <w:r w:rsidRPr="007A7659">
        <w:t>This transaction is used to authenticate an enterprise-wide user identity. A challenge-response method verifies that the user knows the correct password. Once the user is authenticated, the Kerberos Authentication Server sends a Ticket Granting Ticket (TGT) to the Client Authentication Agent to permit optimization of subsequent interactions. The TGT acts as a substitute for repeated login/password type activity.</w:t>
      </w:r>
    </w:p>
    <w:p w14:paraId="68B22978" w14:textId="77777777" w:rsidR="00BD6B97" w:rsidRPr="007A7659" w:rsidRDefault="00BD6B97">
      <w:r w:rsidRPr="007A7659">
        <w:t xml:space="preserve">This transaction is equivalent to what is called the “Authentication Service” in </w:t>
      </w:r>
      <w:r w:rsidR="008A6C66" w:rsidRPr="007A7659">
        <w:t>RFC</w:t>
      </w:r>
      <w:r w:rsidRPr="007A7659">
        <w:t>1510.</w:t>
      </w:r>
    </w:p>
    <w:p w14:paraId="15EDC6F3" w14:textId="77777777" w:rsidR="00BD6B97" w:rsidRPr="007A7659" w:rsidRDefault="00BD6B97">
      <w:pPr>
        <w:pStyle w:val="Heading3"/>
        <w:numPr>
          <w:ilvl w:val="2"/>
          <w:numId w:val="19"/>
        </w:numPr>
        <w:tabs>
          <w:tab w:val="clear" w:pos="2160"/>
        </w:tabs>
        <w:rPr>
          <w:noProof w:val="0"/>
        </w:rPr>
      </w:pPr>
      <w:bookmarkStart w:id="309" w:name="_Toc173916099"/>
      <w:bookmarkStart w:id="310" w:name="_Toc174248620"/>
      <w:bookmarkStart w:id="311" w:name="_Toc518548602"/>
      <w:r w:rsidRPr="007A7659">
        <w:rPr>
          <w:noProof w:val="0"/>
        </w:rPr>
        <w:lastRenderedPageBreak/>
        <w:t>Use Case Roles</w:t>
      </w:r>
      <w:bookmarkEnd w:id="309"/>
      <w:bookmarkEnd w:id="310"/>
      <w:bookmarkEnd w:id="311"/>
    </w:p>
    <w:bookmarkStart w:id="312" w:name="_1115192888"/>
    <w:bookmarkStart w:id="313" w:name="_1121538381"/>
    <w:bookmarkStart w:id="314" w:name="_1121538670"/>
    <w:bookmarkEnd w:id="312"/>
    <w:bookmarkEnd w:id="313"/>
    <w:bookmarkEnd w:id="314"/>
    <w:p w14:paraId="5DF61066" w14:textId="77777777" w:rsidR="00BD6B97" w:rsidRPr="007A7659" w:rsidRDefault="00C42610" w:rsidP="001D3953">
      <w:pPr>
        <w:pStyle w:val="BodyText"/>
        <w:jc w:val="center"/>
        <w:rPr>
          <w:b/>
        </w:rPr>
      </w:pPr>
      <w:r w:rsidRPr="007A7659">
        <w:rPr>
          <w:noProof/>
        </w:rPr>
        <w:object w:dxaOrig="5430" w:dyaOrig="1935" w14:anchorId="5FA551C2">
          <v:shape id="_x0000_i1029" type="#_x0000_t75" alt="" style="width:273.85pt;height:92.3pt;mso-width-percent:0;mso-height-percent:0;mso-width-percent:0;mso-height-percent:0" o:ole="" filled="t">
            <v:fill color2="black"/>
            <v:imagedata r:id="rId31" o:title=""/>
          </v:shape>
          <o:OLEObject Type="Embed" ProgID="Word.Picture.8" ShapeID="_x0000_i1029" DrawAspect="Content" ObjectID="_1496223530" r:id="rId32"/>
        </w:object>
      </w:r>
    </w:p>
    <w:p w14:paraId="43DFF4C4" w14:textId="77777777" w:rsidR="000E4DDC" w:rsidRPr="007A7659" w:rsidRDefault="000E4DDC" w:rsidP="007E3B51">
      <w:pPr>
        <w:pStyle w:val="BodyText"/>
      </w:pPr>
    </w:p>
    <w:p w14:paraId="01BDE9A2" w14:textId="77777777" w:rsidR="00BD6B97" w:rsidRPr="007A7659" w:rsidRDefault="00BD6B97">
      <w:r w:rsidRPr="007A7659">
        <w:rPr>
          <w:b/>
        </w:rPr>
        <w:t>Actor:</w:t>
      </w:r>
      <w:r w:rsidRPr="007A7659">
        <w:t xml:space="preserve"> Client Authentication Agent.</w:t>
      </w:r>
    </w:p>
    <w:p w14:paraId="6DB8AAF0" w14:textId="77777777" w:rsidR="00BD6B97" w:rsidRPr="007A7659" w:rsidRDefault="00BD6B97">
      <w:r w:rsidRPr="007A7659">
        <w:rPr>
          <w:b/>
        </w:rPr>
        <w:t xml:space="preserve">Role: </w:t>
      </w:r>
      <w:r w:rsidRPr="007A7659">
        <w:t>Communicates authentication information to the Kerberos Authentication Server, receives a TGT, and performs internal TGT management.</w:t>
      </w:r>
    </w:p>
    <w:p w14:paraId="6082B725"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11B8DDE3" w14:textId="77777777" w:rsidR="00BD6B97" w:rsidRPr="007A7659" w:rsidRDefault="00BD6B97">
      <w:r w:rsidRPr="007A7659">
        <w:rPr>
          <w:b/>
        </w:rPr>
        <w:t xml:space="preserve">Role: </w:t>
      </w:r>
      <w:r w:rsidRPr="007A7659">
        <w:t xml:space="preserve">Verifies the authentication information, creates a TGT, and sends it to the Client Authentication Agent. </w:t>
      </w:r>
    </w:p>
    <w:p w14:paraId="7C24FFF7" w14:textId="77777777" w:rsidR="00BD6B97" w:rsidRPr="007A7659" w:rsidRDefault="00BD6B97">
      <w:pPr>
        <w:pStyle w:val="Heading3"/>
        <w:numPr>
          <w:ilvl w:val="2"/>
          <w:numId w:val="19"/>
        </w:numPr>
        <w:tabs>
          <w:tab w:val="clear" w:pos="2160"/>
        </w:tabs>
        <w:rPr>
          <w:noProof w:val="0"/>
        </w:rPr>
      </w:pPr>
      <w:bookmarkStart w:id="315" w:name="_Toc173916100"/>
      <w:bookmarkStart w:id="316" w:name="_Toc174248621"/>
      <w:bookmarkStart w:id="317" w:name="_Toc518548603"/>
      <w:r w:rsidRPr="007A7659">
        <w:rPr>
          <w:noProof w:val="0"/>
        </w:rPr>
        <w:t>Referenced Standard</w:t>
      </w:r>
      <w:bookmarkEnd w:id="315"/>
      <w:bookmarkEnd w:id="316"/>
      <w:bookmarkEnd w:id="317"/>
    </w:p>
    <w:p w14:paraId="327C90E8" w14:textId="77777777" w:rsidR="00BD6B97" w:rsidRPr="007A7659" w:rsidRDefault="008A6C66">
      <w:r w:rsidRPr="007A7659">
        <w:t>RFC</w:t>
      </w:r>
      <w:r w:rsidR="00BD6B97" w:rsidRPr="007A7659">
        <w:t>1510</w:t>
      </w:r>
      <w:r w:rsidR="00BD6B97" w:rsidRPr="007A7659">
        <w:tab/>
        <w:t>The Kerberos Network Authentication Service (V5)</w:t>
      </w:r>
    </w:p>
    <w:p w14:paraId="6FCFD697" w14:textId="77777777" w:rsidR="00BD6B97" w:rsidRPr="007A7659" w:rsidRDefault="00BD6B97">
      <w:pPr>
        <w:pStyle w:val="Heading3"/>
        <w:numPr>
          <w:ilvl w:val="2"/>
          <w:numId w:val="19"/>
        </w:numPr>
        <w:tabs>
          <w:tab w:val="clear" w:pos="2160"/>
        </w:tabs>
        <w:rPr>
          <w:noProof w:val="0"/>
        </w:rPr>
      </w:pPr>
      <w:bookmarkStart w:id="318" w:name="_Toc173916101"/>
      <w:bookmarkStart w:id="319" w:name="_Toc174248622"/>
      <w:bookmarkStart w:id="320" w:name="_Toc518548604"/>
      <w:r w:rsidRPr="007A7659">
        <w:rPr>
          <w:noProof w:val="0"/>
        </w:rPr>
        <w:t>Interaction Diagram</w:t>
      </w:r>
      <w:bookmarkEnd w:id="318"/>
      <w:bookmarkEnd w:id="319"/>
      <w:bookmarkEnd w:id="320"/>
    </w:p>
    <w:p w14:paraId="1368558C" w14:textId="77777777" w:rsidR="00BD6B97" w:rsidRPr="007A7659" w:rsidRDefault="00BD6B97" w:rsidP="00AE5ED3">
      <w:pPr>
        <w:pStyle w:val="BodyText"/>
      </w:pPr>
      <w:r w:rsidRPr="007A7659">
        <w:t xml:space="preserve">The Client Authentication Agent communicates to the Kerberos Authentication Server a Kerberos Authentication Service Request (KRB_AS_REQ). This message identifies the user, the name of the ticket-granting service and authentication data. The authentication data is usually a timestamp encrypted with the user’s long-term key. (See </w:t>
      </w:r>
      <w:r w:rsidR="008A6C66" w:rsidRPr="007A7659">
        <w:t>RFC</w:t>
      </w:r>
      <w:r w:rsidRPr="007A7659">
        <w:t>1510 for the exception cases.)</w:t>
      </w:r>
    </w:p>
    <w:p w14:paraId="24A6848C" w14:textId="77777777" w:rsidR="0039466E" w:rsidRPr="007A7659" w:rsidRDefault="0039466E" w:rsidP="00AE5ED3">
      <w:pPr>
        <w:pStyle w:val="BodyText"/>
      </w:pPr>
    </w:p>
    <w:bookmarkStart w:id="321" w:name="_1115206557"/>
    <w:bookmarkStart w:id="322" w:name="_1115206952"/>
    <w:bookmarkStart w:id="323" w:name="_1115208818"/>
    <w:bookmarkStart w:id="324" w:name="_1116174618"/>
    <w:bookmarkStart w:id="325" w:name="_1116174945"/>
    <w:bookmarkStart w:id="326" w:name="_1116175706"/>
    <w:bookmarkStart w:id="327" w:name="_1116417465"/>
    <w:bookmarkStart w:id="328" w:name="_1116877503"/>
    <w:bookmarkEnd w:id="321"/>
    <w:bookmarkEnd w:id="322"/>
    <w:bookmarkEnd w:id="323"/>
    <w:bookmarkEnd w:id="324"/>
    <w:bookmarkEnd w:id="325"/>
    <w:bookmarkEnd w:id="326"/>
    <w:bookmarkEnd w:id="327"/>
    <w:bookmarkEnd w:id="328"/>
    <w:p w14:paraId="2337BA8A" w14:textId="77777777" w:rsidR="00BD6B97" w:rsidRPr="007A7659" w:rsidRDefault="00C42610" w:rsidP="001D3953">
      <w:pPr>
        <w:pStyle w:val="BodyText"/>
        <w:jc w:val="center"/>
      </w:pPr>
      <w:r w:rsidRPr="007A7659">
        <w:rPr>
          <w:noProof/>
        </w:rPr>
        <w:object w:dxaOrig="8520" w:dyaOrig="3150" w14:anchorId="643E6E25">
          <v:shape id="_x0000_i1030" type="#_x0000_t75" alt="" style="width:417.85pt;height:158.15pt;mso-width-percent:0;mso-height-percent:0;mso-width-percent:0;mso-height-percent:0" o:ole="" filled="t">
            <v:fill color2="black"/>
            <v:imagedata r:id="rId33" o:title=""/>
          </v:shape>
          <o:OLEObject Type="Embed" ProgID="Word.Picture.8" ShapeID="_x0000_i1030" DrawAspect="Content" ObjectID="_1496223531" r:id="rId34"/>
        </w:object>
      </w:r>
    </w:p>
    <w:p w14:paraId="2BFC0525" w14:textId="77777777" w:rsidR="00BD6B97" w:rsidRPr="007A7659" w:rsidRDefault="00BD6B97">
      <w:pPr>
        <w:pStyle w:val="FigureTitle"/>
      </w:pPr>
      <w:r w:rsidRPr="007A7659">
        <w:t>Figure 3.2.4-1: Get User Authentication Messages</w:t>
      </w:r>
    </w:p>
    <w:p w14:paraId="7E5E1B14" w14:textId="77777777" w:rsidR="004722A1" w:rsidRPr="007A7659" w:rsidRDefault="004722A1" w:rsidP="00AE5ED3">
      <w:pPr>
        <w:pStyle w:val="BodyText"/>
      </w:pPr>
    </w:p>
    <w:p w14:paraId="7B41C8C5" w14:textId="77777777" w:rsidR="00BD6B97" w:rsidRPr="007A7659" w:rsidRDefault="00BD6B97">
      <w:pPr>
        <w:pStyle w:val="Heading4"/>
        <w:numPr>
          <w:ilvl w:val="3"/>
          <w:numId w:val="19"/>
        </w:numPr>
        <w:tabs>
          <w:tab w:val="clear" w:pos="2160"/>
          <w:tab w:val="clear" w:pos="2880"/>
          <w:tab w:val="left" w:pos="864"/>
        </w:tabs>
        <w:rPr>
          <w:noProof w:val="0"/>
        </w:rPr>
      </w:pPr>
      <w:bookmarkStart w:id="329" w:name="_Toc173916102"/>
      <w:bookmarkStart w:id="330" w:name="_Toc174248623"/>
      <w:r w:rsidRPr="007A7659">
        <w:rPr>
          <w:noProof w:val="0"/>
        </w:rPr>
        <w:lastRenderedPageBreak/>
        <w:t>Get User Authentication (Request/Response)</w:t>
      </w:r>
      <w:bookmarkEnd w:id="329"/>
      <w:bookmarkEnd w:id="330"/>
    </w:p>
    <w:p w14:paraId="25C02D2C" w14:textId="77777777" w:rsidR="00BD6B97" w:rsidRPr="007A7659" w:rsidRDefault="00BD6B97">
      <w:pPr>
        <w:pStyle w:val="Heading5"/>
        <w:numPr>
          <w:ilvl w:val="4"/>
          <w:numId w:val="19"/>
        </w:numPr>
        <w:tabs>
          <w:tab w:val="left" w:pos="1008"/>
        </w:tabs>
        <w:rPr>
          <w:noProof w:val="0"/>
        </w:rPr>
      </w:pPr>
      <w:bookmarkStart w:id="331" w:name="_Toc173916103"/>
      <w:bookmarkStart w:id="332" w:name="_Toc174248624"/>
      <w:r w:rsidRPr="007A7659">
        <w:rPr>
          <w:noProof w:val="0"/>
        </w:rPr>
        <w:t>Trigger Events</w:t>
      </w:r>
      <w:bookmarkEnd w:id="331"/>
      <w:bookmarkEnd w:id="332"/>
    </w:p>
    <w:p w14:paraId="5891B159" w14:textId="77777777" w:rsidR="00BD6B97" w:rsidRPr="007A7659" w:rsidRDefault="00BD6B97">
      <w:r w:rsidRPr="007A7659">
        <w:t>The Kerberos User Authentication transactions normally take place:</w:t>
      </w:r>
    </w:p>
    <w:p w14:paraId="684D7E4B" w14:textId="77777777" w:rsidR="00BD6B97" w:rsidRPr="007A7659" w:rsidRDefault="00BD6B97" w:rsidP="006E48D2">
      <w:pPr>
        <w:pStyle w:val="ListNumber2"/>
        <w:numPr>
          <w:ilvl w:val="0"/>
          <w:numId w:val="33"/>
        </w:numPr>
      </w:pPr>
      <w:r w:rsidRPr="007A7659">
        <w:t>Upon login or session start for a new user, and</w:t>
      </w:r>
    </w:p>
    <w:p w14:paraId="7FF2F0B6" w14:textId="77777777" w:rsidR="00BD6B97" w:rsidRPr="007A7659" w:rsidRDefault="00BD6B97" w:rsidP="006E48D2">
      <w:pPr>
        <w:pStyle w:val="ListNumber2"/>
        <w:numPr>
          <w:ilvl w:val="0"/>
          <w:numId w:val="33"/>
        </w:numPr>
      </w:pPr>
      <w:r w:rsidRPr="007A7659">
        <w:t>Shortly before expiration of a TGT. TGT timeouts are selected to minimize the need for this transaction, but they may expire prior to user logout/ session complete.</w:t>
      </w:r>
    </w:p>
    <w:p w14:paraId="260984C8" w14:textId="77777777" w:rsidR="00BD6B97" w:rsidRPr="007A7659" w:rsidRDefault="00BD6B97">
      <w:r w:rsidRPr="007A7659">
        <w:t>When the Client Authentication Agent supports the Authentication for User Context Option, the Client Authentication Agent shall resolve any Context Manager interface issues before starting the user authentication. For instance the Client Authentication Agent needs to be sure that it will be accepted by the Context Manager as the one and only user authenticator in the context for this user session. Similar issues may apply with non-IHE uses of CCOW.</w:t>
      </w:r>
    </w:p>
    <w:p w14:paraId="5637C080" w14:textId="77777777" w:rsidR="00BD6B97" w:rsidRPr="007A7659" w:rsidRDefault="00BD6B97">
      <w:pPr>
        <w:pStyle w:val="Heading5"/>
        <w:numPr>
          <w:ilvl w:val="4"/>
          <w:numId w:val="19"/>
        </w:numPr>
        <w:tabs>
          <w:tab w:val="left" w:pos="1008"/>
        </w:tabs>
        <w:rPr>
          <w:noProof w:val="0"/>
        </w:rPr>
      </w:pPr>
      <w:bookmarkStart w:id="333" w:name="_Toc173916104"/>
      <w:bookmarkStart w:id="334" w:name="_Toc174248625"/>
      <w:r w:rsidRPr="007A7659">
        <w:rPr>
          <w:noProof w:val="0"/>
        </w:rPr>
        <w:t>Message Semantics</w:t>
      </w:r>
      <w:bookmarkEnd w:id="333"/>
      <w:bookmarkEnd w:id="334"/>
    </w:p>
    <w:p w14:paraId="33E0D228" w14:textId="77777777" w:rsidR="00BD6B97" w:rsidRPr="007A7659" w:rsidRDefault="00BD6B97">
      <w:r w:rsidRPr="007A7659">
        <w:t xml:space="preserve">The Client Authentication Agent shall support use of this transaction with the Kerberos user name/password system defined in </w:t>
      </w:r>
      <w:r w:rsidR="008A6C66" w:rsidRPr="007A7659">
        <w:t>RFC</w:t>
      </w:r>
      <w:r w:rsidRPr="007A7659">
        <w:t xml:space="preserve">1510. The username and password shall consist of the 94 printable characters specified in the International Reference Version of ISO-646/ECMA-6 (aka U.S. ASCII). </w:t>
      </w:r>
    </w:p>
    <w:p w14:paraId="52EB1256" w14:textId="77777777" w:rsidR="00BD6B97" w:rsidRPr="007A7659" w:rsidRDefault="00BD6B97">
      <w:pPr>
        <w:pStyle w:val="Heading5"/>
        <w:numPr>
          <w:ilvl w:val="4"/>
          <w:numId w:val="19"/>
        </w:numPr>
        <w:tabs>
          <w:tab w:val="left" w:pos="1008"/>
        </w:tabs>
        <w:rPr>
          <w:noProof w:val="0"/>
        </w:rPr>
      </w:pPr>
      <w:bookmarkStart w:id="335" w:name="_Toc173916105"/>
      <w:bookmarkStart w:id="336" w:name="_Toc174248626"/>
      <w:r w:rsidRPr="007A7659">
        <w:rPr>
          <w:noProof w:val="0"/>
        </w:rPr>
        <w:t>Expected Actions</w:t>
      </w:r>
      <w:bookmarkEnd w:id="335"/>
      <w:bookmarkEnd w:id="336"/>
    </w:p>
    <w:p w14:paraId="1F2B43DD" w14:textId="77777777" w:rsidR="00BD6B97" w:rsidRPr="007A7659" w:rsidRDefault="00BD6B97">
      <w:r w:rsidRPr="007A7659">
        <w:t>The Client Authentication Agent shall perform TGT management, so that subsequent activities can re-use TGTs from a credentials cache. The Client Authentication Agent shall ensure that a user has access to only to his or her own tickets (both TGT and Service Tickets). This is most often done by clearing the credentials cache upon user logout or session completion.</w:t>
      </w:r>
    </w:p>
    <w:p w14:paraId="59D727DC" w14:textId="77777777" w:rsidR="00BD6B97" w:rsidRPr="007A7659" w:rsidRDefault="00BD6B97">
      <w:r w:rsidRPr="007A7659">
        <w:t>When the Client Authentication Agent supports the Authenticator for User Context Option, the agent shall perform the Change Context Transaction to set the user identity in the context managed by the Context Manager.</w:t>
      </w:r>
    </w:p>
    <w:p w14:paraId="2E211411" w14:textId="77777777" w:rsidR="00BD6B97" w:rsidRPr="007A7659" w:rsidRDefault="00BD6B97">
      <w:r w:rsidRPr="007A7659">
        <w:t>When the user session ends, the Client Authentication Agent shall remove the user credentials from its cache. If it supports the Authenticator for User Context Option, the agent shall perform the Change Context Transaction to set the user to NULL prior to removing the user credentials.</w:t>
      </w:r>
    </w:p>
    <w:p w14:paraId="460B8E4B" w14:textId="77777777" w:rsidR="00BD6B97" w:rsidRPr="007A7659" w:rsidRDefault="00BD6B97">
      <w:pPr>
        <w:pStyle w:val="Heading3"/>
        <w:numPr>
          <w:ilvl w:val="2"/>
          <w:numId w:val="19"/>
        </w:numPr>
        <w:tabs>
          <w:tab w:val="clear" w:pos="2160"/>
        </w:tabs>
        <w:rPr>
          <w:noProof w:val="0"/>
        </w:rPr>
      </w:pPr>
      <w:bookmarkStart w:id="337" w:name="_Toc173916106"/>
      <w:bookmarkStart w:id="338" w:name="_Toc174248627"/>
      <w:bookmarkStart w:id="339" w:name="_Toc518548605"/>
      <w:r w:rsidRPr="007A7659">
        <w:rPr>
          <w:noProof w:val="0"/>
        </w:rPr>
        <w:t>Extended Authentication Methods</w:t>
      </w:r>
      <w:bookmarkEnd w:id="337"/>
      <w:bookmarkEnd w:id="338"/>
      <w:bookmarkEnd w:id="339"/>
    </w:p>
    <w:p w14:paraId="445E9CFA" w14:textId="77777777" w:rsidR="00BD6B97" w:rsidRPr="007A7659" w:rsidRDefault="00BD6B97">
      <w:r w:rsidRPr="007A7659">
        <w:t>The Kerberos challenge-response system used by this Integration Profile can be used to verify users by means of many authentication mechanisms. The mechanism specified in this profile is the Kerberos username and password system. Other methods such as smart cards and biometrics have also been documented but not standardized. (See ITI TF-1: Appendix D for a discussion of alternate authentication mechanisms.)</w:t>
      </w:r>
    </w:p>
    <w:p w14:paraId="7CB8F277" w14:textId="77777777" w:rsidR="00BD6B97" w:rsidRPr="007A7659" w:rsidRDefault="00BD6B97">
      <w:pPr>
        <w:pStyle w:val="Heading3"/>
        <w:numPr>
          <w:ilvl w:val="2"/>
          <w:numId w:val="19"/>
        </w:numPr>
        <w:tabs>
          <w:tab w:val="clear" w:pos="2160"/>
        </w:tabs>
        <w:rPr>
          <w:noProof w:val="0"/>
        </w:rPr>
      </w:pPr>
      <w:bookmarkStart w:id="340" w:name="_Toc173916107"/>
      <w:bookmarkStart w:id="341" w:name="_Toc174248628"/>
      <w:bookmarkStart w:id="342" w:name="_Toc518548606"/>
      <w:r w:rsidRPr="007A7659">
        <w:rPr>
          <w:noProof w:val="0"/>
        </w:rPr>
        <w:t xml:space="preserve">Audit </w:t>
      </w:r>
      <w:bookmarkEnd w:id="340"/>
      <w:bookmarkEnd w:id="341"/>
      <w:r w:rsidRPr="007A7659">
        <w:rPr>
          <w:noProof w:val="0"/>
        </w:rPr>
        <w:t>Record Considerations</w:t>
      </w:r>
      <w:bookmarkEnd w:id="342"/>
    </w:p>
    <w:p w14:paraId="5E3AC2A7" w14:textId="77777777" w:rsidR="00BD6B97" w:rsidRPr="007A7659" w:rsidRDefault="00BD6B97" w:rsidP="007E3B51">
      <w:pPr>
        <w:pStyle w:val="BodyText"/>
        <w:rPr>
          <w:rFonts w:eastAsia="SimSun"/>
          <w:lang w:eastAsia="he-IL" w:bidi="he-IL"/>
        </w:rPr>
      </w:pPr>
      <w:bookmarkStart w:id="343" w:name="OLE_LINK10"/>
      <w:bookmarkStart w:id="344" w:name="OLE_LINK11"/>
      <w:r w:rsidRPr="007A7659">
        <w:rPr>
          <w:rFonts w:eastAsia="SimSun"/>
        </w:rPr>
        <w:t xml:space="preserve">The Client Authentication Agent shall produce the ATNA UserAuthenticated event for each Get Authentication [ITI-2] transaction with the EventTypeCode equal to Login or Failure as </w:t>
      </w:r>
      <w:r w:rsidRPr="007A7659">
        <w:rPr>
          <w:rFonts w:eastAsia="SimSun"/>
        </w:rPr>
        <w:lastRenderedPageBreak/>
        <w:t xml:space="preserve">appropriate. </w:t>
      </w:r>
      <w:bookmarkEnd w:id="343"/>
      <w:bookmarkEnd w:id="344"/>
      <w:r w:rsidRPr="007A7659">
        <w:rPr>
          <w:rFonts w:eastAsia="SimSun"/>
        </w:rPr>
        <w:t>If the application knows about logout, this shall produce a UserAuthentication event with the eventTypeCode of Logout. The UserName element shall be the Kerberos identity in the form of username@realm.</w:t>
      </w:r>
    </w:p>
    <w:p w14:paraId="0F4A7197" w14:textId="77777777" w:rsidR="00BD6B97" w:rsidRPr="007A7659" w:rsidRDefault="00BD6B97" w:rsidP="001D3953">
      <w:pPr>
        <w:pStyle w:val="BodyText"/>
        <w:rPr>
          <w:rFonts w:eastAsia="SimSun"/>
          <w:lang w:eastAsia="he-IL" w:bidi="he-IL"/>
        </w:rPr>
      </w:pPr>
    </w:p>
    <w:tbl>
      <w:tblPr>
        <w:tblW w:w="9666" w:type="dxa"/>
        <w:tblLayout w:type="fixed"/>
        <w:tblLook w:val="0000" w:firstRow="0" w:lastRow="0" w:firstColumn="0" w:lastColumn="0" w:noHBand="0" w:noVBand="0"/>
      </w:tblPr>
      <w:tblGrid>
        <w:gridCol w:w="1668"/>
        <w:gridCol w:w="2693"/>
        <w:gridCol w:w="850"/>
        <w:gridCol w:w="4455"/>
      </w:tblGrid>
      <w:tr w:rsidR="00BD6B97" w:rsidRPr="007A7659" w14:paraId="410DB68A" w14:textId="77777777" w:rsidTr="007E3B51">
        <w:trPr>
          <w:cantSplit/>
        </w:trPr>
        <w:tc>
          <w:tcPr>
            <w:tcW w:w="1668" w:type="dxa"/>
            <w:tcBorders>
              <w:top w:val="single" w:sz="4" w:space="0" w:color="auto"/>
              <w:left w:val="single" w:sz="4" w:space="0" w:color="auto"/>
              <w:bottom w:val="single" w:sz="4" w:space="0" w:color="auto"/>
              <w:right w:val="single" w:sz="4" w:space="0" w:color="auto"/>
            </w:tcBorders>
            <w:textDirection w:val="btLr"/>
            <w:vAlign w:val="center"/>
          </w:tcPr>
          <w:p w14:paraId="35F45711" w14:textId="77777777" w:rsidR="00BD6B97" w:rsidRPr="007A7659" w:rsidRDefault="00BD6B97" w:rsidP="007E3B51">
            <w:pPr>
              <w:pStyle w:val="BodyText"/>
            </w:pPr>
          </w:p>
        </w:tc>
        <w:tc>
          <w:tcPr>
            <w:tcW w:w="2693" w:type="dxa"/>
            <w:tcBorders>
              <w:top w:val="single" w:sz="4" w:space="0" w:color="auto"/>
              <w:left w:val="single" w:sz="4" w:space="0" w:color="auto"/>
              <w:bottom w:val="single" w:sz="4" w:space="0" w:color="auto"/>
              <w:right w:val="single" w:sz="4" w:space="0" w:color="auto"/>
            </w:tcBorders>
            <w:shd w:val="pct10" w:color="DDDDDD" w:fill="D9D9D9"/>
            <w:vAlign w:val="center"/>
          </w:tcPr>
          <w:p w14:paraId="79BCFD44" w14:textId="77777777" w:rsidR="00BD6B97" w:rsidRPr="007A7659" w:rsidRDefault="00BD6B97" w:rsidP="003C1EFA">
            <w:pPr>
              <w:pStyle w:val="TableEntryHeader"/>
            </w:pPr>
            <w:r w:rsidRPr="007A7659">
              <w:t>Field Name</w:t>
            </w:r>
          </w:p>
        </w:tc>
        <w:tc>
          <w:tcPr>
            <w:tcW w:w="850" w:type="dxa"/>
            <w:tcBorders>
              <w:top w:val="single" w:sz="4" w:space="0" w:color="auto"/>
              <w:left w:val="single" w:sz="4" w:space="0" w:color="auto"/>
              <w:bottom w:val="single" w:sz="4" w:space="0" w:color="auto"/>
              <w:right w:val="single" w:sz="4" w:space="0" w:color="auto"/>
            </w:tcBorders>
            <w:shd w:val="pct10" w:color="DDDDDD" w:fill="D9D9D9"/>
            <w:vAlign w:val="center"/>
          </w:tcPr>
          <w:p w14:paraId="624D0E97" w14:textId="77777777" w:rsidR="00BD6B97" w:rsidRPr="007A7659" w:rsidRDefault="00BD6B97" w:rsidP="003C1EFA">
            <w:pPr>
              <w:pStyle w:val="TableEntryHeader"/>
            </w:pPr>
            <w:r w:rsidRPr="007A7659">
              <w:t>Opt</w:t>
            </w:r>
          </w:p>
        </w:tc>
        <w:tc>
          <w:tcPr>
            <w:tcW w:w="4455" w:type="dxa"/>
            <w:tcBorders>
              <w:top w:val="single" w:sz="4" w:space="0" w:color="auto"/>
              <w:left w:val="single" w:sz="4" w:space="0" w:color="auto"/>
              <w:bottom w:val="single" w:sz="4" w:space="0" w:color="auto"/>
              <w:right w:val="single" w:sz="4" w:space="0" w:color="auto"/>
            </w:tcBorders>
            <w:shd w:val="pct10" w:color="DDDDDD" w:fill="D9D9D9"/>
            <w:vAlign w:val="center"/>
          </w:tcPr>
          <w:p w14:paraId="41359E7B" w14:textId="77777777" w:rsidR="00BD6B97" w:rsidRPr="007A7659" w:rsidRDefault="00BD6B97" w:rsidP="003C1EFA">
            <w:pPr>
              <w:pStyle w:val="TableEntryHeader"/>
            </w:pPr>
            <w:r w:rsidRPr="007A7659">
              <w:t>Value Constraints</w:t>
            </w:r>
          </w:p>
        </w:tc>
      </w:tr>
      <w:tr w:rsidR="00BD6B97" w:rsidRPr="007A7659" w14:paraId="7786ADBF" w14:textId="77777777" w:rsidTr="007E3B51">
        <w:trPr>
          <w:cantSplit/>
        </w:trPr>
        <w:tc>
          <w:tcPr>
            <w:tcW w:w="1668" w:type="dxa"/>
            <w:vMerge w:val="restart"/>
            <w:tcBorders>
              <w:top w:val="single" w:sz="4" w:space="0" w:color="auto"/>
              <w:left w:val="single" w:sz="4" w:space="0" w:color="auto"/>
              <w:bottom w:val="single" w:sz="4" w:space="0" w:color="auto"/>
              <w:right w:val="single" w:sz="4" w:space="0" w:color="auto"/>
            </w:tcBorders>
          </w:tcPr>
          <w:p w14:paraId="4620AE83" w14:textId="77777777" w:rsidR="00BD6B97" w:rsidRPr="007A7659" w:rsidRDefault="00BD6B97" w:rsidP="003C1EFA">
            <w:pPr>
              <w:pStyle w:val="TableEntryHeader"/>
            </w:pPr>
            <w:r w:rsidRPr="007A7659">
              <w:t>Event</w:t>
            </w:r>
          </w:p>
          <w:p w14:paraId="6ED3C462" w14:textId="77777777" w:rsidR="00BD6B97" w:rsidRPr="007A7659" w:rsidRDefault="00BD6B97" w:rsidP="00714DF1">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93" w:type="dxa"/>
            <w:tcBorders>
              <w:top w:val="single" w:sz="4" w:space="0" w:color="auto"/>
              <w:left w:val="single" w:sz="4" w:space="0" w:color="auto"/>
              <w:bottom w:val="single" w:sz="4" w:space="0" w:color="auto"/>
              <w:right w:val="single" w:sz="4" w:space="0" w:color="auto"/>
            </w:tcBorders>
            <w:vAlign w:val="center"/>
          </w:tcPr>
          <w:p w14:paraId="4D21D9EA" w14:textId="77777777" w:rsidR="00BD6B97" w:rsidRPr="007A7659" w:rsidRDefault="00BD6B97">
            <w:pPr>
              <w:pStyle w:val="TableEntry"/>
              <w:rPr>
                <w:noProof w:val="0"/>
                <w:sz w:val="16"/>
              </w:rPr>
            </w:pPr>
            <w:r w:rsidRPr="007A7659">
              <w:rPr>
                <w:noProof w:val="0"/>
                <w:sz w:val="16"/>
              </w:rPr>
              <w:t>EventID</w:t>
            </w:r>
          </w:p>
        </w:tc>
        <w:tc>
          <w:tcPr>
            <w:tcW w:w="850" w:type="dxa"/>
            <w:tcBorders>
              <w:top w:val="single" w:sz="4" w:space="0" w:color="auto"/>
              <w:left w:val="single" w:sz="4" w:space="0" w:color="auto"/>
              <w:bottom w:val="single" w:sz="4" w:space="0" w:color="auto"/>
              <w:right w:val="single" w:sz="4" w:space="0" w:color="auto"/>
            </w:tcBorders>
            <w:vAlign w:val="center"/>
          </w:tcPr>
          <w:p w14:paraId="26B1B8A8"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left w:val="single" w:sz="4" w:space="0" w:color="auto"/>
              <w:bottom w:val="single" w:sz="4" w:space="0" w:color="auto"/>
              <w:right w:val="single" w:sz="4" w:space="0" w:color="auto"/>
            </w:tcBorders>
            <w:vAlign w:val="center"/>
          </w:tcPr>
          <w:p w14:paraId="0B05C5EC" w14:textId="77777777" w:rsidR="00BD6B97" w:rsidRPr="007A7659" w:rsidRDefault="00BD6B97">
            <w:pPr>
              <w:pStyle w:val="TableEntry"/>
              <w:rPr>
                <w:noProof w:val="0"/>
                <w:sz w:val="16"/>
              </w:rPr>
            </w:pPr>
            <w:r w:rsidRPr="007A7659">
              <w:rPr>
                <w:noProof w:val="0"/>
                <w:sz w:val="16"/>
              </w:rPr>
              <w:t>EV(110114, DCM, “User</w:t>
            </w:r>
            <w:r w:rsidR="00CE24AF" w:rsidRPr="007A7659">
              <w:rPr>
                <w:noProof w:val="0"/>
                <w:sz w:val="16"/>
              </w:rPr>
              <w:t xml:space="preserve"> </w:t>
            </w:r>
            <w:r w:rsidRPr="007A7659">
              <w:rPr>
                <w:noProof w:val="0"/>
                <w:sz w:val="16"/>
              </w:rPr>
              <w:t>Authenticat</w:t>
            </w:r>
            <w:r w:rsidR="00CE24AF" w:rsidRPr="007A7659">
              <w:rPr>
                <w:noProof w:val="0"/>
                <w:sz w:val="16"/>
              </w:rPr>
              <w:t>ion</w:t>
            </w:r>
            <w:r w:rsidRPr="007A7659">
              <w:rPr>
                <w:noProof w:val="0"/>
                <w:sz w:val="16"/>
              </w:rPr>
              <w:t>”)</w:t>
            </w:r>
          </w:p>
        </w:tc>
      </w:tr>
      <w:tr w:rsidR="00BD6B97" w:rsidRPr="007A7659" w14:paraId="685DC854"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tcBorders>
              <w:top w:val="single" w:sz="4" w:space="0" w:color="auto"/>
            </w:tcBorders>
            <w:vAlign w:val="center"/>
          </w:tcPr>
          <w:p w14:paraId="04C46F60" w14:textId="77777777" w:rsidR="00BD6B97" w:rsidRPr="007A7659" w:rsidRDefault="00BD6B97">
            <w:pPr>
              <w:pStyle w:val="TableLabel"/>
              <w:rPr>
                <w:noProof w:val="0"/>
                <w:sz w:val="16"/>
              </w:rPr>
            </w:pPr>
          </w:p>
        </w:tc>
        <w:tc>
          <w:tcPr>
            <w:tcW w:w="2693" w:type="dxa"/>
            <w:tcBorders>
              <w:top w:val="single" w:sz="4" w:space="0" w:color="auto"/>
            </w:tcBorders>
            <w:vAlign w:val="center"/>
          </w:tcPr>
          <w:p w14:paraId="7EF17A6E" w14:textId="77777777" w:rsidR="00BD6B97" w:rsidRPr="007A7659" w:rsidRDefault="00BD6B97">
            <w:pPr>
              <w:pStyle w:val="TableEntry"/>
              <w:rPr>
                <w:noProof w:val="0"/>
                <w:sz w:val="16"/>
              </w:rPr>
            </w:pPr>
            <w:r w:rsidRPr="007A7659">
              <w:rPr>
                <w:noProof w:val="0"/>
                <w:sz w:val="16"/>
              </w:rPr>
              <w:t>EventActionCode</w:t>
            </w:r>
          </w:p>
        </w:tc>
        <w:tc>
          <w:tcPr>
            <w:tcW w:w="850" w:type="dxa"/>
            <w:tcBorders>
              <w:top w:val="single" w:sz="4" w:space="0" w:color="auto"/>
            </w:tcBorders>
            <w:vAlign w:val="center"/>
          </w:tcPr>
          <w:p w14:paraId="10F2D5E2"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tcBorders>
            <w:vAlign w:val="center"/>
          </w:tcPr>
          <w:p w14:paraId="4F0405C2"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F220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70DB2B16" w14:textId="77777777" w:rsidR="00BD6B97" w:rsidRPr="007A7659" w:rsidRDefault="00BD6B97">
            <w:pPr>
              <w:pStyle w:val="TableLabel"/>
              <w:rPr>
                <w:noProof w:val="0"/>
                <w:sz w:val="16"/>
              </w:rPr>
            </w:pPr>
          </w:p>
        </w:tc>
        <w:tc>
          <w:tcPr>
            <w:tcW w:w="2693" w:type="dxa"/>
            <w:vAlign w:val="center"/>
          </w:tcPr>
          <w:p w14:paraId="2310CC67" w14:textId="77777777" w:rsidR="00BD6B97" w:rsidRPr="007A7659" w:rsidRDefault="00BD6B97">
            <w:pPr>
              <w:pStyle w:val="TableEntry"/>
              <w:rPr>
                <w:i/>
                <w:iCs/>
                <w:noProof w:val="0"/>
                <w:sz w:val="16"/>
              </w:rPr>
            </w:pPr>
            <w:r w:rsidRPr="007A7659">
              <w:rPr>
                <w:i/>
                <w:iCs/>
                <w:noProof w:val="0"/>
                <w:sz w:val="16"/>
              </w:rPr>
              <w:t>EventDateTime</w:t>
            </w:r>
          </w:p>
        </w:tc>
        <w:tc>
          <w:tcPr>
            <w:tcW w:w="850" w:type="dxa"/>
            <w:vAlign w:val="center"/>
          </w:tcPr>
          <w:p w14:paraId="567E43FD"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4503201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75DEFF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1ACBABDD" w14:textId="77777777" w:rsidR="00BD6B97" w:rsidRPr="007A7659" w:rsidRDefault="00BD6B97">
            <w:pPr>
              <w:pStyle w:val="TableLabel"/>
              <w:rPr>
                <w:noProof w:val="0"/>
                <w:sz w:val="16"/>
              </w:rPr>
            </w:pPr>
          </w:p>
        </w:tc>
        <w:tc>
          <w:tcPr>
            <w:tcW w:w="2693" w:type="dxa"/>
            <w:vAlign w:val="center"/>
          </w:tcPr>
          <w:p w14:paraId="128CFFC0" w14:textId="77777777" w:rsidR="00BD6B97" w:rsidRPr="007A7659" w:rsidRDefault="00BD6B97">
            <w:pPr>
              <w:pStyle w:val="TableEntry"/>
              <w:rPr>
                <w:i/>
                <w:iCs/>
                <w:noProof w:val="0"/>
                <w:sz w:val="16"/>
              </w:rPr>
            </w:pPr>
            <w:r w:rsidRPr="007A7659">
              <w:rPr>
                <w:i/>
                <w:iCs/>
                <w:noProof w:val="0"/>
                <w:sz w:val="16"/>
              </w:rPr>
              <w:t>EventOutcomeIndicator</w:t>
            </w:r>
          </w:p>
        </w:tc>
        <w:tc>
          <w:tcPr>
            <w:tcW w:w="850" w:type="dxa"/>
            <w:vAlign w:val="center"/>
          </w:tcPr>
          <w:p w14:paraId="463C20A5"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0BBD471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DD42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69CB94B2" w14:textId="77777777" w:rsidR="00BD6B97" w:rsidRPr="007A7659" w:rsidRDefault="00BD6B97">
            <w:pPr>
              <w:pStyle w:val="TableLabel"/>
              <w:rPr>
                <w:noProof w:val="0"/>
                <w:sz w:val="16"/>
              </w:rPr>
            </w:pPr>
          </w:p>
        </w:tc>
        <w:tc>
          <w:tcPr>
            <w:tcW w:w="2693" w:type="dxa"/>
            <w:vAlign w:val="center"/>
          </w:tcPr>
          <w:p w14:paraId="421452E5" w14:textId="77777777" w:rsidR="00BD6B97" w:rsidRPr="007A7659" w:rsidRDefault="00BD6B97">
            <w:pPr>
              <w:pStyle w:val="TableEntry"/>
              <w:rPr>
                <w:noProof w:val="0"/>
                <w:sz w:val="16"/>
              </w:rPr>
            </w:pPr>
            <w:r w:rsidRPr="007A7659">
              <w:rPr>
                <w:noProof w:val="0"/>
                <w:sz w:val="16"/>
              </w:rPr>
              <w:t>EventTypeCode</w:t>
            </w:r>
          </w:p>
        </w:tc>
        <w:tc>
          <w:tcPr>
            <w:tcW w:w="850" w:type="dxa"/>
            <w:vAlign w:val="center"/>
          </w:tcPr>
          <w:p w14:paraId="20BCFA0E"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0CD19CEB" w14:textId="77777777" w:rsidR="00BD6B97" w:rsidRPr="007A7659" w:rsidRDefault="00BD6B97">
            <w:pPr>
              <w:pStyle w:val="TableEntry"/>
              <w:rPr>
                <w:noProof w:val="0"/>
                <w:sz w:val="16"/>
              </w:rPr>
            </w:pPr>
            <w:r w:rsidRPr="007A7659">
              <w:rPr>
                <w:noProof w:val="0"/>
                <w:sz w:val="16"/>
              </w:rPr>
              <w:t>EV(110122, DCM, “Login”)</w:t>
            </w:r>
          </w:p>
          <w:p w14:paraId="607D8ED4" w14:textId="77777777" w:rsidR="00BD6B97" w:rsidRPr="007A7659" w:rsidRDefault="00BD6B97">
            <w:pPr>
              <w:pStyle w:val="TableEntry"/>
              <w:rPr>
                <w:noProof w:val="0"/>
                <w:sz w:val="16"/>
              </w:rPr>
            </w:pPr>
            <w:r w:rsidRPr="007A7659">
              <w:rPr>
                <w:noProof w:val="0"/>
                <w:sz w:val="16"/>
              </w:rPr>
              <w:t>EV(110123, DCM, “Logout”)</w:t>
            </w:r>
          </w:p>
        </w:tc>
      </w:tr>
      <w:tr w:rsidR="00BD6B97" w:rsidRPr="007A7659" w14:paraId="7670302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0246EFF5" w14:textId="77777777" w:rsidR="00BD6B97" w:rsidRPr="007A7659" w:rsidRDefault="00BD6B97" w:rsidP="007E3B51">
            <w:pPr>
              <w:pStyle w:val="TableEntry"/>
              <w:rPr>
                <w:bCs/>
                <w:noProof w:val="0"/>
              </w:rPr>
            </w:pPr>
            <w:r w:rsidRPr="007A7659">
              <w:rPr>
                <w:bCs/>
                <w:noProof w:val="0"/>
              </w:rPr>
              <w:t>Source (1)</w:t>
            </w:r>
          </w:p>
        </w:tc>
      </w:tr>
      <w:tr w:rsidR="00BD6B97" w:rsidRPr="007A7659" w14:paraId="4A2817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8F3C061" w14:textId="77777777" w:rsidR="00BD6B97" w:rsidRPr="007A7659" w:rsidRDefault="00BD6B97" w:rsidP="007E3B51">
            <w:pPr>
              <w:pStyle w:val="TableEntry"/>
              <w:rPr>
                <w:bCs/>
                <w:noProof w:val="0"/>
                <w:szCs w:val="16"/>
              </w:rPr>
            </w:pPr>
            <w:r w:rsidRPr="007A7659">
              <w:rPr>
                <w:bCs/>
                <w:noProof w:val="0"/>
                <w:szCs w:val="16"/>
              </w:rPr>
              <w:t>Human Requestor (1)</w:t>
            </w:r>
          </w:p>
        </w:tc>
      </w:tr>
      <w:tr w:rsidR="00BD6B97" w:rsidRPr="007A7659" w14:paraId="0074A3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F2D1B13" w14:textId="77777777" w:rsidR="00BD6B97" w:rsidRPr="007A7659" w:rsidRDefault="00BD6B97" w:rsidP="007E3B51">
            <w:pPr>
              <w:pStyle w:val="TableEntry"/>
              <w:rPr>
                <w:bCs/>
                <w:noProof w:val="0"/>
              </w:rPr>
            </w:pPr>
            <w:r w:rsidRPr="007A7659">
              <w:rPr>
                <w:bCs/>
                <w:noProof w:val="0"/>
              </w:rPr>
              <w:t>Destination (0)</w:t>
            </w:r>
          </w:p>
        </w:tc>
      </w:tr>
      <w:tr w:rsidR="00BD6B97" w:rsidRPr="007A7659" w14:paraId="48BC5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5BB2D0F" w14:textId="77777777" w:rsidR="00BD6B97" w:rsidRPr="007A7659" w:rsidRDefault="00BD6B97" w:rsidP="007E3B51">
            <w:pPr>
              <w:pStyle w:val="TableEntry"/>
              <w:rPr>
                <w:bCs/>
                <w:noProof w:val="0"/>
              </w:rPr>
            </w:pPr>
            <w:r w:rsidRPr="007A7659">
              <w:rPr>
                <w:bCs/>
                <w:noProof w:val="0"/>
              </w:rPr>
              <w:t>Audit Source (Client Authentication Agent) (1)</w:t>
            </w:r>
          </w:p>
        </w:tc>
      </w:tr>
      <w:tr w:rsidR="00BD6B97" w:rsidRPr="007A7659" w14:paraId="0CA92AB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D06E5C1" w14:textId="77777777" w:rsidR="00BD6B97" w:rsidRPr="007A7659" w:rsidRDefault="00BD6B97" w:rsidP="007E3B51">
            <w:pPr>
              <w:pStyle w:val="TableEntry"/>
              <w:rPr>
                <w:bCs/>
                <w:noProof w:val="0"/>
              </w:rPr>
            </w:pPr>
            <w:r w:rsidRPr="007A7659">
              <w:rPr>
                <w:bCs/>
                <w:noProof w:val="0"/>
              </w:rPr>
              <w:t>Participant Object (0)</w:t>
            </w:r>
          </w:p>
        </w:tc>
      </w:tr>
    </w:tbl>
    <w:p w14:paraId="50D90719"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277AFDBF" w14:textId="77777777" w:rsidTr="007E3B51">
        <w:trPr>
          <w:cantSplit/>
        </w:trPr>
        <w:tc>
          <w:tcPr>
            <w:tcW w:w="1668" w:type="dxa"/>
            <w:vMerge w:val="restart"/>
          </w:tcPr>
          <w:p w14:paraId="30F228A5" w14:textId="77777777" w:rsidR="00BD6B97" w:rsidRPr="007A7659" w:rsidRDefault="00BD6B97" w:rsidP="003C1EFA">
            <w:pPr>
              <w:pStyle w:val="TableEntryHeader"/>
            </w:pPr>
            <w:r w:rsidRPr="007A7659">
              <w:t>Source</w:t>
            </w:r>
          </w:p>
          <w:p w14:paraId="550DFE42"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14E00C49"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72440BFB"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378C969E" w14:textId="77777777" w:rsidR="00BD6B97" w:rsidRPr="007A7659" w:rsidRDefault="00BD6B97">
            <w:pPr>
              <w:pStyle w:val="TableEntry"/>
              <w:rPr>
                <w:noProof w:val="0"/>
                <w:sz w:val="16"/>
              </w:rPr>
            </w:pPr>
            <w:r w:rsidRPr="007A7659">
              <w:rPr>
                <w:noProof w:val="0"/>
                <w:sz w:val="16"/>
              </w:rPr>
              <w:t>The process ID as used within the local operating system in the local system logs.</w:t>
            </w:r>
          </w:p>
        </w:tc>
      </w:tr>
      <w:tr w:rsidR="00BD6B97" w:rsidRPr="007A7659" w14:paraId="069C77D6" w14:textId="77777777" w:rsidTr="007E3B51">
        <w:trPr>
          <w:cantSplit/>
        </w:trPr>
        <w:tc>
          <w:tcPr>
            <w:tcW w:w="1668" w:type="dxa"/>
            <w:vMerge/>
            <w:textDirection w:val="btLr"/>
            <w:vAlign w:val="center"/>
          </w:tcPr>
          <w:p w14:paraId="346553C4" w14:textId="77777777" w:rsidR="00BD6B97" w:rsidRPr="007A7659" w:rsidRDefault="00BD6B97">
            <w:pPr>
              <w:pStyle w:val="TableLabel"/>
              <w:rPr>
                <w:rFonts w:ascii="Times New Roman" w:hAnsi="Times New Roman"/>
                <w:noProof w:val="0"/>
                <w:sz w:val="16"/>
              </w:rPr>
            </w:pPr>
          </w:p>
        </w:tc>
        <w:tc>
          <w:tcPr>
            <w:tcW w:w="2693" w:type="dxa"/>
            <w:vAlign w:val="center"/>
          </w:tcPr>
          <w:p w14:paraId="2E4B55B4" w14:textId="77777777" w:rsidR="00BD6B97" w:rsidRPr="007A7659" w:rsidRDefault="00BD6B97" w:rsidP="00B74F16">
            <w:pPr>
              <w:pStyle w:val="TableEntry"/>
              <w:rPr>
                <w:i/>
                <w:iCs/>
                <w:noProof w:val="0"/>
                <w:sz w:val="16"/>
              </w:rPr>
            </w:pPr>
            <w:r w:rsidRPr="007A7659">
              <w:rPr>
                <w:i/>
                <w:iCs/>
                <w:noProof w:val="0"/>
                <w:sz w:val="16"/>
              </w:rPr>
              <w:t>AlternativeUserID</w:t>
            </w:r>
          </w:p>
        </w:tc>
        <w:tc>
          <w:tcPr>
            <w:tcW w:w="850" w:type="dxa"/>
            <w:vAlign w:val="center"/>
          </w:tcPr>
          <w:p w14:paraId="1B23A984"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22AFF9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B3A933E" w14:textId="77777777" w:rsidTr="007E3B51">
        <w:trPr>
          <w:cantSplit/>
        </w:trPr>
        <w:tc>
          <w:tcPr>
            <w:tcW w:w="1668" w:type="dxa"/>
            <w:vMerge/>
            <w:textDirection w:val="btLr"/>
            <w:vAlign w:val="center"/>
          </w:tcPr>
          <w:p w14:paraId="3BAE0BC2" w14:textId="77777777" w:rsidR="00BD6B97" w:rsidRPr="007A7659" w:rsidRDefault="00BD6B97">
            <w:pPr>
              <w:pStyle w:val="TableLabel"/>
              <w:rPr>
                <w:rFonts w:ascii="Times New Roman" w:hAnsi="Times New Roman"/>
                <w:noProof w:val="0"/>
                <w:sz w:val="16"/>
              </w:rPr>
            </w:pPr>
          </w:p>
        </w:tc>
        <w:tc>
          <w:tcPr>
            <w:tcW w:w="2693" w:type="dxa"/>
            <w:vAlign w:val="center"/>
          </w:tcPr>
          <w:p w14:paraId="1F05E21A"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3FBFC401"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3ACF3BE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58D6B13B" w14:textId="77777777" w:rsidTr="007E3B51">
        <w:trPr>
          <w:cantSplit/>
        </w:trPr>
        <w:tc>
          <w:tcPr>
            <w:tcW w:w="1668" w:type="dxa"/>
            <w:vMerge/>
            <w:textDirection w:val="btLr"/>
            <w:vAlign w:val="center"/>
          </w:tcPr>
          <w:p w14:paraId="512F8871" w14:textId="77777777" w:rsidR="00BD6B97" w:rsidRPr="007A7659" w:rsidRDefault="00BD6B97">
            <w:pPr>
              <w:pStyle w:val="TableLabel"/>
              <w:rPr>
                <w:rFonts w:ascii="Times New Roman" w:hAnsi="Times New Roman"/>
                <w:noProof w:val="0"/>
                <w:sz w:val="16"/>
              </w:rPr>
            </w:pPr>
          </w:p>
        </w:tc>
        <w:tc>
          <w:tcPr>
            <w:tcW w:w="2693" w:type="dxa"/>
            <w:vAlign w:val="center"/>
          </w:tcPr>
          <w:p w14:paraId="27922581"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2CB58029"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4A02648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5A526A" w14:textId="77777777" w:rsidTr="007E3B51">
        <w:trPr>
          <w:cantSplit/>
        </w:trPr>
        <w:tc>
          <w:tcPr>
            <w:tcW w:w="1668" w:type="dxa"/>
            <w:vMerge/>
            <w:textDirection w:val="btLr"/>
            <w:vAlign w:val="center"/>
          </w:tcPr>
          <w:p w14:paraId="3F5A14C0" w14:textId="77777777" w:rsidR="00BD6B97" w:rsidRPr="007A7659" w:rsidRDefault="00BD6B97">
            <w:pPr>
              <w:pStyle w:val="TableLabel"/>
              <w:rPr>
                <w:rFonts w:ascii="Times New Roman" w:hAnsi="Times New Roman"/>
                <w:noProof w:val="0"/>
                <w:sz w:val="16"/>
              </w:rPr>
            </w:pPr>
          </w:p>
        </w:tc>
        <w:tc>
          <w:tcPr>
            <w:tcW w:w="2693" w:type="dxa"/>
            <w:vAlign w:val="center"/>
          </w:tcPr>
          <w:p w14:paraId="7DDAEE4D" w14:textId="77777777" w:rsidR="00BD6B97" w:rsidRPr="007A7659" w:rsidRDefault="00BD6B97">
            <w:pPr>
              <w:pStyle w:val="TableEntry"/>
              <w:rPr>
                <w:noProof w:val="0"/>
                <w:sz w:val="16"/>
              </w:rPr>
            </w:pPr>
            <w:r w:rsidRPr="007A7659">
              <w:rPr>
                <w:noProof w:val="0"/>
                <w:sz w:val="16"/>
              </w:rPr>
              <w:t>RoleIDCode</w:t>
            </w:r>
          </w:p>
        </w:tc>
        <w:tc>
          <w:tcPr>
            <w:tcW w:w="850" w:type="dxa"/>
            <w:vAlign w:val="center"/>
          </w:tcPr>
          <w:p w14:paraId="52F4F708"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1AB5DFE0" w14:textId="77777777" w:rsidR="00BD6B97" w:rsidRPr="007A7659" w:rsidRDefault="00BD6B97">
            <w:pPr>
              <w:pStyle w:val="TableEntry"/>
              <w:rPr>
                <w:noProof w:val="0"/>
                <w:sz w:val="16"/>
              </w:rPr>
            </w:pPr>
            <w:r w:rsidRPr="007A7659">
              <w:rPr>
                <w:noProof w:val="0"/>
                <w:sz w:val="16"/>
              </w:rPr>
              <w:t>EV(110150, DCM, “Application”)</w:t>
            </w:r>
          </w:p>
        </w:tc>
      </w:tr>
      <w:tr w:rsidR="00BD6B97" w:rsidRPr="007A7659" w14:paraId="20C03F6B" w14:textId="77777777" w:rsidTr="007E3B51">
        <w:trPr>
          <w:cantSplit/>
        </w:trPr>
        <w:tc>
          <w:tcPr>
            <w:tcW w:w="1668" w:type="dxa"/>
            <w:vMerge/>
            <w:textDirection w:val="btLr"/>
            <w:vAlign w:val="center"/>
          </w:tcPr>
          <w:p w14:paraId="7A1895A1" w14:textId="77777777" w:rsidR="00BD6B97" w:rsidRPr="007A7659" w:rsidRDefault="00BD6B97">
            <w:pPr>
              <w:pStyle w:val="TableLabel"/>
              <w:rPr>
                <w:rFonts w:ascii="Times New Roman" w:hAnsi="Times New Roman"/>
                <w:noProof w:val="0"/>
                <w:sz w:val="16"/>
              </w:rPr>
            </w:pPr>
          </w:p>
        </w:tc>
        <w:tc>
          <w:tcPr>
            <w:tcW w:w="2693" w:type="dxa"/>
            <w:vAlign w:val="center"/>
          </w:tcPr>
          <w:p w14:paraId="1C313BA0" w14:textId="77777777" w:rsidR="00BD6B97" w:rsidRPr="007A7659" w:rsidRDefault="00BD6B97">
            <w:pPr>
              <w:pStyle w:val="TableEntry"/>
              <w:rPr>
                <w:iCs/>
                <w:noProof w:val="0"/>
                <w:sz w:val="16"/>
              </w:rPr>
            </w:pPr>
            <w:r w:rsidRPr="007A7659">
              <w:rPr>
                <w:iCs/>
                <w:noProof w:val="0"/>
                <w:sz w:val="16"/>
              </w:rPr>
              <w:t>NetworkAccessPointTypeCode</w:t>
            </w:r>
          </w:p>
        </w:tc>
        <w:tc>
          <w:tcPr>
            <w:tcW w:w="850" w:type="dxa"/>
            <w:vAlign w:val="center"/>
          </w:tcPr>
          <w:p w14:paraId="27C91F9A"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69CE0C71"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EB610F6" w14:textId="77777777" w:rsidTr="007E3B51">
        <w:trPr>
          <w:cantSplit/>
        </w:trPr>
        <w:tc>
          <w:tcPr>
            <w:tcW w:w="1668" w:type="dxa"/>
            <w:vMerge/>
            <w:textDirection w:val="btLr"/>
            <w:vAlign w:val="center"/>
          </w:tcPr>
          <w:p w14:paraId="0A4DA2B9" w14:textId="77777777" w:rsidR="00BD6B97" w:rsidRPr="007A7659" w:rsidRDefault="00BD6B97">
            <w:pPr>
              <w:pStyle w:val="TableLabel"/>
              <w:rPr>
                <w:rFonts w:ascii="Times New Roman" w:hAnsi="Times New Roman"/>
                <w:noProof w:val="0"/>
                <w:sz w:val="16"/>
              </w:rPr>
            </w:pPr>
          </w:p>
        </w:tc>
        <w:tc>
          <w:tcPr>
            <w:tcW w:w="2693" w:type="dxa"/>
            <w:vAlign w:val="center"/>
          </w:tcPr>
          <w:p w14:paraId="5F68452F" w14:textId="77777777" w:rsidR="00BD6B97" w:rsidRPr="007A7659" w:rsidRDefault="00BD6B97">
            <w:pPr>
              <w:pStyle w:val="TableEntry"/>
              <w:rPr>
                <w:iCs/>
                <w:noProof w:val="0"/>
                <w:sz w:val="16"/>
              </w:rPr>
            </w:pPr>
            <w:r w:rsidRPr="007A7659">
              <w:rPr>
                <w:iCs/>
                <w:noProof w:val="0"/>
                <w:sz w:val="16"/>
              </w:rPr>
              <w:t>NetworkAccessPointID</w:t>
            </w:r>
          </w:p>
        </w:tc>
        <w:tc>
          <w:tcPr>
            <w:tcW w:w="850" w:type="dxa"/>
            <w:vAlign w:val="center"/>
          </w:tcPr>
          <w:p w14:paraId="3E32FBD5"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44F3F977" w14:textId="77777777" w:rsidR="00BD6B97" w:rsidRPr="007A7659" w:rsidRDefault="00BD6B97">
            <w:pPr>
              <w:pStyle w:val="TableEntry"/>
              <w:rPr>
                <w:noProof w:val="0"/>
                <w:sz w:val="16"/>
              </w:rPr>
            </w:pPr>
            <w:r w:rsidRPr="007A7659">
              <w:rPr>
                <w:noProof w:val="0"/>
                <w:sz w:val="16"/>
              </w:rPr>
              <w:t>The machine name or IP address</w:t>
            </w:r>
          </w:p>
        </w:tc>
      </w:tr>
    </w:tbl>
    <w:p w14:paraId="09B59931"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7A65717D" w14:textId="77777777" w:rsidTr="00AE5ED3">
        <w:trPr>
          <w:cantSplit/>
        </w:trPr>
        <w:tc>
          <w:tcPr>
            <w:tcW w:w="1668" w:type="dxa"/>
            <w:vMerge w:val="restart"/>
          </w:tcPr>
          <w:p w14:paraId="16C2AEE4" w14:textId="77777777" w:rsidR="00BD6B97" w:rsidRPr="007A7659" w:rsidRDefault="00BD6B97" w:rsidP="003C1EFA">
            <w:pPr>
              <w:pStyle w:val="TableEntryHeader"/>
            </w:pPr>
            <w:r w:rsidRPr="007A7659">
              <w:t>Human Requestor (if known)</w:t>
            </w:r>
          </w:p>
          <w:p w14:paraId="45BC1C3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5C94784C"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46D7EC87"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6499C69D"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7E4F8E6" w14:textId="77777777">
        <w:trPr>
          <w:cantSplit/>
        </w:trPr>
        <w:tc>
          <w:tcPr>
            <w:tcW w:w="1668" w:type="dxa"/>
            <w:vMerge/>
            <w:textDirection w:val="btLr"/>
            <w:vAlign w:val="center"/>
          </w:tcPr>
          <w:p w14:paraId="20BFBD4D" w14:textId="77777777" w:rsidR="00BD6B97" w:rsidRPr="007A7659" w:rsidRDefault="00BD6B97">
            <w:pPr>
              <w:pStyle w:val="TableLabel"/>
              <w:rPr>
                <w:rFonts w:ascii="Times New Roman" w:hAnsi="Times New Roman"/>
                <w:noProof w:val="0"/>
                <w:sz w:val="16"/>
              </w:rPr>
            </w:pPr>
          </w:p>
        </w:tc>
        <w:tc>
          <w:tcPr>
            <w:tcW w:w="2693" w:type="dxa"/>
            <w:vAlign w:val="center"/>
          </w:tcPr>
          <w:p w14:paraId="76CDF43B" w14:textId="77777777" w:rsidR="00BD6B97" w:rsidRPr="007A7659" w:rsidRDefault="00BD6B97">
            <w:pPr>
              <w:pStyle w:val="TableEntry"/>
              <w:rPr>
                <w:i/>
                <w:iCs/>
                <w:noProof w:val="0"/>
                <w:sz w:val="16"/>
              </w:rPr>
            </w:pPr>
            <w:r w:rsidRPr="007A7659">
              <w:rPr>
                <w:i/>
                <w:iCs/>
                <w:noProof w:val="0"/>
                <w:sz w:val="16"/>
              </w:rPr>
              <w:t>AlternativeUserID</w:t>
            </w:r>
          </w:p>
        </w:tc>
        <w:tc>
          <w:tcPr>
            <w:tcW w:w="850" w:type="dxa"/>
            <w:vAlign w:val="center"/>
          </w:tcPr>
          <w:p w14:paraId="561F83A7"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20A803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3E645CD" w14:textId="77777777">
        <w:trPr>
          <w:cantSplit/>
        </w:trPr>
        <w:tc>
          <w:tcPr>
            <w:tcW w:w="1668" w:type="dxa"/>
            <w:vMerge/>
            <w:textDirection w:val="btLr"/>
            <w:vAlign w:val="center"/>
          </w:tcPr>
          <w:p w14:paraId="662D5742" w14:textId="77777777" w:rsidR="00BD6B97" w:rsidRPr="007A7659" w:rsidRDefault="00BD6B97">
            <w:pPr>
              <w:pStyle w:val="TableLabel"/>
              <w:rPr>
                <w:rFonts w:ascii="Times New Roman" w:hAnsi="Times New Roman"/>
                <w:noProof w:val="0"/>
                <w:sz w:val="16"/>
              </w:rPr>
            </w:pPr>
          </w:p>
        </w:tc>
        <w:tc>
          <w:tcPr>
            <w:tcW w:w="2693" w:type="dxa"/>
            <w:vAlign w:val="center"/>
          </w:tcPr>
          <w:p w14:paraId="747978A8"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7316C4A2"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B82619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A97B00" w14:textId="77777777">
        <w:trPr>
          <w:cantSplit/>
        </w:trPr>
        <w:tc>
          <w:tcPr>
            <w:tcW w:w="1668" w:type="dxa"/>
            <w:vMerge/>
            <w:textDirection w:val="btLr"/>
            <w:vAlign w:val="center"/>
          </w:tcPr>
          <w:p w14:paraId="1410BDEA" w14:textId="77777777" w:rsidR="00BD6B97" w:rsidRPr="007A7659" w:rsidRDefault="00BD6B97">
            <w:pPr>
              <w:pStyle w:val="TableLabel"/>
              <w:rPr>
                <w:rFonts w:ascii="Times New Roman" w:hAnsi="Times New Roman"/>
                <w:noProof w:val="0"/>
                <w:sz w:val="16"/>
              </w:rPr>
            </w:pPr>
          </w:p>
        </w:tc>
        <w:tc>
          <w:tcPr>
            <w:tcW w:w="2693" w:type="dxa"/>
            <w:vAlign w:val="center"/>
          </w:tcPr>
          <w:p w14:paraId="615277D2"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33CBADDF"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27DA242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8BE6FB6" w14:textId="77777777">
        <w:trPr>
          <w:cantSplit/>
        </w:trPr>
        <w:tc>
          <w:tcPr>
            <w:tcW w:w="1668" w:type="dxa"/>
            <w:vMerge/>
            <w:textDirection w:val="btLr"/>
            <w:vAlign w:val="center"/>
          </w:tcPr>
          <w:p w14:paraId="5EE0ADDA" w14:textId="77777777" w:rsidR="00BD6B97" w:rsidRPr="007A7659" w:rsidRDefault="00BD6B97">
            <w:pPr>
              <w:pStyle w:val="TableLabel"/>
              <w:rPr>
                <w:rFonts w:ascii="Times New Roman" w:hAnsi="Times New Roman"/>
                <w:noProof w:val="0"/>
                <w:sz w:val="16"/>
              </w:rPr>
            </w:pPr>
          </w:p>
        </w:tc>
        <w:tc>
          <w:tcPr>
            <w:tcW w:w="2693" w:type="dxa"/>
            <w:vAlign w:val="center"/>
          </w:tcPr>
          <w:p w14:paraId="6C7A71F6" w14:textId="77777777" w:rsidR="00BD6B97" w:rsidRPr="007A7659" w:rsidRDefault="00BD6B97" w:rsidP="00B74F16">
            <w:pPr>
              <w:pStyle w:val="TableEntry"/>
              <w:rPr>
                <w:i/>
                <w:iCs/>
                <w:noProof w:val="0"/>
                <w:sz w:val="16"/>
              </w:rPr>
            </w:pPr>
            <w:r w:rsidRPr="007A7659">
              <w:rPr>
                <w:i/>
                <w:iCs/>
                <w:noProof w:val="0"/>
                <w:sz w:val="16"/>
              </w:rPr>
              <w:t>RoleIDCode</w:t>
            </w:r>
          </w:p>
        </w:tc>
        <w:tc>
          <w:tcPr>
            <w:tcW w:w="850" w:type="dxa"/>
            <w:vAlign w:val="center"/>
          </w:tcPr>
          <w:p w14:paraId="3072EE8B"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4360DDB" w14:textId="77777777" w:rsidR="00BD6B97" w:rsidRPr="007A7659" w:rsidRDefault="00BD6B97">
            <w:pPr>
              <w:pStyle w:val="TableEntry"/>
              <w:rPr>
                <w:i/>
                <w:iCs/>
                <w:noProof w:val="0"/>
                <w:sz w:val="16"/>
              </w:rPr>
            </w:pPr>
            <w:r w:rsidRPr="007A7659">
              <w:rPr>
                <w:i/>
                <w:iCs/>
                <w:noProof w:val="0"/>
                <w:sz w:val="16"/>
              </w:rPr>
              <w:t>not specialized</w:t>
            </w:r>
          </w:p>
        </w:tc>
      </w:tr>
      <w:tr w:rsidR="00D95654" w:rsidRPr="007A7659" w14:paraId="7EFF464E" w14:textId="77777777">
        <w:trPr>
          <w:cantSplit/>
        </w:trPr>
        <w:tc>
          <w:tcPr>
            <w:tcW w:w="1668" w:type="dxa"/>
            <w:vMerge/>
            <w:textDirection w:val="btLr"/>
            <w:vAlign w:val="center"/>
          </w:tcPr>
          <w:p w14:paraId="6CD07B32"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15132474" w14:textId="77777777" w:rsidR="00D95654" w:rsidRPr="007A7659" w:rsidRDefault="00D95654" w:rsidP="00D95654">
            <w:pPr>
              <w:pStyle w:val="TableEntry"/>
              <w:rPr>
                <w:i/>
                <w:iCs/>
                <w:noProof w:val="0"/>
                <w:sz w:val="16"/>
              </w:rPr>
            </w:pPr>
            <w:r w:rsidRPr="007A7659">
              <w:rPr>
                <w:i/>
                <w:iCs/>
                <w:noProof w:val="0"/>
                <w:sz w:val="16"/>
              </w:rPr>
              <w:t>NetworkAccessPointTypeCode</w:t>
            </w:r>
          </w:p>
        </w:tc>
        <w:tc>
          <w:tcPr>
            <w:tcW w:w="850" w:type="dxa"/>
            <w:vAlign w:val="center"/>
          </w:tcPr>
          <w:p w14:paraId="1A6A3036"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76C858B0"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3BCE092B" w14:textId="77777777" w:rsidTr="00AE5ED3">
        <w:trPr>
          <w:cantSplit/>
        </w:trPr>
        <w:tc>
          <w:tcPr>
            <w:tcW w:w="1668" w:type="dxa"/>
            <w:vMerge/>
            <w:textDirection w:val="btLr"/>
            <w:vAlign w:val="center"/>
          </w:tcPr>
          <w:p w14:paraId="22390D9B"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01CBC31D" w14:textId="77777777" w:rsidR="00D95654" w:rsidRPr="007A7659" w:rsidRDefault="00D95654" w:rsidP="00D95654">
            <w:pPr>
              <w:pStyle w:val="TableEntry"/>
              <w:rPr>
                <w:i/>
                <w:iCs/>
                <w:noProof w:val="0"/>
                <w:sz w:val="16"/>
              </w:rPr>
            </w:pPr>
            <w:r w:rsidRPr="007A7659">
              <w:rPr>
                <w:i/>
                <w:iCs/>
                <w:noProof w:val="0"/>
                <w:sz w:val="16"/>
              </w:rPr>
              <w:t>NetworkAccessPointID</w:t>
            </w:r>
          </w:p>
        </w:tc>
        <w:tc>
          <w:tcPr>
            <w:tcW w:w="850" w:type="dxa"/>
            <w:vAlign w:val="center"/>
          </w:tcPr>
          <w:p w14:paraId="0108CDCF"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49CC405D" w14:textId="77777777" w:rsidR="00D95654" w:rsidRPr="007A7659" w:rsidRDefault="00D95654" w:rsidP="00D95654">
            <w:pPr>
              <w:pStyle w:val="TableEntry"/>
              <w:rPr>
                <w:i/>
                <w:iCs/>
                <w:noProof w:val="0"/>
                <w:sz w:val="16"/>
              </w:rPr>
            </w:pPr>
            <w:r w:rsidRPr="007A7659">
              <w:rPr>
                <w:i/>
                <w:iCs/>
                <w:noProof w:val="0"/>
                <w:sz w:val="16"/>
              </w:rPr>
              <w:t>not specialized</w:t>
            </w:r>
          </w:p>
        </w:tc>
      </w:tr>
    </w:tbl>
    <w:p w14:paraId="6A42981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3"/>
        <w:gridCol w:w="850"/>
        <w:gridCol w:w="4455"/>
      </w:tblGrid>
      <w:tr w:rsidR="00BD6B97" w:rsidRPr="007A7659" w14:paraId="1DD2674F" w14:textId="77777777" w:rsidTr="00AE5ED3">
        <w:trPr>
          <w:cantSplit/>
        </w:trPr>
        <w:tc>
          <w:tcPr>
            <w:tcW w:w="1638" w:type="dxa"/>
            <w:vMerge w:val="restart"/>
          </w:tcPr>
          <w:p w14:paraId="17D2035A" w14:textId="77777777" w:rsidR="00BD6B97" w:rsidRPr="007A7659" w:rsidRDefault="00BD6B97" w:rsidP="003C1EFA">
            <w:pPr>
              <w:pStyle w:val="TableEntryHeader"/>
            </w:pPr>
            <w:r w:rsidRPr="007A7659">
              <w:t>Audit Source</w:t>
            </w:r>
          </w:p>
          <w:p w14:paraId="6ED7485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723" w:type="dxa"/>
            <w:vAlign w:val="center"/>
          </w:tcPr>
          <w:p w14:paraId="54003296" w14:textId="77777777" w:rsidR="00BD6B97" w:rsidRPr="007A7659" w:rsidRDefault="00BD6B97">
            <w:pPr>
              <w:pStyle w:val="TableEntry"/>
              <w:rPr>
                <w:i/>
                <w:iCs/>
                <w:noProof w:val="0"/>
                <w:sz w:val="16"/>
              </w:rPr>
            </w:pPr>
            <w:r w:rsidRPr="007A7659">
              <w:rPr>
                <w:i/>
                <w:iCs/>
                <w:noProof w:val="0"/>
                <w:sz w:val="16"/>
              </w:rPr>
              <w:t>AuditSourceID</w:t>
            </w:r>
          </w:p>
        </w:tc>
        <w:tc>
          <w:tcPr>
            <w:tcW w:w="850" w:type="dxa"/>
            <w:vAlign w:val="center"/>
          </w:tcPr>
          <w:p w14:paraId="26A188D3"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E0AC273" w14:textId="77777777" w:rsidR="00BD6B97" w:rsidRPr="007A7659" w:rsidRDefault="00486BFD">
            <w:pPr>
              <w:pStyle w:val="TableEntry"/>
              <w:rPr>
                <w:i/>
                <w:iCs/>
                <w:noProof w:val="0"/>
                <w:sz w:val="16"/>
              </w:rPr>
            </w:pPr>
            <w:r w:rsidRPr="007A7659">
              <w:rPr>
                <w:i/>
                <w:iCs/>
                <w:noProof w:val="0"/>
                <w:sz w:val="16"/>
              </w:rPr>
              <w:t>n</w:t>
            </w:r>
            <w:r w:rsidR="00BD6B97" w:rsidRPr="007A7659">
              <w:rPr>
                <w:i/>
                <w:iCs/>
                <w:noProof w:val="0"/>
                <w:sz w:val="16"/>
              </w:rPr>
              <w:t>ot specialize</w:t>
            </w:r>
            <w:r w:rsidRPr="007A7659">
              <w:rPr>
                <w:i/>
                <w:iCs/>
                <w:noProof w:val="0"/>
                <w:sz w:val="16"/>
              </w:rPr>
              <w:t>d</w:t>
            </w:r>
          </w:p>
        </w:tc>
      </w:tr>
      <w:tr w:rsidR="00BD6B97" w:rsidRPr="007A7659" w14:paraId="2F3E569D" w14:textId="77777777" w:rsidTr="00AE5ED3">
        <w:trPr>
          <w:cantSplit/>
        </w:trPr>
        <w:tc>
          <w:tcPr>
            <w:tcW w:w="1638" w:type="dxa"/>
            <w:vMerge/>
            <w:textDirection w:val="btLr"/>
            <w:vAlign w:val="center"/>
          </w:tcPr>
          <w:p w14:paraId="2BD1F7A6" w14:textId="77777777" w:rsidR="00BD6B97" w:rsidRPr="007A7659" w:rsidRDefault="00BD6B97">
            <w:pPr>
              <w:pStyle w:val="TableLabel"/>
              <w:rPr>
                <w:noProof w:val="0"/>
                <w:sz w:val="16"/>
              </w:rPr>
            </w:pPr>
          </w:p>
        </w:tc>
        <w:tc>
          <w:tcPr>
            <w:tcW w:w="2723" w:type="dxa"/>
            <w:vAlign w:val="center"/>
          </w:tcPr>
          <w:p w14:paraId="31166CC1" w14:textId="77777777" w:rsidR="00BD6B97" w:rsidRPr="007A7659" w:rsidRDefault="00BD6B97">
            <w:pPr>
              <w:pStyle w:val="TableEntry"/>
              <w:rPr>
                <w:i/>
                <w:iCs/>
                <w:noProof w:val="0"/>
                <w:sz w:val="16"/>
              </w:rPr>
            </w:pPr>
            <w:r w:rsidRPr="007A7659">
              <w:rPr>
                <w:i/>
                <w:iCs/>
                <w:noProof w:val="0"/>
                <w:sz w:val="16"/>
              </w:rPr>
              <w:t>AuditEnterpriseSiteID</w:t>
            </w:r>
          </w:p>
        </w:tc>
        <w:tc>
          <w:tcPr>
            <w:tcW w:w="850" w:type="dxa"/>
            <w:vAlign w:val="center"/>
          </w:tcPr>
          <w:p w14:paraId="4456EC99"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55BF842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C3A1F56" w14:textId="77777777" w:rsidTr="00AE5ED3">
        <w:trPr>
          <w:cantSplit/>
        </w:trPr>
        <w:tc>
          <w:tcPr>
            <w:tcW w:w="1638" w:type="dxa"/>
            <w:vMerge/>
            <w:textDirection w:val="btLr"/>
            <w:vAlign w:val="center"/>
          </w:tcPr>
          <w:p w14:paraId="058D9B95" w14:textId="77777777" w:rsidR="00BD6B97" w:rsidRPr="007A7659" w:rsidRDefault="00BD6B97">
            <w:pPr>
              <w:pStyle w:val="TableLabel"/>
              <w:rPr>
                <w:noProof w:val="0"/>
                <w:sz w:val="16"/>
              </w:rPr>
            </w:pPr>
          </w:p>
        </w:tc>
        <w:tc>
          <w:tcPr>
            <w:tcW w:w="2723" w:type="dxa"/>
            <w:vAlign w:val="center"/>
          </w:tcPr>
          <w:p w14:paraId="24964EBD" w14:textId="77777777" w:rsidR="00BD6B97" w:rsidRPr="007A7659" w:rsidRDefault="00BD6B97">
            <w:pPr>
              <w:pStyle w:val="TableEntry"/>
              <w:rPr>
                <w:i/>
                <w:iCs/>
                <w:noProof w:val="0"/>
                <w:sz w:val="16"/>
              </w:rPr>
            </w:pPr>
            <w:r w:rsidRPr="007A7659">
              <w:rPr>
                <w:i/>
                <w:iCs/>
                <w:noProof w:val="0"/>
                <w:sz w:val="16"/>
              </w:rPr>
              <w:t>AuditSourceTypeCode</w:t>
            </w:r>
          </w:p>
        </w:tc>
        <w:tc>
          <w:tcPr>
            <w:tcW w:w="850" w:type="dxa"/>
            <w:vAlign w:val="center"/>
          </w:tcPr>
          <w:p w14:paraId="35577790"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77928D0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CD10A92" w14:textId="77777777" w:rsidR="00BD6B97" w:rsidRPr="007A7659" w:rsidRDefault="00BD6B97">
      <w:pPr>
        <w:pStyle w:val="Header"/>
        <w:keepNext/>
        <w:tabs>
          <w:tab w:val="clear" w:pos="4320"/>
          <w:tab w:val="clear" w:pos="8640"/>
        </w:tabs>
      </w:pPr>
    </w:p>
    <w:p w14:paraId="2A8F6532" w14:textId="77777777" w:rsidR="00BD6B97" w:rsidRPr="007A7659" w:rsidRDefault="00BD6B97"/>
    <w:p w14:paraId="5A2A0734" w14:textId="77777777" w:rsidR="00BD6B97" w:rsidRPr="007A7659" w:rsidRDefault="00BD6B97" w:rsidP="001D2638">
      <w:pPr>
        <w:pStyle w:val="Heading2"/>
        <w:numPr>
          <w:ilvl w:val="1"/>
          <w:numId w:val="19"/>
        </w:numPr>
        <w:rPr>
          <w:noProof w:val="0"/>
        </w:rPr>
      </w:pPr>
      <w:r w:rsidRPr="007A7659">
        <w:rPr>
          <w:noProof w:val="0"/>
        </w:rPr>
        <w:br w:type="page"/>
      </w:r>
      <w:bookmarkStart w:id="345" w:name="_Toc173916108"/>
      <w:bookmarkStart w:id="346" w:name="_Toc174248629"/>
      <w:bookmarkStart w:id="347" w:name="_Toc210805529"/>
      <w:bookmarkStart w:id="348" w:name="_Toc214434002"/>
      <w:bookmarkStart w:id="349" w:name="_Toc214436923"/>
      <w:bookmarkStart w:id="350" w:name="_Toc214437368"/>
      <w:bookmarkStart w:id="351" w:name="_Toc214437684"/>
      <w:bookmarkStart w:id="352" w:name="_Toc214457160"/>
      <w:bookmarkStart w:id="353" w:name="_Toc214461273"/>
      <w:bookmarkStart w:id="354" w:name="_Toc214462894"/>
      <w:bookmarkStart w:id="355" w:name="_Toc518548607"/>
      <w:r w:rsidRPr="007A7659">
        <w:rPr>
          <w:noProof w:val="0"/>
        </w:rPr>
        <w:lastRenderedPageBreak/>
        <w:t>Get Service Ticket</w:t>
      </w:r>
      <w:bookmarkEnd w:id="345"/>
      <w:bookmarkEnd w:id="346"/>
      <w:bookmarkEnd w:id="347"/>
      <w:bookmarkEnd w:id="348"/>
      <w:bookmarkEnd w:id="349"/>
      <w:bookmarkEnd w:id="350"/>
      <w:bookmarkEnd w:id="351"/>
      <w:bookmarkEnd w:id="352"/>
      <w:bookmarkEnd w:id="353"/>
      <w:bookmarkEnd w:id="354"/>
      <w:r w:rsidR="00683E4A" w:rsidRPr="007A7659">
        <w:rPr>
          <w:noProof w:val="0"/>
        </w:rPr>
        <w:t xml:space="preserve"> [ITI-3]</w:t>
      </w:r>
      <w:bookmarkEnd w:id="355"/>
    </w:p>
    <w:p w14:paraId="19634024" w14:textId="7634D8D2" w:rsidR="00BD6B97" w:rsidRPr="007A7659" w:rsidRDefault="00BD6B97">
      <w:r w:rsidRPr="007A7659">
        <w:t xml:space="preserve">This section corresponds to </w:t>
      </w:r>
      <w:r w:rsidR="000C66A7">
        <w:t>t</w:t>
      </w:r>
      <w:r w:rsidRPr="007A7659">
        <w:t xml:space="preserve">ransaction </w:t>
      </w:r>
      <w:r w:rsidR="000C66A7">
        <w:t>[</w:t>
      </w:r>
      <w:r w:rsidRPr="007A7659">
        <w:t>ITI-3</w:t>
      </w:r>
      <w:r w:rsidR="000C66A7">
        <w:t>]</w:t>
      </w:r>
      <w:r w:rsidRPr="007A7659">
        <w:t xml:space="preserve"> of the IHE IT Infrastructure Technical Framework. Transaction </w:t>
      </w:r>
      <w:r w:rsidR="000C66A7">
        <w:t>[</w:t>
      </w:r>
      <w:r w:rsidRPr="007A7659">
        <w:t>ITI-3</w:t>
      </w:r>
      <w:r w:rsidR="000C66A7">
        <w:t>]</w:t>
      </w:r>
      <w:r w:rsidRPr="007A7659">
        <w:t xml:space="preserve"> is used by the Client Authentication Agent and Kerberos Authentication Server Actors.</w:t>
      </w:r>
    </w:p>
    <w:p w14:paraId="0FA06E49" w14:textId="77777777" w:rsidR="00BD6B97" w:rsidRPr="007A7659" w:rsidRDefault="00BD6B97">
      <w:pPr>
        <w:pStyle w:val="Heading3"/>
        <w:numPr>
          <w:ilvl w:val="2"/>
          <w:numId w:val="19"/>
        </w:numPr>
        <w:tabs>
          <w:tab w:val="clear" w:pos="2160"/>
        </w:tabs>
        <w:rPr>
          <w:noProof w:val="0"/>
        </w:rPr>
      </w:pPr>
      <w:bookmarkStart w:id="356" w:name="_Toc173916109"/>
      <w:bookmarkStart w:id="357" w:name="_Toc174248630"/>
      <w:bookmarkStart w:id="358" w:name="_Toc518548608"/>
      <w:r w:rsidRPr="007A7659">
        <w:rPr>
          <w:noProof w:val="0"/>
        </w:rPr>
        <w:t>Scope</w:t>
      </w:r>
      <w:bookmarkEnd w:id="356"/>
      <w:bookmarkEnd w:id="357"/>
      <w:bookmarkEnd w:id="358"/>
    </w:p>
    <w:p w14:paraId="18B3ABC2" w14:textId="77777777" w:rsidR="00BD6B97" w:rsidRPr="007A7659" w:rsidRDefault="00BD6B97">
      <w:r w:rsidRPr="007A7659">
        <w:t>The Client Authentication Agent uses this transaction to obtain the service ticket that will be sent to a Kerberized Server to authenticate this user to a Kerberized Server.</w:t>
      </w:r>
    </w:p>
    <w:p w14:paraId="3FD0DEA9" w14:textId="77777777" w:rsidR="00BD6B97" w:rsidRPr="007A7659" w:rsidRDefault="00BD6B97">
      <w:pPr>
        <w:pStyle w:val="Heading3"/>
        <w:numPr>
          <w:ilvl w:val="2"/>
          <w:numId w:val="19"/>
        </w:numPr>
        <w:tabs>
          <w:tab w:val="clear" w:pos="2160"/>
        </w:tabs>
        <w:rPr>
          <w:noProof w:val="0"/>
        </w:rPr>
      </w:pPr>
      <w:bookmarkStart w:id="359" w:name="_Toc173916110"/>
      <w:bookmarkStart w:id="360" w:name="_Toc174248631"/>
      <w:bookmarkStart w:id="361" w:name="_Toc518548609"/>
      <w:r w:rsidRPr="007A7659">
        <w:rPr>
          <w:noProof w:val="0"/>
        </w:rPr>
        <w:t>Use Case Roles</w:t>
      </w:r>
      <w:bookmarkEnd w:id="359"/>
      <w:bookmarkEnd w:id="360"/>
      <w:bookmarkEnd w:id="361"/>
    </w:p>
    <w:bookmarkStart w:id="362" w:name="_1121538405"/>
    <w:bookmarkEnd w:id="362"/>
    <w:p w14:paraId="4AFAC12D" w14:textId="77777777" w:rsidR="00BD6B97" w:rsidRPr="007A7659" w:rsidRDefault="00C42610">
      <w:pPr>
        <w:jc w:val="center"/>
        <w:rPr>
          <w:b/>
        </w:rPr>
      </w:pPr>
      <w:r w:rsidRPr="007A7659">
        <w:rPr>
          <w:noProof/>
        </w:rPr>
        <w:object w:dxaOrig="5430" w:dyaOrig="1935" w14:anchorId="4A146625">
          <v:shape id="_x0000_i1031" type="#_x0000_t75" alt="" style="width:273.85pt;height:92.3pt;mso-width-percent:0;mso-height-percent:0;mso-width-percent:0;mso-height-percent:0" o:ole="" filled="t">
            <v:fill color2="black"/>
            <v:imagedata r:id="rId35" o:title=""/>
          </v:shape>
          <o:OLEObject Type="Embed" ProgID="Word.Picture.8" ShapeID="_x0000_i1031" DrawAspect="Content" ObjectID="_1496223532" r:id="rId36"/>
        </w:object>
      </w:r>
    </w:p>
    <w:p w14:paraId="10D1B5A4" w14:textId="77777777" w:rsidR="00E630BB" w:rsidRPr="007A7659" w:rsidRDefault="00E630BB" w:rsidP="00AE5ED3">
      <w:pPr>
        <w:pStyle w:val="BodyText"/>
      </w:pPr>
    </w:p>
    <w:p w14:paraId="58320355" w14:textId="77777777" w:rsidR="00BD6B97" w:rsidRPr="007A7659" w:rsidRDefault="00BD6B97">
      <w:r w:rsidRPr="007A7659">
        <w:rPr>
          <w:b/>
        </w:rPr>
        <w:t>Actor:</w:t>
      </w:r>
      <w:r w:rsidRPr="007A7659">
        <w:t xml:space="preserve"> Client Authentication Agent.</w:t>
      </w:r>
    </w:p>
    <w:p w14:paraId="11B6BAE9" w14:textId="77777777" w:rsidR="00BD6B97" w:rsidRPr="007A7659" w:rsidRDefault="00BD6B97">
      <w:r w:rsidRPr="007A7659">
        <w:rPr>
          <w:b/>
        </w:rPr>
        <w:t xml:space="preserve">Role: </w:t>
      </w:r>
      <w:r w:rsidRPr="007A7659">
        <w:t>Client communicates authentication information to the Kerberos Authentication Server, receives a Service Ticket, and performs internal ticket management.</w:t>
      </w:r>
    </w:p>
    <w:p w14:paraId="2A2D26C2"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2134971A" w14:textId="77777777" w:rsidR="00BD6B97" w:rsidRPr="007A7659" w:rsidRDefault="00BD6B97">
      <w:r w:rsidRPr="007A7659">
        <w:rPr>
          <w:b/>
        </w:rPr>
        <w:t xml:space="preserve">Role: </w:t>
      </w:r>
      <w:r w:rsidRPr="007A7659">
        <w:t>Verifies the authentication information, creates a ticket, and sends it to the Client Authentication Agent.</w:t>
      </w:r>
    </w:p>
    <w:p w14:paraId="799583E1" w14:textId="77777777" w:rsidR="00BD6B97" w:rsidRPr="007A7659" w:rsidRDefault="00BD6B97">
      <w:pPr>
        <w:pStyle w:val="Heading3"/>
        <w:numPr>
          <w:ilvl w:val="2"/>
          <w:numId w:val="19"/>
        </w:numPr>
        <w:tabs>
          <w:tab w:val="clear" w:pos="2160"/>
        </w:tabs>
        <w:rPr>
          <w:noProof w:val="0"/>
        </w:rPr>
      </w:pPr>
      <w:bookmarkStart w:id="363" w:name="_Toc173916111"/>
      <w:bookmarkStart w:id="364" w:name="_Toc174248632"/>
      <w:bookmarkStart w:id="365" w:name="_Toc518548610"/>
      <w:r w:rsidRPr="007A7659">
        <w:rPr>
          <w:noProof w:val="0"/>
        </w:rPr>
        <w:t>Referenced Standard</w:t>
      </w:r>
      <w:bookmarkEnd w:id="363"/>
      <w:bookmarkEnd w:id="364"/>
      <w:bookmarkEnd w:id="365"/>
    </w:p>
    <w:p w14:paraId="77F13ADB" w14:textId="77777777" w:rsidR="00BD6B97" w:rsidRPr="007A7659" w:rsidRDefault="008A6C66">
      <w:r w:rsidRPr="007A7659">
        <w:t>RFC</w:t>
      </w:r>
      <w:r w:rsidR="00BD6B97" w:rsidRPr="007A7659">
        <w:t>1510</w:t>
      </w:r>
      <w:r w:rsidR="00BD6B97" w:rsidRPr="007A7659">
        <w:tab/>
        <w:t>The Kerberos Network Authentication Service (V5)</w:t>
      </w:r>
    </w:p>
    <w:p w14:paraId="7C6BE7F4" w14:textId="77777777" w:rsidR="00BD6B97" w:rsidRPr="007A7659" w:rsidRDefault="00BD6B97">
      <w:pPr>
        <w:pStyle w:val="Heading3"/>
        <w:numPr>
          <w:ilvl w:val="2"/>
          <w:numId w:val="19"/>
        </w:numPr>
        <w:tabs>
          <w:tab w:val="clear" w:pos="2160"/>
        </w:tabs>
        <w:rPr>
          <w:noProof w:val="0"/>
        </w:rPr>
      </w:pPr>
      <w:bookmarkStart w:id="366" w:name="_Toc173916112"/>
      <w:bookmarkStart w:id="367" w:name="_Toc174248633"/>
      <w:bookmarkStart w:id="368" w:name="_Toc518548611"/>
      <w:r w:rsidRPr="007A7659">
        <w:rPr>
          <w:noProof w:val="0"/>
        </w:rPr>
        <w:t>Interaction Diagram</w:t>
      </w:r>
      <w:bookmarkEnd w:id="366"/>
      <w:bookmarkEnd w:id="367"/>
      <w:bookmarkEnd w:id="368"/>
    </w:p>
    <w:p w14:paraId="52AE7A58" w14:textId="77777777" w:rsidR="0039466E" w:rsidRPr="007A7659" w:rsidRDefault="0039466E" w:rsidP="00AE5ED3">
      <w:pPr>
        <w:pStyle w:val="BodyText"/>
      </w:pPr>
    </w:p>
    <w:bookmarkStart w:id="369" w:name="_1115207562"/>
    <w:bookmarkStart w:id="370" w:name="_1115207753"/>
    <w:bookmarkStart w:id="371" w:name="_1115208819"/>
    <w:bookmarkStart w:id="372" w:name="_1116175120"/>
    <w:bookmarkStart w:id="373" w:name="_1116175710"/>
    <w:bookmarkStart w:id="374" w:name="_1116175962"/>
    <w:bookmarkStart w:id="375" w:name="_1116178348"/>
    <w:bookmarkStart w:id="376" w:name="_1116178602"/>
    <w:bookmarkStart w:id="377" w:name="_1116179714"/>
    <w:bookmarkStart w:id="378" w:name="_1116267727"/>
    <w:bookmarkStart w:id="379" w:name="_1116267789"/>
    <w:bookmarkStart w:id="380" w:name="_1116877817"/>
    <w:bookmarkStart w:id="381" w:name="_1121174433"/>
    <w:bookmarkEnd w:id="369"/>
    <w:bookmarkEnd w:id="370"/>
    <w:bookmarkEnd w:id="371"/>
    <w:bookmarkEnd w:id="372"/>
    <w:bookmarkEnd w:id="373"/>
    <w:bookmarkEnd w:id="374"/>
    <w:bookmarkEnd w:id="375"/>
    <w:bookmarkEnd w:id="376"/>
    <w:bookmarkEnd w:id="377"/>
    <w:bookmarkEnd w:id="378"/>
    <w:bookmarkEnd w:id="379"/>
    <w:bookmarkEnd w:id="380"/>
    <w:bookmarkEnd w:id="381"/>
    <w:bookmarkStart w:id="382" w:name="_MON_1249329560"/>
    <w:bookmarkEnd w:id="382"/>
    <w:p w14:paraId="0A9861CE" w14:textId="77777777" w:rsidR="00BD6B97" w:rsidRPr="007A7659" w:rsidRDefault="00C42610" w:rsidP="001D3953">
      <w:pPr>
        <w:pStyle w:val="BodyText"/>
        <w:jc w:val="center"/>
        <w:rPr>
          <w:b/>
          <w:kern w:val="1"/>
        </w:rPr>
      </w:pPr>
      <w:r w:rsidRPr="007A7659">
        <w:rPr>
          <w:noProof/>
        </w:rPr>
        <w:object w:dxaOrig="8970" w:dyaOrig="3990" w14:anchorId="0B9F7814">
          <v:shape id="_x0000_i1032" type="#_x0000_t75" alt="" style="width:417.85pt;height:179.1pt;mso-width-percent:0;mso-height-percent:0;mso-width-percent:0;mso-height-percent:0" o:ole="" filled="t">
            <v:fill color2="black"/>
            <v:imagedata r:id="rId37" o:title=""/>
          </v:shape>
          <o:OLEObject Type="Embed" ProgID="Word.Picture.8" ShapeID="_x0000_i1032" DrawAspect="Content" ObjectID="_1496223533" r:id="rId38"/>
        </w:object>
      </w:r>
    </w:p>
    <w:p w14:paraId="12ECDB87" w14:textId="77777777" w:rsidR="0039466E" w:rsidRPr="007A7659" w:rsidRDefault="0039466E" w:rsidP="00AE5ED3">
      <w:pPr>
        <w:pStyle w:val="BodyText"/>
      </w:pPr>
      <w:bookmarkStart w:id="383" w:name="_Toc173916114"/>
      <w:bookmarkStart w:id="384" w:name="_Toc174248635"/>
    </w:p>
    <w:p w14:paraId="23AE8CA8" w14:textId="77777777" w:rsidR="00C849AF" w:rsidRPr="007A7659" w:rsidRDefault="00C849AF" w:rsidP="007E3B51">
      <w:pPr>
        <w:pStyle w:val="Heading4"/>
        <w:numPr>
          <w:ilvl w:val="3"/>
          <w:numId w:val="19"/>
        </w:numPr>
        <w:tabs>
          <w:tab w:val="clear" w:pos="2160"/>
          <w:tab w:val="clear" w:pos="2880"/>
          <w:tab w:val="left" w:pos="864"/>
        </w:tabs>
        <w:rPr>
          <w:noProof w:val="0"/>
        </w:rPr>
      </w:pPr>
      <w:r w:rsidRPr="007A7659">
        <w:rPr>
          <w:noProof w:val="0"/>
        </w:rPr>
        <w:t>Get Service Ticket</w:t>
      </w:r>
    </w:p>
    <w:p w14:paraId="7A56CEDC" w14:textId="77777777" w:rsidR="00DB3A19" w:rsidRPr="007A7659" w:rsidRDefault="00DB3A19" w:rsidP="007E3B51">
      <w:pPr>
        <w:pStyle w:val="BodyText"/>
      </w:pPr>
      <w:r w:rsidRPr="007A7659">
        <w:t>The Client Authentication Agent requests a service ticket that will be sent to a Kerberized Server to authenticate this user to a Kerberized Server.</w:t>
      </w:r>
    </w:p>
    <w:p w14:paraId="6F4AD936" w14:textId="77777777" w:rsidR="00BD6B97" w:rsidRPr="007A7659" w:rsidRDefault="00BD6B97">
      <w:pPr>
        <w:pStyle w:val="Heading5"/>
        <w:numPr>
          <w:ilvl w:val="4"/>
          <w:numId w:val="19"/>
        </w:numPr>
        <w:tabs>
          <w:tab w:val="left" w:pos="1008"/>
        </w:tabs>
        <w:rPr>
          <w:noProof w:val="0"/>
        </w:rPr>
      </w:pPr>
      <w:r w:rsidRPr="007A7659">
        <w:rPr>
          <w:noProof w:val="0"/>
        </w:rPr>
        <w:t>Trigger Events</w:t>
      </w:r>
      <w:bookmarkEnd w:id="383"/>
      <w:bookmarkEnd w:id="384"/>
    </w:p>
    <w:p w14:paraId="257BE03C" w14:textId="77777777" w:rsidR="00BD6B97" w:rsidRPr="007A7659" w:rsidRDefault="00BD6B97">
      <w:r w:rsidRPr="007A7659">
        <w:t>A service ticket is requested prior to communicating with a Kerberized Server. This ticket will be provided to that service as part of the Kerberized communication process.</w:t>
      </w:r>
    </w:p>
    <w:p w14:paraId="1C561BC4" w14:textId="77777777" w:rsidR="00BD6B97" w:rsidRPr="007A7659" w:rsidRDefault="00BD6B97">
      <w:pPr>
        <w:pStyle w:val="Heading5"/>
        <w:numPr>
          <w:ilvl w:val="4"/>
          <w:numId w:val="19"/>
        </w:numPr>
        <w:tabs>
          <w:tab w:val="left" w:pos="1008"/>
        </w:tabs>
        <w:rPr>
          <w:noProof w:val="0"/>
        </w:rPr>
      </w:pPr>
      <w:bookmarkStart w:id="385" w:name="_Toc173916115"/>
      <w:bookmarkStart w:id="386" w:name="_Toc174248636"/>
      <w:r w:rsidRPr="007A7659">
        <w:rPr>
          <w:noProof w:val="0"/>
        </w:rPr>
        <w:t>Message Semantics</w:t>
      </w:r>
      <w:bookmarkEnd w:id="385"/>
      <w:bookmarkEnd w:id="386"/>
    </w:p>
    <w:p w14:paraId="2E73E9FF" w14:textId="77777777" w:rsidR="00BD6B97" w:rsidRPr="007A7659" w:rsidRDefault="00BD6B97">
      <w:r w:rsidRPr="007A7659">
        <w:t>The Client Authentication Agent requests credentials for a service by sending the Kerberos Authentication Server a Kerberos Ticket-Granting Service Request (KRB_TGS_REQ). This message includes the user’s name, an authenticator encrypted with the user’s logon session key, the TGT obtained in the Get User Authentication Transaction, and the name of the service for which the user wants a ticket.</w:t>
      </w:r>
    </w:p>
    <w:p w14:paraId="2FE4B387" w14:textId="77777777" w:rsidR="00BD6B97" w:rsidRPr="007A7659" w:rsidRDefault="00BD6B97">
      <w:r w:rsidRPr="007A7659">
        <w:t>When the Kerberos Authentication Server receives KRB_TGS_REQ, it decrypts the TGT with its own secret key, extracting the logon session key. It uses the logon session key to decrypt the authenticator and evaluates that. If the authenticator passes the test, the Kerberos Authentication Server extracts the authorization data from the TGT and invents a session key for the client to share with the Kerberized Server that supports the service. The Kerberos Authentication Server encrypts one copy of this session key with the user’s logon session key. It embeds another copy of the session key in a ticket, along with the authorization data, and encrypts this ticket with the service’s long-term key. The Kerberos Authentication Server then sends these credentials back to the client in a Kerberos Ticket-Granting Service Reply (KRB_TGS_REP).</w:t>
      </w:r>
    </w:p>
    <w:p w14:paraId="73C81E5A" w14:textId="77777777" w:rsidR="00BD6B97" w:rsidRPr="007A7659" w:rsidRDefault="00BD6B97">
      <w:r w:rsidRPr="007A7659">
        <w:t>There are no IHE specific extensions or modifications to the Kerberos messaging.</w:t>
      </w:r>
    </w:p>
    <w:p w14:paraId="5F415A81" w14:textId="77777777" w:rsidR="00BD6B97" w:rsidRPr="007A7659" w:rsidRDefault="00BD6B97">
      <w:pPr>
        <w:pStyle w:val="Heading5"/>
        <w:numPr>
          <w:ilvl w:val="4"/>
          <w:numId w:val="19"/>
        </w:numPr>
        <w:tabs>
          <w:tab w:val="left" w:pos="1008"/>
        </w:tabs>
        <w:rPr>
          <w:noProof w:val="0"/>
        </w:rPr>
      </w:pPr>
      <w:bookmarkStart w:id="387" w:name="_Toc173916116"/>
      <w:bookmarkStart w:id="388" w:name="_Toc174248637"/>
      <w:r w:rsidRPr="007A7659">
        <w:rPr>
          <w:noProof w:val="0"/>
        </w:rPr>
        <w:lastRenderedPageBreak/>
        <w:t>Expected Actions</w:t>
      </w:r>
      <w:bookmarkEnd w:id="387"/>
      <w:bookmarkEnd w:id="388"/>
    </w:p>
    <w:p w14:paraId="6939F1C9" w14:textId="77777777" w:rsidR="00BD6B97" w:rsidRPr="007A7659" w:rsidRDefault="00BD6B97">
      <w:r w:rsidRPr="007A7659">
        <w:t>When the Client Authentication Agent receives the reply, it uses the logon session key to decrypt the session key to use with the service, and stores the key in its credentials cache. Then it extracts the ticket for the service and stores that in its cache. The client shall maintain the ticket in the credentials cache for later use.</w:t>
      </w:r>
    </w:p>
    <w:p w14:paraId="6EFD8D93" w14:textId="77777777" w:rsidR="00BD6B97" w:rsidRPr="007A7659" w:rsidRDefault="00BD6B97">
      <w:pPr>
        <w:pStyle w:val="Heading5"/>
        <w:numPr>
          <w:ilvl w:val="4"/>
          <w:numId w:val="19"/>
        </w:numPr>
        <w:tabs>
          <w:tab w:val="left" w:pos="1008"/>
        </w:tabs>
        <w:rPr>
          <w:noProof w:val="0"/>
        </w:rPr>
      </w:pPr>
      <w:bookmarkStart w:id="389" w:name="_Toc173916117"/>
      <w:bookmarkStart w:id="390" w:name="_Toc174248638"/>
      <w:r w:rsidRPr="007A7659">
        <w:rPr>
          <w:noProof w:val="0"/>
        </w:rPr>
        <w:t>Service Registration</w:t>
      </w:r>
      <w:bookmarkEnd w:id="389"/>
      <w:bookmarkEnd w:id="390"/>
    </w:p>
    <w:p w14:paraId="102D2D47" w14:textId="77777777" w:rsidR="00BD6B97" w:rsidRPr="007A7659" w:rsidRDefault="00BD6B97">
      <w:r w:rsidRPr="007A7659">
        <w:t xml:space="preserve">The Kerberized Communication services supported in an enterprise shall be registered on the Kerberos Authentication Server according to the </w:t>
      </w:r>
      <w:r w:rsidR="008A6C66" w:rsidRPr="007A7659">
        <w:t>RFC</w:t>
      </w:r>
      <w:r w:rsidRPr="007A7659">
        <w:t>1510 protocol specification used. The registration of the service on the KDC is outside the scope of this profile.</w:t>
      </w:r>
    </w:p>
    <w:p w14:paraId="302EAD6C" w14:textId="77777777" w:rsidR="00BD6B97" w:rsidRPr="007A7659" w:rsidRDefault="00BD6B97">
      <w:pPr>
        <w:pStyle w:val="Heading3"/>
        <w:numPr>
          <w:ilvl w:val="2"/>
          <w:numId w:val="19"/>
        </w:numPr>
        <w:tabs>
          <w:tab w:val="clear" w:pos="2160"/>
        </w:tabs>
        <w:rPr>
          <w:noProof w:val="0"/>
        </w:rPr>
      </w:pPr>
      <w:bookmarkStart w:id="391" w:name="_Toc173916118"/>
      <w:bookmarkStart w:id="392" w:name="_Toc174248639"/>
      <w:bookmarkStart w:id="393" w:name="_Toc518548612"/>
      <w:r w:rsidRPr="007A7659">
        <w:rPr>
          <w:noProof w:val="0"/>
        </w:rPr>
        <w:t xml:space="preserve">Security </w:t>
      </w:r>
      <w:bookmarkEnd w:id="391"/>
      <w:bookmarkEnd w:id="392"/>
      <w:r w:rsidRPr="007A7659">
        <w:rPr>
          <w:noProof w:val="0"/>
        </w:rPr>
        <w:t>Considerations</w:t>
      </w:r>
      <w:bookmarkEnd w:id="393"/>
    </w:p>
    <w:p w14:paraId="09BFDDA8" w14:textId="77777777" w:rsidR="00BD6B97" w:rsidRPr="007A7659" w:rsidRDefault="00BD6B97" w:rsidP="00493145">
      <w:r w:rsidRPr="007A7659">
        <w:t xml:space="preserve">The Get Service Ticket [ITI-3] </w:t>
      </w:r>
      <w:r w:rsidR="00CD0630" w:rsidRPr="007A7659">
        <w:t>t</w:t>
      </w:r>
      <w:r w:rsidRPr="007A7659">
        <w:t>ransaction is not required to log an ATNA UserAuthentication event in the case of successful communications. An ATNA UserAuthentication event shall be logged when the communications fails for the purpose of authentication failure.</w:t>
      </w:r>
      <w:bookmarkStart w:id="394" w:name="_Toc173916119"/>
      <w:bookmarkStart w:id="395" w:name="_Toc174248640"/>
      <w:bookmarkStart w:id="396" w:name="_Toc210805530"/>
      <w:bookmarkStart w:id="397" w:name="_Toc214434003"/>
      <w:bookmarkStart w:id="398" w:name="_Toc214436924"/>
      <w:bookmarkStart w:id="399" w:name="_Toc214437369"/>
      <w:bookmarkStart w:id="400" w:name="_Toc214437685"/>
      <w:bookmarkStart w:id="401" w:name="_Toc214457161"/>
      <w:bookmarkStart w:id="402" w:name="_Toc214461274"/>
      <w:bookmarkStart w:id="403" w:name="_Toc214462895"/>
    </w:p>
    <w:p w14:paraId="20A72C35" w14:textId="77777777" w:rsidR="00BD6B97" w:rsidRPr="007A7659" w:rsidRDefault="00BD6B97" w:rsidP="00493145">
      <w:pPr>
        <w:pStyle w:val="Heading2"/>
        <w:numPr>
          <w:ilvl w:val="1"/>
          <w:numId w:val="19"/>
        </w:numPr>
        <w:rPr>
          <w:noProof w:val="0"/>
        </w:rPr>
      </w:pPr>
      <w:bookmarkStart w:id="404" w:name="_Toc518548613"/>
      <w:r w:rsidRPr="007A7659">
        <w:rPr>
          <w:noProof w:val="0"/>
        </w:rPr>
        <w:t>Kerberized Communication</w:t>
      </w:r>
      <w:bookmarkEnd w:id="394"/>
      <w:bookmarkEnd w:id="395"/>
      <w:bookmarkEnd w:id="396"/>
      <w:bookmarkEnd w:id="397"/>
      <w:bookmarkEnd w:id="398"/>
      <w:bookmarkEnd w:id="399"/>
      <w:bookmarkEnd w:id="400"/>
      <w:bookmarkEnd w:id="401"/>
      <w:bookmarkEnd w:id="402"/>
      <w:bookmarkEnd w:id="403"/>
      <w:r w:rsidR="00332C0F" w:rsidRPr="007A7659">
        <w:rPr>
          <w:noProof w:val="0"/>
        </w:rPr>
        <w:t xml:space="preserve"> [ITI-4]</w:t>
      </w:r>
      <w:bookmarkEnd w:id="404"/>
    </w:p>
    <w:p w14:paraId="4857AD3E" w14:textId="646EEAF2" w:rsidR="00BD6B97" w:rsidRPr="007A7659" w:rsidRDefault="00BD6B97">
      <w:r w:rsidRPr="007A7659">
        <w:t xml:space="preserve">This section corresponds to </w:t>
      </w:r>
      <w:r w:rsidR="000C66A7">
        <w:t>t</w:t>
      </w:r>
      <w:r w:rsidRPr="007A7659">
        <w:t xml:space="preserve">ransaction </w:t>
      </w:r>
      <w:r w:rsidR="000C66A7">
        <w:t>[</w:t>
      </w:r>
      <w:r w:rsidRPr="007A7659">
        <w:t>ITI-4</w:t>
      </w:r>
      <w:r w:rsidR="000C66A7">
        <w:t>]</w:t>
      </w:r>
      <w:r w:rsidRPr="007A7659">
        <w:t xml:space="preserve"> of the IHE IT Infrastructure Technical Framework. Transaction </w:t>
      </w:r>
      <w:r w:rsidR="000C66A7">
        <w:t>[</w:t>
      </w:r>
      <w:r w:rsidRPr="007A7659">
        <w:t>ITI-4</w:t>
      </w:r>
      <w:r w:rsidR="000C66A7">
        <w:t>]</w:t>
      </w:r>
      <w:r w:rsidRPr="007A7659">
        <w:t xml:space="preserve"> is used by the Client Authentication Agent and Kerberized Server Actors.</w:t>
      </w:r>
    </w:p>
    <w:p w14:paraId="669E0202" w14:textId="77777777" w:rsidR="00BD6B97" w:rsidRPr="007A7659" w:rsidRDefault="00BD6B97">
      <w:pPr>
        <w:pStyle w:val="Heading3"/>
        <w:numPr>
          <w:ilvl w:val="2"/>
          <w:numId w:val="19"/>
        </w:numPr>
        <w:tabs>
          <w:tab w:val="clear" w:pos="2160"/>
        </w:tabs>
        <w:rPr>
          <w:noProof w:val="0"/>
        </w:rPr>
      </w:pPr>
      <w:bookmarkStart w:id="405" w:name="_Toc173916120"/>
      <w:bookmarkStart w:id="406" w:name="_Toc174248641"/>
      <w:bookmarkStart w:id="407" w:name="_Toc518548614"/>
      <w:r w:rsidRPr="007A7659">
        <w:rPr>
          <w:noProof w:val="0"/>
        </w:rPr>
        <w:t>Scope</w:t>
      </w:r>
      <w:bookmarkEnd w:id="405"/>
      <w:bookmarkEnd w:id="406"/>
      <w:bookmarkEnd w:id="407"/>
    </w:p>
    <w:p w14:paraId="56BFE270" w14:textId="77777777" w:rsidR="00BD6B97" w:rsidRPr="007A7659" w:rsidRDefault="00BD6B97">
      <w:r w:rsidRPr="007A7659">
        <w:t>This section specifies the details of the association of a Kerberos user identity with a session for a session oriented protocol, or a transaction for a transaction oriented protocol.</w:t>
      </w:r>
    </w:p>
    <w:p w14:paraId="1A5EC91E" w14:textId="77777777" w:rsidR="00BD6B97" w:rsidRPr="007A7659" w:rsidRDefault="00BD6B97">
      <w:pPr>
        <w:pStyle w:val="Heading3"/>
        <w:numPr>
          <w:ilvl w:val="2"/>
          <w:numId w:val="19"/>
        </w:numPr>
        <w:tabs>
          <w:tab w:val="clear" w:pos="2160"/>
        </w:tabs>
        <w:rPr>
          <w:noProof w:val="0"/>
        </w:rPr>
      </w:pPr>
      <w:bookmarkStart w:id="408" w:name="_Toc173916121"/>
      <w:bookmarkStart w:id="409" w:name="_Toc174248642"/>
      <w:bookmarkStart w:id="410" w:name="_Toc518548615"/>
      <w:r w:rsidRPr="007A7659">
        <w:rPr>
          <w:noProof w:val="0"/>
        </w:rPr>
        <w:t>Use Case Roles</w:t>
      </w:r>
      <w:bookmarkEnd w:id="408"/>
      <w:bookmarkEnd w:id="409"/>
      <w:bookmarkEnd w:id="410"/>
    </w:p>
    <w:p w14:paraId="415642FD" w14:textId="77777777" w:rsidR="0039466E" w:rsidRPr="007A7659" w:rsidRDefault="0039466E" w:rsidP="00AE5ED3">
      <w:pPr>
        <w:pStyle w:val="BodyText"/>
      </w:pPr>
    </w:p>
    <w:bookmarkStart w:id="411" w:name="_1115192975"/>
    <w:bookmarkStart w:id="412" w:name="_1116172282"/>
    <w:bookmarkStart w:id="413" w:name="_1116172779"/>
    <w:bookmarkStart w:id="414" w:name="_1116172878"/>
    <w:bookmarkStart w:id="415" w:name="_1116175711"/>
    <w:bookmarkStart w:id="416" w:name="_1121522479"/>
    <w:bookmarkEnd w:id="411"/>
    <w:bookmarkEnd w:id="412"/>
    <w:bookmarkEnd w:id="413"/>
    <w:bookmarkEnd w:id="414"/>
    <w:bookmarkEnd w:id="415"/>
    <w:bookmarkEnd w:id="416"/>
    <w:p w14:paraId="2554BB81" w14:textId="77777777" w:rsidR="00BD6B97" w:rsidRPr="007A7659" w:rsidRDefault="00C42610" w:rsidP="001D3953">
      <w:pPr>
        <w:pStyle w:val="BodyText"/>
        <w:jc w:val="center"/>
        <w:rPr>
          <w:b/>
        </w:rPr>
      </w:pPr>
      <w:r w:rsidRPr="007A7659">
        <w:rPr>
          <w:noProof/>
        </w:rPr>
        <w:object w:dxaOrig="5430" w:dyaOrig="1935" w14:anchorId="7FCE5A8C">
          <v:shape id="_x0000_i1033" type="#_x0000_t75" alt="" style="width:273.85pt;height:92.3pt;mso-width-percent:0;mso-height-percent:0;mso-width-percent:0;mso-height-percent:0" o:ole="" filled="t">
            <v:fill color2="black"/>
            <v:imagedata r:id="rId39" o:title=""/>
          </v:shape>
          <o:OLEObject Type="Embed" ProgID="Word.Picture.8" ShapeID="_x0000_i1033" DrawAspect="Content" ObjectID="_1496223534" r:id="rId40"/>
        </w:object>
      </w:r>
    </w:p>
    <w:p w14:paraId="3EAA044D" w14:textId="77777777" w:rsidR="0039466E" w:rsidRPr="007A7659" w:rsidRDefault="0039466E" w:rsidP="00AE5ED3">
      <w:pPr>
        <w:pStyle w:val="BodyText"/>
      </w:pPr>
    </w:p>
    <w:p w14:paraId="1B73DFE8" w14:textId="77777777" w:rsidR="00BD6B97" w:rsidRPr="007A7659" w:rsidRDefault="00BD6B97">
      <w:r w:rsidRPr="007A7659">
        <w:rPr>
          <w:b/>
        </w:rPr>
        <w:t>Actor:</w:t>
      </w:r>
      <w:r w:rsidRPr="007A7659">
        <w:t xml:space="preserve"> Client Authentication Agent</w:t>
      </w:r>
    </w:p>
    <w:p w14:paraId="47618A44" w14:textId="77777777" w:rsidR="00BD6B97" w:rsidRPr="007A7659" w:rsidRDefault="00BD6B97">
      <w:r w:rsidRPr="007A7659">
        <w:rPr>
          <w:b/>
        </w:rPr>
        <w:t xml:space="preserve">Role: </w:t>
      </w:r>
      <w:r w:rsidRPr="007A7659">
        <w:t>Provides appropriate ticket as part of the connection or session management for another protocol.</w:t>
      </w:r>
    </w:p>
    <w:p w14:paraId="04023B62" w14:textId="77777777" w:rsidR="00BD6B97" w:rsidRPr="007A7659" w:rsidRDefault="00BD6B97">
      <w:r w:rsidRPr="007A7659">
        <w:rPr>
          <w:b/>
        </w:rPr>
        <w:t>Actor:</w:t>
      </w:r>
      <w:r w:rsidRPr="007A7659">
        <w:t xml:space="preserve"> Kerberized Server</w:t>
      </w:r>
    </w:p>
    <w:p w14:paraId="64ACC88F" w14:textId="77777777" w:rsidR="00BD6B97" w:rsidRPr="007A7659" w:rsidRDefault="00BD6B97">
      <w:r w:rsidRPr="007A7659">
        <w:rPr>
          <w:b/>
        </w:rPr>
        <w:lastRenderedPageBreak/>
        <w:t xml:space="preserve">Role: </w:t>
      </w:r>
      <w:r w:rsidRPr="007A7659">
        <w:t>Accepts and verifies the ticket to perform user-identity-related services as part of the connection or session management for another protocol.</w:t>
      </w:r>
    </w:p>
    <w:p w14:paraId="53970B5C" w14:textId="77777777" w:rsidR="00BD6B97" w:rsidRPr="007A7659" w:rsidRDefault="00BD6B97">
      <w:pPr>
        <w:pStyle w:val="Heading3"/>
        <w:numPr>
          <w:ilvl w:val="2"/>
          <w:numId w:val="19"/>
        </w:numPr>
        <w:tabs>
          <w:tab w:val="clear" w:pos="2160"/>
        </w:tabs>
        <w:rPr>
          <w:noProof w:val="0"/>
        </w:rPr>
      </w:pPr>
      <w:bookmarkStart w:id="417" w:name="_Toc173916122"/>
      <w:bookmarkStart w:id="418" w:name="_Toc174248643"/>
      <w:bookmarkStart w:id="419" w:name="_Toc518548616"/>
      <w:r w:rsidRPr="007A7659">
        <w:rPr>
          <w:noProof w:val="0"/>
        </w:rPr>
        <w:t>Referenced Standard</w:t>
      </w:r>
      <w:bookmarkEnd w:id="417"/>
      <w:bookmarkEnd w:id="418"/>
      <w:bookmarkEnd w:id="419"/>
    </w:p>
    <w:p w14:paraId="649BBA76" w14:textId="77777777" w:rsidR="00BD6B97" w:rsidRPr="007A7659" w:rsidRDefault="008A6C66">
      <w:r w:rsidRPr="007A7659">
        <w:t>RFC</w:t>
      </w:r>
      <w:r w:rsidR="00BD6B97" w:rsidRPr="007A7659">
        <w:t>1510</w:t>
      </w:r>
      <w:r w:rsidR="00BD6B97" w:rsidRPr="007A7659">
        <w:tab/>
        <w:t>The Kerberos Network Authentication Service (V5)</w:t>
      </w:r>
    </w:p>
    <w:p w14:paraId="454D2C3D" w14:textId="77777777" w:rsidR="00BD6B97" w:rsidRPr="007A7659" w:rsidRDefault="00BD6B97" w:rsidP="0039466E">
      <w:pPr>
        <w:pStyle w:val="Heading3"/>
        <w:numPr>
          <w:ilvl w:val="2"/>
          <w:numId w:val="19"/>
        </w:numPr>
        <w:tabs>
          <w:tab w:val="clear" w:pos="2160"/>
        </w:tabs>
        <w:rPr>
          <w:noProof w:val="0"/>
        </w:rPr>
      </w:pPr>
      <w:bookmarkStart w:id="420" w:name="_Toc173916123"/>
      <w:bookmarkStart w:id="421" w:name="_Toc174248644"/>
      <w:bookmarkStart w:id="422" w:name="_Toc518548617"/>
      <w:r w:rsidRPr="007A7659">
        <w:rPr>
          <w:noProof w:val="0"/>
        </w:rPr>
        <w:t>Interaction Diagram</w:t>
      </w:r>
      <w:bookmarkEnd w:id="420"/>
      <w:bookmarkEnd w:id="421"/>
      <w:bookmarkEnd w:id="422"/>
    </w:p>
    <w:p w14:paraId="3CA7052A" w14:textId="77777777" w:rsidR="0039466E" w:rsidRPr="007A7659" w:rsidRDefault="0039466E" w:rsidP="00B126C1">
      <w:pPr>
        <w:pStyle w:val="BodyText"/>
      </w:pPr>
    </w:p>
    <w:bookmarkStart w:id="423" w:name="_1115208219"/>
    <w:bookmarkStart w:id="424" w:name="_1116175434"/>
    <w:bookmarkStart w:id="425" w:name="_1116175466"/>
    <w:bookmarkStart w:id="426" w:name="_1116175708"/>
    <w:bookmarkStart w:id="427" w:name="_1116268210"/>
    <w:bookmarkStart w:id="428" w:name="_1116269081"/>
    <w:bookmarkStart w:id="429" w:name="_1116417744"/>
    <w:bookmarkStart w:id="430" w:name="_1121107725"/>
    <w:bookmarkEnd w:id="423"/>
    <w:bookmarkEnd w:id="424"/>
    <w:bookmarkEnd w:id="425"/>
    <w:bookmarkEnd w:id="426"/>
    <w:bookmarkEnd w:id="427"/>
    <w:bookmarkEnd w:id="428"/>
    <w:bookmarkEnd w:id="429"/>
    <w:bookmarkEnd w:id="430"/>
    <w:bookmarkStart w:id="431" w:name="_MON_1249329637"/>
    <w:bookmarkEnd w:id="431"/>
    <w:p w14:paraId="6E7DF066" w14:textId="77777777" w:rsidR="00BD6B97" w:rsidRPr="007A7659" w:rsidRDefault="00C42610" w:rsidP="001D3953">
      <w:pPr>
        <w:pStyle w:val="BodyText"/>
        <w:jc w:val="center"/>
      </w:pPr>
      <w:r w:rsidRPr="007A7659">
        <w:rPr>
          <w:noProof/>
        </w:rPr>
        <w:object w:dxaOrig="8490" w:dyaOrig="4035" w14:anchorId="2A74B169">
          <v:shape id="_x0000_i1034" type="#_x0000_t75" alt="" style="width:387.7pt;height:187.1pt;mso-width-percent:0;mso-height-percent:0;mso-width-percent:0;mso-height-percent:0" o:ole="" filled="t">
            <v:fill color2="black"/>
            <v:imagedata r:id="rId41" o:title=""/>
          </v:shape>
          <o:OLEObject Type="Embed" ProgID="Word.Picture.8" ShapeID="_x0000_i1034" DrawAspect="Content" ObjectID="_1496223535" r:id="rId42"/>
        </w:object>
      </w:r>
    </w:p>
    <w:p w14:paraId="707C7894" w14:textId="77777777" w:rsidR="00BD6B97" w:rsidRPr="007A7659" w:rsidRDefault="00BD6B97">
      <w:pPr>
        <w:pStyle w:val="FigureTitle"/>
      </w:pPr>
      <w:r w:rsidRPr="007A7659">
        <w:t>Figure 3.4-1: Kerberized Communications</w:t>
      </w:r>
    </w:p>
    <w:p w14:paraId="722ACBF6" w14:textId="77777777" w:rsidR="0039466E" w:rsidRPr="007A7659" w:rsidRDefault="0039466E" w:rsidP="00AE5ED3">
      <w:pPr>
        <w:pStyle w:val="BodyText"/>
      </w:pPr>
    </w:p>
    <w:p w14:paraId="6EDF827E" w14:textId="77777777" w:rsidR="00BD6B97" w:rsidRPr="007A7659" w:rsidRDefault="00BD6B97">
      <w:pPr>
        <w:pStyle w:val="Heading4"/>
        <w:numPr>
          <w:ilvl w:val="3"/>
          <w:numId w:val="19"/>
        </w:numPr>
        <w:tabs>
          <w:tab w:val="clear" w:pos="2160"/>
          <w:tab w:val="clear" w:pos="2880"/>
          <w:tab w:val="left" w:pos="864"/>
        </w:tabs>
        <w:rPr>
          <w:noProof w:val="0"/>
        </w:rPr>
      </w:pPr>
      <w:bookmarkStart w:id="432" w:name="_Toc173916124"/>
      <w:bookmarkStart w:id="433" w:name="_Toc174248645"/>
      <w:r w:rsidRPr="007A7659">
        <w:rPr>
          <w:noProof w:val="0"/>
        </w:rPr>
        <w:t>Kerberized Communications</w:t>
      </w:r>
      <w:bookmarkEnd w:id="432"/>
      <w:bookmarkEnd w:id="433"/>
    </w:p>
    <w:p w14:paraId="0F9E0BCB" w14:textId="77777777" w:rsidR="00BD6B97" w:rsidRPr="007A7659" w:rsidRDefault="00BD6B97">
      <w:r w:rsidRPr="007A7659">
        <w:t>The sequence diagram above describes information flow that can be encapsulated in a variety of different protocol startup sequences. The specific details for this encapsulation are defined as part of the definition of Kerberizing a specific kind of communication protocol.</w:t>
      </w:r>
    </w:p>
    <w:p w14:paraId="3D373381" w14:textId="77777777" w:rsidR="00BD6B97" w:rsidRPr="007A7659" w:rsidRDefault="00BD6B97">
      <w:pPr>
        <w:pStyle w:val="Heading5"/>
        <w:numPr>
          <w:ilvl w:val="4"/>
          <w:numId w:val="19"/>
        </w:numPr>
        <w:tabs>
          <w:tab w:val="left" w:pos="1008"/>
        </w:tabs>
        <w:rPr>
          <w:noProof w:val="0"/>
        </w:rPr>
      </w:pPr>
      <w:bookmarkStart w:id="434" w:name="_Toc173916125"/>
      <w:bookmarkStart w:id="435" w:name="_Toc174248646"/>
      <w:r w:rsidRPr="007A7659">
        <w:rPr>
          <w:noProof w:val="0"/>
        </w:rPr>
        <w:t>Trigger Events</w:t>
      </w:r>
      <w:bookmarkEnd w:id="434"/>
      <w:bookmarkEnd w:id="435"/>
    </w:p>
    <w:p w14:paraId="09BF9DA7" w14:textId="77777777" w:rsidR="00BD6B97" w:rsidRPr="007A7659" w:rsidRDefault="00BD6B97">
      <w:r w:rsidRPr="007A7659">
        <w:t xml:space="preserve">This occurs at the beginning of a session or as part of each session-less transaction. </w:t>
      </w:r>
    </w:p>
    <w:p w14:paraId="170FD594" w14:textId="77777777" w:rsidR="00BD6B97" w:rsidRPr="007A7659" w:rsidRDefault="00BD6B97">
      <w:pPr>
        <w:pStyle w:val="Heading5"/>
        <w:numPr>
          <w:ilvl w:val="4"/>
          <w:numId w:val="19"/>
        </w:numPr>
        <w:tabs>
          <w:tab w:val="left" w:pos="1008"/>
        </w:tabs>
        <w:rPr>
          <w:noProof w:val="0"/>
        </w:rPr>
      </w:pPr>
      <w:bookmarkStart w:id="436" w:name="_Toc173916126"/>
      <w:bookmarkStart w:id="437" w:name="_Toc174248647"/>
      <w:r w:rsidRPr="007A7659">
        <w:rPr>
          <w:noProof w:val="0"/>
        </w:rPr>
        <w:t>Message Semantics</w:t>
      </w:r>
      <w:bookmarkEnd w:id="436"/>
      <w:bookmarkEnd w:id="437"/>
    </w:p>
    <w:p w14:paraId="5581544C" w14:textId="77777777" w:rsidR="00BD6B97" w:rsidRPr="007A7659" w:rsidRDefault="00BD6B97">
      <w:r w:rsidRPr="007A7659">
        <w:t>The Client Authentication Agent requests service from a Kerberized Server by sending the server a Kerberos Application Request (KRB_AP_REQ). This message contains an authenticator encrypted with the session key, the ticket obtained in the Get Service Ticket Transaction, and a flag indicating whether the client wants mutual authentication. (The setting of this flag is either specified by the rules of the Kerberized communications, or is an option of the specific Kerberized protocol.)</w:t>
      </w:r>
    </w:p>
    <w:p w14:paraId="5D8BD707" w14:textId="77777777" w:rsidR="00BD6B97" w:rsidRPr="007A7659" w:rsidRDefault="00BD6B97">
      <w:r w:rsidRPr="007A7659">
        <w:t xml:space="preserve">The Kerberized Server receives KRB_AP_REQ, decrypts the ticket, and extracts the authorization data and the session key. The server uses the session key to decrypt the </w:t>
      </w:r>
      <w:r w:rsidRPr="007A7659">
        <w:lastRenderedPageBreak/>
        <w:t>authenticator and then evaluates the timestamp inside. If the authenticator passes the test, the server looks for a mutual authentication flag in the client’s request for protocols that support mutual authentication. If the flag is set, the server uses the session key to encrypt the time supplied by the Client Authentication and returns the result in a Kerberos Application Reply (KRB_AP_REP).</w:t>
      </w:r>
    </w:p>
    <w:p w14:paraId="58C50534" w14:textId="77777777" w:rsidR="00BD6B97" w:rsidRPr="007A7659" w:rsidRDefault="00BD6B97">
      <w:r w:rsidRPr="007A7659">
        <w:t>The actual encoding and exchange of the KRB_AP_REQ and KRB_AP_REP are defined as part of the definition of the specific Kerberized protocol.</w:t>
      </w:r>
    </w:p>
    <w:p w14:paraId="196577AE" w14:textId="77777777" w:rsidR="00BD6B97" w:rsidRPr="007A7659" w:rsidRDefault="00BD6B97">
      <w:pPr>
        <w:pStyle w:val="Heading5"/>
        <w:numPr>
          <w:ilvl w:val="4"/>
          <w:numId w:val="19"/>
        </w:numPr>
        <w:tabs>
          <w:tab w:val="left" w:pos="1008"/>
        </w:tabs>
        <w:rPr>
          <w:noProof w:val="0"/>
        </w:rPr>
      </w:pPr>
      <w:bookmarkStart w:id="438" w:name="_Toc173916127"/>
      <w:bookmarkStart w:id="439" w:name="_Toc174248648"/>
      <w:r w:rsidRPr="007A7659">
        <w:rPr>
          <w:noProof w:val="0"/>
        </w:rPr>
        <w:t>Expected Actions</w:t>
      </w:r>
      <w:bookmarkEnd w:id="438"/>
      <w:bookmarkEnd w:id="439"/>
    </w:p>
    <w:p w14:paraId="64AD153E" w14:textId="77777777" w:rsidR="00BD6B97" w:rsidRPr="007A7659" w:rsidRDefault="00BD6B97" w:rsidP="007E3B51">
      <w:pPr>
        <w:pStyle w:val="BodyText"/>
      </w:pPr>
      <w:r w:rsidRPr="007A7659">
        <w:t xml:space="preserve">When the Client Authentication receives KRB_AP_REP, it decrypts the server’s authenticator with the session key it shares with the server and compares the time returned by the service with the time in the client’s original authenticator. If the times match, the client knows that the service is genuine, and the connection proceeds. </w:t>
      </w:r>
    </w:p>
    <w:p w14:paraId="5F14CCDB" w14:textId="77777777" w:rsidR="00BD6B97" w:rsidRPr="007A7659" w:rsidRDefault="00BD6B97" w:rsidP="007E3B51">
      <w:pPr>
        <w:pStyle w:val="BodyText"/>
      </w:pPr>
      <w:r w:rsidRPr="007A7659">
        <w:t>If no mutual authentication is requested, the other IHE actors proceed with their IHE transactions. These transactions are identified as being requested by the authenticated user. The other actors will utilize this information for other purposes, such as confirming user authorization or logging user actions into audit trails.</w:t>
      </w:r>
    </w:p>
    <w:p w14:paraId="3C03C586" w14:textId="77777777" w:rsidR="00BD6B97" w:rsidRPr="007A7659" w:rsidRDefault="00BD6B97">
      <w:pPr>
        <w:pStyle w:val="Heading4"/>
        <w:numPr>
          <w:ilvl w:val="3"/>
          <w:numId w:val="19"/>
        </w:numPr>
        <w:tabs>
          <w:tab w:val="clear" w:pos="2160"/>
          <w:tab w:val="clear" w:pos="2880"/>
          <w:tab w:val="left" w:pos="864"/>
        </w:tabs>
        <w:rPr>
          <w:noProof w:val="0"/>
        </w:rPr>
      </w:pPr>
      <w:bookmarkStart w:id="440" w:name="_Toc173916128"/>
      <w:bookmarkStart w:id="441" w:name="_Toc174248649"/>
      <w:r w:rsidRPr="007A7659">
        <w:rPr>
          <w:noProof w:val="0"/>
        </w:rPr>
        <w:t>Kerberized HTTP</w:t>
      </w:r>
      <w:bookmarkEnd w:id="440"/>
      <w:bookmarkEnd w:id="441"/>
      <w:r w:rsidRPr="007A7659">
        <w:rPr>
          <w:noProof w:val="0"/>
        </w:rPr>
        <w:t xml:space="preserve"> </w:t>
      </w:r>
    </w:p>
    <w:p w14:paraId="77BD88F5" w14:textId="77777777" w:rsidR="00BD6B97" w:rsidRPr="007A7659" w:rsidRDefault="00BD6B97">
      <w:r w:rsidRPr="007A7659">
        <w:rPr>
          <w:bCs/>
        </w:rPr>
        <w:t>Kerberized HTTP shall use SPNEGO-HTTP</w:t>
      </w:r>
      <w:r w:rsidR="0063560A" w:rsidRPr="007A7659">
        <w:rPr>
          <w:bCs/>
        </w:rPr>
        <w:t xml:space="preserve"> </w:t>
      </w:r>
      <w:r w:rsidRPr="007A7659">
        <w:rPr>
          <w:bCs/>
        </w:rPr>
        <w:t xml:space="preserve">(see </w:t>
      </w:r>
      <w:hyperlink r:id="rId43" w:history="1">
        <w:r w:rsidRPr="007A7659">
          <w:rPr>
            <w:rStyle w:val="Hyperlink"/>
          </w:rPr>
          <w:t>http://www.ietf.org/internet-drafts/draft-brezak-spnego-http-04.txt</w:t>
        </w:r>
      </w:hyperlink>
      <w:r w:rsidRPr="007A7659">
        <w:t>)</w:t>
      </w:r>
      <w:r w:rsidR="0063560A" w:rsidRPr="007A7659">
        <w:t>.</w:t>
      </w:r>
    </w:p>
    <w:p w14:paraId="3D3C12B2" w14:textId="77777777" w:rsidR="00BD6B97" w:rsidRPr="007A7659" w:rsidRDefault="00BD6B97">
      <w:pPr>
        <w:pStyle w:val="Note"/>
      </w:pPr>
      <w:r w:rsidRPr="007A7659">
        <w:t xml:space="preserve">Note: </w:t>
      </w:r>
      <w:r w:rsidRPr="007A7659">
        <w:tab/>
        <w:t>At the time of publication there were no Kerberized HTTP normative standards. There are three relatively well-documented non-normative specifications. In addition, there are commercial and open source implementations of this specification for web and application servers. It was decided to use the Kerberized HTTP specification that is implemented by Microsoft Internet Explorer (MSIE) because many healthcare desktops use MSIE.</w:t>
      </w:r>
    </w:p>
    <w:p w14:paraId="44A5FB86" w14:textId="77777777" w:rsidR="00BD6B97" w:rsidRPr="007A7659" w:rsidRDefault="00BD6B97">
      <w:r w:rsidRPr="007A7659">
        <w:t>The following figure shows a typical message sequence for Kerberized HTTP.</w:t>
      </w:r>
    </w:p>
    <w:p w14:paraId="2EAF1ABF" w14:textId="77777777" w:rsidR="009D37D3" w:rsidRPr="007A7659" w:rsidRDefault="009D37D3"/>
    <w:bookmarkStart w:id="442" w:name="_1116186315"/>
    <w:bookmarkStart w:id="443" w:name="_1116186440"/>
    <w:bookmarkStart w:id="444" w:name="_1116186458"/>
    <w:bookmarkStart w:id="445" w:name="_1116187552"/>
    <w:bookmarkStart w:id="446" w:name="_1116187650"/>
    <w:bookmarkStart w:id="447" w:name="_1116187676"/>
    <w:bookmarkStart w:id="448" w:name="_1116226344"/>
    <w:bookmarkStart w:id="449" w:name="_1116226608"/>
    <w:bookmarkStart w:id="450" w:name="_1116228686"/>
    <w:bookmarkStart w:id="451" w:name="_1116268679"/>
    <w:bookmarkStart w:id="452" w:name="_1116268890"/>
    <w:bookmarkStart w:id="453" w:name="_1116269083"/>
    <w:bookmarkStart w:id="454" w:name="_1116417837"/>
    <w:bookmarkStart w:id="455" w:name="_1149687567"/>
    <w:bookmarkStart w:id="456" w:name="_1149688856"/>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14:paraId="0EA1EDC7" w14:textId="77777777" w:rsidR="00BD6B97" w:rsidRPr="007A7659" w:rsidRDefault="00C42610" w:rsidP="001D3953">
      <w:pPr>
        <w:pStyle w:val="BodyText"/>
        <w:jc w:val="center"/>
      </w:pPr>
      <w:r w:rsidRPr="007A7659">
        <w:rPr>
          <w:noProof/>
        </w:rPr>
        <w:object w:dxaOrig="9300" w:dyaOrig="5340" w14:anchorId="59C6C90F">
          <v:shape id="_x0000_i1035" type="#_x0000_t75" alt="" style="width:459.7pt;height:281.25pt;mso-width-percent:0;mso-height-percent:0;mso-width-percent:0;mso-height-percent:0" o:ole="" filled="t">
            <v:fill color2="black"/>
            <v:imagedata r:id="rId44" o:title=""/>
          </v:shape>
          <o:OLEObject Type="Embed" ProgID="Word.Picture.8" ShapeID="_x0000_i1035" DrawAspect="Content" ObjectID="_1496223536" r:id="rId45"/>
        </w:object>
      </w:r>
    </w:p>
    <w:p w14:paraId="752B9D58" w14:textId="77777777" w:rsidR="00BD6B97" w:rsidRPr="007A7659" w:rsidRDefault="00BD6B97">
      <w:pPr>
        <w:pStyle w:val="FigureTitle"/>
      </w:pPr>
      <w:r w:rsidRPr="007A7659">
        <w:t>Figure 3.4-2: Kerberized HTTP</w:t>
      </w:r>
    </w:p>
    <w:p w14:paraId="25401FB3" w14:textId="77777777" w:rsidR="009D37D3" w:rsidRPr="007A7659" w:rsidRDefault="00BD6B97">
      <w:r w:rsidRPr="007A7659">
        <w:t xml:space="preserve">There is also documentation on the transactions, configuration, and troubleshooting these configurations. Rather than reproduce all of that material as part of this </w:t>
      </w:r>
      <w:r w:rsidR="00764CC1" w:rsidRPr="007A7659">
        <w:t>f</w:t>
      </w:r>
      <w:r w:rsidRPr="007A7659">
        <w:t xml:space="preserve">ramework, readers are strongly encouraged to explore these references. </w:t>
      </w:r>
    </w:p>
    <w:p w14:paraId="280CCAB4" w14:textId="77777777" w:rsidR="00BD6B97" w:rsidRPr="007A7659" w:rsidRDefault="00BD6B97">
      <w:pPr>
        <w:pStyle w:val="Heading5"/>
        <w:numPr>
          <w:ilvl w:val="4"/>
          <w:numId w:val="19"/>
        </w:numPr>
        <w:tabs>
          <w:tab w:val="left" w:pos="1008"/>
        </w:tabs>
        <w:rPr>
          <w:noProof w:val="0"/>
        </w:rPr>
      </w:pPr>
      <w:bookmarkStart w:id="457" w:name="_Toc173916129"/>
      <w:bookmarkStart w:id="458" w:name="_Toc174248650"/>
      <w:r w:rsidRPr="007A7659">
        <w:rPr>
          <w:noProof w:val="0"/>
        </w:rPr>
        <w:t>Trigger Events</w:t>
      </w:r>
      <w:bookmarkEnd w:id="457"/>
      <w:bookmarkEnd w:id="458"/>
    </w:p>
    <w:p w14:paraId="0DC92978" w14:textId="77777777" w:rsidR="00BD6B97" w:rsidRPr="007A7659" w:rsidRDefault="00BD6B97">
      <w:r w:rsidRPr="007A7659">
        <w:t>This transaction occurs at the beginning of each HTTP transaction.</w:t>
      </w:r>
    </w:p>
    <w:p w14:paraId="79489E68" w14:textId="77777777" w:rsidR="00BD6B97" w:rsidRPr="007A7659" w:rsidRDefault="00BD6B97">
      <w:pPr>
        <w:pStyle w:val="Note"/>
      </w:pPr>
      <w:r w:rsidRPr="007A7659">
        <w:t>Note:</w:t>
      </w:r>
      <w:r w:rsidRPr="007A7659">
        <w:tab/>
        <w:t>When the workstation is properly configured utilizing Microsoft Internet Explorer these transactions are transparent. A prompt for username, password, and domain is an indication of an improperly configured component.</w:t>
      </w:r>
    </w:p>
    <w:p w14:paraId="71F1F65C" w14:textId="77777777" w:rsidR="00BD6B97" w:rsidRPr="007A7659" w:rsidRDefault="00BD6B97">
      <w:pPr>
        <w:pStyle w:val="Heading5"/>
        <w:numPr>
          <w:ilvl w:val="4"/>
          <w:numId w:val="19"/>
        </w:numPr>
        <w:tabs>
          <w:tab w:val="left" w:pos="1008"/>
        </w:tabs>
        <w:rPr>
          <w:noProof w:val="0"/>
        </w:rPr>
      </w:pPr>
      <w:bookmarkStart w:id="459" w:name="_Toc173916130"/>
      <w:bookmarkStart w:id="460" w:name="_Toc174248651"/>
      <w:r w:rsidRPr="007A7659">
        <w:rPr>
          <w:noProof w:val="0"/>
        </w:rPr>
        <w:t>Message Semantics</w:t>
      </w:r>
      <w:bookmarkEnd w:id="459"/>
      <w:bookmarkEnd w:id="460"/>
    </w:p>
    <w:p w14:paraId="6A852DEA" w14:textId="77777777" w:rsidR="00BD6B97" w:rsidRPr="007A7659" w:rsidRDefault="00BD6B97">
      <w:r w:rsidRPr="007A7659">
        <w:t>This IHE profile recognizes that the SPNEGO-HTTP method allows the client side to return Kerberos credentials or NTLM credentials. This IHE profile thus restricts the transactions to the Kerberized credentials.</w:t>
      </w:r>
    </w:p>
    <w:p w14:paraId="123F6C03" w14:textId="77777777" w:rsidR="00BD6B97" w:rsidRPr="007A7659" w:rsidRDefault="00BD6B97">
      <w:pPr>
        <w:pStyle w:val="Heading4"/>
        <w:numPr>
          <w:ilvl w:val="3"/>
          <w:numId w:val="19"/>
        </w:numPr>
        <w:tabs>
          <w:tab w:val="clear" w:pos="2160"/>
          <w:tab w:val="clear" w:pos="2880"/>
          <w:tab w:val="left" w:pos="864"/>
        </w:tabs>
        <w:rPr>
          <w:noProof w:val="0"/>
        </w:rPr>
      </w:pPr>
      <w:bookmarkStart w:id="461" w:name="_Toc173916131"/>
      <w:bookmarkStart w:id="462" w:name="_Toc174248652"/>
      <w:r w:rsidRPr="007A7659">
        <w:rPr>
          <w:noProof w:val="0"/>
        </w:rPr>
        <w:t>Kerberized DICOM</w:t>
      </w:r>
      <w:bookmarkEnd w:id="461"/>
      <w:bookmarkEnd w:id="462"/>
    </w:p>
    <w:p w14:paraId="261F6830" w14:textId="77777777" w:rsidR="00BD6B97" w:rsidRPr="007A7659" w:rsidRDefault="00BD6B97">
      <w:r w:rsidRPr="007A7659">
        <w:t xml:space="preserve">The Kerberization of DICOM has been proposed and is under development. There is not a finished standard at this time. </w:t>
      </w:r>
    </w:p>
    <w:p w14:paraId="1DECBCA7" w14:textId="77777777" w:rsidR="00BD6B97" w:rsidRPr="007A7659" w:rsidRDefault="00BD6B97">
      <w:pPr>
        <w:pStyle w:val="Heading4"/>
        <w:numPr>
          <w:ilvl w:val="3"/>
          <w:numId w:val="19"/>
        </w:numPr>
        <w:tabs>
          <w:tab w:val="clear" w:pos="2160"/>
          <w:tab w:val="clear" w:pos="2880"/>
          <w:tab w:val="left" w:pos="864"/>
        </w:tabs>
        <w:rPr>
          <w:noProof w:val="0"/>
        </w:rPr>
      </w:pPr>
      <w:bookmarkStart w:id="463" w:name="_Toc173916132"/>
      <w:bookmarkStart w:id="464" w:name="_Toc174248653"/>
      <w:r w:rsidRPr="007A7659">
        <w:rPr>
          <w:noProof w:val="0"/>
        </w:rPr>
        <w:lastRenderedPageBreak/>
        <w:t>Kerberized HL7</w:t>
      </w:r>
      <w:bookmarkEnd w:id="463"/>
      <w:bookmarkEnd w:id="464"/>
    </w:p>
    <w:p w14:paraId="1E0E0386" w14:textId="77777777" w:rsidR="00BD6B97" w:rsidRPr="007A7659" w:rsidRDefault="00BD6B97">
      <w:r w:rsidRPr="007A7659">
        <w:t xml:space="preserve">The Kerberization of HL7 has been proposed and is under development. There is not a finished standard at this time. </w:t>
      </w:r>
    </w:p>
    <w:p w14:paraId="1AA9EFA4" w14:textId="77777777" w:rsidR="00BD6B97" w:rsidRPr="007A7659" w:rsidRDefault="00BD6B97">
      <w:pPr>
        <w:pStyle w:val="Heading3"/>
        <w:numPr>
          <w:ilvl w:val="2"/>
          <w:numId w:val="19"/>
        </w:numPr>
        <w:tabs>
          <w:tab w:val="clear" w:pos="2160"/>
        </w:tabs>
        <w:rPr>
          <w:noProof w:val="0"/>
        </w:rPr>
      </w:pPr>
      <w:bookmarkStart w:id="465" w:name="_Toc173916133"/>
      <w:bookmarkStart w:id="466" w:name="_Toc174248654"/>
      <w:bookmarkStart w:id="467" w:name="_Toc518548618"/>
      <w:r w:rsidRPr="007A7659">
        <w:rPr>
          <w:noProof w:val="0"/>
        </w:rPr>
        <w:t xml:space="preserve">Security </w:t>
      </w:r>
      <w:bookmarkEnd w:id="465"/>
      <w:bookmarkEnd w:id="466"/>
      <w:r w:rsidRPr="007A7659">
        <w:rPr>
          <w:noProof w:val="0"/>
        </w:rPr>
        <w:t>Considerations</w:t>
      </w:r>
      <w:bookmarkEnd w:id="467"/>
    </w:p>
    <w:p w14:paraId="045B36C1" w14:textId="0E382D18" w:rsidR="00BD6B97" w:rsidRPr="007A7659" w:rsidRDefault="00BD6B97">
      <w:r w:rsidRPr="007A7659">
        <w:t xml:space="preserve">The Kerberized Communications [ITI-4] </w:t>
      </w:r>
      <w:r w:rsidR="00BB15BF">
        <w:t>t</w:t>
      </w:r>
      <w:r w:rsidRPr="007A7659">
        <w:t xml:space="preserve">ransaction is not required to log an ATNA UserAuthentication event in the case of successful communications. An ATNA UserAuthentication event shall be logged when the communications fails for the purpose of authentication failure. </w:t>
      </w:r>
    </w:p>
    <w:p w14:paraId="3A504B3A" w14:textId="77777777" w:rsidR="00BD6B97" w:rsidRPr="007A7659" w:rsidRDefault="00BD6B97" w:rsidP="001D3953">
      <w:pPr>
        <w:pStyle w:val="Heading2"/>
        <w:numPr>
          <w:ilvl w:val="1"/>
          <w:numId w:val="19"/>
        </w:numPr>
        <w:rPr>
          <w:noProof w:val="0"/>
        </w:rPr>
      </w:pPr>
      <w:bookmarkStart w:id="468" w:name="_Toc518548619"/>
      <w:r w:rsidRPr="007A7659">
        <w:rPr>
          <w:noProof w:val="0"/>
        </w:rPr>
        <w:t>Join Context</w:t>
      </w:r>
      <w:r w:rsidR="00332C0F" w:rsidRPr="007A7659">
        <w:rPr>
          <w:noProof w:val="0"/>
        </w:rPr>
        <w:t xml:space="preserve"> [ITI-5]</w:t>
      </w:r>
      <w:bookmarkEnd w:id="468"/>
    </w:p>
    <w:p w14:paraId="3562C3FE" w14:textId="1C26A9C5" w:rsidR="00BD6B97" w:rsidRPr="007A7659" w:rsidRDefault="00BD6B97">
      <w:r w:rsidRPr="007A7659">
        <w:t xml:space="preserve">This section corresponds to </w:t>
      </w:r>
      <w:r w:rsidR="000C66A7">
        <w:t>t</w:t>
      </w:r>
      <w:r w:rsidRPr="007A7659">
        <w:t xml:space="preserve">ransaction </w:t>
      </w:r>
      <w:r w:rsidR="000C66A7">
        <w:t>[</w:t>
      </w:r>
      <w:r w:rsidRPr="007A7659">
        <w:t>ITI-5</w:t>
      </w:r>
      <w:r w:rsidR="000C66A7">
        <w:t>]</w:t>
      </w:r>
      <w:r w:rsidRPr="007A7659">
        <w:t xml:space="preserve"> of the IHE IT Infrastructure Technical Framework. Transaction </w:t>
      </w:r>
      <w:r w:rsidR="000C66A7">
        <w:t>[</w:t>
      </w:r>
      <w:r w:rsidRPr="007A7659">
        <w:t>ITI-5</w:t>
      </w:r>
      <w:r w:rsidR="000C66A7">
        <w:t>]</w:t>
      </w:r>
      <w:r w:rsidRPr="007A7659">
        <w:t xml:space="preserve"> is used by the Patient Context Participant, User Context Participant, Client Authentication Agent and Context Manager Actors.</w:t>
      </w:r>
    </w:p>
    <w:p w14:paraId="2905AB89" w14:textId="77777777" w:rsidR="00BD6B97" w:rsidRPr="007A7659" w:rsidRDefault="00BD6B97">
      <w:pPr>
        <w:pStyle w:val="Heading3"/>
        <w:numPr>
          <w:ilvl w:val="2"/>
          <w:numId w:val="19"/>
        </w:numPr>
        <w:tabs>
          <w:tab w:val="clear" w:pos="2160"/>
        </w:tabs>
        <w:rPr>
          <w:noProof w:val="0"/>
        </w:rPr>
      </w:pPr>
      <w:bookmarkStart w:id="469" w:name="_Toc173916135"/>
      <w:bookmarkStart w:id="470" w:name="_Toc174248656"/>
      <w:bookmarkStart w:id="471" w:name="_Toc518548620"/>
      <w:r w:rsidRPr="007A7659">
        <w:rPr>
          <w:noProof w:val="0"/>
        </w:rPr>
        <w:t>Scope</w:t>
      </w:r>
      <w:bookmarkEnd w:id="469"/>
      <w:bookmarkEnd w:id="470"/>
      <w:bookmarkEnd w:id="471"/>
    </w:p>
    <w:p w14:paraId="59926C74" w14:textId="77777777" w:rsidR="00BD6B97" w:rsidRPr="007A7659" w:rsidRDefault="00BD6B97">
      <w:r w:rsidRPr="007A7659">
        <w:t xml:space="preserve">Any of the context participant actors using this </w:t>
      </w:r>
      <w:r w:rsidR="009051E2" w:rsidRPr="007A7659">
        <w:t>t</w:t>
      </w:r>
      <w:r w:rsidRPr="007A7659">
        <w:t xml:space="preserve">ransaction (Patient Context Participant, User Context Participant, and Client Authentication Agent) may locate and join a context management session specific to the workstation on which the instigating user is interacting. </w:t>
      </w:r>
    </w:p>
    <w:p w14:paraId="61577521" w14:textId="77777777" w:rsidR="00BD6B97" w:rsidRPr="007A7659" w:rsidRDefault="00BD6B97">
      <w:r w:rsidRPr="007A7659">
        <w:t xml:space="preserve">A Context Participant shall first locate the instance of the Context Manager via technology specific methods as defined in the </w:t>
      </w:r>
      <w:r w:rsidRPr="007A7659">
        <w:rPr>
          <w:i/>
          <w:iCs/>
        </w:rPr>
        <w:t>HL7 Context Management “CCOW”</w:t>
      </w:r>
      <w:r w:rsidRPr="007A7659">
        <w:t xml:space="preserve"> technology mapping documents. Once the context manager reference is returned, the Context Participant issues a join method to the context manager, which returns a unique participant identifier. User Context Participant and Client Authentication Agent shall use this identifier along with a shared secret as inputs to a two stage secure binding process, which results in the exchange of public keys between the two actors.</w:t>
      </w:r>
    </w:p>
    <w:p w14:paraId="73356EC4" w14:textId="77777777" w:rsidR="00BD6B97" w:rsidRPr="007A7659" w:rsidRDefault="00BD6B97">
      <w:r w:rsidRPr="007A7659">
        <w:t xml:space="preserve">If an implementation groups two or more context participant actors, this </w:t>
      </w:r>
      <w:r w:rsidR="00CB5DF8" w:rsidRPr="007A7659">
        <w:t>t</w:t>
      </w:r>
      <w:r w:rsidRPr="007A7659">
        <w:t>ransaction shall be performed only once on a launch of an application in which those actors are grouped. All grouped actors share the same common context. If at least one of the grouped actors is a User Context Participant or a Client Authentication Agent, this transaction shall include the two-stage secure binding process.</w:t>
      </w:r>
    </w:p>
    <w:p w14:paraId="63E7581A" w14:textId="77777777" w:rsidR="00BD6B97" w:rsidRPr="007A7659" w:rsidRDefault="00BD6B97" w:rsidP="00BC6623">
      <w:r w:rsidRPr="007A7659">
        <w:t xml:space="preserve">The semantics of the methods used in this </w:t>
      </w:r>
      <w:r w:rsidR="009051E2" w:rsidRPr="007A7659">
        <w:t>t</w:t>
      </w:r>
      <w:r w:rsidRPr="007A7659">
        <w:t xml:space="preserve">ransaction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A Context Participant can implement either technology. The Context Manager shall support both technologies in order to interoperate with joining participants implementing the technology of their choice.</w:t>
      </w:r>
    </w:p>
    <w:p w14:paraId="3D2BC3DF" w14:textId="77777777" w:rsidR="005A355E" w:rsidRPr="007A7659" w:rsidRDefault="005A355E" w:rsidP="00BC6623"/>
    <w:p w14:paraId="53062777" w14:textId="77777777" w:rsidR="005A355E" w:rsidRPr="007A7659" w:rsidRDefault="005A355E" w:rsidP="00BC6623"/>
    <w:p w14:paraId="2E24D7D3" w14:textId="77777777" w:rsidR="005A355E" w:rsidRPr="007A7659" w:rsidRDefault="005A355E" w:rsidP="00BC6623"/>
    <w:p w14:paraId="56787A17" w14:textId="77777777" w:rsidR="00BD6B97" w:rsidRPr="007A7659" w:rsidRDefault="00BD6B97" w:rsidP="005A355E">
      <w:pPr>
        <w:pStyle w:val="Heading3"/>
        <w:numPr>
          <w:ilvl w:val="2"/>
          <w:numId w:val="19"/>
        </w:numPr>
        <w:tabs>
          <w:tab w:val="clear" w:pos="2160"/>
        </w:tabs>
        <w:rPr>
          <w:noProof w:val="0"/>
        </w:rPr>
      </w:pPr>
      <w:bookmarkStart w:id="472" w:name="_Toc173916136"/>
      <w:bookmarkStart w:id="473" w:name="_Toc174248657"/>
      <w:bookmarkStart w:id="474" w:name="_Toc518548621"/>
      <w:r w:rsidRPr="007A7659">
        <w:rPr>
          <w:noProof w:val="0"/>
        </w:rPr>
        <w:lastRenderedPageBreak/>
        <w:t>Use Case Roles</w:t>
      </w:r>
      <w:bookmarkEnd w:id="472"/>
      <w:bookmarkEnd w:id="473"/>
      <w:bookmarkEnd w:id="474"/>
    </w:p>
    <w:p w14:paraId="66F0A649" w14:textId="77777777" w:rsidR="00E23960" w:rsidRPr="007A7659" w:rsidRDefault="00E23960" w:rsidP="00AE5ED3">
      <w:pPr>
        <w:pStyle w:val="BodyText"/>
      </w:pPr>
    </w:p>
    <w:bookmarkStart w:id="475" w:name="_1121538471"/>
    <w:bookmarkStart w:id="476" w:name="_1121538696"/>
    <w:bookmarkEnd w:id="475"/>
    <w:bookmarkEnd w:id="476"/>
    <w:p w14:paraId="392827DF" w14:textId="77777777" w:rsidR="00BD6B97" w:rsidRPr="007A7659" w:rsidRDefault="00C42610" w:rsidP="001D3953">
      <w:pPr>
        <w:pStyle w:val="BodyText"/>
        <w:jc w:val="center"/>
        <w:rPr>
          <w:b/>
        </w:rPr>
      </w:pPr>
      <w:r w:rsidRPr="007A7659">
        <w:rPr>
          <w:noProof/>
        </w:rPr>
        <w:object w:dxaOrig="5550" w:dyaOrig="3435" w14:anchorId="3A1C1BF7">
          <v:shape id="_x0000_i1036" type="#_x0000_t75" alt="" style="width:311.4pt;height:186.45pt;mso-width-percent:0;mso-height-percent:0;mso-width-percent:0;mso-height-percent:0" o:ole="" filled="t">
            <v:fill color2="black"/>
            <v:imagedata r:id="rId46" o:title=""/>
          </v:shape>
          <o:OLEObject Type="Embed" ProgID="Word.Picture.8" ShapeID="_x0000_i1036" DrawAspect="Content" ObjectID="_1496223537" r:id="rId47"/>
        </w:object>
      </w:r>
    </w:p>
    <w:p w14:paraId="548E5853" w14:textId="77777777" w:rsidR="00BD6B97" w:rsidRPr="007A7659" w:rsidRDefault="00BD6B97" w:rsidP="00AE5ED3">
      <w:pPr>
        <w:pStyle w:val="BodyText"/>
      </w:pPr>
    </w:p>
    <w:p w14:paraId="73DF3879" w14:textId="77777777" w:rsidR="00BD6B97" w:rsidRPr="007A7659" w:rsidRDefault="00BD6B97">
      <w:r w:rsidRPr="007A7659">
        <w:rPr>
          <w:b/>
        </w:rPr>
        <w:t>Actor:</w:t>
      </w:r>
      <w:r w:rsidRPr="007A7659">
        <w:t xml:space="preserve"> Patient Context Participant</w:t>
      </w:r>
    </w:p>
    <w:p w14:paraId="55866F5E" w14:textId="77777777" w:rsidR="00BD6B97" w:rsidRPr="007A7659" w:rsidRDefault="00BD6B97">
      <w:r w:rsidRPr="007A7659">
        <w:rPr>
          <w:b/>
        </w:rPr>
        <w:t xml:space="preserve">Role: </w:t>
      </w:r>
      <w:r w:rsidRPr="007A7659">
        <w:t>Initiates establishment of context session connection with the Context Manager so as to be able to change and follow Patient Subject changes in the common context.</w:t>
      </w:r>
    </w:p>
    <w:p w14:paraId="216B5B44" w14:textId="77777777" w:rsidR="00BD6B97" w:rsidRPr="007A7659" w:rsidRDefault="00BD6B97">
      <w:r w:rsidRPr="007A7659">
        <w:rPr>
          <w:b/>
        </w:rPr>
        <w:t>Actor:</w:t>
      </w:r>
      <w:r w:rsidRPr="007A7659">
        <w:t xml:space="preserve"> User Context Participant</w:t>
      </w:r>
    </w:p>
    <w:p w14:paraId="2E990BAF" w14:textId="77777777" w:rsidR="00BD6B97" w:rsidRPr="007A7659" w:rsidRDefault="00BD6B97">
      <w:r w:rsidRPr="007A7659">
        <w:rPr>
          <w:b/>
        </w:rPr>
        <w:t xml:space="preserve">Role: </w:t>
      </w:r>
      <w:r w:rsidRPr="007A7659">
        <w:t>Initiates establishment of a secure context session connection with the Context Manager so as to be able to follow User Subject changes in the common context.</w:t>
      </w:r>
    </w:p>
    <w:p w14:paraId="4061F318" w14:textId="77777777" w:rsidR="00BD6B97" w:rsidRPr="007A7659" w:rsidRDefault="00BD6B97">
      <w:r w:rsidRPr="007A7659">
        <w:rPr>
          <w:b/>
        </w:rPr>
        <w:t>Actor:</w:t>
      </w:r>
      <w:r w:rsidRPr="007A7659">
        <w:t xml:space="preserve"> Client Authentication Agent</w:t>
      </w:r>
    </w:p>
    <w:p w14:paraId="08B7B43E" w14:textId="77777777" w:rsidR="00BD6B97" w:rsidRPr="007A7659" w:rsidRDefault="00BD6B97">
      <w:r w:rsidRPr="007A7659">
        <w:rPr>
          <w:b/>
        </w:rPr>
        <w:t xml:space="preserve">Role: </w:t>
      </w:r>
      <w:r w:rsidRPr="007A7659">
        <w:t>Initiates establishment of a secure context session connection with the Context Manager so as to be able to perform User Subject changes in the common context.</w:t>
      </w:r>
    </w:p>
    <w:p w14:paraId="0A8A5DCF" w14:textId="77777777" w:rsidR="00BD6B97" w:rsidRPr="007A7659" w:rsidRDefault="00BD6B97">
      <w:r w:rsidRPr="007A7659">
        <w:rPr>
          <w:b/>
        </w:rPr>
        <w:t>Actor:</w:t>
      </w:r>
      <w:r w:rsidRPr="007A7659">
        <w:t xml:space="preserve"> Context Manager</w:t>
      </w:r>
    </w:p>
    <w:p w14:paraId="793D72E9" w14:textId="77777777" w:rsidR="00BD6B97" w:rsidRPr="007A7659" w:rsidRDefault="00BD6B97">
      <w:r w:rsidRPr="007A7659">
        <w:rPr>
          <w:b/>
        </w:rPr>
        <w:t xml:space="preserve">Role: </w:t>
      </w:r>
      <w:r w:rsidRPr="007A7659">
        <w:t xml:space="preserve">Responds to the request to join the context session from the context participant. </w:t>
      </w:r>
    </w:p>
    <w:p w14:paraId="456E54FF" w14:textId="77777777" w:rsidR="00BD6B97" w:rsidRPr="007A7659" w:rsidRDefault="00BD6B97">
      <w:pPr>
        <w:pStyle w:val="Heading3"/>
        <w:numPr>
          <w:ilvl w:val="2"/>
          <w:numId w:val="19"/>
        </w:numPr>
        <w:tabs>
          <w:tab w:val="clear" w:pos="2160"/>
        </w:tabs>
        <w:rPr>
          <w:noProof w:val="0"/>
        </w:rPr>
      </w:pPr>
      <w:bookmarkStart w:id="477" w:name="_Toc173916137"/>
      <w:bookmarkStart w:id="478" w:name="_Toc174248658"/>
      <w:bookmarkStart w:id="479" w:name="_Toc518548622"/>
      <w:r w:rsidRPr="007A7659">
        <w:rPr>
          <w:noProof w:val="0"/>
        </w:rPr>
        <w:t>Referenced Standard</w:t>
      </w:r>
      <w:bookmarkEnd w:id="477"/>
      <w:bookmarkEnd w:id="478"/>
      <w:bookmarkEnd w:id="479"/>
    </w:p>
    <w:p w14:paraId="34BF9A52" w14:textId="77777777" w:rsidR="00BD6B97" w:rsidRPr="007A7659" w:rsidRDefault="00BD6B97">
      <w:r w:rsidRPr="007A7659">
        <w:t>HL7 Context Management “CCOW” Standard, Version 1.4:</w:t>
      </w:r>
    </w:p>
    <w:p w14:paraId="359013E8" w14:textId="77777777" w:rsidR="00BD6B97" w:rsidRPr="007A7659" w:rsidRDefault="00BD6B97">
      <w:r w:rsidRPr="007A7659">
        <w:tab/>
        <w:t>Technology and Subject Independent Architecture</w:t>
      </w:r>
    </w:p>
    <w:p w14:paraId="73587622" w14:textId="77777777" w:rsidR="00BD6B97" w:rsidRPr="007A7659" w:rsidRDefault="00BD6B97">
      <w:r w:rsidRPr="007A7659">
        <w:tab/>
        <w:t>Component Technology Mapping: ActiveX</w:t>
      </w:r>
    </w:p>
    <w:p w14:paraId="23B8E1CD" w14:textId="77777777" w:rsidR="00BD6B97" w:rsidRPr="007A7659" w:rsidRDefault="00BD6B97">
      <w:r w:rsidRPr="007A7659">
        <w:tab/>
        <w:t>Component Technology Mapping: Web</w:t>
      </w:r>
    </w:p>
    <w:p w14:paraId="06BB3B3C" w14:textId="77777777" w:rsidR="00BD6B97" w:rsidRPr="007A7659" w:rsidRDefault="00BD6B97">
      <w:pPr>
        <w:pStyle w:val="Heading3"/>
        <w:numPr>
          <w:ilvl w:val="2"/>
          <w:numId w:val="19"/>
        </w:numPr>
        <w:tabs>
          <w:tab w:val="clear" w:pos="2160"/>
        </w:tabs>
        <w:rPr>
          <w:noProof w:val="0"/>
        </w:rPr>
      </w:pPr>
      <w:bookmarkStart w:id="480" w:name="_Toc173916138"/>
      <w:bookmarkStart w:id="481" w:name="_Toc174248659"/>
      <w:bookmarkStart w:id="482" w:name="_Toc518548623"/>
      <w:r w:rsidRPr="007A7659">
        <w:rPr>
          <w:noProof w:val="0"/>
        </w:rPr>
        <w:lastRenderedPageBreak/>
        <w:t>Interaction Diagrams</w:t>
      </w:r>
      <w:bookmarkEnd w:id="480"/>
      <w:bookmarkEnd w:id="481"/>
      <w:bookmarkEnd w:id="482"/>
    </w:p>
    <w:p w14:paraId="57DC2464" w14:textId="77777777" w:rsidR="00BD6B97" w:rsidRPr="007A7659" w:rsidRDefault="00BD6B97" w:rsidP="001D3953">
      <w:pPr>
        <w:pStyle w:val="BodyText"/>
      </w:pPr>
      <w:r w:rsidRPr="007A7659">
        <w:t>The Join Context Transaction involves a different set of messages depending on the type of subjects the context participant is interested in, either Patient subject, User subject or both Patient and User subjects.</w:t>
      </w:r>
    </w:p>
    <w:p w14:paraId="336D07FD" w14:textId="77777777" w:rsidR="00BD6B97" w:rsidRPr="007A7659" w:rsidRDefault="00554B50" w:rsidP="00E56628">
      <w:pPr>
        <w:pStyle w:val="BodyText"/>
        <w:jc w:val="center"/>
      </w:pPr>
      <w:bookmarkStart w:id="483" w:name="_MON_1249329807"/>
      <w:bookmarkEnd w:id="483"/>
      <w:r w:rsidRPr="007A7659">
        <w:rPr>
          <w:noProof/>
        </w:rPr>
        <w:drawing>
          <wp:inline distT="0" distB="0" distL="0" distR="0" wp14:anchorId="6369B290" wp14:editId="68F4245D">
            <wp:extent cx="4174490"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74490" cy="1701800"/>
                    </a:xfrm>
                    <a:prstGeom prst="rect">
                      <a:avLst/>
                    </a:prstGeom>
                    <a:solidFill>
                      <a:srgbClr val="FFFFFF"/>
                    </a:solidFill>
                    <a:ln>
                      <a:noFill/>
                    </a:ln>
                  </pic:spPr>
                </pic:pic>
              </a:graphicData>
            </a:graphic>
          </wp:inline>
        </w:drawing>
      </w:r>
    </w:p>
    <w:p w14:paraId="78D851D1" w14:textId="77777777" w:rsidR="00BD6B97" w:rsidRPr="007A7659" w:rsidRDefault="00BD6B97">
      <w:pPr>
        <w:pStyle w:val="FigureTitle"/>
      </w:pPr>
      <w:r w:rsidRPr="007A7659">
        <w:t>Figure 3.5-1: Patient Subject Join Context Interaction Diagram</w:t>
      </w:r>
    </w:p>
    <w:bookmarkStart w:id="484" w:name="_1120908003"/>
    <w:bookmarkEnd w:id="484"/>
    <w:p w14:paraId="1DC7C81F" w14:textId="77777777" w:rsidR="00BD6B97" w:rsidRPr="007A7659" w:rsidRDefault="00C42610" w:rsidP="001D3953">
      <w:pPr>
        <w:pStyle w:val="BodyText"/>
        <w:jc w:val="center"/>
      </w:pPr>
      <w:r w:rsidRPr="007A7659">
        <w:rPr>
          <w:noProof/>
        </w:rPr>
        <w:object w:dxaOrig="7890" w:dyaOrig="4815" w14:anchorId="7923ECC2">
          <v:shape id="_x0000_i1037" type="#_x0000_t75" alt="" style="width:396.9pt;height:239.4pt;mso-width-percent:0;mso-height-percent:0;mso-width-percent:0;mso-height-percent:0" o:ole="" filled="t">
            <v:fill color2="black"/>
            <v:imagedata r:id="rId49" o:title=""/>
          </v:shape>
          <o:OLEObject Type="Embed" ProgID="Word.Picture.8" ShapeID="_x0000_i1037" DrawAspect="Content" ObjectID="_1496223538" r:id="rId50"/>
        </w:object>
      </w:r>
    </w:p>
    <w:p w14:paraId="14551738" w14:textId="77777777" w:rsidR="00BD6B97" w:rsidRPr="007A7659" w:rsidRDefault="00BD6B97">
      <w:pPr>
        <w:pStyle w:val="FigureTitle"/>
      </w:pPr>
      <w:r w:rsidRPr="007A7659">
        <w:t>Figure 3.5-2: User Subject Join Context Interaction Diagram</w:t>
      </w:r>
    </w:p>
    <w:p w14:paraId="1F687D89" w14:textId="77777777" w:rsidR="00BD6B97" w:rsidRPr="007A7659" w:rsidRDefault="00BD6B97">
      <w:pPr>
        <w:pStyle w:val="Heading4"/>
        <w:numPr>
          <w:ilvl w:val="3"/>
          <w:numId w:val="19"/>
        </w:numPr>
        <w:tabs>
          <w:tab w:val="clear" w:pos="2160"/>
          <w:tab w:val="clear" w:pos="2880"/>
          <w:tab w:val="left" w:pos="864"/>
        </w:tabs>
        <w:rPr>
          <w:noProof w:val="0"/>
        </w:rPr>
      </w:pPr>
      <w:bookmarkStart w:id="485" w:name="_Toc173916139"/>
      <w:bookmarkStart w:id="486" w:name="_Toc174248660"/>
      <w:r w:rsidRPr="007A7659">
        <w:rPr>
          <w:noProof w:val="0"/>
        </w:rPr>
        <w:t>Join Context – Locate Method</w:t>
      </w:r>
      <w:bookmarkEnd w:id="485"/>
      <w:bookmarkEnd w:id="486"/>
    </w:p>
    <w:p w14:paraId="06A4C179" w14:textId="77777777" w:rsidR="00BD6B97" w:rsidRPr="007A7659" w:rsidRDefault="00BD6B97" w:rsidP="001D3953">
      <w:pPr>
        <w:pStyle w:val="BodyText"/>
      </w:pPr>
      <w:r w:rsidRPr="007A7659">
        <w:t xml:space="preserve">To join the common context upon launch of an application, it is necessary for the context participant to locate the Context Manager that supports context management for the user’s workstation. This is achieved by the invocation of the Locate method in accordance with specifications of the </w:t>
      </w:r>
      <w:r w:rsidRPr="007A7659">
        <w:rPr>
          <w:i/>
          <w:iCs/>
        </w:rPr>
        <w:t>HL7 Context Management “CCOW” Standard</w:t>
      </w:r>
      <w:r w:rsidRPr="007A7659">
        <w:t>.</w:t>
      </w:r>
    </w:p>
    <w:p w14:paraId="799EE41E" w14:textId="77777777" w:rsidR="00BD6B97" w:rsidRPr="007A7659" w:rsidRDefault="00BD6B97">
      <w:pPr>
        <w:pStyle w:val="Heading5"/>
        <w:numPr>
          <w:ilvl w:val="4"/>
          <w:numId w:val="19"/>
        </w:numPr>
        <w:tabs>
          <w:tab w:val="left" w:pos="1008"/>
        </w:tabs>
        <w:rPr>
          <w:noProof w:val="0"/>
        </w:rPr>
      </w:pPr>
      <w:bookmarkStart w:id="487" w:name="_Toc173916140"/>
      <w:bookmarkStart w:id="488" w:name="_Toc174248661"/>
      <w:r w:rsidRPr="007A7659">
        <w:rPr>
          <w:noProof w:val="0"/>
        </w:rPr>
        <w:lastRenderedPageBreak/>
        <w:t>Trigger Events</w:t>
      </w:r>
      <w:bookmarkEnd w:id="487"/>
      <w:bookmarkEnd w:id="488"/>
    </w:p>
    <w:p w14:paraId="5FA256B2" w14:textId="77777777" w:rsidR="00BD6B97" w:rsidRPr="007A7659" w:rsidRDefault="00BD6B97" w:rsidP="001D3953">
      <w:pPr>
        <w:pStyle w:val="BodyText"/>
      </w:pPr>
      <w:r w:rsidRPr="007A7659">
        <w:t>The Locate method is triggered by the user launch of an application that contains one of the following actors: Patient Context Participant, User Context Participant or Client Authentication Agent.</w:t>
      </w:r>
    </w:p>
    <w:p w14:paraId="71E4D7FB" w14:textId="77777777" w:rsidR="00BD6B97" w:rsidRPr="007A7659" w:rsidRDefault="00BD6B97">
      <w:pPr>
        <w:pStyle w:val="Heading5"/>
        <w:numPr>
          <w:ilvl w:val="4"/>
          <w:numId w:val="19"/>
        </w:numPr>
        <w:tabs>
          <w:tab w:val="left" w:pos="1008"/>
        </w:tabs>
        <w:rPr>
          <w:noProof w:val="0"/>
        </w:rPr>
      </w:pPr>
      <w:bookmarkStart w:id="489" w:name="_Toc173916141"/>
      <w:bookmarkStart w:id="490" w:name="_Toc174248662"/>
      <w:r w:rsidRPr="007A7659">
        <w:rPr>
          <w:noProof w:val="0"/>
        </w:rPr>
        <w:t>Message Semantics</w:t>
      </w:r>
      <w:bookmarkEnd w:id="489"/>
      <w:bookmarkEnd w:id="490"/>
    </w:p>
    <w:p w14:paraId="733EB8E8" w14:textId="77777777" w:rsidR="00BD6B97" w:rsidRPr="007A7659" w:rsidRDefault="00BD6B97" w:rsidP="001D3953">
      <w:pPr>
        <w:pStyle w:val="BodyText"/>
      </w:pPr>
      <w:r w:rsidRPr="007A7659">
        <w:t xml:space="preserve">In a Web/HTTP implementation, Locate is defined as a method of the ContextManagementRegistry interface. The IHE Context Manager provides this interface for the context participants to call upon, and thus implements the CCOW defined Context Management Registry, which is used to locate the appropriate instance of the Context Manager. </w:t>
      </w:r>
    </w:p>
    <w:p w14:paraId="48489EE2" w14:textId="77777777" w:rsidR="00BD6B97" w:rsidRPr="007A7659" w:rsidRDefault="00BD6B97" w:rsidP="001D3953">
      <w:pPr>
        <w:pStyle w:val="BodyText"/>
      </w:pPr>
      <w:r w:rsidRPr="007A7659">
        <w:t>In an ActiveX implementation, the context participants determine the location of the instance of Context Manager from the operating system registry.</w:t>
      </w:r>
    </w:p>
    <w:p w14:paraId="25040EA8" w14:textId="77777777" w:rsidR="00BD6B97" w:rsidRPr="007A7659" w:rsidRDefault="00BD6B97">
      <w:pPr>
        <w:pStyle w:val="Heading5"/>
        <w:numPr>
          <w:ilvl w:val="4"/>
          <w:numId w:val="19"/>
        </w:numPr>
        <w:tabs>
          <w:tab w:val="left" w:pos="1008"/>
        </w:tabs>
        <w:rPr>
          <w:noProof w:val="0"/>
        </w:rPr>
      </w:pPr>
      <w:bookmarkStart w:id="491" w:name="_Toc173916142"/>
      <w:bookmarkStart w:id="492" w:name="_Toc174248663"/>
      <w:r w:rsidRPr="007A7659">
        <w:rPr>
          <w:noProof w:val="0"/>
        </w:rPr>
        <w:t>Expected Actions</w:t>
      </w:r>
      <w:bookmarkEnd w:id="491"/>
      <w:bookmarkEnd w:id="492"/>
    </w:p>
    <w:p w14:paraId="27B3129B" w14:textId="77777777" w:rsidR="00BD6B97" w:rsidRPr="007A7659" w:rsidRDefault="00BD6B97" w:rsidP="001D3953">
      <w:pPr>
        <w:pStyle w:val="BodyText"/>
      </w:pPr>
      <w:r w:rsidRPr="007A7659">
        <w:t xml:space="preserve">The Locate method invocation is specific to the Web technology mapping. In this case, the Content Manager shall return the valid URL of the Context Manager instance or a CCOW defined UnableToLocate exception. Refer to the </w:t>
      </w:r>
      <w:r w:rsidRPr="007A7659">
        <w:rPr>
          <w:i/>
          <w:iCs/>
        </w:rPr>
        <w:t>HL7 Context Management “CCOW” Standard: Component Technology Mapping: Web/HTTP</w:t>
      </w:r>
      <w:r w:rsidRPr="007A7659">
        <w:t>, Chapter 3 for the details of the response specifications.</w:t>
      </w:r>
    </w:p>
    <w:p w14:paraId="1BDD9A67" w14:textId="77777777" w:rsidR="00BD6B97" w:rsidRPr="007A7659" w:rsidRDefault="00BD6B97">
      <w:pPr>
        <w:pStyle w:val="Heading4"/>
        <w:numPr>
          <w:ilvl w:val="3"/>
          <w:numId w:val="19"/>
        </w:numPr>
        <w:tabs>
          <w:tab w:val="clear" w:pos="2160"/>
          <w:tab w:val="clear" w:pos="2880"/>
          <w:tab w:val="left" w:pos="864"/>
        </w:tabs>
        <w:rPr>
          <w:noProof w:val="0"/>
        </w:rPr>
      </w:pPr>
      <w:bookmarkStart w:id="493" w:name="_Toc173916143"/>
      <w:bookmarkStart w:id="494" w:name="_Toc174248664"/>
      <w:r w:rsidRPr="007A7659">
        <w:rPr>
          <w:noProof w:val="0"/>
        </w:rPr>
        <w:t>Join Context – JoinCommonContext Method</w:t>
      </w:r>
      <w:bookmarkEnd w:id="493"/>
      <w:bookmarkEnd w:id="494"/>
    </w:p>
    <w:p w14:paraId="1F792FF2" w14:textId="77777777" w:rsidR="00BD6B97" w:rsidRPr="007A7659" w:rsidRDefault="00BD6B97" w:rsidP="001D3953">
      <w:pPr>
        <w:pStyle w:val="BodyText"/>
      </w:pPr>
      <w:r w:rsidRPr="007A7659">
        <w:t>The JoinCommonContext method is invoked by the one of the following actors: Patient Context Participant, User Context Participant or Client Authentication Agent.</w:t>
      </w:r>
    </w:p>
    <w:p w14:paraId="0731182E" w14:textId="77777777" w:rsidR="00BD6B97" w:rsidRPr="007A7659" w:rsidRDefault="00BD6B97">
      <w:pPr>
        <w:pStyle w:val="Heading5"/>
        <w:numPr>
          <w:ilvl w:val="4"/>
          <w:numId w:val="19"/>
        </w:numPr>
        <w:tabs>
          <w:tab w:val="left" w:pos="1008"/>
        </w:tabs>
        <w:rPr>
          <w:noProof w:val="0"/>
        </w:rPr>
      </w:pPr>
      <w:bookmarkStart w:id="495" w:name="_Toc173916144"/>
      <w:bookmarkStart w:id="496" w:name="_Toc174248665"/>
      <w:r w:rsidRPr="007A7659">
        <w:rPr>
          <w:noProof w:val="0"/>
        </w:rPr>
        <w:t>Trigger Events</w:t>
      </w:r>
      <w:bookmarkEnd w:id="495"/>
      <w:bookmarkEnd w:id="496"/>
      <w:r w:rsidRPr="007A7659">
        <w:rPr>
          <w:noProof w:val="0"/>
        </w:rPr>
        <w:t xml:space="preserve"> </w:t>
      </w:r>
    </w:p>
    <w:p w14:paraId="01795835" w14:textId="77777777" w:rsidR="00BD6B97" w:rsidRPr="007A7659" w:rsidRDefault="00BD6B97" w:rsidP="001D3953">
      <w:pPr>
        <w:pStyle w:val="BodyText"/>
      </w:pPr>
      <w:r w:rsidRPr="007A7659">
        <w:t>The JoinCommonContext method is triggered by the valid response of the Locate method with a reference to the context manager.</w:t>
      </w:r>
    </w:p>
    <w:p w14:paraId="2739A546" w14:textId="77777777" w:rsidR="00BD6B97" w:rsidRPr="007A7659" w:rsidRDefault="00BD6B97">
      <w:pPr>
        <w:pStyle w:val="Heading5"/>
        <w:numPr>
          <w:ilvl w:val="4"/>
          <w:numId w:val="19"/>
        </w:numPr>
        <w:tabs>
          <w:tab w:val="left" w:pos="1008"/>
        </w:tabs>
        <w:rPr>
          <w:noProof w:val="0"/>
        </w:rPr>
      </w:pPr>
      <w:bookmarkStart w:id="497" w:name="_Toc173916145"/>
      <w:bookmarkStart w:id="498" w:name="_Toc174248666"/>
      <w:r w:rsidRPr="007A7659">
        <w:rPr>
          <w:noProof w:val="0"/>
        </w:rPr>
        <w:t>Message Semantics</w:t>
      </w:r>
      <w:bookmarkEnd w:id="497"/>
      <w:bookmarkEnd w:id="498"/>
    </w:p>
    <w:p w14:paraId="698634DC" w14:textId="77777777" w:rsidR="00BD6B97" w:rsidRPr="007A7659" w:rsidRDefault="00BD6B97" w:rsidP="001D3953">
      <w:pPr>
        <w:pStyle w:val="BodyText"/>
      </w:pPr>
      <w:r w:rsidRPr="007A7659">
        <w:t>JoinCommonContext is defined as a method on the ContextManager interface. It shall be invoked by a Context Participant to complete the establishment of the secure context session. A Context Participant shall provide parameters for this method as specified in the CCOW Standard.</w:t>
      </w:r>
    </w:p>
    <w:p w14:paraId="5CA6DDBC" w14:textId="77777777" w:rsidR="00BD6B97" w:rsidRPr="007A7659" w:rsidRDefault="00BD6B97" w:rsidP="001D3953">
      <w:pPr>
        <w:pStyle w:val="BodyText"/>
      </w:pPr>
      <w:r w:rsidRPr="007A7659">
        <w:t xml:space="preserve">Refer to the </w:t>
      </w:r>
      <w:r w:rsidRPr="007A7659">
        <w:rPr>
          <w:i/>
          <w:iCs/>
        </w:rPr>
        <w:t>HL7 Context Management “CCOW” Standard: Technology and Subject-Independent Architecture</w:t>
      </w:r>
      <w:r w:rsidRPr="007A7659">
        <w:t xml:space="preserve"> document, Section 17.3.6.3, for a detailed description of the parameters associated with this method.</w:t>
      </w:r>
    </w:p>
    <w:p w14:paraId="0895568F" w14:textId="77777777" w:rsidR="00BD6B97" w:rsidRPr="007A7659" w:rsidRDefault="00BD6B97">
      <w:pPr>
        <w:pStyle w:val="Heading5"/>
        <w:numPr>
          <w:ilvl w:val="4"/>
          <w:numId w:val="19"/>
        </w:numPr>
        <w:tabs>
          <w:tab w:val="left" w:pos="1008"/>
        </w:tabs>
        <w:rPr>
          <w:noProof w:val="0"/>
        </w:rPr>
      </w:pPr>
      <w:bookmarkStart w:id="499" w:name="_Toc173916146"/>
      <w:bookmarkStart w:id="500" w:name="_Toc174248667"/>
      <w:r w:rsidRPr="007A7659">
        <w:rPr>
          <w:noProof w:val="0"/>
        </w:rPr>
        <w:t>Expected Actions</w:t>
      </w:r>
      <w:bookmarkEnd w:id="499"/>
      <w:bookmarkEnd w:id="500"/>
      <w:r w:rsidRPr="007A7659">
        <w:rPr>
          <w:noProof w:val="0"/>
        </w:rPr>
        <w:t xml:space="preserve"> </w:t>
      </w:r>
    </w:p>
    <w:p w14:paraId="64265695" w14:textId="77777777" w:rsidR="00BD6B97" w:rsidRPr="007A7659" w:rsidRDefault="00BD6B97">
      <w:r w:rsidRPr="007A7659">
        <w:t xml:space="preserve">If the JoinCommonContext method is successful, the Context Manager shall issue the invoking </w:t>
      </w:r>
      <w:r w:rsidR="009051E2" w:rsidRPr="007A7659">
        <w:t>a</w:t>
      </w:r>
      <w:r w:rsidRPr="007A7659">
        <w:t>ctor a unique context participant identifier which is to be used until the context session is terminated by either a Context Participant or the Context Manager.</w:t>
      </w:r>
    </w:p>
    <w:p w14:paraId="2DD47988" w14:textId="77777777" w:rsidR="00BD6B97" w:rsidRPr="007A7659" w:rsidRDefault="00BD6B97">
      <w:r w:rsidRPr="007A7659">
        <w:t>If the method fails a descriptive CCOW exception will be returned.</w:t>
      </w:r>
    </w:p>
    <w:p w14:paraId="4B47235B" w14:textId="77777777" w:rsidR="00BD6B97" w:rsidRPr="007A7659" w:rsidRDefault="00BD6B97">
      <w:r w:rsidRPr="007A7659">
        <w:lastRenderedPageBreak/>
        <w:t xml:space="preserve">After the context session is established, the Context Manager shall periodically verify availability of a Context Participant by invoking the Ping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17.3.7.6, for a detailed description of the parameters associated with this method.</w:t>
      </w:r>
    </w:p>
    <w:p w14:paraId="032448CF" w14:textId="77777777" w:rsidR="00BD6B97" w:rsidRPr="007A7659" w:rsidRDefault="00BD6B97">
      <w:r w:rsidRPr="007A7659">
        <w:t xml:space="preserve">Should the Context Manager need to terminate an established context session (for example, in a case of restart), it shall inform the context participants of such action by invocation of the CommonContextTerminated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17.3.7.5, for a detailed description of the parameters associated with this method.</w:t>
      </w:r>
    </w:p>
    <w:p w14:paraId="2209CC26" w14:textId="77777777" w:rsidR="00BD6B97" w:rsidRPr="007A7659" w:rsidRDefault="00BD6B97">
      <w:r w:rsidRPr="007A7659">
        <w:t>The success of this method signifies completion of the Join Context Transaction for the actors intending to participate only in the patient context.</w:t>
      </w:r>
    </w:p>
    <w:p w14:paraId="6CE981F4" w14:textId="77777777" w:rsidR="00BD6B97" w:rsidRPr="007A7659" w:rsidRDefault="00BD6B97">
      <w:pPr>
        <w:pStyle w:val="Heading4"/>
        <w:numPr>
          <w:ilvl w:val="3"/>
          <w:numId w:val="19"/>
        </w:numPr>
        <w:tabs>
          <w:tab w:val="clear" w:pos="2160"/>
          <w:tab w:val="clear" w:pos="2880"/>
          <w:tab w:val="left" w:pos="864"/>
        </w:tabs>
        <w:rPr>
          <w:noProof w:val="0"/>
        </w:rPr>
      </w:pPr>
      <w:bookmarkStart w:id="501" w:name="_Toc173916147"/>
      <w:bookmarkStart w:id="502" w:name="_Toc174248668"/>
      <w:r w:rsidRPr="007A7659">
        <w:rPr>
          <w:noProof w:val="0"/>
        </w:rPr>
        <w:t>Join Context – InitializeBinding Method</w:t>
      </w:r>
      <w:bookmarkEnd w:id="501"/>
      <w:bookmarkEnd w:id="502"/>
    </w:p>
    <w:p w14:paraId="552B6EAB" w14:textId="77777777" w:rsidR="00BD6B97" w:rsidRPr="007A7659" w:rsidRDefault="00BD6B97">
      <w:r w:rsidRPr="007A7659">
        <w:t>The InitializeBinding method is invoked by the one of the following actors intending to participate in a user context: User Context Participant or Client Authentication Agent.</w:t>
      </w:r>
    </w:p>
    <w:p w14:paraId="7E4167DD" w14:textId="77777777" w:rsidR="00BD6B97" w:rsidRPr="007A7659" w:rsidRDefault="00BD6B97">
      <w:pPr>
        <w:pStyle w:val="Heading5"/>
        <w:numPr>
          <w:ilvl w:val="4"/>
          <w:numId w:val="19"/>
        </w:numPr>
        <w:tabs>
          <w:tab w:val="left" w:pos="1008"/>
        </w:tabs>
        <w:rPr>
          <w:noProof w:val="0"/>
        </w:rPr>
      </w:pPr>
      <w:bookmarkStart w:id="503" w:name="_Toc173916148"/>
      <w:bookmarkStart w:id="504" w:name="_Toc174248669"/>
      <w:r w:rsidRPr="007A7659">
        <w:rPr>
          <w:noProof w:val="0"/>
        </w:rPr>
        <w:t>Trigger Events</w:t>
      </w:r>
      <w:bookmarkEnd w:id="503"/>
      <w:bookmarkEnd w:id="504"/>
    </w:p>
    <w:p w14:paraId="2E3A9002" w14:textId="77777777" w:rsidR="00BD6B97" w:rsidRPr="007A7659" w:rsidRDefault="00BD6B97">
      <w:r w:rsidRPr="007A7659">
        <w:t xml:space="preserve">The InitializeBinding method is triggered by the valid response of the JoinContext method. </w:t>
      </w:r>
    </w:p>
    <w:p w14:paraId="17B366FC" w14:textId="77777777" w:rsidR="00BD6B97" w:rsidRPr="007A7659" w:rsidRDefault="00BD6B97">
      <w:pPr>
        <w:pStyle w:val="Heading5"/>
        <w:numPr>
          <w:ilvl w:val="4"/>
          <w:numId w:val="19"/>
        </w:numPr>
        <w:tabs>
          <w:tab w:val="left" w:pos="1008"/>
        </w:tabs>
        <w:rPr>
          <w:noProof w:val="0"/>
        </w:rPr>
      </w:pPr>
      <w:bookmarkStart w:id="505" w:name="_Toc173916149"/>
      <w:bookmarkStart w:id="506" w:name="_Toc174248670"/>
      <w:r w:rsidRPr="007A7659">
        <w:rPr>
          <w:noProof w:val="0"/>
        </w:rPr>
        <w:t>Message Semantics</w:t>
      </w:r>
      <w:bookmarkEnd w:id="505"/>
      <w:bookmarkEnd w:id="506"/>
    </w:p>
    <w:p w14:paraId="5882853F" w14:textId="77777777" w:rsidR="00BD6B97" w:rsidRPr="007A7659" w:rsidRDefault="00BD6B97">
      <w:r w:rsidRPr="007A7659">
        <w:t>InitializeBinding is defined as a method on the SecureBinding interface and allows a Context Participant and Context Manager to verify each other’s identity and supply the Context Manager’s public key to the requesting context participant.</w:t>
      </w:r>
    </w:p>
    <w:p w14:paraId="223EA877" w14:textId="77777777" w:rsidR="00BD6B97" w:rsidRPr="007A7659" w:rsidRDefault="00BD6B97">
      <w:r w:rsidRPr="007A7659">
        <w:t>In the invocation of this method, context participant supplies the application identification and a digest produced from that identification concatenated with a shared secret. The shared secret is known in CCOW terms as an applications passcode. The passcode shall be site configurable.</w:t>
      </w:r>
    </w:p>
    <w:p w14:paraId="58D1AA41"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17.3.12.2, for a description of the parameters associated with this method, to be issued by the Context Participant.</w:t>
      </w:r>
    </w:p>
    <w:p w14:paraId="7E7D7552" w14:textId="77777777" w:rsidR="00BD6B97" w:rsidRPr="007A7659" w:rsidRDefault="00BD6B97">
      <w:pPr>
        <w:pStyle w:val="Heading5"/>
        <w:numPr>
          <w:ilvl w:val="4"/>
          <w:numId w:val="19"/>
        </w:numPr>
        <w:tabs>
          <w:tab w:val="left" w:pos="1008"/>
        </w:tabs>
        <w:rPr>
          <w:noProof w:val="0"/>
        </w:rPr>
      </w:pPr>
      <w:bookmarkStart w:id="507" w:name="_Toc173916150"/>
      <w:bookmarkStart w:id="508" w:name="_Toc174248671"/>
      <w:r w:rsidRPr="007A7659">
        <w:rPr>
          <w:noProof w:val="0"/>
        </w:rPr>
        <w:t>Expected Actions</w:t>
      </w:r>
      <w:bookmarkEnd w:id="507"/>
      <w:bookmarkEnd w:id="508"/>
    </w:p>
    <w:p w14:paraId="2E0AD8B4" w14:textId="77777777" w:rsidR="00BD6B97" w:rsidRPr="007A7659" w:rsidRDefault="00BD6B97">
      <w:r w:rsidRPr="007A7659">
        <w:t xml:space="preserve">Performing the InitializeBinding method, the Context Manager verifies the identity of a requesting context participant and responds with the message containing its public key. Refer to the </w:t>
      </w:r>
      <w:r w:rsidRPr="007A7659">
        <w:rPr>
          <w:i/>
          <w:iCs/>
        </w:rPr>
        <w:t>HL7 Context Management “CCOW” Standard: Technology and Subject-Independent Architecture</w:t>
      </w:r>
      <w:r w:rsidRPr="007A7659">
        <w:t xml:space="preserve"> document, Section 17.3.12.2, for the specifics of the response formation.</w:t>
      </w:r>
    </w:p>
    <w:p w14:paraId="71284C6D" w14:textId="77777777" w:rsidR="00BD6B97" w:rsidRPr="007A7659" w:rsidRDefault="00BD6B97">
      <w:pPr>
        <w:pStyle w:val="Heading4"/>
        <w:numPr>
          <w:ilvl w:val="3"/>
          <w:numId w:val="19"/>
        </w:numPr>
        <w:tabs>
          <w:tab w:val="clear" w:pos="2160"/>
          <w:tab w:val="clear" w:pos="2880"/>
          <w:tab w:val="left" w:pos="864"/>
        </w:tabs>
        <w:rPr>
          <w:noProof w:val="0"/>
        </w:rPr>
      </w:pPr>
      <w:bookmarkStart w:id="509" w:name="_Toc173916151"/>
      <w:bookmarkStart w:id="510" w:name="_Toc174248672"/>
      <w:r w:rsidRPr="007A7659">
        <w:rPr>
          <w:noProof w:val="0"/>
        </w:rPr>
        <w:t>Join Context – FinalizeBinding Method</w:t>
      </w:r>
      <w:bookmarkEnd w:id="509"/>
      <w:bookmarkEnd w:id="510"/>
    </w:p>
    <w:p w14:paraId="3208E60A" w14:textId="77777777" w:rsidR="00BD6B97" w:rsidRPr="007A7659" w:rsidRDefault="00BD6B97">
      <w:r w:rsidRPr="007A7659">
        <w:t>The FinalizeBinding method is invoked by the one of the following actors: User Context Participant or Client Authentication Agent.</w:t>
      </w:r>
    </w:p>
    <w:p w14:paraId="1A6DCB9A" w14:textId="77777777" w:rsidR="00BD6B97" w:rsidRPr="007A7659" w:rsidRDefault="00BD6B97">
      <w:pPr>
        <w:pStyle w:val="Heading5"/>
        <w:numPr>
          <w:ilvl w:val="4"/>
          <w:numId w:val="19"/>
        </w:numPr>
        <w:tabs>
          <w:tab w:val="left" w:pos="1008"/>
        </w:tabs>
        <w:rPr>
          <w:noProof w:val="0"/>
        </w:rPr>
      </w:pPr>
      <w:bookmarkStart w:id="511" w:name="_Toc173916152"/>
      <w:bookmarkStart w:id="512" w:name="_Toc174248673"/>
      <w:r w:rsidRPr="007A7659">
        <w:rPr>
          <w:noProof w:val="0"/>
        </w:rPr>
        <w:lastRenderedPageBreak/>
        <w:t>Trigger Events</w:t>
      </w:r>
      <w:bookmarkEnd w:id="511"/>
      <w:bookmarkEnd w:id="512"/>
    </w:p>
    <w:p w14:paraId="01288EBE" w14:textId="77777777" w:rsidR="00BD6B97" w:rsidRPr="007A7659" w:rsidRDefault="00BD6B97">
      <w:r w:rsidRPr="007A7659">
        <w:t xml:space="preserve">The FinalizeBinding method is triggered by the valid response of the InitializeBinding method. </w:t>
      </w:r>
    </w:p>
    <w:p w14:paraId="0BF8C08E" w14:textId="77777777" w:rsidR="00BD6B97" w:rsidRPr="007A7659" w:rsidRDefault="00BD6B97">
      <w:pPr>
        <w:pStyle w:val="Heading5"/>
        <w:numPr>
          <w:ilvl w:val="4"/>
          <w:numId w:val="19"/>
        </w:numPr>
        <w:tabs>
          <w:tab w:val="left" w:pos="1008"/>
        </w:tabs>
        <w:rPr>
          <w:noProof w:val="0"/>
        </w:rPr>
      </w:pPr>
      <w:bookmarkStart w:id="513" w:name="_Toc173916153"/>
      <w:bookmarkStart w:id="514" w:name="_Toc174248674"/>
      <w:r w:rsidRPr="007A7659">
        <w:rPr>
          <w:noProof w:val="0"/>
        </w:rPr>
        <w:t>Message Semantics</w:t>
      </w:r>
      <w:bookmarkEnd w:id="513"/>
      <w:bookmarkEnd w:id="514"/>
    </w:p>
    <w:p w14:paraId="60FFBD89" w14:textId="77777777" w:rsidR="00BD6B97" w:rsidRPr="007A7659" w:rsidRDefault="00BD6B97">
      <w:r w:rsidRPr="007A7659">
        <w:t>FinalizeBinding is defined as a method on the SecureBinding interface and allows a Context Participant to supply the Context Manager with its public key.</w:t>
      </w:r>
    </w:p>
    <w:p w14:paraId="4E170DB8" w14:textId="77777777" w:rsidR="00BD6B97" w:rsidRPr="007A7659" w:rsidRDefault="00BD6B97">
      <w:r w:rsidRPr="007A7659">
        <w:t>In the invocation of this method, the context participant supplies its public key and a digest digitally signed with its private key.</w:t>
      </w:r>
    </w:p>
    <w:p w14:paraId="65761F03"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17.3.12.3, for a description of the parameters associated with this method, to be issued by the Context Participant.</w:t>
      </w:r>
    </w:p>
    <w:p w14:paraId="7F90A7C1" w14:textId="77777777" w:rsidR="00BD6B97" w:rsidRPr="007A7659" w:rsidRDefault="00BD6B97">
      <w:pPr>
        <w:pStyle w:val="Heading5"/>
        <w:numPr>
          <w:ilvl w:val="4"/>
          <w:numId w:val="19"/>
        </w:numPr>
        <w:tabs>
          <w:tab w:val="left" w:pos="1008"/>
        </w:tabs>
        <w:rPr>
          <w:noProof w:val="0"/>
        </w:rPr>
      </w:pPr>
      <w:bookmarkStart w:id="515" w:name="_Toc173916154"/>
      <w:bookmarkStart w:id="516" w:name="_Toc174248675"/>
      <w:r w:rsidRPr="007A7659">
        <w:rPr>
          <w:noProof w:val="0"/>
        </w:rPr>
        <w:t>Expected Actions</w:t>
      </w:r>
      <w:bookmarkEnd w:id="515"/>
      <w:bookmarkEnd w:id="516"/>
    </w:p>
    <w:p w14:paraId="6B808601" w14:textId="77777777" w:rsidR="00BD6B97" w:rsidRPr="007A7659" w:rsidRDefault="00BD6B97">
      <w:r w:rsidRPr="007A7659">
        <w:t xml:space="preserve">Performing the FinalizeBinding method, the Context Manager verifies the identity of a requesting context participant and accepts or rejects its public key. Refer to the </w:t>
      </w:r>
      <w:r w:rsidRPr="007A7659">
        <w:rPr>
          <w:i/>
          <w:iCs/>
        </w:rPr>
        <w:t>HL7 Context Management “CCOW” Standard: Technology and Subject-Independent Architecture</w:t>
      </w:r>
      <w:r w:rsidRPr="007A7659">
        <w:t xml:space="preserve"> document, Section 17.3.12.3, for the specifics of the response formation.</w:t>
      </w:r>
    </w:p>
    <w:p w14:paraId="3CA1CDF9" w14:textId="77777777" w:rsidR="00BD6B97" w:rsidRPr="007A7659" w:rsidRDefault="00BD6B97" w:rsidP="00493145">
      <w:r w:rsidRPr="007A7659">
        <w:t>The success of this method signifies completion of the Join Context Transaction for the actors intending to participate in the user context.</w:t>
      </w:r>
      <w:bookmarkStart w:id="517" w:name="_Toc173916155"/>
      <w:bookmarkStart w:id="518" w:name="_Toc174248676"/>
      <w:bookmarkStart w:id="519" w:name="_Toc210805532"/>
      <w:bookmarkStart w:id="520" w:name="_Toc214434005"/>
      <w:bookmarkStart w:id="521" w:name="_Toc214436926"/>
      <w:bookmarkStart w:id="522" w:name="_Toc214437371"/>
      <w:bookmarkStart w:id="523" w:name="_Toc214437687"/>
      <w:bookmarkStart w:id="524" w:name="_Toc214457163"/>
      <w:bookmarkStart w:id="525" w:name="_Toc214461276"/>
      <w:bookmarkStart w:id="526" w:name="_Toc214462897"/>
    </w:p>
    <w:p w14:paraId="26679BCE" w14:textId="77777777" w:rsidR="00BD6B97" w:rsidRPr="007A7659" w:rsidRDefault="00BD6B97" w:rsidP="00493145">
      <w:pPr>
        <w:pStyle w:val="Heading2"/>
        <w:numPr>
          <w:ilvl w:val="1"/>
          <w:numId w:val="19"/>
        </w:numPr>
        <w:rPr>
          <w:noProof w:val="0"/>
        </w:rPr>
      </w:pPr>
      <w:bookmarkStart w:id="527" w:name="_Toc518548624"/>
      <w:r w:rsidRPr="007A7659">
        <w:rPr>
          <w:noProof w:val="0"/>
        </w:rPr>
        <w:t>Change Context</w:t>
      </w:r>
      <w:bookmarkEnd w:id="517"/>
      <w:bookmarkEnd w:id="518"/>
      <w:bookmarkEnd w:id="519"/>
      <w:bookmarkEnd w:id="520"/>
      <w:bookmarkEnd w:id="521"/>
      <w:bookmarkEnd w:id="522"/>
      <w:bookmarkEnd w:id="523"/>
      <w:bookmarkEnd w:id="524"/>
      <w:bookmarkEnd w:id="525"/>
      <w:bookmarkEnd w:id="526"/>
      <w:r w:rsidR="00332C0F" w:rsidRPr="007A7659">
        <w:rPr>
          <w:noProof w:val="0"/>
        </w:rPr>
        <w:t xml:space="preserve"> [ITI-6]</w:t>
      </w:r>
      <w:bookmarkEnd w:id="527"/>
    </w:p>
    <w:p w14:paraId="6FD0F936" w14:textId="124B98F3" w:rsidR="00BD6B97" w:rsidRPr="007A7659" w:rsidRDefault="00BD6B97">
      <w:r w:rsidRPr="007A7659">
        <w:t xml:space="preserve">This section corresponds to </w:t>
      </w:r>
      <w:r w:rsidR="000C66A7">
        <w:t>t</w:t>
      </w:r>
      <w:r w:rsidRPr="007A7659">
        <w:t xml:space="preserve">ransaction </w:t>
      </w:r>
      <w:r w:rsidR="000C66A7">
        <w:t>[</w:t>
      </w:r>
      <w:r w:rsidRPr="007A7659">
        <w:t>ITI-6</w:t>
      </w:r>
      <w:r w:rsidR="000C66A7">
        <w:t>]</w:t>
      </w:r>
      <w:r w:rsidRPr="007A7659">
        <w:t xml:space="preserve"> of the IHE IT Infrastructure Technical Framework. Transaction </w:t>
      </w:r>
      <w:r w:rsidR="000C66A7">
        <w:t>[</w:t>
      </w:r>
      <w:r w:rsidRPr="007A7659">
        <w:t>ITI-6</w:t>
      </w:r>
      <w:r w:rsidR="000C66A7">
        <w:t>]</w:t>
      </w:r>
      <w:r w:rsidRPr="007A7659">
        <w:t xml:space="preserve"> is used by the Context Participant and Context Manager </w:t>
      </w:r>
      <w:r w:rsidR="00B4249B" w:rsidRPr="007A7659">
        <w:t>A</w:t>
      </w:r>
      <w:r w:rsidRPr="007A7659">
        <w:t>ctors.</w:t>
      </w:r>
    </w:p>
    <w:p w14:paraId="3EF5827B" w14:textId="77777777" w:rsidR="00BD6B97" w:rsidRPr="007A7659" w:rsidRDefault="00BD6B97">
      <w:pPr>
        <w:pStyle w:val="Heading3"/>
        <w:numPr>
          <w:ilvl w:val="2"/>
          <w:numId w:val="19"/>
        </w:numPr>
        <w:tabs>
          <w:tab w:val="clear" w:pos="2160"/>
        </w:tabs>
        <w:rPr>
          <w:noProof w:val="0"/>
        </w:rPr>
      </w:pPr>
      <w:bookmarkStart w:id="528" w:name="_Toc173916156"/>
      <w:bookmarkStart w:id="529" w:name="_Toc174248677"/>
      <w:bookmarkStart w:id="530" w:name="_Toc518548625"/>
      <w:r w:rsidRPr="007A7659">
        <w:rPr>
          <w:noProof w:val="0"/>
        </w:rPr>
        <w:t>Scope</w:t>
      </w:r>
      <w:bookmarkEnd w:id="528"/>
      <w:bookmarkEnd w:id="529"/>
      <w:bookmarkEnd w:id="530"/>
    </w:p>
    <w:p w14:paraId="6B9B77E1" w14:textId="77777777" w:rsidR="00BD6B97" w:rsidRPr="007A7659" w:rsidRDefault="00BD6B97">
      <w:r w:rsidRPr="007A7659">
        <w:t xml:space="preserve">This transaction allows for an application supporting the Context Participant to change the values for one or more context subjects, forcing other Context Participant </w:t>
      </w:r>
      <w:r w:rsidR="00B4249B" w:rsidRPr="007A7659">
        <w:t>Actors</w:t>
      </w:r>
      <w:r w:rsidRPr="007A7659">
        <w:t xml:space="preserve"> to synchronize based on the new context values. </w:t>
      </w:r>
    </w:p>
    <w:p w14:paraId="4652F2B7" w14:textId="77777777" w:rsidR="00BD6B97" w:rsidRPr="007A7659" w:rsidRDefault="00BD6B97">
      <w:r w:rsidRPr="007A7659">
        <w:t xml:space="preserve">The Change Context Transaction is composed of multiple methods as defined by the </w:t>
      </w:r>
      <w:r w:rsidRPr="007A7659">
        <w:rPr>
          <w:i/>
          <w:iCs/>
        </w:rPr>
        <w:t>HL7 Context Management “CCOW” Standard</w:t>
      </w:r>
      <w:r w:rsidRPr="007A7659">
        <w:t xml:space="preserve">. There are two key characteristics to this transaction. The first is that the transaction has multiple phases consisting of instigating the change, surveying the other participants, and finally publishing the decision as to whether the context changed or not. The second characteristic is that the context change involves a specific subject. For the Patient Context Participant the subject being changed is the patient subject. For the Client Authentication Agent the subject being changed is the user subject. Applications that implement only the Patient Context Participant shall not expect the user subject to be set in context. </w:t>
      </w:r>
    </w:p>
    <w:p w14:paraId="7736399C"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in conjunction with the</w:t>
      </w:r>
      <w:r w:rsidRPr="007A7659">
        <w:rPr>
          <w:i/>
        </w:rPr>
        <w:t xml:space="preserve"> HL7 Context Management “CCOW” Standard: Subject Data Definitions</w:t>
      </w:r>
      <w:r w:rsidRPr="007A7659">
        <w:t xml:space="preserve"> document. The Context Participant can choose the technology implementation it wishes to implement. The Context </w:t>
      </w:r>
      <w:r w:rsidRPr="007A7659">
        <w:lastRenderedPageBreak/>
        <w:t>Manager must support both technology implementations in order to accommodate whichever implementation a participant ends up choosing.</w:t>
      </w:r>
    </w:p>
    <w:p w14:paraId="764CFB6C" w14:textId="77777777" w:rsidR="00BD6B97" w:rsidRPr="007A7659" w:rsidRDefault="00BD6B97">
      <w:r w:rsidRPr="007A7659">
        <w:t xml:space="preserve">In the case where Patient Context Participant Actors use identifiers from different patient identifier domains the Context Manager shall be grouped with the Patient Identifier Cross-reference Consumer and the corresponding PIX Query </w:t>
      </w:r>
      <w:r w:rsidR="005C7A26" w:rsidRPr="007A7659">
        <w:t>t</w:t>
      </w:r>
      <w:r w:rsidRPr="007A7659">
        <w:t xml:space="preserve">ransaction as defined in </w:t>
      </w:r>
      <w:r w:rsidR="00211645" w:rsidRPr="007A7659">
        <w:t>Section</w:t>
      </w:r>
      <w:r w:rsidRPr="007A7659">
        <w:t xml:space="preserve"> 3.9 to retrieve all identifiers the patient is known by. The IHE Context Manager encompasses more than a CCOW context manager function. See ITI TF-2x: Appendix D for a complete discussion of the grouping of these two actors. </w:t>
      </w:r>
    </w:p>
    <w:p w14:paraId="025651DA" w14:textId="77777777" w:rsidR="00BD6B97" w:rsidRPr="007A7659" w:rsidRDefault="00BD6B97">
      <w:r w:rsidRPr="007A7659">
        <w:t xml:space="preserve">The CCOW architecture is defined as a set of components that implement defined interfaces and their detailed methods as specified in the </w:t>
      </w:r>
      <w:r w:rsidRPr="007A7659">
        <w:rPr>
          <w:i/>
        </w:rPr>
        <w:t>HL7 Context Management “CCOW” Standard: Technology Independent Architecture</w:t>
      </w:r>
      <w:r w:rsidRPr="007A7659">
        <w:t xml:space="preserve"> document. This structure is different than the traditional IHE network transaction. As is depicted in the interaction diagram in Section 3.6.4, the IHE Change Context Transaction is composed of multiple CCOW-defined methods.</w:t>
      </w:r>
    </w:p>
    <w:p w14:paraId="448ED629" w14:textId="77777777" w:rsidR="00BD6B97" w:rsidRPr="007A7659" w:rsidRDefault="00BD6B97">
      <w:pPr>
        <w:pStyle w:val="Heading3"/>
        <w:numPr>
          <w:ilvl w:val="2"/>
          <w:numId w:val="19"/>
        </w:numPr>
        <w:tabs>
          <w:tab w:val="clear" w:pos="2160"/>
        </w:tabs>
        <w:rPr>
          <w:noProof w:val="0"/>
        </w:rPr>
      </w:pPr>
      <w:bookmarkStart w:id="531" w:name="_Toc173916157"/>
      <w:bookmarkStart w:id="532" w:name="_Toc174248678"/>
      <w:bookmarkStart w:id="533" w:name="_Toc518548626"/>
      <w:r w:rsidRPr="007A7659">
        <w:rPr>
          <w:noProof w:val="0"/>
        </w:rPr>
        <w:t>Use Case Roles</w:t>
      </w:r>
      <w:bookmarkEnd w:id="531"/>
      <w:bookmarkEnd w:id="532"/>
      <w:bookmarkEnd w:id="533"/>
    </w:p>
    <w:p w14:paraId="36BAC50E" w14:textId="77777777" w:rsidR="00E23960" w:rsidRPr="007A7659" w:rsidRDefault="00E23960" w:rsidP="00AE5ED3">
      <w:pPr>
        <w:pStyle w:val="BodyText"/>
      </w:pPr>
    </w:p>
    <w:bookmarkStart w:id="534" w:name="_1120908163"/>
    <w:bookmarkStart w:id="535" w:name="_1121538486"/>
    <w:bookmarkEnd w:id="534"/>
    <w:bookmarkEnd w:id="535"/>
    <w:p w14:paraId="3626729E" w14:textId="77777777" w:rsidR="00BD6B97" w:rsidRPr="007A7659" w:rsidRDefault="00C42610" w:rsidP="001D3953">
      <w:pPr>
        <w:pStyle w:val="BodyText"/>
        <w:jc w:val="center"/>
      </w:pPr>
      <w:r w:rsidRPr="007A7659">
        <w:rPr>
          <w:noProof/>
        </w:rPr>
        <w:object w:dxaOrig="6075" w:dyaOrig="3420" w14:anchorId="723EBAAC">
          <v:shape id="_x0000_i1038" type="#_x0000_t75" alt="" style="width:331.1pt;height:186.45pt;mso-width-percent:0;mso-height-percent:0;mso-width-percent:0;mso-height-percent:0" o:ole="" filled="t">
            <v:fill color2="black"/>
            <v:imagedata r:id="rId51" o:title=""/>
          </v:shape>
          <o:OLEObject Type="Embed" ProgID="Word.Picture.8" ShapeID="_x0000_i1038" DrawAspect="Content" ObjectID="_1496223539" r:id="rId52"/>
        </w:object>
      </w:r>
    </w:p>
    <w:p w14:paraId="7C07EAA4" w14:textId="77777777" w:rsidR="00BD6B97" w:rsidRPr="007A7659" w:rsidRDefault="00BD6B97"/>
    <w:p w14:paraId="56C18E36" w14:textId="77777777" w:rsidR="00BD6B97" w:rsidRPr="007A7659" w:rsidRDefault="00BD6B97">
      <w:r w:rsidRPr="007A7659">
        <w:rPr>
          <w:b/>
        </w:rPr>
        <w:t>Actor:</w:t>
      </w:r>
      <w:r w:rsidRPr="007A7659">
        <w:t xml:space="preserve"> Client Authentication Agent</w:t>
      </w:r>
    </w:p>
    <w:p w14:paraId="5A79988A" w14:textId="77777777" w:rsidR="00BD6B97" w:rsidRPr="007A7659" w:rsidRDefault="00BD6B97">
      <w:r w:rsidRPr="007A7659">
        <w:rPr>
          <w:b/>
        </w:rPr>
        <w:t xml:space="preserve">Role: </w:t>
      </w:r>
      <w:r w:rsidRPr="007A7659">
        <w:t xml:space="preserve">Initiates context change for user subject by supplying new context values. </w:t>
      </w:r>
    </w:p>
    <w:p w14:paraId="05DDC7B1" w14:textId="77777777" w:rsidR="00BD6B97" w:rsidRPr="007A7659" w:rsidRDefault="00BD6B97">
      <w:r w:rsidRPr="007A7659">
        <w:rPr>
          <w:b/>
        </w:rPr>
        <w:t>Actor:</w:t>
      </w:r>
      <w:r w:rsidRPr="007A7659">
        <w:t xml:space="preserve"> Patient Context Participant </w:t>
      </w:r>
    </w:p>
    <w:p w14:paraId="284297CF" w14:textId="77777777" w:rsidR="00BD6B97" w:rsidRPr="007A7659" w:rsidRDefault="00BD6B97">
      <w:r w:rsidRPr="007A7659">
        <w:rPr>
          <w:b/>
        </w:rPr>
        <w:t xml:space="preserve">Role: </w:t>
      </w:r>
      <w:r w:rsidRPr="007A7659">
        <w:t xml:space="preserve">Initiates context change for patient subject by supplying new context values. After receiving the context survey results it finalizes context change decision. Applications containing this </w:t>
      </w:r>
      <w:r w:rsidR="009051E2" w:rsidRPr="007A7659">
        <w:t>a</w:t>
      </w:r>
      <w:r w:rsidRPr="007A7659">
        <w:t>ctor without a patient lookup function would not use this transaction.</w:t>
      </w:r>
    </w:p>
    <w:p w14:paraId="1DC6B71E" w14:textId="77777777" w:rsidR="00BD6B97" w:rsidRPr="007A7659" w:rsidRDefault="00BD6B97">
      <w:r w:rsidRPr="007A7659">
        <w:rPr>
          <w:b/>
        </w:rPr>
        <w:t>Actor:</w:t>
      </w:r>
      <w:r w:rsidRPr="007A7659">
        <w:t xml:space="preserve"> Context Manager</w:t>
      </w:r>
    </w:p>
    <w:p w14:paraId="6B6BC859" w14:textId="77777777" w:rsidR="00BD6B97" w:rsidRPr="007A7659" w:rsidRDefault="00BD6B97">
      <w:r w:rsidRPr="007A7659">
        <w:rPr>
          <w:b/>
        </w:rPr>
        <w:t xml:space="preserve">Role: </w:t>
      </w:r>
      <w:r w:rsidRPr="007A7659">
        <w:t xml:space="preserve">Manages Change Context Transaction lifecycle. </w:t>
      </w:r>
    </w:p>
    <w:p w14:paraId="20F1DEFE" w14:textId="77777777" w:rsidR="00BD6B97" w:rsidRPr="007A7659" w:rsidRDefault="00BD6B97">
      <w:pPr>
        <w:pStyle w:val="Heading3"/>
        <w:numPr>
          <w:ilvl w:val="2"/>
          <w:numId w:val="19"/>
        </w:numPr>
        <w:tabs>
          <w:tab w:val="clear" w:pos="2160"/>
        </w:tabs>
        <w:rPr>
          <w:noProof w:val="0"/>
        </w:rPr>
      </w:pPr>
      <w:bookmarkStart w:id="536" w:name="_Toc173916158"/>
      <w:bookmarkStart w:id="537" w:name="_Toc174248679"/>
      <w:bookmarkStart w:id="538" w:name="_Toc518548627"/>
      <w:r w:rsidRPr="007A7659">
        <w:rPr>
          <w:noProof w:val="0"/>
        </w:rPr>
        <w:lastRenderedPageBreak/>
        <w:t>Referenced Standard</w:t>
      </w:r>
      <w:bookmarkEnd w:id="536"/>
      <w:bookmarkEnd w:id="537"/>
      <w:bookmarkEnd w:id="538"/>
    </w:p>
    <w:p w14:paraId="7A047609" w14:textId="77777777" w:rsidR="00BD6B97" w:rsidRPr="007A7659" w:rsidRDefault="00BD6B97">
      <w:r w:rsidRPr="007A7659">
        <w:t>HL7 Context Management “CCOW” Standard, Version 1.4:</w:t>
      </w:r>
    </w:p>
    <w:p w14:paraId="18312737" w14:textId="77777777" w:rsidR="00BD6B97" w:rsidRPr="007A7659" w:rsidRDefault="00BD6B97">
      <w:r w:rsidRPr="007A7659">
        <w:tab/>
        <w:t>Technology and Subject Independent Architecture</w:t>
      </w:r>
    </w:p>
    <w:p w14:paraId="30BA2AD8" w14:textId="77777777" w:rsidR="00BD6B97" w:rsidRPr="007A7659" w:rsidRDefault="00BD6B97">
      <w:r w:rsidRPr="007A7659">
        <w:tab/>
        <w:t>Component Technology Mapping: ActiveX</w:t>
      </w:r>
    </w:p>
    <w:p w14:paraId="710A6D58" w14:textId="77777777" w:rsidR="00BD6B97" w:rsidRPr="007A7659" w:rsidRDefault="00BD6B97">
      <w:r w:rsidRPr="007A7659">
        <w:tab/>
        <w:t>Component Technology Mapping: Web</w:t>
      </w:r>
    </w:p>
    <w:p w14:paraId="3811B0BF" w14:textId="77777777" w:rsidR="00BD6B97" w:rsidRPr="007A7659" w:rsidRDefault="00BD6B97">
      <w:r w:rsidRPr="007A7659">
        <w:tab/>
        <w:t>Subject Data Definitions</w:t>
      </w:r>
    </w:p>
    <w:p w14:paraId="19B658E5" w14:textId="77777777" w:rsidR="00BD6B97" w:rsidRPr="007A7659" w:rsidRDefault="00BD6B97">
      <w:pPr>
        <w:pStyle w:val="Heading3"/>
        <w:numPr>
          <w:ilvl w:val="2"/>
          <w:numId w:val="19"/>
        </w:numPr>
        <w:tabs>
          <w:tab w:val="clear" w:pos="2160"/>
        </w:tabs>
        <w:rPr>
          <w:noProof w:val="0"/>
        </w:rPr>
      </w:pPr>
      <w:bookmarkStart w:id="539" w:name="_Toc173916159"/>
      <w:bookmarkStart w:id="540" w:name="_Toc174248680"/>
      <w:bookmarkStart w:id="541" w:name="_Toc518548628"/>
      <w:r w:rsidRPr="007A7659">
        <w:rPr>
          <w:noProof w:val="0"/>
        </w:rPr>
        <w:t>Interaction Diagram</w:t>
      </w:r>
      <w:bookmarkEnd w:id="539"/>
      <w:bookmarkEnd w:id="540"/>
      <w:bookmarkEnd w:id="541"/>
    </w:p>
    <w:bookmarkStart w:id="542" w:name="_1121539397"/>
    <w:bookmarkEnd w:id="542"/>
    <w:bookmarkStart w:id="543" w:name="_MON_1592283666"/>
    <w:bookmarkEnd w:id="543"/>
    <w:p w14:paraId="037D03F0" w14:textId="77777777" w:rsidR="00BD6B97" w:rsidRPr="007A7659" w:rsidRDefault="00C42610" w:rsidP="001D3953">
      <w:pPr>
        <w:pStyle w:val="BodyText"/>
        <w:jc w:val="center"/>
      </w:pPr>
      <w:r w:rsidRPr="007A7659">
        <w:rPr>
          <w:noProof/>
        </w:rPr>
        <w:object w:dxaOrig="6630" w:dyaOrig="5070" w14:anchorId="6B8C3D69">
          <v:shape id="_x0000_i1039" type="#_x0000_t75" alt="" style="width:331.1pt;height:251.1pt;mso-width-percent:0;mso-height-percent:0;mso-width-percent:0;mso-height-percent:0" o:ole="" filled="t">
            <v:fill color2="black"/>
            <v:imagedata r:id="rId53" o:title=""/>
          </v:shape>
          <o:OLEObject Type="Embed" ProgID="Word.Picture.8" ShapeID="_x0000_i1039" DrawAspect="Content" ObjectID="_1496223540" r:id="rId54"/>
        </w:object>
      </w:r>
    </w:p>
    <w:p w14:paraId="6E0CD13F" w14:textId="77777777" w:rsidR="00BD6B97" w:rsidRPr="007A7659" w:rsidRDefault="00BD6B97">
      <w:pPr>
        <w:pStyle w:val="FigureTitle"/>
      </w:pPr>
      <w:r w:rsidRPr="007A7659">
        <w:t>Figure 3.6-1: Change Context sequence</w:t>
      </w:r>
    </w:p>
    <w:p w14:paraId="7CC44D87" w14:textId="77777777" w:rsidR="00BD6B97" w:rsidRPr="007A7659" w:rsidRDefault="00BD6B97">
      <w:pPr>
        <w:pStyle w:val="Heading4"/>
        <w:numPr>
          <w:ilvl w:val="3"/>
          <w:numId w:val="19"/>
        </w:numPr>
        <w:tabs>
          <w:tab w:val="clear" w:pos="2160"/>
          <w:tab w:val="clear" w:pos="2880"/>
          <w:tab w:val="left" w:pos="864"/>
        </w:tabs>
        <w:rPr>
          <w:noProof w:val="0"/>
        </w:rPr>
      </w:pPr>
      <w:bookmarkStart w:id="544" w:name="_Toc173916160"/>
      <w:bookmarkStart w:id="545" w:name="_Toc174248681"/>
      <w:r w:rsidRPr="007A7659">
        <w:rPr>
          <w:noProof w:val="0"/>
        </w:rPr>
        <w:t>Context Change – StartContextChanges Method</w:t>
      </w:r>
      <w:bookmarkEnd w:id="544"/>
      <w:bookmarkEnd w:id="545"/>
    </w:p>
    <w:p w14:paraId="11DF26C3" w14:textId="77777777" w:rsidR="00BD6B97" w:rsidRPr="007A7659" w:rsidRDefault="00BD6B97">
      <w:pPr>
        <w:pStyle w:val="Heading5"/>
        <w:numPr>
          <w:ilvl w:val="4"/>
          <w:numId w:val="19"/>
        </w:numPr>
        <w:tabs>
          <w:tab w:val="left" w:pos="1008"/>
        </w:tabs>
        <w:rPr>
          <w:noProof w:val="0"/>
        </w:rPr>
      </w:pPr>
      <w:bookmarkStart w:id="546" w:name="_Toc173916161"/>
      <w:bookmarkStart w:id="547" w:name="_Toc174248682"/>
      <w:r w:rsidRPr="007A7659">
        <w:rPr>
          <w:noProof w:val="0"/>
        </w:rPr>
        <w:t>Trigger Events</w:t>
      </w:r>
      <w:bookmarkEnd w:id="546"/>
      <w:bookmarkEnd w:id="547"/>
    </w:p>
    <w:p w14:paraId="38DEBDEA" w14:textId="77777777" w:rsidR="00BD6B97" w:rsidRPr="007A7659" w:rsidRDefault="00BD6B97">
      <w:r w:rsidRPr="007A7659">
        <w:t>This method is triggered by a specific user gesture. The user gesture that triggers this transaction in for the Patient Context Participant is one of selecting a patient. The user gesture that triggers this transaction for the Client Authentication Agent is authentication of a user.</w:t>
      </w:r>
    </w:p>
    <w:p w14:paraId="542880E4" w14:textId="77777777" w:rsidR="00BD6B97" w:rsidRPr="007A7659" w:rsidRDefault="00BD6B97">
      <w:pPr>
        <w:pStyle w:val="Heading5"/>
        <w:numPr>
          <w:ilvl w:val="4"/>
          <w:numId w:val="19"/>
        </w:numPr>
        <w:tabs>
          <w:tab w:val="left" w:pos="1008"/>
        </w:tabs>
        <w:rPr>
          <w:noProof w:val="0"/>
        </w:rPr>
      </w:pPr>
      <w:bookmarkStart w:id="548" w:name="_Toc173916162"/>
      <w:bookmarkStart w:id="549" w:name="_Toc174248683"/>
      <w:r w:rsidRPr="007A7659">
        <w:rPr>
          <w:noProof w:val="0"/>
        </w:rPr>
        <w:t>Message Semantics</w:t>
      </w:r>
      <w:bookmarkEnd w:id="548"/>
      <w:bookmarkEnd w:id="549"/>
    </w:p>
    <w:p w14:paraId="30E57E39" w14:textId="77777777" w:rsidR="00BD6B97" w:rsidRPr="007A7659" w:rsidRDefault="00BD6B97">
      <w:r w:rsidRPr="007A7659">
        <w:t xml:space="preserve">The Patient Context Participant and/or the Client Authentication Agent will issue a StartContextChanges method of the ContextManager interface. Refer to the </w:t>
      </w:r>
      <w:r w:rsidRPr="007A7659">
        <w:rPr>
          <w:i/>
          <w:iCs/>
        </w:rPr>
        <w:t>HL7 Context Management “CCOW” Standard: Technology and Subject-Independent Architecture</w:t>
      </w:r>
      <w:r w:rsidRPr="007A7659">
        <w:t xml:space="preserve"> document, Section 17.3.6.5, for a more detailed description of the parameters associated with this method. </w:t>
      </w:r>
      <w:r w:rsidRPr="007A7659">
        <w:lastRenderedPageBreak/>
        <w:t xml:space="preserve">IHE specifies no restrictions or extensions to the CCOW definition of the StartContextChanges method. </w:t>
      </w:r>
    </w:p>
    <w:p w14:paraId="6F2830EA" w14:textId="77777777" w:rsidR="00BD6B97" w:rsidRPr="007A7659" w:rsidRDefault="00BD6B97">
      <w:pPr>
        <w:pStyle w:val="Heading5"/>
        <w:numPr>
          <w:ilvl w:val="4"/>
          <w:numId w:val="19"/>
        </w:numPr>
        <w:tabs>
          <w:tab w:val="left" w:pos="1008"/>
        </w:tabs>
        <w:rPr>
          <w:noProof w:val="0"/>
        </w:rPr>
      </w:pPr>
      <w:bookmarkStart w:id="550" w:name="_Toc173916163"/>
      <w:bookmarkStart w:id="551" w:name="_Toc174248684"/>
      <w:r w:rsidRPr="007A7659">
        <w:rPr>
          <w:noProof w:val="0"/>
        </w:rPr>
        <w:t>Expected Actions</w:t>
      </w:r>
      <w:bookmarkEnd w:id="550"/>
      <w:bookmarkEnd w:id="551"/>
    </w:p>
    <w:p w14:paraId="73E96389" w14:textId="77777777" w:rsidR="00BD6B97" w:rsidRPr="007A7659" w:rsidRDefault="00BD6B97">
      <w:r w:rsidRPr="007A7659">
        <w:t xml:space="preserve">The Context Manager returns the pending context coupon. Refer to the </w:t>
      </w:r>
      <w:r w:rsidRPr="007A7659">
        <w:rPr>
          <w:i/>
          <w:iCs/>
        </w:rPr>
        <w:t>HL7 Context Management “CCOW” Standard: Technology and Subject-Independent Architecture</w:t>
      </w:r>
      <w:r w:rsidRPr="007A7659">
        <w:t xml:space="preserve"> document, Section 17.3.6.5, for a more detailed description of the response issued by the Context Manager. IHE specifies no restrictions or extensions to the CCOW definition of the StartContextChanges method. </w:t>
      </w:r>
    </w:p>
    <w:p w14:paraId="5B9C7993" w14:textId="77777777" w:rsidR="00BD6B97" w:rsidRPr="007A7659" w:rsidRDefault="00BD6B97">
      <w:pPr>
        <w:pStyle w:val="Heading4"/>
        <w:numPr>
          <w:ilvl w:val="3"/>
          <w:numId w:val="19"/>
        </w:numPr>
        <w:tabs>
          <w:tab w:val="clear" w:pos="2160"/>
          <w:tab w:val="clear" w:pos="2880"/>
          <w:tab w:val="left" w:pos="864"/>
        </w:tabs>
        <w:rPr>
          <w:noProof w:val="0"/>
        </w:rPr>
      </w:pPr>
      <w:bookmarkStart w:id="552" w:name="_Toc173916164"/>
      <w:bookmarkStart w:id="553" w:name="_Toc174248685"/>
      <w:r w:rsidRPr="007A7659">
        <w:rPr>
          <w:noProof w:val="0"/>
        </w:rPr>
        <w:t>Change Context – SetItemValues Method</w:t>
      </w:r>
      <w:bookmarkEnd w:id="552"/>
      <w:bookmarkEnd w:id="553"/>
    </w:p>
    <w:p w14:paraId="1CF0F185" w14:textId="77777777" w:rsidR="00BD6B97" w:rsidRPr="007A7659" w:rsidRDefault="00BD6B97">
      <w:pPr>
        <w:pStyle w:val="Heading5"/>
        <w:numPr>
          <w:ilvl w:val="4"/>
          <w:numId w:val="19"/>
        </w:numPr>
        <w:tabs>
          <w:tab w:val="left" w:pos="1008"/>
        </w:tabs>
        <w:rPr>
          <w:noProof w:val="0"/>
        </w:rPr>
      </w:pPr>
      <w:bookmarkStart w:id="554" w:name="_Toc173916165"/>
      <w:bookmarkStart w:id="555" w:name="_Toc174248686"/>
      <w:r w:rsidRPr="007A7659">
        <w:rPr>
          <w:noProof w:val="0"/>
        </w:rPr>
        <w:t>Trigger Events</w:t>
      </w:r>
      <w:bookmarkEnd w:id="554"/>
      <w:bookmarkEnd w:id="555"/>
    </w:p>
    <w:p w14:paraId="626E2B1E" w14:textId="77777777" w:rsidR="00BD6B97" w:rsidRPr="007A7659" w:rsidRDefault="00BD6B97">
      <w:r w:rsidRPr="007A7659">
        <w:t>The SetItemValues method is triggered by the return of a context coupon in response to the StartContextChanges method.</w:t>
      </w:r>
    </w:p>
    <w:p w14:paraId="377919C1" w14:textId="77777777" w:rsidR="00BD6B97" w:rsidRPr="007A7659" w:rsidRDefault="00BD6B97">
      <w:pPr>
        <w:pStyle w:val="Heading5"/>
        <w:numPr>
          <w:ilvl w:val="4"/>
          <w:numId w:val="19"/>
        </w:numPr>
        <w:tabs>
          <w:tab w:val="left" w:pos="1008"/>
        </w:tabs>
        <w:rPr>
          <w:noProof w:val="0"/>
        </w:rPr>
      </w:pPr>
      <w:bookmarkStart w:id="556" w:name="_Toc173916166"/>
      <w:bookmarkStart w:id="557" w:name="_Toc174248687"/>
      <w:r w:rsidRPr="007A7659">
        <w:rPr>
          <w:noProof w:val="0"/>
        </w:rPr>
        <w:t>Message Semantics</w:t>
      </w:r>
      <w:bookmarkEnd w:id="556"/>
      <w:bookmarkEnd w:id="557"/>
    </w:p>
    <w:p w14:paraId="3BDDE49E" w14:textId="77777777" w:rsidR="00BD6B97" w:rsidRPr="007A7659" w:rsidRDefault="00BD6B97">
      <w:pPr>
        <w:pStyle w:val="Heading6"/>
        <w:numPr>
          <w:ilvl w:val="5"/>
          <w:numId w:val="19"/>
        </w:numPr>
        <w:tabs>
          <w:tab w:val="clear" w:pos="4320"/>
          <w:tab w:val="left" w:pos="1152"/>
        </w:tabs>
        <w:rPr>
          <w:noProof w:val="0"/>
        </w:rPr>
      </w:pPr>
      <w:bookmarkStart w:id="558" w:name="_Toc173916167"/>
      <w:bookmarkStart w:id="559" w:name="_Toc174248688"/>
      <w:r w:rsidRPr="007A7659">
        <w:rPr>
          <w:noProof w:val="0"/>
        </w:rPr>
        <w:t>Patient Context Participant Actor support for CCOW Patient Subject</w:t>
      </w:r>
      <w:bookmarkEnd w:id="558"/>
      <w:bookmarkEnd w:id="559"/>
    </w:p>
    <w:p w14:paraId="5332F659" w14:textId="79376675" w:rsidR="003C1EFA" w:rsidRPr="007A7659" w:rsidRDefault="00BD6B97">
      <w:r w:rsidRPr="007A7659">
        <w:t xml:space="preserve">The Patient Context Participant issues an invocation of the SetItemValues method of the ContextData interface to the Context Manager Actor. Refer to the </w:t>
      </w:r>
      <w:r w:rsidRPr="007A7659">
        <w:rPr>
          <w:i/>
          <w:iCs/>
        </w:rPr>
        <w:t>HL7 Context Management “CCOW” Standard: Technology and Subject-Independent Architecture</w:t>
      </w:r>
      <w:r w:rsidRPr="007A7659">
        <w:t xml:space="preserve"> document, Section 17.3.4.4, for a more detailed description of the parameters associated with this method, to be issued by the Patient Context Participant Actor. The Patient Context Participant supports synchronization around the CCOW patient subject. A Patient Context Participant performing a Change Context Transaction shall set the Patient.Id.IdList.1 patient identifier item. All other patient identifier items as defined by the CCOW standard and shown in Table 3.6.4.2-1 Patient Subject Identifier Items, are subject to deprecation in future releases of the standard.</w:t>
      </w:r>
    </w:p>
    <w:p w14:paraId="65218C85" w14:textId="77777777" w:rsidR="00BD6B97" w:rsidRPr="007A7659" w:rsidRDefault="00BD6B97" w:rsidP="007E3B51"/>
    <w:p w14:paraId="5318C280" w14:textId="77777777" w:rsidR="00BD6B97" w:rsidRPr="007A7659" w:rsidRDefault="00BD6B97">
      <w:pPr>
        <w:pStyle w:val="TableTitle"/>
      </w:pPr>
      <w:r w:rsidRPr="007A7659">
        <w:t>Table 3.6.4.2-1: Patient Subject Identifier Items</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77"/>
        <w:gridCol w:w="1866"/>
        <w:gridCol w:w="1260"/>
        <w:gridCol w:w="3060"/>
        <w:gridCol w:w="1263"/>
      </w:tblGrid>
      <w:tr w:rsidR="00BD6B97" w:rsidRPr="007A7659" w14:paraId="24169901" w14:textId="77777777" w:rsidTr="007E3B51">
        <w:trPr>
          <w:tblHeader/>
          <w:jc w:val="center"/>
        </w:trPr>
        <w:tc>
          <w:tcPr>
            <w:tcW w:w="2277" w:type="dxa"/>
            <w:shd w:val="clear" w:color="auto" w:fill="D9D9D9"/>
          </w:tcPr>
          <w:p w14:paraId="77EA8FD3" w14:textId="77777777" w:rsidR="00BD6B97" w:rsidRPr="007A7659" w:rsidRDefault="00BD6B97" w:rsidP="003C1EFA">
            <w:pPr>
              <w:pStyle w:val="TableEntryHeader"/>
            </w:pPr>
            <w:r w:rsidRPr="007A7659">
              <w:t>Patient Subject Identifier Item Name</w:t>
            </w:r>
          </w:p>
        </w:tc>
        <w:tc>
          <w:tcPr>
            <w:tcW w:w="1866" w:type="dxa"/>
            <w:shd w:val="clear" w:color="auto" w:fill="D9D9D9"/>
          </w:tcPr>
          <w:p w14:paraId="7C9C7DFF" w14:textId="77777777" w:rsidR="00BD6B97" w:rsidRPr="007A7659" w:rsidRDefault="00BD6B97" w:rsidP="003C1EFA">
            <w:pPr>
              <w:pStyle w:val="TableEntryHeader"/>
            </w:pPr>
            <w:r w:rsidRPr="007A7659">
              <w:t>HL7 Meaning</w:t>
            </w:r>
          </w:p>
        </w:tc>
        <w:tc>
          <w:tcPr>
            <w:tcW w:w="1260" w:type="dxa"/>
            <w:shd w:val="clear" w:color="auto" w:fill="D9D9D9"/>
          </w:tcPr>
          <w:p w14:paraId="1A9A92A7" w14:textId="77777777" w:rsidR="00BD6B97" w:rsidRPr="007A7659" w:rsidRDefault="00BD6B97" w:rsidP="003C1EFA">
            <w:pPr>
              <w:pStyle w:val="TableEntryHeader"/>
            </w:pPr>
            <w:r w:rsidRPr="007A7659">
              <w:t>HL7 Data Type</w:t>
            </w:r>
          </w:p>
        </w:tc>
        <w:tc>
          <w:tcPr>
            <w:tcW w:w="3060" w:type="dxa"/>
            <w:shd w:val="clear" w:color="auto" w:fill="D9D9D9"/>
          </w:tcPr>
          <w:p w14:paraId="36F8E39D" w14:textId="77777777" w:rsidR="00BD6B97" w:rsidRPr="007A7659" w:rsidRDefault="00BD6B97" w:rsidP="003C1EFA">
            <w:pPr>
              <w:pStyle w:val="TableEntryHeader"/>
            </w:pPr>
            <w:r w:rsidRPr="007A7659">
              <w:t>HL7 Semantic Constraints on Values</w:t>
            </w:r>
          </w:p>
        </w:tc>
        <w:tc>
          <w:tcPr>
            <w:tcW w:w="1263" w:type="dxa"/>
            <w:shd w:val="clear" w:color="auto" w:fill="D9D9D9"/>
          </w:tcPr>
          <w:p w14:paraId="0540DACD" w14:textId="77777777" w:rsidR="00BD6B97" w:rsidRPr="007A7659" w:rsidRDefault="00BD6B97" w:rsidP="003C1EFA">
            <w:pPr>
              <w:pStyle w:val="TableEntryHeader"/>
            </w:pPr>
            <w:r w:rsidRPr="007A7659">
              <w:t>Case Sensitive</w:t>
            </w:r>
          </w:p>
        </w:tc>
      </w:tr>
      <w:tr w:rsidR="00BD6B97" w:rsidRPr="007A7659" w14:paraId="0A463ABB" w14:textId="77777777" w:rsidTr="007E3B51">
        <w:trPr>
          <w:cantSplit/>
          <w:jc w:val="center"/>
        </w:trPr>
        <w:tc>
          <w:tcPr>
            <w:tcW w:w="2277" w:type="dxa"/>
          </w:tcPr>
          <w:p w14:paraId="11F88D7D" w14:textId="77777777" w:rsidR="00BD6B97" w:rsidRPr="007A7659" w:rsidRDefault="00BD6B97" w:rsidP="009E45C3">
            <w:pPr>
              <w:pStyle w:val="TableEntry"/>
              <w:snapToGrid w:val="0"/>
              <w:rPr>
                <w:i/>
                <w:iCs/>
                <w:noProof w:val="0"/>
              </w:rPr>
            </w:pPr>
            <w:r w:rsidRPr="007A7659">
              <w:rPr>
                <w:noProof w:val="0"/>
              </w:rPr>
              <w:t>Patient.Id.MRN.</w:t>
            </w:r>
            <w:r w:rsidRPr="007A7659">
              <w:rPr>
                <w:i/>
                <w:iCs/>
                <w:noProof w:val="0"/>
              </w:rPr>
              <w:t>Suffix</w:t>
            </w:r>
          </w:p>
        </w:tc>
        <w:tc>
          <w:tcPr>
            <w:tcW w:w="1866" w:type="dxa"/>
          </w:tcPr>
          <w:p w14:paraId="0758AAE3" w14:textId="77777777" w:rsidR="00BD6B97" w:rsidRPr="007A7659" w:rsidRDefault="00BD6B97" w:rsidP="009E45C3">
            <w:pPr>
              <w:pStyle w:val="TableEntry"/>
              <w:snapToGrid w:val="0"/>
              <w:rPr>
                <w:noProof w:val="0"/>
              </w:rPr>
            </w:pPr>
            <w:r w:rsidRPr="007A7659">
              <w:rPr>
                <w:noProof w:val="0"/>
              </w:rPr>
              <w:t>Patient’s medical record number, per PID-2</w:t>
            </w:r>
          </w:p>
        </w:tc>
        <w:tc>
          <w:tcPr>
            <w:tcW w:w="1260" w:type="dxa"/>
          </w:tcPr>
          <w:p w14:paraId="6FA07BF6" w14:textId="77777777" w:rsidR="00BD6B97" w:rsidRPr="007A7659" w:rsidRDefault="00BD6B97" w:rsidP="009E45C3">
            <w:pPr>
              <w:pStyle w:val="TableEntry"/>
              <w:snapToGrid w:val="0"/>
              <w:rPr>
                <w:noProof w:val="0"/>
              </w:rPr>
            </w:pPr>
            <w:r w:rsidRPr="007A7659">
              <w:rPr>
                <w:noProof w:val="0"/>
              </w:rPr>
              <w:t>ST</w:t>
            </w:r>
          </w:p>
        </w:tc>
        <w:tc>
          <w:tcPr>
            <w:tcW w:w="3060" w:type="dxa"/>
          </w:tcPr>
          <w:p w14:paraId="7AC080BA" w14:textId="77777777" w:rsidR="00BD6B97" w:rsidRPr="007A7659" w:rsidRDefault="00BD6B97" w:rsidP="009E45C3">
            <w:pPr>
              <w:pStyle w:val="TableEntry"/>
              <w:snapToGrid w:val="0"/>
              <w:rPr>
                <w:noProof w:val="0"/>
              </w:rPr>
            </w:pPr>
            <w:r w:rsidRPr="007A7659">
              <w:rPr>
                <w:noProof w:val="0"/>
              </w:rPr>
              <w:t>HL7 Table 0203Identifier Type = MR</w:t>
            </w:r>
          </w:p>
        </w:tc>
        <w:tc>
          <w:tcPr>
            <w:tcW w:w="1263" w:type="dxa"/>
          </w:tcPr>
          <w:p w14:paraId="46176338" w14:textId="77777777" w:rsidR="00BD6B97" w:rsidRPr="007A7659" w:rsidRDefault="00BD6B97" w:rsidP="009E45C3">
            <w:pPr>
              <w:pStyle w:val="TableEntry"/>
              <w:snapToGrid w:val="0"/>
              <w:rPr>
                <w:noProof w:val="0"/>
              </w:rPr>
            </w:pPr>
            <w:r w:rsidRPr="007A7659">
              <w:rPr>
                <w:noProof w:val="0"/>
              </w:rPr>
              <w:t>No</w:t>
            </w:r>
          </w:p>
        </w:tc>
      </w:tr>
      <w:tr w:rsidR="00BD6B97" w:rsidRPr="007A7659" w14:paraId="614EF543" w14:textId="77777777" w:rsidTr="007E3B51">
        <w:trPr>
          <w:cantSplit/>
          <w:jc w:val="center"/>
        </w:trPr>
        <w:tc>
          <w:tcPr>
            <w:tcW w:w="2277" w:type="dxa"/>
          </w:tcPr>
          <w:p w14:paraId="4347D42D" w14:textId="77777777" w:rsidR="00BD6B97" w:rsidRPr="007A7659" w:rsidRDefault="00BD6B97" w:rsidP="009E45C3">
            <w:pPr>
              <w:pStyle w:val="TableEntry"/>
              <w:snapToGrid w:val="0"/>
              <w:rPr>
                <w:noProof w:val="0"/>
              </w:rPr>
            </w:pPr>
            <w:r w:rsidRPr="007A7659">
              <w:rPr>
                <w:noProof w:val="0"/>
              </w:rPr>
              <w:t>Patient.Id.MPI</w:t>
            </w:r>
          </w:p>
        </w:tc>
        <w:tc>
          <w:tcPr>
            <w:tcW w:w="1866" w:type="dxa"/>
          </w:tcPr>
          <w:p w14:paraId="35A39DB0" w14:textId="77777777" w:rsidR="00BD6B97" w:rsidRPr="007A7659" w:rsidRDefault="00BD6B97" w:rsidP="009E45C3">
            <w:pPr>
              <w:pStyle w:val="TableEntry"/>
              <w:snapToGrid w:val="0"/>
              <w:rPr>
                <w:noProof w:val="0"/>
              </w:rPr>
            </w:pPr>
            <w:r w:rsidRPr="007A7659">
              <w:rPr>
                <w:noProof w:val="0"/>
              </w:rPr>
              <w:t>Patient’s identifier in the “Master Patient Index”, per PID-2</w:t>
            </w:r>
          </w:p>
        </w:tc>
        <w:tc>
          <w:tcPr>
            <w:tcW w:w="1260" w:type="dxa"/>
          </w:tcPr>
          <w:p w14:paraId="60E52C85"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52E9E460" w14:textId="77777777" w:rsidR="00BD6B97" w:rsidRPr="007A7659" w:rsidRDefault="00BD6B97" w:rsidP="009E45C3">
            <w:pPr>
              <w:pStyle w:val="TableEntry"/>
              <w:snapToGrid w:val="0"/>
              <w:rPr>
                <w:noProof w:val="0"/>
              </w:rPr>
            </w:pPr>
            <w:r w:rsidRPr="007A7659">
              <w:rPr>
                <w:noProof w:val="0"/>
              </w:rPr>
              <w:t>HL7 Table 0203Identifier Type = PT or PI (as agreed upon by context sharing systems) and Assigning Authority represents the MPI system</w:t>
            </w:r>
          </w:p>
        </w:tc>
        <w:tc>
          <w:tcPr>
            <w:tcW w:w="1263" w:type="dxa"/>
          </w:tcPr>
          <w:p w14:paraId="71EB0C97" w14:textId="77777777" w:rsidR="00BD6B97" w:rsidRPr="007A7659" w:rsidRDefault="00BD6B97" w:rsidP="009E45C3">
            <w:pPr>
              <w:pStyle w:val="TableEntry"/>
              <w:snapToGrid w:val="0"/>
              <w:rPr>
                <w:noProof w:val="0"/>
              </w:rPr>
            </w:pPr>
            <w:r w:rsidRPr="007A7659">
              <w:rPr>
                <w:noProof w:val="0"/>
              </w:rPr>
              <w:t>No</w:t>
            </w:r>
          </w:p>
        </w:tc>
      </w:tr>
      <w:tr w:rsidR="00BD6B97" w:rsidRPr="007A7659" w14:paraId="0EE9218E" w14:textId="77777777" w:rsidTr="007E3B51">
        <w:trPr>
          <w:cantSplit/>
          <w:jc w:val="center"/>
        </w:trPr>
        <w:tc>
          <w:tcPr>
            <w:tcW w:w="2277" w:type="dxa"/>
          </w:tcPr>
          <w:p w14:paraId="2D2407A6" w14:textId="77777777" w:rsidR="00BD6B97" w:rsidRPr="007A7659" w:rsidRDefault="00BD6B97" w:rsidP="009E45C3">
            <w:pPr>
              <w:pStyle w:val="TableEntry"/>
              <w:snapToGrid w:val="0"/>
              <w:rPr>
                <w:noProof w:val="0"/>
              </w:rPr>
            </w:pPr>
            <w:r w:rsidRPr="007A7659">
              <w:rPr>
                <w:noProof w:val="0"/>
              </w:rPr>
              <w:t>Patient.Id.NationalIdNumber</w:t>
            </w:r>
          </w:p>
        </w:tc>
        <w:tc>
          <w:tcPr>
            <w:tcW w:w="1866" w:type="dxa"/>
          </w:tcPr>
          <w:p w14:paraId="5A462BE4" w14:textId="77777777" w:rsidR="00BD6B97" w:rsidRPr="007A7659" w:rsidRDefault="00BD6B97" w:rsidP="009E45C3">
            <w:pPr>
              <w:pStyle w:val="TableEntry"/>
              <w:snapToGrid w:val="0"/>
              <w:rPr>
                <w:noProof w:val="0"/>
              </w:rPr>
            </w:pPr>
            <w:r w:rsidRPr="007A7659">
              <w:rPr>
                <w:noProof w:val="0"/>
              </w:rPr>
              <w:t>Patient’s national identifier number, per PID-2</w:t>
            </w:r>
          </w:p>
        </w:tc>
        <w:tc>
          <w:tcPr>
            <w:tcW w:w="1260" w:type="dxa"/>
          </w:tcPr>
          <w:p w14:paraId="510EB9B2"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3CF6C2C6" w14:textId="77777777" w:rsidR="00BD6B97" w:rsidRPr="007A7659" w:rsidRDefault="00BD6B97" w:rsidP="009E45C3">
            <w:pPr>
              <w:pStyle w:val="TableEntry"/>
              <w:snapToGrid w:val="0"/>
              <w:rPr>
                <w:noProof w:val="0"/>
              </w:rPr>
            </w:pPr>
            <w:r w:rsidRPr="007A7659">
              <w:rPr>
                <w:noProof w:val="0"/>
              </w:rPr>
              <w:t>HL7 Table 0203Identifier Type = PT and Assigning Authority represents agreed-upon National Authority</w:t>
            </w:r>
          </w:p>
        </w:tc>
        <w:tc>
          <w:tcPr>
            <w:tcW w:w="1263" w:type="dxa"/>
          </w:tcPr>
          <w:p w14:paraId="619AE8FD" w14:textId="77777777" w:rsidR="00BD6B97" w:rsidRPr="007A7659" w:rsidRDefault="00BD6B97" w:rsidP="009E45C3">
            <w:pPr>
              <w:pStyle w:val="TableEntry"/>
              <w:snapToGrid w:val="0"/>
              <w:rPr>
                <w:noProof w:val="0"/>
              </w:rPr>
            </w:pPr>
            <w:r w:rsidRPr="007A7659">
              <w:rPr>
                <w:noProof w:val="0"/>
              </w:rPr>
              <w:t>No</w:t>
            </w:r>
          </w:p>
        </w:tc>
      </w:tr>
      <w:tr w:rsidR="00BD6B97" w:rsidRPr="007A7659" w14:paraId="6BBE04FB" w14:textId="77777777" w:rsidTr="007E3B51">
        <w:trPr>
          <w:cantSplit/>
          <w:jc w:val="center"/>
        </w:trPr>
        <w:tc>
          <w:tcPr>
            <w:tcW w:w="2277" w:type="dxa"/>
          </w:tcPr>
          <w:p w14:paraId="20B910CA" w14:textId="77777777" w:rsidR="00BD6B97" w:rsidRPr="007A7659" w:rsidRDefault="00BD6B97" w:rsidP="009E45C3">
            <w:pPr>
              <w:pStyle w:val="TableEntry"/>
              <w:snapToGrid w:val="0"/>
              <w:rPr>
                <w:noProof w:val="0"/>
              </w:rPr>
            </w:pPr>
            <w:r w:rsidRPr="007A7659">
              <w:rPr>
                <w:noProof w:val="0"/>
              </w:rPr>
              <w:lastRenderedPageBreak/>
              <w:t>Patient.Id.IdList</w:t>
            </w:r>
          </w:p>
        </w:tc>
        <w:tc>
          <w:tcPr>
            <w:tcW w:w="1866" w:type="dxa"/>
          </w:tcPr>
          <w:p w14:paraId="76C5E4CE" w14:textId="77777777" w:rsidR="00BD6B97" w:rsidRPr="007A7659" w:rsidRDefault="00BD6B97" w:rsidP="009E45C3">
            <w:pPr>
              <w:pStyle w:val="TableEntry"/>
              <w:snapToGrid w:val="0"/>
              <w:rPr>
                <w:noProof w:val="0"/>
              </w:rPr>
            </w:pPr>
            <w:r w:rsidRPr="007A7659">
              <w:rPr>
                <w:noProof w:val="0"/>
              </w:rPr>
              <w:t>A list of patient identifiers for a patient, per PID-3</w:t>
            </w:r>
          </w:p>
        </w:tc>
        <w:tc>
          <w:tcPr>
            <w:tcW w:w="1260" w:type="dxa"/>
          </w:tcPr>
          <w:p w14:paraId="20E7A15B" w14:textId="77777777" w:rsidR="00BD6B97" w:rsidRPr="007A7659" w:rsidRDefault="00BD6B97" w:rsidP="009E45C3">
            <w:pPr>
              <w:pStyle w:val="TableEntry"/>
              <w:snapToGrid w:val="0"/>
              <w:rPr>
                <w:noProof w:val="0"/>
              </w:rPr>
            </w:pPr>
            <w:r w:rsidRPr="007A7659">
              <w:rPr>
                <w:noProof w:val="0"/>
              </w:rPr>
              <w:t>CX</w:t>
            </w:r>
          </w:p>
        </w:tc>
        <w:tc>
          <w:tcPr>
            <w:tcW w:w="3060" w:type="dxa"/>
          </w:tcPr>
          <w:p w14:paraId="7125F6E6" w14:textId="77777777" w:rsidR="00BD6B97" w:rsidRPr="007A7659" w:rsidRDefault="00BD6B97" w:rsidP="009E45C3">
            <w:pPr>
              <w:pStyle w:val="TableEntry"/>
              <w:snapToGrid w:val="0"/>
              <w:rPr>
                <w:noProof w:val="0"/>
              </w:rPr>
            </w:pPr>
            <w:r w:rsidRPr="007A7659">
              <w:rPr>
                <w:noProof w:val="0"/>
              </w:rPr>
              <w:t>May be a repeating set of CX item values each of which contains an identifier that denotes the same patient</w:t>
            </w:r>
          </w:p>
        </w:tc>
        <w:tc>
          <w:tcPr>
            <w:tcW w:w="1263" w:type="dxa"/>
          </w:tcPr>
          <w:p w14:paraId="587DC366" w14:textId="77777777" w:rsidR="00BD6B97" w:rsidRPr="007A7659" w:rsidRDefault="00BD6B97" w:rsidP="009E45C3">
            <w:pPr>
              <w:pStyle w:val="TableEntry"/>
              <w:snapToGrid w:val="0"/>
              <w:rPr>
                <w:noProof w:val="0"/>
              </w:rPr>
            </w:pPr>
            <w:r w:rsidRPr="007A7659">
              <w:rPr>
                <w:noProof w:val="0"/>
              </w:rPr>
              <w:t>No</w:t>
            </w:r>
          </w:p>
        </w:tc>
      </w:tr>
    </w:tbl>
    <w:p w14:paraId="73D204B8" w14:textId="77777777" w:rsidR="00BD6B97" w:rsidRPr="007A7659" w:rsidRDefault="00BD6B97" w:rsidP="007E3B51">
      <w:pPr>
        <w:pStyle w:val="BodyText"/>
        <w:jc w:val="right"/>
        <w:rPr>
          <w:i/>
          <w:iCs/>
        </w:rPr>
      </w:pPr>
      <w:r w:rsidRPr="007A7659">
        <w:rPr>
          <w:i/>
          <w:iCs/>
        </w:rPr>
        <w:t>Adapted from the HL7 Context Management “CCOW” Standard, version 1.4</w:t>
      </w:r>
    </w:p>
    <w:p w14:paraId="5B0C0AA4" w14:textId="77777777" w:rsidR="00BD6B97" w:rsidRPr="007A7659" w:rsidRDefault="00BD6B97" w:rsidP="001D3953">
      <w:pPr>
        <w:pStyle w:val="BodyText"/>
      </w:pPr>
    </w:p>
    <w:p w14:paraId="780122E5" w14:textId="77777777" w:rsidR="00BD6B97" w:rsidRPr="007A7659" w:rsidRDefault="00BD6B97">
      <w:r w:rsidRPr="007A7659">
        <w:t xml:space="preserve">The Patient.Id.IdList.1 item shall populate component 1, (the patient identifier), and either sub-component 1, (namespace ID), of component 4, (the assigning authority), of the CX data item. This is to be consistent with the requirements for the patient identifier as defined in the PIX Query transaction documented in </w:t>
      </w:r>
      <w:r w:rsidR="00211645" w:rsidRPr="007A7659">
        <w:t>Section</w:t>
      </w:r>
      <w:r w:rsidRPr="007A7659">
        <w:t xml:space="preserve"> 3.9.4.1.2.2.</w:t>
      </w:r>
    </w:p>
    <w:p w14:paraId="5EA4ABEB" w14:textId="77777777" w:rsidR="00BD6B97" w:rsidRPr="007A7659" w:rsidRDefault="00BD6B97">
      <w:r w:rsidRPr="007A7659">
        <w:t xml:space="preserve">The Patient Context Participant should use the SetItemValues associated with the ContextData interface, as defined in Sections 17.3.4.4 and 17.3.4.5 respectively of the </w:t>
      </w:r>
      <w:r w:rsidRPr="007A7659">
        <w:rPr>
          <w:i/>
          <w:iCs/>
        </w:rPr>
        <w:t>HL7 Context Management “CCOW” Standard: Technology and Subject-Independent Architecture</w:t>
      </w:r>
      <w:r w:rsidRPr="007A7659">
        <w:t xml:space="preserve"> document.</w:t>
      </w:r>
    </w:p>
    <w:p w14:paraId="6E64329B" w14:textId="77777777" w:rsidR="00BD6B97" w:rsidRPr="007A7659" w:rsidRDefault="00BD6B97">
      <w:pPr>
        <w:pStyle w:val="Heading6"/>
        <w:numPr>
          <w:ilvl w:val="5"/>
          <w:numId w:val="19"/>
        </w:numPr>
        <w:tabs>
          <w:tab w:val="clear" w:pos="4320"/>
          <w:tab w:val="left" w:pos="1152"/>
        </w:tabs>
        <w:rPr>
          <w:noProof w:val="0"/>
        </w:rPr>
      </w:pPr>
      <w:bookmarkStart w:id="560" w:name="_Toc173916168"/>
      <w:bookmarkStart w:id="561" w:name="_Toc174248689"/>
      <w:r w:rsidRPr="007A7659">
        <w:rPr>
          <w:noProof w:val="0"/>
        </w:rPr>
        <w:t>Client Authentication Agent Actor support for CCOW User Subject</w:t>
      </w:r>
      <w:bookmarkEnd w:id="560"/>
      <w:bookmarkEnd w:id="561"/>
    </w:p>
    <w:p w14:paraId="14F65527" w14:textId="77777777" w:rsidR="00BD6B97" w:rsidRPr="007A7659" w:rsidRDefault="00BD6B97" w:rsidP="007E3B51">
      <w:pPr>
        <w:pStyle w:val="BodyText"/>
      </w:pPr>
      <w:r w:rsidRPr="007A7659">
        <w:t>The Client Authentication Agent supports synchronization around the CCOW user subject. A Client Authentication Agent performing a Change Context Transaction shall set the User.Id.Logon.</w:t>
      </w:r>
      <w:r w:rsidRPr="007A7659">
        <w:rPr>
          <w:i/>
          <w:iCs/>
        </w:rPr>
        <w:t>Suffix</w:t>
      </w:r>
      <w:r w:rsidRPr="007A7659">
        <w:t xml:space="preserve"> identifier item, where the </w:t>
      </w:r>
      <w:r w:rsidRPr="007A7659">
        <w:rPr>
          <w:i/>
          <w:iCs/>
        </w:rPr>
        <w:t>Suffix</w:t>
      </w:r>
      <w:r w:rsidRPr="007A7659">
        <w:t xml:space="preserve"> is assigned as Kerberos. This would make the item name to be used by the Client Authentication Agent User.Id.Logon.Kerberos. The value of User.Id.Kerberos shall be the username@realm.</w:t>
      </w:r>
    </w:p>
    <w:p w14:paraId="492D81EC" w14:textId="77777777" w:rsidR="00BD6B97" w:rsidRPr="007A7659" w:rsidRDefault="00BD6B97">
      <w:r w:rsidRPr="007A7659">
        <w:t xml:space="preserve">The Client Authentication Agent shall use the SetItemValues associated with SecureContextData interface as defined in Section 17.3.13.3 of the </w:t>
      </w:r>
      <w:r w:rsidRPr="007A7659">
        <w:rPr>
          <w:i/>
          <w:iCs/>
        </w:rPr>
        <w:t>HL7 Context Management “CCOW” Standard: Technology and Subject-Independent Architecture</w:t>
      </w:r>
      <w:r w:rsidRPr="007A7659">
        <w:t xml:space="preserve"> document.</w:t>
      </w:r>
    </w:p>
    <w:p w14:paraId="71DE22E2" w14:textId="77777777" w:rsidR="00BD6B97" w:rsidRPr="007A7659" w:rsidRDefault="00BD6B97">
      <w:pPr>
        <w:pStyle w:val="Heading5"/>
        <w:numPr>
          <w:ilvl w:val="4"/>
          <w:numId w:val="19"/>
        </w:numPr>
        <w:tabs>
          <w:tab w:val="left" w:pos="1008"/>
        </w:tabs>
        <w:rPr>
          <w:noProof w:val="0"/>
        </w:rPr>
      </w:pPr>
      <w:bookmarkStart w:id="562" w:name="_Toc173916169"/>
      <w:bookmarkStart w:id="563" w:name="_Toc174248690"/>
      <w:r w:rsidRPr="007A7659">
        <w:rPr>
          <w:noProof w:val="0"/>
        </w:rPr>
        <w:t>Expected Actions</w:t>
      </w:r>
      <w:bookmarkEnd w:id="562"/>
      <w:bookmarkEnd w:id="563"/>
    </w:p>
    <w:p w14:paraId="71ED245F" w14:textId="77777777" w:rsidR="00BD6B97" w:rsidRPr="007A7659" w:rsidRDefault="00BD6B97">
      <w:r w:rsidRPr="007A7659">
        <w:t xml:space="preserve">The Context Manager returns an acknowledgement of the changed data. IHE specifies no restrictions or extensions to the CCOW definition of the SetItemValues method. Refer to the </w:t>
      </w:r>
      <w:r w:rsidRPr="007A7659">
        <w:rPr>
          <w:i/>
          <w:iCs/>
        </w:rPr>
        <w:t>HL7 Context Management “CCOW” Standard: Technology and Subject-Independent Architecture</w:t>
      </w:r>
      <w:r w:rsidRPr="007A7659">
        <w:t xml:space="preserve"> document, Section 17.3.4.4, for a more detailed description of the response issued by the Context Manager to the Patient Context Participant Actor. Refer to the </w:t>
      </w:r>
      <w:r w:rsidRPr="007A7659">
        <w:rPr>
          <w:i/>
          <w:iCs/>
        </w:rPr>
        <w:t>HL7 Context Management “CCOW” Standard: Technology and Subject-Independent Architecture</w:t>
      </w:r>
      <w:r w:rsidRPr="007A7659">
        <w:t xml:space="preserve"> document, Section 17.3.13.3, for a more detailed description of the response issued by the Context Manager to the Client Authentication Agent Actor.</w:t>
      </w:r>
    </w:p>
    <w:p w14:paraId="31993C7C" w14:textId="77777777" w:rsidR="00BD6B97" w:rsidRPr="007A7659" w:rsidRDefault="00BD6B97">
      <w:pPr>
        <w:pStyle w:val="Heading4"/>
        <w:numPr>
          <w:ilvl w:val="3"/>
          <w:numId w:val="19"/>
        </w:numPr>
        <w:tabs>
          <w:tab w:val="clear" w:pos="2160"/>
          <w:tab w:val="clear" w:pos="2880"/>
          <w:tab w:val="left" w:pos="864"/>
        </w:tabs>
        <w:rPr>
          <w:noProof w:val="0"/>
        </w:rPr>
      </w:pPr>
      <w:bookmarkStart w:id="564" w:name="_Toc173916170"/>
      <w:bookmarkStart w:id="565" w:name="_Toc174248691"/>
      <w:r w:rsidRPr="007A7659">
        <w:rPr>
          <w:noProof w:val="0"/>
        </w:rPr>
        <w:t>Context Change – EndContextChanges</w:t>
      </w:r>
      <w:bookmarkEnd w:id="564"/>
      <w:bookmarkEnd w:id="565"/>
    </w:p>
    <w:p w14:paraId="5EB23125" w14:textId="77777777" w:rsidR="00BD6B97" w:rsidRPr="007A7659" w:rsidRDefault="00BD6B97">
      <w:pPr>
        <w:pStyle w:val="Heading5"/>
        <w:numPr>
          <w:ilvl w:val="4"/>
          <w:numId w:val="19"/>
        </w:numPr>
        <w:tabs>
          <w:tab w:val="left" w:pos="1008"/>
        </w:tabs>
        <w:rPr>
          <w:noProof w:val="0"/>
        </w:rPr>
      </w:pPr>
      <w:bookmarkStart w:id="566" w:name="_Toc173916171"/>
      <w:bookmarkStart w:id="567" w:name="_Toc174248692"/>
      <w:r w:rsidRPr="007A7659">
        <w:rPr>
          <w:noProof w:val="0"/>
        </w:rPr>
        <w:t>Trigger Events</w:t>
      </w:r>
      <w:bookmarkEnd w:id="566"/>
      <w:bookmarkEnd w:id="567"/>
    </w:p>
    <w:p w14:paraId="751438F2" w14:textId="77777777" w:rsidR="00BD6B97" w:rsidRPr="007A7659" w:rsidRDefault="00BD6B97">
      <w:r w:rsidRPr="007A7659">
        <w:t>The EndContextChanges method is triggered by the completion of the SetItemValues method.</w:t>
      </w:r>
    </w:p>
    <w:p w14:paraId="23D99A52" w14:textId="77777777" w:rsidR="00BD6B97" w:rsidRPr="007A7659" w:rsidRDefault="00BD6B97">
      <w:pPr>
        <w:pStyle w:val="Heading5"/>
        <w:numPr>
          <w:ilvl w:val="4"/>
          <w:numId w:val="19"/>
        </w:numPr>
        <w:tabs>
          <w:tab w:val="left" w:pos="1008"/>
        </w:tabs>
        <w:rPr>
          <w:noProof w:val="0"/>
        </w:rPr>
      </w:pPr>
      <w:bookmarkStart w:id="568" w:name="_Toc173916172"/>
      <w:bookmarkStart w:id="569" w:name="_Toc174248693"/>
      <w:r w:rsidRPr="007A7659">
        <w:rPr>
          <w:noProof w:val="0"/>
        </w:rPr>
        <w:lastRenderedPageBreak/>
        <w:t>Message Semantics</w:t>
      </w:r>
      <w:bookmarkEnd w:id="568"/>
      <w:bookmarkEnd w:id="569"/>
    </w:p>
    <w:p w14:paraId="6E01FFBF" w14:textId="77777777" w:rsidR="00BD6B97" w:rsidRPr="007A7659" w:rsidRDefault="00BD6B97">
      <w:r w:rsidRPr="007A7659">
        <w:t xml:space="preserve">The Patient Context Participant and Client Authentication Agent Actors issue an EndContextChanges method of the ContextManager interface to the Context Manager Actor. Refer to the </w:t>
      </w:r>
      <w:r w:rsidRPr="007A7659">
        <w:rPr>
          <w:i/>
          <w:iCs/>
        </w:rPr>
        <w:t>HL7 Context Management “CCOW” Standard: Technology and Subject-Independent Architecture</w:t>
      </w:r>
      <w:r w:rsidRPr="007A7659">
        <w:t xml:space="preserve"> document, Section 17.3.6.6, for a description of the parameters associated with this method. IHE specifies no restrictions or extensions to the CCOW definition of the EndContextChanges method. </w:t>
      </w:r>
    </w:p>
    <w:p w14:paraId="5DBD38EC" w14:textId="77777777" w:rsidR="00BD6B97" w:rsidRPr="007A7659" w:rsidRDefault="00BD6B97">
      <w:pPr>
        <w:pStyle w:val="Heading5"/>
        <w:numPr>
          <w:ilvl w:val="4"/>
          <w:numId w:val="19"/>
        </w:numPr>
        <w:tabs>
          <w:tab w:val="left" w:pos="1008"/>
        </w:tabs>
        <w:rPr>
          <w:noProof w:val="0"/>
        </w:rPr>
      </w:pPr>
      <w:bookmarkStart w:id="570" w:name="_Toc173916173"/>
      <w:bookmarkStart w:id="571" w:name="_Toc174248694"/>
      <w:r w:rsidRPr="007A7659">
        <w:rPr>
          <w:noProof w:val="0"/>
        </w:rPr>
        <w:t>Expected Actions</w:t>
      </w:r>
      <w:bookmarkEnd w:id="570"/>
      <w:bookmarkEnd w:id="571"/>
    </w:p>
    <w:p w14:paraId="3F3D9D5C" w14:textId="77777777" w:rsidR="00BD6B97" w:rsidRPr="007A7659" w:rsidRDefault="00BD6B97">
      <w:r w:rsidRPr="007A7659">
        <w:t xml:space="preserve">The EndContextChanges method triggers the ContextChangesPending method as defined in </w:t>
      </w:r>
      <w:r w:rsidR="00211645" w:rsidRPr="007A7659">
        <w:t>Section</w:t>
      </w:r>
      <w:r w:rsidRPr="007A7659">
        <w:t xml:space="preserve"> 3.13.4.1. The Context Manager returns the results of the context survey to the instigating Patient Context Participant or Client Authentication Agent Actor. </w:t>
      </w:r>
    </w:p>
    <w:p w14:paraId="39CAB447" w14:textId="77777777" w:rsidR="00BD6B97" w:rsidRPr="007A7659" w:rsidRDefault="00BD6B97">
      <w:r w:rsidRPr="007A7659">
        <w:t>If the instigating Patient Context Participant or Client Authentication Agent receives a unanimous acceptance in the survey results, then it triggers an accept in the PublishChangesDecision method.</w:t>
      </w:r>
    </w:p>
    <w:p w14:paraId="3072EA2D" w14:textId="77777777" w:rsidR="00BD6B97" w:rsidRPr="007A7659" w:rsidRDefault="00BD6B97">
      <w:r w:rsidRPr="007A7659">
        <w:t xml:space="preserve">If the instigating Patient Context Participant or Client Authentication Agent receives one or more Conditional Accept responses in the survey results, then the application containing the </w:t>
      </w:r>
      <w:r w:rsidR="009051E2" w:rsidRPr="007A7659">
        <w:t>a</w:t>
      </w:r>
      <w:r w:rsidRPr="007A7659">
        <w:t>ctor must ask the user to continue, suspend context participation, or cancel the pending context change transaction. The user’s decision to continue will result in the context change being accepted. The user’s decision to suspend context participation will cancel the change transaction and allow the user to temporarily use the application without affecting the current context session. The user’s decision to cancel will cancel the pending context change transaction. At this point the Patient Context Participant or Client Authentication Agent triggers the PublishChangesDecision with the user’s response.</w:t>
      </w:r>
    </w:p>
    <w:p w14:paraId="438E86C8" w14:textId="77777777" w:rsidR="00BD6B97" w:rsidRPr="007A7659" w:rsidRDefault="00BD6B97">
      <w:r w:rsidRPr="007A7659">
        <w:t>In the event a participant application does not respond to the survey, after a configurable period of time the Context Manager will deem the application as “busy”. If the instigating participant application receives one or more busy responses, it shall only present the suspend or cancel choices. This prevents an application from inadvertently becoming out of synch with the context, unbeknownst to the user.</w:t>
      </w:r>
    </w:p>
    <w:p w14:paraId="4DD5769B"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17.3.6.6, for a more detailed description of the response issued by the Context Manager and actions required by the Patient Context Participant and or Client Authentication Agent Actors. IHE specifies no restrictions or extensions to the CCOW definition of the EndContextChanges method. </w:t>
      </w:r>
    </w:p>
    <w:p w14:paraId="1133EAE2" w14:textId="77777777" w:rsidR="00BD6B97" w:rsidRPr="007A7659" w:rsidRDefault="00BD6B97">
      <w:pPr>
        <w:pStyle w:val="Heading4"/>
        <w:numPr>
          <w:ilvl w:val="3"/>
          <w:numId w:val="19"/>
        </w:numPr>
        <w:tabs>
          <w:tab w:val="clear" w:pos="2160"/>
          <w:tab w:val="clear" w:pos="2880"/>
          <w:tab w:val="left" w:pos="864"/>
        </w:tabs>
        <w:rPr>
          <w:noProof w:val="0"/>
        </w:rPr>
      </w:pPr>
      <w:bookmarkStart w:id="572" w:name="_Toc173916174"/>
      <w:bookmarkStart w:id="573" w:name="_Toc174248695"/>
      <w:r w:rsidRPr="007A7659">
        <w:rPr>
          <w:noProof w:val="0"/>
        </w:rPr>
        <w:t>Context Change – PublishChangesDecision</w:t>
      </w:r>
      <w:bookmarkEnd w:id="572"/>
      <w:bookmarkEnd w:id="573"/>
    </w:p>
    <w:p w14:paraId="0FC69A06" w14:textId="77777777" w:rsidR="00BD6B97" w:rsidRPr="007A7659" w:rsidRDefault="00BD6B97">
      <w:pPr>
        <w:pStyle w:val="Heading5"/>
        <w:numPr>
          <w:ilvl w:val="4"/>
          <w:numId w:val="19"/>
        </w:numPr>
        <w:tabs>
          <w:tab w:val="left" w:pos="1008"/>
        </w:tabs>
        <w:rPr>
          <w:noProof w:val="0"/>
        </w:rPr>
      </w:pPr>
      <w:bookmarkStart w:id="574" w:name="_Toc173916175"/>
      <w:bookmarkStart w:id="575" w:name="_Toc174248696"/>
      <w:r w:rsidRPr="007A7659">
        <w:rPr>
          <w:noProof w:val="0"/>
        </w:rPr>
        <w:t>Trigger Events</w:t>
      </w:r>
      <w:bookmarkEnd w:id="574"/>
      <w:bookmarkEnd w:id="575"/>
    </w:p>
    <w:p w14:paraId="510F9B51" w14:textId="77777777" w:rsidR="00BD6B97" w:rsidRPr="007A7659" w:rsidRDefault="00BD6B97">
      <w:r w:rsidRPr="007A7659">
        <w:t>The PublishChangesDecision method is triggered by the return of EndContextChanges method.</w:t>
      </w:r>
    </w:p>
    <w:p w14:paraId="5EC642AC" w14:textId="77777777" w:rsidR="00BD6B97" w:rsidRPr="007A7659" w:rsidRDefault="00BD6B97">
      <w:pPr>
        <w:pStyle w:val="Heading5"/>
        <w:numPr>
          <w:ilvl w:val="4"/>
          <w:numId w:val="19"/>
        </w:numPr>
        <w:tabs>
          <w:tab w:val="left" w:pos="1008"/>
        </w:tabs>
        <w:rPr>
          <w:noProof w:val="0"/>
        </w:rPr>
      </w:pPr>
      <w:bookmarkStart w:id="576" w:name="_Toc173916176"/>
      <w:bookmarkStart w:id="577" w:name="_Toc174248697"/>
      <w:r w:rsidRPr="007A7659">
        <w:rPr>
          <w:noProof w:val="0"/>
        </w:rPr>
        <w:lastRenderedPageBreak/>
        <w:t>Message Semantics</w:t>
      </w:r>
      <w:bookmarkEnd w:id="576"/>
      <w:bookmarkEnd w:id="577"/>
    </w:p>
    <w:p w14:paraId="76F8AEED" w14:textId="77777777" w:rsidR="00BD6B97" w:rsidRPr="007A7659" w:rsidRDefault="00BD6B97">
      <w:r w:rsidRPr="007A7659">
        <w:t xml:space="preserve">The Patient Context Participant and Client Authentication Agent Actors shall issue either an accept or cancel via the PublishChangesDecision method of the ContextManager interface to the Context Manager Actor. Refer to the </w:t>
      </w:r>
      <w:r w:rsidRPr="007A7659">
        <w:rPr>
          <w:i/>
          <w:iCs/>
        </w:rPr>
        <w:t>HL7 Context Management “CCOW” Standard: Technology and Subject-Independent Architecture</w:t>
      </w:r>
      <w:r w:rsidRPr="007A7659">
        <w:t xml:space="preserve"> document, Section 17.3.6.8, for a more detailed description of the parameters associated with this method. IHE specifies no restrictions or extensions to the CCOW definition of the PublishChangesDecision method. </w:t>
      </w:r>
    </w:p>
    <w:p w14:paraId="3D5BB043" w14:textId="77777777" w:rsidR="00BD6B97" w:rsidRPr="007A7659" w:rsidRDefault="00BD6B97">
      <w:pPr>
        <w:pStyle w:val="Heading5"/>
        <w:numPr>
          <w:ilvl w:val="4"/>
          <w:numId w:val="19"/>
        </w:numPr>
        <w:tabs>
          <w:tab w:val="left" w:pos="1008"/>
        </w:tabs>
        <w:rPr>
          <w:noProof w:val="0"/>
        </w:rPr>
      </w:pPr>
      <w:bookmarkStart w:id="578" w:name="_Toc173916177"/>
      <w:bookmarkStart w:id="579" w:name="_Toc174248698"/>
      <w:r w:rsidRPr="007A7659">
        <w:rPr>
          <w:noProof w:val="0"/>
        </w:rPr>
        <w:t>Expected Actions</w:t>
      </w:r>
      <w:bookmarkEnd w:id="578"/>
      <w:bookmarkEnd w:id="579"/>
    </w:p>
    <w:p w14:paraId="0185BF0E" w14:textId="77777777" w:rsidR="00BD6B97" w:rsidRPr="007A7659" w:rsidRDefault="00BD6B97" w:rsidP="00493145">
      <w:pPr>
        <w:pStyle w:val="BodyText"/>
      </w:pPr>
      <w:r w:rsidRPr="007A7659">
        <w:t xml:space="preserve">When the PublishChangesDecision method is received by the Context Manager it triggers the ContextChangesAccepted or ContextChangesCancelled method as defined in </w:t>
      </w:r>
      <w:r w:rsidR="00211645" w:rsidRPr="007A7659">
        <w:t xml:space="preserve">Section </w:t>
      </w:r>
      <w:r w:rsidRPr="007A7659">
        <w:t xml:space="preserve">3.13.4.2 or </w:t>
      </w:r>
      <w:r w:rsidR="00211645" w:rsidRPr="007A7659">
        <w:t>Section</w:t>
      </w:r>
      <w:r w:rsidRPr="007A7659">
        <w:t xml:space="preserve"> 3.13.4.3 respectively. IHE specifies no restrictions or extensions to the CCOW definition of the PublishChangesDecision method. Refer to the </w:t>
      </w:r>
      <w:r w:rsidRPr="007A7659">
        <w:rPr>
          <w:i/>
          <w:iCs/>
        </w:rPr>
        <w:t>HL7 Context Management “CCOW” Standard: Technology and Subject-Independent Architecture</w:t>
      </w:r>
      <w:r w:rsidRPr="007A7659">
        <w:t xml:space="preserve"> document, Section 17.3.6.8, for a description of the response issued by the Context Manager Actor.</w:t>
      </w:r>
      <w:bookmarkStart w:id="580" w:name="_Toc173916178"/>
      <w:bookmarkStart w:id="581" w:name="_Toc174248699"/>
      <w:bookmarkStart w:id="582" w:name="_Toc210805533"/>
      <w:bookmarkStart w:id="583" w:name="_Toc214434006"/>
      <w:bookmarkStart w:id="584" w:name="_Toc214436927"/>
      <w:bookmarkStart w:id="585" w:name="_Toc214437372"/>
      <w:bookmarkStart w:id="586" w:name="_Toc214437688"/>
      <w:bookmarkStart w:id="587" w:name="_Toc214457164"/>
      <w:bookmarkStart w:id="588" w:name="_Toc214461277"/>
      <w:bookmarkStart w:id="589" w:name="_Toc214462898"/>
    </w:p>
    <w:p w14:paraId="02FF1EDB" w14:textId="77777777" w:rsidR="00BD6B97" w:rsidRPr="007A7659" w:rsidRDefault="00BD6B97" w:rsidP="00493145">
      <w:pPr>
        <w:pStyle w:val="Heading2"/>
        <w:numPr>
          <w:ilvl w:val="1"/>
          <w:numId w:val="19"/>
        </w:numPr>
        <w:rPr>
          <w:noProof w:val="0"/>
        </w:rPr>
      </w:pPr>
      <w:bookmarkStart w:id="590" w:name="_Toc518548629"/>
      <w:r w:rsidRPr="007A7659">
        <w:rPr>
          <w:noProof w:val="0"/>
        </w:rPr>
        <w:t>Leave Context</w:t>
      </w:r>
      <w:bookmarkEnd w:id="580"/>
      <w:bookmarkEnd w:id="581"/>
      <w:bookmarkEnd w:id="582"/>
      <w:bookmarkEnd w:id="583"/>
      <w:bookmarkEnd w:id="584"/>
      <w:bookmarkEnd w:id="585"/>
      <w:bookmarkEnd w:id="586"/>
      <w:bookmarkEnd w:id="587"/>
      <w:bookmarkEnd w:id="588"/>
      <w:bookmarkEnd w:id="589"/>
      <w:r w:rsidR="00332C0F" w:rsidRPr="007A7659">
        <w:rPr>
          <w:noProof w:val="0"/>
        </w:rPr>
        <w:t xml:space="preserve"> [ITI-7]</w:t>
      </w:r>
      <w:bookmarkEnd w:id="590"/>
    </w:p>
    <w:p w14:paraId="104F75D4" w14:textId="5D62A1F2" w:rsidR="00BD6B97" w:rsidRPr="007A7659" w:rsidRDefault="00BD6B97">
      <w:r w:rsidRPr="007A7659">
        <w:t xml:space="preserve">This section corresponds to </w:t>
      </w:r>
      <w:r w:rsidR="000C66A7">
        <w:t>t</w:t>
      </w:r>
      <w:r w:rsidRPr="007A7659">
        <w:t xml:space="preserve">ransaction </w:t>
      </w:r>
      <w:r w:rsidR="000C66A7">
        <w:t>[</w:t>
      </w:r>
      <w:r w:rsidRPr="007A7659">
        <w:t>ITI-7</w:t>
      </w:r>
      <w:r w:rsidR="000C66A7">
        <w:t>]</w:t>
      </w:r>
      <w:r w:rsidRPr="007A7659">
        <w:t xml:space="preserve"> of the IHE IT Infrastructure Technical Framework. Transaction </w:t>
      </w:r>
      <w:r w:rsidR="000C66A7">
        <w:t>[</w:t>
      </w:r>
      <w:r w:rsidRPr="007A7659">
        <w:t>ITI-7</w:t>
      </w:r>
      <w:r w:rsidR="000C66A7">
        <w:t>]</w:t>
      </w:r>
      <w:r w:rsidRPr="007A7659">
        <w:t xml:space="preserve"> is used by the Patient Context Participant, User Context Participant, Client Authentication Agent, and Context Manager Actors.</w:t>
      </w:r>
    </w:p>
    <w:p w14:paraId="536802D1" w14:textId="77777777" w:rsidR="00BD6B97" w:rsidRPr="007A7659" w:rsidRDefault="00BD6B97">
      <w:pPr>
        <w:pStyle w:val="Heading3"/>
        <w:numPr>
          <w:ilvl w:val="2"/>
          <w:numId w:val="19"/>
        </w:numPr>
        <w:tabs>
          <w:tab w:val="clear" w:pos="2160"/>
        </w:tabs>
        <w:rPr>
          <w:noProof w:val="0"/>
        </w:rPr>
      </w:pPr>
      <w:bookmarkStart w:id="591" w:name="_Toc173916179"/>
      <w:bookmarkStart w:id="592" w:name="_Toc174248700"/>
      <w:bookmarkStart w:id="593" w:name="_Toc518548630"/>
      <w:r w:rsidRPr="007A7659">
        <w:rPr>
          <w:noProof w:val="0"/>
        </w:rPr>
        <w:t>Scope</w:t>
      </w:r>
      <w:bookmarkEnd w:id="591"/>
      <w:bookmarkEnd w:id="592"/>
      <w:bookmarkEnd w:id="593"/>
    </w:p>
    <w:p w14:paraId="5840F157" w14:textId="77777777" w:rsidR="00BD6B97" w:rsidRPr="007A7659" w:rsidRDefault="00BD6B97">
      <w:r w:rsidRPr="007A7659">
        <w:t xml:space="preserve">This transaction allows for an application supporting the Patient Context Participant, User Context Participant, or Client Authentication Agent to terminate participation in a context management session in which it is participating. </w:t>
      </w:r>
    </w:p>
    <w:p w14:paraId="4E777DDB" w14:textId="77777777" w:rsidR="00BD6B97" w:rsidRPr="007A7659" w:rsidRDefault="00BD6B97">
      <w:r w:rsidRPr="007A7659">
        <w:t xml:space="preserve">A Context Participant notifies the Context Manager that is leaving the common context. The semantics of the methods used are defined in the documents </w:t>
      </w:r>
      <w:r w:rsidRPr="007A7659">
        <w:rPr>
          <w:i/>
          <w:iCs/>
        </w:rPr>
        <w:t>HL7 Context Management “CCOW” Standard: Component Technology Mapping: ActiveX</w:t>
      </w:r>
      <w:r w:rsidRPr="007A7659">
        <w:t xml:space="preserve"> or </w:t>
      </w:r>
      <w:r w:rsidRPr="007A7659">
        <w:rPr>
          <w:i/>
          <w:iCs/>
        </w:rPr>
        <w:t>HL7 Context Management “CCOW” Standard: Component Technology Mapping: Web</w:t>
      </w:r>
      <w:r w:rsidRPr="007A7659">
        <w:t>. The Context Participant can choose the technology implementation it wishes to implement. The Context Manager must support both technology implementations in order to accommodate whichever implementation a joining participant ends up choosing.</w:t>
      </w:r>
    </w:p>
    <w:p w14:paraId="59241FEF" w14:textId="77777777" w:rsidR="00BD6B97" w:rsidRPr="007A7659" w:rsidRDefault="00BD6B97">
      <w:pPr>
        <w:pStyle w:val="Heading3"/>
        <w:numPr>
          <w:ilvl w:val="2"/>
          <w:numId w:val="19"/>
        </w:numPr>
        <w:tabs>
          <w:tab w:val="clear" w:pos="2160"/>
        </w:tabs>
        <w:rPr>
          <w:noProof w:val="0"/>
        </w:rPr>
      </w:pPr>
      <w:bookmarkStart w:id="594" w:name="_Toc173916180"/>
      <w:bookmarkStart w:id="595" w:name="_Toc174248701"/>
      <w:bookmarkStart w:id="596" w:name="_Toc518548631"/>
      <w:r w:rsidRPr="007A7659">
        <w:rPr>
          <w:noProof w:val="0"/>
        </w:rPr>
        <w:t>Use Case Roles</w:t>
      </w:r>
      <w:bookmarkEnd w:id="594"/>
      <w:bookmarkEnd w:id="595"/>
      <w:bookmarkEnd w:id="596"/>
    </w:p>
    <w:p w14:paraId="59EA0ACF" w14:textId="77777777" w:rsidR="00E23960" w:rsidRPr="007A7659" w:rsidRDefault="00E23960" w:rsidP="00AE5ED3">
      <w:pPr>
        <w:pStyle w:val="BodyText"/>
      </w:pPr>
    </w:p>
    <w:bookmarkStart w:id="597" w:name="_1121538499"/>
    <w:bookmarkStart w:id="598" w:name="_1121538508"/>
    <w:bookmarkStart w:id="599" w:name="_1121538551"/>
    <w:bookmarkStart w:id="600" w:name="_1121538595"/>
    <w:bookmarkStart w:id="601" w:name="_1121538599"/>
    <w:bookmarkEnd w:id="597"/>
    <w:bookmarkEnd w:id="598"/>
    <w:bookmarkEnd w:id="599"/>
    <w:bookmarkEnd w:id="600"/>
    <w:bookmarkEnd w:id="601"/>
    <w:p w14:paraId="02AD9220" w14:textId="77777777" w:rsidR="00BD6B97" w:rsidRPr="007A7659" w:rsidRDefault="00C42610" w:rsidP="001D3953">
      <w:pPr>
        <w:pStyle w:val="BodyText"/>
        <w:jc w:val="center"/>
        <w:rPr>
          <w:b/>
        </w:rPr>
      </w:pPr>
      <w:r w:rsidRPr="007A7659">
        <w:rPr>
          <w:noProof/>
        </w:rPr>
        <w:object w:dxaOrig="5685" w:dyaOrig="3315" w14:anchorId="7E1CD8C1">
          <v:shape id="_x0000_i1040" type="#_x0000_t75" alt="" style="width:4in;height:164.3pt;mso-width-percent:0;mso-height-percent:0;mso-width-percent:0;mso-height-percent:0" o:ole="" filled="t">
            <v:fill color2="black"/>
            <v:imagedata r:id="rId55" o:title=""/>
          </v:shape>
          <o:OLEObject Type="Embed" ProgID="Word.Picture.8" ShapeID="_x0000_i1040" DrawAspect="Content" ObjectID="_1496223541" r:id="rId56"/>
        </w:object>
      </w:r>
    </w:p>
    <w:p w14:paraId="57CB90D1" w14:textId="77777777" w:rsidR="00BD6B97" w:rsidRPr="007A7659" w:rsidRDefault="00BD6B97" w:rsidP="00AE5ED3">
      <w:pPr>
        <w:pStyle w:val="BodyText"/>
      </w:pPr>
    </w:p>
    <w:p w14:paraId="377F8ECD" w14:textId="77777777" w:rsidR="00BD6B97" w:rsidRPr="007A7659" w:rsidRDefault="00BD6B97" w:rsidP="001D3953">
      <w:pPr>
        <w:keepNext/>
      </w:pPr>
      <w:r w:rsidRPr="007A7659">
        <w:rPr>
          <w:b/>
        </w:rPr>
        <w:t>Actor:</w:t>
      </w:r>
      <w:r w:rsidRPr="007A7659">
        <w:t xml:space="preserve"> Patient Context Participant</w:t>
      </w:r>
    </w:p>
    <w:p w14:paraId="33961608"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FD7F64B" w14:textId="77777777" w:rsidR="00BD6B97" w:rsidRPr="007A7659" w:rsidRDefault="00BD6B97">
      <w:r w:rsidRPr="007A7659">
        <w:rPr>
          <w:b/>
        </w:rPr>
        <w:t>Actor:</w:t>
      </w:r>
      <w:r w:rsidRPr="007A7659">
        <w:t xml:space="preserve"> User Context Participant</w:t>
      </w:r>
    </w:p>
    <w:p w14:paraId="3B10565D"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7CCE13AF" w14:textId="77777777" w:rsidR="00BD6B97" w:rsidRPr="007A7659" w:rsidRDefault="00BD6B97">
      <w:r w:rsidRPr="007A7659">
        <w:rPr>
          <w:b/>
        </w:rPr>
        <w:t>Actor:</w:t>
      </w:r>
      <w:r w:rsidRPr="007A7659">
        <w:t xml:space="preserve"> Client Authentication Agent</w:t>
      </w:r>
    </w:p>
    <w:p w14:paraId="08D621FB"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9E241F9" w14:textId="77777777" w:rsidR="00BD6B97" w:rsidRPr="007A7659" w:rsidRDefault="00BD6B97">
      <w:r w:rsidRPr="007A7659">
        <w:rPr>
          <w:b/>
        </w:rPr>
        <w:t>Actor:</w:t>
      </w:r>
      <w:r w:rsidRPr="007A7659">
        <w:t xml:space="preserve"> Context Manager</w:t>
      </w:r>
    </w:p>
    <w:p w14:paraId="1809B23E" w14:textId="77777777" w:rsidR="00BD6B97" w:rsidRPr="007A7659" w:rsidRDefault="00BD6B97">
      <w:r w:rsidRPr="007A7659">
        <w:rPr>
          <w:b/>
        </w:rPr>
        <w:t xml:space="preserve">Role: </w:t>
      </w:r>
      <w:r w:rsidRPr="007A7659">
        <w:t>Responds to the request to leave the context session from the context participant.</w:t>
      </w:r>
    </w:p>
    <w:p w14:paraId="4707C49F" w14:textId="77777777" w:rsidR="00BD6B97" w:rsidRPr="007A7659" w:rsidRDefault="00BD6B97">
      <w:pPr>
        <w:pStyle w:val="Heading3"/>
        <w:numPr>
          <w:ilvl w:val="2"/>
          <w:numId w:val="19"/>
        </w:numPr>
        <w:tabs>
          <w:tab w:val="clear" w:pos="2160"/>
        </w:tabs>
        <w:rPr>
          <w:noProof w:val="0"/>
        </w:rPr>
      </w:pPr>
      <w:bookmarkStart w:id="602" w:name="_Toc173916181"/>
      <w:bookmarkStart w:id="603" w:name="_Toc174248702"/>
      <w:bookmarkStart w:id="604" w:name="_Toc518548632"/>
      <w:r w:rsidRPr="007A7659">
        <w:rPr>
          <w:noProof w:val="0"/>
        </w:rPr>
        <w:t>Referenced Standard</w:t>
      </w:r>
      <w:bookmarkEnd w:id="602"/>
      <w:bookmarkEnd w:id="603"/>
      <w:bookmarkEnd w:id="604"/>
    </w:p>
    <w:p w14:paraId="100EE846" w14:textId="77777777" w:rsidR="00BD6B97" w:rsidRPr="007A7659" w:rsidRDefault="00BD6B97">
      <w:r w:rsidRPr="007A7659">
        <w:t>HL7 Context Management “CCOW” Standard, Version 1.4:</w:t>
      </w:r>
    </w:p>
    <w:p w14:paraId="26F1771C" w14:textId="77777777" w:rsidR="00BD6B97" w:rsidRPr="007A7659" w:rsidRDefault="00BD6B97">
      <w:r w:rsidRPr="007A7659">
        <w:tab/>
        <w:t>Technology and Subject Independent Architecture</w:t>
      </w:r>
    </w:p>
    <w:p w14:paraId="1873310F" w14:textId="77777777" w:rsidR="00BD6B97" w:rsidRPr="007A7659" w:rsidRDefault="00BD6B97">
      <w:r w:rsidRPr="007A7659">
        <w:tab/>
        <w:t>Component Technology Mapping: ActiveX</w:t>
      </w:r>
    </w:p>
    <w:p w14:paraId="162DD5A8" w14:textId="77777777" w:rsidR="00BD6B97" w:rsidRPr="007A7659" w:rsidRDefault="00BD6B97">
      <w:r w:rsidRPr="007A7659">
        <w:tab/>
        <w:t>Component Technology Mapping: Web</w:t>
      </w:r>
    </w:p>
    <w:p w14:paraId="776A5343" w14:textId="77777777" w:rsidR="00BD6B97" w:rsidRPr="007A7659" w:rsidRDefault="00BD6B97">
      <w:pPr>
        <w:pStyle w:val="Heading3"/>
        <w:numPr>
          <w:ilvl w:val="2"/>
          <w:numId w:val="19"/>
        </w:numPr>
        <w:tabs>
          <w:tab w:val="clear" w:pos="2160"/>
        </w:tabs>
        <w:rPr>
          <w:noProof w:val="0"/>
        </w:rPr>
      </w:pPr>
      <w:bookmarkStart w:id="605" w:name="_Toc173916182"/>
      <w:bookmarkStart w:id="606" w:name="_Toc174248703"/>
      <w:bookmarkStart w:id="607" w:name="_Toc518548633"/>
      <w:r w:rsidRPr="007A7659">
        <w:rPr>
          <w:noProof w:val="0"/>
        </w:rPr>
        <w:lastRenderedPageBreak/>
        <w:t>Interaction Diagram</w:t>
      </w:r>
      <w:bookmarkEnd w:id="605"/>
      <w:bookmarkEnd w:id="606"/>
      <w:bookmarkEnd w:id="607"/>
    </w:p>
    <w:bookmarkStart w:id="608" w:name="_MON_1249330032"/>
    <w:bookmarkEnd w:id="608"/>
    <w:p w14:paraId="45092B40" w14:textId="77777777" w:rsidR="00BD6B97" w:rsidRPr="007A7659" w:rsidRDefault="00C42610" w:rsidP="001D3953">
      <w:pPr>
        <w:pStyle w:val="BodyText"/>
        <w:jc w:val="center"/>
      </w:pPr>
      <w:r w:rsidRPr="007A7659">
        <w:rPr>
          <w:noProof/>
        </w:rPr>
        <w:object w:dxaOrig="6885" w:dyaOrig="2925" w14:anchorId="33B46ECE">
          <v:shape id="_x0000_i1041" type="#_x0000_t75" alt="" style="width:345.25pt;height:2in;mso-width-percent:0;mso-height-percent:0;mso-width-percent:0;mso-height-percent:0" o:ole="" filled="t">
            <v:fill color2="black"/>
            <v:imagedata r:id="rId57" o:title=""/>
          </v:shape>
          <o:OLEObject Type="Embed" ProgID="Word.Picture.8" ShapeID="_x0000_i1041" DrawAspect="Content" ObjectID="_1496223542" r:id="rId58"/>
        </w:object>
      </w:r>
    </w:p>
    <w:p w14:paraId="0BCCFE1C" w14:textId="77777777" w:rsidR="00BD6B97" w:rsidRPr="007A7659" w:rsidRDefault="00BD6B97">
      <w:pPr>
        <w:pStyle w:val="FigureTitle"/>
      </w:pPr>
      <w:r w:rsidRPr="007A7659">
        <w:t>Figure 3.7-1: Leave Context Sequence</w:t>
      </w:r>
    </w:p>
    <w:p w14:paraId="523D3311" w14:textId="77777777" w:rsidR="00BD6B97" w:rsidRPr="007A7659" w:rsidRDefault="00BD6B97">
      <w:pPr>
        <w:pStyle w:val="Heading4"/>
        <w:numPr>
          <w:ilvl w:val="3"/>
          <w:numId w:val="19"/>
        </w:numPr>
        <w:tabs>
          <w:tab w:val="clear" w:pos="2160"/>
          <w:tab w:val="clear" w:pos="2880"/>
          <w:tab w:val="left" w:pos="864"/>
        </w:tabs>
        <w:rPr>
          <w:noProof w:val="0"/>
        </w:rPr>
      </w:pPr>
      <w:bookmarkStart w:id="609" w:name="_Toc173916183"/>
      <w:bookmarkStart w:id="610" w:name="_Toc174248704"/>
      <w:r w:rsidRPr="007A7659">
        <w:rPr>
          <w:noProof w:val="0"/>
        </w:rPr>
        <w:t>Leave Context – LeaveCommonContext Method</w:t>
      </w:r>
      <w:bookmarkEnd w:id="609"/>
      <w:bookmarkEnd w:id="610"/>
    </w:p>
    <w:p w14:paraId="10DCE42D" w14:textId="77777777" w:rsidR="00BD6B97" w:rsidRPr="007A7659" w:rsidRDefault="00BD6B97">
      <w:pPr>
        <w:pStyle w:val="Heading5"/>
        <w:numPr>
          <w:ilvl w:val="4"/>
          <w:numId w:val="19"/>
        </w:numPr>
        <w:tabs>
          <w:tab w:val="left" w:pos="1008"/>
        </w:tabs>
        <w:rPr>
          <w:noProof w:val="0"/>
        </w:rPr>
      </w:pPr>
      <w:bookmarkStart w:id="611" w:name="_Toc173916184"/>
      <w:bookmarkStart w:id="612" w:name="_Toc174248705"/>
      <w:r w:rsidRPr="007A7659">
        <w:rPr>
          <w:noProof w:val="0"/>
        </w:rPr>
        <w:t>Trigger Events</w:t>
      </w:r>
      <w:bookmarkEnd w:id="611"/>
      <w:bookmarkEnd w:id="612"/>
    </w:p>
    <w:p w14:paraId="052A5364" w14:textId="77777777" w:rsidR="00BD6B97" w:rsidRPr="007A7659" w:rsidRDefault="00BD6B97">
      <w:r w:rsidRPr="007A7659">
        <w:t>This transaction is triggered by the user closing an application that contains a Patient Context Participant Actor, a User Context Participant Actor, or Client Authentication Agent Actor.</w:t>
      </w:r>
    </w:p>
    <w:p w14:paraId="43CDC9EB" w14:textId="77777777" w:rsidR="00BD6B97" w:rsidRPr="007A7659" w:rsidRDefault="00BD6B97">
      <w:pPr>
        <w:pStyle w:val="Heading5"/>
        <w:numPr>
          <w:ilvl w:val="4"/>
          <w:numId w:val="19"/>
        </w:numPr>
        <w:tabs>
          <w:tab w:val="left" w:pos="1008"/>
        </w:tabs>
        <w:rPr>
          <w:noProof w:val="0"/>
        </w:rPr>
      </w:pPr>
      <w:bookmarkStart w:id="613" w:name="_Toc173916185"/>
      <w:bookmarkStart w:id="614" w:name="_Toc174248706"/>
      <w:r w:rsidRPr="007A7659">
        <w:rPr>
          <w:noProof w:val="0"/>
        </w:rPr>
        <w:t>Message Semantics</w:t>
      </w:r>
      <w:bookmarkEnd w:id="613"/>
      <w:bookmarkEnd w:id="614"/>
    </w:p>
    <w:p w14:paraId="48C804C0" w14:textId="77777777" w:rsidR="00BD6B97" w:rsidRPr="007A7659" w:rsidRDefault="00BD6B97">
      <w:r w:rsidRPr="007A7659">
        <w:t>LeaveContext is defined as a method on the ContextManager interface. It shall be invoked by a Context Participant to announce its departure from the secure context session. A Context Participant shall provide parameters for this method as specified in the CCOW Standard.</w:t>
      </w:r>
    </w:p>
    <w:p w14:paraId="3C6B256C"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17.3.6.4, for a description of the parameters associated with this method.</w:t>
      </w:r>
    </w:p>
    <w:p w14:paraId="75877ABF" w14:textId="77777777" w:rsidR="00BD6B97" w:rsidRPr="007A7659" w:rsidRDefault="00BD6B97">
      <w:pPr>
        <w:pStyle w:val="Heading5"/>
        <w:numPr>
          <w:ilvl w:val="4"/>
          <w:numId w:val="19"/>
        </w:numPr>
        <w:tabs>
          <w:tab w:val="left" w:pos="1008"/>
        </w:tabs>
        <w:rPr>
          <w:noProof w:val="0"/>
        </w:rPr>
      </w:pPr>
      <w:bookmarkStart w:id="615" w:name="_Toc173916186"/>
      <w:bookmarkStart w:id="616" w:name="_Toc174248707"/>
      <w:r w:rsidRPr="007A7659">
        <w:rPr>
          <w:noProof w:val="0"/>
        </w:rPr>
        <w:t>Expected Actions</w:t>
      </w:r>
      <w:bookmarkEnd w:id="615"/>
      <w:bookmarkEnd w:id="616"/>
    </w:p>
    <w:p w14:paraId="697CDB68" w14:textId="77777777" w:rsidR="00BD6B97" w:rsidRPr="007A7659" w:rsidRDefault="00BD6B97">
      <w:r w:rsidRPr="007A7659">
        <w:t xml:space="preserve">The Context Manager acknowledges the receipt of the notification. Refer to the </w:t>
      </w:r>
      <w:r w:rsidRPr="007A7659">
        <w:rPr>
          <w:i/>
          <w:iCs/>
        </w:rPr>
        <w:t>HL7 Context Management “CCOW” Standard: Technology and Subject-Independent Architecture</w:t>
      </w:r>
      <w:r w:rsidRPr="007A7659">
        <w:t xml:space="preserve"> document, Section 17.3.6.4, for a description of the response issued by the Context Manager Actor.</w:t>
      </w:r>
    </w:p>
    <w:p w14:paraId="75FA25E1" w14:textId="77777777" w:rsidR="00BD6B97" w:rsidRPr="007A7659" w:rsidRDefault="00BD6B97">
      <w:r w:rsidRPr="007A7659">
        <w:t>The context participant is expected to dispose of all context manager interface references upon receipt of the message reply. No further context change transactions will be processed by the Context Manager for this context participant.</w:t>
      </w:r>
    </w:p>
    <w:p w14:paraId="188C27AB" w14:textId="77777777" w:rsidR="00BD6B97" w:rsidRPr="007A7659" w:rsidRDefault="00BD6B97">
      <w:pPr>
        <w:pStyle w:val="Heading2"/>
        <w:numPr>
          <w:ilvl w:val="1"/>
          <w:numId w:val="19"/>
        </w:numPr>
        <w:tabs>
          <w:tab w:val="left" w:pos="576"/>
        </w:tabs>
        <w:rPr>
          <w:noProof w:val="0"/>
        </w:rPr>
      </w:pPr>
      <w:bookmarkStart w:id="617" w:name="_Toc173916187"/>
      <w:bookmarkStart w:id="618" w:name="_Toc174248708"/>
      <w:bookmarkStart w:id="619" w:name="_Toc210805534"/>
      <w:bookmarkStart w:id="620" w:name="_Toc214434007"/>
      <w:bookmarkStart w:id="621" w:name="_Toc214436928"/>
      <w:bookmarkStart w:id="622" w:name="_Toc214437373"/>
      <w:bookmarkStart w:id="623" w:name="_Toc214437689"/>
      <w:bookmarkStart w:id="624" w:name="_Toc214457165"/>
      <w:bookmarkStart w:id="625" w:name="_Toc214461278"/>
      <w:bookmarkStart w:id="626" w:name="_Toc214462899"/>
      <w:bookmarkStart w:id="627" w:name="_Toc518548634"/>
      <w:r w:rsidRPr="007A7659">
        <w:rPr>
          <w:noProof w:val="0"/>
        </w:rPr>
        <w:t>Patient Identity Feed</w:t>
      </w:r>
      <w:bookmarkEnd w:id="617"/>
      <w:bookmarkEnd w:id="618"/>
      <w:bookmarkEnd w:id="619"/>
      <w:bookmarkEnd w:id="620"/>
      <w:bookmarkEnd w:id="621"/>
      <w:bookmarkEnd w:id="622"/>
      <w:bookmarkEnd w:id="623"/>
      <w:bookmarkEnd w:id="624"/>
      <w:bookmarkEnd w:id="625"/>
      <w:bookmarkEnd w:id="626"/>
      <w:r w:rsidR="00332C0F" w:rsidRPr="007A7659">
        <w:rPr>
          <w:noProof w:val="0"/>
        </w:rPr>
        <w:t xml:space="preserve"> [ITI-8]</w:t>
      </w:r>
      <w:bookmarkEnd w:id="627"/>
    </w:p>
    <w:p w14:paraId="53DA9992" w14:textId="2BEB9C1A" w:rsidR="00BD6B97" w:rsidRPr="007A7659" w:rsidRDefault="00BD6B97">
      <w:r w:rsidRPr="007A7659">
        <w:t xml:space="preserve">This section corresponds to </w:t>
      </w:r>
      <w:r w:rsidR="000C66A7">
        <w:t>t</w:t>
      </w:r>
      <w:r w:rsidRPr="007A7659">
        <w:t xml:space="preserve">ransaction </w:t>
      </w:r>
      <w:r w:rsidR="000C66A7">
        <w:t>[</w:t>
      </w:r>
      <w:r w:rsidRPr="007A7659">
        <w:t>ITI-8</w:t>
      </w:r>
      <w:r w:rsidR="000C66A7">
        <w:t>]</w:t>
      </w:r>
      <w:r w:rsidRPr="007A7659">
        <w:t xml:space="preserve"> of the IHE IT Infrastructure Technical Framework. Transaction </w:t>
      </w:r>
      <w:r w:rsidR="000C66A7">
        <w:t>[</w:t>
      </w:r>
      <w:r w:rsidRPr="007A7659">
        <w:t>ITI-8</w:t>
      </w:r>
      <w:r w:rsidR="000C66A7">
        <w:t>]</w:t>
      </w:r>
      <w:r w:rsidRPr="007A7659">
        <w:t xml:space="preserve"> is used by the Patient Identity Source, Patient Identifier Cross-reference Manager and Document Registry </w:t>
      </w:r>
      <w:r w:rsidR="00B4249B" w:rsidRPr="007A7659">
        <w:t>Actors</w:t>
      </w:r>
      <w:r w:rsidRPr="007A7659">
        <w:t>.</w:t>
      </w:r>
    </w:p>
    <w:p w14:paraId="044256B3" w14:textId="77777777" w:rsidR="00BD6B97" w:rsidRPr="007A7659" w:rsidRDefault="00BD6B97">
      <w:pPr>
        <w:pStyle w:val="Heading3"/>
        <w:numPr>
          <w:ilvl w:val="2"/>
          <w:numId w:val="19"/>
        </w:numPr>
        <w:tabs>
          <w:tab w:val="clear" w:pos="2160"/>
        </w:tabs>
        <w:rPr>
          <w:noProof w:val="0"/>
        </w:rPr>
      </w:pPr>
      <w:bookmarkStart w:id="628" w:name="_Toc173916188"/>
      <w:bookmarkStart w:id="629" w:name="_Toc174248709"/>
      <w:bookmarkStart w:id="630" w:name="_Toc518548635"/>
      <w:r w:rsidRPr="007A7659">
        <w:rPr>
          <w:noProof w:val="0"/>
        </w:rPr>
        <w:lastRenderedPageBreak/>
        <w:t>Scope</w:t>
      </w:r>
      <w:bookmarkEnd w:id="628"/>
      <w:bookmarkEnd w:id="629"/>
      <w:bookmarkEnd w:id="630"/>
    </w:p>
    <w:p w14:paraId="0004D0A5" w14:textId="77777777" w:rsidR="00BD6B97" w:rsidRPr="007A7659" w:rsidRDefault="00BD6B97">
      <w:r w:rsidRPr="007A7659">
        <w:t xml:space="preserve">This transaction communicates patient information, including corroborating demographic data, after a patient’s identity is established, modified or merged or after the key corroborating demographic data has been modified. </w:t>
      </w:r>
    </w:p>
    <w:p w14:paraId="53C50595" w14:textId="77777777" w:rsidR="00BD6B97" w:rsidRPr="007A7659" w:rsidRDefault="00BD6B97">
      <w:pPr>
        <w:pStyle w:val="Heading3"/>
        <w:numPr>
          <w:ilvl w:val="2"/>
          <w:numId w:val="19"/>
        </w:numPr>
        <w:tabs>
          <w:tab w:val="clear" w:pos="2160"/>
        </w:tabs>
        <w:rPr>
          <w:noProof w:val="0"/>
        </w:rPr>
      </w:pPr>
      <w:bookmarkStart w:id="631" w:name="_Toc173916189"/>
      <w:bookmarkStart w:id="632" w:name="_Toc174248710"/>
      <w:bookmarkStart w:id="633" w:name="_Toc518548636"/>
      <w:r w:rsidRPr="007A7659">
        <w:rPr>
          <w:noProof w:val="0"/>
        </w:rPr>
        <w:t>Use Case Roles</w:t>
      </w:r>
      <w:bookmarkEnd w:id="631"/>
      <w:bookmarkEnd w:id="632"/>
      <w:bookmarkEnd w:id="633"/>
    </w:p>
    <w:bookmarkStart w:id="634" w:name="_MON_1560868955"/>
    <w:bookmarkEnd w:id="634"/>
    <w:p w14:paraId="48741573" w14:textId="77777777" w:rsidR="00BD6B97" w:rsidRPr="007A7659" w:rsidRDefault="00C42610" w:rsidP="001D3953">
      <w:pPr>
        <w:pStyle w:val="BodyText"/>
        <w:jc w:val="center"/>
        <w:rPr>
          <w:b/>
        </w:rPr>
      </w:pPr>
      <w:r w:rsidRPr="007A7659">
        <w:rPr>
          <w:noProof/>
        </w:rPr>
        <w:object w:dxaOrig="6480" w:dyaOrig="1935" w14:anchorId="2C0BB712">
          <v:shape id="_x0000_i1042" type="#_x0000_t75" alt="" style="width:331.7pt;height:92.3pt;mso-width-percent:0;mso-height-percent:0;mso-width-percent:0;mso-height-percent:0" o:ole="" filled="t">
            <v:fill color2="black"/>
            <v:imagedata r:id="rId59" o:title=""/>
          </v:shape>
          <o:OLEObject Type="Embed" ProgID="Word.Picture.8" ShapeID="_x0000_i1042" DrawAspect="Content" ObjectID="_1496223543" r:id="rId60"/>
        </w:object>
      </w:r>
    </w:p>
    <w:p w14:paraId="2867A8D5" w14:textId="77777777" w:rsidR="00BD6B97" w:rsidRPr="007A7659" w:rsidRDefault="00BD6B97" w:rsidP="00AE5ED3">
      <w:pPr>
        <w:pStyle w:val="BodyText"/>
      </w:pPr>
    </w:p>
    <w:p w14:paraId="2BC4B4DE" w14:textId="77777777" w:rsidR="00BD6B97" w:rsidRPr="007A7659" w:rsidRDefault="00BD6B97">
      <w:r w:rsidRPr="007A7659">
        <w:rPr>
          <w:b/>
        </w:rPr>
        <w:t>Actor:</w:t>
      </w:r>
      <w:r w:rsidRPr="007A7659">
        <w:t xml:space="preserve"> Patient Identity Source</w:t>
      </w:r>
    </w:p>
    <w:p w14:paraId="345B790C" w14:textId="77777777" w:rsidR="00BD6B97" w:rsidRPr="007A7659" w:rsidRDefault="00BD6B97">
      <w:r w:rsidRPr="007A7659">
        <w:rPr>
          <w:b/>
        </w:rPr>
        <w:t xml:space="preserve">Role: </w:t>
      </w:r>
      <w:r w:rsidRPr="007A7659">
        <w:t>Provides notification to the Patient Identifier Cross-reference Manager and Document Registry for any patient identification related events including: creation, updates, merges, etc.</w:t>
      </w:r>
    </w:p>
    <w:p w14:paraId="343F9761" w14:textId="77777777" w:rsidR="00BD6B97" w:rsidRPr="007A7659" w:rsidRDefault="00BD6B97">
      <w:r w:rsidRPr="007A7659">
        <w:rPr>
          <w:b/>
        </w:rPr>
        <w:t>Actor:</w:t>
      </w:r>
      <w:r w:rsidRPr="007A7659">
        <w:t xml:space="preserve"> Patient Identifier Cross-reference Manager</w:t>
      </w:r>
    </w:p>
    <w:p w14:paraId="069F2BCC" w14:textId="77777777" w:rsidR="00BD6B97" w:rsidRPr="007A7659" w:rsidRDefault="00BD6B97">
      <w:r w:rsidRPr="007A7659">
        <w:rPr>
          <w:b/>
        </w:rPr>
        <w:t xml:space="preserve">Role: </w:t>
      </w:r>
      <w:r w:rsidRPr="007A7659">
        <w:t>Serves a well-defined set of Patient Identification Domains. Based on information provided in each Patient Identification Domain by a Patient Identification Source Actor, it manages the cross-referencing of patient identifiers across Patient Identification Domains.</w:t>
      </w:r>
    </w:p>
    <w:p w14:paraId="235FF67F" w14:textId="77777777" w:rsidR="00BD6B97" w:rsidRPr="007A7659" w:rsidRDefault="00BD6B97">
      <w:r w:rsidRPr="007A7659">
        <w:rPr>
          <w:b/>
        </w:rPr>
        <w:t>Actor:</w:t>
      </w:r>
      <w:r w:rsidRPr="007A7659">
        <w:t xml:space="preserve"> Document Registry</w:t>
      </w:r>
    </w:p>
    <w:p w14:paraId="33802142" w14:textId="77777777" w:rsidR="00BD6B97" w:rsidRPr="007A7659" w:rsidRDefault="00BD6B97">
      <w:r w:rsidRPr="007A7659">
        <w:rPr>
          <w:b/>
        </w:rPr>
        <w:t xml:space="preserve">Role: </w:t>
      </w:r>
      <w:r w:rsidRPr="007A7659">
        <w:t xml:space="preserve">Uses patient identifiers provided by Patient Identity Source to ensure that XDS Documents metadata registered is associated with a known patient and updates patient identity in document metadata by tracking identity change operations (e.g., merge). </w:t>
      </w:r>
    </w:p>
    <w:p w14:paraId="5588A084" w14:textId="77777777" w:rsidR="00BD6B97" w:rsidRPr="007A7659" w:rsidRDefault="00BD6B97">
      <w:pPr>
        <w:pStyle w:val="Heading3"/>
        <w:numPr>
          <w:ilvl w:val="2"/>
          <w:numId w:val="19"/>
        </w:numPr>
        <w:tabs>
          <w:tab w:val="clear" w:pos="2160"/>
        </w:tabs>
        <w:rPr>
          <w:noProof w:val="0"/>
        </w:rPr>
      </w:pPr>
      <w:bookmarkStart w:id="635" w:name="_Toc173916190"/>
      <w:bookmarkStart w:id="636" w:name="_Toc174248711"/>
      <w:bookmarkStart w:id="637" w:name="_Toc518548637"/>
      <w:r w:rsidRPr="007A7659">
        <w:rPr>
          <w:noProof w:val="0"/>
        </w:rPr>
        <w:t>Referenced Standards</w:t>
      </w:r>
      <w:bookmarkEnd w:id="635"/>
      <w:bookmarkEnd w:id="636"/>
      <w:bookmarkEnd w:id="637"/>
    </w:p>
    <w:p w14:paraId="7582C2FD" w14:textId="77777777" w:rsidR="00BD6B97" w:rsidRPr="007A7659" w:rsidRDefault="00BD6B97">
      <w:r w:rsidRPr="007A7659">
        <w:t>HL7 Version 2.3.1 Chapter 2 – Control, Chapter 3 – Patient Administration</w:t>
      </w:r>
    </w:p>
    <w:p w14:paraId="347F585A" w14:textId="77777777" w:rsidR="00BD6B97" w:rsidRPr="007A7659" w:rsidRDefault="00BD6B97">
      <w:r w:rsidRPr="007A7659">
        <w:t>HL7 Version 2.3.1 was selected for this transaction for the following reasons:</w:t>
      </w:r>
    </w:p>
    <w:p w14:paraId="146D32AA" w14:textId="77777777" w:rsidR="00BD6B97" w:rsidRPr="007A7659" w:rsidRDefault="00BD6B97" w:rsidP="006E48D2">
      <w:pPr>
        <w:pStyle w:val="ListBullet2"/>
        <w:numPr>
          <w:ilvl w:val="0"/>
          <w:numId w:val="30"/>
        </w:numPr>
      </w:pPr>
      <w:r w:rsidRPr="007A7659">
        <w:t>It provides a broader potential base of Patient Identity Source Actors capable of participating in the profiles associated with this transaction.</w:t>
      </w:r>
    </w:p>
    <w:p w14:paraId="3C3D5F8D" w14:textId="77777777" w:rsidR="00BD6B97" w:rsidRPr="007A7659" w:rsidRDefault="00BD6B97" w:rsidP="006E48D2">
      <w:pPr>
        <w:pStyle w:val="ListBullet2"/>
        <w:numPr>
          <w:ilvl w:val="0"/>
          <w:numId w:val="30"/>
        </w:numPr>
      </w:pPr>
      <w:r w:rsidRPr="007A7659">
        <w:t>It allows existing ADT Actors from within IHE Radiology to participate as Patient Identity Source Actors.</w:t>
      </w:r>
    </w:p>
    <w:p w14:paraId="19877C1E" w14:textId="77777777" w:rsidR="00BD6B97" w:rsidRPr="007A7659" w:rsidRDefault="00BD6B97">
      <w:pPr>
        <w:pStyle w:val="Heading3"/>
        <w:numPr>
          <w:ilvl w:val="2"/>
          <w:numId w:val="19"/>
        </w:numPr>
        <w:tabs>
          <w:tab w:val="clear" w:pos="2160"/>
        </w:tabs>
        <w:rPr>
          <w:noProof w:val="0"/>
        </w:rPr>
      </w:pPr>
      <w:bookmarkStart w:id="638" w:name="_Toc173916191"/>
      <w:bookmarkStart w:id="639" w:name="_Toc174248712"/>
      <w:bookmarkStart w:id="640" w:name="_Toc518548638"/>
      <w:r w:rsidRPr="007A7659">
        <w:rPr>
          <w:noProof w:val="0"/>
        </w:rPr>
        <w:lastRenderedPageBreak/>
        <w:t>Interaction Diagram</w:t>
      </w:r>
      <w:bookmarkEnd w:id="638"/>
      <w:bookmarkEnd w:id="639"/>
      <w:bookmarkEnd w:id="640"/>
    </w:p>
    <w:p w14:paraId="7DB140D8" w14:textId="77777777" w:rsidR="00BD6B97" w:rsidRPr="007A7659" w:rsidRDefault="00554B50" w:rsidP="001D3953">
      <w:pPr>
        <w:pStyle w:val="BodyText"/>
        <w:jc w:val="center"/>
      </w:pPr>
      <w:r w:rsidRPr="007A7659">
        <w:rPr>
          <w:noProof/>
        </w:rPr>
        <w:drawing>
          <wp:inline distT="0" distB="0" distL="0" distR="0" wp14:anchorId="587AE609" wp14:editId="7DD7BF75">
            <wp:extent cx="4031615" cy="1837055"/>
            <wp:effectExtent l="0" t="0" r="698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1615" cy="1837055"/>
                    </a:xfrm>
                    <a:prstGeom prst="rect">
                      <a:avLst/>
                    </a:prstGeom>
                    <a:solidFill>
                      <a:srgbClr val="FFFFFF"/>
                    </a:solidFill>
                    <a:ln>
                      <a:noFill/>
                    </a:ln>
                  </pic:spPr>
                </pic:pic>
              </a:graphicData>
            </a:graphic>
          </wp:inline>
        </w:drawing>
      </w:r>
    </w:p>
    <w:p w14:paraId="14119648" w14:textId="77777777" w:rsidR="00BD6B97" w:rsidRPr="007A7659" w:rsidRDefault="00BD6B97">
      <w:pPr>
        <w:pStyle w:val="FigureTitle"/>
      </w:pPr>
      <w:r w:rsidRPr="007A7659">
        <w:t>Figure 3.8-1: Patient Identity Sequence</w:t>
      </w:r>
    </w:p>
    <w:p w14:paraId="01BF0CB8" w14:textId="77777777" w:rsidR="00BD6B97" w:rsidRPr="007A7659" w:rsidRDefault="00BD6B97">
      <w:pPr>
        <w:pStyle w:val="Heading4"/>
        <w:numPr>
          <w:ilvl w:val="3"/>
          <w:numId w:val="19"/>
        </w:numPr>
        <w:tabs>
          <w:tab w:val="clear" w:pos="2160"/>
          <w:tab w:val="clear" w:pos="2880"/>
          <w:tab w:val="left" w:pos="864"/>
        </w:tabs>
        <w:rPr>
          <w:noProof w:val="0"/>
        </w:rPr>
      </w:pPr>
      <w:bookmarkStart w:id="641" w:name="_Toc173916192"/>
      <w:bookmarkStart w:id="642" w:name="_Toc174248713"/>
      <w:r w:rsidRPr="007A7659">
        <w:rPr>
          <w:noProof w:val="0"/>
        </w:rPr>
        <w:t>Patient Identity Management – Admit/Register or Update Patient</w:t>
      </w:r>
      <w:bookmarkEnd w:id="641"/>
      <w:bookmarkEnd w:id="642"/>
    </w:p>
    <w:p w14:paraId="1957AA0A" w14:textId="77777777" w:rsidR="00BD6B97" w:rsidRPr="007A7659" w:rsidRDefault="00BD6B97">
      <w:pPr>
        <w:pStyle w:val="Heading5"/>
        <w:numPr>
          <w:ilvl w:val="4"/>
          <w:numId w:val="19"/>
        </w:numPr>
        <w:tabs>
          <w:tab w:val="left" w:pos="1008"/>
        </w:tabs>
        <w:rPr>
          <w:noProof w:val="0"/>
        </w:rPr>
      </w:pPr>
      <w:bookmarkStart w:id="643" w:name="_Toc173916193"/>
      <w:bookmarkStart w:id="644" w:name="_Toc174248714"/>
      <w:r w:rsidRPr="007A7659">
        <w:rPr>
          <w:noProof w:val="0"/>
        </w:rPr>
        <w:t>Trigger Events</w:t>
      </w:r>
      <w:bookmarkEnd w:id="643"/>
      <w:bookmarkEnd w:id="644"/>
    </w:p>
    <w:p w14:paraId="53230824" w14:textId="77777777" w:rsidR="00BD6B97" w:rsidRPr="007A7659" w:rsidRDefault="00BD6B97">
      <w:r w:rsidRPr="007A7659">
        <w:t>The following events from a Patient Identity Source will trigger one of the Admit/Register or Update messages:</w:t>
      </w:r>
    </w:p>
    <w:p w14:paraId="01FC3B01" w14:textId="77777777" w:rsidR="00BD6B97" w:rsidRPr="007A7659" w:rsidRDefault="00BD6B97" w:rsidP="006E48D2">
      <w:pPr>
        <w:pStyle w:val="ListBullet2"/>
        <w:numPr>
          <w:ilvl w:val="0"/>
          <w:numId w:val="30"/>
        </w:numPr>
      </w:pPr>
      <w:r w:rsidRPr="007A7659">
        <w:t>A01 – Admission of an in-patient into a facility</w:t>
      </w:r>
    </w:p>
    <w:p w14:paraId="44703462" w14:textId="77777777" w:rsidR="00BD6B97" w:rsidRPr="007A7659" w:rsidRDefault="00BD6B97" w:rsidP="006E48D2">
      <w:pPr>
        <w:pStyle w:val="ListBullet2"/>
        <w:numPr>
          <w:ilvl w:val="0"/>
          <w:numId w:val="30"/>
        </w:numPr>
      </w:pPr>
      <w:r w:rsidRPr="007A7659">
        <w:t>A04 – Registration of an outpatient for a visit of the facility</w:t>
      </w:r>
    </w:p>
    <w:p w14:paraId="1F967517" w14:textId="77777777" w:rsidR="00BD6B97" w:rsidRPr="007A7659" w:rsidRDefault="00BD6B97" w:rsidP="006E48D2">
      <w:pPr>
        <w:pStyle w:val="ListBullet2"/>
        <w:numPr>
          <w:ilvl w:val="0"/>
          <w:numId w:val="30"/>
        </w:numPr>
      </w:pPr>
      <w:r w:rsidRPr="007A7659">
        <w:t>A05 – Pre-admission of an in-patient (i.e., registration of patient information ahead of actual admission).</w:t>
      </w:r>
    </w:p>
    <w:p w14:paraId="6A16A388" w14:textId="77777777" w:rsidR="00BD6B97" w:rsidRPr="007A7659" w:rsidRDefault="00BD6B97">
      <w:r w:rsidRPr="007A7659">
        <w:t>Changes to patient demographics (e.g., change in patient name, patient address, etc.) shall trigger the following Admit/Register or Update message:</w:t>
      </w:r>
    </w:p>
    <w:p w14:paraId="018C90BF" w14:textId="77777777" w:rsidR="00BD6B97" w:rsidRPr="007A7659" w:rsidRDefault="00BD6B97" w:rsidP="006E48D2">
      <w:pPr>
        <w:pStyle w:val="ListBullet2"/>
        <w:numPr>
          <w:ilvl w:val="0"/>
          <w:numId w:val="30"/>
        </w:numPr>
      </w:pPr>
      <w:r w:rsidRPr="007A7659">
        <w:t xml:space="preserve">A08 – Update Patient Information </w:t>
      </w:r>
    </w:p>
    <w:p w14:paraId="089997ED" w14:textId="77777777" w:rsidR="00BD6B97" w:rsidRPr="007A7659" w:rsidRDefault="00BD6B97">
      <w:r w:rsidRPr="007A7659">
        <w:t>The Patient Identifier Cross-reference Manager shall only perform cross-referencing logic on messages received from Patient Identity Source Actors. For a given Patient Identifier Domain there shall be one and only one Patient Identity Source Actor, but a given Patient Identity Source may serve more than one Patient Identifier Domain.</w:t>
      </w:r>
    </w:p>
    <w:p w14:paraId="07661CD8" w14:textId="77777777" w:rsidR="00BD6B97" w:rsidRPr="007A7659" w:rsidRDefault="00BD6B97">
      <w:pPr>
        <w:pStyle w:val="Heading5"/>
        <w:numPr>
          <w:ilvl w:val="4"/>
          <w:numId w:val="19"/>
        </w:numPr>
        <w:tabs>
          <w:tab w:val="left" w:pos="1008"/>
        </w:tabs>
        <w:rPr>
          <w:noProof w:val="0"/>
        </w:rPr>
      </w:pPr>
      <w:bookmarkStart w:id="645" w:name="_Toc173916194"/>
      <w:bookmarkStart w:id="646" w:name="_Toc174248715"/>
      <w:r w:rsidRPr="007A7659">
        <w:rPr>
          <w:noProof w:val="0"/>
        </w:rPr>
        <w:t>Message Semantics</w:t>
      </w:r>
      <w:bookmarkEnd w:id="645"/>
      <w:bookmarkEnd w:id="646"/>
    </w:p>
    <w:p w14:paraId="736D3CDB" w14:textId="77777777" w:rsidR="00BD6B97" w:rsidRPr="007A7659" w:rsidRDefault="00BD6B97" w:rsidP="001D3953">
      <w:pPr>
        <w:pStyle w:val="BodyText"/>
      </w:pPr>
      <w:r w:rsidRPr="007A7659">
        <w:t>The Patient Identity Feed transaction is conducted by the HL7 ADT message, as defined in the subsequent sections. The Patient Identity Source shall generate the message whenever a patient is admitted, pre-admitted, or registered, or when some piece of patient demographic data changes. Pre-admission of inpatients shall use the A05 trigger event. The segments of the message listed below are required, and their detailed descriptions are provided in the following subsections.</w:t>
      </w:r>
      <w:r w:rsidRPr="007A7659">
        <w:br/>
      </w:r>
    </w:p>
    <w:p w14:paraId="40C49076" w14:textId="77777777" w:rsidR="00BD6B97" w:rsidRPr="007A7659" w:rsidRDefault="00BD6B97">
      <w:pPr>
        <w:pStyle w:val="Note"/>
      </w:pPr>
      <w:r w:rsidRPr="007A7659">
        <w:t xml:space="preserve">Note: </w:t>
      </w:r>
      <w:r w:rsidRPr="007A7659">
        <w:tab/>
      </w:r>
      <w:r w:rsidRPr="007A7659">
        <w:rPr>
          <w:bCs/>
        </w:rPr>
        <w:t>Conventions used in this section as well as additional</w:t>
      </w:r>
      <w:r w:rsidRPr="007A7659">
        <w:t xml:space="preserve"> qualifications to the level of specification and HL7 profiling are stated in ITI TF-2x: Appendix C and C.1.</w:t>
      </w:r>
    </w:p>
    <w:p w14:paraId="4FE6DA81" w14:textId="77777777" w:rsidR="00BD6B97" w:rsidRPr="007A7659" w:rsidRDefault="00BD6B97">
      <w:r w:rsidRPr="007A7659">
        <w:t>Required segments are defined below. Other segments are optional</w:t>
      </w:r>
    </w:p>
    <w:p w14:paraId="66596652" w14:textId="77777777" w:rsidR="00BD6B97" w:rsidRPr="007A7659" w:rsidRDefault="00BD6B97">
      <w:pPr>
        <w:pStyle w:val="TableTitle"/>
      </w:pPr>
      <w:r w:rsidRPr="007A7659">
        <w:lastRenderedPageBreak/>
        <w:t>Table 3.8-1: ADT Patient Administration Messages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3780"/>
        <w:gridCol w:w="2560"/>
      </w:tblGrid>
      <w:tr w:rsidR="00BD6B97" w:rsidRPr="007A7659" w14:paraId="66D3C653" w14:textId="77777777" w:rsidTr="004A0919">
        <w:trPr>
          <w:jc w:val="center"/>
        </w:trPr>
        <w:tc>
          <w:tcPr>
            <w:tcW w:w="1660" w:type="dxa"/>
            <w:shd w:val="clear" w:color="auto" w:fill="D9D9D9"/>
          </w:tcPr>
          <w:p w14:paraId="0EB7415E" w14:textId="77777777" w:rsidR="00BD6B97" w:rsidRPr="007A7659" w:rsidRDefault="00BD6B97" w:rsidP="003C1EFA">
            <w:pPr>
              <w:pStyle w:val="TableEntryHeader"/>
            </w:pPr>
            <w:r w:rsidRPr="007A7659">
              <w:t>ADT</w:t>
            </w:r>
          </w:p>
        </w:tc>
        <w:tc>
          <w:tcPr>
            <w:tcW w:w="3780" w:type="dxa"/>
            <w:shd w:val="clear" w:color="auto" w:fill="D9D9D9"/>
          </w:tcPr>
          <w:p w14:paraId="27536401" w14:textId="77777777" w:rsidR="00BD6B97" w:rsidRPr="007A7659" w:rsidRDefault="00BD6B97" w:rsidP="003C1EFA">
            <w:pPr>
              <w:pStyle w:val="TableEntryHeader"/>
            </w:pPr>
            <w:r w:rsidRPr="007A7659">
              <w:t>Patient Administration Message</w:t>
            </w:r>
          </w:p>
        </w:tc>
        <w:tc>
          <w:tcPr>
            <w:tcW w:w="2560" w:type="dxa"/>
            <w:shd w:val="clear" w:color="auto" w:fill="D9D9D9"/>
          </w:tcPr>
          <w:p w14:paraId="45303E53" w14:textId="77777777" w:rsidR="00BD6B97" w:rsidRPr="007A7659" w:rsidRDefault="00BD6B97" w:rsidP="003C1EFA">
            <w:pPr>
              <w:pStyle w:val="TableEntryHeader"/>
            </w:pPr>
            <w:r w:rsidRPr="007A7659">
              <w:t>Chapter in HL7 2.3.1</w:t>
            </w:r>
          </w:p>
        </w:tc>
      </w:tr>
      <w:tr w:rsidR="00BD6B97" w:rsidRPr="007A7659" w14:paraId="43A3C877" w14:textId="77777777" w:rsidTr="004A0919">
        <w:trPr>
          <w:jc w:val="center"/>
        </w:trPr>
        <w:tc>
          <w:tcPr>
            <w:tcW w:w="1660" w:type="dxa"/>
          </w:tcPr>
          <w:p w14:paraId="656C45A0" w14:textId="77777777" w:rsidR="00BD6B97" w:rsidRPr="007A7659" w:rsidRDefault="00BD6B97">
            <w:pPr>
              <w:pStyle w:val="TableEntry"/>
              <w:rPr>
                <w:noProof w:val="0"/>
              </w:rPr>
            </w:pPr>
            <w:r w:rsidRPr="007A7659">
              <w:rPr>
                <w:noProof w:val="0"/>
              </w:rPr>
              <w:t>MSH</w:t>
            </w:r>
          </w:p>
        </w:tc>
        <w:tc>
          <w:tcPr>
            <w:tcW w:w="3780" w:type="dxa"/>
          </w:tcPr>
          <w:p w14:paraId="05B80569" w14:textId="77777777" w:rsidR="00BD6B97" w:rsidRPr="007A7659" w:rsidRDefault="00BD6B97">
            <w:pPr>
              <w:pStyle w:val="TableEntry"/>
              <w:rPr>
                <w:noProof w:val="0"/>
              </w:rPr>
            </w:pPr>
            <w:r w:rsidRPr="007A7659">
              <w:rPr>
                <w:noProof w:val="0"/>
              </w:rPr>
              <w:t>Message Header</w:t>
            </w:r>
          </w:p>
        </w:tc>
        <w:tc>
          <w:tcPr>
            <w:tcW w:w="2560" w:type="dxa"/>
          </w:tcPr>
          <w:p w14:paraId="7FB45167" w14:textId="77777777" w:rsidR="00BD6B97" w:rsidRPr="007A7659" w:rsidRDefault="00BD6B97">
            <w:pPr>
              <w:pStyle w:val="TableEntry"/>
              <w:rPr>
                <w:noProof w:val="0"/>
              </w:rPr>
            </w:pPr>
            <w:r w:rsidRPr="007A7659">
              <w:rPr>
                <w:noProof w:val="0"/>
              </w:rPr>
              <w:t>2</w:t>
            </w:r>
          </w:p>
        </w:tc>
      </w:tr>
      <w:tr w:rsidR="00BD6B97" w:rsidRPr="007A7659" w14:paraId="21DB7765" w14:textId="77777777" w:rsidTr="004A0919">
        <w:trPr>
          <w:jc w:val="center"/>
        </w:trPr>
        <w:tc>
          <w:tcPr>
            <w:tcW w:w="1660" w:type="dxa"/>
          </w:tcPr>
          <w:p w14:paraId="7D4E545E" w14:textId="77777777" w:rsidR="00BD6B97" w:rsidRPr="007A7659" w:rsidRDefault="00BD6B97">
            <w:pPr>
              <w:pStyle w:val="TableEntry"/>
              <w:rPr>
                <w:noProof w:val="0"/>
              </w:rPr>
            </w:pPr>
            <w:r w:rsidRPr="007A7659">
              <w:rPr>
                <w:noProof w:val="0"/>
              </w:rPr>
              <w:t>EVN</w:t>
            </w:r>
          </w:p>
        </w:tc>
        <w:tc>
          <w:tcPr>
            <w:tcW w:w="3780" w:type="dxa"/>
          </w:tcPr>
          <w:p w14:paraId="4107A3DE" w14:textId="77777777" w:rsidR="00BD6B97" w:rsidRPr="007A7659" w:rsidRDefault="00BD6B97">
            <w:pPr>
              <w:pStyle w:val="TableEntry"/>
              <w:rPr>
                <w:noProof w:val="0"/>
              </w:rPr>
            </w:pPr>
            <w:r w:rsidRPr="007A7659">
              <w:rPr>
                <w:noProof w:val="0"/>
              </w:rPr>
              <w:t>Event Type</w:t>
            </w:r>
          </w:p>
        </w:tc>
        <w:tc>
          <w:tcPr>
            <w:tcW w:w="2560" w:type="dxa"/>
          </w:tcPr>
          <w:p w14:paraId="5D265017" w14:textId="77777777" w:rsidR="00BD6B97" w:rsidRPr="007A7659" w:rsidRDefault="00BD6B97">
            <w:pPr>
              <w:pStyle w:val="TableEntry"/>
              <w:rPr>
                <w:noProof w:val="0"/>
              </w:rPr>
            </w:pPr>
            <w:r w:rsidRPr="007A7659">
              <w:rPr>
                <w:noProof w:val="0"/>
              </w:rPr>
              <w:t>3</w:t>
            </w:r>
          </w:p>
        </w:tc>
      </w:tr>
      <w:tr w:rsidR="00BD6B97" w:rsidRPr="007A7659" w14:paraId="3BD4148A" w14:textId="77777777" w:rsidTr="004A0919">
        <w:trPr>
          <w:jc w:val="center"/>
        </w:trPr>
        <w:tc>
          <w:tcPr>
            <w:tcW w:w="1660" w:type="dxa"/>
          </w:tcPr>
          <w:p w14:paraId="7B802CE3" w14:textId="77777777" w:rsidR="00BD6B97" w:rsidRPr="007A7659" w:rsidRDefault="00BD6B97">
            <w:pPr>
              <w:pStyle w:val="TableEntry"/>
              <w:rPr>
                <w:noProof w:val="0"/>
              </w:rPr>
            </w:pPr>
            <w:r w:rsidRPr="007A7659">
              <w:rPr>
                <w:noProof w:val="0"/>
              </w:rPr>
              <w:t>PID</w:t>
            </w:r>
          </w:p>
        </w:tc>
        <w:tc>
          <w:tcPr>
            <w:tcW w:w="3780" w:type="dxa"/>
          </w:tcPr>
          <w:p w14:paraId="7F470070" w14:textId="77777777" w:rsidR="00BD6B97" w:rsidRPr="007A7659" w:rsidRDefault="00BD6B97">
            <w:pPr>
              <w:pStyle w:val="TableEntry"/>
              <w:rPr>
                <w:noProof w:val="0"/>
              </w:rPr>
            </w:pPr>
            <w:r w:rsidRPr="007A7659">
              <w:rPr>
                <w:noProof w:val="0"/>
              </w:rPr>
              <w:t>Patient Identification</w:t>
            </w:r>
          </w:p>
        </w:tc>
        <w:tc>
          <w:tcPr>
            <w:tcW w:w="2560" w:type="dxa"/>
          </w:tcPr>
          <w:p w14:paraId="61E8D22E" w14:textId="77777777" w:rsidR="00BD6B97" w:rsidRPr="007A7659" w:rsidRDefault="00BD6B97">
            <w:pPr>
              <w:pStyle w:val="TableEntry"/>
              <w:rPr>
                <w:noProof w:val="0"/>
              </w:rPr>
            </w:pPr>
            <w:r w:rsidRPr="007A7659">
              <w:rPr>
                <w:noProof w:val="0"/>
              </w:rPr>
              <w:t>3</w:t>
            </w:r>
          </w:p>
        </w:tc>
      </w:tr>
      <w:tr w:rsidR="00BD6B97" w:rsidRPr="007A7659" w14:paraId="7C869FD9" w14:textId="77777777" w:rsidTr="004A0919">
        <w:trPr>
          <w:jc w:val="center"/>
        </w:trPr>
        <w:tc>
          <w:tcPr>
            <w:tcW w:w="1660" w:type="dxa"/>
          </w:tcPr>
          <w:p w14:paraId="5224C634" w14:textId="77777777" w:rsidR="00BD6B97" w:rsidRPr="007A7659" w:rsidRDefault="00BD6B97">
            <w:pPr>
              <w:pStyle w:val="TableEntry"/>
              <w:rPr>
                <w:noProof w:val="0"/>
              </w:rPr>
            </w:pPr>
            <w:r w:rsidRPr="007A7659">
              <w:rPr>
                <w:noProof w:val="0"/>
              </w:rPr>
              <w:t>PV1</w:t>
            </w:r>
          </w:p>
        </w:tc>
        <w:tc>
          <w:tcPr>
            <w:tcW w:w="3780" w:type="dxa"/>
          </w:tcPr>
          <w:p w14:paraId="67D48B16" w14:textId="77777777" w:rsidR="00BD6B97" w:rsidRPr="007A7659" w:rsidRDefault="00BD6B97">
            <w:pPr>
              <w:pStyle w:val="TableEntry"/>
              <w:rPr>
                <w:noProof w:val="0"/>
              </w:rPr>
            </w:pPr>
            <w:r w:rsidRPr="007A7659">
              <w:rPr>
                <w:noProof w:val="0"/>
              </w:rPr>
              <w:t>Patient Visit</w:t>
            </w:r>
          </w:p>
        </w:tc>
        <w:tc>
          <w:tcPr>
            <w:tcW w:w="2560" w:type="dxa"/>
          </w:tcPr>
          <w:p w14:paraId="5FE8AECC" w14:textId="77777777" w:rsidR="00BD6B97" w:rsidRPr="007A7659" w:rsidRDefault="00BD6B97">
            <w:pPr>
              <w:pStyle w:val="TableEntry"/>
              <w:rPr>
                <w:noProof w:val="0"/>
              </w:rPr>
            </w:pPr>
            <w:r w:rsidRPr="007A7659">
              <w:rPr>
                <w:noProof w:val="0"/>
              </w:rPr>
              <w:t>3</w:t>
            </w:r>
          </w:p>
        </w:tc>
      </w:tr>
    </w:tbl>
    <w:p w14:paraId="53AF3C92" w14:textId="77777777" w:rsidR="00BD6B97" w:rsidRPr="007A7659" w:rsidRDefault="00BD6B97" w:rsidP="001D3953">
      <w:pPr>
        <w:pStyle w:val="BodyText"/>
      </w:pPr>
    </w:p>
    <w:p w14:paraId="04B386E2"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764A3768" w14:textId="77777777" w:rsidR="00BD6B97" w:rsidRPr="007A7659" w:rsidRDefault="00BD6B97">
      <w:r w:rsidRPr="007A7659">
        <w:t xml:space="preserve">This transaction does not require Patient Identity Source Actors to include any attributes not already required by the corresponding HL7 message (as is described in the following sections). This minimal set of requirements enables inclusion of the largest range of Patient Identity Source Actor systems. </w:t>
      </w:r>
    </w:p>
    <w:p w14:paraId="183C9089" w14:textId="08D06D76" w:rsidR="00BD6B97" w:rsidRPr="007A7659" w:rsidRDefault="00BD6B97">
      <w:r w:rsidRPr="007A7659">
        <w:t xml:space="preserve">This transaction </w:t>
      </w:r>
      <w:r w:rsidRPr="007A7659">
        <w:rPr>
          <w:b/>
          <w:bCs/>
        </w:rPr>
        <w:t>does</w:t>
      </w:r>
      <w:r w:rsidRPr="007A7659">
        <w:t xml:space="preserve"> place additional requirements on the Patient Identifier Cross-reference Manager and Document Registry Actors, requiring them to accept a set of HL7 attributes beyond what is required by HL7. (See </w:t>
      </w:r>
      <w:r w:rsidR="00211645" w:rsidRPr="007A7659">
        <w:t xml:space="preserve">Section </w:t>
      </w:r>
      <w:r w:rsidRPr="007A7659">
        <w:t>3.8.4.1.3 for a description of these additional requirements</w:t>
      </w:r>
      <w:r w:rsidR="00BB15BF">
        <w:t>.</w:t>
      </w:r>
      <w:r w:rsidRPr="007A7659">
        <w:t>)</w:t>
      </w:r>
    </w:p>
    <w:p w14:paraId="6681A611" w14:textId="77777777" w:rsidR="00BD6B97" w:rsidRPr="007A7659" w:rsidRDefault="00BD6B97">
      <w:pPr>
        <w:pStyle w:val="Heading6"/>
        <w:numPr>
          <w:ilvl w:val="5"/>
          <w:numId w:val="19"/>
        </w:numPr>
        <w:tabs>
          <w:tab w:val="clear" w:pos="4320"/>
          <w:tab w:val="left" w:pos="1152"/>
        </w:tabs>
        <w:rPr>
          <w:noProof w:val="0"/>
        </w:rPr>
      </w:pPr>
      <w:bookmarkStart w:id="647" w:name="_Toc173916195"/>
      <w:bookmarkStart w:id="648" w:name="_Toc174248716"/>
      <w:r w:rsidRPr="007A7659">
        <w:rPr>
          <w:noProof w:val="0"/>
        </w:rPr>
        <w:t>MSH Segment</w:t>
      </w:r>
      <w:bookmarkEnd w:id="647"/>
      <w:bookmarkEnd w:id="648"/>
    </w:p>
    <w:p w14:paraId="16CCD343" w14:textId="77777777" w:rsidR="00BD6B97" w:rsidRPr="007A7659" w:rsidRDefault="00BD6B97">
      <w:r w:rsidRPr="007A7659">
        <w:t>The MSH segment shall be constructed as defined in ITI TF-2x: C.2.2 “Message Control”.</w:t>
      </w:r>
    </w:p>
    <w:p w14:paraId="4AD17932" w14:textId="77777777" w:rsidR="00BD6B97" w:rsidRPr="007A7659" w:rsidRDefault="00BD6B97" w:rsidP="00CF2FDE">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one of the values of </w:t>
      </w:r>
      <w:r w:rsidRPr="007A7659">
        <w:rPr>
          <w:b/>
          <w:bCs/>
        </w:rPr>
        <w:t>A01</w:t>
      </w:r>
      <w:r w:rsidRPr="007A7659">
        <w:t xml:space="preserve">, </w:t>
      </w:r>
      <w:r w:rsidRPr="007A7659">
        <w:rPr>
          <w:b/>
          <w:bCs/>
        </w:rPr>
        <w:t>A04</w:t>
      </w:r>
      <w:r w:rsidRPr="007A7659">
        <w:t xml:space="preserve">, </w:t>
      </w:r>
      <w:r w:rsidRPr="007A7659">
        <w:rPr>
          <w:b/>
          <w:bCs/>
        </w:rPr>
        <w:t>A05</w:t>
      </w:r>
      <w:r w:rsidRPr="007A7659">
        <w:t xml:space="preserve"> or </w:t>
      </w:r>
      <w:r w:rsidRPr="007A7659">
        <w:rPr>
          <w:b/>
          <w:bCs/>
        </w:rPr>
        <w:t>A08</w:t>
      </w:r>
      <w:r w:rsidRPr="007A7659">
        <w:t xml:space="preserve"> as appropriate. The third component is optional; however, if present, it shall have the value</w:t>
      </w:r>
      <w:r w:rsidR="00E676F5" w:rsidRPr="007A7659">
        <w:t xml:space="preserve"> of ADT_A01 for all message types, as defined in HL7 v2.3.1 Table 0354.</w:t>
      </w:r>
    </w:p>
    <w:p w14:paraId="6123546B" w14:textId="77777777" w:rsidR="00BD6B97" w:rsidRPr="007A7659" w:rsidRDefault="00BD6B97">
      <w:pPr>
        <w:pStyle w:val="Heading6"/>
        <w:numPr>
          <w:ilvl w:val="5"/>
          <w:numId w:val="19"/>
        </w:numPr>
        <w:tabs>
          <w:tab w:val="clear" w:pos="4320"/>
          <w:tab w:val="left" w:pos="1152"/>
        </w:tabs>
        <w:rPr>
          <w:noProof w:val="0"/>
        </w:rPr>
      </w:pPr>
      <w:bookmarkStart w:id="649" w:name="_Toc173916196"/>
      <w:bookmarkStart w:id="650" w:name="_Toc174248717"/>
      <w:r w:rsidRPr="007A7659">
        <w:rPr>
          <w:noProof w:val="0"/>
        </w:rPr>
        <w:t>EVN Segment</w:t>
      </w:r>
      <w:bookmarkEnd w:id="649"/>
      <w:bookmarkEnd w:id="650"/>
    </w:p>
    <w:p w14:paraId="236A843C" w14:textId="77777777" w:rsidR="00BD6B97" w:rsidRPr="007A7659" w:rsidRDefault="00BD6B97">
      <w:r w:rsidRPr="007A7659">
        <w:t xml:space="preserve">The Patient Identity Source is not required to send any attributes within the EVN segment beyond what is specified in the HL7 standard. See Table C.1-4 in ITI TF-2x: C.2.4 “Common Segment Definitions” for the specification of this segment. </w:t>
      </w:r>
    </w:p>
    <w:p w14:paraId="485FB2D6" w14:textId="77777777" w:rsidR="00BD6B97" w:rsidRPr="007A7659" w:rsidRDefault="00BD6B97">
      <w:pPr>
        <w:pStyle w:val="Heading6"/>
        <w:numPr>
          <w:ilvl w:val="5"/>
          <w:numId w:val="19"/>
        </w:numPr>
        <w:tabs>
          <w:tab w:val="clear" w:pos="4320"/>
          <w:tab w:val="left" w:pos="1152"/>
        </w:tabs>
        <w:rPr>
          <w:noProof w:val="0"/>
        </w:rPr>
      </w:pPr>
      <w:bookmarkStart w:id="651" w:name="_Toc173916197"/>
      <w:bookmarkStart w:id="652" w:name="_Toc174248718"/>
      <w:r w:rsidRPr="007A7659">
        <w:rPr>
          <w:noProof w:val="0"/>
        </w:rPr>
        <w:t>PID Segment</w:t>
      </w:r>
      <w:bookmarkEnd w:id="651"/>
      <w:bookmarkEnd w:id="652"/>
    </w:p>
    <w:p w14:paraId="1A5C88B2" w14:textId="77777777" w:rsidR="00BD6B97" w:rsidRPr="007A7659" w:rsidRDefault="00BD6B97">
      <w:r w:rsidRPr="007A7659">
        <w:t>The Patient Identity Source is not required to send any attributes within the PID segment beyond what is specified in the HL7 standard.</w:t>
      </w:r>
    </w:p>
    <w:p w14:paraId="6AF4DD0B" w14:textId="77777777" w:rsidR="00BD6B97" w:rsidRPr="007A7659" w:rsidRDefault="00BD6B97" w:rsidP="007E3B51">
      <w:r w:rsidRPr="007A7659">
        <w:t>When sending ADT messages A01, A04, and A05, the Patient Identity Source shall populate appropriate values in the fields as listed in Table 3.8-2:</w:t>
      </w:r>
    </w:p>
    <w:p w14:paraId="4ED0DAAB" w14:textId="77777777" w:rsidR="00BD6B97" w:rsidRPr="007A7659" w:rsidRDefault="00BD6B97">
      <w:pPr>
        <w:pStyle w:val="TableTitle"/>
      </w:pPr>
      <w:r w:rsidRPr="007A7659">
        <w:t>Table 3.8-2: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00"/>
        <w:gridCol w:w="900"/>
        <w:gridCol w:w="900"/>
        <w:gridCol w:w="990"/>
        <w:gridCol w:w="1079"/>
        <w:gridCol w:w="3023"/>
      </w:tblGrid>
      <w:tr w:rsidR="00BD6B97" w:rsidRPr="007A7659" w14:paraId="56A0F3D1" w14:textId="77777777" w:rsidTr="004A0919">
        <w:trPr>
          <w:cantSplit/>
          <w:tblHeader/>
          <w:jc w:val="center"/>
        </w:trPr>
        <w:tc>
          <w:tcPr>
            <w:tcW w:w="990" w:type="dxa"/>
            <w:shd w:val="clear" w:color="auto" w:fill="D9D9D9"/>
          </w:tcPr>
          <w:p w14:paraId="3D61ACB6" w14:textId="77777777" w:rsidR="00BD6B97" w:rsidRPr="007A7659" w:rsidRDefault="00BD6B97" w:rsidP="003C1EFA">
            <w:pPr>
              <w:pStyle w:val="TableEntryHeader"/>
            </w:pPr>
            <w:r w:rsidRPr="007A7659">
              <w:t>SEQ</w:t>
            </w:r>
          </w:p>
        </w:tc>
        <w:tc>
          <w:tcPr>
            <w:tcW w:w="900" w:type="dxa"/>
            <w:shd w:val="clear" w:color="auto" w:fill="D9D9D9"/>
          </w:tcPr>
          <w:p w14:paraId="672B8CBE" w14:textId="77777777" w:rsidR="00BD6B97" w:rsidRPr="007A7659" w:rsidRDefault="00BD6B97" w:rsidP="003C1EFA">
            <w:pPr>
              <w:pStyle w:val="TableEntryHeader"/>
            </w:pPr>
            <w:r w:rsidRPr="007A7659">
              <w:t>LEN</w:t>
            </w:r>
          </w:p>
        </w:tc>
        <w:tc>
          <w:tcPr>
            <w:tcW w:w="900" w:type="dxa"/>
            <w:shd w:val="clear" w:color="auto" w:fill="D9D9D9"/>
          </w:tcPr>
          <w:p w14:paraId="0CC351EF" w14:textId="77777777" w:rsidR="00BD6B97" w:rsidRPr="007A7659" w:rsidRDefault="00BD6B97" w:rsidP="003C1EFA">
            <w:pPr>
              <w:pStyle w:val="TableEntryHeader"/>
            </w:pPr>
            <w:r w:rsidRPr="007A7659">
              <w:t>DT</w:t>
            </w:r>
          </w:p>
        </w:tc>
        <w:tc>
          <w:tcPr>
            <w:tcW w:w="900" w:type="dxa"/>
            <w:shd w:val="clear" w:color="auto" w:fill="D9D9D9"/>
          </w:tcPr>
          <w:p w14:paraId="3C2AE96F" w14:textId="77777777" w:rsidR="00BD6B97" w:rsidRPr="007A7659" w:rsidRDefault="00BD6B97" w:rsidP="003C1EFA">
            <w:pPr>
              <w:pStyle w:val="TableEntryHeader"/>
            </w:pPr>
            <w:r w:rsidRPr="007A7659">
              <w:t>OPT</w:t>
            </w:r>
          </w:p>
        </w:tc>
        <w:tc>
          <w:tcPr>
            <w:tcW w:w="990" w:type="dxa"/>
            <w:shd w:val="clear" w:color="auto" w:fill="D9D9D9"/>
          </w:tcPr>
          <w:p w14:paraId="554A1639" w14:textId="77777777" w:rsidR="00BD6B97" w:rsidRPr="007A7659" w:rsidRDefault="00BD6B97" w:rsidP="003C1EFA">
            <w:pPr>
              <w:pStyle w:val="TableEntryHeader"/>
            </w:pPr>
            <w:r w:rsidRPr="007A7659">
              <w:t>TBL#</w:t>
            </w:r>
          </w:p>
        </w:tc>
        <w:tc>
          <w:tcPr>
            <w:tcW w:w="1079" w:type="dxa"/>
            <w:shd w:val="clear" w:color="auto" w:fill="D9D9D9"/>
          </w:tcPr>
          <w:p w14:paraId="16436CD0" w14:textId="77777777" w:rsidR="00BD6B97" w:rsidRPr="007A7659" w:rsidRDefault="00BD6B97" w:rsidP="003C1EFA">
            <w:pPr>
              <w:pStyle w:val="TableEntryHeader"/>
            </w:pPr>
            <w:r w:rsidRPr="007A7659">
              <w:t>ITEM#</w:t>
            </w:r>
          </w:p>
        </w:tc>
        <w:tc>
          <w:tcPr>
            <w:tcW w:w="3023" w:type="dxa"/>
            <w:shd w:val="clear" w:color="auto" w:fill="D9D9D9"/>
          </w:tcPr>
          <w:p w14:paraId="33B234D1" w14:textId="77777777" w:rsidR="00BD6B97" w:rsidRPr="007A7659" w:rsidRDefault="00BD6B97" w:rsidP="003C1EFA">
            <w:pPr>
              <w:pStyle w:val="TableEntryHeader"/>
            </w:pPr>
            <w:r w:rsidRPr="007A7659">
              <w:t>ELEMENT NAME</w:t>
            </w:r>
          </w:p>
        </w:tc>
      </w:tr>
      <w:tr w:rsidR="00BD6B97" w:rsidRPr="007A7659" w14:paraId="066C3C1B" w14:textId="77777777" w:rsidTr="004A0919">
        <w:trPr>
          <w:jc w:val="center"/>
        </w:trPr>
        <w:tc>
          <w:tcPr>
            <w:tcW w:w="990" w:type="dxa"/>
          </w:tcPr>
          <w:p w14:paraId="77B6741C" w14:textId="77777777" w:rsidR="00BD6B97" w:rsidRPr="007A7659" w:rsidRDefault="00BD6B97" w:rsidP="009E45C3">
            <w:pPr>
              <w:pStyle w:val="TableEntry"/>
              <w:snapToGrid w:val="0"/>
              <w:rPr>
                <w:noProof w:val="0"/>
              </w:rPr>
            </w:pPr>
            <w:r w:rsidRPr="007A7659">
              <w:rPr>
                <w:noProof w:val="0"/>
              </w:rPr>
              <w:t>1</w:t>
            </w:r>
          </w:p>
        </w:tc>
        <w:tc>
          <w:tcPr>
            <w:tcW w:w="900" w:type="dxa"/>
          </w:tcPr>
          <w:p w14:paraId="2D91588C" w14:textId="77777777" w:rsidR="00BD6B97" w:rsidRPr="007A7659" w:rsidRDefault="00BD6B97" w:rsidP="009E45C3">
            <w:pPr>
              <w:pStyle w:val="TableEntry"/>
              <w:snapToGrid w:val="0"/>
              <w:rPr>
                <w:noProof w:val="0"/>
              </w:rPr>
            </w:pPr>
            <w:r w:rsidRPr="007A7659">
              <w:rPr>
                <w:noProof w:val="0"/>
              </w:rPr>
              <w:t>4</w:t>
            </w:r>
          </w:p>
        </w:tc>
        <w:tc>
          <w:tcPr>
            <w:tcW w:w="900" w:type="dxa"/>
          </w:tcPr>
          <w:p w14:paraId="3BFECECC" w14:textId="77777777" w:rsidR="00BD6B97" w:rsidRPr="007A7659" w:rsidRDefault="00BD6B97" w:rsidP="009E45C3">
            <w:pPr>
              <w:pStyle w:val="TableEntry"/>
              <w:snapToGrid w:val="0"/>
              <w:rPr>
                <w:noProof w:val="0"/>
              </w:rPr>
            </w:pPr>
            <w:r w:rsidRPr="007A7659">
              <w:rPr>
                <w:noProof w:val="0"/>
              </w:rPr>
              <w:t>SI</w:t>
            </w:r>
          </w:p>
        </w:tc>
        <w:tc>
          <w:tcPr>
            <w:tcW w:w="900" w:type="dxa"/>
          </w:tcPr>
          <w:p w14:paraId="39503D14" w14:textId="77777777" w:rsidR="00BD6B97" w:rsidRPr="007A7659" w:rsidRDefault="00BD6B97" w:rsidP="009E45C3">
            <w:pPr>
              <w:pStyle w:val="TableEntry"/>
              <w:snapToGrid w:val="0"/>
              <w:rPr>
                <w:noProof w:val="0"/>
              </w:rPr>
            </w:pPr>
            <w:r w:rsidRPr="007A7659">
              <w:rPr>
                <w:noProof w:val="0"/>
              </w:rPr>
              <w:t>O</w:t>
            </w:r>
          </w:p>
        </w:tc>
        <w:tc>
          <w:tcPr>
            <w:tcW w:w="990" w:type="dxa"/>
          </w:tcPr>
          <w:p w14:paraId="5644015B" w14:textId="77777777" w:rsidR="00BD6B97" w:rsidRPr="007A7659" w:rsidRDefault="00BD6B97" w:rsidP="009E45C3">
            <w:pPr>
              <w:pStyle w:val="TableEntry"/>
              <w:snapToGrid w:val="0"/>
              <w:rPr>
                <w:noProof w:val="0"/>
              </w:rPr>
            </w:pPr>
          </w:p>
        </w:tc>
        <w:tc>
          <w:tcPr>
            <w:tcW w:w="1079" w:type="dxa"/>
          </w:tcPr>
          <w:p w14:paraId="09F4D8C7" w14:textId="77777777" w:rsidR="00BD6B97" w:rsidRPr="007A7659" w:rsidRDefault="00BD6B97" w:rsidP="009E45C3">
            <w:pPr>
              <w:pStyle w:val="TableEntry"/>
              <w:snapToGrid w:val="0"/>
              <w:rPr>
                <w:noProof w:val="0"/>
              </w:rPr>
            </w:pPr>
            <w:r w:rsidRPr="007A7659">
              <w:rPr>
                <w:noProof w:val="0"/>
              </w:rPr>
              <w:t>00104</w:t>
            </w:r>
          </w:p>
        </w:tc>
        <w:tc>
          <w:tcPr>
            <w:tcW w:w="3023" w:type="dxa"/>
          </w:tcPr>
          <w:p w14:paraId="112D002B" w14:textId="77777777" w:rsidR="00BD6B97" w:rsidRPr="007A7659" w:rsidRDefault="00BD6B97" w:rsidP="009E45C3">
            <w:pPr>
              <w:pStyle w:val="TableEntry"/>
              <w:snapToGrid w:val="0"/>
              <w:rPr>
                <w:noProof w:val="0"/>
              </w:rPr>
            </w:pPr>
            <w:r w:rsidRPr="007A7659">
              <w:rPr>
                <w:noProof w:val="0"/>
              </w:rPr>
              <w:t>Set ID - Patient ID</w:t>
            </w:r>
          </w:p>
        </w:tc>
      </w:tr>
      <w:tr w:rsidR="00BD6B97" w:rsidRPr="007A7659" w14:paraId="0C081D2C" w14:textId="77777777" w:rsidTr="004A0919">
        <w:trPr>
          <w:jc w:val="center"/>
        </w:trPr>
        <w:tc>
          <w:tcPr>
            <w:tcW w:w="990" w:type="dxa"/>
          </w:tcPr>
          <w:p w14:paraId="014A7A0E" w14:textId="77777777" w:rsidR="00BD6B97" w:rsidRPr="007A7659" w:rsidRDefault="00BD6B97" w:rsidP="009E45C3">
            <w:pPr>
              <w:pStyle w:val="TableEntry"/>
              <w:snapToGrid w:val="0"/>
              <w:rPr>
                <w:noProof w:val="0"/>
              </w:rPr>
            </w:pPr>
            <w:r w:rsidRPr="007A7659">
              <w:rPr>
                <w:noProof w:val="0"/>
              </w:rPr>
              <w:lastRenderedPageBreak/>
              <w:t>2</w:t>
            </w:r>
          </w:p>
        </w:tc>
        <w:tc>
          <w:tcPr>
            <w:tcW w:w="900" w:type="dxa"/>
          </w:tcPr>
          <w:p w14:paraId="21391EF0" w14:textId="77777777" w:rsidR="00BD6B97" w:rsidRPr="007A7659" w:rsidRDefault="00BD6B97" w:rsidP="009E45C3">
            <w:pPr>
              <w:pStyle w:val="TableEntry"/>
              <w:snapToGrid w:val="0"/>
              <w:rPr>
                <w:noProof w:val="0"/>
              </w:rPr>
            </w:pPr>
            <w:r w:rsidRPr="007A7659">
              <w:rPr>
                <w:noProof w:val="0"/>
              </w:rPr>
              <w:t>20</w:t>
            </w:r>
          </w:p>
        </w:tc>
        <w:tc>
          <w:tcPr>
            <w:tcW w:w="900" w:type="dxa"/>
          </w:tcPr>
          <w:p w14:paraId="2764AB57" w14:textId="77777777" w:rsidR="00BD6B97" w:rsidRPr="007A7659" w:rsidRDefault="00BD6B97" w:rsidP="009E45C3">
            <w:pPr>
              <w:pStyle w:val="TableEntry"/>
              <w:snapToGrid w:val="0"/>
              <w:rPr>
                <w:noProof w:val="0"/>
              </w:rPr>
            </w:pPr>
            <w:r w:rsidRPr="007A7659">
              <w:rPr>
                <w:noProof w:val="0"/>
              </w:rPr>
              <w:t>CX</w:t>
            </w:r>
          </w:p>
        </w:tc>
        <w:tc>
          <w:tcPr>
            <w:tcW w:w="900" w:type="dxa"/>
          </w:tcPr>
          <w:p w14:paraId="5C0DF8E4" w14:textId="77777777" w:rsidR="00BD6B97" w:rsidRPr="007A7659" w:rsidRDefault="00BD6B97" w:rsidP="009E45C3">
            <w:pPr>
              <w:pStyle w:val="TableEntry"/>
              <w:snapToGrid w:val="0"/>
              <w:rPr>
                <w:noProof w:val="0"/>
              </w:rPr>
            </w:pPr>
            <w:r w:rsidRPr="007A7659">
              <w:rPr>
                <w:noProof w:val="0"/>
              </w:rPr>
              <w:t>O</w:t>
            </w:r>
          </w:p>
        </w:tc>
        <w:tc>
          <w:tcPr>
            <w:tcW w:w="990" w:type="dxa"/>
          </w:tcPr>
          <w:p w14:paraId="1F122194" w14:textId="77777777" w:rsidR="00BD6B97" w:rsidRPr="007A7659" w:rsidRDefault="00BD6B97" w:rsidP="009E45C3">
            <w:pPr>
              <w:pStyle w:val="TableEntry"/>
              <w:snapToGrid w:val="0"/>
              <w:rPr>
                <w:noProof w:val="0"/>
              </w:rPr>
            </w:pPr>
            <w:r w:rsidRPr="007A7659">
              <w:rPr>
                <w:noProof w:val="0"/>
              </w:rPr>
              <w:t xml:space="preserve"> </w:t>
            </w:r>
          </w:p>
        </w:tc>
        <w:tc>
          <w:tcPr>
            <w:tcW w:w="1079" w:type="dxa"/>
          </w:tcPr>
          <w:p w14:paraId="159EE55D" w14:textId="77777777" w:rsidR="00BD6B97" w:rsidRPr="007A7659" w:rsidRDefault="00BD6B97" w:rsidP="009E45C3">
            <w:pPr>
              <w:pStyle w:val="TableEntry"/>
              <w:snapToGrid w:val="0"/>
              <w:rPr>
                <w:noProof w:val="0"/>
              </w:rPr>
            </w:pPr>
            <w:r w:rsidRPr="007A7659">
              <w:rPr>
                <w:noProof w:val="0"/>
              </w:rPr>
              <w:t>00105</w:t>
            </w:r>
          </w:p>
        </w:tc>
        <w:tc>
          <w:tcPr>
            <w:tcW w:w="3023" w:type="dxa"/>
          </w:tcPr>
          <w:p w14:paraId="0BD1D5EA" w14:textId="77777777" w:rsidR="00BD6B97" w:rsidRPr="007A7659" w:rsidRDefault="00BD6B97" w:rsidP="009E45C3">
            <w:pPr>
              <w:pStyle w:val="TableEntry"/>
              <w:snapToGrid w:val="0"/>
              <w:rPr>
                <w:noProof w:val="0"/>
              </w:rPr>
            </w:pPr>
            <w:r w:rsidRPr="007A7659">
              <w:rPr>
                <w:noProof w:val="0"/>
              </w:rPr>
              <w:t xml:space="preserve">Patient ID </w:t>
            </w:r>
          </w:p>
        </w:tc>
      </w:tr>
      <w:tr w:rsidR="00BD6B97" w:rsidRPr="007A7659" w14:paraId="5A9F53D9" w14:textId="77777777" w:rsidTr="004A0919">
        <w:trPr>
          <w:jc w:val="center"/>
        </w:trPr>
        <w:tc>
          <w:tcPr>
            <w:tcW w:w="990" w:type="dxa"/>
          </w:tcPr>
          <w:p w14:paraId="2E53C613" w14:textId="77777777" w:rsidR="00BD6B97" w:rsidRPr="007A7659" w:rsidRDefault="00BD6B97" w:rsidP="009E45C3">
            <w:pPr>
              <w:pStyle w:val="TableEntry"/>
              <w:snapToGrid w:val="0"/>
              <w:rPr>
                <w:noProof w:val="0"/>
              </w:rPr>
            </w:pPr>
            <w:r w:rsidRPr="007A7659">
              <w:rPr>
                <w:noProof w:val="0"/>
              </w:rPr>
              <w:t>3</w:t>
            </w:r>
          </w:p>
        </w:tc>
        <w:tc>
          <w:tcPr>
            <w:tcW w:w="900" w:type="dxa"/>
          </w:tcPr>
          <w:p w14:paraId="5EE29D5E" w14:textId="77777777" w:rsidR="00BD6B97" w:rsidRPr="007A7659" w:rsidRDefault="00BD6B97" w:rsidP="009E45C3">
            <w:pPr>
              <w:pStyle w:val="TableEntry"/>
              <w:snapToGrid w:val="0"/>
              <w:rPr>
                <w:noProof w:val="0"/>
              </w:rPr>
            </w:pPr>
            <w:r w:rsidRPr="007A7659">
              <w:rPr>
                <w:noProof w:val="0"/>
              </w:rPr>
              <w:t>250</w:t>
            </w:r>
          </w:p>
        </w:tc>
        <w:tc>
          <w:tcPr>
            <w:tcW w:w="900" w:type="dxa"/>
          </w:tcPr>
          <w:p w14:paraId="36BC1084" w14:textId="77777777" w:rsidR="00BD6B97" w:rsidRPr="007A7659" w:rsidRDefault="00BD6B97" w:rsidP="009E45C3">
            <w:pPr>
              <w:pStyle w:val="TableEntry"/>
              <w:snapToGrid w:val="0"/>
              <w:rPr>
                <w:noProof w:val="0"/>
              </w:rPr>
            </w:pPr>
            <w:r w:rsidRPr="007A7659">
              <w:rPr>
                <w:noProof w:val="0"/>
              </w:rPr>
              <w:t>CX</w:t>
            </w:r>
          </w:p>
        </w:tc>
        <w:tc>
          <w:tcPr>
            <w:tcW w:w="900" w:type="dxa"/>
          </w:tcPr>
          <w:p w14:paraId="67D26AF9" w14:textId="77777777" w:rsidR="00BD6B97" w:rsidRPr="007A7659" w:rsidRDefault="00BD6B97" w:rsidP="009E45C3">
            <w:pPr>
              <w:pStyle w:val="TableEntry"/>
              <w:snapToGrid w:val="0"/>
              <w:rPr>
                <w:noProof w:val="0"/>
              </w:rPr>
            </w:pPr>
            <w:r w:rsidRPr="007A7659">
              <w:rPr>
                <w:noProof w:val="0"/>
              </w:rPr>
              <w:t>R</w:t>
            </w:r>
          </w:p>
        </w:tc>
        <w:tc>
          <w:tcPr>
            <w:tcW w:w="990" w:type="dxa"/>
          </w:tcPr>
          <w:p w14:paraId="0E5EB631" w14:textId="77777777" w:rsidR="00BD6B97" w:rsidRPr="007A7659" w:rsidRDefault="00BD6B97" w:rsidP="009E45C3">
            <w:pPr>
              <w:pStyle w:val="TableEntry"/>
              <w:snapToGrid w:val="0"/>
              <w:rPr>
                <w:noProof w:val="0"/>
              </w:rPr>
            </w:pPr>
          </w:p>
        </w:tc>
        <w:tc>
          <w:tcPr>
            <w:tcW w:w="1079" w:type="dxa"/>
          </w:tcPr>
          <w:p w14:paraId="62802035" w14:textId="77777777" w:rsidR="00BD6B97" w:rsidRPr="007A7659" w:rsidRDefault="00BD6B97" w:rsidP="009E45C3">
            <w:pPr>
              <w:pStyle w:val="TableEntry"/>
              <w:snapToGrid w:val="0"/>
              <w:rPr>
                <w:noProof w:val="0"/>
              </w:rPr>
            </w:pPr>
            <w:r w:rsidRPr="007A7659">
              <w:rPr>
                <w:noProof w:val="0"/>
              </w:rPr>
              <w:t>00106</w:t>
            </w:r>
          </w:p>
        </w:tc>
        <w:tc>
          <w:tcPr>
            <w:tcW w:w="3023" w:type="dxa"/>
          </w:tcPr>
          <w:p w14:paraId="68608A1C" w14:textId="77777777" w:rsidR="00BD6B97" w:rsidRPr="007A7659" w:rsidRDefault="00BD6B97" w:rsidP="009E45C3">
            <w:pPr>
              <w:pStyle w:val="TableEntry"/>
              <w:snapToGrid w:val="0"/>
              <w:rPr>
                <w:noProof w:val="0"/>
              </w:rPr>
            </w:pPr>
            <w:r w:rsidRPr="007A7659">
              <w:rPr>
                <w:noProof w:val="0"/>
              </w:rPr>
              <w:t>Patient Identifier List</w:t>
            </w:r>
          </w:p>
        </w:tc>
      </w:tr>
      <w:tr w:rsidR="00BD6B97" w:rsidRPr="007A7659" w14:paraId="2CE67A97" w14:textId="77777777" w:rsidTr="004A0919">
        <w:trPr>
          <w:jc w:val="center"/>
        </w:trPr>
        <w:tc>
          <w:tcPr>
            <w:tcW w:w="990" w:type="dxa"/>
          </w:tcPr>
          <w:p w14:paraId="2D609974" w14:textId="77777777" w:rsidR="00BD6B97" w:rsidRPr="007A7659" w:rsidRDefault="00BD6B97" w:rsidP="009E45C3">
            <w:pPr>
              <w:pStyle w:val="TableEntry"/>
              <w:snapToGrid w:val="0"/>
              <w:rPr>
                <w:noProof w:val="0"/>
              </w:rPr>
            </w:pPr>
            <w:r w:rsidRPr="007A7659">
              <w:rPr>
                <w:noProof w:val="0"/>
              </w:rPr>
              <w:t>4</w:t>
            </w:r>
          </w:p>
        </w:tc>
        <w:tc>
          <w:tcPr>
            <w:tcW w:w="900" w:type="dxa"/>
          </w:tcPr>
          <w:p w14:paraId="6DEBC703" w14:textId="77777777" w:rsidR="00BD6B97" w:rsidRPr="007A7659" w:rsidRDefault="00BD6B97" w:rsidP="009E45C3">
            <w:pPr>
              <w:pStyle w:val="TableEntry"/>
              <w:snapToGrid w:val="0"/>
              <w:rPr>
                <w:noProof w:val="0"/>
              </w:rPr>
            </w:pPr>
            <w:r w:rsidRPr="007A7659">
              <w:rPr>
                <w:noProof w:val="0"/>
              </w:rPr>
              <w:t>20</w:t>
            </w:r>
          </w:p>
        </w:tc>
        <w:tc>
          <w:tcPr>
            <w:tcW w:w="900" w:type="dxa"/>
          </w:tcPr>
          <w:p w14:paraId="093EB00F" w14:textId="77777777" w:rsidR="00BD6B97" w:rsidRPr="007A7659" w:rsidRDefault="00BD6B97" w:rsidP="009E45C3">
            <w:pPr>
              <w:pStyle w:val="TableEntry"/>
              <w:snapToGrid w:val="0"/>
              <w:rPr>
                <w:noProof w:val="0"/>
              </w:rPr>
            </w:pPr>
            <w:r w:rsidRPr="007A7659">
              <w:rPr>
                <w:noProof w:val="0"/>
              </w:rPr>
              <w:t>CX</w:t>
            </w:r>
          </w:p>
        </w:tc>
        <w:tc>
          <w:tcPr>
            <w:tcW w:w="900" w:type="dxa"/>
          </w:tcPr>
          <w:p w14:paraId="44F4ED91" w14:textId="77777777" w:rsidR="00BD6B97" w:rsidRPr="007A7659" w:rsidRDefault="00BD6B97" w:rsidP="009E45C3">
            <w:pPr>
              <w:pStyle w:val="TableEntry"/>
              <w:snapToGrid w:val="0"/>
              <w:rPr>
                <w:noProof w:val="0"/>
              </w:rPr>
            </w:pPr>
            <w:r w:rsidRPr="007A7659">
              <w:rPr>
                <w:noProof w:val="0"/>
              </w:rPr>
              <w:t>O</w:t>
            </w:r>
          </w:p>
        </w:tc>
        <w:tc>
          <w:tcPr>
            <w:tcW w:w="990" w:type="dxa"/>
          </w:tcPr>
          <w:p w14:paraId="034A9D69" w14:textId="77777777" w:rsidR="00BD6B97" w:rsidRPr="007A7659" w:rsidRDefault="00BD6B97" w:rsidP="009E45C3">
            <w:pPr>
              <w:pStyle w:val="TableEntry"/>
              <w:snapToGrid w:val="0"/>
              <w:rPr>
                <w:noProof w:val="0"/>
              </w:rPr>
            </w:pPr>
          </w:p>
        </w:tc>
        <w:tc>
          <w:tcPr>
            <w:tcW w:w="1079" w:type="dxa"/>
          </w:tcPr>
          <w:p w14:paraId="60856E6E" w14:textId="77777777" w:rsidR="00BD6B97" w:rsidRPr="007A7659" w:rsidRDefault="00BD6B97" w:rsidP="009E45C3">
            <w:pPr>
              <w:pStyle w:val="TableEntry"/>
              <w:snapToGrid w:val="0"/>
              <w:rPr>
                <w:noProof w:val="0"/>
              </w:rPr>
            </w:pPr>
            <w:r w:rsidRPr="007A7659">
              <w:rPr>
                <w:noProof w:val="0"/>
              </w:rPr>
              <w:t>00107</w:t>
            </w:r>
          </w:p>
        </w:tc>
        <w:tc>
          <w:tcPr>
            <w:tcW w:w="3023" w:type="dxa"/>
          </w:tcPr>
          <w:p w14:paraId="79EA4F05" w14:textId="77777777" w:rsidR="00BD6B97" w:rsidRPr="007A7659" w:rsidRDefault="00BD6B97" w:rsidP="009E45C3">
            <w:pPr>
              <w:pStyle w:val="TableEntry"/>
              <w:snapToGrid w:val="0"/>
              <w:rPr>
                <w:noProof w:val="0"/>
              </w:rPr>
            </w:pPr>
            <w:r w:rsidRPr="007A7659">
              <w:rPr>
                <w:noProof w:val="0"/>
              </w:rPr>
              <w:t>Alternate Patient ID</w:t>
            </w:r>
          </w:p>
        </w:tc>
      </w:tr>
      <w:tr w:rsidR="00BD6B97" w:rsidRPr="007A7659" w14:paraId="3EAF660A" w14:textId="77777777" w:rsidTr="004A0919">
        <w:trPr>
          <w:jc w:val="center"/>
        </w:trPr>
        <w:tc>
          <w:tcPr>
            <w:tcW w:w="990" w:type="dxa"/>
          </w:tcPr>
          <w:p w14:paraId="20F9AB6E" w14:textId="77777777" w:rsidR="00BD6B97" w:rsidRPr="007A7659" w:rsidRDefault="00BD6B97" w:rsidP="009E45C3">
            <w:pPr>
              <w:pStyle w:val="TableEntry"/>
              <w:snapToGrid w:val="0"/>
              <w:rPr>
                <w:noProof w:val="0"/>
              </w:rPr>
            </w:pPr>
            <w:r w:rsidRPr="007A7659">
              <w:rPr>
                <w:noProof w:val="0"/>
              </w:rPr>
              <w:t>5</w:t>
            </w:r>
          </w:p>
        </w:tc>
        <w:tc>
          <w:tcPr>
            <w:tcW w:w="900" w:type="dxa"/>
          </w:tcPr>
          <w:p w14:paraId="253253C2" w14:textId="77777777" w:rsidR="00BD6B97" w:rsidRPr="007A7659" w:rsidRDefault="00BD6B97" w:rsidP="009E45C3">
            <w:pPr>
              <w:pStyle w:val="TableEntry"/>
              <w:snapToGrid w:val="0"/>
              <w:rPr>
                <w:noProof w:val="0"/>
              </w:rPr>
            </w:pPr>
            <w:r w:rsidRPr="007A7659">
              <w:rPr>
                <w:noProof w:val="0"/>
              </w:rPr>
              <w:t>250</w:t>
            </w:r>
          </w:p>
        </w:tc>
        <w:tc>
          <w:tcPr>
            <w:tcW w:w="900" w:type="dxa"/>
          </w:tcPr>
          <w:p w14:paraId="16C4072E" w14:textId="77777777" w:rsidR="00BD6B97" w:rsidRPr="007A7659" w:rsidRDefault="00BD6B97" w:rsidP="009E45C3">
            <w:pPr>
              <w:pStyle w:val="TableEntry"/>
              <w:snapToGrid w:val="0"/>
              <w:rPr>
                <w:noProof w:val="0"/>
              </w:rPr>
            </w:pPr>
            <w:r w:rsidRPr="007A7659">
              <w:rPr>
                <w:noProof w:val="0"/>
              </w:rPr>
              <w:t>XPN</w:t>
            </w:r>
          </w:p>
        </w:tc>
        <w:tc>
          <w:tcPr>
            <w:tcW w:w="900" w:type="dxa"/>
          </w:tcPr>
          <w:p w14:paraId="7954310C" w14:textId="77777777" w:rsidR="00BD6B97" w:rsidRPr="007A7659" w:rsidRDefault="00BD6B97" w:rsidP="009E45C3">
            <w:pPr>
              <w:pStyle w:val="TableEntry"/>
              <w:snapToGrid w:val="0"/>
              <w:rPr>
                <w:noProof w:val="0"/>
              </w:rPr>
            </w:pPr>
            <w:r w:rsidRPr="007A7659">
              <w:rPr>
                <w:noProof w:val="0"/>
              </w:rPr>
              <w:t>R</w:t>
            </w:r>
          </w:p>
        </w:tc>
        <w:tc>
          <w:tcPr>
            <w:tcW w:w="990" w:type="dxa"/>
          </w:tcPr>
          <w:p w14:paraId="2DEA822F" w14:textId="77777777" w:rsidR="00BD6B97" w:rsidRPr="007A7659" w:rsidRDefault="00BD6B97" w:rsidP="009E45C3">
            <w:pPr>
              <w:pStyle w:val="TableEntry"/>
              <w:snapToGrid w:val="0"/>
              <w:rPr>
                <w:noProof w:val="0"/>
              </w:rPr>
            </w:pPr>
          </w:p>
        </w:tc>
        <w:tc>
          <w:tcPr>
            <w:tcW w:w="1079" w:type="dxa"/>
          </w:tcPr>
          <w:p w14:paraId="18912369" w14:textId="77777777" w:rsidR="00BD6B97" w:rsidRPr="007A7659" w:rsidRDefault="00BD6B97" w:rsidP="009E45C3">
            <w:pPr>
              <w:pStyle w:val="TableEntry"/>
              <w:snapToGrid w:val="0"/>
              <w:rPr>
                <w:noProof w:val="0"/>
              </w:rPr>
            </w:pPr>
            <w:r w:rsidRPr="007A7659">
              <w:rPr>
                <w:noProof w:val="0"/>
              </w:rPr>
              <w:t>00108</w:t>
            </w:r>
          </w:p>
        </w:tc>
        <w:tc>
          <w:tcPr>
            <w:tcW w:w="3023" w:type="dxa"/>
          </w:tcPr>
          <w:p w14:paraId="130840EC" w14:textId="77777777" w:rsidR="00BD6B97" w:rsidRPr="007A7659" w:rsidRDefault="00BD6B97" w:rsidP="009E45C3">
            <w:pPr>
              <w:pStyle w:val="TableEntry"/>
              <w:snapToGrid w:val="0"/>
              <w:rPr>
                <w:noProof w:val="0"/>
              </w:rPr>
            </w:pPr>
            <w:r w:rsidRPr="007A7659">
              <w:rPr>
                <w:noProof w:val="0"/>
              </w:rPr>
              <w:t>Patient Name</w:t>
            </w:r>
          </w:p>
        </w:tc>
      </w:tr>
      <w:tr w:rsidR="00BD6B97" w:rsidRPr="007A7659" w14:paraId="0179F330" w14:textId="77777777" w:rsidTr="004A0919">
        <w:trPr>
          <w:jc w:val="center"/>
        </w:trPr>
        <w:tc>
          <w:tcPr>
            <w:tcW w:w="990" w:type="dxa"/>
          </w:tcPr>
          <w:p w14:paraId="69EA7256" w14:textId="77777777" w:rsidR="00BD6B97" w:rsidRPr="007A7659" w:rsidRDefault="00BD6B97" w:rsidP="009E45C3">
            <w:pPr>
              <w:pStyle w:val="TableEntry"/>
              <w:snapToGrid w:val="0"/>
              <w:rPr>
                <w:noProof w:val="0"/>
              </w:rPr>
            </w:pPr>
            <w:r w:rsidRPr="007A7659">
              <w:rPr>
                <w:noProof w:val="0"/>
              </w:rPr>
              <w:t>6</w:t>
            </w:r>
          </w:p>
        </w:tc>
        <w:tc>
          <w:tcPr>
            <w:tcW w:w="900" w:type="dxa"/>
          </w:tcPr>
          <w:p w14:paraId="62312BE0" w14:textId="77777777" w:rsidR="00BD6B97" w:rsidRPr="007A7659" w:rsidRDefault="00BD6B97" w:rsidP="009E45C3">
            <w:pPr>
              <w:pStyle w:val="TableEntry"/>
              <w:snapToGrid w:val="0"/>
              <w:rPr>
                <w:noProof w:val="0"/>
              </w:rPr>
            </w:pPr>
            <w:r w:rsidRPr="007A7659">
              <w:rPr>
                <w:noProof w:val="0"/>
              </w:rPr>
              <w:t>250</w:t>
            </w:r>
          </w:p>
        </w:tc>
        <w:tc>
          <w:tcPr>
            <w:tcW w:w="900" w:type="dxa"/>
          </w:tcPr>
          <w:p w14:paraId="136D1A07" w14:textId="77777777" w:rsidR="00BD6B97" w:rsidRPr="007A7659" w:rsidRDefault="00BD6B97" w:rsidP="009E45C3">
            <w:pPr>
              <w:pStyle w:val="TableEntry"/>
              <w:snapToGrid w:val="0"/>
              <w:rPr>
                <w:noProof w:val="0"/>
              </w:rPr>
            </w:pPr>
            <w:r w:rsidRPr="007A7659">
              <w:rPr>
                <w:noProof w:val="0"/>
              </w:rPr>
              <w:t>XPN</w:t>
            </w:r>
          </w:p>
        </w:tc>
        <w:tc>
          <w:tcPr>
            <w:tcW w:w="900" w:type="dxa"/>
          </w:tcPr>
          <w:p w14:paraId="5B8C365D"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2D0E73FD" w14:textId="77777777" w:rsidR="00BD6B97" w:rsidRPr="007A7659" w:rsidRDefault="00BD6B97" w:rsidP="009E45C3">
            <w:pPr>
              <w:pStyle w:val="TableEntry"/>
              <w:snapToGrid w:val="0"/>
              <w:rPr>
                <w:noProof w:val="0"/>
              </w:rPr>
            </w:pPr>
          </w:p>
        </w:tc>
        <w:tc>
          <w:tcPr>
            <w:tcW w:w="1079" w:type="dxa"/>
          </w:tcPr>
          <w:p w14:paraId="1E848176" w14:textId="77777777" w:rsidR="00BD6B97" w:rsidRPr="007A7659" w:rsidRDefault="00BD6B97" w:rsidP="009E45C3">
            <w:pPr>
              <w:pStyle w:val="TableEntry"/>
              <w:snapToGrid w:val="0"/>
              <w:rPr>
                <w:noProof w:val="0"/>
              </w:rPr>
            </w:pPr>
            <w:r w:rsidRPr="007A7659">
              <w:rPr>
                <w:noProof w:val="0"/>
              </w:rPr>
              <w:t>00109</w:t>
            </w:r>
          </w:p>
        </w:tc>
        <w:tc>
          <w:tcPr>
            <w:tcW w:w="3023" w:type="dxa"/>
          </w:tcPr>
          <w:p w14:paraId="5C674975" w14:textId="77777777" w:rsidR="00BD6B97" w:rsidRPr="007A7659" w:rsidRDefault="00BD6B97" w:rsidP="009E45C3">
            <w:pPr>
              <w:pStyle w:val="TableEntry"/>
              <w:snapToGrid w:val="0"/>
              <w:rPr>
                <w:noProof w:val="0"/>
              </w:rPr>
            </w:pPr>
            <w:r w:rsidRPr="007A7659">
              <w:rPr>
                <w:noProof w:val="0"/>
              </w:rPr>
              <w:t>Mother’s Maiden Name</w:t>
            </w:r>
          </w:p>
        </w:tc>
      </w:tr>
      <w:tr w:rsidR="00BD6B97" w:rsidRPr="007A7659" w14:paraId="2191B3A9" w14:textId="77777777" w:rsidTr="004A0919">
        <w:trPr>
          <w:jc w:val="center"/>
        </w:trPr>
        <w:tc>
          <w:tcPr>
            <w:tcW w:w="990" w:type="dxa"/>
          </w:tcPr>
          <w:p w14:paraId="3E731835" w14:textId="77777777" w:rsidR="00BD6B97" w:rsidRPr="007A7659" w:rsidRDefault="00BD6B97" w:rsidP="009E45C3">
            <w:pPr>
              <w:pStyle w:val="TableEntry"/>
              <w:snapToGrid w:val="0"/>
              <w:rPr>
                <w:noProof w:val="0"/>
              </w:rPr>
            </w:pPr>
            <w:r w:rsidRPr="007A7659">
              <w:rPr>
                <w:noProof w:val="0"/>
              </w:rPr>
              <w:t>7</w:t>
            </w:r>
          </w:p>
        </w:tc>
        <w:tc>
          <w:tcPr>
            <w:tcW w:w="900" w:type="dxa"/>
          </w:tcPr>
          <w:p w14:paraId="607483B1" w14:textId="77777777" w:rsidR="00BD6B97" w:rsidRPr="007A7659" w:rsidRDefault="00BD6B97" w:rsidP="009E45C3">
            <w:pPr>
              <w:pStyle w:val="TableEntry"/>
              <w:snapToGrid w:val="0"/>
              <w:rPr>
                <w:noProof w:val="0"/>
              </w:rPr>
            </w:pPr>
            <w:r w:rsidRPr="007A7659">
              <w:rPr>
                <w:noProof w:val="0"/>
              </w:rPr>
              <w:t>26</w:t>
            </w:r>
          </w:p>
        </w:tc>
        <w:tc>
          <w:tcPr>
            <w:tcW w:w="900" w:type="dxa"/>
          </w:tcPr>
          <w:p w14:paraId="70ED0BD1" w14:textId="77777777" w:rsidR="00BD6B97" w:rsidRPr="007A7659" w:rsidRDefault="00BD6B97" w:rsidP="009E45C3">
            <w:pPr>
              <w:pStyle w:val="TableEntry"/>
              <w:snapToGrid w:val="0"/>
              <w:rPr>
                <w:noProof w:val="0"/>
              </w:rPr>
            </w:pPr>
            <w:r w:rsidRPr="007A7659">
              <w:rPr>
                <w:noProof w:val="0"/>
              </w:rPr>
              <w:t>TS</w:t>
            </w:r>
          </w:p>
        </w:tc>
        <w:tc>
          <w:tcPr>
            <w:tcW w:w="900" w:type="dxa"/>
          </w:tcPr>
          <w:p w14:paraId="50EB4E0E"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E1E561C" w14:textId="77777777" w:rsidR="00BD6B97" w:rsidRPr="007A7659" w:rsidRDefault="00BD6B97" w:rsidP="009E45C3">
            <w:pPr>
              <w:pStyle w:val="TableEntry"/>
              <w:snapToGrid w:val="0"/>
              <w:rPr>
                <w:noProof w:val="0"/>
              </w:rPr>
            </w:pPr>
          </w:p>
        </w:tc>
        <w:tc>
          <w:tcPr>
            <w:tcW w:w="1079" w:type="dxa"/>
          </w:tcPr>
          <w:p w14:paraId="1CDA6703" w14:textId="77777777" w:rsidR="00BD6B97" w:rsidRPr="007A7659" w:rsidRDefault="00BD6B97" w:rsidP="009E45C3">
            <w:pPr>
              <w:pStyle w:val="TableEntry"/>
              <w:snapToGrid w:val="0"/>
              <w:rPr>
                <w:noProof w:val="0"/>
              </w:rPr>
            </w:pPr>
            <w:r w:rsidRPr="007A7659">
              <w:rPr>
                <w:noProof w:val="0"/>
              </w:rPr>
              <w:t>00110</w:t>
            </w:r>
          </w:p>
        </w:tc>
        <w:tc>
          <w:tcPr>
            <w:tcW w:w="3023" w:type="dxa"/>
          </w:tcPr>
          <w:p w14:paraId="01AE94DE" w14:textId="77777777" w:rsidR="00BD6B97" w:rsidRPr="007A7659" w:rsidRDefault="00BD6B97" w:rsidP="009E45C3">
            <w:pPr>
              <w:pStyle w:val="TableEntry"/>
              <w:snapToGrid w:val="0"/>
              <w:rPr>
                <w:noProof w:val="0"/>
              </w:rPr>
            </w:pPr>
            <w:r w:rsidRPr="007A7659">
              <w:rPr>
                <w:noProof w:val="0"/>
              </w:rPr>
              <w:t>Date/Time of Birth</w:t>
            </w:r>
          </w:p>
        </w:tc>
      </w:tr>
      <w:tr w:rsidR="00BD6B97" w:rsidRPr="007A7659" w14:paraId="706CF81F" w14:textId="77777777" w:rsidTr="004A0919">
        <w:trPr>
          <w:jc w:val="center"/>
        </w:trPr>
        <w:tc>
          <w:tcPr>
            <w:tcW w:w="990" w:type="dxa"/>
          </w:tcPr>
          <w:p w14:paraId="6DA617E9" w14:textId="77777777" w:rsidR="00BD6B97" w:rsidRPr="007A7659" w:rsidRDefault="00BD6B97" w:rsidP="009E45C3">
            <w:pPr>
              <w:pStyle w:val="TableEntry"/>
              <w:snapToGrid w:val="0"/>
              <w:rPr>
                <w:noProof w:val="0"/>
              </w:rPr>
            </w:pPr>
            <w:r w:rsidRPr="007A7659">
              <w:rPr>
                <w:noProof w:val="0"/>
              </w:rPr>
              <w:t>8</w:t>
            </w:r>
          </w:p>
        </w:tc>
        <w:tc>
          <w:tcPr>
            <w:tcW w:w="900" w:type="dxa"/>
          </w:tcPr>
          <w:p w14:paraId="17F03B5C" w14:textId="77777777" w:rsidR="00BD6B97" w:rsidRPr="007A7659" w:rsidRDefault="00BD6B97" w:rsidP="009E45C3">
            <w:pPr>
              <w:pStyle w:val="TableEntry"/>
              <w:snapToGrid w:val="0"/>
              <w:rPr>
                <w:noProof w:val="0"/>
              </w:rPr>
            </w:pPr>
            <w:r w:rsidRPr="007A7659">
              <w:rPr>
                <w:noProof w:val="0"/>
              </w:rPr>
              <w:t>1</w:t>
            </w:r>
          </w:p>
        </w:tc>
        <w:tc>
          <w:tcPr>
            <w:tcW w:w="900" w:type="dxa"/>
          </w:tcPr>
          <w:p w14:paraId="7621F9AE" w14:textId="77777777" w:rsidR="00BD6B97" w:rsidRPr="007A7659" w:rsidRDefault="00BD6B97" w:rsidP="009E45C3">
            <w:pPr>
              <w:pStyle w:val="TableEntry"/>
              <w:snapToGrid w:val="0"/>
              <w:rPr>
                <w:noProof w:val="0"/>
              </w:rPr>
            </w:pPr>
            <w:r w:rsidRPr="007A7659">
              <w:rPr>
                <w:noProof w:val="0"/>
              </w:rPr>
              <w:t>IS</w:t>
            </w:r>
          </w:p>
        </w:tc>
        <w:tc>
          <w:tcPr>
            <w:tcW w:w="900" w:type="dxa"/>
          </w:tcPr>
          <w:p w14:paraId="1074906F"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2D5AE7D" w14:textId="77777777" w:rsidR="00BD6B97" w:rsidRPr="007A7659" w:rsidRDefault="00BD6B97" w:rsidP="009E45C3">
            <w:pPr>
              <w:pStyle w:val="TableEntry"/>
              <w:snapToGrid w:val="0"/>
              <w:rPr>
                <w:noProof w:val="0"/>
              </w:rPr>
            </w:pPr>
            <w:r w:rsidRPr="007A7659">
              <w:rPr>
                <w:noProof w:val="0"/>
              </w:rPr>
              <w:t>0001</w:t>
            </w:r>
          </w:p>
        </w:tc>
        <w:tc>
          <w:tcPr>
            <w:tcW w:w="1079" w:type="dxa"/>
          </w:tcPr>
          <w:p w14:paraId="3A93EC25" w14:textId="77777777" w:rsidR="00BD6B97" w:rsidRPr="007A7659" w:rsidRDefault="00BD6B97" w:rsidP="009E45C3">
            <w:pPr>
              <w:pStyle w:val="TableEntry"/>
              <w:snapToGrid w:val="0"/>
              <w:rPr>
                <w:noProof w:val="0"/>
              </w:rPr>
            </w:pPr>
            <w:r w:rsidRPr="007A7659">
              <w:rPr>
                <w:noProof w:val="0"/>
              </w:rPr>
              <w:t>00111</w:t>
            </w:r>
          </w:p>
        </w:tc>
        <w:tc>
          <w:tcPr>
            <w:tcW w:w="3023" w:type="dxa"/>
          </w:tcPr>
          <w:p w14:paraId="57D70F26" w14:textId="77777777" w:rsidR="00BD6B97" w:rsidRPr="007A7659" w:rsidRDefault="00BD6B97" w:rsidP="009E45C3">
            <w:pPr>
              <w:pStyle w:val="TableEntry"/>
              <w:snapToGrid w:val="0"/>
              <w:rPr>
                <w:noProof w:val="0"/>
              </w:rPr>
            </w:pPr>
            <w:r w:rsidRPr="007A7659">
              <w:rPr>
                <w:noProof w:val="0"/>
              </w:rPr>
              <w:t>Administrative Sex</w:t>
            </w:r>
          </w:p>
        </w:tc>
      </w:tr>
      <w:tr w:rsidR="00BD6B97" w:rsidRPr="007A7659" w14:paraId="4F51C9F0" w14:textId="77777777" w:rsidTr="004A0919">
        <w:trPr>
          <w:jc w:val="center"/>
        </w:trPr>
        <w:tc>
          <w:tcPr>
            <w:tcW w:w="990" w:type="dxa"/>
          </w:tcPr>
          <w:p w14:paraId="1F77BCDE" w14:textId="77777777" w:rsidR="00BD6B97" w:rsidRPr="007A7659" w:rsidRDefault="00BD6B97" w:rsidP="009E45C3">
            <w:pPr>
              <w:pStyle w:val="TableEntry"/>
              <w:snapToGrid w:val="0"/>
              <w:rPr>
                <w:noProof w:val="0"/>
              </w:rPr>
            </w:pPr>
            <w:r w:rsidRPr="007A7659">
              <w:rPr>
                <w:noProof w:val="0"/>
              </w:rPr>
              <w:t>9</w:t>
            </w:r>
          </w:p>
        </w:tc>
        <w:tc>
          <w:tcPr>
            <w:tcW w:w="900" w:type="dxa"/>
          </w:tcPr>
          <w:p w14:paraId="4F955103" w14:textId="77777777" w:rsidR="00BD6B97" w:rsidRPr="007A7659" w:rsidRDefault="00BD6B97" w:rsidP="009E45C3">
            <w:pPr>
              <w:pStyle w:val="TableEntry"/>
              <w:snapToGrid w:val="0"/>
              <w:rPr>
                <w:noProof w:val="0"/>
              </w:rPr>
            </w:pPr>
            <w:r w:rsidRPr="007A7659">
              <w:rPr>
                <w:noProof w:val="0"/>
              </w:rPr>
              <w:t>250</w:t>
            </w:r>
          </w:p>
        </w:tc>
        <w:tc>
          <w:tcPr>
            <w:tcW w:w="900" w:type="dxa"/>
          </w:tcPr>
          <w:p w14:paraId="2E51BB0E" w14:textId="77777777" w:rsidR="00BD6B97" w:rsidRPr="007A7659" w:rsidRDefault="00BD6B97" w:rsidP="009E45C3">
            <w:pPr>
              <w:pStyle w:val="TableEntry"/>
              <w:snapToGrid w:val="0"/>
              <w:rPr>
                <w:noProof w:val="0"/>
              </w:rPr>
            </w:pPr>
            <w:r w:rsidRPr="007A7659">
              <w:rPr>
                <w:noProof w:val="0"/>
              </w:rPr>
              <w:t>XPN</w:t>
            </w:r>
          </w:p>
        </w:tc>
        <w:tc>
          <w:tcPr>
            <w:tcW w:w="900" w:type="dxa"/>
          </w:tcPr>
          <w:p w14:paraId="1081CF32" w14:textId="77777777" w:rsidR="00BD6B97" w:rsidRPr="007A7659" w:rsidRDefault="00BD6B97" w:rsidP="009E45C3">
            <w:pPr>
              <w:pStyle w:val="TableEntry"/>
              <w:snapToGrid w:val="0"/>
              <w:rPr>
                <w:noProof w:val="0"/>
              </w:rPr>
            </w:pPr>
            <w:r w:rsidRPr="007A7659">
              <w:rPr>
                <w:noProof w:val="0"/>
              </w:rPr>
              <w:t>O</w:t>
            </w:r>
          </w:p>
        </w:tc>
        <w:tc>
          <w:tcPr>
            <w:tcW w:w="990" w:type="dxa"/>
          </w:tcPr>
          <w:p w14:paraId="5EF67319" w14:textId="77777777" w:rsidR="00BD6B97" w:rsidRPr="007A7659" w:rsidRDefault="00BD6B97" w:rsidP="009E45C3">
            <w:pPr>
              <w:pStyle w:val="TableEntry"/>
              <w:snapToGrid w:val="0"/>
              <w:rPr>
                <w:noProof w:val="0"/>
              </w:rPr>
            </w:pPr>
          </w:p>
        </w:tc>
        <w:tc>
          <w:tcPr>
            <w:tcW w:w="1079" w:type="dxa"/>
          </w:tcPr>
          <w:p w14:paraId="2FAA804B" w14:textId="77777777" w:rsidR="00BD6B97" w:rsidRPr="007A7659" w:rsidRDefault="00BD6B97" w:rsidP="009E45C3">
            <w:pPr>
              <w:pStyle w:val="TableEntry"/>
              <w:snapToGrid w:val="0"/>
              <w:rPr>
                <w:noProof w:val="0"/>
              </w:rPr>
            </w:pPr>
            <w:r w:rsidRPr="007A7659">
              <w:rPr>
                <w:noProof w:val="0"/>
              </w:rPr>
              <w:t>00112</w:t>
            </w:r>
          </w:p>
        </w:tc>
        <w:tc>
          <w:tcPr>
            <w:tcW w:w="3023" w:type="dxa"/>
          </w:tcPr>
          <w:p w14:paraId="3B087A8A" w14:textId="77777777" w:rsidR="00BD6B97" w:rsidRPr="007A7659" w:rsidRDefault="00BD6B97" w:rsidP="009E45C3">
            <w:pPr>
              <w:pStyle w:val="TableEntry"/>
              <w:snapToGrid w:val="0"/>
              <w:rPr>
                <w:noProof w:val="0"/>
              </w:rPr>
            </w:pPr>
            <w:r w:rsidRPr="007A7659">
              <w:rPr>
                <w:noProof w:val="0"/>
              </w:rPr>
              <w:t>Patient Alias</w:t>
            </w:r>
          </w:p>
        </w:tc>
      </w:tr>
      <w:tr w:rsidR="00BD6B97" w:rsidRPr="007A7659" w14:paraId="7157D949" w14:textId="77777777" w:rsidTr="004A0919">
        <w:trPr>
          <w:jc w:val="center"/>
        </w:trPr>
        <w:tc>
          <w:tcPr>
            <w:tcW w:w="990" w:type="dxa"/>
          </w:tcPr>
          <w:p w14:paraId="0FBCD2CF" w14:textId="77777777" w:rsidR="00BD6B97" w:rsidRPr="007A7659" w:rsidRDefault="00BD6B97" w:rsidP="009E45C3">
            <w:pPr>
              <w:pStyle w:val="TableEntry"/>
              <w:snapToGrid w:val="0"/>
              <w:rPr>
                <w:noProof w:val="0"/>
              </w:rPr>
            </w:pPr>
            <w:r w:rsidRPr="007A7659">
              <w:rPr>
                <w:noProof w:val="0"/>
              </w:rPr>
              <w:t>10</w:t>
            </w:r>
          </w:p>
        </w:tc>
        <w:tc>
          <w:tcPr>
            <w:tcW w:w="900" w:type="dxa"/>
          </w:tcPr>
          <w:p w14:paraId="59F001C6" w14:textId="77777777" w:rsidR="00BD6B97" w:rsidRPr="007A7659" w:rsidRDefault="00BD6B97" w:rsidP="009E45C3">
            <w:pPr>
              <w:pStyle w:val="TableEntry"/>
              <w:snapToGrid w:val="0"/>
              <w:rPr>
                <w:noProof w:val="0"/>
              </w:rPr>
            </w:pPr>
            <w:r w:rsidRPr="007A7659">
              <w:rPr>
                <w:noProof w:val="0"/>
              </w:rPr>
              <w:t>250</w:t>
            </w:r>
          </w:p>
        </w:tc>
        <w:tc>
          <w:tcPr>
            <w:tcW w:w="900" w:type="dxa"/>
          </w:tcPr>
          <w:p w14:paraId="6780FA12" w14:textId="77777777" w:rsidR="00BD6B97" w:rsidRPr="007A7659" w:rsidRDefault="00BD6B97" w:rsidP="009E45C3">
            <w:pPr>
              <w:pStyle w:val="TableEntry"/>
              <w:snapToGrid w:val="0"/>
              <w:rPr>
                <w:noProof w:val="0"/>
              </w:rPr>
            </w:pPr>
            <w:r w:rsidRPr="007A7659">
              <w:rPr>
                <w:noProof w:val="0"/>
              </w:rPr>
              <w:t>CE</w:t>
            </w:r>
          </w:p>
        </w:tc>
        <w:tc>
          <w:tcPr>
            <w:tcW w:w="900" w:type="dxa"/>
          </w:tcPr>
          <w:p w14:paraId="5A066904" w14:textId="77777777" w:rsidR="00BD6B97" w:rsidRPr="007A7659" w:rsidRDefault="00BD6B97" w:rsidP="009E45C3">
            <w:pPr>
              <w:pStyle w:val="TableEntry"/>
              <w:snapToGrid w:val="0"/>
              <w:rPr>
                <w:noProof w:val="0"/>
              </w:rPr>
            </w:pPr>
            <w:r w:rsidRPr="007A7659">
              <w:rPr>
                <w:noProof w:val="0"/>
              </w:rPr>
              <w:t>O</w:t>
            </w:r>
          </w:p>
        </w:tc>
        <w:tc>
          <w:tcPr>
            <w:tcW w:w="990" w:type="dxa"/>
          </w:tcPr>
          <w:p w14:paraId="42F7AE8C" w14:textId="77777777" w:rsidR="00BD6B97" w:rsidRPr="007A7659" w:rsidRDefault="00BD6B97" w:rsidP="009E45C3">
            <w:pPr>
              <w:pStyle w:val="TableEntry"/>
              <w:snapToGrid w:val="0"/>
              <w:rPr>
                <w:noProof w:val="0"/>
              </w:rPr>
            </w:pPr>
            <w:r w:rsidRPr="007A7659">
              <w:rPr>
                <w:noProof w:val="0"/>
              </w:rPr>
              <w:t>0005</w:t>
            </w:r>
          </w:p>
        </w:tc>
        <w:tc>
          <w:tcPr>
            <w:tcW w:w="1079" w:type="dxa"/>
          </w:tcPr>
          <w:p w14:paraId="32F00082" w14:textId="77777777" w:rsidR="00BD6B97" w:rsidRPr="007A7659" w:rsidRDefault="00BD6B97" w:rsidP="009E45C3">
            <w:pPr>
              <w:pStyle w:val="TableEntry"/>
              <w:snapToGrid w:val="0"/>
              <w:rPr>
                <w:noProof w:val="0"/>
              </w:rPr>
            </w:pPr>
            <w:r w:rsidRPr="007A7659">
              <w:rPr>
                <w:noProof w:val="0"/>
              </w:rPr>
              <w:t>00113</w:t>
            </w:r>
          </w:p>
        </w:tc>
        <w:tc>
          <w:tcPr>
            <w:tcW w:w="3023" w:type="dxa"/>
          </w:tcPr>
          <w:p w14:paraId="3C50584A" w14:textId="77777777" w:rsidR="00BD6B97" w:rsidRPr="007A7659" w:rsidRDefault="00BD6B97" w:rsidP="009E45C3">
            <w:pPr>
              <w:pStyle w:val="TableEntry"/>
              <w:snapToGrid w:val="0"/>
              <w:rPr>
                <w:noProof w:val="0"/>
              </w:rPr>
            </w:pPr>
            <w:r w:rsidRPr="007A7659">
              <w:rPr>
                <w:noProof w:val="0"/>
              </w:rPr>
              <w:t>Race</w:t>
            </w:r>
          </w:p>
        </w:tc>
      </w:tr>
      <w:tr w:rsidR="00BD6B97" w:rsidRPr="007A7659" w14:paraId="17404E92" w14:textId="77777777" w:rsidTr="004A0919">
        <w:trPr>
          <w:jc w:val="center"/>
        </w:trPr>
        <w:tc>
          <w:tcPr>
            <w:tcW w:w="990" w:type="dxa"/>
          </w:tcPr>
          <w:p w14:paraId="5237AD85" w14:textId="77777777" w:rsidR="00BD6B97" w:rsidRPr="007A7659" w:rsidRDefault="00BD6B97" w:rsidP="009E45C3">
            <w:pPr>
              <w:pStyle w:val="TableEntry"/>
              <w:snapToGrid w:val="0"/>
              <w:rPr>
                <w:noProof w:val="0"/>
              </w:rPr>
            </w:pPr>
            <w:r w:rsidRPr="007A7659">
              <w:rPr>
                <w:noProof w:val="0"/>
              </w:rPr>
              <w:t>11</w:t>
            </w:r>
          </w:p>
        </w:tc>
        <w:tc>
          <w:tcPr>
            <w:tcW w:w="900" w:type="dxa"/>
          </w:tcPr>
          <w:p w14:paraId="3D08A5A7" w14:textId="77777777" w:rsidR="00BD6B97" w:rsidRPr="007A7659" w:rsidRDefault="00BD6B97" w:rsidP="009E45C3">
            <w:pPr>
              <w:pStyle w:val="TableEntry"/>
              <w:snapToGrid w:val="0"/>
              <w:rPr>
                <w:noProof w:val="0"/>
              </w:rPr>
            </w:pPr>
            <w:r w:rsidRPr="007A7659">
              <w:rPr>
                <w:noProof w:val="0"/>
              </w:rPr>
              <w:t>250</w:t>
            </w:r>
          </w:p>
        </w:tc>
        <w:tc>
          <w:tcPr>
            <w:tcW w:w="900" w:type="dxa"/>
          </w:tcPr>
          <w:p w14:paraId="0FC7C572" w14:textId="77777777" w:rsidR="00BD6B97" w:rsidRPr="007A7659" w:rsidRDefault="00BD6B97" w:rsidP="009E45C3">
            <w:pPr>
              <w:pStyle w:val="TableEntry"/>
              <w:snapToGrid w:val="0"/>
              <w:rPr>
                <w:noProof w:val="0"/>
              </w:rPr>
            </w:pPr>
            <w:r w:rsidRPr="007A7659">
              <w:rPr>
                <w:noProof w:val="0"/>
              </w:rPr>
              <w:t>XAD</w:t>
            </w:r>
          </w:p>
        </w:tc>
        <w:tc>
          <w:tcPr>
            <w:tcW w:w="900" w:type="dxa"/>
          </w:tcPr>
          <w:p w14:paraId="7DEE6EB7" w14:textId="77777777" w:rsidR="00BD6B97" w:rsidRPr="007A7659" w:rsidRDefault="00BD6B97" w:rsidP="009E45C3">
            <w:pPr>
              <w:pStyle w:val="TableEntry"/>
              <w:snapToGrid w:val="0"/>
              <w:rPr>
                <w:noProof w:val="0"/>
              </w:rPr>
            </w:pPr>
            <w:r w:rsidRPr="007A7659">
              <w:rPr>
                <w:noProof w:val="0"/>
              </w:rPr>
              <w:t>R2</w:t>
            </w:r>
          </w:p>
        </w:tc>
        <w:tc>
          <w:tcPr>
            <w:tcW w:w="990" w:type="dxa"/>
          </w:tcPr>
          <w:p w14:paraId="3F1A6D8C" w14:textId="77777777" w:rsidR="00BD6B97" w:rsidRPr="007A7659" w:rsidRDefault="00BD6B97" w:rsidP="009E45C3">
            <w:pPr>
              <w:pStyle w:val="TableEntry"/>
              <w:snapToGrid w:val="0"/>
              <w:rPr>
                <w:noProof w:val="0"/>
              </w:rPr>
            </w:pPr>
          </w:p>
        </w:tc>
        <w:tc>
          <w:tcPr>
            <w:tcW w:w="1079" w:type="dxa"/>
          </w:tcPr>
          <w:p w14:paraId="73E9727E" w14:textId="77777777" w:rsidR="00BD6B97" w:rsidRPr="007A7659" w:rsidRDefault="00BD6B97" w:rsidP="009E45C3">
            <w:pPr>
              <w:pStyle w:val="TableEntry"/>
              <w:snapToGrid w:val="0"/>
              <w:rPr>
                <w:noProof w:val="0"/>
              </w:rPr>
            </w:pPr>
            <w:r w:rsidRPr="007A7659">
              <w:rPr>
                <w:noProof w:val="0"/>
              </w:rPr>
              <w:t>00114</w:t>
            </w:r>
          </w:p>
        </w:tc>
        <w:tc>
          <w:tcPr>
            <w:tcW w:w="3023" w:type="dxa"/>
          </w:tcPr>
          <w:p w14:paraId="5DDA356C" w14:textId="77777777" w:rsidR="00BD6B97" w:rsidRPr="007A7659" w:rsidRDefault="00BD6B97" w:rsidP="009E45C3">
            <w:pPr>
              <w:pStyle w:val="TableEntry"/>
              <w:snapToGrid w:val="0"/>
              <w:rPr>
                <w:noProof w:val="0"/>
              </w:rPr>
            </w:pPr>
            <w:r w:rsidRPr="007A7659">
              <w:rPr>
                <w:noProof w:val="0"/>
              </w:rPr>
              <w:t>Patient Address</w:t>
            </w:r>
          </w:p>
        </w:tc>
      </w:tr>
      <w:tr w:rsidR="00BD6B97" w:rsidRPr="007A7659" w14:paraId="0F5A3E3F" w14:textId="77777777" w:rsidTr="004A0919">
        <w:trPr>
          <w:jc w:val="center"/>
        </w:trPr>
        <w:tc>
          <w:tcPr>
            <w:tcW w:w="990" w:type="dxa"/>
          </w:tcPr>
          <w:p w14:paraId="191304D1" w14:textId="77777777" w:rsidR="00BD6B97" w:rsidRPr="007A7659" w:rsidRDefault="00BD6B97" w:rsidP="009E45C3">
            <w:pPr>
              <w:pStyle w:val="TableEntry"/>
              <w:snapToGrid w:val="0"/>
              <w:rPr>
                <w:noProof w:val="0"/>
              </w:rPr>
            </w:pPr>
            <w:r w:rsidRPr="007A7659">
              <w:rPr>
                <w:noProof w:val="0"/>
              </w:rPr>
              <w:t>12</w:t>
            </w:r>
          </w:p>
        </w:tc>
        <w:tc>
          <w:tcPr>
            <w:tcW w:w="900" w:type="dxa"/>
          </w:tcPr>
          <w:p w14:paraId="09AC8E3C" w14:textId="77777777" w:rsidR="00BD6B97" w:rsidRPr="007A7659" w:rsidRDefault="00BD6B97" w:rsidP="009E45C3">
            <w:pPr>
              <w:pStyle w:val="TableEntry"/>
              <w:snapToGrid w:val="0"/>
              <w:rPr>
                <w:noProof w:val="0"/>
              </w:rPr>
            </w:pPr>
            <w:r w:rsidRPr="007A7659">
              <w:rPr>
                <w:noProof w:val="0"/>
              </w:rPr>
              <w:t>4</w:t>
            </w:r>
          </w:p>
        </w:tc>
        <w:tc>
          <w:tcPr>
            <w:tcW w:w="900" w:type="dxa"/>
          </w:tcPr>
          <w:p w14:paraId="3BD95223" w14:textId="77777777" w:rsidR="00BD6B97" w:rsidRPr="007A7659" w:rsidRDefault="00BD6B97" w:rsidP="009E45C3">
            <w:pPr>
              <w:pStyle w:val="TableEntry"/>
              <w:snapToGrid w:val="0"/>
              <w:rPr>
                <w:noProof w:val="0"/>
              </w:rPr>
            </w:pPr>
            <w:r w:rsidRPr="007A7659">
              <w:rPr>
                <w:noProof w:val="0"/>
              </w:rPr>
              <w:t>IS</w:t>
            </w:r>
          </w:p>
        </w:tc>
        <w:tc>
          <w:tcPr>
            <w:tcW w:w="900" w:type="dxa"/>
          </w:tcPr>
          <w:p w14:paraId="1B30E75A" w14:textId="77777777" w:rsidR="00BD6B97" w:rsidRPr="007A7659" w:rsidRDefault="00BD6B97" w:rsidP="009E45C3">
            <w:pPr>
              <w:pStyle w:val="TableEntry"/>
              <w:snapToGrid w:val="0"/>
              <w:rPr>
                <w:noProof w:val="0"/>
              </w:rPr>
            </w:pPr>
            <w:r w:rsidRPr="007A7659">
              <w:rPr>
                <w:noProof w:val="0"/>
              </w:rPr>
              <w:t>O</w:t>
            </w:r>
          </w:p>
        </w:tc>
        <w:tc>
          <w:tcPr>
            <w:tcW w:w="990" w:type="dxa"/>
          </w:tcPr>
          <w:p w14:paraId="3E282AFB" w14:textId="77777777" w:rsidR="00BD6B97" w:rsidRPr="007A7659" w:rsidRDefault="00BD6B97" w:rsidP="009E45C3">
            <w:pPr>
              <w:pStyle w:val="TableEntry"/>
              <w:snapToGrid w:val="0"/>
              <w:rPr>
                <w:noProof w:val="0"/>
              </w:rPr>
            </w:pPr>
            <w:r w:rsidRPr="007A7659">
              <w:rPr>
                <w:noProof w:val="0"/>
              </w:rPr>
              <w:t>0289</w:t>
            </w:r>
          </w:p>
        </w:tc>
        <w:tc>
          <w:tcPr>
            <w:tcW w:w="1079" w:type="dxa"/>
          </w:tcPr>
          <w:p w14:paraId="2605BD5F" w14:textId="77777777" w:rsidR="00BD6B97" w:rsidRPr="007A7659" w:rsidRDefault="00BD6B97" w:rsidP="009E45C3">
            <w:pPr>
              <w:pStyle w:val="TableEntry"/>
              <w:snapToGrid w:val="0"/>
              <w:rPr>
                <w:noProof w:val="0"/>
              </w:rPr>
            </w:pPr>
            <w:r w:rsidRPr="007A7659">
              <w:rPr>
                <w:noProof w:val="0"/>
              </w:rPr>
              <w:t>00115</w:t>
            </w:r>
          </w:p>
        </w:tc>
        <w:tc>
          <w:tcPr>
            <w:tcW w:w="3023" w:type="dxa"/>
          </w:tcPr>
          <w:p w14:paraId="453EA55A" w14:textId="77777777" w:rsidR="00BD6B97" w:rsidRPr="007A7659" w:rsidRDefault="00BD6B97" w:rsidP="009E45C3">
            <w:pPr>
              <w:pStyle w:val="TableEntry"/>
              <w:snapToGrid w:val="0"/>
              <w:rPr>
                <w:noProof w:val="0"/>
              </w:rPr>
            </w:pPr>
            <w:r w:rsidRPr="007A7659">
              <w:rPr>
                <w:noProof w:val="0"/>
              </w:rPr>
              <w:t>County Code</w:t>
            </w:r>
          </w:p>
        </w:tc>
      </w:tr>
      <w:tr w:rsidR="00BD6B97" w:rsidRPr="007A7659" w14:paraId="6E1B5ADB" w14:textId="77777777" w:rsidTr="004A0919">
        <w:trPr>
          <w:jc w:val="center"/>
        </w:trPr>
        <w:tc>
          <w:tcPr>
            <w:tcW w:w="990" w:type="dxa"/>
          </w:tcPr>
          <w:p w14:paraId="1412B47B" w14:textId="77777777" w:rsidR="00BD6B97" w:rsidRPr="007A7659" w:rsidRDefault="00BD6B97" w:rsidP="009E45C3">
            <w:pPr>
              <w:pStyle w:val="TableEntry"/>
              <w:snapToGrid w:val="0"/>
              <w:rPr>
                <w:noProof w:val="0"/>
              </w:rPr>
            </w:pPr>
            <w:r w:rsidRPr="007A7659">
              <w:rPr>
                <w:noProof w:val="0"/>
              </w:rPr>
              <w:t>13</w:t>
            </w:r>
          </w:p>
        </w:tc>
        <w:tc>
          <w:tcPr>
            <w:tcW w:w="900" w:type="dxa"/>
          </w:tcPr>
          <w:p w14:paraId="2CA29200" w14:textId="77777777" w:rsidR="00BD6B97" w:rsidRPr="007A7659" w:rsidRDefault="00BD6B97" w:rsidP="009E45C3">
            <w:pPr>
              <w:pStyle w:val="TableEntry"/>
              <w:snapToGrid w:val="0"/>
              <w:rPr>
                <w:noProof w:val="0"/>
              </w:rPr>
            </w:pPr>
            <w:r w:rsidRPr="007A7659">
              <w:rPr>
                <w:noProof w:val="0"/>
              </w:rPr>
              <w:t>250</w:t>
            </w:r>
          </w:p>
        </w:tc>
        <w:tc>
          <w:tcPr>
            <w:tcW w:w="900" w:type="dxa"/>
          </w:tcPr>
          <w:p w14:paraId="73C7D021" w14:textId="77777777" w:rsidR="00BD6B97" w:rsidRPr="007A7659" w:rsidRDefault="00BD6B97" w:rsidP="009E45C3">
            <w:pPr>
              <w:pStyle w:val="TableEntry"/>
              <w:snapToGrid w:val="0"/>
              <w:rPr>
                <w:noProof w:val="0"/>
              </w:rPr>
            </w:pPr>
            <w:r w:rsidRPr="007A7659">
              <w:rPr>
                <w:noProof w:val="0"/>
              </w:rPr>
              <w:t>XTN</w:t>
            </w:r>
          </w:p>
        </w:tc>
        <w:tc>
          <w:tcPr>
            <w:tcW w:w="900" w:type="dxa"/>
          </w:tcPr>
          <w:p w14:paraId="538882CA" w14:textId="77777777" w:rsidR="00BD6B97" w:rsidRPr="007A7659" w:rsidRDefault="00BD6B97" w:rsidP="009E45C3">
            <w:pPr>
              <w:pStyle w:val="TableEntry"/>
              <w:snapToGrid w:val="0"/>
              <w:rPr>
                <w:noProof w:val="0"/>
              </w:rPr>
            </w:pPr>
            <w:r w:rsidRPr="007A7659">
              <w:rPr>
                <w:noProof w:val="0"/>
              </w:rPr>
              <w:t>R2</w:t>
            </w:r>
          </w:p>
        </w:tc>
        <w:tc>
          <w:tcPr>
            <w:tcW w:w="990" w:type="dxa"/>
          </w:tcPr>
          <w:p w14:paraId="370E6284" w14:textId="77777777" w:rsidR="00BD6B97" w:rsidRPr="007A7659" w:rsidRDefault="00BD6B97" w:rsidP="009E45C3">
            <w:pPr>
              <w:pStyle w:val="TableEntry"/>
              <w:snapToGrid w:val="0"/>
              <w:rPr>
                <w:noProof w:val="0"/>
              </w:rPr>
            </w:pPr>
          </w:p>
        </w:tc>
        <w:tc>
          <w:tcPr>
            <w:tcW w:w="1079" w:type="dxa"/>
          </w:tcPr>
          <w:p w14:paraId="3DE62158" w14:textId="77777777" w:rsidR="00BD6B97" w:rsidRPr="007A7659" w:rsidRDefault="00BD6B97" w:rsidP="009E45C3">
            <w:pPr>
              <w:pStyle w:val="TableEntry"/>
              <w:snapToGrid w:val="0"/>
              <w:rPr>
                <w:noProof w:val="0"/>
              </w:rPr>
            </w:pPr>
            <w:r w:rsidRPr="007A7659">
              <w:rPr>
                <w:noProof w:val="0"/>
              </w:rPr>
              <w:t>00116</w:t>
            </w:r>
          </w:p>
        </w:tc>
        <w:tc>
          <w:tcPr>
            <w:tcW w:w="3023" w:type="dxa"/>
          </w:tcPr>
          <w:p w14:paraId="4099FA12" w14:textId="77777777" w:rsidR="00BD6B97" w:rsidRPr="007A7659" w:rsidRDefault="00BD6B97" w:rsidP="009E45C3">
            <w:pPr>
              <w:pStyle w:val="TableEntry"/>
              <w:snapToGrid w:val="0"/>
              <w:rPr>
                <w:noProof w:val="0"/>
              </w:rPr>
            </w:pPr>
            <w:r w:rsidRPr="007A7659">
              <w:rPr>
                <w:noProof w:val="0"/>
              </w:rPr>
              <w:t>Phone Number - Home</w:t>
            </w:r>
          </w:p>
        </w:tc>
      </w:tr>
      <w:tr w:rsidR="00BD6B97" w:rsidRPr="007A7659" w14:paraId="55A2873C" w14:textId="77777777" w:rsidTr="004A0919">
        <w:trPr>
          <w:jc w:val="center"/>
        </w:trPr>
        <w:tc>
          <w:tcPr>
            <w:tcW w:w="990" w:type="dxa"/>
          </w:tcPr>
          <w:p w14:paraId="2A7966FD" w14:textId="77777777" w:rsidR="00BD6B97" w:rsidRPr="007A7659" w:rsidRDefault="00BD6B97" w:rsidP="009E45C3">
            <w:pPr>
              <w:pStyle w:val="TableEntry"/>
              <w:snapToGrid w:val="0"/>
              <w:rPr>
                <w:noProof w:val="0"/>
              </w:rPr>
            </w:pPr>
            <w:r w:rsidRPr="007A7659">
              <w:rPr>
                <w:noProof w:val="0"/>
              </w:rPr>
              <w:t>14</w:t>
            </w:r>
          </w:p>
        </w:tc>
        <w:tc>
          <w:tcPr>
            <w:tcW w:w="900" w:type="dxa"/>
          </w:tcPr>
          <w:p w14:paraId="0E70D340" w14:textId="77777777" w:rsidR="00BD6B97" w:rsidRPr="007A7659" w:rsidRDefault="00BD6B97" w:rsidP="009E45C3">
            <w:pPr>
              <w:pStyle w:val="TableEntry"/>
              <w:snapToGrid w:val="0"/>
              <w:rPr>
                <w:noProof w:val="0"/>
              </w:rPr>
            </w:pPr>
            <w:r w:rsidRPr="007A7659">
              <w:rPr>
                <w:noProof w:val="0"/>
              </w:rPr>
              <w:t>250</w:t>
            </w:r>
          </w:p>
        </w:tc>
        <w:tc>
          <w:tcPr>
            <w:tcW w:w="900" w:type="dxa"/>
          </w:tcPr>
          <w:p w14:paraId="196501D7" w14:textId="77777777" w:rsidR="00BD6B97" w:rsidRPr="007A7659" w:rsidRDefault="00BD6B97" w:rsidP="009E45C3">
            <w:pPr>
              <w:pStyle w:val="TableEntry"/>
              <w:snapToGrid w:val="0"/>
              <w:rPr>
                <w:noProof w:val="0"/>
              </w:rPr>
            </w:pPr>
            <w:r w:rsidRPr="007A7659">
              <w:rPr>
                <w:noProof w:val="0"/>
              </w:rPr>
              <w:t>XTN</w:t>
            </w:r>
          </w:p>
        </w:tc>
        <w:tc>
          <w:tcPr>
            <w:tcW w:w="900" w:type="dxa"/>
          </w:tcPr>
          <w:p w14:paraId="53044270" w14:textId="77777777" w:rsidR="00BD6B97" w:rsidRPr="007A7659" w:rsidRDefault="00BD6B97" w:rsidP="009E45C3">
            <w:pPr>
              <w:pStyle w:val="TableEntry"/>
              <w:snapToGrid w:val="0"/>
              <w:rPr>
                <w:noProof w:val="0"/>
              </w:rPr>
            </w:pPr>
            <w:r w:rsidRPr="007A7659">
              <w:rPr>
                <w:noProof w:val="0"/>
              </w:rPr>
              <w:t>R2</w:t>
            </w:r>
          </w:p>
        </w:tc>
        <w:tc>
          <w:tcPr>
            <w:tcW w:w="990" w:type="dxa"/>
          </w:tcPr>
          <w:p w14:paraId="65759867" w14:textId="77777777" w:rsidR="00BD6B97" w:rsidRPr="007A7659" w:rsidRDefault="00BD6B97" w:rsidP="009E45C3">
            <w:pPr>
              <w:pStyle w:val="TableEntry"/>
              <w:snapToGrid w:val="0"/>
              <w:rPr>
                <w:noProof w:val="0"/>
              </w:rPr>
            </w:pPr>
          </w:p>
        </w:tc>
        <w:tc>
          <w:tcPr>
            <w:tcW w:w="1079" w:type="dxa"/>
          </w:tcPr>
          <w:p w14:paraId="6B649FD3" w14:textId="77777777" w:rsidR="00BD6B97" w:rsidRPr="007A7659" w:rsidRDefault="00BD6B97" w:rsidP="009E45C3">
            <w:pPr>
              <w:pStyle w:val="TableEntry"/>
              <w:snapToGrid w:val="0"/>
              <w:rPr>
                <w:noProof w:val="0"/>
              </w:rPr>
            </w:pPr>
            <w:r w:rsidRPr="007A7659">
              <w:rPr>
                <w:noProof w:val="0"/>
              </w:rPr>
              <w:t>00117</w:t>
            </w:r>
          </w:p>
        </w:tc>
        <w:tc>
          <w:tcPr>
            <w:tcW w:w="3023" w:type="dxa"/>
          </w:tcPr>
          <w:p w14:paraId="0E545DE3" w14:textId="77777777" w:rsidR="00BD6B97" w:rsidRPr="007A7659" w:rsidRDefault="00BD6B97" w:rsidP="009E45C3">
            <w:pPr>
              <w:pStyle w:val="TableEntry"/>
              <w:snapToGrid w:val="0"/>
              <w:rPr>
                <w:noProof w:val="0"/>
              </w:rPr>
            </w:pPr>
            <w:r w:rsidRPr="007A7659">
              <w:rPr>
                <w:noProof w:val="0"/>
              </w:rPr>
              <w:t>Phone Number - Business</w:t>
            </w:r>
          </w:p>
        </w:tc>
      </w:tr>
      <w:tr w:rsidR="00BD6B97" w:rsidRPr="007A7659" w14:paraId="674D9B02" w14:textId="77777777" w:rsidTr="004A0919">
        <w:trPr>
          <w:jc w:val="center"/>
        </w:trPr>
        <w:tc>
          <w:tcPr>
            <w:tcW w:w="990" w:type="dxa"/>
          </w:tcPr>
          <w:p w14:paraId="572AE45C" w14:textId="77777777" w:rsidR="00BD6B97" w:rsidRPr="007A7659" w:rsidRDefault="00BD6B97" w:rsidP="009E45C3">
            <w:pPr>
              <w:pStyle w:val="TableEntry"/>
              <w:snapToGrid w:val="0"/>
              <w:rPr>
                <w:noProof w:val="0"/>
              </w:rPr>
            </w:pPr>
            <w:r w:rsidRPr="007A7659">
              <w:rPr>
                <w:noProof w:val="0"/>
              </w:rPr>
              <w:t>15</w:t>
            </w:r>
          </w:p>
        </w:tc>
        <w:tc>
          <w:tcPr>
            <w:tcW w:w="900" w:type="dxa"/>
          </w:tcPr>
          <w:p w14:paraId="238775EA" w14:textId="77777777" w:rsidR="00BD6B97" w:rsidRPr="007A7659" w:rsidRDefault="00BD6B97" w:rsidP="009E45C3">
            <w:pPr>
              <w:pStyle w:val="TableEntry"/>
              <w:snapToGrid w:val="0"/>
              <w:rPr>
                <w:noProof w:val="0"/>
              </w:rPr>
            </w:pPr>
            <w:r w:rsidRPr="007A7659">
              <w:rPr>
                <w:noProof w:val="0"/>
              </w:rPr>
              <w:t>250</w:t>
            </w:r>
          </w:p>
        </w:tc>
        <w:tc>
          <w:tcPr>
            <w:tcW w:w="900" w:type="dxa"/>
          </w:tcPr>
          <w:p w14:paraId="1EC35958" w14:textId="77777777" w:rsidR="00BD6B97" w:rsidRPr="007A7659" w:rsidRDefault="00BD6B97" w:rsidP="009E45C3">
            <w:pPr>
              <w:pStyle w:val="TableEntry"/>
              <w:snapToGrid w:val="0"/>
              <w:rPr>
                <w:noProof w:val="0"/>
              </w:rPr>
            </w:pPr>
            <w:r w:rsidRPr="007A7659">
              <w:rPr>
                <w:noProof w:val="0"/>
              </w:rPr>
              <w:t>CE</w:t>
            </w:r>
          </w:p>
        </w:tc>
        <w:tc>
          <w:tcPr>
            <w:tcW w:w="900" w:type="dxa"/>
          </w:tcPr>
          <w:p w14:paraId="47473572" w14:textId="77777777" w:rsidR="00BD6B97" w:rsidRPr="007A7659" w:rsidRDefault="00BD6B97" w:rsidP="009E45C3">
            <w:pPr>
              <w:pStyle w:val="TableEntry"/>
              <w:snapToGrid w:val="0"/>
              <w:rPr>
                <w:noProof w:val="0"/>
              </w:rPr>
            </w:pPr>
            <w:r w:rsidRPr="007A7659">
              <w:rPr>
                <w:noProof w:val="0"/>
              </w:rPr>
              <w:t>O</w:t>
            </w:r>
          </w:p>
        </w:tc>
        <w:tc>
          <w:tcPr>
            <w:tcW w:w="990" w:type="dxa"/>
          </w:tcPr>
          <w:p w14:paraId="11DA4443" w14:textId="77777777" w:rsidR="00BD6B97" w:rsidRPr="007A7659" w:rsidRDefault="00BD6B97" w:rsidP="009E45C3">
            <w:pPr>
              <w:pStyle w:val="TableEntry"/>
              <w:snapToGrid w:val="0"/>
              <w:rPr>
                <w:noProof w:val="0"/>
              </w:rPr>
            </w:pPr>
            <w:r w:rsidRPr="007A7659">
              <w:rPr>
                <w:noProof w:val="0"/>
              </w:rPr>
              <w:t>0296</w:t>
            </w:r>
          </w:p>
        </w:tc>
        <w:tc>
          <w:tcPr>
            <w:tcW w:w="1079" w:type="dxa"/>
          </w:tcPr>
          <w:p w14:paraId="7D797CC0" w14:textId="77777777" w:rsidR="00BD6B97" w:rsidRPr="007A7659" w:rsidRDefault="00BD6B97" w:rsidP="009E45C3">
            <w:pPr>
              <w:pStyle w:val="TableEntry"/>
              <w:snapToGrid w:val="0"/>
              <w:rPr>
                <w:noProof w:val="0"/>
              </w:rPr>
            </w:pPr>
            <w:r w:rsidRPr="007A7659">
              <w:rPr>
                <w:noProof w:val="0"/>
              </w:rPr>
              <w:t>00118</w:t>
            </w:r>
          </w:p>
        </w:tc>
        <w:tc>
          <w:tcPr>
            <w:tcW w:w="3023" w:type="dxa"/>
          </w:tcPr>
          <w:p w14:paraId="38B3DDB8" w14:textId="77777777" w:rsidR="00BD6B97" w:rsidRPr="007A7659" w:rsidRDefault="00BD6B97" w:rsidP="009E45C3">
            <w:pPr>
              <w:pStyle w:val="TableEntry"/>
              <w:snapToGrid w:val="0"/>
              <w:rPr>
                <w:noProof w:val="0"/>
              </w:rPr>
            </w:pPr>
            <w:r w:rsidRPr="007A7659">
              <w:rPr>
                <w:noProof w:val="0"/>
              </w:rPr>
              <w:t>Primary Language</w:t>
            </w:r>
          </w:p>
        </w:tc>
      </w:tr>
      <w:tr w:rsidR="00BD6B97" w:rsidRPr="007A7659" w14:paraId="626FD98C" w14:textId="77777777" w:rsidTr="004A0919">
        <w:trPr>
          <w:jc w:val="center"/>
        </w:trPr>
        <w:tc>
          <w:tcPr>
            <w:tcW w:w="990" w:type="dxa"/>
          </w:tcPr>
          <w:p w14:paraId="27407A4A" w14:textId="77777777" w:rsidR="00BD6B97" w:rsidRPr="007A7659" w:rsidRDefault="00BD6B97" w:rsidP="009E45C3">
            <w:pPr>
              <w:pStyle w:val="TableEntry"/>
              <w:snapToGrid w:val="0"/>
              <w:rPr>
                <w:noProof w:val="0"/>
              </w:rPr>
            </w:pPr>
            <w:r w:rsidRPr="007A7659">
              <w:rPr>
                <w:noProof w:val="0"/>
              </w:rPr>
              <w:t>16</w:t>
            </w:r>
          </w:p>
        </w:tc>
        <w:tc>
          <w:tcPr>
            <w:tcW w:w="900" w:type="dxa"/>
          </w:tcPr>
          <w:p w14:paraId="6FA02533" w14:textId="77777777" w:rsidR="00BD6B97" w:rsidRPr="007A7659" w:rsidRDefault="00BD6B97" w:rsidP="009E45C3">
            <w:pPr>
              <w:pStyle w:val="TableEntry"/>
              <w:snapToGrid w:val="0"/>
              <w:rPr>
                <w:noProof w:val="0"/>
              </w:rPr>
            </w:pPr>
            <w:r w:rsidRPr="007A7659">
              <w:rPr>
                <w:noProof w:val="0"/>
              </w:rPr>
              <w:t>250</w:t>
            </w:r>
          </w:p>
        </w:tc>
        <w:tc>
          <w:tcPr>
            <w:tcW w:w="900" w:type="dxa"/>
          </w:tcPr>
          <w:p w14:paraId="6DBFF7D5" w14:textId="77777777" w:rsidR="00BD6B97" w:rsidRPr="007A7659" w:rsidRDefault="00BD6B97" w:rsidP="009E45C3">
            <w:pPr>
              <w:pStyle w:val="TableEntry"/>
              <w:snapToGrid w:val="0"/>
              <w:rPr>
                <w:noProof w:val="0"/>
              </w:rPr>
            </w:pPr>
            <w:r w:rsidRPr="007A7659">
              <w:rPr>
                <w:noProof w:val="0"/>
              </w:rPr>
              <w:t>CE</w:t>
            </w:r>
          </w:p>
        </w:tc>
        <w:tc>
          <w:tcPr>
            <w:tcW w:w="900" w:type="dxa"/>
          </w:tcPr>
          <w:p w14:paraId="78938C34" w14:textId="77777777" w:rsidR="00BD6B97" w:rsidRPr="007A7659" w:rsidRDefault="00BD6B97" w:rsidP="009E45C3">
            <w:pPr>
              <w:pStyle w:val="TableEntry"/>
              <w:snapToGrid w:val="0"/>
              <w:rPr>
                <w:noProof w:val="0"/>
              </w:rPr>
            </w:pPr>
            <w:r w:rsidRPr="007A7659">
              <w:rPr>
                <w:noProof w:val="0"/>
              </w:rPr>
              <w:t>O</w:t>
            </w:r>
          </w:p>
        </w:tc>
        <w:tc>
          <w:tcPr>
            <w:tcW w:w="990" w:type="dxa"/>
          </w:tcPr>
          <w:p w14:paraId="4F76A166" w14:textId="77777777" w:rsidR="00BD6B97" w:rsidRPr="007A7659" w:rsidRDefault="00BD6B97" w:rsidP="009E45C3">
            <w:pPr>
              <w:pStyle w:val="TableEntry"/>
              <w:snapToGrid w:val="0"/>
              <w:rPr>
                <w:noProof w:val="0"/>
              </w:rPr>
            </w:pPr>
            <w:r w:rsidRPr="007A7659">
              <w:rPr>
                <w:noProof w:val="0"/>
              </w:rPr>
              <w:t>0002</w:t>
            </w:r>
          </w:p>
        </w:tc>
        <w:tc>
          <w:tcPr>
            <w:tcW w:w="1079" w:type="dxa"/>
          </w:tcPr>
          <w:p w14:paraId="151A9F4C" w14:textId="77777777" w:rsidR="00BD6B97" w:rsidRPr="007A7659" w:rsidRDefault="00BD6B97" w:rsidP="009E45C3">
            <w:pPr>
              <w:pStyle w:val="TableEntry"/>
              <w:snapToGrid w:val="0"/>
              <w:rPr>
                <w:noProof w:val="0"/>
              </w:rPr>
            </w:pPr>
            <w:r w:rsidRPr="007A7659">
              <w:rPr>
                <w:noProof w:val="0"/>
              </w:rPr>
              <w:t>00119</w:t>
            </w:r>
          </w:p>
        </w:tc>
        <w:tc>
          <w:tcPr>
            <w:tcW w:w="3023" w:type="dxa"/>
          </w:tcPr>
          <w:p w14:paraId="395DE6E6" w14:textId="77777777" w:rsidR="00BD6B97" w:rsidRPr="007A7659" w:rsidRDefault="00BD6B97" w:rsidP="009E45C3">
            <w:pPr>
              <w:pStyle w:val="TableEntry"/>
              <w:snapToGrid w:val="0"/>
              <w:rPr>
                <w:noProof w:val="0"/>
              </w:rPr>
            </w:pPr>
            <w:r w:rsidRPr="007A7659">
              <w:rPr>
                <w:noProof w:val="0"/>
              </w:rPr>
              <w:t>Marital Status</w:t>
            </w:r>
          </w:p>
        </w:tc>
      </w:tr>
      <w:tr w:rsidR="00BD6B97" w:rsidRPr="007A7659" w14:paraId="7C18D09F" w14:textId="77777777" w:rsidTr="004A0919">
        <w:trPr>
          <w:jc w:val="center"/>
        </w:trPr>
        <w:tc>
          <w:tcPr>
            <w:tcW w:w="990" w:type="dxa"/>
          </w:tcPr>
          <w:p w14:paraId="77F9C173" w14:textId="77777777" w:rsidR="00BD6B97" w:rsidRPr="007A7659" w:rsidRDefault="00BD6B97" w:rsidP="009E45C3">
            <w:pPr>
              <w:pStyle w:val="TableEntry"/>
              <w:snapToGrid w:val="0"/>
              <w:rPr>
                <w:noProof w:val="0"/>
              </w:rPr>
            </w:pPr>
            <w:r w:rsidRPr="007A7659">
              <w:rPr>
                <w:noProof w:val="0"/>
              </w:rPr>
              <w:t>17</w:t>
            </w:r>
          </w:p>
        </w:tc>
        <w:tc>
          <w:tcPr>
            <w:tcW w:w="900" w:type="dxa"/>
          </w:tcPr>
          <w:p w14:paraId="437F40B4" w14:textId="77777777" w:rsidR="00BD6B97" w:rsidRPr="007A7659" w:rsidRDefault="00BD6B97" w:rsidP="009E45C3">
            <w:pPr>
              <w:pStyle w:val="TableEntry"/>
              <w:snapToGrid w:val="0"/>
              <w:rPr>
                <w:noProof w:val="0"/>
              </w:rPr>
            </w:pPr>
            <w:r w:rsidRPr="007A7659">
              <w:rPr>
                <w:noProof w:val="0"/>
              </w:rPr>
              <w:t>250</w:t>
            </w:r>
          </w:p>
        </w:tc>
        <w:tc>
          <w:tcPr>
            <w:tcW w:w="900" w:type="dxa"/>
          </w:tcPr>
          <w:p w14:paraId="03E210D6" w14:textId="77777777" w:rsidR="00BD6B97" w:rsidRPr="007A7659" w:rsidRDefault="00BD6B97" w:rsidP="009E45C3">
            <w:pPr>
              <w:pStyle w:val="TableEntry"/>
              <w:snapToGrid w:val="0"/>
              <w:rPr>
                <w:noProof w:val="0"/>
              </w:rPr>
            </w:pPr>
            <w:r w:rsidRPr="007A7659">
              <w:rPr>
                <w:noProof w:val="0"/>
              </w:rPr>
              <w:t>CE</w:t>
            </w:r>
          </w:p>
        </w:tc>
        <w:tc>
          <w:tcPr>
            <w:tcW w:w="900" w:type="dxa"/>
          </w:tcPr>
          <w:p w14:paraId="12AC943F" w14:textId="77777777" w:rsidR="00BD6B97" w:rsidRPr="007A7659" w:rsidRDefault="00BD6B97" w:rsidP="009E45C3">
            <w:pPr>
              <w:pStyle w:val="TableEntry"/>
              <w:snapToGrid w:val="0"/>
              <w:rPr>
                <w:noProof w:val="0"/>
              </w:rPr>
            </w:pPr>
            <w:r w:rsidRPr="007A7659">
              <w:rPr>
                <w:noProof w:val="0"/>
              </w:rPr>
              <w:t>O</w:t>
            </w:r>
          </w:p>
        </w:tc>
        <w:tc>
          <w:tcPr>
            <w:tcW w:w="990" w:type="dxa"/>
          </w:tcPr>
          <w:p w14:paraId="01BFF8B3" w14:textId="77777777" w:rsidR="00BD6B97" w:rsidRPr="007A7659" w:rsidRDefault="00BD6B97" w:rsidP="009E45C3">
            <w:pPr>
              <w:pStyle w:val="TableEntry"/>
              <w:snapToGrid w:val="0"/>
              <w:rPr>
                <w:noProof w:val="0"/>
              </w:rPr>
            </w:pPr>
            <w:r w:rsidRPr="007A7659">
              <w:rPr>
                <w:noProof w:val="0"/>
              </w:rPr>
              <w:t>0006</w:t>
            </w:r>
          </w:p>
        </w:tc>
        <w:tc>
          <w:tcPr>
            <w:tcW w:w="1079" w:type="dxa"/>
          </w:tcPr>
          <w:p w14:paraId="3CB4AD44" w14:textId="77777777" w:rsidR="00BD6B97" w:rsidRPr="007A7659" w:rsidRDefault="00BD6B97" w:rsidP="009E45C3">
            <w:pPr>
              <w:pStyle w:val="TableEntry"/>
              <w:snapToGrid w:val="0"/>
              <w:rPr>
                <w:noProof w:val="0"/>
              </w:rPr>
            </w:pPr>
            <w:r w:rsidRPr="007A7659">
              <w:rPr>
                <w:noProof w:val="0"/>
              </w:rPr>
              <w:t>00120</w:t>
            </w:r>
          </w:p>
        </w:tc>
        <w:tc>
          <w:tcPr>
            <w:tcW w:w="3023" w:type="dxa"/>
          </w:tcPr>
          <w:p w14:paraId="7A67D30F" w14:textId="77777777" w:rsidR="00BD6B97" w:rsidRPr="007A7659" w:rsidRDefault="00BD6B97" w:rsidP="009E45C3">
            <w:pPr>
              <w:pStyle w:val="TableEntry"/>
              <w:snapToGrid w:val="0"/>
              <w:rPr>
                <w:noProof w:val="0"/>
              </w:rPr>
            </w:pPr>
            <w:r w:rsidRPr="007A7659">
              <w:rPr>
                <w:noProof w:val="0"/>
              </w:rPr>
              <w:t>Religion</w:t>
            </w:r>
          </w:p>
        </w:tc>
      </w:tr>
      <w:tr w:rsidR="00BD6B97" w:rsidRPr="007A7659" w14:paraId="30D43FF8" w14:textId="77777777" w:rsidTr="004A0919">
        <w:trPr>
          <w:jc w:val="center"/>
        </w:trPr>
        <w:tc>
          <w:tcPr>
            <w:tcW w:w="990" w:type="dxa"/>
          </w:tcPr>
          <w:p w14:paraId="5F084C6F" w14:textId="77777777" w:rsidR="00BD6B97" w:rsidRPr="007A7659" w:rsidRDefault="00BD6B97" w:rsidP="009E45C3">
            <w:pPr>
              <w:pStyle w:val="TableEntry"/>
              <w:snapToGrid w:val="0"/>
              <w:rPr>
                <w:noProof w:val="0"/>
              </w:rPr>
            </w:pPr>
            <w:r w:rsidRPr="007A7659">
              <w:rPr>
                <w:noProof w:val="0"/>
              </w:rPr>
              <w:t>18</w:t>
            </w:r>
          </w:p>
        </w:tc>
        <w:tc>
          <w:tcPr>
            <w:tcW w:w="900" w:type="dxa"/>
          </w:tcPr>
          <w:p w14:paraId="5C693516" w14:textId="77777777" w:rsidR="00BD6B97" w:rsidRPr="007A7659" w:rsidRDefault="00BD6B97" w:rsidP="009E45C3">
            <w:pPr>
              <w:pStyle w:val="TableEntry"/>
              <w:snapToGrid w:val="0"/>
              <w:rPr>
                <w:noProof w:val="0"/>
              </w:rPr>
            </w:pPr>
            <w:r w:rsidRPr="007A7659">
              <w:rPr>
                <w:noProof w:val="0"/>
              </w:rPr>
              <w:t>250</w:t>
            </w:r>
          </w:p>
        </w:tc>
        <w:tc>
          <w:tcPr>
            <w:tcW w:w="900" w:type="dxa"/>
          </w:tcPr>
          <w:p w14:paraId="4B266302" w14:textId="77777777" w:rsidR="00BD6B97" w:rsidRPr="007A7659" w:rsidRDefault="00BD6B97" w:rsidP="009E45C3">
            <w:pPr>
              <w:pStyle w:val="TableEntry"/>
              <w:snapToGrid w:val="0"/>
              <w:rPr>
                <w:noProof w:val="0"/>
              </w:rPr>
            </w:pPr>
            <w:r w:rsidRPr="007A7659">
              <w:rPr>
                <w:noProof w:val="0"/>
              </w:rPr>
              <w:t>CX</w:t>
            </w:r>
          </w:p>
        </w:tc>
        <w:tc>
          <w:tcPr>
            <w:tcW w:w="900" w:type="dxa"/>
          </w:tcPr>
          <w:p w14:paraId="1AB131A6" w14:textId="77777777" w:rsidR="00BD6B97" w:rsidRPr="007A7659" w:rsidRDefault="00BD6B97" w:rsidP="009E45C3">
            <w:pPr>
              <w:pStyle w:val="TableEntry"/>
              <w:snapToGrid w:val="0"/>
              <w:rPr>
                <w:noProof w:val="0"/>
              </w:rPr>
            </w:pPr>
            <w:r w:rsidRPr="007A7659">
              <w:rPr>
                <w:noProof w:val="0"/>
              </w:rPr>
              <w:t>O</w:t>
            </w:r>
          </w:p>
        </w:tc>
        <w:tc>
          <w:tcPr>
            <w:tcW w:w="990" w:type="dxa"/>
          </w:tcPr>
          <w:p w14:paraId="1ACA72B1" w14:textId="77777777" w:rsidR="00BD6B97" w:rsidRPr="007A7659" w:rsidRDefault="00BD6B97" w:rsidP="009E45C3">
            <w:pPr>
              <w:pStyle w:val="TableEntry"/>
              <w:snapToGrid w:val="0"/>
              <w:rPr>
                <w:noProof w:val="0"/>
              </w:rPr>
            </w:pPr>
          </w:p>
        </w:tc>
        <w:tc>
          <w:tcPr>
            <w:tcW w:w="1079" w:type="dxa"/>
          </w:tcPr>
          <w:p w14:paraId="639EAB6B" w14:textId="77777777" w:rsidR="00BD6B97" w:rsidRPr="007A7659" w:rsidRDefault="00BD6B97" w:rsidP="009E45C3">
            <w:pPr>
              <w:pStyle w:val="TableEntry"/>
              <w:snapToGrid w:val="0"/>
              <w:rPr>
                <w:noProof w:val="0"/>
              </w:rPr>
            </w:pPr>
            <w:r w:rsidRPr="007A7659">
              <w:rPr>
                <w:noProof w:val="0"/>
              </w:rPr>
              <w:t>00121</w:t>
            </w:r>
          </w:p>
        </w:tc>
        <w:tc>
          <w:tcPr>
            <w:tcW w:w="3023" w:type="dxa"/>
          </w:tcPr>
          <w:p w14:paraId="59230DC6" w14:textId="77777777" w:rsidR="00BD6B97" w:rsidRPr="007A7659" w:rsidRDefault="00BD6B97" w:rsidP="009E45C3">
            <w:pPr>
              <w:pStyle w:val="TableEntry"/>
              <w:snapToGrid w:val="0"/>
              <w:rPr>
                <w:noProof w:val="0"/>
              </w:rPr>
            </w:pPr>
            <w:r w:rsidRPr="007A7659">
              <w:rPr>
                <w:noProof w:val="0"/>
              </w:rPr>
              <w:t>Patient Account Number</w:t>
            </w:r>
          </w:p>
        </w:tc>
      </w:tr>
      <w:tr w:rsidR="00BD6B97" w:rsidRPr="007A7659" w14:paraId="6DD2FB8B" w14:textId="77777777" w:rsidTr="004A0919">
        <w:trPr>
          <w:jc w:val="center"/>
        </w:trPr>
        <w:tc>
          <w:tcPr>
            <w:tcW w:w="990" w:type="dxa"/>
          </w:tcPr>
          <w:p w14:paraId="59A6DB2B" w14:textId="77777777" w:rsidR="00BD6B97" w:rsidRPr="007A7659" w:rsidRDefault="00BD6B97" w:rsidP="009E45C3">
            <w:pPr>
              <w:pStyle w:val="TableEntry"/>
              <w:snapToGrid w:val="0"/>
              <w:rPr>
                <w:noProof w:val="0"/>
              </w:rPr>
            </w:pPr>
            <w:r w:rsidRPr="007A7659">
              <w:rPr>
                <w:noProof w:val="0"/>
              </w:rPr>
              <w:t>19</w:t>
            </w:r>
          </w:p>
        </w:tc>
        <w:tc>
          <w:tcPr>
            <w:tcW w:w="900" w:type="dxa"/>
          </w:tcPr>
          <w:p w14:paraId="7132E4CC" w14:textId="77777777" w:rsidR="00BD6B97" w:rsidRPr="007A7659" w:rsidRDefault="00BD6B97" w:rsidP="009E45C3">
            <w:pPr>
              <w:pStyle w:val="TableEntry"/>
              <w:snapToGrid w:val="0"/>
              <w:rPr>
                <w:noProof w:val="0"/>
              </w:rPr>
            </w:pPr>
            <w:r w:rsidRPr="007A7659">
              <w:rPr>
                <w:noProof w:val="0"/>
              </w:rPr>
              <w:t>16</w:t>
            </w:r>
          </w:p>
        </w:tc>
        <w:tc>
          <w:tcPr>
            <w:tcW w:w="900" w:type="dxa"/>
          </w:tcPr>
          <w:p w14:paraId="488060B1" w14:textId="77777777" w:rsidR="00BD6B97" w:rsidRPr="007A7659" w:rsidRDefault="00BD6B97" w:rsidP="009E45C3">
            <w:pPr>
              <w:pStyle w:val="TableEntry"/>
              <w:snapToGrid w:val="0"/>
              <w:rPr>
                <w:noProof w:val="0"/>
              </w:rPr>
            </w:pPr>
            <w:r w:rsidRPr="007A7659">
              <w:rPr>
                <w:noProof w:val="0"/>
              </w:rPr>
              <w:t>ST</w:t>
            </w:r>
          </w:p>
        </w:tc>
        <w:tc>
          <w:tcPr>
            <w:tcW w:w="900" w:type="dxa"/>
          </w:tcPr>
          <w:p w14:paraId="000A4670" w14:textId="77777777" w:rsidR="00BD6B97" w:rsidRPr="007A7659" w:rsidRDefault="00BD6B97" w:rsidP="009E45C3">
            <w:pPr>
              <w:pStyle w:val="TableEntry"/>
              <w:snapToGrid w:val="0"/>
              <w:rPr>
                <w:noProof w:val="0"/>
              </w:rPr>
            </w:pPr>
            <w:r w:rsidRPr="007A7659">
              <w:rPr>
                <w:noProof w:val="0"/>
              </w:rPr>
              <w:t>R2</w:t>
            </w:r>
          </w:p>
        </w:tc>
        <w:tc>
          <w:tcPr>
            <w:tcW w:w="990" w:type="dxa"/>
          </w:tcPr>
          <w:p w14:paraId="253CEBE3" w14:textId="77777777" w:rsidR="00BD6B97" w:rsidRPr="007A7659" w:rsidRDefault="00BD6B97" w:rsidP="009E45C3">
            <w:pPr>
              <w:pStyle w:val="TableEntry"/>
              <w:snapToGrid w:val="0"/>
              <w:rPr>
                <w:noProof w:val="0"/>
              </w:rPr>
            </w:pPr>
          </w:p>
        </w:tc>
        <w:tc>
          <w:tcPr>
            <w:tcW w:w="1079" w:type="dxa"/>
          </w:tcPr>
          <w:p w14:paraId="2D323BF5" w14:textId="77777777" w:rsidR="00BD6B97" w:rsidRPr="007A7659" w:rsidRDefault="00BD6B97" w:rsidP="009E45C3">
            <w:pPr>
              <w:pStyle w:val="TableEntry"/>
              <w:snapToGrid w:val="0"/>
              <w:rPr>
                <w:noProof w:val="0"/>
              </w:rPr>
            </w:pPr>
            <w:r w:rsidRPr="007A7659">
              <w:rPr>
                <w:noProof w:val="0"/>
              </w:rPr>
              <w:t>00122</w:t>
            </w:r>
          </w:p>
        </w:tc>
        <w:tc>
          <w:tcPr>
            <w:tcW w:w="3023" w:type="dxa"/>
          </w:tcPr>
          <w:p w14:paraId="7B32FAF8" w14:textId="77777777" w:rsidR="00BD6B97" w:rsidRPr="007A7659" w:rsidRDefault="00BD6B97" w:rsidP="009E45C3">
            <w:pPr>
              <w:pStyle w:val="TableEntry"/>
              <w:snapToGrid w:val="0"/>
              <w:rPr>
                <w:noProof w:val="0"/>
              </w:rPr>
            </w:pPr>
            <w:r w:rsidRPr="007A7659">
              <w:rPr>
                <w:noProof w:val="0"/>
              </w:rPr>
              <w:t>SSN Number – Patient</w:t>
            </w:r>
          </w:p>
        </w:tc>
      </w:tr>
      <w:tr w:rsidR="00BD6B97" w:rsidRPr="007A7659" w14:paraId="418DE344" w14:textId="77777777" w:rsidTr="004A0919">
        <w:trPr>
          <w:jc w:val="center"/>
        </w:trPr>
        <w:tc>
          <w:tcPr>
            <w:tcW w:w="990" w:type="dxa"/>
          </w:tcPr>
          <w:p w14:paraId="520902A6" w14:textId="77777777" w:rsidR="00BD6B97" w:rsidRPr="007A7659" w:rsidRDefault="00BD6B97" w:rsidP="009E45C3">
            <w:pPr>
              <w:pStyle w:val="TableEntry"/>
              <w:snapToGrid w:val="0"/>
              <w:rPr>
                <w:noProof w:val="0"/>
              </w:rPr>
            </w:pPr>
            <w:r w:rsidRPr="007A7659">
              <w:rPr>
                <w:noProof w:val="0"/>
              </w:rPr>
              <w:t>20</w:t>
            </w:r>
          </w:p>
        </w:tc>
        <w:tc>
          <w:tcPr>
            <w:tcW w:w="900" w:type="dxa"/>
          </w:tcPr>
          <w:p w14:paraId="3EB77D96" w14:textId="77777777" w:rsidR="00BD6B97" w:rsidRPr="007A7659" w:rsidRDefault="00BD6B97" w:rsidP="009E45C3">
            <w:pPr>
              <w:pStyle w:val="TableEntry"/>
              <w:snapToGrid w:val="0"/>
              <w:rPr>
                <w:noProof w:val="0"/>
              </w:rPr>
            </w:pPr>
            <w:r w:rsidRPr="007A7659">
              <w:rPr>
                <w:noProof w:val="0"/>
              </w:rPr>
              <w:t>25</w:t>
            </w:r>
          </w:p>
        </w:tc>
        <w:tc>
          <w:tcPr>
            <w:tcW w:w="900" w:type="dxa"/>
          </w:tcPr>
          <w:p w14:paraId="2059B0D2" w14:textId="77777777" w:rsidR="00BD6B97" w:rsidRPr="007A7659" w:rsidRDefault="00BD6B97" w:rsidP="009E45C3">
            <w:pPr>
              <w:pStyle w:val="TableEntry"/>
              <w:snapToGrid w:val="0"/>
              <w:rPr>
                <w:noProof w:val="0"/>
              </w:rPr>
            </w:pPr>
            <w:r w:rsidRPr="007A7659">
              <w:rPr>
                <w:noProof w:val="0"/>
              </w:rPr>
              <w:t>DLN</w:t>
            </w:r>
          </w:p>
        </w:tc>
        <w:tc>
          <w:tcPr>
            <w:tcW w:w="900" w:type="dxa"/>
          </w:tcPr>
          <w:p w14:paraId="2BE12D26" w14:textId="77777777" w:rsidR="00BD6B97" w:rsidRPr="007A7659" w:rsidRDefault="00BD6B97" w:rsidP="009E45C3">
            <w:pPr>
              <w:pStyle w:val="TableEntry"/>
              <w:snapToGrid w:val="0"/>
              <w:rPr>
                <w:noProof w:val="0"/>
              </w:rPr>
            </w:pPr>
            <w:r w:rsidRPr="007A7659">
              <w:rPr>
                <w:noProof w:val="0"/>
              </w:rPr>
              <w:t>R2</w:t>
            </w:r>
          </w:p>
        </w:tc>
        <w:tc>
          <w:tcPr>
            <w:tcW w:w="990" w:type="dxa"/>
          </w:tcPr>
          <w:p w14:paraId="788DE1DE" w14:textId="77777777" w:rsidR="00BD6B97" w:rsidRPr="007A7659" w:rsidRDefault="00BD6B97" w:rsidP="009E45C3">
            <w:pPr>
              <w:pStyle w:val="TableEntry"/>
              <w:snapToGrid w:val="0"/>
              <w:rPr>
                <w:noProof w:val="0"/>
              </w:rPr>
            </w:pPr>
          </w:p>
        </w:tc>
        <w:tc>
          <w:tcPr>
            <w:tcW w:w="1079" w:type="dxa"/>
          </w:tcPr>
          <w:p w14:paraId="761F0465" w14:textId="77777777" w:rsidR="00BD6B97" w:rsidRPr="007A7659" w:rsidRDefault="00BD6B97" w:rsidP="009E45C3">
            <w:pPr>
              <w:pStyle w:val="TableEntry"/>
              <w:snapToGrid w:val="0"/>
              <w:rPr>
                <w:noProof w:val="0"/>
              </w:rPr>
            </w:pPr>
            <w:r w:rsidRPr="007A7659">
              <w:rPr>
                <w:noProof w:val="0"/>
              </w:rPr>
              <w:t>00123</w:t>
            </w:r>
          </w:p>
        </w:tc>
        <w:tc>
          <w:tcPr>
            <w:tcW w:w="3023" w:type="dxa"/>
          </w:tcPr>
          <w:p w14:paraId="1EF8958C" w14:textId="77777777" w:rsidR="00BD6B97" w:rsidRPr="007A7659" w:rsidRDefault="00BD6B97" w:rsidP="009E45C3">
            <w:pPr>
              <w:pStyle w:val="TableEntry"/>
              <w:snapToGrid w:val="0"/>
              <w:rPr>
                <w:noProof w:val="0"/>
              </w:rPr>
            </w:pPr>
            <w:r w:rsidRPr="007A7659">
              <w:rPr>
                <w:noProof w:val="0"/>
              </w:rPr>
              <w:t>Driver's License Number - Patient</w:t>
            </w:r>
          </w:p>
        </w:tc>
      </w:tr>
      <w:tr w:rsidR="00BD6B97" w:rsidRPr="007A7659" w14:paraId="6D9E9A01" w14:textId="77777777" w:rsidTr="004A0919">
        <w:trPr>
          <w:jc w:val="center"/>
        </w:trPr>
        <w:tc>
          <w:tcPr>
            <w:tcW w:w="990" w:type="dxa"/>
          </w:tcPr>
          <w:p w14:paraId="7B548583" w14:textId="77777777" w:rsidR="00BD6B97" w:rsidRPr="007A7659" w:rsidRDefault="00BD6B97" w:rsidP="009E45C3">
            <w:pPr>
              <w:pStyle w:val="TableEntry"/>
              <w:snapToGrid w:val="0"/>
              <w:rPr>
                <w:noProof w:val="0"/>
              </w:rPr>
            </w:pPr>
            <w:r w:rsidRPr="007A7659">
              <w:rPr>
                <w:noProof w:val="0"/>
              </w:rPr>
              <w:t>21</w:t>
            </w:r>
          </w:p>
        </w:tc>
        <w:tc>
          <w:tcPr>
            <w:tcW w:w="900" w:type="dxa"/>
          </w:tcPr>
          <w:p w14:paraId="7492DC50" w14:textId="77777777" w:rsidR="00BD6B97" w:rsidRPr="007A7659" w:rsidRDefault="00BD6B97" w:rsidP="009E45C3">
            <w:pPr>
              <w:pStyle w:val="TableEntry"/>
              <w:snapToGrid w:val="0"/>
              <w:rPr>
                <w:noProof w:val="0"/>
              </w:rPr>
            </w:pPr>
            <w:r w:rsidRPr="007A7659">
              <w:rPr>
                <w:noProof w:val="0"/>
              </w:rPr>
              <w:t>250</w:t>
            </w:r>
          </w:p>
        </w:tc>
        <w:tc>
          <w:tcPr>
            <w:tcW w:w="900" w:type="dxa"/>
          </w:tcPr>
          <w:p w14:paraId="411ACE4A" w14:textId="77777777" w:rsidR="00BD6B97" w:rsidRPr="007A7659" w:rsidRDefault="00BD6B97" w:rsidP="009E45C3">
            <w:pPr>
              <w:pStyle w:val="TableEntry"/>
              <w:snapToGrid w:val="0"/>
              <w:rPr>
                <w:noProof w:val="0"/>
              </w:rPr>
            </w:pPr>
            <w:r w:rsidRPr="007A7659">
              <w:rPr>
                <w:noProof w:val="0"/>
              </w:rPr>
              <w:t>CX</w:t>
            </w:r>
          </w:p>
        </w:tc>
        <w:tc>
          <w:tcPr>
            <w:tcW w:w="900" w:type="dxa"/>
          </w:tcPr>
          <w:p w14:paraId="3C68D602" w14:textId="77777777" w:rsidR="00BD6B97" w:rsidRPr="007A7659" w:rsidRDefault="00BD6B97" w:rsidP="009E45C3">
            <w:pPr>
              <w:pStyle w:val="TableEntry"/>
              <w:snapToGrid w:val="0"/>
              <w:rPr>
                <w:noProof w:val="0"/>
              </w:rPr>
            </w:pPr>
            <w:r w:rsidRPr="007A7659">
              <w:rPr>
                <w:noProof w:val="0"/>
              </w:rPr>
              <w:t>O</w:t>
            </w:r>
          </w:p>
        </w:tc>
        <w:tc>
          <w:tcPr>
            <w:tcW w:w="990" w:type="dxa"/>
          </w:tcPr>
          <w:p w14:paraId="1CE6DE80" w14:textId="77777777" w:rsidR="00BD6B97" w:rsidRPr="007A7659" w:rsidRDefault="00BD6B97" w:rsidP="009E45C3">
            <w:pPr>
              <w:pStyle w:val="TableEntry"/>
              <w:snapToGrid w:val="0"/>
              <w:rPr>
                <w:noProof w:val="0"/>
              </w:rPr>
            </w:pPr>
          </w:p>
        </w:tc>
        <w:tc>
          <w:tcPr>
            <w:tcW w:w="1079" w:type="dxa"/>
          </w:tcPr>
          <w:p w14:paraId="5FF28AD2" w14:textId="77777777" w:rsidR="00BD6B97" w:rsidRPr="007A7659" w:rsidRDefault="00BD6B97" w:rsidP="009E45C3">
            <w:pPr>
              <w:pStyle w:val="TableEntry"/>
              <w:snapToGrid w:val="0"/>
              <w:rPr>
                <w:noProof w:val="0"/>
              </w:rPr>
            </w:pPr>
            <w:r w:rsidRPr="007A7659">
              <w:rPr>
                <w:noProof w:val="0"/>
              </w:rPr>
              <w:t>00124</w:t>
            </w:r>
          </w:p>
        </w:tc>
        <w:tc>
          <w:tcPr>
            <w:tcW w:w="3023" w:type="dxa"/>
          </w:tcPr>
          <w:p w14:paraId="76C48E93" w14:textId="77777777" w:rsidR="00BD6B97" w:rsidRPr="007A7659" w:rsidRDefault="00BD6B97" w:rsidP="009E45C3">
            <w:pPr>
              <w:pStyle w:val="TableEntry"/>
              <w:snapToGrid w:val="0"/>
              <w:rPr>
                <w:noProof w:val="0"/>
              </w:rPr>
            </w:pPr>
            <w:r w:rsidRPr="007A7659">
              <w:rPr>
                <w:noProof w:val="0"/>
              </w:rPr>
              <w:t>Mother's Identifier</w:t>
            </w:r>
          </w:p>
        </w:tc>
      </w:tr>
      <w:tr w:rsidR="00BD6B97" w:rsidRPr="007A7659" w14:paraId="476A1BF6" w14:textId="77777777" w:rsidTr="004A0919">
        <w:trPr>
          <w:jc w:val="center"/>
        </w:trPr>
        <w:tc>
          <w:tcPr>
            <w:tcW w:w="990" w:type="dxa"/>
          </w:tcPr>
          <w:p w14:paraId="78871B43" w14:textId="77777777" w:rsidR="00BD6B97" w:rsidRPr="007A7659" w:rsidRDefault="00BD6B97" w:rsidP="009E45C3">
            <w:pPr>
              <w:pStyle w:val="TableEntry"/>
              <w:snapToGrid w:val="0"/>
              <w:rPr>
                <w:noProof w:val="0"/>
              </w:rPr>
            </w:pPr>
            <w:r w:rsidRPr="007A7659">
              <w:rPr>
                <w:noProof w:val="0"/>
              </w:rPr>
              <w:t>22</w:t>
            </w:r>
          </w:p>
        </w:tc>
        <w:tc>
          <w:tcPr>
            <w:tcW w:w="900" w:type="dxa"/>
          </w:tcPr>
          <w:p w14:paraId="722DBFC4" w14:textId="77777777" w:rsidR="00BD6B97" w:rsidRPr="007A7659" w:rsidRDefault="00BD6B97" w:rsidP="009E45C3">
            <w:pPr>
              <w:pStyle w:val="TableEntry"/>
              <w:snapToGrid w:val="0"/>
              <w:rPr>
                <w:noProof w:val="0"/>
              </w:rPr>
            </w:pPr>
            <w:r w:rsidRPr="007A7659">
              <w:rPr>
                <w:noProof w:val="0"/>
              </w:rPr>
              <w:t>250</w:t>
            </w:r>
          </w:p>
        </w:tc>
        <w:tc>
          <w:tcPr>
            <w:tcW w:w="900" w:type="dxa"/>
          </w:tcPr>
          <w:p w14:paraId="6022A7BB" w14:textId="77777777" w:rsidR="00BD6B97" w:rsidRPr="007A7659" w:rsidRDefault="00BD6B97" w:rsidP="009E45C3">
            <w:pPr>
              <w:pStyle w:val="TableEntry"/>
              <w:snapToGrid w:val="0"/>
              <w:rPr>
                <w:noProof w:val="0"/>
              </w:rPr>
            </w:pPr>
            <w:r w:rsidRPr="007A7659">
              <w:rPr>
                <w:noProof w:val="0"/>
              </w:rPr>
              <w:t>CE</w:t>
            </w:r>
          </w:p>
        </w:tc>
        <w:tc>
          <w:tcPr>
            <w:tcW w:w="900" w:type="dxa"/>
          </w:tcPr>
          <w:p w14:paraId="2C898F92" w14:textId="77777777" w:rsidR="00BD6B97" w:rsidRPr="007A7659" w:rsidRDefault="00BD6B97" w:rsidP="009E45C3">
            <w:pPr>
              <w:pStyle w:val="TableEntry"/>
              <w:snapToGrid w:val="0"/>
              <w:rPr>
                <w:noProof w:val="0"/>
              </w:rPr>
            </w:pPr>
            <w:r w:rsidRPr="007A7659">
              <w:rPr>
                <w:noProof w:val="0"/>
              </w:rPr>
              <w:t>O</w:t>
            </w:r>
          </w:p>
        </w:tc>
        <w:tc>
          <w:tcPr>
            <w:tcW w:w="990" w:type="dxa"/>
          </w:tcPr>
          <w:p w14:paraId="34559753" w14:textId="77777777" w:rsidR="00BD6B97" w:rsidRPr="007A7659" w:rsidRDefault="00BD6B97" w:rsidP="009E45C3">
            <w:pPr>
              <w:pStyle w:val="TableEntry"/>
              <w:snapToGrid w:val="0"/>
              <w:rPr>
                <w:noProof w:val="0"/>
              </w:rPr>
            </w:pPr>
            <w:r w:rsidRPr="007A7659">
              <w:rPr>
                <w:noProof w:val="0"/>
              </w:rPr>
              <w:t>0189</w:t>
            </w:r>
          </w:p>
        </w:tc>
        <w:tc>
          <w:tcPr>
            <w:tcW w:w="1079" w:type="dxa"/>
          </w:tcPr>
          <w:p w14:paraId="529B2956" w14:textId="77777777" w:rsidR="00BD6B97" w:rsidRPr="007A7659" w:rsidRDefault="00BD6B97" w:rsidP="009E45C3">
            <w:pPr>
              <w:pStyle w:val="TableEntry"/>
              <w:snapToGrid w:val="0"/>
              <w:rPr>
                <w:noProof w:val="0"/>
              </w:rPr>
            </w:pPr>
            <w:r w:rsidRPr="007A7659">
              <w:rPr>
                <w:noProof w:val="0"/>
              </w:rPr>
              <w:t>00125</w:t>
            </w:r>
          </w:p>
        </w:tc>
        <w:tc>
          <w:tcPr>
            <w:tcW w:w="3023" w:type="dxa"/>
          </w:tcPr>
          <w:p w14:paraId="258DAE72" w14:textId="77777777" w:rsidR="00BD6B97" w:rsidRPr="007A7659" w:rsidRDefault="00BD6B97" w:rsidP="009E45C3">
            <w:pPr>
              <w:pStyle w:val="TableEntry"/>
              <w:snapToGrid w:val="0"/>
              <w:rPr>
                <w:noProof w:val="0"/>
              </w:rPr>
            </w:pPr>
            <w:r w:rsidRPr="007A7659">
              <w:rPr>
                <w:noProof w:val="0"/>
              </w:rPr>
              <w:t>Ethnic Group</w:t>
            </w:r>
          </w:p>
        </w:tc>
      </w:tr>
      <w:tr w:rsidR="00BD6B97" w:rsidRPr="007A7659" w14:paraId="6CD4BB5F" w14:textId="77777777" w:rsidTr="004A0919">
        <w:trPr>
          <w:jc w:val="center"/>
        </w:trPr>
        <w:tc>
          <w:tcPr>
            <w:tcW w:w="990" w:type="dxa"/>
          </w:tcPr>
          <w:p w14:paraId="4CBF9052" w14:textId="77777777" w:rsidR="00BD6B97" w:rsidRPr="007A7659" w:rsidRDefault="00BD6B97" w:rsidP="009E45C3">
            <w:pPr>
              <w:pStyle w:val="TableEntry"/>
              <w:snapToGrid w:val="0"/>
              <w:rPr>
                <w:noProof w:val="0"/>
              </w:rPr>
            </w:pPr>
            <w:r w:rsidRPr="007A7659">
              <w:rPr>
                <w:noProof w:val="0"/>
              </w:rPr>
              <w:t>23</w:t>
            </w:r>
          </w:p>
        </w:tc>
        <w:tc>
          <w:tcPr>
            <w:tcW w:w="900" w:type="dxa"/>
          </w:tcPr>
          <w:p w14:paraId="6C107F77" w14:textId="77777777" w:rsidR="00BD6B97" w:rsidRPr="007A7659" w:rsidRDefault="00BD6B97" w:rsidP="009E45C3">
            <w:pPr>
              <w:pStyle w:val="TableEntry"/>
              <w:snapToGrid w:val="0"/>
              <w:rPr>
                <w:noProof w:val="0"/>
              </w:rPr>
            </w:pPr>
            <w:r w:rsidRPr="007A7659">
              <w:rPr>
                <w:noProof w:val="0"/>
              </w:rPr>
              <w:t>250</w:t>
            </w:r>
          </w:p>
        </w:tc>
        <w:tc>
          <w:tcPr>
            <w:tcW w:w="900" w:type="dxa"/>
          </w:tcPr>
          <w:p w14:paraId="4FF6E4BA" w14:textId="77777777" w:rsidR="00BD6B97" w:rsidRPr="007A7659" w:rsidRDefault="00BD6B97" w:rsidP="009E45C3">
            <w:pPr>
              <w:pStyle w:val="TableEntry"/>
              <w:snapToGrid w:val="0"/>
              <w:rPr>
                <w:noProof w:val="0"/>
              </w:rPr>
            </w:pPr>
            <w:r w:rsidRPr="007A7659">
              <w:rPr>
                <w:noProof w:val="0"/>
              </w:rPr>
              <w:t>ST</w:t>
            </w:r>
          </w:p>
        </w:tc>
        <w:tc>
          <w:tcPr>
            <w:tcW w:w="900" w:type="dxa"/>
          </w:tcPr>
          <w:p w14:paraId="4DB18E02" w14:textId="77777777" w:rsidR="00BD6B97" w:rsidRPr="007A7659" w:rsidRDefault="00BD6B97" w:rsidP="009E45C3">
            <w:pPr>
              <w:pStyle w:val="TableEntry"/>
              <w:snapToGrid w:val="0"/>
              <w:rPr>
                <w:noProof w:val="0"/>
              </w:rPr>
            </w:pPr>
            <w:r w:rsidRPr="007A7659">
              <w:rPr>
                <w:noProof w:val="0"/>
              </w:rPr>
              <w:t>O</w:t>
            </w:r>
          </w:p>
        </w:tc>
        <w:tc>
          <w:tcPr>
            <w:tcW w:w="990" w:type="dxa"/>
          </w:tcPr>
          <w:p w14:paraId="2FA1C5C8" w14:textId="77777777" w:rsidR="00BD6B97" w:rsidRPr="007A7659" w:rsidRDefault="00BD6B97" w:rsidP="009E45C3">
            <w:pPr>
              <w:pStyle w:val="TableEntry"/>
              <w:snapToGrid w:val="0"/>
              <w:rPr>
                <w:noProof w:val="0"/>
              </w:rPr>
            </w:pPr>
          </w:p>
        </w:tc>
        <w:tc>
          <w:tcPr>
            <w:tcW w:w="1079" w:type="dxa"/>
          </w:tcPr>
          <w:p w14:paraId="6C2D6870" w14:textId="77777777" w:rsidR="00BD6B97" w:rsidRPr="007A7659" w:rsidRDefault="00BD6B97" w:rsidP="009E45C3">
            <w:pPr>
              <w:pStyle w:val="TableEntry"/>
              <w:snapToGrid w:val="0"/>
              <w:rPr>
                <w:noProof w:val="0"/>
              </w:rPr>
            </w:pPr>
            <w:r w:rsidRPr="007A7659">
              <w:rPr>
                <w:noProof w:val="0"/>
              </w:rPr>
              <w:t>00126</w:t>
            </w:r>
          </w:p>
        </w:tc>
        <w:tc>
          <w:tcPr>
            <w:tcW w:w="3023" w:type="dxa"/>
          </w:tcPr>
          <w:p w14:paraId="250C8846" w14:textId="77777777" w:rsidR="00BD6B97" w:rsidRPr="007A7659" w:rsidRDefault="00BD6B97" w:rsidP="009E45C3">
            <w:pPr>
              <w:pStyle w:val="TableEntry"/>
              <w:snapToGrid w:val="0"/>
              <w:rPr>
                <w:noProof w:val="0"/>
              </w:rPr>
            </w:pPr>
            <w:r w:rsidRPr="007A7659">
              <w:rPr>
                <w:noProof w:val="0"/>
              </w:rPr>
              <w:t>Birth Place</w:t>
            </w:r>
          </w:p>
        </w:tc>
      </w:tr>
      <w:tr w:rsidR="00BD6B97" w:rsidRPr="007A7659" w14:paraId="371D08AA" w14:textId="77777777" w:rsidTr="004A0919">
        <w:trPr>
          <w:jc w:val="center"/>
        </w:trPr>
        <w:tc>
          <w:tcPr>
            <w:tcW w:w="990" w:type="dxa"/>
          </w:tcPr>
          <w:p w14:paraId="38251277" w14:textId="77777777" w:rsidR="00BD6B97" w:rsidRPr="007A7659" w:rsidRDefault="00BD6B97" w:rsidP="009E45C3">
            <w:pPr>
              <w:pStyle w:val="TableEntry"/>
              <w:snapToGrid w:val="0"/>
              <w:rPr>
                <w:noProof w:val="0"/>
              </w:rPr>
            </w:pPr>
            <w:r w:rsidRPr="007A7659">
              <w:rPr>
                <w:noProof w:val="0"/>
              </w:rPr>
              <w:t>24</w:t>
            </w:r>
          </w:p>
        </w:tc>
        <w:tc>
          <w:tcPr>
            <w:tcW w:w="900" w:type="dxa"/>
          </w:tcPr>
          <w:p w14:paraId="014228E4" w14:textId="77777777" w:rsidR="00BD6B97" w:rsidRPr="007A7659" w:rsidRDefault="00BD6B97" w:rsidP="009E45C3">
            <w:pPr>
              <w:pStyle w:val="TableEntry"/>
              <w:snapToGrid w:val="0"/>
              <w:rPr>
                <w:noProof w:val="0"/>
              </w:rPr>
            </w:pPr>
            <w:r w:rsidRPr="007A7659">
              <w:rPr>
                <w:noProof w:val="0"/>
              </w:rPr>
              <w:t>1</w:t>
            </w:r>
          </w:p>
        </w:tc>
        <w:tc>
          <w:tcPr>
            <w:tcW w:w="900" w:type="dxa"/>
          </w:tcPr>
          <w:p w14:paraId="62275525" w14:textId="77777777" w:rsidR="00BD6B97" w:rsidRPr="007A7659" w:rsidRDefault="00BD6B97" w:rsidP="009E45C3">
            <w:pPr>
              <w:pStyle w:val="TableEntry"/>
              <w:snapToGrid w:val="0"/>
              <w:rPr>
                <w:noProof w:val="0"/>
              </w:rPr>
            </w:pPr>
            <w:r w:rsidRPr="007A7659">
              <w:rPr>
                <w:noProof w:val="0"/>
              </w:rPr>
              <w:t>ID</w:t>
            </w:r>
          </w:p>
        </w:tc>
        <w:tc>
          <w:tcPr>
            <w:tcW w:w="900" w:type="dxa"/>
          </w:tcPr>
          <w:p w14:paraId="19FA4DA1" w14:textId="77777777" w:rsidR="00BD6B97" w:rsidRPr="007A7659" w:rsidRDefault="00BD6B97" w:rsidP="009E45C3">
            <w:pPr>
              <w:pStyle w:val="TableEntry"/>
              <w:snapToGrid w:val="0"/>
              <w:rPr>
                <w:noProof w:val="0"/>
              </w:rPr>
            </w:pPr>
            <w:r w:rsidRPr="007A7659">
              <w:rPr>
                <w:noProof w:val="0"/>
              </w:rPr>
              <w:t>O</w:t>
            </w:r>
          </w:p>
        </w:tc>
        <w:tc>
          <w:tcPr>
            <w:tcW w:w="990" w:type="dxa"/>
          </w:tcPr>
          <w:p w14:paraId="3280C89F" w14:textId="77777777" w:rsidR="00BD6B97" w:rsidRPr="007A7659" w:rsidRDefault="00BD6B97" w:rsidP="009E45C3">
            <w:pPr>
              <w:pStyle w:val="TableEntry"/>
              <w:snapToGrid w:val="0"/>
              <w:rPr>
                <w:noProof w:val="0"/>
              </w:rPr>
            </w:pPr>
            <w:r w:rsidRPr="007A7659">
              <w:rPr>
                <w:noProof w:val="0"/>
              </w:rPr>
              <w:t>0136</w:t>
            </w:r>
          </w:p>
        </w:tc>
        <w:tc>
          <w:tcPr>
            <w:tcW w:w="1079" w:type="dxa"/>
          </w:tcPr>
          <w:p w14:paraId="119D38E8" w14:textId="77777777" w:rsidR="00BD6B97" w:rsidRPr="007A7659" w:rsidRDefault="00BD6B97" w:rsidP="009E45C3">
            <w:pPr>
              <w:pStyle w:val="TableEntry"/>
              <w:snapToGrid w:val="0"/>
              <w:rPr>
                <w:noProof w:val="0"/>
              </w:rPr>
            </w:pPr>
            <w:r w:rsidRPr="007A7659">
              <w:rPr>
                <w:noProof w:val="0"/>
              </w:rPr>
              <w:t>00127</w:t>
            </w:r>
          </w:p>
        </w:tc>
        <w:tc>
          <w:tcPr>
            <w:tcW w:w="3023" w:type="dxa"/>
          </w:tcPr>
          <w:p w14:paraId="579CD826" w14:textId="77777777" w:rsidR="00BD6B97" w:rsidRPr="007A7659" w:rsidRDefault="00BD6B97" w:rsidP="009E45C3">
            <w:pPr>
              <w:pStyle w:val="TableEntry"/>
              <w:snapToGrid w:val="0"/>
              <w:rPr>
                <w:noProof w:val="0"/>
              </w:rPr>
            </w:pPr>
            <w:r w:rsidRPr="007A7659">
              <w:rPr>
                <w:noProof w:val="0"/>
              </w:rPr>
              <w:t>Multiple Birth Indicator</w:t>
            </w:r>
          </w:p>
        </w:tc>
      </w:tr>
      <w:tr w:rsidR="00BD6B97" w:rsidRPr="007A7659" w14:paraId="320A6BA6" w14:textId="77777777" w:rsidTr="004A0919">
        <w:trPr>
          <w:jc w:val="center"/>
        </w:trPr>
        <w:tc>
          <w:tcPr>
            <w:tcW w:w="990" w:type="dxa"/>
          </w:tcPr>
          <w:p w14:paraId="6FE239F2" w14:textId="77777777" w:rsidR="00BD6B97" w:rsidRPr="007A7659" w:rsidRDefault="00BD6B97" w:rsidP="009E45C3">
            <w:pPr>
              <w:pStyle w:val="TableEntry"/>
              <w:snapToGrid w:val="0"/>
              <w:rPr>
                <w:noProof w:val="0"/>
              </w:rPr>
            </w:pPr>
            <w:r w:rsidRPr="007A7659">
              <w:rPr>
                <w:noProof w:val="0"/>
              </w:rPr>
              <w:t>25</w:t>
            </w:r>
          </w:p>
        </w:tc>
        <w:tc>
          <w:tcPr>
            <w:tcW w:w="900" w:type="dxa"/>
          </w:tcPr>
          <w:p w14:paraId="54D5F119" w14:textId="77777777" w:rsidR="00BD6B97" w:rsidRPr="007A7659" w:rsidRDefault="00BD6B97" w:rsidP="009E45C3">
            <w:pPr>
              <w:pStyle w:val="TableEntry"/>
              <w:snapToGrid w:val="0"/>
              <w:rPr>
                <w:noProof w:val="0"/>
              </w:rPr>
            </w:pPr>
            <w:r w:rsidRPr="007A7659">
              <w:rPr>
                <w:noProof w:val="0"/>
              </w:rPr>
              <w:t>2</w:t>
            </w:r>
          </w:p>
        </w:tc>
        <w:tc>
          <w:tcPr>
            <w:tcW w:w="900" w:type="dxa"/>
          </w:tcPr>
          <w:p w14:paraId="2E8F3369" w14:textId="77777777" w:rsidR="00BD6B97" w:rsidRPr="007A7659" w:rsidRDefault="00BD6B97" w:rsidP="009E45C3">
            <w:pPr>
              <w:pStyle w:val="TableEntry"/>
              <w:snapToGrid w:val="0"/>
              <w:rPr>
                <w:noProof w:val="0"/>
              </w:rPr>
            </w:pPr>
            <w:r w:rsidRPr="007A7659">
              <w:rPr>
                <w:noProof w:val="0"/>
              </w:rPr>
              <w:t>NM</w:t>
            </w:r>
          </w:p>
        </w:tc>
        <w:tc>
          <w:tcPr>
            <w:tcW w:w="900" w:type="dxa"/>
          </w:tcPr>
          <w:p w14:paraId="46B40921" w14:textId="77777777" w:rsidR="00BD6B97" w:rsidRPr="007A7659" w:rsidRDefault="00BD6B97" w:rsidP="009E45C3">
            <w:pPr>
              <w:pStyle w:val="TableEntry"/>
              <w:snapToGrid w:val="0"/>
              <w:rPr>
                <w:noProof w:val="0"/>
              </w:rPr>
            </w:pPr>
            <w:r w:rsidRPr="007A7659">
              <w:rPr>
                <w:noProof w:val="0"/>
              </w:rPr>
              <w:t>O</w:t>
            </w:r>
          </w:p>
        </w:tc>
        <w:tc>
          <w:tcPr>
            <w:tcW w:w="990" w:type="dxa"/>
          </w:tcPr>
          <w:p w14:paraId="03CF037E" w14:textId="77777777" w:rsidR="00BD6B97" w:rsidRPr="007A7659" w:rsidRDefault="00BD6B97" w:rsidP="009E45C3">
            <w:pPr>
              <w:pStyle w:val="TableEntry"/>
              <w:snapToGrid w:val="0"/>
              <w:rPr>
                <w:noProof w:val="0"/>
              </w:rPr>
            </w:pPr>
          </w:p>
        </w:tc>
        <w:tc>
          <w:tcPr>
            <w:tcW w:w="1079" w:type="dxa"/>
          </w:tcPr>
          <w:p w14:paraId="37C5BDB5" w14:textId="77777777" w:rsidR="00BD6B97" w:rsidRPr="007A7659" w:rsidRDefault="00BD6B97" w:rsidP="009E45C3">
            <w:pPr>
              <w:pStyle w:val="TableEntry"/>
              <w:snapToGrid w:val="0"/>
              <w:rPr>
                <w:noProof w:val="0"/>
              </w:rPr>
            </w:pPr>
            <w:r w:rsidRPr="007A7659">
              <w:rPr>
                <w:noProof w:val="0"/>
              </w:rPr>
              <w:t>00128</w:t>
            </w:r>
          </w:p>
        </w:tc>
        <w:tc>
          <w:tcPr>
            <w:tcW w:w="3023" w:type="dxa"/>
          </w:tcPr>
          <w:p w14:paraId="380BA6CA" w14:textId="77777777" w:rsidR="00BD6B97" w:rsidRPr="007A7659" w:rsidRDefault="00BD6B97" w:rsidP="009E45C3">
            <w:pPr>
              <w:pStyle w:val="TableEntry"/>
              <w:snapToGrid w:val="0"/>
              <w:rPr>
                <w:noProof w:val="0"/>
              </w:rPr>
            </w:pPr>
            <w:r w:rsidRPr="007A7659">
              <w:rPr>
                <w:noProof w:val="0"/>
              </w:rPr>
              <w:t>Birth Order</w:t>
            </w:r>
          </w:p>
        </w:tc>
      </w:tr>
      <w:tr w:rsidR="00BD6B97" w:rsidRPr="007A7659" w14:paraId="12F3B385" w14:textId="77777777" w:rsidTr="004A0919">
        <w:trPr>
          <w:jc w:val="center"/>
        </w:trPr>
        <w:tc>
          <w:tcPr>
            <w:tcW w:w="990" w:type="dxa"/>
          </w:tcPr>
          <w:p w14:paraId="54D09818" w14:textId="77777777" w:rsidR="00BD6B97" w:rsidRPr="007A7659" w:rsidRDefault="00BD6B97" w:rsidP="009E45C3">
            <w:pPr>
              <w:pStyle w:val="TableEntry"/>
              <w:snapToGrid w:val="0"/>
              <w:rPr>
                <w:noProof w:val="0"/>
              </w:rPr>
            </w:pPr>
            <w:r w:rsidRPr="007A7659">
              <w:rPr>
                <w:noProof w:val="0"/>
              </w:rPr>
              <w:t>26</w:t>
            </w:r>
          </w:p>
        </w:tc>
        <w:tc>
          <w:tcPr>
            <w:tcW w:w="900" w:type="dxa"/>
          </w:tcPr>
          <w:p w14:paraId="6167B3EC" w14:textId="77777777" w:rsidR="00BD6B97" w:rsidRPr="007A7659" w:rsidRDefault="00BD6B97" w:rsidP="009E45C3">
            <w:pPr>
              <w:pStyle w:val="TableEntry"/>
              <w:snapToGrid w:val="0"/>
              <w:rPr>
                <w:noProof w:val="0"/>
              </w:rPr>
            </w:pPr>
            <w:r w:rsidRPr="007A7659">
              <w:rPr>
                <w:noProof w:val="0"/>
              </w:rPr>
              <w:t>250</w:t>
            </w:r>
          </w:p>
        </w:tc>
        <w:tc>
          <w:tcPr>
            <w:tcW w:w="900" w:type="dxa"/>
          </w:tcPr>
          <w:p w14:paraId="626E5174" w14:textId="77777777" w:rsidR="00BD6B97" w:rsidRPr="007A7659" w:rsidRDefault="00BD6B97" w:rsidP="009E45C3">
            <w:pPr>
              <w:pStyle w:val="TableEntry"/>
              <w:snapToGrid w:val="0"/>
              <w:rPr>
                <w:noProof w:val="0"/>
              </w:rPr>
            </w:pPr>
            <w:r w:rsidRPr="007A7659">
              <w:rPr>
                <w:noProof w:val="0"/>
              </w:rPr>
              <w:t>CE</w:t>
            </w:r>
          </w:p>
        </w:tc>
        <w:tc>
          <w:tcPr>
            <w:tcW w:w="900" w:type="dxa"/>
          </w:tcPr>
          <w:p w14:paraId="3D37BE7C" w14:textId="77777777" w:rsidR="00BD6B97" w:rsidRPr="007A7659" w:rsidRDefault="00BD6B97" w:rsidP="009E45C3">
            <w:pPr>
              <w:pStyle w:val="TableEntry"/>
              <w:snapToGrid w:val="0"/>
              <w:rPr>
                <w:noProof w:val="0"/>
              </w:rPr>
            </w:pPr>
            <w:r w:rsidRPr="007A7659">
              <w:rPr>
                <w:noProof w:val="0"/>
              </w:rPr>
              <w:t>O</w:t>
            </w:r>
          </w:p>
        </w:tc>
        <w:tc>
          <w:tcPr>
            <w:tcW w:w="990" w:type="dxa"/>
          </w:tcPr>
          <w:p w14:paraId="1E9371BE" w14:textId="77777777" w:rsidR="00BD6B97" w:rsidRPr="007A7659" w:rsidRDefault="00BD6B97" w:rsidP="009E45C3">
            <w:pPr>
              <w:pStyle w:val="TableEntry"/>
              <w:snapToGrid w:val="0"/>
              <w:rPr>
                <w:noProof w:val="0"/>
              </w:rPr>
            </w:pPr>
            <w:r w:rsidRPr="007A7659">
              <w:rPr>
                <w:noProof w:val="0"/>
              </w:rPr>
              <w:t>0171</w:t>
            </w:r>
          </w:p>
        </w:tc>
        <w:tc>
          <w:tcPr>
            <w:tcW w:w="1079" w:type="dxa"/>
          </w:tcPr>
          <w:p w14:paraId="197F3F92" w14:textId="77777777" w:rsidR="00BD6B97" w:rsidRPr="007A7659" w:rsidRDefault="00BD6B97" w:rsidP="009E45C3">
            <w:pPr>
              <w:pStyle w:val="TableEntry"/>
              <w:snapToGrid w:val="0"/>
              <w:rPr>
                <w:noProof w:val="0"/>
              </w:rPr>
            </w:pPr>
            <w:r w:rsidRPr="007A7659">
              <w:rPr>
                <w:noProof w:val="0"/>
              </w:rPr>
              <w:t>00129</w:t>
            </w:r>
          </w:p>
        </w:tc>
        <w:tc>
          <w:tcPr>
            <w:tcW w:w="3023" w:type="dxa"/>
          </w:tcPr>
          <w:p w14:paraId="41B68AB2" w14:textId="77777777" w:rsidR="00BD6B97" w:rsidRPr="007A7659" w:rsidRDefault="00BD6B97" w:rsidP="009E45C3">
            <w:pPr>
              <w:pStyle w:val="TableEntry"/>
              <w:snapToGrid w:val="0"/>
              <w:rPr>
                <w:noProof w:val="0"/>
              </w:rPr>
            </w:pPr>
            <w:r w:rsidRPr="007A7659">
              <w:rPr>
                <w:noProof w:val="0"/>
              </w:rPr>
              <w:t>Citizenship</w:t>
            </w:r>
          </w:p>
        </w:tc>
      </w:tr>
      <w:tr w:rsidR="00BD6B97" w:rsidRPr="007A7659" w14:paraId="20A589D7" w14:textId="77777777" w:rsidTr="004A0919">
        <w:trPr>
          <w:jc w:val="center"/>
        </w:trPr>
        <w:tc>
          <w:tcPr>
            <w:tcW w:w="990" w:type="dxa"/>
          </w:tcPr>
          <w:p w14:paraId="2A3ABB87" w14:textId="77777777" w:rsidR="00BD6B97" w:rsidRPr="007A7659" w:rsidRDefault="00BD6B97" w:rsidP="009E45C3">
            <w:pPr>
              <w:pStyle w:val="TableEntry"/>
              <w:snapToGrid w:val="0"/>
              <w:rPr>
                <w:noProof w:val="0"/>
              </w:rPr>
            </w:pPr>
            <w:r w:rsidRPr="007A7659">
              <w:rPr>
                <w:noProof w:val="0"/>
              </w:rPr>
              <w:t>27</w:t>
            </w:r>
          </w:p>
        </w:tc>
        <w:tc>
          <w:tcPr>
            <w:tcW w:w="900" w:type="dxa"/>
          </w:tcPr>
          <w:p w14:paraId="2A38E517" w14:textId="77777777" w:rsidR="00BD6B97" w:rsidRPr="007A7659" w:rsidRDefault="00BD6B97" w:rsidP="009E45C3">
            <w:pPr>
              <w:pStyle w:val="TableEntry"/>
              <w:snapToGrid w:val="0"/>
              <w:rPr>
                <w:noProof w:val="0"/>
              </w:rPr>
            </w:pPr>
            <w:r w:rsidRPr="007A7659">
              <w:rPr>
                <w:noProof w:val="0"/>
              </w:rPr>
              <w:t>250</w:t>
            </w:r>
          </w:p>
        </w:tc>
        <w:tc>
          <w:tcPr>
            <w:tcW w:w="900" w:type="dxa"/>
          </w:tcPr>
          <w:p w14:paraId="63B95BED" w14:textId="77777777" w:rsidR="00BD6B97" w:rsidRPr="007A7659" w:rsidRDefault="00BD6B97" w:rsidP="009E45C3">
            <w:pPr>
              <w:pStyle w:val="TableEntry"/>
              <w:snapToGrid w:val="0"/>
              <w:rPr>
                <w:noProof w:val="0"/>
              </w:rPr>
            </w:pPr>
            <w:r w:rsidRPr="007A7659">
              <w:rPr>
                <w:noProof w:val="0"/>
              </w:rPr>
              <w:t>CE</w:t>
            </w:r>
          </w:p>
        </w:tc>
        <w:tc>
          <w:tcPr>
            <w:tcW w:w="900" w:type="dxa"/>
          </w:tcPr>
          <w:p w14:paraId="59087241" w14:textId="77777777" w:rsidR="00BD6B97" w:rsidRPr="007A7659" w:rsidRDefault="00BD6B97" w:rsidP="009E45C3">
            <w:pPr>
              <w:pStyle w:val="TableEntry"/>
              <w:snapToGrid w:val="0"/>
              <w:rPr>
                <w:noProof w:val="0"/>
              </w:rPr>
            </w:pPr>
            <w:r w:rsidRPr="007A7659">
              <w:rPr>
                <w:noProof w:val="0"/>
              </w:rPr>
              <w:t>O</w:t>
            </w:r>
          </w:p>
        </w:tc>
        <w:tc>
          <w:tcPr>
            <w:tcW w:w="990" w:type="dxa"/>
          </w:tcPr>
          <w:p w14:paraId="34141BAE" w14:textId="77777777" w:rsidR="00BD6B97" w:rsidRPr="007A7659" w:rsidRDefault="00BD6B97" w:rsidP="009E45C3">
            <w:pPr>
              <w:pStyle w:val="TableEntry"/>
              <w:snapToGrid w:val="0"/>
              <w:rPr>
                <w:noProof w:val="0"/>
              </w:rPr>
            </w:pPr>
            <w:r w:rsidRPr="007A7659">
              <w:rPr>
                <w:noProof w:val="0"/>
              </w:rPr>
              <w:t>0172</w:t>
            </w:r>
          </w:p>
        </w:tc>
        <w:tc>
          <w:tcPr>
            <w:tcW w:w="1079" w:type="dxa"/>
          </w:tcPr>
          <w:p w14:paraId="0276A38D" w14:textId="77777777" w:rsidR="00BD6B97" w:rsidRPr="007A7659" w:rsidRDefault="00BD6B97" w:rsidP="009E45C3">
            <w:pPr>
              <w:pStyle w:val="TableEntry"/>
              <w:snapToGrid w:val="0"/>
              <w:rPr>
                <w:noProof w:val="0"/>
              </w:rPr>
            </w:pPr>
            <w:r w:rsidRPr="007A7659">
              <w:rPr>
                <w:noProof w:val="0"/>
              </w:rPr>
              <w:t>00130</w:t>
            </w:r>
          </w:p>
        </w:tc>
        <w:tc>
          <w:tcPr>
            <w:tcW w:w="3023" w:type="dxa"/>
          </w:tcPr>
          <w:p w14:paraId="1C6D1AB0" w14:textId="77777777" w:rsidR="00BD6B97" w:rsidRPr="007A7659" w:rsidRDefault="00BD6B97" w:rsidP="009E45C3">
            <w:pPr>
              <w:pStyle w:val="TableEntry"/>
              <w:snapToGrid w:val="0"/>
              <w:rPr>
                <w:noProof w:val="0"/>
              </w:rPr>
            </w:pPr>
            <w:r w:rsidRPr="007A7659">
              <w:rPr>
                <w:noProof w:val="0"/>
              </w:rPr>
              <w:t>Veterans Military Status</w:t>
            </w:r>
          </w:p>
        </w:tc>
      </w:tr>
      <w:tr w:rsidR="00BD6B97" w:rsidRPr="007A7659" w14:paraId="77C4718D" w14:textId="77777777" w:rsidTr="004A0919">
        <w:trPr>
          <w:jc w:val="center"/>
        </w:trPr>
        <w:tc>
          <w:tcPr>
            <w:tcW w:w="990" w:type="dxa"/>
          </w:tcPr>
          <w:p w14:paraId="09A5B48E" w14:textId="77777777" w:rsidR="00BD6B97" w:rsidRPr="007A7659" w:rsidRDefault="00BD6B97" w:rsidP="009E45C3">
            <w:pPr>
              <w:pStyle w:val="TableEntry"/>
              <w:snapToGrid w:val="0"/>
              <w:rPr>
                <w:noProof w:val="0"/>
              </w:rPr>
            </w:pPr>
            <w:r w:rsidRPr="007A7659">
              <w:rPr>
                <w:noProof w:val="0"/>
              </w:rPr>
              <w:t>28</w:t>
            </w:r>
          </w:p>
        </w:tc>
        <w:tc>
          <w:tcPr>
            <w:tcW w:w="900" w:type="dxa"/>
          </w:tcPr>
          <w:p w14:paraId="350C6EF3" w14:textId="77777777" w:rsidR="00BD6B97" w:rsidRPr="007A7659" w:rsidRDefault="00BD6B97" w:rsidP="009E45C3">
            <w:pPr>
              <w:pStyle w:val="TableEntry"/>
              <w:snapToGrid w:val="0"/>
              <w:rPr>
                <w:noProof w:val="0"/>
              </w:rPr>
            </w:pPr>
            <w:r w:rsidRPr="007A7659">
              <w:rPr>
                <w:noProof w:val="0"/>
              </w:rPr>
              <w:t>250</w:t>
            </w:r>
          </w:p>
        </w:tc>
        <w:tc>
          <w:tcPr>
            <w:tcW w:w="900" w:type="dxa"/>
          </w:tcPr>
          <w:p w14:paraId="39091F11" w14:textId="77777777" w:rsidR="00BD6B97" w:rsidRPr="007A7659" w:rsidRDefault="00BD6B97" w:rsidP="009E45C3">
            <w:pPr>
              <w:pStyle w:val="TableEntry"/>
              <w:snapToGrid w:val="0"/>
              <w:rPr>
                <w:noProof w:val="0"/>
              </w:rPr>
            </w:pPr>
            <w:r w:rsidRPr="007A7659">
              <w:rPr>
                <w:noProof w:val="0"/>
              </w:rPr>
              <w:t>CE</w:t>
            </w:r>
          </w:p>
        </w:tc>
        <w:tc>
          <w:tcPr>
            <w:tcW w:w="900" w:type="dxa"/>
          </w:tcPr>
          <w:p w14:paraId="2DF9B142" w14:textId="77777777" w:rsidR="00BD6B97" w:rsidRPr="007A7659" w:rsidRDefault="00BD6B97" w:rsidP="009E45C3">
            <w:pPr>
              <w:pStyle w:val="TableEntry"/>
              <w:snapToGrid w:val="0"/>
              <w:rPr>
                <w:noProof w:val="0"/>
              </w:rPr>
            </w:pPr>
            <w:r w:rsidRPr="007A7659">
              <w:rPr>
                <w:noProof w:val="0"/>
              </w:rPr>
              <w:t>O</w:t>
            </w:r>
          </w:p>
        </w:tc>
        <w:tc>
          <w:tcPr>
            <w:tcW w:w="990" w:type="dxa"/>
          </w:tcPr>
          <w:p w14:paraId="5F1201E6" w14:textId="77777777" w:rsidR="00BD6B97" w:rsidRPr="007A7659" w:rsidRDefault="00BD6B97" w:rsidP="009E45C3">
            <w:pPr>
              <w:pStyle w:val="TableEntry"/>
              <w:snapToGrid w:val="0"/>
              <w:rPr>
                <w:noProof w:val="0"/>
              </w:rPr>
            </w:pPr>
            <w:r w:rsidRPr="007A7659">
              <w:rPr>
                <w:noProof w:val="0"/>
              </w:rPr>
              <w:t>0212</w:t>
            </w:r>
          </w:p>
        </w:tc>
        <w:tc>
          <w:tcPr>
            <w:tcW w:w="1079" w:type="dxa"/>
          </w:tcPr>
          <w:p w14:paraId="50DFB4FD" w14:textId="77777777" w:rsidR="00BD6B97" w:rsidRPr="007A7659" w:rsidRDefault="00BD6B97" w:rsidP="009E45C3">
            <w:pPr>
              <w:pStyle w:val="TableEntry"/>
              <w:snapToGrid w:val="0"/>
              <w:rPr>
                <w:noProof w:val="0"/>
              </w:rPr>
            </w:pPr>
            <w:r w:rsidRPr="007A7659">
              <w:rPr>
                <w:noProof w:val="0"/>
              </w:rPr>
              <w:t>00739</w:t>
            </w:r>
          </w:p>
        </w:tc>
        <w:tc>
          <w:tcPr>
            <w:tcW w:w="3023" w:type="dxa"/>
          </w:tcPr>
          <w:p w14:paraId="312F1EFC" w14:textId="77777777" w:rsidR="00BD6B97" w:rsidRPr="007A7659" w:rsidRDefault="00BD6B97" w:rsidP="009E45C3">
            <w:pPr>
              <w:pStyle w:val="TableEntry"/>
              <w:snapToGrid w:val="0"/>
              <w:rPr>
                <w:noProof w:val="0"/>
              </w:rPr>
            </w:pPr>
            <w:r w:rsidRPr="007A7659">
              <w:rPr>
                <w:noProof w:val="0"/>
              </w:rPr>
              <w:t xml:space="preserve">Nationality </w:t>
            </w:r>
          </w:p>
        </w:tc>
      </w:tr>
      <w:tr w:rsidR="00BD6B97" w:rsidRPr="007A7659" w14:paraId="138A49CE" w14:textId="77777777" w:rsidTr="004A0919">
        <w:trPr>
          <w:jc w:val="center"/>
        </w:trPr>
        <w:tc>
          <w:tcPr>
            <w:tcW w:w="990" w:type="dxa"/>
          </w:tcPr>
          <w:p w14:paraId="46451D6B" w14:textId="77777777" w:rsidR="00BD6B97" w:rsidRPr="007A7659" w:rsidRDefault="00BD6B97" w:rsidP="009E45C3">
            <w:pPr>
              <w:pStyle w:val="TableEntry"/>
              <w:snapToGrid w:val="0"/>
              <w:rPr>
                <w:noProof w:val="0"/>
              </w:rPr>
            </w:pPr>
            <w:r w:rsidRPr="007A7659">
              <w:rPr>
                <w:noProof w:val="0"/>
              </w:rPr>
              <w:t>29</w:t>
            </w:r>
          </w:p>
        </w:tc>
        <w:tc>
          <w:tcPr>
            <w:tcW w:w="900" w:type="dxa"/>
          </w:tcPr>
          <w:p w14:paraId="64865AA0" w14:textId="77777777" w:rsidR="00BD6B97" w:rsidRPr="007A7659" w:rsidRDefault="00BD6B97" w:rsidP="009E45C3">
            <w:pPr>
              <w:pStyle w:val="TableEntry"/>
              <w:snapToGrid w:val="0"/>
              <w:rPr>
                <w:noProof w:val="0"/>
              </w:rPr>
            </w:pPr>
            <w:r w:rsidRPr="007A7659">
              <w:rPr>
                <w:noProof w:val="0"/>
              </w:rPr>
              <w:t>26</w:t>
            </w:r>
          </w:p>
        </w:tc>
        <w:tc>
          <w:tcPr>
            <w:tcW w:w="900" w:type="dxa"/>
          </w:tcPr>
          <w:p w14:paraId="114F9447" w14:textId="77777777" w:rsidR="00BD6B97" w:rsidRPr="007A7659" w:rsidRDefault="00BD6B97" w:rsidP="009E45C3">
            <w:pPr>
              <w:pStyle w:val="TableEntry"/>
              <w:snapToGrid w:val="0"/>
              <w:rPr>
                <w:noProof w:val="0"/>
              </w:rPr>
            </w:pPr>
            <w:r w:rsidRPr="007A7659">
              <w:rPr>
                <w:noProof w:val="0"/>
              </w:rPr>
              <w:t>TS</w:t>
            </w:r>
          </w:p>
        </w:tc>
        <w:tc>
          <w:tcPr>
            <w:tcW w:w="900" w:type="dxa"/>
          </w:tcPr>
          <w:p w14:paraId="34F82DB4" w14:textId="77777777" w:rsidR="00BD6B97" w:rsidRPr="007A7659" w:rsidRDefault="00BD6B97" w:rsidP="009E45C3">
            <w:pPr>
              <w:pStyle w:val="TableEntry"/>
              <w:snapToGrid w:val="0"/>
              <w:rPr>
                <w:noProof w:val="0"/>
              </w:rPr>
            </w:pPr>
            <w:r w:rsidRPr="007A7659">
              <w:rPr>
                <w:noProof w:val="0"/>
              </w:rPr>
              <w:t>O</w:t>
            </w:r>
          </w:p>
        </w:tc>
        <w:tc>
          <w:tcPr>
            <w:tcW w:w="990" w:type="dxa"/>
          </w:tcPr>
          <w:p w14:paraId="2FFE17ED" w14:textId="77777777" w:rsidR="00BD6B97" w:rsidRPr="007A7659" w:rsidRDefault="00BD6B97" w:rsidP="009E45C3">
            <w:pPr>
              <w:pStyle w:val="TableEntry"/>
              <w:snapToGrid w:val="0"/>
              <w:rPr>
                <w:noProof w:val="0"/>
              </w:rPr>
            </w:pPr>
          </w:p>
        </w:tc>
        <w:tc>
          <w:tcPr>
            <w:tcW w:w="1079" w:type="dxa"/>
          </w:tcPr>
          <w:p w14:paraId="41E8A827" w14:textId="77777777" w:rsidR="00BD6B97" w:rsidRPr="007A7659" w:rsidRDefault="00BD6B97" w:rsidP="009E45C3">
            <w:pPr>
              <w:pStyle w:val="TableEntry"/>
              <w:snapToGrid w:val="0"/>
              <w:rPr>
                <w:noProof w:val="0"/>
              </w:rPr>
            </w:pPr>
            <w:r w:rsidRPr="007A7659">
              <w:rPr>
                <w:noProof w:val="0"/>
              </w:rPr>
              <w:t>00740</w:t>
            </w:r>
          </w:p>
        </w:tc>
        <w:tc>
          <w:tcPr>
            <w:tcW w:w="3023" w:type="dxa"/>
          </w:tcPr>
          <w:p w14:paraId="1587BDD5" w14:textId="77777777" w:rsidR="00BD6B97" w:rsidRPr="007A7659" w:rsidRDefault="00BD6B97" w:rsidP="009E45C3">
            <w:pPr>
              <w:pStyle w:val="TableEntry"/>
              <w:snapToGrid w:val="0"/>
              <w:rPr>
                <w:noProof w:val="0"/>
              </w:rPr>
            </w:pPr>
            <w:r w:rsidRPr="007A7659">
              <w:rPr>
                <w:noProof w:val="0"/>
              </w:rPr>
              <w:t>Patient Death Date and Time</w:t>
            </w:r>
          </w:p>
        </w:tc>
      </w:tr>
      <w:tr w:rsidR="00BD6B97" w:rsidRPr="007A7659" w14:paraId="5E3513E6" w14:textId="77777777" w:rsidTr="004A0919">
        <w:trPr>
          <w:jc w:val="center"/>
        </w:trPr>
        <w:tc>
          <w:tcPr>
            <w:tcW w:w="990" w:type="dxa"/>
          </w:tcPr>
          <w:p w14:paraId="3B3E2ADE" w14:textId="77777777" w:rsidR="00BD6B97" w:rsidRPr="007A7659" w:rsidRDefault="00BD6B97" w:rsidP="009E45C3">
            <w:pPr>
              <w:pStyle w:val="TableEntry"/>
              <w:snapToGrid w:val="0"/>
              <w:rPr>
                <w:noProof w:val="0"/>
              </w:rPr>
            </w:pPr>
            <w:r w:rsidRPr="007A7659">
              <w:rPr>
                <w:noProof w:val="0"/>
              </w:rPr>
              <w:t>30</w:t>
            </w:r>
          </w:p>
        </w:tc>
        <w:tc>
          <w:tcPr>
            <w:tcW w:w="900" w:type="dxa"/>
          </w:tcPr>
          <w:p w14:paraId="5AFF67FB" w14:textId="77777777" w:rsidR="00BD6B97" w:rsidRPr="007A7659" w:rsidRDefault="00BD6B97" w:rsidP="009E45C3">
            <w:pPr>
              <w:pStyle w:val="TableEntry"/>
              <w:snapToGrid w:val="0"/>
              <w:rPr>
                <w:noProof w:val="0"/>
              </w:rPr>
            </w:pPr>
            <w:r w:rsidRPr="007A7659">
              <w:rPr>
                <w:noProof w:val="0"/>
              </w:rPr>
              <w:t>1</w:t>
            </w:r>
          </w:p>
        </w:tc>
        <w:tc>
          <w:tcPr>
            <w:tcW w:w="900" w:type="dxa"/>
          </w:tcPr>
          <w:p w14:paraId="1344E027" w14:textId="77777777" w:rsidR="00BD6B97" w:rsidRPr="007A7659" w:rsidRDefault="00BD6B97" w:rsidP="009E45C3">
            <w:pPr>
              <w:pStyle w:val="TableEntry"/>
              <w:snapToGrid w:val="0"/>
              <w:rPr>
                <w:noProof w:val="0"/>
              </w:rPr>
            </w:pPr>
            <w:r w:rsidRPr="007A7659">
              <w:rPr>
                <w:noProof w:val="0"/>
              </w:rPr>
              <w:t>ID</w:t>
            </w:r>
          </w:p>
        </w:tc>
        <w:tc>
          <w:tcPr>
            <w:tcW w:w="900" w:type="dxa"/>
          </w:tcPr>
          <w:p w14:paraId="5457F515" w14:textId="77777777" w:rsidR="00BD6B97" w:rsidRPr="007A7659" w:rsidRDefault="00BD6B97" w:rsidP="009E45C3">
            <w:pPr>
              <w:pStyle w:val="TableEntry"/>
              <w:snapToGrid w:val="0"/>
              <w:rPr>
                <w:noProof w:val="0"/>
              </w:rPr>
            </w:pPr>
            <w:r w:rsidRPr="007A7659">
              <w:rPr>
                <w:noProof w:val="0"/>
              </w:rPr>
              <w:t>O</w:t>
            </w:r>
          </w:p>
        </w:tc>
        <w:tc>
          <w:tcPr>
            <w:tcW w:w="990" w:type="dxa"/>
          </w:tcPr>
          <w:p w14:paraId="4D621A51" w14:textId="77777777" w:rsidR="00BD6B97" w:rsidRPr="007A7659" w:rsidRDefault="00BD6B97" w:rsidP="009E45C3">
            <w:pPr>
              <w:pStyle w:val="TableEntry"/>
              <w:snapToGrid w:val="0"/>
              <w:rPr>
                <w:noProof w:val="0"/>
              </w:rPr>
            </w:pPr>
            <w:r w:rsidRPr="007A7659">
              <w:rPr>
                <w:noProof w:val="0"/>
              </w:rPr>
              <w:t>0136</w:t>
            </w:r>
          </w:p>
        </w:tc>
        <w:tc>
          <w:tcPr>
            <w:tcW w:w="1079" w:type="dxa"/>
          </w:tcPr>
          <w:p w14:paraId="479880A6" w14:textId="77777777" w:rsidR="00BD6B97" w:rsidRPr="007A7659" w:rsidRDefault="00BD6B97" w:rsidP="009E45C3">
            <w:pPr>
              <w:pStyle w:val="TableEntry"/>
              <w:snapToGrid w:val="0"/>
              <w:rPr>
                <w:noProof w:val="0"/>
              </w:rPr>
            </w:pPr>
            <w:r w:rsidRPr="007A7659">
              <w:rPr>
                <w:noProof w:val="0"/>
              </w:rPr>
              <w:t>00741</w:t>
            </w:r>
          </w:p>
        </w:tc>
        <w:tc>
          <w:tcPr>
            <w:tcW w:w="3023" w:type="dxa"/>
          </w:tcPr>
          <w:p w14:paraId="408C375F" w14:textId="77777777" w:rsidR="00BD6B97" w:rsidRPr="007A7659" w:rsidRDefault="00BD6B97" w:rsidP="009E45C3">
            <w:pPr>
              <w:pStyle w:val="TableEntry"/>
              <w:snapToGrid w:val="0"/>
              <w:rPr>
                <w:noProof w:val="0"/>
              </w:rPr>
            </w:pPr>
            <w:r w:rsidRPr="007A7659">
              <w:rPr>
                <w:noProof w:val="0"/>
              </w:rPr>
              <w:t>Patient Death Indicator</w:t>
            </w:r>
          </w:p>
        </w:tc>
      </w:tr>
    </w:tbl>
    <w:p w14:paraId="354936F9" w14:textId="77777777" w:rsidR="00BD6B97" w:rsidRPr="007A7659" w:rsidRDefault="00BD6B97" w:rsidP="007E3B51">
      <w:pPr>
        <w:pStyle w:val="BodyText"/>
        <w:jc w:val="right"/>
        <w:rPr>
          <w:i/>
          <w:iCs/>
        </w:rPr>
      </w:pPr>
      <w:r w:rsidRPr="007A7659">
        <w:rPr>
          <w:i/>
          <w:iCs/>
        </w:rPr>
        <w:t>Adapted from the HL7 standard, Version 2.3.1</w:t>
      </w:r>
    </w:p>
    <w:p w14:paraId="54CEAED2" w14:textId="77777777" w:rsidR="00BD6B97" w:rsidRPr="007A7659" w:rsidRDefault="00BD6B97">
      <w:pPr>
        <w:pStyle w:val="Note"/>
      </w:pPr>
      <w:r w:rsidRPr="007A7659">
        <w:t>Note1:</w:t>
      </w:r>
      <w:r w:rsidR="000E4DDC" w:rsidRPr="007A7659">
        <w:t xml:space="preserve"> </w:t>
      </w:r>
      <w:r w:rsidRPr="007A7659">
        <w:t>It is likely that not all attributes marked as R2 above will be sent in some environments.</w:t>
      </w:r>
    </w:p>
    <w:p w14:paraId="18158941" w14:textId="77777777" w:rsidR="00BD6B97" w:rsidRPr="007A7659" w:rsidRDefault="00BD6B97">
      <w:pPr>
        <w:pStyle w:val="Note"/>
      </w:pPr>
      <w:r w:rsidRPr="007A7659">
        <w:t>Note2: The field length of many attributes in this table exceeds the requirements stated in HL7 2.3.1. The Patient Identifier Cross-reference Manager (receiver) is required to support these extended lengths to cope with the information it needs to complete identifier cross-referencing logic. The Patient Identity Source may or may not send values of the full length listed in this table.</w:t>
      </w:r>
    </w:p>
    <w:p w14:paraId="0D3F49B9" w14:textId="77777777" w:rsidR="00BD6B97" w:rsidRPr="007A7659" w:rsidRDefault="00BD6B97">
      <w:r w:rsidRPr="007A7659">
        <w:t>This message shall use the field PID-3 Patient Identifier List to convey the Patient ID uniquely identifying the patient within a given Patient Identification Domain.</w:t>
      </w:r>
    </w:p>
    <w:p w14:paraId="4FFC0025" w14:textId="77777777" w:rsidR="00BD6B97" w:rsidRPr="007A7659" w:rsidRDefault="00BD6B97">
      <w:r w:rsidRPr="007A7659">
        <w:t xml:space="preserve">The Patient Identity Source shall provide the patient identifier in the ID component (first component) of the PID-3 field (PID-3.1). The Patient Identity Source shall use component PID-3.4 to convey the assigning authority (Patient Identification Domain) of the patient identifier. </w:t>
      </w:r>
      <w:r w:rsidRPr="007A7659">
        <w:lastRenderedPageBreak/>
        <w:t>Either the first subcomponent (namespace ID) or the second and third subcomponents (universal ID and universal ID type) shall be populated. If all three subcomponents are populated, the first subcomponent shall reference the same entity as is referenced by the second and third components.</w:t>
      </w:r>
    </w:p>
    <w:p w14:paraId="119E5F4A" w14:textId="77777777" w:rsidR="00BD6B97" w:rsidRPr="007A7659" w:rsidRDefault="00BD6B97">
      <w:pPr>
        <w:pStyle w:val="Heading6"/>
        <w:numPr>
          <w:ilvl w:val="5"/>
          <w:numId w:val="19"/>
        </w:numPr>
        <w:tabs>
          <w:tab w:val="clear" w:pos="4320"/>
          <w:tab w:val="left" w:pos="1152"/>
        </w:tabs>
        <w:rPr>
          <w:noProof w:val="0"/>
        </w:rPr>
      </w:pPr>
      <w:bookmarkStart w:id="653" w:name="_Toc173916198"/>
      <w:bookmarkStart w:id="654" w:name="_Toc174248719"/>
      <w:r w:rsidRPr="007A7659">
        <w:rPr>
          <w:noProof w:val="0"/>
        </w:rPr>
        <w:t>PV1 Segment</w:t>
      </w:r>
      <w:bookmarkEnd w:id="653"/>
      <w:bookmarkEnd w:id="654"/>
    </w:p>
    <w:p w14:paraId="03BA572E" w14:textId="77777777" w:rsidR="00BD6B97" w:rsidRPr="007A7659" w:rsidRDefault="00BD6B97">
      <w:r w:rsidRPr="007A7659">
        <w:t>The Admit/ Register or Update Patient message is not required to include any attributes within the PV1 segment beyond what is specified in the HL7 standard.</w:t>
      </w:r>
    </w:p>
    <w:p w14:paraId="1EAF2328" w14:textId="77777777" w:rsidR="00BD6B97" w:rsidRPr="007A7659" w:rsidRDefault="00BD6B97">
      <w:pPr>
        <w:pStyle w:val="Heading5"/>
        <w:numPr>
          <w:ilvl w:val="4"/>
          <w:numId w:val="19"/>
        </w:numPr>
        <w:tabs>
          <w:tab w:val="left" w:pos="1008"/>
        </w:tabs>
        <w:rPr>
          <w:noProof w:val="0"/>
        </w:rPr>
      </w:pPr>
      <w:bookmarkStart w:id="655" w:name="_Toc173916199"/>
      <w:bookmarkStart w:id="656" w:name="_Toc174248720"/>
      <w:r w:rsidRPr="007A7659">
        <w:rPr>
          <w:noProof w:val="0"/>
        </w:rPr>
        <w:t>Expected Actions – Patient Identifier Cross-reference Manager</w:t>
      </w:r>
      <w:bookmarkEnd w:id="655"/>
      <w:bookmarkEnd w:id="656"/>
    </w:p>
    <w:p w14:paraId="3FE465C9" w14:textId="77777777" w:rsidR="00BD6B97" w:rsidRPr="007A7659" w:rsidRDefault="00BD6B97">
      <w:r w:rsidRPr="007A7659">
        <w:t>The Patient Identifier Cross-reference Manager shall be capable of accepting attributes in the PID segment as specified in HL7 standard as well as their extended field length as defined in Table 3.8-2. This is to ensure that the Patient Identifier Cross-reference Manager can handle a sufficient set of corroborating information in order to perform its cross-referencing function.</w:t>
      </w:r>
    </w:p>
    <w:p w14:paraId="3821A8F6" w14:textId="77777777" w:rsidR="00BD6B97" w:rsidRPr="007A7659" w:rsidRDefault="00BD6B97">
      <w:r w:rsidRPr="007A7659">
        <w:t xml:space="preserve">If the PID-3.4 (assigning authority) component is not included in the message (as described in </w:t>
      </w:r>
      <w:r w:rsidR="00211645" w:rsidRPr="007A7659">
        <w:t>Section</w:t>
      </w:r>
      <w:r w:rsidRPr="007A7659">
        <w:t xml:space="preserve"> 3.8.4.1.2.3) the Patient Identifier Cross-reference Manager shall fill PID-3.4 prior to storing the ID information and performing its cross-referencing activities. The information filled by the Patient Identifier Cross-reference Manager is based on the configuration associating each of the Patient Identity Source </w:t>
      </w:r>
      <w:r w:rsidR="00B4249B" w:rsidRPr="007A7659">
        <w:t>Actors</w:t>
      </w:r>
      <w:r w:rsidRPr="007A7659">
        <w:t xml:space="preserve"> with the subcomponents of the correct assigning authority (namespace ID, UID and UID type). (See </w:t>
      </w:r>
      <w:r w:rsidR="00211645" w:rsidRPr="007A7659">
        <w:t xml:space="preserve">Section </w:t>
      </w:r>
      <w:r w:rsidRPr="007A7659">
        <w:t>3.8.4.1.3.1 below for a list of required Patient Identifier Cross-reference Manager configuration parameters).</w:t>
      </w:r>
    </w:p>
    <w:p w14:paraId="7E5BB024" w14:textId="77777777" w:rsidR="00BD6B97" w:rsidRPr="007A7659" w:rsidRDefault="00BD6B97">
      <w:r w:rsidRPr="007A7659">
        <w:t xml:space="preserve">A single Patient Identity Source can serve multiple Patient Identification domains. The Patient Identifier Cross-reference Manager shall only recognize (by configuration) a single Patient Identity Source per domain. (See </w:t>
      </w:r>
      <w:r w:rsidR="00211645" w:rsidRPr="007A7659">
        <w:t>Section</w:t>
      </w:r>
      <w:r w:rsidRPr="007A7659">
        <w:t xml:space="preserve"> 3.8.4.1.3.1 below for a list of required Patient Identifier Cross-reference Manager configuration parameters).</w:t>
      </w:r>
    </w:p>
    <w:p w14:paraId="1E815FEC" w14:textId="77777777" w:rsidR="00BD6B97" w:rsidRPr="007A7659" w:rsidRDefault="00BD6B97">
      <w:r w:rsidRPr="007A7659">
        <w:t xml:space="preserve">The cross-referencing process (algorithm, human decisions, etc.) is performed within the Patient Identifier Cross-reference Manager Actor, but its specification is beyond the scope of IHE. </w:t>
      </w:r>
    </w:p>
    <w:p w14:paraId="6449AA89" w14:textId="77777777" w:rsidR="00BD6B97" w:rsidRPr="007A7659" w:rsidRDefault="00BD6B97">
      <w:r w:rsidRPr="007A7659">
        <w:t xml:space="preserve">Once the Patient Identifier Cross-reference Manager has completed its cross-referencing function, it shall make the newly cross-referenced identifiers available to PIX queries and send out notification to any Patient Identifier Cross-reference Consumers that have been configured (as being interested in receiving such notifications) using the PIX Update Notification transaction (see </w:t>
      </w:r>
      <w:r w:rsidR="00211645" w:rsidRPr="007A7659">
        <w:t>Section</w:t>
      </w:r>
      <w:r w:rsidRPr="007A7659">
        <w:t xml:space="preserve"> 3.10 for the details of that transaction).</w:t>
      </w:r>
    </w:p>
    <w:p w14:paraId="792046BF" w14:textId="77777777" w:rsidR="00BD6B97" w:rsidRPr="007A7659" w:rsidRDefault="00BD6B97">
      <w:pPr>
        <w:pStyle w:val="Heading6"/>
        <w:numPr>
          <w:ilvl w:val="5"/>
          <w:numId w:val="19"/>
        </w:numPr>
        <w:tabs>
          <w:tab w:val="clear" w:pos="4320"/>
          <w:tab w:val="left" w:pos="1152"/>
        </w:tabs>
        <w:rPr>
          <w:noProof w:val="0"/>
        </w:rPr>
      </w:pPr>
      <w:bookmarkStart w:id="657" w:name="_Toc173916200"/>
      <w:bookmarkStart w:id="658" w:name="_Toc174248721"/>
      <w:r w:rsidRPr="007A7659">
        <w:rPr>
          <w:noProof w:val="0"/>
        </w:rPr>
        <w:t>Required Patient Identifier Cross-reference Manager Configuration</w:t>
      </w:r>
      <w:bookmarkEnd w:id="657"/>
      <w:bookmarkEnd w:id="658"/>
    </w:p>
    <w:p w14:paraId="66470CB0" w14:textId="77777777" w:rsidR="00BD6B97" w:rsidRPr="007A7659" w:rsidRDefault="00BD6B97">
      <w:r w:rsidRPr="007A7659">
        <w:t>The following items are expected to be parameters that are configurable on the Patient Identifier Cross-reference Manager Actor. For each Patient Identification Domain included in the Identification Cross-reference Domain managed by a Patient Identifier Cross-reference Manager Actor, the following configuration information is needed:</w:t>
      </w:r>
    </w:p>
    <w:p w14:paraId="4EBEAD27" w14:textId="77777777" w:rsidR="00BD6B97" w:rsidRPr="007A7659" w:rsidRDefault="00BD6B97" w:rsidP="006E48D2">
      <w:pPr>
        <w:pStyle w:val="ListBullet2"/>
        <w:numPr>
          <w:ilvl w:val="0"/>
          <w:numId w:val="30"/>
        </w:numPr>
      </w:pPr>
      <w:r w:rsidRPr="007A7659">
        <w:t>Identifier of the Domain. This identifier shall specify all 3 components of the HL7 assigning authority (including the namespace ID and/or both the universal ID and universal ID type subcomponents) of the PID-3 field for the identification of the domain.</w:t>
      </w:r>
    </w:p>
    <w:p w14:paraId="04059C9E" w14:textId="77777777" w:rsidR="00BD6B97" w:rsidRPr="007A7659" w:rsidRDefault="00BD6B97" w:rsidP="006E48D2">
      <w:pPr>
        <w:pStyle w:val="ListBullet2"/>
        <w:numPr>
          <w:ilvl w:val="0"/>
          <w:numId w:val="30"/>
        </w:numPr>
      </w:pPr>
      <w:r w:rsidRPr="007A7659">
        <w:lastRenderedPageBreak/>
        <w:t>Patient Identity Source for the domain. This is expected to be the MSH-3 Sending Application and the corresponding MSH-4 Sending Facility fields in the HL7 ADT message. (Alternative identification schemes might include IP address of the Patient Identity Source or Node Authentication if the Audit Trail and Node Authentication Integration Profile is used.)</w:t>
      </w:r>
    </w:p>
    <w:p w14:paraId="66561F01" w14:textId="77777777" w:rsidR="00BD6B97" w:rsidRPr="007A7659" w:rsidRDefault="00BD6B97">
      <w:pPr>
        <w:pStyle w:val="Heading5"/>
        <w:numPr>
          <w:ilvl w:val="4"/>
          <w:numId w:val="19"/>
        </w:numPr>
        <w:tabs>
          <w:tab w:val="left" w:pos="1008"/>
        </w:tabs>
        <w:rPr>
          <w:noProof w:val="0"/>
        </w:rPr>
      </w:pPr>
      <w:bookmarkStart w:id="659" w:name="_Toc173916201"/>
      <w:bookmarkStart w:id="660" w:name="_Toc174248723"/>
      <w:r w:rsidRPr="007A7659">
        <w:rPr>
          <w:noProof w:val="0"/>
        </w:rPr>
        <w:t>Expected Actions – Document Registry</w:t>
      </w:r>
      <w:bookmarkEnd w:id="659"/>
      <w:bookmarkEnd w:id="660"/>
    </w:p>
    <w:p w14:paraId="10F05FC1" w14:textId="77777777" w:rsidR="00BD6B97" w:rsidRPr="007A7659" w:rsidRDefault="00BD6B97" w:rsidP="007E3B51">
      <w:r w:rsidRPr="007A7659">
        <w:t>The Document Registry shall be capable of accepting attributes in the PID segment as specified in Table 3.8-2</w:t>
      </w:r>
      <w:r w:rsidR="004D576C" w:rsidRPr="007A7659">
        <w:t>a</w:t>
      </w:r>
      <w:r w:rsidRPr="007A7659">
        <w:t>. The Patient Identity Feed transaction contains more triggers and data than what the XDS Document Registry needs for its operation. In particular, A08 – Update Patient Information, if received shall be ignored.</w:t>
      </w:r>
    </w:p>
    <w:p w14:paraId="70962249" w14:textId="77777777" w:rsidR="00BD6B97" w:rsidRPr="007A7659" w:rsidRDefault="00BD6B97">
      <w:pPr>
        <w:pStyle w:val="TableTitle"/>
      </w:pPr>
      <w:r w:rsidRPr="007A7659">
        <w:t>Table 3.8-2</w:t>
      </w:r>
      <w:r w:rsidR="004D576C" w:rsidRPr="007A7659">
        <w:t>a</w:t>
      </w:r>
      <w:r w:rsidRPr="007A7659">
        <w:t>: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1"/>
        <w:gridCol w:w="990"/>
        <w:gridCol w:w="900"/>
        <w:gridCol w:w="900"/>
        <w:gridCol w:w="900"/>
        <w:gridCol w:w="1008"/>
        <w:gridCol w:w="3023"/>
      </w:tblGrid>
      <w:tr w:rsidR="00BD6B97" w:rsidRPr="007A7659" w14:paraId="4DDAD682" w14:textId="77777777" w:rsidTr="004A0919">
        <w:trPr>
          <w:jc w:val="center"/>
        </w:trPr>
        <w:tc>
          <w:tcPr>
            <w:tcW w:w="1061" w:type="dxa"/>
            <w:shd w:val="clear" w:color="auto" w:fill="D9D9D9"/>
          </w:tcPr>
          <w:p w14:paraId="4AAE4D0B" w14:textId="77777777" w:rsidR="00BD6B97" w:rsidRPr="007A7659" w:rsidRDefault="00BD6B97" w:rsidP="003C1EFA">
            <w:pPr>
              <w:pStyle w:val="TableEntryHeader"/>
            </w:pPr>
            <w:r w:rsidRPr="007A7659">
              <w:t>SEQ</w:t>
            </w:r>
          </w:p>
        </w:tc>
        <w:tc>
          <w:tcPr>
            <w:tcW w:w="990" w:type="dxa"/>
            <w:shd w:val="clear" w:color="auto" w:fill="D9D9D9"/>
          </w:tcPr>
          <w:p w14:paraId="1BCE8906" w14:textId="77777777" w:rsidR="00BD6B97" w:rsidRPr="007A7659" w:rsidRDefault="00BD6B97" w:rsidP="003C1EFA">
            <w:pPr>
              <w:pStyle w:val="TableEntryHeader"/>
            </w:pPr>
            <w:r w:rsidRPr="007A7659">
              <w:t>LEN</w:t>
            </w:r>
          </w:p>
        </w:tc>
        <w:tc>
          <w:tcPr>
            <w:tcW w:w="900" w:type="dxa"/>
            <w:shd w:val="clear" w:color="auto" w:fill="D9D9D9"/>
          </w:tcPr>
          <w:p w14:paraId="5D6B5F7A" w14:textId="77777777" w:rsidR="00BD6B97" w:rsidRPr="007A7659" w:rsidRDefault="00BD6B97" w:rsidP="003C1EFA">
            <w:pPr>
              <w:pStyle w:val="TableEntryHeader"/>
            </w:pPr>
            <w:r w:rsidRPr="007A7659">
              <w:t>DT</w:t>
            </w:r>
          </w:p>
        </w:tc>
        <w:tc>
          <w:tcPr>
            <w:tcW w:w="900" w:type="dxa"/>
            <w:shd w:val="clear" w:color="auto" w:fill="D9D9D9"/>
          </w:tcPr>
          <w:p w14:paraId="7B3AC347" w14:textId="77777777" w:rsidR="00BD6B97" w:rsidRPr="007A7659" w:rsidRDefault="00BD6B97" w:rsidP="003C1EFA">
            <w:pPr>
              <w:pStyle w:val="TableEntryHeader"/>
            </w:pPr>
            <w:r w:rsidRPr="007A7659">
              <w:t>OPT</w:t>
            </w:r>
          </w:p>
        </w:tc>
        <w:tc>
          <w:tcPr>
            <w:tcW w:w="900" w:type="dxa"/>
            <w:shd w:val="clear" w:color="auto" w:fill="D9D9D9"/>
          </w:tcPr>
          <w:p w14:paraId="18627395" w14:textId="77777777" w:rsidR="00BD6B97" w:rsidRPr="007A7659" w:rsidRDefault="00BD6B97" w:rsidP="003C1EFA">
            <w:pPr>
              <w:pStyle w:val="TableEntryHeader"/>
            </w:pPr>
            <w:r w:rsidRPr="007A7659">
              <w:t>TBL#</w:t>
            </w:r>
          </w:p>
        </w:tc>
        <w:tc>
          <w:tcPr>
            <w:tcW w:w="1008" w:type="dxa"/>
            <w:shd w:val="clear" w:color="auto" w:fill="D9D9D9"/>
          </w:tcPr>
          <w:p w14:paraId="13F8C71D" w14:textId="77777777" w:rsidR="00BD6B97" w:rsidRPr="007A7659" w:rsidRDefault="00BD6B97" w:rsidP="003C1EFA">
            <w:pPr>
              <w:pStyle w:val="TableEntryHeader"/>
            </w:pPr>
            <w:r w:rsidRPr="007A7659">
              <w:t>ITEM#</w:t>
            </w:r>
          </w:p>
        </w:tc>
        <w:tc>
          <w:tcPr>
            <w:tcW w:w="3023" w:type="dxa"/>
            <w:shd w:val="clear" w:color="auto" w:fill="D9D9D9"/>
          </w:tcPr>
          <w:p w14:paraId="49FB6EEA" w14:textId="77777777" w:rsidR="00BD6B97" w:rsidRPr="007A7659" w:rsidRDefault="00BD6B97" w:rsidP="003C1EFA">
            <w:pPr>
              <w:pStyle w:val="TableEntryHeader"/>
            </w:pPr>
            <w:r w:rsidRPr="007A7659">
              <w:t>ELEMENT NAME</w:t>
            </w:r>
          </w:p>
        </w:tc>
      </w:tr>
      <w:tr w:rsidR="00BD6B97" w:rsidRPr="007A7659" w14:paraId="62C664CC" w14:textId="77777777" w:rsidTr="004A0919">
        <w:trPr>
          <w:jc w:val="center"/>
        </w:trPr>
        <w:tc>
          <w:tcPr>
            <w:tcW w:w="1061" w:type="dxa"/>
          </w:tcPr>
          <w:p w14:paraId="5F640859" w14:textId="77777777" w:rsidR="00BD6B97" w:rsidRPr="007A7659" w:rsidRDefault="00BD6B97" w:rsidP="009E45C3">
            <w:pPr>
              <w:pStyle w:val="TableEntry"/>
              <w:snapToGrid w:val="0"/>
              <w:rPr>
                <w:noProof w:val="0"/>
              </w:rPr>
            </w:pPr>
            <w:r w:rsidRPr="007A7659">
              <w:rPr>
                <w:noProof w:val="0"/>
              </w:rPr>
              <w:t>3</w:t>
            </w:r>
          </w:p>
        </w:tc>
        <w:tc>
          <w:tcPr>
            <w:tcW w:w="990" w:type="dxa"/>
          </w:tcPr>
          <w:p w14:paraId="1BA13758" w14:textId="77777777" w:rsidR="00BD6B97" w:rsidRPr="007A7659" w:rsidRDefault="00BD6B97" w:rsidP="009E45C3">
            <w:pPr>
              <w:pStyle w:val="TableEntry"/>
              <w:snapToGrid w:val="0"/>
              <w:rPr>
                <w:noProof w:val="0"/>
              </w:rPr>
            </w:pPr>
            <w:r w:rsidRPr="007A7659">
              <w:rPr>
                <w:noProof w:val="0"/>
              </w:rPr>
              <w:t>250</w:t>
            </w:r>
          </w:p>
        </w:tc>
        <w:tc>
          <w:tcPr>
            <w:tcW w:w="900" w:type="dxa"/>
          </w:tcPr>
          <w:p w14:paraId="12D4EBDC" w14:textId="77777777" w:rsidR="00BD6B97" w:rsidRPr="007A7659" w:rsidRDefault="00BD6B97" w:rsidP="009E45C3">
            <w:pPr>
              <w:pStyle w:val="TableEntry"/>
              <w:snapToGrid w:val="0"/>
              <w:rPr>
                <w:noProof w:val="0"/>
              </w:rPr>
            </w:pPr>
            <w:r w:rsidRPr="007A7659">
              <w:rPr>
                <w:noProof w:val="0"/>
              </w:rPr>
              <w:t>CX</w:t>
            </w:r>
          </w:p>
        </w:tc>
        <w:tc>
          <w:tcPr>
            <w:tcW w:w="900" w:type="dxa"/>
          </w:tcPr>
          <w:p w14:paraId="0D6915F1" w14:textId="77777777" w:rsidR="00BD6B97" w:rsidRPr="007A7659" w:rsidRDefault="00BD6B97" w:rsidP="009E45C3">
            <w:pPr>
              <w:pStyle w:val="TableEntry"/>
              <w:snapToGrid w:val="0"/>
              <w:rPr>
                <w:noProof w:val="0"/>
              </w:rPr>
            </w:pPr>
            <w:r w:rsidRPr="007A7659">
              <w:rPr>
                <w:noProof w:val="0"/>
              </w:rPr>
              <w:t>R</w:t>
            </w:r>
          </w:p>
        </w:tc>
        <w:tc>
          <w:tcPr>
            <w:tcW w:w="900" w:type="dxa"/>
          </w:tcPr>
          <w:p w14:paraId="137B68D0" w14:textId="77777777" w:rsidR="00BD6B97" w:rsidRPr="007A7659" w:rsidRDefault="00BD6B97" w:rsidP="009E45C3">
            <w:pPr>
              <w:pStyle w:val="TableEntry"/>
              <w:snapToGrid w:val="0"/>
              <w:rPr>
                <w:noProof w:val="0"/>
              </w:rPr>
            </w:pPr>
          </w:p>
        </w:tc>
        <w:tc>
          <w:tcPr>
            <w:tcW w:w="1008" w:type="dxa"/>
          </w:tcPr>
          <w:p w14:paraId="0070B820" w14:textId="77777777" w:rsidR="00BD6B97" w:rsidRPr="007A7659" w:rsidRDefault="00BD6B97" w:rsidP="009E45C3">
            <w:pPr>
              <w:pStyle w:val="TableEntry"/>
              <w:snapToGrid w:val="0"/>
              <w:rPr>
                <w:noProof w:val="0"/>
              </w:rPr>
            </w:pPr>
            <w:r w:rsidRPr="007A7659">
              <w:rPr>
                <w:noProof w:val="0"/>
              </w:rPr>
              <w:t>00106</w:t>
            </w:r>
          </w:p>
        </w:tc>
        <w:tc>
          <w:tcPr>
            <w:tcW w:w="3023" w:type="dxa"/>
          </w:tcPr>
          <w:p w14:paraId="7F545ED1" w14:textId="77777777" w:rsidR="00BD6B97" w:rsidRPr="007A7659" w:rsidRDefault="00BD6B97" w:rsidP="009E45C3">
            <w:pPr>
              <w:pStyle w:val="TableEntry"/>
              <w:snapToGrid w:val="0"/>
              <w:rPr>
                <w:noProof w:val="0"/>
              </w:rPr>
            </w:pPr>
            <w:r w:rsidRPr="007A7659">
              <w:rPr>
                <w:noProof w:val="0"/>
              </w:rPr>
              <w:t>Patient Identifier List</w:t>
            </w:r>
          </w:p>
        </w:tc>
      </w:tr>
    </w:tbl>
    <w:p w14:paraId="7015C8A3" w14:textId="77777777" w:rsidR="00BD6B97" w:rsidRPr="007A7659" w:rsidRDefault="00BD6B97" w:rsidP="007E3B51">
      <w:pPr>
        <w:pStyle w:val="BodyText"/>
        <w:jc w:val="right"/>
        <w:rPr>
          <w:i/>
          <w:iCs/>
        </w:rPr>
      </w:pPr>
      <w:r w:rsidRPr="007A7659">
        <w:rPr>
          <w:i/>
          <w:iCs/>
        </w:rPr>
        <w:t>Adapted from the HL7 standard, Version 2.3.1</w:t>
      </w:r>
    </w:p>
    <w:p w14:paraId="0EBF0FF3" w14:textId="77777777" w:rsidR="00BD6B97" w:rsidRPr="007A7659" w:rsidRDefault="00BD6B97">
      <w:pPr>
        <w:pStyle w:val="Note"/>
      </w:pPr>
      <w:r w:rsidRPr="007A7659">
        <w:t>Note: This table reflects only the attributes required to be handled by the Document Registry (receiver). Other attributes of the PID Segment may be ignored.</w:t>
      </w:r>
    </w:p>
    <w:p w14:paraId="52D3A522" w14:textId="77777777" w:rsidR="003C1EFA" w:rsidRDefault="003C1EFA"/>
    <w:p w14:paraId="1C72EA9C" w14:textId="171EAD06" w:rsidR="00BD6B97" w:rsidRPr="007A7659" w:rsidRDefault="00BD6B97">
      <w:r w:rsidRPr="007A7659">
        <w:t xml:space="preserve">If subcomponents 2 and 3 (the universal ID and the universal ID Type of Assigning Authority) of the Patient Identification Domain of the XDS Affinity Domain in PID-3.4 are not filled in the message (as described in </w:t>
      </w:r>
      <w:r w:rsidR="00211645" w:rsidRPr="007A7659">
        <w:t>Section</w:t>
      </w:r>
      <w:r w:rsidRPr="007A7659">
        <w:t xml:space="preserve"> 3.8.4.1.2.3) the Document Registry shall fill subcomponents 2 and 3 of the Patient Identification Domain of the XDS Affinity Domain prior to storing the patient identity in the registry. The assigning authority information filled by the Document Registry is based on its configuration of the Patient Identification Domain of the XDS Affinity Domain</w:t>
      </w:r>
      <w:r w:rsidR="00BB15BF">
        <w:t>.</w:t>
      </w:r>
      <w:r w:rsidRPr="007A7659">
        <w:t xml:space="preserve"> (See </w:t>
      </w:r>
      <w:r w:rsidR="00211645" w:rsidRPr="007A7659">
        <w:t>Section</w:t>
      </w:r>
      <w:r w:rsidRPr="007A7659">
        <w:t xml:space="preserve"> 3.8.4.1.4.1 below for a list of required Document Registry configuration parameters</w:t>
      </w:r>
      <w:r w:rsidR="00BB15BF">
        <w:t>.</w:t>
      </w:r>
      <w:r w:rsidRPr="007A7659">
        <w:t>)</w:t>
      </w:r>
    </w:p>
    <w:p w14:paraId="7F9F33AA" w14:textId="77777777" w:rsidR="00BD6B97" w:rsidRPr="007A7659" w:rsidRDefault="00BD6B97">
      <w:r w:rsidRPr="007A7659">
        <w:t>The Document Registry shall store only the patient identifiers of the patient identification domain designated by the XDS Affinity Domain for document sharing in the registry. Patient identifiers of other patient identification domains (assigning authorities), if present in a received message, shall be ignored.</w:t>
      </w:r>
    </w:p>
    <w:p w14:paraId="198E0E86" w14:textId="77777777" w:rsidR="00BD6B97" w:rsidRPr="007A7659" w:rsidRDefault="00BD6B97">
      <w:pPr>
        <w:pStyle w:val="Heading6"/>
        <w:numPr>
          <w:ilvl w:val="5"/>
          <w:numId w:val="19"/>
        </w:numPr>
        <w:tabs>
          <w:tab w:val="clear" w:pos="4320"/>
          <w:tab w:val="left" w:pos="1152"/>
        </w:tabs>
        <w:rPr>
          <w:noProof w:val="0"/>
        </w:rPr>
      </w:pPr>
      <w:bookmarkStart w:id="661" w:name="_Toc173916202"/>
      <w:bookmarkStart w:id="662" w:name="_Toc174248724"/>
      <w:r w:rsidRPr="007A7659">
        <w:rPr>
          <w:noProof w:val="0"/>
        </w:rPr>
        <w:t>Required Document Registry Configuration</w:t>
      </w:r>
      <w:bookmarkEnd w:id="661"/>
      <w:bookmarkEnd w:id="662"/>
    </w:p>
    <w:p w14:paraId="79CFF7A1" w14:textId="77777777" w:rsidR="00BD6B97" w:rsidRPr="007A7659" w:rsidRDefault="00BD6B97">
      <w:pPr>
        <w:autoSpaceDE w:val="0"/>
      </w:pPr>
      <w:r w:rsidRPr="007A7659">
        <w:t>The following items are expected to be parameters that are configurable on the Document Registry:</w:t>
      </w:r>
    </w:p>
    <w:p w14:paraId="3A5BCA3C" w14:textId="77777777" w:rsidR="00BD6B97" w:rsidRPr="007A7659" w:rsidRDefault="00BD6B97" w:rsidP="006E48D2">
      <w:pPr>
        <w:pStyle w:val="ListBullet2"/>
        <w:numPr>
          <w:ilvl w:val="0"/>
          <w:numId w:val="30"/>
        </w:numPr>
      </w:pPr>
      <w:r w:rsidRPr="007A7659">
        <w:t>Identifier of the Patient Identification Domain of the XDS Affinity Domain. This identifier shall be specified with 3 components of the HL7 assigning authority (data type HD):</w:t>
      </w:r>
      <w:r w:rsidR="00D266B4" w:rsidRPr="007A7659">
        <w:t xml:space="preserve"> </w:t>
      </w:r>
      <w:r w:rsidRPr="007A7659">
        <w:t>namespaceID, universal ID and universal ID type. The universal ID shall be an ISO OID (Object Identifier), and therefore the universal ID Type must be “ISO”.</w:t>
      </w:r>
    </w:p>
    <w:p w14:paraId="6E6A2541" w14:textId="77777777" w:rsidR="00BD6B97" w:rsidRPr="007A7659" w:rsidRDefault="00BD6B97">
      <w:pPr>
        <w:pStyle w:val="Heading4"/>
        <w:numPr>
          <w:ilvl w:val="3"/>
          <w:numId w:val="19"/>
        </w:numPr>
        <w:tabs>
          <w:tab w:val="clear" w:pos="2160"/>
          <w:tab w:val="clear" w:pos="2880"/>
          <w:tab w:val="left" w:pos="864"/>
        </w:tabs>
        <w:rPr>
          <w:noProof w:val="0"/>
        </w:rPr>
      </w:pPr>
      <w:bookmarkStart w:id="663" w:name="_Toc173916205"/>
      <w:bookmarkStart w:id="664" w:name="_Toc174248727"/>
      <w:r w:rsidRPr="007A7659">
        <w:rPr>
          <w:noProof w:val="0"/>
        </w:rPr>
        <w:lastRenderedPageBreak/>
        <w:t>Patient Identity Management –Patient Identity Merge (Merge Patient ID)</w:t>
      </w:r>
      <w:bookmarkEnd w:id="663"/>
      <w:bookmarkEnd w:id="664"/>
    </w:p>
    <w:p w14:paraId="7924170F" w14:textId="77777777" w:rsidR="00BD6B97" w:rsidRPr="007A7659" w:rsidRDefault="00BD6B97">
      <w:pPr>
        <w:pStyle w:val="Heading5"/>
        <w:numPr>
          <w:ilvl w:val="4"/>
          <w:numId w:val="19"/>
        </w:numPr>
        <w:tabs>
          <w:tab w:val="left" w:pos="1008"/>
        </w:tabs>
        <w:rPr>
          <w:noProof w:val="0"/>
        </w:rPr>
      </w:pPr>
      <w:bookmarkStart w:id="665" w:name="_Toc173916206"/>
      <w:bookmarkStart w:id="666" w:name="_Toc174248728"/>
      <w:r w:rsidRPr="007A7659">
        <w:rPr>
          <w:noProof w:val="0"/>
        </w:rPr>
        <w:t>Trigger Events</w:t>
      </w:r>
      <w:bookmarkEnd w:id="665"/>
      <w:bookmarkEnd w:id="666"/>
    </w:p>
    <w:p w14:paraId="7895A2BE" w14:textId="77777777" w:rsidR="00BD6B97" w:rsidRPr="007A7659" w:rsidRDefault="00BD6B97">
      <w:r w:rsidRPr="007A7659">
        <w:t>When two patients’ records are found to identify the same patient by a Patient Identity Source in a Patient Identifier Domain and are merged, the Patient Identity Source shall trigger the following message:</w:t>
      </w:r>
    </w:p>
    <w:p w14:paraId="1F913C73" w14:textId="77777777" w:rsidR="00BD6B97" w:rsidRPr="007A7659" w:rsidRDefault="00BD6B97" w:rsidP="006E48D2">
      <w:pPr>
        <w:pStyle w:val="ListBullet2"/>
        <w:numPr>
          <w:ilvl w:val="0"/>
          <w:numId w:val="30"/>
        </w:numPr>
      </w:pPr>
      <w:r w:rsidRPr="007A7659">
        <w:t>A40 – Merge Patient – Internal ID</w:t>
      </w:r>
    </w:p>
    <w:p w14:paraId="21C8D122" w14:textId="77777777" w:rsidR="00BD6B97" w:rsidRPr="007A7659" w:rsidRDefault="00BD6B97">
      <w:r w:rsidRPr="007A7659">
        <w:t xml:space="preserve">An A40 message indicates that the Patient Identity Source has done a merge within a specific Patient Identification Domain. That is, MRG-1 (patient ID) has been merged into PID-3 (Patient ID). </w:t>
      </w:r>
    </w:p>
    <w:p w14:paraId="300BD886" w14:textId="77777777" w:rsidR="00BD6B97" w:rsidRPr="007A7659" w:rsidRDefault="00BD6B97">
      <w:pPr>
        <w:pStyle w:val="Heading5"/>
        <w:numPr>
          <w:ilvl w:val="4"/>
          <w:numId w:val="19"/>
        </w:numPr>
        <w:tabs>
          <w:tab w:val="left" w:pos="1008"/>
        </w:tabs>
        <w:rPr>
          <w:noProof w:val="0"/>
        </w:rPr>
      </w:pPr>
      <w:bookmarkStart w:id="667" w:name="_Toc173916207"/>
      <w:bookmarkStart w:id="668" w:name="_Toc174248729"/>
      <w:r w:rsidRPr="007A7659">
        <w:rPr>
          <w:noProof w:val="0"/>
        </w:rPr>
        <w:t>Message Semantics</w:t>
      </w:r>
      <w:bookmarkEnd w:id="667"/>
      <w:bookmarkEnd w:id="668"/>
    </w:p>
    <w:p w14:paraId="517E57FB" w14:textId="77777777" w:rsidR="00BD6B97" w:rsidRPr="007A7659" w:rsidRDefault="00BD6B97">
      <w:r w:rsidRPr="007A7659">
        <w:t>The Patient Identity Feed transaction is an HL7 ADT message. The message shall be generated by the system (Patient Identity Source Actor) that performs the update whenever two patient records are found to reference the same person.</w:t>
      </w:r>
    </w:p>
    <w:p w14:paraId="77022713" w14:textId="77777777" w:rsidR="00BD6B97" w:rsidRPr="007A7659" w:rsidRDefault="00BD6B97">
      <w:pPr>
        <w:pStyle w:val="Note"/>
      </w:pPr>
      <w:r w:rsidRPr="007A7659">
        <w:rPr>
          <w:b/>
        </w:rPr>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28A1FD83" w14:textId="77777777" w:rsidR="00BD6B97" w:rsidRPr="007A7659" w:rsidRDefault="00BD6B97">
      <w:r w:rsidRPr="007A7659">
        <w:t xml:space="preserve">The segments of the HL7 </w:t>
      </w:r>
      <w:r w:rsidRPr="007A7659">
        <w:rPr>
          <w:bCs/>
        </w:rPr>
        <w:t>Merge Patient</w:t>
      </w:r>
      <w:r w:rsidRPr="007A7659">
        <w:t xml:space="preserve"> message listed below are required, and the detailed description of the message is provided in </w:t>
      </w:r>
      <w:r w:rsidR="00211645" w:rsidRPr="007A7659">
        <w:t>Section</w:t>
      </w:r>
      <w:r w:rsidR="00DB3A19" w:rsidRPr="007A7659">
        <w:t>s</w:t>
      </w:r>
      <w:r w:rsidRPr="007A7659">
        <w:t xml:space="preserve"> 3.8.4.2.2.1</w:t>
      </w:r>
      <w:r w:rsidR="00DB3A19" w:rsidRPr="007A7659">
        <w:t xml:space="preserve"> </w:t>
      </w:r>
      <w:r w:rsidRPr="007A7659">
        <w:t>–</w:t>
      </w:r>
      <w:r w:rsidR="00DB3A19" w:rsidRPr="007A7659">
        <w:t xml:space="preserve"> </w:t>
      </w:r>
      <w:r w:rsidRPr="007A7659">
        <w:t>3.8.4.2.2.6. The PV1 segment is optional.</w:t>
      </w:r>
    </w:p>
    <w:p w14:paraId="69875CEF" w14:textId="77777777" w:rsidR="00BD6B97" w:rsidRPr="007A7659" w:rsidRDefault="00BD6B97">
      <w:pPr>
        <w:pStyle w:val="TableTitle"/>
      </w:pPr>
      <w:r w:rsidRPr="007A7659">
        <w:t>Table 3.8-3: ADT A40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3591"/>
        <w:gridCol w:w="2420"/>
      </w:tblGrid>
      <w:tr w:rsidR="00BD6B97" w:rsidRPr="007A7659" w14:paraId="3F316D9A" w14:textId="77777777" w:rsidTr="004A0919">
        <w:trPr>
          <w:cantSplit/>
          <w:tblHeader/>
          <w:jc w:val="center"/>
        </w:trPr>
        <w:tc>
          <w:tcPr>
            <w:tcW w:w="1530" w:type="dxa"/>
            <w:shd w:val="clear" w:color="auto" w:fill="D9D9D9"/>
          </w:tcPr>
          <w:p w14:paraId="09052E92" w14:textId="77777777" w:rsidR="00BD6B97" w:rsidRPr="007A7659" w:rsidRDefault="00BD6B97" w:rsidP="003C1EFA">
            <w:pPr>
              <w:pStyle w:val="TableEntryHeader"/>
            </w:pPr>
            <w:r w:rsidRPr="007A7659">
              <w:t>ADT A40</w:t>
            </w:r>
          </w:p>
        </w:tc>
        <w:tc>
          <w:tcPr>
            <w:tcW w:w="3591" w:type="dxa"/>
            <w:shd w:val="clear" w:color="auto" w:fill="D9D9D9"/>
          </w:tcPr>
          <w:p w14:paraId="26D8402D" w14:textId="77777777" w:rsidR="00BD6B97" w:rsidRPr="007A7659" w:rsidRDefault="00BD6B97" w:rsidP="003C1EFA">
            <w:pPr>
              <w:pStyle w:val="TableEntryHeader"/>
            </w:pPr>
            <w:r w:rsidRPr="007A7659">
              <w:t>Patient Administration Message</w:t>
            </w:r>
          </w:p>
        </w:tc>
        <w:tc>
          <w:tcPr>
            <w:tcW w:w="2420" w:type="dxa"/>
            <w:shd w:val="clear" w:color="auto" w:fill="D9D9D9"/>
          </w:tcPr>
          <w:p w14:paraId="5122CD79" w14:textId="77777777" w:rsidR="00BD6B97" w:rsidRPr="007A7659" w:rsidRDefault="00BD6B97" w:rsidP="003C1EFA">
            <w:pPr>
              <w:pStyle w:val="TableEntryHeader"/>
            </w:pPr>
            <w:r w:rsidRPr="007A7659">
              <w:t>Chapter in HL7 v2.3.1</w:t>
            </w:r>
          </w:p>
        </w:tc>
      </w:tr>
      <w:tr w:rsidR="00BD6B97" w:rsidRPr="007A7659" w14:paraId="40E1F9D2" w14:textId="77777777" w:rsidTr="004A0919">
        <w:trPr>
          <w:jc w:val="center"/>
        </w:trPr>
        <w:tc>
          <w:tcPr>
            <w:tcW w:w="1530" w:type="dxa"/>
          </w:tcPr>
          <w:p w14:paraId="66469432" w14:textId="77777777" w:rsidR="00BD6B97" w:rsidRPr="007A7659" w:rsidRDefault="00BD6B97" w:rsidP="009E45C3">
            <w:pPr>
              <w:pStyle w:val="TableEntry"/>
              <w:snapToGrid w:val="0"/>
              <w:rPr>
                <w:noProof w:val="0"/>
              </w:rPr>
            </w:pPr>
            <w:r w:rsidRPr="007A7659">
              <w:rPr>
                <w:noProof w:val="0"/>
              </w:rPr>
              <w:t>MSH</w:t>
            </w:r>
          </w:p>
        </w:tc>
        <w:tc>
          <w:tcPr>
            <w:tcW w:w="3591" w:type="dxa"/>
          </w:tcPr>
          <w:p w14:paraId="3CB0278B" w14:textId="77777777" w:rsidR="00BD6B97" w:rsidRPr="007A7659" w:rsidRDefault="00BD6B97" w:rsidP="009E45C3">
            <w:pPr>
              <w:pStyle w:val="TableEntry"/>
              <w:snapToGrid w:val="0"/>
              <w:rPr>
                <w:noProof w:val="0"/>
              </w:rPr>
            </w:pPr>
            <w:r w:rsidRPr="007A7659">
              <w:rPr>
                <w:noProof w:val="0"/>
              </w:rPr>
              <w:t>Message Header</w:t>
            </w:r>
          </w:p>
        </w:tc>
        <w:tc>
          <w:tcPr>
            <w:tcW w:w="2420" w:type="dxa"/>
          </w:tcPr>
          <w:p w14:paraId="4CE9D01E" w14:textId="77777777" w:rsidR="00BD6B97" w:rsidRPr="007A7659" w:rsidRDefault="00BD6B97" w:rsidP="009E45C3">
            <w:pPr>
              <w:pStyle w:val="TableEntry"/>
              <w:snapToGrid w:val="0"/>
              <w:rPr>
                <w:noProof w:val="0"/>
              </w:rPr>
            </w:pPr>
            <w:r w:rsidRPr="007A7659">
              <w:rPr>
                <w:noProof w:val="0"/>
              </w:rPr>
              <w:t>2</w:t>
            </w:r>
          </w:p>
        </w:tc>
      </w:tr>
      <w:tr w:rsidR="00BD6B97" w:rsidRPr="007A7659" w14:paraId="12C72C22" w14:textId="77777777" w:rsidTr="004A0919">
        <w:trPr>
          <w:jc w:val="center"/>
        </w:trPr>
        <w:tc>
          <w:tcPr>
            <w:tcW w:w="1530" w:type="dxa"/>
          </w:tcPr>
          <w:p w14:paraId="3839CED9" w14:textId="77777777" w:rsidR="00BD6B97" w:rsidRPr="007A7659" w:rsidRDefault="00BD6B97" w:rsidP="009E45C3">
            <w:pPr>
              <w:pStyle w:val="TableEntry"/>
              <w:snapToGrid w:val="0"/>
              <w:rPr>
                <w:noProof w:val="0"/>
              </w:rPr>
            </w:pPr>
            <w:r w:rsidRPr="007A7659">
              <w:rPr>
                <w:noProof w:val="0"/>
              </w:rPr>
              <w:t>EVN</w:t>
            </w:r>
          </w:p>
        </w:tc>
        <w:tc>
          <w:tcPr>
            <w:tcW w:w="3591" w:type="dxa"/>
          </w:tcPr>
          <w:p w14:paraId="1CC12158" w14:textId="77777777" w:rsidR="00BD6B97" w:rsidRPr="007A7659" w:rsidRDefault="00BD6B97" w:rsidP="009E45C3">
            <w:pPr>
              <w:pStyle w:val="TableEntry"/>
              <w:snapToGrid w:val="0"/>
              <w:rPr>
                <w:noProof w:val="0"/>
              </w:rPr>
            </w:pPr>
            <w:r w:rsidRPr="007A7659">
              <w:rPr>
                <w:noProof w:val="0"/>
              </w:rPr>
              <w:t>Event Type</w:t>
            </w:r>
          </w:p>
        </w:tc>
        <w:tc>
          <w:tcPr>
            <w:tcW w:w="2420" w:type="dxa"/>
          </w:tcPr>
          <w:p w14:paraId="3828DD86" w14:textId="77777777" w:rsidR="00BD6B97" w:rsidRPr="007A7659" w:rsidRDefault="00BD6B97" w:rsidP="009E45C3">
            <w:pPr>
              <w:pStyle w:val="TableEntry"/>
              <w:snapToGrid w:val="0"/>
              <w:rPr>
                <w:noProof w:val="0"/>
              </w:rPr>
            </w:pPr>
            <w:r w:rsidRPr="007A7659">
              <w:rPr>
                <w:noProof w:val="0"/>
              </w:rPr>
              <w:t>3</w:t>
            </w:r>
          </w:p>
        </w:tc>
      </w:tr>
      <w:tr w:rsidR="00BD6B97" w:rsidRPr="007A7659" w14:paraId="57F22510" w14:textId="77777777" w:rsidTr="004A0919">
        <w:trPr>
          <w:jc w:val="center"/>
        </w:trPr>
        <w:tc>
          <w:tcPr>
            <w:tcW w:w="1530" w:type="dxa"/>
          </w:tcPr>
          <w:p w14:paraId="7DF4CEA4" w14:textId="77777777" w:rsidR="00BD6B97" w:rsidRPr="007A7659" w:rsidRDefault="00BD6B97" w:rsidP="009E45C3">
            <w:pPr>
              <w:pStyle w:val="TableEntry"/>
              <w:snapToGrid w:val="0"/>
              <w:rPr>
                <w:noProof w:val="0"/>
              </w:rPr>
            </w:pPr>
            <w:r w:rsidRPr="007A7659">
              <w:rPr>
                <w:noProof w:val="0"/>
              </w:rPr>
              <w:t>PID</w:t>
            </w:r>
          </w:p>
        </w:tc>
        <w:tc>
          <w:tcPr>
            <w:tcW w:w="3591" w:type="dxa"/>
          </w:tcPr>
          <w:p w14:paraId="33A875EB" w14:textId="77777777" w:rsidR="00BD6B97" w:rsidRPr="007A7659" w:rsidRDefault="00BD6B97" w:rsidP="009E45C3">
            <w:pPr>
              <w:pStyle w:val="TableEntry"/>
              <w:snapToGrid w:val="0"/>
              <w:rPr>
                <w:noProof w:val="0"/>
              </w:rPr>
            </w:pPr>
            <w:r w:rsidRPr="007A7659">
              <w:rPr>
                <w:noProof w:val="0"/>
              </w:rPr>
              <w:t>Patient Identification</w:t>
            </w:r>
          </w:p>
        </w:tc>
        <w:tc>
          <w:tcPr>
            <w:tcW w:w="2420" w:type="dxa"/>
          </w:tcPr>
          <w:p w14:paraId="60C09A73" w14:textId="77777777" w:rsidR="00BD6B97" w:rsidRPr="007A7659" w:rsidRDefault="00BD6B97" w:rsidP="009E45C3">
            <w:pPr>
              <w:pStyle w:val="TableEntry"/>
              <w:snapToGrid w:val="0"/>
              <w:rPr>
                <w:noProof w:val="0"/>
              </w:rPr>
            </w:pPr>
            <w:r w:rsidRPr="007A7659">
              <w:rPr>
                <w:noProof w:val="0"/>
              </w:rPr>
              <w:t>3</w:t>
            </w:r>
          </w:p>
        </w:tc>
      </w:tr>
      <w:tr w:rsidR="00BD6B97" w:rsidRPr="007A7659" w14:paraId="0DAD7873" w14:textId="77777777" w:rsidTr="004A0919">
        <w:trPr>
          <w:jc w:val="center"/>
        </w:trPr>
        <w:tc>
          <w:tcPr>
            <w:tcW w:w="1530" w:type="dxa"/>
          </w:tcPr>
          <w:p w14:paraId="7F84B73E" w14:textId="77777777" w:rsidR="00BD6B97" w:rsidRPr="007A7659" w:rsidRDefault="00BD6B97" w:rsidP="009E45C3">
            <w:pPr>
              <w:pStyle w:val="TableEntry"/>
              <w:snapToGrid w:val="0"/>
              <w:rPr>
                <w:noProof w:val="0"/>
              </w:rPr>
            </w:pPr>
            <w:r w:rsidRPr="007A7659">
              <w:rPr>
                <w:noProof w:val="0"/>
              </w:rPr>
              <w:t>MRG</w:t>
            </w:r>
          </w:p>
        </w:tc>
        <w:tc>
          <w:tcPr>
            <w:tcW w:w="3591" w:type="dxa"/>
          </w:tcPr>
          <w:p w14:paraId="2176BCF6" w14:textId="77777777" w:rsidR="00BD6B97" w:rsidRPr="007A7659" w:rsidRDefault="00BD6B97" w:rsidP="009E45C3">
            <w:pPr>
              <w:pStyle w:val="TableEntry"/>
              <w:snapToGrid w:val="0"/>
              <w:rPr>
                <w:noProof w:val="0"/>
              </w:rPr>
            </w:pPr>
            <w:r w:rsidRPr="007A7659">
              <w:rPr>
                <w:noProof w:val="0"/>
              </w:rPr>
              <w:t>Merge Information</w:t>
            </w:r>
          </w:p>
        </w:tc>
        <w:tc>
          <w:tcPr>
            <w:tcW w:w="2420" w:type="dxa"/>
          </w:tcPr>
          <w:p w14:paraId="633BF185" w14:textId="77777777" w:rsidR="00BD6B97" w:rsidRPr="007A7659" w:rsidRDefault="00BD6B97" w:rsidP="009E45C3">
            <w:pPr>
              <w:pStyle w:val="TableEntry"/>
              <w:snapToGrid w:val="0"/>
              <w:rPr>
                <w:noProof w:val="0"/>
              </w:rPr>
            </w:pPr>
            <w:r w:rsidRPr="007A7659">
              <w:rPr>
                <w:noProof w:val="0"/>
              </w:rPr>
              <w:t>3</w:t>
            </w:r>
          </w:p>
        </w:tc>
      </w:tr>
      <w:tr w:rsidR="00BD6B97" w:rsidRPr="007A7659" w14:paraId="33062B27" w14:textId="77777777" w:rsidTr="004A0919">
        <w:trPr>
          <w:jc w:val="center"/>
        </w:trPr>
        <w:tc>
          <w:tcPr>
            <w:tcW w:w="1530" w:type="dxa"/>
          </w:tcPr>
          <w:p w14:paraId="52F2944A" w14:textId="77777777" w:rsidR="00BD6B97" w:rsidRPr="007A7659" w:rsidRDefault="00BD6B97" w:rsidP="009E45C3">
            <w:pPr>
              <w:pStyle w:val="TableEntry"/>
              <w:snapToGrid w:val="0"/>
              <w:rPr>
                <w:noProof w:val="0"/>
              </w:rPr>
            </w:pPr>
            <w:r w:rsidRPr="007A7659">
              <w:rPr>
                <w:noProof w:val="0"/>
              </w:rPr>
              <w:t>[PV1]</w:t>
            </w:r>
          </w:p>
        </w:tc>
        <w:tc>
          <w:tcPr>
            <w:tcW w:w="3591" w:type="dxa"/>
          </w:tcPr>
          <w:p w14:paraId="3F2FC3C8" w14:textId="77777777" w:rsidR="00BD6B97" w:rsidRPr="007A7659" w:rsidRDefault="00BD6B97" w:rsidP="009E45C3">
            <w:pPr>
              <w:pStyle w:val="TableEntry"/>
              <w:snapToGrid w:val="0"/>
              <w:rPr>
                <w:noProof w:val="0"/>
              </w:rPr>
            </w:pPr>
            <w:r w:rsidRPr="007A7659">
              <w:rPr>
                <w:noProof w:val="0"/>
              </w:rPr>
              <w:t>Patient Visit</w:t>
            </w:r>
          </w:p>
        </w:tc>
        <w:tc>
          <w:tcPr>
            <w:tcW w:w="2420" w:type="dxa"/>
          </w:tcPr>
          <w:p w14:paraId="2676B4E3" w14:textId="77777777" w:rsidR="00BD6B97" w:rsidRPr="007A7659" w:rsidRDefault="00BD6B97" w:rsidP="009E45C3">
            <w:pPr>
              <w:pStyle w:val="TableEntry"/>
              <w:snapToGrid w:val="0"/>
              <w:rPr>
                <w:noProof w:val="0"/>
              </w:rPr>
            </w:pPr>
            <w:r w:rsidRPr="007A7659">
              <w:rPr>
                <w:noProof w:val="0"/>
              </w:rPr>
              <w:t>3</w:t>
            </w:r>
          </w:p>
        </w:tc>
      </w:tr>
    </w:tbl>
    <w:p w14:paraId="0EB243F9" w14:textId="77777777" w:rsidR="00BD6B97" w:rsidRPr="007A7659" w:rsidRDefault="00BD6B97" w:rsidP="00AE5ED3">
      <w:pPr>
        <w:pStyle w:val="BodyText"/>
      </w:pPr>
    </w:p>
    <w:p w14:paraId="67E661E6"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0C46A879" w14:textId="77777777" w:rsidR="00BD6B97" w:rsidRPr="007A7659" w:rsidRDefault="00BD6B97">
      <w:r w:rsidRPr="007A7659">
        <w:t>A separate merge message shall be sent for each pair of patient records to be merged. For example, if Patients A, B, and C are all to be merged into Patient B, two ADT^A40 messages would be sent. In the first ADT^A40 message, patient B would be identified in the PID segment and Patient A would be identified in the MRG segment. In the second ADT^A40 message, patient B would be identified in the PID segment, and Patient C would be identified in the MRG segment.</w:t>
      </w:r>
    </w:p>
    <w:p w14:paraId="0DB9DD5C" w14:textId="77777777" w:rsidR="00BD6B97" w:rsidRPr="007A7659" w:rsidRDefault="00BD6B97">
      <w:r w:rsidRPr="007A7659">
        <w:lastRenderedPageBreak/>
        <w:t>Modification of any patient demographic information shall be done by sending a separate Update Patient Information (A08) message for the current Patient ID. An A40 message is the only method that may be used to update a Patient ID.</w:t>
      </w:r>
    </w:p>
    <w:p w14:paraId="2E6DDD20" w14:textId="77777777" w:rsidR="00BD6B97" w:rsidRPr="007A7659" w:rsidRDefault="00BD6B97">
      <w:pPr>
        <w:pStyle w:val="Heading6"/>
        <w:numPr>
          <w:ilvl w:val="5"/>
          <w:numId w:val="19"/>
        </w:numPr>
        <w:tabs>
          <w:tab w:val="clear" w:pos="4320"/>
          <w:tab w:val="left" w:pos="1152"/>
        </w:tabs>
        <w:rPr>
          <w:noProof w:val="0"/>
        </w:rPr>
      </w:pPr>
      <w:bookmarkStart w:id="669" w:name="_Toc173916208"/>
      <w:bookmarkStart w:id="670" w:name="_Toc174248730"/>
      <w:r w:rsidRPr="007A7659">
        <w:rPr>
          <w:noProof w:val="0"/>
        </w:rPr>
        <w:t>MSH Segment</w:t>
      </w:r>
      <w:bookmarkEnd w:id="669"/>
      <w:bookmarkEnd w:id="670"/>
    </w:p>
    <w:p w14:paraId="47C8F223" w14:textId="77777777" w:rsidR="00BD6B97" w:rsidRPr="007A7659" w:rsidRDefault="00BD6B97">
      <w:r w:rsidRPr="007A7659">
        <w:t>MSH segment shall be constructed as defined in ITI TF-2x: C.2.2 “Message Control”.</w:t>
      </w:r>
    </w:p>
    <w:p w14:paraId="02FDF692" w14:textId="77777777" w:rsidR="00BD6B97" w:rsidRPr="007A7659" w:rsidRDefault="00BD6B97">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value of </w:t>
      </w:r>
      <w:r w:rsidRPr="007A7659">
        <w:rPr>
          <w:b/>
          <w:bCs/>
        </w:rPr>
        <w:t>A40</w:t>
      </w:r>
      <w:r w:rsidRPr="007A7659">
        <w:t xml:space="preserve">. The third component is optional; however, if present, it shall have a value of </w:t>
      </w:r>
      <w:r w:rsidRPr="007A7659">
        <w:rPr>
          <w:b/>
          <w:bCs/>
        </w:rPr>
        <w:t>ADT_A39</w:t>
      </w:r>
      <w:r w:rsidRPr="007A7659">
        <w:t>.</w:t>
      </w:r>
    </w:p>
    <w:p w14:paraId="63E8E7F3" w14:textId="77777777" w:rsidR="00BD6B97" w:rsidRPr="007A7659" w:rsidRDefault="00BD6B97">
      <w:pPr>
        <w:pStyle w:val="Heading6"/>
        <w:numPr>
          <w:ilvl w:val="5"/>
          <w:numId w:val="19"/>
        </w:numPr>
        <w:tabs>
          <w:tab w:val="clear" w:pos="4320"/>
          <w:tab w:val="left" w:pos="1152"/>
        </w:tabs>
        <w:rPr>
          <w:noProof w:val="0"/>
        </w:rPr>
      </w:pPr>
      <w:bookmarkStart w:id="671" w:name="_Toc173916209"/>
      <w:bookmarkStart w:id="672" w:name="_Toc174248731"/>
      <w:r w:rsidRPr="007A7659">
        <w:rPr>
          <w:noProof w:val="0"/>
        </w:rPr>
        <w:t>EVN Segment</w:t>
      </w:r>
      <w:bookmarkEnd w:id="671"/>
      <w:bookmarkEnd w:id="672"/>
    </w:p>
    <w:p w14:paraId="791735DC" w14:textId="77777777" w:rsidR="00BD6B97" w:rsidRPr="007A7659" w:rsidRDefault="00BD6B97">
      <w:r w:rsidRPr="007A7659">
        <w:t>See ITI TF-2x: C.2.4 for the list of all required and optional fields within the EVN segment.</w:t>
      </w:r>
    </w:p>
    <w:p w14:paraId="0A7A2EF0" w14:textId="77777777" w:rsidR="00BD6B97" w:rsidRPr="007A7659" w:rsidRDefault="00BD6B97">
      <w:pPr>
        <w:pStyle w:val="Heading6"/>
        <w:numPr>
          <w:ilvl w:val="5"/>
          <w:numId w:val="19"/>
        </w:numPr>
        <w:tabs>
          <w:tab w:val="clear" w:pos="4320"/>
          <w:tab w:val="left" w:pos="1152"/>
        </w:tabs>
        <w:rPr>
          <w:noProof w:val="0"/>
        </w:rPr>
      </w:pPr>
      <w:bookmarkStart w:id="673" w:name="_Toc173916210"/>
      <w:bookmarkStart w:id="674" w:name="_Toc174248732"/>
      <w:r w:rsidRPr="007A7659">
        <w:rPr>
          <w:noProof w:val="0"/>
        </w:rPr>
        <w:t>PID Segment</w:t>
      </w:r>
      <w:bookmarkEnd w:id="673"/>
      <w:bookmarkEnd w:id="674"/>
    </w:p>
    <w:p w14:paraId="0C6763F7" w14:textId="77777777" w:rsidR="00BD6B97" w:rsidRPr="007A7659" w:rsidRDefault="00BD6B97">
      <w:r w:rsidRPr="007A7659">
        <w:t xml:space="preserve">The PID segment shall be constructed as defined in </w:t>
      </w:r>
      <w:r w:rsidR="00211645" w:rsidRPr="007A7659">
        <w:t>Section</w:t>
      </w:r>
      <w:r w:rsidRPr="007A7659">
        <w:t xml:space="preserve"> 3.8.4.1.2.3.</w:t>
      </w:r>
    </w:p>
    <w:p w14:paraId="7572A5BD" w14:textId="77777777" w:rsidR="00BD6B97" w:rsidRPr="007A7659" w:rsidRDefault="00BD6B97">
      <w:pPr>
        <w:pStyle w:val="Heading6"/>
        <w:numPr>
          <w:ilvl w:val="5"/>
          <w:numId w:val="19"/>
        </w:numPr>
        <w:tabs>
          <w:tab w:val="clear" w:pos="4320"/>
          <w:tab w:val="left" w:pos="1152"/>
        </w:tabs>
        <w:rPr>
          <w:noProof w:val="0"/>
        </w:rPr>
      </w:pPr>
      <w:bookmarkStart w:id="675" w:name="_Toc173916211"/>
      <w:bookmarkStart w:id="676" w:name="_Toc174248733"/>
      <w:r w:rsidRPr="007A7659">
        <w:rPr>
          <w:noProof w:val="0"/>
        </w:rPr>
        <w:t>MRG Segment</w:t>
      </w:r>
      <w:bookmarkEnd w:id="675"/>
      <w:bookmarkEnd w:id="676"/>
    </w:p>
    <w:p w14:paraId="0CF2B7EC" w14:textId="0EE071E9" w:rsidR="000E4DDC" w:rsidRPr="007A7659" w:rsidRDefault="00BD6B97" w:rsidP="00CA3596">
      <w:pPr>
        <w:pStyle w:val="BodyText"/>
        <w:rPr>
          <w:bCs/>
        </w:rPr>
      </w:pPr>
      <w:r w:rsidRPr="007A7659">
        <w:rPr>
          <w:bCs/>
        </w:rPr>
        <w:t>The MRG segment shall be constructed as defined in Table 3.8-4:</w:t>
      </w:r>
    </w:p>
    <w:p w14:paraId="56868398" w14:textId="77777777" w:rsidR="00BD6B97" w:rsidRPr="007A7659" w:rsidRDefault="00BD6B97" w:rsidP="00CA3596">
      <w:pPr>
        <w:pStyle w:val="TableTitle"/>
        <w:rPr>
          <w:bCs/>
        </w:rPr>
      </w:pPr>
      <w:r w:rsidRPr="007A7659">
        <w:rPr>
          <w:bCs/>
        </w:rPr>
        <w:t>Table 3.8-4: IHE Profile - MRG segment</w:t>
      </w:r>
    </w:p>
    <w:tbl>
      <w:tblPr>
        <w:tblW w:w="9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0"/>
        <w:gridCol w:w="1048"/>
        <w:gridCol w:w="990"/>
        <w:gridCol w:w="1080"/>
        <w:gridCol w:w="996"/>
        <w:gridCol w:w="3022"/>
      </w:tblGrid>
      <w:tr w:rsidR="00BD6B97" w:rsidRPr="007A7659" w14:paraId="2C21FF3E" w14:textId="77777777" w:rsidTr="004A0919">
        <w:trPr>
          <w:cantSplit/>
          <w:tblHeader/>
          <w:jc w:val="center"/>
        </w:trPr>
        <w:tc>
          <w:tcPr>
            <w:tcW w:w="990" w:type="dxa"/>
            <w:shd w:val="clear" w:color="auto" w:fill="D9D9D9"/>
          </w:tcPr>
          <w:p w14:paraId="0173342A" w14:textId="77777777" w:rsidR="00BD6B97" w:rsidRPr="007A7659" w:rsidRDefault="00BD6B97" w:rsidP="003C1EFA">
            <w:pPr>
              <w:pStyle w:val="TableEntryHeader"/>
            </w:pPr>
            <w:r w:rsidRPr="007A7659">
              <w:t>SEQ</w:t>
            </w:r>
          </w:p>
        </w:tc>
        <w:tc>
          <w:tcPr>
            <w:tcW w:w="990" w:type="dxa"/>
            <w:shd w:val="clear" w:color="auto" w:fill="D9D9D9"/>
          </w:tcPr>
          <w:p w14:paraId="3BA4EFD9" w14:textId="77777777" w:rsidR="00BD6B97" w:rsidRPr="007A7659" w:rsidRDefault="00BD6B97" w:rsidP="003C1EFA">
            <w:pPr>
              <w:pStyle w:val="TableEntryHeader"/>
            </w:pPr>
            <w:r w:rsidRPr="007A7659">
              <w:t>LEN</w:t>
            </w:r>
          </w:p>
        </w:tc>
        <w:tc>
          <w:tcPr>
            <w:tcW w:w="1048" w:type="dxa"/>
            <w:shd w:val="clear" w:color="auto" w:fill="D9D9D9"/>
          </w:tcPr>
          <w:p w14:paraId="41922157" w14:textId="77777777" w:rsidR="00BD6B97" w:rsidRPr="007A7659" w:rsidRDefault="00BD6B97" w:rsidP="003C1EFA">
            <w:pPr>
              <w:pStyle w:val="TableEntryHeader"/>
            </w:pPr>
            <w:r w:rsidRPr="007A7659">
              <w:t>DT</w:t>
            </w:r>
          </w:p>
        </w:tc>
        <w:tc>
          <w:tcPr>
            <w:tcW w:w="990" w:type="dxa"/>
            <w:shd w:val="clear" w:color="auto" w:fill="D9D9D9"/>
          </w:tcPr>
          <w:p w14:paraId="1E15CCD1" w14:textId="77777777" w:rsidR="00BD6B97" w:rsidRPr="007A7659" w:rsidRDefault="00BD6B97" w:rsidP="003C1EFA">
            <w:pPr>
              <w:pStyle w:val="TableEntryHeader"/>
            </w:pPr>
            <w:r w:rsidRPr="007A7659">
              <w:t>OPT</w:t>
            </w:r>
          </w:p>
        </w:tc>
        <w:tc>
          <w:tcPr>
            <w:tcW w:w="1080" w:type="dxa"/>
            <w:shd w:val="clear" w:color="auto" w:fill="D9D9D9"/>
          </w:tcPr>
          <w:p w14:paraId="455F28F8" w14:textId="77777777" w:rsidR="00BD6B97" w:rsidRPr="007A7659" w:rsidRDefault="00BD6B97" w:rsidP="003C1EFA">
            <w:pPr>
              <w:pStyle w:val="TableEntryHeader"/>
            </w:pPr>
            <w:r w:rsidRPr="007A7659">
              <w:t>TBL#</w:t>
            </w:r>
          </w:p>
        </w:tc>
        <w:tc>
          <w:tcPr>
            <w:tcW w:w="996" w:type="dxa"/>
            <w:shd w:val="clear" w:color="auto" w:fill="D9D9D9"/>
          </w:tcPr>
          <w:p w14:paraId="6EB39106" w14:textId="77777777" w:rsidR="00BD6B97" w:rsidRPr="007A7659" w:rsidRDefault="00BD6B97" w:rsidP="003C1EFA">
            <w:pPr>
              <w:pStyle w:val="TableEntryHeader"/>
            </w:pPr>
            <w:r w:rsidRPr="007A7659">
              <w:t>ITEM#</w:t>
            </w:r>
          </w:p>
        </w:tc>
        <w:tc>
          <w:tcPr>
            <w:tcW w:w="3022" w:type="dxa"/>
            <w:shd w:val="clear" w:color="auto" w:fill="D9D9D9"/>
          </w:tcPr>
          <w:p w14:paraId="79CF98B3" w14:textId="77777777" w:rsidR="00BD6B97" w:rsidRPr="007A7659" w:rsidRDefault="00BD6B97" w:rsidP="003C1EFA">
            <w:pPr>
              <w:pStyle w:val="TableEntryHeader"/>
            </w:pPr>
            <w:r w:rsidRPr="007A7659">
              <w:t>ELEMENT NAME</w:t>
            </w:r>
          </w:p>
        </w:tc>
      </w:tr>
      <w:tr w:rsidR="00BD6B97" w:rsidRPr="007A7659" w14:paraId="0670A9CE" w14:textId="77777777" w:rsidTr="004A0919">
        <w:trPr>
          <w:jc w:val="center"/>
        </w:trPr>
        <w:tc>
          <w:tcPr>
            <w:tcW w:w="990" w:type="dxa"/>
          </w:tcPr>
          <w:p w14:paraId="2F49BCE0" w14:textId="77777777" w:rsidR="00BD6B97" w:rsidRPr="007A7659" w:rsidRDefault="00BD6B97" w:rsidP="007E3B51">
            <w:pPr>
              <w:pStyle w:val="TableEntry"/>
              <w:rPr>
                <w:noProof w:val="0"/>
              </w:rPr>
            </w:pPr>
            <w:r w:rsidRPr="007A7659">
              <w:rPr>
                <w:noProof w:val="0"/>
              </w:rPr>
              <w:t>1</w:t>
            </w:r>
          </w:p>
        </w:tc>
        <w:tc>
          <w:tcPr>
            <w:tcW w:w="990" w:type="dxa"/>
          </w:tcPr>
          <w:p w14:paraId="3ADF9E90" w14:textId="77777777" w:rsidR="00BD6B97" w:rsidRPr="007A7659" w:rsidRDefault="00BD6B97" w:rsidP="007E3B51">
            <w:pPr>
              <w:pStyle w:val="TableEntry"/>
              <w:rPr>
                <w:noProof w:val="0"/>
              </w:rPr>
            </w:pPr>
            <w:r w:rsidRPr="007A7659">
              <w:rPr>
                <w:noProof w:val="0"/>
              </w:rPr>
              <w:t>250</w:t>
            </w:r>
          </w:p>
        </w:tc>
        <w:tc>
          <w:tcPr>
            <w:tcW w:w="1048" w:type="dxa"/>
          </w:tcPr>
          <w:p w14:paraId="2FD2D534" w14:textId="77777777" w:rsidR="00BD6B97" w:rsidRPr="007A7659" w:rsidRDefault="00BD6B97" w:rsidP="007E3B51">
            <w:pPr>
              <w:pStyle w:val="TableEntry"/>
              <w:rPr>
                <w:noProof w:val="0"/>
              </w:rPr>
            </w:pPr>
            <w:r w:rsidRPr="007A7659">
              <w:rPr>
                <w:noProof w:val="0"/>
              </w:rPr>
              <w:t>CX</w:t>
            </w:r>
          </w:p>
        </w:tc>
        <w:tc>
          <w:tcPr>
            <w:tcW w:w="990" w:type="dxa"/>
          </w:tcPr>
          <w:p w14:paraId="4649EC07" w14:textId="77777777" w:rsidR="00BD6B97" w:rsidRPr="007A7659" w:rsidRDefault="00BD6B97" w:rsidP="007E3B51">
            <w:pPr>
              <w:pStyle w:val="TableEntry"/>
              <w:rPr>
                <w:noProof w:val="0"/>
              </w:rPr>
            </w:pPr>
            <w:r w:rsidRPr="007A7659">
              <w:rPr>
                <w:noProof w:val="0"/>
              </w:rPr>
              <w:t>R</w:t>
            </w:r>
          </w:p>
        </w:tc>
        <w:tc>
          <w:tcPr>
            <w:tcW w:w="1080" w:type="dxa"/>
          </w:tcPr>
          <w:p w14:paraId="1CF0B4F7" w14:textId="77777777" w:rsidR="00BD6B97" w:rsidRPr="007A7659" w:rsidRDefault="00BD6B97" w:rsidP="007E3B51">
            <w:pPr>
              <w:pStyle w:val="TableEntry"/>
              <w:rPr>
                <w:noProof w:val="0"/>
              </w:rPr>
            </w:pPr>
          </w:p>
        </w:tc>
        <w:tc>
          <w:tcPr>
            <w:tcW w:w="996" w:type="dxa"/>
          </w:tcPr>
          <w:p w14:paraId="595B3B33" w14:textId="77777777" w:rsidR="00BD6B97" w:rsidRPr="007A7659" w:rsidRDefault="00BD6B97" w:rsidP="007E3B51">
            <w:pPr>
              <w:pStyle w:val="TableEntry"/>
              <w:rPr>
                <w:noProof w:val="0"/>
              </w:rPr>
            </w:pPr>
            <w:r w:rsidRPr="007A7659">
              <w:rPr>
                <w:noProof w:val="0"/>
              </w:rPr>
              <w:t>00211</w:t>
            </w:r>
          </w:p>
        </w:tc>
        <w:tc>
          <w:tcPr>
            <w:tcW w:w="3022" w:type="dxa"/>
          </w:tcPr>
          <w:p w14:paraId="1BFAFAB5" w14:textId="77777777" w:rsidR="00BD6B97" w:rsidRPr="007A7659" w:rsidRDefault="00BD6B97" w:rsidP="007E3B51">
            <w:pPr>
              <w:pStyle w:val="TableEntry"/>
              <w:rPr>
                <w:noProof w:val="0"/>
              </w:rPr>
            </w:pPr>
            <w:r w:rsidRPr="007A7659">
              <w:rPr>
                <w:noProof w:val="0"/>
              </w:rPr>
              <w:t>Prior Patient Identifier List</w:t>
            </w:r>
          </w:p>
        </w:tc>
      </w:tr>
      <w:tr w:rsidR="00BD6B97" w:rsidRPr="007A7659" w14:paraId="6AF23833" w14:textId="77777777" w:rsidTr="004A0919">
        <w:trPr>
          <w:jc w:val="center"/>
        </w:trPr>
        <w:tc>
          <w:tcPr>
            <w:tcW w:w="990" w:type="dxa"/>
          </w:tcPr>
          <w:p w14:paraId="2B2EF238" w14:textId="77777777" w:rsidR="00BD6B97" w:rsidRPr="007A7659" w:rsidRDefault="00BD6B97" w:rsidP="007E3B51">
            <w:pPr>
              <w:pStyle w:val="TableEntry"/>
              <w:rPr>
                <w:noProof w:val="0"/>
              </w:rPr>
            </w:pPr>
            <w:r w:rsidRPr="007A7659">
              <w:rPr>
                <w:noProof w:val="0"/>
              </w:rPr>
              <w:t>2</w:t>
            </w:r>
          </w:p>
        </w:tc>
        <w:tc>
          <w:tcPr>
            <w:tcW w:w="990" w:type="dxa"/>
          </w:tcPr>
          <w:p w14:paraId="430F1287" w14:textId="77777777" w:rsidR="00BD6B97" w:rsidRPr="007A7659" w:rsidRDefault="00BD6B97" w:rsidP="007E3B51">
            <w:pPr>
              <w:pStyle w:val="TableEntry"/>
              <w:rPr>
                <w:noProof w:val="0"/>
              </w:rPr>
            </w:pPr>
            <w:r w:rsidRPr="007A7659">
              <w:rPr>
                <w:noProof w:val="0"/>
              </w:rPr>
              <w:t>250</w:t>
            </w:r>
          </w:p>
        </w:tc>
        <w:tc>
          <w:tcPr>
            <w:tcW w:w="1048" w:type="dxa"/>
          </w:tcPr>
          <w:p w14:paraId="3446AA1F" w14:textId="77777777" w:rsidR="00BD6B97" w:rsidRPr="007A7659" w:rsidRDefault="00BD6B97" w:rsidP="007E3B51">
            <w:pPr>
              <w:pStyle w:val="TableEntry"/>
              <w:rPr>
                <w:noProof w:val="0"/>
              </w:rPr>
            </w:pPr>
            <w:r w:rsidRPr="007A7659">
              <w:rPr>
                <w:noProof w:val="0"/>
              </w:rPr>
              <w:t>CX</w:t>
            </w:r>
          </w:p>
        </w:tc>
        <w:tc>
          <w:tcPr>
            <w:tcW w:w="990" w:type="dxa"/>
          </w:tcPr>
          <w:p w14:paraId="15F94261" w14:textId="77777777" w:rsidR="00BD6B97" w:rsidRPr="007A7659" w:rsidRDefault="00BD6B97" w:rsidP="007E3B51">
            <w:pPr>
              <w:pStyle w:val="TableEntry"/>
              <w:rPr>
                <w:noProof w:val="0"/>
              </w:rPr>
            </w:pPr>
            <w:r w:rsidRPr="007A7659">
              <w:rPr>
                <w:noProof w:val="0"/>
              </w:rPr>
              <w:t>O</w:t>
            </w:r>
          </w:p>
        </w:tc>
        <w:tc>
          <w:tcPr>
            <w:tcW w:w="1080" w:type="dxa"/>
          </w:tcPr>
          <w:p w14:paraId="167431EC" w14:textId="77777777" w:rsidR="00BD6B97" w:rsidRPr="007A7659" w:rsidRDefault="00BD6B97" w:rsidP="007E3B51">
            <w:pPr>
              <w:pStyle w:val="TableEntry"/>
              <w:rPr>
                <w:noProof w:val="0"/>
              </w:rPr>
            </w:pPr>
          </w:p>
        </w:tc>
        <w:tc>
          <w:tcPr>
            <w:tcW w:w="996" w:type="dxa"/>
          </w:tcPr>
          <w:p w14:paraId="02ABE46F" w14:textId="77777777" w:rsidR="00BD6B97" w:rsidRPr="007A7659" w:rsidRDefault="00BD6B97" w:rsidP="007E3B51">
            <w:pPr>
              <w:pStyle w:val="TableEntry"/>
              <w:rPr>
                <w:noProof w:val="0"/>
              </w:rPr>
            </w:pPr>
            <w:r w:rsidRPr="007A7659">
              <w:rPr>
                <w:noProof w:val="0"/>
              </w:rPr>
              <w:t>00212</w:t>
            </w:r>
          </w:p>
        </w:tc>
        <w:tc>
          <w:tcPr>
            <w:tcW w:w="3022" w:type="dxa"/>
          </w:tcPr>
          <w:p w14:paraId="1767248F" w14:textId="77777777" w:rsidR="00BD6B97" w:rsidRPr="007A7659" w:rsidRDefault="00BD6B97" w:rsidP="007E3B51">
            <w:pPr>
              <w:pStyle w:val="TableEntry"/>
              <w:rPr>
                <w:noProof w:val="0"/>
              </w:rPr>
            </w:pPr>
            <w:r w:rsidRPr="007A7659">
              <w:rPr>
                <w:noProof w:val="0"/>
              </w:rPr>
              <w:t>Prior Alternate Patient ID</w:t>
            </w:r>
          </w:p>
        </w:tc>
      </w:tr>
      <w:tr w:rsidR="00BD6B97" w:rsidRPr="007A7659" w14:paraId="52BA6C32" w14:textId="77777777" w:rsidTr="004A0919">
        <w:trPr>
          <w:jc w:val="center"/>
        </w:trPr>
        <w:tc>
          <w:tcPr>
            <w:tcW w:w="990" w:type="dxa"/>
          </w:tcPr>
          <w:p w14:paraId="6962DA7C" w14:textId="77777777" w:rsidR="00BD6B97" w:rsidRPr="007A7659" w:rsidRDefault="00BD6B97" w:rsidP="007E3B51">
            <w:pPr>
              <w:pStyle w:val="TableEntry"/>
              <w:rPr>
                <w:noProof w:val="0"/>
              </w:rPr>
            </w:pPr>
            <w:r w:rsidRPr="007A7659">
              <w:rPr>
                <w:noProof w:val="0"/>
              </w:rPr>
              <w:t>3</w:t>
            </w:r>
          </w:p>
        </w:tc>
        <w:tc>
          <w:tcPr>
            <w:tcW w:w="990" w:type="dxa"/>
          </w:tcPr>
          <w:p w14:paraId="1064BEDC" w14:textId="77777777" w:rsidR="00BD6B97" w:rsidRPr="007A7659" w:rsidRDefault="00BD6B97" w:rsidP="007E3B51">
            <w:pPr>
              <w:pStyle w:val="TableEntry"/>
              <w:rPr>
                <w:noProof w:val="0"/>
              </w:rPr>
            </w:pPr>
            <w:r w:rsidRPr="007A7659">
              <w:rPr>
                <w:noProof w:val="0"/>
              </w:rPr>
              <w:t>250</w:t>
            </w:r>
          </w:p>
        </w:tc>
        <w:tc>
          <w:tcPr>
            <w:tcW w:w="1048" w:type="dxa"/>
          </w:tcPr>
          <w:p w14:paraId="03FAC269" w14:textId="77777777" w:rsidR="00BD6B97" w:rsidRPr="007A7659" w:rsidRDefault="00BD6B97" w:rsidP="007E3B51">
            <w:pPr>
              <w:pStyle w:val="TableEntry"/>
              <w:rPr>
                <w:noProof w:val="0"/>
              </w:rPr>
            </w:pPr>
            <w:r w:rsidRPr="007A7659">
              <w:rPr>
                <w:noProof w:val="0"/>
              </w:rPr>
              <w:t>CX</w:t>
            </w:r>
          </w:p>
        </w:tc>
        <w:tc>
          <w:tcPr>
            <w:tcW w:w="990" w:type="dxa"/>
          </w:tcPr>
          <w:p w14:paraId="4600EA5F" w14:textId="77777777" w:rsidR="00BD6B97" w:rsidRPr="007A7659" w:rsidRDefault="00BD6B97" w:rsidP="007E3B51">
            <w:pPr>
              <w:pStyle w:val="TableEntry"/>
              <w:rPr>
                <w:noProof w:val="0"/>
              </w:rPr>
            </w:pPr>
            <w:r w:rsidRPr="007A7659">
              <w:rPr>
                <w:noProof w:val="0"/>
              </w:rPr>
              <w:t>O</w:t>
            </w:r>
          </w:p>
        </w:tc>
        <w:tc>
          <w:tcPr>
            <w:tcW w:w="1080" w:type="dxa"/>
          </w:tcPr>
          <w:p w14:paraId="2C2C0924" w14:textId="77777777" w:rsidR="00BD6B97" w:rsidRPr="007A7659" w:rsidRDefault="00BD6B97" w:rsidP="007E3B51">
            <w:pPr>
              <w:pStyle w:val="TableEntry"/>
              <w:rPr>
                <w:noProof w:val="0"/>
              </w:rPr>
            </w:pPr>
          </w:p>
        </w:tc>
        <w:tc>
          <w:tcPr>
            <w:tcW w:w="996" w:type="dxa"/>
          </w:tcPr>
          <w:p w14:paraId="3067809F" w14:textId="77777777" w:rsidR="00BD6B97" w:rsidRPr="007A7659" w:rsidRDefault="00BD6B97" w:rsidP="007E3B51">
            <w:pPr>
              <w:pStyle w:val="TableEntry"/>
              <w:rPr>
                <w:noProof w:val="0"/>
              </w:rPr>
            </w:pPr>
            <w:r w:rsidRPr="007A7659">
              <w:rPr>
                <w:noProof w:val="0"/>
              </w:rPr>
              <w:t>00213</w:t>
            </w:r>
          </w:p>
        </w:tc>
        <w:tc>
          <w:tcPr>
            <w:tcW w:w="3022" w:type="dxa"/>
          </w:tcPr>
          <w:p w14:paraId="0DBE25BD" w14:textId="77777777" w:rsidR="00BD6B97" w:rsidRPr="007A7659" w:rsidRDefault="00BD6B97" w:rsidP="007E3B51">
            <w:pPr>
              <w:pStyle w:val="TableEntry"/>
              <w:rPr>
                <w:noProof w:val="0"/>
              </w:rPr>
            </w:pPr>
            <w:r w:rsidRPr="007A7659">
              <w:rPr>
                <w:noProof w:val="0"/>
              </w:rPr>
              <w:t>Prior Patient Account Number</w:t>
            </w:r>
          </w:p>
        </w:tc>
      </w:tr>
      <w:tr w:rsidR="00BD6B97" w:rsidRPr="007A7659" w14:paraId="0D080AD4" w14:textId="77777777" w:rsidTr="004A0919">
        <w:trPr>
          <w:jc w:val="center"/>
        </w:trPr>
        <w:tc>
          <w:tcPr>
            <w:tcW w:w="990" w:type="dxa"/>
          </w:tcPr>
          <w:p w14:paraId="54D59E44" w14:textId="77777777" w:rsidR="00BD6B97" w:rsidRPr="007A7659" w:rsidRDefault="00BD6B97" w:rsidP="007E3B51">
            <w:pPr>
              <w:pStyle w:val="TableEntry"/>
              <w:rPr>
                <w:noProof w:val="0"/>
              </w:rPr>
            </w:pPr>
            <w:r w:rsidRPr="007A7659">
              <w:rPr>
                <w:noProof w:val="0"/>
              </w:rPr>
              <w:t>4</w:t>
            </w:r>
          </w:p>
        </w:tc>
        <w:tc>
          <w:tcPr>
            <w:tcW w:w="990" w:type="dxa"/>
          </w:tcPr>
          <w:p w14:paraId="22258A52" w14:textId="77777777" w:rsidR="00BD6B97" w:rsidRPr="007A7659" w:rsidRDefault="00BD6B97" w:rsidP="007E3B51">
            <w:pPr>
              <w:pStyle w:val="TableEntry"/>
              <w:rPr>
                <w:noProof w:val="0"/>
              </w:rPr>
            </w:pPr>
            <w:r w:rsidRPr="007A7659">
              <w:rPr>
                <w:noProof w:val="0"/>
              </w:rPr>
              <w:t>250</w:t>
            </w:r>
          </w:p>
        </w:tc>
        <w:tc>
          <w:tcPr>
            <w:tcW w:w="1048" w:type="dxa"/>
          </w:tcPr>
          <w:p w14:paraId="153829AF" w14:textId="77777777" w:rsidR="00BD6B97" w:rsidRPr="007A7659" w:rsidRDefault="00BD6B97" w:rsidP="007E3B51">
            <w:pPr>
              <w:pStyle w:val="TableEntry"/>
              <w:rPr>
                <w:noProof w:val="0"/>
              </w:rPr>
            </w:pPr>
            <w:r w:rsidRPr="007A7659">
              <w:rPr>
                <w:noProof w:val="0"/>
              </w:rPr>
              <w:t>CX</w:t>
            </w:r>
          </w:p>
        </w:tc>
        <w:tc>
          <w:tcPr>
            <w:tcW w:w="990" w:type="dxa"/>
          </w:tcPr>
          <w:p w14:paraId="26A3D367" w14:textId="77777777" w:rsidR="00BD6B97" w:rsidRPr="007A7659" w:rsidRDefault="00BD6B97" w:rsidP="007E3B51">
            <w:pPr>
              <w:pStyle w:val="TableEntry"/>
              <w:rPr>
                <w:noProof w:val="0"/>
              </w:rPr>
            </w:pPr>
            <w:r w:rsidRPr="007A7659">
              <w:rPr>
                <w:noProof w:val="0"/>
              </w:rPr>
              <w:t>R2</w:t>
            </w:r>
          </w:p>
        </w:tc>
        <w:tc>
          <w:tcPr>
            <w:tcW w:w="1080" w:type="dxa"/>
          </w:tcPr>
          <w:p w14:paraId="75F1CC10" w14:textId="77777777" w:rsidR="00BD6B97" w:rsidRPr="007A7659" w:rsidRDefault="00BD6B97" w:rsidP="007E3B51">
            <w:pPr>
              <w:pStyle w:val="TableEntry"/>
              <w:rPr>
                <w:noProof w:val="0"/>
              </w:rPr>
            </w:pPr>
          </w:p>
        </w:tc>
        <w:tc>
          <w:tcPr>
            <w:tcW w:w="996" w:type="dxa"/>
          </w:tcPr>
          <w:p w14:paraId="582E841D" w14:textId="77777777" w:rsidR="00BD6B97" w:rsidRPr="007A7659" w:rsidRDefault="00BD6B97" w:rsidP="007E3B51">
            <w:pPr>
              <w:pStyle w:val="TableEntry"/>
              <w:rPr>
                <w:noProof w:val="0"/>
              </w:rPr>
            </w:pPr>
            <w:r w:rsidRPr="007A7659">
              <w:rPr>
                <w:noProof w:val="0"/>
              </w:rPr>
              <w:t>00214</w:t>
            </w:r>
          </w:p>
        </w:tc>
        <w:tc>
          <w:tcPr>
            <w:tcW w:w="3022" w:type="dxa"/>
          </w:tcPr>
          <w:p w14:paraId="0B8F2195" w14:textId="77777777" w:rsidR="00BD6B97" w:rsidRPr="007A7659" w:rsidRDefault="00BD6B97" w:rsidP="007E3B51">
            <w:pPr>
              <w:pStyle w:val="TableEntry"/>
              <w:rPr>
                <w:noProof w:val="0"/>
              </w:rPr>
            </w:pPr>
            <w:r w:rsidRPr="007A7659">
              <w:rPr>
                <w:noProof w:val="0"/>
              </w:rPr>
              <w:t xml:space="preserve">Prior Patient ID </w:t>
            </w:r>
          </w:p>
        </w:tc>
      </w:tr>
      <w:tr w:rsidR="00BD6B97" w:rsidRPr="007A7659" w14:paraId="2F929388" w14:textId="77777777" w:rsidTr="004A0919">
        <w:trPr>
          <w:jc w:val="center"/>
        </w:trPr>
        <w:tc>
          <w:tcPr>
            <w:tcW w:w="990" w:type="dxa"/>
          </w:tcPr>
          <w:p w14:paraId="08941540" w14:textId="77777777" w:rsidR="00BD6B97" w:rsidRPr="007A7659" w:rsidRDefault="00BD6B97" w:rsidP="007E3B51">
            <w:pPr>
              <w:pStyle w:val="TableEntry"/>
              <w:rPr>
                <w:noProof w:val="0"/>
              </w:rPr>
            </w:pPr>
            <w:r w:rsidRPr="007A7659">
              <w:rPr>
                <w:noProof w:val="0"/>
              </w:rPr>
              <w:t>5</w:t>
            </w:r>
          </w:p>
        </w:tc>
        <w:tc>
          <w:tcPr>
            <w:tcW w:w="990" w:type="dxa"/>
          </w:tcPr>
          <w:p w14:paraId="33FFEE80" w14:textId="77777777" w:rsidR="00BD6B97" w:rsidRPr="007A7659" w:rsidRDefault="00BD6B97" w:rsidP="007E3B51">
            <w:pPr>
              <w:pStyle w:val="TableEntry"/>
              <w:rPr>
                <w:noProof w:val="0"/>
              </w:rPr>
            </w:pPr>
            <w:r w:rsidRPr="007A7659">
              <w:rPr>
                <w:noProof w:val="0"/>
              </w:rPr>
              <w:t>250</w:t>
            </w:r>
          </w:p>
        </w:tc>
        <w:tc>
          <w:tcPr>
            <w:tcW w:w="1048" w:type="dxa"/>
          </w:tcPr>
          <w:p w14:paraId="7C6D6B74" w14:textId="77777777" w:rsidR="00BD6B97" w:rsidRPr="007A7659" w:rsidRDefault="00BD6B97" w:rsidP="007E3B51">
            <w:pPr>
              <w:pStyle w:val="TableEntry"/>
              <w:rPr>
                <w:noProof w:val="0"/>
              </w:rPr>
            </w:pPr>
            <w:r w:rsidRPr="007A7659">
              <w:rPr>
                <w:noProof w:val="0"/>
              </w:rPr>
              <w:t>CX</w:t>
            </w:r>
          </w:p>
        </w:tc>
        <w:tc>
          <w:tcPr>
            <w:tcW w:w="990" w:type="dxa"/>
          </w:tcPr>
          <w:p w14:paraId="0CC041DF" w14:textId="77777777" w:rsidR="00BD6B97" w:rsidRPr="007A7659" w:rsidRDefault="00BD6B97" w:rsidP="007E3B51">
            <w:pPr>
              <w:pStyle w:val="TableEntry"/>
              <w:rPr>
                <w:noProof w:val="0"/>
              </w:rPr>
            </w:pPr>
            <w:r w:rsidRPr="007A7659">
              <w:rPr>
                <w:noProof w:val="0"/>
              </w:rPr>
              <w:t>O</w:t>
            </w:r>
          </w:p>
        </w:tc>
        <w:tc>
          <w:tcPr>
            <w:tcW w:w="1080" w:type="dxa"/>
          </w:tcPr>
          <w:p w14:paraId="46ABBDE3" w14:textId="77777777" w:rsidR="00BD6B97" w:rsidRPr="007A7659" w:rsidRDefault="00BD6B97" w:rsidP="007E3B51">
            <w:pPr>
              <w:pStyle w:val="TableEntry"/>
              <w:rPr>
                <w:noProof w:val="0"/>
              </w:rPr>
            </w:pPr>
          </w:p>
        </w:tc>
        <w:tc>
          <w:tcPr>
            <w:tcW w:w="996" w:type="dxa"/>
          </w:tcPr>
          <w:p w14:paraId="45A077F2" w14:textId="77777777" w:rsidR="00BD6B97" w:rsidRPr="007A7659" w:rsidRDefault="00BD6B97" w:rsidP="007E3B51">
            <w:pPr>
              <w:pStyle w:val="TableEntry"/>
              <w:rPr>
                <w:noProof w:val="0"/>
              </w:rPr>
            </w:pPr>
            <w:r w:rsidRPr="007A7659">
              <w:rPr>
                <w:noProof w:val="0"/>
              </w:rPr>
              <w:t>01279</w:t>
            </w:r>
          </w:p>
        </w:tc>
        <w:tc>
          <w:tcPr>
            <w:tcW w:w="3022" w:type="dxa"/>
          </w:tcPr>
          <w:p w14:paraId="38264785" w14:textId="77777777" w:rsidR="00BD6B97" w:rsidRPr="007A7659" w:rsidRDefault="00BD6B97" w:rsidP="007E3B51">
            <w:pPr>
              <w:pStyle w:val="TableEntry"/>
              <w:rPr>
                <w:noProof w:val="0"/>
              </w:rPr>
            </w:pPr>
            <w:r w:rsidRPr="007A7659">
              <w:rPr>
                <w:noProof w:val="0"/>
              </w:rPr>
              <w:t>Prior Visit Number</w:t>
            </w:r>
          </w:p>
        </w:tc>
      </w:tr>
      <w:tr w:rsidR="00BD6B97" w:rsidRPr="007A7659" w14:paraId="6830D6D7" w14:textId="77777777" w:rsidTr="004A0919">
        <w:trPr>
          <w:jc w:val="center"/>
        </w:trPr>
        <w:tc>
          <w:tcPr>
            <w:tcW w:w="990" w:type="dxa"/>
          </w:tcPr>
          <w:p w14:paraId="2532968F" w14:textId="77777777" w:rsidR="00BD6B97" w:rsidRPr="007A7659" w:rsidRDefault="00BD6B97" w:rsidP="007E3B51">
            <w:pPr>
              <w:pStyle w:val="TableEntry"/>
              <w:rPr>
                <w:noProof w:val="0"/>
              </w:rPr>
            </w:pPr>
            <w:r w:rsidRPr="007A7659">
              <w:rPr>
                <w:noProof w:val="0"/>
              </w:rPr>
              <w:t>6</w:t>
            </w:r>
          </w:p>
        </w:tc>
        <w:tc>
          <w:tcPr>
            <w:tcW w:w="990" w:type="dxa"/>
          </w:tcPr>
          <w:p w14:paraId="20C6B0BC" w14:textId="77777777" w:rsidR="00BD6B97" w:rsidRPr="007A7659" w:rsidRDefault="00BD6B97" w:rsidP="007E3B51">
            <w:pPr>
              <w:pStyle w:val="TableEntry"/>
              <w:rPr>
                <w:noProof w:val="0"/>
              </w:rPr>
            </w:pPr>
            <w:r w:rsidRPr="007A7659">
              <w:rPr>
                <w:noProof w:val="0"/>
              </w:rPr>
              <w:t>250</w:t>
            </w:r>
          </w:p>
        </w:tc>
        <w:tc>
          <w:tcPr>
            <w:tcW w:w="1048" w:type="dxa"/>
          </w:tcPr>
          <w:p w14:paraId="0176EC66" w14:textId="77777777" w:rsidR="00BD6B97" w:rsidRPr="007A7659" w:rsidRDefault="00BD6B97" w:rsidP="007E3B51">
            <w:pPr>
              <w:pStyle w:val="TableEntry"/>
              <w:rPr>
                <w:noProof w:val="0"/>
              </w:rPr>
            </w:pPr>
            <w:r w:rsidRPr="007A7659">
              <w:rPr>
                <w:noProof w:val="0"/>
              </w:rPr>
              <w:t>CX</w:t>
            </w:r>
          </w:p>
        </w:tc>
        <w:tc>
          <w:tcPr>
            <w:tcW w:w="990" w:type="dxa"/>
          </w:tcPr>
          <w:p w14:paraId="4A57BF33" w14:textId="77777777" w:rsidR="00BD6B97" w:rsidRPr="007A7659" w:rsidRDefault="00BD6B97" w:rsidP="007E3B51">
            <w:pPr>
              <w:pStyle w:val="TableEntry"/>
              <w:rPr>
                <w:noProof w:val="0"/>
              </w:rPr>
            </w:pPr>
            <w:r w:rsidRPr="007A7659">
              <w:rPr>
                <w:noProof w:val="0"/>
              </w:rPr>
              <w:t>O</w:t>
            </w:r>
          </w:p>
        </w:tc>
        <w:tc>
          <w:tcPr>
            <w:tcW w:w="1080" w:type="dxa"/>
          </w:tcPr>
          <w:p w14:paraId="234EDF92" w14:textId="77777777" w:rsidR="00BD6B97" w:rsidRPr="007A7659" w:rsidRDefault="00BD6B97" w:rsidP="007E3B51">
            <w:pPr>
              <w:pStyle w:val="TableEntry"/>
              <w:rPr>
                <w:noProof w:val="0"/>
              </w:rPr>
            </w:pPr>
          </w:p>
        </w:tc>
        <w:tc>
          <w:tcPr>
            <w:tcW w:w="996" w:type="dxa"/>
          </w:tcPr>
          <w:p w14:paraId="23E3B364" w14:textId="77777777" w:rsidR="00BD6B97" w:rsidRPr="007A7659" w:rsidRDefault="00BD6B97" w:rsidP="007E3B51">
            <w:pPr>
              <w:pStyle w:val="TableEntry"/>
              <w:rPr>
                <w:noProof w:val="0"/>
              </w:rPr>
            </w:pPr>
            <w:r w:rsidRPr="007A7659">
              <w:rPr>
                <w:noProof w:val="0"/>
              </w:rPr>
              <w:t>01280</w:t>
            </w:r>
          </w:p>
        </w:tc>
        <w:tc>
          <w:tcPr>
            <w:tcW w:w="3022" w:type="dxa"/>
          </w:tcPr>
          <w:p w14:paraId="7165C483" w14:textId="77777777" w:rsidR="00BD6B97" w:rsidRPr="007A7659" w:rsidRDefault="00BD6B97" w:rsidP="007E3B51">
            <w:pPr>
              <w:pStyle w:val="TableEntry"/>
              <w:rPr>
                <w:noProof w:val="0"/>
              </w:rPr>
            </w:pPr>
            <w:r w:rsidRPr="007A7659">
              <w:rPr>
                <w:noProof w:val="0"/>
              </w:rPr>
              <w:t>Prior Alternate Visit ID</w:t>
            </w:r>
          </w:p>
        </w:tc>
      </w:tr>
      <w:tr w:rsidR="00BD6B97" w:rsidRPr="007A7659" w14:paraId="31DBBF30" w14:textId="77777777" w:rsidTr="004A0919">
        <w:trPr>
          <w:jc w:val="center"/>
        </w:trPr>
        <w:tc>
          <w:tcPr>
            <w:tcW w:w="990" w:type="dxa"/>
          </w:tcPr>
          <w:p w14:paraId="34AEDCAF" w14:textId="77777777" w:rsidR="00BD6B97" w:rsidRPr="007A7659" w:rsidRDefault="00BD6B97" w:rsidP="007E3B51">
            <w:pPr>
              <w:pStyle w:val="TableEntry"/>
              <w:rPr>
                <w:noProof w:val="0"/>
              </w:rPr>
            </w:pPr>
            <w:r w:rsidRPr="007A7659">
              <w:rPr>
                <w:noProof w:val="0"/>
              </w:rPr>
              <w:t>7</w:t>
            </w:r>
          </w:p>
        </w:tc>
        <w:tc>
          <w:tcPr>
            <w:tcW w:w="990" w:type="dxa"/>
          </w:tcPr>
          <w:p w14:paraId="3354F29A" w14:textId="77777777" w:rsidR="00BD6B97" w:rsidRPr="007A7659" w:rsidRDefault="00BD6B97" w:rsidP="007E3B51">
            <w:pPr>
              <w:pStyle w:val="TableEntry"/>
              <w:rPr>
                <w:noProof w:val="0"/>
              </w:rPr>
            </w:pPr>
            <w:r w:rsidRPr="007A7659">
              <w:rPr>
                <w:noProof w:val="0"/>
              </w:rPr>
              <w:t>250</w:t>
            </w:r>
          </w:p>
        </w:tc>
        <w:tc>
          <w:tcPr>
            <w:tcW w:w="1048" w:type="dxa"/>
          </w:tcPr>
          <w:p w14:paraId="5CEBCD4B" w14:textId="77777777" w:rsidR="00BD6B97" w:rsidRPr="007A7659" w:rsidRDefault="00BD6B97" w:rsidP="007E3B51">
            <w:pPr>
              <w:pStyle w:val="TableEntry"/>
              <w:rPr>
                <w:noProof w:val="0"/>
              </w:rPr>
            </w:pPr>
            <w:r w:rsidRPr="007A7659">
              <w:rPr>
                <w:noProof w:val="0"/>
              </w:rPr>
              <w:t>XPN</w:t>
            </w:r>
          </w:p>
        </w:tc>
        <w:tc>
          <w:tcPr>
            <w:tcW w:w="990" w:type="dxa"/>
          </w:tcPr>
          <w:p w14:paraId="5D2F9DCC" w14:textId="77777777" w:rsidR="00BD6B97" w:rsidRPr="007A7659" w:rsidRDefault="00BD6B97" w:rsidP="007E3B51">
            <w:pPr>
              <w:pStyle w:val="TableEntry"/>
              <w:rPr>
                <w:noProof w:val="0"/>
              </w:rPr>
            </w:pPr>
            <w:r w:rsidRPr="007A7659">
              <w:rPr>
                <w:noProof w:val="0"/>
              </w:rPr>
              <w:t>R2</w:t>
            </w:r>
          </w:p>
        </w:tc>
        <w:tc>
          <w:tcPr>
            <w:tcW w:w="1080" w:type="dxa"/>
          </w:tcPr>
          <w:p w14:paraId="06C57600" w14:textId="77777777" w:rsidR="00BD6B97" w:rsidRPr="007A7659" w:rsidRDefault="00BD6B97" w:rsidP="007E3B51">
            <w:pPr>
              <w:pStyle w:val="TableEntry"/>
              <w:rPr>
                <w:noProof w:val="0"/>
              </w:rPr>
            </w:pPr>
          </w:p>
        </w:tc>
        <w:tc>
          <w:tcPr>
            <w:tcW w:w="996" w:type="dxa"/>
          </w:tcPr>
          <w:p w14:paraId="604C9E23" w14:textId="77777777" w:rsidR="00BD6B97" w:rsidRPr="007A7659" w:rsidRDefault="00BD6B97" w:rsidP="007E3B51">
            <w:pPr>
              <w:pStyle w:val="TableEntry"/>
              <w:rPr>
                <w:noProof w:val="0"/>
              </w:rPr>
            </w:pPr>
            <w:r w:rsidRPr="007A7659">
              <w:rPr>
                <w:noProof w:val="0"/>
              </w:rPr>
              <w:t>01281</w:t>
            </w:r>
          </w:p>
        </w:tc>
        <w:tc>
          <w:tcPr>
            <w:tcW w:w="3022" w:type="dxa"/>
          </w:tcPr>
          <w:p w14:paraId="765B9122" w14:textId="77777777" w:rsidR="00BD6B97" w:rsidRPr="007A7659" w:rsidRDefault="00BD6B97" w:rsidP="007E3B51">
            <w:pPr>
              <w:pStyle w:val="TableEntry"/>
              <w:rPr>
                <w:noProof w:val="0"/>
              </w:rPr>
            </w:pPr>
            <w:r w:rsidRPr="007A7659">
              <w:rPr>
                <w:noProof w:val="0"/>
              </w:rPr>
              <w:t>Prior Patient Name</w:t>
            </w:r>
          </w:p>
        </w:tc>
      </w:tr>
    </w:tbl>
    <w:p w14:paraId="56425566" w14:textId="77777777" w:rsidR="00BD6B97" w:rsidRPr="007A7659" w:rsidRDefault="00BD6B97" w:rsidP="007E3B51">
      <w:pPr>
        <w:pStyle w:val="BodyText"/>
        <w:jc w:val="right"/>
        <w:rPr>
          <w:i/>
          <w:iCs/>
        </w:rPr>
      </w:pPr>
      <w:r w:rsidRPr="007A7659">
        <w:rPr>
          <w:i/>
          <w:iCs/>
        </w:rPr>
        <w:t>Adapted from the HL7 Standard, Version 2.3.1</w:t>
      </w:r>
    </w:p>
    <w:p w14:paraId="49D31667" w14:textId="77777777" w:rsidR="00E23960" w:rsidRPr="007A7659" w:rsidRDefault="00E23960" w:rsidP="00AE5ED3">
      <w:pPr>
        <w:pStyle w:val="BodyText"/>
      </w:pPr>
    </w:p>
    <w:p w14:paraId="420F39EC" w14:textId="77777777" w:rsidR="00BD6B97" w:rsidRPr="007A7659" w:rsidRDefault="00BD6B97">
      <w:r w:rsidRPr="007A7659">
        <w:t>The PID and PV1 segments contain the dominant patient information, including patient identifier and the issuing assigning authority. The MRG segment identifies the “old” or secondary patient records to be de-referenced. HL7 does not require that the “old” record be deleted; it does require that the “old” identifier shall not be referenced in future transactions following the merge.</w:t>
      </w:r>
    </w:p>
    <w:p w14:paraId="5D2DD7AB" w14:textId="77777777" w:rsidR="00BD6B97" w:rsidRPr="007A7659" w:rsidRDefault="00BD6B97">
      <w:r w:rsidRPr="007A7659">
        <w:t>The Patient Identity Source shall send the “old” patient identifier (to be merged) in MRG-1, with the identifier value in the component MRG-1.1 and the assigning authority in the component MRG-1.4. The Patient Identity Source shall populate the same value of the assigning authority in PID-3.4, in the component MRG-1.4.</w:t>
      </w:r>
    </w:p>
    <w:p w14:paraId="42B79928" w14:textId="77777777" w:rsidR="00BD6B97" w:rsidRPr="007A7659" w:rsidRDefault="00191BC6">
      <w:pPr>
        <w:pStyle w:val="Heading6"/>
        <w:numPr>
          <w:ilvl w:val="5"/>
          <w:numId w:val="19"/>
        </w:numPr>
        <w:tabs>
          <w:tab w:val="clear" w:pos="4320"/>
          <w:tab w:val="left" w:pos="1152"/>
        </w:tabs>
        <w:rPr>
          <w:noProof w:val="0"/>
        </w:rPr>
      </w:pPr>
      <w:r w:rsidRPr="007A7659">
        <w:rPr>
          <w:noProof w:val="0"/>
        </w:rPr>
        <w:lastRenderedPageBreak/>
        <w:t xml:space="preserve"> </w:t>
      </w:r>
      <w:bookmarkStart w:id="677" w:name="_Toc173916212"/>
      <w:bookmarkStart w:id="678" w:name="_Toc174248734"/>
      <w:r w:rsidR="00BD6B97" w:rsidRPr="007A7659">
        <w:rPr>
          <w:noProof w:val="0"/>
        </w:rPr>
        <w:t>PV1 Segment</w:t>
      </w:r>
      <w:bookmarkEnd w:id="677"/>
      <w:bookmarkEnd w:id="678"/>
      <w:r w:rsidR="00BD6B97" w:rsidRPr="007A7659">
        <w:rPr>
          <w:noProof w:val="0"/>
        </w:rPr>
        <w:t xml:space="preserve"> </w:t>
      </w:r>
    </w:p>
    <w:p w14:paraId="187B6BCD" w14:textId="77777777" w:rsidR="00BD6B97" w:rsidRPr="007A7659" w:rsidRDefault="00BD6B97">
      <w:r w:rsidRPr="007A7659">
        <w:t xml:space="preserve">PV1 segment shall be constructed as defined in </w:t>
      </w:r>
      <w:r w:rsidR="00211645" w:rsidRPr="007A7659">
        <w:t>Section</w:t>
      </w:r>
      <w:r w:rsidRPr="007A7659">
        <w:t xml:space="preserve"> 3.8.4.1.2.4.</w:t>
      </w:r>
    </w:p>
    <w:p w14:paraId="51E349E6" w14:textId="77777777" w:rsidR="00BD6B97" w:rsidRPr="007A7659" w:rsidRDefault="00BD6B97">
      <w:pPr>
        <w:pStyle w:val="Heading5"/>
        <w:numPr>
          <w:ilvl w:val="4"/>
          <w:numId w:val="19"/>
        </w:numPr>
        <w:tabs>
          <w:tab w:val="left" w:pos="1008"/>
        </w:tabs>
        <w:rPr>
          <w:noProof w:val="0"/>
        </w:rPr>
      </w:pPr>
      <w:bookmarkStart w:id="679" w:name="_Toc173916213"/>
      <w:bookmarkStart w:id="680" w:name="_Toc174248735"/>
      <w:r w:rsidRPr="007A7659">
        <w:rPr>
          <w:noProof w:val="0"/>
        </w:rPr>
        <w:t>Expected Actions</w:t>
      </w:r>
      <w:bookmarkEnd w:id="679"/>
      <w:bookmarkEnd w:id="680"/>
    </w:p>
    <w:p w14:paraId="1796DFC3" w14:textId="77777777" w:rsidR="00BD6B97" w:rsidRPr="007A7659" w:rsidRDefault="00BD6B97" w:rsidP="00CC7A6C">
      <w:r w:rsidRPr="007A7659">
        <w:t>The Patient Identifier Cross-reference Manager shall be capable of accepting attributes in the MRG segment as specified in Table 3.8-4.</w:t>
      </w:r>
    </w:p>
    <w:p w14:paraId="12130233" w14:textId="77777777" w:rsidR="00BD6B97" w:rsidRPr="007A7659" w:rsidRDefault="00BD6B97">
      <w:r w:rsidRPr="007A7659">
        <w:t xml:space="preserve">In addition, the Patient Identifier Cross-reference Manager shall perform the Expected Actions as specified in </w:t>
      </w:r>
      <w:r w:rsidR="00211645" w:rsidRPr="007A7659">
        <w:t>Section</w:t>
      </w:r>
      <w:r w:rsidRPr="007A7659">
        <w:t xml:space="preserve"> 3.8.4.1.3.</w:t>
      </w:r>
    </w:p>
    <w:p w14:paraId="7E482781" w14:textId="77777777" w:rsidR="00BD6B97" w:rsidRPr="007A7659" w:rsidRDefault="00BD6B97">
      <w:r w:rsidRPr="007A7659">
        <w:t>When the Patient Identifier Cross-reference Manager receives the ADT^A40 message type of the Patient Identity Feed transaction, it shall cross-reference the patient identifiers provided in the PID-3 and MRG-1 fields of the message by replacing any references it is maintaining internally to the patient ID provided in the MRG-1 field by the patient ID included in the PID-3 field. After the identifier references are replaced, the Patient Identifier Cross-reference Manager shall reapply its internal cross-referencing logic/ policies before providing the updated information via either the PIX Query or PIX Notification Transactions.</w:t>
      </w:r>
    </w:p>
    <w:p w14:paraId="31207CEB" w14:textId="77777777" w:rsidR="00BD6B97" w:rsidRPr="007A7659" w:rsidRDefault="00BD6B97">
      <w:pPr>
        <w:pStyle w:val="Heading5"/>
        <w:numPr>
          <w:ilvl w:val="4"/>
          <w:numId w:val="19"/>
        </w:numPr>
        <w:tabs>
          <w:tab w:val="left" w:pos="1008"/>
        </w:tabs>
        <w:rPr>
          <w:noProof w:val="0"/>
        </w:rPr>
      </w:pPr>
      <w:bookmarkStart w:id="681" w:name="_Toc173916214"/>
      <w:bookmarkStart w:id="682" w:name="_Toc174248736"/>
      <w:r w:rsidRPr="007A7659">
        <w:rPr>
          <w:noProof w:val="0"/>
        </w:rPr>
        <w:t>Expected Actions – Document Registry</w:t>
      </w:r>
      <w:bookmarkEnd w:id="681"/>
      <w:bookmarkEnd w:id="682"/>
    </w:p>
    <w:p w14:paraId="4665235B" w14:textId="77777777" w:rsidR="00BD6B97" w:rsidRPr="007A7659" w:rsidRDefault="00BD6B97" w:rsidP="00CC7A6C">
      <w:r w:rsidRPr="007A7659">
        <w:t>The Document Registry shall be capable of accepting attributes in the MRG segment as specified in Table 3.8-4. Other attributes may exist, but the Document Registry shall ignore them</w:t>
      </w:r>
      <w:r w:rsidR="00191BC6" w:rsidRPr="007A7659">
        <w:t>.</w:t>
      </w:r>
    </w:p>
    <w:p w14:paraId="310A27AF" w14:textId="77777777" w:rsidR="00BD6B97" w:rsidRPr="007A7659" w:rsidRDefault="00BD6B97">
      <w:r w:rsidRPr="007A7659">
        <w:t xml:space="preserve">In addition, the Document Registry shall perform the Expected Actions as specified in </w:t>
      </w:r>
      <w:r w:rsidR="00211645" w:rsidRPr="007A7659">
        <w:t>Section</w:t>
      </w:r>
      <w:r w:rsidRPr="007A7659">
        <w:t xml:space="preserve"> 3.8.4.1.4.</w:t>
      </w:r>
    </w:p>
    <w:p w14:paraId="6DA1454E" w14:textId="77777777" w:rsidR="00BD6B97" w:rsidRPr="007A7659" w:rsidRDefault="00BD6B97" w:rsidP="00E468B7">
      <w:pPr>
        <w:pStyle w:val="BodyText"/>
      </w:pPr>
      <w:r w:rsidRPr="007A7659">
        <w:t>When the Document Registry receives the ADT^A40 message type of the Patient Identity Feed transaction, it shall merge the patient identity specified in MRG-1 (secondary patient identity) into the patient identity specified in PID-3 (primary patient identity) in its registry. After the merge, all Document Submission Sets (including all Documents and Folders beneath them) under the secondary patient identity before the merge shall point to the primary patient identity. The secondary patient identity shall no longer be referenced in the future services provided by the Document Registry.</w:t>
      </w:r>
    </w:p>
    <w:p w14:paraId="5EECAE48" w14:textId="77777777" w:rsidR="00BD6B97" w:rsidRPr="007A7659" w:rsidRDefault="00BD6B97" w:rsidP="00E468B7">
      <w:pPr>
        <w:pStyle w:val="BodyText"/>
      </w:pPr>
      <w:r w:rsidRPr="007A7659">
        <w:t xml:space="preserve">Changes resulting from an A40 Merge message are not reversible. No UnMerge message is supported by this transaction. </w:t>
      </w:r>
    </w:p>
    <w:p w14:paraId="38E6DE31" w14:textId="77777777" w:rsidR="00BD6B97" w:rsidRPr="007A7659" w:rsidRDefault="00BD6B97" w:rsidP="00E468B7">
      <w:pPr>
        <w:pStyle w:val="BodyText"/>
      </w:pPr>
      <w:r w:rsidRPr="007A7659">
        <w:t>See Section 3.18.4.1.2.3.</w:t>
      </w:r>
      <w:r w:rsidR="00DC61FE" w:rsidRPr="007A7659">
        <w:t>9</w:t>
      </w:r>
      <w:r w:rsidRPr="007A7659">
        <w:t xml:space="preserve"> for details of how this message type affects results of a Registry Stored Query </w:t>
      </w:r>
      <w:r w:rsidR="007F2C19" w:rsidRPr="007A7659">
        <w:t xml:space="preserve">[ITI-18] </w:t>
      </w:r>
      <w:r w:rsidRPr="007A7659">
        <w:t xml:space="preserve">transaction and the end of </w:t>
      </w:r>
      <w:r w:rsidR="00DC61FE" w:rsidRPr="007A7659">
        <w:t>ITI TF-2b: 3.42.4.1.3.3.2 to see how it affects the Register Document Set-b [ITI-42] transaction</w:t>
      </w:r>
      <w:r w:rsidRPr="007A7659">
        <w:t>.</w:t>
      </w:r>
    </w:p>
    <w:p w14:paraId="0BE6D612" w14:textId="77777777" w:rsidR="00BD6B97" w:rsidRPr="007A7659" w:rsidRDefault="00BD6B97" w:rsidP="00E468B7">
      <w:pPr>
        <w:pStyle w:val="BodyText"/>
      </w:pPr>
      <w:r w:rsidRPr="007A7659">
        <w:t>An A40 merge message contains two fields of interest:</w:t>
      </w:r>
    </w:p>
    <w:p w14:paraId="31AF22F8" w14:textId="77777777" w:rsidR="00BD6B97" w:rsidRPr="007A7659" w:rsidRDefault="00BD6B97" w:rsidP="006E48D2">
      <w:pPr>
        <w:pStyle w:val="ListBullet2"/>
        <w:numPr>
          <w:ilvl w:val="0"/>
          <w:numId w:val="30"/>
        </w:numPr>
      </w:pPr>
      <w:r w:rsidRPr="007A7659">
        <w:t>MRG-1 – subsumed patient identifier: the patient identifier whose use is being ended</w:t>
      </w:r>
    </w:p>
    <w:p w14:paraId="26DD40F0" w14:textId="77777777" w:rsidR="00BD6B97" w:rsidRPr="007A7659" w:rsidRDefault="00BD6B97" w:rsidP="006E48D2">
      <w:pPr>
        <w:pStyle w:val="ListBullet2"/>
        <w:numPr>
          <w:ilvl w:val="0"/>
          <w:numId w:val="30"/>
        </w:numPr>
      </w:pPr>
      <w:r w:rsidRPr="007A7659">
        <w:t>PID-3 – surviving patient identifier: the patient identifier whose use continues.</w:t>
      </w:r>
    </w:p>
    <w:p w14:paraId="1110FD8C" w14:textId="77777777" w:rsidR="00BD6B97" w:rsidRPr="007A7659" w:rsidRDefault="00BD6B97" w:rsidP="00E468B7">
      <w:pPr>
        <w:pStyle w:val="BodyText"/>
      </w:pPr>
      <w:r w:rsidRPr="007A7659">
        <w:t>After a merge, the patient identifier PID-3 represents all records formerly represented by either MRG-1 or PID-3. All other fields may be ignored.</w:t>
      </w:r>
    </w:p>
    <w:p w14:paraId="53DBACD7" w14:textId="77777777" w:rsidR="00BD6B97" w:rsidRPr="007A7659" w:rsidRDefault="00BD6B97" w:rsidP="00E468B7">
      <w:pPr>
        <w:pStyle w:val="BodyText"/>
      </w:pPr>
      <w:r w:rsidRPr="007A7659">
        <w:lastRenderedPageBreak/>
        <w:t xml:space="preserve">The following conditions shall be detected by the Document Registry. Messages containing these conditions shall not update the state of the Document Registry. </w:t>
      </w:r>
    </w:p>
    <w:p w14:paraId="2D828ACD" w14:textId="77777777" w:rsidR="00BD6B97" w:rsidRPr="007A7659" w:rsidRDefault="00BD6B97" w:rsidP="006E48D2">
      <w:pPr>
        <w:pStyle w:val="ListBullet2"/>
        <w:numPr>
          <w:ilvl w:val="0"/>
          <w:numId w:val="30"/>
        </w:numPr>
      </w:pPr>
      <w:r w:rsidRPr="007A7659">
        <w:t>The subsumed patient identifier is not issued by the correct Assigning Authority according to the Affinity Domain configuration.</w:t>
      </w:r>
    </w:p>
    <w:p w14:paraId="04139406" w14:textId="77777777" w:rsidR="00BD6B97" w:rsidRPr="007A7659" w:rsidRDefault="00BD6B97" w:rsidP="006E48D2">
      <w:pPr>
        <w:pStyle w:val="ListBullet2"/>
        <w:numPr>
          <w:ilvl w:val="0"/>
          <w:numId w:val="30"/>
        </w:numPr>
      </w:pPr>
      <w:r w:rsidRPr="007A7659">
        <w:t>The surviving patient identifier is not issued by the correct Assigning Authority according to the Affinity Domain configuration.</w:t>
      </w:r>
    </w:p>
    <w:p w14:paraId="7E224A78" w14:textId="77777777" w:rsidR="00BD6B97" w:rsidRPr="007A7659" w:rsidRDefault="00BD6B97" w:rsidP="006E48D2">
      <w:pPr>
        <w:pStyle w:val="ListBullet2"/>
        <w:numPr>
          <w:ilvl w:val="0"/>
          <w:numId w:val="30"/>
        </w:numPr>
      </w:pPr>
      <w:r w:rsidRPr="007A7659">
        <w:t>The subsumed and surviving patient identifiers are the same.</w:t>
      </w:r>
    </w:p>
    <w:p w14:paraId="048FE8D1" w14:textId="77777777" w:rsidR="00BD6B97" w:rsidRPr="007A7659" w:rsidRDefault="00BD6B97" w:rsidP="006E48D2">
      <w:pPr>
        <w:pStyle w:val="ListBullet2"/>
        <w:numPr>
          <w:ilvl w:val="0"/>
          <w:numId w:val="30"/>
        </w:numPr>
      </w:pPr>
      <w:r w:rsidRPr="007A7659">
        <w:t>The subsumed patient identifier has already been subsumed by an earlier message.</w:t>
      </w:r>
    </w:p>
    <w:p w14:paraId="1FE339EC" w14:textId="77777777" w:rsidR="00BD6B97" w:rsidRPr="007A7659" w:rsidRDefault="00BD6B97" w:rsidP="006E48D2">
      <w:pPr>
        <w:pStyle w:val="ListBullet2"/>
        <w:numPr>
          <w:ilvl w:val="0"/>
          <w:numId w:val="30"/>
        </w:numPr>
      </w:pPr>
      <w:r w:rsidRPr="007A7659">
        <w:t>The surviving patient identifier has already been subsumed by and earlier message.</w:t>
      </w:r>
    </w:p>
    <w:p w14:paraId="6B31DBB6" w14:textId="77777777" w:rsidR="00BD6B97" w:rsidRPr="007A7659" w:rsidRDefault="00BD6B97" w:rsidP="00493145">
      <w:pPr>
        <w:pStyle w:val="ListBullet2"/>
        <w:numPr>
          <w:ilvl w:val="0"/>
          <w:numId w:val="30"/>
        </w:numPr>
      </w:pPr>
      <w:r w:rsidRPr="007A7659">
        <w:t>Both the subsumed and surviving patient identifier must convey a currently active patient identifier known to the Registry Actor.</w:t>
      </w:r>
    </w:p>
    <w:p w14:paraId="72C6D22B" w14:textId="77777777" w:rsidR="00BD6B97" w:rsidRPr="007A7659" w:rsidRDefault="00BD6B97">
      <w:r w:rsidRPr="007A7659">
        <w:t>If none of the above conditions occur then the Document Registry shall perform the following duties:</w:t>
      </w:r>
    </w:p>
    <w:p w14:paraId="5079C1F8" w14:textId="3D4C77E0" w:rsidR="00BD6B97" w:rsidRPr="007A7659" w:rsidRDefault="00BD6B97" w:rsidP="006E48D2">
      <w:pPr>
        <w:pStyle w:val="ListBullet2"/>
        <w:numPr>
          <w:ilvl w:val="0"/>
          <w:numId w:val="30"/>
        </w:numPr>
      </w:pPr>
      <w:r w:rsidRPr="007A7659">
        <w:t xml:space="preserve">Records the merge. Only the subsumed and surviving patient identifiers need be remembered. A patient identifier merge affects the processing of future Register Document Set-b [ITI-42] transactions. See </w:t>
      </w:r>
      <w:r w:rsidR="00095A5F" w:rsidRPr="007A7659">
        <w:t xml:space="preserve">ITI </w:t>
      </w:r>
      <w:r w:rsidRPr="007A7659">
        <w:t>TF-</w:t>
      </w:r>
      <w:r w:rsidR="00785FD3">
        <w:t>2b: 3.42.4.1.3.3</w:t>
      </w:r>
      <w:r w:rsidRPr="007A7659">
        <w:t xml:space="preserve"> Enforcement of Attributes and </w:t>
      </w:r>
      <w:r w:rsidR="00095A5F" w:rsidRPr="007A7659">
        <w:t xml:space="preserve">ITI </w:t>
      </w:r>
      <w:r w:rsidRPr="007A7659">
        <w:t>TF-</w:t>
      </w:r>
      <w:r w:rsidR="00327186">
        <w:t>2b: 3.42.4.1.3.5 Document Relationships</w:t>
      </w:r>
      <w:r w:rsidRPr="007A7659">
        <w:t xml:space="preserve"> for more details.</w:t>
      </w:r>
    </w:p>
    <w:p w14:paraId="6A1314CB" w14:textId="77777777" w:rsidR="00BD6B97" w:rsidRPr="007A7659" w:rsidRDefault="00BD6B97" w:rsidP="006E48D2">
      <w:pPr>
        <w:pStyle w:val="ListBullet2"/>
        <w:numPr>
          <w:ilvl w:val="0"/>
          <w:numId w:val="30"/>
        </w:numPr>
      </w:pPr>
      <w:r w:rsidRPr="007A7659">
        <w:t>Multiple merge transactions can form a recorded merge chain, where the Subsumed identifier of the current merge is the Surviving identifier of a previous merge.</w:t>
      </w:r>
    </w:p>
    <w:p w14:paraId="79119772" w14:textId="399F96DB" w:rsidR="00BD6B97" w:rsidRPr="007A7659" w:rsidRDefault="00BD6B97" w:rsidP="006E48D2">
      <w:pPr>
        <w:pStyle w:val="ListBullet2"/>
        <w:numPr>
          <w:ilvl w:val="0"/>
          <w:numId w:val="30"/>
        </w:numPr>
      </w:pPr>
      <w:r w:rsidRPr="007A7659">
        <w:t>Register Document Set-b transactions referencing a subsumed identifier are rejected with an X</w:t>
      </w:r>
      <w:r w:rsidR="00327186">
        <w:t>DS</w:t>
      </w:r>
      <w:r w:rsidRPr="007A7659">
        <w:t>UnknownPatientId error.</w:t>
      </w:r>
    </w:p>
    <w:p w14:paraId="32EBD93D" w14:textId="77777777" w:rsidR="00BD6B97" w:rsidRPr="007A7659" w:rsidRDefault="00BD6B97" w:rsidP="006E48D2">
      <w:pPr>
        <w:pStyle w:val="ListBullet2"/>
        <w:numPr>
          <w:ilvl w:val="0"/>
          <w:numId w:val="30"/>
        </w:numPr>
      </w:pPr>
      <w:r w:rsidRPr="007A7659">
        <w:t>Registry Stored Query transactions referencing a subsumed identifier return no content.</w:t>
      </w:r>
    </w:p>
    <w:p w14:paraId="1CF9D77F" w14:textId="77777777" w:rsidR="00BD6B97" w:rsidRPr="007A7659" w:rsidRDefault="00BD6B97" w:rsidP="006E48D2">
      <w:pPr>
        <w:pStyle w:val="ListBullet2"/>
        <w:numPr>
          <w:ilvl w:val="0"/>
          <w:numId w:val="30"/>
        </w:numPr>
      </w:pPr>
      <w:r w:rsidRPr="007A7659">
        <w:t>Registry Stored Query transactions referencing a surviving identifier successfully match the entire recorded merge chain and return appropriate metadata.</w:t>
      </w:r>
    </w:p>
    <w:p w14:paraId="37CCF0EA" w14:textId="77777777" w:rsidR="00BD6B97" w:rsidRPr="007A7659" w:rsidRDefault="00BD6B97">
      <w:pPr>
        <w:pStyle w:val="Note"/>
        <w:rPr>
          <w:bCs/>
        </w:rPr>
      </w:pPr>
      <w:r w:rsidRPr="007A7659">
        <w:rPr>
          <w:bCs/>
        </w:rPr>
        <w:t xml:space="preserve">Note: This transaction does not specify how the merge is to be implemented. It may or may not change the stored form of the metadata. It only specifies the observable results from the perspective of the Registry Stored Query </w:t>
      </w:r>
      <w:r w:rsidR="008A6C66" w:rsidRPr="007A7659">
        <w:rPr>
          <w:bCs/>
        </w:rPr>
        <w:t xml:space="preserve">[ITI-18] </w:t>
      </w:r>
      <w:r w:rsidR="00444866" w:rsidRPr="007A7659">
        <w:rPr>
          <w:bCs/>
        </w:rPr>
        <w:t>transaction and</w:t>
      </w:r>
      <w:r w:rsidRPr="007A7659">
        <w:rPr>
          <w:bCs/>
        </w:rPr>
        <w:t xml:space="preserve"> the Register Document Set-b</w:t>
      </w:r>
      <w:r w:rsidR="008A6C66" w:rsidRPr="007A7659">
        <w:rPr>
          <w:bCs/>
        </w:rPr>
        <w:t xml:space="preserve"> [ITI-42]</w:t>
      </w:r>
      <w:r w:rsidRPr="007A7659">
        <w:rPr>
          <w:bCs/>
        </w:rPr>
        <w:t xml:space="preserve"> transaction.</w:t>
      </w:r>
    </w:p>
    <w:p w14:paraId="4C430950" w14:textId="77777777" w:rsidR="00BD6B97" w:rsidRPr="007A7659" w:rsidRDefault="00BD6B97">
      <w:pPr>
        <w:pStyle w:val="Heading3"/>
        <w:numPr>
          <w:ilvl w:val="2"/>
          <w:numId w:val="19"/>
        </w:numPr>
        <w:tabs>
          <w:tab w:val="clear" w:pos="2160"/>
        </w:tabs>
        <w:rPr>
          <w:noProof w:val="0"/>
        </w:rPr>
      </w:pPr>
      <w:bookmarkStart w:id="683" w:name="_Toc237185923"/>
      <w:bookmarkStart w:id="684" w:name="_Toc518548639"/>
      <w:bookmarkEnd w:id="683"/>
      <w:r w:rsidRPr="007A7659">
        <w:rPr>
          <w:noProof w:val="0"/>
        </w:rPr>
        <w:t>Security Considerations</w:t>
      </w:r>
      <w:bookmarkEnd w:id="684"/>
    </w:p>
    <w:p w14:paraId="42C926C4"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Admit/Register or Update Patient</w:t>
      </w:r>
    </w:p>
    <w:p w14:paraId="39E10BD7" w14:textId="77777777" w:rsidR="00BD6B97" w:rsidRPr="007A7659" w:rsidRDefault="00BD6B97">
      <w:r w:rsidRPr="007A7659">
        <w:t>The Patient Admit/Register transactions (A01, A04, A05) and Update Patient Information (A08) transaction are to be audited as “Patient Record” events, as defined in Table 3.2</w:t>
      </w:r>
      <w:r w:rsidR="00767375" w:rsidRPr="007A7659">
        <w:t>0.4.1.1.1</w:t>
      </w:r>
      <w:r w:rsidRPr="007A7659">
        <w:t>-1. The following tables show items that are required to be part of the audit record for these specific PIX transactions.</w:t>
      </w:r>
    </w:p>
    <w:p w14:paraId="098FFA65" w14:textId="77777777" w:rsidR="00BD6B97" w:rsidRPr="007A7659" w:rsidRDefault="00BD6B97">
      <w:pPr>
        <w:pStyle w:val="Heading5"/>
        <w:numPr>
          <w:ilvl w:val="4"/>
          <w:numId w:val="19"/>
        </w:numPr>
        <w:rPr>
          <w:noProof w:val="0"/>
        </w:rPr>
      </w:pPr>
      <w:r w:rsidRPr="007A7659">
        <w:rPr>
          <w:noProof w:val="0"/>
        </w:rPr>
        <w:lastRenderedPageBreak/>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A6CB235"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7385AC83" w14:textId="77777777" w:rsidR="00BD6B97" w:rsidRPr="007A7659" w:rsidRDefault="00BD6B97">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803CA" w14:textId="77777777" w:rsidR="00BD6B97" w:rsidRPr="007A7659" w:rsidRDefault="00BD6B97"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1F6534C" w14:textId="77777777" w:rsidR="00BD6B97" w:rsidRPr="007A7659" w:rsidRDefault="00BD6B97"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61E64833" w14:textId="77777777" w:rsidR="00BD6B97" w:rsidRPr="007A7659" w:rsidRDefault="00BD6B97" w:rsidP="003C1EFA">
            <w:pPr>
              <w:pStyle w:val="TableEntryHeader"/>
            </w:pPr>
            <w:r w:rsidRPr="007A7659">
              <w:t>Value Constraints</w:t>
            </w:r>
          </w:p>
        </w:tc>
      </w:tr>
      <w:tr w:rsidR="00BD6B97" w:rsidRPr="007A7659" w14:paraId="67E27C1B" w14:textId="77777777" w:rsidTr="00AE5ED3">
        <w:trPr>
          <w:cantSplit/>
        </w:trPr>
        <w:tc>
          <w:tcPr>
            <w:tcW w:w="1458" w:type="dxa"/>
            <w:vMerge w:val="restart"/>
            <w:tcBorders>
              <w:top w:val="single" w:sz="4" w:space="0" w:color="auto"/>
            </w:tcBorders>
          </w:tcPr>
          <w:p w14:paraId="16FD7865" w14:textId="77777777" w:rsidR="00BD6B97" w:rsidRPr="007A7659" w:rsidRDefault="00BD6B97" w:rsidP="003C1EFA">
            <w:pPr>
              <w:pStyle w:val="TableEntryHeader"/>
            </w:pPr>
            <w:r w:rsidRPr="007A7659">
              <w:t>Event</w:t>
            </w:r>
          </w:p>
          <w:p w14:paraId="150065B4"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B4A67E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0810DFF" w14:textId="77777777" w:rsidR="00BD6B97" w:rsidRPr="007A7659" w:rsidRDefault="00BD6B97" w:rsidP="007E3B51">
            <w:pPr>
              <w:pStyle w:val="TableEntry"/>
              <w:rPr>
                <w:noProof w:val="0"/>
                <w:sz w:val="16"/>
              </w:rPr>
            </w:pPr>
            <w:r w:rsidRPr="007A7659">
              <w:rPr>
                <w:noProof w:val="0"/>
                <w:sz w:val="16"/>
              </w:rPr>
              <w:t>M</w:t>
            </w:r>
          </w:p>
        </w:tc>
        <w:tc>
          <w:tcPr>
            <w:tcW w:w="4878" w:type="dxa"/>
            <w:tcBorders>
              <w:top w:val="single" w:sz="4" w:space="0" w:color="auto"/>
            </w:tcBorders>
            <w:vAlign w:val="center"/>
          </w:tcPr>
          <w:p w14:paraId="72029386"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4F5DE1C7" w14:textId="77777777">
        <w:trPr>
          <w:cantSplit/>
        </w:trPr>
        <w:tc>
          <w:tcPr>
            <w:tcW w:w="1458" w:type="dxa"/>
            <w:vMerge/>
            <w:vAlign w:val="center"/>
          </w:tcPr>
          <w:p w14:paraId="76C009EC" w14:textId="77777777" w:rsidR="00BD6B97" w:rsidRPr="007A7659" w:rsidRDefault="00BD6B97">
            <w:pPr>
              <w:pStyle w:val="TableLabel"/>
              <w:rPr>
                <w:noProof w:val="0"/>
                <w:sz w:val="16"/>
              </w:rPr>
            </w:pPr>
          </w:p>
        </w:tc>
        <w:tc>
          <w:tcPr>
            <w:tcW w:w="2610" w:type="dxa"/>
            <w:vAlign w:val="center"/>
          </w:tcPr>
          <w:p w14:paraId="40499513"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1E8DAEF"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3D23E548" w14:textId="77777777" w:rsidR="00BD6B97" w:rsidRPr="007A7659" w:rsidRDefault="00BD6B97">
            <w:pPr>
              <w:pStyle w:val="TableEntry"/>
              <w:rPr>
                <w:noProof w:val="0"/>
                <w:sz w:val="16"/>
              </w:rPr>
            </w:pPr>
            <w:r w:rsidRPr="007A7659">
              <w:rPr>
                <w:noProof w:val="0"/>
                <w:sz w:val="16"/>
              </w:rPr>
              <w:t>“C” (create) for A01, A04, A05</w:t>
            </w:r>
          </w:p>
          <w:p w14:paraId="251FC88F" w14:textId="77777777" w:rsidR="00BD6B97" w:rsidRPr="007A7659" w:rsidRDefault="00BD6B97">
            <w:pPr>
              <w:pStyle w:val="TableEntry"/>
              <w:rPr>
                <w:noProof w:val="0"/>
                <w:sz w:val="16"/>
              </w:rPr>
            </w:pPr>
            <w:r w:rsidRPr="007A7659">
              <w:rPr>
                <w:noProof w:val="0"/>
                <w:sz w:val="16"/>
              </w:rPr>
              <w:t>“U” (update) for A08</w:t>
            </w:r>
          </w:p>
        </w:tc>
      </w:tr>
      <w:tr w:rsidR="00BD6B97" w:rsidRPr="007A7659" w14:paraId="36046B82" w14:textId="77777777">
        <w:trPr>
          <w:cantSplit/>
        </w:trPr>
        <w:tc>
          <w:tcPr>
            <w:tcW w:w="1458" w:type="dxa"/>
            <w:vMerge/>
            <w:vAlign w:val="center"/>
          </w:tcPr>
          <w:p w14:paraId="5FAB623D" w14:textId="77777777" w:rsidR="00BD6B97" w:rsidRPr="007A7659" w:rsidRDefault="00BD6B97">
            <w:pPr>
              <w:pStyle w:val="TableLabel"/>
              <w:rPr>
                <w:noProof w:val="0"/>
                <w:sz w:val="16"/>
              </w:rPr>
            </w:pPr>
          </w:p>
        </w:tc>
        <w:tc>
          <w:tcPr>
            <w:tcW w:w="2610" w:type="dxa"/>
            <w:vAlign w:val="center"/>
          </w:tcPr>
          <w:p w14:paraId="4CE49AE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91824A0"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E4206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355E8A" w14:textId="77777777">
        <w:trPr>
          <w:cantSplit/>
        </w:trPr>
        <w:tc>
          <w:tcPr>
            <w:tcW w:w="1458" w:type="dxa"/>
            <w:vMerge/>
            <w:vAlign w:val="center"/>
          </w:tcPr>
          <w:p w14:paraId="629D3616" w14:textId="77777777" w:rsidR="00BD6B97" w:rsidRPr="007A7659" w:rsidRDefault="00BD6B97">
            <w:pPr>
              <w:pStyle w:val="TableLabel"/>
              <w:rPr>
                <w:noProof w:val="0"/>
                <w:sz w:val="16"/>
              </w:rPr>
            </w:pPr>
          </w:p>
        </w:tc>
        <w:tc>
          <w:tcPr>
            <w:tcW w:w="2610" w:type="dxa"/>
            <w:vAlign w:val="center"/>
          </w:tcPr>
          <w:p w14:paraId="4430DE5B"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21CF2646"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2FBFD6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67469D1" w14:textId="77777777">
        <w:trPr>
          <w:cantSplit/>
        </w:trPr>
        <w:tc>
          <w:tcPr>
            <w:tcW w:w="1458" w:type="dxa"/>
            <w:vMerge/>
            <w:vAlign w:val="center"/>
          </w:tcPr>
          <w:p w14:paraId="7278B337" w14:textId="77777777" w:rsidR="00BD6B97" w:rsidRPr="007A7659" w:rsidRDefault="00BD6B97">
            <w:pPr>
              <w:pStyle w:val="TableLabel"/>
              <w:rPr>
                <w:noProof w:val="0"/>
                <w:sz w:val="16"/>
              </w:rPr>
            </w:pPr>
          </w:p>
        </w:tc>
        <w:tc>
          <w:tcPr>
            <w:tcW w:w="2610" w:type="dxa"/>
            <w:vAlign w:val="center"/>
          </w:tcPr>
          <w:p w14:paraId="1B803214"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00DEEBA"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518C17A8"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5CFFE05F" w14:textId="77777777">
        <w:trPr>
          <w:cantSplit/>
        </w:trPr>
        <w:tc>
          <w:tcPr>
            <w:tcW w:w="9666" w:type="dxa"/>
            <w:gridSpan w:val="4"/>
          </w:tcPr>
          <w:p w14:paraId="3B0C2BFA"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0AB21BE0" w14:textId="77777777">
        <w:trPr>
          <w:cantSplit/>
        </w:trPr>
        <w:tc>
          <w:tcPr>
            <w:tcW w:w="9666" w:type="dxa"/>
            <w:gridSpan w:val="4"/>
          </w:tcPr>
          <w:p w14:paraId="5F4F9272"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60285765" w14:textId="77777777">
        <w:trPr>
          <w:cantSplit/>
        </w:trPr>
        <w:tc>
          <w:tcPr>
            <w:tcW w:w="9666" w:type="dxa"/>
            <w:gridSpan w:val="4"/>
          </w:tcPr>
          <w:p w14:paraId="6DE40889"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4DD1801C" w14:textId="77777777">
        <w:trPr>
          <w:cantSplit/>
        </w:trPr>
        <w:tc>
          <w:tcPr>
            <w:tcW w:w="9666" w:type="dxa"/>
            <w:gridSpan w:val="4"/>
          </w:tcPr>
          <w:p w14:paraId="06AD9FA0"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3F3D4728" w14:textId="77777777">
        <w:trPr>
          <w:cantSplit/>
        </w:trPr>
        <w:tc>
          <w:tcPr>
            <w:tcW w:w="9666" w:type="dxa"/>
            <w:gridSpan w:val="4"/>
          </w:tcPr>
          <w:p w14:paraId="792C9AD8" w14:textId="77777777" w:rsidR="00BD6B97" w:rsidRPr="007A7659" w:rsidRDefault="00BD6B97" w:rsidP="007E3B51">
            <w:pPr>
              <w:pStyle w:val="TableEntry"/>
              <w:rPr>
                <w:noProof w:val="0"/>
              </w:rPr>
            </w:pPr>
            <w:r w:rsidRPr="007A7659">
              <w:rPr>
                <w:noProof w:val="0"/>
              </w:rPr>
              <w:t>Patient (1)</w:t>
            </w:r>
          </w:p>
        </w:tc>
      </w:tr>
    </w:tbl>
    <w:p w14:paraId="2CDF9895" w14:textId="77777777" w:rsidR="00BD6B97" w:rsidRPr="007A7659" w:rsidRDefault="00BD6B97" w:rsidP="001D3953">
      <w:pPr>
        <w:pStyle w:val="BodyText"/>
        <w:rPr>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B161649" w14:textId="77777777">
        <w:trPr>
          <w:cantSplit/>
        </w:trPr>
        <w:tc>
          <w:tcPr>
            <w:tcW w:w="1548" w:type="dxa"/>
            <w:vMerge w:val="restart"/>
          </w:tcPr>
          <w:p w14:paraId="18ED57CF" w14:textId="77777777" w:rsidR="00BD6B97" w:rsidRPr="007A7659" w:rsidRDefault="00BD6B97" w:rsidP="003C1EFA">
            <w:pPr>
              <w:pStyle w:val="TableEntryHeader"/>
            </w:pPr>
            <w:r w:rsidRPr="007A7659">
              <w:t>Source</w:t>
            </w:r>
          </w:p>
          <w:p w14:paraId="644E653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E8D8742" w14:textId="77777777" w:rsidR="00BD6B97" w:rsidRPr="007A7659" w:rsidRDefault="00BD6B97" w:rsidP="00444866">
            <w:pPr>
              <w:pStyle w:val="TableEntry"/>
              <w:rPr>
                <w:noProof w:val="0"/>
                <w:sz w:val="16"/>
              </w:rPr>
            </w:pPr>
            <w:r w:rsidRPr="007A7659">
              <w:rPr>
                <w:noProof w:val="0"/>
                <w:sz w:val="16"/>
              </w:rPr>
              <w:t>UserID</w:t>
            </w:r>
          </w:p>
        </w:tc>
        <w:tc>
          <w:tcPr>
            <w:tcW w:w="630" w:type="dxa"/>
            <w:vAlign w:val="center"/>
          </w:tcPr>
          <w:p w14:paraId="068AC320"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46C556E" w14:textId="77777777" w:rsidR="00BD6B97" w:rsidRPr="007A7659" w:rsidRDefault="00BD6B97" w:rsidP="003F510F">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50298F23" w14:textId="77777777">
        <w:trPr>
          <w:cantSplit/>
        </w:trPr>
        <w:tc>
          <w:tcPr>
            <w:tcW w:w="1548" w:type="dxa"/>
            <w:vMerge/>
            <w:textDirection w:val="btLr"/>
            <w:vAlign w:val="center"/>
          </w:tcPr>
          <w:p w14:paraId="3961A046" w14:textId="77777777" w:rsidR="00BD6B97" w:rsidRPr="007A7659" w:rsidRDefault="00BD6B97">
            <w:pPr>
              <w:pStyle w:val="TableLabel"/>
              <w:rPr>
                <w:rFonts w:ascii="Times New Roman" w:hAnsi="Times New Roman"/>
                <w:noProof w:val="0"/>
                <w:sz w:val="16"/>
              </w:rPr>
            </w:pPr>
          </w:p>
        </w:tc>
        <w:tc>
          <w:tcPr>
            <w:tcW w:w="2520" w:type="dxa"/>
            <w:vAlign w:val="center"/>
          </w:tcPr>
          <w:p w14:paraId="714E6848" w14:textId="77777777" w:rsidR="00BD6B97" w:rsidRPr="007A7659" w:rsidRDefault="00BD6B97" w:rsidP="003F510F">
            <w:pPr>
              <w:pStyle w:val="TableEntry"/>
              <w:rPr>
                <w:noProof w:val="0"/>
                <w:sz w:val="16"/>
              </w:rPr>
            </w:pPr>
            <w:r w:rsidRPr="007A7659">
              <w:rPr>
                <w:noProof w:val="0"/>
                <w:sz w:val="16"/>
              </w:rPr>
              <w:t>AlternativeUserID</w:t>
            </w:r>
          </w:p>
        </w:tc>
        <w:tc>
          <w:tcPr>
            <w:tcW w:w="630" w:type="dxa"/>
            <w:vAlign w:val="center"/>
          </w:tcPr>
          <w:p w14:paraId="68037D9A"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8F66911" w14:textId="77777777" w:rsidR="00BD6B97" w:rsidRPr="007A7659" w:rsidRDefault="00BD6B97" w:rsidP="003F510F">
            <w:pPr>
              <w:pStyle w:val="TableEntry"/>
              <w:rPr>
                <w:noProof w:val="0"/>
                <w:sz w:val="16"/>
              </w:rPr>
            </w:pPr>
            <w:r w:rsidRPr="007A7659">
              <w:rPr>
                <w:noProof w:val="0"/>
                <w:sz w:val="16"/>
              </w:rPr>
              <w:t>The process ID as used within the local operating system in the local system logs.</w:t>
            </w:r>
          </w:p>
        </w:tc>
      </w:tr>
      <w:tr w:rsidR="00BD6B97" w:rsidRPr="007A7659" w14:paraId="249BD76F" w14:textId="77777777">
        <w:trPr>
          <w:cantSplit/>
        </w:trPr>
        <w:tc>
          <w:tcPr>
            <w:tcW w:w="1548" w:type="dxa"/>
            <w:vMerge/>
            <w:textDirection w:val="btLr"/>
            <w:vAlign w:val="center"/>
          </w:tcPr>
          <w:p w14:paraId="65650303" w14:textId="77777777" w:rsidR="00BD6B97" w:rsidRPr="007A7659" w:rsidRDefault="00BD6B97">
            <w:pPr>
              <w:pStyle w:val="TableLabel"/>
              <w:rPr>
                <w:rFonts w:ascii="Times New Roman" w:hAnsi="Times New Roman"/>
                <w:noProof w:val="0"/>
                <w:sz w:val="16"/>
              </w:rPr>
            </w:pPr>
          </w:p>
        </w:tc>
        <w:tc>
          <w:tcPr>
            <w:tcW w:w="2520" w:type="dxa"/>
            <w:vAlign w:val="center"/>
          </w:tcPr>
          <w:p w14:paraId="6F316700"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5494DD4"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783BAE5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760A9B6" w14:textId="77777777">
        <w:trPr>
          <w:cantSplit/>
        </w:trPr>
        <w:tc>
          <w:tcPr>
            <w:tcW w:w="1548" w:type="dxa"/>
            <w:vMerge/>
            <w:textDirection w:val="btLr"/>
            <w:vAlign w:val="center"/>
          </w:tcPr>
          <w:p w14:paraId="09A48E2D" w14:textId="77777777" w:rsidR="00BD6B97" w:rsidRPr="007A7659" w:rsidRDefault="00BD6B97">
            <w:pPr>
              <w:pStyle w:val="TableLabel"/>
              <w:rPr>
                <w:rFonts w:ascii="Times New Roman" w:hAnsi="Times New Roman"/>
                <w:noProof w:val="0"/>
                <w:sz w:val="16"/>
              </w:rPr>
            </w:pPr>
          </w:p>
        </w:tc>
        <w:tc>
          <w:tcPr>
            <w:tcW w:w="2520" w:type="dxa"/>
            <w:vAlign w:val="center"/>
          </w:tcPr>
          <w:p w14:paraId="08EF0774" w14:textId="77777777" w:rsidR="00BD6B97" w:rsidRPr="007A7659" w:rsidRDefault="00BD6B97" w:rsidP="003F510F">
            <w:pPr>
              <w:pStyle w:val="TableEntry"/>
              <w:rPr>
                <w:i/>
                <w:iCs/>
                <w:noProof w:val="0"/>
                <w:sz w:val="16"/>
              </w:rPr>
            </w:pPr>
            <w:r w:rsidRPr="007A7659">
              <w:rPr>
                <w:i/>
                <w:iCs/>
                <w:noProof w:val="0"/>
                <w:sz w:val="16"/>
              </w:rPr>
              <w:t>UserIsRequestor</w:t>
            </w:r>
          </w:p>
        </w:tc>
        <w:tc>
          <w:tcPr>
            <w:tcW w:w="630" w:type="dxa"/>
            <w:vAlign w:val="center"/>
          </w:tcPr>
          <w:p w14:paraId="54FD9BF8"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20556717"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06833B23" w14:textId="77777777">
        <w:trPr>
          <w:cantSplit/>
        </w:trPr>
        <w:tc>
          <w:tcPr>
            <w:tcW w:w="1548" w:type="dxa"/>
            <w:vMerge/>
            <w:textDirection w:val="btLr"/>
            <w:vAlign w:val="center"/>
          </w:tcPr>
          <w:p w14:paraId="225B621E" w14:textId="77777777" w:rsidR="00BD6B97" w:rsidRPr="007A7659" w:rsidRDefault="00BD6B97">
            <w:pPr>
              <w:pStyle w:val="TableLabel"/>
              <w:rPr>
                <w:rFonts w:ascii="Times New Roman" w:hAnsi="Times New Roman"/>
                <w:noProof w:val="0"/>
                <w:sz w:val="16"/>
              </w:rPr>
            </w:pPr>
          </w:p>
        </w:tc>
        <w:tc>
          <w:tcPr>
            <w:tcW w:w="2520" w:type="dxa"/>
            <w:vAlign w:val="center"/>
          </w:tcPr>
          <w:p w14:paraId="26CFD8D0" w14:textId="77777777" w:rsidR="00BD6B97" w:rsidRPr="007A7659" w:rsidRDefault="00BD6B97" w:rsidP="003F510F">
            <w:pPr>
              <w:pStyle w:val="TableEntry"/>
              <w:rPr>
                <w:noProof w:val="0"/>
                <w:sz w:val="16"/>
              </w:rPr>
            </w:pPr>
            <w:r w:rsidRPr="007A7659">
              <w:rPr>
                <w:noProof w:val="0"/>
                <w:sz w:val="16"/>
              </w:rPr>
              <w:t>RoleIDCode</w:t>
            </w:r>
          </w:p>
        </w:tc>
        <w:tc>
          <w:tcPr>
            <w:tcW w:w="630" w:type="dxa"/>
            <w:vAlign w:val="center"/>
          </w:tcPr>
          <w:p w14:paraId="0EBD7B1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6278E1A" w14:textId="77777777" w:rsidR="00BD6B97" w:rsidRPr="007A7659" w:rsidRDefault="00BD6B97" w:rsidP="003F510F">
            <w:pPr>
              <w:pStyle w:val="TableEntry"/>
              <w:rPr>
                <w:noProof w:val="0"/>
                <w:sz w:val="16"/>
              </w:rPr>
            </w:pPr>
            <w:r w:rsidRPr="007A7659">
              <w:rPr>
                <w:noProof w:val="0"/>
                <w:sz w:val="16"/>
              </w:rPr>
              <w:t>EV(110153, DCM, “Source”)</w:t>
            </w:r>
          </w:p>
        </w:tc>
      </w:tr>
      <w:tr w:rsidR="00BD6B97" w:rsidRPr="007A7659" w14:paraId="24C84F3E" w14:textId="77777777">
        <w:trPr>
          <w:cantSplit/>
        </w:trPr>
        <w:tc>
          <w:tcPr>
            <w:tcW w:w="1548" w:type="dxa"/>
            <w:vMerge/>
            <w:textDirection w:val="btLr"/>
            <w:vAlign w:val="center"/>
          </w:tcPr>
          <w:p w14:paraId="73807053" w14:textId="77777777" w:rsidR="00BD6B97" w:rsidRPr="007A7659" w:rsidRDefault="00BD6B97">
            <w:pPr>
              <w:pStyle w:val="TableLabel"/>
              <w:rPr>
                <w:rFonts w:ascii="Times New Roman" w:hAnsi="Times New Roman"/>
                <w:noProof w:val="0"/>
                <w:sz w:val="16"/>
              </w:rPr>
            </w:pPr>
          </w:p>
        </w:tc>
        <w:tc>
          <w:tcPr>
            <w:tcW w:w="2520" w:type="dxa"/>
            <w:vAlign w:val="center"/>
          </w:tcPr>
          <w:p w14:paraId="21620C5A" w14:textId="77777777" w:rsidR="00BD6B97" w:rsidRPr="007A7659" w:rsidRDefault="00BD6B97" w:rsidP="003F510F">
            <w:pPr>
              <w:pStyle w:val="TableEntry"/>
              <w:rPr>
                <w:noProof w:val="0"/>
                <w:sz w:val="16"/>
              </w:rPr>
            </w:pPr>
            <w:r w:rsidRPr="007A7659">
              <w:rPr>
                <w:noProof w:val="0"/>
                <w:sz w:val="16"/>
              </w:rPr>
              <w:t>NetworkAccessPointTypeCode</w:t>
            </w:r>
          </w:p>
        </w:tc>
        <w:tc>
          <w:tcPr>
            <w:tcW w:w="630" w:type="dxa"/>
            <w:vAlign w:val="center"/>
          </w:tcPr>
          <w:p w14:paraId="49809743"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537B284" w14:textId="77777777" w:rsidR="00BD6B97" w:rsidRPr="007A7659" w:rsidRDefault="00BD6B97" w:rsidP="003F510F">
            <w:pPr>
              <w:pStyle w:val="TableEntry"/>
              <w:rPr>
                <w:noProof w:val="0"/>
                <w:sz w:val="16"/>
              </w:rPr>
            </w:pPr>
            <w:r w:rsidRPr="007A7659">
              <w:rPr>
                <w:noProof w:val="0"/>
                <w:sz w:val="16"/>
              </w:rPr>
              <w:t>“1” for machine (DNS) name, “2” for IP address</w:t>
            </w:r>
          </w:p>
        </w:tc>
      </w:tr>
      <w:tr w:rsidR="00BD6B97" w:rsidRPr="007A7659" w14:paraId="13D2F961" w14:textId="77777777">
        <w:trPr>
          <w:cantSplit/>
        </w:trPr>
        <w:tc>
          <w:tcPr>
            <w:tcW w:w="1548" w:type="dxa"/>
            <w:vMerge/>
            <w:textDirection w:val="btLr"/>
            <w:vAlign w:val="center"/>
          </w:tcPr>
          <w:p w14:paraId="3394B678" w14:textId="77777777" w:rsidR="00BD6B97" w:rsidRPr="007A7659" w:rsidRDefault="00BD6B97">
            <w:pPr>
              <w:pStyle w:val="TableLabel"/>
              <w:rPr>
                <w:rFonts w:ascii="Times New Roman" w:hAnsi="Times New Roman"/>
                <w:noProof w:val="0"/>
                <w:sz w:val="16"/>
              </w:rPr>
            </w:pPr>
          </w:p>
        </w:tc>
        <w:tc>
          <w:tcPr>
            <w:tcW w:w="2520" w:type="dxa"/>
            <w:vAlign w:val="center"/>
          </w:tcPr>
          <w:p w14:paraId="6B28F53B" w14:textId="77777777" w:rsidR="00BD6B97" w:rsidRPr="007A7659" w:rsidRDefault="00BD6B97" w:rsidP="003F510F">
            <w:pPr>
              <w:pStyle w:val="TableEntry"/>
              <w:rPr>
                <w:noProof w:val="0"/>
                <w:sz w:val="16"/>
              </w:rPr>
            </w:pPr>
            <w:r w:rsidRPr="007A7659">
              <w:rPr>
                <w:noProof w:val="0"/>
                <w:sz w:val="16"/>
              </w:rPr>
              <w:t>NetworkAccessPointID</w:t>
            </w:r>
          </w:p>
        </w:tc>
        <w:tc>
          <w:tcPr>
            <w:tcW w:w="630" w:type="dxa"/>
            <w:vAlign w:val="center"/>
          </w:tcPr>
          <w:p w14:paraId="1D54B7E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561F8F8D" w14:textId="77777777" w:rsidR="00BD6B97" w:rsidRPr="007A7659" w:rsidRDefault="00BD6B97" w:rsidP="003F510F">
            <w:pPr>
              <w:pStyle w:val="TableEntry"/>
              <w:rPr>
                <w:noProof w:val="0"/>
                <w:sz w:val="16"/>
              </w:rPr>
            </w:pPr>
            <w:r w:rsidRPr="007A7659">
              <w:rPr>
                <w:noProof w:val="0"/>
                <w:sz w:val="16"/>
              </w:rPr>
              <w:t>The machine name or IP address.</w:t>
            </w:r>
          </w:p>
        </w:tc>
      </w:tr>
    </w:tbl>
    <w:p w14:paraId="1FB5B9F5" w14:textId="77777777" w:rsidR="00A86E7F" w:rsidRPr="007A7659" w:rsidRDefault="00A86E7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C8077E3" w14:textId="77777777" w:rsidTr="00AE5ED3">
        <w:trPr>
          <w:cantSplit/>
        </w:trPr>
        <w:tc>
          <w:tcPr>
            <w:tcW w:w="1548" w:type="dxa"/>
            <w:vMerge w:val="restart"/>
          </w:tcPr>
          <w:p w14:paraId="19ABBCEE" w14:textId="77777777" w:rsidR="00BD6B97" w:rsidRPr="007A7659" w:rsidRDefault="00BD6B97" w:rsidP="003C1EFA">
            <w:pPr>
              <w:pStyle w:val="TableEntryHeader"/>
            </w:pPr>
            <w:r w:rsidRPr="007A7659">
              <w:t>Human Requestor (if known)</w:t>
            </w:r>
          </w:p>
          <w:p w14:paraId="6C7BB08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030227A"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A790D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46C5EE0"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1CAADC70" w14:textId="77777777">
        <w:trPr>
          <w:cantSplit/>
        </w:trPr>
        <w:tc>
          <w:tcPr>
            <w:tcW w:w="1548" w:type="dxa"/>
            <w:vMerge/>
            <w:textDirection w:val="btLr"/>
            <w:vAlign w:val="center"/>
          </w:tcPr>
          <w:p w14:paraId="7784285D" w14:textId="77777777" w:rsidR="00BD6B97" w:rsidRPr="007A7659" w:rsidRDefault="00BD6B97">
            <w:pPr>
              <w:pStyle w:val="TableLabel"/>
              <w:rPr>
                <w:rFonts w:ascii="Times New Roman" w:hAnsi="Times New Roman"/>
                <w:noProof w:val="0"/>
                <w:sz w:val="16"/>
              </w:rPr>
            </w:pPr>
          </w:p>
        </w:tc>
        <w:tc>
          <w:tcPr>
            <w:tcW w:w="2520" w:type="dxa"/>
            <w:vAlign w:val="center"/>
          </w:tcPr>
          <w:p w14:paraId="240D5D04"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FB6253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9BE82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0C30F9C" w14:textId="77777777">
        <w:trPr>
          <w:cantSplit/>
        </w:trPr>
        <w:tc>
          <w:tcPr>
            <w:tcW w:w="1548" w:type="dxa"/>
            <w:vMerge/>
            <w:textDirection w:val="btLr"/>
            <w:vAlign w:val="center"/>
          </w:tcPr>
          <w:p w14:paraId="61D782B0" w14:textId="77777777" w:rsidR="00BD6B97" w:rsidRPr="007A7659" w:rsidRDefault="00BD6B97">
            <w:pPr>
              <w:pStyle w:val="TableLabel"/>
              <w:rPr>
                <w:rFonts w:ascii="Times New Roman" w:hAnsi="Times New Roman"/>
                <w:noProof w:val="0"/>
                <w:sz w:val="16"/>
              </w:rPr>
            </w:pPr>
          </w:p>
        </w:tc>
        <w:tc>
          <w:tcPr>
            <w:tcW w:w="2520" w:type="dxa"/>
            <w:vAlign w:val="center"/>
          </w:tcPr>
          <w:p w14:paraId="23BD7726"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690C5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AE7FC3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A04B8D8" w14:textId="77777777">
        <w:trPr>
          <w:cantSplit/>
        </w:trPr>
        <w:tc>
          <w:tcPr>
            <w:tcW w:w="1548" w:type="dxa"/>
            <w:vMerge/>
            <w:textDirection w:val="btLr"/>
            <w:vAlign w:val="center"/>
          </w:tcPr>
          <w:p w14:paraId="363AC0D8" w14:textId="77777777" w:rsidR="00BD6B97" w:rsidRPr="007A7659" w:rsidRDefault="00BD6B97">
            <w:pPr>
              <w:pStyle w:val="TableLabel"/>
              <w:rPr>
                <w:rFonts w:ascii="Times New Roman" w:hAnsi="Times New Roman"/>
                <w:noProof w:val="0"/>
                <w:sz w:val="16"/>
              </w:rPr>
            </w:pPr>
          </w:p>
        </w:tc>
        <w:tc>
          <w:tcPr>
            <w:tcW w:w="2520" w:type="dxa"/>
            <w:vAlign w:val="center"/>
          </w:tcPr>
          <w:p w14:paraId="0704EAE6"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2B43785"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6C2CB7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52FE84B" w14:textId="77777777">
        <w:trPr>
          <w:cantSplit/>
        </w:trPr>
        <w:tc>
          <w:tcPr>
            <w:tcW w:w="1548" w:type="dxa"/>
            <w:vMerge/>
            <w:textDirection w:val="btLr"/>
            <w:vAlign w:val="center"/>
          </w:tcPr>
          <w:p w14:paraId="52343925" w14:textId="77777777" w:rsidR="00BD6B97" w:rsidRPr="007A7659" w:rsidRDefault="00BD6B97">
            <w:pPr>
              <w:pStyle w:val="TableLabel"/>
              <w:rPr>
                <w:rFonts w:ascii="Times New Roman" w:hAnsi="Times New Roman"/>
                <w:noProof w:val="0"/>
                <w:sz w:val="16"/>
              </w:rPr>
            </w:pPr>
          </w:p>
        </w:tc>
        <w:tc>
          <w:tcPr>
            <w:tcW w:w="2520" w:type="dxa"/>
            <w:vAlign w:val="center"/>
          </w:tcPr>
          <w:p w14:paraId="388111E4"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A981C50"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88303A7"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745C35FF" w14:textId="77777777">
        <w:trPr>
          <w:cantSplit/>
        </w:trPr>
        <w:tc>
          <w:tcPr>
            <w:tcW w:w="1548" w:type="dxa"/>
            <w:vMerge/>
            <w:textDirection w:val="btLr"/>
            <w:vAlign w:val="center"/>
          </w:tcPr>
          <w:p w14:paraId="79EF822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7460E423" w14:textId="77777777" w:rsidR="00D95654" w:rsidRPr="007A7659" w:rsidRDefault="00D95654" w:rsidP="00D95654">
            <w:pPr>
              <w:pStyle w:val="TableEntry"/>
              <w:rPr>
                <w:iCs/>
                <w:noProof w:val="0"/>
                <w:sz w:val="16"/>
              </w:rPr>
            </w:pPr>
            <w:r w:rsidRPr="007A7659">
              <w:rPr>
                <w:iCs/>
                <w:noProof w:val="0"/>
                <w:sz w:val="16"/>
              </w:rPr>
              <w:t>NetworkAccessPointTypeCode</w:t>
            </w:r>
          </w:p>
        </w:tc>
        <w:tc>
          <w:tcPr>
            <w:tcW w:w="630" w:type="dxa"/>
            <w:vAlign w:val="center"/>
          </w:tcPr>
          <w:p w14:paraId="441D0821"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28CDA5BE" w14:textId="77777777" w:rsidR="00D95654" w:rsidRPr="007A7659" w:rsidRDefault="00D95654" w:rsidP="007E3B51">
            <w:pPr>
              <w:pStyle w:val="TableEntry"/>
              <w:rPr>
                <w:iCs/>
                <w:noProof w:val="0"/>
                <w:sz w:val="16"/>
              </w:rPr>
            </w:pPr>
            <w:r w:rsidRPr="007A7659">
              <w:rPr>
                <w:i/>
                <w:iCs/>
                <w:noProof w:val="0"/>
                <w:sz w:val="16"/>
              </w:rPr>
              <w:t>not specialized</w:t>
            </w:r>
          </w:p>
        </w:tc>
      </w:tr>
      <w:tr w:rsidR="00D95654" w:rsidRPr="007A7659" w14:paraId="47390B1D" w14:textId="77777777" w:rsidTr="00AE5ED3">
        <w:trPr>
          <w:cantSplit/>
        </w:trPr>
        <w:tc>
          <w:tcPr>
            <w:tcW w:w="1548" w:type="dxa"/>
            <w:vMerge/>
            <w:textDirection w:val="btLr"/>
            <w:vAlign w:val="center"/>
          </w:tcPr>
          <w:p w14:paraId="10907EE3"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126078B3" w14:textId="77777777" w:rsidR="00D95654" w:rsidRPr="007A7659" w:rsidRDefault="00D95654" w:rsidP="00D95654">
            <w:pPr>
              <w:pStyle w:val="TableEntry"/>
              <w:rPr>
                <w:iCs/>
                <w:noProof w:val="0"/>
                <w:sz w:val="16"/>
              </w:rPr>
            </w:pPr>
            <w:r w:rsidRPr="007A7659">
              <w:rPr>
                <w:iCs/>
                <w:noProof w:val="0"/>
                <w:sz w:val="16"/>
              </w:rPr>
              <w:t>NetworkAccessPointID</w:t>
            </w:r>
          </w:p>
        </w:tc>
        <w:tc>
          <w:tcPr>
            <w:tcW w:w="630" w:type="dxa"/>
            <w:vAlign w:val="center"/>
          </w:tcPr>
          <w:p w14:paraId="1A032147"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052067C1" w14:textId="77777777" w:rsidR="00D95654" w:rsidRPr="007A7659" w:rsidRDefault="00D95654" w:rsidP="00D95654">
            <w:pPr>
              <w:pStyle w:val="TableEntry"/>
              <w:rPr>
                <w:iCs/>
                <w:noProof w:val="0"/>
                <w:sz w:val="16"/>
              </w:rPr>
            </w:pPr>
            <w:r w:rsidRPr="007A7659">
              <w:rPr>
                <w:i/>
                <w:iCs/>
                <w:noProof w:val="0"/>
                <w:sz w:val="16"/>
              </w:rPr>
              <w:t>not specialized</w:t>
            </w:r>
          </w:p>
        </w:tc>
      </w:tr>
    </w:tbl>
    <w:p w14:paraId="726C339F"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D05F41" w14:textId="77777777" w:rsidTr="00AE5ED3">
        <w:trPr>
          <w:cantSplit/>
        </w:trPr>
        <w:tc>
          <w:tcPr>
            <w:tcW w:w="1548" w:type="dxa"/>
            <w:vMerge w:val="restart"/>
          </w:tcPr>
          <w:p w14:paraId="3C053DAB" w14:textId="77777777" w:rsidR="00BD6B97" w:rsidRPr="007A7659" w:rsidRDefault="00BD6B97" w:rsidP="003C1EFA">
            <w:pPr>
              <w:pStyle w:val="TableEntryHeader"/>
            </w:pPr>
            <w:r w:rsidRPr="007A7659">
              <w:t>Destination</w:t>
            </w:r>
          </w:p>
          <w:p w14:paraId="301B99F8"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DEE988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55F7B2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B040213"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2AF87A3" w14:textId="77777777">
        <w:trPr>
          <w:cantSplit/>
        </w:trPr>
        <w:tc>
          <w:tcPr>
            <w:tcW w:w="1548" w:type="dxa"/>
            <w:vMerge/>
            <w:textDirection w:val="btLr"/>
            <w:vAlign w:val="center"/>
          </w:tcPr>
          <w:p w14:paraId="7BE31DF8" w14:textId="77777777" w:rsidR="00BD6B97" w:rsidRPr="007A7659" w:rsidRDefault="00BD6B97">
            <w:pPr>
              <w:pStyle w:val="TableLabel"/>
              <w:rPr>
                <w:rFonts w:ascii="Times New Roman" w:hAnsi="Times New Roman"/>
                <w:noProof w:val="0"/>
                <w:sz w:val="16"/>
              </w:rPr>
            </w:pPr>
          </w:p>
        </w:tc>
        <w:tc>
          <w:tcPr>
            <w:tcW w:w="2520" w:type="dxa"/>
            <w:vAlign w:val="center"/>
          </w:tcPr>
          <w:p w14:paraId="5301BFB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52566E4" w14:textId="77777777" w:rsidR="00BD6B97" w:rsidRPr="007A7659" w:rsidRDefault="00F67A5D">
            <w:pPr>
              <w:pStyle w:val="TableEntry"/>
              <w:jc w:val="center"/>
              <w:rPr>
                <w:i/>
                <w:iCs/>
                <w:noProof w:val="0"/>
                <w:sz w:val="16"/>
              </w:rPr>
            </w:pPr>
            <w:r w:rsidRPr="007A7659">
              <w:rPr>
                <w:i/>
                <w:iCs/>
                <w:noProof w:val="0"/>
                <w:sz w:val="16"/>
              </w:rPr>
              <w:t>U</w:t>
            </w:r>
          </w:p>
        </w:tc>
        <w:tc>
          <w:tcPr>
            <w:tcW w:w="4968" w:type="dxa"/>
            <w:vAlign w:val="center"/>
          </w:tcPr>
          <w:p w14:paraId="06E8F94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1D56A9" w14:textId="77777777">
        <w:trPr>
          <w:cantSplit/>
        </w:trPr>
        <w:tc>
          <w:tcPr>
            <w:tcW w:w="1548" w:type="dxa"/>
            <w:vMerge/>
            <w:textDirection w:val="btLr"/>
            <w:vAlign w:val="center"/>
          </w:tcPr>
          <w:p w14:paraId="12F33B34" w14:textId="77777777" w:rsidR="00BD6B97" w:rsidRPr="007A7659" w:rsidRDefault="00BD6B97">
            <w:pPr>
              <w:pStyle w:val="TableLabel"/>
              <w:rPr>
                <w:rFonts w:ascii="Times New Roman" w:hAnsi="Times New Roman"/>
                <w:noProof w:val="0"/>
                <w:sz w:val="16"/>
              </w:rPr>
            </w:pPr>
          </w:p>
        </w:tc>
        <w:tc>
          <w:tcPr>
            <w:tcW w:w="2520" w:type="dxa"/>
            <w:vAlign w:val="center"/>
          </w:tcPr>
          <w:p w14:paraId="1832FC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702273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A7380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6475B6B" w14:textId="77777777">
        <w:trPr>
          <w:cantSplit/>
        </w:trPr>
        <w:tc>
          <w:tcPr>
            <w:tcW w:w="1548" w:type="dxa"/>
            <w:vMerge/>
            <w:textDirection w:val="btLr"/>
            <w:vAlign w:val="center"/>
          </w:tcPr>
          <w:p w14:paraId="2A925D60" w14:textId="77777777" w:rsidR="00BD6B97" w:rsidRPr="007A7659" w:rsidRDefault="00BD6B97">
            <w:pPr>
              <w:pStyle w:val="TableLabel"/>
              <w:rPr>
                <w:rFonts w:ascii="Times New Roman" w:hAnsi="Times New Roman"/>
                <w:noProof w:val="0"/>
                <w:sz w:val="16"/>
              </w:rPr>
            </w:pPr>
          </w:p>
        </w:tc>
        <w:tc>
          <w:tcPr>
            <w:tcW w:w="2520" w:type="dxa"/>
            <w:vAlign w:val="center"/>
          </w:tcPr>
          <w:p w14:paraId="4C14E665"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8D78536"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5F1E3E4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2058D06" w14:textId="77777777">
        <w:trPr>
          <w:cantSplit/>
        </w:trPr>
        <w:tc>
          <w:tcPr>
            <w:tcW w:w="1548" w:type="dxa"/>
            <w:vMerge/>
            <w:textDirection w:val="btLr"/>
            <w:vAlign w:val="center"/>
          </w:tcPr>
          <w:p w14:paraId="1A8AF1DD" w14:textId="77777777" w:rsidR="00BD6B97" w:rsidRPr="007A7659" w:rsidRDefault="00BD6B97">
            <w:pPr>
              <w:pStyle w:val="TableLabel"/>
              <w:rPr>
                <w:rFonts w:ascii="Times New Roman" w:hAnsi="Times New Roman"/>
                <w:noProof w:val="0"/>
                <w:sz w:val="16"/>
              </w:rPr>
            </w:pPr>
          </w:p>
        </w:tc>
        <w:tc>
          <w:tcPr>
            <w:tcW w:w="2520" w:type="dxa"/>
            <w:vAlign w:val="center"/>
          </w:tcPr>
          <w:p w14:paraId="5F6D648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2B686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F54C490"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F6649C7" w14:textId="77777777">
        <w:trPr>
          <w:cantSplit/>
        </w:trPr>
        <w:tc>
          <w:tcPr>
            <w:tcW w:w="1548" w:type="dxa"/>
            <w:vMerge/>
            <w:textDirection w:val="btLr"/>
            <w:vAlign w:val="center"/>
          </w:tcPr>
          <w:p w14:paraId="09FFFF51" w14:textId="77777777" w:rsidR="00BD6B97" w:rsidRPr="007A7659" w:rsidRDefault="00BD6B97">
            <w:pPr>
              <w:pStyle w:val="TableLabel"/>
              <w:rPr>
                <w:rFonts w:ascii="Times New Roman" w:hAnsi="Times New Roman"/>
                <w:noProof w:val="0"/>
                <w:sz w:val="16"/>
              </w:rPr>
            </w:pPr>
          </w:p>
        </w:tc>
        <w:tc>
          <w:tcPr>
            <w:tcW w:w="2520" w:type="dxa"/>
            <w:vAlign w:val="center"/>
          </w:tcPr>
          <w:p w14:paraId="3CF27BA0"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D7D819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2E251B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40BFC0D" w14:textId="77777777" w:rsidTr="00AE5ED3">
        <w:trPr>
          <w:cantSplit/>
        </w:trPr>
        <w:tc>
          <w:tcPr>
            <w:tcW w:w="1548" w:type="dxa"/>
            <w:vMerge/>
            <w:textDirection w:val="btLr"/>
            <w:vAlign w:val="center"/>
          </w:tcPr>
          <w:p w14:paraId="62291EC6" w14:textId="77777777" w:rsidR="00BD6B97" w:rsidRPr="007A7659" w:rsidRDefault="00BD6B97">
            <w:pPr>
              <w:pStyle w:val="TableLabel"/>
              <w:rPr>
                <w:rFonts w:ascii="Times New Roman" w:hAnsi="Times New Roman"/>
                <w:noProof w:val="0"/>
                <w:sz w:val="16"/>
              </w:rPr>
            </w:pPr>
          </w:p>
        </w:tc>
        <w:tc>
          <w:tcPr>
            <w:tcW w:w="2520" w:type="dxa"/>
            <w:vAlign w:val="center"/>
          </w:tcPr>
          <w:p w14:paraId="5E8E76B5"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A6CE35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5AFF96" w14:textId="77777777" w:rsidR="00BD6B97" w:rsidRPr="007A7659" w:rsidRDefault="00BD6B97">
            <w:pPr>
              <w:pStyle w:val="TableEntry"/>
              <w:rPr>
                <w:noProof w:val="0"/>
                <w:sz w:val="16"/>
              </w:rPr>
            </w:pPr>
            <w:r w:rsidRPr="007A7659">
              <w:rPr>
                <w:noProof w:val="0"/>
                <w:sz w:val="16"/>
              </w:rPr>
              <w:t>The machine name or IP address.</w:t>
            </w:r>
          </w:p>
        </w:tc>
      </w:tr>
    </w:tbl>
    <w:p w14:paraId="3AD16167" w14:textId="77777777" w:rsidR="00A9231E" w:rsidRPr="007A7659" w:rsidRDefault="00A9231E"/>
    <w:p w14:paraId="0D928EBA" w14:textId="77777777" w:rsidR="004722A1" w:rsidRPr="007A7659" w:rsidRDefault="004722A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8AA9625" w14:textId="77777777">
        <w:trPr>
          <w:cantSplit/>
        </w:trPr>
        <w:tc>
          <w:tcPr>
            <w:tcW w:w="1728" w:type="dxa"/>
            <w:vMerge w:val="restart"/>
          </w:tcPr>
          <w:p w14:paraId="4A7A3509" w14:textId="77777777" w:rsidR="00BD6B97" w:rsidRPr="007A7659" w:rsidRDefault="00BD6B97" w:rsidP="003C1EFA">
            <w:pPr>
              <w:pStyle w:val="TableEntryHeader"/>
            </w:pPr>
            <w:r w:rsidRPr="007A7659">
              <w:lastRenderedPageBreak/>
              <w:t>Audit Source</w:t>
            </w:r>
          </w:p>
          <w:p w14:paraId="4D516E5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802D1C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F3789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9A408A"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CFA310D" w14:textId="77777777">
        <w:trPr>
          <w:cantSplit/>
        </w:trPr>
        <w:tc>
          <w:tcPr>
            <w:tcW w:w="1728" w:type="dxa"/>
            <w:vMerge/>
            <w:textDirection w:val="btLr"/>
            <w:vAlign w:val="center"/>
          </w:tcPr>
          <w:p w14:paraId="034EE323" w14:textId="77777777" w:rsidR="00BD6B97" w:rsidRPr="007A7659" w:rsidRDefault="00BD6B97">
            <w:pPr>
              <w:pStyle w:val="TableLabel"/>
              <w:rPr>
                <w:rFonts w:ascii="Times New Roman" w:hAnsi="Times New Roman"/>
                <w:noProof w:val="0"/>
                <w:sz w:val="16"/>
              </w:rPr>
            </w:pPr>
          </w:p>
        </w:tc>
        <w:tc>
          <w:tcPr>
            <w:tcW w:w="2340" w:type="dxa"/>
            <w:vAlign w:val="center"/>
          </w:tcPr>
          <w:p w14:paraId="046C5E8E"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C7420D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E1CABD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BD54B41" w14:textId="77777777">
        <w:trPr>
          <w:cantSplit/>
        </w:trPr>
        <w:tc>
          <w:tcPr>
            <w:tcW w:w="1728" w:type="dxa"/>
            <w:vMerge/>
            <w:textDirection w:val="btLr"/>
            <w:vAlign w:val="center"/>
          </w:tcPr>
          <w:p w14:paraId="35388B8D" w14:textId="77777777" w:rsidR="00BD6B97" w:rsidRPr="007A7659" w:rsidRDefault="00BD6B97">
            <w:pPr>
              <w:pStyle w:val="TableLabel"/>
              <w:rPr>
                <w:rFonts w:ascii="Times New Roman" w:hAnsi="Times New Roman"/>
                <w:noProof w:val="0"/>
                <w:sz w:val="16"/>
              </w:rPr>
            </w:pPr>
          </w:p>
        </w:tc>
        <w:tc>
          <w:tcPr>
            <w:tcW w:w="2340" w:type="dxa"/>
            <w:vAlign w:val="center"/>
          </w:tcPr>
          <w:p w14:paraId="554E732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DA515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132258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0B4FFD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ACD114" w14:textId="77777777" w:rsidTr="00AE5ED3">
        <w:trPr>
          <w:cantSplit/>
        </w:trPr>
        <w:tc>
          <w:tcPr>
            <w:tcW w:w="1548" w:type="dxa"/>
            <w:vMerge w:val="restart"/>
          </w:tcPr>
          <w:p w14:paraId="7AC6B609" w14:textId="77777777" w:rsidR="00BD6B97" w:rsidRPr="007A7659" w:rsidRDefault="00BD6B97" w:rsidP="003C1EFA">
            <w:pPr>
              <w:pStyle w:val="TableEntryHeader"/>
            </w:pPr>
            <w:r w:rsidRPr="007A7659">
              <w:t>Patient</w:t>
            </w:r>
          </w:p>
          <w:p w14:paraId="3442718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740B18D8"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8C50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FE5918" w14:textId="77777777" w:rsidR="00BD6B97" w:rsidRPr="007A7659" w:rsidRDefault="00BD6B97">
            <w:pPr>
              <w:pStyle w:val="TableEntry"/>
              <w:rPr>
                <w:noProof w:val="0"/>
                <w:sz w:val="16"/>
              </w:rPr>
            </w:pPr>
            <w:r w:rsidRPr="007A7659">
              <w:rPr>
                <w:noProof w:val="0"/>
                <w:sz w:val="16"/>
              </w:rPr>
              <w:t>“1” (person)</w:t>
            </w:r>
          </w:p>
        </w:tc>
      </w:tr>
      <w:tr w:rsidR="00BD6B97" w:rsidRPr="007A7659" w14:paraId="58925F5D" w14:textId="77777777">
        <w:trPr>
          <w:cantSplit/>
        </w:trPr>
        <w:tc>
          <w:tcPr>
            <w:tcW w:w="1548" w:type="dxa"/>
            <w:vMerge/>
            <w:vAlign w:val="center"/>
          </w:tcPr>
          <w:p w14:paraId="00DD9A33" w14:textId="77777777" w:rsidR="00BD6B97" w:rsidRPr="007A7659" w:rsidRDefault="00BD6B97">
            <w:pPr>
              <w:pStyle w:val="TableLabel"/>
              <w:rPr>
                <w:rFonts w:ascii="Times New Roman" w:hAnsi="Times New Roman"/>
                <w:noProof w:val="0"/>
                <w:sz w:val="16"/>
              </w:rPr>
            </w:pPr>
          </w:p>
        </w:tc>
        <w:tc>
          <w:tcPr>
            <w:tcW w:w="2520" w:type="dxa"/>
            <w:vAlign w:val="center"/>
          </w:tcPr>
          <w:p w14:paraId="5071574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2DAEA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91C07E" w14:textId="77777777" w:rsidR="00BD6B97" w:rsidRPr="007A7659" w:rsidRDefault="00BD6B97">
            <w:pPr>
              <w:pStyle w:val="TableEntry"/>
              <w:rPr>
                <w:b/>
                <w:i/>
                <w:noProof w:val="0"/>
                <w:sz w:val="16"/>
              </w:rPr>
            </w:pPr>
            <w:r w:rsidRPr="007A7659">
              <w:rPr>
                <w:noProof w:val="0"/>
                <w:sz w:val="16"/>
              </w:rPr>
              <w:t>“1” (patient)</w:t>
            </w:r>
          </w:p>
        </w:tc>
      </w:tr>
      <w:tr w:rsidR="00BD6B97" w:rsidRPr="007A7659" w14:paraId="364FA1EC" w14:textId="77777777">
        <w:trPr>
          <w:cantSplit/>
        </w:trPr>
        <w:tc>
          <w:tcPr>
            <w:tcW w:w="1548" w:type="dxa"/>
            <w:vMerge/>
            <w:vAlign w:val="center"/>
          </w:tcPr>
          <w:p w14:paraId="02615878" w14:textId="77777777" w:rsidR="00BD6B97" w:rsidRPr="007A7659" w:rsidRDefault="00BD6B97">
            <w:pPr>
              <w:pStyle w:val="TableLabel"/>
              <w:rPr>
                <w:rFonts w:ascii="Times New Roman" w:hAnsi="Times New Roman"/>
                <w:noProof w:val="0"/>
                <w:sz w:val="16"/>
              </w:rPr>
            </w:pPr>
          </w:p>
        </w:tc>
        <w:tc>
          <w:tcPr>
            <w:tcW w:w="2520" w:type="dxa"/>
            <w:vAlign w:val="center"/>
          </w:tcPr>
          <w:p w14:paraId="6B8B935C"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4A1313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EA51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B8A6156" w14:textId="77777777">
        <w:trPr>
          <w:cantSplit/>
        </w:trPr>
        <w:tc>
          <w:tcPr>
            <w:tcW w:w="1548" w:type="dxa"/>
            <w:vMerge/>
            <w:vAlign w:val="center"/>
          </w:tcPr>
          <w:p w14:paraId="2803ACC8" w14:textId="77777777" w:rsidR="00BD6B97" w:rsidRPr="007A7659" w:rsidRDefault="00BD6B97">
            <w:pPr>
              <w:pStyle w:val="TableLabel"/>
              <w:rPr>
                <w:rFonts w:ascii="Times New Roman" w:hAnsi="Times New Roman"/>
                <w:noProof w:val="0"/>
                <w:sz w:val="16"/>
              </w:rPr>
            </w:pPr>
          </w:p>
        </w:tc>
        <w:tc>
          <w:tcPr>
            <w:tcW w:w="2520" w:type="dxa"/>
            <w:vAlign w:val="center"/>
          </w:tcPr>
          <w:p w14:paraId="30084A8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491FD6AA"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57B0562" w14:textId="77777777" w:rsidR="00BD6B97" w:rsidRPr="007A7659" w:rsidRDefault="00DA2336" w:rsidP="00DA2336">
            <w:pPr>
              <w:pStyle w:val="TableEntry"/>
              <w:rPr>
                <w:i/>
                <w:noProof w:val="0"/>
                <w:sz w:val="16"/>
              </w:rPr>
            </w:pPr>
            <w:r w:rsidRPr="007A7659">
              <w:rPr>
                <w:i/>
                <w:iCs/>
                <w:noProof w:val="0"/>
                <w:sz w:val="16"/>
              </w:rPr>
              <w:t>n</w:t>
            </w:r>
            <w:r w:rsidR="00BD6B97" w:rsidRPr="007A7659">
              <w:rPr>
                <w:i/>
                <w:iCs/>
                <w:noProof w:val="0"/>
                <w:sz w:val="16"/>
              </w:rPr>
              <w:t>ot specialized</w:t>
            </w:r>
          </w:p>
        </w:tc>
      </w:tr>
      <w:tr w:rsidR="00BD6B97" w:rsidRPr="007A7659" w14:paraId="456AB703" w14:textId="77777777">
        <w:trPr>
          <w:cantSplit/>
        </w:trPr>
        <w:tc>
          <w:tcPr>
            <w:tcW w:w="1548" w:type="dxa"/>
            <w:vMerge/>
            <w:vAlign w:val="center"/>
          </w:tcPr>
          <w:p w14:paraId="46C4E6D3" w14:textId="77777777" w:rsidR="00BD6B97" w:rsidRPr="007A7659" w:rsidRDefault="00BD6B97">
            <w:pPr>
              <w:pStyle w:val="TableLabel"/>
              <w:rPr>
                <w:rFonts w:ascii="Times New Roman" w:hAnsi="Times New Roman"/>
                <w:noProof w:val="0"/>
                <w:sz w:val="16"/>
              </w:rPr>
            </w:pPr>
          </w:p>
        </w:tc>
        <w:tc>
          <w:tcPr>
            <w:tcW w:w="2520" w:type="dxa"/>
            <w:vAlign w:val="center"/>
          </w:tcPr>
          <w:p w14:paraId="0AD80A8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1D191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1901E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CC7A2E7" w14:textId="77777777">
        <w:trPr>
          <w:cantSplit/>
        </w:trPr>
        <w:tc>
          <w:tcPr>
            <w:tcW w:w="1548" w:type="dxa"/>
            <w:vMerge/>
            <w:vAlign w:val="center"/>
          </w:tcPr>
          <w:p w14:paraId="29FBBB7E" w14:textId="77777777" w:rsidR="00BD6B97" w:rsidRPr="007A7659" w:rsidRDefault="00BD6B97">
            <w:pPr>
              <w:pStyle w:val="TableLabel"/>
              <w:rPr>
                <w:rFonts w:ascii="Times New Roman" w:hAnsi="Times New Roman"/>
                <w:noProof w:val="0"/>
                <w:sz w:val="16"/>
              </w:rPr>
            </w:pPr>
          </w:p>
        </w:tc>
        <w:tc>
          <w:tcPr>
            <w:tcW w:w="2520" w:type="dxa"/>
            <w:vAlign w:val="center"/>
          </w:tcPr>
          <w:p w14:paraId="39549C9A"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7E0892E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9F81197"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08398B07" w14:textId="77777777">
        <w:trPr>
          <w:cantSplit/>
        </w:trPr>
        <w:tc>
          <w:tcPr>
            <w:tcW w:w="1548" w:type="dxa"/>
            <w:vMerge/>
            <w:vAlign w:val="center"/>
          </w:tcPr>
          <w:p w14:paraId="01C1319E" w14:textId="77777777" w:rsidR="00BD6B97" w:rsidRPr="007A7659" w:rsidRDefault="00BD6B97">
            <w:pPr>
              <w:pStyle w:val="TableLabel"/>
              <w:rPr>
                <w:rFonts w:ascii="Times New Roman" w:hAnsi="Times New Roman"/>
                <w:noProof w:val="0"/>
                <w:sz w:val="16"/>
              </w:rPr>
            </w:pPr>
          </w:p>
        </w:tc>
        <w:tc>
          <w:tcPr>
            <w:tcW w:w="2520" w:type="dxa"/>
            <w:vAlign w:val="center"/>
          </w:tcPr>
          <w:p w14:paraId="6B9928A0"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6DB885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D7147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EEC3AEF" w14:textId="77777777">
        <w:trPr>
          <w:cantSplit/>
        </w:trPr>
        <w:tc>
          <w:tcPr>
            <w:tcW w:w="1548" w:type="dxa"/>
            <w:vMerge/>
            <w:vAlign w:val="center"/>
          </w:tcPr>
          <w:p w14:paraId="229744F1" w14:textId="77777777" w:rsidR="00BD6B97" w:rsidRPr="007A7659" w:rsidRDefault="00BD6B97">
            <w:pPr>
              <w:pStyle w:val="TableLabel"/>
              <w:rPr>
                <w:rFonts w:ascii="Times New Roman" w:hAnsi="Times New Roman"/>
                <w:noProof w:val="0"/>
                <w:sz w:val="16"/>
              </w:rPr>
            </w:pPr>
          </w:p>
        </w:tc>
        <w:tc>
          <w:tcPr>
            <w:tcW w:w="2520" w:type="dxa"/>
            <w:vAlign w:val="center"/>
          </w:tcPr>
          <w:p w14:paraId="203C8A46"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4D9166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091E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62E2BAE" w14:textId="77777777">
        <w:trPr>
          <w:cantSplit/>
        </w:trPr>
        <w:tc>
          <w:tcPr>
            <w:tcW w:w="1548" w:type="dxa"/>
            <w:vMerge/>
            <w:vAlign w:val="center"/>
          </w:tcPr>
          <w:p w14:paraId="679D9E3E" w14:textId="77777777" w:rsidR="00BD6B97" w:rsidRPr="007A7659" w:rsidRDefault="00BD6B97">
            <w:pPr>
              <w:pStyle w:val="TableLabel"/>
              <w:rPr>
                <w:rFonts w:ascii="Times New Roman" w:hAnsi="Times New Roman"/>
                <w:noProof w:val="0"/>
                <w:sz w:val="16"/>
              </w:rPr>
            </w:pPr>
          </w:p>
        </w:tc>
        <w:tc>
          <w:tcPr>
            <w:tcW w:w="2520" w:type="dxa"/>
            <w:vAlign w:val="center"/>
          </w:tcPr>
          <w:p w14:paraId="24CC8BF0" w14:textId="77777777" w:rsidR="00BD6B97" w:rsidRPr="007A7659" w:rsidRDefault="00BD6B97" w:rsidP="00BC6623">
            <w:pPr>
              <w:pStyle w:val="TableEntry"/>
              <w:rPr>
                <w:noProof w:val="0"/>
                <w:sz w:val="16"/>
              </w:rPr>
            </w:pPr>
            <w:r w:rsidRPr="007A7659">
              <w:rPr>
                <w:noProof w:val="0"/>
                <w:sz w:val="16"/>
              </w:rPr>
              <w:t>ParticipantObjectDetail</w:t>
            </w:r>
          </w:p>
        </w:tc>
        <w:tc>
          <w:tcPr>
            <w:tcW w:w="630" w:type="dxa"/>
            <w:vAlign w:val="center"/>
          </w:tcPr>
          <w:p w14:paraId="562140B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4BD8899"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344E5A60" w14:textId="77777777" w:rsidR="00DA67EC" w:rsidRPr="007A7659" w:rsidRDefault="00DA67EC"/>
    <w:p w14:paraId="3CEDD623" w14:textId="77777777" w:rsidR="00BD6B97" w:rsidRPr="007A7659" w:rsidRDefault="00BD6B97">
      <w:pPr>
        <w:pStyle w:val="Heading5"/>
        <w:numPr>
          <w:ilvl w:val="4"/>
          <w:numId w:val="19"/>
        </w:numPr>
        <w:rPr>
          <w:noProof w:val="0"/>
        </w:rPr>
      </w:pPr>
      <w:r w:rsidRPr="007A7659">
        <w:rPr>
          <w:noProof w:val="0"/>
        </w:rPr>
        <w:t>Patient Identifier Cross-reference Manager or Document Registry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754C9F1B"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0B3CDE93"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933696C" w14:textId="77777777" w:rsidR="00BD6B97" w:rsidRPr="007A7659" w:rsidRDefault="00BD6B97"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4601AAC" w14:textId="77777777" w:rsidR="00BD6B97" w:rsidRPr="007A7659" w:rsidRDefault="00BD6B97"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5EBE211" w14:textId="77777777" w:rsidR="00BD6B97" w:rsidRPr="007A7659" w:rsidRDefault="00BD6B97" w:rsidP="003C1EFA">
            <w:pPr>
              <w:pStyle w:val="TableEntryHeader"/>
            </w:pPr>
            <w:r w:rsidRPr="007A7659">
              <w:t>Value Constraints</w:t>
            </w:r>
          </w:p>
        </w:tc>
      </w:tr>
      <w:tr w:rsidR="00BD6B97" w:rsidRPr="007A7659" w14:paraId="1873A5EC" w14:textId="77777777" w:rsidTr="00AE5ED3">
        <w:trPr>
          <w:cantSplit/>
        </w:trPr>
        <w:tc>
          <w:tcPr>
            <w:tcW w:w="1458" w:type="dxa"/>
            <w:vMerge w:val="restart"/>
            <w:tcBorders>
              <w:top w:val="single" w:sz="4" w:space="0" w:color="auto"/>
            </w:tcBorders>
          </w:tcPr>
          <w:p w14:paraId="1780D59B" w14:textId="77777777" w:rsidR="00BD6B97" w:rsidRPr="007A7659" w:rsidRDefault="00BD6B97" w:rsidP="003C1EFA">
            <w:pPr>
              <w:pStyle w:val="TableEntryHeader"/>
            </w:pPr>
            <w:r w:rsidRPr="007A7659">
              <w:t>Event</w:t>
            </w:r>
          </w:p>
          <w:p w14:paraId="448F6C75"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D40937A"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1669A6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83DDDD3"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1CF914B6" w14:textId="77777777">
        <w:trPr>
          <w:cantSplit/>
        </w:trPr>
        <w:tc>
          <w:tcPr>
            <w:tcW w:w="1458" w:type="dxa"/>
            <w:vMerge/>
            <w:vAlign w:val="center"/>
          </w:tcPr>
          <w:p w14:paraId="27B1000A" w14:textId="77777777" w:rsidR="00BD6B97" w:rsidRPr="007A7659" w:rsidRDefault="00BD6B97">
            <w:pPr>
              <w:pStyle w:val="TableLabel"/>
              <w:rPr>
                <w:rFonts w:ascii="Times New Roman" w:hAnsi="Times New Roman"/>
                <w:noProof w:val="0"/>
                <w:sz w:val="16"/>
              </w:rPr>
            </w:pPr>
          </w:p>
        </w:tc>
        <w:tc>
          <w:tcPr>
            <w:tcW w:w="2610" w:type="dxa"/>
            <w:vAlign w:val="center"/>
          </w:tcPr>
          <w:p w14:paraId="4C5B470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4C12871"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13960C6" w14:textId="77777777" w:rsidR="00BD6B97" w:rsidRPr="007A7659" w:rsidRDefault="00BD6B97">
            <w:pPr>
              <w:pStyle w:val="TableEntry"/>
              <w:rPr>
                <w:noProof w:val="0"/>
                <w:sz w:val="16"/>
              </w:rPr>
            </w:pPr>
            <w:r w:rsidRPr="007A7659">
              <w:rPr>
                <w:noProof w:val="0"/>
                <w:sz w:val="16"/>
              </w:rPr>
              <w:t>“C” (create) for A01, A04, A05</w:t>
            </w:r>
          </w:p>
          <w:p w14:paraId="71427115" w14:textId="77777777" w:rsidR="00BD6B97" w:rsidRPr="007A7659" w:rsidRDefault="00BD6B97">
            <w:pPr>
              <w:pStyle w:val="TableEntry"/>
              <w:rPr>
                <w:noProof w:val="0"/>
                <w:sz w:val="16"/>
              </w:rPr>
            </w:pPr>
            <w:r w:rsidRPr="007A7659">
              <w:rPr>
                <w:noProof w:val="0"/>
                <w:sz w:val="16"/>
              </w:rPr>
              <w:t>“U” (update) for A08</w:t>
            </w:r>
          </w:p>
        </w:tc>
      </w:tr>
      <w:tr w:rsidR="00BD6B97" w:rsidRPr="007A7659" w14:paraId="2939170C" w14:textId="77777777">
        <w:trPr>
          <w:cantSplit/>
        </w:trPr>
        <w:tc>
          <w:tcPr>
            <w:tcW w:w="1458" w:type="dxa"/>
            <w:vMerge/>
            <w:vAlign w:val="center"/>
          </w:tcPr>
          <w:p w14:paraId="1A9C5B1E" w14:textId="77777777" w:rsidR="00BD6B97" w:rsidRPr="007A7659" w:rsidRDefault="00BD6B97">
            <w:pPr>
              <w:pStyle w:val="TableLabel"/>
              <w:rPr>
                <w:rFonts w:ascii="Times New Roman" w:hAnsi="Times New Roman"/>
                <w:noProof w:val="0"/>
                <w:sz w:val="16"/>
              </w:rPr>
            </w:pPr>
          </w:p>
        </w:tc>
        <w:tc>
          <w:tcPr>
            <w:tcW w:w="2610" w:type="dxa"/>
            <w:vAlign w:val="center"/>
          </w:tcPr>
          <w:p w14:paraId="7B604EE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C11A2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149F8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E01B83" w14:textId="77777777">
        <w:trPr>
          <w:cantSplit/>
        </w:trPr>
        <w:tc>
          <w:tcPr>
            <w:tcW w:w="1458" w:type="dxa"/>
            <w:vMerge/>
            <w:vAlign w:val="center"/>
          </w:tcPr>
          <w:p w14:paraId="0E35FDC1" w14:textId="77777777" w:rsidR="00BD6B97" w:rsidRPr="007A7659" w:rsidRDefault="00BD6B97">
            <w:pPr>
              <w:pStyle w:val="TableLabel"/>
              <w:rPr>
                <w:rFonts w:ascii="Times New Roman" w:hAnsi="Times New Roman"/>
                <w:noProof w:val="0"/>
                <w:sz w:val="16"/>
              </w:rPr>
            </w:pPr>
          </w:p>
        </w:tc>
        <w:tc>
          <w:tcPr>
            <w:tcW w:w="2610" w:type="dxa"/>
            <w:vAlign w:val="center"/>
          </w:tcPr>
          <w:p w14:paraId="485499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841DF2"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77DB0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B3B445D" w14:textId="77777777">
        <w:trPr>
          <w:cantSplit/>
        </w:trPr>
        <w:tc>
          <w:tcPr>
            <w:tcW w:w="1458" w:type="dxa"/>
            <w:vMerge/>
            <w:vAlign w:val="center"/>
          </w:tcPr>
          <w:p w14:paraId="6F8C3F43" w14:textId="77777777" w:rsidR="00BD6B97" w:rsidRPr="007A7659" w:rsidRDefault="00BD6B97">
            <w:pPr>
              <w:pStyle w:val="TableLabel"/>
              <w:rPr>
                <w:rFonts w:ascii="Times New Roman" w:hAnsi="Times New Roman"/>
                <w:noProof w:val="0"/>
                <w:sz w:val="16"/>
              </w:rPr>
            </w:pPr>
          </w:p>
        </w:tc>
        <w:tc>
          <w:tcPr>
            <w:tcW w:w="2610" w:type="dxa"/>
            <w:vAlign w:val="center"/>
          </w:tcPr>
          <w:p w14:paraId="7263E2E6"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04919B"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3352D17C"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5456770" w14:textId="77777777">
        <w:trPr>
          <w:cantSplit/>
        </w:trPr>
        <w:tc>
          <w:tcPr>
            <w:tcW w:w="9666" w:type="dxa"/>
            <w:gridSpan w:val="4"/>
          </w:tcPr>
          <w:p w14:paraId="7BBA4DBE"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425D5E07" w14:textId="77777777">
        <w:trPr>
          <w:cantSplit/>
        </w:trPr>
        <w:tc>
          <w:tcPr>
            <w:tcW w:w="9666" w:type="dxa"/>
            <w:gridSpan w:val="4"/>
          </w:tcPr>
          <w:p w14:paraId="429DFF71"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2C0F111E" w14:textId="77777777">
        <w:trPr>
          <w:cantSplit/>
        </w:trPr>
        <w:tc>
          <w:tcPr>
            <w:tcW w:w="9666" w:type="dxa"/>
            <w:gridSpan w:val="4"/>
          </w:tcPr>
          <w:p w14:paraId="12ED136E" w14:textId="77777777" w:rsidR="00BD6B97" w:rsidRPr="007A7659" w:rsidRDefault="00BD6B97" w:rsidP="007E3B51">
            <w:pPr>
              <w:pStyle w:val="TableEntry"/>
              <w:rPr>
                <w:noProof w:val="0"/>
              </w:rPr>
            </w:pPr>
            <w:r w:rsidRPr="007A7659">
              <w:rPr>
                <w:noProof w:val="0"/>
              </w:rPr>
              <w:t>Audit Source (Patient Identifier Cross-reference Manager or Document Registry) (1)</w:t>
            </w:r>
          </w:p>
        </w:tc>
      </w:tr>
      <w:tr w:rsidR="00BD6B97" w:rsidRPr="007A7659" w14:paraId="69467C92" w14:textId="77777777">
        <w:trPr>
          <w:cantSplit/>
        </w:trPr>
        <w:tc>
          <w:tcPr>
            <w:tcW w:w="9666" w:type="dxa"/>
            <w:gridSpan w:val="4"/>
          </w:tcPr>
          <w:p w14:paraId="5910818A" w14:textId="77777777" w:rsidR="00BD6B97" w:rsidRPr="007A7659" w:rsidRDefault="00BD6B97" w:rsidP="007E3B51">
            <w:pPr>
              <w:pStyle w:val="TableEntry"/>
              <w:rPr>
                <w:noProof w:val="0"/>
              </w:rPr>
            </w:pPr>
            <w:r w:rsidRPr="007A7659">
              <w:rPr>
                <w:noProof w:val="0"/>
              </w:rPr>
              <w:t>Patient(1)</w:t>
            </w:r>
          </w:p>
        </w:tc>
      </w:tr>
    </w:tbl>
    <w:p w14:paraId="5025ED64"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A91F25" w14:textId="77777777">
        <w:trPr>
          <w:cantSplit/>
        </w:trPr>
        <w:tc>
          <w:tcPr>
            <w:tcW w:w="1548" w:type="dxa"/>
            <w:vMerge w:val="restart"/>
          </w:tcPr>
          <w:p w14:paraId="5A10F4EF" w14:textId="77777777" w:rsidR="00BD6B97" w:rsidRPr="007A7659" w:rsidRDefault="00BD6B97" w:rsidP="003C1EFA">
            <w:pPr>
              <w:pStyle w:val="TableEntryHeader"/>
            </w:pPr>
            <w:r w:rsidRPr="007A7659">
              <w:t>Source</w:t>
            </w:r>
          </w:p>
          <w:p w14:paraId="57916C5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F5EE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C09F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A2A537"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1066130" w14:textId="77777777">
        <w:trPr>
          <w:cantSplit/>
        </w:trPr>
        <w:tc>
          <w:tcPr>
            <w:tcW w:w="1548" w:type="dxa"/>
            <w:vMerge/>
            <w:textDirection w:val="btLr"/>
            <w:vAlign w:val="center"/>
          </w:tcPr>
          <w:p w14:paraId="461CCB7F" w14:textId="77777777" w:rsidR="00BD6B97" w:rsidRPr="007A7659" w:rsidRDefault="00BD6B97">
            <w:pPr>
              <w:pStyle w:val="TableLabel"/>
              <w:rPr>
                <w:rFonts w:ascii="Times New Roman" w:hAnsi="Times New Roman"/>
                <w:noProof w:val="0"/>
                <w:sz w:val="16"/>
              </w:rPr>
            </w:pPr>
          </w:p>
        </w:tc>
        <w:tc>
          <w:tcPr>
            <w:tcW w:w="2520" w:type="dxa"/>
            <w:vAlign w:val="center"/>
          </w:tcPr>
          <w:p w14:paraId="59B7A71E"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5931DE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EE6E3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20DED2E" w14:textId="77777777">
        <w:trPr>
          <w:cantSplit/>
        </w:trPr>
        <w:tc>
          <w:tcPr>
            <w:tcW w:w="1548" w:type="dxa"/>
            <w:vMerge/>
            <w:textDirection w:val="btLr"/>
            <w:vAlign w:val="center"/>
          </w:tcPr>
          <w:p w14:paraId="6CCB2CED" w14:textId="77777777" w:rsidR="00BD6B97" w:rsidRPr="007A7659" w:rsidRDefault="00BD6B97">
            <w:pPr>
              <w:pStyle w:val="TableLabel"/>
              <w:rPr>
                <w:rFonts w:ascii="Times New Roman" w:hAnsi="Times New Roman"/>
                <w:noProof w:val="0"/>
                <w:sz w:val="16"/>
              </w:rPr>
            </w:pPr>
          </w:p>
        </w:tc>
        <w:tc>
          <w:tcPr>
            <w:tcW w:w="2520" w:type="dxa"/>
            <w:vAlign w:val="center"/>
          </w:tcPr>
          <w:p w14:paraId="49876CAB"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B60C9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B114EEE"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9232DF5" w14:textId="77777777">
        <w:trPr>
          <w:cantSplit/>
        </w:trPr>
        <w:tc>
          <w:tcPr>
            <w:tcW w:w="1548" w:type="dxa"/>
            <w:vMerge/>
            <w:textDirection w:val="btLr"/>
            <w:vAlign w:val="center"/>
          </w:tcPr>
          <w:p w14:paraId="4B50ED21" w14:textId="77777777" w:rsidR="00BD6B97" w:rsidRPr="007A7659" w:rsidRDefault="00BD6B97">
            <w:pPr>
              <w:pStyle w:val="TableLabel"/>
              <w:rPr>
                <w:rFonts w:ascii="Times New Roman" w:hAnsi="Times New Roman"/>
                <w:noProof w:val="0"/>
                <w:sz w:val="16"/>
              </w:rPr>
            </w:pPr>
          </w:p>
        </w:tc>
        <w:tc>
          <w:tcPr>
            <w:tcW w:w="2520" w:type="dxa"/>
            <w:vAlign w:val="center"/>
          </w:tcPr>
          <w:p w14:paraId="7AA5E8A5"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9DB041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238D3D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BD1599" w14:textId="77777777">
        <w:trPr>
          <w:cantSplit/>
        </w:trPr>
        <w:tc>
          <w:tcPr>
            <w:tcW w:w="1548" w:type="dxa"/>
            <w:vMerge/>
            <w:textDirection w:val="btLr"/>
            <w:vAlign w:val="center"/>
          </w:tcPr>
          <w:p w14:paraId="25A6BD7D" w14:textId="77777777" w:rsidR="00BD6B97" w:rsidRPr="007A7659" w:rsidRDefault="00BD6B97">
            <w:pPr>
              <w:pStyle w:val="TableLabel"/>
              <w:rPr>
                <w:rFonts w:ascii="Times New Roman" w:hAnsi="Times New Roman"/>
                <w:noProof w:val="0"/>
                <w:sz w:val="16"/>
              </w:rPr>
            </w:pPr>
          </w:p>
        </w:tc>
        <w:tc>
          <w:tcPr>
            <w:tcW w:w="2520" w:type="dxa"/>
            <w:vAlign w:val="center"/>
          </w:tcPr>
          <w:p w14:paraId="08C021B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DD9C03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F14C8"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575E9B4" w14:textId="77777777">
        <w:trPr>
          <w:cantSplit/>
        </w:trPr>
        <w:tc>
          <w:tcPr>
            <w:tcW w:w="1548" w:type="dxa"/>
            <w:vMerge/>
            <w:textDirection w:val="btLr"/>
            <w:vAlign w:val="center"/>
          </w:tcPr>
          <w:p w14:paraId="28F2595D" w14:textId="77777777" w:rsidR="00BD6B97" w:rsidRPr="007A7659" w:rsidRDefault="00BD6B97">
            <w:pPr>
              <w:pStyle w:val="TableLabel"/>
              <w:rPr>
                <w:rFonts w:ascii="Times New Roman" w:hAnsi="Times New Roman"/>
                <w:noProof w:val="0"/>
                <w:sz w:val="16"/>
              </w:rPr>
            </w:pPr>
          </w:p>
        </w:tc>
        <w:tc>
          <w:tcPr>
            <w:tcW w:w="2520" w:type="dxa"/>
            <w:vAlign w:val="center"/>
          </w:tcPr>
          <w:p w14:paraId="745B02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28B21A5"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96ACF5"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C8BE5DA" w14:textId="77777777">
        <w:trPr>
          <w:cantSplit/>
        </w:trPr>
        <w:tc>
          <w:tcPr>
            <w:tcW w:w="1548" w:type="dxa"/>
            <w:vMerge/>
            <w:textDirection w:val="btLr"/>
            <w:vAlign w:val="center"/>
          </w:tcPr>
          <w:p w14:paraId="579368CB" w14:textId="77777777" w:rsidR="00BD6B97" w:rsidRPr="007A7659" w:rsidRDefault="00BD6B97">
            <w:pPr>
              <w:pStyle w:val="TableLabel"/>
              <w:rPr>
                <w:rFonts w:ascii="Times New Roman" w:hAnsi="Times New Roman"/>
                <w:noProof w:val="0"/>
                <w:sz w:val="16"/>
              </w:rPr>
            </w:pPr>
          </w:p>
        </w:tc>
        <w:tc>
          <w:tcPr>
            <w:tcW w:w="2520" w:type="dxa"/>
            <w:vAlign w:val="center"/>
          </w:tcPr>
          <w:p w14:paraId="4D281BB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BD4C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73522FB" w14:textId="77777777" w:rsidR="00BD6B97" w:rsidRPr="007A7659" w:rsidRDefault="00BD6B97">
            <w:pPr>
              <w:pStyle w:val="TableEntry"/>
              <w:rPr>
                <w:noProof w:val="0"/>
                <w:sz w:val="16"/>
              </w:rPr>
            </w:pPr>
            <w:r w:rsidRPr="007A7659">
              <w:rPr>
                <w:noProof w:val="0"/>
                <w:sz w:val="16"/>
              </w:rPr>
              <w:t>The machine name or IP address.</w:t>
            </w:r>
          </w:p>
        </w:tc>
      </w:tr>
    </w:tbl>
    <w:p w14:paraId="2DFDC0F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15005E1" w14:textId="77777777" w:rsidTr="00AE5ED3">
        <w:trPr>
          <w:cantSplit/>
        </w:trPr>
        <w:tc>
          <w:tcPr>
            <w:tcW w:w="1548" w:type="dxa"/>
            <w:vMerge w:val="restart"/>
          </w:tcPr>
          <w:p w14:paraId="7AE0F60E" w14:textId="77777777" w:rsidR="00BD6B97" w:rsidRPr="007A7659" w:rsidRDefault="00BD6B97" w:rsidP="003C1EFA">
            <w:pPr>
              <w:pStyle w:val="TableEntryHeader"/>
            </w:pPr>
            <w:r w:rsidRPr="007A7659">
              <w:lastRenderedPageBreak/>
              <w:t>Destination</w:t>
            </w:r>
          </w:p>
          <w:p w14:paraId="234C82FB"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9498F7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6113E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EA2A990"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5546E3A4" w14:textId="77777777">
        <w:trPr>
          <w:cantSplit/>
        </w:trPr>
        <w:tc>
          <w:tcPr>
            <w:tcW w:w="1548" w:type="dxa"/>
            <w:vMerge/>
            <w:textDirection w:val="btLr"/>
            <w:vAlign w:val="center"/>
          </w:tcPr>
          <w:p w14:paraId="35FE594A" w14:textId="77777777" w:rsidR="00BD6B97" w:rsidRPr="007A7659" w:rsidRDefault="00BD6B97">
            <w:pPr>
              <w:pStyle w:val="TableLabel"/>
              <w:rPr>
                <w:rFonts w:ascii="Times New Roman" w:hAnsi="Times New Roman"/>
                <w:noProof w:val="0"/>
                <w:sz w:val="16"/>
              </w:rPr>
            </w:pPr>
          </w:p>
        </w:tc>
        <w:tc>
          <w:tcPr>
            <w:tcW w:w="2520" w:type="dxa"/>
            <w:vAlign w:val="center"/>
          </w:tcPr>
          <w:p w14:paraId="79B42978"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FA7ECA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2DEF6C"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1D60C25" w14:textId="77777777">
        <w:trPr>
          <w:cantSplit/>
        </w:trPr>
        <w:tc>
          <w:tcPr>
            <w:tcW w:w="1548" w:type="dxa"/>
            <w:vMerge/>
            <w:textDirection w:val="btLr"/>
            <w:vAlign w:val="center"/>
          </w:tcPr>
          <w:p w14:paraId="1B97E984" w14:textId="77777777" w:rsidR="00BD6B97" w:rsidRPr="007A7659" w:rsidRDefault="00BD6B97">
            <w:pPr>
              <w:pStyle w:val="TableLabel"/>
              <w:rPr>
                <w:rFonts w:ascii="Times New Roman" w:hAnsi="Times New Roman"/>
                <w:noProof w:val="0"/>
                <w:sz w:val="16"/>
              </w:rPr>
            </w:pPr>
          </w:p>
        </w:tc>
        <w:tc>
          <w:tcPr>
            <w:tcW w:w="2520" w:type="dxa"/>
            <w:vAlign w:val="center"/>
          </w:tcPr>
          <w:p w14:paraId="2DE625C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143047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30E977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123B540" w14:textId="77777777">
        <w:trPr>
          <w:cantSplit/>
        </w:trPr>
        <w:tc>
          <w:tcPr>
            <w:tcW w:w="1548" w:type="dxa"/>
            <w:vMerge/>
            <w:textDirection w:val="btLr"/>
            <w:vAlign w:val="center"/>
          </w:tcPr>
          <w:p w14:paraId="1B9CC5B4" w14:textId="77777777" w:rsidR="00BD6B97" w:rsidRPr="007A7659" w:rsidRDefault="00BD6B97">
            <w:pPr>
              <w:pStyle w:val="TableLabel"/>
              <w:rPr>
                <w:rFonts w:ascii="Times New Roman" w:hAnsi="Times New Roman"/>
                <w:noProof w:val="0"/>
                <w:sz w:val="16"/>
              </w:rPr>
            </w:pPr>
          </w:p>
        </w:tc>
        <w:tc>
          <w:tcPr>
            <w:tcW w:w="2520" w:type="dxa"/>
            <w:vAlign w:val="center"/>
          </w:tcPr>
          <w:p w14:paraId="68595132"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458CDDF4"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482BBDF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C2B9508" w14:textId="77777777">
        <w:trPr>
          <w:cantSplit/>
        </w:trPr>
        <w:tc>
          <w:tcPr>
            <w:tcW w:w="1548" w:type="dxa"/>
            <w:vMerge/>
            <w:textDirection w:val="btLr"/>
            <w:vAlign w:val="center"/>
          </w:tcPr>
          <w:p w14:paraId="61ED3024" w14:textId="77777777" w:rsidR="00BD6B97" w:rsidRPr="007A7659" w:rsidRDefault="00BD6B97">
            <w:pPr>
              <w:pStyle w:val="TableLabel"/>
              <w:rPr>
                <w:rFonts w:ascii="Times New Roman" w:hAnsi="Times New Roman"/>
                <w:noProof w:val="0"/>
                <w:sz w:val="16"/>
              </w:rPr>
            </w:pPr>
          </w:p>
        </w:tc>
        <w:tc>
          <w:tcPr>
            <w:tcW w:w="2520" w:type="dxa"/>
            <w:vAlign w:val="center"/>
          </w:tcPr>
          <w:p w14:paraId="635CB16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60E1A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2608C8"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864335C" w14:textId="77777777">
        <w:trPr>
          <w:cantSplit/>
        </w:trPr>
        <w:tc>
          <w:tcPr>
            <w:tcW w:w="1548" w:type="dxa"/>
            <w:vMerge/>
            <w:textDirection w:val="btLr"/>
            <w:vAlign w:val="center"/>
          </w:tcPr>
          <w:p w14:paraId="3F012C79" w14:textId="77777777" w:rsidR="00BD6B97" w:rsidRPr="007A7659" w:rsidRDefault="00BD6B97">
            <w:pPr>
              <w:pStyle w:val="TableLabel"/>
              <w:rPr>
                <w:rFonts w:ascii="Times New Roman" w:hAnsi="Times New Roman"/>
                <w:noProof w:val="0"/>
                <w:sz w:val="16"/>
              </w:rPr>
            </w:pPr>
          </w:p>
        </w:tc>
        <w:tc>
          <w:tcPr>
            <w:tcW w:w="2520" w:type="dxa"/>
            <w:vAlign w:val="center"/>
          </w:tcPr>
          <w:p w14:paraId="2B13EC4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65B72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4C04E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DF92D99" w14:textId="77777777" w:rsidTr="00AE5ED3">
        <w:trPr>
          <w:cantSplit/>
        </w:trPr>
        <w:tc>
          <w:tcPr>
            <w:tcW w:w="1548" w:type="dxa"/>
            <w:vMerge/>
            <w:textDirection w:val="btLr"/>
            <w:vAlign w:val="center"/>
          </w:tcPr>
          <w:p w14:paraId="57132191" w14:textId="77777777" w:rsidR="00BD6B97" w:rsidRPr="007A7659" w:rsidRDefault="00BD6B97">
            <w:pPr>
              <w:pStyle w:val="TableLabel"/>
              <w:rPr>
                <w:rFonts w:ascii="Times New Roman" w:hAnsi="Times New Roman"/>
                <w:noProof w:val="0"/>
                <w:sz w:val="16"/>
              </w:rPr>
            </w:pPr>
          </w:p>
        </w:tc>
        <w:tc>
          <w:tcPr>
            <w:tcW w:w="2520" w:type="dxa"/>
            <w:vAlign w:val="center"/>
          </w:tcPr>
          <w:p w14:paraId="13FBAD0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929372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D360F62" w14:textId="77777777" w:rsidR="00BD6B97" w:rsidRPr="007A7659" w:rsidRDefault="00BD6B97">
            <w:pPr>
              <w:pStyle w:val="TableEntry"/>
              <w:rPr>
                <w:noProof w:val="0"/>
                <w:sz w:val="16"/>
              </w:rPr>
            </w:pPr>
            <w:r w:rsidRPr="007A7659">
              <w:rPr>
                <w:noProof w:val="0"/>
                <w:sz w:val="16"/>
              </w:rPr>
              <w:t>The machine name or IP address.</w:t>
            </w:r>
          </w:p>
        </w:tc>
      </w:tr>
    </w:tbl>
    <w:p w14:paraId="7B56F7F5"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7454E1F" w14:textId="77777777">
        <w:trPr>
          <w:cantSplit/>
        </w:trPr>
        <w:tc>
          <w:tcPr>
            <w:tcW w:w="1728" w:type="dxa"/>
            <w:vMerge w:val="restart"/>
          </w:tcPr>
          <w:p w14:paraId="527366BE" w14:textId="77777777" w:rsidR="00BD6B97" w:rsidRPr="007A7659" w:rsidRDefault="00BD6B97" w:rsidP="003C1EFA">
            <w:pPr>
              <w:pStyle w:val="TableEntryHeader"/>
            </w:pPr>
            <w:r w:rsidRPr="007A7659">
              <w:t>Audit Source</w:t>
            </w:r>
          </w:p>
          <w:p w14:paraId="303960D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2445CFF6"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547C36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1FC7E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FE4D896" w14:textId="77777777">
        <w:trPr>
          <w:cantSplit/>
        </w:trPr>
        <w:tc>
          <w:tcPr>
            <w:tcW w:w="1728" w:type="dxa"/>
            <w:vMerge/>
            <w:textDirection w:val="btLr"/>
            <w:vAlign w:val="center"/>
          </w:tcPr>
          <w:p w14:paraId="18D2ED9B" w14:textId="77777777" w:rsidR="00BD6B97" w:rsidRPr="007A7659" w:rsidRDefault="00BD6B97">
            <w:pPr>
              <w:pStyle w:val="TableLabel"/>
              <w:rPr>
                <w:rFonts w:ascii="Times New Roman" w:hAnsi="Times New Roman"/>
                <w:noProof w:val="0"/>
                <w:sz w:val="16"/>
              </w:rPr>
            </w:pPr>
          </w:p>
        </w:tc>
        <w:tc>
          <w:tcPr>
            <w:tcW w:w="2340" w:type="dxa"/>
            <w:vAlign w:val="center"/>
          </w:tcPr>
          <w:p w14:paraId="6EF20DD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709528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BB0276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F801D5" w14:textId="77777777">
        <w:trPr>
          <w:cantSplit/>
        </w:trPr>
        <w:tc>
          <w:tcPr>
            <w:tcW w:w="1728" w:type="dxa"/>
            <w:vMerge/>
            <w:textDirection w:val="btLr"/>
            <w:vAlign w:val="center"/>
          </w:tcPr>
          <w:p w14:paraId="1955CC7C" w14:textId="77777777" w:rsidR="00BD6B97" w:rsidRPr="007A7659" w:rsidRDefault="00BD6B97">
            <w:pPr>
              <w:pStyle w:val="TableLabel"/>
              <w:rPr>
                <w:rFonts w:ascii="Times New Roman" w:hAnsi="Times New Roman"/>
                <w:noProof w:val="0"/>
                <w:sz w:val="16"/>
              </w:rPr>
            </w:pPr>
          </w:p>
        </w:tc>
        <w:tc>
          <w:tcPr>
            <w:tcW w:w="2340" w:type="dxa"/>
            <w:vAlign w:val="center"/>
          </w:tcPr>
          <w:p w14:paraId="0B926A4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0B0490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92441AA"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B6B1182"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Patient Identity Merge (Merge Patient ID)</w:t>
      </w:r>
    </w:p>
    <w:p w14:paraId="358B8CDB" w14:textId="77777777" w:rsidR="00BD6B97" w:rsidRPr="007A7659" w:rsidRDefault="00BD6B97">
      <w:r w:rsidRPr="007A7659">
        <w:t xml:space="preserve">The Patient Identity Merge transaction (A40) is to be audited as a “Patient Record” event, as defined in Table </w:t>
      </w:r>
      <w:r w:rsidR="00767375" w:rsidRPr="007A7659">
        <w:t>3.20.4.1.1.1-1</w:t>
      </w:r>
      <w:r w:rsidRPr="007A7659">
        <w:t>. The following tables show items that are required to be part of the audit record for the Patient Identity Merge transaction. Logically, a merge operation consists of a delete on one patient record, and an update of another patient record. Separate audit records shall be written for the delete operation and the update operation.</w:t>
      </w:r>
    </w:p>
    <w:p w14:paraId="45A7853A" w14:textId="77777777" w:rsidR="009D37D3" w:rsidRPr="007A7659" w:rsidRDefault="00BD6B97" w:rsidP="00DA67EC">
      <w:pPr>
        <w:pStyle w:val="Heading5"/>
        <w:numPr>
          <w:ilvl w:val="4"/>
          <w:numId w:val="19"/>
        </w:numPr>
        <w:rPr>
          <w:noProof w:val="0"/>
        </w:rPr>
      </w:pPr>
      <w:r w:rsidRPr="007A7659">
        <w:rPr>
          <w:noProof w:val="0"/>
        </w:rPr>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AA1A226" w14:textId="77777777" w:rsidTr="00AE5ED3">
        <w:trPr>
          <w:cantSplit/>
        </w:trPr>
        <w:tc>
          <w:tcPr>
            <w:tcW w:w="1458" w:type="dxa"/>
            <w:tcBorders>
              <w:top w:val="single" w:sz="4" w:space="0" w:color="auto"/>
              <w:bottom w:val="single" w:sz="4" w:space="0" w:color="auto"/>
              <w:right w:val="single" w:sz="4" w:space="0" w:color="auto"/>
            </w:tcBorders>
            <w:textDirection w:val="btLr"/>
            <w:vAlign w:val="center"/>
          </w:tcPr>
          <w:p w14:paraId="46AEC97A"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A742B22" w14:textId="77777777" w:rsidR="00BD6B97" w:rsidRPr="007A7659" w:rsidRDefault="00BD6B97"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15A77AB7" w14:textId="77777777" w:rsidR="00BD6B97" w:rsidRPr="007A7659" w:rsidRDefault="00BD6B97"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51B7D45" w14:textId="77777777" w:rsidR="00BD6B97" w:rsidRPr="007A7659" w:rsidRDefault="00BD6B97" w:rsidP="003C1EFA">
            <w:pPr>
              <w:pStyle w:val="TableEntryHeader"/>
            </w:pPr>
            <w:r w:rsidRPr="007A7659">
              <w:t>Value Constraints</w:t>
            </w:r>
          </w:p>
        </w:tc>
      </w:tr>
      <w:tr w:rsidR="00BD6B97" w:rsidRPr="007A7659" w14:paraId="4B1A20E4" w14:textId="77777777" w:rsidTr="00AE5ED3">
        <w:trPr>
          <w:cantSplit/>
        </w:trPr>
        <w:tc>
          <w:tcPr>
            <w:tcW w:w="1458" w:type="dxa"/>
            <w:vMerge w:val="restart"/>
            <w:tcBorders>
              <w:top w:val="single" w:sz="4" w:space="0" w:color="auto"/>
            </w:tcBorders>
          </w:tcPr>
          <w:p w14:paraId="45D65CBA" w14:textId="77777777" w:rsidR="00BD6B97" w:rsidRPr="007A7659" w:rsidRDefault="00BD6B97" w:rsidP="003C1EFA">
            <w:pPr>
              <w:pStyle w:val="TableEntryHeader"/>
            </w:pPr>
            <w:r w:rsidRPr="007A7659">
              <w:t>Event</w:t>
            </w:r>
          </w:p>
          <w:p w14:paraId="4BB02C0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094F370"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2D4BD7B2"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519E907E"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5A63E671" w14:textId="77777777">
        <w:trPr>
          <w:cantSplit/>
        </w:trPr>
        <w:tc>
          <w:tcPr>
            <w:tcW w:w="1458" w:type="dxa"/>
            <w:vMerge/>
            <w:vAlign w:val="center"/>
          </w:tcPr>
          <w:p w14:paraId="446CB2FA" w14:textId="77777777" w:rsidR="00BD6B97" w:rsidRPr="007A7659" w:rsidRDefault="00BD6B97">
            <w:pPr>
              <w:pStyle w:val="TableLabel"/>
              <w:rPr>
                <w:rFonts w:ascii="Times New Roman" w:hAnsi="Times New Roman"/>
                <w:noProof w:val="0"/>
                <w:sz w:val="16"/>
              </w:rPr>
            </w:pPr>
          </w:p>
        </w:tc>
        <w:tc>
          <w:tcPr>
            <w:tcW w:w="2610" w:type="dxa"/>
            <w:vAlign w:val="center"/>
          </w:tcPr>
          <w:p w14:paraId="191B0D1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3DD21741" w14:textId="77777777" w:rsidR="00BD6B97" w:rsidRPr="007A7659" w:rsidRDefault="00BD6B97">
            <w:pPr>
              <w:pStyle w:val="TableEntry"/>
              <w:jc w:val="center"/>
              <w:rPr>
                <w:noProof w:val="0"/>
                <w:sz w:val="16"/>
              </w:rPr>
            </w:pPr>
            <w:r w:rsidRPr="007A7659">
              <w:rPr>
                <w:noProof w:val="0"/>
                <w:sz w:val="16"/>
              </w:rPr>
              <w:t>M</w:t>
            </w:r>
          </w:p>
        </w:tc>
        <w:tc>
          <w:tcPr>
            <w:tcW w:w="4878" w:type="dxa"/>
          </w:tcPr>
          <w:p w14:paraId="3FD2E1AB" w14:textId="77777777" w:rsidR="00BD6B97" w:rsidRPr="007A7659" w:rsidRDefault="00BD6B97">
            <w:pPr>
              <w:pStyle w:val="TableEntry"/>
              <w:rPr>
                <w:noProof w:val="0"/>
                <w:sz w:val="16"/>
              </w:rPr>
            </w:pPr>
            <w:r w:rsidRPr="007A7659">
              <w:rPr>
                <w:noProof w:val="0"/>
                <w:sz w:val="16"/>
              </w:rPr>
              <w:t xml:space="preserve">“D” (delete) for the Delete operation </w:t>
            </w:r>
          </w:p>
          <w:p w14:paraId="18283AC9" w14:textId="77777777" w:rsidR="00BD6B97" w:rsidRPr="007A7659" w:rsidRDefault="00BD6B97">
            <w:pPr>
              <w:pStyle w:val="TableEntry"/>
              <w:rPr>
                <w:noProof w:val="0"/>
                <w:sz w:val="16"/>
              </w:rPr>
            </w:pPr>
            <w:r w:rsidRPr="007A7659">
              <w:rPr>
                <w:noProof w:val="0"/>
                <w:sz w:val="16"/>
              </w:rPr>
              <w:t xml:space="preserve">“U” (update) for the Update operation </w:t>
            </w:r>
          </w:p>
        </w:tc>
      </w:tr>
      <w:tr w:rsidR="00BD6B97" w:rsidRPr="007A7659" w14:paraId="4F588E25" w14:textId="77777777">
        <w:trPr>
          <w:cantSplit/>
        </w:trPr>
        <w:tc>
          <w:tcPr>
            <w:tcW w:w="1458" w:type="dxa"/>
            <w:vMerge/>
            <w:vAlign w:val="center"/>
          </w:tcPr>
          <w:p w14:paraId="458C6A72" w14:textId="77777777" w:rsidR="00BD6B97" w:rsidRPr="007A7659" w:rsidRDefault="00BD6B97">
            <w:pPr>
              <w:pStyle w:val="TableLabel"/>
              <w:rPr>
                <w:rFonts w:ascii="Times New Roman" w:hAnsi="Times New Roman"/>
                <w:noProof w:val="0"/>
                <w:sz w:val="16"/>
              </w:rPr>
            </w:pPr>
          </w:p>
        </w:tc>
        <w:tc>
          <w:tcPr>
            <w:tcW w:w="2610" w:type="dxa"/>
            <w:vAlign w:val="center"/>
          </w:tcPr>
          <w:p w14:paraId="36DC78B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43110F5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86D2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9BB891C" w14:textId="77777777">
        <w:trPr>
          <w:cantSplit/>
        </w:trPr>
        <w:tc>
          <w:tcPr>
            <w:tcW w:w="1458" w:type="dxa"/>
            <w:vMerge/>
            <w:vAlign w:val="center"/>
          </w:tcPr>
          <w:p w14:paraId="13520CAB" w14:textId="77777777" w:rsidR="00BD6B97" w:rsidRPr="007A7659" w:rsidRDefault="00BD6B97">
            <w:pPr>
              <w:pStyle w:val="TableLabel"/>
              <w:rPr>
                <w:rFonts w:ascii="Times New Roman" w:hAnsi="Times New Roman"/>
                <w:noProof w:val="0"/>
                <w:sz w:val="16"/>
              </w:rPr>
            </w:pPr>
          </w:p>
        </w:tc>
        <w:tc>
          <w:tcPr>
            <w:tcW w:w="2610" w:type="dxa"/>
            <w:vAlign w:val="center"/>
          </w:tcPr>
          <w:p w14:paraId="4DBCB84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5BF6C3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4AD5C5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3276C32" w14:textId="77777777">
        <w:trPr>
          <w:cantSplit/>
        </w:trPr>
        <w:tc>
          <w:tcPr>
            <w:tcW w:w="1458" w:type="dxa"/>
            <w:vMerge/>
            <w:vAlign w:val="center"/>
          </w:tcPr>
          <w:p w14:paraId="1A87D06A" w14:textId="77777777" w:rsidR="00BD6B97" w:rsidRPr="007A7659" w:rsidRDefault="00BD6B97">
            <w:pPr>
              <w:pStyle w:val="TableLabel"/>
              <w:rPr>
                <w:rFonts w:ascii="Times New Roman" w:hAnsi="Times New Roman"/>
                <w:noProof w:val="0"/>
                <w:sz w:val="16"/>
              </w:rPr>
            </w:pPr>
          </w:p>
        </w:tc>
        <w:tc>
          <w:tcPr>
            <w:tcW w:w="2610" w:type="dxa"/>
            <w:vAlign w:val="center"/>
          </w:tcPr>
          <w:p w14:paraId="675332CB"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D0901A"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5352709"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ED1E04E" w14:textId="77777777">
        <w:trPr>
          <w:cantSplit/>
        </w:trPr>
        <w:tc>
          <w:tcPr>
            <w:tcW w:w="9666" w:type="dxa"/>
            <w:gridSpan w:val="4"/>
          </w:tcPr>
          <w:p w14:paraId="3A6E9188"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79F390ED" w14:textId="77777777">
        <w:trPr>
          <w:cantSplit/>
        </w:trPr>
        <w:tc>
          <w:tcPr>
            <w:tcW w:w="9666" w:type="dxa"/>
            <w:gridSpan w:val="4"/>
          </w:tcPr>
          <w:p w14:paraId="1496D845"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2EEB162B" w14:textId="77777777">
        <w:trPr>
          <w:cantSplit/>
        </w:trPr>
        <w:tc>
          <w:tcPr>
            <w:tcW w:w="9666" w:type="dxa"/>
            <w:gridSpan w:val="4"/>
          </w:tcPr>
          <w:p w14:paraId="100BC757"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1DB629CF" w14:textId="77777777">
        <w:trPr>
          <w:cantSplit/>
        </w:trPr>
        <w:tc>
          <w:tcPr>
            <w:tcW w:w="9666" w:type="dxa"/>
            <w:gridSpan w:val="4"/>
          </w:tcPr>
          <w:p w14:paraId="0BBE46FE"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61B48436" w14:textId="77777777">
        <w:trPr>
          <w:cantSplit/>
        </w:trPr>
        <w:tc>
          <w:tcPr>
            <w:tcW w:w="9666" w:type="dxa"/>
            <w:gridSpan w:val="4"/>
          </w:tcPr>
          <w:p w14:paraId="706EB221" w14:textId="77777777" w:rsidR="00BD6B97" w:rsidRPr="007A7659" w:rsidRDefault="00BD6B97" w:rsidP="007E3B51">
            <w:pPr>
              <w:pStyle w:val="TableEntry"/>
              <w:rPr>
                <w:noProof w:val="0"/>
              </w:rPr>
            </w:pPr>
            <w:r w:rsidRPr="007A7659">
              <w:rPr>
                <w:noProof w:val="0"/>
              </w:rPr>
              <w:t>Patient(1)</w:t>
            </w:r>
          </w:p>
        </w:tc>
      </w:tr>
    </w:tbl>
    <w:p w14:paraId="6540FEEE" w14:textId="77777777" w:rsidR="00BD6B97" w:rsidRPr="007A7659" w:rsidRDefault="00BD6B97" w:rsidP="004A0919">
      <w:pPr>
        <w:pStyle w:val="BodyText"/>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F0C0B0" w14:textId="77777777" w:rsidTr="004A0919">
        <w:trPr>
          <w:cantSplit/>
        </w:trPr>
        <w:tc>
          <w:tcPr>
            <w:tcW w:w="1548" w:type="dxa"/>
            <w:vMerge w:val="restart"/>
          </w:tcPr>
          <w:p w14:paraId="0980DF35" w14:textId="77777777" w:rsidR="00BD6B97" w:rsidRPr="007A7659" w:rsidRDefault="00BD6B97" w:rsidP="003C1EFA">
            <w:pPr>
              <w:pStyle w:val="TableEntryHeader"/>
            </w:pPr>
            <w:r w:rsidRPr="007A7659">
              <w:t>Source</w:t>
            </w:r>
          </w:p>
          <w:p w14:paraId="2FFFB99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7EA3D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55FBFA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492A8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49FAF39" w14:textId="77777777" w:rsidTr="004A0919">
        <w:trPr>
          <w:cantSplit/>
        </w:trPr>
        <w:tc>
          <w:tcPr>
            <w:tcW w:w="1548" w:type="dxa"/>
            <w:vMerge/>
            <w:textDirection w:val="btLr"/>
            <w:vAlign w:val="center"/>
          </w:tcPr>
          <w:p w14:paraId="591D0102" w14:textId="77777777" w:rsidR="00BD6B97" w:rsidRPr="007A7659" w:rsidRDefault="00BD6B97">
            <w:pPr>
              <w:pStyle w:val="TableLabel"/>
              <w:rPr>
                <w:rFonts w:ascii="Times New Roman" w:hAnsi="Times New Roman"/>
                <w:noProof w:val="0"/>
                <w:sz w:val="16"/>
              </w:rPr>
            </w:pPr>
          </w:p>
        </w:tc>
        <w:tc>
          <w:tcPr>
            <w:tcW w:w="2520" w:type="dxa"/>
            <w:vAlign w:val="center"/>
          </w:tcPr>
          <w:p w14:paraId="48BC7C7C"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2007F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2C3FF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06A8D5B" w14:textId="77777777" w:rsidTr="004A0919">
        <w:trPr>
          <w:cantSplit/>
        </w:trPr>
        <w:tc>
          <w:tcPr>
            <w:tcW w:w="1548" w:type="dxa"/>
            <w:vMerge/>
            <w:textDirection w:val="btLr"/>
            <w:vAlign w:val="center"/>
          </w:tcPr>
          <w:p w14:paraId="7D11CDCF" w14:textId="77777777" w:rsidR="00BD6B97" w:rsidRPr="007A7659" w:rsidRDefault="00BD6B97">
            <w:pPr>
              <w:pStyle w:val="TableLabel"/>
              <w:rPr>
                <w:rFonts w:ascii="Times New Roman" w:hAnsi="Times New Roman"/>
                <w:noProof w:val="0"/>
                <w:sz w:val="16"/>
              </w:rPr>
            </w:pPr>
          </w:p>
        </w:tc>
        <w:tc>
          <w:tcPr>
            <w:tcW w:w="2520" w:type="dxa"/>
            <w:vAlign w:val="center"/>
          </w:tcPr>
          <w:p w14:paraId="2F116F91"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AF1E0C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C48D04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8B71C28" w14:textId="77777777" w:rsidTr="004A0919">
        <w:trPr>
          <w:cantSplit/>
        </w:trPr>
        <w:tc>
          <w:tcPr>
            <w:tcW w:w="1548" w:type="dxa"/>
            <w:vMerge/>
            <w:textDirection w:val="btLr"/>
            <w:vAlign w:val="center"/>
          </w:tcPr>
          <w:p w14:paraId="22BDAEEE" w14:textId="77777777" w:rsidR="00BD6B97" w:rsidRPr="007A7659" w:rsidRDefault="00BD6B97">
            <w:pPr>
              <w:pStyle w:val="TableLabel"/>
              <w:rPr>
                <w:rFonts w:ascii="Times New Roman" w:hAnsi="Times New Roman"/>
                <w:noProof w:val="0"/>
                <w:sz w:val="16"/>
              </w:rPr>
            </w:pPr>
          </w:p>
        </w:tc>
        <w:tc>
          <w:tcPr>
            <w:tcW w:w="2520" w:type="dxa"/>
            <w:vAlign w:val="center"/>
          </w:tcPr>
          <w:p w14:paraId="61ECB64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118B4A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BD6563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5496DC5" w14:textId="77777777" w:rsidTr="004A0919">
        <w:trPr>
          <w:cantSplit/>
        </w:trPr>
        <w:tc>
          <w:tcPr>
            <w:tcW w:w="1548" w:type="dxa"/>
            <w:vMerge/>
            <w:textDirection w:val="btLr"/>
            <w:vAlign w:val="center"/>
          </w:tcPr>
          <w:p w14:paraId="13BFF4A3" w14:textId="77777777" w:rsidR="00BD6B97" w:rsidRPr="007A7659" w:rsidRDefault="00BD6B97">
            <w:pPr>
              <w:pStyle w:val="TableLabel"/>
              <w:rPr>
                <w:rFonts w:ascii="Times New Roman" w:hAnsi="Times New Roman"/>
                <w:noProof w:val="0"/>
                <w:sz w:val="16"/>
              </w:rPr>
            </w:pPr>
          </w:p>
        </w:tc>
        <w:tc>
          <w:tcPr>
            <w:tcW w:w="2520" w:type="dxa"/>
            <w:vAlign w:val="center"/>
          </w:tcPr>
          <w:p w14:paraId="4618DD5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F041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0ABEE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980233B" w14:textId="77777777" w:rsidTr="004A0919">
        <w:trPr>
          <w:cantSplit/>
        </w:trPr>
        <w:tc>
          <w:tcPr>
            <w:tcW w:w="1548" w:type="dxa"/>
            <w:vMerge/>
            <w:textDirection w:val="btLr"/>
            <w:vAlign w:val="center"/>
          </w:tcPr>
          <w:p w14:paraId="5D04E29A" w14:textId="77777777" w:rsidR="00BD6B97" w:rsidRPr="007A7659" w:rsidRDefault="00BD6B97">
            <w:pPr>
              <w:pStyle w:val="TableLabel"/>
              <w:rPr>
                <w:rFonts w:ascii="Times New Roman" w:hAnsi="Times New Roman"/>
                <w:noProof w:val="0"/>
                <w:sz w:val="16"/>
              </w:rPr>
            </w:pPr>
          </w:p>
        </w:tc>
        <w:tc>
          <w:tcPr>
            <w:tcW w:w="2520" w:type="dxa"/>
            <w:vAlign w:val="center"/>
          </w:tcPr>
          <w:p w14:paraId="1F76051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DAE005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7502AA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CA7F11C" w14:textId="77777777" w:rsidTr="004A0919">
        <w:trPr>
          <w:cantSplit/>
        </w:trPr>
        <w:tc>
          <w:tcPr>
            <w:tcW w:w="1548" w:type="dxa"/>
            <w:vMerge/>
            <w:textDirection w:val="btLr"/>
            <w:vAlign w:val="center"/>
          </w:tcPr>
          <w:p w14:paraId="13D43F84" w14:textId="77777777" w:rsidR="00BD6B97" w:rsidRPr="007A7659" w:rsidRDefault="00BD6B97">
            <w:pPr>
              <w:pStyle w:val="TableLabel"/>
              <w:rPr>
                <w:rFonts w:ascii="Times New Roman" w:hAnsi="Times New Roman"/>
                <w:noProof w:val="0"/>
                <w:sz w:val="16"/>
              </w:rPr>
            </w:pPr>
          </w:p>
        </w:tc>
        <w:tc>
          <w:tcPr>
            <w:tcW w:w="2520" w:type="dxa"/>
            <w:vAlign w:val="center"/>
          </w:tcPr>
          <w:p w14:paraId="50955D7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0D2F15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5186A9" w14:textId="77777777" w:rsidR="00BD6B97" w:rsidRPr="007A7659" w:rsidRDefault="00BD6B97">
            <w:pPr>
              <w:pStyle w:val="TableEntry"/>
              <w:rPr>
                <w:noProof w:val="0"/>
                <w:sz w:val="16"/>
              </w:rPr>
            </w:pPr>
            <w:r w:rsidRPr="007A7659">
              <w:rPr>
                <w:noProof w:val="0"/>
                <w:sz w:val="16"/>
              </w:rPr>
              <w:t>The machine name or IP address.</w:t>
            </w:r>
          </w:p>
        </w:tc>
      </w:tr>
    </w:tbl>
    <w:p w14:paraId="01D9B8B6" w14:textId="77777777" w:rsidR="00D61DA9" w:rsidRPr="007A7659" w:rsidRDefault="00D61DA9"/>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D917ECE" w14:textId="77777777" w:rsidTr="00AE5ED3">
        <w:trPr>
          <w:cantSplit/>
        </w:trPr>
        <w:tc>
          <w:tcPr>
            <w:tcW w:w="1548" w:type="dxa"/>
            <w:vMerge w:val="restart"/>
          </w:tcPr>
          <w:p w14:paraId="188FC336" w14:textId="77777777" w:rsidR="00BD6B97" w:rsidRPr="007A7659" w:rsidRDefault="00BD6B97" w:rsidP="003C1EFA">
            <w:pPr>
              <w:pStyle w:val="TableEntryHeader"/>
            </w:pPr>
            <w:r w:rsidRPr="007A7659">
              <w:t>Human Requestor (if known)</w:t>
            </w:r>
          </w:p>
          <w:p w14:paraId="5E409EB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0160136"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73964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E20975"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08EC575" w14:textId="77777777">
        <w:trPr>
          <w:cantSplit/>
        </w:trPr>
        <w:tc>
          <w:tcPr>
            <w:tcW w:w="1548" w:type="dxa"/>
            <w:vMerge/>
            <w:textDirection w:val="btLr"/>
            <w:vAlign w:val="center"/>
          </w:tcPr>
          <w:p w14:paraId="01BA929C" w14:textId="77777777" w:rsidR="00BD6B97" w:rsidRPr="007A7659" w:rsidRDefault="00BD6B97">
            <w:pPr>
              <w:pStyle w:val="TableLabel"/>
              <w:rPr>
                <w:rFonts w:ascii="Times New Roman" w:hAnsi="Times New Roman"/>
                <w:noProof w:val="0"/>
                <w:sz w:val="16"/>
              </w:rPr>
            </w:pPr>
          </w:p>
        </w:tc>
        <w:tc>
          <w:tcPr>
            <w:tcW w:w="2520" w:type="dxa"/>
            <w:vAlign w:val="center"/>
          </w:tcPr>
          <w:p w14:paraId="6D9722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A07A27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F1B3E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8C21B8" w14:textId="77777777">
        <w:trPr>
          <w:cantSplit/>
        </w:trPr>
        <w:tc>
          <w:tcPr>
            <w:tcW w:w="1548" w:type="dxa"/>
            <w:vMerge/>
            <w:textDirection w:val="btLr"/>
            <w:vAlign w:val="center"/>
          </w:tcPr>
          <w:p w14:paraId="603A0A1F" w14:textId="77777777" w:rsidR="00BD6B97" w:rsidRPr="007A7659" w:rsidRDefault="00BD6B97">
            <w:pPr>
              <w:pStyle w:val="TableLabel"/>
              <w:rPr>
                <w:rFonts w:ascii="Times New Roman" w:hAnsi="Times New Roman"/>
                <w:noProof w:val="0"/>
                <w:sz w:val="16"/>
              </w:rPr>
            </w:pPr>
          </w:p>
        </w:tc>
        <w:tc>
          <w:tcPr>
            <w:tcW w:w="2520" w:type="dxa"/>
            <w:vAlign w:val="center"/>
          </w:tcPr>
          <w:p w14:paraId="2DA3215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64253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992F9F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B1372C" w14:textId="77777777">
        <w:trPr>
          <w:cantSplit/>
        </w:trPr>
        <w:tc>
          <w:tcPr>
            <w:tcW w:w="1548" w:type="dxa"/>
            <w:vMerge/>
            <w:textDirection w:val="btLr"/>
            <w:vAlign w:val="center"/>
          </w:tcPr>
          <w:p w14:paraId="38F65108" w14:textId="77777777" w:rsidR="00BD6B97" w:rsidRPr="007A7659" w:rsidRDefault="00BD6B97">
            <w:pPr>
              <w:pStyle w:val="TableLabel"/>
              <w:rPr>
                <w:rFonts w:ascii="Times New Roman" w:hAnsi="Times New Roman"/>
                <w:noProof w:val="0"/>
                <w:sz w:val="16"/>
              </w:rPr>
            </w:pPr>
          </w:p>
        </w:tc>
        <w:tc>
          <w:tcPr>
            <w:tcW w:w="2520" w:type="dxa"/>
            <w:vAlign w:val="center"/>
          </w:tcPr>
          <w:p w14:paraId="5C8F7ACB"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766A44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7B7F15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C7B0EDD" w14:textId="77777777">
        <w:trPr>
          <w:cantSplit/>
        </w:trPr>
        <w:tc>
          <w:tcPr>
            <w:tcW w:w="1548" w:type="dxa"/>
            <w:vMerge/>
            <w:textDirection w:val="btLr"/>
            <w:vAlign w:val="center"/>
          </w:tcPr>
          <w:p w14:paraId="479E53CC" w14:textId="77777777" w:rsidR="00BD6B97" w:rsidRPr="007A7659" w:rsidRDefault="00BD6B97">
            <w:pPr>
              <w:pStyle w:val="TableLabel"/>
              <w:rPr>
                <w:rFonts w:ascii="Times New Roman" w:hAnsi="Times New Roman"/>
                <w:noProof w:val="0"/>
                <w:sz w:val="16"/>
              </w:rPr>
            </w:pPr>
          </w:p>
        </w:tc>
        <w:tc>
          <w:tcPr>
            <w:tcW w:w="2520" w:type="dxa"/>
            <w:vAlign w:val="center"/>
          </w:tcPr>
          <w:p w14:paraId="2001978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81E9E0F"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9A28FF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4C081F22" w14:textId="77777777">
        <w:trPr>
          <w:cantSplit/>
        </w:trPr>
        <w:tc>
          <w:tcPr>
            <w:tcW w:w="1548" w:type="dxa"/>
            <w:vMerge/>
            <w:textDirection w:val="btLr"/>
            <w:vAlign w:val="center"/>
          </w:tcPr>
          <w:p w14:paraId="17F61D5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57D03931" w14:textId="77777777" w:rsidR="00D95654" w:rsidRPr="007A7659" w:rsidRDefault="00D95654" w:rsidP="00DB3A19">
            <w:pPr>
              <w:pStyle w:val="TableEntry"/>
              <w:rPr>
                <w:i/>
                <w:iCs/>
                <w:noProof w:val="0"/>
                <w:sz w:val="16"/>
              </w:rPr>
            </w:pPr>
            <w:r w:rsidRPr="007A7659">
              <w:rPr>
                <w:i/>
                <w:iCs/>
                <w:noProof w:val="0"/>
                <w:sz w:val="16"/>
              </w:rPr>
              <w:t>NetworkAccessPointTypeCode</w:t>
            </w:r>
          </w:p>
        </w:tc>
        <w:tc>
          <w:tcPr>
            <w:tcW w:w="630" w:type="dxa"/>
            <w:vAlign w:val="center"/>
          </w:tcPr>
          <w:p w14:paraId="6A2EFB8B"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2774EF2B"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499ADE22" w14:textId="77777777" w:rsidTr="00AE5ED3">
        <w:trPr>
          <w:cantSplit/>
        </w:trPr>
        <w:tc>
          <w:tcPr>
            <w:tcW w:w="1548" w:type="dxa"/>
            <w:vMerge/>
            <w:textDirection w:val="btLr"/>
            <w:vAlign w:val="center"/>
          </w:tcPr>
          <w:p w14:paraId="6E9F455F"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6F354E89" w14:textId="77777777" w:rsidR="00D95654" w:rsidRPr="007A7659" w:rsidRDefault="00D95654" w:rsidP="00DB3A19">
            <w:pPr>
              <w:pStyle w:val="TableEntry"/>
              <w:rPr>
                <w:i/>
                <w:iCs/>
                <w:noProof w:val="0"/>
                <w:sz w:val="16"/>
              </w:rPr>
            </w:pPr>
            <w:r w:rsidRPr="007A7659">
              <w:rPr>
                <w:i/>
                <w:iCs/>
                <w:noProof w:val="0"/>
                <w:sz w:val="16"/>
              </w:rPr>
              <w:t>NetworkAccessPointID</w:t>
            </w:r>
          </w:p>
        </w:tc>
        <w:tc>
          <w:tcPr>
            <w:tcW w:w="630" w:type="dxa"/>
            <w:vAlign w:val="center"/>
          </w:tcPr>
          <w:p w14:paraId="6B12D5E1"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4CA3F92C" w14:textId="77777777" w:rsidR="00D95654" w:rsidRPr="007A7659" w:rsidRDefault="00D95654" w:rsidP="00DB3A19">
            <w:pPr>
              <w:pStyle w:val="TableEntry"/>
              <w:rPr>
                <w:i/>
                <w:iCs/>
                <w:noProof w:val="0"/>
                <w:sz w:val="16"/>
              </w:rPr>
            </w:pPr>
            <w:r w:rsidRPr="007A7659">
              <w:rPr>
                <w:i/>
                <w:iCs/>
                <w:noProof w:val="0"/>
                <w:sz w:val="16"/>
              </w:rPr>
              <w:t>not specialized</w:t>
            </w:r>
          </w:p>
        </w:tc>
      </w:tr>
    </w:tbl>
    <w:p w14:paraId="55488D53" w14:textId="77777777" w:rsidR="00DA67EC" w:rsidRPr="007A7659" w:rsidRDefault="00DA67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8C48AD" w14:textId="77777777" w:rsidTr="00AE5ED3">
        <w:trPr>
          <w:cantSplit/>
        </w:trPr>
        <w:tc>
          <w:tcPr>
            <w:tcW w:w="1548" w:type="dxa"/>
            <w:vMerge w:val="restart"/>
          </w:tcPr>
          <w:p w14:paraId="5B629439" w14:textId="77777777" w:rsidR="00BD6B97" w:rsidRPr="007A7659" w:rsidRDefault="00BD6B97" w:rsidP="003C1EFA">
            <w:pPr>
              <w:pStyle w:val="TableEntryHeader"/>
            </w:pPr>
            <w:r w:rsidRPr="007A7659">
              <w:t>Destination</w:t>
            </w:r>
          </w:p>
          <w:p w14:paraId="6FDD3E33"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80F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B5A49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B9D0CF"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BB4776A" w14:textId="77777777">
        <w:trPr>
          <w:cantSplit/>
        </w:trPr>
        <w:tc>
          <w:tcPr>
            <w:tcW w:w="1548" w:type="dxa"/>
            <w:vMerge/>
            <w:textDirection w:val="btLr"/>
            <w:vAlign w:val="center"/>
          </w:tcPr>
          <w:p w14:paraId="30CCE686" w14:textId="77777777" w:rsidR="00BD6B97" w:rsidRPr="007A7659" w:rsidRDefault="00BD6B97">
            <w:pPr>
              <w:pStyle w:val="TableLabel"/>
              <w:rPr>
                <w:rFonts w:ascii="Times New Roman" w:hAnsi="Times New Roman"/>
                <w:noProof w:val="0"/>
                <w:sz w:val="16"/>
              </w:rPr>
            </w:pPr>
          </w:p>
        </w:tc>
        <w:tc>
          <w:tcPr>
            <w:tcW w:w="2520" w:type="dxa"/>
            <w:vAlign w:val="center"/>
          </w:tcPr>
          <w:p w14:paraId="3FB46CB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7BB47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6AA3B5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848E4BB" w14:textId="77777777">
        <w:trPr>
          <w:cantSplit/>
        </w:trPr>
        <w:tc>
          <w:tcPr>
            <w:tcW w:w="1548" w:type="dxa"/>
            <w:vMerge/>
            <w:textDirection w:val="btLr"/>
            <w:vAlign w:val="center"/>
          </w:tcPr>
          <w:p w14:paraId="1555F76D" w14:textId="77777777" w:rsidR="00BD6B97" w:rsidRPr="007A7659" w:rsidRDefault="00BD6B97">
            <w:pPr>
              <w:pStyle w:val="TableLabel"/>
              <w:rPr>
                <w:rFonts w:ascii="Times New Roman" w:hAnsi="Times New Roman"/>
                <w:noProof w:val="0"/>
                <w:sz w:val="16"/>
              </w:rPr>
            </w:pPr>
          </w:p>
        </w:tc>
        <w:tc>
          <w:tcPr>
            <w:tcW w:w="2520" w:type="dxa"/>
            <w:vAlign w:val="center"/>
          </w:tcPr>
          <w:p w14:paraId="1E01C2E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49DE0A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BFE88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63D69D" w14:textId="77777777">
        <w:trPr>
          <w:cantSplit/>
        </w:trPr>
        <w:tc>
          <w:tcPr>
            <w:tcW w:w="1548" w:type="dxa"/>
            <w:vMerge/>
            <w:textDirection w:val="btLr"/>
            <w:vAlign w:val="center"/>
          </w:tcPr>
          <w:p w14:paraId="3F7B914E" w14:textId="77777777" w:rsidR="00BD6B97" w:rsidRPr="007A7659" w:rsidRDefault="00BD6B97">
            <w:pPr>
              <w:pStyle w:val="TableLabel"/>
              <w:rPr>
                <w:rFonts w:ascii="Times New Roman" w:hAnsi="Times New Roman"/>
                <w:noProof w:val="0"/>
                <w:sz w:val="16"/>
              </w:rPr>
            </w:pPr>
          </w:p>
        </w:tc>
        <w:tc>
          <w:tcPr>
            <w:tcW w:w="2520" w:type="dxa"/>
            <w:vAlign w:val="center"/>
          </w:tcPr>
          <w:p w14:paraId="02824018"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9E19BA1"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3F1C513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7F37DF2" w14:textId="77777777">
        <w:trPr>
          <w:cantSplit/>
        </w:trPr>
        <w:tc>
          <w:tcPr>
            <w:tcW w:w="1548" w:type="dxa"/>
            <w:vMerge/>
            <w:textDirection w:val="btLr"/>
            <w:vAlign w:val="center"/>
          </w:tcPr>
          <w:p w14:paraId="5D2D0AA4" w14:textId="77777777" w:rsidR="00BD6B97" w:rsidRPr="007A7659" w:rsidRDefault="00BD6B97">
            <w:pPr>
              <w:pStyle w:val="TableLabel"/>
              <w:rPr>
                <w:rFonts w:ascii="Times New Roman" w:hAnsi="Times New Roman"/>
                <w:noProof w:val="0"/>
                <w:sz w:val="16"/>
              </w:rPr>
            </w:pPr>
          </w:p>
        </w:tc>
        <w:tc>
          <w:tcPr>
            <w:tcW w:w="2520" w:type="dxa"/>
            <w:vAlign w:val="center"/>
          </w:tcPr>
          <w:p w14:paraId="23FE2BF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8E97C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13F3A"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149BFB2" w14:textId="77777777">
        <w:trPr>
          <w:cantSplit/>
        </w:trPr>
        <w:tc>
          <w:tcPr>
            <w:tcW w:w="1548" w:type="dxa"/>
            <w:vMerge/>
            <w:textDirection w:val="btLr"/>
            <w:vAlign w:val="center"/>
          </w:tcPr>
          <w:p w14:paraId="433379A4" w14:textId="77777777" w:rsidR="00BD6B97" w:rsidRPr="007A7659" w:rsidRDefault="00BD6B97">
            <w:pPr>
              <w:pStyle w:val="TableLabel"/>
              <w:rPr>
                <w:rFonts w:ascii="Times New Roman" w:hAnsi="Times New Roman"/>
                <w:noProof w:val="0"/>
                <w:sz w:val="16"/>
              </w:rPr>
            </w:pPr>
          </w:p>
        </w:tc>
        <w:tc>
          <w:tcPr>
            <w:tcW w:w="2520" w:type="dxa"/>
            <w:vAlign w:val="center"/>
          </w:tcPr>
          <w:p w14:paraId="28CE626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0A2748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35DD1E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F68EF46" w14:textId="77777777" w:rsidTr="00AE5ED3">
        <w:trPr>
          <w:cantSplit/>
        </w:trPr>
        <w:tc>
          <w:tcPr>
            <w:tcW w:w="1548" w:type="dxa"/>
            <w:vMerge/>
            <w:textDirection w:val="btLr"/>
            <w:vAlign w:val="center"/>
          </w:tcPr>
          <w:p w14:paraId="054BB50F" w14:textId="77777777" w:rsidR="00BD6B97" w:rsidRPr="007A7659" w:rsidRDefault="00BD6B97">
            <w:pPr>
              <w:pStyle w:val="TableLabel"/>
              <w:rPr>
                <w:rFonts w:ascii="Times New Roman" w:hAnsi="Times New Roman"/>
                <w:noProof w:val="0"/>
                <w:sz w:val="16"/>
              </w:rPr>
            </w:pPr>
          </w:p>
        </w:tc>
        <w:tc>
          <w:tcPr>
            <w:tcW w:w="2520" w:type="dxa"/>
            <w:vAlign w:val="center"/>
          </w:tcPr>
          <w:p w14:paraId="446DA611"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D88A0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D76535D" w14:textId="77777777" w:rsidR="00BD6B97" w:rsidRPr="007A7659" w:rsidRDefault="00BD6B97">
            <w:pPr>
              <w:pStyle w:val="TableEntry"/>
              <w:rPr>
                <w:noProof w:val="0"/>
                <w:sz w:val="16"/>
              </w:rPr>
            </w:pPr>
            <w:r w:rsidRPr="007A7659">
              <w:rPr>
                <w:noProof w:val="0"/>
                <w:sz w:val="16"/>
              </w:rPr>
              <w:t>The machine name or IP address.</w:t>
            </w:r>
          </w:p>
        </w:tc>
      </w:tr>
    </w:tbl>
    <w:p w14:paraId="77B03E1F" w14:textId="77777777" w:rsidR="00E23960" w:rsidRPr="007A7659" w:rsidRDefault="00E23960"/>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F53F948" w14:textId="77777777">
        <w:trPr>
          <w:cantSplit/>
        </w:trPr>
        <w:tc>
          <w:tcPr>
            <w:tcW w:w="1728" w:type="dxa"/>
            <w:vMerge w:val="restart"/>
          </w:tcPr>
          <w:p w14:paraId="3F4C2878" w14:textId="77777777" w:rsidR="00BD6B97" w:rsidRPr="007A7659" w:rsidRDefault="00BD6B97" w:rsidP="003C1EFA">
            <w:pPr>
              <w:pStyle w:val="TableEntryHeader"/>
            </w:pPr>
            <w:r w:rsidRPr="007A7659">
              <w:t>Audit Source</w:t>
            </w:r>
          </w:p>
          <w:p w14:paraId="67B94B2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A84DC8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60DEEB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F8B554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3A0F7E1" w14:textId="77777777">
        <w:trPr>
          <w:cantSplit/>
        </w:trPr>
        <w:tc>
          <w:tcPr>
            <w:tcW w:w="1728" w:type="dxa"/>
            <w:vMerge/>
            <w:textDirection w:val="btLr"/>
            <w:vAlign w:val="center"/>
          </w:tcPr>
          <w:p w14:paraId="338F3399" w14:textId="77777777" w:rsidR="00BD6B97" w:rsidRPr="007A7659" w:rsidRDefault="00BD6B97">
            <w:pPr>
              <w:pStyle w:val="TableLabel"/>
              <w:rPr>
                <w:rFonts w:ascii="Times New Roman" w:hAnsi="Times New Roman"/>
                <w:noProof w:val="0"/>
                <w:sz w:val="16"/>
              </w:rPr>
            </w:pPr>
          </w:p>
        </w:tc>
        <w:tc>
          <w:tcPr>
            <w:tcW w:w="2340" w:type="dxa"/>
            <w:vAlign w:val="center"/>
          </w:tcPr>
          <w:p w14:paraId="17BB3267"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038947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80289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4D67DF6" w14:textId="77777777">
        <w:trPr>
          <w:cantSplit/>
        </w:trPr>
        <w:tc>
          <w:tcPr>
            <w:tcW w:w="1728" w:type="dxa"/>
            <w:vMerge/>
            <w:textDirection w:val="btLr"/>
            <w:vAlign w:val="center"/>
          </w:tcPr>
          <w:p w14:paraId="515224DD" w14:textId="77777777" w:rsidR="00BD6B97" w:rsidRPr="007A7659" w:rsidRDefault="00BD6B97">
            <w:pPr>
              <w:pStyle w:val="TableLabel"/>
              <w:rPr>
                <w:rFonts w:ascii="Times New Roman" w:hAnsi="Times New Roman"/>
                <w:noProof w:val="0"/>
                <w:sz w:val="16"/>
              </w:rPr>
            </w:pPr>
          </w:p>
        </w:tc>
        <w:tc>
          <w:tcPr>
            <w:tcW w:w="2340" w:type="dxa"/>
            <w:vAlign w:val="center"/>
          </w:tcPr>
          <w:p w14:paraId="575D1FF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AA0B7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9A4F06"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AB05AE"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3185A87" w14:textId="77777777" w:rsidTr="00AE5ED3">
        <w:trPr>
          <w:cantSplit/>
        </w:trPr>
        <w:tc>
          <w:tcPr>
            <w:tcW w:w="1548" w:type="dxa"/>
            <w:vMerge w:val="restart"/>
          </w:tcPr>
          <w:p w14:paraId="6305D0B5" w14:textId="77777777" w:rsidR="00BD6B97" w:rsidRPr="007A7659" w:rsidRDefault="00BD6B97" w:rsidP="003C1EFA">
            <w:pPr>
              <w:pStyle w:val="TableEntryHeader"/>
            </w:pPr>
            <w:r w:rsidRPr="007A7659">
              <w:lastRenderedPageBreak/>
              <w:t>Patient</w:t>
            </w:r>
          </w:p>
          <w:p w14:paraId="71248A3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1D65CD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7B51C7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A12ECEF" w14:textId="77777777" w:rsidR="00BD6B97" w:rsidRPr="007A7659" w:rsidRDefault="00BD6B97">
            <w:pPr>
              <w:pStyle w:val="TableEntry"/>
              <w:rPr>
                <w:noProof w:val="0"/>
                <w:sz w:val="16"/>
              </w:rPr>
            </w:pPr>
            <w:r w:rsidRPr="007A7659">
              <w:rPr>
                <w:noProof w:val="0"/>
                <w:sz w:val="16"/>
              </w:rPr>
              <w:t>“1” (person)</w:t>
            </w:r>
          </w:p>
        </w:tc>
      </w:tr>
      <w:tr w:rsidR="00BD6B97" w:rsidRPr="007A7659" w14:paraId="059E7DFB" w14:textId="77777777">
        <w:trPr>
          <w:cantSplit/>
        </w:trPr>
        <w:tc>
          <w:tcPr>
            <w:tcW w:w="1548" w:type="dxa"/>
            <w:vMerge/>
            <w:vAlign w:val="center"/>
          </w:tcPr>
          <w:p w14:paraId="5855AE61" w14:textId="77777777" w:rsidR="00BD6B97" w:rsidRPr="007A7659" w:rsidRDefault="00BD6B97">
            <w:pPr>
              <w:pStyle w:val="TableLabel"/>
              <w:rPr>
                <w:rFonts w:ascii="Times New Roman" w:hAnsi="Times New Roman"/>
                <w:noProof w:val="0"/>
                <w:sz w:val="16"/>
              </w:rPr>
            </w:pPr>
          </w:p>
        </w:tc>
        <w:tc>
          <w:tcPr>
            <w:tcW w:w="2520" w:type="dxa"/>
            <w:vAlign w:val="center"/>
          </w:tcPr>
          <w:p w14:paraId="6A0FA81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5AF631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478B401" w14:textId="77777777" w:rsidR="00BD6B97" w:rsidRPr="007A7659" w:rsidRDefault="00BD6B97">
            <w:pPr>
              <w:pStyle w:val="TableEntry"/>
              <w:rPr>
                <w:b/>
                <w:i/>
                <w:noProof w:val="0"/>
                <w:sz w:val="16"/>
              </w:rPr>
            </w:pPr>
            <w:r w:rsidRPr="007A7659">
              <w:rPr>
                <w:noProof w:val="0"/>
                <w:sz w:val="16"/>
              </w:rPr>
              <w:t>“1” (patient)</w:t>
            </w:r>
          </w:p>
        </w:tc>
      </w:tr>
      <w:tr w:rsidR="00BD6B97" w:rsidRPr="007A7659" w14:paraId="7B56D0F5" w14:textId="77777777">
        <w:trPr>
          <w:cantSplit/>
        </w:trPr>
        <w:tc>
          <w:tcPr>
            <w:tcW w:w="1548" w:type="dxa"/>
            <w:vMerge/>
            <w:vAlign w:val="center"/>
          </w:tcPr>
          <w:p w14:paraId="2C53C413" w14:textId="77777777" w:rsidR="00BD6B97" w:rsidRPr="007A7659" w:rsidRDefault="00BD6B97">
            <w:pPr>
              <w:pStyle w:val="TableLabel"/>
              <w:rPr>
                <w:rFonts w:ascii="Times New Roman" w:hAnsi="Times New Roman"/>
                <w:noProof w:val="0"/>
                <w:sz w:val="16"/>
              </w:rPr>
            </w:pPr>
          </w:p>
        </w:tc>
        <w:tc>
          <w:tcPr>
            <w:tcW w:w="2520" w:type="dxa"/>
            <w:vAlign w:val="center"/>
          </w:tcPr>
          <w:p w14:paraId="2495E81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F596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96701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E3AA8E" w14:textId="77777777">
        <w:trPr>
          <w:cantSplit/>
        </w:trPr>
        <w:tc>
          <w:tcPr>
            <w:tcW w:w="1548" w:type="dxa"/>
            <w:vMerge/>
            <w:vAlign w:val="center"/>
          </w:tcPr>
          <w:p w14:paraId="4C9B4675" w14:textId="77777777" w:rsidR="00BD6B97" w:rsidRPr="007A7659" w:rsidRDefault="00BD6B97">
            <w:pPr>
              <w:pStyle w:val="TableLabel"/>
              <w:rPr>
                <w:rFonts w:ascii="Times New Roman" w:hAnsi="Times New Roman"/>
                <w:noProof w:val="0"/>
                <w:sz w:val="16"/>
              </w:rPr>
            </w:pPr>
          </w:p>
        </w:tc>
        <w:tc>
          <w:tcPr>
            <w:tcW w:w="2520" w:type="dxa"/>
            <w:vAlign w:val="center"/>
          </w:tcPr>
          <w:p w14:paraId="7BEACF4A"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A1F5373"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1ED14F8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066BBD82" w14:textId="77777777">
        <w:trPr>
          <w:cantSplit/>
        </w:trPr>
        <w:tc>
          <w:tcPr>
            <w:tcW w:w="1548" w:type="dxa"/>
            <w:vMerge/>
            <w:vAlign w:val="center"/>
          </w:tcPr>
          <w:p w14:paraId="5F12E73F" w14:textId="77777777" w:rsidR="00BD6B97" w:rsidRPr="007A7659" w:rsidRDefault="00BD6B97">
            <w:pPr>
              <w:pStyle w:val="TableLabel"/>
              <w:rPr>
                <w:rFonts w:ascii="Times New Roman" w:hAnsi="Times New Roman"/>
                <w:noProof w:val="0"/>
                <w:sz w:val="16"/>
              </w:rPr>
            </w:pPr>
          </w:p>
        </w:tc>
        <w:tc>
          <w:tcPr>
            <w:tcW w:w="2520" w:type="dxa"/>
            <w:vAlign w:val="center"/>
          </w:tcPr>
          <w:p w14:paraId="733E37A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4EAAEE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43CF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298D526" w14:textId="77777777">
        <w:trPr>
          <w:cantSplit/>
        </w:trPr>
        <w:tc>
          <w:tcPr>
            <w:tcW w:w="1548" w:type="dxa"/>
            <w:vMerge/>
            <w:vAlign w:val="center"/>
          </w:tcPr>
          <w:p w14:paraId="6E51E124" w14:textId="77777777" w:rsidR="00BD6B97" w:rsidRPr="007A7659" w:rsidRDefault="00BD6B97">
            <w:pPr>
              <w:pStyle w:val="TableLabel"/>
              <w:rPr>
                <w:rFonts w:ascii="Times New Roman" w:hAnsi="Times New Roman"/>
                <w:noProof w:val="0"/>
                <w:sz w:val="16"/>
              </w:rPr>
            </w:pPr>
          </w:p>
        </w:tc>
        <w:tc>
          <w:tcPr>
            <w:tcW w:w="2520" w:type="dxa"/>
            <w:vAlign w:val="center"/>
          </w:tcPr>
          <w:p w14:paraId="563715C4"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1A4AEB6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368BAA"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6A122B77" w14:textId="77777777">
        <w:trPr>
          <w:cantSplit/>
        </w:trPr>
        <w:tc>
          <w:tcPr>
            <w:tcW w:w="1548" w:type="dxa"/>
            <w:vMerge/>
            <w:vAlign w:val="center"/>
          </w:tcPr>
          <w:p w14:paraId="0C35C4DC" w14:textId="77777777" w:rsidR="00BD6B97" w:rsidRPr="007A7659" w:rsidRDefault="00BD6B97">
            <w:pPr>
              <w:pStyle w:val="TableLabel"/>
              <w:rPr>
                <w:rFonts w:ascii="Times New Roman" w:hAnsi="Times New Roman"/>
                <w:noProof w:val="0"/>
                <w:sz w:val="16"/>
              </w:rPr>
            </w:pPr>
          </w:p>
        </w:tc>
        <w:tc>
          <w:tcPr>
            <w:tcW w:w="2520" w:type="dxa"/>
            <w:vAlign w:val="center"/>
          </w:tcPr>
          <w:p w14:paraId="05CDEC4A"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7EE877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D0672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BE2B8CD" w14:textId="77777777">
        <w:trPr>
          <w:cantSplit/>
        </w:trPr>
        <w:tc>
          <w:tcPr>
            <w:tcW w:w="1548" w:type="dxa"/>
            <w:vMerge/>
            <w:vAlign w:val="center"/>
          </w:tcPr>
          <w:p w14:paraId="561A6E70" w14:textId="77777777" w:rsidR="00BD6B97" w:rsidRPr="007A7659" w:rsidRDefault="00BD6B97">
            <w:pPr>
              <w:pStyle w:val="TableLabel"/>
              <w:rPr>
                <w:rFonts w:ascii="Times New Roman" w:hAnsi="Times New Roman"/>
                <w:noProof w:val="0"/>
                <w:sz w:val="16"/>
              </w:rPr>
            </w:pPr>
          </w:p>
        </w:tc>
        <w:tc>
          <w:tcPr>
            <w:tcW w:w="2520" w:type="dxa"/>
            <w:vAlign w:val="center"/>
          </w:tcPr>
          <w:p w14:paraId="4F0BA257"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0C5FD3C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34C298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48030D8" w14:textId="77777777">
        <w:trPr>
          <w:cantSplit/>
        </w:trPr>
        <w:tc>
          <w:tcPr>
            <w:tcW w:w="1548" w:type="dxa"/>
            <w:vMerge/>
            <w:vAlign w:val="center"/>
          </w:tcPr>
          <w:p w14:paraId="33D85B41" w14:textId="77777777" w:rsidR="00BD6B97" w:rsidRPr="007A7659" w:rsidRDefault="00BD6B97">
            <w:pPr>
              <w:pStyle w:val="TableLabel"/>
              <w:rPr>
                <w:rFonts w:ascii="Times New Roman" w:hAnsi="Times New Roman"/>
                <w:noProof w:val="0"/>
                <w:sz w:val="16"/>
              </w:rPr>
            </w:pPr>
          </w:p>
        </w:tc>
        <w:tc>
          <w:tcPr>
            <w:tcW w:w="2520" w:type="dxa"/>
            <w:vAlign w:val="center"/>
          </w:tcPr>
          <w:p w14:paraId="0E318ABB"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1DA3F1A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57AD66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4DE98E0" w14:textId="77777777" w:rsidR="009D37D3" w:rsidRPr="007A7659" w:rsidRDefault="00BD6B97" w:rsidP="00DA67EC">
      <w:pPr>
        <w:pStyle w:val="Heading5"/>
        <w:numPr>
          <w:ilvl w:val="4"/>
          <w:numId w:val="19"/>
        </w:numPr>
        <w:rPr>
          <w:noProof w:val="0"/>
        </w:rPr>
      </w:pPr>
      <w:r w:rsidRPr="007A7659">
        <w:rPr>
          <w:noProof w:val="0"/>
        </w:rPr>
        <w:t>Patient Identifier Cross-reference Manager or Document Registry Actor audit message:</w:t>
      </w:r>
      <w:bookmarkStart w:id="685" w:name="_Toc487127520"/>
      <w:bookmarkStart w:id="686" w:name="_Toc487127876"/>
      <w:bookmarkStart w:id="687" w:name="_Toc487128460"/>
      <w:bookmarkStart w:id="688" w:name="_Toc487129005"/>
      <w:bookmarkEnd w:id="685"/>
      <w:bookmarkEnd w:id="686"/>
      <w:bookmarkEnd w:id="687"/>
      <w:bookmarkEnd w:id="68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585B329" w14:textId="77777777" w:rsidTr="007E3B51">
        <w:trPr>
          <w:cantSplit/>
        </w:trPr>
        <w:tc>
          <w:tcPr>
            <w:tcW w:w="1458" w:type="dxa"/>
            <w:tcBorders>
              <w:bottom w:val="single" w:sz="4" w:space="0" w:color="auto"/>
            </w:tcBorders>
            <w:textDirection w:val="btLr"/>
            <w:vAlign w:val="center"/>
          </w:tcPr>
          <w:p w14:paraId="6A9B8B03" w14:textId="77777777" w:rsidR="00BD6B97" w:rsidRPr="007A7659" w:rsidRDefault="00BD6B97">
            <w:pPr>
              <w:pStyle w:val="TableLabel"/>
              <w:rPr>
                <w:rFonts w:ascii="Times New Roman" w:hAnsi="Times New Roman"/>
                <w:noProof w:val="0"/>
                <w:sz w:val="16"/>
              </w:rPr>
            </w:pPr>
            <w:bookmarkStart w:id="689" w:name="_Toc487127521"/>
            <w:bookmarkStart w:id="690" w:name="_Toc487127877"/>
            <w:bookmarkStart w:id="691" w:name="_Toc487128461"/>
            <w:bookmarkStart w:id="692" w:name="_Toc487129006"/>
            <w:bookmarkEnd w:id="689"/>
            <w:bookmarkEnd w:id="690"/>
            <w:bookmarkEnd w:id="691"/>
            <w:bookmarkEnd w:id="692"/>
          </w:p>
        </w:tc>
        <w:tc>
          <w:tcPr>
            <w:tcW w:w="2610" w:type="dxa"/>
            <w:tcBorders>
              <w:bottom w:val="single" w:sz="4" w:space="0" w:color="auto"/>
            </w:tcBorders>
            <w:vAlign w:val="center"/>
          </w:tcPr>
          <w:p w14:paraId="6C30D06C" w14:textId="77777777" w:rsidR="00BD6B97" w:rsidRPr="007A7659" w:rsidRDefault="00BD6B97" w:rsidP="003C1EFA">
            <w:pPr>
              <w:pStyle w:val="TableEntryHeader"/>
            </w:pPr>
            <w:r w:rsidRPr="007A7659">
              <w:t>Field Name</w:t>
            </w:r>
            <w:bookmarkStart w:id="693" w:name="_Toc487127522"/>
            <w:bookmarkStart w:id="694" w:name="_Toc487127878"/>
            <w:bookmarkStart w:id="695" w:name="_Toc487128462"/>
            <w:bookmarkStart w:id="696" w:name="_Toc487129007"/>
            <w:bookmarkEnd w:id="693"/>
            <w:bookmarkEnd w:id="694"/>
            <w:bookmarkEnd w:id="695"/>
            <w:bookmarkEnd w:id="696"/>
          </w:p>
        </w:tc>
        <w:tc>
          <w:tcPr>
            <w:tcW w:w="720" w:type="dxa"/>
            <w:tcBorders>
              <w:bottom w:val="single" w:sz="4" w:space="0" w:color="auto"/>
            </w:tcBorders>
            <w:vAlign w:val="center"/>
          </w:tcPr>
          <w:p w14:paraId="27B8B360" w14:textId="77777777" w:rsidR="00BD6B97" w:rsidRPr="007A7659" w:rsidRDefault="00BD6B97" w:rsidP="003C1EFA">
            <w:pPr>
              <w:pStyle w:val="TableEntryHeader"/>
            </w:pPr>
            <w:r w:rsidRPr="007A7659">
              <w:t>Opt</w:t>
            </w:r>
            <w:bookmarkStart w:id="697" w:name="_Toc487127523"/>
            <w:bookmarkStart w:id="698" w:name="_Toc487127879"/>
            <w:bookmarkStart w:id="699" w:name="_Toc487128463"/>
            <w:bookmarkStart w:id="700" w:name="_Toc487129008"/>
            <w:bookmarkEnd w:id="697"/>
            <w:bookmarkEnd w:id="698"/>
            <w:bookmarkEnd w:id="699"/>
            <w:bookmarkEnd w:id="700"/>
          </w:p>
        </w:tc>
        <w:tc>
          <w:tcPr>
            <w:tcW w:w="4878" w:type="dxa"/>
            <w:tcBorders>
              <w:bottom w:val="single" w:sz="4" w:space="0" w:color="auto"/>
            </w:tcBorders>
            <w:vAlign w:val="center"/>
          </w:tcPr>
          <w:p w14:paraId="73C63254" w14:textId="77777777" w:rsidR="00BD6B97" w:rsidRPr="007A7659" w:rsidRDefault="00BD6B97" w:rsidP="003C1EFA">
            <w:pPr>
              <w:pStyle w:val="TableEntryHeader"/>
            </w:pPr>
            <w:r w:rsidRPr="007A7659">
              <w:t>Value Constraints</w:t>
            </w:r>
            <w:bookmarkStart w:id="701" w:name="_Toc487127524"/>
            <w:bookmarkStart w:id="702" w:name="_Toc487127880"/>
            <w:bookmarkStart w:id="703" w:name="_Toc487128464"/>
            <w:bookmarkStart w:id="704" w:name="_Toc487129009"/>
            <w:bookmarkEnd w:id="701"/>
            <w:bookmarkEnd w:id="702"/>
            <w:bookmarkEnd w:id="703"/>
            <w:bookmarkEnd w:id="704"/>
          </w:p>
        </w:tc>
        <w:bookmarkStart w:id="705" w:name="_Toc487127525"/>
        <w:bookmarkStart w:id="706" w:name="_Toc487127881"/>
        <w:bookmarkStart w:id="707" w:name="_Toc487128465"/>
        <w:bookmarkStart w:id="708" w:name="_Toc487129010"/>
        <w:bookmarkEnd w:id="705"/>
        <w:bookmarkEnd w:id="706"/>
        <w:bookmarkEnd w:id="707"/>
        <w:bookmarkEnd w:id="708"/>
      </w:tr>
      <w:tr w:rsidR="00BD6B97" w:rsidRPr="007A7659" w14:paraId="3D310412" w14:textId="77777777" w:rsidTr="00AE5ED3">
        <w:trPr>
          <w:cantSplit/>
        </w:trPr>
        <w:tc>
          <w:tcPr>
            <w:tcW w:w="1458" w:type="dxa"/>
            <w:vMerge w:val="restart"/>
            <w:tcBorders>
              <w:top w:val="single" w:sz="4" w:space="0" w:color="auto"/>
            </w:tcBorders>
          </w:tcPr>
          <w:p w14:paraId="4536DC13" w14:textId="77777777" w:rsidR="00BD6B97" w:rsidRPr="007A7659" w:rsidRDefault="00BD6B97" w:rsidP="003C1EFA">
            <w:pPr>
              <w:pStyle w:val="TableEntryHeader"/>
            </w:pPr>
            <w:r w:rsidRPr="007A7659">
              <w:t>Event</w:t>
            </w:r>
            <w:bookmarkStart w:id="709" w:name="_Toc487127526"/>
            <w:bookmarkStart w:id="710" w:name="_Toc487127882"/>
            <w:bookmarkStart w:id="711" w:name="_Toc487128466"/>
            <w:bookmarkStart w:id="712" w:name="_Toc487129011"/>
            <w:bookmarkEnd w:id="709"/>
            <w:bookmarkEnd w:id="710"/>
            <w:bookmarkEnd w:id="711"/>
            <w:bookmarkEnd w:id="712"/>
          </w:p>
          <w:p w14:paraId="64A596DF"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713" w:name="_Toc487127527"/>
            <w:bookmarkStart w:id="714" w:name="_Toc487127883"/>
            <w:bookmarkStart w:id="715" w:name="_Toc487128467"/>
            <w:bookmarkStart w:id="716" w:name="_Toc487129012"/>
            <w:bookmarkEnd w:id="713"/>
            <w:bookmarkEnd w:id="714"/>
            <w:bookmarkEnd w:id="715"/>
            <w:bookmarkEnd w:id="716"/>
          </w:p>
        </w:tc>
        <w:tc>
          <w:tcPr>
            <w:tcW w:w="2610" w:type="dxa"/>
            <w:tcBorders>
              <w:top w:val="single" w:sz="4" w:space="0" w:color="auto"/>
            </w:tcBorders>
            <w:vAlign w:val="center"/>
          </w:tcPr>
          <w:p w14:paraId="3F99DE46" w14:textId="77777777" w:rsidR="00BD6B97" w:rsidRPr="007A7659" w:rsidRDefault="00BD6B97">
            <w:pPr>
              <w:pStyle w:val="TableEntry"/>
              <w:rPr>
                <w:noProof w:val="0"/>
                <w:sz w:val="16"/>
              </w:rPr>
            </w:pPr>
            <w:r w:rsidRPr="007A7659">
              <w:rPr>
                <w:noProof w:val="0"/>
                <w:sz w:val="16"/>
              </w:rPr>
              <w:t>EventID</w:t>
            </w:r>
            <w:bookmarkStart w:id="717" w:name="_Toc487127528"/>
            <w:bookmarkStart w:id="718" w:name="_Toc487127884"/>
            <w:bookmarkStart w:id="719" w:name="_Toc487128468"/>
            <w:bookmarkStart w:id="720" w:name="_Toc487129013"/>
            <w:bookmarkEnd w:id="717"/>
            <w:bookmarkEnd w:id="718"/>
            <w:bookmarkEnd w:id="719"/>
            <w:bookmarkEnd w:id="720"/>
          </w:p>
        </w:tc>
        <w:tc>
          <w:tcPr>
            <w:tcW w:w="720" w:type="dxa"/>
            <w:tcBorders>
              <w:top w:val="single" w:sz="4" w:space="0" w:color="auto"/>
            </w:tcBorders>
            <w:vAlign w:val="center"/>
          </w:tcPr>
          <w:p w14:paraId="0CF1078A" w14:textId="77777777" w:rsidR="00BD6B97" w:rsidRPr="007A7659" w:rsidRDefault="00BD6B97">
            <w:pPr>
              <w:pStyle w:val="TableEntry"/>
              <w:jc w:val="center"/>
              <w:rPr>
                <w:noProof w:val="0"/>
                <w:sz w:val="16"/>
              </w:rPr>
            </w:pPr>
            <w:r w:rsidRPr="007A7659">
              <w:rPr>
                <w:noProof w:val="0"/>
                <w:sz w:val="16"/>
              </w:rPr>
              <w:t>M</w:t>
            </w:r>
            <w:bookmarkStart w:id="721" w:name="_Toc487127529"/>
            <w:bookmarkStart w:id="722" w:name="_Toc487127885"/>
            <w:bookmarkStart w:id="723" w:name="_Toc487128469"/>
            <w:bookmarkStart w:id="724" w:name="_Toc487129014"/>
            <w:bookmarkEnd w:id="721"/>
            <w:bookmarkEnd w:id="722"/>
            <w:bookmarkEnd w:id="723"/>
            <w:bookmarkEnd w:id="724"/>
          </w:p>
        </w:tc>
        <w:tc>
          <w:tcPr>
            <w:tcW w:w="4878" w:type="dxa"/>
            <w:tcBorders>
              <w:top w:val="single" w:sz="4" w:space="0" w:color="auto"/>
            </w:tcBorders>
            <w:vAlign w:val="center"/>
          </w:tcPr>
          <w:p w14:paraId="15BAE006" w14:textId="77777777" w:rsidR="00BD6B97" w:rsidRPr="007A7659" w:rsidRDefault="00BD6B97">
            <w:pPr>
              <w:pStyle w:val="TableEntry"/>
              <w:rPr>
                <w:noProof w:val="0"/>
                <w:sz w:val="16"/>
              </w:rPr>
            </w:pPr>
            <w:r w:rsidRPr="007A7659">
              <w:rPr>
                <w:noProof w:val="0"/>
                <w:sz w:val="16"/>
              </w:rPr>
              <w:t>EV(110110, DCM, “Patient Record”)</w:t>
            </w:r>
            <w:bookmarkStart w:id="725" w:name="_Toc487127530"/>
            <w:bookmarkStart w:id="726" w:name="_Toc487127886"/>
            <w:bookmarkStart w:id="727" w:name="_Toc487128470"/>
            <w:bookmarkStart w:id="728" w:name="_Toc487129015"/>
            <w:bookmarkEnd w:id="725"/>
            <w:bookmarkEnd w:id="726"/>
            <w:bookmarkEnd w:id="727"/>
            <w:bookmarkEnd w:id="728"/>
          </w:p>
        </w:tc>
        <w:bookmarkStart w:id="729" w:name="_Toc487127531"/>
        <w:bookmarkStart w:id="730" w:name="_Toc487127887"/>
        <w:bookmarkStart w:id="731" w:name="_Toc487128471"/>
        <w:bookmarkStart w:id="732" w:name="_Toc487129016"/>
        <w:bookmarkEnd w:id="729"/>
        <w:bookmarkEnd w:id="730"/>
        <w:bookmarkEnd w:id="731"/>
        <w:bookmarkEnd w:id="732"/>
      </w:tr>
      <w:tr w:rsidR="00BD6B97" w:rsidRPr="007A7659" w14:paraId="4746A903" w14:textId="77777777">
        <w:trPr>
          <w:cantSplit/>
        </w:trPr>
        <w:tc>
          <w:tcPr>
            <w:tcW w:w="1458" w:type="dxa"/>
            <w:vMerge/>
            <w:vAlign w:val="center"/>
          </w:tcPr>
          <w:p w14:paraId="1C7601BB" w14:textId="77777777" w:rsidR="00BD6B97" w:rsidRPr="007A7659" w:rsidRDefault="00BD6B97">
            <w:pPr>
              <w:pStyle w:val="TableLabel"/>
              <w:rPr>
                <w:rFonts w:ascii="Times New Roman" w:hAnsi="Times New Roman"/>
                <w:noProof w:val="0"/>
                <w:sz w:val="16"/>
              </w:rPr>
            </w:pPr>
            <w:bookmarkStart w:id="733" w:name="_Toc487127532"/>
            <w:bookmarkStart w:id="734" w:name="_Toc487127888"/>
            <w:bookmarkStart w:id="735" w:name="_Toc487128472"/>
            <w:bookmarkStart w:id="736" w:name="_Toc487129017"/>
            <w:bookmarkEnd w:id="733"/>
            <w:bookmarkEnd w:id="734"/>
            <w:bookmarkEnd w:id="735"/>
            <w:bookmarkEnd w:id="736"/>
          </w:p>
        </w:tc>
        <w:tc>
          <w:tcPr>
            <w:tcW w:w="2610" w:type="dxa"/>
            <w:vAlign w:val="center"/>
          </w:tcPr>
          <w:p w14:paraId="762D1894" w14:textId="77777777" w:rsidR="00BD6B97" w:rsidRPr="007A7659" w:rsidRDefault="00BD6B97">
            <w:pPr>
              <w:pStyle w:val="TableEntry"/>
              <w:rPr>
                <w:noProof w:val="0"/>
                <w:sz w:val="16"/>
              </w:rPr>
            </w:pPr>
            <w:r w:rsidRPr="007A7659">
              <w:rPr>
                <w:noProof w:val="0"/>
                <w:sz w:val="16"/>
              </w:rPr>
              <w:t>EventActionCode</w:t>
            </w:r>
            <w:bookmarkStart w:id="737" w:name="_Toc487127533"/>
            <w:bookmarkStart w:id="738" w:name="_Toc487127889"/>
            <w:bookmarkStart w:id="739" w:name="_Toc487128473"/>
            <w:bookmarkStart w:id="740" w:name="_Toc487129018"/>
            <w:bookmarkEnd w:id="737"/>
            <w:bookmarkEnd w:id="738"/>
            <w:bookmarkEnd w:id="739"/>
            <w:bookmarkEnd w:id="740"/>
          </w:p>
        </w:tc>
        <w:tc>
          <w:tcPr>
            <w:tcW w:w="720" w:type="dxa"/>
            <w:vAlign w:val="center"/>
          </w:tcPr>
          <w:p w14:paraId="3B14E811" w14:textId="77777777" w:rsidR="00BD6B97" w:rsidRPr="007A7659" w:rsidRDefault="00BD6B97">
            <w:pPr>
              <w:pStyle w:val="TableEntry"/>
              <w:jc w:val="center"/>
              <w:rPr>
                <w:noProof w:val="0"/>
                <w:sz w:val="16"/>
              </w:rPr>
            </w:pPr>
            <w:r w:rsidRPr="007A7659">
              <w:rPr>
                <w:noProof w:val="0"/>
                <w:sz w:val="16"/>
              </w:rPr>
              <w:t>M</w:t>
            </w:r>
            <w:bookmarkStart w:id="741" w:name="_Toc487127534"/>
            <w:bookmarkStart w:id="742" w:name="_Toc487127890"/>
            <w:bookmarkStart w:id="743" w:name="_Toc487128474"/>
            <w:bookmarkStart w:id="744" w:name="_Toc487129019"/>
            <w:bookmarkEnd w:id="741"/>
            <w:bookmarkEnd w:id="742"/>
            <w:bookmarkEnd w:id="743"/>
            <w:bookmarkEnd w:id="744"/>
          </w:p>
        </w:tc>
        <w:tc>
          <w:tcPr>
            <w:tcW w:w="4878" w:type="dxa"/>
          </w:tcPr>
          <w:p w14:paraId="2C17A939" w14:textId="77777777" w:rsidR="00BD6B97" w:rsidRPr="007A7659" w:rsidRDefault="00BD6B97">
            <w:pPr>
              <w:pStyle w:val="TableEntry"/>
              <w:rPr>
                <w:noProof w:val="0"/>
                <w:sz w:val="16"/>
              </w:rPr>
            </w:pPr>
            <w:r w:rsidRPr="007A7659">
              <w:rPr>
                <w:noProof w:val="0"/>
                <w:sz w:val="16"/>
              </w:rPr>
              <w:t xml:space="preserve">“D” (delete) for the Delete audit record </w:t>
            </w:r>
            <w:bookmarkStart w:id="745" w:name="_Toc487127535"/>
            <w:bookmarkStart w:id="746" w:name="_Toc487127891"/>
            <w:bookmarkStart w:id="747" w:name="_Toc487128475"/>
            <w:bookmarkStart w:id="748" w:name="_Toc487129020"/>
            <w:bookmarkEnd w:id="745"/>
            <w:bookmarkEnd w:id="746"/>
            <w:bookmarkEnd w:id="747"/>
            <w:bookmarkEnd w:id="748"/>
          </w:p>
          <w:p w14:paraId="22C3A967" w14:textId="77777777" w:rsidR="00BD6B97" w:rsidRPr="007A7659" w:rsidRDefault="00BD6B97">
            <w:pPr>
              <w:pStyle w:val="TableEntry"/>
              <w:rPr>
                <w:noProof w:val="0"/>
                <w:sz w:val="16"/>
              </w:rPr>
            </w:pPr>
            <w:r w:rsidRPr="007A7659">
              <w:rPr>
                <w:noProof w:val="0"/>
                <w:sz w:val="16"/>
              </w:rPr>
              <w:t xml:space="preserve">“U” (update) for the Update audit record </w:t>
            </w:r>
            <w:bookmarkStart w:id="749" w:name="_Toc487127536"/>
            <w:bookmarkStart w:id="750" w:name="_Toc487127892"/>
            <w:bookmarkStart w:id="751" w:name="_Toc487128476"/>
            <w:bookmarkStart w:id="752" w:name="_Toc487129021"/>
            <w:bookmarkEnd w:id="749"/>
            <w:bookmarkEnd w:id="750"/>
            <w:bookmarkEnd w:id="751"/>
            <w:bookmarkEnd w:id="752"/>
          </w:p>
        </w:tc>
        <w:bookmarkStart w:id="753" w:name="_Toc487127537"/>
        <w:bookmarkStart w:id="754" w:name="_Toc487127893"/>
        <w:bookmarkStart w:id="755" w:name="_Toc487128477"/>
        <w:bookmarkStart w:id="756" w:name="_Toc487129022"/>
        <w:bookmarkEnd w:id="753"/>
        <w:bookmarkEnd w:id="754"/>
        <w:bookmarkEnd w:id="755"/>
        <w:bookmarkEnd w:id="756"/>
      </w:tr>
      <w:tr w:rsidR="00BD6B97" w:rsidRPr="007A7659" w14:paraId="16EFDE8D" w14:textId="77777777">
        <w:trPr>
          <w:cantSplit/>
        </w:trPr>
        <w:tc>
          <w:tcPr>
            <w:tcW w:w="1458" w:type="dxa"/>
            <w:vMerge/>
            <w:vAlign w:val="center"/>
          </w:tcPr>
          <w:p w14:paraId="7CCEB4B3" w14:textId="77777777" w:rsidR="00BD6B97" w:rsidRPr="007A7659" w:rsidRDefault="00BD6B97">
            <w:pPr>
              <w:pStyle w:val="TableLabel"/>
              <w:rPr>
                <w:rFonts w:ascii="Times New Roman" w:hAnsi="Times New Roman"/>
                <w:noProof w:val="0"/>
                <w:sz w:val="16"/>
              </w:rPr>
            </w:pPr>
            <w:bookmarkStart w:id="757" w:name="_Toc487127538"/>
            <w:bookmarkStart w:id="758" w:name="_Toc487127894"/>
            <w:bookmarkStart w:id="759" w:name="_Toc487128478"/>
            <w:bookmarkStart w:id="760" w:name="_Toc487129023"/>
            <w:bookmarkEnd w:id="757"/>
            <w:bookmarkEnd w:id="758"/>
            <w:bookmarkEnd w:id="759"/>
            <w:bookmarkEnd w:id="760"/>
          </w:p>
        </w:tc>
        <w:tc>
          <w:tcPr>
            <w:tcW w:w="2610" w:type="dxa"/>
            <w:vAlign w:val="center"/>
          </w:tcPr>
          <w:p w14:paraId="20F7245A" w14:textId="77777777" w:rsidR="00BD6B97" w:rsidRPr="007A7659" w:rsidRDefault="00BD6B97">
            <w:pPr>
              <w:pStyle w:val="TableEntry"/>
              <w:rPr>
                <w:i/>
                <w:iCs/>
                <w:noProof w:val="0"/>
                <w:sz w:val="16"/>
              </w:rPr>
            </w:pPr>
            <w:r w:rsidRPr="007A7659">
              <w:rPr>
                <w:i/>
                <w:iCs/>
                <w:noProof w:val="0"/>
                <w:sz w:val="16"/>
              </w:rPr>
              <w:t>EventDateTime</w:t>
            </w:r>
            <w:bookmarkStart w:id="761" w:name="_Toc487127539"/>
            <w:bookmarkStart w:id="762" w:name="_Toc487127895"/>
            <w:bookmarkStart w:id="763" w:name="_Toc487128479"/>
            <w:bookmarkStart w:id="764" w:name="_Toc487129024"/>
            <w:bookmarkEnd w:id="761"/>
            <w:bookmarkEnd w:id="762"/>
            <w:bookmarkEnd w:id="763"/>
            <w:bookmarkEnd w:id="764"/>
          </w:p>
        </w:tc>
        <w:tc>
          <w:tcPr>
            <w:tcW w:w="720" w:type="dxa"/>
            <w:vAlign w:val="center"/>
          </w:tcPr>
          <w:p w14:paraId="443A44C5" w14:textId="77777777" w:rsidR="00BD6B97" w:rsidRPr="007A7659" w:rsidRDefault="00BD6B97">
            <w:pPr>
              <w:pStyle w:val="TableEntry"/>
              <w:jc w:val="center"/>
              <w:rPr>
                <w:i/>
                <w:iCs/>
                <w:noProof w:val="0"/>
                <w:sz w:val="16"/>
              </w:rPr>
            </w:pPr>
            <w:r w:rsidRPr="007A7659">
              <w:rPr>
                <w:i/>
                <w:iCs/>
                <w:noProof w:val="0"/>
                <w:sz w:val="16"/>
              </w:rPr>
              <w:t>M</w:t>
            </w:r>
            <w:bookmarkStart w:id="765" w:name="_Toc487127540"/>
            <w:bookmarkStart w:id="766" w:name="_Toc487127896"/>
            <w:bookmarkStart w:id="767" w:name="_Toc487128480"/>
            <w:bookmarkStart w:id="768" w:name="_Toc487129025"/>
            <w:bookmarkEnd w:id="765"/>
            <w:bookmarkEnd w:id="766"/>
            <w:bookmarkEnd w:id="767"/>
            <w:bookmarkEnd w:id="768"/>
          </w:p>
        </w:tc>
        <w:tc>
          <w:tcPr>
            <w:tcW w:w="4878" w:type="dxa"/>
            <w:vAlign w:val="center"/>
          </w:tcPr>
          <w:p w14:paraId="0A6D1CA0" w14:textId="77777777" w:rsidR="00BD6B97" w:rsidRPr="007A7659" w:rsidRDefault="00BD6B97">
            <w:pPr>
              <w:pStyle w:val="TableEntry"/>
              <w:rPr>
                <w:i/>
                <w:iCs/>
                <w:noProof w:val="0"/>
                <w:sz w:val="16"/>
              </w:rPr>
            </w:pPr>
            <w:r w:rsidRPr="007A7659">
              <w:rPr>
                <w:i/>
                <w:iCs/>
                <w:noProof w:val="0"/>
                <w:sz w:val="16"/>
              </w:rPr>
              <w:t>not specialized</w:t>
            </w:r>
            <w:bookmarkStart w:id="769" w:name="_Toc487127541"/>
            <w:bookmarkStart w:id="770" w:name="_Toc487127897"/>
            <w:bookmarkStart w:id="771" w:name="_Toc487128481"/>
            <w:bookmarkStart w:id="772" w:name="_Toc487129026"/>
            <w:bookmarkEnd w:id="769"/>
            <w:bookmarkEnd w:id="770"/>
            <w:bookmarkEnd w:id="771"/>
            <w:bookmarkEnd w:id="772"/>
          </w:p>
        </w:tc>
        <w:bookmarkStart w:id="773" w:name="_Toc487127542"/>
        <w:bookmarkStart w:id="774" w:name="_Toc487127898"/>
        <w:bookmarkStart w:id="775" w:name="_Toc487128482"/>
        <w:bookmarkStart w:id="776" w:name="_Toc487129027"/>
        <w:bookmarkEnd w:id="773"/>
        <w:bookmarkEnd w:id="774"/>
        <w:bookmarkEnd w:id="775"/>
        <w:bookmarkEnd w:id="776"/>
      </w:tr>
      <w:tr w:rsidR="00BD6B97" w:rsidRPr="007A7659" w14:paraId="683EC066" w14:textId="77777777">
        <w:trPr>
          <w:cantSplit/>
        </w:trPr>
        <w:tc>
          <w:tcPr>
            <w:tcW w:w="1458" w:type="dxa"/>
            <w:vMerge/>
            <w:vAlign w:val="center"/>
          </w:tcPr>
          <w:p w14:paraId="0B397216" w14:textId="77777777" w:rsidR="00BD6B97" w:rsidRPr="007A7659" w:rsidRDefault="00BD6B97">
            <w:pPr>
              <w:pStyle w:val="TableLabel"/>
              <w:rPr>
                <w:rFonts w:ascii="Times New Roman" w:hAnsi="Times New Roman"/>
                <w:noProof w:val="0"/>
                <w:sz w:val="16"/>
              </w:rPr>
            </w:pPr>
            <w:bookmarkStart w:id="777" w:name="_Toc487127543"/>
            <w:bookmarkStart w:id="778" w:name="_Toc487127899"/>
            <w:bookmarkStart w:id="779" w:name="_Toc487128483"/>
            <w:bookmarkStart w:id="780" w:name="_Toc487129028"/>
            <w:bookmarkEnd w:id="777"/>
            <w:bookmarkEnd w:id="778"/>
            <w:bookmarkEnd w:id="779"/>
            <w:bookmarkEnd w:id="780"/>
          </w:p>
        </w:tc>
        <w:tc>
          <w:tcPr>
            <w:tcW w:w="2610" w:type="dxa"/>
            <w:vAlign w:val="center"/>
          </w:tcPr>
          <w:p w14:paraId="35DA6593" w14:textId="77777777" w:rsidR="00BD6B97" w:rsidRPr="007A7659" w:rsidRDefault="00BD6B97">
            <w:pPr>
              <w:pStyle w:val="TableEntry"/>
              <w:rPr>
                <w:i/>
                <w:iCs/>
                <w:noProof w:val="0"/>
                <w:sz w:val="16"/>
              </w:rPr>
            </w:pPr>
            <w:r w:rsidRPr="007A7659">
              <w:rPr>
                <w:i/>
                <w:iCs/>
                <w:noProof w:val="0"/>
                <w:sz w:val="16"/>
              </w:rPr>
              <w:t>EventOutcomeIndicator</w:t>
            </w:r>
            <w:bookmarkStart w:id="781" w:name="_Toc487127544"/>
            <w:bookmarkStart w:id="782" w:name="_Toc487127900"/>
            <w:bookmarkStart w:id="783" w:name="_Toc487128484"/>
            <w:bookmarkStart w:id="784" w:name="_Toc487129029"/>
            <w:bookmarkEnd w:id="781"/>
            <w:bookmarkEnd w:id="782"/>
            <w:bookmarkEnd w:id="783"/>
            <w:bookmarkEnd w:id="784"/>
          </w:p>
        </w:tc>
        <w:tc>
          <w:tcPr>
            <w:tcW w:w="720" w:type="dxa"/>
            <w:vAlign w:val="center"/>
          </w:tcPr>
          <w:p w14:paraId="167778FE" w14:textId="77777777" w:rsidR="00BD6B97" w:rsidRPr="007A7659" w:rsidRDefault="00BD6B97">
            <w:pPr>
              <w:pStyle w:val="TableEntry"/>
              <w:jc w:val="center"/>
              <w:rPr>
                <w:i/>
                <w:iCs/>
                <w:noProof w:val="0"/>
                <w:sz w:val="16"/>
              </w:rPr>
            </w:pPr>
            <w:r w:rsidRPr="007A7659">
              <w:rPr>
                <w:i/>
                <w:iCs/>
                <w:noProof w:val="0"/>
                <w:sz w:val="16"/>
              </w:rPr>
              <w:t>M</w:t>
            </w:r>
            <w:bookmarkStart w:id="785" w:name="_Toc487127545"/>
            <w:bookmarkStart w:id="786" w:name="_Toc487127901"/>
            <w:bookmarkStart w:id="787" w:name="_Toc487128485"/>
            <w:bookmarkStart w:id="788" w:name="_Toc487129030"/>
            <w:bookmarkEnd w:id="785"/>
            <w:bookmarkEnd w:id="786"/>
            <w:bookmarkEnd w:id="787"/>
            <w:bookmarkEnd w:id="788"/>
          </w:p>
        </w:tc>
        <w:tc>
          <w:tcPr>
            <w:tcW w:w="4878" w:type="dxa"/>
            <w:vAlign w:val="center"/>
          </w:tcPr>
          <w:p w14:paraId="006971C8" w14:textId="77777777" w:rsidR="00BD6B97" w:rsidRPr="007A7659" w:rsidRDefault="00BD6B97">
            <w:pPr>
              <w:pStyle w:val="TableEntry"/>
              <w:rPr>
                <w:i/>
                <w:iCs/>
                <w:noProof w:val="0"/>
                <w:sz w:val="16"/>
              </w:rPr>
            </w:pPr>
            <w:r w:rsidRPr="007A7659">
              <w:rPr>
                <w:i/>
                <w:iCs/>
                <w:noProof w:val="0"/>
                <w:sz w:val="16"/>
              </w:rPr>
              <w:t>not specialized</w:t>
            </w:r>
            <w:bookmarkStart w:id="789" w:name="_Toc487127546"/>
            <w:bookmarkStart w:id="790" w:name="_Toc487127902"/>
            <w:bookmarkStart w:id="791" w:name="_Toc487128486"/>
            <w:bookmarkStart w:id="792" w:name="_Toc487129031"/>
            <w:bookmarkEnd w:id="789"/>
            <w:bookmarkEnd w:id="790"/>
            <w:bookmarkEnd w:id="791"/>
            <w:bookmarkEnd w:id="792"/>
          </w:p>
        </w:tc>
        <w:bookmarkStart w:id="793" w:name="_Toc487127547"/>
        <w:bookmarkStart w:id="794" w:name="_Toc487127903"/>
        <w:bookmarkStart w:id="795" w:name="_Toc487128487"/>
        <w:bookmarkStart w:id="796" w:name="_Toc487129032"/>
        <w:bookmarkEnd w:id="793"/>
        <w:bookmarkEnd w:id="794"/>
        <w:bookmarkEnd w:id="795"/>
        <w:bookmarkEnd w:id="796"/>
      </w:tr>
      <w:tr w:rsidR="00BD6B97" w:rsidRPr="007A7659" w14:paraId="4E79D256" w14:textId="77777777">
        <w:trPr>
          <w:cantSplit/>
        </w:trPr>
        <w:tc>
          <w:tcPr>
            <w:tcW w:w="1458" w:type="dxa"/>
            <w:vMerge/>
            <w:vAlign w:val="center"/>
          </w:tcPr>
          <w:p w14:paraId="4A67F27B" w14:textId="77777777" w:rsidR="00BD6B97" w:rsidRPr="007A7659" w:rsidRDefault="00BD6B97">
            <w:pPr>
              <w:pStyle w:val="TableLabel"/>
              <w:rPr>
                <w:rFonts w:ascii="Times New Roman" w:hAnsi="Times New Roman"/>
                <w:noProof w:val="0"/>
                <w:sz w:val="16"/>
              </w:rPr>
            </w:pPr>
            <w:bookmarkStart w:id="797" w:name="_Toc487127548"/>
            <w:bookmarkStart w:id="798" w:name="_Toc487127904"/>
            <w:bookmarkStart w:id="799" w:name="_Toc487128488"/>
            <w:bookmarkStart w:id="800" w:name="_Toc487129033"/>
            <w:bookmarkEnd w:id="797"/>
            <w:bookmarkEnd w:id="798"/>
            <w:bookmarkEnd w:id="799"/>
            <w:bookmarkEnd w:id="800"/>
          </w:p>
        </w:tc>
        <w:tc>
          <w:tcPr>
            <w:tcW w:w="2610" w:type="dxa"/>
            <w:vAlign w:val="center"/>
          </w:tcPr>
          <w:p w14:paraId="10CE305A" w14:textId="77777777" w:rsidR="00BD6B97" w:rsidRPr="007A7659" w:rsidRDefault="00BD6B97">
            <w:pPr>
              <w:pStyle w:val="TableEntry"/>
              <w:rPr>
                <w:noProof w:val="0"/>
                <w:sz w:val="16"/>
              </w:rPr>
            </w:pPr>
            <w:r w:rsidRPr="007A7659">
              <w:rPr>
                <w:noProof w:val="0"/>
                <w:sz w:val="16"/>
              </w:rPr>
              <w:t>EventTypeCode</w:t>
            </w:r>
            <w:bookmarkStart w:id="801" w:name="_Toc487127549"/>
            <w:bookmarkStart w:id="802" w:name="_Toc487127905"/>
            <w:bookmarkStart w:id="803" w:name="_Toc487128489"/>
            <w:bookmarkStart w:id="804" w:name="_Toc487129034"/>
            <w:bookmarkEnd w:id="801"/>
            <w:bookmarkEnd w:id="802"/>
            <w:bookmarkEnd w:id="803"/>
            <w:bookmarkEnd w:id="804"/>
          </w:p>
        </w:tc>
        <w:tc>
          <w:tcPr>
            <w:tcW w:w="720" w:type="dxa"/>
            <w:vAlign w:val="center"/>
          </w:tcPr>
          <w:p w14:paraId="5121B41A" w14:textId="77777777" w:rsidR="00BD6B97" w:rsidRPr="007A7659" w:rsidRDefault="00BD6B97">
            <w:pPr>
              <w:pStyle w:val="TableEntry"/>
              <w:jc w:val="center"/>
              <w:rPr>
                <w:noProof w:val="0"/>
                <w:sz w:val="16"/>
              </w:rPr>
            </w:pPr>
            <w:r w:rsidRPr="007A7659">
              <w:rPr>
                <w:noProof w:val="0"/>
                <w:sz w:val="16"/>
              </w:rPr>
              <w:t>M</w:t>
            </w:r>
            <w:bookmarkStart w:id="805" w:name="_Toc487127550"/>
            <w:bookmarkStart w:id="806" w:name="_Toc487127906"/>
            <w:bookmarkStart w:id="807" w:name="_Toc487128490"/>
            <w:bookmarkStart w:id="808" w:name="_Toc487129035"/>
            <w:bookmarkEnd w:id="805"/>
            <w:bookmarkEnd w:id="806"/>
            <w:bookmarkEnd w:id="807"/>
            <w:bookmarkEnd w:id="808"/>
          </w:p>
        </w:tc>
        <w:tc>
          <w:tcPr>
            <w:tcW w:w="4878" w:type="dxa"/>
            <w:vAlign w:val="center"/>
          </w:tcPr>
          <w:p w14:paraId="15072742" w14:textId="77777777" w:rsidR="00BD6B97" w:rsidRPr="007A7659" w:rsidRDefault="00BD6B97">
            <w:pPr>
              <w:pStyle w:val="TableEntry"/>
              <w:rPr>
                <w:noProof w:val="0"/>
                <w:sz w:val="16"/>
              </w:rPr>
            </w:pPr>
            <w:r w:rsidRPr="007A7659">
              <w:rPr>
                <w:noProof w:val="0"/>
                <w:sz w:val="16"/>
              </w:rPr>
              <w:t>EV(“ITI-8”, “IHE Transactions”, “Patient Identity Feed”)</w:t>
            </w:r>
            <w:bookmarkStart w:id="809" w:name="_Toc487127551"/>
            <w:bookmarkStart w:id="810" w:name="_Toc487127907"/>
            <w:bookmarkStart w:id="811" w:name="_Toc487128491"/>
            <w:bookmarkStart w:id="812" w:name="_Toc487129036"/>
            <w:bookmarkEnd w:id="809"/>
            <w:bookmarkEnd w:id="810"/>
            <w:bookmarkEnd w:id="811"/>
            <w:bookmarkEnd w:id="812"/>
          </w:p>
        </w:tc>
        <w:bookmarkStart w:id="813" w:name="_Toc487127552"/>
        <w:bookmarkStart w:id="814" w:name="_Toc487127908"/>
        <w:bookmarkStart w:id="815" w:name="_Toc487128492"/>
        <w:bookmarkStart w:id="816" w:name="_Toc487129037"/>
        <w:bookmarkEnd w:id="813"/>
        <w:bookmarkEnd w:id="814"/>
        <w:bookmarkEnd w:id="815"/>
        <w:bookmarkEnd w:id="816"/>
      </w:tr>
      <w:tr w:rsidR="00BD6B97" w:rsidRPr="007A7659" w14:paraId="02D98EC7" w14:textId="77777777">
        <w:trPr>
          <w:cantSplit/>
        </w:trPr>
        <w:tc>
          <w:tcPr>
            <w:tcW w:w="9666" w:type="dxa"/>
            <w:gridSpan w:val="4"/>
          </w:tcPr>
          <w:p w14:paraId="32871266" w14:textId="77777777" w:rsidR="00BD6B97" w:rsidRPr="007A7659" w:rsidRDefault="00BD6B97" w:rsidP="007E3B51">
            <w:pPr>
              <w:pStyle w:val="TableEntry"/>
              <w:rPr>
                <w:noProof w:val="0"/>
              </w:rPr>
            </w:pPr>
            <w:r w:rsidRPr="007A7659">
              <w:rPr>
                <w:noProof w:val="0"/>
              </w:rPr>
              <w:t>Source (Patient Identity Source Actor) (1)</w:t>
            </w:r>
            <w:bookmarkStart w:id="817" w:name="_Toc487127553"/>
            <w:bookmarkStart w:id="818" w:name="_Toc487127909"/>
            <w:bookmarkStart w:id="819" w:name="_Toc487128493"/>
            <w:bookmarkStart w:id="820" w:name="_Toc487129038"/>
            <w:bookmarkEnd w:id="817"/>
            <w:bookmarkEnd w:id="818"/>
            <w:bookmarkEnd w:id="819"/>
            <w:bookmarkEnd w:id="820"/>
          </w:p>
        </w:tc>
        <w:bookmarkStart w:id="821" w:name="_Toc487127554"/>
        <w:bookmarkStart w:id="822" w:name="_Toc487127910"/>
        <w:bookmarkStart w:id="823" w:name="_Toc487128494"/>
        <w:bookmarkStart w:id="824" w:name="_Toc487129039"/>
        <w:bookmarkEnd w:id="821"/>
        <w:bookmarkEnd w:id="822"/>
        <w:bookmarkEnd w:id="823"/>
        <w:bookmarkEnd w:id="824"/>
      </w:tr>
      <w:tr w:rsidR="00BD6B97" w:rsidRPr="007A7659" w14:paraId="14AB15A2" w14:textId="77777777">
        <w:trPr>
          <w:cantSplit/>
        </w:trPr>
        <w:tc>
          <w:tcPr>
            <w:tcW w:w="9666" w:type="dxa"/>
            <w:gridSpan w:val="4"/>
          </w:tcPr>
          <w:p w14:paraId="6F4712DA" w14:textId="77777777" w:rsidR="00BD6B97" w:rsidRPr="007A7659" w:rsidRDefault="00BD6B97" w:rsidP="007E3B51">
            <w:pPr>
              <w:pStyle w:val="TableEntry"/>
              <w:rPr>
                <w:noProof w:val="0"/>
              </w:rPr>
            </w:pPr>
            <w:r w:rsidRPr="007A7659">
              <w:rPr>
                <w:noProof w:val="0"/>
              </w:rPr>
              <w:t>Destination (Patient Identifier Cross-reference Manager or Document Registry) (1)</w:t>
            </w:r>
            <w:bookmarkStart w:id="825" w:name="_Toc487127555"/>
            <w:bookmarkStart w:id="826" w:name="_Toc487127911"/>
            <w:bookmarkStart w:id="827" w:name="_Toc487128495"/>
            <w:bookmarkStart w:id="828" w:name="_Toc487129040"/>
            <w:bookmarkEnd w:id="825"/>
            <w:bookmarkEnd w:id="826"/>
            <w:bookmarkEnd w:id="827"/>
            <w:bookmarkEnd w:id="828"/>
          </w:p>
        </w:tc>
        <w:bookmarkStart w:id="829" w:name="_Toc487127556"/>
        <w:bookmarkStart w:id="830" w:name="_Toc487127912"/>
        <w:bookmarkStart w:id="831" w:name="_Toc487128496"/>
        <w:bookmarkStart w:id="832" w:name="_Toc487129041"/>
        <w:bookmarkEnd w:id="829"/>
        <w:bookmarkEnd w:id="830"/>
        <w:bookmarkEnd w:id="831"/>
        <w:bookmarkEnd w:id="832"/>
      </w:tr>
      <w:tr w:rsidR="00BD6B97" w:rsidRPr="007A7659" w14:paraId="2A9ADE9E" w14:textId="77777777">
        <w:trPr>
          <w:cantSplit/>
        </w:trPr>
        <w:tc>
          <w:tcPr>
            <w:tcW w:w="9666" w:type="dxa"/>
            <w:gridSpan w:val="4"/>
          </w:tcPr>
          <w:p w14:paraId="0269A991" w14:textId="77777777" w:rsidR="00BD6B97" w:rsidRPr="007A7659" w:rsidRDefault="00BD6B97" w:rsidP="007E3B51">
            <w:pPr>
              <w:pStyle w:val="TableEntry"/>
              <w:rPr>
                <w:noProof w:val="0"/>
              </w:rPr>
            </w:pPr>
            <w:r w:rsidRPr="007A7659">
              <w:rPr>
                <w:noProof w:val="0"/>
              </w:rPr>
              <w:t>Audit Source (Patient Identifier Cross-reference Manager or Document Registry) (1)</w:t>
            </w:r>
            <w:bookmarkStart w:id="833" w:name="_Toc487127557"/>
            <w:bookmarkStart w:id="834" w:name="_Toc487127913"/>
            <w:bookmarkStart w:id="835" w:name="_Toc487128497"/>
            <w:bookmarkStart w:id="836" w:name="_Toc487129042"/>
            <w:bookmarkEnd w:id="833"/>
            <w:bookmarkEnd w:id="834"/>
            <w:bookmarkEnd w:id="835"/>
            <w:bookmarkEnd w:id="836"/>
          </w:p>
        </w:tc>
        <w:bookmarkStart w:id="837" w:name="_Toc487127558"/>
        <w:bookmarkStart w:id="838" w:name="_Toc487127914"/>
        <w:bookmarkStart w:id="839" w:name="_Toc487128498"/>
        <w:bookmarkStart w:id="840" w:name="_Toc487129043"/>
        <w:bookmarkEnd w:id="837"/>
        <w:bookmarkEnd w:id="838"/>
        <w:bookmarkEnd w:id="839"/>
        <w:bookmarkEnd w:id="840"/>
      </w:tr>
      <w:tr w:rsidR="00BD6B97" w:rsidRPr="007A7659" w14:paraId="4C7681C5" w14:textId="77777777">
        <w:trPr>
          <w:cantSplit/>
        </w:trPr>
        <w:tc>
          <w:tcPr>
            <w:tcW w:w="9666" w:type="dxa"/>
            <w:gridSpan w:val="4"/>
          </w:tcPr>
          <w:p w14:paraId="125B1D0F" w14:textId="77777777" w:rsidR="00BD6B97" w:rsidRPr="007A7659" w:rsidRDefault="00BD6B97" w:rsidP="007E3B51">
            <w:pPr>
              <w:pStyle w:val="TableEntry"/>
              <w:rPr>
                <w:noProof w:val="0"/>
              </w:rPr>
            </w:pPr>
            <w:r w:rsidRPr="007A7659">
              <w:rPr>
                <w:noProof w:val="0"/>
              </w:rPr>
              <w:t>Patient(1)</w:t>
            </w:r>
            <w:bookmarkStart w:id="841" w:name="_Toc487127559"/>
            <w:bookmarkStart w:id="842" w:name="_Toc487127915"/>
            <w:bookmarkStart w:id="843" w:name="_Toc487128499"/>
            <w:bookmarkStart w:id="844" w:name="_Toc487129044"/>
            <w:bookmarkEnd w:id="841"/>
            <w:bookmarkEnd w:id="842"/>
            <w:bookmarkEnd w:id="843"/>
            <w:bookmarkEnd w:id="844"/>
          </w:p>
        </w:tc>
        <w:bookmarkStart w:id="845" w:name="_Toc487127560"/>
        <w:bookmarkStart w:id="846" w:name="_Toc487127916"/>
        <w:bookmarkStart w:id="847" w:name="_Toc487128500"/>
        <w:bookmarkStart w:id="848" w:name="_Toc487129045"/>
        <w:bookmarkEnd w:id="845"/>
        <w:bookmarkEnd w:id="846"/>
        <w:bookmarkEnd w:id="847"/>
        <w:bookmarkEnd w:id="848"/>
      </w:tr>
    </w:tbl>
    <w:p w14:paraId="795D3AAE" w14:textId="77777777" w:rsidR="00BD6B97" w:rsidRPr="007A7659" w:rsidRDefault="00BD6B97" w:rsidP="007E3B51">
      <w:pPr>
        <w:pStyle w:val="BodyText"/>
        <w:rPr>
          <w:b/>
          <w:i/>
        </w:rPr>
      </w:pPr>
      <w:r w:rsidRPr="007A7659">
        <w:t>Where:</w:t>
      </w:r>
      <w:bookmarkStart w:id="849" w:name="_Toc487127561"/>
      <w:bookmarkStart w:id="850" w:name="_Toc487127917"/>
      <w:bookmarkStart w:id="851" w:name="_Toc487128501"/>
      <w:bookmarkStart w:id="852" w:name="_Toc487129046"/>
      <w:bookmarkEnd w:id="849"/>
      <w:bookmarkEnd w:id="850"/>
      <w:bookmarkEnd w:id="851"/>
      <w:bookmarkEnd w:id="852"/>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CE0239" w14:textId="77777777">
        <w:trPr>
          <w:cantSplit/>
        </w:trPr>
        <w:tc>
          <w:tcPr>
            <w:tcW w:w="1548" w:type="dxa"/>
            <w:vMerge w:val="restart"/>
          </w:tcPr>
          <w:p w14:paraId="08A1166E" w14:textId="77777777" w:rsidR="00BD6B97" w:rsidRPr="007A7659" w:rsidRDefault="00BD6B97" w:rsidP="003C1EFA">
            <w:pPr>
              <w:pStyle w:val="TableEntryHeader"/>
            </w:pPr>
            <w:r w:rsidRPr="007A7659">
              <w:t>Source</w:t>
            </w:r>
            <w:bookmarkStart w:id="853" w:name="_Toc487127562"/>
            <w:bookmarkStart w:id="854" w:name="_Toc487127918"/>
            <w:bookmarkStart w:id="855" w:name="_Toc487128502"/>
            <w:bookmarkStart w:id="856" w:name="_Toc487129047"/>
            <w:bookmarkEnd w:id="853"/>
            <w:bookmarkEnd w:id="854"/>
            <w:bookmarkEnd w:id="855"/>
            <w:bookmarkEnd w:id="856"/>
          </w:p>
          <w:p w14:paraId="26E63F1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857" w:name="_Toc487127563"/>
            <w:bookmarkStart w:id="858" w:name="_Toc487127919"/>
            <w:bookmarkStart w:id="859" w:name="_Toc487128503"/>
            <w:bookmarkStart w:id="860" w:name="_Toc487129048"/>
            <w:bookmarkEnd w:id="857"/>
            <w:bookmarkEnd w:id="858"/>
            <w:bookmarkEnd w:id="859"/>
            <w:bookmarkEnd w:id="860"/>
          </w:p>
        </w:tc>
        <w:tc>
          <w:tcPr>
            <w:tcW w:w="2520" w:type="dxa"/>
            <w:vAlign w:val="center"/>
          </w:tcPr>
          <w:p w14:paraId="6A1054D6" w14:textId="77777777" w:rsidR="00BD6B97" w:rsidRPr="007A7659" w:rsidRDefault="00BD6B97">
            <w:pPr>
              <w:pStyle w:val="TableEntry"/>
              <w:rPr>
                <w:noProof w:val="0"/>
                <w:sz w:val="16"/>
              </w:rPr>
            </w:pPr>
            <w:r w:rsidRPr="007A7659">
              <w:rPr>
                <w:noProof w:val="0"/>
                <w:sz w:val="16"/>
              </w:rPr>
              <w:t>UserID</w:t>
            </w:r>
            <w:bookmarkStart w:id="861" w:name="_Toc487127564"/>
            <w:bookmarkStart w:id="862" w:name="_Toc487127920"/>
            <w:bookmarkStart w:id="863" w:name="_Toc487128504"/>
            <w:bookmarkStart w:id="864" w:name="_Toc487129049"/>
            <w:bookmarkEnd w:id="861"/>
            <w:bookmarkEnd w:id="862"/>
            <w:bookmarkEnd w:id="863"/>
            <w:bookmarkEnd w:id="864"/>
          </w:p>
        </w:tc>
        <w:tc>
          <w:tcPr>
            <w:tcW w:w="630" w:type="dxa"/>
            <w:vAlign w:val="center"/>
          </w:tcPr>
          <w:p w14:paraId="0F938803" w14:textId="77777777" w:rsidR="00BD6B97" w:rsidRPr="007A7659" w:rsidRDefault="00BD6B97">
            <w:pPr>
              <w:pStyle w:val="TableEntry"/>
              <w:jc w:val="center"/>
              <w:rPr>
                <w:noProof w:val="0"/>
                <w:sz w:val="16"/>
              </w:rPr>
            </w:pPr>
            <w:r w:rsidRPr="007A7659">
              <w:rPr>
                <w:noProof w:val="0"/>
                <w:sz w:val="16"/>
              </w:rPr>
              <w:t>M</w:t>
            </w:r>
            <w:bookmarkStart w:id="865" w:name="_Toc487127565"/>
            <w:bookmarkStart w:id="866" w:name="_Toc487127921"/>
            <w:bookmarkStart w:id="867" w:name="_Toc487128505"/>
            <w:bookmarkStart w:id="868" w:name="_Toc487129050"/>
            <w:bookmarkEnd w:id="865"/>
            <w:bookmarkEnd w:id="866"/>
            <w:bookmarkEnd w:id="867"/>
            <w:bookmarkEnd w:id="868"/>
          </w:p>
        </w:tc>
        <w:tc>
          <w:tcPr>
            <w:tcW w:w="4968" w:type="dxa"/>
            <w:vAlign w:val="center"/>
          </w:tcPr>
          <w:p w14:paraId="29D58EA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bookmarkStart w:id="869" w:name="_Toc487127566"/>
            <w:bookmarkStart w:id="870" w:name="_Toc487127922"/>
            <w:bookmarkStart w:id="871" w:name="_Toc487128506"/>
            <w:bookmarkStart w:id="872" w:name="_Toc487129051"/>
            <w:bookmarkEnd w:id="869"/>
            <w:bookmarkEnd w:id="870"/>
            <w:bookmarkEnd w:id="871"/>
            <w:bookmarkEnd w:id="872"/>
          </w:p>
        </w:tc>
        <w:bookmarkStart w:id="873" w:name="_Toc487127567"/>
        <w:bookmarkStart w:id="874" w:name="_Toc487127923"/>
        <w:bookmarkStart w:id="875" w:name="_Toc487128507"/>
        <w:bookmarkStart w:id="876" w:name="_Toc487129052"/>
        <w:bookmarkEnd w:id="873"/>
        <w:bookmarkEnd w:id="874"/>
        <w:bookmarkEnd w:id="875"/>
        <w:bookmarkEnd w:id="876"/>
      </w:tr>
      <w:tr w:rsidR="00BD6B97" w:rsidRPr="007A7659" w14:paraId="228FA1C4" w14:textId="77777777">
        <w:trPr>
          <w:cantSplit/>
        </w:trPr>
        <w:tc>
          <w:tcPr>
            <w:tcW w:w="1548" w:type="dxa"/>
            <w:vMerge/>
            <w:textDirection w:val="btLr"/>
            <w:vAlign w:val="center"/>
          </w:tcPr>
          <w:p w14:paraId="7A37F39C" w14:textId="77777777" w:rsidR="00BD6B97" w:rsidRPr="007A7659" w:rsidRDefault="00BD6B97">
            <w:pPr>
              <w:pStyle w:val="TableLabel"/>
              <w:rPr>
                <w:rFonts w:ascii="Times New Roman" w:hAnsi="Times New Roman"/>
                <w:noProof w:val="0"/>
                <w:sz w:val="16"/>
              </w:rPr>
            </w:pPr>
            <w:bookmarkStart w:id="877" w:name="_Toc487127568"/>
            <w:bookmarkStart w:id="878" w:name="_Toc487127924"/>
            <w:bookmarkStart w:id="879" w:name="_Toc487128508"/>
            <w:bookmarkStart w:id="880" w:name="_Toc487129053"/>
            <w:bookmarkEnd w:id="877"/>
            <w:bookmarkEnd w:id="878"/>
            <w:bookmarkEnd w:id="879"/>
            <w:bookmarkEnd w:id="880"/>
          </w:p>
        </w:tc>
        <w:tc>
          <w:tcPr>
            <w:tcW w:w="2520" w:type="dxa"/>
            <w:vAlign w:val="center"/>
          </w:tcPr>
          <w:p w14:paraId="4F899CA3" w14:textId="77777777" w:rsidR="00BD6B97" w:rsidRPr="007A7659" w:rsidRDefault="00BD6B97">
            <w:pPr>
              <w:pStyle w:val="TableEntry"/>
              <w:rPr>
                <w:i/>
                <w:iCs/>
                <w:noProof w:val="0"/>
                <w:sz w:val="16"/>
              </w:rPr>
            </w:pPr>
            <w:r w:rsidRPr="007A7659">
              <w:rPr>
                <w:i/>
                <w:iCs/>
                <w:noProof w:val="0"/>
                <w:sz w:val="16"/>
              </w:rPr>
              <w:t>AlternativeUserID</w:t>
            </w:r>
            <w:bookmarkStart w:id="881" w:name="_Toc487127569"/>
            <w:bookmarkStart w:id="882" w:name="_Toc487127925"/>
            <w:bookmarkStart w:id="883" w:name="_Toc487128509"/>
            <w:bookmarkStart w:id="884" w:name="_Toc487129054"/>
            <w:bookmarkEnd w:id="881"/>
            <w:bookmarkEnd w:id="882"/>
            <w:bookmarkEnd w:id="883"/>
            <w:bookmarkEnd w:id="884"/>
          </w:p>
        </w:tc>
        <w:tc>
          <w:tcPr>
            <w:tcW w:w="630" w:type="dxa"/>
            <w:vAlign w:val="center"/>
          </w:tcPr>
          <w:p w14:paraId="6D4AED0F" w14:textId="77777777" w:rsidR="00BD6B97" w:rsidRPr="007A7659" w:rsidRDefault="00BD6B97">
            <w:pPr>
              <w:pStyle w:val="TableEntry"/>
              <w:jc w:val="center"/>
              <w:rPr>
                <w:i/>
                <w:iCs/>
                <w:noProof w:val="0"/>
                <w:sz w:val="16"/>
              </w:rPr>
            </w:pPr>
            <w:r w:rsidRPr="007A7659">
              <w:rPr>
                <w:i/>
                <w:iCs/>
                <w:noProof w:val="0"/>
                <w:sz w:val="16"/>
              </w:rPr>
              <w:t>U</w:t>
            </w:r>
            <w:bookmarkStart w:id="885" w:name="_Toc487127570"/>
            <w:bookmarkStart w:id="886" w:name="_Toc487127926"/>
            <w:bookmarkStart w:id="887" w:name="_Toc487128510"/>
            <w:bookmarkStart w:id="888" w:name="_Toc487129055"/>
            <w:bookmarkEnd w:id="885"/>
            <w:bookmarkEnd w:id="886"/>
            <w:bookmarkEnd w:id="887"/>
            <w:bookmarkEnd w:id="888"/>
          </w:p>
        </w:tc>
        <w:tc>
          <w:tcPr>
            <w:tcW w:w="4968" w:type="dxa"/>
            <w:vAlign w:val="center"/>
          </w:tcPr>
          <w:p w14:paraId="6E753C1A" w14:textId="77777777" w:rsidR="00BD6B97" w:rsidRPr="007A7659" w:rsidRDefault="00BD6B97" w:rsidP="003F510F">
            <w:pPr>
              <w:pStyle w:val="TableEntry"/>
              <w:rPr>
                <w:i/>
                <w:iCs/>
                <w:noProof w:val="0"/>
                <w:sz w:val="16"/>
              </w:rPr>
            </w:pPr>
            <w:r w:rsidRPr="007A7659">
              <w:rPr>
                <w:i/>
                <w:iCs/>
                <w:noProof w:val="0"/>
                <w:sz w:val="16"/>
              </w:rPr>
              <w:t>not specialized</w:t>
            </w:r>
            <w:bookmarkStart w:id="889" w:name="_Toc487127571"/>
            <w:bookmarkStart w:id="890" w:name="_Toc487127927"/>
            <w:bookmarkStart w:id="891" w:name="_Toc487128511"/>
            <w:bookmarkStart w:id="892" w:name="_Toc487129056"/>
            <w:bookmarkEnd w:id="889"/>
            <w:bookmarkEnd w:id="890"/>
            <w:bookmarkEnd w:id="891"/>
            <w:bookmarkEnd w:id="892"/>
          </w:p>
        </w:tc>
        <w:bookmarkStart w:id="893" w:name="_Toc487127572"/>
        <w:bookmarkStart w:id="894" w:name="_Toc487127928"/>
        <w:bookmarkStart w:id="895" w:name="_Toc487128512"/>
        <w:bookmarkStart w:id="896" w:name="_Toc487129057"/>
        <w:bookmarkEnd w:id="893"/>
        <w:bookmarkEnd w:id="894"/>
        <w:bookmarkEnd w:id="895"/>
        <w:bookmarkEnd w:id="896"/>
      </w:tr>
      <w:tr w:rsidR="00BD6B97" w:rsidRPr="007A7659" w14:paraId="362B96AC" w14:textId="77777777">
        <w:trPr>
          <w:cantSplit/>
        </w:trPr>
        <w:tc>
          <w:tcPr>
            <w:tcW w:w="1548" w:type="dxa"/>
            <w:vMerge/>
            <w:textDirection w:val="btLr"/>
            <w:vAlign w:val="center"/>
          </w:tcPr>
          <w:p w14:paraId="7B3D9A77" w14:textId="77777777" w:rsidR="00BD6B97" w:rsidRPr="007A7659" w:rsidRDefault="00BD6B97">
            <w:pPr>
              <w:pStyle w:val="TableLabel"/>
              <w:rPr>
                <w:rFonts w:ascii="Times New Roman" w:hAnsi="Times New Roman"/>
                <w:noProof w:val="0"/>
                <w:sz w:val="16"/>
              </w:rPr>
            </w:pPr>
            <w:bookmarkStart w:id="897" w:name="_Toc487127573"/>
            <w:bookmarkStart w:id="898" w:name="_Toc487127929"/>
            <w:bookmarkStart w:id="899" w:name="_Toc487128513"/>
            <w:bookmarkStart w:id="900" w:name="_Toc487129058"/>
            <w:bookmarkEnd w:id="897"/>
            <w:bookmarkEnd w:id="898"/>
            <w:bookmarkEnd w:id="899"/>
            <w:bookmarkEnd w:id="900"/>
          </w:p>
        </w:tc>
        <w:tc>
          <w:tcPr>
            <w:tcW w:w="2520" w:type="dxa"/>
            <w:vAlign w:val="center"/>
          </w:tcPr>
          <w:p w14:paraId="055BC544" w14:textId="77777777" w:rsidR="00BD6B97" w:rsidRPr="007A7659" w:rsidRDefault="00BD6B97">
            <w:pPr>
              <w:pStyle w:val="TableEntry"/>
              <w:rPr>
                <w:i/>
                <w:iCs/>
                <w:noProof w:val="0"/>
                <w:sz w:val="16"/>
              </w:rPr>
            </w:pPr>
            <w:r w:rsidRPr="007A7659">
              <w:rPr>
                <w:i/>
                <w:iCs/>
                <w:noProof w:val="0"/>
                <w:sz w:val="16"/>
              </w:rPr>
              <w:t>UserName</w:t>
            </w:r>
            <w:bookmarkStart w:id="901" w:name="_Toc487127574"/>
            <w:bookmarkStart w:id="902" w:name="_Toc487127930"/>
            <w:bookmarkStart w:id="903" w:name="_Toc487128514"/>
            <w:bookmarkStart w:id="904" w:name="_Toc487129059"/>
            <w:bookmarkEnd w:id="901"/>
            <w:bookmarkEnd w:id="902"/>
            <w:bookmarkEnd w:id="903"/>
            <w:bookmarkEnd w:id="904"/>
          </w:p>
        </w:tc>
        <w:tc>
          <w:tcPr>
            <w:tcW w:w="630" w:type="dxa"/>
            <w:vAlign w:val="center"/>
          </w:tcPr>
          <w:p w14:paraId="2CAB62E6" w14:textId="77777777" w:rsidR="00BD6B97" w:rsidRPr="007A7659" w:rsidRDefault="00BD6B97">
            <w:pPr>
              <w:pStyle w:val="TableEntry"/>
              <w:jc w:val="center"/>
              <w:rPr>
                <w:i/>
                <w:iCs/>
                <w:noProof w:val="0"/>
                <w:sz w:val="16"/>
              </w:rPr>
            </w:pPr>
            <w:r w:rsidRPr="007A7659">
              <w:rPr>
                <w:i/>
                <w:iCs/>
                <w:noProof w:val="0"/>
                <w:sz w:val="16"/>
              </w:rPr>
              <w:t>U</w:t>
            </w:r>
            <w:bookmarkStart w:id="905" w:name="_Toc487127575"/>
            <w:bookmarkStart w:id="906" w:name="_Toc487127931"/>
            <w:bookmarkStart w:id="907" w:name="_Toc487128515"/>
            <w:bookmarkStart w:id="908" w:name="_Toc487129060"/>
            <w:bookmarkEnd w:id="905"/>
            <w:bookmarkEnd w:id="906"/>
            <w:bookmarkEnd w:id="907"/>
            <w:bookmarkEnd w:id="908"/>
          </w:p>
        </w:tc>
        <w:tc>
          <w:tcPr>
            <w:tcW w:w="4968" w:type="dxa"/>
            <w:vAlign w:val="center"/>
          </w:tcPr>
          <w:p w14:paraId="45FDD6F0" w14:textId="77777777" w:rsidR="00BD6B97" w:rsidRPr="007A7659" w:rsidRDefault="00BD6B97" w:rsidP="007E3B51">
            <w:pPr>
              <w:pStyle w:val="TableEntry"/>
              <w:rPr>
                <w:i/>
                <w:iCs/>
                <w:noProof w:val="0"/>
                <w:sz w:val="16"/>
              </w:rPr>
            </w:pPr>
            <w:r w:rsidRPr="007A7659">
              <w:rPr>
                <w:i/>
                <w:iCs/>
                <w:noProof w:val="0"/>
                <w:sz w:val="16"/>
              </w:rPr>
              <w:t>not specialized</w:t>
            </w:r>
            <w:bookmarkStart w:id="909" w:name="_Toc487127576"/>
            <w:bookmarkStart w:id="910" w:name="_Toc487127932"/>
            <w:bookmarkStart w:id="911" w:name="_Toc487128516"/>
            <w:bookmarkStart w:id="912" w:name="_Toc487129061"/>
            <w:bookmarkEnd w:id="909"/>
            <w:bookmarkEnd w:id="910"/>
            <w:bookmarkEnd w:id="911"/>
            <w:bookmarkEnd w:id="912"/>
          </w:p>
        </w:tc>
        <w:bookmarkStart w:id="913" w:name="_Toc487127577"/>
        <w:bookmarkStart w:id="914" w:name="_Toc487127933"/>
        <w:bookmarkStart w:id="915" w:name="_Toc487128517"/>
        <w:bookmarkStart w:id="916" w:name="_Toc487129062"/>
        <w:bookmarkEnd w:id="913"/>
        <w:bookmarkEnd w:id="914"/>
        <w:bookmarkEnd w:id="915"/>
        <w:bookmarkEnd w:id="916"/>
      </w:tr>
      <w:tr w:rsidR="00BD6B97" w:rsidRPr="007A7659" w14:paraId="57392B04" w14:textId="77777777">
        <w:trPr>
          <w:cantSplit/>
        </w:trPr>
        <w:tc>
          <w:tcPr>
            <w:tcW w:w="1548" w:type="dxa"/>
            <w:vMerge/>
            <w:textDirection w:val="btLr"/>
            <w:vAlign w:val="center"/>
          </w:tcPr>
          <w:p w14:paraId="41400406" w14:textId="77777777" w:rsidR="00BD6B97" w:rsidRPr="007A7659" w:rsidRDefault="00BD6B97">
            <w:pPr>
              <w:pStyle w:val="TableLabel"/>
              <w:rPr>
                <w:rFonts w:ascii="Times New Roman" w:hAnsi="Times New Roman"/>
                <w:noProof w:val="0"/>
                <w:sz w:val="16"/>
              </w:rPr>
            </w:pPr>
            <w:bookmarkStart w:id="917" w:name="_Toc487127578"/>
            <w:bookmarkStart w:id="918" w:name="_Toc487127934"/>
            <w:bookmarkStart w:id="919" w:name="_Toc487128518"/>
            <w:bookmarkStart w:id="920" w:name="_Toc487129063"/>
            <w:bookmarkEnd w:id="917"/>
            <w:bookmarkEnd w:id="918"/>
            <w:bookmarkEnd w:id="919"/>
            <w:bookmarkEnd w:id="920"/>
          </w:p>
        </w:tc>
        <w:tc>
          <w:tcPr>
            <w:tcW w:w="2520" w:type="dxa"/>
            <w:vAlign w:val="center"/>
          </w:tcPr>
          <w:p w14:paraId="4FE73538" w14:textId="77777777" w:rsidR="00BD6B97" w:rsidRPr="007A7659" w:rsidRDefault="00BD6B97" w:rsidP="00B74F16">
            <w:pPr>
              <w:pStyle w:val="TableEntry"/>
              <w:rPr>
                <w:i/>
                <w:iCs/>
                <w:noProof w:val="0"/>
                <w:sz w:val="16"/>
              </w:rPr>
            </w:pPr>
            <w:r w:rsidRPr="007A7659">
              <w:rPr>
                <w:i/>
                <w:iCs/>
                <w:noProof w:val="0"/>
                <w:sz w:val="16"/>
              </w:rPr>
              <w:t>UserIsRequestor</w:t>
            </w:r>
            <w:bookmarkStart w:id="921" w:name="_Toc487127579"/>
            <w:bookmarkStart w:id="922" w:name="_Toc487127935"/>
            <w:bookmarkStart w:id="923" w:name="_Toc487128519"/>
            <w:bookmarkStart w:id="924" w:name="_Toc487129064"/>
            <w:bookmarkEnd w:id="921"/>
            <w:bookmarkEnd w:id="922"/>
            <w:bookmarkEnd w:id="923"/>
            <w:bookmarkEnd w:id="924"/>
          </w:p>
        </w:tc>
        <w:tc>
          <w:tcPr>
            <w:tcW w:w="630" w:type="dxa"/>
            <w:vAlign w:val="center"/>
          </w:tcPr>
          <w:p w14:paraId="73F1736B" w14:textId="77777777" w:rsidR="00BD6B97" w:rsidRPr="007A7659" w:rsidRDefault="00BD6B97" w:rsidP="002E212E">
            <w:pPr>
              <w:pStyle w:val="TableEntry"/>
              <w:jc w:val="center"/>
              <w:rPr>
                <w:i/>
                <w:iCs/>
                <w:noProof w:val="0"/>
                <w:sz w:val="16"/>
              </w:rPr>
            </w:pPr>
            <w:r w:rsidRPr="007A7659">
              <w:rPr>
                <w:i/>
                <w:iCs/>
                <w:noProof w:val="0"/>
                <w:sz w:val="16"/>
              </w:rPr>
              <w:t>U</w:t>
            </w:r>
            <w:bookmarkStart w:id="925" w:name="_Toc487127580"/>
            <w:bookmarkStart w:id="926" w:name="_Toc487127936"/>
            <w:bookmarkStart w:id="927" w:name="_Toc487128520"/>
            <w:bookmarkStart w:id="928" w:name="_Toc487129065"/>
            <w:bookmarkEnd w:id="925"/>
            <w:bookmarkEnd w:id="926"/>
            <w:bookmarkEnd w:id="927"/>
            <w:bookmarkEnd w:id="928"/>
          </w:p>
        </w:tc>
        <w:tc>
          <w:tcPr>
            <w:tcW w:w="4968" w:type="dxa"/>
            <w:vAlign w:val="center"/>
          </w:tcPr>
          <w:p w14:paraId="10E5B40E" w14:textId="77777777" w:rsidR="00BD6B97" w:rsidRPr="007A7659" w:rsidRDefault="00BD6B97" w:rsidP="003F510F">
            <w:pPr>
              <w:pStyle w:val="TableEntry"/>
              <w:rPr>
                <w:i/>
                <w:iCs/>
                <w:noProof w:val="0"/>
                <w:sz w:val="16"/>
              </w:rPr>
            </w:pPr>
            <w:r w:rsidRPr="007A7659">
              <w:rPr>
                <w:i/>
                <w:iCs/>
                <w:noProof w:val="0"/>
                <w:sz w:val="16"/>
              </w:rPr>
              <w:t>not specialized</w:t>
            </w:r>
            <w:bookmarkStart w:id="929" w:name="_Toc487127581"/>
            <w:bookmarkStart w:id="930" w:name="_Toc487127937"/>
            <w:bookmarkStart w:id="931" w:name="_Toc487128521"/>
            <w:bookmarkStart w:id="932" w:name="_Toc487129066"/>
            <w:bookmarkEnd w:id="929"/>
            <w:bookmarkEnd w:id="930"/>
            <w:bookmarkEnd w:id="931"/>
            <w:bookmarkEnd w:id="932"/>
          </w:p>
        </w:tc>
        <w:bookmarkStart w:id="933" w:name="_Toc487127582"/>
        <w:bookmarkStart w:id="934" w:name="_Toc487127938"/>
        <w:bookmarkStart w:id="935" w:name="_Toc487128522"/>
        <w:bookmarkStart w:id="936" w:name="_Toc487129067"/>
        <w:bookmarkEnd w:id="933"/>
        <w:bookmarkEnd w:id="934"/>
        <w:bookmarkEnd w:id="935"/>
        <w:bookmarkEnd w:id="936"/>
      </w:tr>
      <w:tr w:rsidR="00BD6B97" w:rsidRPr="007A7659" w14:paraId="4148533E" w14:textId="77777777">
        <w:trPr>
          <w:cantSplit/>
        </w:trPr>
        <w:tc>
          <w:tcPr>
            <w:tcW w:w="1548" w:type="dxa"/>
            <w:vMerge/>
            <w:textDirection w:val="btLr"/>
            <w:vAlign w:val="center"/>
          </w:tcPr>
          <w:p w14:paraId="47341F8E" w14:textId="77777777" w:rsidR="00BD6B97" w:rsidRPr="007A7659" w:rsidRDefault="00BD6B97">
            <w:pPr>
              <w:pStyle w:val="TableLabel"/>
              <w:rPr>
                <w:rFonts w:ascii="Times New Roman" w:hAnsi="Times New Roman"/>
                <w:noProof w:val="0"/>
                <w:sz w:val="16"/>
              </w:rPr>
            </w:pPr>
            <w:bookmarkStart w:id="937" w:name="_Toc487127583"/>
            <w:bookmarkStart w:id="938" w:name="_Toc487127939"/>
            <w:bookmarkStart w:id="939" w:name="_Toc487128523"/>
            <w:bookmarkStart w:id="940" w:name="_Toc487129068"/>
            <w:bookmarkEnd w:id="937"/>
            <w:bookmarkEnd w:id="938"/>
            <w:bookmarkEnd w:id="939"/>
            <w:bookmarkEnd w:id="940"/>
          </w:p>
        </w:tc>
        <w:tc>
          <w:tcPr>
            <w:tcW w:w="2520" w:type="dxa"/>
            <w:vAlign w:val="center"/>
          </w:tcPr>
          <w:p w14:paraId="35AB6207" w14:textId="77777777" w:rsidR="00BD6B97" w:rsidRPr="007A7659" w:rsidRDefault="00BD6B97">
            <w:pPr>
              <w:pStyle w:val="TableEntry"/>
              <w:rPr>
                <w:noProof w:val="0"/>
                <w:sz w:val="16"/>
              </w:rPr>
            </w:pPr>
            <w:r w:rsidRPr="007A7659">
              <w:rPr>
                <w:noProof w:val="0"/>
                <w:sz w:val="16"/>
              </w:rPr>
              <w:t>RoleIDCode</w:t>
            </w:r>
            <w:bookmarkStart w:id="941" w:name="_Toc487127584"/>
            <w:bookmarkStart w:id="942" w:name="_Toc487127940"/>
            <w:bookmarkStart w:id="943" w:name="_Toc487128524"/>
            <w:bookmarkStart w:id="944" w:name="_Toc487129069"/>
            <w:bookmarkEnd w:id="941"/>
            <w:bookmarkEnd w:id="942"/>
            <w:bookmarkEnd w:id="943"/>
            <w:bookmarkEnd w:id="944"/>
          </w:p>
        </w:tc>
        <w:tc>
          <w:tcPr>
            <w:tcW w:w="630" w:type="dxa"/>
            <w:vAlign w:val="center"/>
          </w:tcPr>
          <w:p w14:paraId="0ADC7F69" w14:textId="77777777" w:rsidR="00BD6B97" w:rsidRPr="007A7659" w:rsidRDefault="00BD6B97">
            <w:pPr>
              <w:pStyle w:val="TableEntry"/>
              <w:jc w:val="center"/>
              <w:rPr>
                <w:noProof w:val="0"/>
                <w:sz w:val="16"/>
              </w:rPr>
            </w:pPr>
            <w:r w:rsidRPr="007A7659">
              <w:rPr>
                <w:noProof w:val="0"/>
                <w:sz w:val="16"/>
              </w:rPr>
              <w:t>M</w:t>
            </w:r>
            <w:bookmarkStart w:id="945" w:name="_Toc487127585"/>
            <w:bookmarkStart w:id="946" w:name="_Toc487127941"/>
            <w:bookmarkStart w:id="947" w:name="_Toc487128525"/>
            <w:bookmarkStart w:id="948" w:name="_Toc487129070"/>
            <w:bookmarkEnd w:id="945"/>
            <w:bookmarkEnd w:id="946"/>
            <w:bookmarkEnd w:id="947"/>
            <w:bookmarkEnd w:id="948"/>
          </w:p>
        </w:tc>
        <w:tc>
          <w:tcPr>
            <w:tcW w:w="4968" w:type="dxa"/>
            <w:vAlign w:val="center"/>
          </w:tcPr>
          <w:p w14:paraId="4810A2F4" w14:textId="77777777" w:rsidR="00BD6B97" w:rsidRPr="007A7659" w:rsidRDefault="00BD6B97">
            <w:pPr>
              <w:pStyle w:val="TableEntry"/>
              <w:rPr>
                <w:noProof w:val="0"/>
                <w:sz w:val="16"/>
              </w:rPr>
            </w:pPr>
            <w:r w:rsidRPr="007A7659">
              <w:rPr>
                <w:noProof w:val="0"/>
                <w:sz w:val="16"/>
              </w:rPr>
              <w:t>EV(110153, DCM, “Source”)</w:t>
            </w:r>
            <w:bookmarkStart w:id="949" w:name="_Toc487127586"/>
            <w:bookmarkStart w:id="950" w:name="_Toc487127942"/>
            <w:bookmarkStart w:id="951" w:name="_Toc487128526"/>
            <w:bookmarkStart w:id="952" w:name="_Toc487129071"/>
            <w:bookmarkEnd w:id="949"/>
            <w:bookmarkEnd w:id="950"/>
            <w:bookmarkEnd w:id="951"/>
            <w:bookmarkEnd w:id="952"/>
          </w:p>
        </w:tc>
        <w:bookmarkStart w:id="953" w:name="_Toc487127587"/>
        <w:bookmarkStart w:id="954" w:name="_Toc487127943"/>
        <w:bookmarkStart w:id="955" w:name="_Toc487128527"/>
        <w:bookmarkStart w:id="956" w:name="_Toc487129072"/>
        <w:bookmarkEnd w:id="953"/>
        <w:bookmarkEnd w:id="954"/>
        <w:bookmarkEnd w:id="955"/>
        <w:bookmarkEnd w:id="956"/>
      </w:tr>
      <w:tr w:rsidR="00BD6B97" w:rsidRPr="007A7659" w14:paraId="5CD92B71" w14:textId="77777777">
        <w:trPr>
          <w:cantSplit/>
        </w:trPr>
        <w:tc>
          <w:tcPr>
            <w:tcW w:w="1548" w:type="dxa"/>
            <w:vMerge/>
            <w:textDirection w:val="btLr"/>
            <w:vAlign w:val="center"/>
          </w:tcPr>
          <w:p w14:paraId="0EAE3AE2" w14:textId="77777777" w:rsidR="00BD6B97" w:rsidRPr="007A7659" w:rsidRDefault="00BD6B97">
            <w:pPr>
              <w:pStyle w:val="TableLabel"/>
              <w:rPr>
                <w:rFonts w:ascii="Times New Roman" w:hAnsi="Times New Roman"/>
                <w:noProof w:val="0"/>
                <w:sz w:val="16"/>
              </w:rPr>
            </w:pPr>
            <w:bookmarkStart w:id="957" w:name="_Toc487127588"/>
            <w:bookmarkStart w:id="958" w:name="_Toc487127944"/>
            <w:bookmarkStart w:id="959" w:name="_Toc487128528"/>
            <w:bookmarkStart w:id="960" w:name="_Toc487129073"/>
            <w:bookmarkEnd w:id="957"/>
            <w:bookmarkEnd w:id="958"/>
            <w:bookmarkEnd w:id="959"/>
            <w:bookmarkEnd w:id="960"/>
          </w:p>
        </w:tc>
        <w:tc>
          <w:tcPr>
            <w:tcW w:w="2520" w:type="dxa"/>
            <w:vAlign w:val="center"/>
          </w:tcPr>
          <w:p w14:paraId="4D159CE9" w14:textId="77777777" w:rsidR="00BD6B97" w:rsidRPr="007A7659" w:rsidRDefault="00BD6B97">
            <w:pPr>
              <w:pStyle w:val="TableEntry"/>
              <w:rPr>
                <w:iCs/>
                <w:noProof w:val="0"/>
                <w:sz w:val="16"/>
              </w:rPr>
            </w:pPr>
            <w:r w:rsidRPr="007A7659">
              <w:rPr>
                <w:iCs/>
                <w:noProof w:val="0"/>
                <w:sz w:val="16"/>
              </w:rPr>
              <w:t>NetworkAccessPointTypeCode</w:t>
            </w:r>
            <w:bookmarkStart w:id="961" w:name="_Toc487127589"/>
            <w:bookmarkStart w:id="962" w:name="_Toc487127945"/>
            <w:bookmarkStart w:id="963" w:name="_Toc487128529"/>
            <w:bookmarkStart w:id="964" w:name="_Toc487129074"/>
            <w:bookmarkEnd w:id="961"/>
            <w:bookmarkEnd w:id="962"/>
            <w:bookmarkEnd w:id="963"/>
            <w:bookmarkEnd w:id="964"/>
          </w:p>
        </w:tc>
        <w:tc>
          <w:tcPr>
            <w:tcW w:w="630" w:type="dxa"/>
            <w:vAlign w:val="center"/>
          </w:tcPr>
          <w:p w14:paraId="513161F2" w14:textId="77777777" w:rsidR="00BD6B97" w:rsidRPr="007A7659" w:rsidRDefault="00BD6B97">
            <w:pPr>
              <w:pStyle w:val="TableEntry"/>
              <w:jc w:val="center"/>
              <w:rPr>
                <w:iCs/>
                <w:noProof w:val="0"/>
                <w:sz w:val="16"/>
              </w:rPr>
            </w:pPr>
            <w:r w:rsidRPr="007A7659">
              <w:rPr>
                <w:iCs/>
                <w:noProof w:val="0"/>
                <w:sz w:val="16"/>
              </w:rPr>
              <w:t>M</w:t>
            </w:r>
            <w:bookmarkStart w:id="965" w:name="_Toc487127590"/>
            <w:bookmarkStart w:id="966" w:name="_Toc487127946"/>
            <w:bookmarkStart w:id="967" w:name="_Toc487128530"/>
            <w:bookmarkStart w:id="968" w:name="_Toc487129075"/>
            <w:bookmarkEnd w:id="965"/>
            <w:bookmarkEnd w:id="966"/>
            <w:bookmarkEnd w:id="967"/>
            <w:bookmarkEnd w:id="968"/>
          </w:p>
        </w:tc>
        <w:tc>
          <w:tcPr>
            <w:tcW w:w="4968" w:type="dxa"/>
            <w:vAlign w:val="center"/>
          </w:tcPr>
          <w:p w14:paraId="6E876FCE" w14:textId="77777777" w:rsidR="00BD6B97" w:rsidRPr="007A7659" w:rsidRDefault="00BD6B97">
            <w:pPr>
              <w:pStyle w:val="TableEntry"/>
              <w:rPr>
                <w:noProof w:val="0"/>
                <w:sz w:val="16"/>
              </w:rPr>
            </w:pPr>
            <w:r w:rsidRPr="007A7659">
              <w:rPr>
                <w:noProof w:val="0"/>
                <w:sz w:val="16"/>
              </w:rPr>
              <w:t>“1” for machine (DNS) name, “2” for IP address</w:t>
            </w:r>
            <w:bookmarkStart w:id="969" w:name="_Toc487127591"/>
            <w:bookmarkStart w:id="970" w:name="_Toc487127947"/>
            <w:bookmarkStart w:id="971" w:name="_Toc487128531"/>
            <w:bookmarkStart w:id="972" w:name="_Toc487129076"/>
            <w:bookmarkEnd w:id="969"/>
            <w:bookmarkEnd w:id="970"/>
            <w:bookmarkEnd w:id="971"/>
            <w:bookmarkEnd w:id="972"/>
          </w:p>
        </w:tc>
        <w:bookmarkStart w:id="973" w:name="_Toc487127592"/>
        <w:bookmarkStart w:id="974" w:name="_Toc487127948"/>
        <w:bookmarkStart w:id="975" w:name="_Toc487128532"/>
        <w:bookmarkStart w:id="976" w:name="_Toc487129077"/>
        <w:bookmarkEnd w:id="973"/>
        <w:bookmarkEnd w:id="974"/>
        <w:bookmarkEnd w:id="975"/>
        <w:bookmarkEnd w:id="976"/>
      </w:tr>
      <w:tr w:rsidR="00BD6B97" w:rsidRPr="007A7659" w14:paraId="037477DE" w14:textId="77777777">
        <w:trPr>
          <w:cantSplit/>
        </w:trPr>
        <w:tc>
          <w:tcPr>
            <w:tcW w:w="1548" w:type="dxa"/>
            <w:vMerge/>
            <w:textDirection w:val="btLr"/>
            <w:vAlign w:val="center"/>
          </w:tcPr>
          <w:p w14:paraId="126486C3" w14:textId="77777777" w:rsidR="00BD6B97" w:rsidRPr="007A7659" w:rsidRDefault="00BD6B97">
            <w:pPr>
              <w:pStyle w:val="TableLabel"/>
              <w:rPr>
                <w:rFonts w:ascii="Times New Roman" w:hAnsi="Times New Roman"/>
                <w:noProof w:val="0"/>
                <w:sz w:val="16"/>
              </w:rPr>
            </w:pPr>
            <w:bookmarkStart w:id="977" w:name="_Toc487127593"/>
            <w:bookmarkStart w:id="978" w:name="_Toc487127949"/>
            <w:bookmarkStart w:id="979" w:name="_Toc487128533"/>
            <w:bookmarkStart w:id="980" w:name="_Toc487129078"/>
            <w:bookmarkEnd w:id="977"/>
            <w:bookmarkEnd w:id="978"/>
            <w:bookmarkEnd w:id="979"/>
            <w:bookmarkEnd w:id="980"/>
          </w:p>
        </w:tc>
        <w:tc>
          <w:tcPr>
            <w:tcW w:w="2520" w:type="dxa"/>
            <w:vAlign w:val="center"/>
          </w:tcPr>
          <w:p w14:paraId="3592B238" w14:textId="77777777" w:rsidR="00BD6B97" w:rsidRPr="007A7659" w:rsidRDefault="00BD6B97">
            <w:pPr>
              <w:pStyle w:val="TableEntry"/>
              <w:rPr>
                <w:iCs/>
                <w:noProof w:val="0"/>
                <w:sz w:val="16"/>
              </w:rPr>
            </w:pPr>
            <w:r w:rsidRPr="007A7659">
              <w:rPr>
                <w:iCs/>
                <w:noProof w:val="0"/>
                <w:sz w:val="16"/>
              </w:rPr>
              <w:t>NetworkAccessPointID</w:t>
            </w:r>
            <w:bookmarkStart w:id="981" w:name="_Toc487127594"/>
            <w:bookmarkStart w:id="982" w:name="_Toc487127950"/>
            <w:bookmarkStart w:id="983" w:name="_Toc487128534"/>
            <w:bookmarkStart w:id="984" w:name="_Toc487129079"/>
            <w:bookmarkEnd w:id="981"/>
            <w:bookmarkEnd w:id="982"/>
            <w:bookmarkEnd w:id="983"/>
            <w:bookmarkEnd w:id="984"/>
          </w:p>
        </w:tc>
        <w:tc>
          <w:tcPr>
            <w:tcW w:w="630" w:type="dxa"/>
            <w:vAlign w:val="center"/>
          </w:tcPr>
          <w:p w14:paraId="57CBDDD7" w14:textId="77777777" w:rsidR="00BD6B97" w:rsidRPr="007A7659" w:rsidRDefault="00BD6B97">
            <w:pPr>
              <w:pStyle w:val="TableEntry"/>
              <w:jc w:val="center"/>
              <w:rPr>
                <w:iCs/>
                <w:noProof w:val="0"/>
                <w:sz w:val="16"/>
              </w:rPr>
            </w:pPr>
            <w:r w:rsidRPr="007A7659">
              <w:rPr>
                <w:iCs/>
                <w:noProof w:val="0"/>
                <w:sz w:val="16"/>
              </w:rPr>
              <w:t>M</w:t>
            </w:r>
            <w:bookmarkStart w:id="985" w:name="_Toc487127595"/>
            <w:bookmarkStart w:id="986" w:name="_Toc487127951"/>
            <w:bookmarkStart w:id="987" w:name="_Toc487128535"/>
            <w:bookmarkStart w:id="988" w:name="_Toc487129080"/>
            <w:bookmarkEnd w:id="985"/>
            <w:bookmarkEnd w:id="986"/>
            <w:bookmarkEnd w:id="987"/>
            <w:bookmarkEnd w:id="988"/>
          </w:p>
        </w:tc>
        <w:tc>
          <w:tcPr>
            <w:tcW w:w="4968" w:type="dxa"/>
            <w:vAlign w:val="center"/>
          </w:tcPr>
          <w:p w14:paraId="430A7698" w14:textId="77777777" w:rsidR="00BD6B97" w:rsidRPr="007A7659" w:rsidRDefault="00BD6B97">
            <w:pPr>
              <w:pStyle w:val="TableEntry"/>
              <w:rPr>
                <w:noProof w:val="0"/>
                <w:sz w:val="16"/>
              </w:rPr>
            </w:pPr>
            <w:r w:rsidRPr="007A7659">
              <w:rPr>
                <w:noProof w:val="0"/>
                <w:sz w:val="16"/>
              </w:rPr>
              <w:t>The machine name or IP address.</w:t>
            </w:r>
            <w:bookmarkStart w:id="989" w:name="_Toc487127596"/>
            <w:bookmarkStart w:id="990" w:name="_Toc487127952"/>
            <w:bookmarkStart w:id="991" w:name="_Toc487128536"/>
            <w:bookmarkStart w:id="992" w:name="_Toc487129081"/>
            <w:bookmarkEnd w:id="989"/>
            <w:bookmarkEnd w:id="990"/>
            <w:bookmarkEnd w:id="991"/>
            <w:bookmarkEnd w:id="992"/>
          </w:p>
        </w:tc>
        <w:bookmarkStart w:id="993" w:name="_Toc487127597"/>
        <w:bookmarkStart w:id="994" w:name="_Toc487127953"/>
        <w:bookmarkStart w:id="995" w:name="_Toc487128537"/>
        <w:bookmarkStart w:id="996" w:name="_Toc487129082"/>
        <w:bookmarkEnd w:id="993"/>
        <w:bookmarkEnd w:id="994"/>
        <w:bookmarkEnd w:id="995"/>
        <w:bookmarkEnd w:id="996"/>
      </w:tr>
    </w:tbl>
    <w:p w14:paraId="2627408A" w14:textId="77777777" w:rsidR="00E23960" w:rsidRPr="007A7659" w:rsidRDefault="00E23960">
      <w:bookmarkStart w:id="997" w:name="_Toc487127598"/>
      <w:bookmarkStart w:id="998" w:name="_Toc487127954"/>
      <w:bookmarkStart w:id="999" w:name="_Toc487128538"/>
      <w:bookmarkStart w:id="1000" w:name="_Toc487129083"/>
      <w:bookmarkEnd w:id="997"/>
      <w:bookmarkEnd w:id="998"/>
      <w:bookmarkEnd w:id="999"/>
      <w:bookmarkEnd w:id="100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536204" w14:textId="77777777" w:rsidTr="00AE5ED3">
        <w:trPr>
          <w:cantSplit/>
        </w:trPr>
        <w:tc>
          <w:tcPr>
            <w:tcW w:w="1548" w:type="dxa"/>
            <w:vMerge w:val="restart"/>
          </w:tcPr>
          <w:p w14:paraId="4AE3AD26" w14:textId="77777777" w:rsidR="00BD6B97" w:rsidRPr="007A7659" w:rsidRDefault="00BD6B97" w:rsidP="003C1EFA">
            <w:pPr>
              <w:pStyle w:val="TableEntryHeader"/>
            </w:pPr>
            <w:r w:rsidRPr="007A7659">
              <w:lastRenderedPageBreak/>
              <w:t>Destination</w:t>
            </w:r>
            <w:bookmarkStart w:id="1001" w:name="_Toc487127599"/>
            <w:bookmarkStart w:id="1002" w:name="_Toc487127955"/>
            <w:bookmarkStart w:id="1003" w:name="_Toc487128539"/>
            <w:bookmarkStart w:id="1004" w:name="_Toc487129084"/>
            <w:bookmarkEnd w:id="1001"/>
            <w:bookmarkEnd w:id="1002"/>
            <w:bookmarkEnd w:id="1003"/>
            <w:bookmarkEnd w:id="1004"/>
          </w:p>
          <w:p w14:paraId="1B765B6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005" w:name="_Toc487127600"/>
            <w:bookmarkStart w:id="1006" w:name="_Toc487127956"/>
            <w:bookmarkStart w:id="1007" w:name="_Toc487128540"/>
            <w:bookmarkStart w:id="1008" w:name="_Toc487129085"/>
            <w:bookmarkEnd w:id="1005"/>
            <w:bookmarkEnd w:id="1006"/>
            <w:bookmarkEnd w:id="1007"/>
            <w:bookmarkEnd w:id="1008"/>
          </w:p>
        </w:tc>
        <w:tc>
          <w:tcPr>
            <w:tcW w:w="2520" w:type="dxa"/>
            <w:vAlign w:val="center"/>
          </w:tcPr>
          <w:p w14:paraId="269E4F86" w14:textId="77777777" w:rsidR="00BD6B97" w:rsidRPr="007A7659" w:rsidRDefault="00BD6B97">
            <w:pPr>
              <w:pStyle w:val="TableEntry"/>
              <w:rPr>
                <w:noProof w:val="0"/>
                <w:sz w:val="16"/>
              </w:rPr>
            </w:pPr>
            <w:r w:rsidRPr="007A7659">
              <w:rPr>
                <w:noProof w:val="0"/>
                <w:sz w:val="16"/>
              </w:rPr>
              <w:t>UserID</w:t>
            </w:r>
            <w:bookmarkStart w:id="1009" w:name="_Toc487127601"/>
            <w:bookmarkStart w:id="1010" w:name="_Toc487127957"/>
            <w:bookmarkStart w:id="1011" w:name="_Toc487128541"/>
            <w:bookmarkStart w:id="1012" w:name="_Toc487129086"/>
            <w:bookmarkEnd w:id="1009"/>
            <w:bookmarkEnd w:id="1010"/>
            <w:bookmarkEnd w:id="1011"/>
            <w:bookmarkEnd w:id="1012"/>
          </w:p>
        </w:tc>
        <w:tc>
          <w:tcPr>
            <w:tcW w:w="630" w:type="dxa"/>
            <w:vAlign w:val="center"/>
          </w:tcPr>
          <w:p w14:paraId="225D82E0" w14:textId="77777777" w:rsidR="00BD6B97" w:rsidRPr="007A7659" w:rsidRDefault="00BD6B97">
            <w:pPr>
              <w:pStyle w:val="TableEntry"/>
              <w:jc w:val="center"/>
              <w:rPr>
                <w:noProof w:val="0"/>
                <w:sz w:val="16"/>
              </w:rPr>
            </w:pPr>
            <w:r w:rsidRPr="007A7659">
              <w:rPr>
                <w:noProof w:val="0"/>
                <w:sz w:val="16"/>
              </w:rPr>
              <w:t>M</w:t>
            </w:r>
            <w:bookmarkStart w:id="1013" w:name="_Toc487127602"/>
            <w:bookmarkStart w:id="1014" w:name="_Toc487127958"/>
            <w:bookmarkStart w:id="1015" w:name="_Toc487128542"/>
            <w:bookmarkStart w:id="1016" w:name="_Toc487129087"/>
            <w:bookmarkEnd w:id="1013"/>
            <w:bookmarkEnd w:id="1014"/>
            <w:bookmarkEnd w:id="1015"/>
            <w:bookmarkEnd w:id="1016"/>
          </w:p>
        </w:tc>
        <w:tc>
          <w:tcPr>
            <w:tcW w:w="4968" w:type="dxa"/>
            <w:vAlign w:val="center"/>
          </w:tcPr>
          <w:p w14:paraId="787291E1"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bookmarkStart w:id="1017" w:name="_Toc487127603"/>
            <w:bookmarkStart w:id="1018" w:name="_Toc487127959"/>
            <w:bookmarkStart w:id="1019" w:name="_Toc487128543"/>
            <w:bookmarkStart w:id="1020" w:name="_Toc487129088"/>
            <w:bookmarkEnd w:id="1017"/>
            <w:bookmarkEnd w:id="1018"/>
            <w:bookmarkEnd w:id="1019"/>
            <w:bookmarkEnd w:id="1020"/>
          </w:p>
        </w:tc>
        <w:bookmarkStart w:id="1021" w:name="_Toc487127604"/>
        <w:bookmarkStart w:id="1022" w:name="_Toc487127960"/>
        <w:bookmarkStart w:id="1023" w:name="_Toc487128544"/>
        <w:bookmarkStart w:id="1024" w:name="_Toc487129089"/>
        <w:bookmarkEnd w:id="1021"/>
        <w:bookmarkEnd w:id="1022"/>
        <w:bookmarkEnd w:id="1023"/>
        <w:bookmarkEnd w:id="1024"/>
      </w:tr>
      <w:tr w:rsidR="00BD6B97" w:rsidRPr="007A7659" w14:paraId="33EB32C5" w14:textId="77777777">
        <w:trPr>
          <w:cantSplit/>
        </w:trPr>
        <w:tc>
          <w:tcPr>
            <w:tcW w:w="1548" w:type="dxa"/>
            <w:vMerge/>
            <w:textDirection w:val="btLr"/>
            <w:vAlign w:val="center"/>
          </w:tcPr>
          <w:p w14:paraId="3FE42844" w14:textId="77777777" w:rsidR="00BD6B97" w:rsidRPr="007A7659" w:rsidRDefault="00BD6B97">
            <w:pPr>
              <w:pStyle w:val="TableLabel"/>
              <w:rPr>
                <w:rFonts w:ascii="Times New Roman" w:hAnsi="Times New Roman"/>
                <w:noProof w:val="0"/>
                <w:sz w:val="16"/>
              </w:rPr>
            </w:pPr>
            <w:bookmarkStart w:id="1025" w:name="_Toc487127605"/>
            <w:bookmarkStart w:id="1026" w:name="_Toc487127961"/>
            <w:bookmarkStart w:id="1027" w:name="_Toc487128545"/>
            <w:bookmarkStart w:id="1028" w:name="_Toc487129090"/>
            <w:bookmarkEnd w:id="1025"/>
            <w:bookmarkEnd w:id="1026"/>
            <w:bookmarkEnd w:id="1027"/>
            <w:bookmarkEnd w:id="1028"/>
          </w:p>
        </w:tc>
        <w:tc>
          <w:tcPr>
            <w:tcW w:w="2520" w:type="dxa"/>
            <w:vAlign w:val="center"/>
          </w:tcPr>
          <w:p w14:paraId="2EE9995D" w14:textId="77777777" w:rsidR="00BD6B97" w:rsidRPr="007A7659" w:rsidRDefault="00BD6B97">
            <w:pPr>
              <w:pStyle w:val="TableEntry"/>
              <w:rPr>
                <w:noProof w:val="0"/>
                <w:sz w:val="16"/>
              </w:rPr>
            </w:pPr>
            <w:r w:rsidRPr="007A7659">
              <w:rPr>
                <w:noProof w:val="0"/>
                <w:sz w:val="16"/>
              </w:rPr>
              <w:t>AlternativeUserID</w:t>
            </w:r>
            <w:bookmarkStart w:id="1029" w:name="_Toc487127606"/>
            <w:bookmarkStart w:id="1030" w:name="_Toc487127962"/>
            <w:bookmarkStart w:id="1031" w:name="_Toc487128546"/>
            <w:bookmarkStart w:id="1032" w:name="_Toc487129091"/>
            <w:bookmarkEnd w:id="1029"/>
            <w:bookmarkEnd w:id="1030"/>
            <w:bookmarkEnd w:id="1031"/>
            <w:bookmarkEnd w:id="1032"/>
          </w:p>
        </w:tc>
        <w:tc>
          <w:tcPr>
            <w:tcW w:w="630" w:type="dxa"/>
            <w:vAlign w:val="center"/>
          </w:tcPr>
          <w:p w14:paraId="52AD4466" w14:textId="77777777" w:rsidR="00BD6B97" w:rsidRPr="007A7659" w:rsidRDefault="00BD6B97">
            <w:pPr>
              <w:pStyle w:val="TableEntry"/>
              <w:jc w:val="center"/>
              <w:rPr>
                <w:noProof w:val="0"/>
                <w:sz w:val="16"/>
              </w:rPr>
            </w:pPr>
            <w:r w:rsidRPr="007A7659">
              <w:rPr>
                <w:noProof w:val="0"/>
                <w:sz w:val="16"/>
              </w:rPr>
              <w:t>M</w:t>
            </w:r>
            <w:bookmarkStart w:id="1033" w:name="_Toc487127607"/>
            <w:bookmarkStart w:id="1034" w:name="_Toc487127963"/>
            <w:bookmarkStart w:id="1035" w:name="_Toc487128547"/>
            <w:bookmarkStart w:id="1036" w:name="_Toc487129092"/>
            <w:bookmarkEnd w:id="1033"/>
            <w:bookmarkEnd w:id="1034"/>
            <w:bookmarkEnd w:id="1035"/>
            <w:bookmarkEnd w:id="1036"/>
          </w:p>
        </w:tc>
        <w:tc>
          <w:tcPr>
            <w:tcW w:w="4968" w:type="dxa"/>
            <w:vAlign w:val="center"/>
          </w:tcPr>
          <w:p w14:paraId="5C25DF0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037" w:name="_Toc487127608"/>
            <w:bookmarkStart w:id="1038" w:name="_Toc487127964"/>
            <w:bookmarkStart w:id="1039" w:name="_Toc487128548"/>
            <w:bookmarkStart w:id="1040" w:name="_Toc487129093"/>
            <w:bookmarkEnd w:id="1037"/>
            <w:bookmarkEnd w:id="1038"/>
            <w:bookmarkEnd w:id="1039"/>
            <w:bookmarkEnd w:id="1040"/>
          </w:p>
        </w:tc>
        <w:bookmarkStart w:id="1041" w:name="_Toc487127609"/>
        <w:bookmarkStart w:id="1042" w:name="_Toc487127965"/>
        <w:bookmarkStart w:id="1043" w:name="_Toc487128549"/>
        <w:bookmarkStart w:id="1044" w:name="_Toc487129094"/>
        <w:bookmarkEnd w:id="1041"/>
        <w:bookmarkEnd w:id="1042"/>
        <w:bookmarkEnd w:id="1043"/>
        <w:bookmarkEnd w:id="1044"/>
      </w:tr>
      <w:tr w:rsidR="00BD6B97" w:rsidRPr="007A7659" w14:paraId="72EDE571" w14:textId="77777777">
        <w:trPr>
          <w:cantSplit/>
        </w:trPr>
        <w:tc>
          <w:tcPr>
            <w:tcW w:w="1548" w:type="dxa"/>
            <w:vMerge/>
            <w:textDirection w:val="btLr"/>
            <w:vAlign w:val="center"/>
          </w:tcPr>
          <w:p w14:paraId="61076DC1" w14:textId="77777777" w:rsidR="00BD6B97" w:rsidRPr="007A7659" w:rsidRDefault="00BD6B97">
            <w:pPr>
              <w:pStyle w:val="TableLabel"/>
              <w:rPr>
                <w:rFonts w:ascii="Times New Roman" w:hAnsi="Times New Roman"/>
                <w:noProof w:val="0"/>
                <w:sz w:val="16"/>
              </w:rPr>
            </w:pPr>
            <w:bookmarkStart w:id="1045" w:name="_Toc487127610"/>
            <w:bookmarkStart w:id="1046" w:name="_Toc487127966"/>
            <w:bookmarkStart w:id="1047" w:name="_Toc487128550"/>
            <w:bookmarkStart w:id="1048" w:name="_Toc487129095"/>
            <w:bookmarkEnd w:id="1045"/>
            <w:bookmarkEnd w:id="1046"/>
            <w:bookmarkEnd w:id="1047"/>
            <w:bookmarkEnd w:id="1048"/>
          </w:p>
        </w:tc>
        <w:tc>
          <w:tcPr>
            <w:tcW w:w="2520" w:type="dxa"/>
            <w:vAlign w:val="center"/>
          </w:tcPr>
          <w:p w14:paraId="750A7C2C" w14:textId="77777777" w:rsidR="00BD6B97" w:rsidRPr="007A7659" w:rsidRDefault="00BD6B97">
            <w:pPr>
              <w:pStyle w:val="TableEntry"/>
              <w:rPr>
                <w:i/>
                <w:iCs/>
                <w:noProof w:val="0"/>
                <w:sz w:val="16"/>
              </w:rPr>
            </w:pPr>
            <w:r w:rsidRPr="007A7659">
              <w:rPr>
                <w:i/>
                <w:iCs/>
                <w:noProof w:val="0"/>
                <w:sz w:val="16"/>
              </w:rPr>
              <w:t>UserName</w:t>
            </w:r>
            <w:bookmarkStart w:id="1049" w:name="_Toc487127611"/>
            <w:bookmarkStart w:id="1050" w:name="_Toc487127967"/>
            <w:bookmarkStart w:id="1051" w:name="_Toc487128551"/>
            <w:bookmarkStart w:id="1052" w:name="_Toc487129096"/>
            <w:bookmarkEnd w:id="1049"/>
            <w:bookmarkEnd w:id="1050"/>
            <w:bookmarkEnd w:id="1051"/>
            <w:bookmarkEnd w:id="1052"/>
          </w:p>
        </w:tc>
        <w:tc>
          <w:tcPr>
            <w:tcW w:w="630" w:type="dxa"/>
            <w:vAlign w:val="center"/>
          </w:tcPr>
          <w:p w14:paraId="2E4A95E0" w14:textId="77777777" w:rsidR="00BD6B97" w:rsidRPr="007A7659" w:rsidRDefault="00BD6B97">
            <w:pPr>
              <w:pStyle w:val="TableEntry"/>
              <w:jc w:val="center"/>
              <w:rPr>
                <w:i/>
                <w:iCs/>
                <w:noProof w:val="0"/>
                <w:sz w:val="16"/>
              </w:rPr>
            </w:pPr>
            <w:r w:rsidRPr="007A7659">
              <w:rPr>
                <w:i/>
                <w:iCs/>
                <w:noProof w:val="0"/>
                <w:sz w:val="16"/>
              </w:rPr>
              <w:t>U</w:t>
            </w:r>
            <w:bookmarkStart w:id="1053" w:name="_Toc487127612"/>
            <w:bookmarkStart w:id="1054" w:name="_Toc487127968"/>
            <w:bookmarkStart w:id="1055" w:name="_Toc487128552"/>
            <w:bookmarkStart w:id="1056" w:name="_Toc487129097"/>
            <w:bookmarkEnd w:id="1053"/>
            <w:bookmarkEnd w:id="1054"/>
            <w:bookmarkEnd w:id="1055"/>
            <w:bookmarkEnd w:id="1056"/>
          </w:p>
        </w:tc>
        <w:tc>
          <w:tcPr>
            <w:tcW w:w="4968" w:type="dxa"/>
            <w:vAlign w:val="center"/>
          </w:tcPr>
          <w:p w14:paraId="7E648FCF" w14:textId="77777777" w:rsidR="00BD6B97" w:rsidRPr="007A7659" w:rsidRDefault="00BD6B97">
            <w:pPr>
              <w:pStyle w:val="TableEntry"/>
              <w:rPr>
                <w:i/>
                <w:iCs/>
                <w:noProof w:val="0"/>
                <w:sz w:val="16"/>
              </w:rPr>
            </w:pPr>
            <w:r w:rsidRPr="007A7659">
              <w:rPr>
                <w:i/>
                <w:iCs/>
                <w:noProof w:val="0"/>
                <w:sz w:val="16"/>
              </w:rPr>
              <w:t>not specialized</w:t>
            </w:r>
            <w:bookmarkStart w:id="1057" w:name="_Toc487127613"/>
            <w:bookmarkStart w:id="1058" w:name="_Toc487127969"/>
            <w:bookmarkStart w:id="1059" w:name="_Toc487128553"/>
            <w:bookmarkStart w:id="1060" w:name="_Toc487129098"/>
            <w:bookmarkEnd w:id="1057"/>
            <w:bookmarkEnd w:id="1058"/>
            <w:bookmarkEnd w:id="1059"/>
            <w:bookmarkEnd w:id="1060"/>
          </w:p>
        </w:tc>
        <w:bookmarkStart w:id="1061" w:name="_Toc487127614"/>
        <w:bookmarkStart w:id="1062" w:name="_Toc487127970"/>
        <w:bookmarkStart w:id="1063" w:name="_Toc487128554"/>
        <w:bookmarkStart w:id="1064" w:name="_Toc487129099"/>
        <w:bookmarkEnd w:id="1061"/>
        <w:bookmarkEnd w:id="1062"/>
        <w:bookmarkEnd w:id="1063"/>
        <w:bookmarkEnd w:id="1064"/>
      </w:tr>
      <w:tr w:rsidR="00BD6B97" w:rsidRPr="007A7659" w14:paraId="06966FFA" w14:textId="77777777">
        <w:trPr>
          <w:cantSplit/>
        </w:trPr>
        <w:tc>
          <w:tcPr>
            <w:tcW w:w="1548" w:type="dxa"/>
            <w:vMerge/>
            <w:textDirection w:val="btLr"/>
            <w:vAlign w:val="center"/>
          </w:tcPr>
          <w:p w14:paraId="2B8819F6" w14:textId="77777777" w:rsidR="00BD6B97" w:rsidRPr="007A7659" w:rsidRDefault="00BD6B97">
            <w:pPr>
              <w:pStyle w:val="TableLabel"/>
              <w:rPr>
                <w:rFonts w:ascii="Times New Roman" w:hAnsi="Times New Roman"/>
                <w:noProof w:val="0"/>
                <w:sz w:val="16"/>
              </w:rPr>
            </w:pPr>
            <w:bookmarkStart w:id="1065" w:name="_Toc487127615"/>
            <w:bookmarkStart w:id="1066" w:name="_Toc487127971"/>
            <w:bookmarkStart w:id="1067" w:name="_Toc487128555"/>
            <w:bookmarkStart w:id="1068" w:name="_Toc487129100"/>
            <w:bookmarkEnd w:id="1065"/>
            <w:bookmarkEnd w:id="1066"/>
            <w:bookmarkEnd w:id="1067"/>
            <w:bookmarkEnd w:id="1068"/>
          </w:p>
        </w:tc>
        <w:tc>
          <w:tcPr>
            <w:tcW w:w="2520" w:type="dxa"/>
            <w:vAlign w:val="center"/>
          </w:tcPr>
          <w:p w14:paraId="1F58BA3A" w14:textId="77777777" w:rsidR="00BD6B97" w:rsidRPr="007A7659" w:rsidRDefault="00BD6B97" w:rsidP="00CA34D9">
            <w:pPr>
              <w:pStyle w:val="TableEntry"/>
              <w:rPr>
                <w:i/>
                <w:iCs/>
                <w:noProof w:val="0"/>
                <w:sz w:val="16"/>
              </w:rPr>
            </w:pPr>
            <w:r w:rsidRPr="007A7659">
              <w:rPr>
                <w:i/>
                <w:iCs/>
                <w:noProof w:val="0"/>
                <w:sz w:val="16"/>
              </w:rPr>
              <w:t>UserIsRequestor</w:t>
            </w:r>
            <w:bookmarkStart w:id="1069" w:name="_Toc487127616"/>
            <w:bookmarkStart w:id="1070" w:name="_Toc487127972"/>
            <w:bookmarkStart w:id="1071" w:name="_Toc487128556"/>
            <w:bookmarkStart w:id="1072" w:name="_Toc487129101"/>
            <w:bookmarkEnd w:id="1069"/>
            <w:bookmarkEnd w:id="1070"/>
            <w:bookmarkEnd w:id="1071"/>
            <w:bookmarkEnd w:id="1072"/>
          </w:p>
        </w:tc>
        <w:tc>
          <w:tcPr>
            <w:tcW w:w="630" w:type="dxa"/>
            <w:vAlign w:val="center"/>
          </w:tcPr>
          <w:p w14:paraId="29ECFDF7" w14:textId="77777777" w:rsidR="00BD6B97" w:rsidRPr="007A7659" w:rsidRDefault="00BD6B97" w:rsidP="00CA34D9">
            <w:pPr>
              <w:pStyle w:val="TableEntry"/>
              <w:jc w:val="center"/>
              <w:rPr>
                <w:i/>
                <w:iCs/>
                <w:noProof w:val="0"/>
                <w:sz w:val="16"/>
              </w:rPr>
            </w:pPr>
            <w:r w:rsidRPr="007A7659">
              <w:rPr>
                <w:i/>
                <w:iCs/>
                <w:noProof w:val="0"/>
                <w:sz w:val="16"/>
              </w:rPr>
              <w:t>U</w:t>
            </w:r>
            <w:bookmarkStart w:id="1073" w:name="_Toc487127617"/>
            <w:bookmarkStart w:id="1074" w:name="_Toc487127973"/>
            <w:bookmarkStart w:id="1075" w:name="_Toc487128557"/>
            <w:bookmarkStart w:id="1076" w:name="_Toc487129102"/>
            <w:bookmarkEnd w:id="1073"/>
            <w:bookmarkEnd w:id="1074"/>
            <w:bookmarkEnd w:id="1075"/>
            <w:bookmarkEnd w:id="1076"/>
          </w:p>
        </w:tc>
        <w:tc>
          <w:tcPr>
            <w:tcW w:w="4968" w:type="dxa"/>
            <w:vAlign w:val="center"/>
          </w:tcPr>
          <w:p w14:paraId="03D7BDBB" w14:textId="77777777" w:rsidR="00BD6B97" w:rsidRPr="007A7659" w:rsidRDefault="00BD6B97">
            <w:pPr>
              <w:pStyle w:val="TableEntry"/>
              <w:rPr>
                <w:iCs/>
                <w:noProof w:val="0"/>
                <w:sz w:val="16"/>
              </w:rPr>
            </w:pPr>
            <w:r w:rsidRPr="007A7659">
              <w:rPr>
                <w:i/>
                <w:iCs/>
                <w:noProof w:val="0"/>
                <w:sz w:val="16"/>
              </w:rPr>
              <w:t>not specialized</w:t>
            </w:r>
            <w:bookmarkStart w:id="1077" w:name="_Toc487127618"/>
            <w:bookmarkStart w:id="1078" w:name="_Toc487127974"/>
            <w:bookmarkStart w:id="1079" w:name="_Toc487128558"/>
            <w:bookmarkStart w:id="1080" w:name="_Toc487129103"/>
            <w:bookmarkEnd w:id="1077"/>
            <w:bookmarkEnd w:id="1078"/>
            <w:bookmarkEnd w:id="1079"/>
            <w:bookmarkEnd w:id="1080"/>
          </w:p>
        </w:tc>
        <w:bookmarkStart w:id="1081" w:name="_Toc487127619"/>
        <w:bookmarkStart w:id="1082" w:name="_Toc487127975"/>
        <w:bookmarkStart w:id="1083" w:name="_Toc487128559"/>
        <w:bookmarkStart w:id="1084" w:name="_Toc487129104"/>
        <w:bookmarkEnd w:id="1081"/>
        <w:bookmarkEnd w:id="1082"/>
        <w:bookmarkEnd w:id="1083"/>
        <w:bookmarkEnd w:id="1084"/>
      </w:tr>
      <w:tr w:rsidR="00BD6B97" w:rsidRPr="007A7659" w14:paraId="23885A26" w14:textId="77777777">
        <w:trPr>
          <w:cantSplit/>
        </w:trPr>
        <w:tc>
          <w:tcPr>
            <w:tcW w:w="1548" w:type="dxa"/>
            <w:vMerge/>
            <w:textDirection w:val="btLr"/>
            <w:vAlign w:val="center"/>
          </w:tcPr>
          <w:p w14:paraId="54527068" w14:textId="77777777" w:rsidR="00BD6B97" w:rsidRPr="007A7659" w:rsidRDefault="00BD6B97">
            <w:pPr>
              <w:pStyle w:val="TableLabel"/>
              <w:rPr>
                <w:rFonts w:ascii="Times New Roman" w:hAnsi="Times New Roman"/>
                <w:noProof w:val="0"/>
                <w:sz w:val="16"/>
              </w:rPr>
            </w:pPr>
            <w:bookmarkStart w:id="1085" w:name="_Toc487127620"/>
            <w:bookmarkStart w:id="1086" w:name="_Toc487127976"/>
            <w:bookmarkStart w:id="1087" w:name="_Toc487128560"/>
            <w:bookmarkStart w:id="1088" w:name="_Toc487129105"/>
            <w:bookmarkEnd w:id="1085"/>
            <w:bookmarkEnd w:id="1086"/>
            <w:bookmarkEnd w:id="1087"/>
            <w:bookmarkEnd w:id="1088"/>
          </w:p>
        </w:tc>
        <w:tc>
          <w:tcPr>
            <w:tcW w:w="2520" w:type="dxa"/>
            <w:vAlign w:val="center"/>
          </w:tcPr>
          <w:p w14:paraId="79AF3486" w14:textId="77777777" w:rsidR="00BD6B97" w:rsidRPr="007A7659" w:rsidRDefault="00BD6B97">
            <w:pPr>
              <w:pStyle w:val="TableEntry"/>
              <w:rPr>
                <w:noProof w:val="0"/>
                <w:sz w:val="16"/>
              </w:rPr>
            </w:pPr>
            <w:r w:rsidRPr="007A7659">
              <w:rPr>
                <w:noProof w:val="0"/>
                <w:sz w:val="16"/>
              </w:rPr>
              <w:t>RoleIDCode</w:t>
            </w:r>
            <w:bookmarkStart w:id="1089" w:name="_Toc487127621"/>
            <w:bookmarkStart w:id="1090" w:name="_Toc487127977"/>
            <w:bookmarkStart w:id="1091" w:name="_Toc487128561"/>
            <w:bookmarkStart w:id="1092" w:name="_Toc487129106"/>
            <w:bookmarkEnd w:id="1089"/>
            <w:bookmarkEnd w:id="1090"/>
            <w:bookmarkEnd w:id="1091"/>
            <w:bookmarkEnd w:id="1092"/>
          </w:p>
        </w:tc>
        <w:tc>
          <w:tcPr>
            <w:tcW w:w="630" w:type="dxa"/>
            <w:vAlign w:val="center"/>
          </w:tcPr>
          <w:p w14:paraId="517EE45A" w14:textId="77777777" w:rsidR="00BD6B97" w:rsidRPr="007A7659" w:rsidRDefault="00BD6B97">
            <w:pPr>
              <w:pStyle w:val="TableEntry"/>
              <w:jc w:val="center"/>
              <w:rPr>
                <w:noProof w:val="0"/>
                <w:sz w:val="16"/>
              </w:rPr>
            </w:pPr>
            <w:r w:rsidRPr="007A7659">
              <w:rPr>
                <w:noProof w:val="0"/>
                <w:sz w:val="16"/>
              </w:rPr>
              <w:t>M</w:t>
            </w:r>
            <w:bookmarkStart w:id="1093" w:name="_Toc487127622"/>
            <w:bookmarkStart w:id="1094" w:name="_Toc487127978"/>
            <w:bookmarkStart w:id="1095" w:name="_Toc487128562"/>
            <w:bookmarkStart w:id="1096" w:name="_Toc487129107"/>
            <w:bookmarkEnd w:id="1093"/>
            <w:bookmarkEnd w:id="1094"/>
            <w:bookmarkEnd w:id="1095"/>
            <w:bookmarkEnd w:id="1096"/>
          </w:p>
        </w:tc>
        <w:tc>
          <w:tcPr>
            <w:tcW w:w="4968" w:type="dxa"/>
            <w:vAlign w:val="center"/>
          </w:tcPr>
          <w:p w14:paraId="0C0B2B4A" w14:textId="77777777" w:rsidR="00BD6B97" w:rsidRPr="007A7659" w:rsidRDefault="00BD6B97">
            <w:pPr>
              <w:pStyle w:val="TableEntry"/>
              <w:rPr>
                <w:noProof w:val="0"/>
                <w:sz w:val="16"/>
              </w:rPr>
            </w:pPr>
            <w:r w:rsidRPr="007A7659">
              <w:rPr>
                <w:noProof w:val="0"/>
                <w:sz w:val="16"/>
              </w:rPr>
              <w:t>EV(110152, DCM, “Destination”)</w:t>
            </w:r>
            <w:bookmarkStart w:id="1097" w:name="_Toc487127623"/>
            <w:bookmarkStart w:id="1098" w:name="_Toc487127979"/>
            <w:bookmarkStart w:id="1099" w:name="_Toc487128563"/>
            <w:bookmarkStart w:id="1100" w:name="_Toc487129108"/>
            <w:bookmarkEnd w:id="1097"/>
            <w:bookmarkEnd w:id="1098"/>
            <w:bookmarkEnd w:id="1099"/>
            <w:bookmarkEnd w:id="1100"/>
          </w:p>
        </w:tc>
        <w:bookmarkStart w:id="1101" w:name="_Toc487127624"/>
        <w:bookmarkStart w:id="1102" w:name="_Toc487127980"/>
        <w:bookmarkStart w:id="1103" w:name="_Toc487128564"/>
        <w:bookmarkStart w:id="1104" w:name="_Toc487129109"/>
        <w:bookmarkEnd w:id="1101"/>
        <w:bookmarkEnd w:id="1102"/>
        <w:bookmarkEnd w:id="1103"/>
        <w:bookmarkEnd w:id="1104"/>
      </w:tr>
      <w:tr w:rsidR="00BD6B97" w:rsidRPr="007A7659" w14:paraId="7F76012A" w14:textId="77777777">
        <w:trPr>
          <w:cantSplit/>
        </w:trPr>
        <w:tc>
          <w:tcPr>
            <w:tcW w:w="1548" w:type="dxa"/>
            <w:vMerge/>
            <w:textDirection w:val="btLr"/>
            <w:vAlign w:val="center"/>
          </w:tcPr>
          <w:p w14:paraId="40F73A59" w14:textId="77777777" w:rsidR="00BD6B97" w:rsidRPr="007A7659" w:rsidRDefault="00BD6B97">
            <w:pPr>
              <w:pStyle w:val="TableLabel"/>
              <w:rPr>
                <w:rFonts w:ascii="Times New Roman" w:hAnsi="Times New Roman"/>
                <w:noProof w:val="0"/>
                <w:sz w:val="16"/>
              </w:rPr>
            </w:pPr>
            <w:bookmarkStart w:id="1105" w:name="_Toc487127625"/>
            <w:bookmarkStart w:id="1106" w:name="_Toc487127981"/>
            <w:bookmarkStart w:id="1107" w:name="_Toc487128565"/>
            <w:bookmarkStart w:id="1108" w:name="_Toc487129110"/>
            <w:bookmarkEnd w:id="1105"/>
            <w:bookmarkEnd w:id="1106"/>
            <w:bookmarkEnd w:id="1107"/>
            <w:bookmarkEnd w:id="1108"/>
          </w:p>
        </w:tc>
        <w:tc>
          <w:tcPr>
            <w:tcW w:w="2520" w:type="dxa"/>
            <w:vAlign w:val="center"/>
          </w:tcPr>
          <w:p w14:paraId="67863A4D" w14:textId="77777777" w:rsidR="00BD6B97" w:rsidRPr="007A7659" w:rsidRDefault="00BD6B97">
            <w:pPr>
              <w:pStyle w:val="TableEntry"/>
              <w:rPr>
                <w:iCs/>
                <w:noProof w:val="0"/>
                <w:sz w:val="16"/>
              </w:rPr>
            </w:pPr>
            <w:r w:rsidRPr="007A7659">
              <w:rPr>
                <w:iCs/>
                <w:noProof w:val="0"/>
                <w:sz w:val="16"/>
              </w:rPr>
              <w:t>NetworkAccessPointTypeCode</w:t>
            </w:r>
            <w:bookmarkStart w:id="1109" w:name="_Toc487127626"/>
            <w:bookmarkStart w:id="1110" w:name="_Toc487127982"/>
            <w:bookmarkStart w:id="1111" w:name="_Toc487128566"/>
            <w:bookmarkStart w:id="1112" w:name="_Toc487129111"/>
            <w:bookmarkEnd w:id="1109"/>
            <w:bookmarkEnd w:id="1110"/>
            <w:bookmarkEnd w:id="1111"/>
            <w:bookmarkEnd w:id="1112"/>
          </w:p>
        </w:tc>
        <w:tc>
          <w:tcPr>
            <w:tcW w:w="630" w:type="dxa"/>
            <w:vAlign w:val="center"/>
          </w:tcPr>
          <w:p w14:paraId="2377913D" w14:textId="77777777" w:rsidR="00BD6B97" w:rsidRPr="007A7659" w:rsidRDefault="00BD6B97">
            <w:pPr>
              <w:pStyle w:val="TableEntry"/>
              <w:jc w:val="center"/>
              <w:rPr>
                <w:iCs/>
                <w:noProof w:val="0"/>
                <w:sz w:val="16"/>
              </w:rPr>
            </w:pPr>
            <w:r w:rsidRPr="007A7659">
              <w:rPr>
                <w:iCs/>
                <w:noProof w:val="0"/>
                <w:sz w:val="16"/>
              </w:rPr>
              <w:t>M</w:t>
            </w:r>
            <w:bookmarkStart w:id="1113" w:name="_Toc487127627"/>
            <w:bookmarkStart w:id="1114" w:name="_Toc487127983"/>
            <w:bookmarkStart w:id="1115" w:name="_Toc487128567"/>
            <w:bookmarkStart w:id="1116" w:name="_Toc487129112"/>
            <w:bookmarkEnd w:id="1113"/>
            <w:bookmarkEnd w:id="1114"/>
            <w:bookmarkEnd w:id="1115"/>
            <w:bookmarkEnd w:id="1116"/>
          </w:p>
        </w:tc>
        <w:tc>
          <w:tcPr>
            <w:tcW w:w="4968" w:type="dxa"/>
            <w:vAlign w:val="center"/>
          </w:tcPr>
          <w:p w14:paraId="3D0B8EE7" w14:textId="77777777" w:rsidR="00BD6B97" w:rsidRPr="007A7659" w:rsidRDefault="00BD6B97">
            <w:pPr>
              <w:pStyle w:val="TableEntry"/>
              <w:rPr>
                <w:noProof w:val="0"/>
                <w:sz w:val="16"/>
              </w:rPr>
            </w:pPr>
            <w:r w:rsidRPr="007A7659">
              <w:rPr>
                <w:noProof w:val="0"/>
                <w:sz w:val="16"/>
              </w:rPr>
              <w:t>“1” for machine (DNS) name, “2” for IP address</w:t>
            </w:r>
            <w:bookmarkStart w:id="1117" w:name="_Toc487127628"/>
            <w:bookmarkStart w:id="1118" w:name="_Toc487127984"/>
            <w:bookmarkStart w:id="1119" w:name="_Toc487128568"/>
            <w:bookmarkStart w:id="1120" w:name="_Toc487129113"/>
            <w:bookmarkEnd w:id="1117"/>
            <w:bookmarkEnd w:id="1118"/>
            <w:bookmarkEnd w:id="1119"/>
            <w:bookmarkEnd w:id="1120"/>
          </w:p>
        </w:tc>
        <w:bookmarkStart w:id="1121" w:name="_Toc487127629"/>
        <w:bookmarkStart w:id="1122" w:name="_Toc487127985"/>
        <w:bookmarkStart w:id="1123" w:name="_Toc487128569"/>
        <w:bookmarkStart w:id="1124" w:name="_Toc487129114"/>
        <w:bookmarkEnd w:id="1121"/>
        <w:bookmarkEnd w:id="1122"/>
        <w:bookmarkEnd w:id="1123"/>
        <w:bookmarkEnd w:id="1124"/>
      </w:tr>
      <w:tr w:rsidR="00BD6B97" w:rsidRPr="007A7659" w14:paraId="1D604B9F" w14:textId="77777777" w:rsidTr="00AE5ED3">
        <w:trPr>
          <w:cantSplit/>
        </w:trPr>
        <w:tc>
          <w:tcPr>
            <w:tcW w:w="1548" w:type="dxa"/>
            <w:vMerge/>
            <w:textDirection w:val="btLr"/>
            <w:vAlign w:val="center"/>
          </w:tcPr>
          <w:p w14:paraId="6D17B2DF" w14:textId="77777777" w:rsidR="00BD6B97" w:rsidRPr="007A7659" w:rsidRDefault="00BD6B97">
            <w:pPr>
              <w:pStyle w:val="TableLabel"/>
              <w:rPr>
                <w:rFonts w:ascii="Times New Roman" w:hAnsi="Times New Roman"/>
                <w:noProof w:val="0"/>
                <w:sz w:val="16"/>
              </w:rPr>
            </w:pPr>
            <w:bookmarkStart w:id="1125" w:name="_Toc487127630"/>
            <w:bookmarkStart w:id="1126" w:name="_Toc487127986"/>
            <w:bookmarkStart w:id="1127" w:name="_Toc487128570"/>
            <w:bookmarkStart w:id="1128" w:name="_Toc487129115"/>
            <w:bookmarkEnd w:id="1125"/>
            <w:bookmarkEnd w:id="1126"/>
            <w:bookmarkEnd w:id="1127"/>
            <w:bookmarkEnd w:id="1128"/>
          </w:p>
        </w:tc>
        <w:tc>
          <w:tcPr>
            <w:tcW w:w="2520" w:type="dxa"/>
            <w:vAlign w:val="center"/>
          </w:tcPr>
          <w:p w14:paraId="413616B6" w14:textId="77777777" w:rsidR="00BD6B97" w:rsidRPr="007A7659" w:rsidRDefault="00BD6B97">
            <w:pPr>
              <w:pStyle w:val="TableEntry"/>
              <w:rPr>
                <w:iCs/>
                <w:noProof w:val="0"/>
                <w:sz w:val="16"/>
              </w:rPr>
            </w:pPr>
            <w:r w:rsidRPr="007A7659">
              <w:rPr>
                <w:iCs/>
                <w:noProof w:val="0"/>
                <w:sz w:val="16"/>
              </w:rPr>
              <w:t>NetworkAccessPointID</w:t>
            </w:r>
            <w:bookmarkStart w:id="1129" w:name="_Toc487127631"/>
            <w:bookmarkStart w:id="1130" w:name="_Toc487127987"/>
            <w:bookmarkStart w:id="1131" w:name="_Toc487128571"/>
            <w:bookmarkStart w:id="1132" w:name="_Toc487129116"/>
            <w:bookmarkEnd w:id="1129"/>
            <w:bookmarkEnd w:id="1130"/>
            <w:bookmarkEnd w:id="1131"/>
            <w:bookmarkEnd w:id="1132"/>
          </w:p>
        </w:tc>
        <w:tc>
          <w:tcPr>
            <w:tcW w:w="630" w:type="dxa"/>
            <w:vAlign w:val="center"/>
          </w:tcPr>
          <w:p w14:paraId="53122E24" w14:textId="77777777" w:rsidR="00BD6B97" w:rsidRPr="007A7659" w:rsidRDefault="00BD6B97">
            <w:pPr>
              <w:pStyle w:val="TableEntry"/>
              <w:jc w:val="center"/>
              <w:rPr>
                <w:iCs/>
                <w:noProof w:val="0"/>
                <w:sz w:val="16"/>
              </w:rPr>
            </w:pPr>
            <w:r w:rsidRPr="007A7659">
              <w:rPr>
                <w:iCs/>
                <w:noProof w:val="0"/>
                <w:sz w:val="16"/>
              </w:rPr>
              <w:t>M</w:t>
            </w:r>
            <w:bookmarkStart w:id="1133" w:name="_Toc487127632"/>
            <w:bookmarkStart w:id="1134" w:name="_Toc487127988"/>
            <w:bookmarkStart w:id="1135" w:name="_Toc487128572"/>
            <w:bookmarkStart w:id="1136" w:name="_Toc487129117"/>
            <w:bookmarkEnd w:id="1133"/>
            <w:bookmarkEnd w:id="1134"/>
            <w:bookmarkEnd w:id="1135"/>
            <w:bookmarkEnd w:id="1136"/>
          </w:p>
        </w:tc>
        <w:tc>
          <w:tcPr>
            <w:tcW w:w="4968" w:type="dxa"/>
            <w:vAlign w:val="center"/>
          </w:tcPr>
          <w:p w14:paraId="7B80F5BD" w14:textId="77777777" w:rsidR="00BD6B97" w:rsidRPr="007A7659" w:rsidRDefault="00BD6B97">
            <w:pPr>
              <w:pStyle w:val="TableEntry"/>
              <w:rPr>
                <w:noProof w:val="0"/>
                <w:sz w:val="16"/>
              </w:rPr>
            </w:pPr>
            <w:r w:rsidRPr="007A7659">
              <w:rPr>
                <w:noProof w:val="0"/>
                <w:sz w:val="16"/>
              </w:rPr>
              <w:t>The machine name or IP address.</w:t>
            </w:r>
            <w:bookmarkStart w:id="1137" w:name="_Toc487127633"/>
            <w:bookmarkStart w:id="1138" w:name="_Toc487127989"/>
            <w:bookmarkStart w:id="1139" w:name="_Toc487128573"/>
            <w:bookmarkStart w:id="1140" w:name="_Toc487129118"/>
            <w:bookmarkEnd w:id="1137"/>
            <w:bookmarkEnd w:id="1138"/>
            <w:bookmarkEnd w:id="1139"/>
            <w:bookmarkEnd w:id="1140"/>
          </w:p>
        </w:tc>
        <w:bookmarkStart w:id="1141" w:name="_Toc487127634"/>
        <w:bookmarkStart w:id="1142" w:name="_Toc487127990"/>
        <w:bookmarkStart w:id="1143" w:name="_Toc487128574"/>
        <w:bookmarkStart w:id="1144" w:name="_Toc487129119"/>
        <w:bookmarkEnd w:id="1141"/>
        <w:bookmarkEnd w:id="1142"/>
        <w:bookmarkEnd w:id="1143"/>
        <w:bookmarkEnd w:id="1144"/>
      </w:tr>
    </w:tbl>
    <w:p w14:paraId="1241E543" w14:textId="77777777" w:rsidR="00BD6B97" w:rsidRPr="007A7659" w:rsidRDefault="00BD6B97">
      <w:bookmarkStart w:id="1145" w:name="_Toc487127635"/>
      <w:bookmarkStart w:id="1146" w:name="_Toc487127991"/>
      <w:bookmarkStart w:id="1147" w:name="_Toc487128575"/>
      <w:bookmarkStart w:id="1148" w:name="_Toc487129120"/>
      <w:bookmarkEnd w:id="1145"/>
      <w:bookmarkEnd w:id="1146"/>
      <w:bookmarkEnd w:id="1147"/>
      <w:bookmarkEnd w:id="114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A90B427" w14:textId="77777777">
        <w:trPr>
          <w:cantSplit/>
        </w:trPr>
        <w:tc>
          <w:tcPr>
            <w:tcW w:w="1728" w:type="dxa"/>
            <w:vMerge w:val="restart"/>
          </w:tcPr>
          <w:p w14:paraId="0504EE4C" w14:textId="77777777" w:rsidR="00BD6B97" w:rsidRPr="007A7659" w:rsidRDefault="00BD6B97" w:rsidP="003C1EFA">
            <w:pPr>
              <w:pStyle w:val="TableEntryHeader"/>
            </w:pPr>
            <w:r w:rsidRPr="007A7659">
              <w:t>Audit Source</w:t>
            </w:r>
            <w:bookmarkStart w:id="1149" w:name="_Toc487127636"/>
            <w:bookmarkStart w:id="1150" w:name="_Toc487127992"/>
            <w:bookmarkStart w:id="1151" w:name="_Toc487128576"/>
            <w:bookmarkStart w:id="1152" w:name="_Toc487129121"/>
            <w:bookmarkEnd w:id="1149"/>
            <w:bookmarkEnd w:id="1150"/>
            <w:bookmarkEnd w:id="1151"/>
            <w:bookmarkEnd w:id="1152"/>
          </w:p>
          <w:p w14:paraId="29367A8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153" w:name="_Toc487127637"/>
            <w:bookmarkStart w:id="1154" w:name="_Toc487127993"/>
            <w:bookmarkStart w:id="1155" w:name="_Toc487128577"/>
            <w:bookmarkStart w:id="1156" w:name="_Toc487129122"/>
            <w:bookmarkEnd w:id="1153"/>
            <w:bookmarkEnd w:id="1154"/>
            <w:bookmarkEnd w:id="1155"/>
            <w:bookmarkEnd w:id="1156"/>
          </w:p>
        </w:tc>
        <w:tc>
          <w:tcPr>
            <w:tcW w:w="2340" w:type="dxa"/>
            <w:vAlign w:val="center"/>
          </w:tcPr>
          <w:p w14:paraId="2A0676BD" w14:textId="77777777" w:rsidR="00BD6B97" w:rsidRPr="007A7659" w:rsidRDefault="00BD6B97">
            <w:pPr>
              <w:pStyle w:val="TableEntry"/>
              <w:rPr>
                <w:i/>
                <w:iCs/>
                <w:noProof w:val="0"/>
                <w:sz w:val="16"/>
              </w:rPr>
            </w:pPr>
            <w:r w:rsidRPr="007A7659">
              <w:rPr>
                <w:i/>
                <w:iCs/>
                <w:noProof w:val="0"/>
                <w:sz w:val="16"/>
              </w:rPr>
              <w:t>AuditSourceID</w:t>
            </w:r>
            <w:bookmarkStart w:id="1157" w:name="_Toc487127638"/>
            <w:bookmarkStart w:id="1158" w:name="_Toc487127994"/>
            <w:bookmarkStart w:id="1159" w:name="_Toc487128578"/>
            <w:bookmarkStart w:id="1160" w:name="_Toc487129123"/>
            <w:bookmarkEnd w:id="1157"/>
            <w:bookmarkEnd w:id="1158"/>
            <w:bookmarkEnd w:id="1159"/>
            <w:bookmarkEnd w:id="1160"/>
          </w:p>
        </w:tc>
        <w:tc>
          <w:tcPr>
            <w:tcW w:w="630" w:type="dxa"/>
            <w:vAlign w:val="center"/>
          </w:tcPr>
          <w:p w14:paraId="5505FC43" w14:textId="77777777" w:rsidR="00BD6B97" w:rsidRPr="007A7659" w:rsidRDefault="00BD6B97">
            <w:pPr>
              <w:pStyle w:val="TableEntry"/>
              <w:jc w:val="center"/>
              <w:rPr>
                <w:i/>
                <w:iCs/>
                <w:noProof w:val="0"/>
                <w:sz w:val="16"/>
              </w:rPr>
            </w:pPr>
            <w:r w:rsidRPr="007A7659">
              <w:rPr>
                <w:i/>
                <w:iCs/>
                <w:noProof w:val="0"/>
                <w:sz w:val="16"/>
              </w:rPr>
              <w:t>U</w:t>
            </w:r>
            <w:bookmarkStart w:id="1161" w:name="_Toc487127639"/>
            <w:bookmarkStart w:id="1162" w:name="_Toc487127995"/>
            <w:bookmarkStart w:id="1163" w:name="_Toc487128579"/>
            <w:bookmarkStart w:id="1164" w:name="_Toc487129124"/>
            <w:bookmarkEnd w:id="1161"/>
            <w:bookmarkEnd w:id="1162"/>
            <w:bookmarkEnd w:id="1163"/>
            <w:bookmarkEnd w:id="1164"/>
          </w:p>
        </w:tc>
        <w:tc>
          <w:tcPr>
            <w:tcW w:w="4968" w:type="dxa"/>
            <w:vAlign w:val="center"/>
          </w:tcPr>
          <w:p w14:paraId="61AB7ABE"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bookmarkStart w:id="1165" w:name="_Toc487127640"/>
            <w:bookmarkStart w:id="1166" w:name="_Toc487127996"/>
            <w:bookmarkStart w:id="1167" w:name="_Toc487128580"/>
            <w:bookmarkStart w:id="1168" w:name="_Toc487129125"/>
            <w:bookmarkEnd w:id="1165"/>
            <w:bookmarkEnd w:id="1166"/>
            <w:bookmarkEnd w:id="1167"/>
            <w:bookmarkEnd w:id="1168"/>
          </w:p>
        </w:tc>
        <w:bookmarkStart w:id="1169" w:name="_Toc487127641"/>
        <w:bookmarkStart w:id="1170" w:name="_Toc487127997"/>
        <w:bookmarkStart w:id="1171" w:name="_Toc487128581"/>
        <w:bookmarkStart w:id="1172" w:name="_Toc487129126"/>
        <w:bookmarkEnd w:id="1169"/>
        <w:bookmarkEnd w:id="1170"/>
        <w:bookmarkEnd w:id="1171"/>
        <w:bookmarkEnd w:id="1172"/>
      </w:tr>
      <w:tr w:rsidR="00BD6B97" w:rsidRPr="007A7659" w14:paraId="29509C69" w14:textId="77777777">
        <w:trPr>
          <w:cantSplit/>
        </w:trPr>
        <w:tc>
          <w:tcPr>
            <w:tcW w:w="1728" w:type="dxa"/>
            <w:vMerge/>
            <w:textDirection w:val="btLr"/>
            <w:vAlign w:val="center"/>
          </w:tcPr>
          <w:p w14:paraId="6C5BE992" w14:textId="77777777" w:rsidR="00BD6B97" w:rsidRPr="007A7659" w:rsidRDefault="00BD6B97">
            <w:pPr>
              <w:pStyle w:val="TableLabel"/>
              <w:rPr>
                <w:rFonts w:ascii="Times New Roman" w:hAnsi="Times New Roman"/>
                <w:noProof w:val="0"/>
                <w:sz w:val="16"/>
              </w:rPr>
            </w:pPr>
            <w:bookmarkStart w:id="1173" w:name="_Toc487127642"/>
            <w:bookmarkStart w:id="1174" w:name="_Toc487127998"/>
            <w:bookmarkStart w:id="1175" w:name="_Toc487128582"/>
            <w:bookmarkStart w:id="1176" w:name="_Toc487129127"/>
            <w:bookmarkEnd w:id="1173"/>
            <w:bookmarkEnd w:id="1174"/>
            <w:bookmarkEnd w:id="1175"/>
            <w:bookmarkEnd w:id="1176"/>
          </w:p>
        </w:tc>
        <w:tc>
          <w:tcPr>
            <w:tcW w:w="2340" w:type="dxa"/>
            <w:vAlign w:val="center"/>
          </w:tcPr>
          <w:p w14:paraId="1D1C8917" w14:textId="77777777" w:rsidR="00BD6B97" w:rsidRPr="007A7659" w:rsidRDefault="00BD6B97">
            <w:pPr>
              <w:pStyle w:val="TableEntry"/>
              <w:rPr>
                <w:i/>
                <w:iCs/>
                <w:noProof w:val="0"/>
                <w:sz w:val="16"/>
              </w:rPr>
            </w:pPr>
            <w:r w:rsidRPr="007A7659">
              <w:rPr>
                <w:i/>
                <w:iCs/>
                <w:noProof w:val="0"/>
                <w:sz w:val="16"/>
              </w:rPr>
              <w:t>AuditEnterpriseSiteID</w:t>
            </w:r>
            <w:bookmarkStart w:id="1177" w:name="_Toc487127643"/>
            <w:bookmarkStart w:id="1178" w:name="_Toc487127999"/>
            <w:bookmarkStart w:id="1179" w:name="_Toc487128583"/>
            <w:bookmarkStart w:id="1180" w:name="_Toc487129128"/>
            <w:bookmarkEnd w:id="1177"/>
            <w:bookmarkEnd w:id="1178"/>
            <w:bookmarkEnd w:id="1179"/>
            <w:bookmarkEnd w:id="1180"/>
          </w:p>
        </w:tc>
        <w:tc>
          <w:tcPr>
            <w:tcW w:w="630" w:type="dxa"/>
            <w:vAlign w:val="center"/>
          </w:tcPr>
          <w:p w14:paraId="6AC4055B" w14:textId="77777777" w:rsidR="00BD6B97" w:rsidRPr="007A7659" w:rsidRDefault="00BD6B97">
            <w:pPr>
              <w:pStyle w:val="TableEntry"/>
              <w:jc w:val="center"/>
              <w:rPr>
                <w:i/>
                <w:iCs/>
                <w:noProof w:val="0"/>
                <w:sz w:val="16"/>
              </w:rPr>
            </w:pPr>
            <w:r w:rsidRPr="007A7659">
              <w:rPr>
                <w:i/>
                <w:iCs/>
                <w:noProof w:val="0"/>
                <w:sz w:val="16"/>
              </w:rPr>
              <w:t>U</w:t>
            </w:r>
            <w:bookmarkStart w:id="1181" w:name="_Toc487127644"/>
            <w:bookmarkStart w:id="1182" w:name="_Toc487128000"/>
            <w:bookmarkStart w:id="1183" w:name="_Toc487128584"/>
            <w:bookmarkStart w:id="1184" w:name="_Toc487129129"/>
            <w:bookmarkEnd w:id="1181"/>
            <w:bookmarkEnd w:id="1182"/>
            <w:bookmarkEnd w:id="1183"/>
            <w:bookmarkEnd w:id="1184"/>
          </w:p>
        </w:tc>
        <w:tc>
          <w:tcPr>
            <w:tcW w:w="4968" w:type="dxa"/>
            <w:vAlign w:val="center"/>
          </w:tcPr>
          <w:p w14:paraId="7D0E5144" w14:textId="77777777" w:rsidR="00BD6B97" w:rsidRPr="007A7659" w:rsidRDefault="00BD6B97" w:rsidP="003F510F">
            <w:pPr>
              <w:pStyle w:val="TableEntry"/>
              <w:rPr>
                <w:i/>
                <w:iCs/>
                <w:noProof w:val="0"/>
                <w:sz w:val="16"/>
              </w:rPr>
            </w:pPr>
            <w:r w:rsidRPr="007A7659">
              <w:rPr>
                <w:i/>
                <w:iCs/>
                <w:noProof w:val="0"/>
                <w:sz w:val="16"/>
              </w:rPr>
              <w:t>not specialized</w:t>
            </w:r>
            <w:bookmarkStart w:id="1185" w:name="_Toc487127645"/>
            <w:bookmarkStart w:id="1186" w:name="_Toc487128001"/>
            <w:bookmarkStart w:id="1187" w:name="_Toc487128585"/>
            <w:bookmarkStart w:id="1188" w:name="_Toc487129130"/>
            <w:bookmarkEnd w:id="1185"/>
            <w:bookmarkEnd w:id="1186"/>
            <w:bookmarkEnd w:id="1187"/>
            <w:bookmarkEnd w:id="1188"/>
          </w:p>
        </w:tc>
        <w:bookmarkStart w:id="1189" w:name="_Toc487127646"/>
        <w:bookmarkStart w:id="1190" w:name="_Toc487128002"/>
        <w:bookmarkStart w:id="1191" w:name="_Toc487128586"/>
        <w:bookmarkStart w:id="1192" w:name="_Toc487129131"/>
        <w:bookmarkEnd w:id="1189"/>
        <w:bookmarkEnd w:id="1190"/>
        <w:bookmarkEnd w:id="1191"/>
        <w:bookmarkEnd w:id="1192"/>
      </w:tr>
      <w:tr w:rsidR="00BD6B97" w:rsidRPr="007A7659" w14:paraId="6B482206" w14:textId="77777777">
        <w:trPr>
          <w:cantSplit/>
        </w:trPr>
        <w:tc>
          <w:tcPr>
            <w:tcW w:w="1728" w:type="dxa"/>
            <w:vMerge/>
            <w:textDirection w:val="btLr"/>
            <w:vAlign w:val="center"/>
          </w:tcPr>
          <w:p w14:paraId="148D219E" w14:textId="77777777" w:rsidR="00BD6B97" w:rsidRPr="007A7659" w:rsidRDefault="00BD6B97">
            <w:pPr>
              <w:pStyle w:val="TableLabel"/>
              <w:rPr>
                <w:rFonts w:ascii="Times New Roman" w:hAnsi="Times New Roman"/>
                <w:noProof w:val="0"/>
                <w:sz w:val="16"/>
              </w:rPr>
            </w:pPr>
            <w:bookmarkStart w:id="1193" w:name="_Toc487127647"/>
            <w:bookmarkStart w:id="1194" w:name="_Toc487128003"/>
            <w:bookmarkStart w:id="1195" w:name="_Toc487128587"/>
            <w:bookmarkStart w:id="1196" w:name="_Toc487129132"/>
            <w:bookmarkEnd w:id="1193"/>
            <w:bookmarkEnd w:id="1194"/>
            <w:bookmarkEnd w:id="1195"/>
            <w:bookmarkEnd w:id="1196"/>
          </w:p>
        </w:tc>
        <w:tc>
          <w:tcPr>
            <w:tcW w:w="2340" w:type="dxa"/>
            <w:vAlign w:val="center"/>
          </w:tcPr>
          <w:p w14:paraId="054F6A17" w14:textId="77777777" w:rsidR="00BD6B97" w:rsidRPr="007A7659" w:rsidRDefault="00BD6B97">
            <w:pPr>
              <w:pStyle w:val="TableEntry"/>
              <w:rPr>
                <w:i/>
                <w:iCs/>
                <w:noProof w:val="0"/>
                <w:sz w:val="16"/>
              </w:rPr>
            </w:pPr>
            <w:r w:rsidRPr="007A7659">
              <w:rPr>
                <w:i/>
                <w:iCs/>
                <w:noProof w:val="0"/>
                <w:sz w:val="16"/>
              </w:rPr>
              <w:t>AuditSourceTypeCode</w:t>
            </w:r>
            <w:bookmarkStart w:id="1197" w:name="_Toc487127648"/>
            <w:bookmarkStart w:id="1198" w:name="_Toc487128004"/>
            <w:bookmarkStart w:id="1199" w:name="_Toc487128588"/>
            <w:bookmarkStart w:id="1200" w:name="_Toc487129133"/>
            <w:bookmarkEnd w:id="1197"/>
            <w:bookmarkEnd w:id="1198"/>
            <w:bookmarkEnd w:id="1199"/>
            <w:bookmarkEnd w:id="1200"/>
          </w:p>
        </w:tc>
        <w:tc>
          <w:tcPr>
            <w:tcW w:w="630" w:type="dxa"/>
            <w:vAlign w:val="center"/>
          </w:tcPr>
          <w:p w14:paraId="52A5B6F7" w14:textId="77777777" w:rsidR="00BD6B97" w:rsidRPr="007A7659" w:rsidRDefault="00BD6B97">
            <w:pPr>
              <w:pStyle w:val="TableEntry"/>
              <w:jc w:val="center"/>
              <w:rPr>
                <w:i/>
                <w:iCs/>
                <w:noProof w:val="0"/>
                <w:sz w:val="16"/>
              </w:rPr>
            </w:pPr>
            <w:r w:rsidRPr="007A7659">
              <w:rPr>
                <w:i/>
                <w:iCs/>
                <w:noProof w:val="0"/>
                <w:sz w:val="16"/>
              </w:rPr>
              <w:t>U</w:t>
            </w:r>
            <w:bookmarkStart w:id="1201" w:name="_Toc487127649"/>
            <w:bookmarkStart w:id="1202" w:name="_Toc487128005"/>
            <w:bookmarkStart w:id="1203" w:name="_Toc487128589"/>
            <w:bookmarkStart w:id="1204" w:name="_Toc487129134"/>
            <w:bookmarkEnd w:id="1201"/>
            <w:bookmarkEnd w:id="1202"/>
            <w:bookmarkEnd w:id="1203"/>
            <w:bookmarkEnd w:id="1204"/>
          </w:p>
        </w:tc>
        <w:tc>
          <w:tcPr>
            <w:tcW w:w="4968" w:type="dxa"/>
            <w:vAlign w:val="center"/>
          </w:tcPr>
          <w:p w14:paraId="3A690DED" w14:textId="77777777" w:rsidR="00BD6B97" w:rsidRPr="007A7659" w:rsidRDefault="00BD6B97" w:rsidP="007E3B51">
            <w:pPr>
              <w:pStyle w:val="TableEntry"/>
              <w:rPr>
                <w:i/>
                <w:iCs/>
                <w:noProof w:val="0"/>
                <w:sz w:val="16"/>
              </w:rPr>
            </w:pPr>
            <w:r w:rsidRPr="007A7659">
              <w:rPr>
                <w:i/>
                <w:iCs/>
                <w:noProof w:val="0"/>
                <w:sz w:val="16"/>
              </w:rPr>
              <w:t>not specialized</w:t>
            </w:r>
            <w:bookmarkStart w:id="1205" w:name="_Toc487127650"/>
            <w:bookmarkStart w:id="1206" w:name="_Toc487128006"/>
            <w:bookmarkStart w:id="1207" w:name="_Toc487128590"/>
            <w:bookmarkStart w:id="1208" w:name="_Toc487129135"/>
            <w:bookmarkEnd w:id="1205"/>
            <w:bookmarkEnd w:id="1206"/>
            <w:bookmarkEnd w:id="1207"/>
            <w:bookmarkEnd w:id="1208"/>
          </w:p>
        </w:tc>
        <w:bookmarkStart w:id="1209" w:name="_Toc487127651"/>
        <w:bookmarkStart w:id="1210" w:name="_Toc487128007"/>
        <w:bookmarkStart w:id="1211" w:name="_Toc487128591"/>
        <w:bookmarkStart w:id="1212" w:name="_Toc487129136"/>
        <w:bookmarkEnd w:id="1209"/>
        <w:bookmarkEnd w:id="1210"/>
        <w:bookmarkEnd w:id="1211"/>
        <w:bookmarkEnd w:id="1212"/>
      </w:tr>
    </w:tbl>
    <w:p w14:paraId="494E33B8" w14:textId="77777777" w:rsidR="00BD6B97" w:rsidRPr="007A7659" w:rsidRDefault="00BD6B97">
      <w:bookmarkStart w:id="1213" w:name="_Toc487127652"/>
      <w:bookmarkStart w:id="1214" w:name="_Toc487128008"/>
      <w:bookmarkStart w:id="1215" w:name="_Toc487128592"/>
      <w:bookmarkStart w:id="1216" w:name="_Toc487129137"/>
      <w:bookmarkEnd w:id="1213"/>
      <w:bookmarkEnd w:id="1214"/>
      <w:bookmarkEnd w:id="1215"/>
      <w:bookmarkEnd w:id="12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CA9D87" w14:textId="77777777" w:rsidTr="00AE5ED3">
        <w:trPr>
          <w:cantSplit/>
        </w:trPr>
        <w:tc>
          <w:tcPr>
            <w:tcW w:w="1548" w:type="dxa"/>
            <w:vMerge w:val="restart"/>
          </w:tcPr>
          <w:p w14:paraId="5822F747" w14:textId="77777777" w:rsidR="00BD6B97" w:rsidRPr="007A7659" w:rsidRDefault="00BD6B97" w:rsidP="003C1EFA">
            <w:pPr>
              <w:pStyle w:val="TableEntryHeader"/>
            </w:pPr>
            <w:r w:rsidRPr="007A7659">
              <w:t>Patient</w:t>
            </w:r>
            <w:bookmarkStart w:id="1217" w:name="_Toc487127653"/>
            <w:bookmarkStart w:id="1218" w:name="_Toc487128009"/>
            <w:bookmarkStart w:id="1219" w:name="_Toc487128593"/>
            <w:bookmarkStart w:id="1220" w:name="_Toc487129138"/>
            <w:bookmarkEnd w:id="1217"/>
            <w:bookmarkEnd w:id="1218"/>
            <w:bookmarkEnd w:id="1219"/>
            <w:bookmarkEnd w:id="1220"/>
          </w:p>
          <w:p w14:paraId="50754C0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221" w:name="_Toc487127654"/>
            <w:bookmarkStart w:id="1222" w:name="_Toc487128010"/>
            <w:bookmarkStart w:id="1223" w:name="_Toc487128594"/>
            <w:bookmarkStart w:id="1224" w:name="_Toc487129139"/>
            <w:bookmarkEnd w:id="1221"/>
            <w:bookmarkEnd w:id="1222"/>
            <w:bookmarkEnd w:id="1223"/>
            <w:bookmarkEnd w:id="1224"/>
          </w:p>
        </w:tc>
        <w:tc>
          <w:tcPr>
            <w:tcW w:w="2520" w:type="dxa"/>
            <w:vAlign w:val="center"/>
          </w:tcPr>
          <w:p w14:paraId="3EF2EF07" w14:textId="77777777" w:rsidR="00BD6B97" w:rsidRPr="007A7659" w:rsidRDefault="00BD6B97">
            <w:pPr>
              <w:pStyle w:val="TableEntry"/>
              <w:rPr>
                <w:noProof w:val="0"/>
                <w:sz w:val="16"/>
              </w:rPr>
            </w:pPr>
            <w:r w:rsidRPr="007A7659">
              <w:rPr>
                <w:noProof w:val="0"/>
                <w:sz w:val="16"/>
              </w:rPr>
              <w:t>ParticipantObjectTypeCode</w:t>
            </w:r>
            <w:bookmarkStart w:id="1225" w:name="_Toc487127655"/>
            <w:bookmarkStart w:id="1226" w:name="_Toc487128011"/>
            <w:bookmarkStart w:id="1227" w:name="_Toc487128595"/>
            <w:bookmarkStart w:id="1228" w:name="_Toc487129140"/>
            <w:bookmarkEnd w:id="1225"/>
            <w:bookmarkEnd w:id="1226"/>
            <w:bookmarkEnd w:id="1227"/>
            <w:bookmarkEnd w:id="1228"/>
          </w:p>
        </w:tc>
        <w:tc>
          <w:tcPr>
            <w:tcW w:w="630" w:type="dxa"/>
            <w:vAlign w:val="center"/>
          </w:tcPr>
          <w:p w14:paraId="08C8BFC1" w14:textId="77777777" w:rsidR="00BD6B97" w:rsidRPr="007A7659" w:rsidRDefault="00BD6B97">
            <w:pPr>
              <w:pStyle w:val="TableEntry"/>
              <w:jc w:val="center"/>
              <w:rPr>
                <w:noProof w:val="0"/>
                <w:sz w:val="16"/>
              </w:rPr>
            </w:pPr>
            <w:r w:rsidRPr="007A7659">
              <w:rPr>
                <w:noProof w:val="0"/>
                <w:sz w:val="16"/>
              </w:rPr>
              <w:t>M</w:t>
            </w:r>
            <w:bookmarkStart w:id="1229" w:name="_Toc487127656"/>
            <w:bookmarkStart w:id="1230" w:name="_Toc487128012"/>
            <w:bookmarkStart w:id="1231" w:name="_Toc487128596"/>
            <w:bookmarkStart w:id="1232" w:name="_Toc487129141"/>
            <w:bookmarkEnd w:id="1229"/>
            <w:bookmarkEnd w:id="1230"/>
            <w:bookmarkEnd w:id="1231"/>
            <w:bookmarkEnd w:id="1232"/>
          </w:p>
        </w:tc>
        <w:tc>
          <w:tcPr>
            <w:tcW w:w="4968" w:type="dxa"/>
            <w:vAlign w:val="center"/>
          </w:tcPr>
          <w:p w14:paraId="18710B49" w14:textId="77777777" w:rsidR="00BD6B97" w:rsidRPr="007A7659" w:rsidRDefault="00BD6B97">
            <w:pPr>
              <w:pStyle w:val="TableEntry"/>
              <w:rPr>
                <w:noProof w:val="0"/>
                <w:sz w:val="16"/>
              </w:rPr>
            </w:pPr>
            <w:r w:rsidRPr="007A7659">
              <w:rPr>
                <w:noProof w:val="0"/>
                <w:sz w:val="16"/>
              </w:rPr>
              <w:t>“1” (person)</w:t>
            </w:r>
            <w:bookmarkStart w:id="1233" w:name="_Toc487127657"/>
            <w:bookmarkStart w:id="1234" w:name="_Toc487128013"/>
            <w:bookmarkStart w:id="1235" w:name="_Toc487128597"/>
            <w:bookmarkStart w:id="1236" w:name="_Toc487129142"/>
            <w:bookmarkEnd w:id="1233"/>
            <w:bookmarkEnd w:id="1234"/>
            <w:bookmarkEnd w:id="1235"/>
            <w:bookmarkEnd w:id="1236"/>
          </w:p>
        </w:tc>
        <w:bookmarkStart w:id="1237" w:name="_Toc487127658"/>
        <w:bookmarkStart w:id="1238" w:name="_Toc487128014"/>
        <w:bookmarkStart w:id="1239" w:name="_Toc487128598"/>
        <w:bookmarkStart w:id="1240" w:name="_Toc487129143"/>
        <w:bookmarkEnd w:id="1237"/>
        <w:bookmarkEnd w:id="1238"/>
        <w:bookmarkEnd w:id="1239"/>
        <w:bookmarkEnd w:id="1240"/>
      </w:tr>
      <w:tr w:rsidR="00BD6B97" w:rsidRPr="007A7659" w14:paraId="52D10AE8" w14:textId="77777777">
        <w:trPr>
          <w:cantSplit/>
        </w:trPr>
        <w:tc>
          <w:tcPr>
            <w:tcW w:w="1548" w:type="dxa"/>
            <w:vMerge/>
            <w:vAlign w:val="center"/>
          </w:tcPr>
          <w:p w14:paraId="4F0A0BC0" w14:textId="77777777" w:rsidR="00BD6B97" w:rsidRPr="007A7659" w:rsidRDefault="00BD6B97">
            <w:pPr>
              <w:pStyle w:val="TableLabel"/>
              <w:rPr>
                <w:rFonts w:ascii="Times New Roman" w:hAnsi="Times New Roman"/>
                <w:noProof w:val="0"/>
                <w:sz w:val="16"/>
              </w:rPr>
            </w:pPr>
            <w:bookmarkStart w:id="1241" w:name="_Toc487127659"/>
            <w:bookmarkStart w:id="1242" w:name="_Toc487128015"/>
            <w:bookmarkStart w:id="1243" w:name="_Toc487128599"/>
            <w:bookmarkStart w:id="1244" w:name="_Toc487129144"/>
            <w:bookmarkEnd w:id="1241"/>
            <w:bookmarkEnd w:id="1242"/>
            <w:bookmarkEnd w:id="1243"/>
            <w:bookmarkEnd w:id="1244"/>
          </w:p>
        </w:tc>
        <w:tc>
          <w:tcPr>
            <w:tcW w:w="2520" w:type="dxa"/>
            <w:vAlign w:val="center"/>
          </w:tcPr>
          <w:p w14:paraId="4F719812" w14:textId="77777777" w:rsidR="00BD6B97" w:rsidRPr="007A7659" w:rsidRDefault="00BD6B97">
            <w:pPr>
              <w:pStyle w:val="TableEntry"/>
              <w:rPr>
                <w:noProof w:val="0"/>
                <w:sz w:val="16"/>
              </w:rPr>
            </w:pPr>
            <w:r w:rsidRPr="007A7659">
              <w:rPr>
                <w:noProof w:val="0"/>
                <w:sz w:val="16"/>
              </w:rPr>
              <w:t>ParticipantObjectTypeCodeRole</w:t>
            </w:r>
            <w:bookmarkStart w:id="1245" w:name="_Toc487127660"/>
            <w:bookmarkStart w:id="1246" w:name="_Toc487128016"/>
            <w:bookmarkStart w:id="1247" w:name="_Toc487128600"/>
            <w:bookmarkStart w:id="1248" w:name="_Toc487129145"/>
            <w:bookmarkEnd w:id="1245"/>
            <w:bookmarkEnd w:id="1246"/>
            <w:bookmarkEnd w:id="1247"/>
            <w:bookmarkEnd w:id="1248"/>
          </w:p>
        </w:tc>
        <w:tc>
          <w:tcPr>
            <w:tcW w:w="630" w:type="dxa"/>
            <w:vAlign w:val="center"/>
          </w:tcPr>
          <w:p w14:paraId="53E3C3C7" w14:textId="77777777" w:rsidR="00BD6B97" w:rsidRPr="007A7659" w:rsidRDefault="00BD6B97">
            <w:pPr>
              <w:pStyle w:val="TableEntry"/>
              <w:jc w:val="center"/>
              <w:rPr>
                <w:noProof w:val="0"/>
                <w:sz w:val="16"/>
              </w:rPr>
            </w:pPr>
            <w:r w:rsidRPr="007A7659">
              <w:rPr>
                <w:noProof w:val="0"/>
                <w:sz w:val="16"/>
              </w:rPr>
              <w:t>M</w:t>
            </w:r>
            <w:bookmarkStart w:id="1249" w:name="_Toc487127661"/>
            <w:bookmarkStart w:id="1250" w:name="_Toc487128017"/>
            <w:bookmarkStart w:id="1251" w:name="_Toc487128601"/>
            <w:bookmarkStart w:id="1252" w:name="_Toc487129146"/>
            <w:bookmarkEnd w:id="1249"/>
            <w:bookmarkEnd w:id="1250"/>
            <w:bookmarkEnd w:id="1251"/>
            <w:bookmarkEnd w:id="1252"/>
          </w:p>
        </w:tc>
        <w:tc>
          <w:tcPr>
            <w:tcW w:w="4968" w:type="dxa"/>
            <w:vAlign w:val="center"/>
          </w:tcPr>
          <w:p w14:paraId="63DA8FF1" w14:textId="77777777" w:rsidR="00BD6B97" w:rsidRPr="007A7659" w:rsidRDefault="00BD6B97">
            <w:pPr>
              <w:pStyle w:val="TableEntry"/>
              <w:rPr>
                <w:b/>
                <w:i/>
                <w:noProof w:val="0"/>
                <w:sz w:val="16"/>
              </w:rPr>
            </w:pPr>
            <w:r w:rsidRPr="007A7659">
              <w:rPr>
                <w:noProof w:val="0"/>
                <w:sz w:val="16"/>
              </w:rPr>
              <w:t>“1” (patient)</w:t>
            </w:r>
            <w:bookmarkStart w:id="1253" w:name="_Toc487127662"/>
            <w:bookmarkStart w:id="1254" w:name="_Toc487128018"/>
            <w:bookmarkStart w:id="1255" w:name="_Toc487128602"/>
            <w:bookmarkStart w:id="1256" w:name="_Toc487129147"/>
            <w:bookmarkEnd w:id="1253"/>
            <w:bookmarkEnd w:id="1254"/>
            <w:bookmarkEnd w:id="1255"/>
            <w:bookmarkEnd w:id="1256"/>
          </w:p>
        </w:tc>
        <w:bookmarkStart w:id="1257" w:name="_Toc487127663"/>
        <w:bookmarkStart w:id="1258" w:name="_Toc487128019"/>
        <w:bookmarkStart w:id="1259" w:name="_Toc487128603"/>
        <w:bookmarkStart w:id="1260" w:name="_Toc487129148"/>
        <w:bookmarkEnd w:id="1257"/>
        <w:bookmarkEnd w:id="1258"/>
        <w:bookmarkEnd w:id="1259"/>
        <w:bookmarkEnd w:id="1260"/>
      </w:tr>
      <w:tr w:rsidR="00BD6B97" w:rsidRPr="007A7659" w14:paraId="663BD0FA" w14:textId="77777777">
        <w:trPr>
          <w:cantSplit/>
        </w:trPr>
        <w:tc>
          <w:tcPr>
            <w:tcW w:w="1548" w:type="dxa"/>
            <w:vMerge/>
            <w:vAlign w:val="center"/>
          </w:tcPr>
          <w:p w14:paraId="389C57E0" w14:textId="77777777" w:rsidR="00BD6B97" w:rsidRPr="007A7659" w:rsidRDefault="00BD6B97">
            <w:pPr>
              <w:pStyle w:val="TableLabel"/>
              <w:rPr>
                <w:rFonts w:ascii="Times New Roman" w:hAnsi="Times New Roman"/>
                <w:noProof w:val="0"/>
                <w:sz w:val="16"/>
              </w:rPr>
            </w:pPr>
            <w:bookmarkStart w:id="1261" w:name="_Toc487127664"/>
            <w:bookmarkStart w:id="1262" w:name="_Toc487128020"/>
            <w:bookmarkStart w:id="1263" w:name="_Toc487128604"/>
            <w:bookmarkStart w:id="1264" w:name="_Toc487129149"/>
            <w:bookmarkEnd w:id="1261"/>
            <w:bookmarkEnd w:id="1262"/>
            <w:bookmarkEnd w:id="1263"/>
            <w:bookmarkEnd w:id="1264"/>
          </w:p>
        </w:tc>
        <w:tc>
          <w:tcPr>
            <w:tcW w:w="2520" w:type="dxa"/>
            <w:vAlign w:val="center"/>
          </w:tcPr>
          <w:p w14:paraId="60E3EDF0" w14:textId="77777777" w:rsidR="00BD6B97" w:rsidRPr="007A7659" w:rsidRDefault="00BD6B97">
            <w:pPr>
              <w:pStyle w:val="TableEntry"/>
              <w:rPr>
                <w:i/>
                <w:iCs/>
                <w:noProof w:val="0"/>
                <w:sz w:val="16"/>
              </w:rPr>
            </w:pPr>
            <w:r w:rsidRPr="007A7659">
              <w:rPr>
                <w:i/>
                <w:iCs/>
                <w:noProof w:val="0"/>
                <w:sz w:val="16"/>
              </w:rPr>
              <w:t>ParticipantObjectDataLifeCycle</w:t>
            </w:r>
            <w:bookmarkStart w:id="1265" w:name="_Toc487127665"/>
            <w:bookmarkStart w:id="1266" w:name="_Toc487128021"/>
            <w:bookmarkStart w:id="1267" w:name="_Toc487128605"/>
            <w:bookmarkStart w:id="1268" w:name="_Toc487129150"/>
            <w:bookmarkEnd w:id="1265"/>
            <w:bookmarkEnd w:id="1266"/>
            <w:bookmarkEnd w:id="1267"/>
            <w:bookmarkEnd w:id="1268"/>
          </w:p>
        </w:tc>
        <w:tc>
          <w:tcPr>
            <w:tcW w:w="630" w:type="dxa"/>
            <w:vAlign w:val="center"/>
          </w:tcPr>
          <w:p w14:paraId="232BE78E" w14:textId="77777777" w:rsidR="00BD6B97" w:rsidRPr="007A7659" w:rsidRDefault="00BD6B97">
            <w:pPr>
              <w:pStyle w:val="TableEntry"/>
              <w:jc w:val="center"/>
              <w:rPr>
                <w:i/>
                <w:iCs/>
                <w:noProof w:val="0"/>
                <w:sz w:val="16"/>
              </w:rPr>
            </w:pPr>
            <w:r w:rsidRPr="007A7659">
              <w:rPr>
                <w:i/>
                <w:iCs/>
                <w:noProof w:val="0"/>
                <w:sz w:val="16"/>
              </w:rPr>
              <w:t>U</w:t>
            </w:r>
            <w:bookmarkStart w:id="1269" w:name="_Toc487127666"/>
            <w:bookmarkStart w:id="1270" w:name="_Toc487128022"/>
            <w:bookmarkStart w:id="1271" w:name="_Toc487128606"/>
            <w:bookmarkStart w:id="1272" w:name="_Toc487129151"/>
            <w:bookmarkEnd w:id="1269"/>
            <w:bookmarkEnd w:id="1270"/>
            <w:bookmarkEnd w:id="1271"/>
            <w:bookmarkEnd w:id="1272"/>
          </w:p>
        </w:tc>
        <w:tc>
          <w:tcPr>
            <w:tcW w:w="4968" w:type="dxa"/>
            <w:vAlign w:val="center"/>
          </w:tcPr>
          <w:p w14:paraId="665F047B" w14:textId="77777777" w:rsidR="00BD6B97" w:rsidRPr="007A7659" w:rsidRDefault="00BD6B97">
            <w:pPr>
              <w:pStyle w:val="TableEntry"/>
              <w:rPr>
                <w:noProof w:val="0"/>
                <w:sz w:val="16"/>
              </w:rPr>
            </w:pPr>
            <w:r w:rsidRPr="007A7659">
              <w:rPr>
                <w:i/>
                <w:iCs/>
                <w:noProof w:val="0"/>
                <w:sz w:val="16"/>
              </w:rPr>
              <w:t>not specialized</w:t>
            </w:r>
            <w:bookmarkStart w:id="1273" w:name="_Toc487127667"/>
            <w:bookmarkStart w:id="1274" w:name="_Toc487128023"/>
            <w:bookmarkStart w:id="1275" w:name="_Toc487128607"/>
            <w:bookmarkStart w:id="1276" w:name="_Toc487129152"/>
            <w:bookmarkEnd w:id="1273"/>
            <w:bookmarkEnd w:id="1274"/>
            <w:bookmarkEnd w:id="1275"/>
            <w:bookmarkEnd w:id="1276"/>
          </w:p>
        </w:tc>
        <w:bookmarkStart w:id="1277" w:name="_Toc487127668"/>
        <w:bookmarkStart w:id="1278" w:name="_Toc487128024"/>
        <w:bookmarkStart w:id="1279" w:name="_Toc487128608"/>
        <w:bookmarkStart w:id="1280" w:name="_Toc487129153"/>
        <w:bookmarkEnd w:id="1277"/>
        <w:bookmarkEnd w:id="1278"/>
        <w:bookmarkEnd w:id="1279"/>
        <w:bookmarkEnd w:id="1280"/>
      </w:tr>
      <w:tr w:rsidR="00BD6B97" w:rsidRPr="007A7659" w14:paraId="3F3D3E85" w14:textId="77777777">
        <w:trPr>
          <w:cantSplit/>
        </w:trPr>
        <w:tc>
          <w:tcPr>
            <w:tcW w:w="1548" w:type="dxa"/>
            <w:vMerge/>
            <w:vAlign w:val="center"/>
          </w:tcPr>
          <w:p w14:paraId="1FCCEF0C" w14:textId="77777777" w:rsidR="00BD6B97" w:rsidRPr="007A7659" w:rsidRDefault="00BD6B97">
            <w:pPr>
              <w:pStyle w:val="TableLabel"/>
              <w:rPr>
                <w:rFonts w:ascii="Times New Roman" w:hAnsi="Times New Roman"/>
                <w:noProof w:val="0"/>
                <w:sz w:val="16"/>
              </w:rPr>
            </w:pPr>
            <w:bookmarkStart w:id="1281" w:name="_Toc487127669"/>
            <w:bookmarkStart w:id="1282" w:name="_Toc487128025"/>
            <w:bookmarkStart w:id="1283" w:name="_Toc487128609"/>
            <w:bookmarkStart w:id="1284" w:name="_Toc487129154"/>
            <w:bookmarkEnd w:id="1281"/>
            <w:bookmarkEnd w:id="1282"/>
            <w:bookmarkEnd w:id="1283"/>
            <w:bookmarkEnd w:id="1284"/>
          </w:p>
        </w:tc>
        <w:tc>
          <w:tcPr>
            <w:tcW w:w="2520" w:type="dxa"/>
            <w:vAlign w:val="center"/>
          </w:tcPr>
          <w:p w14:paraId="13FB6C3D" w14:textId="77777777" w:rsidR="00BD6B97" w:rsidRPr="007A7659" w:rsidRDefault="00BD6B97">
            <w:pPr>
              <w:pStyle w:val="TableEntry"/>
              <w:rPr>
                <w:i/>
                <w:noProof w:val="0"/>
                <w:sz w:val="16"/>
              </w:rPr>
            </w:pPr>
            <w:r w:rsidRPr="007A7659">
              <w:rPr>
                <w:i/>
                <w:noProof w:val="0"/>
                <w:sz w:val="16"/>
              </w:rPr>
              <w:t>ParticipantObjectIDTypeCode</w:t>
            </w:r>
            <w:bookmarkStart w:id="1285" w:name="_Toc487127670"/>
            <w:bookmarkStart w:id="1286" w:name="_Toc487128026"/>
            <w:bookmarkStart w:id="1287" w:name="_Toc487128610"/>
            <w:bookmarkStart w:id="1288" w:name="_Toc487129155"/>
            <w:bookmarkEnd w:id="1285"/>
            <w:bookmarkEnd w:id="1286"/>
            <w:bookmarkEnd w:id="1287"/>
            <w:bookmarkEnd w:id="1288"/>
          </w:p>
        </w:tc>
        <w:tc>
          <w:tcPr>
            <w:tcW w:w="630" w:type="dxa"/>
            <w:vAlign w:val="center"/>
          </w:tcPr>
          <w:p w14:paraId="2F742193" w14:textId="77777777" w:rsidR="00BD6B97" w:rsidRPr="007A7659" w:rsidRDefault="00BD6B97">
            <w:pPr>
              <w:pStyle w:val="TableEntry"/>
              <w:jc w:val="center"/>
              <w:rPr>
                <w:i/>
                <w:noProof w:val="0"/>
                <w:sz w:val="16"/>
              </w:rPr>
            </w:pPr>
            <w:r w:rsidRPr="007A7659">
              <w:rPr>
                <w:i/>
                <w:noProof w:val="0"/>
                <w:sz w:val="16"/>
              </w:rPr>
              <w:t>M</w:t>
            </w:r>
            <w:bookmarkStart w:id="1289" w:name="_Toc487127671"/>
            <w:bookmarkStart w:id="1290" w:name="_Toc487128027"/>
            <w:bookmarkStart w:id="1291" w:name="_Toc487128611"/>
            <w:bookmarkStart w:id="1292" w:name="_Toc487129156"/>
            <w:bookmarkEnd w:id="1289"/>
            <w:bookmarkEnd w:id="1290"/>
            <w:bookmarkEnd w:id="1291"/>
            <w:bookmarkEnd w:id="1292"/>
          </w:p>
        </w:tc>
        <w:tc>
          <w:tcPr>
            <w:tcW w:w="4968" w:type="dxa"/>
            <w:vAlign w:val="center"/>
          </w:tcPr>
          <w:p w14:paraId="1538CDD6"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293" w:name="_Toc487127672"/>
            <w:bookmarkStart w:id="1294" w:name="_Toc487128028"/>
            <w:bookmarkStart w:id="1295" w:name="_Toc487128612"/>
            <w:bookmarkStart w:id="1296" w:name="_Toc487129157"/>
            <w:bookmarkEnd w:id="1293"/>
            <w:bookmarkEnd w:id="1294"/>
            <w:bookmarkEnd w:id="1295"/>
            <w:bookmarkEnd w:id="1296"/>
          </w:p>
        </w:tc>
        <w:bookmarkStart w:id="1297" w:name="_Toc487127673"/>
        <w:bookmarkStart w:id="1298" w:name="_Toc487128029"/>
        <w:bookmarkStart w:id="1299" w:name="_Toc487128613"/>
        <w:bookmarkStart w:id="1300" w:name="_Toc487129158"/>
        <w:bookmarkEnd w:id="1297"/>
        <w:bookmarkEnd w:id="1298"/>
        <w:bookmarkEnd w:id="1299"/>
        <w:bookmarkEnd w:id="1300"/>
      </w:tr>
      <w:tr w:rsidR="00BD6B97" w:rsidRPr="007A7659" w14:paraId="0668BA7A" w14:textId="77777777">
        <w:trPr>
          <w:cantSplit/>
        </w:trPr>
        <w:tc>
          <w:tcPr>
            <w:tcW w:w="1548" w:type="dxa"/>
            <w:vMerge/>
            <w:vAlign w:val="center"/>
          </w:tcPr>
          <w:p w14:paraId="2B943B80" w14:textId="77777777" w:rsidR="00BD6B97" w:rsidRPr="007A7659" w:rsidRDefault="00BD6B97">
            <w:pPr>
              <w:pStyle w:val="TableLabel"/>
              <w:rPr>
                <w:rFonts w:ascii="Times New Roman" w:hAnsi="Times New Roman"/>
                <w:noProof w:val="0"/>
                <w:sz w:val="16"/>
              </w:rPr>
            </w:pPr>
            <w:bookmarkStart w:id="1301" w:name="_Toc487127674"/>
            <w:bookmarkStart w:id="1302" w:name="_Toc487128030"/>
            <w:bookmarkStart w:id="1303" w:name="_Toc487128614"/>
            <w:bookmarkStart w:id="1304" w:name="_Toc487129159"/>
            <w:bookmarkEnd w:id="1301"/>
            <w:bookmarkEnd w:id="1302"/>
            <w:bookmarkEnd w:id="1303"/>
            <w:bookmarkEnd w:id="1304"/>
          </w:p>
        </w:tc>
        <w:tc>
          <w:tcPr>
            <w:tcW w:w="2520" w:type="dxa"/>
            <w:vAlign w:val="center"/>
          </w:tcPr>
          <w:p w14:paraId="70BB6667" w14:textId="77777777" w:rsidR="00BD6B97" w:rsidRPr="007A7659" w:rsidRDefault="00BD6B97">
            <w:pPr>
              <w:pStyle w:val="TableEntry"/>
              <w:rPr>
                <w:i/>
                <w:iCs/>
                <w:noProof w:val="0"/>
                <w:sz w:val="16"/>
              </w:rPr>
            </w:pPr>
            <w:r w:rsidRPr="007A7659">
              <w:rPr>
                <w:i/>
                <w:iCs/>
                <w:noProof w:val="0"/>
                <w:sz w:val="16"/>
              </w:rPr>
              <w:t>ParticipantObjectSensitivity</w:t>
            </w:r>
            <w:bookmarkStart w:id="1305" w:name="_Toc487127675"/>
            <w:bookmarkStart w:id="1306" w:name="_Toc487128031"/>
            <w:bookmarkStart w:id="1307" w:name="_Toc487128615"/>
            <w:bookmarkStart w:id="1308" w:name="_Toc487129160"/>
            <w:bookmarkEnd w:id="1305"/>
            <w:bookmarkEnd w:id="1306"/>
            <w:bookmarkEnd w:id="1307"/>
            <w:bookmarkEnd w:id="1308"/>
          </w:p>
        </w:tc>
        <w:tc>
          <w:tcPr>
            <w:tcW w:w="630" w:type="dxa"/>
            <w:vAlign w:val="center"/>
          </w:tcPr>
          <w:p w14:paraId="60547381" w14:textId="77777777" w:rsidR="00BD6B97" w:rsidRPr="007A7659" w:rsidRDefault="00BD6B97">
            <w:pPr>
              <w:pStyle w:val="TableEntry"/>
              <w:jc w:val="center"/>
              <w:rPr>
                <w:i/>
                <w:iCs/>
                <w:noProof w:val="0"/>
                <w:sz w:val="16"/>
              </w:rPr>
            </w:pPr>
            <w:r w:rsidRPr="007A7659">
              <w:rPr>
                <w:i/>
                <w:iCs/>
                <w:noProof w:val="0"/>
                <w:sz w:val="16"/>
              </w:rPr>
              <w:t>U</w:t>
            </w:r>
            <w:bookmarkStart w:id="1309" w:name="_Toc487127676"/>
            <w:bookmarkStart w:id="1310" w:name="_Toc487128032"/>
            <w:bookmarkStart w:id="1311" w:name="_Toc487128616"/>
            <w:bookmarkStart w:id="1312" w:name="_Toc487129161"/>
            <w:bookmarkEnd w:id="1309"/>
            <w:bookmarkEnd w:id="1310"/>
            <w:bookmarkEnd w:id="1311"/>
            <w:bookmarkEnd w:id="1312"/>
          </w:p>
        </w:tc>
        <w:tc>
          <w:tcPr>
            <w:tcW w:w="4968" w:type="dxa"/>
            <w:vAlign w:val="center"/>
          </w:tcPr>
          <w:p w14:paraId="22DFFFE5" w14:textId="77777777" w:rsidR="00BD6B97" w:rsidRPr="007A7659" w:rsidRDefault="00BD6B97">
            <w:pPr>
              <w:pStyle w:val="TableEntry"/>
              <w:rPr>
                <w:noProof w:val="0"/>
                <w:sz w:val="16"/>
              </w:rPr>
            </w:pPr>
            <w:r w:rsidRPr="007A7659">
              <w:rPr>
                <w:i/>
                <w:iCs/>
                <w:noProof w:val="0"/>
                <w:sz w:val="16"/>
              </w:rPr>
              <w:t>not specialized</w:t>
            </w:r>
            <w:bookmarkStart w:id="1313" w:name="_Toc487127677"/>
            <w:bookmarkStart w:id="1314" w:name="_Toc487128033"/>
            <w:bookmarkStart w:id="1315" w:name="_Toc487128617"/>
            <w:bookmarkStart w:id="1316" w:name="_Toc487129162"/>
            <w:bookmarkEnd w:id="1313"/>
            <w:bookmarkEnd w:id="1314"/>
            <w:bookmarkEnd w:id="1315"/>
            <w:bookmarkEnd w:id="1316"/>
          </w:p>
        </w:tc>
        <w:bookmarkStart w:id="1317" w:name="_Toc487127678"/>
        <w:bookmarkStart w:id="1318" w:name="_Toc487128034"/>
        <w:bookmarkStart w:id="1319" w:name="_Toc487128618"/>
        <w:bookmarkStart w:id="1320" w:name="_Toc487129163"/>
        <w:bookmarkEnd w:id="1317"/>
        <w:bookmarkEnd w:id="1318"/>
        <w:bookmarkEnd w:id="1319"/>
        <w:bookmarkEnd w:id="1320"/>
      </w:tr>
      <w:tr w:rsidR="00BD6B97" w:rsidRPr="007A7659" w14:paraId="04DE5BD5" w14:textId="77777777">
        <w:trPr>
          <w:cantSplit/>
        </w:trPr>
        <w:tc>
          <w:tcPr>
            <w:tcW w:w="1548" w:type="dxa"/>
            <w:vMerge/>
            <w:vAlign w:val="center"/>
          </w:tcPr>
          <w:p w14:paraId="7AC69C54" w14:textId="77777777" w:rsidR="00BD6B97" w:rsidRPr="007A7659" w:rsidRDefault="00BD6B97">
            <w:pPr>
              <w:pStyle w:val="TableLabel"/>
              <w:rPr>
                <w:rFonts w:ascii="Times New Roman" w:hAnsi="Times New Roman"/>
                <w:noProof w:val="0"/>
                <w:sz w:val="16"/>
              </w:rPr>
            </w:pPr>
            <w:bookmarkStart w:id="1321" w:name="_Toc487127679"/>
            <w:bookmarkStart w:id="1322" w:name="_Toc487128035"/>
            <w:bookmarkStart w:id="1323" w:name="_Toc487128619"/>
            <w:bookmarkStart w:id="1324" w:name="_Toc487129164"/>
            <w:bookmarkEnd w:id="1321"/>
            <w:bookmarkEnd w:id="1322"/>
            <w:bookmarkEnd w:id="1323"/>
            <w:bookmarkEnd w:id="1324"/>
          </w:p>
        </w:tc>
        <w:tc>
          <w:tcPr>
            <w:tcW w:w="2520" w:type="dxa"/>
            <w:vAlign w:val="center"/>
          </w:tcPr>
          <w:p w14:paraId="306843B1" w14:textId="77777777" w:rsidR="00BD6B97" w:rsidRPr="007A7659" w:rsidRDefault="00BD6B97">
            <w:pPr>
              <w:pStyle w:val="TableEntry"/>
              <w:rPr>
                <w:noProof w:val="0"/>
                <w:sz w:val="16"/>
              </w:rPr>
            </w:pPr>
            <w:r w:rsidRPr="007A7659">
              <w:rPr>
                <w:noProof w:val="0"/>
                <w:sz w:val="16"/>
              </w:rPr>
              <w:t>ParticipantObjectID</w:t>
            </w:r>
            <w:bookmarkStart w:id="1325" w:name="_Toc487127680"/>
            <w:bookmarkStart w:id="1326" w:name="_Toc487128036"/>
            <w:bookmarkStart w:id="1327" w:name="_Toc487128620"/>
            <w:bookmarkStart w:id="1328" w:name="_Toc487129165"/>
            <w:bookmarkEnd w:id="1325"/>
            <w:bookmarkEnd w:id="1326"/>
            <w:bookmarkEnd w:id="1327"/>
            <w:bookmarkEnd w:id="1328"/>
          </w:p>
        </w:tc>
        <w:tc>
          <w:tcPr>
            <w:tcW w:w="630" w:type="dxa"/>
            <w:vAlign w:val="center"/>
          </w:tcPr>
          <w:p w14:paraId="2AF9BCD6" w14:textId="77777777" w:rsidR="00BD6B97" w:rsidRPr="007A7659" w:rsidRDefault="00BD6B97">
            <w:pPr>
              <w:pStyle w:val="TableEntry"/>
              <w:jc w:val="center"/>
              <w:rPr>
                <w:noProof w:val="0"/>
                <w:sz w:val="16"/>
              </w:rPr>
            </w:pPr>
            <w:r w:rsidRPr="007A7659">
              <w:rPr>
                <w:noProof w:val="0"/>
                <w:sz w:val="16"/>
              </w:rPr>
              <w:t>M</w:t>
            </w:r>
            <w:bookmarkStart w:id="1329" w:name="_Toc487127681"/>
            <w:bookmarkStart w:id="1330" w:name="_Toc487128037"/>
            <w:bookmarkStart w:id="1331" w:name="_Toc487128621"/>
            <w:bookmarkStart w:id="1332" w:name="_Toc487129166"/>
            <w:bookmarkEnd w:id="1329"/>
            <w:bookmarkEnd w:id="1330"/>
            <w:bookmarkEnd w:id="1331"/>
            <w:bookmarkEnd w:id="1332"/>
          </w:p>
        </w:tc>
        <w:tc>
          <w:tcPr>
            <w:tcW w:w="4968" w:type="dxa"/>
            <w:vAlign w:val="center"/>
          </w:tcPr>
          <w:p w14:paraId="49CE27EC" w14:textId="77777777" w:rsidR="00BD6B97" w:rsidRPr="007A7659" w:rsidRDefault="00BD6B97">
            <w:pPr>
              <w:pStyle w:val="TableEntry"/>
              <w:rPr>
                <w:noProof w:val="0"/>
                <w:sz w:val="16"/>
              </w:rPr>
            </w:pPr>
            <w:r w:rsidRPr="007A7659">
              <w:rPr>
                <w:noProof w:val="0"/>
                <w:sz w:val="16"/>
              </w:rPr>
              <w:t>the patient ID in HL7 CX format.</w:t>
            </w:r>
            <w:bookmarkStart w:id="1333" w:name="_Toc487127682"/>
            <w:bookmarkStart w:id="1334" w:name="_Toc487128038"/>
            <w:bookmarkStart w:id="1335" w:name="_Toc487128622"/>
            <w:bookmarkStart w:id="1336" w:name="_Toc487129167"/>
            <w:bookmarkEnd w:id="1333"/>
            <w:bookmarkEnd w:id="1334"/>
            <w:bookmarkEnd w:id="1335"/>
            <w:bookmarkEnd w:id="1336"/>
          </w:p>
        </w:tc>
        <w:bookmarkStart w:id="1337" w:name="_Toc487127683"/>
        <w:bookmarkStart w:id="1338" w:name="_Toc487128039"/>
        <w:bookmarkStart w:id="1339" w:name="_Toc487128623"/>
        <w:bookmarkStart w:id="1340" w:name="_Toc487129168"/>
        <w:bookmarkEnd w:id="1337"/>
        <w:bookmarkEnd w:id="1338"/>
        <w:bookmarkEnd w:id="1339"/>
        <w:bookmarkEnd w:id="1340"/>
      </w:tr>
      <w:tr w:rsidR="00BD6B97" w:rsidRPr="007A7659" w14:paraId="0E9D6542" w14:textId="77777777">
        <w:trPr>
          <w:cantSplit/>
        </w:trPr>
        <w:tc>
          <w:tcPr>
            <w:tcW w:w="1548" w:type="dxa"/>
            <w:vMerge/>
            <w:vAlign w:val="center"/>
          </w:tcPr>
          <w:p w14:paraId="6175BEB6" w14:textId="77777777" w:rsidR="00BD6B97" w:rsidRPr="007A7659" w:rsidRDefault="00BD6B97">
            <w:pPr>
              <w:pStyle w:val="TableLabel"/>
              <w:rPr>
                <w:rFonts w:ascii="Times New Roman" w:hAnsi="Times New Roman"/>
                <w:noProof w:val="0"/>
                <w:sz w:val="16"/>
              </w:rPr>
            </w:pPr>
            <w:bookmarkStart w:id="1341" w:name="_Toc487127684"/>
            <w:bookmarkStart w:id="1342" w:name="_Toc487128040"/>
            <w:bookmarkStart w:id="1343" w:name="_Toc487128624"/>
            <w:bookmarkStart w:id="1344" w:name="_Toc487129169"/>
            <w:bookmarkEnd w:id="1341"/>
            <w:bookmarkEnd w:id="1342"/>
            <w:bookmarkEnd w:id="1343"/>
            <w:bookmarkEnd w:id="1344"/>
          </w:p>
        </w:tc>
        <w:tc>
          <w:tcPr>
            <w:tcW w:w="2520" w:type="dxa"/>
            <w:vAlign w:val="center"/>
          </w:tcPr>
          <w:p w14:paraId="7D223F21" w14:textId="77777777" w:rsidR="00BD6B97" w:rsidRPr="007A7659" w:rsidRDefault="00BD6B97">
            <w:pPr>
              <w:pStyle w:val="TableEntry"/>
              <w:rPr>
                <w:i/>
                <w:iCs/>
                <w:noProof w:val="0"/>
                <w:sz w:val="16"/>
              </w:rPr>
            </w:pPr>
            <w:r w:rsidRPr="007A7659">
              <w:rPr>
                <w:i/>
                <w:iCs/>
                <w:noProof w:val="0"/>
                <w:sz w:val="16"/>
              </w:rPr>
              <w:t>ParticipantObjectName</w:t>
            </w:r>
            <w:bookmarkStart w:id="1345" w:name="_Toc487127685"/>
            <w:bookmarkStart w:id="1346" w:name="_Toc487128041"/>
            <w:bookmarkStart w:id="1347" w:name="_Toc487128625"/>
            <w:bookmarkStart w:id="1348" w:name="_Toc487129170"/>
            <w:bookmarkEnd w:id="1345"/>
            <w:bookmarkEnd w:id="1346"/>
            <w:bookmarkEnd w:id="1347"/>
            <w:bookmarkEnd w:id="1348"/>
          </w:p>
        </w:tc>
        <w:tc>
          <w:tcPr>
            <w:tcW w:w="630" w:type="dxa"/>
            <w:vAlign w:val="center"/>
          </w:tcPr>
          <w:p w14:paraId="25DCCE39" w14:textId="77777777" w:rsidR="00BD6B97" w:rsidRPr="007A7659" w:rsidRDefault="00BD6B97">
            <w:pPr>
              <w:pStyle w:val="TableEntry"/>
              <w:jc w:val="center"/>
              <w:rPr>
                <w:i/>
                <w:iCs/>
                <w:noProof w:val="0"/>
                <w:sz w:val="16"/>
              </w:rPr>
            </w:pPr>
            <w:r w:rsidRPr="007A7659">
              <w:rPr>
                <w:i/>
                <w:iCs/>
                <w:noProof w:val="0"/>
                <w:sz w:val="16"/>
              </w:rPr>
              <w:t>U</w:t>
            </w:r>
            <w:bookmarkStart w:id="1349" w:name="_Toc487127686"/>
            <w:bookmarkStart w:id="1350" w:name="_Toc487128042"/>
            <w:bookmarkStart w:id="1351" w:name="_Toc487128626"/>
            <w:bookmarkStart w:id="1352" w:name="_Toc487129171"/>
            <w:bookmarkEnd w:id="1349"/>
            <w:bookmarkEnd w:id="1350"/>
            <w:bookmarkEnd w:id="1351"/>
            <w:bookmarkEnd w:id="1352"/>
          </w:p>
        </w:tc>
        <w:tc>
          <w:tcPr>
            <w:tcW w:w="4968" w:type="dxa"/>
            <w:vAlign w:val="center"/>
          </w:tcPr>
          <w:p w14:paraId="22E036A7" w14:textId="77777777" w:rsidR="00BD6B97" w:rsidRPr="007A7659" w:rsidRDefault="00BD6B97">
            <w:pPr>
              <w:pStyle w:val="TableEntry"/>
              <w:rPr>
                <w:noProof w:val="0"/>
                <w:sz w:val="16"/>
              </w:rPr>
            </w:pPr>
            <w:r w:rsidRPr="007A7659">
              <w:rPr>
                <w:i/>
                <w:iCs/>
                <w:noProof w:val="0"/>
                <w:sz w:val="16"/>
              </w:rPr>
              <w:t>not specialized</w:t>
            </w:r>
            <w:bookmarkStart w:id="1353" w:name="_Toc487127687"/>
            <w:bookmarkStart w:id="1354" w:name="_Toc487128043"/>
            <w:bookmarkStart w:id="1355" w:name="_Toc487128627"/>
            <w:bookmarkStart w:id="1356" w:name="_Toc487129172"/>
            <w:bookmarkEnd w:id="1353"/>
            <w:bookmarkEnd w:id="1354"/>
            <w:bookmarkEnd w:id="1355"/>
            <w:bookmarkEnd w:id="1356"/>
          </w:p>
        </w:tc>
        <w:bookmarkStart w:id="1357" w:name="_Toc487127688"/>
        <w:bookmarkStart w:id="1358" w:name="_Toc487128044"/>
        <w:bookmarkStart w:id="1359" w:name="_Toc487128628"/>
        <w:bookmarkStart w:id="1360" w:name="_Toc487129173"/>
        <w:bookmarkEnd w:id="1357"/>
        <w:bookmarkEnd w:id="1358"/>
        <w:bookmarkEnd w:id="1359"/>
        <w:bookmarkEnd w:id="1360"/>
      </w:tr>
      <w:tr w:rsidR="00BD6B97" w:rsidRPr="007A7659" w14:paraId="3DCF77E3" w14:textId="77777777">
        <w:trPr>
          <w:cantSplit/>
        </w:trPr>
        <w:tc>
          <w:tcPr>
            <w:tcW w:w="1548" w:type="dxa"/>
            <w:vMerge/>
            <w:vAlign w:val="center"/>
          </w:tcPr>
          <w:p w14:paraId="47425E7B" w14:textId="77777777" w:rsidR="00BD6B97" w:rsidRPr="007A7659" w:rsidRDefault="00BD6B97">
            <w:pPr>
              <w:pStyle w:val="TableLabel"/>
              <w:rPr>
                <w:rFonts w:ascii="Times New Roman" w:hAnsi="Times New Roman"/>
                <w:noProof w:val="0"/>
                <w:sz w:val="16"/>
              </w:rPr>
            </w:pPr>
            <w:bookmarkStart w:id="1361" w:name="_Toc487127689"/>
            <w:bookmarkStart w:id="1362" w:name="_Toc487128045"/>
            <w:bookmarkStart w:id="1363" w:name="_Toc487128629"/>
            <w:bookmarkStart w:id="1364" w:name="_Toc487129174"/>
            <w:bookmarkEnd w:id="1361"/>
            <w:bookmarkEnd w:id="1362"/>
            <w:bookmarkEnd w:id="1363"/>
            <w:bookmarkEnd w:id="1364"/>
          </w:p>
        </w:tc>
        <w:tc>
          <w:tcPr>
            <w:tcW w:w="2520" w:type="dxa"/>
            <w:vAlign w:val="center"/>
          </w:tcPr>
          <w:p w14:paraId="582F75CA" w14:textId="77777777" w:rsidR="00BD6B97" w:rsidRPr="007A7659" w:rsidRDefault="00BD6B97">
            <w:pPr>
              <w:pStyle w:val="TableEntry"/>
              <w:rPr>
                <w:i/>
                <w:iCs/>
                <w:noProof w:val="0"/>
                <w:sz w:val="16"/>
              </w:rPr>
            </w:pPr>
            <w:r w:rsidRPr="007A7659">
              <w:rPr>
                <w:i/>
                <w:iCs/>
                <w:noProof w:val="0"/>
                <w:sz w:val="16"/>
              </w:rPr>
              <w:t>ParticipantObjectQuery</w:t>
            </w:r>
            <w:bookmarkStart w:id="1365" w:name="_Toc487127690"/>
            <w:bookmarkStart w:id="1366" w:name="_Toc487128046"/>
            <w:bookmarkStart w:id="1367" w:name="_Toc487128630"/>
            <w:bookmarkStart w:id="1368" w:name="_Toc487129175"/>
            <w:bookmarkEnd w:id="1365"/>
            <w:bookmarkEnd w:id="1366"/>
            <w:bookmarkEnd w:id="1367"/>
            <w:bookmarkEnd w:id="1368"/>
          </w:p>
        </w:tc>
        <w:tc>
          <w:tcPr>
            <w:tcW w:w="630" w:type="dxa"/>
            <w:vAlign w:val="center"/>
          </w:tcPr>
          <w:p w14:paraId="2FC6AFCF" w14:textId="77777777" w:rsidR="00BD6B97" w:rsidRPr="007A7659" w:rsidRDefault="00BD6B97">
            <w:pPr>
              <w:pStyle w:val="TableEntry"/>
              <w:jc w:val="center"/>
              <w:rPr>
                <w:i/>
                <w:iCs/>
                <w:noProof w:val="0"/>
                <w:sz w:val="16"/>
              </w:rPr>
            </w:pPr>
            <w:r w:rsidRPr="007A7659">
              <w:rPr>
                <w:i/>
                <w:iCs/>
                <w:noProof w:val="0"/>
                <w:sz w:val="16"/>
              </w:rPr>
              <w:t>U</w:t>
            </w:r>
            <w:bookmarkStart w:id="1369" w:name="_Toc487127691"/>
            <w:bookmarkStart w:id="1370" w:name="_Toc487128047"/>
            <w:bookmarkStart w:id="1371" w:name="_Toc487128631"/>
            <w:bookmarkStart w:id="1372" w:name="_Toc487129176"/>
            <w:bookmarkEnd w:id="1369"/>
            <w:bookmarkEnd w:id="1370"/>
            <w:bookmarkEnd w:id="1371"/>
            <w:bookmarkEnd w:id="1372"/>
          </w:p>
        </w:tc>
        <w:tc>
          <w:tcPr>
            <w:tcW w:w="4968" w:type="dxa"/>
            <w:vAlign w:val="center"/>
          </w:tcPr>
          <w:p w14:paraId="7453617A" w14:textId="77777777" w:rsidR="00BD6B97" w:rsidRPr="007A7659" w:rsidRDefault="00BD6B97">
            <w:pPr>
              <w:pStyle w:val="TableEntry"/>
              <w:rPr>
                <w:noProof w:val="0"/>
                <w:sz w:val="16"/>
              </w:rPr>
            </w:pPr>
            <w:r w:rsidRPr="007A7659">
              <w:rPr>
                <w:i/>
                <w:iCs/>
                <w:noProof w:val="0"/>
                <w:sz w:val="16"/>
              </w:rPr>
              <w:t>not specialized</w:t>
            </w:r>
            <w:bookmarkStart w:id="1373" w:name="_Toc487127692"/>
            <w:bookmarkStart w:id="1374" w:name="_Toc487128048"/>
            <w:bookmarkStart w:id="1375" w:name="_Toc487128632"/>
            <w:bookmarkStart w:id="1376" w:name="_Toc487129177"/>
            <w:bookmarkEnd w:id="1373"/>
            <w:bookmarkEnd w:id="1374"/>
            <w:bookmarkEnd w:id="1375"/>
            <w:bookmarkEnd w:id="1376"/>
          </w:p>
        </w:tc>
        <w:bookmarkStart w:id="1377" w:name="_Toc487127693"/>
        <w:bookmarkStart w:id="1378" w:name="_Toc487128049"/>
        <w:bookmarkStart w:id="1379" w:name="_Toc487128633"/>
        <w:bookmarkStart w:id="1380" w:name="_Toc487129178"/>
        <w:bookmarkEnd w:id="1377"/>
        <w:bookmarkEnd w:id="1378"/>
        <w:bookmarkEnd w:id="1379"/>
        <w:bookmarkEnd w:id="1380"/>
      </w:tr>
      <w:tr w:rsidR="00BD6B97" w:rsidRPr="007A7659" w14:paraId="518A4075" w14:textId="77777777">
        <w:trPr>
          <w:cantSplit/>
        </w:trPr>
        <w:tc>
          <w:tcPr>
            <w:tcW w:w="1548" w:type="dxa"/>
            <w:vMerge/>
            <w:vAlign w:val="center"/>
          </w:tcPr>
          <w:p w14:paraId="5B370EF6" w14:textId="77777777" w:rsidR="00BD6B97" w:rsidRPr="007A7659" w:rsidRDefault="00BD6B97">
            <w:pPr>
              <w:pStyle w:val="TableLabel"/>
              <w:rPr>
                <w:rFonts w:ascii="Times New Roman" w:hAnsi="Times New Roman"/>
                <w:noProof w:val="0"/>
                <w:sz w:val="16"/>
              </w:rPr>
            </w:pPr>
            <w:bookmarkStart w:id="1381" w:name="_Toc487127694"/>
            <w:bookmarkStart w:id="1382" w:name="_Toc487128050"/>
            <w:bookmarkStart w:id="1383" w:name="_Toc487128634"/>
            <w:bookmarkStart w:id="1384" w:name="_Toc487129179"/>
            <w:bookmarkEnd w:id="1381"/>
            <w:bookmarkEnd w:id="1382"/>
            <w:bookmarkEnd w:id="1383"/>
            <w:bookmarkEnd w:id="1384"/>
          </w:p>
        </w:tc>
        <w:tc>
          <w:tcPr>
            <w:tcW w:w="2520" w:type="dxa"/>
            <w:vAlign w:val="center"/>
          </w:tcPr>
          <w:p w14:paraId="6A45E8DA" w14:textId="77777777" w:rsidR="00BD6B97" w:rsidRPr="007A7659" w:rsidRDefault="00BD6B97" w:rsidP="00CA34D9">
            <w:pPr>
              <w:pStyle w:val="TableEntry"/>
              <w:rPr>
                <w:noProof w:val="0"/>
                <w:sz w:val="16"/>
              </w:rPr>
            </w:pPr>
            <w:r w:rsidRPr="007A7659">
              <w:rPr>
                <w:noProof w:val="0"/>
                <w:sz w:val="16"/>
              </w:rPr>
              <w:t>ParticipantObjectDetail</w:t>
            </w:r>
            <w:bookmarkStart w:id="1385" w:name="_Toc487127695"/>
            <w:bookmarkStart w:id="1386" w:name="_Toc487128051"/>
            <w:bookmarkStart w:id="1387" w:name="_Toc487128635"/>
            <w:bookmarkStart w:id="1388" w:name="_Toc487129180"/>
            <w:bookmarkEnd w:id="1385"/>
            <w:bookmarkEnd w:id="1386"/>
            <w:bookmarkEnd w:id="1387"/>
            <w:bookmarkEnd w:id="1388"/>
          </w:p>
        </w:tc>
        <w:tc>
          <w:tcPr>
            <w:tcW w:w="630" w:type="dxa"/>
            <w:vAlign w:val="center"/>
          </w:tcPr>
          <w:p w14:paraId="1702EC35" w14:textId="77777777" w:rsidR="00BD6B97" w:rsidRPr="007A7659" w:rsidRDefault="00BD6B97">
            <w:pPr>
              <w:pStyle w:val="TableEntry"/>
              <w:jc w:val="center"/>
              <w:rPr>
                <w:i/>
                <w:iCs/>
                <w:noProof w:val="0"/>
                <w:sz w:val="16"/>
              </w:rPr>
            </w:pPr>
            <w:r w:rsidRPr="007A7659">
              <w:rPr>
                <w:noProof w:val="0"/>
                <w:sz w:val="16"/>
              </w:rPr>
              <w:t>M</w:t>
            </w:r>
            <w:bookmarkStart w:id="1389" w:name="_Toc487127696"/>
            <w:bookmarkStart w:id="1390" w:name="_Toc487128052"/>
            <w:bookmarkStart w:id="1391" w:name="_Toc487128636"/>
            <w:bookmarkStart w:id="1392" w:name="_Toc487129181"/>
            <w:bookmarkEnd w:id="1389"/>
            <w:bookmarkEnd w:id="1390"/>
            <w:bookmarkEnd w:id="1391"/>
            <w:bookmarkEnd w:id="1392"/>
          </w:p>
        </w:tc>
        <w:tc>
          <w:tcPr>
            <w:tcW w:w="4968" w:type="dxa"/>
            <w:vAlign w:val="center"/>
          </w:tcPr>
          <w:p w14:paraId="662C6E24"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1393" w:name="_Toc487127697"/>
            <w:bookmarkStart w:id="1394" w:name="_Toc487128053"/>
            <w:bookmarkStart w:id="1395" w:name="_Toc487128637"/>
            <w:bookmarkStart w:id="1396" w:name="_Toc487129182"/>
            <w:bookmarkEnd w:id="1393"/>
            <w:bookmarkEnd w:id="1394"/>
            <w:bookmarkEnd w:id="1395"/>
            <w:bookmarkEnd w:id="1396"/>
          </w:p>
        </w:tc>
        <w:bookmarkStart w:id="1397" w:name="_Toc487127698"/>
        <w:bookmarkStart w:id="1398" w:name="_Toc487128054"/>
        <w:bookmarkStart w:id="1399" w:name="_Toc487128638"/>
        <w:bookmarkStart w:id="1400" w:name="_Toc487129183"/>
        <w:bookmarkEnd w:id="1397"/>
        <w:bookmarkEnd w:id="1398"/>
        <w:bookmarkEnd w:id="1399"/>
        <w:bookmarkEnd w:id="1400"/>
      </w:tr>
    </w:tbl>
    <w:p w14:paraId="3FD79921" w14:textId="77777777" w:rsidR="00BD6B97" w:rsidRPr="007A7659" w:rsidRDefault="00BD6B97" w:rsidP="001D3953">
      <w:pPr>
        <w:pStyle w:val="Heading2"/>
        <w:numPr>
          <w:ilvl w:val="1"/>
          <w:numId w:val="19"/>
        </w:numPr>
        <w:rPr>
          <w:noProof w:val="0"/>
        </w:rPr>
      </w:pPr>
      <w:bookmarkStart w:id="1401" w:name="_Toc518548640"/>
      <w:r w:rsidRPr="007A7659">
        <w:rPr>
          <w:noProof w:val="0"/>
        </w:rPr>
        <w:t>PIX Query</w:t>
      </w:r>
      <w:r w:rsidR="00332C0F" w:rsidRPr="007A7659">
        <w:rPr>
          <w:noProof w:val="0"/>
        </w:rPr>
        <w:t xml:space="preserve"> [ITI-9]</w:t>
      </w:r>
      <w:bookmarkEnd w:id="1401"/>
    </w:p>
    <w:p w14:paraId="4D1A4B8C" w14:textId="77777777" w:rsidR="00BD6B97" w:rsidRPr="007A7659" w:rsidRDefault="00BD6B97">
      <w:r w:rsidRPr="007A7659">
        <w:t xml:space="preserve">This section corresponds to </w:t>
      </w:r>
      <w:r w:rsidR="00444866" w:rsidRPr="007A7659">
        <w:t>t</w:t>
      </w:r>
      <w:r w:rsidRPr="007A7659">
        <w:t xml:space="preserve">ransaction </w:t>
      </w:r>
      <w:r w:rsidR="000C66A7">
        <w:t>[</w:t>
      </w:r>
      <w:r w:rsidRPr="007A7659">
        <w:t>ITI-9</w:t>
      </w:r>
      <w:r w:rsidR="000C66A7">
        <w:t>]</w:t>
      </w:r>
      <w:r w:rsidRPr="007A7659">
        <w:t xml:space="preserve"> of the IHE IT Infrastructure Technical Framework. </w:t>
      </w:r>
      <w:r w:rsidR="00A81BA9" w:rsidRPr="007A7659">
        <w:t>T</w:t>
      </w:r>
      <w:r w:rsidRPr="007A7659">
        <w:t xml:space="preserve">ransaction </w:t>
      </w:r>
      <w:r w:rsidR="000C66A7">
        <w:t>[</w:t>
      </w:r>
      <w:r w:rsidRPr="007A7659">
        <w:t>ITI-9</w:t>
      </w:r>
      <w:r w:rsidR="000C66A7">
        <w:t>]</w:t>
      </w:r>
      <w:r w:rsidRPr="007A7659">
        <w:t xml:space="preserve"> is used by the Patient Identifier Cross-reference Consumer and Patient Identifier Cross-reference Manager </w:t>
      </w:r>
      <w:r w:rsidR="00B4249B" w:rsidRPr="007A7659">
        <w:t>Actors</w:t>
      </w:r>
      <w:r w:rsidRPr="007A7659">
        <w:t>.</w:t>
      </w:r>
    </w:p>
    <w:p w14:paraId="04D11B6C" w14:textId="77777777" w:rsidR="00BD6B97" w:rsidRPr="007A7659" w:rsidRDefault="00BD6B97">
      <w:pPr>
        <w:pStyle w:val="Heading3"/>
        <w:numPr>
          <w:ilvl w:val="2"/>
          <w:numId w:val="19"/>
        </w:numPr>
        <w:tabs>
          <w:tab w:val="clear" w:pos="2160"/>
        </w:tabs>
        <w:rPr>
          <w:noProof w:val="0"/>
        </w:rPr>
      </w:pPr>
      <w:bookmarkStart w:id="1402" w:name="_Toc173916218"/>
      <w:bookmarkStart w:id="1403" w:name="_Toc174248740"/>
      <w:bookmarkStart w:id="1404" w:name="_Toc518548641"/>
      <w:r w:rsidRPr="007A7659">
        <w:rPr>
          <w:noProof w:val="0"/>
        </w:rPr>
        <w:t>Scope</w:t>
      </w:r>
      <w:bookmarkEnd w:id="1402"/>
      <w:bookmarkEnd w:id="1403"/>
      <w:bookmarkEnd w:id="1404"/>
    </w:p>
    <w:p w14:paraId="65159E60" w14:textId="77777777" w:rsidR="00BD6B97" w:rsidRPr="007A7659" w:rsidRDefault="00BD6B97">
      <w:r w:rsidRPr="007A7659">
        <w:t>This transaction involves a request by the Patient Identifier Cross-reference Consumer for a list of patient identifiers that correspond to a patient identifier known by the consumer. The request is received by the Patient Identifier Cross-reference Manager. The Patient Identifier Cross-reference Manager immediately processes the request and returns a response in the form of a list of corresponding patient identifiers, if any.</w:t>
      </w:r>
    </w:p>
    <w:p w14:paraId="0969C629" w14:textId="77777777" w:rsidR="00BD6B97" w:rsidRPr="007A7659" w:rsidRDefault="00BD6B97">
      <w:pPr>
        <w:pStyle w:val="Heading3"/>
        <w:numPr>
          <w:ilvl w:val="2"/>
          <w:numId w:val="19"/>
        </w:numPr>
        <w:tabs>
          <w:tab w:val="clear" w:pos="2160"/>
        </w:tabs>
        <w:rPr>
          <w:noProof w:val="0"/>
        </w:rPr>
      </w:pPr>
      <w:bookmarkStart w:id="1405" w:name="_Toc173916219"/>
      <w:bookmarkStart w:id="1406" w:name="_Toc174248741"/>
      <w:bookmarkStart w:id="1407" w:name="_Toc518548642"/>
      <w:r w:rsidRPr="007A7659">
        <w:rPr>
          <w:noProof w:val="0"/>
        </w:rPr>
        <w:lastRenderedPageBreak/>
        <w:t>Use Case Roles</w:t>
      </w:r>
      <w:bookmarkEnd w:id="1405"/>
      <w:bookmarkEnd w:id="1406"/>
      <w:bookmarkEnd w:id="1407"/>
    </w:p>
    <w:bookmarkStart w:id="1408" w:name="_1120933185"/>
    <w:bookmarkStart w:id="1409" w:name="_1121538320"/>
    <w:bookmarkStart w:id="1410" w:name="_1121576370"/>
    <w:bookmarkEnd w:id="1408"/>
    <w:bookmarkEnd w:id="1409"/>
    <w:bookmarkEnd w:id="1410"/>
    <w:bookmarkStart w:id="1411" w:name="_MON_1592237379"/>
    <w:bookmarkEnd w:id="1411"/>
    <w:p w14:paraId="39E3BAFB" w14:textId="77777777" w:rsidR="00BD6B97" w:rsidRPr="007A7659" w:rsidRDefault="00C42610">
      <w:pPr>
        <w:jc w:val="center"/>
        <w:rPr>
          <w:b/>
        </w:rPr>
      </w:pPr>
      <w:r w:rsidRPr="007A7659">
        <w:rPr>
          <w:noProof/>
        </w:rPr>
        <w:object w:dxaOrig="5430" w:dyaOrig="1935" w14:anchorId="58D8E3B0">
          <v:shape id="_x0000_i1043" type="#_x0000_t75" alt="" style="width:324.9pt;height:110.15pt;mso-width-percent:0;mso-height-percent:0;mso-width-percent:0;mso-height-percent:0" o:ole="" filled="t">
            <v:fill color2="black"/>
            <v:imagedata r:id="rId62" o:title=""/>
          </v:shape>
          <o:OLEObject Type="Embed" ProgID="Word.Picture.8" ShapeID="_x0000_i1043" DrawAspect="Content" ObjectID="_1496223544" r:id="rId63"/>
        </w:object>
      </w:r>
    </w:p>
    <w:p w14:paraId="70890FD7" w14:textId="77777777" w:rsidR="00E23960" w:rsidRPr="007A7659" w:rsidRDefault="00E23960" w:rsidP="00AE5ED3">
      <w:pPr>
        <w:pStyle w:val="BodyText"/>
      </w:pPr>
    </w:p>
    <w:p w14:paraId="55319115" w14:textId="77777777" w:rsidR="00BD6B97" w:rsidRPr="007A7659" w:rsidRDefault="00BD6B97">
      <w:r w:rsidRPr="007A7659">
        <w:rPr>
          <w:b/>
        </w:rPr>
        <w:t>Actor:</w:t>
      </w:r>
      <w:r w:rsidRPr="007A7659">
        <w:t xml:space="preserve"> Patient Identifier Cross-reference Consumer</w:t>
      </w:r>
    </w:p>
    <w:p w14:paraId="6997B4B5" w14:textId="77777777" w:rsidR="00BD6B97" w:rsidRPr="007A7659" w:rsidRDefault="00BD6B97">
      <w:r w:rsidRPr="007A7659">
        <w:rPr>
          <w:b/>
        </w:rPr>
        <w:t xml:space="preserve">Role: </w:t>
      </w:r>
      <w:r w:rsidRPr="007A7659">
        <w:t>Queries the Patient Identifier Cross-reference Manager for a list of corresponding patient identifiers, if any</w:t>
      </w:r>
    </w:p>
    <w:p w14:paraId="7BFC7B09" w14:textId="77777777" w:rsidR="00BD6B97" w:rsidRPr="007A7659" w:rsidRDefault="00BD6B97">
      <w:r w:rsidRPr="007A7659">
        <w:rPr>
          <w:b/>
        </w:rPr>
        <w:t>Actor:</w:t>
      </w:r>
      <w:r w:rsidRPr="007A7659">
        <w:t xml:space="preserve"> Patient Identifier Cross-reference Manager</w:t>
      </w:r>
    </w:p>
    <w:p w14:paraId="20090F11" w14:textId="77777777" w:rsidR="00BD6B97" w:rsidRPr="007A7659" w:rsidRDefault="00BD6B97">
      <w:r w:rsidRPr="007A7659">
        <w:rPr>
          <w:b/>
        </w:rPr>
        <w:t xml:space="preserve">Role: </w:t>
      </w:r>
      <w:r w:rsidRPr="007A7659">
        <w:t>Manages the cross-referencing of patient identifiers across Patient Identification Domains. Upon request it returns a list of corresponding patient identifiers, if any.</w:t>
      </w:r>
    </w:p>
    <w:p w14:paraId="1693D053" w14:textId="77777777" w:rsidR="00BD6B97" w:rsidRPr="007A7659" w:rsidRDefault="00BD6B97">
      <w:pPr>
        <w:pStyle w:val="Heading3"/>
        <w:numPr>
          <w:ilvl w:val="2"/>
          <w:numId w:val="19"/>
        </w:numPr>
        <w:tabs>
          <w:tab w:val="clear" w:pos="2160"/>
        </w:tabs>
        <w:rPr>
          <w:noProof w:val="0"/>
        </w:rPr>
      </w:pPr>
      <w:bookmarkStart w:id="1412" w:name="_Toc173916220"/>
      <w:bookmarkStart w:id="1413" w:name="_Toc174248742"/>
      <w:bookmarkStart w:id="1414" w:name="_Toc518548643"/>
      <w:r w:rsidRPr="007A7659">
        <w:rPr>
          <w:noProof w:val="0"/>
        </w:rPr>
        <w:t>Referenced Standard</w:t>
      </w:r>
      <w:bookmarkEnd w:id="1412"/>
      <w:bookmarkEnd w:id="1413"/>
      <w:bookmarkEnd w:id="1414"/>
    </w:p>
    <w:p w14:paraId="3FABCF21" w14:textId="77777777" w:rsidR="00BD6B97" w:rsidRPr="007A7659" w:rsidRDefault="00BD6B97">
      <w:r w:rsidRPr="007A7659">
        <w:t>HL7 2.5, Chapter 2 – Control, Chapter 3 – Patient Administration, Chapter 5 – Query</w:t>
      </w:r>
    </w:p>
    <w:p w14:paraId="3D35E9B3" w14:textId="77777777" w:rsidR="00BD6B97" w:rsidRPr="007A7659" w:rsidRDefault="00BD6B97">
      <w:r w:rsidRPr="007A7659">
        <w:t>HL7 version 2.5 was selected for this transaction for the following reasons:</w:t>
      </w:r>
    </w:p>
    <w:p w14:paraId="58534128" w14:textId="77777777" w:rsidR="00BD6B97" w:rsidRPr="007A7659" w:rsidRDefault="00BD6B97">
      <w:r w:rsidRPr="007A7659">
        <w:t xml:space="preserve">It was considered the most stable version that contained the functionality required by transactions </w:t>
      </w:r>
      <w:r w:rsidR="003C659E" w:rsidRPr="007A7659">
        <w:t>[</w:t>
      </w:r>
      <w:r w:rsidRPr="007A7659">
        <w:t>ITI-9</w:t>
      </w:r>
      <w:r w:rsidR="003C659E" w:rsidRPr="007A7659">
        <w:t>]</w:t>
      </w:r>
      <w:r w:rsidRPr="007A7659">
        <w:t xml:space="preserve"> and </w:t>
      </w:r>
      <w:r w:rsidR="003C659E" w:rsidRPr="007A7659">
        <w:t>[</w:t>
      </w:r>
      <w:r w:rsidRPr="007A7659">
        <w:t>ITI-10</w:t>
      </w:r>
      <w:r w:rsidR="003C659E" w:rsidRPr="007A7659">
        <w:t>]</w:t>
      </w:r>
      <w:r w:rsidRPr="007A7659">
        <w:t>.</w:t>
      </w:r>
    </w:p>
    <w:p w14:paraId="0CF7802A" w14:textId="77777777" w:rsidR="00BD6B97" w:rsidRPr="007A7659" w:rsidRDefault="00BD6B97">
      <w:pPr>
        <w:pStyle w:val="Heading3"/>
        <w:numPr>
          <w:ilvl w:val="2"/>
          <w:numId w:val="19"/>
        </w:numPr>
        <w:tabs>
          <w:tab w:val="clear" w:pos="2160"/>
        </w:tabs>
        <w:rPr>
          <w:noProof w:val="0"/>
        </w:rPr>
      </w:pPr>
      <w:bookmarkStart w:id="1415" w:name="_Toc173916221"/>
      <w:bookmarkStart w:id="1416" w:name="_Toc174248743"/>
      <w:bookmarkStart w:id="1417" w:name="_Toc518548644"/>
      <w:r w:rsidRPr="007A7659">
        <w:rPr>
          <w:noProof w:val="0"/>
        </w:rPr>
        <w:t>Interaction Diagram</w:t>
      </w:r>
      <w:bookmarkEnd w:id="1415"/>
      <w:bookmarkEnd w:id="1416"/>
      <w:bookmarkEnd w:id="1417"/>
    </w:p>
    <w:bookmarkStart w:id="1418" w:name="_1120933254"/>
    <w:bookmarkStart w:id="1419" w:name="_1121029486"/>
    <w:bookmarkEnd w:id="1418"/>
    <w:bookmarkEnd w:id="1419"/>
    <w:p w14:paraId="0DFC7C90" w14:textId="77777777" w:rsidR="00BD6B97" w:rsidRPr="007A7659" w:rsidRDefault="00C42610" w:rsidP="001D3953">
      <w:pPr>
        <w:pStyle w:val="BodyText"/>
        <w:jc w:val="center"/>
      </w:pPr>
      <w:r w:rsidRPr="007A7659">
        <w:rPr>
          <w:noProof/>
        </w:rPr>
        <w:object w:dxaOrig="8080" w:dyaOrig="4230" w14:anchorId="13A3BE44">
          <v:shape id="_x0000_i1044" type="#_x0000_t75" alt="" style="width:395.1pt;height:209.25pt;mso-width-percent:0;mso-height-percent:0;mso-width-percent:0;mso-height-percent:0" o:ole="" filled="t">
            <v:fill color2="black"/>
            <v:imagedata r:id="rId64" o:title=""/>
          </v:shape>
          <o:OLEObject Type="Embed" ProgID="Word.Picture.8" ShapeID="_x0000_i1044" DrawAspect="Content" ObjectID="_1496223545" r:id="rId65"/>
        </w:object>
      </w:r>
    </w:p>
    <w:p w14:paraId="2A4367B9" w14:textId="77777777" w:rsidR="00BD6B97" w:rsidRPr="007A7659" w:rsidRDefault="00BD6B97">
      <w:pPr>
        <w:pStyle w:val="FigureTitle"/>
      </w:pPr>
      <w:r w:rsidRPr="007A7659">
        <w:t>Figure 3.9-1: Get Corresponding Identifiers Sequence</w:t>
      </w:r>
    </w:p>
    <w:p w14:paraId="76EEDBA7" w14:textId="77777777" w:rsidR="00BD6B97" w:rsidRPr="007A7659" w:rsidRDefault="00BD6B97">
      <w:pPr>
        <w:pStyle w:val="Heading4"/>
        <w:numPr>
          <w:ilvl w:val="3"/>
          <w:numId w:val="19"/>
        </w:numPr>
        <w:tabs>
          <w:tab w:val="clear" w:pos="2160"/>
          <w:tab w:val="clear" w:pos="2880"/>
          <w:tab w:val="left" w:pos="864"/>
        </w:tabs>
        <w:rPr>
          <w:noProof w:val="0"/>
        </w:rPr>
      </w:pPr>
      <w:bookmarkStart w:id="1420" w:name="_Toc173916222"/>
      <w:bookmarkStart w:id="1421" w:name="_Toc174248744"/>
      <w:r w:rsidRPr="007A7659">
        <w:rPr>
          <w:noProof w:val="0"/>
        </w:rPr>
        <w:lastRenderedPageBreak/>
        <w:t>Get Corresponding Identifiers</w:t>
      </w:r>
      <w:bookmarkEnd w:id="1420"/>
      <w:bookmarkEnd w:id="1421"/>
    </w:p>
    <w:p w14:paraId="446D7F64" w14:textId="77777777" w:rsidR="00BD6B97" w:rsidRPr="007A7659" w:rsidRDefault="00BD6B97">
      <w:pPr>
        <w:pStyle w:val="Heading5"/>
        <w:numPr>
          <w:ilvl w:val="4"/>
          <w:numId w:val="19"/>
        </w:numPr>
        <w:tabs>
          <w:tab w:val="left" w:pos="1008"/>
        </w:tabs>
        <w:rPr>
          <w:noProof w:val="0"/>
        </w:rPr>
      </w:pPr>
      <w:bookmarkStart w:id="1422" w:name="_Toc173916223"/>
      <w:bookmarkStart w:id="1423" w:name="_Toc174248745"/>
      <w:r w:rsidRPr="007A7659">
        <w:rPr>
          <w:noProof w:val="0"/>
        </w:rPr>
        <w:t>Trigger Events</w:t>
      </w:r>
      <w:bookmarkEnd w:id="1422"/>
      <w:bookmarkEnd w:id="1423"/>
    </w:p>
    <w:p w14:paraId="37BD048F" w14:textId="77777777" w:rsidR="00BD6B97" w:rsidRPr="007A7659" w:rsidRDefault="00BD6B97">
      <w:r w:rsidRPr="007A7659">
        <w:t>A Patient Identifier Cross-reference Consumer’s need to get the patient identifier associated with a domain for which it needs patient related information will trigger the request for corresponding patient identifiers message based on the following HL7 trigger event:</w:t>
      </w:r>
    </w:p>
    <w:p w14:paraId="6964A4A2" w14:textId="77777777" w:rsidR="00BD6B97" w:rsidRPr="007A7659" w:rsidRDefault="00BD6B97" w:rsidP="006E48D2">
      <w:pPr>
        <w:pStyle w:val="ListBullet2"/>
        <w:numPr>
          <w:ilvl w:val="0"/>
          <w:numId w:val="30"/>
        </w:numPr>
      </w:pPr>
      <w:r w:rsidRPr="007A7659">
        <w:t>Q23 – Get Corresponding Identifiers</w:t>
      </w:r>
    </w:p>
    <w:p w14:paraId="550CCE04" w14:textId="77777777" w:rsidR="00BD6B97" w:rsidRPr="007A7659" w:rsidRDefault="00BD6B97">
      <w:pPr>
        <w:pStyle w:val="Heading5"/>
        <w:numPr>
          <w:ilvl w:val="4"/>
          <w:numId w:val="19"/>
        </w:numPr>
        <w:tabs>
          <w:tab w:val="left" w:pos="1008"/>
        </w:tabs>
        <w:rPr>
          <w:noProof w:val="0"/>
        </w:rPr>
      </w:pPr>
      <w:bookmarkStart w:id="1424" w:name="_Toc173916224"/>
      <w:bookmarkStart w:id="1425" w:name="_Toc174248746"/>
      <w:r w:rsidRPr="007A7659">
        <w:rPr>
          <w:noProof w:val="0"/>
        </w:rPr>
        <w:t>Message Semantics</w:t>
      </w:r>
      <w:bookmarkEnd w:id="1424"/>
      <w:bookmarkEnd w:id="1425"/>
    </w:p>
    <w:p w14:paraId="67485042" w14:textId="77777777" w:rsidR="00BD6B97" w:rsidRPr="007A7659" w:rsidRDefault="00BD6B97">
      <w:r w:rsidRPr="007A7659">
        <w:t>The Request for Corresponding Patient Identifiers transaction is conducted by the HL7 QBP^Q23 message. The Patient Identifier Cross-reference Consumer shall generate the query message whenever it needs to obtain a corresponding patient identifier(s) from other Patient Identification Domain(s). The segments of the message listed below are required, and their detailed descriptions are provided in the following subsections.</w:t>
      </w:r>
    </w:p>
    <w:p w14:paraId="5C3BE7E4"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013BEF99" w14:textId="77777777" w:rsidR="00BD6B97" w:rsidRPr="007A7659" w:rsidRDefault="00BD6B97">
      <w:pPr>
        <w:pStyle w:val="TableTitle"/>
      </w:pPr>
      <w:r w:rsidRPr="007A7659">
        <w:t xml:space="preserve">Table 3.9-1: QBP Query By Parameter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3535"/>
        <w:gridCol w:w="2210"/>
      </w:tblGrid>
      <w:tr w:rsidR="00BD6B97" w:rsidRPr="007A7659" w14:paraId="0DAA9B06" w14:textId="77777777" w:rsidTr="004A0919">
        <w:trPr>
          <w:jc w:val="center"/>
        </w:trPr>
        <w:tc>
          <w:tcPr>
            <w:tcW w:w="1915" w:type="dxa"/>
            <w:shd w:val="clear" w:color="auto" w:fill="D9D9D9"/>
          </w:tcPr>
          <w:p w14:paraId="736364EB" w14:textId="77777777" w:rsidR="00BD6B97" w:rsidRPr="007A7659" w:rsidRDefault="00BD6B97" w:rsidP="003C1EFA">
            <w:pPr>
              <w:pStyle w:val="TableEntryHeader"/>
            </w:pPr>
            <w:r w:rsidRPr="007A7659">
              <w:t>QBP</w:t>
            </w:r>
          </w:p>
        </w:tc>
        <w:tc>
          <w:tcPr>
            <w:tcW w:w="3535" w:type="dxa"/>
            <w:shd w:val="clear" w:color="auto" w:fill="D9D9D9"/>
          </w:tcPr>
          <w:p w14:paraId="47238F3F" w14:textId="77777777" w:rsidR="00BD6B97" w:rsidRPr="007A7659" w:rsidRDefault="00BD6B97" w:rsidP="003C1EFA">
            <w:pPr>
              <w:pStyle w:val="TableEntryHeader"/>
            </w:pPr>
            <w:r w:rsidRPr="007A7659">
              <w:t>Query By Parameter</w:t>
            </w:r>
          </w:p>
        </w:tc>
        <w:tc>
          <w:tcPr>
            <w:tcW w:w="2210" w:type="dxa"/>
            <w:shd w:val="clear" w:color="auto" w:fill="D9D9D9"/>
          </w:tcPr>
          <w:p w14:paraId="3A3B3D47" w14:textId="77777777" w:rsidR="00BD6B97" w:rsidRPr="007A7659" w:rsidRDefault="00BD6B97" w:rsidP="003C1EFA">
            <w:pPr>
              <w:pStyle w:val="TableEntryHeader"/>
            </w:pPr>
            <w:r w:rsidRPr="007A7659">
              <w:t>Chapter in HL7 2.5</w:t>
            </w:r>
          </w:p>
        </w:tc>
      </w:tr>
      <w:tr w:rsidR="00BD6B97" w:rsidRPr="007A7659" w14:paraId="438F20C3" w14:textId="77777777" w:rsidTr="004A0919">
        <w:trPr>
          <w:jc w:val="center"/>
        </w:trPr>
        <w:tc>
          <w:tcPr>
            <w:tcW w:w="1915" w:type="dxa"/>
          </w:tcPr>
          <w:p w14:paraId="6509DA91" w14:textId="77777777" w:rsidR="00BD6B97" w:rsidRPr="007A7659" w:rsidRDefault="00BD6B97" w:rsidP="009E45C3">
            <w:pPr>
              <w:pStyle w:val="TableEntry"/>
              <w:snapToGrid w:val="0"/>
              <w:rPr>
                <w:noProof w:val="0"/>
              </w:rPr>
            </w:pPr>
            <w:r w:rsidRPr="007A7659">
              <w:rPr>
                <w:noProof w:val="0"/>
              </w:rPr>
              <w:t>MSH</w:t>
            </w:r>
          </w:p>
        </w:tc>
        <w:tc>
          <w:tcPr>
            <w:tcW w:w="3535" w:type="dxa"/>
          </w:tcPr>
          <w:p w14:paraId="4612DF04" w14:textId="77777777" w:rsidR="00BD6B97" w:rsidRPr="007A7659" w:rsidRDefault="00BD6B97" w:rsidP="009E45C3">
            <w:pPr>
              <w:pStyle w:val="TableEntry"/>
              <w:snapToGrid w:val="0"/>
              <w:rPr>
                <w:noProof w:val="0"/>
              </w:rPr>
            </w:pPr>
            <w:r w:rsidRPr="007A7659">
              <w:rPr>
                <w:noProof w:val="0"/>
              </w:rPr>
              <w:t>Message Header</w:t>
            </w:r>
          </w:p>
        </w:tc>
        <w:tc>
          <w:tcPr>
            <w:tcW w:w="2210" w:type="dxa"/>
          </w:tcPr>
          <w:p w14:paraId="5D027D55" w14:textId="77777777" w:rsidR="00BD6B97" w:rsidRPr="007A7659" w:rsidRDefault="00BD6B97" w:rsidP="009E45C3">
            <w:pPr>
              <w:pStyle w:val="TableEntry"/>
              <w:snapToGrid w:val="0"/>
              <w:rPr>
                <w:noProof w:val="0"/>
              </w:rPr>
            </w:pPr>
            <w:r w:rsidRPr="007A7659">
              <w:rPr>
                <w:noProof w:val="0"/>
              </w:rPr>
              <w:t>2</w:t>
            </w:r>
          </w:p>
        </w:tc>
      </w:tr>
      <w:tr w:rsidR="00BD6B97" w:rsidRPr="007A7659" w14:paraId="4F091DA5" w14:textId="77777777" w:rsidTr="004A0919">
        <w:trPr>
          <w:jc w:val="center"/>
        </w:trPr>
        <w:tc>
          <w:tcPr>
            <w:tcW w:w="1915" w:type="dxa"/>
          </w:tcPr>
          <w:p w14:paraId="64E8AE7B" w14:textId="77777777" w:rsidR="00BD6B97" w:rsidRPr="007A7659" w:rsidRDefault="00BD6B97" w:rsidP="009E45C3">
            <w:pPr>
              <w:pStyle w:val="TableEntry"/>
              <w:snapToGrid w:val="0"/>
              <w:rPr>
                <w:noProof w:val="0"/>
              </w:rPr>
            </w:pPr>
            <w:r w:rsidRPr="007A7659">
              <w:rPr>
                <w:noProof w:val="0"/>
              </w:rPr>
              <w:t>QPD</w:t>
            </w:r>
          </w:p>
        </w:tc>
        <w:tc>
          <w:tcPr>
            <w:tcW w:w="3535" w:type="dxa"/>
          </w:tcPr>
          <w:p w14:paraId="4D7A9620" w14:textId="77777777" w:rsidR="00BD6B97" w:rsidRPr="007A7659" w:rsidRDefault="00BD6B97" w:rsidP="009E45C3">
            <w:pPr>
              <w:pStyle w:val="TableEntry"/>
              <w:snapToGrid w:val="0"/>
              <w:rPr>
                <w:noProof w:val="0"/>
              </w:rPr>
            </w:pPr>
            <w:r w:rsidRPr="007A7659">
              <w:rPr>
                <w:noProof w:val="0"/>
              </w:rPr>
              <w:t>Query Parameter Definition</w:t>
            </w:r>
          </w:p>
        </w:tc>
        <w:tc>
          <w:tcPr>
            <w:tcW w:w="2210" w:type="dxa"/>
          </w:tcPr>
          <w:p w14:paraId="72DE239C" w14:textId="77777777" w:rsidR="00BD6B97" w:rsidRPr="007A7659" w:rsidRDefault="00BD6B97" w:rsidP="009E45C3">
            <w:pPr>
              <w:pStyle w:val="TableEntry"/>
              <w:snapToGrid w:val="0"/>
              <w:rPr>
                <w:noProof w:val="0"/>
              </w:rPr>
            </w:pPr>
            <w:r w:rsidRPr="007A7659">
              <w:rPr>
                <w:noProof w:val="0"/>
              </w:rPr>
              <w:t>5</w:t>
            </w:r>
          </w:p>
        </w:tc>
      </w:tr>
      <w:tr w:rsidR="00BD6B97" w:rsidRPr="007A7659" w14:paraId="39BCB410" w14:textId="77777777" w:rsidTr="004A0919">
        <w:trPr>
          <w:jc w:val="center"/>
        </w:trPr>
        <w:tc>
          <w:tcPr>
            <w:tcW w:w="1915" w:type="dxa"/>
          </w:tcPr>
          <w:p w14:paraId="2BC31417" w14:textId="77777777" w:rsidR="00BD6B97" w:rsidRPr="007A7659" w:rsidRDefault="00BD6B97" w:rsidP="009E45C3">
            <w:pPr>
              <w:pStyle w:val="TableEntry"/>
              <w:snapToGrid w:val="0"/>
              <w:rPr>
                <w:noProof w:val="0"/>
              </w:rPr>
            </w:pPr>
            <w:r w:rsidRPr="007A7659">
              <w:rPr>
                <w:noProof w:val="0"/>
              </w:rPr>
              <w:t>RCP</w:t>
            </w:r>
          </w:p>
        </w:tc>
        <w:tc>
          <w:tcPr>
            <w:tcW w:w="3535" w:type="dxa"/>
          </w:tcPr>
          <w:p w14:paraId="75E68554" w14:textId="77777777" w:rsidR="00BD6B97" w:rsidRPr="007A7659" w:rsidRDefault="00BD6B97" w:rsidP="009E45C3">
            <w:pPr>
              <w:pStyle w:val="TableEntry"/>
              <w:snapToGrid w:val="0"/>
              <w:rPr>
                <w:noProof w:val="0"/>
              </w:rPr>
            </w:pPr>
            <w:r w:rsidRPr="007A7659">
              <w:rPr>
                <w:noProof w:val="0"/>
              </w:rPr>
              <w:t>Response Control Parameter</w:t>
            </w:r>
          </w:p>
        </w:tc>
        <w:tc>
          <w:tcPr>
            <w:tcW w:w="2210" w:type="dxa"/>
          </w:tcPr>
          <w:p w14:paraId="2795D297" w14:textId="77777777" w:rsidR="00BD6B97" w:rsidRPr="007A7659" w:rsidRDefault="00BD6B97" w:rsidP="009E45C3">
            <w:pPr>
              <w:pStyle w:val="TableEntry"/>
              <w:snapToGrid w:val="0"/>
              <w:rPr>
                <w:noProof w:val="0"/>
              </w:rPr>
            </w:pPr>
            <w:r w:rsidRPr="007A7659">
              <w:rPr>
                <w:noProof w:val="0"/>
              </w:rPr>
              <w:t>5</w:t>
            </w:r>
          </w:p>
        </w:tc>
      </w:tr>
    </w:tbl>
    <w:p w14:paraId="17548F0D" w14:textId="77777777" w:rsidR="00BD6B97" w:rsidRPr="007A7659" w:rsidRDefault="00BD6B97" w:rsidP="00493145">
      <w:pPr>
        <w:pStyle w:val="BodyText"/>
      </w:pPr>
      <w:r w:rsidRPr="007A7659">
        <w:t xml:space="preserve">The receiver shall respond to the query by sending the RSP^K23 response message. This satisfies the requirements of original mode acknowledgment; no intermediate ACK message is to be sent. </w:t>
      </w:r>
    </w:p>
    <w:p w14:paraId="220092E8" w14:textId="77777777" w:rsidR="00BD6B97" w:rsidRPr="007A7659" w:rsidRDefault="00BD6B97">
      <w:pPr>
        <w:pStyle w:val="Heading6"/>
        <w:numPr>
          <w:ilvl w:val="5"/>
          <w:numId w:val="19"/>
        </w:numPr>
        <w:tabs>
          <w:tab w:val="clear" w:pos="4320"/>
          <w:tab w:val="left" w:pos="1152"/>
        </w:tabs>
        <w:rPr>
          <w:noProof w:val="0"/>
        </w:rPr>
      </w:pPr>
      <w:bookmarkStart w:id="1426" w:name="_Toc173916225"/>
      <w:bookmarkStart w:id="1427" w:name="_Toc174248747"/>
      <w:r w:rsidRPr="007A7659">
        <w:rPr>
          <w:noProof w:val="0"/>
        </w:rPr>
        <w:t>MSH Segment</w:t>
      </w:r>
      <w:bookmarkEnd w:id="1426"/>
      <w:bookmarkEnd w:id="1427"/>
    </w:p>
    <w:p w14:paraId="0B109611" w14:textId="77777777" w:rsidR="00BD6B97" w:rsidRPr="007A7659" w:rsidRDefault="00BD6B97">
      <w:r w:rsidRPr="007A7659">
        <w:t>The MSH segment shall be constructed as defined in ITI TF-2x: C.2.2 “Message Control”.</w:t>
      </w:r>
    </w:p>
    <w:p w14:paraId="1659BE1B"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QBP; the second component shall have the value of Q23. The third component shall have a value of QBP_Q21.</w:t>
      </w:r>
    </w:p>
    <w:p w14:paraId="0BDEC091" w14:textId="77777777" w:rsidR="00BD6B97" w:rsidRPr="007A7659" w:rsidRDefault="00BD6B97">
      <w:pPr>
        <w:pStyle w:val="Heading6"/>
        <w:numPr>
          <w:ilvl w:val="5"/>
          <w:numId w:val="19"/>
        </w:numPr>
        <w:tabs>
          <w:tab w:val="clear" w:pos="4320"/>
          <w:tab w:val="left" w:pos="1152"/>
        </w:tabs>
        <w:rPr>
          <w:noProof w:val="0"/>
        </w:rPr>
      </w:pPr>
      <w:bookmarkStart w:id="1428" w:name="_Toc173916226"/>
      <w:bookmarkStart w:id="1429" w:name="_Toc174248748"/>
      <w:r w:rsidRPr="007A7659">
        <w:rPr>
          <w:noProof w:val="0"/>
        </w:rPr>
        <w:t>QPD Segment</w:t>
      </w:r>
      <w:bookmarkEnd w:id="1428"/>
      <w:bookmarkEnd w:id="1429"/>
    </w:p>
    <w:p w14:paraId="7B8E3B56" w14:textId="77777777" w:rsidR="00BD6B97" w:rsidRPr="007A7659" w:rsidRDefault="00BD6B97" w:rsidP="007E3B51">
      <w:r w:rsidRPr="007A7659">
        <w:t>The Patient Identifier Cross-reference Consumer is required to send attributes within the QPD segment as described in Table 3.9-2.</w:t>
      </w:r>
    </w:p>
    <w:p w14:paraId="1A874915" w14:textId="77777777" w:rsidR="00BD6B97" w:rsidRPr="007A7659" w:rsidRDefault="00BD6B97">
      <w:pPr>
        <w:pStyle w:val="TableTitle"/>
      </w:pPr>
      <w:r w:rsidRPr="007A7659">
        <w:t xml:space="preserve">Table 3.9-2: IHE Profile - QPD segment </w:t>
      </w: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990"/>
        <w:gridCol w:w="900"/>
        <w:gridCol w:w="900"/>
        <w:gridCol w:w="1170"/>
        <w:gridCol w:w="1080"/>
        <w:gridCol w:w="2977"/>
      </w:tblGrid>
      <w:tr w:rsidR="00A45CCD" w:rsidRPr="007A7659" w14:paraId="79BEAA79" w14:textId="77777777" w:rsidTr="00A45CCD">
        <w:trPr>
          <w:cantSplit/>
          <w:tblHeader/>
          <w:jc w:val="center"/>
        </w:trPr>
        <w:tc>
          <w:tcPr>
            <w:tcW w:w="810" w:type="dxa"/>
            <w:shd w:val="clear" w:color="auto" w:fill="D9D9D9"/>
          </w:tcPr>
          <w:p w14:paraId="530B6167" w14:textId="77777777" w:rsidR="00BD6B97" w:rsidRPr="007A7659" w:rsidRDefault="00BD6B97" w:rsidP="003C1EFA">
            <w:pPr>
              <w:pStyle w:val="TableEntryHeader"/>
            </w:pPr>
            <w:r w:rsidRPr="007A7659">
              <w:t>SEQ</w:t>
            </w:r>
          </w:p>
        </w:tc>
        <w:tc>
          <w:tcPr>
            <w:tcW w:w="990" w:type="dxa"/>
            <w:shd w:val="clear" w:color="auto" w:fill="D9D9D9"/>
          </w:tcPr>
          <w:p w14:paraId="76A47DC9" w14:textId="77777777" w:rsidR="00BD6B97" w:rsidRPr="007A7659" w:rsidRDefault="00BD6B97" w:rsidP="003C1EFA">
            <w:pPr>
              <w:pStyle w:val="TableEntryHeader"/>
            </w:pPr>
            <w:r w:rsidRPr="007A7659">
              <w:t>LEN</w:t>
            </w:r>
          </w:p>
        </w:tc>
        <w:tc>
          <w:tcPr>
            <w:tcW w:w="900" w:type="dxa"/>
            <w:shd w:val="clear" w:color="auto" w:fill="D9D9D9"/>
          </w:tcPr>
          <w:p w14:paraId="1F7A9244" w14:textId="77777777" w:rsidR="00BD6B97" w:rsidRPr="007A7659" w:rsidRDefault="00BD6B97" w:rsidP="003C1EFA">
            <w:pPr>
              <w:pStyle w:val="TableEntryHeader"/>
            </w:pPr>
            <w:r w:rsidRPr="007A7659">
              <w:t>DT</w:t>
            </w:r>
          </w:p>
        </w:tc>
        <w:tc>
          <w:tcPr>
            <w:tcW w:w="900" w:type="dxa"/>
            <w:shd w:val="clear" w:color="auto" w:fill="D9D9D9"/>
          </w:tcPr>
          <w:p w14:paraId="3C49F320" w14:textId="77777777" w:rsidR="00BD6B97" w:rsidRPr="007A7659" w:rsidRDefault="00BD6B97" w:rsidP="003C1EFA">
            <w:pPr>
              <w:pStyle w:val="TableEntryHeader"/>
            </w:pPr>
            <w:r w:rsidRPr="007A7659">
              <w:t>OPT</w:t>
            </w:r>
          </w:p>
        </w:tc>
        <w:tc>
          <w:tcPr>
            <w:tcW w:w="1170" w:type="dxa"/>
            <w:shd w:val="clear" w:color="auto" w:fill="D9D9D9"/>
          </w:tcPr>
          <w:p w14:paraId="7C00E3D8" w14:textId="77777777" w:rsidR="00BD6B97" w:rsidRPr="007A7659" w:rsidRDefault="00BD6B97" w:rsidP="003C1EFA">
            <w:pPr>
              <w:pStyle w:val="TableEntryHeader"/>
            </w:pPr>
            <w:r w:rsidRPr="007A7659">
              <w:t>TBL#</w:t>
            </w:r>
          </w:p>
        </w:tc>
        <w:tc>
          <w:tcPr>
            <w:tcW w:w="1080" w:type="dxa"/>
            <w:shd w:val="clear" w:color="auto" w:fill="D9D9D9"/>
          </w:tcPr>
          <w:p w14:paraId="4931D1C6" w14:textId="77777777" w:rsidR="00BD6B97" w:rsidRPr="007A7659" w:rsidRDefault="00BD6B97" w:rsidP="003C1EFA">
            <w:pPr>
              <w:pStyle w:val="TableEntryHeader"/>
            </w:pPr>
            <w:r w:rsidRPr="007A7659">
              <w:t>ITEM#</w:t>
            </w:r>
          </w:p>
        </w:tc>
        <w:tc>
          <w:tcPr>
            <w:tcW w:w="2977" w:type="dxa"/>
            <w:shd w:val="clear" w:color="auto" w:fill="D9D9D9"/>
          </w:tcPr>
          <w:p w14:paraId="17497FF5" w14:textId="77777777" w:rsidR="00BD6B97" w:rsidRPr="007A7659" w:rsidRDefault="00BD6B97" w:rsidP="003C1EFA">
            <w:pPr>
              <w:pStyle w:val="TableEntryHeader"/>
            </w:pPr>
            <w:r w:rsidRPr="007A7659">
              <w:t>ELEMENT NAME</w:t>
            </w:r>
          </w:p>
        </w:tc>
      </w:tr>
      <w:tr w:rsidR="00A45CCD" w:rsidRPr="007A7659" w14:paraId="2DD4FAF9" w14:textId="77777777" w:rsidTr="00A45CCD">
        <w:trPr>
          <w:jc w:val="center"/>
        </w:trPr>
        <w:tc>
          <w:tcPr>
            <w:tcW w:w="810" w:type="dxa"/>
          </w:tcPr>
          <w:p w14:paraId="229EE74F" w14:textId="77777777" w:rsidR="00BD6B97" w:rsidRPr="007A7659" w:rsidRDefault="00BD6B97" w:rsidP="009E45C3">
            <w:pPr>
              <w:pStyle w:val="TableEntry"/>
              <w:snapToGrid w:val="0"/>
              <w:rPr>
                <w:noProof w:val="0"/>
              </w:rPr>
            </w:pPr>
            <w:r w:rsidRPr="007A7659">
              <w:rPr>
                <w:noProof w:val="0"/>
              </w:rPr>
              <w:t>1</w:t>
            </w:r>
          </w:p>
        </w:tc>
        <w:tc>
          <w:tcPr>
            <w:tcW w:w="990" w:type="dxa"/>
          </w:tcPr>
          <w:p w14:paraId="451C8536" w14:textId="77777777" w:rsidR="00BD6B97" w:rsidRPr="007A7659" w:rsidRDefault="00BD6B97" w:rsidP="009E45C3">
            <w:pPr>
              <w:pStyle w:val="TableEntry"/>
              <w:snapToGrid w:val="0"/>
              <w:rPr>
                <w:noProof w:val="0"/>
              </w:rPr>
            </w:pPr>
            <w:r w:rsidRPr="007A7659">
              <w:rPr>
                <w:noProof w:val="0"/>
              </w:rPr>
              <w:t>250</w:t>
            </w:r>
          </w:p>
        </w:tc>
        <w:tc>
          <w:tcPr>
            <w:tcW w:w="900" w:type="dxa"/>
          </w:tcPr>
          <w:p w14:paraId="722F3557" w14:textId="77777777" w:rsidR="00BD6B97" w:rsidRPr="007A7659" w:rsidRDefault="00BD6B97" w:rsidP="009E45C3">
            <w:pPr>
              <w:pStyle w:val="TableEntry"/>
              <w:snapToGrid w:val="0"/>
              <w:rPr>
                <w:noProof w:val="0"/>
              </w:rPr>
            </w:pPr>
            <w:r w:rsidRPr="007A7659">
              <w:rPr>
                <w:noProof w:val="0"/>
              </w:rPr>
              <w:t>CE</w:t>
            </w:r>
          </w:p>
        </w:tc>
        <w:tc>
          <w:tcPr>
            <w:tcW w:w="900" w:type="dxa"/>
          </w:tcPr>
          <w:p w14:paraId="181E4ACF" w14:textId="77777777" w:rsidR="00BD6B97" w:rsidRPr="007A7659" w:rsidRDefault="00BD6B97" w:rsidP="009E45C3">
            <w:pPr>
              <w:pStyle w:val="TableEntry"/>
              <w:snapToGrid w:val="0"/>
              <w:rPr>
                <w:noProof w:val="0"/>
              </w:rPr>
            </w:pPr>
            <w:r w:rsidRPr="007A7659">
              <w:rPr>
                <w:noProof w:val="0"/>
              </w:rPr>
              <w:t>R</w:t>
            </w:r>
          </w:p>
        </w:tc>
        <w:tc>
          <w:tcPr>
            <w:tcW w:w="1170" w:type="dxa"/>
          </w:tcPr>
          <w:p w14:paraId="5D28B8F2" w14:textId="77777777" w:rsidR="00BD6B97" w:rsidRPr="007A7659" w:rsidRDefault="00BD6B97" w:rsidP="009E45C3">
            <w:pPr>
              <w:pStyle w:val="TableEntry"/>
              <w:snapToGrid w:val="0"/>
              <w:rPr>
                <w:noProof w:val="0"/>
              </w:rPr>
            </w:pPr>
            <w:r w:rsidRPr="007A7659">
              <w:rPr>
                <w:noProof w:val="0"/>
              </w:rPr>
              <w:t>0471</w:t>
            </w:r>
          </w:p>
        </w:tc>
        <w:tc>
          <w:tcPr>
            <w:tcW w:w="1080" w:type="dxa"/>
          </w:tcPr>
          <w:p w14:paraId="7E4BFC45" w14:textId="77777777" w:rsidR="00BD6B97" w:rsidRPr="007A7659" w:rsidRDefault="00BD6B97" w:rsidP="009E45C3">
            <w:pPr>
              <w:pStyle w:val="TableEntry"/>
              <w:snapToGrid w:val="0"/>
              <w:rPr>
                <w:noProof w:val="0"/>
              </w:rPr>
            </w:pPr>
            <w:r w:rsidRPr="007A7659">
              <w:rPr>
                <w:noProof w:val="0"/>
              </w:rPr>
              <w:t>01375</w:t>
            </w:r>
          </w:p>
        </w:tc>
        <w:tc>
          <w:tcPr>
            <w:tcW w:w="2977" w:type="dxa"/>
          </w:tcPr>
          <w:p w14:paraId="4419D389" w14:textId="77777777" w:rsidR="00BD6B97" w:rsidRPr="007A7659" w:rsidRDefault="00BD6B97" w:rsidP="009E45C3">
            <w:pPr>
              <w:pStyle w:val="TableEntry"/>
              <w:snapToGrid w:val="0"/>
              <w:rPr>
                <w:noProof w:val="0"/>
              </w:rPr>
            </w:pPr>
            <w:r w:rsidRPr="007A7659">
              <w:rPr>
                <w:noProof w:val="0"/>
              </w:rPr>
              <w:t>Message Query Name</w:t>
            </w:r>
          </w:p>
        </w:tc>
      </w:tr>
      <w:tr w:rsidR="00A45CCD" w:rsidRPr="007A7659" w14:paraId="10796F55" w14:textId="77777777" w:rsidTr="00A45CCD">
        <w:trPr>
          <w:jc w:val="center"/>
        </w:trPr>
        <w:tc>
          <w:tcPr>
            <w:tcW w:w="810" w:type="dxa"/>
          </w:tcPr>
          <w:p w14:paraId="5EACF1E1" w14:textId="77777777" w:rsidR="00BD6B97" w:rsidRPr="007A7659" w:rsidRDefault="00BD6B97" w:rsidP="009E45C3">
            <w:pPr>
              <w:pStyle w:val="TableEntry"/>
              <w:snapToGrid w:val="0"/>
              <w:rPr>
                <w:noProof w:val="0"/>
              </w:rPr>
            </w:pPr>
            <w:r w:rsidRPr="007A7659">
              <w:rPr>
                <w:noProof w:val="0"/>
              </w:rPr>
              <w:t>2</w:t>
            </w:r>
          </w:p>
        </w:tc>
        <w:tc>
          <w:tcPr>
            <w:tcW w:w="990" w:type="dxa"/>
          </w:tcPr>
          <w:p w14:paraId="2BC83342" w14:textId="77777777" w:rsidR="00BD6B97" w:rsidRPr="007A7659" w:rsidRDefault="00BD6B97" w:rsidP="009E45C3">
            <w:pPr>
              <w:pStyle w:val="TableEntry"/>
              <w:snapToGrid w:val="0"/>
              <w:rPr>
                <w:noProof w:val="0"/>
              </w:rPr>
            </w:pPr>
            <w:r w:rsidRPr="007A7659">
              <w:rPr>
                <w:noProof w:val="0"/>
              </w:rPr>
              <w:t>32</w:t>
            </w:r>
          </w:p>
        </w:tc>
        <w:tc>
          <w:tcPr>
            <w:tcW w:w="900" w:type="dxa"/>
          </w:tcPr>
          <w:p w14:paraId="3A6341BF" w14:textId="77777777" w:rsidR="00BD6B97" w:rsidRPr="007A7659" w:rsidRDefault="00BD6B97" w:rsidP="009E45C3">
            <w:pPr>
              <w:pStyle w:val="TableEntry"/>
              <w:snapToGrid w:val="0"/>
              <w:rPr>
                <w:noProof w:val="0"/>
              </w:rPr>
            </w:pPr>
            <w:r w:rsidRPr="007A7659">
              <w:rPr>
                <w:noProof w:val="0"/>
              </w:rPr>
              <w:t>ST</w:t>
            </w:r>
          </w:p>
        </w:tc>
        <w:tc>
          <w:tcPr>
            <w:tcW w:w="900" w:type="dxa"/>
          </w:tcPr>
          <w:p w14:paraId="0CDDFCE7" w14:textId="77777777" w:rsidR="00BD6B97" w:rsidRPr="007A7659" w:rsidRDefault="00BD6B97" w:rsidP="009E45C3">
            <w:pPr>
              <w:pStyle w:val="TableEntry"/>
              <w:snapToGrid w:val="0"/>
              <w:rPr>
                <w:noProof w:val="0"/>
              </w:rPr>
            </w:pPr>
            <w:r w:rsidRPr="007A7659">
              <w:rPr>
                <w:noProof w:val="0"/>
              </w:rPr>
              <w:t>R+</w:t>
            </w:r>
          </w:p>
        </w:tc>
        <w:tc>
          <w:tcPr>
            <w:tcW w:w="1170" w:type="dxa"/>
          </w:tcPr>
          <w:p w14:paraId="3B3BEC74" w14:textId="77777777" w:rsidR="00BD6B97" w:rsidRPr="007A7659" w:rsidRDefault="00BD6B97" w:rsidP="009E45C3">
            <w:pPr>
              <w:pStyle w:val="TableEntry"/>
              <w:snapToGrid w:val="0"/>
              <w:rPr>
                <w:noProof w:val="0"/>
              </w:rPr>
            </w:pPr>
          </w:p>
        </w:tc>
        <w:tc>
          <w:tcPr>
            <w:tcW w:w="1080" w:type="dxa"/>
          </w:tcPr>
          <w:p w14:paraId="04EB035F" w14:textId="77777777" w:rsidR="00BD6B97" w:rsidRPr="007A7659" w:rsidRDefault="00BD6B97" w:rsidP="009E45C3">
            <w:pPr>
              <w:pStyle w:val="TableEntry"/>
              <w:snapToGrid w:val="0"/>
              <w:rPr>
                <w:noProof w:val="0"/>
              </w:rPr>
            </w:pPr>
            <w:r w:rsidRPr="007A7659">
              <w:rPr>
                <w:noProof w:val="0"/>
              </w:rPr>
              <w:t>00696</w:t>
            </w:r>
          </w:p>
        </w:tc>
        <w:tc>
          <w:tcPr>
            <w:tcW w:w="2977" w:type="dxa"/>
          </w:tcPr>
          <w:p w14:paraId="46ED1633" w14:textId="77777777" w:rsidR="00BD6B97" w:rsidRPr="007A7659" w:rsidRDefault="00BD6B97" w:rsidP="009E45C3">
            <w:pPr>
              <w:pStyle w:val="TableEntry"/>
              <w:snapToGrid w:val="0"/>
              <w:rPr>
                <w:noProof w:val="0"/>
              </w:rPr>
            </w:pPr>
            <w:r w:rsidRPr="007A7659">
              <w:rPr>
                <w:noProof w:val="0"/>
              </w:rPr>
              <w:t>Query Tag</w:t>
            </w:r>
          </w:p>
        </w:tc>
      </w:tr>
      <w:tr w:rsidR="00A45CCD" w:rsidRPr="007A7659" w14:paraId="5AEB1AB8" w14:textId="77777777" w:rsidTr="00A45CCD">
        <w:trPr>
          <w:jc w:val="center"/>
        </w:trPr>
        <w:tc>
          <w:tcPr>
            <w:tcW w:w="810" w:type="dxa"/>
          </w:tcPr>
          <w:p w14:paraId="1DB0CA53" w14:textId="77777777" w:rsidR="00BD6B97" w:rsidRPr="007A7659" w:rsidRDefault="00BD6B97" w:rsidP="009E45C3">
            <w:pPr>
              <w:pStyle w:val="TableEntry"/>
              <w:snapToGrid w:val="0"/>
              <w:rPr>
                <w:noProof w:val="0"/>
              </w:rPr>
            </w:pPr>
            <w:r w:rsidRPr="007A7659">
              <w:rPr>
                <w:noProof w:val="0"/>
              </w:rPr>
              <w:t>3</w:t>
            </w:r>
          </w:p>
        </w:tc>
        <w:tc>
          <w:tcPr>
            <w:tcW w:w="990" w:type="dxa"/>
          </w:tcPr>
          <w:p w14:paraId="224E9FB5" w14:textId="77777777" w:rsidR="00BD6B97" w:rsidRPr="007A7659" w:rsidRDefault="00BD6B97" w:rsidP="009E45C3">
            <w:pPr>
              <w:pStyle w:val="TableEntry"/>
              <w:snapToGrid w:val="0"/>
              <w:rPr>
                <w:noProof w:val="0"/>
              </w:rPr>
            </w:pPr>
            <w:r w:rsidRPr="007A7659">
              <w:rPr>
                <w:noProof w:val="0"/>
              </w:rPr>
              <w:t>250</w:t>
            </w:r>
            <w:r w:rsidRPr="007A7659">
              <w:rPr>
                <w:noProof w:val="0"/>
                <w:vertAlign w:val="superscript"/>
              </w:rPr>
              <w:t>**</w:t>
            </w:r>
          </w:p>
        </w:tc>
        <w:tc>
          <w:tcPr>
            <w:tcW w:w="900" w:type="dxa"/>
          </w:tcPr>
          <w:p w14:paraId="3D519628" w14:textId="77777777" w:rsidR="00BD6B97" w:rsidRPr="007A7659" w:rsidRDefault="00BD6B97" w:rsidP="009E45C3">
            <w:pPr>
              <w:pStyle w:val="TableEntry"/>
              <w:snapToGrid w:val="0"/>
              <w:rPr>
                <w:noProof w:val="0"/>
              </w:rPr>
            </w:pPr>
            <w:r w:rsidRPr="007A7659">
              <w:rPr>
                <w:noProof w:val="0"/>
              </w:rPr>
              <w:t>CX</w:t>
            </w:r>
          </w:p>
        </w:tc>
        <w:tc>
          <w:tcPr>
            <w:tcW w:w="900" w:type="dxa"/>
          </w:tcPr>
          <w:p w14:paraId="7DFA473B" w14:textId="77777777" w:rsidR="00BD6B97" w:rsidRPr="007A7659" w:rsidRDefault="00BD6B97" w:rsidP="009E45C3">
            <w:pPr>
              <w:pStyle w:val="TableEntry"/>
              <w:snapToGrid w:val="0"/>
              <w:rPr>
                <w:noProof w:val="0"/>
              </w:rPr>
            </w:pPr>
            <w:r w:rsidRPr="007A7659">
              <w:rPr>
                <w:noProof w:val="0"/>
              </w:rPr>
              <w:t>R</w:t>
            </w:r>
          </w:p>
        </w:tc>
        <w:tc>
          <w:tcPr>
            <w:tcW w:w="1170" w:type="dxa"/>
          </w:tcPr>
          <w:p w14:paraId="058BA650" w14:textId="77777777" w:rsidR="00BD6B97" w:rsidRPr="007A7659" w:rsidRDefault="00BD6B97" w:rsidP="009E45C3">
            <w:pPr>
              <w:pStyle w:val="TableEntry"/>
              <w:snapToGrid w:val="0"/>
              <w:rPr>
                <w:noProof w:val="0"/>
              </w:rPr>
            </w:pPr>
          </w:p>
        </w:tc>
        <w:tc>
          <w:tcPr>
            <w:tcW w:w="1080" w:type="dxa"/>
          </w:tcPr>
          <w:p w14:paraId="5977F28C" w14:textId="77777777" w:rsidR="00BD6B97" w:rsidRPr="007A7659" w:rsidRDefault="00BD6B97" w:rsidP="009E45C3">
            <w:pPr>
              <w:pStyle w:val="TableEntry"/>
              <w:snapToGrid w:val="0"/>
              <w:rPr>
                <w:noProof w:val="0"/>
              </w:rPr>
            </w:pPr>
          </w:p>
        </w:tc>
        <w:tc>
          <w:tcPr>
            <w:tcW w:w="2977" w:type="dxa"/>
          </w:tcPr>
          <w:p w14:paraId="69A0DA7F" w14:textId="77777777" w:rsidR="00BD6B97" w:rsidRPr="007A7659" w:rsidRDefault="00BD6B97" w:rsidP="009E45C3">
            <w:pPr>
              <w:pStyle w:val="TableEntry"/>
              <w:snapToGrid w:val="0"/>
              <w:rPr>
                <w:noProof w:val="0"/>
              </w:rPr>
            </w:pPr>
            <w:r w:rsidRPr="007A7659">
              <w:rPr>
                <w:noProof w:val="0"/>
              </w:rPr>
              <w:t>Person Identifier</w:t>
            </w:r>
          </w:p>
        </w:tc>
      </w:tr>
      <w:tr w:rsidR="00A45CCD" w:rsidRPr="007A7659" w14:paraId="3D500E9B" w14:textId="77777777" w:rsidTr="00A45CCD">
        <w:trPr>
          <w:jc w:val="center"/>
        </w:trPr>
        <w:tc>
          <w:tcPr>
            <w:tcW w:w="810" w:type="dxa"/>
          </w:tcPr>
          <w:p w14:paraId="086CE3DB" w14:textId="77777777" w:rsidR="00BD6B97" w:rsidRPr="007A7659" w:rsidRDefault="00BD6B97" w:rsidP="009E45C3">
            <w:pPr>
              <w:pStyle w:val="TableEntry"/>
              <w:snapToGrid w:val="0"/>
              <w:rPr>
                <w:noProof w:val="0"/>
              </w:rPr>
            </w:pPr>
            <w:r w:rsidRPr="007A7659">
              <w:rPr>
                <w:noProof w:val="0"/>
              </w:rPr>
              <w:lastRenderedPageBreak/>
              <w:t>4</w:t>
            </w:r>
          </w:p>
        </w:tc>
        <w:tc>
          <w:tcPr>
            <w:tcW w:w="990" w:type="dxa"/>
          </w:tcPr>
          <w:p w14:paraId="546E0852" w14:textId="77777777" w:rsidR="00BD6B97" w:rsidRPr="007A7659" w:rsidRDefault="00BD6B97" w:rsidP="009E45C3">
            <w:pPr>
              <w:pStyle w:val="TableEntry"/>
              <w:snapToGrid w:val="0"/>
              <w:rPr>
                <w:noProof w:val="0"/>
              </w:rPr>
            </w:pPr>
            <w:r w:rsidRPr="007A7659">
              <w:rPr>
                <w:noProof w:val="0"/>
              </w:rPr>
              <w:t>250</w:t>
            </w:r>
          </w:p>
        </w:tc>
        <w:tc>
          <w:tcPr>
            <w:tcW w:w="900" w:type="dxa"/>
          </w:tcPr>
          <w:p w14:paraId="1C4221BC" w14:textId="77777777" w:rsidR="00BD6B97" w:rsidRPr="007A7659" w:rsidRDefault="00BD6B97" w:rsidP="009E45C3">
            <w:pPr>
              <w:pStyle w:val="TableEntry"/>
              <w:snapToGrid w:val="0"/>
              <w:rPr>
                <w:noProof w:val="0"/>
              </w:rPr>
            </w:pPr>
            <w:r w:rsidRPr="007A7659">
              <w:rPr>
                <w:noProof w:val="0"/>
              </w:rPr>
              <w:t>CX</w:t>
            </w:r>
          </w:p>
        </w:tc>
        <w:tc>
          <w:tcPr>
            <w:tcW w:w="900" w:type="dxa"/>
          </w:tcPr>
          <w:p w14:paraId="3014EB03" w14:textId="77777777" w:rsidR="00BD6B97" w:rsidRPr="007A7659" w:rsidRDefault="00BD6B97" w:rsidP="009E45C3">
            <w:pPr>
              <w:pStyle w:val="TableEntry"/>
              <w:snapToGrid w:val="0"/>
              <w:rPr>
                <w:noProof w:val="0"/>
              </w:rPr>
            </w:pPr>
            <w:r w:rsidRPr="007A7659">
              <w:rPr>
                <w:noProof w:val="0"/>
              </w:rPr>
              <w:t>O</w:t>
            </w:r>
          </w:p>
        </w:tc>
        <w:tc>
          <w:tcPr>
            <w:tcW w:w="1170" w:type="dxa"/>
          </w:tcPr>
          <w:p w14:paraId="2D889108" w14:textId="77777777" w:rsidR="00BD6B97" w:rsidRPr="007A7659" w:rsidRDefault="00BD6B97" w:rsidP="009E45C3">
            <w:pPr>
              <w:pStyle w:val="TableEntry"/>
              <w:snapToGrid w:val="0"/>
              <w:rPr>
                <w:noProof w:val="0"/>
              </w:rPr>
            </w:pPr>
          </w:p>
        </w:tc>
        <w:tc>
          <w:tcPr>
            <w:tcW w:w="1080" w:type="dxa"/>
          </w:tcPr>
          <w:p w14:paraId="6B30A98F" w14:textId="77777777" w:rsidR="00BD6B97" w:rsidRPr="007A7659" w:rsidRDefault="00BD6B97" w:rsidP="009E45C3">
            <w:pPr>
              <w:pStyle w:val="TableEntry"/>
              <w:snapToGrid w:val="0"/>
              <w:rPr>
                <w:noProof w:val="0"/>
              </w:rPr>
            </w:pPr>
          </w:p>
        </w:tc>
        <w:tc>
          <w:tcPr>
            <w:tcW w:w="2977" w:type="dxa"/>
          </w:tcPr>
          <w:p w14:paraId="44E5C1FE" w14:textId="77777777" w:rsidR="00BD6B97" w:rsidRPr="007A7659" w:rsidRDefault="00BD6B97" w:rsidP="009E45C3">
            <w:pPr>
              <w:pStyle w:val="TableEntry"/>
              <w:snapToGrid w:val="0"/>
              <w:rPr>
                <w:noProof w:val="0"/>
              </w:rPr>
            </w:pPr>
            <w:r w:rsidRPr="007A7659">
              <w:rPr>
                <w:noProof w:val="0"/>
              </w:rPr>
              <w:t>What Domains Returned</w:t>
            </w:r>
          </w:p>
        </w:tc>
      </w:tr>
    </w:tbl>
    <w:p w14:paraId="434D2846" w14:textId="77777777" w:rsidR="00BD6B97" w:rsidRPr="007A7659" w:rsidRDefault="00BD6B97" w:rsidP="007E3B51">
      <w:pPr>
        <w:pStyle w:val="BodyText"/>
        <w:jc w:val="right"/>
        <w:rPr>
          <w:i/>
          <w:iCs/>
        </w:rPr>
      </w:pPr>
      <w:r w:rsidRPr="007A7659">
        <w:rPr>
          <w:i/>
          <w:iCs/>
        </w:rPr>
        <w:t>Adapted from the HL7 Standard, version 2.5</w:t>
      </w:r>
    </w:p>
    <w:p w14:paraId="020EE8B7" w14:textId="77777777" w:rsidR="00BD6B97" w:rsidRPr="007A7659" w:rsidRDefault="00BD6B97">
      <w:pPr>
        <w:pStyle w:val="Note"/>
      </w:pPr>
      <w:r w:rsidRPr="007A7659">
        <w:t>** Note: This value assumes completion of an HL7 erratum to correct an error identified in the standard.</w:t>
      </w:r>
    </w:p>
    <w:p w14:paraId="11025B72" w14:textId="77777777" w:rsidR="00E23960" w:rsidRPr="007A7659" w:rsidRDefault="00E23960" w:rsidP="00AE5ED3">
      <w:pPr>
        <w:pStyle w:val="BodyText"/>
      </w:pPr>
    </w:p>
    <w:p w14:paraId="227AE947" w14:textId="77777777" w:rsidR="00BD6B97" w:rsidRPr="007A7659" w:rsidRDefault="00BD6B97">
      <w:r w:rsidRPr="007A7659">
        <w:t xml:space="preserve">This message shall use the field QPD-3 </w:t>
      </w:r>
      <w:r w:rsidRPr="007A7659">
        <w:rPr>
          <w:i/>
          <w:iCs/>
        </w:rPr>
        <w:t>Person Identifier</w:t>
      </w:r>
      <w:r w:rsidRPr="007A7659">
        <w:t xml:space="preserve"> to convey a single Patient ID uniquely identifying the patient within a given Patient Identification Domain.</w:t>
      </w:r>
    </w:p>
    <w:p w14:paraId="6054107F" w14:textId="77777777" w:rsidR="00BD6B97" w:rsidRPr="007A7659" w:rsidRDefault="00BD6B97">
      <w:r w:rsidRPr="007A7659">
        <w:t>The Patient Identifier Cross-reference Consumer shall provide the patient identifier in the ID component (first component) of the QPD-3 field (QPD-3.1).</w:t>
      </w:r>
    </w:p>
    <w:p w14:paraId="1409D1D3" w14:textId="77777777" w:rsidR="00BD6B97" w:rsidRPr="007A7659" w:rsidRDefault="00BD6B97">
      <w:r w:rsidRPr="007A7659">
        <w:t>The Patient Identifier Cross-reference Consumer shall provide component QPD-3.4, Assigning Authority, by including either the first subcomponent (namespace ID) or the second and third subcomponents (universal ID and universal ID type) If all three subcomponents are populated, the first subcomponent shall reference the same entity as is referenced by the second and third components.</w:t>
      </w:r>
    </w:p>
    <w:p w14:paraId="57C33E87" w14:textId="77777777" w:rsidR="00BD6B97" w:rsidRPr="007A7659" w:rsidRDefault="00BD6B97">
      <w:r w:rsidRPr="007A7659">
        <w:t xml:space="preserve">If the requesting system wishes to select the domains from which they wish to receive Patient IDs, it does so by populating </w:t>
      </w:r>
      <w:r w:rsidRPr="007A7659">
        <w:rPr>
          <w:i/>
        </w:rPr>
        <w:t>QPD-4-</w:t>
      </w:r>
      <w:r w:rsidRPr="007A7659">
        <w:rPr>
          <w:i/>
          <w:iCs/>
        </w:rPr>
        <w:t>What Domains Returned</w:t>
      </w:r>
      <w:r w:rsidRPr="007A7659">
        <w:t xml:space="preserve"> with as many repetitions as domains for which it wants to receive Patient IDs. Each repetition of QPD-4 shall contain an instance of data type CX in which only the fourth component (Assigning Authority) is populated; the remaining components shall be empty. The responding system shall return the Patient ID value for each requested domain if a value is known.</w:t>
      </w:r>
    </w:p>
    <w:p w14:paraId="7842A7B1" w14:textId="77777777" w:rsidR="00BD6B97" w:rsidRPr="007A7659" w:rsidRDefault="00BD6B97">
      <w:r w:rsidRPr="007A7659">
        <w:t>If QPD-4 is empty, the Patient Identifier Cross-reference Manager shall return Patient IDs for all domains for which it possesses a corresponding Patient ID (subject to local publication restrictions).</w:t>
      </w:r>
    </w:p>
    <w:p w14:paraId="30282BA9" w14:textId="77777777" w:rsidR="00BD6B97" w:rsidRPr="007A7659" w:rsidRDefault="00BD6B97">
      <w:r w:rsidRPr="007A7659">
        <w:t>The Consumer shall specify “IHE PIX Query” for QPD-1 Message Query Name.</w:t>
      </w:r>
    </w:p>
    <w:p w14:paraId="101FBDB3" w14:textId="77777777" w:rsidR="00BD6B97" w:rsidRPr="007A7659" w:rsidRDefault="00BD6B97">
      <w:pPr>
        <w:pStyle w:val="Heading6"/>
        <w:numPr>
          <w:ilvl w:val="5"/>
          <w:numId w:val="19"/>
        </w:numPr>
        <w:tabs>
          <w:tab w:val="clear" w:pos="4320"/>
          <w:tab w:val="left" w:pos="1152"/>
        </w:tabs>
        <w:rPr>
          <w:noProof w:val="0"/>
        </w:rPr>
      </w:pPr>
      <w:bookmarkStart w:id="1430" w:name="_Toc173916227"/>
      <w:bookmarkStart w:id="1431" w:name="_Toc174248749"/>
      <w:r w:rsidRPr="007A7659">
        <w:rPr>
          <w:noProof w:val="0"/>
        </w:rPr>
        <w:t>RCP Segment</w:t>
      </w:r>
      <w:bookmarkEnd w:id="1430"/>
      <w:bookmarkEnd w:id="1431"/>
    </w:p>
    <w:p w14:paraId="2CBD448F" w14:textId="77777777" w:rsidR="00BD6B97" w:rsidRPr="007A7659" w:rsidRDefault="00BD6B97">
      <w:r w:rsidRPr="007A7659">
        <w:t>Although HL7 requires that the RCP Segment be sent in all QBP messages, IHE does not require that the Patient Identifier Cross-reference Consumer send any attributes within the RCP segment, as is specified in the HL7 standard.</w:t>
      </w:r>
    </w:p>
    <w:p w14:paraId="73FBF531" w14:textId="77777777" w:rsidR="00BD6B97" w:rsidRPr="007A7659" w:rsidRDefault="00BD6B97">
      <w:pPr>
        <w:pStyle w:val="Heading7"/>
        <w:numPr>
          <w:ilvl w:val="6"/>
          <w:numId w:val="19"/>
        </w:numPr>
        <w:tabs>
          <w:tab w:val="clear" w:pos="4320"/>
          <w:tab w:val="clear" w:pos="5040"/>
          <w:tab w:val="left" w:pos="1296"/>
        </w:tabs>
        <w:rPr>
          <w:noProof w:val="0"/>
        </w:rPr>
      </w:pPr>
      <w:bookmarkStart w:id="1432" w:name="_Toc173916228"/>
      <w:bookmarkStart w:id="1433" w:name="_Toc174248750"/>
      <w:r w:rsidRPr="007A7659">
        <w:rPr>
          <w:noProof w:val="0"/>
        </w:rPr>
        <w:t>Populating RCP-1-Query Priority</w:t>
      </w:r>
      <w:bookmarkEnd w:id="1432"/>
      <w:bookmarkEnd w:id="1433"/>
    </w:p>
    <w:p w14:paraId="23FA5170"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5512FA3F" w14:textId="77777777" w:rsidR="00BD6B97" w:rsidRPr="007A7659" w:rsidRDefault="00BD6B97">
      <w:pPr>
        <w:pStyle w:val="Heading5"/>
        <w:numPr>
          <w:ilvl w:val="4"/>
          <w:numId w:val="19"/>
        </w:numPr>
        <w:tabs>
          <w:tab w:val="left" w:pos="1008"/>
        </w:tabs>
        <w:rPr>
          <w:noProof w:val="0"/>
        </w:rPr>
      </w:pPr>
      <w:bookmarkStart w:id="1434" w:name="_Toc173916229"/>
      <w:bookmarkStart w:id="1435" w:name="_Toc174248751"/>
      <w:r w:rsidRPr="007A7659">
        <w:rPr>
          <w:noProof w:val="0"/>
        </w:rPr>
        <w:t>Expected Actions</w:t>
      </w:r>
      <w:bookmarkEnd w:id="1434"/>
      <w:bookmarkEnd w:id="1435"/>
    </w:p>
    <w:p w14:paraId="54172471" w14:textId="77777777" w:rsidR="00BD6B97" w:rsidRPr="007A7659" w:rsidRDefault="00BD6B97">
      <w:r w:rsidRPr="007A7659">
        <w:t>The Patient Identifier Cross-reference Manager shall be capable of accepting attributes in the QPD segment as specified in Table 3.9-2.</w:t>
      </w:r>
    </w:p>
    <w:p w14:paraId="16DDEFED" w14:textId="77777777" w:rsidR="00BD6B97" w:rsidRPr="007A7659" w:rsidRDefault="00BD6B97">
      <w:r w:rsidRPr="007A7659">
        <w:lastRenderedPageBreak/>
        <w:t>The Patient Identifier Cross-reference Manager must be capable of receiving all valid combinations of subcomponents that make up the Assigning Authority component (i.e., all valid combinations of QPD-3.4).</w:t>
      </w:r>
    </w:p>
    <w:p w14:paraId="5B4A07A6" w14:textId="77777777" w:rsidR="00BD6B97" w:rsidRPr="007A7659" w:rsidRDefault="00BD6B97">
      <w:r w:rsidRPr="007A7659">
        <w:t>The Patient Identifier Cross-reference Manager shall be capable of accepting multiple concurrent PIX Query requests (Get Corresponding Identifiers messages) and responding correctly using the Return Corresponding Identifiers message.</w:t>
      </w:r>
    </w:p>
    <w:p w14:paraId="4214601E" w14:textId="77777777" w:rsidR="00BD6B97" w:rsidRPr="007A7659" w:rsidRDefault="00BD6B97">
      <w:pPr>
        <w:pStyle w:val="Heading4"/>
        <w:numPr>
          <w:ilvl w:val="3"/>
          <w:numId w:val="19"/>
        </w:numPr>
        <w:tabs>
          <w:tab w:val="clear" w:pos="2160"/>
          <w:tab w:val="clear" w:pos="2880"/>
          <w:tab w:val="left" w:pos="864"/>
        </w:tabs>
        <w:rPr>
          <w:noProof w:val="0"/>
        </w:rPr>
      </w:pPr>
      <w:bookmarkStart w:id="1436" w:name="_Toc173916232"/>
      <w:bookmarkStart w:id="1437" w:name="_Toc174248754"/>
      <w:r w:rsidRPr="007A7659">
        <w:rPr>
          <w:noProof w:val="0"/>
        </w:rPr>
        <w:t>Return Corresponding Identifiers</w:t>
      </w:r>
      <w:bookmarkEnd w:id="1436"/>
      <w:bookmarkEnd w:id="1437"/>
    </w:p>
    <w:p w14:paraId="22B83F8F" w14:textId="77777777" w:rsidR="00BD6B97" w:rsidRPr="007A7659" w:rsidRDefault="00BD6B97">
      <w:pPr>
        <w:pStyle w:val="Heading5"/>
        <w:numPr>
          <w:ilvl w:val="4"/>
          <w:numId w:val="19"/>
        </w:numPr>
        <w:tabs>
          <w:tab w:val="left" w:pos="1008"/>
        </w:tabs>
        <w:rPr>
          <w:noProof w:val="0"/>
        </w:rPr>
      </w:pPr>
      <w:bookmarkStart w:id="1438" w:name="_Toc173916233"/>
      <w:bookmarkStart w:id="1439" w:name="_Toc174248755"/>
      <w:r w:rsidRPr="007A7659">
        <w:rPr>
          <w:noProof w:val="0"/>
        </w:rPr>
        <w:t>Trigger Events</w:t>
      </w:r>
      <w:bookmarkEnd w:id="1438"/>
      <w:bookmarkEnd w:id="1439"/>
    </w:p>
    <w:p w14:paraId="116B1091" w14:textId="77777777" w:rsidR="00BD6B97" w:rsidRPr="007A7659" w:rsidRDefault="00BD6B97">
      <w:r w:rsidRPr="007A7659">
        <w:t>The Patient Identifier Cross-reference Manager’s response to the Get Patient Identifiers message will trigger the following message:</w:t>
      </w:r>
    </w:p>
    <w:p w14:paraId="53674651" w14:textId="77777777" w:rsidR="00BD6B97" w:rsidRPr="007A7659" w:rsidRDefault="00BD6B97" w:rsidP="006E48D2">
      <w:pPr>
        <w:pStyle w:val="ListBullet2"/>
        <w:numPr>
          <w:ilvl w:val="0"/>
          <w:numId w:val="30"/>
        </w:numPr>
      </w:pPr>
      <w:r w:rsidRPr="007A7659">
        <w:t>K23 – Corresponding patient identifiers</w:t>
      </w:r>
    </w:p>
    <w:p w14:paraId="3C0181BE" w14:textId="77777777" w:rsidR="00BD6B97" w:rsidRPr="007A7659" w:rsidRDefault="00BD6B97">
      <w:pPr>
        <w:pStyle w:val="Heading5"/>
        <w:numPr>
          <w:ilvl w:val="4"/>
          <w:numId w:val="19"/>
        </w:numPr>
        <w:tabs>
          <w:tab w:val="left" w:pos="1008"/>
        </w:tabs>
        <w:rPr>
          <w:noProof w:val="0"/>
        </w:rPr>
      </w:pPr>
      <w:bookmarkStart w:id="1440" w:name="_Toc173916234"/>
      <w:bookmarkStart w:id="1441" w:name="_Toc174248756"/>
      <w:r w:rsidRPr="007A7659">
        <w:rPr>
          <w:noProof w:val="0"/>
        </w:rPr>
        <w:t>Message Semantics</w:t>
      </w:r>
      <w:bookmarkEnd w:id="1440"/>
      <w:bookmarkEnd w:id="1441"/>
    </w:p>
    <w:p w14:paraId="20DB3A94" w14:textId="77777777" w:rsidR="00BD6B97" w:rsidRPr="007A7659" w:rsidRDefault="00BD6B97">
      <w:r w:rsidRPr="007A7659">
        <w:t>The Return Corresponding Identifiers transaction is conducted by the HL7 RSP^K23 message. The Patient Identifier Cross-reference Manager shall generate this message in direct response to the QBP^Q23 query message previously received. This message satisfies the Application Level, Original Mode Acknowledgement for the HL7 QBP^Q23 message. The segments of the message listed without enclosing square brackets in the table below are required. Detailed descriptions of all segments listed in the table below are provided in the following subsections. Other segments of the message are optional.</w:t>
      </w:r>
    </w:p>
    <w:p w14:paraId="15631077"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147B70C3" w14:textId="77777777" w:rsidR="00BD6B97" w:rsidRPr="007A7659" w:rsidRDefault="00BD6B97">
      <w:pPr>
        <w:pStyle w:val="TableTitle"/>
      </w:pPr>
      <w:r w:rsidRPr="007A7659">
        <w:t>Table 3.9-3: RSP Segment Pattern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4050"/>
        <w:gridCol w:w="2481"/>
      </w:tblGrid>
      <w:tr w:rsidR="00BD6B97" w:rsidRPr="007A7659" w14:paraId="32869AFE" w14:textId="77777777" w:rsidTr="004A0919">
        <w:trPr>
          <w:jc w:val="center"/>
        </w:trPr>
        <w:tc>
          <w:tcPr>
            <w:tcW w:w="1620" w:type="dxa"/>
            <w:shd w:val="clear" w:color="auto" w:fill="D9D9D9"/>
          </w:tcPr>
          <w:p w14:paraId="5EA19FE9" w14:textId="77777777" w:rsidR="00BD6B97" w:rsidRPr="007A7659" w:rsidRDefault="00BD6B97" w:rsidP="003C1EFA">
            <w:pPr>
              <w:pStyle w:val="TableEntryHeader"/>
            </w:pPr>
            <w:r w:rsidRPr="007A7659">
              <w:t>RSP</w:t>
            </w:r>
          </w:p>
        </w:tc>
        <w:tc>
          <w:tcPr>
            <w:tcW w:w="4050" w:type="dxa"/>
            <w:shd w:val="clear" w:color="auto" w:fill="D9D9D9"/>
          </w:tcPr>
          <w:p w14:paraId="79809AE3" w14:textId="77777777" w:rsidR="00BD6B97" w:rsidRPr="007A7659" w:rsidRDefault="00BD6B97" w:rsidP="003C1EFA">
            <w:pPr>
              <w:pStyle w:val="TableEntryHeader"/>
            </w:pPr>
            <w:r w:rsidRPr="007A7659">
              <w:t>Segment Pattern Response</w:t>
            </w:r>
          </w:p>
        </w:tc>
        <w:tc>
          <w:tcPr>
            <w:tcW w:w="2481" w:type="dxa"/>
            <w:shd w:val="clear" w:color="auto" w:fill="D9D9D9"/>
          </w:tcPr>
          <w:p w14:paraId="55C2F039" w14:textId="77777777" w:rsidR="00BD6B97" w:rsidRPr="007A7659" w:rsidRDefault="00BD6B97" w:rsidP="003C1EFA">
            <w:pPr>
              <w:pStyle w:val="TableEntryHeader"/>
            </w:pPr>
            <w:r w:rsidRPr="007A7659">
              <w:t>Chapter in HL7 2.5</w:t>
            </w:r>
          </w:p>
        </w:tc>
      </w:tr>
      <w:tr w:rsidR="00BD6B97" w:rsidRPr="007A7659" w14:paraId="378322AD" w14:textId="77777777" w:rsidTr="004A0919">
        <w:trPr>
          <w:jc w:val="center"/>
        </w:trPr>
        <w:tc>
          <w:tcPr>
            <w:tcW w:w="1620" w:type="dxa"/>
          </w:tcPr>
          <w:p w14:paraId="70F4C568" w14:textId="77777777" w:rsidR="00BD6B97" w:rsidRPr="007A7659" w:rsidRDefault="00BD6B97" w:rsidP="009E45C3">
            <w:pPr>
              <w:pStyle w:val="TableEntry"/>
              <w:snapToGrid w:val="0"/>
              <w:rPr>
                <w:noProof w:val="0"/>
              </w:rPr>
            </w:pPr>
            <w:r w:rsidRPr="007A7659">
              <w:rPr>
                <w:noProof w:val="0"/>
              </w:rPr>
              <w:t>MSH</w:t>
            </w:r>
          </w:p>
        </w:tc>
        <w:tc>
          <w:tcPr>
            <w:tcW w:w="4050" w:type="dxa"/>
          </w:tcPr>
          <w:p w14:paraId="79461D64" w14:textId="77777777" w:rsidR="00BD6B97" w:rsidRPr="007A7659" w:rsidRDefault="00BD6B97" w:rsidP="009E45C3">
            <w:pPr>
              <w:pStyle w:val="TableEntry"/>
              <w:snapToGrid w:val="0"/>
              <w:rPr>
                <w:noProof w:val="0"/>
              </w:rPr>
            </w:pPr>
            <w:r w:rsidRPr="007A7659">
              <w:rPr>
                <w:noProof w:val="0"/>
              </w:rPr>
              <w:t>Message Header</w:t>
            </w:r>
          </w:p>
        </w:tc>
        <w:tc>
          <w:tcPr>
            <w:tcW w:w="2481" w:type="dxa"/>
          </w:tcPr>
          <w:p w14:paraId="11E273DA" w14:textId="77777777" w:rsidR="00BD6B97" w:rsidRPr="007A7659" w:rsidRDefault="00BD6B97" w:rsidP="009E45C3">
            <w:pPr>
              <w:pStyle w:val="TableEntry"/>
              <w:snapToGrid w:val="0"/>
              <w:rPr>
                <w:noProof w:val="0"/>
              </w:rPr>
            </w:pPr>
            <w:r w:rsidRPr="007A7659">
              <w:rPr>
                <w:noProof w:val="0"/>
              </w:rPr>
              <w:t>2</w:t>
            </w:r>
          </w:p>
        </w:tc>
      </w:tr>
      <w:tr w:rsidR="00BD6B97" w:rsidRPr="007A7659" w14:paraId="58EC9D5C" w14:textId="77777777" w:rsidTr="004A0919">
        <w:trPr>
          <w:jc w:val="center"/>
        </w:trPr>
        <w:tc>
          <w:tcPr>
            <w:tcW w:w="1620" w:type="dxa"/>
          </w:tcPr>
          <w:p w14:paraId="3CD60E54" w14:textId="77777777" w:rsidR="00BD6B97" w:rsidRPr="007A7659" w:rsidRDefault="00BD6B97" w:rsidP="009E45C3">
            <w:pPr>
              <w:pStyle w:val="TableEntry"/>
              <w:snapToGrid w:val="0"/>
              <w:rPr>
                <w:noProof w:val="0"/>
              </w:rPr>
            </w:pPr>
            <w:r w:rsidRPr="007A7659">
              <w:rPr>
                <w:noProof w:val="0"/>
              </w:rPr>
              <w:t>MSA</w:t>
            </w:r>
          </w:p>
        </w:tc>
        <w:tc>
          <w:tcPr>
            <w:tcW w:w="4050" w:type="dxa"/>
          </w:tcPr>
          <w:p w14:paraId="7AF0914A" w14:textId="77777777" w:rsidR="00BD6B97" w:rsidRPr="007A7659" w:rsidRDefault="00BD6B97" w:rsidP="009E45C3">
            <w:pPr>
              <w:pStyle w:val="TableEntry"/>
              <w:snapToGrid w:val="0"/>
              <w:rPr>
                <w:noProof w:val="0"/>
              </w:rPr>
            </w:pPr>
            <w:r w:rsidRPr="007A7659">
              <w:rPr>
                <w:noProof w:val="0"/>
              </w:rPr>
              <w:t>Message Acknowledgement</w:t>
            </w:r>
          </w:p>
        </w:tc>
        <w:tc>
          <w:tcPr>
            <w:tcW w:w="2481" w:type="dxa"/>
          </w:tcPr>
          <w:p w14:paraId="7A02CFD8" w14:textId="77777777" w:rsidR="00BD6B97" w:rsidRPr="007A7659" w:rsidRDefault="00BD6B97" w:rsidP="009E45C3">
            <w:pPr>
              <w:pStyle w:val="TableEntry"/>
              <w:snapToGrid w:val="0"/>
              <w:rPr>
                <w:noProof w:val="0"/>
              </w:rPr>
            </w:pPr>
            <w:r w:rsidRPr="007A7659">
              <w:rPr>
                <w:noProof w:val="0"/>
              </w:rPr>
              <w:t>2</w:t>
            </w:r>
          </w:p>
        </w:tc>
      </w:tr>
      <w:tr w:rsidR="00BD6B97" w:rsidRPr="007A7659" w14:paraId="20E2FDE3" w14:textId="77777777" w:rsidTr="004A0919">
        <w:trPr>
          <w:jc w:val="center"/>
        </w:trPr>
        <w:tc>
          <w:tcPr>
            <w:tcW w:w="1620" w:type="dxa"/>
          </w:tcPr>
          <w:p w14:paraId="085DB10F" w14:textId="77777777" w:rsidR="00BD6B97" w:rsidRPr="007A7659" w:rsidRDefault="00BD6B97" w:rsidP="009E45C3">
            <w:pPr>
              <w:pStyle w:val="TableEntry"/>
              <w:snapToGrid w:val="0"/>
              <w:rPr>
                <w:noProof w:val="0"/>
              </w:rPr>
            </w:pPr>
            <w:r w:rsidRPr="007A7659">
              <w:rPr>
                <w:noProof w:val="0"/>
              </w:rPr>
              <w:t>[ERR]</w:t>
            </w:r>
          </w:p>
        </w:tc>
        <w:tc>
          <w:tcPr>
            <w:tcW w:w="4050" w:type="dxa"/>
          </w:tcPr>
          <w:p w14:paraId="0D5E4FBD" w14:textId="77777777" w:rsidR="00BD6B97" w:rsidRPr="007A7659" w:rsidRDefault="00BD6B97" w:rsidP="009E45C3">
            <w:pPr>
              <w:pStyle w:val="TableEntry"/>
              <w:snapToGrid w:val="0"/>
              <w:rPr>
                <w:noProof w:val="0"/>
              </w:rPr>
            </w:pPr>
            <w:r w:rsidRPr="007A7659">
              <w:rPr>
                <w:noProof w:val="0"/>
              </w:rPr>
              <w:t>Error segment</w:t>
            </w:r>
          </w:p>
        </w:tc>
        <w:tc>
          <w:tcPr>
            <w:tcW w:w="2481" w:type="dxa"/>
          </w:tcPr>
          <w:p w14:paraId="7625BD7B" w14:textId="77777777" w:rsidR="00BD6B97" w:rsidRPr="007A7659" w:rsidRDefault="00BD6B97" w:rsidP="009E45C3">
            <w:pPr>
              <w:pStyle w:val="TableEntry"/>
              <w:snapToGrid w:val="0"/>
              <w:rPr>
                <w:noProof w:val="0"/>
              </w:rPr>
            </w:pPr>
            <w:r w:rsidRPr="007A7659">
              <w:rPr>
                <w:noProof w:val="0"/>
              </w:rPr>
              <w:t>2</w:t>
            </w:r>
          </w:p>
        </w:tc>
      </w:tr>
      <w:tr w:rsidR="00BD6B97" w:rsidRPr="007A7659" w14:paraId="123336FC" w14:textId="77777777" w:rsidTr="004A0919">
        <w:trPr>
          <w:jc w:val="center"/>
        </w:trPr>
        <w:tc>
          <w:tcPr>
            <w:tcW w:w="1620" w:type="dxa"/>
          </w:tcPr>
          <w:p w14:paraId="3F32BE03" w14:textId="77777777" w:rsidR="00BD6B97" w:rsidRPr="007A7659" w:rsidRDefault="00BD6B97" w:rsidP="009E45C3">
            <w:pPr>
              <w:pStyle w:val="TableEntry"/>
              <w:snapToGrid w:val="0"/>
              <w:rPr>
                <w:noProof w:val="0"/>
              </w:rPr>
            </w:pPr>
            <w:r w:rsidRPr="007A7659">
              <w:rPr>
                <w:noProof w:val="0"/>
              </w:rPr>
              <w:t>QAK</w:t>
            </w:r>
          </w:p>
        </w:tc>
        <w:tc>
          <w:tcPr>
            <w:tcW w:w="4050" w:type="dxa"/>
          </w:tcPr>
          <w:p w14:paraId="18B05D0C" w14:textId="77777777" w:rsidR="00BD6B97" w:rsidRPr="007A7659" w:rsidRDefault="00BD6B97" w:rsidP="009E45C3">
            <w:pPr>
              <w:pStyle w:val="TableEntry"/>
              <w:snapToGrid w:val="0"/>
              <w:rPr>
                <w:noProof w:val="0"/>
              </w:rPr>
            </w:pPr>
            <w:r w:rsidRPr="007A7659">
              <w:rPr>
                <w:noProof w:val="0"/>
              </w:rPr>
              <w:t>Query Acknowledgement</w:t>
            </w:r>
          </w:p>
        </w:tc>
        <w:tc>
          <w:tcPr>
            <w:tcW w:w="2481" w:type="dxa"/>
          </w:tcPr>
          <w:p w14:paraId="40EE54AD" w14:textId="77777777" w:rsidR="00BD6B97" w:rsidRPr="007A7659" w:rsidRDefault="00BD6B97" w:rsidP="009E45C3">
            <w:pPr>
              <w:pStyle w:val="TableEntry"/>
              <w:snapToGrid w:val="0"/>
              <w:rPr>
                <w:noProof w:val="0"/>
              </w:rPr>
            </w:pPr>
            <w:r w:rsidRPr="007A7659">
              <w:rPr>
                <w:noProof w:val="0"/>
              </w:rPr>
              <w:t>5</w:t>
            </w:r>
          </w:p>
        </w:tc>
      </w:tr>
      <w:tr w:rsidR="00BD6B97" w:rsidRPr="007A7659" w14:paraId="7E03D656" w14:textId="77777777" w:rsidTr="004A0919">
        <w:trPr>
          <w:jc w:val="center"/>
        </w:trPr>
        <w:tc>
          <w:tcPr>
            <w:tcW w:w="1620" w:type="dxa"/>
          </w:tcPr>
          <w:p w14:paraId="51D1159F" w14:textId="77777777" w:rsidR="00BD6B97" w:rsidRPr="007A7659" w:rsidRDefault="00BD6B97" w:rsidP="009E45C3">
            <w:pPr>
              <w:pStyle w:val="TableEntry"/>
              <w:snapToGrid w:val="0"/>
              <w:rPr>
                <w:noProof w:val="0"/>
              </w:rPr>
            </w:pPr>
            <w:r w:rsidRPr="007A7659">
              <w:rPr>
                <w:noProof w:val="0"/>
              </w:rPr>
              <w:t>QPD</w:t>
            </w:r>
          </w:p>
        </w:tc>
        <w:tc>
          <w:tcPr>
            <w:tcW w:w="4050" w:type="dxa"/>
          </w:tcPr>
          <w:p w14:paraId="5D3757D1" w14:textId="77777777" w:rsidR="00BD6B97" w:rsidRPr="007A7659" w:rsidRDefault="00BD6B97" w:rsidP="009E45C3">
            <w:pPr>
              <w:pStyle w:val="TableEntry"/>
              <w:snapToGrid w:val="0"/>
              <w:rPr>
                <w:noProof w:val="0"/>
              </w:rPr>
            </w:pPr>
            <w:r w:rsidRPr="007A7659">
              <w:rPr>
                <w:noProof w:val="0"/>
              </w:rPr>
              <w:t>Query Parameter Definition</w:t>
            </w:r>
          </w:p>
        </w:tc>
        <w:tc>
          <w:tcPr>
            <w:tcW w:w="2481" w:type="dxa"/>
          </w:tcPr>
          <w:p w14:paraId="2F30CBB6" w14:textId="77777777" w:rsidR="00BD6B97" w:rsidRPr="007A7659" w:rsidRDefault="00BD6B97" w:rsidP="009E45C3">
            <w:pPr>
              <w:pStyle w:val="TableEntry"/>
              <w:snapToGrid w:val="0"/>
              <w:rPr>
                <w:noProof w:val="0"/>
              </w:rPr>
            </w:pPr>
            <w:r w:rsidRPr="007A7659">
              <w:rPr>
                <w:noProof w:val="0"/>
              </w:rPr>
              <w:t>5</w:t>
            </w:r>
          </w:p>
        </w:tc>
      </w:tr>
      <w:tr w:rsidR="00BD6B97" w:rsidRPr="007A7659" w14:paraId="555A720B" w14:textId="77777777" w:rsidTr="004A0919">
        <w:trPr>
          <w:jc w:val="center"/>
        </w:trPr>
        <w:tc>
          <w:tcPr>
            <w:tcW w:w="1620" w:type="dxa"/>
          </w:tcPr>
          <w:p w14:paraId="74429D8C" w14:textId="77777777" w:rsidR="00BD6B97" w:rsidRPr="007A7659" w:rsidRDefault="00BD6B97" w:rsidP="009E45C3">
            <w:pPr>
              <w:pStyle w:val="TableEntry"/>
              <w:snapToGrid w:val="0"/>
              <w:rPr>
                <w:noProof w:val="0"/>
              </w:rPr>
            </w:pPr>
            <w:r w:rsidRPr="007A7659">
              <w:rPr>
                <w:noProof w:val="0"/>
              </w:rPr>
              <w:t>[PID]</w:t>
            </w:r>
          </w:p>
        </w:tc>
        <w:tc>
          <w:tcPr>
            <w:tcW w:w="4050" w:type="dxa"/>
          </w:tcPr>
          <w:p w14:paraId="3AA2EAE3" w14:textId="77777777" w:rsidR="00BD6B97" w:rsidRPr="007A7659" w:rsidRDefault="00BD6B97" w:rsidP="009E45C3">
            <w:pPr>
              <w:pStyle w:val="TableEntry"/>
              <w:snapToGrid w:val="0"/>
              <w:rPr>
                <w:noProof w:val="0"/>
              </w:rPr>
            </w:pPr>
            <w:r w:rsidRPr="007A7659">
              <w:rPr>
                <w:noProof w:val="0"/>
              </w:rPr>
              <w:t>Patient Identification</w:t>
            </w:r>
          </w:p>
        </w:tc>
        <w:tc>
          <w:tcPr>
            <w:tcW w:w="2481" w:type="dxa"/>
          </w:tcPr>
          <w:p w14:paraId="1719D704" w14:textId="77777777" w:rsidR="00BD6B97" w:rsidRPr="007A7659" w:rsidRDefault="00BD6B97" w:rsidP="009E45C3">
            <w:pPr>
              <w:pStyle w:val="TableEntry"/>
              <w:snapToGrid w:val="0"/>
              <w:rPr>
                <w:noProof w:val="0"/>
              </w:rPr>
            </w:pPr>
            <w:r w:rsidRPr="007A7659">
              <w:rPr>
                <w:noProof w:val="0"/>
              </w:rPr>
              <w:t>3</w:t>
            </w:r>
          </w:p>
        </w:tc>
      </w:tr>
    </w:tbl>
    <w:p w14:paraId="09D5F5AD" w14:textId="77777777" w:rsidR="00BD6B97" w:rsidRPr="007A7659" w:rsidRDefault="00BD6B97" w:rsidP="00CA34D9">
      <w:pPr>
        <w:pStyle w:val="BodyText"/>
      </w:pPr>
      <w:bookmarkStart w:id="1442" w:name="_Toc173916235"/>
      <w:bookmarkStart w:id="1443" w:name="_Toc174248757"/>
    </w:p>
    <w:p w14:paraId="703EB3FA" w14:textId="77777777" w:rsidR="00BD6B97" w:rsidRPr="007A7659" w:rsidRDefault="00BD6B97">
      <w:pPr>
        <w:pStyle w:val="Heading6"/>
        <w:numPr>
          <w:ilvl w:val="5"/>
          <w:numId w:val="19"/>
        </w:numPr>
        <w:tabs>
          <w:tab w:val="clear" w:pos="4320"/>
          <w:tab w:val="left" w:pos="1152"/>
        </w:tabs>
        <w:rPr>
          <w:noProof w:val="0"/>
        </w:rPr>
      </w:pPr>
      <w:r w:rsidRPr="007A7659">
        <w:rPr>
          <w:noProof w:val="0"/>
        </w:rPr>
        <w:t>MSH Segment</w:t>
      </w:r>
      <w:bookmarkEnd w:id="1442"/>
      <w:bookmarkEnd w:id="1443"/>
    </w:p>
    <w:p w14:paraId="308B7EA0" w14:textId="77777777" w:rsidR="00BD6B97" w:rsidRPr="007A7659" w:rsidRDefault="00BD6B97">
      <w:r w:rsidRPr="007A7659">
        <w:t>The MSH segment shall be constructed as defined in ITI TF-2x: C.2.2, “Message Control”.</w:t>
      </w:r>
    </w:p>
    <w:p w14:paraId="72857CE4" w14:textId="77777777" w:rsidR="00BD6B97" w:rsidRPr="007A7659" w:rsidRDefault="00BD6B97">
      <w:r w:rsidRPr="007A7659">
        <w:t xml:space="preserve">Field </w:t>
      </w:r>
      <w:r w:rsidRPr="007A7659">
        <w:rPr>
          <w:i/>
        </w:rPr>
        <w:t>MSH-9-Message Type</w:t>
      </w:r>
      <w:r w:rsidRPr="007A7659">
        <w:t xml:space="preserve"> shall have all three components populated with a value. The first component shall have a value of RSP; the second component shall have the value of K23. The third component shall have a value of RSP_K23.</w:t>
      </w:r>
    </w:p>
    <w:p w14:paraId="06151C96" w14:textId="77777777" w:rsidR="00BD6B97" w:rsidRPr="007A7659" w:rsidRDefault="00BD6B97">
      <w:pPr>
        <w:pStyle w:val="Heading6"/>
        <w:numPr>
          <w:ilvl w:val="5"/>
          <w:numId w:val="19"/>
        </w:numPr>
        <w:tabs>
          <w:tab w:val="clear" w:pos="4320"/>
          <w:tab w:val="left" w:pos="1152"/>
        </w:tabs>
        <w:rPr>
          <w:noProof w:val="0"/>
        </w:rPr>
      </w:pPr>
      <w:bookmarkStart w:id="1444" w:name="_Toc173916236"/>
      <w:bookmarkStart w:id="1445" w:name="_Toc174248758"/>
      <w:r w:rsidRPr="007A7659">
        <w:rPr>
          <w:noProof w:val="0"/>
        </w:rPr>
        <w:lastRenderedPageBreak/>
        <w:t>MSA Segment</w:t>
      </w:r>
      <w:bookmarkEnd w:id="1444"/>
      <w:bookmarkEnd w:id="1445"/>
    </w:p>
    <w:p w14:paraId="72F64D61" w14:textId="77777777" w:rsidR="00BD6B97" w:rsidRPr="007A7659" w:rsidRDefault="00BD6B97">
      <w:r w:rsidRPr="007A7659">
        <w:t>The Patient Identifier Cross-reference Manager is not required to send any attributes within the MSA segment beyond what is specified in the HL7 standard. See ITI TF-2x: C.2.3 for the list of all required and optional fields within the MSA segment.</w:t>
      </w:r>
    </w:p>
    <w:p w14:paraId="6E03667D" w14:textId="77777777" w:rsidR="00BD6B97" w:rsidRPr="007A7659" w:rsidRDefault="00BD6B97">
      <w:pPr>
        <w:pStyle w:val="Heading6"/>
        <w:numPr>
          <w:ilvl w:val="5"/>
          <w:numId w:val="19"/>
        </w:numPr>
        <w:tabs>
          <w:tab w:val="clear" w:pos="4320"/>
          <w:tab w:val="left" w:pos="1152"/>
        </w:tabs>
        <w:rPr>
          <w:noProof w:val="0"/>
        </w:rPr>
      </w:pPr>
      <w:bookmarkStart w:id="1446" w:name="_Toc173916237"/>
      <w:bookmarkStart w:id="1447" w:name="_Toc174248759"/>
      <w:r w:rsidRPr="007A7659">
        <w:rPr>
          <w:noProof w:val="0"/>
        </w:rPr>
        <w:t>QAK Segment</w:t>
      </w:r>
      <w:bookmarkEnd w:id="1446"/>
      <w:bookmarkEnd w:id="1447"/>
    </w:p>
    <w:p w14:paraId="137FCB1D" w14:textId="77777777" w:rsidR="00BD6B97" w:rsidRPr="007A7659" w:rsidRDefault="00BD6B97" w:rsidP="007E3B51">
      <w:r w:rsidRPr="007A7659">
        <w:t xml:space="preserve">The Patient Identifier Cross-reference Manager shall send attributes within the QAK segment as defined in Table 3.9-4. For the details on filling in QAK-2 (Query Response Status) refer to </w:t>
      </w:r>
      <w:r w:rsidR="00211645" w:rsidRPr="007A7659">
        <w:t>Section</w:t>
      </w:r>
      <w:r w:rsidRPr="007A7659">
        <w:t xml:space="preserve"> 3.9.4.2.2.6.</w:t>
      </w:r>
    </w:p>
    <w:p w14:paraId="289FDB32" w14:textId="77777777" w:rsidR="00BD6B97" w:rsidRPr="007A7659" w:rsidRDefault="00BD6B97">
      <w:pPr>
        <w:pStyle w:val="TableTitle"/>
      </w:pPr>
      <w:r w:rsidRPr="007A7659">
        <w:t>Table 3.9-4: IHE Profile - QAK segment</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3"/>
        <w:gridCol w:w="863"/>
        <w:gridCol w:w="863"/>
        <w:gridCol w:w="864"/>
        <w:gridCol w:w="864"/>
        <w:gridCol w:w="1091"/>
        <w:gridCol w:w="3067"/>
      </w:tblGrid>
      <w:tr w:rsidR="00BD6B97" w:rsidRPr="007A7659" w14:paraId="4D40DDA4" w14:textId="77777777" w:rsidTr="004A0919">
        <w:trPr>
          <w:cantSplit/>
          <w:tblHeader/>
          <w:jc w:val="center"/>
        </w:trPr>
        <w:tc>
          <w:tcPr>
            <w:tcW w:w="863" w:type="dxa"/>
            <w:shd w:val="clear" w:color="auto" w:fill="D9D9D9"/>
          </w:tcPr>
          <w:p w14:paraId="17A8E7D5" w14:textId="77777777" w:rsidR="00BD6B97" w:rsidRPr="007A7659" w:rsidRDefault="00BD6B97" w:rsidP="003C1EFA">
            <w:pPr>
              <w:pStyle w:val="TableEntryHeader"/>
            </w:pPr>
            <w:r w:rsidRPr="007A7659">
              <w:t>SEQ</w:t>
            </w:r>
          </w:p>
        </w:tc>
        <w:tc>
          <w:tcPr>
            <w:tcW w:w="863" w:type="dxa"/>
            <w:shd w:val="clear" w:color="auto" w:fill="D9D9D9"/>
          </w:tcPr>
          <w:p w14:paraId="45D2819D" w14:textId="77777777" w:rsidR="00BD6B97" w:rsidRPr="007A7659" w:rsidRDefault="00BD6B97" w:rsidP="003C1EFA">
            <w:pPr>
              <w:pStyle w:val="TableEntryHeader"/>
            </w:pPr>
            <w:r w:rsidRPr="007A7659">
              <w:t>LEN</w:t>
            </w:r>
          </w:p>
        </w:tc>
        <w:tc>
          <w:tcPr>
            <w:tcW w:w="863" w:type="dxa"/>
            <w:shd w:val="clear" w:color="auto" w:fill="D9D9D9"/>
          </w:tcPr>
          <w:p w14:paraId="37C33675" w14:textId="77777777" w:rsidR="00BD6B97" w:rsidRPr="007A7659" w:rsidRDefault="00BD6B97" w:rsidP="003C1EFA">
            <w:pPr>
              <w:pStyle w:val="TableEntryHeader"/>
            </w:pPr>
            <w:r w:rsidRPr="007A7659">
              <w:t>DT</w:t>
            </w:r>
          </w:p>
        </w:tc>
        <w:tc>
          <w:tcPr>
            <w:tcW w:w="864" w:type="dxa"/>
            <w:shd w:val="clear" w:color="auto" w:fill="D9D9D9"/>
          </w:tcPr>
          <w:p w14:paraId="570CF8D9" w14:textId="77777777" w:rsidR="00BD6B97" w:rsidRPr="007A7659" w:rsidRDefault="00BD6B97" w:rsidP="003C1EFA">
            <w:pPr>
              <w:pStyle w:val="TableEntryHeader"/>
            </w:pPr>
            <w:r w:rsidRPr="007A7659">
              <w:t>OPT</w:t>
            </w:r>
          </w:p>
        </w:tc>
        <w:tc>
          <w:tcPr>
            <w:tcW w:w="864" w:type="dxa"/>
            <w:shd w:val="clear" w:color="auto" w:fill="D9D9D9"/>
          </w:tcPr>
          <w:p w14:paraId="27B38E93" w14:textId="77777777" w:rsidR="00BD6B97" w:rsidRPr="007A7659" w:rsidRDefault="00BD6B97" w:rsidP="003C1EFA">
            <w:pPr>
              <w:pStyle w:val="TableEntryHeader"/>
            </w:pPr>
            <w:r w:rsidRPr="007A7659">
              <w:t>TBL#</w:t>
            </w:r>
          </w:p>
        </w:tc>
        <w:tc>
          <w:tcPr>
            <w:tcW w:w="1091" w:type="dxa"/>
            <w:shd w:val="clear" w:color="auto" w:fill="D9D9D9"/>
          </w:tcPr>
          <w:p w14:paraId="2E716CE7" w14:textId="77777777" w:rsidR="00BD6B97" w:rsidRPr="007A7659" w:rsidRDefault="00BD6B97" w:rsidP="003C1EFA">
            <w:pPr>
              <w:pStyle w:val="TableEntryHeader"/>
            </w:pPr>
            <w:r w:rsidRPr="007A7659">
              <w:t>ITEM#</w:t>
            </w:r>
          </w:p>
        </w:tc>
        <w:tc>
          <w:tcPr>
            <w:tcW w:w="3067" w:type="dxa"/>
            <w:shd w:val="clear" w:color="auto" w:fill="D9D9D9"/>
          </w:tcPr>
          <w:p w14:paraId="506BA90B" w14:textId="77777777" w:rsidR="00BD6B97" w:rsidRPr="007A7659" w:rsidRDefault="00BD6B97" w:rsidP="003C1EFA">
            <w:pPr>
              <w:pStyle w:val="TableEntryHeader"/>
            </w:pPr>
            <w:r w:rsidRPr="007A7659">
              <w:t>ELEMENT NAME</w:t>
            </w:r>
          </w:p>
        </w:tc>
      </w:tr>
      <w:tr w:rsidR="00BD6B97" w:rsidRPr="007A7659" w14:paraId="1DCB62A0" w14:textId="77777777" w:rsidTr="004A0919">
        <w:trPr>
          <w:jc w:val="center"/>
        </w:trPr>
        <w:tc>
          <w:tcPr>
            <w:tcW w:w="863" w:type="dxa"/>
          </w:tcPr>
          <w:p w14:paraId="4C83C3D4" w14:textId="77777777" w:rsidR="00BD6B97" w:rsidRPr="007A7659" w:rsidRDefault="00BD6B97" w:rsidP="009E45C3">
            <w:pPr>
              <w:pStyle w:val="TableEntry"/>
              <w:snapToGrid w:val="0"/>
              <w:rPr>
                <w:noProof w:val="0"/>
              </w:rPr>
            </w:pPr>
            <w:r w:rsidRPr="007A7659">
              <w:rPr>
                <w:noProof w:val="0"/>
              </w:rPr>
              <w:t>1</w:t>
            </w:r>
          </w:p>
        </w:tc>
        <w:tc>
          <w:tcPr>
            <w:tcW w:w="863" w:type="dxa"/>
          </w:tcPr>
          <w:p w14:paraId="75FC8164" w14:textId="77777777" w:rsidR="00BD6B97" w:rsidRPr="007A7659" w:rsidRDefault="00BD6B97" w:rsidP="009E45C3">
            <w:pPr>
              <w:pStyle w:val="TableEntry"/>
              <w:snapToGrid w:val="0"/>
              <w:rPr>
                <w:noProof w:val="0"/>
              </w:rPr>
            </w:pPr>
            <w:r w:rsidRPr="007A7659">
              <w:rPr>
                <w:noProof w:val="0"/>
              </w:rPr>
              <w:t>32</w:t>
            </w:r>
          </w:p>
        </w:tc>
        <w:tc>
          <w:tcPr>
            <w:tcW w:w="863" w:type="dxa"/>
          </w:tcPr>
          <w:p w14:paraId="72FCD050" w14:textId="77777777" w:rsidR="00BD6B97" w:rsidRPr="007A7659" w:rsidRDefault="00BD6B97" w:rsidP="009E45C3">
            <w:pPr>
              <w:pStyle w:val="TableEntry"/>
              <w:snapToGrid w:val="0"/>
              <w:rPr>
                <w:noProof w:val="0"/>
              </w:rPr>
            </w:pPr>
            <w:r w:rsidRPr="007A7659">
              <w:rPr>
                <w:noProof w:val="0"/>
              </w:rPr>
              <w:t>ST</w:t>
            </w:r>
          </w:p>
        </w:tc>
        <w:tc>
          <w:tcPr>
            <w:tcW w:w="864" w:type="dxa"/>
          </w:tcPr>
          <w:p w14:paraId="67D077FC" w14:textId="77777777" w:rsidR="00BD6B97" w:rsidRPr="007A7659" w:rsidRDefault="00BD6B97" w:rsidP="009E45C3">
            <w:pPr>
              <w:pStyle w:val="TableEntry"/>
              <w:snapToGrid w:val="0"/>
              <w:rPr>
                <w:noProof w:val="0"/>
              </w:rPr>
            </w:pPr>
            <w:r w:rsidRPr="007A7659">
              <w:rPr>
                <w:noProof w:val="0"/>
              </w:rPr>
              <w:t>R</w:t>
            </w:r>
          </w:p>
        </w:tc>
        <w:tc>
          <w:tcPr>
            <w:tcW w:w="864" w:type="dxa"/>
          </w:tcPr>
          <w:p w14:paraId="4397E02E" w14:textId="77777777" w:rsidR="00BD6B97" w:rsidRPr="007A7659" w:rsidRDefault="00BD6B97" w:rsidP="009E45C3">
            <w:pPr>
              <w:pStyle w:val="TableEntry"/>
              <w:snapToGrid w:val="0"/>
              <w:rPr>
                <w:noProof w:val="0"/>
              </w:rPr>
            </w:pPr>
          </w:p>
        </w:tc>
        <w:tc>
          <w:tcPr>
            <w:tcW w:w="1091" w:type="dxa"/>
          </w:tcPr>
          <w:p w14:paraId="34801230" w14:textId="77777777" w:rsidR="00BD6B97" w:rsidRPr="007A7659" w:rsidRDefault="00BD6B97" w:rsidP="009E45C3">
            <w:pPr>
              <w:pStyle w:val="TableEntry"/>
              <w:snapToGrid w:val="0"/>
              <w:rPr>
                <w:noProof w:val="0"/>
              </w:rPr>
            </w:pPr>
            <w:r w:rsidRPr="007A7659">
              <w:rPr>
                <w:noProof w:val="0"/>
              </w:rPr>
              <w:t>00696</w:t>
            </w:r>
          </w:p>
        </w:tc>
        <w:tc>
          <w:tcPr>
            <w:tcW w:w="3067" w:type="dxa"/>
          </w:tcPr>
          <w:p w14:paraId="30468E3C" w14:textId="77777777" w:rsidR="00BD6B97" w:rsidRPr="007A7659" w:rsidRDefault="00BD6B97" w:rsidP="009E45C3">
            <w:pPr>
              <w:pStyle w:val="TableEntry"/>
              <w:snapToGrid w:val="0"/>
              <w:rPr>
                <w:noProof w:val="0"/>
              </w:rPr>
            </w:pPr>
            <w:r w:rsidRPr="007A7659">
              <w:rPr>
                <w:noProof w:val="0"/>
              </w:rPr>
              <w:t>Query Tag</w:t>
            </w:r>
          </w:p>
        </w:tc>
      </w:tr>
      <w:tr w:rsidR="00BD6B97" w:rsidRPr="007A7659" w14:paraId="2CCF4BA8" w14:textId="77777777" w:rsidTr="004A0919">
        <w:trPr>
          <w:jc w:val="center"/>
        </w:trPr>
        <w:tc>
          <w:tcPr>
            <w:tcW w:w="863" w:type="dxa"/>
          </w:tcPr>
          <w:p w14:paraId="1E934AE6" w14:textId="77777777" w:rsidR="00BD6B97" w:rsidRPr="007A7659" w:rsidRDefault="00BD6B97" w:rsidP="009E45C3">
            <w:pPr>
              <w:pStyle w:val="TableEntry"/>
              <w:snapToGrid w:val="0"/>
              <w:rPr>
                <w:noProof w:val="0"/>
              </w:rPr>
            </w:pPr>
            <w:r w:rsidRPr="007A7659">
              <w:rPr>
                <w:noProof w:val="0"/>
              </w:rPr>
              <w:t>2</w:t>
            </w:r>
          </w:p>
        </w:tc>
        <w:tc>
          <w:tcPr>
            <w:tcW w:w="863" w:type="dxa"/>
          </w:tcPr>
          <w:p w14:paraId="13AD2AEE" w14:textId="77777777" w:rsidR="00BD6B97" w:rsidRPr="007A7659" w:rsidRDefault="00BD6B97" w:rsidP="009E45C3">
            <w:pPr>
              <w:pStyle w:val="TableEntry"/>
              <w:snapToGrid w:val="0"/>
              <w:rPr>
                <w:noProof w:val="0"/>
              </w:rPr>
            </w:pPr>
            <w:r w:rsidRPr="007A7659">
              <w:rPr>
                <w:noProof w:val="0"/>
              </w:rPr>
              <w:t>2</w:t>
            </w:r>
          </w:p>
        </w:tc>
        <w:tc>
          <w:tcPr>
            <w:tcW w:w="863" w:type="dxa"/>
          </w:tcPr>
          <w:p w14:paraId="7554A9F9" w14:textId="77777777" w:rsidR="00BD6B97" w:rsidRPr="007A7659" w:rsidRDefault="00BD6B97" w:rsidP="009E45C3">
            <w:pPr>
              <w:pStyle w:val="TableEntry"/>
              <w:snapToGrid w:val="0"/>
              <w:rPr>
                <w:noProof w:val="0"/>
              </w:rPr>
            </w:pPr>
            <w:r w:rsidRPr="007A7659">
              <w:rPr>
                <w:noProof w:val="0"/>
              </w:rPr>
              <w:t>ID</w:t>
            </w:r>
          </w:p>
        </w:tc>
        <w:tc>
          <w:tcPr>
            <w:tcW w:w="864" w:type="dxa"/>
          </w:tcPr>
          <w:p w14:paraId="4C09BA87" w14:textId="77777777" w:rsidR="00BD6B97" w:rsidRPr="007A7659" w:rsidRDefault="00BD6B97" w:rsidP="009E45C3">
            <w:pPr>
              <w:pStyle w:val="TableEntry"/>
              <w:snapToGrid w:val="0"/>
              <w:rPr>
                <w:noProof w:val="0"/>
              </w:rPr>
            </w:pPr>
            <w:r w:rsidRPr="007A7659">
              <w:rPr>
                <w:noProof w:val="0"/>
              </w:rPr>
              <w:t>R+</w:t>
            </w:r>
          </w:p>
        </w:tc>
        <w:tc>
          <w:tcPr>
            <w:tcW w:w="864" w:type="dxa"/>
          </w:tcPr>
          <w:p w14:paraId="2C45BDA9" w14:textId="77777777" w:rsidR="00BD6B97" w:rsidRPr="007A7659" w:rsidRDefault="00BD6B97" w:rsidP="009E45C3">
            <w:pPr>
              <w:pStyle w:val="TableEntry"/>
              <w:snapToGrid w:val="0"/>
              <w:rPr>
                <w:noProof w:val="0"/>
              </w:rPr>
            </w:pPr>
            <w:r w:rsidRPr="007A7659">
              <w:rPr>
                <w:noProof w:val="0"/>
              </w:rPr>
              <w:t>0208</w:t>
            </w:r>
          </w:p>
        </w:tc>
        <w:tc>
          <w:tcPr>
            <w:tcW w:w="1091" w:type="dxa"/>
          </w:tcPr>
          <w:p w14:paraId="0A89D676" w14:textId="77777777" w:rsidR="00BD6B97" w:rsidRPr="007A7659" w:rsidRDefault="00BD6B97" w:rsidP="009E45C3">
            <w:pPr>
              <w:pStyle w:val="TableEntry"/>
              <w:snapToGrid w:val="0"/>
              <w:rPr>
                <w:noProof w:val="0"/>
              </w:rPr>
            </w:pPr>
            <w:r w:rsidRPr="007A7659">
              <w:rPr>
                <w:noProof w:val="0"/>
              </w:rPr>
              <w:t>00708</w:t>
            </w:r>
          </w:p>
        </w:tc>
        <w:tc>
          <w:tcPr>
            <w:tcW w:w="3067" w:type="dxa"/>
          </w:tcPr>
          <w:p w14:paraId="64F52D14" w14:textId="77777777" w:rsidR="00BD6B97" w:rsidRPr="007A7659" w:rsidRDefault="00BD6B97" w:rsidP="009E45C3">
            <w:pPr>
              <w:pStyle w:val="TableEntry"/>
              <w:snapToGrid w:val="0"/>
              <w:rPr>
                <w:noProof w:val="0"/>
              </w:rPr>
            </w:pPr>
            <w:r w:rsidRPr="007A7659">
              <w:rPr>
                <w:noProof w:val="0"/>
              </w:rPr>
              <w:t>Query Response Status</w:t>
            </w:r>
          </w:p>
        </w:tc>
      </w:tr>
    </w:tbl>
    <w:p w14:paraId="27963B62" w14:textId="77777777" w:rsidR="00BD6B97" w:rsidRPr="007A7659" w:rsidRDefault="00BD6B97" w:rsidP="007E3B51">
      <w:pPr>
        <w:pStyle w:val="BodyText"/>
        <w:jc w:val="right"/>
        <w:rPr>
          <w:i/>
        </w:rPr>
      </w:pPr>
      <w:r w:rsidRPr="007A7659">
        <w:rPr>
          <w:i/>
        </w:rPr>
        <w:t>Adapted from the HL7 standard, version 2.5</w:t>
      </w:r>
    </w:p>
    <w:p w14:paraId="4970DFCA" w14:textId="77777777" w:rsidR="00E23960" w:rsidRPr="007A7659" w:rsidRDefault="00E23960" w:rsidP="00AE5ED3">
      <w:pPr>
        <w:pStyle w:val="BodyText"/>
      </w:pPr>
    </w:p>
    <w:p w14:paraId="0A462346" w14:textId="77777777" w:rsidR="00BD6B97" w:rsidRPr="007A7659" w:rsidRDefault="00BD6B97">
      <w:pPr>
        <w:pStyle w:val="Heading6"/>
        <w:numPr>
          <w:ilvl w:val="5"/>
          <w:numId w:val="19"/>
        </w:numPr>
        <w:tabs>
          <w:tab w:val="clear" w:pos="4320"/>
          <w:tab w:val="left" w:pos="1152"/>
        </w:tabs>
        <w:rPr>
          <w:noProof w:val="0"/>
        </w:rPr>
      </w:pPr>
      <w:bookmarkStart w:id="1448" w:name="_Toc173916238"/>
      <w:bookmarkStart w:id="1449" w:name="_Toc174248760"/>
      <w:r w:rsidRPr="007A7659">
        <w:rPr>
          <w:noProof w:val="0"/>
        </w:rPr>
        <w:t>QPD Segment</w:t>
      </w:r>
      <w:bookmarkEnd w:id="1448"/>
      <w:bookmarkEnd w:id="1449"/>
    </w:p>
    <w:p w14:paraId="3FC3F492" w14:textId="77777777" w:rsidR="00BD6B97" w:rsidRPr="007A7659" w:rsidRDefault="00BD6B97">
      <w:r w:rsidRPr="007A7659">
        <w:t>The Patient Identifier Cross-reference Manager shall echo the QPD Segment value that was sent in the QBP^Q23 message.</w:t>
      </w:r>
    </w:p>
    <w:p w14:paraId="5B8A4B18" w14:textId="77777777" w:rsidR="00BD6B97" w:rsidRPr="007A7659" w:rsidRDefault="00BD6B97">
      <w:pPr>
        <w:pStyle w:val="Heading6"/>
        <w:numPr>
          <w:ilvl w:val="5"/>
          <w:numId w:val="19"/>
        </w:numPr>
        <w:tabs>
          <w:tab w:val="clear" w:pos="4320"/>
          <w:tab w:val="left" w:pos="1152"/>
        </w:tabs>
        <w:rPr>
          <w:noProof w:val="0"/>
        </w:rPr>
      </w:pPr>
      <w:bookmarkStart w:id="1450" w:name="_Toc173916239"/>
      <w:bookmarkStart w:id="1451" w:name="_Toc174248761"/>
      <w:r w:rsidRPr="007A7659">
        <w:rPr>
          <w:noProof w:val="0"/>
        </w:rPr>
        <w:t>PID Segment</w:t>
      </w:r>
      <w:bookmarkEnd w:id="1450"/>
      <w:bookmarkEnd w:id="1451"/>
    </w:p>
    <w:p w14:paraId="636FD18D" w14:textId="77777777" w:rsidR="00BD6B97" w:rsidRPr="007A7659" w:rsidRDefault="00BD6B97">
      <w:r w:rsidRPr="007A7659">
        <w:t xml:space="preserve">The Patient Identifier Cross-reference Manager shall return only those attributes within the PID segment that are required by the HL7 standard: </w:t>
      </w:r>
      <w:r w:rsidRPr="007A7659">
        <w:rPr>
          <w:i/>
          <w:iCs/>
        </w:rPr>
        <w:t xml:space="preserve">PID-3-Patient IdentifierList </w:t>
      </w:r>
      <w:r w:rsidRPr="007A7659">
        <w:t xml:space="preserve">and </w:t>
      </w:r>
      <w:r w:rsidRPr="007A7659">
        <w:rPr>
          <w:i/>
          <w:iCs/>
        </w:rPr>
        <w:t>PID-5-Patient Name</w:t>
      </w:r>
      <w:r w:rsidRPr="007A7659">
        <w:t>.</w:t>
      </w:r>
    </w:p>
    <w:p w14:paraId="53C6F566" w14:textId="77777777" w:rsidR="00BD6B97" w:rsidRPr="007A7659" w:rsidRDefault="00BD6B97">
      <w:r w:rsidRPr="007A7659">
        <w:t xml:space="preserve">The PID segment is returned only when the Patient Identifier Cross-reference Manager recognizes the specified Patient Identification Domain and Patient ID and an identifier exists for the specified patient in at least one other domain. See </w:t>
      </w:r>
      <w:r w:rsidR="00211645" w:rsidRPr="007A7659">
        <w:t>Section</w:t>
      </w:r>
      <w:r w:rsidRPr="007A7659">
        <w:t xml:space="preserve"> 3.9.4.2.2.6, “Patient Identifier Cross-reference Manager Query Response Behavior,” for a detailed description of how the Patient Identifier Cross-reference Manager responds to the query request under various circumstances.</w:t>
      </w:r>
    </w:p>
    <w:p w14:paraId="12C12878" w14:textId="77777777" w:rsidR="00BD6B97" w:rsidRPr="007A7659" w:rsidRDefault="00BD6B97">
      <w:r w:rsidRPr="007A7659">
        <w:rPr>
          <w:iCs/>
        </w:rPr>
        <w:t xml:space="preserve">The Patient Identifier Cross-reference Manager </w:t>
      </w:r>
      <w:r w:rsidRPr="007A7659">
        <w:t>shall use the field PID-3 Patient Identifier List to convey the Patient ID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173A31FA" w14:textId="77777777" w:rsidR="00BD6B97" w:rsidRPr="007A7659" w:rsidRDefault="00BD6B97">
      <w:r w:rsidRPr="007A7659">
        <w:t xml:space="preserve">To eliminate the issue of conflicting name values between Patient Identifier Domains, the Patient Identifier Cross-reference Manager shall return in an empty (not present) value in the first repetition of field PID-5-Patient Name, and shall return a second repetition of field </w:t>
      </w:r>
      <w:r w:rsidRPr="007A7659">
        <w:rPr>
          <w:i/>
        </w:rPr>
        <w:t>PID-5-Patient Name</w:t>
      </w:r>
      <w:r w:rsidRPr="007A7659">
        <w:t xml:space="preserve"> in which the only populated component is Component 7 (Name Type Code). </w:t>
      </w:r>
      <w:r w:rsidRPr="007A7659">
        <w:lastRenderedPageBreak/>
        <w:t>Component 7 of repetition 2 shall contain a value of S (Coded Pseudo-name to assure anonymity). All other components of repetition 2 shall be empty (not present).</w:t>
      </w:r>
    </w:p>
    <w:p w14:paraId="2E9C0802" w14:textId="77777777" w:rsidR="00BD6B97" w:rsidRPr="007A7659" w:rsidRDefault="00BD6B97">
      <w:pPr>
        <w:pStyle w:val="Heading6"/>
        <w:numPr>
          <w:ilvl w:val="5"/>
          <w:numId w:val="19"/>
        </w:numPr>
        <w:tabs>
          <w:tab w:val="clear" w:pos="4320"/>
          <w:tab w:val="left" w:pos="1152"/>
        </w:tabs>
        <w:rPr>
          <w:noProof w:val="0"/>
        </w:rPr>
      </w:pPr>
      <w:bookmarkStart w:id="1452" w:name="_Toc173916240"/>
      <w:bookmarkStart w:id="1453" w:name="_Toc174248762"/>
      <w:r w:rsidRPr="007A7659">
        <w:rPr>
          <w:noProof w:val="0"/>
        </w:rPr>
        <w:t>Patient Identifier Cross-reference Manager Actor Query Response Behavior</w:t>
      </w:r>
      <w:bookmarkEnd w:id="1452"/>
      <w:bookmarkEnd w:id="1453"/>
    </w:p>
    <w:p w14:paraId="32EBF371" w14:textId="77777777" w:rsidR="00BD6B97" w:rsidRPr="007A7659" w:rsidRDefault="00BD6B97">
      <w:r w:rsidRPr="007A7659">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 Actors is a list of cross-referenced identifiers in two or more of the domains managed by the cross-referencing Actor. 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framework. Possible matches should not be communicated until the healthcare institution policies and processes embodied in the Patient Identifier Cross-reference Manager reach a positive matching decision.</w:t>
      </w:r>
    </w:p>
    <w:p w14:paraId="20E7112A" w14:textId="77777777" w:rsidR="00BD6B97" w:rsidRPr="007A7659" w:rsidRDefault="00BD6B97">
      <w:r w:rsidRPr="007A7659">
        <w:t>The Patient Identifier Cross-reference Manager shall respond to the query request as described by the following 6 cases:</w:t>
      </w:r>
    </w:p>
    <w:p w14:paraId="5B8A4D4D" w14:textId="77777777" w:rsidR="00BD6B97" w:rsidRPr="007A7659" w:rsidRDefault="00BD6B97">
      <w:r w:rsidRPr="007A7659">
        <w:rPr>
          <w:b/>
          <w:bCs/>
        </w:rPr>
        <w:t>Case 1</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(one identifier per domain). (See Case 6 below for the required behavior if there are multiple identifiers recognized within a given Identifier Domain by the Patient Identifier Cross-reference Manager Actor.)</w:t>
      </w:r>
    </w:p>
    <w:p w14:paraId="63C46307" w14:textId="77777777" w:rsidR="00BD6B97" w:rsidRPr="007A7659" w:rsidRDefault="00BD6B97">
      <w:r w:rsidRPr="007A7659">
        <w:rPr>
          <w:b/>
          <w:bCs/>
        </w:rPr>
        <w:t>AA</w:t>
      </w:r>
      <w:r w:rsidRPr="007A7659">
        <w:t xml:space="preserve"> (application accept) is returned in MSA-1.</w:t>
      </w:r>
    </w:p>
    <w:p w14:paraId="0017FE81" w14:textId="77777777" w:rsidR="00BD6B97" w:rsidRPr="007A7659" w:rsidRDefault="00BD6B97">
      <w:r w:rsidRPr="007A7659">
        <w:rPr>
          <w:b/>
          <w:bCs/>
        </w:rPr>
        <w:t>OK</w:t>
      </w:r>
      <w:r w:rsidRPr="007A7659">
        <w:t xml:space="preserve"> (data found, no errors) is returned in QAK-2.</w:t>
      </w:r>
    </w:p>
    <w:p w14:paraId="338B511D" w14:textId="77777777" w:rsidR="00BD6B97" w:rsidRPr="007A7659" w:rsidRDefault="00BD6B97">
      <w:r w:rsidRPr="007A7659">
        <w:t xml:space="preserve">A single PID segment is returned in which one repetition of </w:t>
      </w:r>
      <w:r w:rsidRPr="007A7659">
        <w:rPr>
          <w:i/>
          <w:iCs/>
        </w:rPr>
        <w:t>PID-3 Patient Identifier List</w:t>
      </w:r>
      <w:r w:rsidRPr="007A7659">
        <w:t xml:space="preserve"> is populated for each of the domains, if any, that the Patient Identifier Cross-reference Manager did recognize in which a single identifier exists for the requested patient, not including the queried-for patient identifier that is returned in QPD-3. </w:t>
      </w:r>
    </w:p>
    <w:p w14:paraId="02B38C7F" w14:textId="77777777" w:rsidR="00BD6B97" w:rsidRPr="007A7659" w:rsidRDefault="00BD6B97">
      <w:r w:rsidRPr="007A7659">
        <w:rPr>
          <w:b/>
          <w:bCs/>
        </w:rPr>
        <w:t>Case 2</w:t>
      </w:r>
      <w:r w:rsidRPr="007A7659">
        <w:t xml:space="preserve">: The Patient Identifier Cross-reference Manager recognizes the Patient Identification Domain and Patient ID sent in QPD-3, but no identifier exists for that patient in any of the domains sent in QPD-4. </w:t>
      </w:r>
    </w:p>
    <w:p w14:paraId="3D21A5C6" w14:textId="77777777" w:rsidR="00BD6B97" w:rsidRPr="007A7659" w:rsidRDefault="00BD6B97">
      <w:r w:rsidRPr="007A7659">
        <w:rPr>
          <w:b/>
          <w:bCs/>
        </w:rPr>
        <w:t>AA</w:t>
      </w:r>
      <w:r w:rsidRPr="007A7659">
        <w:t xml:space="preserve"> (application accept) is returned in MSA-1.</w:t>
      </w:r>
    </w:p>
    <w:p w14:paraId="4EE17B44" w14:textId="77777777" w:rsidR="00BD6B97" w:rsidRPr="007A7659" w:rsidRDefault="00BD6B97">
      <w:r w:rsidRPr="007A7659">
        <w:rPr>
          <w:b/>
          <w:bCs/>
        </w:rPr>
        <w:t>NF</w:t>
      </w:r>
      <w:r w:rsidRPr="007A7659">
        <w:t xml:space="preserve"> (no data found, no errors) is returned in QAK-2.</w:t>
      </w:r>
    </w:p>
    <w:p w14:paraId="3B42C47B" w14:textId="77777777" w:rsidR="00BD6B97" w:rsidRPr="007A7659" w:rsidRDefault="00BD6B97">
      <w:r w:rsidRPr="007A7659">
        <w:t>No PID segment is returned.</w:t>
      </w:r>
    </w:p>
    <w:p w14:paraId="0B78884A" w14:textId="77777777" w:rsidR="00BD6B97" w:rsidRPr="007A7659" w:rsidRDefault="00BD6B97">
      <w:r w:rsidRPr="007A7659">
        <w:rPr>
          <w:b/>
          <w:bCs/>
        </w:rPr>
        <w:t>Case 3</w:t>
      </w:r>
      <w:r w:rsidRPr="007A7659">
        <w:t>: The Patient Identifier Cross-reference Manager recognizes the specified Patient Identification Domain sent in the fourth component of QPD-3, but does not recognize the Patient ID sent in the first component of QPD-3.</w:t>
      </w:r>
    </w:p>
    <w:p w14:paraId="2A113E0D" w14:textId="77777777" w:rsidR="00BD6B97" w:rsidRPr="007A7659" w:rsidRDefault="00BD6B97">
      <w:r w:rsidRPr="007A7659">
        <w:rPr>
          <w:b/>
          <w:bCs/>
        </w:rPr>
        <w:t>AE</w:t>
      </w:r>
      <w:r w:rsidRPr="007A7659">
        <w:t xml:space="preserve"> (application error) is returned in MSA-1 and in QAK-2. </w:t>
      </w:r>
    </w:p>
    <w:p w14:paraId="728630EB" w14:textId="77777777" w:rsidR="00BD6B97" w:rsidRPr="007A7659" w:rsidRDefault="00BD6B97">
      <w:r w:rsidRPr="007A7659">
        <w:lastRenderedPageBreak/>
        <w:t xml:space="preserve">An ERR segment is returned in which the components of </w:t>
      </w:r>
      <w:r w:rsidRPr="007A7659">
        <w:rPr>
          <w:i/>
        </w:rPr>
        <w:t>ERR-2-Error Location</w:t>
      </w:r>
      <w:r w:rsidRPr="007A7659">
        <w:t xml:space="preserve"> are valued as follows.</w:t>
      </w:r>
    </w:p>
    <w:p w14:paraId="210F8A0E"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108"/>
      </w:tblGrid>
      <w:tr w:rsidR="00BD6B97" w:rsidRPr="007A7659" w14:paraId="3E291B87" w14:textId="77777777" w:rsidTr="00493145">
        <w:trPr>
          <w:cantSplit/>
          <w:tblHeader/>
          <w:jc w:val="center"/>
        </w:trPr>
        <w:tc>
          <w:tcPr>
            <w:tcW w:w="1127" w:type="dxa"/>
            <w:shd w:val="clear" w:color="CCCCFF" w:fill="E0E0E0"/>
          </w:tcPr>
          <w:p w14:paraId="6C2FF71A" w14:textId="77777777" w:rsidR="00BD6B97" w:rsidRPr="007A7659" w:rsidRDefault="00BD6B97" w:rsidP="003C1EFA">
            <w:pPr>
              <w:pStyle w:val="TableEntryHeader"/>
            </w:pPr>
            <w:r w:rsidRPr="007A7659">
              <w:t>COMP #</w:t>
            </w:r>
          </w:p>
        </w:tc>
        <w:tc>
          <w:tcPr>
            <w:tcW w:w="2305" w:type="dxa"/>
            <w:shd w:val="clear" w:color="CCCCFF" w:fill="E0E0E0"/>
          </w:tcPr>
          <w:p w14:paraId="07278D3F" w14:textId="77777777" w:rsidR="00BD6B97" w:rsidRPr="007A7659" w:rsidRDefault="00BD6B97" w:rsidP="003C1EFA">
            <w:pPr>
              <w:pStyle w:val="TableEntryHeader"/>
            </w:pPr>
            <w:r w:rsidRPr="007A7659">
              <w:t>COMPONENT NAME</w:t>
            </w:r>
          </w:p>
        </w:tc>
        <w:tc>
          <w:tcPr>
            <w:tcW w:w="1108" w:type="dxa"/>
            <w:shd w:val="clear" w:color="CCCCFF" w:fill="E0E0E0"/>
          </w:tcPr>
          <w:p w14:paraId="1362537A" w14:textId="77777777" w:rsidR="00BD6B97" w:rsidRPr="007A7659" w:rsidRDefault="00BD6B97" w:rsidP="003C1EFA">
            <w:pPr>
              <w:pStyle w:val="TableEntryHeader"/>
            </w:pPr>
            <w:r w:rsidRPr="007A7659">
              <w:t>VALUE</w:t>
            </w:r>
          </w:p>
        </w:tc>
      </w:tr>
      <w:tr w:rsidR="00BD6B97" w:rsidRPr="007A7659" w14:paraId="49783074" w14:textId="77777777" w:rsidTr="00493145">
        <w:trPr>
          <w:jc w:val="center"/>
        </w:trPr>
        <w:tc>
          <w:tcPr>
            <w:tcW w:w="1127" w:type="dxa"/>
          </w:tcPr>
          <w:p w14:paraId="4A11EA53" w14:textId="77777777" w:rsidR="00BD6B97" w:rsidRPr="007A7659" w:rsidRDefault="00BD6B97">
            <w:pPr>
              <w:pStyle w:val="TableEntry"/>
              <w:snapToGrid w:val="0"/>
              <w:rPr>
                <w:noProof w:val="0"/>
              </w:rPr>
            </w:pPr>
            <w:r w:rsidRPr="007A7659">
              <w:rPr>
                <w:noProof w:val="0"/>
              </w:rPr>
              <w:t>1</w:t>
            </w:r>
          </w:p>
        </w:tc>
        <w:tc>
          <w:tcPr>
            <w:tcW w:w="2305" w:type="dxa"/>
          </w:tcPr>
          <w:p w14:paraId="2C575BA7" w14:textId="77777777" w:rsidR="00BD6B97" w:rsidRPr="007A7659" w:rsidRDefault="00BD6B97">
            <w:pPr>
              <w:pStyle w:val="TableEntry"/>
              <w:snapToGrid w:val="0"/>
              <w:rPr>
                <w:noProof w:val="0"/>
              </w:rPr>
            </w:pPr>
            <w:r w:rsidRPr="007A7659">
              <w:rPr>
                <w:noProof w:val="0"/>
              </w:rPr>
              <w:t>Segment ID</w:t>
            </w:r>
          </w:p>
        </w:tc>
        <w:tc>
          <w:tcPr>
            <w:tcW w:w="1108" w:type="dxa"/>
          </w:tcPr>
          <w:p w14:paraId="2E63E5EB" w14:textId="77777777" w:rsidR="00BD6B97" w:rsidRPr="007A7659" w:rsidRDefault="00BD6B97">
            <w:pPr>
              <w:pStyle w:val="TableEntry"/>
              <w:snapToGrid w:val="0"/>
              <w:rPr>
                <w:bCs/>
                <w:noProof w:val="0"/>
              </w:rPr>
            </w:pPr>
            <w:r w:rsidRPr="007A7659">
              <w:rPr>
                <w:bCs/>
                <w:noProof w:val="0"/>
              </w:rPr>
              <w:t>QPD</w:t>
            </w:r>
          </w:p>
        </w:tc>
      </w:tr>
      <w:tr w:rsidR="00BD6B97" w:rsidRPr="007A7659" w14:paraId="4CFEB455" w14:textId="77777777" w:rsidTr="00493145">
        <w:trPr>
          <w:jc w:val="center"/>
        </w:trPr>
        <w:tc>
          <w:tcPr>
            <w:tcW w:w="1127" w:type="dxa"/>
          </w:tcPr>
          <w:p w14:paraId="22E7A1F1" w14:textId="77777777" w:rsidR="00BD6B97" w:rsidRPr="007A7659" w:rsidRDefault="00BD6B97">
            <w:pPr>
              <w:pStyle w:val="TableEntry"/>
              <w:snapToGrid w:val="0"/>
              <w:rPr>
                <w:noProof w:val="0"/>
              </w:rPr>
            </w:pPr>
            <w:r w:rsidRPr="007A7659">
              <w:rPr>
                <w:noProof w:val="0"/>
              </w:rPr>
              <w:t>2</w:t>
            </w:r>
          </w:p>
        </w:tc>
        <w:tc>
          <w:tcPr>
            <w:tcW w:w="2305" w:type="dxa"/>
          </w:tcPr>
          <w:p w14:paraId="2B3C5F30" w14:textId="77777777" w:rsidR="00BD6B97" w:rsidRPr="007A7659" w:rsidRDefault="00BD6B97">
            <w:pPr>
              <w:pStyle w:val="TableEntry"/>
              <w:snapToGrid w:val="0"/>
              <w:rPr>
                <w:noProof w:val="0"/>
              </w:rPr>
            </w:pPr>
            <w:r w:rsidRPr="007A7659">
              <w:rPr>
                <w:noProof w:val="0"/>
              </w:rPr>
              <w:t>Sequence</w:t>
            </w:r>
          </w:p>
        </w:tc>
        <w:tc>
          <w:tcPr>
            <w:tcW w:w="1108" w:type="dxa"/>
          </w:tcPr>
          <w:p w14:paraId="461C7699" w14:textId="77777777" w:rsidR="00BD6B97" w:rsidRPr="007A7659" w:rsidRDefault="00BD6B97">
            <w:pPr>
              <w:pStyle w:val="TableEntry"/>
              <w:snapToGrid w:val="0"/>
              <w:rPr>
                <w:iCs/>
                <w:noProof w:val="0"/>
              </w:rPr>
            </w:pPr>
            <w:r w:rsidRPr="007A7659">
              <w:rPr>
                <w:iCs/>
                <w:noProof w:val="0"/>
              </w:rPr>
              <w:t>1</w:t>
            </w:r>
          </w:p>
        </w:tc>
      </w:tr>
      <w:tr w:rsidR="00BD6B97" w:rsidRPr="007A7659" w14:paraId="1B4F3A4D" w14:textId="77777777" w:rsidTr="00493145">
        <w:trPr>
          <w:jc w:val="center"/>
        </w:trPr>
        <w:tc>
          <w:tcPr>
            <w:tcW w:w="1127" w:type="dxa"/>
          </w:tcPr>
          <w:p w14:paraId="6258F82B" w14:textId="77777777" w:rsidR="00BD6B97" w:rsidRPr="007A7659" w:rsidRDefault="00BD6B97">
            <w:pPr>
              <w:pStyle w:val="TableEntry"/>
              <w:snapToGrid w:val="0"/>
              <w:rPr>
                <w:noProof w:val="0"/>
              </w:rPr>
            </w:pPr>
            <w:r w:rsidRPr="007A7659">
              <w:rPr>
                <w:noProof w:val="0"/>
              </w:rPr>
              <w:t>3</w:t>
            </w:r>
          </w:p>
        </w:tc>
        <w:tc>
          <w:tcPr>
            <w:tcW w:w="2305" w:type="dxa"/>
          </w:tcPr>
          <w:p w14:paraId="0A357AEB" w14:textId="77777777" w:rsidR="00BD6B97" w:rsidRPr="007A7659" w:rsidRDefault="00BD6B97">
            <w:pPr>
              <w:pStyle w:val="TableEntry"/>
              <w:snapToGrid w:val="0"/>
              <w:rPr>
                <w:noProof w:val="0"/>
              </w:rPr>
            </w:pPr>
            <w:r w:rsidRPr="007A7659">
              <w:rPr>
                <w:noProof w:val="0"/>
              </w:rPr>
              <w:t>Field Position</w:t>
            </w:r>
          </w:p>
        </w:tc>
        <w:tc>
          <w:tcPr>
            <w:tcW w:w="1108" w:type="dxa"/>
          </w:tcPr>
          <w:p w14:paraId="40B92F0F" w14:textId="77777777" w:rsidR="00BD6B97" w:rsidRPr="007A7659" w:rsidRDefault="00BD6B97">
            <w:pPr>
              <w:pStyle w:val="TableEntry"/>
              <w:snapToGrid w:val="0"/>
              <w:rPr>
                <w:bCs/>
                <w:noProof w:val="0"/>
              </w:rPr>
            </w:pPr>
            <w:r w:rsidRPr="007A7659">
              <w:rPr>
                <w:bCs/>
                <w:noProof w:val="0"/>
              </w:rPr>
              <w:t>3</w:t>
            </w:r>
          </w:p>
        </w:tc>
      </w:tr>
      <w:tr w:rsidR="00BD6B97" w:rsidRPr="007A7659" w14:paraId="3C868F1D" w14:textId="77777777" w:rsidTr="00493145">
        <w:trPr>
          <w:jc w:val="center"/>
        </w:trPr>
        <w:tc>
          <w:tcPr>
            <w:tcW w:w="1127" w:type="dxa"/>
          </w:tcPr>
          <w:p w14:paraId="497C6C5F" w14:textId="77777777" w:rsidR="00BD6B97" w:rsidRPr="007A7659" w:rsidRDefault="00BD6B97">
            <w:pPr>
              <w:pStyle w:val="TableEntry"/>
              <w:snapToGrid w:val="0"/>
              <w:rPr>
                <w:noProof w:val="0"/>
              </w:rPr>
            </w:pPr>
            <w:r w:rsidRPr="007A7659">
              <w:rPr>
                <w:noProof w:val="0"/>
              </w:rPr>
              <w:t>4</w:t>
            </w:r>
          </w:p>
        </w:tc>
        <w:tc>
          <w:tcPr>
            <w:tcW w:w="2305" w:type="dxa"/>
          </w:tcPr>
          <w:p w14:paraId="45564E88" w14:textId="77777777" w:rsidR="00BD6B97" w:rsidRPr="007A7659" w:rsidRDefault="00BD6B97">
            <w:pPr>
              <w:pStyle w:val="TableEntry"/>
              <w:snapToGrid w:val="0"/>
              <w:rPr>
                <w:noProof w:val="0"/>
              </w:rPr>
            </w:pPr>
            <w:r w:rsidRPr="007A7659">
              <w:rPr>
                <w:noProof w:val="0"/>
              </w:rPr>
              <w:t>Field Repetition</w:t>
            </w:r>
          </w:p>
        </w:tc>
        <w:tc>
          <w:tcPr>
            <w:tcW w:w="1108" w:type="dxa"/>
          </w:tcPr>
          <w:p w14:paraId="1B0F7EF7" w14:textId="77777777" w:rsidR="00BD6B97" w:rsidRPr="007A7659" w:rsidRDefault="00BD6B97">
            <w:pPr>
              <w:pStyle w:val="TableEntry"/>
              <w:snapToGrid w:val="0"/>
              <w:rPr>
                <w:bCs/>
                <w:noProof w:val="0"/>
              </w:rPr>
            </w:pPr>
            <w:r w:rsidRPr="007A7659">
              <w:rPr>
                <w:bCs/>
                <w:noProof w:val="0"/>
              </w:rPr>
              <w:t>1</w:t>
            </w:r>
          </w:p>
        </w:tc>
      </w:tr>
      <w:tr w:rsidR="00BD6B97" w:rsidRPr="007A7659" w14:paraId="0FC9EB29" w14:textId="77777777" w:rsidTr="00493145">
        <w:trPr>
          <w:jc w:val="center"/>
        </w:trPr>
        <w:tc>
          <w:tcPr>
            <w:tcW w:w="1127" w:type="dxa"/>
          </w:tcPr>
          <w:p w14:paraId="112D2D05" w14:textId="77777777" w:rsidR="00BD6B97" w:rsidRPr="007A7659" w:rsidRDefault="00BD6B97">
            <w:pPr>
              <w:pStyle w:val="TableEntry"/>
              <w:snapToGrid w:val="0"/>
              <w:rPr>
                <w:noProof w:val="0"/>
              </w:rPr>
            </w:pPr>
            <w:r w:rsidRPr="007A7659">
              <w:rPr>
                <w:noProof w:val="0"/>
              </w:rPr>
              <w:t>5</w:t>
            </w:r>
          </w:p>
        </w:tc>
        <w:tc>
          <w:tcPr>
            <w:tcW w:w="2305" w:type="dxa"/>
          </w:tcPr>
          <w:p w14:paraId="0D24D85C" w14:textId="77777777" w:rsidR="00BD6B97" w:rsidRPr="007A7659" w:rsidRDefault="00BD6B97">
            <w:pPr>
              <w:pStyle w:val="TableEntry"/>
              <w:snapToGrid w:val="0"/>
              <w:rPr>
                <w:noProof w:val="0"/>
              </w:rPr>
            </w:pPr>
            <w:r w:rsidRPr="007A7659">
              <w:rPr>
                <w:noProof w:val="0"/>
              </w:rPr>
              <w:t>Component Number</w:t>
            </w:r>
          </w:p>
        </w:tc>
        <w:tc>
          <w:tcPr>
            <w:tcW w:w="1108" w:type="dxa"/>
          </w:tcPr>
          <w:p w14:paraId="598CF618" w14:textId="77777777" w:rsidR="00BD6B97" w:rsidRPr="007A7659" w:rsidRDefault="00BD6B97">
            <w:pPr>
              <w:pStyle w:val="TableEntry"/>
              <w:snapToGrid w:val="0"/>
              <w:rPr>
                <w:bCs/>
                <w:noProof w:val="0"/>
              </w:rPr>
            </w:pPr>
            <w:r w:rsidRPr="007A7659">
              <w:rPr>
                <w:bCs/>
                <w:noProof w:val="0"/>
              </w:rPr>
              <w:t>1</w:t>
            </w:r>
          </w:p>
        </w:tc>
      </w:tr>
      <w:tr w:rsidR="00BD6B97" w:rsidRPr="007A7659" w14:paraId="296BC470" w14:textId="77777777" w:rsidTr="00493145">
        <w:trPr>
          <w:jc w:val="center"/>
        </w:trPr>
        <w:tc>
          <w:tcPr>
            <w:tcW w:w="1127" w:type="dxa"/>
          </w:tcPr>
          <w:p w14:paraId="504F41B6" w14:textId="77777777" w:rsidR="00BD6B97" w:rsidRPr="007A7659" w:rsidRDefault="00BD6B97">
            <w:pPr>
              <w:pStyle w:val="TableEntry"/>
              <w:snapToGrid w:val="0"/>
              <w:rPr>
                <w:noProof w:val="0"/>
              </w:rPr>
            </w:pPr>
            <w:r w:rsidRPr="007A7659">
              <w:rPr>
                <w:noProof w:val="0"/>
              </w:rPr>
              <w:t>6</w:t>
            </w:r>
          </w:p>
        </w:tc>
        <w:tc>
          <w:tcPr>
            <w:tcW w:w="2305" w:type="dxa"/>
          </w:tcPr>
          <w:p w14:paraId="0B98B757" w14:textId="77777777" w:rsidR="00BD6B97" w:rsidRPr="007A7659" w:rsidRDefault="00BD6B97">
            <w:pPr>
              <w:pStyle w:val="TableEntry"/>
              <w:snapToGrid w:val="0"/>
              <w:rPr>
                <w:noProof w:val="0"/>
              </w:rPr>
            </w:pPr>
            <w:r w:rsidRPr="007A7659">
              <w:rPr>
                <w:noProof w:val="0"/>
              </w:rPr>
              <w:t>Sub-Component Number</w:t>
            </w:r>
          </w:p>
        </w:tc>
        <w:tc>
          <w:tcPr>
            <w:tcW w:w="1108" w:type="dxa"/>
          </w:tcPr>
          <w:p w14:paraId="7CBE3E5F" w14:textId="77777777" w:rsidR="00BD6B97" w:rsidRPr="007A7659" w:rsidRDefault="00BD6B97">
            <w:pPr>
              <w:pStyle w:val="TableEntry"/>
              <w:snapToGrid w:val="0"/>
              <w:rPr>
                <w:bCs/>
                <w:i/>
                <w:noProof w:val="0"/>
              </w:rPr>
            </w:pPr>
            <w:r w:rsidRPr="007A7659">
              <w:rPr>
                <w:bCs/>
                <w:i/>
                <w:noProof w:val="0"/>
              </w:rPr>
              <w:t>(empty)</w:t>
            </w:r>
          </w:p>
        </w:tc>
      </w:tr>
    </w:tbl>
    <w:p w14:paraId="265BD554" w14:textId="77777777" w:rsidR="00BD6B97" w:rsidRPr="007A7659" w:rsidRDefault="00BD6B97" w:rsidP="00AE5ED3">
      <w:pPr>
        <w:pStyle w:val="BodyText"/>
      </w:pPr>
    </w:p>
    <w:p w14:paraId="2C13CCC9" w14:textId="77777777" w:rsidR="00BD6B97" w:rsidRPr="007A7659" w:rsidRDefault="00BD6B97">
      <w:r w:rsidRPr="007A7659">
        <w:t xml:space="preserve">As specified by HL7, </w:t>
      </w:r>
      <w:r w:rsidRPr="007A7659">
        <w:rPr>
          <w:i/>
        </w:rPr>
        <w:t>ERR-2.6-Sub-Component Number</w:t>
      </w:r>
      <w:r w:rsidRPr="007A7659">
        <w:t xml:space="preserve"> is not valued because we are referring to the entire fourth component of field QPD-3.</w:t>
      </w:r>
    </w:p>
    <w:p w14:paraId="0EA4099F" w14:textId="77777777" w:rsidR="00BD6B97" w:rsidRPr="007A7659" w:rsidRDefault="00BD6B97">
      <w:r w:rsidRPr="007A7659">
        <w:rPr>
          <w:i/>
        </w:rPr>
        <w:t>ERR-3-HL7 Error Code</w:t>
      </w:r>
      <w:r w:rsidRPr="007A7659">
        <w:t xml:space="preserve"> is populated with the error condition code </w:t>
      </w:r>
      <w:r w:rsidRPr="007A7659">
        <w:rPr>
          <w:b/>
          <w:bCs/>
        </w:rPr>
        <w:t>204</w:t>
      </w:r>
      <w:r w:rsidRPr="007A7659">
        <w:t xml:space="preserve"> (unknown key identifier). Together with the values in ERR-2, this signifies that the Patient Identifier Cross-reference Manager did not recognize the value in the first component of QPD-3.</w:t>
      </w:r>
    </w:p>
    <w:p w14:paraId="4611E0FE" w14:textId="77777777" w:rsidR="00BD6B97" w:rsidRPr="007A7659" w:rsidRDefault="00BD6B97">
      <w:r w:rsidRPr="007A7659">
        <w:rPr>
          <w:b/>
          <w:bCs/>
        </w:rPr>
        <w:t>Case 4</w:t>
      </w:r>
      <w:r w:rsidRPr="007A7659">
        <w:t>: The Patient Identifier Cross-reference Manager does not recognize the Patient Identification Domain of the identifier sent in QPD-3.</w:t>
      </w:r>
    </w:p>
    <w:p w14:paraId="36F14E02" w14:textId="77777777" w:rsidR="00BD6B97" w:rsidRPr="007A7659" w:rsidRDefault="00BD6B97">
      <w:r w:rsidRPr="007A7659">
        <w:rPr>
          <w:b/>
          <w:bCs/>
        </w:rPr>
        <w:t>AE</w:t>
      </w:r>
      <w:r w:rsidRPr="007A7659">
        <w:t xml:space="preserve"> (application error) is returned in MSA-1 and in QAK-2.</w:t>
      </w:r>
    </w:p>
    <w:p w14:paraId="624A857B" w14:textId="77777777" w:rsidR="00BD6B97" w:rsidRPr="007A7659" w:rsidRDefault="00BD6B97">
      <w:r w:rsidRPr="007A7659">
        <w:t xml:space="preserve">An ERR segment is returned in which the components of </w:t>
      </w:r>
      <w:r w:rsidRPr="007A7659">
        <w:rPr>
          <w:i/>
        </w:rPr>
        <w:t>ERR-2-Error Location</w:t>
      </w:r>
      <w:r w:rsidRPr="007A7659">
        <w:t xml:space="preserve"> are valued as follows.</w:t>
      </w:r>
    </w:p>
    <w:p w14:paraId="5FEFA8F5"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46"/>
      </w:tblGrid>
      <w:tr w:rsidR="00BD6B97" w:rsidRPr="007A7659" w14:paraId="32E2DD43" w14:textId="77777777" w:rsidTr="00493145">
        <w:trPr>
          <w:cantSplit/>
          <w:tblHeader/>
          <w:jc w:val="center"/>
        </w:trPr>
        <w:tc>
          <w:tcPr>
            <w:tcW w:w="1127" w:type="dxa"/>
            <w:shd w:val="clear" w:color="CCCCFF" w:fill="E0E0E0"/>
          </w:tcPr>
          <w:p w14:paraId="0831A0B7" w14:textId="77777777" w:rsidR="00BD6B97" w:rsidRPr="007A7659" w:rsidRDefault="00BD6B97" w:rsidP="003C1EFA">
            <w:pPr>
              <w:pStyle w:val="TableEntryHeader"/>
            </w:pPr>
            <w:r w:rsidRPr="007A7659">
              <w:t>COMP #</w:t>
            </w:r>
          </w:p>
        </w:tc>
        <w:tc>
          <w:tcPr>
            <w:tcW w:w="2305" w:type="dxa"/>
            <w:shd w:val="clear" w:color="CCCCFF" w:fill="E0E0E0"/>
          </w:tcPr>
          <w:p w14:paraId="72EF3A8F" w14:textId="77777777" w:rsidR="00BD6B97" w:rsidRPr="007A7659" w:rsidRDefault="00BD6B97" w:rsidP="003C1EFA">
            <w:pPr>
              <w:pStyle w:val="TableEntryHeader"/>
            </w:pPr>
            <w:r w:rsidRPr="007A7659">
              <w:t>COMPONENT NAME</w:t>
            </w:r>
          </w:p>
        </w:tc>
        <w:tc>
          <w:tcPr>
            <w:tcW w:w="1246" w:type="dxa"/>
            <w:shd w:val="clear" w:color="CCCCFF" w:fill="E0E0E0"/>
          </w:tcPr>
          <w:p w14:paraId="5EA674FC" w14:textId="77777777" w:rsidR="00BD6B97" w:rsidRPr="007A7659" w:rsidRDefault="00BD6B97" w:rsidP="003C1EFA">
            <w:pPr>
              <w:pStyle w:val="TableEntryHeader"/>
            </w:pPr>
            <w:r w:rsidRPr="007A7659">
              <w:t>VALUE</w:t>
            </w:r>
          </w:p>
        </w:tc>
      </w:tr>
      <w:tr w:rsidR="00BD6B97" w:rsidRPr="007A7659" w14:paraId="2EDBFACA" w14:textId="77777777" w:rsidTr="00493145">
        <w:trPr>
          <w:jc w:val="center"/>
        </w:trPr>
        <w:tc>
          <w:tcPr>
            <w:tcW w:w="1127" w:type="dxa"/>
          </w:tcPr>
          <w:p w14:paraId="444F1487" w14:textId="77777777" w:rsidR="00BD6B97" w:rsidRPr="007A7659" w:rsidRDefault="00BD6B97">
            <w:pPr>
              <w:pStyle w:val="TableEntry"/>
              <w:snapToGrid w:val="0"/>
              <w:rPr>
                <w:noProof w:val="0"/>
              </w:rPr>
            </w:pPr>
            <w:r w:rsidRPr="007A7659">
              <w:rPr>
                <w:noProof w:val="0"/>
              </w:rPr>
              <w:t>1</w:t>
            </w:r>
          </w:p>
        </w:tc>
        <w:tc>
          <w:tcPr>
            <w:tcW w:w="2305" w:type="dxa"/>
          </w:tcPr>
          <w:p w14:paraId="28D359EF" w14:textId="77777777" w:rsidR="00BD6B97" w:rsidRPr="007A7659" w:rsidRDefault="00BD6B97">
            <w:pPr>
              <w:pStyle w:val="TableEntry"/>
              <w:snapToGrid w:val="0"/>
              <w:rPr>
                <w:noProof w:val="0"/>
              </w:rPr>
            </w:pPr>
            <w:r w:rsidRPr="007A7659">
              <w:rPr>
                <w:noProof w:val="0"/>
              </w:rPr>
              <w:t>Segment ID</w:t>
            </w:r>
          </w:p>
        </w:tc>
        <w:tc>
          <w:tcPr>
            <w:tcW w:w="1246" w:type="dxa"/>
          </w:tcPr>
          <w:p w14:paraId="4F2DE5F6" w14:textId="77777777" w:rsidR="00BD6B97" w:rsidRPr="007A7659" w:rsidRDefault="00BD6B97">
            <w:pPr>
              <w:pStyle w:val="TableEntry"/>
              <w:snapToGrid w:val="0"/>
              <w:rPr>
                <w:bCs/>
                <w:noProof w:val="0"/>
              </w:rPr>
            </w:pPr>
            <w:r w:rsidRPr="007A7659">
              <w:rPr>
                <w:bCs/>
                <w:noProof w:val="0"/>
              </w:rPr>
              <w:t>QPD</w:t>
            </w:r>
          </w:p>
        </w:tc>
      </w:tr>
      <w:tr w:rsidR="00BD6B97" w:rsidRPr="007A7659" w14:paraId="613AD87A" w14:textId="77777777" w:rsidTr="00493145">
        <w:trPr>
          <w:jc w:val="center"/>
        </w:trPr>
        <w:tc>
          <w:tcPr>
            <w:tcW w:w="1127" w:type="dxa"/>
          </w:tcPr>
          <w:p w14:paraId="4830EADA" w14:textId="77777777" w:rsidR="00BD6B97" w:rsidRPr="007A7659" w:rsidRDefault="00BD6B97">
            <w:pPr>
              <w:pStyle w:val="TableEntry"/>
              <w:snapToGrid w:val="0"/>
              <w:rPr>
                <w:noProof w:val="0"/>
              </w:rPr>
            </w:pPr>
            <w:r w:rsidRPr="007A7659">
              <w:rPr>
                <w:noProof w:val="0"/>
              </w:rPr>
              <w:t>2</w:t>
            </w:r>
          </w:p>
        </w:tc>
        <w:tc>
          <w:tcPr>
            <w:tcW w:w="2305" w:type="dxa"/>
          </w:tcPr>
          <w:p w14:paraId="17AE9460" w14:textId="77777777" w:rsidR="00BD6B97" w:rsidRPr="007A7659" w:rsidRDefault="00BD6B97">
            <w:pPr>
              <w:pStyle w:val="TableEntry"/>
              <w:snapToGrid w:val="0"/>
              <w:rPr>
                <w:noProof w:val="0"/>
              </w:rPr>
            </w:pPr>
            <w:r w:rsidRPr="007A7659">
              <w:rPr>
                <w:noProof w:val="0"/>
              </w:rPr>
              <w:t>Sequence</w:t>
            </w:r>
          </w:p>
        </w:tc>
        <w:tc>
          <w:tcPr>
            <w:tcW w:w="1246" w:type="dxa"/>
          </w:tcPr>
          <w:p w14:paraId="1F7EDEEC" w14:textId="77777777" w:rsidR="00BD6B97" w:rsidRPr="007A7659" w:rsidRDefault="00BD6B97">
            <w:pPr>
              <w:pStyle w:val="TableEntry"/>
              <w:snapToGrid w:val="0"/>
              <w:rPr>
                <w:iCs/>
                <w:noProof w:val="0"/>
              </w:rPr>
            </w:pPr>
            <w:r w:rsidRPr="007A7659">
              <w:rPr>
                <w:iCs/>
                <w:noProof w:val="0"/>
              </w:rPr>
              <w:t>1</w:t>
            </w:r>
          </w:p>
        </w:tc>
      </w:tr>
      <w:tr w:rsidR="00BD6B97" w:rsidRPr="007A7659" w14:paraId="31B0239E" w14:textId="77777777" w:rsidTr="00493145">
        <w:trPr>
          <w:jc w:val="center"/>
        </w:trPr>
        <w:tc>
          <w:tcPr>
            <w:tcW w:w="1127" w:type="dxa"/>
          </w:tcPr>
          <w:p w14:paraId="298FAADF" w14:textId="77777777" w:rsidR="00BD6B97" w:rsidRPr="007A7659" w:rsidRDefault="00BD6B97">
            <w:pPr>
              <w:pStyle w:val="TableEntry"/>
              <w:snapToGrid w:val="0"/>
              <w:rPr>
                <w:noProof w:val="0"/>
              </w:rPr>
            </w:pPr>
            <w:r w:rsidRPr="007A7659">
              <w:rPr>
                <w:noProof w:val="0"/>
              </w:rPr>
              <w:t>3</w:t>
            </w:r>
          </w:p>
        </w:tc>
        <w:tc>
          <w:tcPr>
            <w:tcW w:w="2305" w:type="dxa"/>
          </w:tcPr>
          <w:p w14:paraId="079AEBBB" w14:textId="77777777" w:rsidR="00BD6B97" w:rsidRPr="007A7659" w:rsidRDefault="00BD6B97">
            <w:pPr>
              <w:pStyle w:val="TableEntry"/>
              <w:snapToGrid w:val="0"/>
              <w:rPr>
                <w:noProof w:val="0"/>
              </w:rPr>
            </w:pPr>
            <w:r w:rsidRPr="007A7659">
              <w:rPr>
                <w:noProof w:val="0"/>
              </w:rPr>
              <w:t>Field Position</w:t>
            </w:r>
          </w:p>
        </w:tc>
        <w:tc>
          <w:tcPr>
            <w:tcW w:w="1246" w:type="dxa"/>
          </w:tcPr>
          <w:p w14:paraId="5D5219AF" w14:textId="77777777" w:rsidR="00BD6B97" w:rsidRPr="007A7659" w:rsidRDefault="00BD6B97">
            <w:pPr>
              <w:pStyle w:val="TableEntry"/>
              <w:snapToGrid w:val="0"/>
              <w:rPr>
                <w:bCs/>
                <w:noProof w:val="0"/>
              </w:rPr>
            </w:pPr>
            <w:r w:rsidRPr="007A7659">
              <w:rPr>
                <w:bCs/>
                <w:noProof w:val="0"/>
              </w:rPr>
              <w:t>3</w:t>
            </w:r>
          </w:p>
        </w:tc>
      </w:tr>
      <w:tr w:rsidR="00BD6B97" w:rsidRPr="007A7659" w14:paraId="1B721BA0" w14:textId="77777777" w:rsidTr="00493145">
        <w:trPr>
          <w:jc w:val="center"/>
        </w:trPr>
        <w:tc>
          <w:tcPr>
            <w:tcW w:w="1127" w:type="dxa"/>
          </w:tcPr>
          <w:p w14:paraId="4D534475" w14:textId="77777777" w:rsidR="00BD6B97" w:rsidRPr="007A7659" w:rsidRDefault="00BD6B97">
            <w:pPr>
              <w:pStyle w:val="TableEntry"/>
              <w:snapToGrid w:val="0"/>
              <w:rPr>
                <w:noProof w:val="0"/>
              </w:rPr>
            </w:pPr>
            <w:r w:rsidRPr="007A7659">
              <w:rPr>
                <w:noProof w:val="0"/>
              </w:rPr>
              <w:t>4</w:t>
            </w:r>
          </w:p>
        </w:tc>
        <w:tc>
          <w:tcPr>
            <w:tcW w:w="2305" w:type="dxa"/>
          </w:tcPr>
          <w:p w14:paraId="0E76111A" w14:textId="77777777" w:rsidR="00BD6B97" w:rsidRPr="007A7659" w:rsidRDefault="00BD6B97">
            <w:pPr>
              <w:pStyle w:val="TableEntry"/>
              <w:snapToGrid w:val="0"/>
              <w:rPr>
                <w:noProof w:val="0"/>
              </w:rPr>
            </w:pPr>
            <w:r w:rsidRPr="007A7659">
              <w:rPr>
                <w:noProof w:val="0"/>
              </w:rPr>
              <w:t>Field Repetition</w:t>
            </w:r>
          </w:p>
        </w:tc>
        <w:tc>
          <w:tcPr>
            <w:tcW w:w="1246" w:type="dxa"/>
          </w:tcPr>
          <w:p w14:paraId="627AC8B1" w14:textId="77777777" w:rsidR="00BD6B97" w:rsidRPr="007A7659" w:rsidRDefault="00BD6B97">
            <w:pPr>
              <w:pStyle w:val="TableEntry"/>
              <w:snapToGrid w:val="0"/>
              <w:rPr>
                <w:bCs/>
                <w:noProof w:val="0"/>
              </w:rPr>
            </w:pPr>
            <w:r w:rsidRPr="007A7659">
              <w:rPr>
                <w:bCs/>
                <w:noProof w:val="0"/>
              </w:rPr>
              <w:t>1</w:t>
            </w:r>
          </w:p>
        </w:tc>
      </w:tr>
      <w:tr w:rsidR="00BD6B97" w:rsidRPr="007A7659" w14:paraId="1B8E2C08" w14:textId="77777777" w:rsidTr="00493145">
        <w:trPr>
          <w:jc w:val="center"/>
        </w:trPr>
        <w:tc>
          <w:tcPr>
            <w:tcW w:w="1127" w:type="dxa"/>
          </w:tcPr>
          <w:p w14:paraId="039A7D21" w14:textId="77777777" w:rsidR="00BD6B97" w:rsidRPr="007A7659" w:rsidRDefault="00BD6B97">
            <w:pPr>
              <w:pStyle w:val="TableEntry"/>
              <w:snapToGrid w:val="0"/>
              <w:rPr>
                <w:noProof w:val="0"/>
              </w:rPr>
            </w:pPr>
            <w:r w:rsidRPr="007A7659">
              <w:rPr>
                <w:noProof w:val="0"/>
              </w:rPr>
              <w:t>5</w:t>
            </w:r>
          </w:p>
        </w:tc>
        <w:tc>
          <w:tcPr>
            <w:tcW w:w="2305" w:type="dxa"/>
          </w:tcPr>
          <w:p w14:paraId="58BF10B6" w14:textId="77777777" w:rsidR="00BD6B97" w:rsidRPr="007A7659" w:rsidRDefault="00BD6B97">
            <w:pPr>
              <w:pStyle w:val="TableEntry"/>
              <w:snapToGrid w:val="0"/>
              <w:rPr>
                <w:noProof w:val="0"/>
              </w:rPr>
            </w:pPr>
            <w:r w:rsidRPr="007A7659">
              <w:rPr>
                <w:noProof w:val="0"/>
              </w:rPr>
              <w:t>Component Number</w:t>
            </w:r>
          </w:p>
        </w:tc>
        <w:tc>
          <w:tcPr>
            <w:tcW w:w="1246" w:type="dxa"/>
          </w:tcPr>
          <w:p w14:paraId="34F0F906" w14:textId="77777777" w:rsidR="00BD6B97" w:rsidRPr="007A7659" w:rsidRDefault="00BD6B97">
            <w:pPr>
              <w:pStyle w:val="TableEntry"/>
              <w:snapToGrid w:val="0"/>
              <w:rPr>
                <w:bCs/>
                <w:noProof w:val="0"/>
              </w:rPr>
            </w:pPr>
            <w:r w:rsidRPr="007A7659">
              <w:rPr>
                <w:bCs/>
                <w:noProof w:val="0"/>
              </w:rPr>
              <w:t>4</w:t>
            </w:r>
          </w:p>
        </w:tc>
      </w:tr>
      <w:tr w:rsidR="00BD6B97" w:rsidRPr="007A7659" w14:paraId="567DA680" w14:textId="77777777" w:rsidTr="00493145">
        <w:trPr>
          <w:jc w:val="center"/>
        </w:trPr>
        <w:tc>
          <w:tcPr>
            <w:tcW w:w="1127" w:type="dxa"/>
          </w:tcPr>
          <w:p w14:paraId="383BE202" w14:textId="77777777" w:rsidR="00BD6B97" w:rsidRPr="007A7659" w:rsidRDefault="00BD6B97">
            <w:pPr>
              <w:pStyle w:val="TableEntry"/>
              <w:snapToGrid w:val="0"/>
              <w:rPr>
                <w:noProof w:val="0"/>
              </w:rPr>
            </w:pPr>
            <w:r w:rsidRPr="007A7659">
              <w:rPr>
                <w:noProof w:val="0"/>
              </w:rPr>
              <w:t>6</w:t>
            </w:r>
          </w:p>
        </w:tc>
        <w:tc>
          <w:tcPr>
            <w:tcW w:w="2305" w:type="dxa"/>
          </w:tcPr>
          <w:p w14:paraId="6C5A3BEB" w14:textId="77777777" w:rsidR="00BD6B97" w:rsidRPr="007A7659" w:rsidRDefault="00BD6B97">
            <w:pPr>
              <w:pStyle w:val="TableEntry"/>
              <w:snapToGrid w:val="0"/>
              <w:rPr>
                <w:noProof w:val="0"/>
              </w:rPr>
            </w:pPr>
            <w:r w:rsidRPr="007A7659">
              <w:rPr>
                <w:noProof w:val="0"/>
              </w:rPr>
              <w:t>Sub-Component Number</w:t>
            </w:r>
          </w:p>
        </w:tc>
        <w:tc>
          <w:tcPr>
            <w:tcW w:w="1246" w:type="dxa"/>
          </w:tcPr>
          <w:p w14:paraId="5CB9945D" w14:textId="77777777" w:rsidR="00BD6B97" w:rsidRPr="007A7659" w:rsidRDefault="00BD6B97">
            <w:pPr>
              <w:pStyle w:val="TableEntry"/>
              <w:snapToGrid w:val="0"/>
              <w:rPr>
                <w:bCs/>
                <w:i/>
                <w:noProof w:val="0"/>
              </w:rPr>
            </w:pPr>
            <w:r w:rsidRPr="007A7659">
              <w:rPr>
                <w:bCs/>
                <w:i/>
                <w:noProof w:val="0"/>
              </w:rPr>
              <w:t>(empty)</w:t>
            </w:r>
          </w:p>
        </w:tc>
      </w:tr>
    </w:tbl>
    <w:p w14:paraId="2D6959DD" w14:textId="77777777" w:rsidR="00BD6B97" w:rsidRPr="007A7659" w:rsidRDefault="00BD6B97" w:rsidP="00AE5ED3">
      <w:pPr>
        <w:pStyle w:val="BodyText"/>
      </w:pPr>
    </w:p>
    <w:p w14:paraId="3DA93333" w14:textId="77777777" w:rsidR="00BD6B97" w:rsidRPr="007A7659" w:rsidRDefault="00BD6B97">
      <w:r w:rsidRPr="007A7659">
        <w:t xml:space="preserve">As specified by HL7, </w:t>
      </w:r>
      <w:r w:rsidRPr="007A7659">
        <w:rPr>
          <w:i/>
          <w:iCs/>
        </w:rPr>
        <w:t>ERR-2.6-Sub-Component Number</w:t>
      </w:r>
      <w:r w:rsidRPr="007A7659">
        <w:t xml:space="preserve"> is not valued because we are referring to the entire fourth component of field QPD-3.</w:t>
      </w:r>
    </w:p>
    <w:p w14:paraId="1F1E030C"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value in the fourth component of QPD-3.</w:t>
      </w:r>
    </w:p>
    <w:p w14:paraId="5D679CD4" w14:textId="77777777" w:rsidR="00BD6B97" w:rsidRPr="007A7659" w:rsidRDefault="00BD6B97">
      <w:r w:rsidRPr="007A7659">
        <w:rPr>
          <w:b/>
          <w:bCs/>
        </w:rPr>
        <w:t>Case 5</w:t>
      </w:r>
      <w:r w:rsidRPr="007A7659">
        <w:t>: The Patient Identifier Cross-reference Manager does not recognize one or more of the Patient Identification Domains for which an identifier has been requested.</w:t>
      </w:r>
    </w:p>
    <w:p w14:paraId="6AF85711" w14:textId="77777777" w:rsidR="00BD6B97" w:rsidRPr="007A7659" w:rsidRDefault="00BD6B97">
      <w:r w:rsidRPr="007A7659">
        <w:rPr>
          <w:b/>
          <w:bCs/>
        </w:rPr>
        <w:t>AE</w:t>
      </w:r>
      <w:r w:rsidRPr="007A7659">
        <w:t xml:space="preserve"> (application error) is returned in MSA-1 and in QAK-2. </w:t>
      </w:r>
    </w:p>
    <w:p w14:paraId="54311026" w14:textId="77777777" w:rsidR="00BD6B97" w:rsidRPr="007A7659" w:rsidRDefault="00BD6B97">
      <w:r w:rsidRPr="007A7659">
        <w:lastRenderedPageBreak/>
        <w:t xml:space="preserve">For one domain that was not recognized, an ERR segment is returned in which the components of </w:t>
      </w:r>
      <w:r w:rsidRPr="007A7659">
        <w:rPr>
          <w:i/>
        </w:rPr>
        <w:t>ERR-2-Error Location</w:t>
      </w:r>
      <w:r w:rsidRPr="007A7659">
        <w:t xml:space="preserve"> are valued as indicated below.</w:t>
      </w:r>
    </w:p>
    <w:p w14:paraId="79456E13"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55"/>
      </w:tblGrid>
      <w:tr w:rsidR="00BD6B97" w:rsidRPr="007A7659" w14:paraId="2785580D" w14:textId="77777777" w:rsidTr="00493145">
        <w:trPr>
          <w:cantSplit/>
          <w:tblHeader/>
          <w:jc w:val="center"/>
        </w:trPr>
        <w:tc>
          <w:tcPr>
            <w:tcW w:w="1127" w:type="dxa"/>
            <w:shd w:val="clear" w:color="CCCCFF" w:fill="E0E0E0"/>
          </w:tcPr>
          <w:p w14:paraId="779CBACC" w14:textId="77777777" w:rsidR="00BD6B97" w:rsidRPr="007A7659" w:rsidRDefault="00BD6B97" w:rsidP="003C1EFA">
            <w:pPr>
              <w:pStyle w:val="TableEntryHeader"/>
            </w:pPr>
            <w:r w:rsidRPr="007A7659">
              <w:t>COMP #</w:t>
            </w:r>
          </w:p>
        </w:tc>
        <w:tc>
          <w:tcPr>
            <w:tcW w:w="2305" w:type="dxa"/>
            <w:shd w:val="clear" w:color="CCCCFF" w:fill="E0E0E0"/>
          </w:tcPr>
          <w:p w14:paraId="52B71387" w14:textId="77777777" w:rsidR="00BD6B97" w:rsidRPr="007A7659" w:rsidRDefault="00BD6B97" w:rsidP="003C1EFA">
            <w:pPr>
              <w:pStyle w:val="TableEntryHeader"/>
            </w:pPr>
            <w:r w:rsidRPr="007A7659">
              <w:t>COMPONENT NAME</w:t>
            </w:r>
          </w:p>
        </w:tc>
        <w:tc>
          <w:tcPr>
            <w:tcW w:w="1255" w:type="dxa"/>
            <w:shd w:val="clear" w:color="CCCCFF" w:fill="E0E0E0"/>
          </w:tcPr>
          <w:p w14:paraId="5474FFC7" w14:textId="77777777" w:rsidR="00BD6B97" w:rsidRPr="007A7659" w:rsidRDefault="00BD6B97" w:rsidP="003C1EFA">
            <w:pPr>
              <w:pStyle w:val="TableEntryHeader"/>
            </w:pPr>
            <w:r w:rsidRPr="007A7659">
              <w:t>VALUE</w:t>
            </w:r>
          </w:p>
        </w:tc>
      </w:tr>
      <w:tr w:rsidR="00BD6B97" w:rsidRPr="007A7659" w14:paraId="4104B45E" w14:textId="77777777" w:rsidTr="00493145">
        <w:trPr>
          <w:jc w:val="center"/>
        </w:trPr>
        <w:tc>
          <w:tcPr>
            <w:tcW w:w="1127" w:type="dxa"/>
          </w:tcPr>
          <w:p w14:paraId="418FADA2" w14:textId="77777777" w:rsidR="00BD6B97" w:rsidRPr="007A7659" w:rsidRDefault="00BD6B97">
            <w:pPr>
              <w:pStyle w:val="TableEntry"/>
              <w:snapToGrid w:val="0"/>
              <w:rPr>
                <w:noProof w:val="0"/>
              </w:rPr>
            </w:pPr>
            <w:r w:rsidRPr="007A7659">
              <w:rPr>
                <w:noProof w:val="0"/>
              </w:rPr>
              <w:t>1</w:t>
            </w:r>
          </w:p>
        </w:tc>
        <w:tc>
          <w:tcPr>
            <w:tcW w:w="2305" w:type="dxa"/>
          </w:tcPr>
          <w:p w14:paraId="4005018F" w14:textId="77777777" w:rsidR="00BD6B97" w:rsidRPr="007A7659" w:rsidRDefault="00BD6B97">
            <w:pPr>
              <w:pStyle w:val="TableEntry"/>
              <w:snapToGrid w:val="0"/>
              <w:rPr>
                <w:noProof w:val="0"/>
              </w:rPr>
            </w:pPr>
            <w:r w:rsidRPr="007A7659">
              <w:rPr>
                <w:noProof w:val="0"/>
              </w:rPr>
              <w:t>Segment ID</w:t>
            </w:r>
          </w:p>
        </w:tc>
        <w:tc>
          <w:tcPr>
            <w:tcW w:w="1255" w:type="dxa"/>
          </w:tcPr>
          <w:p w14:paraId="1B199F65" w14:textId="77777777" w:rsidR="00BD6B97" w:rsidRPr="007A7659" w:rsidRDefault="00BD6B97">
            <w:pPr>
              <w:pStyle w:val="TableEntry"/>
              <w:snapToGrid w:val="0"/>
              <w:rPr>
                <w:bCs/>
                <w:noProof w:val="0"/>
              </w:rPr>
            </w:pPr>
            <w:r w:rsidRPr="007A7659">
              <w:rPr>
                <w:bCs/>
                <w:noProof w:val="0"/>
              </w:rPr>
              <w:t>QPD</w:t>
            </w:r>
          </w:p>
        </w:tc>
      </w:tr>
      <w:tr w:rsidR="00BD6B97" w:rsidRPr="007A7659" w14:paraId="37A70AC0" w14:textId="77777777" w:rsidTr="00493145">
        <w:trPr>
          <w:jc w:val="center"/>
        </w:trPr>
        <w:tc>
          <w:tcPr>
            <w:tcW w:w="1127" w:type="dxa"/>
          </w:tcPr>
          <w:p w14:paraId="6C884958" w14:textId="77777777" w:rsidR="00BD6B97" w:rsidRPr="007A7659" w:rsidRDefault="00BD6B97">
            <w:pPr>
              <w:pStyle w:val="TableEntry"/>
              <w:snapToGrid w:val="0"/>
              <w:rPr>
                <w:noProof w:val="0"/>
              </w:rPr>
            </w:pPr>
            <w:r w:rsidRPr="007A7659">
              <w:rPr>
                <w:noProof w:val="0"/>
              </w:rPr>
              <w:t>2</w:t>
            </w:r>
          </w:p>
        </w:tc>
        <w:tc>
          <w:tcPr>
            <w:tcW w:w="2305" w:type="dxa"/>
          </w:tcPr>
          <w:p w14:paraId="4372B4F2" w14:textId="77777777" w:rsidR="00BD6B97" w:rsidRPr="007A7659" w:rsidRDefault="00BD6B97">
            <w:pPr>
              <w:pStyle w:val="TableEntry"/>
              <w:snapToGrid w:val="0"/>
              <w:rPr>
                <w:noProof w:val="0"/>
              </w:rPr>
            </w:pPr>
            <w:r w:rsidRPr="007A7659">
              <w:rPr>
                <w:noProof w:val="0"/>
              </w:rPr>
              <w:t>Sequence</w:t>
            </w:r>
          </w:p>
        </w:tc>
        <w:tc>
          <w:tcPr>
            <w:tcW w:w="1255" w:type="dxa"/>
          </w:tcPr>
          <w:p w14:paraId="22948B0C" w14:textId="77777777" w:rsidR="00BD6B97" w:rsidRPr="007A7659" w:rsidRDefault="00BD6B97">
            <w:pPr>
              <w:pStyle w:val="TableEntry"/>
              <w:snapToGrid w:val="0"/>
              <w:rPr>
                <w:iCs/>
                <w:noProof w:val="0"/>
              </w:rPr>
            </w:pPr>
            <w:r w:rsidRPr="007A7659">
              <w:rPr>
                <w:iCs/>
                <w:noProof w:val="0"/>
              </w:rPr>
              <w:t>1</w:t>
            </w:r>
          </w:p>
        </w:tc>
      </w:tr>
      <w:tr w:rsidR="00BD6B97" w:rsidRPr="007A7659" w14:paraId="33D83915" w14:textId="77777777" w:rsidTr="00493145">
        <w:trPr>
          <w:jc w:val="center"/>
        </w:trPr>
        <w:tc>
          <w:tcPr>
            <w:tcW w:w="1127" w:type="dxa"/>
          </w:tcPr>
          <w:p w14:paraId="1E5434DB" w14:textId="77777777" w:rsidR="00BD6B97" w:rsidRPr="007A7659" w:rsidRDefault="00BD6B97">
            <w:pPr>
              <w:pStyle w:val="TableEntry"/>
              <w:snapToGrid w:val="0"/>
              <w:rPr>
                <w:noProof w:val="0"/>
              </w:rPr>
            </w:pPr>
            <w:r w:rsidRPr="007A7659">
              <w:rPr>
                <w:noProof w:val="0"/>
              </w:rPr>
              <w:t>3</w:t>
            </w:r>
          </w:p>
        </w:tc>
        <w:tc>
          <w:tcPr>
            <w:tcW w:w="2305" w:type="dxa"/>
          </w:tcPr>
          <w:p w14:paraId="1F7C6584" w14:textId="77777777" w:rsidR="00BD6B97" w:rsidRPr="007A7659" w:rsidRDefault="00BD6B97">
            <w:pPr>
              <w:pStyle w:val="TableEntry"/>
              <w:snapToGrid w:val="0"/>
              <w:rPr>
                <w:noProof w:val="0"/>
              </w:rPr>
            </w:pPr>
            <w:r w:rsidRPr="007A7659">
              <w:rPr>
                <w:noProof w:val="0"/>
              </w:rPr>
              <w:t>Field Position</w:t>
            </w:r>
          </w:p>
        </w:tc>
        <w:tc>
          <w:tcPr>
            <w:tcW w:w="1255" w:type="dxa"/>
          </w:tcPr>
          <w:p w14:paraId="024F3606" w14:textId="77777777" w:rsidR="00BD6B97" w:rsidRPr="007A7659" w:rsidRDefault="00BD6B97">
            <w:pPr>
              <w:pStyle w:val="TableEntry"/>
              <w:snapToGrid w:val="0"/>
              <w:rPr>
                <w:bCs/>
                <w:noProof w:val="0"/>
              </w:rPr>
            </w:pPr>
            <w:r w:rsidRPr="007A7659">
              <w:rPr>
                <w:bCs/>
                <w:noProof w:val="0"/>
              </w:rPr>
              <w:t>4</w:t>
            </w:r>
          </w:p>
        </w:tc>
      </w:tr>
      <w:tr w:rsidR="00BD6B97" w:rsidRPr="007A7659" w14:paraId="379F4F4D" w14:textId="77777777" w:rsidTr="00493145">
        <w:trPr>
          <w:jc w:val="center"/>
        </w:trPr>
        <w:tc>
          <w:tcPr>
            <w:tcW w:w="1127" w:type="dxa"/>
          </w:tcPr>
          <w:p w14:paraId="09129740" w14:textId="77777777" w:rsidR="00BD6B97" w:rsidRPr="007A7659" w:rsidRDefault="00BD6B97">
            <w:pPr>
              <w:pStyle w:val="TableEntry"/>
              <w:snapToGrid w:val="0"/>
              <w:rPr>
                <w:noProof w:val="0"/>
              </w:rPr>
            </w:pPr>
            <w:r w:rsidRPr="007A7659">
              <w:rPr>
                <w:noProof w:val="0"/>
              </w:rPr>
              <w:t>4</w:t>
            </w:r>
          </w:p>
        </w:tc>
        <w:tc>
          <w:tcPr>
            <w:tcW w:w="2305" w:type="dxa"/>
          </w:tcPr>
          <w:p w14:paraId="29413AB5" w14:textId="77777777" w:rsidR="00BD6B97" w:rsidRPr="007A7659" w:rsidRDefault="00BD6B97">
            <w:pPr>
              <w:pStyle w:val="TableEntry"/>
              <w:snapToGrid w:val="0"/>
              <w:rPr>
                <w:noProof w:val="0"/>
              </w:rPr>
            </w:pPr>
            <w:r w:rsidRPr="007A7659">
              <w:rPr>
                <w:noProof w:val="0"/>
              </w:rPr>
              <w:t>Field Repetition</w:t>
            </w:r>
          </w:p>
        </w:tc>
        <w:tc>
          <w:tcPr>
            <w:tcW w:w="1255" w:type="dxa"/>
          </w:tcPr>
          <w:p w14:paraId="4675FE08" w14:textId="77777777" w:rsidR="00BD6B97" w:rsidRPr="007A7659" w:rsidRDefault="00BD6B97">
            <w:pPr>
              <w:pStyle w:val="TableEntry"/>
              <w:snapToGrid w:val="0"/>
              <w:rPr>
                <w:bCs/>
                <w:i/>
                <w:noProof w:val="0"/>
              </w:rPr>
            </w:pPr>
            <w:r w:rsidRPr="007A7659">
              <w:rPr>
                <w:bCs/>
                <w:i/>
                <w:noProof w:val="0"/>
              </w:rPr>
              <w:t>(see below)</w:t>
            </w:r>
          </w:p>
        </w:tc>
      </w:tr>
      <w:tr w:rsidR="00BD6B97" w:rsidRPr="007A7659" w14:paraId="122DE288" w14:textId="77777777" w:rsidTr="00493145">
        <w:trPr>
          <w:jc w:val="center"/>
        </w:trPr>
        <w:tc>
          <w:tcPr>
            <w:tcW w:w="1127" w:type="dxa"/>
          </w:tcPr>
          <w:p w14:paraId="75B20101" w14:textId="77777777" w:rsidR="00BD6B97" w:rsidRPr="007A7659" w:rsidRDefault="00BD6B97">
            <w:pPr>
              <w:pStyle w:val="TableEntry"/>
              <w:snapToGrid w:val="0"/>
              <w:rPr>
                <w:noProof w:val="0"/>
              </w:rPr>
            </w:pPr>
            <w:r w:rsidRPr="007A7659">
              <w:rPr>
                <w:noProof w:val="0"/>
              </w:rPr>
              <w:t>5</w:t>
            </w:r>
          </w:p>
        </w:tc>
        <w:tc>
          <w:tcPr>
            <w:tcW w:w="2305" w:type="dxa"/>
          </w:tcPr>
          <w:p w14:paraId="48DD80DE" w14:textId="77777777" w:rsidR="00BD6B97" w:rsidRPr="007A7659" w:rsidRDefault="00BD6B97">
            <w:pPr>
              <w:pStyle w:val="TableEntry"/>
              <w:snapToGrid w:val="0"/>
              <w:rPr>
                <w:noProof w:val="0"/>
              </w:rPr>
            </w:pPr>
            <w:r w:rsidRPr="007A7659">
              <w:rPr>
                <w:noProof w:val="0"/>
              </w:rPr>
              <w:t>Component Number</w:t>
            </w:r>
          </w:p>
        </w:tc>
        <w:tc>
          <w:tcPr>
            <w:tcW w:w="1255" w:type="dxa"/>
          </w:tcPr>
          <w:p w14:paraId="74A5A813" w14:textId="77777777" w:rsidR="00BD6B97" w:rsidRPr="007A7659" w:rsidRDefault="00BD6B97">
            <w:pPr>
              <w:pStyle w:val="TableEntry"/>
              <w:snapToGrid w:val="0"/>
              <w:rPr>
                <w:bCs/>
                <w:i/>
                <w:noProof w:val="0"/>
              </w:rPr>
            </w:pPr>
            <w:r w:rsidRPr="007A7659">
              <w:rPr>
                <w:bCs/>
                <w:i/>
                <w:noProof w:val="0"/>
              </w:rPr>
              <w:t>(empty)</w:t>
            </w:r>
          </w:p>
        </w:tc>
      </w:tr>
      <w:tr w:rsidR="00BD6B97" w:rsidRPr="007A7659" w14:paraId="2AC38F29" w14:textId="77777777" w:rsidTr="00493145">
        <w:trPr>
          <w:jc w:val="center"/>
        </w:trPr>
        <w:tc>
          <w:tcPr>
            <w:tcW w:w="1127" w:type="dxa"/>
          </w:tcPr>
          <w:p w14:paraId="0558382D" w14:textId="77777777" w:rsidR="00BD6B97" w:rsidRPr="007A7659" w:rsidRDefault="00BD6B97">
            <w:pPr>
              <w:pStyle w:val="TableEntry"/>
              <w:snapToGrid w:val="0"/>
              <w:rPr>
                <w:noProof w:val="0"/>
              </w:rPr>
            </w:pPr>
            <w:r w:rsidRPr="007A7659">
              <w:rPr>
                <w:noProof w:val="0"/>
              </w:rPr>
              <w:t>6</w:t>
            </w:r>
          </w:p>
        </w:tc>
        <w:tc>
          <w:tcPr>
            <w:tcW w:w="2305" w:type="dxa"/>
          </w:tcPr>
          <w:p w14:paraId="246FD5BD" w14:textId="77777777" w:rsidR="00BD6B97" w:rsidRPr="007A7659" w:rsidRDefault="00BD6B97">
            <w:pPr>
              <w:pStyle w:val="TableEntry"/>
              <w:snapToGrid w:val="0"/>
              <w:rPr>
                <w:noProof w:val="0"/>
              </w:rPr>
            </w:pPr>
            <w:r w:rsidRPr="007A7659">
              <w:rPr>
                <w:noProof w:val="0"/>
              </w:rPr>
              <w:t>Sub-Component Number</w:t>
            </w:r>
          </w:p>
        </w:tc>
        <w:tc>
          <w:tcPr>
            <w:tcW w:w="1255" w:type="dxa"/>
          </w:tcPr>
          <w:p w14:paraId="716780C2" w14:textId="77777777" w:rsidR="00BD6B97" w:rsidRPr="007A7659" w:rsidRDefault="00BD6B97">
            <w:pPr>
              <w:pStyle w:val="TableEntry"/>
              <w:snapToGrid w:val="0"/>
              <w:rPr>
                <w:bCs/>
                <w:i/>
                <w:noProof w:val="0"/>
              </w:rPr>
            </w:pPr>
            <w:r w:rsidRPr="007A7659">
              <w:rPr>
                <w:bCs/>
                <w:i/>
                <w:noProof w:val="0"/>
              </w:rPr>
              <w:t>(empty)</w:t>
            </w:r>
          </w:p>
        </w:tc>
      </w:tr>
    </w:tbl>
    <w:p w14:paraId="2B57D4F6" w14:textId="77777777" w:rsidR="00BD6B97" w:rsidRPr="007A7659" w:rsidRDefault="00BD6B97" w:rsidP="00AE5ED3">
      <w:pPr>
        <w:pStyle w:val="BodyText"/>
      </w:pPr>
    </w:p>
    <w:p w14:paraId="6391BCA1" w14:textId="77777777" w:rsidR="00BD6B97" w:rsidRPr="007A7659" w:rsidRDefault="00BD6B97">
      <w:r w:rsidRPr="007A7659">
        <w:t xml:space="preserve">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QPD-4.</w:t>
      </w:r>
    </w:p>
    <w:p w14:paraId="68FE4F77"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domain for the occurrence of </w:t>
      </w:r>
      <w:r w:rsidRPr="007A7659">
        <w:rPr>
          <w:i/>
        </w:rPr>
        <w:t>QPD-4-What Domains Returned</w:t>
      </w:r>
      <w:r w:rsidRPr="007A7659">
        <w:t xml:space="preserve"> whose ordinal number is returned as an integer in </w:t>
      </w:r>
      <w:r w:rsidRPr="007A7659">
        <w:rPr>
          <w:iCs/>
        </w:rPr>
        <w:t>ERR-2.4</w:t>
      </w:r>
      <w:r w:rsidRPr="007A7659">
        <w:t>.</w:t>
      </w:r>
    </w:p>
    <w:p w14:paraId="7F3B8668" w14:textId="77777777" w:rsidR="00BD6B97" w:rsidRPr="007A7659" w:rsidRDefault="00BD6B97">
      <w:r w:rsidRPr="007A7659">
        <w:rPr>
          <w:b/>
          <w:bCs/>
        </w:rPr>
        <w:t>Case 6</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and there are multiple identifiers within at least one of the requested domains.</w:t>
      </w:r>
    </w:p>
    <w:p w14:paraId="29A03F7D" w14:textId="77777777" w:rsidR="00BD6B97" w:rsidRPr="007A7659" w:rsidRDefault="00BD6B97">
      <w:r w:rsidRPr="007A7659">
        <w:rPr>
          <w:b/>
          <w:bCs/>
        </w:rPr>
        <w:t>AA</w:t>
      </w:r>
      <w:r w:rsidRPr="007A7659">
        <w:t xml:space="preserve"> (application accept) is returned in MSA-1.</w:t>
      </w:r>
    </w:p>
    <w:p w14:paraId="03B0740F" w14:textId="77777777" w:rsidR="00BD6B97" w:rsidRPr="007A7659" w:rsidRDefault="00BD6B97">
      <w:r w:rsidRPr="007A7659">
        <w:rPr>
          <w:b/>
          <w:bCs/>
        </w:rPr>
        <w:t>OK</w:t>
      </w:r>
      <w:r w:rsidRPr="007A7659">
        <w:t xml:space="preserve"> (data found, no errors) is returned in QAK-2.</w:t>
      </w:r>
    </w:p>
    <w:p w14:paraId="2361082B" w14:textId="77777777" w:rsidR="00BD6B97" w:rsidRPr="007A7659" w:rsidRDefault="00BD6B97">
      <w:r w:rsidRPr="007A7659">
        <w:t xml:space="preserve">A single PID segment is returned in which one repetition of </w:t>
      </w:r>
      <w:r w:rsidRPr="007A7659">
        <w:rPr>
          <w:i/>
        </w:rPr>
        <w:t>PID-3-Patient Identifier List</w:t>
      </w:r>
      <w:r w:rsidRPr="007A7659">
        <w:t xml:space="preserve"> is populated for each of the identifiers, not including the queried-for patient identifier that is returned in QPD-3. If the Patient Identifier Cross-reference Manager chooses to return multiple identifiers associated with the same domain, it shall return these identifiers grouped in successive repetitions within the </w:t>
      </w:r>
      <w:r w:rsidRPr="007A7659">
        <w:rPr>
          <w:i/>
        </w:rPr>
        <w:t>PID-3-Patient Identifier List</w:t>
      </w:r>
      <w:r w:rsidRPr="007A7659">
        <w:t>.</w:t>
      </w:r>
    </w:p>
    <w:p w14:paraId="5C830D3F" w14:textId="77777777" w:rsidR="00BD6B97" w:rsidRPr="007A7659" w:rsidRDefault="00BD6B97">
      <w:pPr>
        <w:pStyle w:val="Heading5"/>
        <w:numPr>
          <w:ilvl w:val="4"/>
          <w:numId w:val="19"/>
        </w:numPr>
        <w:tabs>
          <w:tab w:val="left" w:pos="1008"/>
        </w:tabs>
        <w:rPr>
          <w:noProof w:val="0"/>
        </w:rPr>
      </w:pPr>
      <w:bookmarkStart w:id="1454" w:name="_Toc173916241"/>
      <w:bookmarkStart w:id="1455" w:name="_Toc174248763"/>
      <w:r w:rsidRPr="007A7659">
        <w:rPr>
          <w:noProof w:val="0"/>
        </w:rPr>
        <w:t>Expected Actions</w:t>
      </w:r>
      <w:bookmarkEnd w:id="1454"/>
      <w:bookmarkEnd w:id="1455"/>
    </w:p>
    <w:p w14:paraId="2AA0097F" w14:textId="77777777" w:rsidR="00BD6B97" w:rsidRPr="007A7659" w:rsidRDefault="00BD6B97">
      <w:r w:rsidRPr="007A7659">
        <w:t>The Patient Identifier Cross-reference Consumer will use the list of patient identifier aliases provided by the Patient Identifier Cross-reference Man</w:t>
      </w:r>
      <w:r w:rsidR="00095A5F" w:rsidRPr="007A7659">
        <w:t>a</w:t>
      </w:r>
      <w:r w:rsidRPr="007A7659">
        <w:t>ger to perform the functions for which it requested the list.</w:t>
      </w:r>
    </w:p>
    <w:p w14:paraId="58991E48"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052BA57F" w14:textId="77777777" w:rsidR="00BD6B97" w:rsidRPr="007A7659" w:rsidRDefault="00BD6B97">
      <w:r w:rsidRPr="007A7659">
        <w:t>This allows Patient Identifier Cross-reference Consumer</w:t>
      </w:r>
      <w:r w:rsidR="00095A5F" w:rsidRPr="007A7659">
        <w:t>s</w:t>
      </w:r>
      <w:r w:rsidRPr="007A7659">
        <w:t xml:space="preserve"> capable of handling multiple identities for a single patient within a single domain (i.e., those that can correctly aggregate the </w:t>
      </w:r>
      <w:r w:rsidRPr="007A7659">
        <w:lastRenderedPageBreak/>
        <w:t>information associated with the different identifiers) to do so. For those Patient Identifier Cross-reference Consumer</w:t>
      </w:r>
      <w:r w:rsidR="00095A5F" w:rsidRPr="007A7659">
        <w:t>s</w:t>
      </w:r>
      <w:r w:rsidRPr="007A7659">
        <w:t xml:space="preserve"> not capable of handling this situation, ignoring the entire list of different identifiers prevents the </w:t>
      </w:r>
      <w:r w:rsidR="00095A5F" w:rsidRPr="007A7659">
        <w:t>C</w:t>
      </w:r>
      <w:r w:rsidRPr="007A7659">
        <w:t>onsumer from presenting incomplete data.</w:t>
      </w:r>
    </w:p>
    <w:p w14:paraId="7678BDD8" w14:textId="77777777" w:rsidR="00BD6B97" w:rsidRPr="007A7659" w:rsidRDefault="00BD6B97">
      <w:pPr>
        <w:pStyle w:val="Heading3"/>
        <w:numPr>
          <w:ilvl w:val="2"/>
          <w:numId w:val="19"/>
        </w:numPr>
        <w:tabs>
          <w:tab w:val="clear" w:pos="2160"/>
        </w:tabs>
        <w:rPr>
          <w:noProof w:val="0"/>
        </w:rPr>
      </w:pPr>
      <w:bookmarkStart w:id="1456" w:name="_Toc518548645"/>
      <w:r w:rsidRPr="007A7659">
        <w:rPr>
          <w:noProof w:val="0"/>
        </w:rPr>
        <w:t>Security Considerations</w:t>
      </w:r>
      <w:bookmarkEnd w:id="1456"/>
    </w:p>
    <w:p w14:paraId="1117F6F7"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5F6A1FFF" w14:textId="77777777" w:rsidR="00BD6B97" w:rsidRPr="007A7659" w:rsidRDefault="00BD6B97">
      <w:r w:rsidRPr="007A7659">
        <w:t xml:space="preserve">The PIX Query Transaction is a Query Information event as defined in Table </w:t>
      </w:r>
      <w:r w:rsidR="00767375" w:rsidRPr="007A7659">
        <w:t>3.20.4.1.1.1-1</w:t>
      </w:r>
      <w:r w:rsidR="00DA67EC" w:rsidRPr="007A7659">
        <w:t xml:space="preserve"> </w:t>
      </w:r>
      <w:r w:rsidRPr="007A7659">
        <w:t>with the following exceptions:</w:t>
      </w:r>
    </w:p>
    <w:p w14:paraId="055A514F" w14:textId="77777777" w:rsidR="009D37D3" w:rsidRPr="007A7659" w:rsidRDefault="00BD6B97" w:rsidP="00DA67EC">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A9F40AA" w14:textId="77777777" w:rsidTr="00AE5ED3">
        <w:trPr>
          <w:cantSplit/>
        </w:trPr>
        <w:tc>
          <w:tcPr>
            <w:tcW w:w="1458" w:type="dxa"/>
            <w:tcBorders>
              <w:bottom w:val="single" w:sz="4" w:space="0" w:color="auto"/>
            </w:tcBorders>
            <w:textDirection w:val="btLr"/>
            <w:vAlign w:val="center"/>
          </w:tcPr>
          <w:p w14:paraId="74EDE4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656D2AD5"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vAlign w:val="center"/>
          </w:tcPr>
          <w:p w14:paraId="2811171B"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vAlign w:val="center"/>
          </w:tcPr>
          <w:p w14:paraId="32B0259A" w14:textId="77777777" w:rsidR="00BD6B97" w:rsidRPr="007A7659" w:rsidRDefault="00BD6B97" w:rsidP="003C1EFA">
            <w:pPr>
              <w:pStyle w:val="TableEntryHeader"/>
            </w:pPr>
            <w:r w:rsidRPr="007A7659">
              <w:t>Value Constraints</w:t>
            </w:r>
          </w:p>
        </w:tc>
      </w:tr>
      <w:tr w:rsidR="00BD6B97" w:rsidRPr="007A7659" w14:paraId="52CAAF90" w14:textId="77777777" w:rsidTr="00AE5ED3">
        <w:trPr>
          <w:cantSplit/>
        </w:trPr>
        <w:tc>
          <w:tcPr>
            <w:tcW w:w="1458" w:type="dxa"/>
            <w:vMerge w:val="restart"/>
            <w:tcBorders>
              <w:top w:val="single" w:sz="4" w:space="0" w:color="auto"/>
            </w:tcBorders>
          </w:tcPr>
          <w:p w14:paraId="3A808AAE" w14:textId="77777777" w:rsidR="00BD6B97" w:rsidRPr="007A7659" w:rsidRDefault="00BD6B97" w:rsidP="003C1EFA">
            <w:pPr>
              <w:pStyle w:val="TableEntryHeader"/>
            </w:pPr>
            <w:r w:rsidRPr="007A7659">
              <w:t>Event</w:t>
            </w:r>
          </w:p>
          <w:p w14:paraId="705515A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2C2C0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A15D9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2191007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69309B5" w14:textId="77777777">
        <w:trPr>
          <w:cantSplit/>
        </w:trPr>
        <w:tc>
          <w:tcPr>
            <w:tcW w:w="1458" w:type="dxa"/>
            <w:vMerge/>
            <w:vAlign w:val="center"/>
          </w:tcPr>
          <w:p w14:paraId="44BE1036" w14:textId="77777777" w:rsidR="00BD6B97" w:rsidRPr="007A7659" w:rsidRDefault="00BD6B97">
            <w:pPr>
              <w:pStyle w:val="TableLabel"/>
              <w:rPr>
                <w:rFonts w:ascii="Times New Roman" w:hAnsi="Times New Roman"/>
                <w:noProof w:val="0"/>
                <w:sz w:val="16"/>
              </w:rPr>
            </w:pPr>
          </w:p>
        </w:tc>
        <w:tc>
          <w:tcPr>
            <w:tcW w:w="2610" w:type="dxa"/>
            <w:vAlign w:val="center"/>
          </w:tcPr>
          <w:p w14:paraId="4A80CCD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4A3F6385" w14:textId="77777777" w:rsidR="00BD6B97" w:rsidRPr="007A7659" w:rsidRDefault="00BD6B97">
            <w:pPr>
              <w:pStyle w:val="TableEntry"/>
              <w:jc w:val="center"/>
              <w:rPr>
                <w:noProof w:val="0"/>
                <w:sz w:val="16"/>
              </w:rPr>
            </w:pPr>
            <w:r w:rsidRPr="007A7659">
              <w:rPr>
                <w:noProof w:val="0"/>
                <w:sz w:val="16"/>
              </w:rPr>
              <w:t>M</w:t>
            </w:r>
          </w:p>
        </w:tc>
        <w:tc>
          <w:tcPr>
            <w:tcW w:w="4878" w:type="dxa"/>
          </w:tcPr>
          <w:p w14:paraId="7CD9B21D"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50149847" w14:textId="77777777">
        <w:trPr>
          <w:cantSplit/>
        </w:trPr>
        <w:tc>
          <w:tcPr>
            <w:tcW w:w="1458" w:type="dxa"/>
            <w:vMerge/>
            <w:vAlign w:val="center"/>
          </w:tcPr>
          <w:p w14:paraId="11E8324F" w14:textId="77777777" w:rsidR="00BD6B97" w:rsidRPr="007A7659" w:rsidRDefault="00BD6B97">
            <w:pPr>
              <w:pStyle w:val="TableLabel"/>
              <w:rPr>
                <w:rFonts w:ascii="Times New Roman" w:hAnsi="Times New Roman"/>
                <w:noProof w:val="0"/>
                <w:sz w:val="16"/>
              </w:rPr>
            </w:pPr>
          </w:p>
        </w:tc>
        <w:tc>
          <w:tcPr>
            <w:tcW w:w="2610" w:type="dxa"/>
            <w:vAlign w:val="center"/>
          </w:tcPr>
          <w:p w14:paraId="13DEB41A"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1B0142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B01D35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6826ED" w14:textId="77777777">
        <w:trPr>
          <w:cantSplit/>
        </w:trPr>
        <w:tc>
          <w:tcPr>
            <w:tcW w:w="1458" w:type="dxa"/>
            <w:vMerge/>
            <w:vAlign w:val="center"/>
          </w:tcPr>
          <w:p w14:paraId="4122AB11" w14:textId="77777777" w:rsidR="00BD6B97" w:rsidRPr="007A7659" w:rsidRDefault="00BD6B97">
            <w:pPr>
              <w:pStyle w:val="TableLabel"/>
              <w:rPr>
                <w:rFonts w:ascii="Times New Roman" w:hAnsi="Times New Roman"/>
                <w:noProof w:val="0"/>
                <w:sz w:val="16"/>
              </w:rPr>
            </w:pPr>
          </w:p>
        </w:tc>
        <w:tc>
          <w:tcPr>
            <w:tcW w:w="2610" w:type="dxa"/>
            <w:vAlign w:val="center"/>
          </w:tcPr>
          <w:p w14:paraId="6A098BC2"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0B43707D"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53F2B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4F95BE" w14:textId="77777777">
        <w:trPr>
          <w:cantSplit/>
        </w:trPr>
        <w:tc>
          <w:tcPr>
            <w:tcW w:w="1458" w:type="dxa"/>
            <w:vMerge/>
            <w:vAlign w:val="center"/>
          </w:tcPr>
          <w:p w14:paraId="5DAA3A2C" w14:textId="77777777" w:rsidR="00BD6B97" w:rsidRPr="007A7659" w:rsidRDefault="00BD6B97">
            <w:pPr>
              <w:pStyle w:val="TableLabel"/>
              <w:rPr>
                <w:rFonts w:ascii="Times New Roman" w:hAnsi="Times New Roman"/>
                <w:noProof w:val="0"/>
                <w:sz w:val="16"/>
              </w:rPr>
            </w:pPr>
          </w:p>
        </w:tc>
        <w:tc>
          <w:tcPr>
            <w:tcW w:w="2610" w:type="dxa"/>
            <w:vAlign w:val="center"/>
          </w:tcPr>
          <w:p w14:paraId="66868F4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333D389"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6471DD1" w14:textId="77777777" w:rsidR="00BD6B97" w:rsidRPr="007A7659" w:rsidRDefault="00BD6B97">
            <w:pPr>
              <w:pStyle w:val="TableEntry"/>
              <w:rPr>
                <w:noProof w:val="0"/>
                <w:sz w:val="16"/>
              </w:rPr>
            </w:pPr>
            <w:r w:rsidRPr="007A7659">
              <w:rPr>
                <w:noProof w:val="0"/>
                <w:sz w:val="16"/>
              </w:rPr>
              <w:t>EV(“ITI-9”, “IHE Transactions”, “PIX Query”)</w:t>
            </w:r>
          </w:p>
        </w:tc>
      </w:tr>
      <w:tr w:rsidR="00BD6B97" w:rsidRPr="007A7659" w14:paraId="023AF009" w14:textId="77777777">
        <w:trPr>
          <w:cantSplit/>
        </w:trPr>
        <w:tc>
          <w:tcPr>
            <w:tcW w:w="9666" w:type="dxa"/>
            <w:gridSpan w:val="4"/>
          </w:tcPr>
          <w:p w14:paraId="15308A6B" w14:textId="77777777" w:rsidR="00BD6B97" w:rsidRPr="007A7659" w:rsidRDefault="00BD6B97" w:rsidP="007E3B51">
            <w:pPr>
              <w:pStyle w:val="TableEntry"/>
              <w:rPr>
                <w:noProof w:val="0"/>
              </w:rPr>
            </w:pPr>
            <w:r w:rsidRPr="007A7659">
              <w:rPr>
                <w:noProof w:val="0"/>
              </w:rPr>
              <w:t>Source (Patient Identifier Cross-reference Consumer) (1)</w:t>
            </w:r>
          </w:p>
        </w:tc>
      </w:tr>
      <w:tr w:rsidR="00BD6B97" w:rsidRPr="007A7659" w14:paraId="568573F3" w14:textId="77777777">
        <w:trPr>
          <w:cantSplit/>
        </w:trPr>
        <w:tc>
          <w:tcPr>
            <w:tcW w:w="9666" w:type="dxa"/>
            <w:gridSpan w:val="4"/>
          </w:tcPr>
          <w:p w14:paraId="2A172F7C" w14:textId="77777777" w:rsidR="00BD6B97" w:rsidRPr="007A7659" w:rsidRDefault="00BD6B97" w:rsidP="007E3B51">
            <w:pPr>
              <w:pStyle w:val="TableEntry"/>
              <w:rPr>
                <w:noProof w:val="0"/>
              </w:rPr>
            </w:pPr>
            <w:r w:rsidRPr="007A7659">
              <w:rPr>
                <w:noProof w:val="0"/>
              </w:rPr>
              <w:t>Human Requestor (0..n)</w:t>
            </w:r>
          </w:p>
        </w:tc>
      </w:tr>
      <w:tr w:rsidR="00BD6B97" w:rsidRPr="007A7659" w14:paraId="1132A7BE" w14:textId="77777777">
        <w:trPr>
          <w:cantSplit/>
        </w:trPr>
        <w:tc>
          <w:tcPr>
            <w:tcW w:w="9666" w:type="dxa"/>
            <w:gridSpan w:val="4"/>
          </w:tcPr>
          <w:p w14:paraId="58BE2231" w14:textId="77777777" w:rsidR="00BD6B97" w:rsidRPr="007A7659" w:rsidRDefault="00BD6B97" w:rsidP="007E3B51">
            <w:pPr>
              <w:pStyle w:val="TableEntry"/>
              <w:rPr>
                <w:noProof w:val="0"/>
              </w:rPr>
            </w:pPr>
            <w:r w:rsidRPr="007A7659">
              <w:rPr>
                <w:noProof w:val="0"/>
              </w:rPr>
              <w:t>Destination (Patient Identifier Cross-reference Manager) (1)</w:t>
            </w:r>
          </w:p>
        </w:tc>
      </w:tr>
      <w:tr w:rsidR="00BD6B97" w:rsidRPr="007A7659" w14:paraId="141D61A4" w14:textId="77777777">
        <w:trPr>
          <w:cantSplit/>
        </w:trPr>
        <w:tc>
          <w:tcPr>
            <w:tcW w:w="9666" w:type="dxa"/>
            <w:gridSpan w:val="4"/>
          </w:tcPr>
          <w:p w14:paraId="5F59D3C0" w14:textId="77777777" w:rsidR="00BD6B97" w:rsidRPr="007A7659" w:rsidRDefault="00BD6B97" w:rsidP="007E3B51">
            <w:pPr>
              <w:pStyle w:val="TableEntry"/>
              <w:rPr>
                <w:noProof w:val="0"/>
              </w:rPr>
            </w:pPr>
            <w:r w:rsidRPr="007A7659">
              <w:rPr>
                <w:noProof w:val="0"/>
              </w:rPr>
              <w:t>Audit Source (Patient Identity Cross-reference Consumer) (1)</w:t>
            </w:r>
          </w:p>
        </w:tc>
      </w:tr>
      <w:tr w:rsidR="00BD6B97" w:rsidRPr="007A7659" w14:paraId="5CE2C6F6" w14:textId="77777777">
        <w:trPr>
          <w:cantSplit/>
        </w:trPr>
        <w:tc>
          <w:tcPr>
            <w:tcW w:w="9666" w:type="dxa"/>
            <w:gridSpan w:val="4"/>
          </w:tcPr>
          <w:p w14:paraId="463791D7" w14:textId="77777777" w:rsidR="00BD6B97" w:rsidRPr="007A7659" w:rsidRDefault="00BD6B97" w:rsidP="007E3B51">
            <w:pPr>
              <w:pStyle w:val="TableEntry"/>
              <w:rPr>
                <w:noProof w:val="0"/>
              </w:rPr>
            </w:pPr>
            <w:r w:rsidRPr="007A7659">
              <w:rPr>
                <w:noProof w:val="0"/>
              </w:rPr>
              <w:t>Patient (0..n)</w:t>
            </w:r>
          </w:p>
        </w:tc>
      </w:tr>
      <w:tr w:rsidR="00BD6B97" w:rsidRPr="007A7659" w14:paraId="72D1652E" w14:textId="77777777">
        <w:trPr>
          <w:cantSplit/>
        </w:trPr>
        <w:tc>
          <w:tcPr>
            <w:tcW w:w="9666" w:type="dxa"/>
            <w:gridSpan w:val="4"/>
          </w:tcPr>
          <w:p w14:paraId="02F7ADC1" w14:textId="77777777" w:rsidR="00BD6B97" w:rsidRPr="007A7659" w:rsidRDefault="00BD6B97" w:rsidP="007E3B51">
            <w:pPr>
              <w:pStyle w:val="TableEntry"/>
              <w:rPr>
                <w:noProof w:val="0"/>
              </w:rPr>
            </w:pPr>
            <w:r w:rsidRPr="007A7659">
              <w:rPr>
                <w:noProof w:val="0"/>
              </w:rPr>
              <w:t>Query Parameters</w:t>
            </w:r>
            <w:r w:rsidR="00CD0630" w:rsidRPr="007A7659">
              <w:rPr>
                <w:noProof w:val="0"/>
              </w:rPr>
              <w:t xml:space="preserve"> </w:t>
            </w:r>
            <w:r w:rsidRPr="007A7659">
              <w:rPr>
                <w:noProof w:val="0"/>
              </w:rPr>
              <w:t>(1)</w:t>
            </w:r>
          </w:p>
        </w:tc>
      </w:tr>
    </w:tbl>
    <w:p w14:paraId="66238C06"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59BF3FD" w14:textId="77777777" w:rsidTr="007E3B51">
        <w:trPr>
          <w:cantSplit/>
        </w:trPr>
        <w:tc>
          <w:tcPr>
            <w:tcW w:w="1548" w:type="dxa"/>
            <w:vMerge w:val="restart"/>
          </w:tcPr>
          <w:p w14:paraId="7CBFABC0" w14:textId="77777777" w:rsidR="00BD6B97" w:rsidRPr="007A7659" w:rsidRDefault="00BD6B97" w:rsidP="003C1EFA">
            <w:pPr>
              <w:pStyle w:val="TableEntryHeader"/>
            </w:pPr>
            <w:r w:rsidRPr="007A7659">
              <w:t>Source</w:t>
            </w:r>
          </w:p>
          <w:p w14:paraId="602CE25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4F39AD7"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087FA4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995D44"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p>
        </w:tc>
      </w:tr>
      <w:tr w:rsidR="00BD6B97" w:rsidRPr="007A7659" w14:paraId="432B9A01" w14:textId="77777777" w:rsidTr="007E3B51">
        <w:trPr>
          <w:cantSplit/>
        </w:trPr>
        <w:tc>
          <w:tcPr>
            <w:tcW w:w="1548" w:type="dxa"/>
            <w:vMerge/>
            <w:textDirection w:val="btLr"/>
            <w:vAlign w:val="center"/>
          </w:tcPr>
          <w:p w14:paraId="0AEC00B6" w14:textId="77777777" w:rsidR="00BD6B97" w:rsidRPr="007A7659" w:rsidRDefault="00BD6B97">
            <w:pPr>
              <w:pStyle w:val="TableLabel"/>
              <w:rPr>
                <w:rFonts w:ascii="Times New Roman" w:hAnsi="Times New Roman"/>
                <w:noProof w:val="0"/>
                <w:sz w:val="16"/>
              </w:rPr>
            </w:pPr>
          </w:p>
        </w:tc>
        <w:tc>
          <w:tcPr>
            <w:tcW w:w="2520" w:type="dxa"/>
            <w:vAlign w:val="center"/>
          </w:tcPr>
          <w:p w14:paraId="1AE40AC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397D504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7D762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93AF6C4" w14:textId="77777777" w:rsidTr="007E3B51">
        <w:trPr>
          <w:cantSplit/>
        </w:trPr>
        <w:tc>
          <w:tcPr>
            <w:tcW w:w="1548" w:type="dxa"/>
            <w:vMerge/>
            <w:textDirection w:val="btLr"/>
            <w:vAlign w:val="center"/>
          </w:tcPr>
          <w:p w14:paraId="7ABFE34A" w14:textId="77777777" w:rsidR="00BD6B97" w:rsidRPr="007A7659" w:rsidRDefault="00BD6B97">
            <w:pPr>
              <w:pStyle w:val="TableLabel"/>
              <w:rPr>
                <w:rFonts w:ascii="Times New Roman" w:hAnsi="Times New Roman"/>
                <w:noProof w:val="0"/>
                <w:sz w:val="16"/>
              </w:rPr>
            </w:pPr>
          </w:p>
        </w:tc>
        <w:tc>
          <w:tcPr>
            <w:tcW w:w="2520" w:type="dxa"/>
            <w:vAlign w:val="center"/>
          </w:tcPr>
          <w:p w14:paraId="2E7F804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C69CB8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1B21E2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4E2B832" w14:textId="77777777" w:rsidTr="007E3B51">
        <w:trPr>
          <w:cantSplit/>
        </w:trPr>
        <w:tc>
          <w:tcPr>
            <w:tcW w:w="1548" w:type="dxa"/>
            <w:vMerge/>
            <w:textDirection w:val="btLr"/>
            <w:vAlign w:val="center"/>
          </w:tcPr>
          <w:p w14:paraId="06196CB6" w14:textId="77777777" w:rsidR="00BD6B97" w:rsidRPr="007A7659" w:rsidRDefault="00BD6B97">
            <w:pPr>
              <w:pStyle w:val="TableLabel"/>
              <w:rPr>
                <w:rFonts w:ascii="Times New Roman" w:hAnsi="Times New Roman"/>
                <w:noProof w:val="0"/>
                <w:sz w:val="16"/>
              </w:rPr>
            </w:pPr>
          </w:p>
        </w:tc>
        <w:tc>
          <w:tcPr>
            <w:tcW w:w="2520" w:type="dxa"/>
            <w:vAlign w:val="center"/>
          </w:tcPr>
          <w:p w14:paraId="186C3BB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B3C8F4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D51C44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EA5470" w14:textId="77777777" w:rsidTr="007E3B51">
        <w:trPr>
          <w:cantSplit/>
        </w:trPr>
        <w:tc>
          <w:tcPr>
            <w:tcW w:w="1548" w:type="dxa"/>
            <w:vMerge/>
            <w:textDirection w:val="btLr"/>
            <w:vAlign w:val="center"/>
          </w:tcPr>
          <w:p w14:paraId="78C1340C" w14:textId="77777777" w:rsidR="00BD6B97" w:rsidRPr="007A7659" w:rsidRDefault="00BD6B97">
            <w:pPr>
              <w:pStyle w:val="TableLabel"/>
              <w:rPr>
                <w:rFonts w:ascii="Times New Roman" w:hAnsi="Times New Roman"/>
                <w:noProof w:val="0"/>
                <w:sz w:val="16"/>
              </w:rPr>
            </w:pPr>
          </w:p>
        </w:tc>
        <w:tc>
          <w:tcPr>
            <w:tcW w:w="2520" w:type="dxa"/>
            <w:vAlign w:val="center"/>
          </w:tcPr>
          <w:p w14:paraId="26F6A10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E8D50C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5FDE9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D08A669" w14:textId="77777777" w:rsidTr="007E3B51">
        <w:trPr>
          <w:cantSplit/>
        </w:trPr>
        <w:tc>
          <w:tcPr>
            <w:tcW w:w="1548" w:type="dxa"/>
            <w:vMerge/>
            <w:textDirection w:val="btLr"/>
            <w:vAlign w:val="center"/>
          </w:tcPr>
          <w:p w14:paraId="2EB63EF4" w14:textId="77777777" w:rsidR="00BD6B97" w:rsidRPr="007A7659" w:rsidRDefault="00BD6B97">
            <w:pPr>
              <w:pStyle w:val="TableLabel"/>
              <w:rPr>
                <w:rFonts w:ascii="Times New Roman" w:hAnsi="Times New Roman"/>
                <w:noProof w:val="0"/>
                <w:sz w:val="16"/>
              </w:rPr>
            </w:pPr>
          </w:p>
        </w:tc>
        <w:tc>
          <w:tcPr>
            <w:tcW w:w="2520" w:type="dxa"/>
            <w:vAlign w:val="center"/>
          </w:tcPr>
          <w:p w14:paraId="2099F0A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CB1301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8F003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023F9561" w14:textId="77777777" w:rsidTr="007E3B51">
        <w:trPr>
          <w:cantSplit/>
        </w:trPr>
        <w:tc>
          <w:tcPr>
            <w:tcW w:w="1548" w:type="dxa"/>
            <w:vMerge/>
            <w:textDirection w:val="btLr"/>
            <w:vAlign w:val="center"/>
          </w:tcPr>
          <w:p w14:paraId="0FE4CEDB" w14:textId="77777777" w:rsidR="00BD6B97" w:rsidRPr="007A7659" w:rsidRDefault="00BD6B97">
            <w:pPr>
              <w:pStyle w:val="TableLabel"/>
              <w:rPr>
                <w:rFonts w:ascii="Times New Roman" w:hAnsi="Times New Roman"/>
                <w:noProof w:val="0"/>
                <w:sz w:val="16"/>
              </w:rPr>
            </w:pPr>
          </w:p>
        </w:tc>
        <w:tc>
          <w:tcPr>
            <w:tcW w:w="2520" w:type="dxa"/>
            <w:vAlign w:val="center"/>
          </w:tcPr>
          <w:p w14:paraId="57E070B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84FF49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63658" w14:textId="77777777" w:rsidR="00BD6B97" w:rsidRPr="007A7659" w:rsidRDefault="00BD6B97">
            <w:pPr>
              <w:pStyle w:val="TableEntry"/>
              <w:rPr>
                <w:noProof w:val="0"/>
                <w:sz w:val="16"/>
              </w:rPr>
            </w:pPr>
            <w:r w:rsidRPr="007A7659">
              <w:rPr>
                <w:noProof w:val="0"/>
                <w:sz w:val="16"/>
              </w:rPr>
              <w:t>The machine name or IP address.</w:t>
            </w:r>
          </w:p>
        </w:tc>
      </w:tr>
    </w:tbl>
    <w:p w14:paraId="5C5261A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E43F920" w14:textId="77777777" w:rsidTr="00AE5ED3">
        <w:trPr>
          <w:cantSplit/>
        </w:trPr>
        <w:tc>
          <w:tcPr>
            <w:tcW w:w="1548" w:type="dxa"/>
            <w:vMerge w:val="restart"/>
          </w:tcPr>
          <w:p w14:paraId="5F7A604C" w14:textId="77777777" w:rsidR="00BD6B97" w:rsidRPr="007A7659" w:rsidRDefault="00BD6B97" w:rsidP="003C1EFA">
            <w:pPr>
              <w:pStyle w:val="TableEntryHeader"/>
            </w:pPr>
            <w:r w:rsidRPr="007A7659">
              <w:t>Human Requestor (if known)</w:t>
            </w:r>
          </w:p>
          <w:p w14:paraId="74CD3FC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1141B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B6505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D8123B6"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053E687" w14:textId="77777777">
        <w:trPr>
          <w:cantSplit/>
        </w:trPr>
        <w:tc>
          <w:tcPr>
            <w:tcW w:w="1548" w:type="dxa"/>
            <w:vMerge/>
            <w:textDirection w:val="btLr"/>
            <w:vAlign w:val="center"/>
          </w:tcPr>
          <w:p w14:paraId="60B90BC7" w14:textId="77777777" w:rsidR="00BD6B97" w:rsidRPr="007A7659" w:rsidRDefault="00BD6B97">
            <w:pPr>
              <w:pStyle w:val="TableLabel"/>
              <w:rPr>
                <w:rFonts w:ascii="Times New Roman" w:hAnsi="Times New Roman"/>
                <w:noProof w:val="0"/>
                <w:sz w:val="16"/>
              </w:rPr>
            </w:pPr>
          </w:p>
        </w:tc>
        <w:tc>
          <w:tcPr>
            <w:tcW w:w="2520" w:type="dxa"/>
            <w:vAlign w:val="center"/>
          </w:tcPr>
          <w:p w14:paraId="3605B24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13941C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41F502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74B5B9A" w14:textId="77777777">
        <w:trPr>
          <w:cantSplit/>
        </w:trPr>
        <w:tc>
          <w:tcPr>
            <w:tcW w:w="1548" w:type="dxa"/>
            <w:vMerge/>
            <w:textDirection w:val="btLr"/>
            <w:vAlign w:val="center"/>
          </w:tcPr>
          <w:p w14:paraId="1DBF9F83" w14:textId="77777777" w:rsidR="00BD6B97" w:rsidRPr="007A7659" w:rsidRDefault="00BD6B97">
            <w:pPr>
              <w:pStyle w:val="TableLabel"/>
              <w:rPr>
                <w:rFonts w:ascii="Times New Roman" w:hAnsi="Times New Roman"/>
                <w:noProof w:val="0"/>
                <w:sz w:val="16"/>
              </w:rPr>
            </w:pPr>
          </w:p>
        </w:tc>
        <w:tc>
          <w:tcPr>
            <w:tcW w:w="2520" w:type="dxa"/>
            <w:vAlign w:val="center"/>
          </w:tcPr>
          <w:p w14:paraId="5B572F9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AC9AD3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607E0E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CB1E7D9" w14:textId="77777777">
        <w:trPr>
          <w:cantSplit/>
        </w:trPr>
        <w:tc>
          <w:tcPr>
            <w:tcW w:w="1548" w:type="dxa"/>
            <w:vMerge/>
            <w:textDirection w:val="btLr"/>
            <w:vAlign w:val="center"/>
          </w:tcPr>
          <w:p w14:paraId="0105F572" w14:textId="77777777" w:rsidR="00BD6B97" w:rsidRPr="007A7659" w:rsidRDefault="00BD6B97">
            <w:pPr>
              <w:pStyle w:val="TableLabel"/>
              <w:rPr>
                <w:rFonts w:ascii="Times New Roman" w:hAnsi="Times New Roman"/>
                <w:noProof w:val="0"/>
                <w:sz w:val="16"/>
              </w:rPr>
            </w:pPr>
          </w:p>
        </w:tc>
        <w:tc>
          <w:tcPr>
            <w:tcW w:w="2520" w:type="dxa"/>
            <w:vAlign w:val="center"/>
          </w:tcPr>
          <w:p w14:paraId="5CA5C95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F2AE26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B3C8B1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5CA8BBC" w14:textId="77777777">
        <w:trPr>
          <w:cantSplit/>
        </w:trPr>
        <w:tc>
          <w:tcPr>
            <w:tcW w:w="1548" w:type="dxa"/>
            <w:vMerge/>
            <w:textDirection w:val="btLr"/>
            <w:vAlign w:val="center"/>
          </w:tcPr>
          <w:p w14:paraId="40184387" w14:textId="77777777" w:rsidR="00BD6B97" w:rsidRPr="007A7659" w:rsidRDefault="00BD6B97">
            <w:pPr>
              <w:pStyle w:val="TableLabel"/>
              <w:rPr>
                <w:rFonts w:ascii="Times New Roman" w:hAnsi="Times New Roman"/>
                <w:noProof w:val="0"/>
                <w:sz w:val="16"/>
              </w:rPr>
            </w:pPr>
          </w:p>
        </w:tc>
        <w:tc>
          <w:tcPr>
            <w:tcW w:w="2520" w:type="dxa"/>
            <w:vAlign w:val="center"/>
          </w:tcPr>
          <w:p w14:paraId="7DE367C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81075E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A875B6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1BC9AEFC" w14:textId="77777777">
        <w:trPr>
          <w:cantSplit/>
        </w:trPr>
        <w:tc>
          <w:tcPr>
            <w:tcW w:w="1548" w:type="dxa"/>
            <w:vMerge/>
            <w:textDirection w:val="btLr"/>
            <w:vAlign w:val="center"/>
          </w:tcPr>
          <w:p w14:paraId="065F74C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10BD95" w14:textId="77777777" w:rsidR="007B2BD6" w:rsidRPr="007A7659" w:rsidRDefault="007B2BD6" w:rsidP="00DB3A19">
            <w:pPr>
              <w:pStyle w:val="TableEntry"/>
              <w:rPr>
                <w:i/>
                <w:iCs/>
                <w:noProof w:val="0"/>
                <w:sz w:val="16"/>
              </w:rPr>
            </w:pPr>
            <w:r w:rsidRPr="007A7659">
              <w:rPr>
                <w:i/>
                <w:iCs/>
                <w:noProof w:val="0"/>
                <w:sz w:val="16"/>
              </w:rPr>
              <w:t>NetworkAccessPointTypeCode</w:t>
            </w:r>
          </w:p>
        </w:tc>
        <w:tc>
          <w:tcPr>
            <w:tcW w:w="630" w:type="dxa"/>
            <w:vAlign w:val="center"/>
          </w:tcPr>
          <w:p w14:paraId="7845C030"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26EAE115" w14:textId="77777777" w:rsidR="007B2BD6" w:rsidRPr="007A7659" w:rsidRDefault="007B2BD6" w:rsidP="007E3B51">
            <w:pPr>
              <w:pStyle w:val="TableEntry"/>
              <w:rPr>
                <w:i/>
                <w:iCs/>
                <w:noProof w:val="0"/>
                <w:sz w:val="16"/>
              </w:rPr>
            </w:pPr>
            <w:r w:rsidRPr="007A7659">
              <w:rPr>
                <w:i/>
                <w:iCs/>
                <w:noProof w:val="0"/>
                <w:sz w:val="16"/>
              </w:rPr>
              <w:t>not specialized</w:t>
            </w:r>
          </w:p>
        </w:tc>
      </w:tr>
      <w:tr w:rsidR="007B2BD6" w:rsidRPr="007A7659" w14:paraId="673084F0" w14:textId="77777777" w:rsidTr="00AE5ED3">
        <w:trPr>
          <w:cantSplit/>
        </w:trPr>
        <w:tc>
          <w:tcPr>
            <w:tcW w:w="1548" w:type="dxa"/>
            <w:vMerge/>
            <w:textDirection w:val="btLr"/>
            <w:vAlign w:val="center"/>
          </w:tcPr>
          <w:p w14:paraId="234AB08C"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363AAC7" w14:textId="77777777" w:rsidR="007B2BD6" w:rsidRPr="007A7659" w:rsidRDefault="007B2BD6" w:rsidP="00DB3A19">
            <w:pPr>
              <w:pStyle w:val="TableEntry"/>
              <w:rPr>
                <w:i/>
                <w:iCs/>
                <w:noProof w:val="0"/>
                <w:sz w:val="16"/>
              </w:rPr>
            </w:pPr>
            <w:r w:rsidRPr="007A7659">
              <w:rPr>
                <w:i/>
                <w:iCs/>
                <w:noProof w:val="0"/>
                <w:sz w:val="16"/>
              </w:rPr>
              <w:t>NetworkAccessPointID</w:t>
            </w:r>
          </w:p>
        </w:tc>
        <w:tc>
          <w:tcPr>
            <w:tcW w:w="630" w:type="dxa"/>
            <w:vAlign w:val="center"/>
          </w:tcPr>
          <w:p w14:paraId="219B4573"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5CC4063F" w14:textId="77777777" w:rsidR="007B2BD6" w:rsidRPr="007A7659" w:rsidRDefault="007B2BD6" w:rsidP="00DB3A19">
            <w:pPr>
              <w:pStyle w:val="TableEntry"/>
              <w:rPr>
                <w:i/>
                <w:iCs/>
                <w:noProof w:val="0"/>
                <w:sz w:val="16"/>
              </w:rPr>
            </w:pPr>
            <w:r w:rsidRPr="007A7659">
              <w:rPr>
                <w:i/>
                <w:iCs/>
                <w:noProof w:val="0"/>
                <w:sz w:val="16"/>
              </w:rPr>
              <w:t>not specialized</w:t>
            </w:r>
          </w:p>
        </w:tc>
      </w:tr>
    </w:tbl>
    <w:p w14:paraId="4B68D429"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8297500" w14:textId="77777777" w:rsidTr="00AE5ED3">
        <w:trPr>
          <w:cantSplit/>
        </w:trPr>
        <w:tc>
          <w:tcPr>
            <w:tcW w:w="1548" w:type="dxa"/>
            <w:vMerge w:val="restart"/>
          </w:tcPr>
          <w:p w14:paraId="0FA01518" w14:textId="77777777" w:rsidR="00BD6B97" w:rsidRPr="007A7659" w:rsidRDefault="00BD6B97" w:rsidP="003C1EFA">
            <w:pPr>
              <w:pStyle w:val="TableEntryHeader"/>
            </w:pPr>
            <w:r w:rsidRPr="007A7659">
              <w:lastRenderedPageBreak/>
              <w:t>Destination</w:t>
            </w:r>
          </w:p>
          <w:p w14:paraId="0B55F84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C22D5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F6CEAF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07E4BA9"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p>
        </w:tc>
      </w:tr>
      <w:tr w:rsidR="00BD6B97" w:rsidRPr="007A7659" w14:paraId="2AB5CC9B" w14:textId="77777777">
        <w:trPr>
          <w:cantSplit/>
        </w:trPr>
        <w:tc>
          <w:tcPr>
            <w:tcW w:w="1548" w:type="dxa"/>
            <w:vMerge/>
            <w:textDirection w:val="btLr"/>
            <w:vAlign w:val="center"/>
          </w:tcPr>
          <w:p w14:paraId="297A5C57" w14:textId="77777777" w:rsidR="00BD6B97" w:rsidRPr="007A7659" w:rsidRDefault="00BD6B97">
            <w:pPr>
              <w:pStyle w:val="TableLabel"/>
              <w:rPr>
                <w:rFonts w:ascii="Times New Roman" w:hAnsi="Times New Roman"/>
                <w:noProof w:val="0"/>
                <w:sz w:val="16"/>
              </w:rPr>
            </w:pPr>
          </w:p>
        </w:tc>
        <w:tc>
          <w:tcPr>
            <w:tcW w:w="2520" w:type="dxa"/>
            <w:vAlign w:val="center"/>
          </w:tcPr>
          <w:p w14:paraId="563539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2DFE07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B43DD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0162888" w14:textId="77777777">
        <w:trPr>
          <w:cantSplit/>
        </w:trPr>
        <w:tc>
          <w:tcPr>
            <w:tcW w:w="1548" w:type="dxa"/>
            <w:vMerge/>
            <w:textDirection w:val="btLr"/>
            <w:vAlign w:val="center"/>
          </w:tcPr>
          <w:p w14:paraId="1B772C41" w14:textId="77777777" w:rsidR="00BD6B97" w:rsidRPr="007A7659" w:rsidRDefault="00BD6B97">
            <w:pPr>
              <w:pStyle w:val="TableLabel"/>
              <w:rPr>
                <w:rFonts w:ascii="Times New Roman" w:hAnsi="Times New Roman"/>
                <w:noProof w:val="0"/>
                <w:sz w:val="16"/>
              </w:rPr>
            </w:pPr>
          </w:p>
        </w:tc>
        <w:tc>
          <w:tcPr>
            <w:tcW w:w="2520" w:type="dxa"/>
            <w:vAlign w:val="center"/>
          </w:tcPr>
          <w:p w14:paraId="45E97A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901E6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8F091C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5AD2846" w14:textId="77777777">
        <w:trPr>
          <w:cantSplit/>
        </w:trPr>
        <w:tc>
          <w:tcPr>
            <w:tcW w:w="1548" w:type="dxa"/>
            <w:vMerge/>
            <w:textDirection w:val="btLr"/>
            <w:vAlign w:val="center"/>
          </w:tcPr>
          <w:p w14:paraId="7D1DD90C" w14:textId="77777777" w:rsidR="00BD6B97" w:rsidRPr="007A7659" w:rsidRDefault="00BD6B97">
            <w:pPr>
              <w:pStyle w:val="TableLabel"/>
              <w:rPr>
                <w:rFonts w:ascii="Times New Roman" w:hAnsi="Times New Roman"/>
                <w:noProof w:val="0"/>
                <w:sz w:val="16"/>
              </w:rPr>
            </w:pPr>
          </w:p>
        </w:tc>
        <w:tc>
          <w:tcPr>
            <w:tcW w:w="2520" w:type="dxa"/>
            <w:vAlign w:val="center"/>
          </w:tcPr>
          <w:p w14:paraId="7D1C93EC"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C63BA99"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28FA4EC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113C1A4" w14:textId="77777777">
        <w:trPr>
          <w:cantSplit/>
        </w:trPr>
        <w:tc>
          <w:tcPr>
            <w:tcW w:w="1548" w:type="dxa"/>
            <w:vMerge/>
            <w:textDirection w:val="btLr"/>
            <w:vAlign w:val="center"/>
          </w:tcPr>
          <w:p w14:paraId="7EEEC231" w14:textId="77777777" w:rsidR="00BD6B97" w:rsidRPr="007A7659" w:rsidRDefault="00BD6B97">
            <w:pPr>
              <w:pStyle w:val="TableLabel"/>
              <w:rPr>
                <w:rFonts w:ascii="Times New Roman" w:hAnsi="Times New Roman"/>
                <w:noProof w:val="0"/>
                <w:sz w:val="16"/>
              </w:rPr>
            </w:pPr>
          </w:p>
        </w:tc>
        <w:tc>
          <w:tcPr>
            <w:tcW w:w="2520" w:type="dxa"/>
            <w:vAlign w:val="center"/>
          </w:tcPr>
          <w:p w14:paraId="289CDDE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24FA4DA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0B104"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06C2D5" w14:textId="77777777">
        <w:trPr>
          <w:cantSplit/>
        </w:trPr>
        <w:tc>
          <w:tcPr>
            <w:tcW w:w="1548" w:type="dxa"/>
            <w:vMerge/>
            <w:textDirection w:val="btLr"/>
            <w:vAlign w:val="center"/>
          </w:tcPr>
          <w:p w14:paraId="5DF88C97" w14:textId="77777777" w:rsidR="00BD6B97" w:rsidRPr="007A7659" w:rsidRDefault="00BD6B97">
            <w:pPr>
              <w:pStyle w:val="TableLabel"/>
              <w:rPr>
                <w:rFonts w:ascii="Times New Roman" w:hAnsi="Times New Roman"/>
                <w:noProof w:val="0"/>
                <w:sz w:val="16"/>
              </w:rPr>
            </w:pPr>
          </w:p>
        </w:tc>
        <w:tc>
          <w:tcPr>
            <w:tcW w:w="2520" w:type="dxa"/>
            <w:vAlign w:val="center"/>
          </w:tcPr>
          <w:p w14:paraId="233658C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6F938B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2019D9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0CEDF9E" w14:textId="77777777" w:rsidTr="00AE5ED3">
        <w:trPr>
          <w:cantSplit/>
        </w:trPr>
        <w:tc>
          <w:tcPr>
            <w:tcW w:w="1548" w:type="dxa"/>
            <w:vMerge/>
            <w:textDirection w:val="btLr"/>
            <w:vAlign w:val="center"/>
          </w:tcPr>
          <w:p w14:paraId="556D2238" w14:textId="77777777" w:rsidR="00BD6B97" w:rsidRPr="007A7659" w:rsidRDefault="00BD6B97">
            <w:pPr>
              <w:pStyle w:val="TableLabel"/>
              <w:rPr>
                <w:rFonts w:ascii="Times New Roman" w:hAnsi="Times New Roman"/>
                <w:noProof w:val="0"/>
                <w:sz w:val="16"/>
              </w:rPr>
            </w:pPr>
          </w:p>
        </w:tc>
        <w:tc>
          <w:tcPr>
            <w:tcW w:w="2520" w:type="dxa"/>
            <w:vAlign w:val="center"/>
          </w:tcPr>
          <w:p w14:paraId="56C6AB1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9D742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7DF93A" w14:textId="77777777" w:rsidR="00BD6B97" w:rsidRPr="007A7659" w:rsidRDefault="00BD6B97">
            <w:pPr>
              <w:pStyle w:val="TableEntry"/>
              <w:rPr>
                <w:noProof w:val="0"/>
                <w:sz w:val="16"/>
              </w:rPr>
            </w:pPr>
            <w:r w:rsidRPr="007A7659">
              <w:rPr>
                <w:noProof w:val="0"/>
                <w:sz w:val="16"/>
              </w:rPr>
              <w:t>The machine name or IP address.</w:t>
            </w:r>
          </w:p>
        </w:tc>
      </w:tr>
    </w:tbl>
    <w:p w14:paraId="6B65770E"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F419F68" w14:textId="77777777">
        <w:trPr>
          <w:cantSplit/>
        </w:trPr>
        <w:tc>
          <w:tcPr>
            <w:tcW w:w="1728" w:type="dxa"/>
            <w:vMerge w:val="restart"/>
          </w:tcPr>
          <w:p w14:paraId="2E9538F1" w14:textId="77777777" w:rsidR="00BD6B97" w:rsidRPr="007A7659" w:rsidRDefault="00BD6B97" w:rsidP="003C1EFA">
            <w:pPr>
              <w:pStyle w:val="TableEntryHeader"/>
            </w:pPr>
            <w:r w:rsidRPr="007A7659">
              <w:t>Audit Source</w:t>
            </w:r>
          </w:p>
          <w:p w14:paraId="2DB63BE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32522A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02AE2A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D73D5"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F39132D" w14:textId="77777777">
        <w:trPr>
          <w:cantSplit/>
        </w:trPr>
        <w:tc>
          <w:tcPr>
            <w:tcW w:w="1728" w:type="dxa"/>
            <w:vMerge/>
            <w:textDirection w:val="btLr"/>
            <w:vAlign w:val="center"/>
          </w:tcPr>
          <w:p w14:paraId="638D07E9" w14:textId="77777777" w:rsidR="00BD6B97" w:rsidRPr="007A7659" w:rsidRDefault="00BD6B97">
            <w:pPr>
              <w:pStyle w:val="TableLabel"/>
              <w:rPr>
                <w:rFonts w:ascii="Times New Roman" w:hAnsi="Times New Roman"/>
                <w:noProof w:val="0"/>
                <w:sz w:val="16"/>
              </w:rPr>
            </w:pPr>
          </w:p>
        </w:tc>
        <w:tc>
          <w:tcPr>
            <w:tcW w:w="2340" w:type="dxa"/>
            <w:vAlign w:val="center"/>
          </w:tcPr>
          <w:p w14:paraId="3475592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14E9E90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C9DDD2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BB54E6" w14:textId="77777777">
        <w:trPr>
          <w:cantSplit/>
        </w:trPr>
        <w:tc>
          <w:tcPr>
            <w:tcW w:w="1728" w:type="dxa"/>
            <w:vMerge/>
            <w:textDirection w:val="btLr"/>
            <w:vAlign w:val="center"/>
          </w:tcPr>
          <w:p w14:paraId="4BA19D9B" w14:textId="77777777" w:rsidR="00BD6B97" w:rsidRPr="007A7659" w:rsidRDefault="00BD6B97">
            <w:pPr>
              <w:pStyle w:val="TableLabel"/>
              <w:rPr>
                <w:rFonts w:ascii="Times New Roman" w:hAnsi="Times New Roman"/>
                <w:noProof w:val="0"/>
                <w:sz w:val="16"/>
              </w:rPr>
            </w:pPr>
          </w:p>
        </w:tc>
        <w:tc>
          <w:tcPr>
            <w:tcW w:w="2340" w:type="dxa"/>
            <w:vAlign w:val="center"/>
          </w:tcPr>
          <w:p w14:paraId="122831AE"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B06A9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98FD3C1"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76B4E7D3" w14:textId="77777777" w:rsidR="00650622" w:rsidRPr="007A7659" w:rsidRDefault="0065062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47951B" w14:textId="77777777" w:rsidTr="00AE5ED3">
        <w:trPr>
          <w:cantSplit/>
        </w:trPr>
        <w:tc>
          <w:tcPr>
            <w:tcW w:w="1548" w:type="dxa"/>
            <w:vMerge w:val="restart"/>
          </w:tcPr>
          <w:p w14:paraId="152E758D" w14:textId="77777777" w:rsidR="00BD6B97" w:rsidRPr="007A7659" w:rsidRDefault="00BD6B97" w:rsidP="003C1EFA">
            <w:pPr>
              <w:pStyle w:val="TableEntryHeader"/>
            </w:pPr>
            <w:r w:rsidRPr="007A7659">
              <w:t>Patient</w:t>
            </w:r>
          </w:p>
          <w:p w14:paraId="32606B47"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80060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01811DE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165FA7E" w14:textId="77777777" w:rsidR="00BD6B97" w:rsidRPr="007A7659" w:rsidRDefault="00BD6B97">
            <w:pPr>
              <w:pStyle w:val="TableEntry"/>
              <w:rPr>
                <w:noProof w:val="0"/>
                <w:sz w:val="16"/>
              </w:rPr>
            </w:pPr>
            <w:r w:rsidRPr="007A7659">
              <w:rPr>
                <w:noProof w:val="0"/>
                <w:sz w:val="16"/>
              </w:rPr>
              <w:t>“1” (Person)</w:t>
            </w:r>
          </w:p>
        </w:tc>
      </w:tr>
      <w:tr w:rsidR="00BD6B97" w:rsidRPr="007A7659" w14:paraId="17651554" w14:textId="77777777">
        <w:trPr>
          <w:cantSplit/>
        </w:trPr>
        <w:tc>
          <w:tcPr>
            <w:tcW w:w="1548" w:type="dxa"/>
            <w:vMerge/>
            <w:vAlign w:val="center"/>
          </w:tcPr>
          <w:p w14:paraId="6530103D" w14:textId="77777777" w:rsidR="00BD6B97" w:rsidRPr="007A7659" w:rsidRDefault="00BD6B97">
            <w:pPr>
              <w:pStyle w:val="TableLabel"/>
              <w:rPr>
                <w:rFonts w:ascii="Times New Roman" w:hAnsi="Times New Roman"/>
                <w:noProof w:val="0"/>
                <w:sz w:val="16"/>
              </w:rPr>
            </w:pPr>
          </w:p>
        </w:tc>
        <w:tc>
          <w:tcPr>
            <w:tcW w:w="2520" w:type="dxa"/>
            <w:vAlign w:val="center"/>
          </w:tcPr>
          <w:p w14:paraId="7FEBCF6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481453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4926DF" w14:textId="77777777" w:rsidR="00BD6B97" w:rsidRPr="007A7659" w:rsidRDefault="00BD6B97">
            <w:pPr>
              <w:pStyle w:val="TableEntry"/>
              <w:rPr>
                <w:b/>
                <w:i/>
                <w:noProof w:val="0"/>
                <w:sz w:val="16"/>
              </w:rPr>
            </w:pPr>
            <w:r w:rsidRPr="007A7659">
              <w:rPr>
                <w:noProof w:val="0"/>
                <w:sz w:val="16"/>
              </w:rPr>
              <w:t>“1” (Patient)</w:t>
            </w:r>
          </w:p>
        </w:tc>
      </w:tr>
      <w:tr w:rsidR="00BD6B97" w:rsidRPr="007A7659" w14:paraId="3F2120BD" w14:textId="77777777">
        <w:trPr>
          <w:cantSplit/>
        </w:trPr>
        <w:tc>
          <w:tcPr>
            <w:tcW w:w="1548" w:type="dxa"/>
            <w:vMerge/>
            <w:vAlign w:val="center"/>
          </w:tcPr>
          <w:p w14:paraId="1BEFE29A" w14:textId="77777777" w:rsidR="00BD6B97" w:rsidRPr="007A7659" w:rsidRDefault="00BD6B97">
            <w:pPr>
              <w:pStyle w:val="TableLabel"/>
              <w:rPr>
                <w:rFonts w:ascii="Times New Roman" w:hAnsi="Times New Roman"/>
                <w:noProof w:val="0"/>
                <w:sz w:val="16"/>
              </w:rPr>
            </w:pPr>
          </w:p>
        </w:tc>
        <w:tc>
          <w:tcPr>
            <w:tcW w:w="2520" w:type="dxa"/>
            <w:vAlign w:val="center"/>
          </w:tcPr>
          <w:p w14:paraId="5CD4F26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7065408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6A2B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3BF88C" w14:textId="77777777">
        <w:trPr>
          <w:cantSplit/>
        </w:trPr>
        <w:tc>
          <w:tcPr>
            <w:tcW w:w="1548" w:type="dxa"/>
            <w:vMerge/>
            <w:vAlign w:val="center"/>
          </w:tcPr>
          <w:p w14:paraId="74F1C4B4" w14:textId="77777777" w:rsidR="00BD6B97" w:rsidRPr="007A7659" w:rsidRDefault="00BD6B97">
            <w:pPr>
              <w:pStyle w:val="TableLabel"/>
              <w:rPr>
                <w:rFonts w:ascii="Times New Roman" w:hAnsi="Times New Roman"/>
                <w:noProof w:val="0"/>
                <w:sz w:val="16"/>
              </w:rPr>
            </w:pPr>
          </w:p>
        </w:tc>
        <w:tc>
          <w:tcPr>
            <w:tcW w:w="2520" w:type="dxa"/>
            <w:vAlign w:val="center"/>
          </w:tcPr>
          <w:p w14:paraId="7A14299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28D98E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D2F64D4"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B6A7AB7" w14:textId="77777777">
        <w:trPr>
          <w:cantSplit/>
        </w:trPr>
        <w:tc>
          <w:tcPr>
            <w:tcW w:w="1548" w:type="dxa"/>
            <w:vMerge/>
            <w:vAlign w:val="center"/>
          </w:tcPr>
          <w:p w14:paraId="3DBB0367" w14:textId="77777777" w:rsidR="00BD6B97" w:rsidRPr="007A7659" w:rsidRDefault="00BD6B97">
            <w:pPr>
              <w:pStyle w:val="TableLabel"/>
              <w:rPr>
                <w:rFonts w:ascii="Times New Roman" w:hAnsi="Times New Roman"/>
                <w:noProof w:val="0"/>
                <w:sz w:val="16"/>
              </w:rPr>
            </w:pPr>
          </w:p>
        </w:tc>
        <w:tc>
          <w:tcPr>
            <w:tcW w:w="2520" w:type="dxa"/>
            <w:vAlign w:val="center"/>
          </w:tcPr>
          <w:p w14:paraId="4A7E5983"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6C3CE1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9BA08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0D4E68" w14:textId="77777777">
        <w:trPr>
          <w:cantSplit/>
        </w:trPr>
        <w:tc>
          <w:tcPr>
            <w:tcW w:w="1548" w:type="dxa"/>
            <w:vMerge/>
            <w:vAlign w:val="center"/>
          </w:tcPr>
          <w:p w14:paraId="4EF29B5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C3D4E4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66F13AE2" w14:textId="77777777" w:rsidR="00BD6B97" w:rsidRPr="007A7659" w:rsidRDefault="00BD6B97" w:rsidP="007E3B51">
            <w:pPr>
              <w:pStyle w:val="TableEntry"/>
              <w:jc w:val="center"/>
              <w:rPr>
                <w:noProof w:val="0"/>
                <w:sz w:val="16"/>
              </w:rPr>
            </w:pPr>
            <w:r w:rsidRPr="007A7659">
              <w:rPr>
                <w:noProof w:val="0"/>
                <w:sz w:val="16"/>
              </w:rPr>
              <w:t>M</w:t>
            </w:r>
          </w:p>
        </w:tc>
        <w:tc>
          <w:tcPr>
            <w:tcW w:w="4968" w:type="dxa"/>
          </w:tcPr>
          <w:p w14:paraId="4F6CCD50" w14:textId="77777777" w:rsidR="00BD6B97" w:rsidRPr="007A7659" w:rsidRDefault="00BD6B97" w:rsidP="00DA2336">
            <w:pPr>
              <w:pStyle w:val="TableEntry"/>
              <w:rPr>
                <w:noProof w:val="0"/>
                <w:sz w:val="16"/>
              </w:rPr>
            </w:pPr>
            <w:r w:rsidRPr="007A7659">
              <w:rPr>
                <w:noProof w:val="0"/>
                <w:sz w:val="16"/>
              </w:rPr>
              <w:t xml:space="preserve">The patient ID in HL7 CX format. </w:t>
            </w:r>
          </w:p>
        </w:tc>
      </w:tr>
      <w:tr w:rsidR="00BD6B97" w:rsidRPr="007A7659" w14:paraId="6A6157BB" w14:textId="77777777">
        <w:trPr>
          <w:cantSplit/>
        </w:trPr>
        <w:tc>
          <w:tcPr>
            <w:tcW w:w="1548" w:type="dxa"/>
            <w:vMerge/>
            <w:vAlign w:val="center"/>
          </w:tcPr>
          <w:p w14:paraId="4585A52D" w14:textId="77777777" w:rsidR="00BD6B97" w:rsidRPr="007A7659" w:rsidRDefault="00BD6B97">
            <w:pPr>
              <w:pStyle w:val="TableLabel"/>
              <w:rPr>
                <w:rFonts w:ascii="Times New Roman" w:hAnsi="Times New Roman"/>
                <w:noProof w:val="0"/>
                <w:sz w:val="16"/>
              </w:rPr>
            </w:pPr>
          </w:p>
        </w:tc>
        <w:tc>
          <w:tcPr>
            <w:tcW w:w="2520" w:type="dxa"/>
            <w:vAlign w:val="center"/>
          </w:tcPr>
          <w:p w14:paraId="331E8E6F"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64AFF0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27A7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0581033" w14:textId="77777777">
        <w:trPr>
          <w:cantSplit/>
        </w:trPr>
        <w:tc>
          <w:tcPr>
            <w:tcW w:w="1548" w:type="dxa"/>
            <w:vMerge/>
            <w:vAlign w:val="center"/>
          </w:tcPr>
          <w:p w14:paraId="336F82D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7FC41A2" w14:textId="77777777" w:rsidR="00BD6B97" w:rsidRPr="007A7659" w:rsidRDefault="00BD6B97" w:rsidP="00AE5ED3">
            <w:pPr>
              <w:pStyle w:val="TableEntry"/>
              <w:rPr>
                <w:i/>
                <w:iCs/>
                <w:noProof w:val="0"/>
                <w:sz w:val="16"/>
              </w:rPr>
            </w:pPr>
            <w:r w:rsidRPr="007A7659">
              <w:rPr>
                <w:i/>
                <w:iCs/>
                <w:noProof w:val="0"/>
                <w:sz w:val="16"/>
              </w:rPr>
              <w:t>ParticipantObjectQuery</w:t>
            </w:r>
          </w:p>
        </w:tc>
        <w:tc>
          <w:tcPr>
            <w:tcW w:w="630" w:type="dxa"/>
            <w:vAlign w:val="center"/>
          </w:tcPr>
          <w:p w14:paraId="036ECC88" w14:textId="77777777" w:rsidR="00BD6B97" w:rsidRPr="007A7659" w:rsidRDefault="00BD6B97" w:rsidP="007E3B51">
            <w:pPr>
              <w:pStyle w:val="TableEntry"/>
              <w:jc w:val="center"/>
              <w:rPr>
                <w:i/>
                <w:iCs/>
                <w:noProof w:val="0"/>
                <w:sz w:val="16"/>
              </w:rPr>
            </w:pPr>
            <w:r w:rsidRPr="007A7659">
              <w:rPr>
                <w:i/>
                <w:iCs/>
                <w:noProof w:val="0"/>
                <w:sz w:val="16"/>
              </w:rPr>
              <w:t>U</w:t>
            </w:r>
          </w:p>
        </w:tc>
        <w:tc>
          <w:tcPr>
            <w:tcW w:w="4968" w:type="dxa"/>
            <w:vAlign w:val="center"/>
          </w:tcPr>
          <w:p w14:paraId="4CA9275E"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0E2F1AB4" w14:textId="77777777">
        <w:trPr>
          <w:cantSplit/>
        </w:trPr>
        <w:tc>
          <w:tcPr>
            <w:tcW w:w="1548" w:type="dxa"/>
            <w:vMerge/>
            <w:vAlign w:val="center"/>
          </w:tcPr>
          <w:p w14:paraId="1D724035" w14:textId="77777777" w:rsidR="00BD6B97" w:rsidRPr="007A7659" w:rsidRDefault="00BD6B97">
            <w:pPr>
              <w:pStyle w:val="TableLabel"/>
              <w:rPr>
                <w:rFonts w:ascii="Times New Roman" w:hAnsi="Times New Roman"/>
                <w:noProof w:val="0"/>
                <w:sz w:val="16"/>
              </w:rPr>
            </w:pPr>
          </w:p>
        </w:tc>
        <w:tc>
          <w:tcPr>
            <w:tcW w:w="2520" w:type="dxa"/>
            <w:vAlign w:val="center"/>
          </w:tcPr>
          <w:p w14:paraId="4315F643" w14:textId="77777777" w:rsidR="00BD6B97" w:rsidRPr="007A7659" w:rsidRDefault="00BD6B97" w:rsidP="00DA2336">
            <w:pPr>
              <w:pStyle w:val="TableEntry"/>
              <w:rPr>
                <w:i/>
                <w:iCs/>
                <w:noProof w:val="0"/>
                <w:sz w:val="16"/>
              </w:rPr>
            </w:pPr>
            <w:r w:rsidRPr="007A7659">
              <w:rPr>
                <w:i/>
                <w:iCs/>
                <w:noProof w:val="0"/>
                <w:sz w:val="16"/>
              </w:rPr>
              <w:t>ParticipantObjectDetail</w:t>
            </w:r>
          </w:p>
        </w:tc>
        <w:tc>
          <w:tcPr>
            <w:tcW w:w="630" w:type="dxa"/>
            <w:vAlign w:val="center"/>
          </w:tcPr>
          <w:p w14:paraId="3C954D58" w14:textId="77777777" w:rsidR="00BD6B97" w:rsidRPr="007A7659" w:rsidRDefault="00BD6B97" w:rsidP="004A0919">
            <w:pPr>
              <w:pStyle w:val="TableEntry"/>
              <w:jc w:val="center"/>
              <w:rPr>
                <w:rFonts w:ascii="Arial" w:hAnsi="Arial"/>
                <w:b/>
                <w:i/>
                <w:iCs/>
                <w:noProof w:val="0"/>
                <w:kern w:val="28"/>
                <w:sz w:val="16"/>
              </w:rPr>
            </w:pPr>
            <w:r w:rsidRPr="007A7659">
              <w:rPr>
                <w:i/>
                <w:iCs/>
                <w:noProof w:val="0"/>
                <w:sz w:val="16"/>
              </w:rPr>
              <w:t>U</w:t>
            </w:r>
          </w:p>
        </w:tc>
        <w:tc>
          <w:tcPr>
            <w:tcW w:w="4968" w:type="dxa"/>
            <w:vAlign w:val="center"/>
          </w:tcPr>
          <w:p w14:paraId="46C4FD1D" w14:textId="77777777" w:rsidR="00BD6B97" w:rsidRPr="007A7659" w:rsidRDefault="00BD6B97" w:rsidP="00DA2336">
            <w:pPr>
              <w:pStyle w:val="TableEntry"/>
              <w:rPr>
                <w:i/>
                <w:iCs/>
                <w:noProof w:val="0"/>
                <w:sz w:val="16"/>
              </w:rPr>
            </w:pPr>
            <w:r w:rsidRPr="007A7659">
              <w:rPr>
                <w:i/>
                <w:iCs/>
                <w:noProof w:val="0"/>
                <w:sz w:val="16"/>
              </w:rPr>
              <w:t>not specialized</w:t>
            </w:r>
          </w:p>
        </w:tc>
      </w:tr>
    </w:tbl>
    <w:p w14:paraId="402024B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9B2F7F8" w14:textId="77777777" w:rsidTr="00AE5ED3">
        <w:trPr>
          <w:cantSplit/>
        </w:trPr>
        <w:tc>
          <w:tcPr>
            <w:tcW w:w="1548" w:type="dxa"/>
            <w:vMerge w:val="restart"/>
          </w:tcPr>
          <w:p w14:paraId="2C2D323C" w14:textId="77777777" w:rsidR="00BD6B97" w:rsidRPr="007A7659" w:rsidRDefault="00BD6B97" w:rsidP="003C1EFA">
            <w:pPr>
              <w:pStyle w:val="TableEntryHeader"/>
            </w:pPr>
            <w:r w:rsidRPr="007A7659">
              <w:t>Query Parameters</w:t>
            </w:r>
          </w:p>
          <w:p w14:paraId="5CECF2A6"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5B5C1"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06BA72BA"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39CFF33B" w14:textId="77777777" w:rsidR="00BD6B97" w:rsidRPr="007A7659" w:rsidRDefault="00BD6B97" w:rsidP="00DA2336">
            <w:pPr>
              <w:pStyle w:val="TableEntry"/>
              <w:rPr>
                <w:noProof w:val="0"/>
                <w:sz w:val="16"/>
              </w:rPr>
            </w:pPr>
            <w:r w:rsidRPr="007A7659">
              <w:rPr>
                <w:noProof w:val="0"/>
                <w:sz w:val="16"/>
              </w:rPr>
              <w:t>“2” (system object)</w:t>
            </w:r>
          </w:p>
        </w:tc>
      </w:tr>
      <w:tr w:rsidR="00BD6B97" w:rsidRPr="007A7659" w14:paraId="60F2CA96" w14:textId="77777777">
        <w:trPr>
          <w:cantSplit/>
        </w:trPr>
        <w:tc>
          <w:tcPr>
            <w:tcW w:w="1548" w:type="dxa"/>
            <w:vMerge/>
            <w:vAlign w:val="center"/>
          </w:tcPr>
          <w:p w14:paraId="61DFE79E" w14:textId="77777777" w:rsidR="00BD6B97" w:rsidRPr="007A7659" w:rsidRDefault="00BD6B97">
            <w:pPr>
              <w:pStyle w:val="TableLabel"/>
              <w:rPr>
                <w:rFonts w:ascii="Times New Roman" w:hAnsi="Times New Roman"/>
                <w:noProof w:val="0"/>
                <w:sz w:val="16"/>
              </w:rPr>
            </w:pPr>
          </w:p>
        </w:tc>
        <w:tc>
          <w:tcPr>
            <w:tcW w:w="2520" w:type="dxa"/>
            <w:vAlign w:val="center"/>
          </w:tcPr>
          <w:p w14:paraId="65C5826C"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652943E5"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7B1EA026" w14:textId="77777777" w:rsidR="00BD6B97" w:rsidRPr="007A7659" w:rsidRDefault="00BD6B97" w:rsidP="00DA2336">
            <w:pPr>
              <w:pStyle w:val="TableEntry"/>
              <w:rPr>
                <w:noProof w:val="0"/>
                <w:sz w:val="16"/>
              </w:rPr>
            </w:pPr>
            <w:r w:rsidRPr="007A7659">
              <w:rPr>
                <w:noProof w:val="0"/>
                <w:sz w:val="16"/>
              </w:rPr>
              <w:t>“24” (query)</w:t>
            </w:r>
          </w:p>
        </w:tc>
      </w:tr>
      <w:tr w:rsidR="00BD6B97" w:rsidRPr="007A7659" w14:paraId="3031F91F" w14:textId="77777777">
        <w:trPr>
          <w:cantSplit/>
        </w:trPr>
        <w:tc>
          <w:tcPr>
            <w:tcW w:w="1548" w:type="dxa"/>
            <w:vMerge/>
            <w:vAlign w:val="center"/>
          </w:tcPr>
          <w:p w14:paraId="5D52D533" w14:textId="77777777" w:rsidR="00BD6B97" w:rsidRPr="007A7659" w:rsidRDefault="00BD6B97">
            <w:pPr>
              <w:pStyle w:val="TableLabel"/>
              <w:rPr>
                <w:rFonts w:ascii="Times New Roman" w:hAnsi="Times New Roman"/>
                <w:noProof w:val="0"/>
                <w:sz w:val="16"/>
              </w:rPr>
            </w:pPr>
          </w:p>
        </w:tc>
        <w:tc>
          <w:tcPr>
            <w:tcW w:w="2520" w:type="dxa"/>
            <w:vAlign w:val="center"/>
          </w:tcPr>
          <w:p w14:paraId="4DC9F745" w14:textId="77777777" w:rsidR="00BD6B97" w:rsidRPr="007A7659" w:rsidRDefault="00BD6B97" w:rsidP="00DA2336">
            <w:pPr>
              <w:pStyle w:val="TableEntry"/>
              <w:rPr>
                <w:i/>
                <w:iCs/>
                <w:noProof w:val="0"/>
                <w:sz w:val="16"/>
              </w:rPr>
            </w:pPr>
            <w:r w:rsidRPr="007A7659">
              <w:rPr>
                <w:i/>
                <w:iCs/>
                <w:noProof w:val="0"/>
                <w:sz w:val="16"/>
              </w:rPr>
              <w:t>ParticipantObjectDataLifeCycle</w:t>
            </w:r>
          </w:p>
        </w:tc>
        <w:tc>
          <w:tcPr>
            <w:tcW w:w="630" w:type="dxa"/>
            <w:vAlign w:val="center"/>
          </w:tcPr>
          <w:p w14:paraId="581FE190"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A1D46CC"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13E7E80D" w14:textId="77777777">
        <w:trPr>
          <w:cantSplit/>
        </w:trPr>
        <w:tc>
          <w:tcPr>
            <w:tcW w:w="1548" w:type="dxa"/>
            <w:vMerge/>
            <w:vAlign w:val="center"/>
          </w:tcPr>
          <w:p w14:paraId="082EDB27" w14:textId="77777777" w:rsidR="00BD6B97" w:rsidRPr="007A7659" w:rsidRDefault="00BD6B97">
            <w:pPr>
              <w:pStyle w:val="TableLabel"/>
              <w:rPr>
                <w:rFonts w:ascii="Times New Roman" w:hAnsi="Times New Roman"/>
                <w:noProof w:val="0"/>
                <w:sz w:val="16"/>
              </w:rPr>
            </w:pPr>
          </w:p>
        </w:tc>
        <w:tc>
          <w:tcPr>
            <w:tcW w:w="2520" w:type="dxa"/>
            <w:vAlign w:val="center"/>
          </w:tcPr>
          <w:p w14:paraId="089A2630"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1CB7A9B3"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4CF5FC96" w14:textId="77777777" w:rsidR="00BD6B97" w:rsidRPr="007A7659" w:rsidRDefault="00BD6B97" w:rsidP="00DA2336">
            <w:pPr>
              <w:pStyle w:val="TableEntry"/>
              <w:rPr>
                <w:noProof w:val="0"/>
                <w:sz w:val="16"/>
              </w:rPr>
            </w:pPr>
            <w:r w:rsidRPr="007A7659">
              <w:rPr>
                <w:noProof w:val="0"/>
                <w:sz w:val="16"/>
              </w:rPr>
              <w:t>EV(“ITI-9”, “IHE Transactions”, “PIX Query”)</w:t>
            </w:r>
          </w:p>
        </w:tc>
      </w:tr>
      <w:tr w:rsidR="00BD6B97" w:rsidRPr="007A7659" w14:paraId="43AFFB0F" w14:textId="77777777">
        <w:trPr>
          <w:cantSplit/>
        </w:trPr>
        <w:tc>
          <w:tcPr>
            <w:tcW w:w="1548" w:type="dxa"/>
            <w:vMerge/>
            <w:vAlign w:val="center"/>
          </w:tcPr>
          <w:p w14:paraId="42BE013B" w14:textId="77777777" w:rsidR="00BD6B97" w:rsidRPr="007A7659" w:rsidRDefault="00BD6B97">
            <w:pPr>
              <w:pStyle w:val="TableLabel"/>
              <w:rPr>
                <w:rFonts w:ascii="Times New Roman" w:hAnsi="Times New Roman"/>
                <w:noProof w:val="0"/>
                <w:sz w:val="16"/>
              </w:rPr>
            </w:pPr>
          </w:p>
        </w:tc>
        <w:tc>
          <w:tcPr>
            <w:tcW w:w="2520" w:type="dxa"/>
            <w:vAlign w:val="center"/>
          </w:tcPr>
          <w:p w14:paraId="0E420B5B" w14:textId="77777777" w:rsidR="00BD6B97" w:rsidRPr="007A7659" w:rsidRDefault="00BD6B97" w:rsidP="00DA2336">
            <w:pPr>
              <w:pStyle w:val="TableEntry"/>
              <w:rPr>
                <w:i/>
                <w:iCs/>
                <w:noProof w:val="0"/>
                <w:sz w:val="16"/>
              </w:rPr>
            </w:pPr>
            <w:r w:rsidRPr="007A7659">
              <w:rPr>
                <w:i/>
                <w:iCs/>
                <w:noProof w:val="0"/>
                <w:sz w:val="16"/>
              </w:rPr>
              <w:t>ParticipantObjectSensitivity</w:t>
            </w:r>
          </w:p>
        </w:tc>
        <w:tc>
          <w:tcPr>
            <w:tcW w:w="630" w:type="dxa"/>
            <w:vAlign w:val="center"/>
          </w:tcPr>
          <w:p w14:paraId="16BA4A26"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03BB4E1A"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5BCFCC55" w14:textId="77777777">
        <w:trPr>
          <w:cantSplit/>
        </w:trPr>
        <w:tc>
          <w:tcPr>
            <w:tcW w:w="1548" w:type="dxa"/>
            <w:vMerge/>
            <w:vAlign w:val="center"/>
          </w:tcPr>
          <w:p w14:paraId="513F507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4FE6276" w14:textId="77777777" w:rsidR="00BD6B97" w:rsidRPr="007A7659" w:rsidRDefault="00BD6B97" w:rsidP="00DA2336">
            <w:pPr>
              <w:pStyle w:val="TableEntry"/>
              <w:rPr>
                <w:i/>
                <w:iCs/>
                <w:noProof w:val="0"/>
                <w:sz w:val="16"/>
              </w:rPr>
            </w:pPr>
            <w:r w:rsidRPr="007A7659">
              <w:rPr>
                <w:i/>
                <w:iCs/>
                <w:noProof w:val="0"/>
                <w:sz w:val="16"/>
              </w:rPr>
              <w:t>ParticipantObjectID</w:t>
            </w:r>
          </w:p>
        </w:tc>
        <w:tc>
          <w:tcPr>
            <w:tcW w:w="630" w:type="dxa"/>
            <w:vAlign w:val="center"/>
          </w:tcPr>
          <w:p w14:paraId="2E14070F"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15F9B25"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7E37807F" w14:textId="77777777">
        <w:trPr>
          <w:cantSplit/>
        </w:trPr>
        <w:tc>
          <w:tcPr>
            <w:tcW w:w="1548" w:type="dxa"/>
            <w:vMerge/>
            <w:vAlign w:val="center"/>
          </w:tcPr>
          <w:p w14:paraId="4DDEB650" w14:textId="77777777" w:rsidR="00BD6B97" w:rsidRPr="007A7659" w:rsidRDefault="00BD6B97">
            <w:pPr>
              <w:pStyle w:val="TableLabel"/>
              <w:rPr>
                <w:rFonts w:ascii="Times New Roman" w:hAnsi="Times New Roman"/>
                <w:noProof w:val="0"/>
                <w:sz w:val="16"/>
              </w:rPr>
            </w:pPr>
          </w:p>
        </w:tc>
        <w:tc>
          <w:tcPr>
            <w:tcW w:w="2520" w:type="dxa"/>
            <w:vAlign w:val="center"/>
          </w:tcPr>
          <w:p w14:paraId="7405084E" w14:textId="77777777" w:rsidR="00BD6B97" w:rsidRPr="007A7659" w:rsidRDefault="00BD6B97" w:rsidP="00DA2336">
            <w:pPr>
              <w:pStyle w:val="TableEntry"/>
              <w:rPr>
                <w:i/>
                <w:iCs/>
                <w:noProof w:val="0"/>
                <w:sz w:val="16"/>
              </w:rPr>
            </w:pPr>
            <w:r w:rsidRPr="007A7659">
              <w:rPr>
                <w:i/>
                <w:iCs/>
                <w:noProof w:val="0"/>
                <w:sz w:val="16"/>
              </w:rPr>
              <w:t>ParticipantObjectName</w:t>
            </w:r>
          </w:p>
        </w:tc>
        <w:tc>
          <w:tcPr>
            <w:tcW w:w="630" w:type="dxa"/>
            <w:vAlign w:val="center"/>
          </w:tcPr>
          <w:p w14:paraId="001C9219"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631D8300"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4E19C68B" w14:textId="77777777">
        <w:trPr>
          <w:cantSplit/>
        </w:trPr>
        <w:tc>
          <w:tcPr>
            <w:tcW w:w="1548" w:type="dxa"/>
            <w:vMerge/>
            <w:vAlign w:val="center"/>
          </w:tcPr>
          <w:p w14:paraId="32498D2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AB83B13" w14:textId="77777777" w:rsidR="00BD6B97" w:rsidRPr="007A7659" w:rsidRDefault="00BD6B97" w:rsidP="00DA2336">
            <w:pPr>
              <w:pStyle w:val="TableEntry"/>
              <w:rPr>
                <w:noProof w:val="0"/>
                <w:sz w:val="16"/>
              </w:rPr>
            </w:pPr>
            <w:r w:rsidRPr="007A7659">
              <w:rPr>
                <w:noProof w:val="0"/>
                <w:sz w:val="16"/>
              </w:rPr>
              <w:t>ParticipantObjectQuery</w:t>
            </w:r>
          </w:p>
        </w:tc>
        <w:tc>
          <w:tcPr>
            <w:tcW w:w="630" w:type="dxa"/>
            <w:vAlign w:val="center"/>
          </w:tcPr>
          <w:p w14:paraId="18BF2D0F" w14:textId="77777777" w:rsidR="00BD6B97" w:rsidRPr="007A7659" w:rsidRDefault="00BD6B97" w:rsidP="00AE5ED3">
            <w:pPr>
              <w:pStyle w:val="TableEntry"/>
              <w:rPr>
                <w:noProof w:val="0"/>
                <w:sz w:val="16"/>
              </w:rPr>
            </w:pPr>
            <w:r w:rsidRPr="007A7659">
              <w:rPr>
                <w:noProof w:val="0"/>
                <w:sz w:val="16"/>
              </w:rPr>
              <w:t>M</w:t>
            </w:r>
          </w:p>
        </w:tc>
        <w:tc>
          <w:tcPr>
            <w:tcW w:w="4968" w:type="dxa"/>
          </w:tcPr>
          <w:p w14:paraId="7930542A" w14:textId="77777777" w:rsidR="00BD6B97" w:rsidRPr="007A7659" w:rsidRDefault="00BD6B97" w:rsidP="00DA2336">
            <w:pPr>
              <w:pStyle w:val="TableEntry"/>
              <w:rPr>
                <w:noProof w:val="0"/>
                <w:sz w:val="16"/>
              </w:rPr>
            </w:pPr>
            <w:r w:rsidRPr="007A7659">
              <w:rPr>
                <w:noProof w:val="0"/>
                <w:sz w:val="16"/>
              </w:rPr>
              <w:t>The complete query message (including MSH and QPD segments), base64 encoded.</w:t>
            </w:r>
          </w:p>
        </w:tc>
      </w:tr>
      <w:tr w:rsidR="00BD6B97" w:rsidRPr="007A7659" w14:paraId="70469361" w14:textId="77777777">
        <w:trPr>
          <w:cantSplit/>
        </w:trPr>
        <w:tc>
          <w:tcPr>
            <w:tcW w:w="1548" w:type="dxa"/>
            <w:vMerge/>
            <w:vAlign w:val="center"/>
          </w:tcPr>
          <w:p w14:paraId="4DE2A2EE" w14:textId="77777777" w:rsidR="00BD6B97" w:rsidRPr="007A7659" w:rsidRDefault="00BD6B97">
            <w:pPr>
              <w:pStyle w:val="TableLabel"/>
              <w:rPr>
                <w:rFonts w:ascii="Times New Roman" w:hAnsi="Times New Roman"/>
                <w:noProof w:val="0"/>
                <w:sz w:val="16"/>
              </w:rPr>
            </w:pPr>
          </w:p>
        </w:tc>
        <w:tc>
          <w:tcPr>
            <w:tcW w:w="2520" w:type="dxa"/>
            <w:vAlign w:val="center"/>
          </w:tcPr>
          <w:p w14:paraId="0A915589"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048B30C8"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6ADB0B1F" w14:textId="77777777" w:rsidR="00BD6B97" w:rsidRPr="007A7659" w:rsidRDefault="00BD6B97" w:rsidP="00DA2336">
            <w:pPr>
              <w:pStyle w:val="TableEntry"/>
              <w:rPr>
                <w:noProof w:val="0"/>
                <w:sz w:val="16"/>
              </w:rPr>
            </w:pPr>
            <w:r w:rsidRPr="007A7659">
              <w:rPr>
                <w:noProof w:val="0"/>
                <w:sz w:val="16"/>
              </w:rPr>
              <w:t>Type=MSH-10 (the literal string), Value=the value of MSH-10 (from the message content, base64 encoded)</w:t>
            </w:r>
          </w:p>
        </w:tc>
      </w:tr>
    </w:tbl>
    <w:p w14:paraId="5E90D876" w14:textId="77777777" w:rsidR="009D37D3" w:rsidRPr="007A7659" w:rsidRDefault="00BD6B97" w:rsidP="00DA67EC">
      <w:pPr>
        <w:pStyle w:val="Heading5"/>
        <w:numPr>
          <w:ilvl w:val="4"/>
          <w:numId w:val="19"/>
        </w:numPr>
        <w:rPr>
          <w:noProof w:val="0"/>
        </w:rPr>
      </w:pPr>
      <w:r w:rsidRPr="007A7659">
        <w:rPr>
          <w:noProof w:val="0"/>
        </w:rPr>
        <w:t>Patient Identifier Cross-reference Manager audit message:</w:t>
      </w:r>
      <w:bookmarkStart w:id="1457" w:name="_Toc487128069"/>
      <w:bookmarkStart w:id="1458" w:name="_Toc487128645"/>
      <w:bookmarkStart w:id="1459" w:name="_Toc487129190"/>
      <w:bookmarkEnd w:id="1457"/>
      <w:bookmarkEnd w:id="1458"/>
      <w:bookmarkEnd w:id="1459"/>
    </w:p>
    <w:tbl>
      <w:tblPr>
        <w:tblW w:w="9666" w:type="dxa"/>
        <w:tblLayout w:type="fixed"/>
        <w:tblLook w:val="0000" w:firstRow="0" w:lastRow="0" w:firstColumn="0" w:lastColumn="0" w:noHBand="0" w:noVBand="0"/>
      </w:tblPr>
      <w:tblGrid>
        <w:gridCol w:w="1458"/>
        <w:gridCol w:w="2610"/>
        <w:gridCol w:w="720"/>
        <w:gridCol w:w="4878"/>
      </w:tblGrid>
      <w:tr w:rsidR="00BD6B97" w:rsidRPr="007A7659" w14:paraId="5B4592B5"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5CD1A2E" w14:textId="77777777" w:rsidR="00BD6B97" w:rsidRPr="007A7659" w:rsidRDefault="00BD6B97" w:rsidP="003C1EFA">
            <w:pPr>
              <w:pStyle w:val="TableEntryHeader"/>
            </w:pPr>
            <w:bookmarkStart w:id="1460" w:name="_Toc487128070"/>
            <w:bookmarkStart w:id="1461" w:name="_Toc487128646"/>
            <w:bookmarkStart w:id="1462" w:name="_Toc487129191"/>
            <w:bookmarkEnd w:id="1460"/>
            <w:bookmarkEnd w:id="1461"/>
            <w:bookmarkEnd w:id="1462"/>
          </w:p>
        </w:tc>
        <w:tc>
          <w:tcPr>
            <w:tcW w:w="2610" w:type="dxa"/>
            <w:tcBorders>
              <w:top w:val="single" w:sz="4" w:space="0" w:color="auto"/>
              <w:left w:val="single" w:sz="4" w:space="0" w:color="auto"/>
              <w:bottom w:val="single" w:sz="4" w:space="0" w:color="auto"/>
              <w:right w:val="single" w:sz="4" w:space="0" w:color="auto"/>
            </w:tcBorders>
            <w:vAlign w:val="center"/>
          </w:tcPr>
          <w:p w14:paraId="58724574" w14:textId="77777777" w:rsidR="00BD6B97" w:rsidRPr="007A7659" w:rsidRDefault="00BD6B97" w:rsidP="003C1EFA">
            <w:pPr>
              <w:pStyle w:val="TableEntryHeader"/>
            </w:pPr>
            <w:r w:rsidRPr="007A7659">
              <w:t>Field Name</w:t>
            </w:r>
            <w:bookmarkStart w:id="1463" w:name="_Toc487128071"/>
            <w:bookmarkStart w:id="1464" w:name="_Toc487128647"/>
            <w:bookmarkStart w:id="1465" w:name="_Toc487129192"/>
            <w:bookmarkEnd w:id="1463"/>
            <w:bookmarkEnd w:id="1464"/>
            <w:bookmarkEnd w:id="1465"/>
          </w:p>
        </w:tc>
        <w:tc>
          <w:tcPr>
            <w:tcW w:w="720" w:type="dxa"/>
            <w:tcBorders>
              <w:top w:val="single" w:sz="4" w:space="0" w:color="auto"/>
              <w:left w:val="single" w:sz="4" w:space="0" w:color="auto"/>
              <w:bottom w:val="single" w:sz="4" w:space="0" w:color="auto"/>
              <w:right w:val="single" w:sz="4" w:space="0" w:color="auto"/>
            </w:tcBorders>
            <w:vAlign w:val="center"/>
          </w:tcPr>
          <w:p w14:paraId="32DF5EF7" w14:textId="77777777" w:rsidR="00BD6B97" w:rsidRPr="007A7659" w:rsidRDefault="00BD6B97" w:rsidP="003C1EFA">
            <w:pPr>
              <w:pStyle w:val="TableEntryHeader"/>
            </w:pPr>
            <w:r w:rsidRPr="007A7659">
              <w:t>Opt</w:t>
            </w:r>
            <w:bookmarkStart w:id="1466" w:name="_Toc487128072"/>
            <w:bookmarkStart w:id="1467" w:name="_Toc487128648"/>
            <w:bookmarkStart w:id="1468" w:name="_Toc487129193"/>
            <w:bookmarkEnd w:id="1466"/>
            <w:bookmarkEnd w:id="1467"/>
            <w:bookmarkEnd w:id="1468"/>
          </w:p>
        </w:tc>
        <w:tc>
          <w:tcPr>
            <w:tcW w:w="4878" w:type="dxa"/>
            <w:tcBorders>
              <w:top w:val="single" w:sz="4" w:space="0" w:color="auto"/>
              <w:left w:val="single" w:sz="4" w:space="0" w:color="auto"/>
              <w:bottom w:val="single" w:sz="4" w:space="0" w:color="auto"/>
              <w:right w:val="single" w:sz="4" w:space="0" w:color="auto"/>
            </w:tcBorders>
            <w:vAlign w:val="center"/>
          </w:tcPr>
          <w:p w14:paraId="3E4AEBD1" w14:textId="77777777" w:rsidR="00BD6B97" w:rsidRPr="007A7659" w:rsidRDefault="00BD6B97" w:rsidP="003C1EFA">
            <w:pPr>
              <w:pStyle w:val="TableEntryHeader"/>
            </w:pPr>
            <w:r w:rsidRPr="007A7659">
              <w:t>Value Constraints</w:t>
            </w:r>
            <w:bookmarkStart w:id="1469" w:name="_Toc487128073"/>
            <w:bookmarkStart w:id="1470" w:name="_Toc487128649"/>
            <w:bookmarkStart w:id="1471" w:name="_Toc487129194"/>
            <w:bookmarkEnd w:id="1469"/>
            <w:bookmarkEnd w:id="1470"/>
            <w:bookmarkEnd w:id="1471"/>
          </w:p>
        </w:tc>
        <w:bookmarkStart w:id="1472" w:name="_Toc487128074"/>
        <w:bookmarkStart w:id="1473" w:name="_Toc487128650"/>
        <w:bookmarkStart w:id="1474" w:name="_Toc487129195"/>
        <w:bookmarkEnd w:id="1472"/>
        <w:bookmarkEnd w:id="1473"/>
        <w:bookmarkEnd w:id="1474"/>
      </w:tr>
      <w:tr w:rsidR="00BD6B97" w:rsidRPr="007A7659" w14:paraId="54C865C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71A052B" w14:textId="77777777" w:rsidR="00BD6B97" w:rsidRPr="007A7659" w:rsidRDefault="00BD6B97" w:rsidP="003C1EFA">
            <w:pPr>
              <w:pStyle w:val="TableEntryHeader"/>
            </w:pPr>
            <w:r w:rsidRPr="007A7659">
              <w:t>Event</w:t>
            </w:r>
            <w:bookmarkStart w:id="1475" w:name="_Toc487128075"/>
            <w:bookmarkStart w:id="1476" w:name="_Toc487128651"/>
            <w:bookmarkStart w:id="1477" w:name="_Toc487129196"/>
            <w:bookmarkEnd w:id="1475"/>
            <w:bookmarkEnd w:id="1476"/>
            <w:bookmarkEnd w:id="1477"/>
          </w:p>
          <w:p w14:paraId="5C450D2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1478" w:name="_Toc487128076"/>
            <w:bookmarkStart w:id="1479" w:name="_Toc487128652"/>
            <w:bookmarkStart w:id="1480" w:name="_Toc487129197"/>
            <w:bookmarkEnd w:id="1478"/>
            <w:bookmarkEnd w:id="1479"/>
            <w:bookmarkEnd w:id="1480"/>
          </w:p>
        </w:tc>
        <w:tc>
          <w:tcPr>
            <w:tcW w:w="2610" w:type="dxa"/>
            <w:tcBorders>
              <w:top w:val="single" w:sz="4" w:space="0" w:color="auto"/>
              <w:left w:val="single" w:sz="4" w:space="0" w:color="auto"/>
              <w:bottom w:val="single" w:sz="4" w:space="0" w:color="auto"/>
              <w:right w:val="single" w:sz="4" w:space="0" w:color="auto"/>
            </w:tcBorders>
            <w:vAlign w:val="center"/>
          </w:tcPr>
          <w:p w14:paraId="601746EB" w14:textId="77777777" w:rsidR="00BD6B97" w:rsidRPr="007A7659" w:rsidRDefault="00BD6B97">
            <w:pPr>
              <w:pStyle w:val="TableEntry"/>
              <w:rPr>
                <w:noProof w:val="0"/>
                <w:sz w:val="16"/>
              </w:rPr>
            </w:pPr>
            <w:r w:rsidRPr="007A7659">
              <w:rPr>
                <w:noProof w:val="0"/>
                <w:sz w:val="16"/>
              </w:rPr>
              <w:t>EventID</w:t>
            </w:r>
            <w:bookmarkStart w:id="1481" w:name="_Toc487128077"/>
            <w:bookmarkStart w:id="1482" w:name="_Toc487128653"/>
            <w:bookmarkStart w:id="1483" w:name="_Toc487129198"/>
            <w:bookmarkEnd w:id="1481"/>
            <w:bookmarkEnd w:id="1482"/>
            <w:bookmarkEnd w:id="1483"/>
          </w:p>
        </w:tc>
        <w:tc>
          <w:tcPr>
            <w:tcW w:w="720" w:type="dxa"/>
            <w:tcBorders>
              <w:top w:val="single" w:sz="4" w:space="0" w:color="auto"/>
              <w:left w:val="single" w:sz="4" w:space="0" w:color="auto"/>
              <w:bottom w:val="single" w:sz="4" w:space="0" w:color="auto"/>
              <w:right w:val="single" w:sz="4" w:space="0" w:color="auto"/>
            </w:tcBorders>
            <w:vAlign w:val="center"/>
          </w:tcPr>
          <w:p w14:paraId="7808A1D3" w14:textId="77777777" w:rsidR="00BD6B97" w:rsidRPr="007A7659" w:rsidRDefault="00BD6B97">
            <w:pPr>
              <w:pStyle w:val="TableEntry"/>
              <w:jc w:val="center"/>
              <w:rPr>
                <w:noProof w:val="0"/>
                <w:sz w:val="16"/>
              </w:rPr>
            </w:pPr>
            <w:r w:rsidRPr="007A7659">
              <w:rPr>
                <w:noProof w:val="0"/>
                <w:sz w:val="16"/>
              </w:rPr>
              <w:t>M</w:t>
            </w:r>
            <w:bookmarkStart w:id="1484" w:name="_Toc487128078"/>
            <w:bookmarkStart w:id="1485" w:name="_Toc487128654"/>
            <w:bookmarkStart w:id="1486" w:name="_Toc487129199"/>
            <w:bookmarkEnd w:id="1484"/>
            <w:bookmarkEnd w:id="1485"/>
            <w:bookmarkEnd w:id="1486"/>
          </w:p>
        </w:tc>
        <w:tc>
          <w:tcPr>
            <w:tcW w:w="4878" w:type="dxa"/>
            <w:tcBorders>
              <w:top w:val="single" w:sz="4" w:space="0" w:color="auto"/>
              <w:left w:val="single" w:sz="4" w:space="0" w:color="auto"/>
              <w:bottom w:val="single" w:sz="4" w:space="0" w:color="auto"/>
              <w:right w:val="single" w:sz="4" w:space="0" w:color="auto"/>
            </w:tcBorders>
            <w:vAlign w:val="center"/>
          </w:tcPr>
          <w:p w14:paraId="7E351089" w14:textId="77777777" w:rsidR="00BD6B97" w:rsidRPr="007A7659" w:rsidRDefault="00BD6B97">
            <w:pPr>
              <w:pStyle w:val="TableEntry"/>
              <w:rPr>
                <w:noProof w:val="0"/>
                <w:sz w:val="16"/>
              </w:rPr>
            </w:pPr>
            <w:r w:rsidRPr="007A7659">
              <w:rPr>
                <w:noProof w:val="0"/>
                <w:sz w:val="16"/>
              </w:rPr>
              <w:t>EV(110112, DCM, “Query”)</w:t>
            </w:r>
            <w:bookmarkStart w:id="1487" w:name="_Toc487128079"/>
            <w:bookmarkStart w:id="1488" w:name="_Toc487128655"/>
            <w:bookmarkStart w:id="1489" w:name="_Toc487129200"/>
            <w:bookmarkEnd w:id="1487"/>
            <w:bookmarkEnd w:id="1488"/>
            <w:bookmarkEnd w:id="1489"/>
          </w:p>
        </w:tc>
        <w:bookmarkStart w:id="1490" w:name="_Toc487128080"/>
        <w:bookmarkStart w:id="1491" w:name="_Toc487128656"/>
        <w:bookmarkStart w:id="1492" w:name="_Toc487129201"/>
        <w:bookmarkEnd w:id="1490"/>
        <w:bookmarkEnd w:id="1491"/>
        <w:bookmarkEnd w:id="1492"/>
      </w:tr>
      <w:tr w:rsidR="00BD6B97" w:rsidRPr="007A7659" w14:paraId="0FCF30AE"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tcBorders>
              <w:top w:val="single" w:sz="4" w:space="0" w:color="auto"/>
            </w:tcBorders>
            <w:vAlign w:val="center"/>
          </w:tcPr>
          <w:p w14:paraId="26F4A569" w14:textId="77777777" w:rsidR="00BD6B97" w:rsidRPr="007A7659" w:rsidRDefault="00BD6B97">
            <w:pPr>
              <w:pStyle w:val="TableLabel"/>
              <w:rPr>
                <w:rFonts w:ascii="Times New Roman" w:hAnsi="Times New Roman"/>
                <w:noProof w:val="0"/>
                <w:sz w:val="16"/>
              </w:rPr>
            </w:pPr>
            <w:bookmarkStart w:id="1493" w:name="_Toc487128081"/>
            <w:bookmarkStart w:id="1494" w:name="_Toc487128657"/>
            <w:bookmarkStart w:id="1495" w:name="_Toc487129202"/>
            <w:bookmarkEnd w:id="1493"/>
            <w:bookmarkEnd w:id="1494"/>
            <w:bookmarkEnd w:id="1495"/>
          </w:p>
        </w:tc>
        <w:tc>
          <w:tcPr>
            <w:tcW w:w="2610" w:type="dxa"/>
            <w:tcBorders>
              <w:top w:val="single" w:sz="4" w:space="0" w:color="auto"/>
            </w:tcBorders>
            <w:vAlign w:val="center"/>
          </w:tcPr>
          <w:p w14:paraId="127A7022" w14:textId="77777777" w:rsidR="00BD6B97" w:rsidRPr="007A7659" w:rsidRDefault="00BD6B97">
            <w:pPr>
              <w:pStyle w:val="TableEntry"/>
              <w:rPr>
                <w:noProof w:val="0"/>
                <w:sz w:val="16"/>
              </w:rPr>
            </w:pPr>
            <w:r w:rsidRPr="007A7659">
              <w:rPr>
                <w:noProof w:val="0"/>
                <w:sz w:val="16"/>
              </w:rPr>
              <w:t>EventActionCode</w:t>
            </w:r>
            <w:bookmarkStart w:id="1496" w:name="_Toc487128082"/>
            <w:bookmarkStart w:id="1497" w:name="_Toc487128658"/>
            <w:bookmarkStart w:id="1498" w:name="_Toc487129203"/>
            <w:bookmarkEnd w:id="1496"/>
            <w:bookmarkEnd w:id="1497"/>
            <w:bookmarkEnd w:id="1498"/>
          </w:p>
        </w:tc>
        <w:tc>
          <w:tcPr>
            <w:tcW w:w="720" w:type="dxa"/>
            <w:tcBorders>
              <w:top w:val="single" w:sz="4" w:space="0" w:color="auto"/>
            </w:tcBorders>
            <w:vAlign w:val="center"/>
          </w:tcPr>
          <w:p w14:paraId="7E2C8AA9" w14:textId="77777777" w:rsidR="00BD6B97" w:rsidRPr="007A7659" w:rsidRDefault="00BD6B97">
            <w:pPr>
              <w:pStyle w:val="TableEntry"/>
              <w:jc w:val="center"/>
              <w:rPr>
                <w:noProof w:val="0"/>
                <w:sz w:val="16"/>
              </w:rPr>
            </w:pPr>
            <w:r w:rsidRPr="007A7659">
              <w:rPr>
                <w:noProof w:val="0"/>
                <w:sz w:val="16"/>
              </w:rPr>
              <w:t>M</w:t>
            </w:r>
            <w:bookmarkStart w:id="1499" w:name="_Toc487128083"/>
            <w:bookmarkStart w:id="1500" w:name="_Toc487128659"/>
            <w:bookmarkStart w:id="1501" w:name="_Toc487129204"/>
            <w:bookmarkEnd w:id="1499"/>
            <w:bookmarkEnd w:id="1500"/>
            <w:bookmarkEnd w:id="1501"/>
          </w:p>
        </w:tc>
        <w:tc>
          <w:tcPr>
            <w:tcW w:w="4878" w:type="dxa"/>
            <w:tcBorders>
              <w:top w:val="single" w:sz="4" w:space="0" w:color="auto"/>
            </w:tcBorders>
          </w:tcPr>
          <w:p w14:paraId="0DD06C16" w14:textId="77777777" w:rsidR="00BD6B97" w:rsidRPr="007A7659" w:rsidRDefault="00BD6B97">
            <w:pPr>
              <w:pStyle w:val="TableEntry"/>
              <w:rPr>
                <w:noProof w:val="0"/>
                <w:sz w:val="16"/>
              </w:rPr>
            </w:pPr>
            <w:r w:rsidRPr="007A7659">
              <w:rPr>
                <w:noProof w:val="0"/>
                <w:sz w:val="16"/>
              </w:rPr>
              <w:t xml:space="preserve">“E” (Execute) </w:t>
            </w:r>
            <w:bookmarkStart w:id="1502" w:name="_Toc487128084"/>
            <w:bookmarkStart w:id="1503" w:name="_Toc487128660"/>
            <w:bookmarkStart w:id="1504" w:name="_Toc487129205"/>
            <w:bookmarkEnd w:id="1502"/>
            <w:bookmarkEnd w:id="1503"/>
            <w:bookmarkEnd w:id="1504"/>
          </w:p>
        </w:tc>
        <w:bookmarkStart w:id="1505" w:name="_Toc487128085"/>
        <w:bookmarkStart w:id="1506" w:name="_Toc487128661"/>
        <w:bookmarkStart w:id="1507" w:name="_Toc487129206"/>
        <w:bookmarkEnd w:id="1505"/>
        <w:bookmarkEnd w:id="1506"/>
        <w:bookmarkEnd w:id="1507"/>
      </w:tr>
      <w:tr w:rsidR="00BD6B97" w:rsidRPr="007A7659" w14:paraId="59EC80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1A8B4EE4" w14:textId="77777777" w:rsidR="00BD6B97" w:rsidRPr="007A7659" w:rsidRDefault="00BD6B97">
            <w:pPr>
              <w:pStyle w:val="TableLabel"/>
              <w:rPr>
                <w:rFonts w:ascii="Times New Roman" w:hAnsi="Times New Roman"/>
                <w:noProof w:val="0"/>
                <w:sz w:val="16"/>
              </w:rPr>
            </w:pPr>
            <w:bookmarkStart w:id="1508" w:name="_Toc487128086"/>
            <w:bookmarkStart w:id="1509" w:name="_Toc487128662"/>
            <w:bookmarkStart w:id="1510" w:name="_Toc487129207"/>
            <w:bookmarkEnd w:id="1508"/>
            <w:bookmarkEnd w:id="1509"/>
            <w:bookmarkEnd w:id="1510"/>
          </w:p>
        </w:tc>
        <w:tc>
          <w:tcPr>
            <w:tcW w:w="2610" w:type="dxa"/>
            <w:vAlign w:val="center"/>
          </w:tcPr>
          <w:p w14:paraId="6D5E45D6" w14:textId="77777777" w:rsidR="00BD6B97" w:rsidRPr="007A7659" w:rsidRDefault="00BD6B97">
            <w:pPr>
              <w:pStyle w:val="TableEntry"/>
              <w:rPr>
                <w:i/>
                <w:iCs/>
                <w:noProof w:val="0"/>
                <w:sz w:val="16"/>
              </w:rPr>
            </w:pPr>
            <w:r w:rsidRPr="007A7659">
              <w:rPr>
                <w:i/>
                <w:iCs/>
                <w:noProof w:val="0"/>
                <w:sz w:val="16"/>
              </w:rPr>
              <w:t>EventDateTime</w:t>
            </w:r>
            <w:bookmarkStart w:id="1511" w:name="_Toc487128087"/>
            <w:bookmarkStart w:id="1512" w:name="_Toc487128663"/>
            <w:bookmarkStart w:id="1513" w:name="_Toc487129208"/>
            <w:bookmarkEnd w:id="1511"/>
            <w:bookmarkEnd w:id="1512"/>
            <w:bookmarkEnd w:id="1513"/>
          </w:p>
        </w:tc>
        <w:tc>
          <w:tcPr>
            <w:tcW w:w="720" w:type="dxa"/>
            <w:vAlign w:val="center"/>
          </w:tcPr>
          <w:p w14:paraId="54AA07BF" w14:textId="77777777" w:rsidR="00BD6B97" w:rsidRPr="007A7659" w:rsidRDefault="00BD6B97">
            <w:pPr>
              <w:pStyle w:val="TableEntry"/>
              <w:jc w:val="center"/>
              <w:rPr>
                <w:i/>
                <w:iCs/>
                <w:noProof w:val="0"/>
                <w:sz w:val="16"/>
              </w:rPr>
            </w:pPr>
            <w:r w:rsidRPr="007A7659">
              <w:rPr>
                <w:i/>
                <w:iCs/>
                <w:noProof w:val="0"/>
                <w:sz w:val="16"/>
              </w:rPr>
              <w:t>M</w:t>
            </w:r>
            <w:bookmarkStart w:id="1514" w:name="_Toc487128088"/>
            <w:bookmarkStart w:id="1515" w:name="_Toc487128664"/>
            <w:bookmarkStart w:id="1516" w:name="_Toc487129209"/>
            <w:bookmarkEnd w:id="1514"/>
            <w:bookmarkEnd w:id="1515"/>
            <w:bookmarkEnd w:id="1516"/>
          </w:p>
        </w:tc>
        <w:tc>
          <w:tcPr>
            <w:tcW w:w="4878" w:type="dxa"/>
            <w:vAlign w:val="center"/>
          </w:tcPr>
          <w:p w14:paraId="19F7FE89" w14:textId="77777777" w:rsidR="00BD6B97" w:rsidRPr="007A7659" w:rsidRDefault="00BD6B97">
            <w:pPr>
              <w:pStyle w:val="TableEntry"/>
              <w:rPr>
                <w:i/>
                <w:iCs/>
                <w:noProof w:val="0"/>
                <w:sz w:val="16"/>
              </w:rPr>
            </w:pPr>
            <w:r w:rsidRPr="007A7659">
              <w:rPr>
                <w:i/>
                <w:iCs/>
                <w:noProof w:val="0"/>
                <w:sz w:val="16"/>
              </w:rPr>
              <w:t>not specialized</w:t>
            </w:r>
            <w:bookmarkStart w:id="1517" w:name="_Toc487128089"/>
            <w:bookmarkStart w:id="1518" w:name="_Toc487128665"/>
            <w:bookmarkStart w:id="1519" w:name="_Toc487129210"/>
            <w:bookmarkEnd w:id="1517"/>
            <w:bookmarkEnd w:id="1518"/>
            <w:bookmarkEnd w:id="1519"/>
          </w:p>
        </w:tc>
        <w:bookmarkStart w:id="1520" w:name="_Toc487128090"/>
        <w:bookmarkStart w:id="1521" w:name="_Toc487128666"/>
        <w:bookmarkStart w:id="1522" w:name="_Toc487129211"/>
        <w:bookmarkEnd w:id="1520"/>
        <w:bookmarkEnd w:id="1521"/>
        <w:bookmarkEnd w:id="1522"/>
      </w:tr>
      <w:tr w:rsidR="00BD6B97" w:rsidRPr="007A7659" w14:paraId="187386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610D40B9" w14:textId="77777777" w:rsidR="00BD6B97" w:rsidRPr="007A7659" w:rsidRDefault="00BD6B97">
            <w:pPr>
              <w:pStyle w:val="TableLabel"/>
              <w:rPr>
                <w:rFonts w:ascii="Times New Roman" w:hAnsi="Times New Roman"/>
                <w:noProof w:val="0"/>
                <w:sz w:val="16"/>
              </w:rPr>
            </w:pPr>
            <w:bookmarkStart w:id="1523" w:name="_Toc487128091"/>
            <w:bookmarkStart w:id="1524" w:name="_Toc487128667"/>
            <w:bookmarkStart w:id="1525" w:name="_Toc487129212"/>
            <w:bookmarkEnd w:id="1523"/>
            <w:bookmarkEnd w:id="1524"/>
            <w:bookmarkEnd w:id="1525"/>
          </w:p>
        </w:tc>
        <w:tc>
          <w:tcPr>
            <w:tcW w:w="2610" w:type="dxa"/>
            <w:vAlign w:val="center"/>
          </w:tcPr>
          <w:p w14:paraId="5478D152" w14:textId="77777777" w:rsidR="00BD6B97" w:rsidRPr="007A7659" w:rsidRDefault="00BD6B97">
            <w:pPr>
              <w:pStyle w:val="TableEntry"/>
              <w:rPr>
                <w:i/>
                <w:iCs/>
                <w:noProof w:val="0"/>
                <w:sz w:val="16"/>
              </w:rPr>
            </w:pPr>
            <w:r w:rsidRPr="007A7659">
              <w:rPr>
                <w:i/>
                <w:iCs/>
                <w:noProof w:val="0"/>
                <w:sz w:val="16"/>
              </w:rPr>
              <w:t>EventOutcomeIndicator</w:t>
            </w:r>
            <w:bookmarkStart w:id="1526" w:name="_Toc487128092"/>
            <w:bookmarkStart w:id="1527" w:name="_Toc487128668"/>
            <w:bookmarkStart w:id="1528" w:name="_Toc487129213"/>
            <w:bookmarkEnd w:id="1526"/>
            <w:bookmarkEnd w:id="1527"/>
            <w:bookmarkEnd w:id="1528"/>
          </w:p>
        </w:tc>
        <w:tc>
          <w:tcPr>
            <w:tcW w:w="720" w:type="dxa"/>
            <w:vAlign w:val="center"/>
          </w:tcPr>
          <w:p w14:paraId="3A032802" w14:textId="77777777" w:rsidR="00BD6B97" w:rsidRPr="007A7659" w:rsidRDefault="00BD6B97">
            <w:pPr>
              <w:pStyle w:val="TableEntry"/>
              <w:jc w:val="center"/>
              <w:rPr>
                <w:i/>
                <w:iCs/>
                <w:noProof w:val="0"/>
                <w:sz w:val="16"/>
              </w:rPr>
            </w:pPr>
            <w:r w:rsidRPr="007A7659">
              <w:rPr>
                <w:i/>
                <w:iCs/>
                <w:noProof w:val="0"/>
                <w:sz w:val="16"/>
              </w:rPr>
              <w:t>M</w:t>
            </w:r>
            <w:bookmarkStart w:id="1529" w:name="_Toc487128093"/>
            <w:bookmarkStart w:id="1530" w:name="_Toc487128669"/>
            <w:bookmarkStart w:id="1531" w:name="_Toc487129214"/>
            <w:bookmarkEnd w:id="1529"/>
            <w:bookmarkEnd w:id="1530"/>
            <w:bookmarkEnd w:id="1531"/>
          </w:p>
        </w:tc>
        <w:tc>
          <w:tcPr>
            <w:tcW w:w="4878" w:type="dxa"/>
            <w:vAlign w:val="center"/>
          </w:tcPr>
          <w:p w14:paraId="262299D0" w14:textId="77777777" w:rsidR="00BD6B97" w:rsidRPr="007A7659" w:rsidRDefault="00BD6B97">
            <w:pPr>
              <w:pStyle w:val="TableEntry"/>
              <w:rPr>
                <w:i/>
                <w:iCs/>
                <w:noProof w:val="0"/>
                <w:sz w:val="16"/>
              </w:rPr>
            </w:pPr>
            <w:r w:rsidRPr="007A7659">
              <w:rPr>
                <w:i/>
                <w:iCs/>
                <w:noProof w:val="0"/>
                <w:sz w:val="16"/>
              </w:rPr>
              <w:t>not specialized</w:t>
            </w:r>
            <w:bookmarkStart w:id="1532" w:name="_Toc487128094"/>
            <w:bookmarkStart w:id="1533" w:name="_Toc487128670"/>
            <w:bookmarkStart w:id="1534" w:name="_Toc487129215"/>
            <w:bookmarkEnd w:id="1532"/>
            <w:bookmarkEnd w:id="1533"/>
            <w:bookmarkEnd w:id="1534"/>
          </w:p>
        </w:tc>
        <w:bookmarkStart w:id="1535" w:name="_Toc487128095"/>
        <w:bookmarkStart w:id="1536" w:name="_Toc487128671"/>
        <w:bookmarkStart w:id="1537" w:name="_Toc487129216"/>
        <w:bookmarkEnd w:id="1535"/>
        <w:bookmarkEnd w:id="1536"/>
        <w:bookmarkEnd w:id="1537"/>
      </w:tr>
      <w:tr w:rsidR="00BD6B97" w:rsidRPr="007A7659" w14:paraId="22ECF9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22EF1603" w14:textId="77777777" w:rsidR="00BD6B97" w:rsidRPr="007A7659" w:rsidRDefault="00BD6B97">
            <w:pPr>
              <w:pStyle w:val="TableLabel"/>
              <w:rPr>
                <w:rFonts w:ascii="Times New Roman" w:hAnsi="Times New Roman"/>
                <w:noProof w:val="0"/>
                <w:sz w:val="16"/>
              </w:rPr>
            </w:pPr>
            <w:bookmarkStart w:id="1538" w:name="_Toc487128096"/>
            <w:bookmarkStart w:id="1539" w:name="_Toc487128672"/>
            <w:bookmarkStart w:id="1540" w:name="_Toc487129217"/>
            <w:bookmarkEnd w:id="1538"/>
            <w:bookmarkEnd w:id="1539"/>
            <w:bookmarkEnd w:id="1540"/>
          </w:p>
        </w:tc>
        <w:tc>
          <w:tcPr>
            <w:tcW w:w="2610" w:type="dxa"/>
            <w:vAlign w:val="center"/>
          </w:tcPr>
          <w:p w14:paraId="492C2444" w14:textId="77777777" w:rsidR="00BD6B97" w:rsidRPr="007A7659" w:rsidRDefault="00BD6B97">
            <w:pPr>
              <w:pStyle w:val="TableEntry"/>
              <w:rPr>
                <w:noProof w:val="0"/>
                <w:sz w:val="16"/>
              </w:rPr>
            </w:pPr>
            <w:r w:rsidRPr="007A7659">
              <w:rPr>
                <w:noProof w:val="0"/>
                <w:sz w:val="16"/>
              </w:rPr>
              <w:t>EventTypeCode</w:t>
            </w:r>
            <w:bookmarkStart w:id="1541" w:name="_Toc487128097"/>
            <w:bookmarkStart w:id="1542" w:name="_Toc487128673"/>
            <w:bookmarkStart w:id="1543" w:name="_Toc487129218"/>
            <w:bookmarkEnd w:id="1541"/>
            <w:bookmarkEnd w:id="1542"/>
            <w:bookmarkEnd w:id="1543"/>
          </w:p>
        </w:tc>
        <w:tc>
          <w:tcPr>
            <w:tcW w:w="720" w:type="dxa"/>
            <w:vAlign w:val="center"/>
          </w:tcPr>
          <w:p w14:paraId="3D7820DE" w14:textId="77777777" w:rsidR="00BD6B97" w:rsidRPr="007A7659" w:rsidRDefault="00BD6B97">
            <w:pPr>
              <w:pStyle w:val="TableEntry"/>
              <w:jc w:val="center"/>
              <w:rPr>
                <w:noProof w:val="0"/>
                <w:sz w:val="16"/>
              </w:rPr>
            </w:pPr>
            <w:r w:rsidRPr="007A7659">
              <w:rPr>
                <w:noProof w:val="0"/>
                <w:sz w:val="16"/>
              </w:rPr>
              <w:t>M</w:t>
            </w:r>
            <w:bookmarkStart w:id="1544" w:name="_Toc487128098"/>
            <w:bookmarkStart w:id="1545" w:name="_Toc487128674"/>
            <w:bookmarkStart w:id="1546" w:name="_Toc487129219"/>
            <w:bookmarkEnd w:id="1544"/>
            <w:bookmarkEnd w:id="1545"/>
            <w:bookmarkEnd w:id="1546"/>
          </w:p>
        </w:tc>
        <w:tc>
          <w:tcPr>
            <w:tcW w:w="4878" w:type="dxa"/>
            <w:vAlign w:val="center"/>
          </w:tcPr>
          <w:p w14:paraId="4491A829" w14:textId="77777777" w:rsidR="00BD6B97" w:rsidRPr="007A7659" w:rsidRDefault="00BD6B97">
            <w:pPr>
              <w:pStyle w:val="TableEntry"/>
              <w:rPr>
                <w:noProof w:val="0"/>
                <w:sz w:val="16"/>
              </w:rPr>
            </w:pPr>
            <w:r w:rsidRPr="007A7659">
              <w:rPr>
                <w:noProof w:val="0"/>
                <w:sz w:val="16"/>
              </w:rPr>
              <w:t>EV(“ITI-9”, “IHE Transactions”, “PIX Query”)</w:t>
            </w:r>
            <w:bookmarkStart w:id="1547" w:name="_Toc487128099"/>
            <w:bookmarkStart w:id="1548" w:name="_Toc487128675"/>
            <w:bookmarkStart w:id="1549" w:name="_Toc487129220"/>
            <w:bookmarkEnd w:id="1547"/>
            <w:bookmarkEnd w:id="1548"/>
            <w:bookmarkEnd w:id="1549"/>
          </w:p>
        </w:tc>
        <w:bookmarkStart w:id="1550" w:name="_Toc487128100"/>
        <w:bookmarkStart w:id="1551" w:name="_Toc487128676"/>
        <w:bookmarkStart w:id="1552" w:name="_Toc487129221"/>
        <w:bookmarkEnd w:id="1550"/>
        <w:bookmarkEnd w:id="1551"/>
        <w:bookmarkEnd w:id="1552"/>
      </w:tr>
      <w:tr w:rsidR="00BD6B97" w:rsidRPr="007A7659" w14:paraId="10093F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8312299" w14:textId="77777777" w:rsidR="00BD6B97" w:rsidRPr="004A0919" w:rsidRDefault="00BD6B97" w:rsidP="007E3B51">
            <w:pPr>
              <w:pStyle w:val="TableEntry"/>
              <w:rPr>
                <w:bCs/>
                <w:noProof w:val="0"/>
              </w:rPr>
            </w:pPr>
            <w:r w:rsidRPr="004A0919">
              <w:rPr>
                <w:bCs/>
                <w:noProof w:val="0"/>
              </w:rPr>
              <w:t>Source (Patient Identifier Cross-reference Manager) (1)</w:t>
            </w:r>
            <w:bookmarkStart w:id="1553" w:name="_Toc487128101"/>
            <w:bookmarkStart w:id="1554" w:name="_Toc487128677"/>
            <w:bookmarkStart w:id="1555" w:name="_Toc487129222"/>
            <w:bookmarkEnd w:id="1553"/>
            <w:bookmarkEnd w:id="1554"/>
            <w:bookmarkEnd w:id="1555"/>
          </w:p>
        </w:tc>
        <w:bookmarkStart w:id="1556" w:name="_Toc487128102"/>
        <w:bookmarkStart w:id="1557" w:name="_Toc487128678"/>
        <w:bookmarkStart w:id="1558" w:name="_Toc487129223"/>
        <w:bookmarkEnd w:id="1556"/>
        <w:bookmarkEnd w:id="1557"/>
        <w:bookmarkEnd w:id="1558"/>
      </w:tr>
      <w:tr w:rsidR="00BD6B97" w:rsidRPr="007A7659" w14:paraId="4F1EF8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DDA69F0" w14:textId="77777777" w:rsidR="00BD6B97" w:rsidRPr="004A0919" w:rsidRDefault="00BD6B97" w:rsidP="007E3B51">
            <w:pPr>
              <w:pStyle w:val="TableEntry"/>
              <w:rPr>
                <w:bCs/>
                <w:noProof w:val="0"/>
              </w:rPr>
            </w:pPr>
            <w:r w:rsidRPr="004A0919">
              <w:rPr>
                <w:bCs/>
                <w:noProof w:val="0"/>
              </w:rPr>
              <w:lastRenderedPageBreak/>
              <w:t>Destination (Patient Identifier Cross-reference Consumer) (1)</w:t>
            </w:r>
            <w:bookmarkStart w:id="1559" w:name="_Toc487128103"/>
            <w:bookmarkStart w:id="1560" w:name="_Toc487128679"/>
            <w:bookmarkStart w:id="1561" w:name="_Toc487129224"/>
            <w:bookmarkEnd w:id="1559"/>
            <w:bookmarkEnd w:id="1560"/>
            <w:bookmarkEnd w:id="1561"/>
          </w:p>
        </w:tc>
        <w:bookmarkStart w:id="1562" w:name="_Toc487128104"/>
        <w:bookmarkStart w:id="1563" w:name="_Toc487128680"/>
        <w:bookmarkStart w:id="1564" w:name="_Toc487129225"/>
        <w:bookmarkEnd w:id="1562"/>
        <w:bookmarkEnd w:id="1563"/>
        <w:bookmarkEnd w:id="1564"/>
      </w:tr>
      <w:tr w:rsidR="00BD6B97" w:rsidRPr="007A7659" w14:paraId="5D86B5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22A5834" w14:textId="77777777" w:rsidR="00BD6B97" w:rsidRPr="004A0919" w:rsidRDefault="00BD6B97" w:rsidP="007E3B51">
            <w:pPr>
              <w:pStyle w:val="TableEntry"/>
              <w:rPr>
                <w:bCs/>
                <w:noProof w:val="0"/>
              </w:rPr>
            </w:pPr>
            <w:r w:rsidRPr="004A0919">
              <w:rPr>
                <w:bCs/>
                <w:noProof w:val="0"/>
              </w:rPr>
              <w:t>Audit Source (Patient Identifier Cross-reference Manager) (1)</w:t>
            </w:r>
            <w:bookmarkStart w:id="1565" w:name="_Toc487128105"/>
            <w:bookmarkStart w:id="1566" w:name="_Toc487128681"/>
            <w:bookmarkStart w:id="1567" w:name="_Toc487129226"/>
            <w:bookmarkEnd w:id="1565"/>
            <w:bookmarkEnd w:id="1566"/>
            <w:bookmarkEnd w:id="1567"/>
          </w:p>
        </w:tc>
        <w:bookmarkStart w:id="1568" w:name="_Toc487128106"/>
        <w:bookmarkStart w:id="1569" w:name="_Toc487128682"/>
        <w:bookmarkStart w:id="1570" w:name="_Toc487129227"/>
        <w:bookmarkEnd w:id="1568"/>
        <w:bookmarkEnd w:id="1569"/>
        <w:bookmarkEnd w:id="1570"/>
      </w:tr>
      <w:tr w:rsidR="00BD6B97" w:rsidRPr="007A7659" w14:paraId="67720F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4003807" w14:textId="77777777" w:rsidR="00BD6B97" w:rsidRPr="004A0919" w:rsidRDefault="00BD6B97" w:rsidP="007E3B51">
            <w:pPr>
              <w:pStyle w:val="TableEntry"/>
              <w:rPr>
                <w:bCs/>
                <w:noProof w:val="0"/>
              </w:rPr>
            </w:pPr>
            <w:r w:rsidRPr="004A0919">
              <w:rPr>
                <w:bCs/>
                <w:noProof w:val="0"/>
              </w:rPr>
              <w:t>Patient (0..n)</w:t>
            </w:r>
            <w:bookmarkStart w:id="1571" w:name="_Toc487128107"/>
            <w:bookmarkStart w:id="1572" w:name="_Toc487128683"/>
            <w:bookmarkStart w:id="1573" w:name="_Toc487129228"/>
            <w:bookmarkEnd w:id="1571"/>
            <w:bookmarkEnd w:id="1572"/>
            <w:bookmarkEnd w:id="1573"/>
          </w:p>
        </w:tc>
        <w:bookmarkStart w:id="1574" w:name="_Toc487128108"/>
        <w:bookmarkStart w:id="1575" w:name="_Toc487128684"/>
        <w:bookmarkStart w:id="1576" w:name="_Toc487129229"/>
        <w:bookmarkEnd w:id="1574"/>
        <w:bookmarkEnd w:id="1575"/>
        <w:bookmarkEnd w:id="1576"/>
      </w:tr>
      <w:tr w:rsidR="00BD6B97" w:rsidRPr="007A7659" w14:paraId="5AE50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DD6F796" w14:textId="77777777" w:rsidR="00BD6B97" w:rsidRPr="004A0919" w:rsidRDefault="00BD6B97" w:rsidP="007E3B51">
            <w:pPr>
              <w:pStyle w:val="TableEntry"/>
              <w:rPr>
                <w:bCs/>
                <w:noProof w:val="0"/>
              </w:rPr>
            </w:pPr>
            <w:r w:rsidRPr="004A0919">
              <w:rPr>
                <w:bCs/>
                <w:noProof w:val="0"/>
              </w:rPr>
              <w:t>Query Parameters</w:t>
            </w:r>
            <w:r w:rsidR="00CD0630" w:rsidRPr="004A0919">
              <w:rPr>
                <w:bCs/>
                <w:noProof w:val="0"/>
              </w:rPr>
              <w:t xml:space="preserve"> </w:t>
            </w:r>
            <w:r w:rsidRPr="004A0919">
              <w:rPr>
                <w:bCs/>
                <w:noProof w:val="0"/>
              </w:rPr>
              <w:t>(1)</w:t>
            </w:r>
            <w:bookmarkStart w:id="1577" w:name="_Toc487128109"/>
            <w:bookmarkStart w:id="1578" w:name="_Toc487128685"/>
            <w:bookmarkStart w:id="1579" w:name="_Toc487129230"/>
            <w:bookmarkEnd w:id="1577"/>
            <w:bookmarkEnd w:id="1578"/>
            <w:bookmarkEnd w:id="1579"/>
          </w:p>
        </w:tc>
        <w:bookmarkStart w:id="1580" w:name="_Toc487128110"/>
        <w:bookmarkStart w:id="1581" w:name="_Toc487128686"/>
        <w:bookmarkStart w:id="1582" w:name="_Toc487129231"/>
        <w:bookmarkEnd w:id="1580"/>
        <w:bookmarkEnd w:id="1581"/>
        <w:bookmarkEnd w:id="1582"/>
      </w:tr>
    </w:tbl>
    <w:p w14:paraId="1ECC7599" w14:textId="77777777" w:rsidR="00BD6B97" w:rsidRPr="007A7659" w:rsidRDefault="00BD6B97">
      <w:pPr>
        <w:rPr>
          <w:b/>
          <w:i/>
        </w:rPr>
      </w:pPr>
      <w:r w:rsidRPr="007A7659">
        <w:t>Where:</w:t>
      </w:r>
      <w:bookmarkStart w:id="1583" w:name="_Toc487128111"/>
      <w:bookmarkStart w:id="1584" w:name="_Toc487128687"/>
      <w:bookmarkStart w:id="1585" w:name="_Toc487129232"/>
      <w:bookmarkEnd w:id="1583"/>
      <w:bookmarkEnd w:id="1584"/>
      <w:bookmarkEnd w:id="1585"/>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77F74C" w14:textId="77777777">
        <w:trPr>
          <w:cantSplit/>
        </w:trPr>
        <w:tc>
          <w:tcPr>
            <w:tcW w:w="1548" w:type="dxa"/>
            <w:vMerge w:val="restart"/>
          </w:tcPr>
          <w:p w14:paraId="24C83A90" w14:textId="77777777" w:rsidR="00BD6B97" w:rsidRPr="007A7659" w:rsidRDefault="00BD6B97" w:rsidP="003C1EFA">
            <w:pPr>
              <w:pStyle w:val="TableEntryHeader"/>
            </w:pPr>
            <w:r w:rsidRPr="007A7659">
              <w:t>Source</w:t>
            </w:r>
            <w:bookmarkStart w:id="1586" w:name="_Toc487128112"/>
            <w:bookmarkStart w:id="1587" w:name="_Toc487128688"/>
            <w:bookmarkStart w:id="1588" w:name="_Toc487129233"/>
            <w:bookmarkEnd w:id="1586"/>
            <w:bookmarkEnd w:id="1587"/>
            <w:bookmarkEnd w:id="1588"/>
          </w:p>
          <w:p w14:paraId="307B60D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589" w:name="_Toc487128113"/>
            <w:bookmarkStart w:id="1590" w:name="_Toc487128689"/>
            <w:bookmarkStart w:id="1591" w:name="_Toc487129234"/>
            <w:bookmarkEnd w:id="1589"/>
            <w:bookmarkEnd w:id="1590"/>
            <w:bookmarkEnd w:id="1591"/>
          </w:p>
        </w:tc>
        <w:tc>
          <w:tcPr>
            <w:tcW w:w="2520" w:type="dxa"/>
            <w:vAlign w:val="center"/>
          </w:tcPr>
          <w:p w14:paraId="083E9FE7" w14:textId="77777777" w:rsidR="00BD6B97" w:rsidRPr="007A7659" w:rsidRDefault="00BD6B97">
            <w:pPr>
              <w:pStyle w:val="TableEntry"/>
              <w:rPr>
                <w:noProof w:val="0"/>
                <w:sz w:val="16"/>
              </w:rPr>
            </w:pPr>
            <w:r w:rsidRPr="007A7659">
              <w:rPr>
                <w:noProof w:val="0"/>
                <w:sz w:val="16"/>
              </w:rPr>
              <w:t>UserID</w:t>
            </w:r>
            <w:bookmarkStart w:id="1592" w:name="_Toc487128114"/>
            <w:bookmarkStart w:id="1593" w:name="_Toc487128690"/>
            <w:bookmarkStart w:id="1594" w:name="_Toc487129235"/>
            <w:bookmarkEnd w:id="1592"/>
            <w:bookmarkEnd w:id="1593"/>
            <w:bookmarkEnd w:id="1594"/>
          </w:p>
        </w:tc>
        <w:tc>
          <w:tcPr>
            <w:tcW w:w="630" w:type="dxa"/>
            <w:vAlign w:val="center"/>
          </w:tcPr>
          <w:p w14:paraId="65891032" w14:textId="77777777" w:rsidR="00BD6B97" w:rsidRPr="007A7659" w:rsidRDefault="00BD6B97">
            <w:pPr>
              <w:pStyle w:val="TableEntry"/>
              <w:jc w:val="center"/>
              <w:rPr>
                <w:noProof w:val="0"/>
                <w:sz w:val="16"/>
              </w:rPr>
            </w:pPr>
            <w:r w:rsidRPr="007A7659">
              <w:rPr>
                <w:noProof w:val="0"/>
                <w:sz w:val="16"/>
              </w:rPr>
              <w:t>M</w:t>
            </w:r>
            <w:bookmarkStart w:id="1595" w:name="_Toc487128115"/>
            <w:bookmarkStart w:id="1596" w:name="_Toc487128691"/>
            <w:bookmarkStart w:id="1597" w:name="_Toc487129236"/>
            <w:bookmarkEnd w:id="1595"/>
            <w:bookmarkEnd w:id="1596"/>
            <w:bookmarkEnd w:id="1597"/>
          </w:p>
        </w:tc>
        <w:tc>
          <w:tcPr>
            <w:tcW w:w="4968" w:type="dxa"/>
            <w:vAlign w:val="center"/>
          </w:tcPr>
          <w:p w14:paraId="563F3F9B"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bookmarkStart w:id="1598" w:name="_Toc487128116"/>
            <w:bookmarkStart w:id="1599" w:name="_Toc487128692"/>
            <w:bookmarkStart w:id="1600" w:name="_Toc487129237"/>
            <w:bookmarkEnd w:id="1598"/>
            <w:bookmarkEnd w:id="1599"/>
            <w:bookmarkEnd w:id="1600"/>
          </w:p>
        </w:tc>
        <w:bookmarkStart w:id="1601" w:name="_Toc487128117"/>
        <w:bookmarkStart w:id="1602" w:name="_Toc487128693"/>
        <w:bookmarkStart w:id="1603" w:name="_Toc487129238"/>
        <w:bookmarkEnd w:id="1601"/>
        <w:bookmarkEnd w:id="1602"/>
        <w:bookmarkEnd w:id="1603"/>
      </w:tr>
      <w:tr w:rsidR="00BD6B97" w:rsidRPr="007A7659" w14:paraId="6F91F0BC" w14:textId="77777777">
        <w:trPr>
          <w:cantSplit/>
        </w:trPr>
        <w:tc>
          <w:tcPr>
            <w:tcW w:w="1548" w:type="dxa"/>
            <w:vMerge/>
            <w:textDirection w:val="btLr"/>
            <w:vAlign w:val="center"/>
          </w:tcPr>
          <w:p w14:paraId="3C56FE38" w14:textId="77777777" w:rsidR="00BD6B97" w:rsidRPr="007A7659" w:rsidRDefault="00BD6B97">
            <w:pPr>
              <w:pStyle w:val="TableLabel"/>
              <w:rPr>
                <w:rFonts w:ascii="Times New Roman" w:hAnsi="Times New Roman"/>
                <w:noProof w:val="0"/>
                <w:sz w:val="16"/>
              </w:rPr>
            </w:pPr>
            <w:bookmarkStart w:id="1604" w:name="_Toc487128118"/>
            <w:bookmarkStart w:id="1605" w:name="_Toc487128694"/>
            <w:bookmarkStart w:id="1606" w:name="_Toc487129239"/>
            <w:bookmarkEnd w:id="1604"/>
            <w:bookmarkEnd w:id="1605"/>
            <w:bookmarkEnd w:id="1606"/>
          </w:p>
        </w:tc>
        <w:tc>
          <w:tcPr>
            <w:tcW w:w="2520" w:type="dxa"/>
            <w:vAlign w:val="center"/>
          </w:tcPr>
          <w:p w14:paraId="70637B7D" w14:textId="77777777" w:rsidR="00BD6B97" w:rsidRPr="007A7659" w:rsidRDefault="00BD6B97" w:rsidP="00B74F16">
            <w:pPr>
              <w:pStyle w:val="TableEntry"/>
              <w:rPr>
                <w:i/>
                <w:iCs/>
                <w:noProof w:val="0"/>
                <w:sz w:val="16"/>
              </w:rPr>
            </w:pPr>
            <w:r w:rsidRPr="007A7659">
              <w:rPr>
                <w:i/>
                <w:iCs/>
                <w:noProof w:val="0"/>
                <w:sz w:val="16"/>
              </w:rPr>
              <w:t>AlternativeUserID</w:t>
            </w:r>
            <w:bookmarkStart w:id="1607" w:name="_Toc487128119"/>
            <w:bookmarkStart w:id="1608" w:name="_Toc487128695"/>
            <w:bookmarkStart w:id="1609" w:name="_Toc487129240"/>
            <w:bookmarkEnd w:id="1607"/>
            <w:bookmarkEnd w:id="1608"/>
            <w:bookmarkEnd w:id="1609"/>
          </w:p>
        </w:tc>
        <w:tc>
          <w:tcPr>
            <w:tcW w:w="630" w:type="dxa"/>
            <w:vAlign w:val="center"/>
          </w:tcPr>
          <w:p w14:paraId="33855FC0" w14:textId="77777777" w:rsidR="00BD6B97" w:rsidRPr="007A7659" w:rsidRDefault="00BD6B97">
            <w:pPr>
              <w:pStyle w:val="TableEntry"/>
              <w:jc w:val="center"/>
              <w:rPr>
                <w:i/>
                <w:iCs/>
                <w:noProof w:val="0"/>
                <w:sz w:val="16"/>
              </w:rPr>
            </w:pPr>
            <w:r w:rsidRPr="007A7659">
              <w:rPr>
                <w:i/>
                <w:iCs/>
                <w:noProof w:val="0"/>
                <w:sz w:val="16"/>
              </w:rPr>
              <w:t>U</w:t>
            </w:r>
            <w:bookmarkStart w:id="1610" w:name="_Toc487128120"/>
            <w:bookmarkStart w:id="1611" w:name="_Toc487128696"/>
            <w:bookmarkStart w:id="1612" w:name="_Toc487129241"/>
            <w:bookmarkEnd w:id="1610"/>
            <w:bookmarkEnd w:id="1611"/>
            <w:bookmarkEnd w:id="1612"/>
          </w:p>
        </w:tc>
        <w:tc>
          <w:tcPr>
            <w:tcW w:w="4968" w:type="dxa"/>
            <w:vAlign w:val="center"/>
          </w:tcPr>
          <w:p w14:paraId="1EB70D9D" w14:textId="77777777" w:rsidR="00BD6B97" w:rsidRPr="007A7659" w:rsidRDefault="00BD6B97" w:rsidP="007E3B51">
            <w:pPr>
              <w:pStyle w:val="TableEntry"/>
              <w:rPr>
                <w:i/>
                <w:iCs/>
                <w:noProof w:val="0"/>
                <w:sz w:val="16"/>
              </w:rPr>
            </w:pPr>
            <w:r w:rsidRPr="007A7659">
              <w:rPr>
                <w:i/>
                <w:iCs/>
                <w:noProof w:val="0"/>
                <w:sz w:val="16"/>
              </w:rPr>
              <w:t>not specialized</w:t>
            </w:r>
            <w:bookmarkStart w:id="1613" w:name="_Toc487128121"/>
            <w:bookmarkStart w:id="1614" w:name="_Toc487128697"/>
            <w:bookmarkStart w:id="1615" w:name="_Toc487129242"/>
            <w:bookmarkEnd w:id="1613"/>
            <w:bookmarkEnd w:id="1614"/>
            <w:bookmarkEnd w:id="1615"/>
          </w:p>
        </w:tc>
        <w:bookmarkStart w:id="1616" w:name="_Toc487128122"/>
        <w:bookmarkStart w:id="1617" w:name="_Toc487128698"/>
        <w:bookmarkStart w:id="1618" w:name="_Toc487129243"/>
        <w:bookmarkEnd w:id="1616"/>
        <w:bookmarkEnd w:id="1617"/>
        <w:bookmarkEnd w:id="1618"/>
      </w:tr>
      <w:tr w:rsidR="00BD6B97" w:rsidRPr="007A7659" w14:paraId="28DD3DF3" w14:textId="77777777">
        <w:trPr>
          <w:cantSplit/>
        </w:trPr>
        <w:tc>
          <w:tcPr>
            <w:tcW w:w="1548" w:type="dxa"/>
            <w:vMerge/>
            <w:textDirection w:val="btLr"/>
            <w:vAlign w:val="center"/>
          </w:tcPr>
          <w:p w14:paraId="4CCD5F0C" w14:textId="77777777" w:rsidR="00BD6B97" w:rsidRPr="007A7659" w:rsidRDefault="00BD6B97">
            <w:pPr>
              <w:pStyle w:val="TableLabel"/>
              <w:rPr>
                <w:rFonts w:ascii="Times New Roman" w:hAnsi="Times New Roman"/>
                <w:noProof w:val="0"/>
                <w:sz w:val="16"/>
              </w:rPr>
            </w:pPr>
            <w:bookmarkStart w:id="1619" w:name="_Toc487128123"/>
            <w:bookmarkStart w:id="1620" w:name="_Toc487128699"/>
            <w:bookmarkStart w:id="1621" w:name="_Toc487129244"/>
            <w:bookmarkEnd w:id="1619"/>
            <w:bookmarkEnd w:id="1620"/>
            <w:bookmarkEnd w:id="1621"/>
          </w:p>
        </w:tc>
        <w:tc>
          <w:tcPr>
            <w:tcW w:w="2520" w:type="dxa"/>
            <w:vAlign w:val="center"/>
          </w:tcPr>
          <w:p w14:paraId="7DC427D9" w14:textId="77777777" w:rsidR="00BD6B97" w:rsidRPr="007A7659" w:rsidRDefault="00BD6B97">
            <w:pPr>
              <w:pStyle w:val="TableEntry"/>
              <w:rPr>
                <w:i/>
                <w:iCs/>
                <w:noProof w:val="0"/>
                <w:sz w:val="16"/>
              </w:rPr>
            </w:pPr>
            <w:r w:rsidRPr="007A7659">
              <w:rPr>
                <w:i/>
                <w:iCs/>
                <w:noProof w:val="0"/>
                <w:sz w:val="16"/>
              </w:rPr>
              <w:t>UserName</w:t>
            </w:r>
            <w:bookmarkStart w:id="1622" w:name="_Toc487128124"/>
            <w:bookmarkStart w:id="1623" w:name="_Toc487128700"/>
            <w:bookmarkStart w:id="1624" w:name="_Toc487129245"/>
            <w:bookmarkEnd w:id="1622"/>
            <w:bookmarkEnd w:id="1623"/>
            <w:bookmarkEnd w:id="1624"/>
          </w:p>
        </w:tc>
        <w:tc>
          <w:tcPr>
            <w:tcW w:w="630" w:type="dxa"/>
            <w:vAlign w:val="center"/>
          </w:tcPr>
          <w:p w14:paraId="69399D86" w14:textId="77777777" w:rsidR="00BD6B97" w:rsidRPr="007A7659" w:rsidRDefault="00BD6B97">
            <w:pPr>
              <w:pStyle w:val="TableEntry"/>
              <w:jc w:val="center"/>
              <w:rPr>
                <w:i/>
                <w:iCs/>
                <w:noProof w:val="0"/>
                <w:sz w:val="16"/>
              </w:rPr>
            </w:pPr>
            <w:r w:rsidRPr="007A7659">
              <w:rPr>
                <w:i/>
                <w:iCs/>
                <w:noProof w:val="0"/>
                <w:sz w:val="16"/>
              </w:rPr>
              <w:t>U</w:t>
            </w:r>
            <w:bookmarkStart w:id="1625" w:name="_Toc487128125"/>
            <w:bookmarkStart w:id="1626" w:name="_Toc487128701"/>
            <w:bookmarkStart w:id="1627" w:name="_Toc487129246"/>
            <w:bookmarkEnd w:id="1625"/>
            <w:bookmarkEnd w:id="1626"/>
            <w:bookmarkEnd w:id="1627"/>
          </w:p>
        </w:tc>
        <w:tc>
          <w:tcPr>
            <w:tcW w:w="4968" w:type="dxa"/>
            <w:vAlign w:val="center"/>
          </w:tcPr>
          <w:p w14:paraId="625D1AE2" w14:textId="77777777" w:rsidR="00BD6B97" w:rsidRPr="007A7659" w:rsidRDefault="00BD6B97" w:rsidP="007E3B51">
            <w:pPr>
              <w:pStyle w:val="TableEntry"/>
              <w:rPr>
                <w:i/>
                <w:iCs/>
                <w:noProof w:val="0"/>
                <w:sz w:val="16"/>
              </w:rPr>
            </w:pPr>
            <w:r w:rsidRPr="007A7659">
              <w:rPr>
                <w:i/>
                <w:iCs/>
                <w:noProof w:val="0"/>
                <w:sz w:val="16"/>
              </w:rPr>
              <w:t>not specialized</w:t>
            </w:r>
            <w:bookmarkStart w:id="1628" w:name="_Toc487128126"/>
            <w:bookmarkStart w:id="1629" w:name="_Toc487128702"/>
            <w:bookmarkStart w:id="1630" w:name="_Toc487129247"/>
            <w:bookmarkEnd w:id="1628"/>
            <w:bookmarkEnd w:id="1629"/>
            <w:bookmarkEnd w:id="1630"/>
          </w:p>
        </w:tc>
        <w:bookmarkStart w:id="1631" w:name="_Toc487128127"/>
        <w:bookmarkStart w:id="1632" w:name="_Toc487128703"/>
        <w:bookmarkStart w:id="1633" w:name="_Toc487129248"/>
        <w:bookmarkEnd w:id="1631"/>
        <w:bookmarkEnd w:id="1632"/>
        <w:bookmarkEnd w:id="1633"/>
      </w:tr>
      <w:tr w:rsidR="00BD6B97" w:rsidRPr="007A7659" w14:paraId="525E8D23" w14:textId="77777777">
        <w:trPr>
          <w:cantSplit/>
        </w:trPr>
        <w:tc>
          <w:tcPr>
            <w:tcW w:w="1548" w:type="dxa"/>
            <w:vMerge/>
            <w:textDirection w:val="btLr"/>
            <w:vAlign w:val="center"/>
          </w:tcPr>
          <w:p w14:paraId="4A9E51B1" w14:textId="77777777" w:rsidR="00BD6B97" w:rsidRPr="007A7659" w:rsidRDefault="00BD6B97">
            <w:pPr>
              <w:pStyle w:val="TableLabel"/>
              <w:rPr>
                <w:rFonts w:ascii="Times New Roman" w:hAnsi="Times New Roman"/>
                <w:noProof w:val="0"/>
                <w:sz w:val="16"/>
              </w:rPr>
            </w:pPr>
            <w:bookmarkStart w:id="1634" w:name="_Toc487128128"/>
            <w:bookmarkStart w:id="1635" w:name="_Toc487128704"/>
            <w:bookmarkStart w:id="1636" w:name="_Toc487129249"/>
            <w:bookmarkEnd w:id="1634"/>
            <w:bookmarkEnd w:id="1635"/>
            <w:bookmarkEnd w:id="1636"/>
          </w:p>
        </w:tc>
        <w:tc>
          <w:tcPr>
            <w:tcW w:w="2520" w:type="dxa"/>
            <w:vAlign w:val="center"/>
          </w:tcPr>
          <w:p w14:paraId="36B0D8E8" w14:textId="77777777" w:rsidR="00BD6B97" w:rsidRPr="007A7659" w:rsidRDefault="00BD6B97">
            <w:pPr>
              <w:pStyle w:val="TableEntry"/>
              <w:rPr>
                <w:i/>
                <w:iCs/>
                <w:noProof w:val="0"/>
                <w:sz w:val="16"/>
              </w:rPr>
            </w:pPr>
            <w:r w:rsidRPr="007A7659">
              <w:rPr>
                <w:i/>
                <w:iCs/>
                <w:noProof w:val="0"/>
                <w:sz w:val="16"/>
              </w:rPr>
              <w:t>UserIsRequestor</w:t>
            </w:r>
            <w:bookmarkStart w:id="1637" w:name="_Toc487128129"/>
            <w:bookmarkStart w:id="1638" w:name="_Toc487128705"/>
            <w:bookmarkStart w:id="1639" w:name="_Toc487129250"/>
            <w:bookmarkEnd w:id="1637"/>
            <w:bookmarkEnd w:id="1638"/>
            <w:bookmarkEnd w:id="1639"/>
          </w:p>
        </w:tc>
        <w:tc>
          <w:tcPr>
            <w:tcW w:w="630" w:type="dxa"/>
            <w:vAlign w:val="center"/>
          </w:tcPr>
          <w:p w14:paraId="397DFB72" w14:textId="77777777" w:rsidR="00BD6B97" w:rsidRPr="007A7659" w:rsidRDefault="00BD6B97">
            <w:pPr>
              <w:pStyle w:val="TableEntry"/>
              <w:jc w:val="center"/>
              <w:rPr>
                <w:i/>
                <w:iCs/>
                <w:noProof w:val="0"/>
                <w:sz w:val="16"/>
              </w:rPr>
            </w:pPr>
            <w:r w:rsidRPr="007A7659">
              <w:rPr>
                <w:i/>
                <w:iCs/>
                <w:noProof w:val="0"/>
                <w:sz w:val="16"/>
              </w:rPr>
              <w:t>U</w:t>
            </w:r>
            <w:bookmarkStart w:id="1640" w:name="_Toc487128130"/>
            <w:bookmarkStart w:id="1641" w:name="_Toc487128706"/>
            <w:bookmarkStart w:id="1642" w:name="_Toc487129251"/>
            <w:bookmarkEnd w:id="1640"/>
            <w:bookmarkEnd w:id="1641"/>
            <w:bookmarkEnd w:id="1642"/>
          </w:p>
        </w:tc>
        <w:tc>
          <w:tcPr>
            <w:tcW w:w="4968" w:type="dxa"/>
            <w:vAlign w:val="center"/>
          </w:tcPr>
          <w:p w14:paraId="312422FA" w14:textId="77777777" w:rsidR="00BD6B97" w:rsidRPr="007A7659" w:rsidRDefault="00BD6B97">
            <w:pPr>
              <w:pStyle w:val="TableEntry"/>
              <w:rPr>
                <w:iCs/>
                <w:noProof w:val="0"/>
                <w:sz w:val="16"/>
              </w:rPr>
            </w:pPr>
            <w:r w:rsidRPr="007A7659">
              <w:rPr>
                <w:i/>
                <w:iCs/>
                <w:noProof w:val="0"/>
                <w:sz w:val="16"/>
              </w:rPr>
              <w:t>not specialized</w:t>
            </w:r>
            <w:bookmarkStart w:id="1643" w:name="_Toc487128131"/>
            <w:bookmarkStart w:id="1644" w:name="_Toc487128707"/>
            <w:bookmarkStart w:id="1645" w:name="_Toc487129252"/>
            <w:bookmarkEnd w:id="1643"/>
            <w:bookmarkEnd w:id="1644"/>
            <w:bookmarkEnd w:id="1645"/>
          </w:p>
        </w:tc>
        <w:bookmarkStart w:id="1646" w:name="_Toc487128132"/>
        <w:bookmarkStart w:id="1647" w:name="_Toc487128708"/>
        <w:bookmarkStart w:id="1648" w:name="_Toc487129253"/>
        <w:bookmarkEnd w:id="1646"/>
        <w:bookmarkEnd w:id="1647"/>
        <w:bookmarkEnd w:id="1648"/>
      </w:tr>
      <w:tr w:rsidR="00BD6B97" w:rsidRPr="007A7659" w14:paraId="1ECF1654" w14:textId="77777777">
        <w:trPr>
          <w:cantSplit/>
        </w:trPr>
        <w:tc>
          <w:tcPr>
            <w:tcW w:w="1548" w:type="dxa"/>
            <w:vMerge/>
            <w:textDirection w:val="btLr"/>
            <w:vAlign w:val="center"/>
          </w:tcPr>
          <w:p w14:paraId="10595A06" w14:textId="77777777" w:rsidR="00BD6B97" w:rsidRPr="007A7659" w:rsidRDefault="00BD6B97">
            <w:pPr>
              <w:pStyle w:val="TableLabel"/>
              <w:rPr>
                <w:rFonts w:ascii="Times New Roman" w:hAnsi="Times New Roman"/>
                <w:noProof w:val="0"/>
                <w:sz w:val="16"/>
              </w:rPr>
            </w:pPr>
            <w:bookmarkStart w:id="1649" w:name="_Toc487128133"/>
            <w:bookmarkStart w:id="1650" w:name="_Toc487128709"/>
            <w:bookmarkStart w:id="1651" w:name="_Toc487129254"/>
            <w:bookmarkEnd w:id="1649"/>
            <w:bookmarkEnd w:id="1650"/>
            <w:bookmarkEnd w:id="1651"/>
          </w:p>
        </w:tc>
        <w:tc>
          <w:tcPr>
            <w:tcW w:w="2520" w:type="dxa"/>
            <w:vAlign w:val="center"/>
          </w:tcPr>
          <w:p w14:paraId="4EDF57A5" w14:textId="77777777" w:rsidR="00BD6B97" w:rsidRPr="007A7659" w:rsidRDefault="00BD6B97">
            <w:pPr>
              <w:pStyle w:val="TableEntry"/>
              <w:rPr>
                <w:noProof w:val="0"/>
                <w:sz w:val="16"/>
              </w:rPr>
            </w:pPr>
            <w:r w:rsidRPr="007A7659">
              <w:rPr>
                <w:noProof w:val="0"/>
                <w:sz w:val="16"/>
              </w:rPr>
              <w:t>RoleIDCode</w:t>
            </w:r>
            <w:bookmarkStart w:id="1652" w:name="_Toc487128134"/>
            <w:bookmarkStart w:id="1653" w:name="_Toc487128710"/>
            <w:bookmarkStart w:id="1654" w:name="_Toc487129255"/>
            <w:bookmarkEnd w:id="1652"/>
            <w:bookmarkEnd w:id="1653"/>
            <w:bookmarkEnd w:id="1654"/>
          </w:p>
        </w:tc>
        <w:tc>
          <w:tcPr>
            <w:tcW w:w="630" w:type="dxa"/>
            <w:vAlign w:val="center"/>
          </w:tcPr>
          <w:p w14:paraId="69322902" w14:textId="77777777" w:rsidR="00BD6B97" w:rsidRPr="007A7659" w:rsidRDefault="00BD6B97">
            <w:pPr>
              <w:pStyle w:val="TableEntry"/>
              <w:jc w:val="center"/>
              <w:rPr>
                <w:noProof w:val="0"/>
                <w:sz w:val="16"/>
              </w:rPr>
            </w:pPr>
            <w:r w:rsidRPr="007A7659">
              <w:rPr>
                <w:noProof w:val="0"/>
                <w:sz w:val="16"/>
              </w:rPr>
              <w:t>M</w:t>
            </w:r>
            <w:bookmarkStart w:id="1655" w:name="_Toc487128135"/>
            <w:bookmarkStart w:id="1656" w:name="_Toc487128711"/>
            <w:bookmarkStart w:id="1657" w:name="_Toc487129256"/>
            <w:bookmarkEnd w:id="1655"/>
            <w:bookmarkEnd w:id="1656"/>
            <w:bookmarkEnd w:id="1657"/>
          </w:p>
        </w:tc>
        <w:tc>
          <w:tcPr>
            <w:tcW w:w="4968" w:type="dxa"/>
            <w:vAlign w:val="center"/>
          </w:tcPr>
          <w:p w14:paraId="445C2A49" w14:textId="77777777" w:rsidR="00BD6B97" w:rsidRPr="007A7659" w:rsidRDefault="00BD6B97">
            <w:pPr>
              <w:pStyle w:val="TableEntry"/>
              <w:rPr>
                <w:noProof w:val="0"/>
                <w:sz w:val="16"/>
              </w:rPr>
            </w:pPr>
            <w:r w:rsidRPr="007A7659">
              <w:rPr>
                <w:noProof w:val="0"/>
                <w:sz w:val="16"/>
              </w:rPr>
              <w:t>EV(110153, DCM, “Source”)</w:t>
            </w:r>
            <w:bookmarkStart w:id="1658" w:name="_Toc487128136"/>
            <w:bookmarkStart w:id="1659" w:name="_Toc487128712"/>
            <w:bookmarkStart w:id="1660" w:name="_Toc487129257"/>
            <w:bookmarkEnd w:id="1658"/>
            <w:bookmarkEnd w:id="1659"/>
            <w:bookmarkEnd w:id="1660"/>
          </w:p>
        </w:tc>
        <w:bookmarkStart w:id="1661" w:name="_Toc487128137"/>
        <w:bookmarkStart w:id="1662" w:name="_Toc487128713"/>
        <w:bookmarkStart w:id="1663" w:name="_Toc487129258"/>
        <w:bookmarkEnd w:id="1661"/>
        <w:bookmarkEnd w:id="1662"/>
        <w:bookmarkEnd w:id="1663"/>
      </w:tr>
      <w:tr w:rsidR="00BD6B97" w:rsidRPr="007A7659" w14:paraId="4FC6B8BC" w14:textId="77777777">
        <w:trPr>
          <w:cantSplit/>
        </w:trPr>
        <w:tc>
          <w:tcPr>
            <w:tcW w:w="1548" w:type="dxa"/>
            <w:vMerge/>
            <w:textDirection w:val="btLr"/>
            <w:vAlign w:val="center"/>
          </w:tcPr>
          <w:p w14:paraId="099845E6" w14:textId="77777777" w:rsidR="00BD6B97" w:rsidRPr="007A7659" w:rsidRDefault="00BD6B97">
            <w:pPr>
              <w:pStyle w:val="TableLabel"/>
              <w:rPr>
                <w:rFonts w:ascii="Times New Roman" w:hAnsi="Times New Roman"/>
                <w:noProof w:val="0"/>
                <w:sz w:val="16"/>
              </w:rPr>
            </w:pPr>
            <w:bookmarkStart w:id="1664" w:name="_Toc487128138"/>
            <w:bookmarkStart w:id="1665" w:name="_Toc487128714"/>
            <w:bookmarkStart w:id="1666" w:name="_Toc487129259"/>
            <w:bookmarkEnd w:id="1664"/>
            <w:bookmarkEnd w:id="1665"/>
            <w:bookmarkEnd w:id="1666"/>
          </w:p>
        </w:tc>
        <w:tc>
          <w:tcPr>
            <w:tcW w:w="2520" w:type="dxa"/>
            <w:vAlign w:val="center"/>
          </w:tcPr>
          <w:p w14:paraId="31BE3091" w14:textId="77777777" w:rsidR="00BD6B97" w:rsidRPr="007A7659" w:rsidRDefault="00BD6B97">
            <w:pPr>
              <w:pStyle w:val="TableEntry"/>
              <w:rPr>
                <w:iCs/>
                <w:noProof w:val="0"/>
                <w:sz w:val="16"/>
              </w:rPr>
            </w:pPr>
            <w:r w:rsidRPr="007A7659">
              <w:rPr>
                <w:iCs/>
                <w:noProof w:val="0"/>
                <w:sz w:val="16"/>
              </w:rPr>
              <w:t>NetworkAccessPointTypeCode</w:t>
            </w:r>
            <w:bookmarkStart w:id="1667" w:name="_Toc487128139"/>
            <w:bookmarkStart w:id="1668" w:name="_Toc487128715"/>
            <w:bookmarkStart w:id="1669" w:name="_Toc487129260"/>
            <w:bookmarkEnd w:id="1667"/>
            <w:bookmarkEnd w:id="1668"/>
            <w:bookmarkEnd w:id="1669"/>
          </w:p>
        </w:tc>
        <w:tc>
          <w:tcPr>
            <w:tcW w:w="630" w:type="dxa"/>
            <w:vAlign w:val="center"/>
          </w:tcPr>
          <w:p w14:paraId="685A045D" w14:textId="77777777" w:rsidR="00BD6B97" w:rsidRPr="007A7659" w:rsidRDefault="00BD6B97">
            <w:pPr>
              <w:pStyle w:val="TableEntry"/>
              <w:jc w:val="center"/>
              <w:rPr>
                <w:iCs/>
                <w:noProof w:val="0"/>
                <w:sz w:val="16"/>
              </w:rPr>
            </w:pPr>
            <w:r w:rsidRPr="007A7659">
              <w:rPr>
                <w:iCs/>
                <w:noProof w:val="0"/>
                <w:sz w:val="16"/>
              </w:rPr>
              <w:t>M</w:t>
            </w:r>
            <w:bookmarkStart w:id="1670" w:name="_Toc487128140"/>
            <w:bookmarkStart w:id="1671" w:name="_Toc487128716"/>
            <w:bookmarkStart w:id="1672" w:name="_Toc487129261"/>
            <w:bookmarkEnd w:id="1670"/>
            <w:bookmarkEnd w:id="1671"/>
            <w:bookmarkEnd w:id="1672"/>
          </w:p>
        </w:tc>
        <w:tc>
          <w:tcPr>
            <w:tcW w:w="4968" w:type="dxa"/>
            <w:vAlign w:val="center"/>
          </w:tcPr>
          <w:p w14:paraId="60664DE2" w14:textId="77777777" w:rsidR="00BD6B97" w:rsidRPr="007A7659" w:rsidRDefault="00BD6B97">
            <w:pPr>
              <w:pStyle w:val="TableEntry"/>
              <w:rPr>
                <w:noProof w:val="0"/>
                <w:sz w:val="16"/>
              </w:rPr>
            </w:pPr>
            <w:r w:rsidRPr="007A7659">
              <w:rPr>
                <w:noProof w:val="0"/>
                <w:sz w:val="16"/>
              </w:rPr>
              <w:t>“1” for machine (DNS) name, “2” for IP address</w:t>
            </w:r>
            <w:bookmarkStart w:id="1673" w:name="_Toc487128141"/>
            <w:bookmarkStart w:id="1674" w:name="_Toc487128717"/>
            <w:bookmarkStart w:id="1675" w:name="_Toc487129262"/>
            <w:bookmarkEnd w:id="1673"/>
            <w:bookmarkEnd w:id="1674"/>
            <w:bookmarkEnd w:id="1675"/>
          </w:p>
        </w:tc>
        <w:bookmarkStart w:id="1676" w:name="_Toc487128142"/>
        <w:bookmarkStart w:id="1677" w:name="_Toc487128718"/>
        <w:bookmarkStart w:id="1678" w:name="_Toc487129263"/>
        <w:bookmarkEnd w:id="1676"/>
        <w:bookmarkEnd w:id="1677"/>
        <w:bookmarkEnd w:id="1678"/>
      </w:tr>
      <w:tr w:rsidR="00BD6B97" w:rsidRPr="007A7659" w14:paraId="0097EE64" w14:textId="77777777">
        <w:trPr>
          <w:cantSplit/>
        </w:trPr>
        <w:tc>
          <w:tcPr>
            <w:tcW w:w="1548" w:type="dxa"/>
            <w:vMerge/>
            <w:textDirection w:val="btLr"/>
            <w:vAlign w:val="center"/>
          </w:tcPr>
          <w:p w14:paraId="15A9D1C7" w14:textId="77777777" w:rsidR="00BD6B97" w:rsidRPr="007A7659" w:rsidRDefault="00BD6B97">
            <w:pPr>
              <w:pStyle w:val="TableLabel"/>
              <w:rPr>
                <w:rFonts w:ascii="Times New Roman" w:hAnsi="Times New Roman"/>
                <w:noProof w:val="0"/>
                <w:sz w:val="16"/>
              </w:rPr>
            </w:pPr>
            <w:bookmarkStart w:id="1679" w:name="_Toc487128143"/>
            <w:bookmarkStart w:id="1680" w:name="_Toc487128719"/>
            <w:bookmarkStart w:id="1681" w:name="_Toc487129264"/>
            <w:bookmarkEnd w:id="1679"/>
            <w:bookmarkEnd w:id="1680"/>
            <w:bookmarkEnd w:id="1681"/>
          </w:p>
        </w:tc>
        <w:tc>
          <w:tcPr>
            <w:tcW w:w="2520" w:type="dxa"/>
            <w:vAlign w:val="center"/>
          </w:tcPr>
          <w:p w14:paraId="2EE16BBA" w14:textId="77777777" w:rsidR="00BD6B97" w:rsidRPr="007A7659" w:rsidRDefault="00BD6B97">
            <w:pPr>
              <w:pStyle w:val="TableEntry"/>
              <w:rPr>
                <w:iCs/>
                <w:noProof w:val="0"/>
                <w:sz w:val="16"/>
              </w:rPr>
            </w:pPr>
            <w:r w:rsidRPr="007A7659">
              <w:rPr>
                <w:iCs/>
                <w:noProof w:val="0"/>
                <w:sz w:val="16"/>
              </w:rPr>
              <w:t>NetworkAccessPointID</w:t>
            </w:r>
            <w:bookmarkStart w:id="1682" w:name="_Toc487128144"/>
            <w:bookmarkStart w:id="1683" w:name="_Toc487128720"/>
            <w:bookmarkStart w:id="1684" w:name="_Toc487129265"/>
            <w:bookmarkEnd w:id="1682"/>
            <w:bookmarkEnd w:id="1683"/>
            <w:bookmarkEnd w:id="1684"/>
          </w:p>
        </w:tc>
        <w:tc>
          <w:tcPr>
            <w:tcW w:w="630" w:type="dxa"/>
            <w:vAlign w:val="center"/>
          </w:tcPr>
          <w:p w14:paraId="18EE8D66" w14:textId="77777777" w:rsidR="00BD6B97" w:rsidRPr="007A7659" w:rsidRDefault="00BD6B97">
            <w:pPr>
              <w:pStyle w:val="TableEntry"/>
              <w:jc w:val="center"/>
              <w:rPr>
                <w:iCs/>
                <w:noProof w:val="0"/>
                <w:sz w:val="16"/>
              </w:rPr>
            </w:pPr>
            <w:r w:rsidRPr="007A7659">
              <w:rPr>
                <w:iCs/>
                <w:noProof w:val="0"/>
                <w:sz w:val="16"/>
              </w:rPr>
              <w:t>M</w:t>
            </w:r>
            <w:bookmarkStart w:id="1685" w:name="_Toc487128145"/>
            <w:bookmarkStart w:id="1686" w:name="_Toc487128721"/>
            <w:bookmarkStart w:id="1687" w:name="_Toc487129266"/>
            <w:bookmarkEnd w:id="1685"/>
            <w:bookmarkEnd w:id="1686"/>
            <w:bookmarkEnd w:id="1687"/>
          </w:p>
        </w:tc>
        <w:tc>
          <w:tcPr>
            <w:tcW w:w="4968" w:type="dxa"/>
            <w:vAlign w:val="center"/>
          </w:tcPr>
          <w:p w14:paraId="12B338D5" w14:textId="77777777" w:rsidR="00BD6B97" w:rsidRPr="007A7659" w:rsidRDefault="00BD6B97">
            <w:pPr>
              <w:pStyle w:val="TableEntry"/>
              <w:rPr>
                <w:noProof w:val="0"/>
                <w:sz w:val="16"/>
              </w:rPr>
            </w:pPr>
            <w:r w:rsidRPr="007A7659">
              <w:rPr>
                <w:noProof w:val="0"/>
                <w:sz w:val="16"/>
              </w:rPr>
              <w:t>The machine name or IP address.</w:t>
            </w:r>
            <w:bookmarkStart w:id="1688" w:name="_Toc487128146"/>
            <w:bookmarkStart w:id="1689" w:name="_Toc487128722"/>
            <w:bookmarkStart w:id="1690" w:name="_Toc487129267"/>
            <w:bookmarkEnd w:id="1688"/>
            <w:bookmarkEnd w:id="1689"/>
            <w:bookmarkEnd w:id="1690"/>
          </w:p>
        </w:tc>
        <w:bookmarkStart w:id="1691" w:name="_Toc487128147"/>
        <w:bookmarkStart w:id="1692" w:name="_Toc487128723"/>
        <w:bookmarkStart w:id="1693" w:name="_Toc487129268"/>
        <w:bookmarkEnd w:id="1691"/>
        <w:bookmarkEnd w:id="1692"/>
        <w:bookmarkEnd w:id="1693"/>
      </w:tr>
    </w:tbl>
    <w:p w14:paraId="5FA12FD8" w14:textId="77777777" w:rsidR="00DA67EC" w:rsidRPr="007A7659" w:rsidRDefault="00DA67EC">
      <w:bookmarkStart w:id="1694" w:name="_Toc487128148"/>
      <w:bookmarkStart w:id="1695" w:name="_Toc487128724"/>
      <w:bookmarkStart w:id="1696" w:name="_Toc487129269"/>
      <w:bookmarkEnd w:id="1694"/>
      <w:bookmarkEnd w:id="1695"/>
      <w:bookmarkEnd w:id="1696"/>
    </w:p>
    <w:tbl>
      <w:tblPr>
        <w:tblW w:w="9666" w:type="dxa"/>
        <w:tblLayout w:type="fixed"/>
        <w:tblLook w:val="0000" w:firstRow="0" w:lastRow="0" w:firstColumn="0" w:lastColumn="0" w:noHBand="0" w:noVBand="0"/>
      </w:tblPr>
      <w:tblGrid>
        <w:gridCol w:w="1548"/>
        <w:gridCol w:w="2520"/>
        <w:gridCol w:w="630"/>
        <w:gridCol w:w="4968"/>
      </w:tblGrid>
      <w:tr w:rsidR="00BD6B97" w:rsidRPr="007A7659" w14:paraId="204A6585" w14:textId="77777777" w:rsidTr="007E3B51">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45B5502E" w14:textId="77777777" w:rsidR="00BD6B97" w:rsidRPr="007A7659" w:rsidRDefault="00BD6B97" w:rsidP="003C1EFA">
            <w:pPr>
              <w:pStyle w:val="TableEntryHeader"/>
            </w:pPr>
            <w:r w:rsidRPr="007A7659">
              <w:t>Destination</w:t>
            </w:r>
            <w:bookmarkStart w:id="1697" w:name="_Toc487128149"/>
            <w:bookmarkStart w:id="1698" w:name="_Toc487128725"/>
            <w:bookmarkStart w:id="1699" w:name="_Toc487129270"/>
            <w:bookmarkEnd w:id="1697"/>
            <w:bookmarkEnd w:id="1698"/>
            <w:bookmarkEnd w:id="1699"/>
          </w:p>
          <w:p w14:paraId="57D1CA6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700" w:name="_Toc487128150"/>
            <w:bookmarkStart w:id="1701" w:name="_Toc487128726"/>
            <w:bookmarkStart w:id="1702" w:name="_Toc487129271"/>
            <w:bookmarkEnd w:id="1700"/>
            <w:bookmarkEnd w:id="1701"/>
            <w:bookmarkEnd w:id="1702"/>
          </w:p>
        </w:tc>
        <w:tc>
          <w:tcPr>
            <w:tcW w:w="2520" w:type="dxa"/>
            <w:tcBorders>
              <w:top w:val="single" w:sz="4" w:space="0" w:color="auto"/>
              <w:left w:val="single" w:sz="4" w:space="0" w:color="auto"/>
              <w:bottom w:val="single" w:sz="4" w:space="0" w:color="auto"/>
              <w:right w:val="single" w:sz="4" w:space="0" w:color="auto"/>
            </w:tcBorders>
            <w:vAlign w:val="center"/>
          </w:tcPr>
          <w:p w14:paraId="264FB002" w14:textId="77777777" w:rsidR="00BD6B97" w:rsidRPr="007A7659" w:rsidRDefault="00BD6B97">
            <w:pPr>
              <w:pStyle w:val="TableEntry"/>
              <w:rPr>
                <w:noProof w:val="0"/>
                <w:sz w:val="16"/>
              </w:rPr>
            </w:pPr>
            <w:r w:rsidRPr="007A7659">
              <w:rPr>
                <w:noProof w:val="0"/>
                <w:sz w:val="16"/>
              </w:rPr>
              <w:t>UserID</w:t>
            </w:r>
            <w:bookmarkStart w:id="1703" w:name="_Toc487128151"/>
            <w:bookmarkStart w:id="1704" w:name="_Toc487128727"/>
            <w:bookmarkStart w:id="1705" w:name="_Toc487129272"/>
            <w:bookmarkEnd w:id="1703"/>
            <w:bookmarkEnd w:id="1704"/>
            <w:bookmarkEnd w:id="1705"/>
          </w:p>
        </w:tc>
        <w:tc>
          <w:tcPr>
            <w:tcW w:w="630" w:type="dxa"/>
            <w:tcBorders>
              <w:top w:val="single" w:sz="4" w:space="0" w:color="auto"/>
              <w:left w:val="single" w:sz="4" w:space="0" w:color="auto"/>
              <w:bottom w:val="single" w:sz="4" w:space="0" w:color="auto"/>
              <w:right w:val="single" w:sz="4" w:space="0" w:color="auto"/>
            </w:tcBorders>
            <w:vAlign w:val="center"/>
          </w:tcPr>
          <w:p w14:paraId="5A201298" w14:textId="77777777" w:rsidR="00BD6B97" w:rsidRPr="007A7659" w:rsidRDefault="00BD6B97">
            <w:pPr>
              <w:pStyle w:val="TableEntry"/>
              <w:jc w:val="center"/>
              <w:rPr>
                <w:noProof w:val="0"/>
                <w:sz w:val="16"/>
              </w:rPr>
            </w:pPr>
            <w:r w:rsidRPr="007A7659">
              <w:rPr>
                <w:noProof w:val="0"/>
                <w:sz w:val="16"/>
              </w:rPr>
              <w:t>M</w:t>
            </w:r>
            <w:bookmarkStart w:id="1706" w:name="_Toc487128152"/>
            <w:bookmarkStart w:id="1707" w:name="_Toc487128728"/>
            <w:bookmarkStart w:id="1708" w:name="_Toc487129273"/>
            <w:bookmarkEnd w:id="1706"/>
            <w:bookmarkEnd w:id="1707"/>
            <w:bookmarkEnd w:id="1708"/>
          </w:p>
        </w:tc>
        <w:tc>
          <w:tcPr>
            <w:tcW w:w="4968" w:type="dxa"/>
            <w:tcBorders>
              <w:top w:val="single" w:sz="4" w:space="0" w:color="auto"/>
              <w:left w:val="single" w:sz="4" w:space="0" w:color="auto"/>
              <w:bottom w:val="single" w:sz="4" w:space="0" w:color="auto"/>
              <w:right w:val="single" w:sz="4" w:space="0" w:color="auto"/>
            </w:tcBorders>
            <w:vAlign w:val="center"/>
          </w:tcPr>
          <w:p w14:paraId="1B763134"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bookmarkStart w:id="1709" w:name="_Toc487128153"/>
            <w:bookmarkStart w:id="1710" w:name="_Toc487128729"/>
            <w:bookmarkStart w:id="1711" w:name="_Toc487129274"/>
            <w:bookmarkEnd w:id="1709"/>
            <w:bookmarkEnd w:id="1710"/>
            <w:bookmarkEnd w:id="1711"/>
          </w:p>
        </w:tc>
        <w:bookmarkStart w:id="1712" w:name="_Toc487128154"/>
        <w:bookmarkStart w:id="1713" w:name="_Toc487128730"/>
        <w:bookmarkStart w:id="1714" w:name="_Toc487129275"/>
        <w:bookmarkEnd w:id="1712"/>
        <w:bookmarkEnd w:id="1713"/>
        <w:bookmarkEnd w:id="1714"/>
      </w:tr>
      <w:tr w:rsidR="00BD6B97" w:rsidRPr="007A7659" w14:paraId="1CCCD940"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cBorders>
              <w:top w:val="single" w:sz="4" w:space="0" w:color="auto"/>
            </w:tcBorders>
            <w:textDirection w:val="btLr"/>
            <w:vAlign w:val="center"/>
          </w:tcPr>
          <w:p w14:paraId="612559AF" w14:textId="77777777" w:rsidR="00BD6B97" w:rsidRPr="007A7659" w:rsidRDefault="00BD6B97">
            <w:pPr>
              <w:pStyle w:val="TableLabel"/>
              <w:rPr>
                <w:rFonts w:ascii="Times New Roman" w:hAnsi="Times New Roman"/>
                <w:noProof w:val="0"/>
                <w:sz w:val="16"/>
              </w:rPr>
            </w:pPr>
            <w:bookmarkStart w:id="1715" w:name="_Toc487128155"/>
            <w:bookmarkStart w:id="1716" w:name="_Toc487128731"/>
            <w:bookmarkStart w:id="1717" w:name="_Toc487129276"/>
            <w:bookmarkEnd w:id="1715"/>
            <w:bookmarkEnd w:id="1716"/>
            <w:bookmarkEnd w:id="1717"/>
          </w:p>
        </w:tc>
        <w:tc>
          <w:tcPr>
            <w:tcW w:w="2520" w:type="dxa"/>
            <w:tcBorders>
              <w:top w:val="single" w:sz="4" w:space="0" w:color="auto"/>
            </w:tcBorders>
            <w:vAlign w:val="center"/>
          </w:tcPr>
          <w:p w14:paraId="70EE7B84" w14:textId="77777777" w:rsidR="00BD6B97" w:rsidRPr="007A7659" w:rsidRDefault="00BD6B97" w:rsidP="00CA34D9">
            <w:pPr>
              <w:pStyle w:val="TableEntry"/>
              <w:rPr>
                <w:noProof w:val="0"/>
                <w:sz w:val="16"/>
              </w:rPr>
            </w:pPr>
            <w:r w:rsidRPr="007A7659">
              <w:rPr>
                <w:noProof w:val="0"/>
                <w:sz w:val="16"/>
              </w:rPr>
              <w:t>AlternativeUserID</w:t>
            </w:r>
            <w:bookmarkStart w:id="1718" w:name="_Toc487128156"/>
            <w:bookmarkStart w:id="1719" w:name="_Toc487128732"/>
            <w:bookmarkStart w:id="1720" w:name="_Toc487129277"/>
            <w:bookmarkEnd w:id="1718"/>
            <w:bookmarkEnd w:id="1719"/>
            <w:bookmarkEnd w:id="1720"/>
          </w:p>
        </w:tc>
        <w:tc>
          <w:tcPr>
            <w:tcW w:w="630" w:type="dxa"/>
            <w:tcBorders>
              <w:top w:val="single" w:sz="4" w:space="0" w:color="auto"/>
            </w:tcBorders>
            <w:vAlign w:val="center"/>
          </w:tcPr>
          <w:p w14:paraId="08057B35" w14:textId="77777777" w:rsidR="00BD6B97" w:rsidRPr="007A7659" w:rsidRDefault="00BD6B97">
            <w:pPr>
              <w:pStyle w:val="TableEntry"/>
              <w:jc w:val="center"/>
              <w:rPr>
                <w:noProof w:val="0"/>
                <w:sz w:val="16"/>
              </w:rPr>
            </w:pPr>
            <w:r w:rsidRPr="007A7659">
              <w:rPr>
                <w:noProof w:val="0"/>
                <w:sz w:val="16"/>
              </w:rPr>
              <w:t>M</w:t>
            </w:r>
            <w:bookmarkStart w:id="1721" w:name="_Toc487128157"/>
            <w:bookmarkStart w:id="1722" w:name="_Toc487128733"/>
            <w:bookmarkStart w:id="1723" w:name="_Toc487129278"/>
            <w:bookmarkEnd w:id="1721"/>
            <w:bookmarkEnd w:id="1722"/>
            <w:bookmarkEnd w:id="1723"/>
          </w:p>
        </w:tc>
        <w:tc>
          <w:tcPr>
            <w:tcW w:w="4968" w:type="dxa"/>
            <w:tcBorders>
              <w:top w:val="single" w:sz="4" w:space="0" w:color="auto"/>
            </w:tcBorders>
            <w:vAlign w:val="center"/>
          </w:tcPr>
          <w:p w14:paraId="555444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724" w:name="_Toc487128158"/>
            <w:bookmarkStart w:id="1725" w:name="_Toc487128734"/>
            <w:bookmarkStart w:id="1726" w:name="_Toc487129279"/>
            <w:bookmarkEnd w:id="1724"/>
            <w:bookmarkEnd w:id="1725"/>
            <w:bookmarkEnd w:id="1726"/>
          </w:p>
        </w:tc>
        <w:bookmarkStart w:id="1727" w:name="_Toc487128159"/>
        <w:bookmarkStart w:id="1728" w:name="_Toc487128735"/>
        <w:bookmarkStart w:id="1729" w:name="_Toc487129280"/>
        <w:bookmarkEnd w:id="1727"/>
        <w:bookmarkEnd w:id="1728"/>
        <w:bookmarkEnd w:id="1729"/>
      </w:tr>
      <w:tr w:rsidR="00BD6B97" w:rsidRPr="007A7659" w14:paraId="5B187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79B72438" w14:textId="77777777" w:rsidR="00BD6B97" w:rsidRPr="007A7659" w:rsidRDefault="00BD6B97">
            <w:pPr>
              <w:pStyle w:val="TableLabel"/>
              <w:rPr>
                <w:rFonts w:ascii="Times New Roman" w:hAnsi="Times New Roman"/>
                <w:noProof w:val="0"/>
                <w:sz w:val="16"/>
              </w:rPr>
            </w:pPr>
            <w:bookmarkStart w:id="1730" w:name="_Toc487128160"/>
            <w:bookmarkStart w:id="1731" w:name="_Toc487128736"/>
            <w:bookmarkStart w:id="1732" w:name="_Toc487129281"/>
            <w:bookmarkEnd w:id="1730"/>
            <w:bookmarkEnd w:id="1731"/>
            <w:bookmarkEnd w:id="1732"/>
          </w:p>
        </w:tc>
        <w:tc>
          <w:tcPr>
            <w:tcW w:w="2520" w:type="dxa"/>
            <w:vAlign w:val="center"/>
          </w:tcPr>
          <w:p w14:paraId="01F56C7D" w14:textId="77777777" w:rsidR="00BD6B97" w:rsidRPr="007A7659" w:rsidRDefault="00BD6B97">
            <w:pPr>
              <w:pStyle w:val="TableEntry"/>
              <w:rPr>
                <w:i/>
                <w:iCs/>
                <w:noProof w:val="0"/>
                <w:sz w:val="16"/>
              </w:rPr>
            </w:pPr>
            <w:r w:rsidRPr="007A7659">
              <w:rPr>
                <w:i/>
                <w:iCs/>
                <w:noProof w:val="0"/>
                <w:sz w:val="16"/>
              </w:rPr>
              <w:t>UserName</w:t>
            </w:r>
            <w:bookmarkStart w:id="1733" w:name="_Toc487128161"/>
            <w:bookmarkStart w:id="1734" w:name="_Toc487128737"/>
            <w:bookmarkStart w:id="1735" w:name="_Toc487129282"/>
            <w:bookmarkEnd w:id="1733"/>
            <w:bookmarkEnd w:id="1734"/>
            <w:bookmarkEnd w:id="1735"/>
          </w:p>
        </w:tc>
        <w:tc>
          <w:tcPr>
            <w:tcW w:w="630" w:type="dxa"/>
            <w:vAlign w:val="center"/>
          </w:tcPr>
          <w:p w14:paraId="3F4F9981" w14:textId="77777777" w:rsidR="00BD6B97" w:rsidRPr="007A7659" w:rsidRDefault="00BD6B97">
            <w:pPr>
              <w:pStyle w:val="TableEntry"/>
              <w:jc w:val="center"/>
              <w:rPr>
                <w:i/>
                <w:iCs/>
                <w:noProof w:val="0"/>
                <w:sz w:val="16"/>
              </w:rPr>
            </w:pPr>
            <w:r w:rsidRPr="007A7659">
              <w:rPr>
                <w:i/>
                <w:iCs/>
                <w:noProof w:val="0"/>
                <w:sz w:val="16"/>
              </w:rPr>
              <w:t>U</w:t>
            </w:r>
            <w:bookmarkStart w:id="1736" w:name="_Toc487128162"/>
            <w:bookmarkStart w:id="1737" w:name="_Toc487128738"/>
            <w:bookmarkStart w:id="1738" w:name="_Toc487129283"/>
            <w:bookmarkEnd w:id="1736"/>
            <w:bookmarkEnd w:id="1737"/>
            <w:bookmarkEnd w:id="1738"/>
          </w:p>
        </w:tc>
        <w:tc>
          <w:tcPr>
            <w:tcW w:w="4968" w:type="dxa"/>
            <w:vAlign w:val="center"/>
          </w:tcPr>
          <w:p w14:paraId="6BC0B624" w14:textId="77777777" w:rsidR="00BD6B97" w:rsidRPr="007A7659" w:rsidRDefault="00BD6B97">
            <w:pPr>
              <w:pStyle w:val="TableEntry"/>
              <w:rPr>
                <w:i/>
                <w:iCs/>
                <w:noProof w:val="0"/>
                <w:sz w:val="16"/>
              </w:rPr>
            </w:pPr>
            <w:r w:rsidRPr="007A7659">
              <w:rPr>
                <w:i/>
                <w:iCs/>
                <w:noProof w:val="0"/>
                <w:sz w:val="16"/>
              </w:rPr>
              <w:t>not specialized</w:t>
            </w:r>
            <w:bookmarkStart w:id="1739" w:name="_Toc487128163"/>
            <w:bookmarkStart w:id="1740" w:name="_Toc487128739"/>
            <w:bookmarkStart w:id="1741" w:name="_Toc487129284"/>
            <w:bookmarkEnd w:id="1739"/>
            <w:bookmarkEnd w:id="1740"/>
            <w:bookmarkEnd w:id="1741"/>
          </w:p>
        </w:tc>
        <w:bookmarkStart w:id="1742" w:name="_Toc487128164"/>
        <w:bookmarkStart w:id="1743" w:name="_Toc487128740"/>
        <w:bookmarkStart w:id="1744" w:name="_Toc487129285"/>
        <w:bookmarkEnd w:id="1742"/>
        <w:bookmarkEnd w:id="1743"/>
        <w:bookmarkEnd w:id="1744"/>
      </w:tr>
      <w:tr w:rsidR="00BD6B97" w:rsidRPr="007A7659" w14:paraId="3A22C5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39FB34A" w14:textId="77777777" w:rsidR="00BD6B97" w:rsidRPr="007A7659" w:rsidRDefault="00BD6B97">
            <w:pPr>
              <w:pStyle w:val="TableLabel"/>
              <w:rPr>
                <w:rFonts w:ascii="Times New Roman" w:hAnsi="Times New Roman"/>
                <w:noProof w:val="0"/>
                <w:sz w:val="16"/>
              </w:rPr>
            </w:pPr>
            <w:bookmarkStart w:id="1745" w:name="_Toc487128165"/>
            <w:bookmarkStart w:id="1746" w:name="_Toc487128741"/>
            <w:bookmarkStart w:id="1747" w:name="_Toc487129286"/>
            <w:bookmarkEnd w:id="1745"/>
            <w:bookmarkEnd w:id="1746"/>
            <w:bookmarkEnd w:id="1747"/>
          </w:p>
        </w:tc>
        <w:tc>
          <w:tcPr>
            <w:tcW w:w="2520" w:type="dxa"/>
            <w:vAlign w:val="center"/>
          </w:tcPr>
          <w:p w14:paraId="30ADF5DA" w14:textId="77777777" w:rsidR="00BD6B97" w:rsidRPr="007A7659" w:rsidRDefault="00BD6B97" w:rsidP="00CA34D9">
            <w:pPr>
              <w:pStyle w:val="TableEntry"/>
              <w:rPr>
                <w:i/>
                <w:iCs/>
                <w:noProof w:val="0"/>
                <w:sz w:val="16"/>
              </w:rPr>
            </w:pPr>
            <w:r w:rsidRPr="007A7659">
              <w:rPr>
                <w:i/>
                <w:iCs/>
                <w:noProof w:val="0"/>
                <w:sz w:val="16"/>
              </w:rPr>
              <w:t>UserIsRequestor</w:t>
            </w:r>
            <w:bookmarkStart w:id="1748" w:name="_Toc487128166"/>
            <w:bookmarkStart w:id="1749" w:name="_Toc487128742"/>
            <w:bookmarkStart w:id="1750" w:name="_Toc487129287"/>
            <w:bookmarkEnd w:id="1748"/>
            <w:bookmarkEnd w:id="1749"/>
            <w:bookmarkEnd w:id="1750"/>
          </w:p>
        </w:tc>
        <w:tc>
          <w:tcPr>
            <w:tcW w:w="630" w:type="dxa"/>
            <w:vAlign w:val="center"/>
          </w:tcPr>
          <w:p w14:paraId="1CBD691D" w14:textId="77777777" w:rsidR="00BD6B97" w:rsidRPr="007A7659" w:rsidRDefault="00BD6B97" w:rsidP="00CA34D9">
            <w:pPr>
              <w:pStyle w:val="TableEntry"/>
              <w:jc w:val="center"/>
              <w:rPr>
                <w:i/>
                <w:iCs/>
                <w:noProof w:val="0"/>
                <w:sz w:val="16"/>
              </w:rPr>
            </w:pPr>
            <w:r w:rsidRPr="007A7659">
              <w:rPr>
                <w:i/>
                <w:iCs/>
                <w:noProof w:val="0"/>
                <w:sz w:val="16"/>
              </w:rPr>
              <w:t>U</w:t>
            </w:r>
            <w:bookmarkStart w:id="1751" w:name="_Toc487128167"/>
            <w:bookmarkStart w:id="1752" w:name="_Toc487128743"/>
            <w:bookmarkStart w:id="1753" w:name="_Toc487129288"/>
            <w:bookmarkEnd w:id="1751"/>
            <w:bookmarkEnd w:id="1752"/>
            <w:bookmarkEnd w:id="1753"/>
          </w:p>
        </w:tc>
        <w:tc>
          <w:tcPr>
            <w:tcW w:w="4968" w:type="dxa"/>
            <w:vAlign w:val="center"/>
          </w:tcPr>
          <w:p w14:paraId="29764ADD" w14:textId="77777777" w:rsidR="00BD6B97" w:rsidRPr="007A7659" w:rsidRDefault="00BD6B97">
            <w:pPr>
              <w:pStyle w:val="TableEntry"/>
              <w:rPr>
                <w:iCs/>
                <w:noProof w:val="0"/>
                <w:sz w:val="16"/>
              </w:rPr>
            </w:pPr>
            <w:r w:rsidRPr="007A7659">
              <w:rPr>
                <w:i/>
                <w:iCs/>
                <w:noProof w:val="0"/>
                <w:sz w:val="16"/>
              </w:rPr>
              <w:t>not specialized</w:t>
            </w:r>
            <w:bookmarkStart w:id="1754" w:name="_Toc487128168"/>
            <w:bookmarkStart w:id="1755" w:name="_Toc487128744"/>
            <w:bookmarkStart w:id="1756" w:name="_Toc487129289"/>
            <w:bookmarkEnd w:id="1754"/>
            <w:bookmarkEnd w:id="1755"/>
            <w:bookmarkEnd w:id="1756"/>
          </w:p>
        </w:tc>
        <w:bookmarkStart w:id="1757" w:name="_Toc487128169"/>
        <w:bookmarkStart w:id="1758" w:name="_Toc487128745"/>
        <w:bookmarkStart w:id="1759" w:name="_Toc487129290"/>
        <w:bookmarkEnd w:id="1757"/>
        <w:bookmarkEnd w:id="1758"/>
        <w:bookmarkEnd w:id="1759"/>
      </w:tr>
      <w:tr w:rsidR="00BD6B97" w:rsidRPr="007A7659" w14:paraId="79B636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62F1F382" w14:textId="77777777" w:rsidR="00BD6B97" w:rsidRPr="007A7659" w:rsidRDefault="00BD6B97">
            <w:pPr>
              <w:pStyle w:val="TableLabel"/>
              <w:rPr>
                <w:rFonts w:ascii="Times New Roman" w:hAnsi="Times New Roman"/>
                <w:noProof w:val="0"/>
                <w:sz w:val="16"/>
              </w:rPr>
            </w:pPr>
            <w:bookmarkStart w:id="1760" w:name="_Toc487128170"/>
            <w:bookmarkStart w:id="1761" w:name="_Toc487128746"/>
            <w:bookmarkStart w:id="1762" w:name="_Toc487129291"/>
            <w:bookmarkEnd w:id="1760"/>
            <w:bookmarkEnd w:id="1761"/>
            <w:bookmarkEnd w:id="1762"/>
          </w:p>
        </w:tc>
        <w:tc>
          <w:tcPr>
            <w:tcW w:w="2520" w:type="dxa"/>
            <w:vAlign w:val="center"/>
          </w:tcPr>
          <w:p w14:paraId="77179E9C" w14:textId="77777777" w:rsidR="00BD6B97" w:rsidRPr="007A7659" w:rsidRDefault="00BD6B97">
            <w:pPr>
              <w:pStyle w:val="TableEntry"/>
              <w:rPr>
                <w:noProof w:val="0"/>
                <w:sz w:val="16"/>
              </w:rPr>
            </w:pPr>
            <w:r w:rsidRPr="007A7659">
              <w:rPr>
                <w:noProof w:val="0"/>
                <w:sz w:val="16"/>
              </w:rPr>
              <w:t>RoleIDCode</w:t>
            </w:r>
            <w:bookmarkStart w:id="1763" w:name="_Toc487128171"/>
            <w:bookmarkStart w:id="1764" w:name="_Toc487128747"/>
            <w:bookmarkStart w:id="1765" w:name="_Toc487129292"/>
            <w:bookmarkEnd w:id="1763"/>
            <w:bookmarkEnd w:id="1764"/>
            <w:bookmarkEnd w:id="1765"/>
          </w:p>
        </w:tc>
        <w:tc>
          <w:tcPr>
            <w:tcW w:w="630" w:type="dxa"/>
            <w:vAlign w:val="center"/>
          </w:tcPr>
          <w:p w14:paraId="602CC573" w14:textId="77777777" w:rsidR="00BD6B97" w:rsidRPr="007A7659" w:rsidRDefault="00BD6B97">
            <w:pPr>
              <w:pStyle w:val="TableEntry"/>
              <w:jc w:val="center"/>
              <w:rPr>
                <w:noProof w:val="0"/>
                <w:sz w:val="16"/>
              </w:rPr>
            </w:pPr>
            <w:r w:rsidRPr="007A7659">
              <w:rPr>
                <w:noProof w:val="0"/>
                <w:sz w:val="16"/>
              </w:rPr>
              <w:t>M</w:t>
            </w:r>
            <w:bookmarkStart w:id="1766" w:name="_Toc487128172"/>
            <w:bookmarkStart w:id="1767" w:name="_Toc487128748"/>
            <w:bookmarkStart w:id="1768" w:name="_Toc487129293"/>
            <w:bookmarkEnd w:id="1766"/>
            <w:bookmarkEnd w:id="1767"/>
            <w:bookmarkEnd w:id="1768"/>
          </w:p>
        </w:tc>
        <w:tc>
          <w:tcPr>
            <w:tcW w:w="4968" w:type="dxa"/>
            <w:vAlign w:val="center"/>
          </w:tcPr>
          <w:p w14:paraId="309FB381" w14:textId="77777777" w:rsidR="00BD6B97" w:rsidRPr="007A7659" w:rsidRDefault="00BD6B97">
            <w:pPr>
              <w:pStyle w:val="TableEntry"/>
              <w:rPr>
                <w:noProof w:val="0"/>
                <w:sz w:val="16"/>
              </w:rPr>
            </w:pPr>
            <w:r w:rsidRPr="007A7659">
              <w:rPr>
                <w:noProof w:val="0"/>
                <w:sz w:val="16"/>
              </w:rPr>
              <w:t>EV(110152, DCM, “Destination”)</w:t>
            </w:r>
            <w:bookmarkStart w:id="1769" w:name="_Toc487128173"/>
            <w:bookmarkStart w:id="1770" w:name="_Toc487128749"/>
            <w:bookmarkStart w:id="1771" w:name="_Toc487129294"/>
            <w:bookmarkEnd w:id="1769"/>
            <w:bookmarkEnd w:id="1770"/>
            <w:bookmarkEnd w:id="1771"/>
          </w:p>
        </w:tc>
        <w:bookmarkStart w:id="1772" w:name="_Toc487128174"/>
        <w:bookmarkStart w:id="1773" w:name="_Toc487128750"/>
        <w:bookmarkStart w:id="1774" w:name="_Toc487129295"/>
        <w:bookmarkEnd w:id="1772"/>
        <w:bookmarkEnd w:id="1773"/>
        <w:bookmarkEnd w:id="1774"/>
      </w:tr>
      <w:tr w:rsidR="00BD6B97" w:rsidRPr="007A7659" w14:paraId="501E1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E622A1F" w14:textId="77777777" w:rsidR="00BD6B97" w:rsidRPr="007A7659" w:rsidRDefault="00BD6B97">
            <w:pPr>
              <w:pStyle w:val="TableLabel"/>
              <w:rPr>
                <w:rFonts w:ascii="Times New Roman" w:hAnsi="Times New Roman"/>
                <w:noProof w:val="0"/>
                <w:sz w:val="16"/>
              </w:rPr>
            </w:pPr>
            <w:bookmarkStart w:id="1775" w:name="_Toc487128175"/>
            <w:bookmarkStart w:id="1776" w:name="_Toc487128751"/>
            <w:bookmarkStart w:id="1777" w:name="_Toc487129296"/>
            <w:bookmarkEnd w:id="1775"/>
            <w:bookmarkEnd w:id="1776"/>
            <w:bookmarkEnd w:id="1777"/>
          </w:p>
        </w:tc>
        <w:tc>
          <w:tcPr>
            <w:tcW w:w="2520" w:type="dxa"/>
            <w:vAlign w:val="center"/>
          </w:tcPr>
          <w:p w14:paraId="76F6CFA2" w14:textId="77777777" w:rsidR="00BD6B97" w:rsidRPr="007A7659" w:rsidRDefault="00BD6B97">
            <w:pPr>
              <w:pStyle w:val="TableEntry"/>
              <w:rPr>
                <w:iCs/>
                <w:noProof w:val="0"/>
                <w:sz w:val="16"/>
              </w:rPr>
            </w:pPr>
            <w:r w:rsidRPr="007A7659">
              <w:rPr>
                <w:iCs/>
                <w:noProof w:val="0"/>
                <w:sz w:val="16"/>
              </w:rPr>
              <w:t>NetworkAccessPointTypeCode</w:t>
            </w:r>
            <w:bookmarkStart w:id="1778" w:name="_Toc487128176"/>
            <w:bookmarkStart w:id="1779" w:name="_Toc487128752"/>
            <w:bookmarkStart w:id="1780" w:name="_Toc487129297"/>
            <w:bookmarkEnd w:id="1778"/>
            <w:bookmarkEnd w:id="1779"/>
            <w:bookmarkEnd w:id="1780"/>
          </w:p>
        </w:tc>
        <w:tc>
          <w:tcPr>
            <w:tcW w:w="630" w:type="dxa"/>
            <w:vAlign w:val="center"/>
          </w:tcPr>
          <w:p w14:paraId="75887B06" w14:textId="77777777" w:rsidR="00BD6B97" w:rsidRPr="007A7659" w:rsidRDefault="00BD6B97">
            <w:pPr>
              <w:pStyle w:val="TableEntry"/>
              <w:jc w:val="center"/>
              <w:rPr>
                <w:iCs/>
                <w:noProof w:val="0"/>
                <w:sz w:val="16"/>
              </w:rPr>
            </w:pPr>
            <w:r w:rsidRPr="007A7659">
              <w:rPr>
                <w:iCs/>
                <w:noProof w:val="0"/>
                <w:sz w:val="16"/>
              </w:rPr>
              <w:t>M</w:t>
            </w:r>
            <w:bookmarkStart w:id="1781" w:name="_Toc487128177"/>
            <w:bookmarkStart w:id="1782" w:name="_Toc487128753"/>
            <w:bookmarkStart w:id="1783" w:name="_Toc487129298"/>
            <w:bookmarkEnd w:id="1781"/>
            <w:bookmarkEnd w:id="1782"/>
            <w:bookmarkEnd w:id="1783"/>
          </w:p>
        </w:tc>
        <w:tc>
          <w:tcPr>
            <w:tcW w:w="4968" w:type="dxa"/>
            <w:vAlign w:val="center"/>
          </w:tcPr>
          <w:p w14:paraId="0FE49B14" w14:textId="77777777" w:rsidR="00BD6B97" w:rsidRPr="007A7659" w:rsidRDefault="00BD6B97">
            <w:pPr>
              <w:pStyle w:val="TableEntry"/>
              <w:rPr>
                <w:noProof w:val="0"/>
                <w:sz w:val="16"/>
              </w:rPr>
            </w:pPr>
            <w:r w:rsidRPr="007A7659">
              <w:rPr>
                <w:noProof w:val="0"/>
                <w:sz w:val="16"/>
              </w:rPr>
              <w:t>“1” for machine (DNS) name, “2” for IP address</w:t>
            </w:r>
            <w:bookmarkStart w:id="1784" w:name="_Toc487128178"/>
            <w:bookmarkStart w:id="1785" w:name="_Toc487128754"/>
            <w:bookmarkStart w:id="1786" w:name="_Toc487129299"/>
            <w:bookmarkEnd w:id="1784"/>
            <w:bookmarkEnd w:id="1785"/>
            <w:bookmarkEnd w:id="1786"/>
          </w:p>
        </w:tc>
        <w:bookmarkStart w:id="1787" w:name="_Toc487128179"/>
        <w:bookmarkStart w:id="1788" w:name="_Toc487128755"/>
        <w:bookmarkStart w:id="1789" w:name="_Toc487129300"/>
        <w:bookmarkEnd w:id="1787"/>
        <w:bookmarkEnd w:id="1788"/>
        <w:bookmarkEnd w:id="1789"/>
      </w:tr>
      <w:tr w:rsidR="00BD6B97" w:rsidRPr="007A7659" w14:paraId="78FE8D75" w14:textId="77777777" w:rsidTr="00AE5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2D9F8062" w14:textId="77777777" w:rsidR="00BD6B97" w:rsidRPr="007A7659" w:rsidRDefault="00BD6B97">
            <w:pPr>
              <w:pStyle w:val="TableLabel"/>
              <w:rPr>
                <w:rFonts w:ascii="Times New Roman" w:hAnsi="Times New Roman"/>
                <w:noProof w:val="0"/>
                <w:sz w:val="16"/>
              </w:rPr>
            </w:pPr>
            <w:bookmarkStart w:id="1790" w:name="_Toc487128180"/>
            <w:bookmarkStart w:id="1791" w:name="_Toc487128756"/>
            <w:bookmarkStart w:id="1792" w:name="_Toc487129301"/>
            <w:bookmarkEnd w:id="1790"/>
            <w:bookmarkEnd w:id="1791"/>
            <w:bookmarkEnd w:id="1792"/>
          </w:p>
        </w:tc>
        <w:tc>
          <w:tcPr>
            <w:tcW w:w="2520" w:type="dxa"/>
            <w:vAlign w:val="center"/>
          </w:tcPr>
          <w:p w14:paraId="5B0CEFD0" w14:textId="77777777" w:rsidR="00BD6B97" w:rsidRPr="007A7659" w:rsidRDefault="00BD6B97">
            <w:pPr>
              <w:pStyle w:val="TableEntry"/>
              <w:rPr>
                <w:iCs/>
                <w:noProof w:val="0"/>
                <w:sz w:val="16"/>
              </w:rPr>
            </w:pPr>
            <w:r w:rsidRPr="007A7659">
              <w:rPr>
                <w:iCs/>
                <w:noProof w:val="0"/>
                <w:sz w:val="16"/>
              </w:rPr>
              <w:t>NetworkAccessPointID</w:t>
            </w:r>
            <w:bookmarkStart w:id="1793" w:name="_Toc487128181"/>
            <w:bookmarkStart w:id="1794" w:name="_Toc487128757"/>
            <w:bookmarkStart w:id="1795" w:name="_Toc487129302"/>
            <w:bookmarkEnd w:id="1793"/>
            <w:bookmarkEnd w:id="1794"/>
            <w:bookmarkEnd w:id="1795"/>
          </w:p>
        </w:tc>
        <w:tc>
          <w:tcPr>
            <w:tcW w:w="630" w:type="dxa"/>
            <w:vAlign w:val="center"/>
          </w:tcPr>
          <w:p w14:paraId="1A58F1F4" w14:textId="77777777" w:rsidR="00BD6B97" w:rsidRPr="007A7659" w:rsidRDefault="00BD6B97">
            <w:pPr>
              <w:pStyle w:val="TableEntry"/>
              <w:jc w:val="center"/>
              <w:rPr>
                <w:iCs/>
                <w:noProof w:val="0"/>
                <w:sz w:val="16"/>
              </w:rPr>
            </w:pPr>
            <w:r w:rsidRPr="007A7659">
              <w:rPr>
                <w:iCs/>
                <w:noProof w:val="0"/>
                <w:sz w:val="16"/>
              </w:rPr>
              <w:t>M</w:t>
            </w:r>
            <w:bookmarkStart w:id="1796" w:name="_Toc487128182"/>
            <w:bookmarkStart w:id="1797" w:name="_Toc487128758"/>
            <w:bookmarkStart w:id="1798" w:name="_Toc487129303"/>
            <w:bookmarkEnd w:id="1796"/>
            <w:bookmarkEnd w:id="1797"/>
            <w:bookmarkEnd w:id="1798"/>
          </w:p>
        </w:tc>
        <w:tc>
          <w:tcPr>
            <w:tcW w:w="4968" w:type="dxa"/>
            <w:vAlign w:val="center"/>
          </w:tcPr>
          <w:p w14:paraId="6146ECFD" w14:textId="77777777" w:rsidR="00BD6B97" w:rsidRPr="007A7659" w:rsidRDefault="00BD6B97">
            <w:pPr>
              <w:pStyle w:val="TableEntry"/>
              <w:rPr>
                <w:noProof w:val="0"/>
                <w:sz w:val="16"/>
              </w:rPr>
            </w:pPr>
            <w:r w:rsidRPr="007A7659">
              <w:rPr>
                <w:noProof w:val="0"/>
                <w:sz w:val="16"/>
              </w:rPr>
              <w:t>The machine name or IP address.</w:t>
            </w:r>
            <w:bookmarkStart w:id="1799" w:name="_Toc487128183"/>
            <w:bookmarkStart w:id="1800" w:name="_Toc487128759"/>
            <w:bookmarkStart w:id="1801" w:name="_Toc487129304"/>
            <w:bookmarkEnd w:id="1799"/>
            <w:bookmarkEnd w:id="1800"/>
            <w:bookmarkEnd w:id="1801"/>
          </w:p>
        </w:tc>
        <w:bookmarkStart w:id="1802" w:name="_Toc487128184"/>
        <w:bookmarkStart w:id="1803" w:name="_Toc487128760"/>
        <w:bookmarkStart w:id="1804" w:name="_Toc487129305"/>
        <w:bookmarkEnd w:id="1802"/>
        <w:bookmarkEnd w:id="1803"/>
        <w:bookmarkEnd w:id="1804"/>
      </w:tr>
    </w:tbl>
    <w:p w14:paraId="5885C2C1" w14:textId="77777777" w:rsidR="00BD6B97" w:rsidRPr="007A7659" w:rsidRDefault="00BD6B97">
      <w:bookmarkStart w:id="1805" w:name="_Toc487128185"/>
      <w:bookmarkStart w:id="1806" w:name="_Toc487128761"/>
      <w:bookmarkStart w:id="1807" w:name="_Toc487129306"/>
      <w:bookmarkEnd w:id="1805"/>
      <w:bookmarkEnd w:id="1806"/>
      <w:bookmarkEnd w:id="1807"/>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0D7C7FD" w14:textId="77777777">
        <w:trPr>
          <w:cantSplit/>
        </w:trPr>
        <w:tc>
          <w:tcPr>
            <w:tcW w:w="1728" w:type="dxa"/>
            <w:vMerge w:val="restart"/>
          </w:tcPr>
          <w:p w14:paraId="1E8D4CB1" w14:textId="77777777" w:rsidR="00BD6B97" w:rsidRPr="007A7659" w:rsidRDefault="00BD6B97" w:rsidP="003C1EFA">
            <w:pPr>
              <w:pStyle w:val="TableEntryHeader"/>
            </w:pPr>
            <w:r w:rsidRPr="007A7659">
              <w:t>Audit Source</w:t>
            </w:r>
            <w:bookmarkStart w:id="1808" w:name="_Toc487128186"/>
            <w:bookmarkStart w:id="1809" w:name="_Toc487128762"/>
            <w:bookmarkStart w:id="1810" w:name="_Toc487129307"/>
            <w:bookmarkEnd w:id="1808"/>
            <w:bookmarkEnd w:id="1809"/>
            <w:bookmarkEnd w:id="1810"/>
          </w:p>
          <w:p w14:paraId="2DC3EF5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811" w:name="_Toc487128187"/>
            <w:bookmarkStart w:id="1812" w:name="_Toc487128763"/>
            <w:bookmarkStart w:id="1813" w:name="_Toc487129308"/>
            <w:bookmarkEnd w:id="1811"/>
            <w:bookmarkEnd w:id="1812"/>
            <w:bookmarkEnd w:id="1813"/>
          </w:p>
        </w:tc>
        <w:tc>
          <w:tcPr>
            <w:tcW w:w="2340" w:type="dxa"/>
            <w:vAlign w:val="center"/>
          </w:tcPr>
          <w:p w14:paraId="50C138DD" w14:textId="77777777" w:rsidR="00BD6B97" w:rsidRPr="007A7659" w:rsidRDefault="00BD6B97">
            <w:pPr>
              <w:pStyle w:val="TableEntry"/>
              <w:rPr>
                <w:i/>
                <w:iCs/>
                <w:noProof w:val="0"/>
                <w:sz w:val="16"/>
              </w:rPr>
            </w:pPr>
            <w:r w:rsidRPr="007A7659">
              <w:rPr>
                <w:i/>
                <w:iCs/>
                <w:noProof w:val="0"/>
                <w:sz w:val="16"/>
              </w:rPr>
              <w:t>AuditSourceID</w:t>
            </w:r>
            <w:bookmarkStart w:id="1814" w:name="_Toc487128188"/>
            <w:bookmarkStart w:id="1815" w:name="_Toc487128764"/>
            <w:bookmarkStart w:id="1816" w:name="_Toc487129309"/>
            <w:bookmarkEnd w:id="1814"/>
            <w:bookmarkEnd w:id="1815"/>
            <w:bookmarkEnd w:id="1816"/>
          </w:p>
        </w:tc>
        <w:tc>
          <w:tcPr>
            <w:tcW w:w="630" w:type="dxa"/>
            <w:vAlign w:val="center"/>
          </w:tcPr>
          <w:p w14:paraId="1FAF5DD7" w14:textId="77777777" w:rsidR="00BD6B97" w:rsidRPr="007A7659" w:rsidRDefault="00BD6B97">
            <w:pPr>
              <w:pStyle w:val="TableEntry"/>
              <w:jc w:val="center"/>
              <w:rPr>
                <w:i/>
                <w:iCs/>
                <w:noProof w:val="0"/>
                <w:sz w:val="16"/>
              </w:rPr>
            </w:pPr>
            <w:r w:rsidRPr="007A7659">
              <w:rPr>
                <w:i/>
                <w:iCs/>
                <w:noProof w:val="0"/>
                <w:sz w:val="16"/>
              </w:rPr>
              <w:t>U</w:t>
            </w:r>
            <w:bookmarkStart w:id="1817" w:name="_Toc487128189"/>
            <w:bookmarkStart w:id="1818" w:name="_Toc487128765"/>
            <w:bookmarkStart w:id="1819" w:name="_Toc487129310"/>
            <w:bookmarkEnd w:id="1817"/>
            <w:bookmarkEnd w:id="1818"/>
            <w:bookmarkEnd w:id="1819"/>
          </w:p>
        </w:tc>
        <w:tc>
          <w:tcPr>
            <w:tcW w:w="4968" w:type="dxa"/>
            <w:vAlign w:val="center"/>
          </w:tcPr>
          <w:p w14:paraId="25AFB5A2"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bookmarkStart w:id="1820" w:name="_Toc487128190"/>
            <w:bookmarkStart w:id="1821" w:name="_Toc487128766"/>
            <w:bookmarkStart w:id="1822" w:name="_Toc487129311"/>
            <w:bookmarkEnd w:id="1820"/>
            <w:bookmarkEnd w:id="1821"/>
            <w:bookmarkEnd w:id="1822"/>
          </w:p>
        </w:tc>
        <w:bookmarkStart w:id="1823" w:name="_Toc487128191"/>
        <w:bookmarkStart w:id="1824" w:name="_Toc487128767"/>
        <w:bookmarkStart w:id="1825" w:name="_Toc487129312"/>
        <w:bookmarkEnd w:id="1823"/>
        <w:bookmarkEnd w:id="1824"/>
        <w:bookmarkEnd w:id="1825"/>
      </w:tr>
      <w:tr w:rsidR="00BD6B97" w:rsidRPr="007A7659" w14:paraId="65403CF5" w14:textId="77777777">
        <w:trPr>
          <w:cantSplit/>
        </w:trPr>
        <w:tc>
          <w:tcPr>
            <w:tcW w:w="1728" w:type="dxa"/>
            <w:vMerge/>
            <w:textDirection w:val="btLr"/>
            <w:vAlign w:val="center"/>
          </w:tcPr>
          <w:p w14:paraId="51202155" w14:textId="77777777" w:rsidR="00BD6B97" w:rsidRPr="007A7659" w:rsidRDefault="00BD6B97">
            <w:pPr>
              <w:pStyle w:val="TableLabel"/>
              <w:rPr>
                <w:rFonts w:ascii="Times New Roman" w:hAnsi="Times New Roman"/>
                <w:noProof w:val="0"/>
                <w:sz w:val="16"/>
              </w:rPr>
            </w:pPr>
            <w:bookmarkStart w:id="1826" w:name="_Toc487128192"/>
            <w:bookmarkStart w:id="1827" w:name="_Toc487128768"/>
            <w:bookmarkStart w:id="1828" w:name="_Toc487129313"/>
            <w:bookmarkEnd w:id="1826"/>
            <w:bookmarkEnd w:id="1827"/>
            <w:bookmarkEnd w:id="1828"/>
          </w:p>
        </w:tc>
        <w:tc>
          <w:tcPr>
            <w:tcW w:w="2340" w:type="dxa"/>
            <w:vAlign w:val="center"/>
          </w:tcPr>
          <w:p w14:paraId="58AB8D59" w14:textId="77777777" w:rsidR="00BD6B97" w:rsidRPr="007A7659" w:rsidRDefault="00BD6B97">
            <w:pPr>
              <w:pStyle w:val="TableEntry"/>
              <w:rPr>
                <w:i/>
                <w:iCs/>
                <w:noProof w:val="0"/>
                <w:sz w:val="16"/>
              </w:rPr>
            </w:pPr>
            <w:r w:rsidRPr="007A7659">
              <w:rPr>
                <w:i/>
                <w:iCs/>
                <w:noProof w:val="0"/>
                <w:sz w:val="16"/>
              </w:rPr>
              <w:t>AuditEnterpriseSiteID</w:t>
            </w:r>
            <w:bookmarkStart w:id="1829" w:name="_Toc487128193"/>
            <w:bookmarkStart w:id="1830" w:name="_Toc487128769"/>
            <w:bookmarkStart w:id="1831" w:name="_Toc487129314"/>
            <w:bookmarkEnd w:id="1829"/>
            <w:bookmarkEnd w:id="1830"/>
            <w:bookmarkEnd w:id="1831"/>
          </w:p>
        </w:tc>
        <w:tc>
          <w:tcPr>
            <w:tcW w:w="630" w:type="dxa"/>
            <w:vAlign w:val="center"/>
          </w:tcPr>
          <w:p w14:paraId="485A7682" w14:textId="77777777" w:rsidR="00BD6B97" w:rsidRPr="007A7659" w:rsidRDefault="00BD6B97">
            <w:pPr>
              <w:pStyle w:val="TableEntry"/>
              <w:jc w:val="center"/>
              <w:rPr>
                <w:i/>
                <w:iCs/>
                <w:noProof w:val="0"/>
                <w:sz w:val="16"/>
              </w:rPr>
            </w:pPr>
            <w:r w:rsidRPr="007A7659">
              <w:rPr>
                <w:i/>
                <w:iCs/>
                <w:noProof w:val="0"/>
                <w:sz w:val="16"/>
              </w:rPr>
              <w:t>U</w:t>
            </w:r>
            <w:bookmarkStart w:id="1832" w:name="_Toc487128194"/>
            <w:bookmarkStart w:id="1833" w:name="_Toc487128770"/>
            <w:bookmarkStart w:id="1834" w:name="_Toc487129315"/>
            <w:bookmarkEnd w:id="1832"/>
            <w:bookmarkEnd w:id="1833"/>
            <w:bookmarkEnd w:id="1834"/>
          </w:p>
        </w:tc>
        <w:tc>
          <w:tcPr>
            <w:tcW w:w="4968" w:type="dxa"/>
            <w:vAlign w:val="center"/>
          </w:tcPr>
          <w:p w14:paraId="518137A3" w14:textId="77777777" w:rsidR="00BD6B97" w:rsidRPr="007A7659" w:rsidRDefault="00BD6B97">
            <w:pPr>
              <w:pStyle w:val="TableEntry"/>
              <w:rPr>
                <w:i/>
                <w:iCs/>
                <w:noProof w:val="0"/>
                <w:sz w:val="16"/>
              </w:rPr>
            </w:pPr>
            <w:r w:rsidRPr="007A7659">
              <w:rPr>
                <w:i/>
                <w:iCs/>
                <w:noProof w:val="0"/>
                <w:sz w:val="16"/>
              </w:rPr>
              <w:t>not specialized</w:t>
            </w:r>
            <w:bookmarkStart w:id="1835" w:name="_Toc487128195"/>
            <w:bookmarkStart w:id="1836" w:name="_Toc487128771"/>
            <w:bookmarkStart w:id="1837" w:name="_Toc487129316"/>
            <w:bookmarkEnd w:id="1835"/>
            <w:bookmarkEnd w:id="1836"/>
            <w:bookmarkEnd w:id="1837"/>
          </w:p>
        </w:tc>
        <w:bookmarkStart w:id="1838" w:name="_Toc487128196"/>
        <w:bookmarkStart w:id="1839" w:name="_Toc487128772"/>
        <w:bookmarkStart w:id="1840" w:name="_Toc487129317"/>
        <w:bookmarkEnd w:id="1838"/>
        <w:bookmarkEnd w:id="1839"/>
        <w:bookmarkEnd w:id="1840"/>
      </w:tr>
      <w:tr w:rsidR="00BD6B97" w:rsidRPr="007A7659" w14:paraId="70FC0837" w14:textId="77777777">
        <w:trPr>
          <w:cantSplit/>
        </w:trPr>
        <w:tc>
          <w:tcPr>
            <w:tcW w:w="1728" w:type="dxa"/>
            <w:vMerge/>
            <w:textDirection w:val="btLr"/>
            <w:vAlign w:val="center"/>
          </w:tcPr>
          <w:p w14:paraId="6C6F6D8D" w14:textId="77777777" w:rsidR="00BD6B97" w:rsidRPr="007A7659" w:rsidRDefault="00BD6B97">
            <w:pPr>
              <w:pStyle w:val="TableLabel"/>
              <w:rPr>
                <w:rFonts w:ascii="Times New Roman" w:hAnsi="Times New Roman"/>
                <w:noProof w:val="0"/>
                <w:sz w:val="16"/>
              </w:rPr>
            </w:pPr>
            <w:bookmarkStart w:id="1841" w:name="_Toc487128197"/>
            <w:bookmarkStart w:id="1842" w:name="_Toc487128773"/>
            <w:bookmarkStart w:id="1843" w:name="_Toc487129318"/>
            <w:bookmarkEnd w:id="1841"/>
            <w:bookmarkEnd w:id="1842"/>
            <w:bookmarkEnd w:id="1843"/>
          </w:p>
        </w:tc>
        <w:tc>
          <w:tcPr>
            <w:tcW w:w="2340" w:type="dxa"/>
            <w:vAlign w:val="center"/>
          </w:tcPr>
          <w:p w14:paraId="09CA9F4E" w14:textId="77777777" w:rsidR="00BD6B97" w:rsidRPr="007A7659" w:rsidRDefault="00BD6B97">
            <w:pPr>
              <w:pStyle w:val="TableEntry"/>
              <w:rPr>
                <w:i/>
                <w:iCs/>
                <w:noProof w:val="0"/>
                <w:sz w:val="16"/>
              </w:rPr>
            </w:pPr>
            <w:r w:rsidRPr="007A7659">
              <w:rPr>
                <w:i/>
                <w:iCs/>
                <w:noProof w:val="0"/>
                <w:sz w:val="16"/>
              </w:rPr>
              <w:t>AuditSourceTypeCode</w:t>
            </w:r>
            <w:bookmarkStart w:id="1844" w:name="_Toc487128198"/>
            <w:bookmarkStart w:id="1845" w:name="_Toc487128774"/>
            <w:bookmarkStart w:id="1846" w:name="_Toc487129319"/>
            <w:bookmarkEnd w:id="1844"/>
            <w:bookmarkEnd w:id="1845"/>
            <w:bookmarkEnd w:id="1846"/>
          </w:p>
        </w:tc>
        <w:tc>
          <w:tcPr>
            <w:tcW w:w="630" w:type="dxa"/>
            <w:vAlign w:val="center"/>
          </w:tcPr>
          <w:p w14:paraId="3D4E2829" w14:textId="77777777" w:rsidR="00BD6B97" w:rsidRPr="007A7659" w:rsidRDefault="00BD6B97">
            <w:pPr>
              <w:pStyle w:val="TableEntry"/>
              <w:jc w:val="center"/>
              <w:rPr>
                <w:i/>
                <w:iCs/>
                <w:noProof w:val="0"/>
                <w:sz w:val="16"/>
              </w:rPr>
            </w:pPr>
            <w:r w:rsidRPr="007A7659">
              <w:rPr>
                <w:i/>
                <w:iCs/>
                <w:noProof w:val="0"/>
                <w:sz w:val="16"/>
              </w:rPr>
              <w:t>U</w:t>
            </w:r>
            <w:bookmarkStart w:id="1847" w:name="_Toc487128199"/>
            <w:bookmarkStart w:id="1848" w:name="_Toc487128775"/>
            <w:bookmarkStart w:id="1849" w:name="_Toc487129320"/>
            <w:bookmarkEnd w:id="1847"/>
            <w:bookmarkEnd w:id="1848"/>
            <w:bookmarkEnd w:id="1849"/>
          </w:p>
        </w:tc>
        <w:tc>
          <w:tcPr>
            <w:tcW w:w="4968" w:type="dxa"/>
            <w:vAlign w:val="center"/>
          </w:tcPr>
          <w:p w14:paraId="7A6788E7" w14:textId="77777777" w:rsidR="00BD6B97" w:rsidRPr="007A7659" w:rsidRDefault="00BD6B97" w:rsidP="007E3B51">
            <w:pPr>
              <w:pStyle w:val="TableEntry"/>
              <w:rPr>
                <w:i/>
                <w:iCs/>
                <w:noProof w:val="0"/>
                <w:sz w:val="16"/>
              </w:rPr>
            </w:pPr>
            <w:r w:rsidRPr="007A7659">
              <w:rPr>
                <w:i/>
                <w:iCs/>
                <w:noProof w:val="0"/>
                <w:sz w:val="16"/>
              </w:rPr>
              <w:t>not specialized</w:t>
            </w:r>
            <w:bookmarkStart w:id="1850" w:name="_Toc487128200"/>
            <w:bookmarkStart w:id="1851" w:name="_Toc487128776"/>
            <w:bookmarkStart w:id="1852" w:name="_Toc487129321"/>
            <w:bookmarkEnd w:id="1850"/>
            <w:bookmarkEnd w:id="1851"/>
            <w:bookmarkEnd w:id="1852"/>
          </w:p>
        </w:tc>
        <w:bookmarkStart w:id="1853" w:name="_Toc487128201"/>
        <w:bookmarkStart w:id="1854" w:name="_Toc487128777"/>
        <w:bookmarkStart w:id="1855" w:name="_Toc487129322"/>
        <w:bookmarkEnd w:id="1853"/>
        <w:bookmarkEnd w:id="1854"/>
        <w:bookmarkEnd w:id="1855"/>
      </w:tr>
    </w:tbl>
    <w:p w14:paraId="0FD42164" w14:textId="77777777" w:rsidR="00BD6B97" w:rsidRPr="007A7659" w:rsidRDefault="00BD6B97">
      <w:bookmarkStart w:id="1856" w:name="_Toc487128202"/>
      <w:bookmarkStart w:id="1857" w:name="_Toc487128778"/>
      <w:bookmarkStart w:id="1858" w:name="_Toc487129323"/>
      <w:bookmarkEnd w:id="1856"/>
      <w:bookmarkEnd w:id="1857"/>
      <w:bookmarkEnd w:id="185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4322BDB" w14:textId="77777777" w:rsidTr="00AE5ED3">
        <w:trPr>
          <w:cantSplit/>
        </w:trPr>
        <w:tc>
          <w:tcPr>
            <w:tcW w:w="1548" w:type="dxa"/>
            <w:vMerge w:val="restart"/>
          </w:tcPr>
          <w:p w14:paraId="5811B319" w14:textId="77777777" w:rsidR="00BD6B97" w:rsidRPr="007A7659" w:rsidRDefault="00BD6B97" w:rsidP="003C1EFA">
            <w:pPr>
              <w:pStyle w:val="TableEntryHeader"/>
            </w:pPr>
            <w:r w:rsidRPr="007A7659">
              <w:t>Patient</w:t>
            </w:r>
            <w:bookmarkStart w:id="1859" w:name="_Toc487128203"/>
            <w:bookmarkStart w:id="1860" w:name="_Toc487128779"/>
            <w:bookmarkStart w:id="1861" w:name="_Toc487129324"/>
            <w:bookmarkEnd w:id="1859"/>
            <w:bookmarkEnd w:id="1860"/>
            <w:bookmarkEnd w:id="1861"/>
          </w:p>
          <w:p w14:paraId="3A10A1A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862" w:name="_Toc487128204"/>
            <w:bookmarkStart w:id="1863" w:name="_Toc487128780"/>
            <w:bookmarkStart w:id="1864" w:name="_Toc487129325"/>
            <w:bookmarkEnd w:id="1862"/>
            <w:bookmarkEnd w:id="1863"/>
            <w:bookmarkEnd w:id="1864"/>
          </w:p>
        </w:tc>
        <w:tc>
          <w:tcPr>
            <w:tcW w:w="2520" w:type="dxa"/>
            <w:vAlign w:val="center"/>
          </w:tcPr>
          <w:p w14:paraId="2B160F6F" w14:textId="77777777" w:rsidR="00BD6B97" w:rsidRPr="007A7659" w:rsidRDefault="00BD6B97" w:rsidP="00DA2336">
            <w:pPr>
              <w:pStyle w:val="TableEntry"/>
              <w:rPr>
                <w:noProof w:val="0"/>
                <w:sz w:val="16"/>
              </w:rPr>
            </w:pPr>
            <w:r w:rsidRPr="007A7659">
              <w:rPr>
                <w:noProof w:val="0"/>
                <w:sz w:val="16"/>
              </w:rPr>
              <w:t>ParticipantObjectTypeCode</w:t>
            </w:r>
            <w:bookmarkStart w:id="1865" w:name="_Toc487128205"/>
            <w:bookmarkStart w:id="1866" w:name="_Toc487128781"/>
            <w:bookmarkStart w:id="1867" w:name="_Toc487129326"/>
            <w:bookmarkEnd w:id="1865"/>
            <w:bookmarkEnd w:id="1866"/>
            <w:bookmarkEnd w:id="1867"/>
          </w:p>
        </w:tc>
        <w:tc>
          <w:tcPr>
            <w:tcW w:w="630" w:type="dxa"/>
            <w:vAlign w:val="center"/>
          </w:tcPr>
          <w:p w14:paraId="085ADCA9" w14:textId="77777777" w:rsidR="00BD6B97" w:rsidRPr="007A7659" w:rsidRDefault="00BD6B97" w:rsidP="00DA2336">
            <w:pPr>
              <w:pStyle w:val="TableEntry"/>
              <w:jc w:val="center"/>
              <w:rPr>
                <w:noProof w:val="0"/>
                <w:sz w:val="16"/>
              </w:rPr>
            </w:pPr>
            <w:r w:rsidRPr="007A7659">
              <w:rPr>
                <w:noProof w:val="0"/>
                <w:sz w:val="16"/>
              </w:rPr>
              <w:t>M</w:t>
            </w:r>
            <w:bookmarkStart w:id="1868" w:name="_Toc487128206"/>
            <w:bookmarkStart w:id="1869" w:name="_Toc487128782"/>
            <w:bookmarkStart w:id="1870" w:name="_Toc487129327"/>
            <w:bookmarkEnd w:id="1868"/>
            <w:bookmarkEnd w:id="1869"/>
            <w:bookmarkEnd w:id="1870"/>
          </w:p>
        </w:tc>
        <w:tc>
          <w:tcPr>
            <w:tcW w:w="4968" w:type="dxa"/>
            <w:vAlign w:val="center"/>
          </w:tcPr>
          <w:p w14:paraId="20CFEFE0" w14:textId="77777777" w:rsidR="00BD6B97" w:rsidRPr="007A7659" w:rsidRDefault="00BD6B97">
            <w:pPr>
              <w:pStyle w:val="TableEntry"/>
              <w:rPr>
                <w:noProof w:val="0"/>
                <w:sz w:val="16"/>
              </w:rPr>
            </w:pPr>
            <w:r w:rsidRPr="007A7659">
              <w:rPr>
                <w:noProof w:val="0"/>
                <w:sz w:val="16"/>
              </w:rPr>
              <w:t>“1” (Person)</w:t>
            </w:r>
            <w:bookmarkStart w:id="1871" w:name="_Toc487128207"/>
            <w:bookmarkStart w:id="1872" w:name="_Toc487128783"/>
            <w:bookmarkStart w:id="1873" w:name="_Toc487129328"/>
            <w:bookmarkEnd w:id="1871"/>
            <w:bookmarkEnd w:id="1872"/>
            <w:bookmarkEnd w:id="1873"/>
          </w:p>
        </w:tc>
        <w:bookmarkStart w:id="1874" w:name="_Toc487128208"/>
        <w:bookmarkStart w:id="1875" w:name="_Toc487128784"/>
        <w:bookmarkStart w:id="1876" w:name="_Toc487129329"/>
        <w:bookmarkEnd w:id="1874"/>
        <w:bookmarkEnd w:id="1875"/>
        <w:bookmarkEnd w:id="1876"/>
      </w:tr>
      <w:tr w:rsidR="00BD6B97" w:rsidRPr="007A7659" w14:paraId="7C13E9D7" w14:textId="77777777">
        <w:trPr>
          <w:cantSplit/>
        </w:trPr>
        <w:tc>
          <w:tcPr>
            <w:tcW w:w="1548" w:type="dxa"/>
            <w:vMerge/>
            <w:vAlign w:val="center"/>
          </w:tcPr>
          <w:p w14:paraId="73C95556" w14:textId="77777777" w:rsidR="00BD6B97" w:rsidRPr="007A7659" w:rsidRDefault="00BD6B97">
            <w:pPr>
              <w:pStyle w:val="TableLabel"/>
              <w:rPr>
                <w:rFonts w:ascii="Times New Roman" w:hAnsi="Times New Roman"/>
                <w:noProof w:val="0"/>
                <w:sz w:val="16"/>
              </w:rPr>
            </w:pPr>
            <w:bookmarkStart w:id="1877" w:name="_Toc487128209"/>
            <w:bookmarkStart w:id="1878" w:name="_Toc487128785"/>
            <w:bookmarkStart w:id="1879" w:name="_Toc487129330"/>
            <w:bookmarkEnd w:id="1877"/>
            <w:bookmarkEnd w:id="1878"/>
            <w:bookmarkEnd w:id="1879"/>
          </w:p>
        </w:tc>
        <w:tc>
          <w:tcPr>
            <w:tcW w:w="2520" w:type="dxa"/>
            <w:vAlign w:val="center"/>
          </w:tcPr>
          <w:p w14:paraId="0DDBA9D9" w14:textId="77777777" w:rsidR="00BD6B97" w:rsidRPr="007A7659" w:rsidRDefault="00BD6B97" w:rsidP="00DA2336">
            <w:pPr>
              <w:pStyle w:val="TableEntry"/>
              <w:rPr>
                <w:noProof w:val="0"/>
                <w:sz w:val="16"/>
              </w:rPr>
            </w:pPr>
            <w:r w:rsidRPr="007A7659">
              <w:rPr>
                <w:noProof w:val="0"/>
                <w:sz w:val="16"/>
              </w:rPr>
              <w:t>ParticipantObjectTypeCodeRole</w:t>
            </w:r>
            <w:bookmarkStart w:id="1880" w:name="_Toc487128210"/>
            <w:bookmarkStart w:id="1881" w:name="_Toc487128786"/>
            <w:bookmarkStart w:id="1882" w:name="_Toc487129331"/>
            <w:bookmarkEnd w:id="1880"/>
            <w:bookmarkEnd w:id="1881"/>
            <w:bookmarkEnd w:id="1882"/>
          </w:p>
        </w:tc>
        <w:tc>
          <w:tcPr>
            <w:tcW w:w="630" w:type="dxa"/>
            <w:vAlign w:val="center"/>
          </w:tcPr>
          <w:p w14:paraId="3F0FA8FF" w14:textId="77777777" w:rsidR="00BD6B97" w:rsidRPr="007A7659" w:rsidRDefault="00BD6B97" w:rsidP="00DA2336">
            <w:pPr>
              <w:pStyle w:val="TableEntry"/>
              <w:jc w:val="center"/>
              <w:rPr>
                <w:noProof w:val="0"/>
                <w:sz w:val="16"/>
              </w:rPr>
            </w:pPr>
            <w:r w:rsidRPr="007A7659">
              <w:rPr>
                <w:noProof w:val="0"/>
                <w:sz w:val="16"/>
              </w:rPr>
              <w:t>M</w:t>
            </w:r>
            <w:bookmarkStart w:id="1883" w:name="_Toc487128211"/>
            <w:bookmarkStart w:id="1884" w:name="_Toc487128787"/>
            <w:bookmarkStart w:id="1885" w:name="_Toc487129332"/>
            <w:bookmarkEnd w:id="1883"/>
            <w:bookmarkEnd w:id="1884"/>
            <w:bookmarkEnd w:id="1885"/>
          </w:p>
        </w:tc>
        <w:tc>
          <w:tcPr>
            <w:tcW w:w="4968" w:type="dxa"/>
            <w:vAlign w:val="center"/>
          </w:tcPr>
          <w:p w14:paraId="56D31D32" w14:textId="77777777" w:rsidR="00BD6B97" w:rsidRPr="007A7659" w:rsidRDefault="00BD6B97">
            <w:pPr>
              <w:pStyle w:val="TableEntry"/>
              <w:rPr>
                <w:b/>
                <w:i/>
                <w:noProof w:val="0"/>
                <w:sz w:val="16"/>
              </w:rPr>
            </w:pPr>
            <w:r w:rsidRPr="007A7659">
              <w:rPr>
                <w:noProof w:val="0"/>
                <w:sz w:val="16"/>
              </w:rPr>
              <w:t>“1” (Patient)</w:t>
            </w:r>
            <w:bookmarkStart w:id="1886" w:name="_Toc487128212"/>
            <w:bookmarkStart w:id="1887" w:name="_Toc487128788"/>
            <w:bookmarkStart w:id="1888" w:name="_Toc487129333"/>
            <w:bookmarkEnd w:id="1886"/>
            <w:bookmarkEnd w:id="1887"/>
            <w:bookmarkEnd w:id="1888"/>
          </w:p>
        </w:tc>
        <w:bookmarkStart w:id="1889" w:name="_Toc487128213"/>
        <w:bookmarkStart w:id="1890" w:name="_Toc487128789"/>
        <w:bookmarkStart w:id="1891" w:name="_Toc487129334"/>
        <w:bookmarkEnd w:id="1889"/>
        <w:bookmarkEnd w:id="1890"/>
        <w:bookmarkEnd w:id="1891"/>
      </w:tr>
      <w:tr w:rsidR="00BD6B97" w:rsidRPr="007A7659" w14:paraId="63D0D5E3" w14:textId="77777777">
        <w:trPr>
          <w:cantSplit/>
        </w:trPr>
        <w:tc>
          <w:tcPr>
            <w:tcW w:w="1548" w:type="dxa"/>
            <w:vMerge/>
            <w:vAlign w:val="center"/>
          </w:tcPr>
          <w:p w14:paraId="22FEE5C7" w14:textId="77777777" w:rsidR="00BD6B97" w:rsidRPr="007A7659" w:rsidRDefault="00BD6B97">
            <w:pPr>
              <w:pStyle w:val="TableLabel"/>
              <w:rPr>
                <w:rFonts w:ascii="Times New Roman" w:hAnsi="Times New Roman"/>
                <w:noProof w:val="0"/>
                <w:sz w:val="16"/>
              </w:rPr>
            </w:pPr>
            <w:bookmarkStart w:id="1892" w:name="_Toc487128214"/>
            <w:bookmarkStart w:id="1893" w:name="_Toc487128790"/>
            <w:bookmarkStart w:id="1894" w:name="_Toc487129335"/>
            <w:bookmarkEnd w:id="1892"/>
            <w:bookmarkEnd w:id="1893"/>
            <w:bookmarkEnd w:id="1894"/>
          </w:p>
        </w:tc>
        <w:tc>
          <w:tcPr>
            <w:tcW w:w="2520" w:type="dxa"/>
            <w:vAlign w:val="center"/>
          </w:tcPr>
          <w:p w14:paraId="27C1C2C2" w14:textId="77777777" w:rsidR="00BD6B97" w:rsidRPr="007A7659" w:rsidRDefault="00BD6B97" w:rsidP="00DA2336">
            <w:pPr>
              <w:pStyle w:val="TableEntry"/>
              <w:rPr>
                <w:i/>
                <w:noProof w:val="0"/>
                <w:sz w:val="16"/>
              </w:rPr>
            </w:pPr>
            <w:r w:rsidRPr="007A7659">
              <w:rPr>
                <w:i/>
                <w:noProof w:val="0"/>
                <w:sz w:val="16"/>
              </w:rPr>
              <w:t>ParticipantObjectDataLifeCycle</w:t>
            </w:r>
            <w:bookmarkStart w:id="1895" w:name="_Toc487128215"/>
            <w:bookmarkStart w:id="1896" w:name="_Toc487128791"/>
            <w:bookmarkStart w:id="1897" w:name="_Toc487129336"/>
            <w:bookmarkEnd w:id="1895"/>
            <w:bookmarkEnd w:id="1896"/>
            <w:bookmarkEnd w:id="1897"/>
          </w:p>
        </w:tc>
        <w:tc>
          <w:tcPr>
            <w:tcW w:w="630" w:type="dxa"/>
            <w:vAlign w:val="center"/>
          </w:tcPr>
          <w:p w14:paraId="4F59608C" w14:textId="77777777" w:rsidR="00BD6B97" w:rsidRPr="007A7659" w:rsidRDefault="00BD6B97" w:rsidP="00DA2336">
            <w:pPr>
              <w:pStyle w:val="TableEntry"/>
              <w:jc w:val="center"/>
              <w:rPr>
                <w:i/>
                <w:iCs/>
                <w:noProof w:val="0"/>
                <w:sz w:val="16"/>
              </w:rPr>
            </w:pPr>
            <w:r w:rsidRPr="007A7659">
              <w:rPr>
                <w:i/>
                <w:iCs/>
                <w:noProof w:val="0"/>
                <w:sz w:val="16"/>
              </w:rPr>
              <w:t>U</w:t>
            </w:r>
            <w:bookmarkStart w:id="1898" w:name="_Toc487128216"/>
            <w:bookmarkStart w:id="1899" w:name="_Toc487128792"/>
            <w:bookmarkStart w:id="1900" w:name="_Toc487129337"/>
            <w:bookmarkEnd w:id="1898"/>
            <w:bookmarkEnd w:id="1899"/>
            <w:bookmarkEnd w:id="1900"/>
          </w:p>
        </w:tc>
        <w:tc>
          <w:tcPr>
            <w:tcW w:w="4968" w:type="dxa"/>
            <w:vAlign w:val="center"/>
          </w:tcPr>
          <w:p w14:paraId="32D9AD0F" w14:textId="77777777" w:rsidR="00BD6B97" w:rsidRPr="007A7659" w:rsidRDefault="00BD6B97">
            <w:pPr>
              <w:pStyle w:val="TableEntry"/>
              <w:rPr>
                <w:noProof w:val="0"/>
                <w:sz w:val="16"/>
              </w:rPr>
            </w:pPr>
            <w:r w:rsidRPr="007A7659">
              <w:rPr>
                <w:i/>
                <w:iCs/>
                <w:noProof w:val="0"/>
                <w:sz w:val="16"/>
              </w:rPr>
              <w:t>not specialized</w:t>
            </w:r>
            <w:bookmarkStart w:id="1901" w:name="_Toc487128217"/>
            <w:bookmarkStart w:id="1902" w:name="_Toc487128793"/>
            <w:bookmarkStart w:id="1903" w:name="_Toc487129338"/>
            <w:bookmarkEnd w:id="1901"/>
            <w:bookmarkEnd w:id="1902"/>
            <w:bookmarkEnd w:id="1903"/>
          </w:p>
        </w:tc>
        <w:bookmarkStart w:id="1904" w:name="_Toc487128218"/>
        <w:bookmarkStart w:id="1905" w:name="_Toc487128794"/>
        <w:bookmarkStart w:id="1906" w:name="_Toc487129339"/>
        <w:bookmarkEnd w:id="1904"/>
        <w:bookmarkEnd w:id="1905"/>
        <w:bookmarkEnd w:id="1906"/>
      </w:tr>
      <w:tr w:rsidR="00BD6B97" w:rsidRPr="007A7659" w14:paraId="00A46DD9" w14:textId="77777777">
        <w:trPr>
          <w:cantSplit/>
        </w:trPr>
        <w:tc>
          <w:tcPr>
            <w:tcW w:w="1548" w:type="dxa"/>
            <w:vMerge/>
            <w:vAlign w:val="center"/>
          </w:tcPr>
          <w:p w14:paraId="5DAA6391" w14:textId="77777777" w:rsidR="00BD6B97" w:rsidRPr="007A7659" w:rsidRDefault="00BD6B97">
            <w:pPr>
              <w:pStyle w:val="TableLabel"/>
              <w:rPr>
                <w:rFonts w:ascii="Times New Roman" w:hAnsi="Times New Roman"/>
                <w:noProof w:val="0"/>
                <w:sz w:val="16"/>
              </w:rPr>
            </w:pPr>
            <w:bookmarkStart w:id="1907" w:name="_Toc487128219"/>
            <w:bookmarkStart w:id="1908" w:name="_Toc487128795"/>
            <w:bookmarkStart w:id="1909" w:name="_Toc487129340"/>
            <w:bookmarkEnd w:id="1907"/>
            <w:bookmarkEnd w:id="1908"/>
            <w:bookmarkEnd w:id="1909"/>
          </w:p>
        </w:tc>
        <w:tc>
          <w:tcPr>
            <w:tcW w:w="2520" w:type="dxa"/>
            <w:vAlign w:val="center"/>
          </w:tcPr>
          <w:p w14:paraId="6CBAA669" w14:textId="77777777" w:rsidR="00BD6B97" w:rsidRPr="007A7659" w:rsidRDefault="00BD6B97" w:rsidP="00DA2336">
            <w:pPr>
              <w:pStyle w:val="TableEntry"/>
              <w:rPr>
                <w:i/>
                <w:noProof w:val="0"/>
                <w:sz w:val="16"/>
              </w:rPr>
            </w:pPr>
            <w:r w:rsidRPr="007A7659">
              <w:rPr>
                <w:i/>
                <w:noProof w:val="0"/>
                <w:sz w:val="16"/>
              </w:rPr>
              <w:t>ParticipantObjectIDTypeCode</w:t>
            </w:r>
            <w:bookmarkStart w:id="1910" w:name="_Toc487128220"/>
            <w:bookmarkStart w:id="1911" w:name="_Toc487128796"/>
            <w:bookmarkStart w:id="1912" w:name="_Toc487129341"/>
            <w:bookmarkEnd w:id="1910"/>
            <w:bookmarkEnd w:id="1911"/>
            <w:bookmarkEnd w:id="1912"/>
          </w:p>
        </w:tc>
        <w:tc>
          <w:tcPr>
            <w:tcW w:w="630" w:type="dxa"/>
            <w:vAlign w:val="center"/>
          </w:tcPr>
          <w:p w14:paraId="4F8F0A32" w14:textId="77777777" w:rsidR="00BD6B97" w:rsidRPr="007A7659" w:rsidRDefault="00BD6B97" w:rsidP="00DA2336">
            <w:pPr>
              <w:pStyle w:val="TableEntry"/>
              <w:jc w:val="center"/>
              <w:rPr>
                <w:i/>
                <w:noProof w:val="0"/>
                <w:sz w:val="16"/>
              </w:rPr>
            </w:pPr>
            <w:r w:rsidRPr="007A7659">
              <w:rPr>
                <w:i/>
                <w:noProof w:val="0"/>
                <w:sz w:val="16"/>
              </w:rPr>
              <w:t>M</w:t>
            </w:r>
            <w:bookmarkStart w:id="1913" w:name="_Toc487128221"/>
            <w:bookmarkStart w:id="1914" w:name="_Toc487128797"/>
            <w:bookmarkStart w:id="1915" w:name="_Toc487129342"/>
            <w:bookmarkEnd w:id="1913"/>
            <w:bookmarkEnd w:id="1914"/>
            <w:bookmarkEnd w:id="1915"/>
          </w:p>
        </w:tc>
        <w:tc>
          <w:tcPr>
            <w:tcW w:w="4968" w:type="dxa"/>
            <w:vAlign w:val="center"/>
          </w:tcPr>
          <w:p w14:paraId="3D870A57"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916" w:name="_Toc487128222"/>
            <w:bookmarkStart w:id="1917" w:name="_Toc487128798"/>
            <w:bookmarkStart w:id="1918" w:name="_Toc487129343"/>
            <w:bookmarkEnd w:id="1916"/>
            <w:bookmarkEnd w:id="1917"/>
            <w:bookmarkEnd w:id="1918"/>
          </w:p>
        </w:tc>
        <w:bookmarkStart w:id="1919" w:name="_Toc487128223"/>
        <w:bookmarkStart w:id="1920" w:name="_Toc487128799"/>
        <w:bookmarkStart w:id="1921" w:name="_Toc487129344"/>
        <w:bookmarkEnd w:id="1919"/>
        <w:bookmarkEnd w:id="1920"/>
        <w:bookmarkEnd w:id="1921"/>
      </w:tr>
      <w:tr w:rsidR="00BD6B97" w:rsidRPr="007A7659" w14:paraId="3F682D49" w14:textId="77777777">
        <w:trPr>
          <w:cantSplit/>
        </w:trPr>
        <w:tc>
          <w:tcPr>
            <w:tcW w:w="1548" w:type="dxa"/>
            <w:vMerge/>
            <w:vAlign w:val="center"/>
          </w:tcPr>
          <w:p w14:paraId="3F16C0D3" w14:textId="77777777" w:rsidR="00BD6B97" w:rsidRPr="007A7659" w:rsidRDefault="00BD6B97">
            <w:pPr>
              <w:pStyle w:val="TableLabel"/>
              <w:rPr>
                <w:rFonts w:ascii="Times New Roman" w:hAnsi="Times New Roman"/>
                <w:noProof w:val="0"/>
                <w:sz w:val="16"/>
              </w:rPr>
            </w:pPr>
            <w:bookmarkStart w:id="1922" w:name="_Toc487128224"/>
            <w:bookmarkStart w:id="1923" w:name="_Toc487128800"/>
            <w:bookmarkStart w:id="1924" w:name="_Toc487129345"/>
            <w:bookmarkEnd w:id="1922"/>
            <w:bookmarkEnd w:id="1923"/>
            <w:bookmarkEnd w:id="1924"/>
          </w:p>
        </w:tc>
        <w:tc>
          <w:tcPr>
            <w:tcW w:w="2520" w:type="dxa"/>
            <w:vAlign w:val="center"/>
          </w:tcPr>
          <w:p w14:paraId="66F031D2" w14:textId="77777777" w:rsidR="00BD6B97" w:rsidRPr="007A7659" w:rsidRDefault="00BD6B97" w:rsidP="00DA2336">
            <w:pPr>
              <w:pStyle w:val="TableEntry"/>
              <w:rPr>
                <w:i/>
                <w:noProof w:val="0"/>
                <w:sz w:val="16"/>
              </w:rPr>
            </w:pPr>
            <w:r w:rsidRPr="007A7659">
              <w:rPr>
                <w:i/>
                <w:noProof w:val="0"/>
                <w:sz w:val="16"/>
              </w:rPr>
              <w:t>ParticipantObjectSensitivity</w:t>
            </w:r>
            <w:bookmarkStart w:id="1925" w:name="_Toc487128225"/>
            <w:bookmarkStart w:id="1926" w:name="_Toc487128801"/>
            <w:bookmarkStart w:id="1927" w:name="_Toc487129346"/>
            <w:bookmarkEnd w:id="1925"/>
            <w:bookmarkEnd w:id="1926"/>
            <w:bookmarkEnd w:id="1927"/>
          </w:p>
        </w:tc>
        <w:tc>
          <w:tcPr>
            <w:tcW w:w="630" w:type="dxa"/>
            <w:vAlign w:val="center"/>
          </w:tcPr>
          <w:p w14:paraId="27B4426C" w14:textId="77777777" w:rsidR="00BD6B97" w:rsidRPr="007A7659" w:rsidRDefault="00BD6B97" w:rsidP="00DA2336">
            <w:pPr>
              <w:pStyle w:val="TableEntry"/>
              <w:jc w:val="center"/>
              <w:rPr>
                <w:i/>
                <w:iCs/>
                <w:noProof w:val="0"/>
                <w:sz w:val="16"/>
              </w:rPr>
            </w:pPr>
            <w:r w:rsidRPr="007A7659">
              <w:rPr>
                <w:i/>
                <w:iCs/>
                <w:noProof w:val="0"/>
                <w:sz w:val="16"/>
              </w:rPr>
              <w:t>U</w:t>
            </w:r>
            <w:bookmarkStart w:id="1928" w:name="_Toc487128226"/>
            <w:bookmarkStart w:id="1929" w:name="_Toc487128802"/>
            <w:bookmarkStart w:id="1930" w:name="_Toc487129347"/>
            <w:bookmarkEnd w:id="1928"/>
            <w:bookmarkEnd w:id="1929"/>
            <w:bookmarkEnd w:id="1930"/>
          </w:p>
        </w:tc>
        <w:tc>
          <w:tcPr>
            <w:tcW w:w="4968" w:type="dxa"/>
            <w:vAlign w:val="center"/>
          </w:tcPr>
          <w:p w14:paraId="4964E9BF" w14:textId="77777777" w:rsidR="00BD6B97" w:rsidRPr="007A7659" w:rsidRDefault="00BD6B97">
            <w:pPr>
              <w:pStyle w:val="TableEntry"/>
              <w:rPr>
                <w:noProof w:val="0"/>
                <w:sz w:val="16"/>
              </w:rPr>
            </w:pPr>
            <w:r w:rsidRPr="007A7659">
              <w:rPr>
                <w:i/>
                <w:iCs/>
                <w:noProof w:val="0"/>
                <w:sz w:val="16"/>
              </w:rPr>
              <w:t>not specialized</w:t>
            </w:r>
            <w:bookmarkStart w:id="1931" w:name="_Toc487128227"/>
            <w:bookmarkStart w:id="1932" w:name="_Toc487128803"/>
            <w:bookmarkStart w:id="1933" w:name="_Toc487129348"/>
            <w:bookmarkEnd w:id="1931"/>
            <w:bookmarkEnd w:id="1932"/>
            <w:bookmarkEnd w:id="1933"/>
          </w:p>
        </w:tc>
        <w:bookmarkStart w:id="1934" w:name="_Toc487128228"/>
        <w:bookmarkStart w:id="1935" w:name="_Toc487128804"/>
        <w:bookmarkStart w:id="1936" w:name="_Toc487129349"/>
        <w:bookmarkEnd w:id="1934"/>
        <w:bookmarkEnd w:id="1935"/>
        <w:bookmarkEnd w:id="1936"/>
      </w:tr>
      <w:tr w:rsidR="00BD6B97" w:rsidRPr="007A7659" w14:paraId="24A910E6" w14:textId="77777777">
        <w:trPr>
          <w:cantSplit/>
        </w:trPr>
        <w:tc>
          <w:tcPr>
            <w:tcW w:w="1548" w:type="dxa"/>
            <w:vMerge/>
            <w:vAlign w:val="center"/>
          </w:tcPr>
          <w:p w14:paraId="1A9E2EC0" w14:textId="77777777" w:rsidR="00BD6B97" w:rsidRPr="007A7659" w:rsidRDefault="00BD6B97">
            <w:pPr>
              <w:pStyle w:val="AppendixHeading3"/>
              <w:tabs>
                <w:tab w:val="clear" w:pos="2160"/>
              </w:tabs>
              <w:rPr>
                <w:rFonts w:ascii="Times New Roman" w:hAnsi="Times New Roman"/>
                <w:noProof w:val="0"/>
                <w:sz w:val="16"/>
              </w:rPr>
            </w:pPr>
            <w:bookmarkStart w:id="1937" w:name="_Toc487128229"/>
            <w:bookmarkStart w:id="1938" w:name="_Toc487128805"/>
            <w:bookmarkStart w:id="1939" w:name="_Toc487129350"/>
            <w:bookmarkEnd w:id="1937"/>
            <w:bookmarkEnd w:id="1938"/>
            <w:bookmarkEnd w:id="1939"/>
          </w:p>
        </w:tc>
        <w:tc>
          <w:tcPr>
            <w:tcW w:w="2520" w:type="dxa"/>
            <w:vAlign w:val="center"/>
          </w:tcPr>
          <w:p w14:paraId="41743E70" w14:textId="77777777" w:rsidR="00BD6B97" w:rsidRPr="007A7659" w:rsidRDefault="00BD6B97" w:rsidP="00AE5ED3">
            <w:pPr>
              <w:pStyle w:val="TableEntry"/>
              <w:rPr>
                <w:noProof w:val="0"/>
                <w:sz w:val="16"/>
              </w:rPr>
            </w:pPr>
            <w:r w:rsidRPr="007A7659">
              <w:rPr>
                <w:noProof w:val="0"/>
                <w:sz w:val="16"/>
              </w:rPr>
              <w:t>ParticipantObjectID</w:t>
            </w:r>
            <w:bookmarkStart w:id="1940" w:name="_Toc487128230"/>
            <w:bookmarkStart w:id="1941" w:name="_Toc487128806"/>
            <w:bookmarkStart w:id="1942" w:name="_Toc487129351"/>
            <w:bookmarkEnd w:id="1940"/>
            <w:bookmarkEnd w:id="1941"/>
            <w:bookmarkEnd w:id="1942"/>
          </w:p>
        </w:tc>
        <w:tc>
          <w:tcPr>
            <w:tcW w:w="630" w:type="dxa"/>
            <w:vAlign w:val="center"/>
          </w:tcPr>
          <w:p w14:paraId="238C1B7E" w14:textId="77777777" w:rsidR="00BD6B97" w:rsidRPr="007A7659" w:rsidRDefault="00BD6B97" w:rsidP="00AE5ED3">
            <w:pPr>
              <w:pStyle w:val="TableEntry"/>
              <w:jc w:val="center"/>
              <w:rPr>
                <w:iCs/>
                <w:noProof w:val="0"/>
                <w:sz w:val="16"/>
              </w:rPr>
            </w:pPr>
            <w:r w:rsidRPr="007A7659">
              <w:rPr>
                <w:iCs/>
                <w:noProof w:val="0"/>
                <w:sz w:val="16"/>
              </w:rPr>
              <w:t>M</w:t>
            </w:r>
            <w:bookmarkStart w:id="1943" w:name="_Toc487128231"/>
            <w:bookmarkStart w:id="1944" w:name="_Toc487128807"/>
            <w:bookmarkStart w:id="1945" w:name="_Toc487129352"/>
            <w:bookmarkEnd w:id="1943"/>
            <w:bookmarkEnd w:id="1944"/>
            <w:bookmarkEnd w:id="1945"/>
          </w:p>
        </w:tc>
        <w:tc>
          <w:tcPr>
            <w:tcW w:w="4968" w:type="dxa"/>
          </w:tcPr>
          <w:p w14:paraId="51076B37" w14:textId="77777777" w:rsidR="00BD6B97" w:rsidRPr="007A7659" w:rsidRDefault="00BD6B97">
            <w:pPr>
              <w:pStyle w:val="TableEntry"/>
              <w:rPr>
                <w:iCs/>
                <w:noProof w:val="0"/>
                <w:sz w:val="16"/>
              </w:rPr>
            </w:pPr>
            <w:r w:rsidRPr="007A7659">
              <w:rPr>
                <w:iCs/>
                <w:noProof w:val="0"/>
                <w:sz w:val="16"/>
              </w:rPr>
              <w:t xml:space="preserve">The patient ID in HL7 CX format. </w:t>
            </w:r>
            <w:bookmarkStart w:id="1946" w:name="_Toc487128232"/>
            <w:bookmarkStart w:id="1947" w:name="_Toc487128808"/>
            <w:bookmarkStart w:id="1948" w:name="_Toc487129353"/>
            <w:bookmarkEnd w:id="1946"/>
            <w:bookmarkEnd w:id="1947"/>
            <w:bookmarkEnd w:id="1948"/>
          </w:p>
        </w:tc>
        <w:bookmarkStart w:id="1949" w:name="_Toc487128233"/>
        <w:bookmarkStart w:id="1950" w:name="_Toc487128809"/>
        <w:bookmarkStart w:id="1951" w:name="_Toc487129354"/>
        <w:bookmarkEnd w:id="1949"/>
        <w:bookmarkEnd w:id="1950"/>
        <w:bookmarkEnd w:id="1951"/>
      </w:tr>
      <w:tr w:rsidR="00BD6B97" w:rsidRPr="007A7659" w14:paraId="62C9A0DC" w14:textId="77777777">
        <w:trPr>
          <w:cantSplit/>
        </w:trPr>
        <w:tc>
          <w:tcPr>
            <w:tcW w:w="1548" w:type="dxa"/>
            <w:vMerge/>
            <w:vAlign w:val="center"/>
          </w:tcPr>
          <w:p w14:paraId="04F9FAF6" w14:textId="77777777" w:rsidR="00BD6B97" w:rsidRPr="007A7659" w:rsidRDefault="00BD6B97">
            <w:pPr>
              <w:pStyle w:val="TableLabel"/>
              <w:rPr>
                <w:rFonts w:ascii="Times New Roman" w:hAnsi="Times New Roman"/>
                <w:noProof w:val="0"/>
                <w:sz w:val="16"/>
              </w:rPr>
            </w:pPr>
            <w:bookmarkStart w:id="1952" w:name="_Toc487128234"/>
            <w:bookmarkStart w:id="1953" w:name="_Toc487128810"/>
            <w:bookmarkStart w:id="1954" w:name="_Toc487129355"/>
            <w:bookmarkEnd w:id="1952"/>
            <w:bookmarkEnd w:id="1953"/>
            <w:bookmarkEnd w:id="1954"/>
          </w:p>
        </w:tc>
        <w:tc>
          <w:tcPr>
            <w:tcW w:w="2520" w:type="dxa"/>
            <w:vAlign w:val="center"/>
          </w:tcPr>
          <w:p w14:paraId="051D53B6" w14:textId="77777777" w:rsidR="00BD6B97" w:rsidRPr="007A7659" w:rsidRDefault="00BD6B97" w:rsidP="00DA2336">
            <w:pPr>
              <w:pStyle w:val="TableEntry"/>
              <w:rPr>
                <w:i/>
                <w:noProof w:val="0"/>
                <w:sz w:val="16"/>
              </w:rPr>
            </w:pPr>
            <w:r w:rsidRPr="007A7659">
              <w:rPr>
                <w:i/>
                <w:noProof w:val="0"/>
                <w:sz w:val="16"/>
              </w:rPr>
              <w:t>ParticipantObjectName</w:t>
            </w:r>
            <w:bookmarkStart w:id="1955" w:name="_Toc487128235"/>
            <w:bookmarkStart w:id="1956" w:name="_Toc487128811"/>
            <w:bookmarkStart w:id="1957" w:name="_Toc487129356"/>
            <w:bookmarkEnd w:id="1955"/>
            <w:bookmarkEnd w:id="1956"/>
            <w:bookmarkEnd w:id="1957"/>
          </w:p>
        </w:tc>
        <w:tc>
          <w:tcPr>
            <w:tcW w:w="630" w:type="dxa"/>
            <w:vAlign w:val="center"/>
          </w:tcPr>
          <w:p w14:paraId="51212444" w14:textId="77777777" w:rsidR="00BD6B97" w:rsidRPr="007A7659" w:rsidRDefault="00BD6B97" w:rsidP="00DA2336">
            <w:pPr>
              <w:pStyle w:val="TableEntry"/>
              <w:jc w:val="center"/>
              <w:rPr>
                <w:i/>
                <w:iCs/>
                <w:noProof w:val="0"/>
                <w:sz w:val="16"/>
              </w:rPr>
            </w:pPr>
            <w:r w:rsidRPr="007A7659">
              <w:rPr>
                <w:i/>
                <w:iCs/>
                <w:noProof w:val="0"/>
                <w:sz w:val="16"/>
              </w:rPr>
              <w:t>U</w:t>
            </w:r>
            <w:bookmarkStart w:id="1958" w:name="_Toc487128236"/>
            <w:bookmarkStart w:id="1959" w:name="_Toc487128812"/>
            <w:bookmarkStart w:id="1960" w:name="_Toc487129357"/>
            <w:bookmarkEnd w:id="1958"/>
            <w:bookmarkEnd w:id="1959"/>
            <w:bookmarkEnd w:id="1960"/>
          </w:p>
        </w:tc>
        <w:tc>
          <w:tcPr>
            <w:tcW w:w="4968" w:type="dxa"/>
            <w:vAlign w:val="center"/>
          </w:tcPr>
          <w:p w14:paraId="7F79128D" w14:textId="77777777" w:rsidR="00BD6B97" w:rsidRPr="007A7659" w:rsidRDefault="00BD6B97">
            <w:pPr>
              <w:pStyle w:val="TableEntry"/>
              <w:rPr>
                <w:i/>
                <w:noProof w:val="0"/>
                <w:sz w:val="16"/>
              </w:rPr>
            </w:pPr>
            <w:r w:rsidRPr="007A7659">
              <w:rPr>
                <w:i/>
                <w:iCs/>
                <w:noProof w:val="0"/>
                <w:sz w:val="16"/>
              </w:rPr>
              <w:t>not specialized</w:t>
            </w:r>
            <w:bookmarkStart w:id="1961" w:name="_Toc487128237"/>
            <w:bookmarkStart w:id="1962" w:name="_Toc487128813"/>
            <w:bookmarkStart w:id="1963" w:name="_Toc487129358"/>
            <w:bookmarkEnd w:id="1961"/>
            <w:bookmarkEnd w:id="1962"/>
            <w:bookmarkEnd w:id="1963"/>
          </w:p>
        </w:tc>
        <w:bookmarkStart w:id="1964" w:name="_Toc487128238"/>
        <w:bookmarkStart w:id="1965" w:name="_Toc487128814"/>
        <w:bookmarkStart w:id="1966" w:name="_Toc487129359"/>
        <w:bookmarkEnd w:id="1964"/>
        <w:bookmarkEnd w:id="1965"/>
        <w:bookmarkEnd w:id="1966"/>
      </w:tr>
      <w:tr w:rsidR="00BD6B97" w:rsidRPr="007A7659" w14:paraId="26855DA1" w14:textId="77777777">
        <w:trPr>
          <w:cantSplit/>
        </w:trPr>
        <w:tc>
          <w:tcPr>
            <w:tcW w:w="1548" w:type="dxa"/>
            <w:vMerge/>
            <w:vAlign w:val="center"/>
          </w:tcPr>
          <w:p w14:paraId="6C2CF8A7" w14:textId="77777777" w:rsidR="00BD6B97" w:rsidRPr="007A7659" w:rsidRDefault="00BD6B97">
            <w:pPr>
              <w:pStyle w:val="AppendixHeading3"/>
              <w:tabs>
                <w:tab w:val="clear" w:pos="2160"/>
              </w:tabs>
              <w:rPr>
                <w:rFonts w:ascii="Times New Roman" w:hAnsi="Times New Roman"/>
                <w:noProof w:val="0"/>
                <w:sz w:val="16"/>
              </w:rPr>
            </w:pPr>
            <w:bookmarkStart w:id="1967" w:name="_Toc487128239"/>
            <w:bookmarkStart w:id="1968" w:name="_Toc487128815"/>
            <w:bookmarkStart w:id="1969" w:name="_Toc487129360"/>
            <w:bookmarkEnd w:id="1967"/>
            <w:bookmarkEnd w:id="1968"/>
            <w:bookmarkEnd w:id="1969"/>
          </w:p>
        </w:tc>
        <w:tc>
          <w:tcPr>
            <w:tcW w:w="2520" w:type="dxa"/>
            <w:vAlign w:val="center"/>
          </w:tcPr>
          <w:p w14:paraId="144C0B9E" w14:textId="77777777" w:rsidR="00BD6B97" w:rsidRPr="007A7659" w:rsidRDefault="00BD6B97" w:rsidP="00AE5ED3">
            <w:pPr>
              <w:pStyle w:val="TableEntry"/>
              <w:rPr>
                <w:i/>
                <w:noProof w:val="0"/>
                <w:sz w:val="16"/>
              </w:rPr>
            </w:pPr>
            <w:r w:rsidRPr="007A7659">
              <w:rPr>
                <w:i/>
                <w:noProof w:val="0"/>
                <w:sz w:val="16"/>
              </w:rPr>
              <w:t>ParticipantObjectQuery</w:t>
            </w:r>
            <w:bookmarkStart w:id="1970" w:name="_Toc487128240"/>
            <w:bookmarkStart w:id="1971" w:name="_Toc487128816"/>
            <w:bookmarkStart w:id="1972" w:name="_Toc487129361"/>
            <w:bookmarkEnd w:id="1970"/>
            <w:bookmarkEnd w:id="1971"/>
            <w:bookmarkEnd w:id="1972"/>
          </w:p>
        </w:tc>
        <w:tc>
          <w:tcPr>
            <w:tcW w:w="630" w:type="dxa"/>
            <w:vAlign w:val="center"/>
          </w:tcPr>
          <w:p w14:paraId="44666412" w14:textId="77777777" w:rsidR="00BD6B97" w:rsidRPr="007A7659" w:rsidRDefault="00BD6B97" w:rsidP="00DA2336">
            <w:pPr>
              <w:pStyle w:val="TableEntry"/>
              <w:jc w:val="center"/>
              <w:rPr>
                <w:i/>
                <w:iCs/>
                <w:noProof w:val="0"/>
                <w:sz w:val="16"/>
              </w:rPr>
            </w:pPr>
            <w:r w:rsidRPr="007A7659">
              <w:rPr>
                <w:i/>
                <w:iCs/>
                <w:noProof w:val="0"/>
                <w:sz w:val="16"/>
              </w:rPr>
              <w:t>U</w:t>
            </w:r>
            <w:bookmarkStart w:id="1973" w:name="_Toc487128241"/>
            <w:bookmarkStart w:id="1974" w:name="_Toc487128817"/>
            <w:bookmarkStart w:id="1975" w:name="_Toc487129362"/>
            <w:bookmarkEnd w:id="1973"/>
            <w:bookmarkEnd w:id="1974"/>
            <w:bookmarkEnd w:id="1975"/>
          </w:p>
        </w:tc>
        <w:tc>
          <w:tcPr>
            <w:tcW w:w="4968" w:type="dxa"/>
            <w:vAlign w:val="center"/>
          </w:tcPr>
          <w:p w14:paraId="2719DECE" w14:textId="77777777" w:rsidR="00BD6B97" w:rsidRPr="007A7659" w:rsidRDefault="00BD6B97">
            <w:pPr>
              <w:pStyle w:val="TableEntry"/>
              <w:rPr>
                <w:i/>
                <w:noProof w:val="0"/>
                <w:sz w:val="16"/>
              </w:rPr>
            </w:pPr>
            <w:r w:rsidRPr="007A7659">
              <w:rPr>
                <w:i/>
                <w:iCs/>
                <w:noProof w:val="0"/>
                <w:sz w:val="16"/>
              </w:rPr>
              <w:t>not specialized</w:t>
            </w:r>
            <w:bookmarkStart w:id="1976" w:name="_Toc487128242"/>
            <w:bookmarkStart w:id="1977" w:name="_Toc487128818"/>
            <w:bookmarkStart w:id="1978" w:name="_Toc487129363"/>
            <w:bookmarkEnd w:id="1976"/>
            <w:bookmarkEnd w:id="1977"/>
            <w:bookmarkEnd w:id="1978"/>
          </w:p>
        </w:tc>
        <w:bookmarkStart w:id="1979" w:name="_Toc487128243"/>
        <w:bookmarkStart w:id="1980" w:name="_Toc487128819"/>
        <w:bookmarkStart w:id="1981" w:name="_Toc487129364"/>
        <w:bookmarkEnd w:id="1979"/>
        <w:bookmarkEnd w:id="1980"/>
        <w:bookmarkEnd w:id="1981"/>
      </w:tr>
      <w:tr w:rsidR="00BD6B97" w:rsidRPr="007A7659" w14:paraId="4959FE79" w14:textId="77777777">
        <w:trPr>
          <w:cantSplit/>
        </w:trPr>
        <w:tc>
          <w:tcPr>
            <w:tcW w:w="1548" w:type="dxa"/>
            <w:vMerge/>
            <w:vAlign w:val="center"/>
          </w:tcPr>
          <w:p w14:paraId="6565A654" w14:textId="77777777" w:rsidR="00BD6B97" w:rsidRPr="007A7659" w:rsidRDefault="00BD6B97">
            <w:pPr>
              <w:pStyle w:val="TableLabel"/>
              <w:rPr>
                <w:rFonts w:ascii="Times New Roman" w:hAnsi="Times New Roman"/>
                <w:noProof w:val="0"/>
                <w:sz w:val="16"/>
              </w:rPr>
            </w:pPr>
            <w:bookmarkStart w:id="1982" w:name="_Toc487128244"/>
            <w:bookmarkStart w:id="1983" w:name="_Toc487128820"/>
            <w:bookmarkStart w:id="1984" w:name="_Toc487129365"/>
            <w:bookmarkEnd w:id="1982"/>
            <w:bookmarkEnd w:id="1983"/>
            <w:bookmarkEnd w:id="1984"/>
          </w:p>
        </w:tc>
        <w:tc>
          <w:tcPr>
            <w:tcW w:w="2520" w:type="dxa"/>
            <w:vAlign w:val="center"/>
          </w:tcPr>
          <w:p w14:paraId="07AAD13E" w14:textId="77777777" w:rsidR="00BD6B97" w:rsidRPr="007A7659" w:rsidRDefault="00BD6B97" w:rsidP="00DA2336">
            <w:pPr>
              <w:pStyle w:val="TableEntry"/>
              <w:rPr>
                <w:i/>
                <w:noProof w:val="0"/>
                <w:sz w:val="16"/>
              </w:rPr>
            </w:pPr>
            <w:r w:rsidRPr="007A7659">
              <w:rPr>
                <w:i/>
                <w:noProof w:val="0"/>
                <w:sz w:val="16"/>
              </w:rPr>
              <w:t>ParticipantObjectDetail</w:t>
            </w:r>
            <w:bookmarkStart w:id="1985" w:name="_Toc487128245"/>
            <w:bookmarkStart w:id="1986" w:name="_Toc487128821"/>
            <w:bookmarkStart w:id="1987" w:name="_Toc487129366"/>
            <w:bookmarkEnd w:id="1985"/>
            <w:bookmarkEnd w:id="1986"/>
            <w:bookmarkEnd w:id="1987"/>
          </w:p>
        </w:tc>
        <w:tc>
          <w:tcPr>
            <w:tcW w:w="630" w:type="dxa"/>
            <w:vAlign w:val="center"/>
          </w:tcPr>
          <w:p w14:paraId="3F29DA24" w14:textId="77777777" w:rsidR="00BD6B97" w:rsidRPr="007A7659" w:rsidRDefault="00BD6B97" w:rsidP="00DA2336">
            <w:pPr>
              <w:pStyle w:val="TableEntry"/>
              <w:jc w:val="center"/>
              <w:rPr>
                <w:i/>
                <w:iCs/>
                <w:noProof w:val="0"/>
                <w:sz w:val="16"/>
              </w:rPr>
            </w:pPr>
            <w:r w:rsidRPr="007A7659">
              <w:rPr>
                <w:i/>
                <w:iCs/>
                <w:noProof w:val="0"/>
                <w:sz w:val="16"/>
              </w:rPr>
              <w:t>U</w:t>
            </w:r>
            <w:bookmarkStart w:id="1988" w:name="_Toc487128246"/>
            <w:bookmarkStart w:id="1989" w:name="_Toc487128822"/>
            <w:bookmarkStart w:id="1990" w:name="_Toc487129367"/>
            <w:bookmarkEnd w:id="1988"/>
            <w:bookmarkEnd w:id="1989"/>
            <w:bookmarkEnd w:id="1990"/>
          </w:p>
        </w:tc>
        <w:tc>
          <w:tcPr>
            <w:tcW w:w="4968" w:type="dxa"/>
            <w:vAlign w:val="center"/>
          </w:tcPr>
          <w:p w14:paraId="43A26DC5" w14:textId="77777777" w:rsidR="00BD6B97" w:rsidRPr="007A7659" w:rsidRDefault="00BD6B97">
            <w:pPr>
              <w:pStyle w:val="TableEntry"/>
              <w:rPr>
                <w:i/>
                <w:noProof w:val="0"/>
                <w:sz w:val="16"/>
              </w:rPr>
            </w:pPr>
            <w:r w:rsidRPr="007A7659">
              <w:rPr>
                <w:i/>
                <w:iCs/>
                <w:noProof w:val="0"/>
                <w:sz w:val="16"/>
              </w:rPr>
              <w:t>not specialized</w:t>
            </w:r>
            <w:bookmarkStart w:id="1991" w:name="_Toc487128247"/>
            <w:bookmarkStart w:id="1992" w:name="_Toc487128823"/>
            <w:bookmarkStart w:id="1993" w:name="_Toc487129368"/>
            <w:bookmarkEnd w:id="1991"/>
            <w:bookmarkEnd w:id="1992"/>
            <w:bookmarkEnd w:id="1993"/>
          </w:p>
        </w:tc>
        <w:bookmarkStart w:id="1994" w:name="_Toc487128248"/>
        <w:bookmarkStart w:id="1995" w:name="_Toc487128824"/>
        <w:bookmarkStart w:id="1996" w:name="_Toc487129369"/>
        <w:bookmarkEnd w:id="1994"/>
        <w:bookmarkEnd w:id="1995"/>
        <w:bookmarkEnd w:id="1996"/>
      </w:tr>
    </w:tbl>
    <w:p w14:paraId="1C8454FB" w14:textId="77777777" w:rsidR="00BD6B97" w:rsidRPr="007A7659" w:rsidRDefault="00BD6B97">
      <w:bookmarkStart w:id="1997" w:name="_Toc487128249"/>
      <w:bookmarkStart w:id="1998" w:name="_Toc487128825"/>
      <w:bookmarkStart w:id="1999" w:name="_Toc487129370"/>
      <w:bookmarkEnd w:id="1997"/>
      <w:bookmarkEnd w:id="1998"/>
      <w:bookmarkEnd w:id="199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DEF5CDC" w14:textId="77777777" w:rsidTr="00AE5ED3">
        <w:trPr>
          <w:cantSplit/>
        </w:trPr>
        <w:tc>
          <w:tcPr>
            <w:tcW w:w="1548" w:type="dxa"/>
            <w:vMerge w:val="restart"/>
          </w:tcPr>
          <w:p w14:paraId="1BBCDFAD" w14:textId="77777777" w:rsidR="00BD6B97" w:rsidRPr="007A7659" w:rsidRDefault="00BD6B97" w:rsidP="003C1EFA">
            <w:pPr>
              <w:pStyle w:val="TableEntryHeader"/>
            </w:pPr>
            <w:r w:rsidRPr="007A7659">
              <w:lastRenderedPageBreak/>
              <w:t>Query Parameters</w:t>
            </w:r>
            <w:bookmarkStart w:id="2000" w:name="_Toc487128250"/>
            <w:bookmarkStart w:id="2001" w:name="_Toc487128826"/>
            <w:bookmarkStart w:id="2002" w:name="_Toc487129371"/>
            <w:bookmarkEnd w:id="2000"/>
            <w:bookmarkEnd w:id="2001"/>
            <w:bookmarkEnd w:id="2002"/>
          </w:p>
          <w:p w14:paraId="37DDB60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2003" w:name="_Toc487128251"/>
            <w:bookmarkStart w:id="2004" w:name="_Toc487128827"/>
            <w:bookmarkStart w:id="2005" w:name="_Toc487129372"/>
            <w:bookmarkEnd w:id="2003"/>
            <w:bookmarkEnd w:id="2004"/>
            <w:bookmarkEnd w:id="2005"/>
          </w:p>
        </w:tc>
        <w:tc>
          <w:tcPr>
            <w:tcW w:w="2520" w:type="dxa"/>
            <w:vAlign w:val="center"/>
          </w:tcPr>
          <w:p w14:paraId="4F9E187E" w14:textId="77777777" w:rsidR="00BD6B97" w:rsidRPr="007A7659" w:rsidRDefault="00BD6B97">
            <w:pPr>
              <w:pStyle w:val="TableEntry"/>
              <w:rPr>
                <w:noProof w:val="0"/>
                <w:sz w:val="16"/>
              </w:rPr>
            </w:pPr>
            <w:r w:rsidRPr="007A7659">
              <w:rPr>
                <w:noProof w:val="0"/>
                <w:sz w:val="16"/>
              </w:rPr>
              <w:t>ParticipantObjectTypeCode</w:t>
            </w:r>
            <w:bookmarkStart w:id="2006" w:name="_Toc487128252"/>
            <w:bookmarkStart w:id="2007" w:name="_Toc487128828"/>
            <w:bookmarkStart w:id="2008" w:name="_Toc487129373"/>
            <w:bookmarkEnd w:id="2006"/>
            <w:bookmarkEnd w:id="2007"/>
            <w:bookmarkEnd w:id="2008"/>
          </w:p>
        </w:tc>
        <w:tc>
          <w:tcPr>
            <w:tcW w:w="630" w:type="dxa"/>
            <w:vAlign w:val="center"/>
          </w:tcPr>
          <w:p w14:paraId="7F1E78B4" w14:textId="77777777" w:rsidR="00BD6B97" w:rsidRPr="007A7659" w:rsidRDefault="00BD6B97">
            <w:pPr>
              <w:pStyle w:val="TableEntry"/>
              <w:jc w:val="center"/>
              <w:rPr>
                <w:noProof w:val="0"/>
                <w:sz w:val="16"/>
              </w:rPr>
            </w:pPr>
            <w:r w:rsidRPr="007A7659">
              <w:rPr>
                <w:noProof w:val="0"/>
                <w:sz w:val="16"/>
              </w:rPr>
              <w:t>M</w:t>
            </w:r>
            <w:bookmarkStart w:id="2009" w:name="_Toc487128253"/>
            <w:bookmarkStart w:id="2010" w:name="_Toc487128829"/>
            <w:bookmarkStart w:id="2011" w:name="_Toc487129374"/>
            <w:bookmarkEnd w:id="2009"/>
            <w:bookmarkEnd w:id="2010"/>
            <w:bookmarkEnd w:id="2011"/>
          </w:p>
        </w:tc>
        <w:tc>
          <w:tcPr>
            <w:tcW w:w="4968" w:type="dxa"/>
            <w:vAlign w:val="center"/>
          </w:tcPr>
          <w:p w14:paraId="4F0996EA" w14:textId="77777777" w:rsidR="00BD6B97" w:rsidRPr="007A7659" w:rsidRDefault="00BD6B97">
            <w:pPr>
              <w:pStyle w:val="TableEntry"/>
              <w:rPr>
                <w:noProof w:val="0"/>
                <w:sz w:val="16"/>
              </w:rPr>
            </w:pPr>
            <w:r w:rsidRPr="007A7659">
              <w:rPr>
                <w:noProof w:val="0"/>
                <w:sz w:val="16"/>
              </w:rPr>
              <w:t>“2” (system object)</w:t>
            </w:r>
            <w:bookmarkStart w:id="2012" w:name="_Toc487128254"/>
            <w:bookmarkStart w:id="2013" w:name="_Toc487128830"/>
            <w:bookmarkStart w:id="2014" w:name="_Toc487129375"/>
            <w:bookmarkEnd w:id="2012"/>
            <w:bookmarkEnd w:id="2013"/>
            <w:bookmarkEnd w:id="2014"/>
          </w:p>
        </w:tc>
        <w:bookmarkStart w:id="2015" w:name="_Toc487128255"/>
        <w:bookmarkStart w:id="2016" w:name="_Toc487128831"/>
        <w:bookmarkStart w:id="2017" w:name="_Toc487129376"/>
        <w:bookmarkEnd w:id="2015"/>
        <w:bookmarkEnd w:id="2016"/>
        <w:bookmarkEnd w:id="2017"/>
      </w:tr>
      <w:tr w:rsidR="00BD6B97" w:rsidRPr="007A7659" w14:paraId="219390DF" w14:textId="77777777">
        <w:trPr>
          <w:cantSplit/>
        </w:trPr>
        <w:tc>
          <w:tcPr>
            <w:tcW w:w="1548" w:type="dxa"/>
            <w:vMerge/>
            <w:vAlign w:val="center"/>
          </w:tcPr>
          <w:p w14:paraId="22CA3333" w14:textId="77777777" w:rsidR="00BD6B97" w:rsidRPr="007A7659" w:rsidRDefault="00BD6B97">
            <w:pPr>
              <w:pStyle w:val="TableLabel"/>
              <w:rPr>
                <w:rFonts w:ascii="Times New Roman" w:hAnsi="Times New Roman"/>
                <w:noProof w:val="0"/>
                <w:sz w:val="16"/>
              </w:rPr>
            </w:pPr>
            <w:bookmarkStart w:id="2018" w:name="_Toc487128256"/>
            <w:bookmarkStart w:id="2019" w:name="_Toc487128832"/>
            <w:bookmarkStart w:id="2020" w:name="_Toc487129377"/>
            <w:bookmarkEnd w:id="2018"/>
            <w:bookmarkEnd w:id="2019"/>
            <w:bookmarkEnd w:id="2020"/>
          </w:p>
        </w:tc>
        <w:tc>
          <w:tcPr>
            <w:tcW w:w="2520" w:type="dxa"/>
            <w:vAlign w:val="center"/>
          </w:tcPr>
          <w:p w14:paraId="421AE5BF" w14:textId="77777777" w:rsidR="00BD6B97" w:rsidRPr="007A7659" w:rsidRDefault="00BD6B97">
            <w:pPr>
              <w:pStyle w:val="TableEntry"/>
              <w:rPr>
                <w:noProof w:val="0"/>
                <w:sz w:val="16"/>
              </w:rPr>
            </w:pPr>
            <w:r w:rsidRPr="007A7659">
              <w:rPr>
                <w:noProof w:val="0"/>
                <w:sz w:val="16"/>
              </w:rPr>
              <w:t>ParticipantObjectTypeCodeRole</w:t>
            </w:r>
            <w:bookmarkStart w:id="2021" w:name="_Toc487128257"/>
            <w:bookmarkStart w:id="2022" w:name="_Toc487128833"/>
            <w:bookmarkStart w:id="2023" w:name="_Toc487129378"/>
            <w:bookmarkEnd w:id="2021"/>
            <w:bookmarkEnd w:id="2022"/>
            <w:bookmarkEnd w:id="2023"/>
          </w:p>
        </w:tc>
        <w:tc>
          <w:tcPr>
            <w:tcW w:w="630" w:type="dxa"/>
            <w:vAlign w:val="center"/>
          </w:tcPr>
          <w:p w14:paraId="1CECAF66" w14:textId="77777777" w:rsidR="00BD6B97" w:rsidRPr="007A7659" w:rsidRDefault="00BD6B97">
            <w:pPr>
              <w:pStyle w:val="TableEntry"/>
              <w:jc w:val="center"/>
              <w:rPr>
                <w:noProof w:val="0"/>
                <w:sz w:val="16"/>
              </w:rPr>
            </w:pPr>
            <w:r w:rsidRPr="007A7659">
              <w:rPr>
                <w:noProof w:val="0"/>
                <w:sz w:val="16"/>
              </w:rPr>
              <w:t>M</w:t>
            </w:r>
            <w:bookmarkStart w:id="2024" w:name="_Toc487128258"/>
            <w:bookmarkStart w:id="2025" w:name="_Toc487128834"/>
            <w:bookmarkStart w:id="2026" w:name="_Toc487129379"/>
            <w:bookmarkEnd w:id="2024"/>
            <w:bookmarkEnd w:id="2025"/>
            <w:bookmarkEnd w:id="2026"/>
          </w:p>
        </w:tc>
        <w:tc>
          <w:tcPr>
            <w:tcW w:w="4968" w:type="dxa"/>
            <w:vAlign w:val="center"/>
          </w:tcPr>
          <w:p w14:paraId="3F119BD2" w14:textId="77777777" w:rsidR="00BD6B97" w:rsidRPr="007A7659" w:rsidRDefault="00BD6B97">
            <w:pPr>
              <w:pStyle w:val="TableEntry"/>
              <w:rPr>
                <w:b/>
                <w:i/>
                <w:noProof w:val="0"/>
                <w:sz w:val="16"/>
              </w:rPr>
            </w:pPr>
            <w:r w:rsidRPr="007A7659">
              <w:rPr>
                <w:noProof w:val="0"/>
                <w:sz w:val="16"/>
              </w:rPr>
              <w:t>“24” (query)</w:t>
            </w:r>
            <w:bookmarkStart w:id="2027" w:name="_Toc487128259"/>
            <w:bookmarkStart w:id="2028" w:name="_Toc487128835"/>
            <w:bookmarkStart w:id="2029" w:name="_Toc487129380"/>
            <w:bookmarkEnd w:id="2027"/>
            <w:bookmarkEnd w:id="2028"/>
            <w:bookmarkEnd w:id="2029"/>
          </w:p>
        </w:tc>
        <w:bookmarkStart w:id="2030" w:name="_Toc487128260"/>
        <w:bookmarkStart w:id="2031" w:name="_Toc487128836"/>
        <w:bookmarkStart w:id="2032" w:name="_Toc487129381"/>
        <w:bookmarkEnd w:id="2030"/>
        <w:bookmarkEnd w:id="2031"/>
        <w:bookmarkEnd w:id="2032"/>
      </w:tr>
      <w:tr w:rsidR="00BD6B97" w:rsidRPr="007A7659" w14:paraId="641BA5DB" w14:textId="77777777">
        <w:trPr>
          <w:cantSplit/>
        </w:trPr>
        <w:tc>
          <w:tcPr>
            <w:tcW w:w="1548" w:type="dxa"/>
            <w:vMerge/>
            <w:vAlign w:val="center"/>
          </w:tcPr>
          <w:p w14:paraId="35297CBA" w14:textId="77777777" w:rsidR="00BD6B97" w:rsidRPr="007A7659" w:rsidRDefault="00BD6B97">
            <w:pPr>
              <w:pStyle w:val="TableLabel"/>
              <w:rPr>
                <w:rFonts w:ascii="Times New Roman" w:hAnsi="Times New Roman"/>
                <w:noProof w:val="0"/>
                <w:sz w:val="16"/>
              </w:rPr>
            </w:pPr>
            <w:bookmarkStart w:id="2033" w:name="_Toc487128261"/>
            <w:bookmarkStart w:id="2034" w:name="_Toc487128837"/>
            <w:bookmarkStart w:id="2035" w:name="_Toc487129382"/>
            <w:bookmarkEnd w:id="2033"/>
            <w:bookmarkEnd w:id="2034"/>
            <w:bookmarkEnd w:id="2035"/>
          </w:p>
        </w:tc>
        <w:tc>
          <w:tcPr>
            <w:tcW w:w="2520" w:type="dxa"/>
            <w:vAlign w:val="center"/>
          </w:tcPr>
          <w:p w14:paraId="13A2AA83" w14:textId="77777777" w:rsidR="00BD6B97" w:rsidRPr="007A7659" w:rsidRDefault="00BD6B97">
            <w:pPr>
              <w:pStyle w:val="TableEntry"/>
              <w:rPr>
                <w:i/>
                <w:iCs/>
                <w:noProof w:val="0"/>
                <w:sz w:val="16"/>
              </w:rPr>
            </w:pPr>
            <w:r w:rsidRPr="007A7659">
              <w:rPr>
                <w:i/>
                <w:iCs/>
                <w:noProof w:val="0"/>
                <w:sz w:val="16"/>
              </w:rPr>
              <w:t>ParticipantObjectDataLifeCycle</w:t>
            </w:r>
            <w:bookmarkStart w:id="2036" w:name="_Toc487128262"/>
            <w:bookmarkStart w:id="2037" w:name="_Toc487128838"/>
            <w:bookmarkStart w:id="2038" w:name="_Toc487129383"/>
            <w:bookmarkEnd w:id="2036"/>
            <w:bookmarkEnd w:id="2037"/>
            <w:bookmarkEnd w:id="2038"/>
          </w:p>
        </w:tc>
        <w:tc>
          <w:tcPr>
            <w:tcW w:w="630" w:type="dxa"/>
            <w:vAlign w:val="center"/>
          </w:tcPr>
          <w:p w14:paraId="62742D3E" w14:textId="77777777" w:rsidR="00BD6B97" w:rsidRPr="007A7659" w:rsidRDefault="00BD6B97">
            <w:pPr>
              <w:pStyle w:val="TableEntry"/>
              <w:jc w:val="center"/>
              <w:rPr>
                <w:i/>
                <w:iCs/>
                <w:noProof w:val="0"/>
                <w:sz w:val="16"/>
              </w:rPr>
            </w:pPr>
            <w:r w:rsidRPr="007A7659">
              <w:rPr>
                <w:i/>
                <w:iCs/>
                <w:noProof w:val="0"/>
                <w:sz w:val="16"/>
              </w:rPr>
              <w:t>U</w:t>
            </w:r>
            <w:bookmarkStart w:id="2039" w:name="_Toc487128263"/>
            <w:bookmarkStart w:id="2040" w:name="_Toc487128839"/>
            <w:bookmarkStart w:id="2041" w:name="_Toc487129384"/>
            <w:bookmarkEnd w:id="2039"/>
            <w:bookmarkEnd w:id="2040"/>
            <w:bookmarkEnd w:id="2041"/>
          </w:p>
        </w:tc>
        <w:tc>
          <w:tcPr>
            <w:tcW w:w="4968" w:type="dxa"/>
            <w:vAlign w:val="center"/>
          </w:tcPr>
          <w:p w14:paraId="1DF89292" w14:textId="77777777" w:rsidR="00BD6B97" w:rsidRPr="007A7659" w:rsidRDefault="00DA2336">
            <w:pPr>
              <w:pStyle w:val="TableEntry"/>
              <w:rPr>
                <w:noProof w:val="0"/>
                <w:sz w:val="16"/>
              </w:rPr>
            </w:pPr>
            <w:r w:rsidRPr="007A7659">
              <w:rPr>
                <w:i/>
                <w:iCs/>
                <w:noProof w:val="0"/>
                <w:sz w:val="16"/>
              </w:rPr>
              <w:t xml:space="preserve">not </w:t>
            </w:r>
            <w:r w:rsidR="00BD6B97" w:rsidRPr="007A7659">
              <w:rPr>
                <w:i/>
                <w:iCs/>
                <w:noProof w:val="0"/>
                <w:sz w:val="16"/>
              </w:rPr>
              <w:t>specialized</w:t>
            </w:r>
            <w:bookmarkStart w:id="2042" w:name="_Toc487128264"/>
            <w:bookmarkStart w:id="2043" w:name="_Toc487128840"/>
            <w:bookmarkStart w:id="2044" w:name="_Toc487129385"/>
            <w:bookmarkEnd w:id="2042"/>
            <w:bookmarkEnd w:id="2043"/>
            <w:bookmarkEnd w:id="2044"/>
          </w:p>
        </w:tc>
        <w:bookmarkStart w:id="2045" w:name="_Toc487128265"/>
        <w:bookmarkStart w:id="2046" w:name="_Toc487128841"/>
        <w:bookmarkStart w:id="2047" w:name="_Toc487129386"/>
        <w:bookmarkEnd w:id="2045"/>
        <w:bookmarkEnd w:id="2046"/>
        <w:bookmarkEnd w:id="2047"/>
      </w:tr>
      <w:tr w:rsidR="00BD6B97" w:rsidRPr="007A7659" w14:paraId="4C34421D" w14:textId="77777777">
        <w:trPr>
          <w:cantSplit/>
        </w:trPr>
        <w:tc>
          <w:tcPr>
            <w:tcW w:w="1548" w:type="dxa"/>
            <w:vMerge/>
            <w:vAlign w:val="center"/>
          </w:tcPr>
          <w:p w14:paraId="13B6B2F4" w14:textId="77777777" w:rsidR="00BD6B97" w:rsidRPr="007A7659" w:rsidRDefault="00BD6B97">
            <w:pPr>
              <w:pStyle w:val="TableLabel"/>
              <w:rPr>
                <w:rFonts w:ascii="Times New Roman" w:hAnsi="Times New Roman"/>
                <w:noProof w:val="0"/>
                <w:sz w:val="16"/>
              </w:rPr>
            </w:pPr>
            <w:bookmarkStart w:id="2048" w:name="_Toc487128266"/>
            <w:bookmarkStart w:id="2049" w:name="_Toc487128842"/>
            <w:bookmarkStart w:id="2050" w:name="_Toc487129387"/>
            <w:bookmarkEnd w:id="2048"/>
            <w:bookmarkEnd w:id="2049"/>
            <w:bookmarkEnd w:id="2050"/>
          </w:p>
        </w:tc>
        <w:tc>
          <w:tcPr>
            <w:tcW w:w="2520" w:type="dxa"/>
            <w:vAlign w:val="center"/>
          </w:tcPr>
          <w:p w14:paraId="62FBFFCC" w14:textId="77777777" w:rsidR="00BD6B97" w:rsidRPr="007A7659" w:rsidRDefault="00BD6B97">
            <w:pPr>
              <w:pStyle w:val="TableEntry"/>
              <w:rPr>
                <w:noProof w:val="0"/>
                <w:sz w:val="16"/>
              </w:rPr>
            </w:pPr>
            <w:r w:rsidRPr="007A7659">
              <w:rPr>
                <w:noProof w:val="0"/>
                <w:sz w:val="16"/>
              </w:rPr>
              <w:t>ParticipantObjectIDTypeCode</w:t>
            </w:r>
            <w:bookmarkStart w:id="2051" w:name="_Toc487128267"/>
            <w:bookmarkStart w:id="2052" w:name="_Toc487128843"/>
            <w:bookmarkStart w:id="2053" w:name="_Toc487129388"/>
            <w:bookmarkEnd w:id="2051"/>
            <w:bookmarkEnd w:id="2052"/>
            <w:bookmarkEnd w:id="2053"/>
          </w:p>
        </w:tc>
        <w:tc>
          <w:tcPr>
            <w:tcW w:w="630" w:type="dxa"/>
            <w:vAlign w:val="center"/>
          </w:tcPr>
          <w:p w14:paraId="7891280C" w14:textId="77777777" w:rsidR="00BD6B97" w:rsidRPr="007A7659" w:rsidRDefault="00BD6B97">
            <w:pPr>
              <w:pStyle w:val="TableEntry"/>
              <w:jc w:val="center"/>
              <w:rPr>
                <w:noProof w:val="0"/>
                <w:sz w:val="16"/>
              </w:rPr>
            </w:pPr>
            <w:r w:rsidRPr="007A7659">
              <w:rPr>
                <w:noProof w:val="0"/>
                <w:sz w:val="16"/>
              </w:rPr>
              <w:t>M</w:t>
            </w:r>
            <w:bookmarkStart w:id="2054" w:name="_Toc487128268"/>
            <w:bookmarkStart w:id="2055" w:name="_Toc487128844"/>
            <w:bookmarkStart w:id="2056" w:name="_Toc487129389"/>
            <w:bookmarkEnd w:id="2054"/>
            <w:bookmarkEnd w:id="2055"/>
            <w:bookmarkEnd w:id="2056"/>
          </w:p>
        </w:tc>
        <w:tc>
          <w:tcPr>
            <w:tcW w:w="4968" w:type="dxa"/>
            <w:vAlign w:val="center"/>
          </w:tcPr>
          <w:p w14:paraId="73BA469F" w14:textId="77777777" w:rsidR="00BD6B97" w:rsidRPr="007A7659" w:rsidRDefault="00BD6B97">
            <w:pPr>
              <w:pStyle w:val="TableEntry"/>
              <w:rPr>
                <w:noProof w:val="0"/>
                <w:sz w:val="16"/>
              </w:rPr>
            </w:pPr>
            <w:r w:rsidRPr="007A7659">
              <w:rPr>
                <w:noProof w:val="0"/>
                <w:sz w:val="16"/>
              </w:rPr>
              <w:t>EV(“ITI-9”, “IHE Transactions”, “PIX Query”)</w:t>
            </w:r>
            <w:bookmarkStart w:id="2057" w:name="_Toc487128269"/>
            <w:bookmarkStart w:id="2058" w:name="_Toc487128845"/>
            <w:bookmarkStart w:id="2059" w:name="_Toc487129390"/>
            <w:bookmarkEnd w:id="2057"/>
            <w:bookmarkEnd w:id="2058"/>
            <w:bookmarkEnd w:id="2059"/>
          </w:p>
        </w:tc>
        <w:bookmarkStart w:id="2060" w:name="_Toc487128270"/>
        <w:bookmarkStart w:id="2061" w:name="_Toc487128846"/>
        <w:bookmarkStart w:id="2062" w:name="_Toc487129391"/>
        <w:bookmarkEnd w:id="2060"/>
        <w:bookmarkEnd w:id="2061"/>
        <w:bookmarkEnd w:id="2062"/>
      </w:tr>
      <w:tr w:rsidR="00BD6B97" w:rsidRPr="007A7659" w14:paraId="6E7DC7DA" w14:textId="77777777">
        <w:trPr>
          <w:cantSplit/>
        </w:trPr>
        <w:tc>
          <w:tcPr>
            <w:tcW w:w="1548" w:type="dxa"/>
            <w:vMerge/>
            <w:vAlign w:val="center"/>
          </w:tcPr>
          <w:p w14:paraId="0BD93239" w14:textId="77777777" w:rsidR="00BD6B97" w:rsidRPr="007A7659" w:rsidRDefault="00BD6B97">
            <w:pPr>
              <w:pStyle w:val="TableLabel"/>
              <w:rPr>
                <w:rFonts w:ascii="Times New Roman" w:hAnsi="Times New Roman"/>
                <w:noProof w:val="0"/>
                <w:sz w:val="16"/>
              </w:rPr>
            </w:pPr>
            <w:bookmarkStart w:id="2063" w:name="_Toc487128271"/>
            <w:bookmarkStart w:id="2064" w:name="_Toc487128847"/>
            <w:bookmarkStart w:id="2065" w:name="_Toc487129392"/>
            <w:bookmarkEnd w:id="2063"/>
            <w:bookmarkEnd w:id="2064"/>
            <w:bookmarkEnd w:id="2065"/>
          </w:p>
        </w:tc>
        <w:tc>
          <w:tcPr>
            <w:tcW w:w="2520" w:type="dxa"/>
            <w:vAlign w:val="center"/>
          </w:tcPr>
          <w:p w14:paraId="26686676" w14:textId="77777777" w:rsidR="00BD6B97" w:rsidRPr="007A7659" w:rsidRDefault="00BD6B97">
            <w:pPr>
              <w:pStyle w:val="TableEntry"/>
              <w:rPr>
                <w:i/>
                <w:iCs/>
                <w:noProof w:val="0"/>
                <w:sz w:val="16"/>
              </w:rPr>
            </w:pPr>
            <w:r w:rsidRPr="007A7659">
              <w:rPr>
                <w:i/>
                <w:iCs/>
                <w:noProof w:val="0"/>
                <w:sz w:val="16"/>
              </w:rPr>
              <w:t>ParticipantObjectSensitivity</w:t>
            </w:r>
            <w:bookmarkStart w:id="2066" w:name="_Toc487128272"/>
            <w:bookmarkStart w:id="2067" w:name="_Toc487128848"/>
            <w:bookmarkStart w:id="2068" w:name="_Toc487129393"/>
            <w:bookmarkEnd w:id="2066"/>
            <w:bookmarkEnd w:id="2067"/>
            <w:bookmarkEnd w:id="2068"/>
          </w:p>
        </w:tc>
        <w:tc>
          <w:tcPr>
            <w:tcW w:w="630" w:type="dxa"/>
            <w:vAlign w:val="center"/>
          </w:tcPr>
          <w:p w14:paraId="0E2F87B9" w14:textId="77777777" w:rsidR="00BD6B97" w:rsidRPr="007A7659" w:rsidRDefault="00BD6B97">
            <w:pPr>
              <w:pStyle w:val="TableEntry"/>
              <w:jc w:val="center"/>
              <w:rPr>
                <w:i/>
                <w:iCs/>
                <w:noProof w:val="0"/>
                <w:sz w:val="16"/>
              </w:rPr>
            </w:pPr>
            <w:r w:rsidRPr="007A7659">
              <w:rPr>
                <w:i/>
                <w:iCs/>
                <w:noProof w:val="0"/>
                <w:sz w:val="16"/>
              </w:rPr>
              <w:t>U</w:t>
            </w:r>
            <w:bookmarkStart w:id="2069" w:name="_Toc487128273"/>
            <w:bookmarkStart w:id="2070" w:name="_Toc487128849"/>
            <w:bookmarkStart w:id="2071" w:name="_Toc487129394"/>
            <w:bookmarkEnd w:id="2069"/>
            <w:bookmarkEnd w:id="2070"/>
            <w:bookmarkEnd w:id="2071"/>
          </w:p>
        </w:tc>
        <w:tc>
          <w:tcPr>
            <w:tcW w:w="4968" w:type="dxa"/>
            <w:vAlign w:val="center"/>
          </w:tcPr>
          <w:p w14:paraId="5076894A" w14:textId="77777777" w:rsidR="00BD6B97" w:rsidRPr="007A7659" w:rsidRDefault="00DA2336">
            <w:pPr>
              <w:pStyle w:val="TableEntry"/>
              <w:rPr>
                <w:noProof w:val="0"/>
                <w:sz w:val="16"/>
              </w:rPr>
            </w:pPr>
            <w:r w:rsidRPr="007A7659">
              <w:rPr>
                <w:i/>
                <w:iCs/>
                <w:noProof w:val="0"/>
                <w:sz w:val="16"/>
              </w:rPr>
              <w:t>n</w:t>
            </w:r>
            <w:r w:rsidR="00BD6B97" w:rsidRPr="007A7659">
              <w:rPr>
                <w:i/>
                <w:iCs/>
                <w:noProof w:val="0"/>
                <w:sz w:val="16"/>
              </w:rPr>
              <w:t>ot specialized</w:t>
            </w:r>
            <w:bookmarkStart w:id="2072" w:name="_Toc487128274"/>
            <w:bookmarkStart w:id="2073" w:name="_Toc487128850"/>
            <w:bookmarkStart w:id="2074" w:name="_Toc487129395"/>
            <w:bookmarkEnd w:id="2072"/>
            <w:bookmarkEnd w:id="2073"/>
            <w:bookmarkEnd w:id="2074"/>
          </w:p>
        </w:tc>
        <w:bookmarkStart w:id="2075" w:name="_Toc487128275"/>
        <w:bookmarkStart w:id="2076" w:name="_Toc487128851"/>
        <w:bookmarkStart w:id="2077" w:name="_Toc487129396"/>
        <w:bookmarkEnd w:id="2075"/>
        <w:bookmarkEnd w:id="2076"/>
        <w:bookmarkEnd w:id="2077"/>
      </w:tr>
      <w:tr w:rsidR="00BD6B97" w:rsidRPr="007A7659" w14:paraId="669A4CA1" w14:textId="77777777">
        <w:trPr>
          <w:cantSplit/>
        </w:trPr>
        <w:tc>
          <w:tcPr>
            <w:tcW w:w="1548" w:type="dxa"/>
            <w:vMerge/>
            <w:vAlign w:val="center"/>
          </w:tcPr>
          <w:p w14:paraId="6A68EC94" w14:textId="77777777" w:rsidR="00BD6B97" w:rsidRPr="007A7659" w:rsidRDefault="00BD6B97">
            <w:pPr>
              <w:pStyle w:val="AppendixHeading3"/>
              <w:tabs>
                <w:tab w:val="clear" w:pos="2160"/>
              </w:tabs>
              <w:rPr>
                <w:rFonts w:ascii="Times New Roman" w:hAnsi="Times New Roman"/>
                <w:noProof w:val="0"/>
                <w:sz w:val="16"/>
              </w:rPr>
            </w:pPr>
            <w:bookmarkStart w:id="2078" w:name="_Toc487128276"/>
            <w:bookmarkStart w:id="2079" w:name="_Toc487128852"/>
            <w:bookmarkStart w:id="2080" w:name="_Toc487129397"/>
            <w:bookmarkEnd w:id="2078"/>
            <w:bookmarkEnd w:id="2079"/>
            <w:bookmarkEnd w:id="2080"/>
          </w:p>
        </w:tc>
        <w:tc>
          <w:tcPr>
            <w:tcW w:w="2520" w:type="dxa"/>
            <w:vAlign w:val="center"/>
          </w:tcPr>
          <w:p w14:paraId="5648E9AB" w14:textId="77777777" w:rsidR="00BD6B97" w:rsidRPr="007A7659" w:rsidRDefault="00BD6B97" w:rsidP="001D3953">
            <w:pPr>
              <w:pStyle w:val="TableEntry"/>
              <w:rPr>
                <w:i/>
                <w:iCs/>
                <w:noProof w:val="0"/>
                <w:sz w:val="16"/>
              </w:rPr>
            </w:pPr>
            <w:r w:rsidRPr="007A7659">
              <w:rPr>
                <w:i/>
                <w:iCs/>
                <w:noProof w:val="0"/>
                <w:sz w:val="16"/>
              </w:rPr>
              <w:t>ParticipantObjectID</w:t>
            </w:r>
            <w:bookmarkStart w:id="2081" w:name="_Toc487128277"/>
            <w:bookmarkStart w:id="2082" w:name="_Toc487128853"/>
            <w:bookmarkStart w:id="2083" w:name="_Toc487129398"/>
            <w:bookmarkEnd w:id="2081"/>
            <w:bookmarkEnd w:id="2082"/>
            <w:bookmarkEnd w:id="2083"/>
          </w:p>
        </w:tc>
        <w:tc>
          <w:tcPr>
            <w:tcW w:w="630" w:type="dxa"/>
            <w:vAlign w:val="center"/>
          </w:tcPr>
          <w:p w14:paraId="46392148" w14:textId="77777777" w:rsidR="00BD6B97" w:rsidRPr="007A7659" w:rsidRDefault="00BD6B97" w:rsidP="001D3953">
            <w:pPr>
              <w:pStyle w:val="TableEntry"/>
              <w:jc w:val="center"/>
              <w:rPr>
                <w:i/>
                <w:iCs/>
                <w:noProof w:val="0"/>
                <w:sz w:val="16"/>
              </w:rPr>
            </w:pPr>
            <w:r w:rsidRPr="007A7659">
              <w:rPr>
                <w:i/>
                <w:iCs/>
                <w:noProof w:val="0"/>
                <w:sz w:val="16"/>
              </w:rPr>
              <w:t>U</w:t>
            </w:r>
            <w:bookmarkStart w:id="2084" w:name="_Toc487128278"/>
            <w:bookmarkStart w:id="2085" w:name="_Toc487128854"/>
            <w:bookmarkStart w:id="2086" w:name="_Toc487129399"/>
            <w:bookmarkEnd w:id="2084"/>
            <w:bookmarkEnd w:id="2085"/>
            <w:bookmarkEnd w:id="2086"/>
          </w:p>
        </w:tc>
        <w:tc>
          <w:tcPr>
            <w:tcW w:w="4968" w:type="dxa"/>
            <w:vAlign w:val="center"/>
          </w:tcPr>
          <w:p w14:paraId="18BEB108" w14:textId="77777777" w:rsidR="00BD6B97" w:rsidRPr="007A7659" w:rsidRDefault="00BD6B97">
            <w:pPr>
              <w:pStyle w:val="TableEntry"/>
              <w:rPr>
                <w:iCs/>
                <w:noProof w:val="0"/>
                <w:sz w:val="16"/>
              </w:rPr>
            </w:pPr>
            <w:r w:rsidRPr="007A7659">
              <w:rPr>
                <w:i/>
                <w:iCs/>
                <w:noProof w:val="0"/>
                <w:sz w:val="16"/>
              </w:rPr>
              <w:t>not specialized</w:t>
            </w:r>
            <w:bookmarkStart w:id="2087" w:name="_Toc487128279"/>
            <w:bookmarkStart w:id="2088" w:name="_Toc487128855"/>
            <w:bookmarkStart w:id="2089" w:name="_Toc487129400"/>
            <w:bookmarkEnd w:id="2087"/>
            <w:bookmarkEnd w:id="2088"/>
            <w:bookmarkEnd w:id="2089"/>
          </w:p>
        </w:tc>
        <w:bookmarkStart w:id="2090" w:name="_Toc487128280"/>
        <w:bookmarkStart w:id="2091" w:name="_Toc487128856"/>
        <w:bookmarkStart w:id="2092" w:name="_Toc487129401"/>
        <w:bookmarkEnd w:id="2090"/>
        <w:bookmarkEnd w:id="2091"/>
        <w:bookmarkEnd w:id="2092"/>
      </w:tr>
      <w:tr w:rsidR="00BD6B97" w:rsidRPr="007A7659" w14:paraId="35139234" w14:textId="77777777">
        <w:trPr>
          <w:cantSplit/>
        </w:trPr>
        <w:tc>
          <w:tcPr>
            <w:tcW w:w="1548" w:type="dxa"/>
            <w:vMerge/>
            <w:vAlign w:val="center"/>
          </w:tcPr>
          <w:p w14:paraId="487ABCB1" w14:textId="77777777" w:rsidR="00BD6B97" w:rsidRPr="007A7659" w:rsidRDefault="00BD6B97">
            <w:pPr>
              <w:pStyle w:val="TableLabel"/>
              <w:rPr>
                <w:rFonts w:ascii="Times New Roman" w:hAnsi="Times New Roman"/>
                <w:noProof w:val="0"/>
                <w:sz w:val="16"/>
              </w:rPr>
            </w:pPr>
            <w:bookmarkStart w:id="2093" w:name="_Toc487128281"/>
            <w:bookmarkStart w:id="2094" w:name="_Toc487128857"/>
            <w:bookmarkStart w:id="2095" w:name="_Toc487129402"/>
            <w:bookmarkEnd w:id="2093"/>
            <w:bookmarkEnd w:id="2094"/>
            <w:bookmarkEnd w:id="2095"/>
          </w:p>
        </w:tc>
        <w:tc>
          <w:tcPr>
            <w:tcW w:w="2520" w:type="dxa"/>
            <w:vAlign w:val="center"/>
          </w:tcPr>
          <w:p w14:paraId="27A5A3F9" w14:textId="77777777" w:rsidR="00BD6B97" w:rsidRPr="007A7659" w:rsidRDefault="00BD6B97">
            <w:pPr>
              <w:pStyle w:val="TableEntry"/>
              <w:rPr>
                <w:i/>
                <w:iCs/>
                <w:noProof w:val="0"/>
                <w:sz w:val="16"/>
              </w:rPr>
            </w:pPr>
            <w:r w:rsidRPr="007A7659">
              <w:rPr>
                <w:i/>
                <w:iCs/>
                <w:noProof w:val="0"/>
                <w:sz w:val="16"/>
              </w:rPr>
              <w:t>ParticipantObjectName</w:t>
            </w:r>
            <w:bookmarkStart w:id="2096" w:name="_Toc487128282"/>
            <w:bookmarkStart w:id="2097" w:name="_Toc487128858"/>
            <w:bookmarkStart w:id="2098" w:name="_Toc487129403"/>
            <w:bookmarkEnd w:id="2096"/>
            <w:bookmarkEnd w:id="2097"/>
            <w:bookmarkEnd w:id="2098"/>
          </w:p>
        </w:tc>
        <w:tc>
          <w:tcPr>
            <w:tcW w:w="630" w:type="dxa"/>
            <w:vAlign w:val="center"/>
          </w:tcPr>
          <w:p w14:paraId="189060D9" w14:textId="77777777" w:rsidR="00BD6B97" w:rsidRPr="007A7659" w:rsidRDefault="00BD6B97">
            <w:pPr>
              <w:pStyle w:val="TableEntry"/>
              <w:jc w:val="center"/>
              <w:rPr>
                <w:i/>
                <w:iCs/>
                <w:noProof w:val="0"/>
                <w:sz w:val="16"/>
              </w:rPr>
            </w:pPr>
            <w:r w:rsidRPr="007A7659">
              <w:rPr>
                <w:i/>
                <w:iCs/>
                <w:noProof w:val="0"/>
                <w:sz w:val="16"/>
              </w:rPr>
              <w:t>U</w:t>
            </w:r>
            <w:bookmarkStart w:id="2099" w:name="_Toc487128283"/>
            <w:bookmarkStart w:id="2100" w:name="_Toc487128859"/>
            <w:bookmarkStart w:id="2101" w:name="_Toc487129404"/>
            <w:bookmarkEnd w:id="2099"/>
            <w:bookmarkEnd w:id="2100"/>
            <w:bookmarkEnd w:id="2101"/>
          </w:p>
        </w:tc>
        <w:tc>
          <w:tcPr>
            <w:tcW w:w="4968" w:type="dxa"/>
            <w:vAlign w:val="center"/>
          </w:tcPr>
          <w:p w14:paraId="75E0330E"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bookmarkStart w:id="2102" w:name="_Toc487128284"/>
            <w:bookmarkStart w:id="2103" w:name="_Toc487128860"/>
            <w:bookmarkStart w:id="2104" w:name="_Toc487129405"/>
            <w:bookmarkEnd w:id="2102"/>
            <w:bookmarkEnd w:id="2103"/>
            <w:bookmarkEnd w:id="2104"/>
          </w:p>
        </w:tc>
        <w:bookmarkStart w:id="2105" w:name="_Toc487128285"/>
        <w:bookmarkStart w:id="2106" w:name="_Toc487128861"/>
        <w:bookmarkStart w:id="2107" w:name="_Toc487129406"/>
        <w:bookmarkEnd w:id="2105"/>
        <w:bookmarkEnd w:id="2106"/>
        <w:bookmarkEnd w:id="2107"/>
      </w:tr>
      <w:tr w:rsidR="00BD6B97" w:rsidRPr="007A7659" w14:paraId="0211667A" w14:textId="77777777">
        <w:trPr>
          <w:cantSplit/>
        </w:trPr>
        <w:tc>
          <w:tcPr>
            <w:tcW w:w="1548" w:type="dxa"/>
            <w:vMerge/>
            <w:vAlign w:val="center"/>
          </w:tcPr>
          <w:p w14:paraId="4ADCA0F1" w14:textId="77777777" w:rsidR="00BD6B97" w:rsidRPr="007A7659" w:rsidRDefault="00BD6B97">
            <w:pPr>
              <w:pStyle w:val="AppendixHeading3"/>
              <w:tabs>
                <w:tab w:val="clear" w:pos="2160"/>
              </w:tabs>
              <w:rPr>
                <w:rFonts w:ascii="Times New Roman" w:hAnsi="Times New Roman"/>
                <w:noProof w:val="0"/>
                <w:sz w:val="16"/>
              </w:rPr>
            </w:pPr>
            <w:bookmarkStart w:id="2108" w:name="_Toc487128286"/>
            <w:bookmarkStart w:id="2109" w:name="_Toc487128862"/>
            <w:bookmarkStart w:id="2110" w:name="_Toc487129407"/>
            <w:bookmarkEnd w:id="2108"/>
            <w:bookmarkEnd w:id="2109"/>
            <w:bookmarkEnd w:id="2110"/>
          </w:p>
        </w:tc>
        <w:tc>
          <w:tcPr>
            <w:tcW w:w="2520" w:type="dxa"/>
            <w:vAlign w:val="center"/>
          </w:tcPr>
          <w:p w14:paraId="0D172568" w14:textId="77777777" w:rsidR="00BD6B97" w:rsidRPr="007A7659" w:rsidRDefault="00BD6B97" w:rsidP="001D3953">
            <w:pPr>
              <w:pStyle w:val="TableEntry"/>
              <w:rPr>
                <w:noProof w:val="0"/>
                <w:sz w:val="16"/>
              </w:rPr>
            </w:pPr>
            <w:r w:rsidRPr="007A7659">
              <w:rPr>
                <w:noProof w:val="0"/>
                <w:sz w:val="16"/>
              </w:rPr>
              <w:t>ParticipantObjectQuery</w:t>
            </w:r>
            <w:bookmarkStart w:id="2111" w:name="_Toc487128287"/>
            <w:bookmarkStart w:id="2112" w:name="_Toc487128863"/>
            <w:bookmarkStart w:id="2113" w:name="_Toc487129408"/>
            <w:bookmarkEnd w:id="2111"/>
            <w:bookmarkEnd w:id="2112"/>
            <w:bookmarkEnd w:id="2113"/>
          </w:p>
        </w:tc>
        <w:tc>
          <w:tcPr>
            <w:tcW w:w="630" w:type="dxa"/>
            <w:vAlign w:val="center"/>
          </w:tcPr>
          <w:p w14:paraId="4C02B0D1" w14:textId="77777777" w:rsidR="00BD6B97" w:rsidRPr="007A7659" w:rsidRDefault="00BD6B97" w:rsidP="001D3953">
            <w:pPr>
              <w:pStyle w:val="TableEntry"/>
              <w:jc w:val="center"/>
              <w:rPr>
                <w:iCs/>
                <w:noProof w:val="0"/>
                <w:sz w:val="16"/>
              </w:rPr>
            </w:pPr>
            <w:r w:rsidRPr="007A7659">
              <w:rPr>
                <w:iCs/>
                <w:noProof w:val="0"/>
                <w:sz w:val="16"/>
              </w:rPr>
              <w:t>M</w:t>
            </w:r>
            <w:bookmarkStart w:id="2114" w:name="_Toc487128288"/>
            <w:bookmarkStart w:id="2115" w:name="_Toc487128864"/>
            <w:bookmarkStart w:id="2116" w:name="_Toc487129409"/>
            <w:bookmarkEnd w:id="2114"/>
            <w:bookmarkEnd w:id="2115"/>
            <w:bookmarkEnd w:id="2116"/>
          </w:p>
        </w:tc>
        <w:tc>
          <w:tcPr>
            <w:tcW w:w="4968" w:type="dxa"/>
          </w:tcPr>
          <w:p w14:paraId="1E4617F2" w14:textId="77777777" w:rsidR="00BD6B97" w:rsidRPr="007A7659" w:rsidRDefault="00BD6B97">
            <w:pPr>
              <w:pStyle w:val="TableEntry"/>
              <w:rPr>
                <w:noProof w:val="0"/>
                <w:sz w:val="16"/>
              </w:rPr>
            </w:pPr>
            <w:r w:rsidRPr="007A7659">
              <w:rPr>
                <w:noProof w:val="0"/>
                <w:sz w:val="16"/>
              </w:rPr>
              <w:t>The complete query message (including MSH and QPD segments), base64 encoded.</w:t>
            </w:r>
            <w:bookmarkStart w:id="2117" w:name="_Toc487128289"/>
            <w:bookmarkStart w:id="2118" w:name="_Toc487128865"/>
            <w:bookmarkStart w:id="2119" w:name="_Toc487129410"/>
            <w:bookmarkEnd w:id="2117"/>
            <w:bookmarkEnd w:id="2118"/>
            <w:bookmarkEnd w:id="2119"/>
          </w:p>
        </w:tc>
        <w:bookmarkStart w:id="2120" w:name="_Toc487128290"/>
        <w:bookmarkStart w:id="2121" w:name="_Toc487128866"/>
        <w:bookmarkStart w:id="2122" w:name="_Toc487129411"/>
        <w:bookmarkEnd w:id="2120"/>
        <w:bookmarkEnd w:id="2121"/>
        <w:bookmarkEnd w:id="2122"/>
      </w:tr>
      <w:tr w:rsidR="00BD6B97" w:rsidRPr="007A7659" w14:paraId="6D5DB317" w14:textId="77777777">
        <w:trPr>
          <w:cantSplit/>
        </w:trPr>
        <w:tc>
          <w:tcPr>
            <w:tcW w:w="1548" w:type="dxa"/>
            <w:vMerge/>
            <w:vAlign w:val="center"/>
          </w:tcPr>
          <w:p w14:paraId="7094F557" w14:textId="77777777" w:rsidR="00BD6B97" w:rsidRPr="007A7659" w:rsidRDefault="00BD6B97">
            <w:pPr>
              <w:pStyle w:val="TableLabel"/>
              <w:rPr>
                <w:rFonts w:ascii="Times New Roman" w:hAnsi="Times New Roman"/>
                <w:noProof w:val="0"/>
                <w:sz w:val="16"/>
              </w:rPr>
            </w:pPr>
            <w:bookmarkStart w:id="2123" w:name="_Toc487128291"/>
            <w:bookmarkStart w:id="2124" w:name="_Toc487128867"/>
            <w:bookmarkStart w:id="2125" w:name="_Toc487129412"/>
            <w:bookmarkEnd w:id="2123"/>
            <w:bookmarkEnd w:id="2124"/>
            <w:bookmarkEnd w:id="2125"/>
          </w:p>
        </w:tc>
        <w:tc>
          <w:tcPr>
            <w:tcW w:w="2520" w:type="dxa"/>
            <w:vAlign w:val="center"/>
          </w:tcPr>
          <w:p w14:paraId="1D94EC18" w14:textId="77777777" w:rsidR="00BD6B97" w:rsidRPr="007A7659" w:rsidRDefault="00BD6B97" w:rsidP="00CA34D9">
            <w:pPr>
              <w:pStyle w:val="TableEntry"/>
              <w:rPr>
                <w:noProof w:val="0"/>
                <w:sz w:val="16"/>
              </w:rPr>
            </w:pPr>
            <w:r w:rsidRPr="007A7659">
              <w:rPr>
                <w:noProof w:val="0"/>
                <w:sz w:val="16"/>
              </w:rPr>
              <w:t>ParticipantObjectDetail</w:t>
            </w:r>
            <w:bookmarkStart w:id="2126" w:name="_Toc487128292"/>
            <w:bookmarkStart w:id="2127" w:name="_Toc487128868"/>
            <w:bookmarkStart w:id="2128" w:name="_Toc487129413"/>
            <w:bookmarkEnd w:id="2126"/>
            <w:bookmarkEnd w:id="2127"/>
            <w:bookmarkEnd w:id="2128"/>
          </w:p>
        </w:tc>
        <w:tc>
          <w:tcPr>
            <w:tcW w:w="630" w:type="dxa"/>
            <w:vAlign w:val="center"/>
          </w:tcPr>
          <w:p w14:paraId="753204E5" w14:textId="77777777" w:rsidR="00BD6B97" w:rsidRPr="007A7659" w:rsidRDefault="00BD6B97">
            <w:pPr>
              <w:pStyle w:val="TableEntry"/>
              <w:jc w:val="center"/>
              <w:rPr>
                <w:i/>
                <w:iCs/>
                <w:noProof w:val="0"/>
                <w:sz w:val="16"/>
              </w:rPr>
            </w:pPr>
            <w:r w:rsidRPr="007A7659">
              <w:rPr>
                <w:noProof w:val="0"/>
                <w:sz w:val="16"/>
              </w:rPr>
              <w:t>M</w:t>
            </w:r>
            <w:bookmarkStart w:id="2129" w:name="_Toc487128293"/>
            <w:bookmarkStart w:id="2130" w:name="_Toc487128869"/>
            <w:bookmarkStart w:id="2131" w:name="_Toc487129414"/>
            <w:bookmarkEnd w:id="2129"/>
            <w:bookmarkEnd w:id="2130"/>
            <w:bookmarkEnd w:id="2131"/>
          </w:p>
        </w:tc>
        <w:tc>
          <w:tcPr>
            <w:tcW w:w="4968" w:type="dxa"/>
            <w:vAlign w:val="center"/>
          </w:tcPr>
          <w:p w14:paraId="1AF2BD87"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2132" w:name="_Toc487128294"/>
            <w:bookmarkStart w:id="2133" w:name="_Toc487128870"/>
            <w:bookmarkStart w:id="2134" w:name="_Toc487129415"/>
            <w:bookmarkEnd w:id="2132"/>
            <w:bookmarkEnd w:id="2133"/>
            <w:bookmarkEnd w:id="2134"/>
          </w:p>
        </w:tc>
        <w:bookmarkStart w:id="2135" w:name="_Toc487128295"/>
        <w:bookmarkStart w:id="2136" w:name="_Toc487128871"/>
        <w:bookmarkStart w:id="2137" w:name="_Toc487129416"/>
        <w:bookmarkEnd w:id="2135"/>
        <w:bookmarkEnd w:id="2136"/>
        <w:bookmarkEnd w:id="2137"/>
      </w:tr>
    </w:tbl>
    <w:p w14:paraId="3EAC6B66" w14:textId="77777777" w:rsidR="00BD6B97" w:rsidRPr="007A7659" w:rsidRDefault="00BD6B97">
      <w:pPr>
        <w:pStyle w:val="Header"/>
        <w:tabs>
          <w:tab w:val="clear" w:pos="4320"/>
          <w:tab w:val="clear" w:pos="8640"/>
        </w:tabs>
      </w:pPr>
      <w:bookmarkStart w:id="2138" w:name="_Toc487128296"/>
      <w:bookmarkStart w:id="2139" w:name="_Toc487128872"/>
      <w:bookmarkStart w:id="2140" w:name="_Toc487129417"/>
      <w:bookmarkEnd w:id="2138"/>
      <w:bookmarkEnd w:id="2139"/>
      <w:bookmarkEnd w:id="2140"/>
    </w:p>
    <w:p w14:paraId="77A0ED36" w14:textId="77777777" w:rsidR="00BD6B97" w:rsidRPr="007A7659" w:rsidRDefault="00BD6B97" w:rsidP="001D3953">
      <w:pPr>
        <w:pStyle w:val="Heading2"/>
        <w:numPr>
          <w:ilvl w:val="1"/>
          <w:numId w:val="19"/>
        </w:numPr>
        <w:rPr>
          <w:noProof w:val="0"/>
        </w:rPr>
      </w:pPr>
      <w:bookmarkStart w:id="2141" w:name="_Toc518548646"/>
      <w:r w:rsidRPr="007A7659">
        <w:rPr>
          <w:noProof w:val="0"/>
        </w:rPr>
        <w:t>PIX Update Notification</w:t>
      </w:r>
      <w:r w:rsidR="00332C0F" w:rsidRPr="007A7659">
        <w:rPr>
          <w:noProof w:val="0"/>
        </w:rPr>
        <w:t xml:space="preserve"> [ITI-10]</w:t>
      </w:r>
      <w:bookmarkEnd w:id="2141"/>
    </w:p>
    <w:p w14:paraId="73B9238E" w14:textId="408F45FD" w:rsidR="00BD6B97" w:rsidRPr="007A7659" w:rsidRDefault="00BD6B97">
      <w:r w:rsidRPr="007A7659">
        <w:t xml:space="preserve">This section corresponds to </w:t>
      </w:r>
      <w:r w:rsidR="000C66A7">
        <w:t>t</w:t>
      </w:r>
      <w:r w:rsidRPr="007A7659">
        <w:t xml:space="preserve">ransaction </w:t>
      </w:r>
      <w:r w:rsidR="000C66A7">
        <w:t>[</w:t>
      </w:r>
      <w:r w:rsidRPr="007A7659">
        <w:t>ITI-10</w:t>
      </w:r>
      <w:r w:rsidR="000C66A7">
        <w:t>]</w:t>
      </w:r>
      <w:r w:rsidRPr="007A7659">
        <w:t xml:space="preserve"> of the IHE IT Infrastructure Technical Framework. Transaction </w:t>
      </w:r>
      <w:r w:rsidR="000C66A7">
        <w:t>[</w:t>
      </w:r>
      <w:r w:rsidRPr="007A7659">
        <w:t>ITI-10</w:t>
      </w:r>
      <w:r w:rsidR="000C66A7">
        <w:t>]</w:t>
      </w:r>
      <w:r w:rsidRPr="007A7659">
        <w:t xml:space="preserve"> is used by the Patient Identifier Cross-reference Consumer and Patient Identifier Cross-reference Manager </w:t>
      </w:r>
      <w:r w:rsidR="00B4249B" w:rsidRPr="007A7659">
        <w:t>Actors</w:t>
      </w:r>
      <w:r w:rsidRPr="007A7659">
        <w:t>.</w:t>
      </w:r>
    </w:p>
    <w:p w14:paraId="2095F101" w14:textId="77777777" w:rsidR="00BD6B97" w:rsidRPr="007A7659" w:rsidRDefault="00BD6B97">
      <w:pPr>
        <w:pStyle w:val="Heading3"/>
        <w:numPr>
          <w:ilvl w:val="2"/>
          <w:numId w:val="19"/>
        </w:numPr>
        <w:tabs>
          <w:tab w:val="clear" w:pos="2160"/>
        </w:tabs>
        <w:rPr>
          <w:noProof w:val="0"/>
        </w:rPr>
      </w:pPr>
      <w:bookmarkStart w:id="2142" w:name="_Toc173916245"/>
      <w:bookmarkStart w:id="2143" w:name="_Toc174248767"/>
      <w:bookmarkStart w:id="2144" w:name="_Toc518548647"/>
      <w:r w:rsidRPr="007A7659">
        <w:rPr>
          <w:noProof w:val="0"/>
        </w:rPr>
        <w:t>Scope</w:t>
      </w:r>
      <w:bookmarkEnd w:id="2142"/>
      <w:bookmarkEnd w:id="2143"/>
      <w:bookmarkEnd w:id="2144"/>
    </w:p>
    <w:p w14:paraId="334B74ED" w14:textId="77777777" w:rsidR="00BD6B97" w:rsidRPr="007A7659" w:rsidRDefault="00BD6B97">
      <w:r w:rsidRPr="007A7659">
        <w:t>This transaction involves the Patient Identifier Cross-reference Manager providing notification of updates to patient identifier cross-reference associations to Patient Identifier Cross-reference Consumers that have registered (by configuration on the Cross-reference Manager) their interest in receiving such notifications. This transaction uses HL7’s generic ‘Update Person Information’ message to communicate this patient-centric information.</w:t>
      </w:r>
    </w:p>
    <w:p w14:paraId="70D17F76" w14:textId="77777777" w:rsidR="00BD6B97" w:rsidRPr="007A7659" w:rsidRDefault="00BD6B97">
      <w:pPr>
        <w:pStyle w:val="Heading3"/>
        <w:numPr>
          <w:ilvl w:val="2"/>
          <w:numId w:val="19"/>
        </w:numPr>
        <w:tabs>
          <w:tab w:val="clear" w:pos="2160"/>
        </w:tabs>
        <w:rPr>
          <w:noProof w:val="0"/>
        </w:rPr>
      </w:pPr>
      <w:bookmarkStart w:id="2145" w:name="_Toc173916246"/>
      <w:bookmarkStart w:id="2146" w:name="_Toc174248768"/>
      <w:bookmarkStart w:id="2147" w:name="_Toc518548648"/>
      <w:r w:rsidRPr="007A7659">
        <w:rPr>
          <w:noProof w:val="0"/>
        </w:rPr>
        <w:t>Use Case Roles</w:t>
      </w:r>
      <w:bookmarkEnd w:id="2145"/>
      <w:bookmarkEnd w:id="2146"/>
      <w:bookmarkEnd w:id="2147"/>
    </w:p>
    <w:bookmarkStart w:id="2148" w:name="_1120933318"/>
    <w:bookmarkStart w:id="2149" w:name="_1121538345"/>
    <w:bookmarkEnd w:id="2148"/>
    <w:bookmarkEnd w:id="2149"/>
    <w:bookmarkStart w:id="2150" w:name="_MON_1592237570"/>
    <w:bookmarkEnd w:id="2150"/>
    <w:p w14:paraId="3013CA21" w14:textId="77777777" w:rsidR="00BD6B97" w:rsidRPr="007A7659" w:rsidRDefault="00C42610" w:rsidP="001D3953">
      <w:pPr>
        <w:pStyle w:val="BodyText"/>
        <w:jc w:val="center"/>
        <w:rPr>
          <w:b/>
        </w:rPr>
      </w:pPr>
      <w:r w:rsidRPr="007A7659">
        <w:rPr>
          <w:noProof/>
        </w:rPr>
        <w:object w:dxaOrig="5430" w:dyaOrig="1935" w14:anchorId="0BC6FCB1">
          <v:shape id="_x0000_i1045" type="#_x0000_t75" alt="" style="width:308.9pt;height:104pt;mso-width-percent:0;mso-height-percent:0;mso-width-percent:0;mso-height-percent:0" o:ole="" filled="t">
            <v:fill color2="black"/>
            <v:imagedata r:id="rId66" o:title=""/>
          </v:shape>
          <o:OLEObject Type="Embed" ProgID="Word.Picture.8" ShapeID="_x0000_i1045" DrawAspect="Content" ObjectID="_1496223546" r:id="rId67"/>
        </w:object>
      </w:r>
    </w:p>
    <w:p w14:paraId="023E1C00" w14:textId="77777777" w:rsidR="00E23960" w:rsidRPr="007A7659" w:rsidRDefault="00E23960" w:rsidP="00AE5ED3">
      <w:pPr>
        <w:pStyle w:val="BodyText"/>
      </w:pPr>
    </w:p>
    <w:p w14:paraId="23C4CE78" w14:textId="77777777" w:rsidR="00BD6B97" w:rsidRPr="007A7659" w:rsidRDefault="00BD6B97">
      <w:r w:rsidRPr="007A7659">
        <w:rPr>
          <w:b/>
        </w:rPr>
        <w:t>Actor:</w:t>
      </w:r>
      <w:r w:rsidRPr="007A7659">
        <w:t xml:space="preserve"> Patient Identifier Cross-reference Manager</w:t>
      </w:r>
    </w:p>
    <w:p w14:paraId="50319A5A" w14:textId="77777777" w:rsidR="00BD6B97" w:rsidRPr="007A7659" w:rsidRDefault="00BD6B97">
      <w:r w:rsidRPr="007A7659">
        <w:rPr>
          <w:b/>
        </w:rPr>
        <w:t xml:space="preserve">Role: </w:t>
      </w:r>
      <w:r w:rsidRPr="007A7659">
        <w:t>It serves a well-defined set of Patient Identification Domains. The Patient Identifier Cross-reference Manager manages the cross-referencing of patient identifiers across Patient Identification Domains by providing a list of patient ID “aliases” via notification to a configured list of interested Patient Identifier Cross-reference Consumers.</w:t>
      </w:r>
    </w:p>
    <w:p w14:paraId="19FB477D" w14:textId="77777777" w:rsidR="00BD6B97" w:rsidRPr="007A7659" w:rsidRDefault="00BD6B97">
      <w:r w:rsidRPr="007A7659">
        <w:rPr>
          <w:b/>
        </w:rPr>
        <w:t>Actor:</w:t>
      </w:r>
      <w:r w:rsidRPr="007A7659">
        <w:t xml:space="preserve"> Patient Identifier Cross-reference Consumer</w:t>
      </w:r>
    </w:p>
    <w:p w14:paraId="57F24340" w14:textId="77777777" w:rsidR="00BD6B97" w:rsidRPr="007A7659" w:rsidRDefault="00BD6B97">
      <w:r w:rsidRPr="007A7659">
        <w:rPr>
          <w:b/>
        </w:rPr>
        <w:lastRenderedPageBreak/>
        <w:t xml:space="preserve">Role: </w:t>
      </w:r>
      <w:r w:rsidRPr="007A7659">
        <w:t>Receives notifications from the Patient Identifier Cross-reference Manager of changes to patient ID aliases. Typically the Patient Identifier Cross-reference Consumer uses this information to maintain information links about patients in a different patient ID domain.</w:t>
      </w:r>
    </w:p>
    <w:p w14:paraId="040ADAFA" w14:textId="77777777" w:rsidR="00BD6B97" w:rsidRPr="007A7659" w:rsidRDefault="00BD6B97">
      <w:pPr>
        <w:pStyle w:val="Heading3"/>
        <w:numPr>
          <w:ilvl w:val="2"/>
          <w:numId w:val="19"/>
        </w:numPr>
        <w:tabs>
          <w:tab w:val="clear" w:pos="2160"/>
        </w:tabs>
        <w:rPr>
          <w:noProof w:val="0"/>
        </w:rPr>
      </w:pPr>
      <w:bookmarkStart w:id="2151" w:name="_Toc173916247"/>
      <w:bookmarkStart w:id="2152" w:name="_Toc174248769"/>
      <w:bookmarkStart w:id="2153" w:name="_Toc518548649"/>
      <w:r w:rsidRPr="007A7659">
        <w:rPr>
          <w:noProof w:val="0"/>
        </w:rPr>
        <w:t>Referenced Standard</w:t>
      </w:r>
      <w:bookmarkEnd w:id="2151"/>
      <w:bookmarkEnd w:id="2152"/>
      <w:bookmarkEnd w:id="2153"/>
    </w:p>
    <w:p w14:paraId="2F7F4B70" w14:textId="77777777" w:rsidR="00BD6B97" w:rsidRPr="007A7659" w:rsidRDefault="00BD6B97">
      <w:r w:rsidRPr="007A7659">
        <w:t>HL7 Version 2.5, Chapter 2 – Control, Chapter 3 – Patient Administration</w:t>
      </w:r>
    </w:p>
    <w:p w14:paraId="14C90F26" w14:textId="1788C7DA" w:rsidR="00BD6B97" w:rsidRPr="007A7659" w:rsidRDefault="00B17382" w:rsidP="004A0919">
      <w:pPr>
        <w:pStyle w:val="Note"/>
      </w:pPr>
      <w:r>
        <w:t xml:space="preserve">Note:  </w:t>
      </w:r>
      <w:r w:rsidR="00BD6B97" w:rsidRPr="007A7659">
        <w:t xml:space="preserve">HL7 version 2.5 was selected for this transaction </w:t>
      </w:r>
      <w:r>
        <w:t>because it</w:t>
      </w:r>
      <w:r w:rsidR="00BD6B97" w:rsidRPr="007A7659">
        <w:t xml:space="preserve"> was considered the most stable version that contained the functionality required by </w:t>
      </w:r>
      <w:r w:rsidR="001C7D4B">
        <w:t>t</w:t>
      </w:r>
      <w:r w:rsidR="00BD6B97" w:rsidRPr="007A7659">
        <w:t>ransaction</w:t>
      </w:r>
      <w:r w:rsidR="001C7D4B">
        <w:t>s</w:t>
      </w:r>
      <w:r w:rsidR="00BD6B97" w:rsidRPr="007A7659">
        <w:t xml:space="preserve"> </w:t>
      </w:r>
      <w:r w:rsidR="001C7D4B">
        <w:t>[</w:t>
      </w:r>
      <w:r w:rsidR="00BD6B97" w:rsidRPr="007A7659">
        <w:t>ITI-9</w:t>
      </w:r>
      <w:r w:rsidR="001C7D4B">
        <w:t>]</w:t>
      </w:r>
      <w:r w:rsidR="00BD6B97" w:rsidRPr="007A7659">
        <w:t xml:space="preserve"> and </w:t>
      </w:r>
      <w:r w:rsidR="001C7D4B">
        <w:t>[</w:t>
      </w:r>
      <w:r w:rsidR="00BD6B97" w:rsidRPr="007A7659">
        <w:t>ITI-10</w:t>
      </w:r>
      <w:r w:rsidR="001C7D4B">
        <w:t>]</w:t>
      </w:r>
      <w:r w:rsidR="00BD6B97" w:rsidRPr="007A7659">
        <w:t>.</w:t>
      </w:r>
    </w:p>
    <w:p w14:paraId="0056EB77" w14:textId="77777777" w:rsidR="00BD6B97" w:rsidRPr="007A7659" w:rsidRDefault="00BD6B97">
      <w:pPr>
        <w:pStyle w:val="Heading3"/>
        <w:numPr>
          <w:ilvl w:val="2"/>
          <w:numId w:val="19"/>
        </w:numPr>
        <w:tabs>
          <w:tab w:val="clear" w:pos="2160"/>
        </w:tabs>
        <w:rPr>
          <w:noProof w:val="0"/>
        </w:rPr>
      </w:pPr>
      <w:bookmarkStart w:id="2154" w:name="_Toc173916248"/>
      <w:bookmarkStart w:id="2155" w:name="_Toc174248770"/>
      <w:bookmarkStart w:id="2156" w:name="_Toc518548650"/>
      <w:r w:rsidRPr="007A7659">
        <w:rPr>
          <w:noProof w:val="0"/>
        </w:rPr>
        <w:t>Interaction Diagram</w:t>
      </w:r>
      <w:bookmarkEnd w:id="2154"/>
      <w:bookmarkEnd w:id="2155"/>
      <w:bookmarkEnd w:id="2156"/>
    </w:p>
    <w:bookmarkStart w:id="2157" w:name="_1120933369"/>
    <w:bookmarkStart w:id="2158" w:name="_1121577004"/>
    <w:bookmarkStart w:id="2159" w:name="_1121577071"/>
    <w:bookmarkStart w:id="2160" w:name="_1121577075"/>
    <w:bookmarkStart w:id="2161" w:name="_1121577151"/>
    <w:bookmarkStart w:id="2162" w:name="_1121577166"/>
    <w:bookmarkStart w:id="2163" w:name="_1149688857"/>
    <w:bookmarkStart w:id="2164" w:name="_1224600852"/>
    <w:bookmarkStart w:id="2165" w:name="_1227435712"/>
    <w:bookmarkEnd w:id="2157"/>
    <w:bookmarkEnd w:id="2158"/>
    <w:bookmarkEnd w:id="2159"/>
    <w:bookmarkEnd w:id="2160"/>
    <w:bookmarkEnd w:id="2161"/>
    <w:bookmarkEnd w:id="2162"/>
    <w:bookmarkEnd w:id="2163"/>
    <w:bookmarkEnd w:id="2164"/>
    <w:bookmarkEnd w:id="2165"/>
    <w:p w14:paraId="2193F2B9" w14:textId="77777777" w:rsidR="00BD6B97" w:rsidRPr="007A7659" w:rsidRDefault="00C42610" w:rsidP="001D3953">
      <w:pPr>
        <w:pStyle w:val="BodyText"/>
        <w:jc w:val="center"/>
      </w:pPr>
      <w:r w:rsidRPr="007A7659">
        <w:rPr>
          <w:noProof/>
        </w:rPr>
        <w:object w:dxaOrig="8080" w:dyaOrig="3600" w14:anchorId="6BD8B870">
          <v:shape id="_x0000_i1046" type="#_x0000_t75" alt="" style="width:345.85pt;height:152pt;mso-width-percent:0;mso-height-percent:0;mso-width-percent:0;mso-height-percent:0" o:ole="" filled="t">
            <v:fill color2="black"/>
            <v:imagedata r:id="rId68" o:title=""/>
          </v:shape>
          <o:OLEObject Type="Embed" ProgID="Word.Picture.8" ShapeID="_x0000_i1046" DrawAspect="Content" ObjectID="_1496223547" r:id="rId69"/>
        </w:object>
      </w:r>
    </w:p>
    <w:p w14:paraId="43D3696B" w14:textId="77777777" w:rsidR="00BD6B97" w:rsidRPr="007A7659" w:rsidRDefault="00BD6B97">
      <w:pPr>
        <w:pStyle w:val="FigureTitle"/>
      </w:pPr>
      <w:r w:rsidRPr="007A7659">
        <w:t>Figure 3.10-1: Update Person Information Sequence</w:t>
      </w:r>
    </w:p>
    <w:p w14:paraId="207FF74E" w14:textId="77777777" w:rsidR="00BD6B97" w:rsidRPr="007A7659" w:rsidRDefault="00BD6B97">
      <w:pPr>
        <w:pStyle w:val="Heading4"/>
        <w:numPr>
          <w:ilvl w:val="3"/>
          <w:numId w:val="19"/>
        </w:numPr>
        <w:tabs>
          <w:tab w:val="clear" w:pos="2160"/>
          <w:tab w:val="clear" w:pos="2880"/>
          <w:tab w:val="left" w:pos="864"/>
        </w:tabs>
        <w:rPr>
          <w:noProof w:val="0"/>
        </w:rPr>
      </w:pPr>
      <w:bookmarkStart w:id="2166" w:name="_Toc173916249"/>
      <w:bookmarkStart w:id="2167" w:name="_Toc174248771"/>
      <w:r w:rsidRPr="007A7659">
        <w:rPr>
          <w:noProof w:val="0"/>
        </w:rPr>
        <w:t>Update Person Information</w:t>
      </w:r>
      <w:bookmarkEnd w:id="2166"/>
      <w:bookmarkEnd w:id="2167"/>
    </w:p>
    <w:p w14:paraId="683F1F1C" w14:textId="77777777" w:rsidR="00BD6B97" w:rsidRPr="007A7659" w:rsidRDefault="00BD6B97">
      <w:pPr>
        <w:pStyle w:val="Heading5"/>
        <w:numPr>
          <w:ilvl w:val="4"/>
          <w:numId w:val="19"/>
        </w:numPr>
        <w:tabs>
          <w:tab w:val="left" w:pos="1008"/>
        </w:tabs>
        <w:rPr>
          <w:noProof w:val="0"/>
        </w:rPr>
      </w:pPr>
      <w:bookmarkStart w:id="2168" w:name="_Toc173916250"/>
      <w:bookmarkStart w:id="2169" w:name="_Toc174248772"/>
      <w:r w:rsidRPr="007A7659">
        <w:rPr>
          <w:noProof w:val="0"/>
        </w:rPr>
        <w:t>Trigger Events</w:t>
      </w:r>
      <w:bookmarkEnd w:id="2168"/>
      <w:bookmarkEnd w:id="2169"/>
    </w:p>
    <w:p w14:paraId="589962B7" w14:textId="77777777" w:rsidR="00BD6B97" w:rsidRPr="007A7659" w:rsidRDefault="00BD6B97">
      <w:r w:rsidRPr="007A7659">
        <w:t>The Patient Identifier Cross-reference Manager shall notify a Patient Identifier Cross-reference Consumer when there is a change in a set of cross-referenced patient identifiers for any of the patient identifiers belonging to Patient Identifier Domains of interest to the consumer. The configuration of the domains of interest to a Patient Cross-reference Consumer is maintained by the Patient Cross-reference Manager.</w:t>
      </w:r>
    </w:p>
    <w:p w14:paraId="0F6CF5C1" w14:textId="77777777" w:rsidR="00BD6B97" w:rsidRPr="007A7659" w:rsidRDefault="00BD6B97">
      <w:r w:rsidRPr="007A7659">
        <w:t>Several notifications may have to be issued to communicate a single update to a set of cross-reference patient identifiers as required to reflect all the changes on the resulting sets of cross-reference patient Identifiers belonging to Patient Identifier Domains of interest to the Patient Identifier Cross-referencing Consumer.</w:t>
      </w:r>
    </w:p>
    <w:p w14:paraId="621C9679" w14:textId="77777777" w:rsidR="00BD6B97" w:rsidRPr="007A7659" w:rsidRDefault="00BD6B97">
      <w:r w:rsidRPr="007A7659">
        <w:t>The following HL7 trigger event will be used to update to the list of patient identifiers:</w:t>
      </w:r>
    </w:p>
    <w:p w14:paraId="7DC583FC" w14:textId="77777777" w:rsidR="00BD6B97" w:rsidRPr="007A7659" w:rsidRDefault="00BD6B97" w:rsidP="006E48D2">
      <w:pPr>
        <w:pStyle w:val="ListBullet2"/>
        <w:numPr>
          <w:ilvl w:val="0"/>
          <w:numId w:val="30"/>
        </w:numPr>
      </w:pPr>
      <w:r w:rsidRPr="007A7659">
        <w:t>A31 – Update Person Information</w:t>
      </w:r>
    </w:p>
    <w:p w14:paraId="1D654732" w14:textId="77777777" w:rsidR="00BD6B97" w:rsidRPr="007A7659" w:rsidRDefault="00BD6B97">
      <w:pPr>
        <w:pStyle w:val="Heading5"/>
        <w:numPr>
          <w:ilvl w:val="4"/>
          <w:numId w:val="19"/>
        </w:numPr>
        <w:tabs>
          <w:tab w:val="left" w:pos="1008"/>
        </w:tabs>
        <w:rPr>
          <w:noProof w:val="0"/>
        </w:rPr>
      </w:pPr>
      <w:bookmarkStart w:id="2170" w:name="_Toc173916251"/>
      <w:bookmarkStart w:id="2171" w:name="_Toc174248773"/>
      <w:r w:rsidRPr="007A7659">
        <w:rPr>
          <w:noProof w:val="0"/>
        </w:rPr>
        <w:t>Message Semantics</w:t>
      </w:r>
      <w:bookmarkEnd w:id="2170"/>
      <w:bookmarkEnd w:id="2171"/>
    </w:p>
    <w:p w14:paraId="51690B53" w14:textId="77777777" w:rsidR="00BD6B97" w:rsidRPr="007A7659" w:rsidRDefault="00BD6B97" w:rsidP="007E3B51">
      <w:pPr>
        <w:pStyle w:val="BodyText"/>
      </w:pPr>
      <w:r w:rsidRPr="007A7659">
        <w:t>The PIX Update Notification transaction is conducted by the ADT^A31 message. The Patient Identifier Cross-reference Manager initiates this transaction whenever identifier list information is updated for a patient.</w:t>
      </w:r>
    </w:p>
    <w:p w14:paraId="45E457E7" w14:textId="77777777" w:rsidR="00BD6B97" w:rsidRPr="007A7659" w:rsidRDefault="00BD6B97" w:rsidP="007E3B51">
      <w:pPr>
        <w:pStyle w:val="BodyText"/>
      </w:pPr>
      <w:r w:rsidRPr="007A7659">
        <w:lastRenderedPageBreak/>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Consumers shall only contain a list of cross-referenced identifi</w:t>
      </w:r>
      <w:r w:rsidRPr="00B03358">
        <w:t xml:space="preserve">ers </w:t>
      </w:r>
      <w:r w:rsidRPr="004A0919">
        <w:t>for</w:t>
      </w:r>
      <w:r w:rsidRPr="00B03358">
        <w:t xml:space="preserve"> the</w:t>
      </w:r>
      <w:r w:rsidRPr="007A7659">
        <w:t xml:space="preserve"> domains of interest as configured with the Patient Identifier Cross-reference Manager in two or more of the domains managed by the </w:t>
      </w:r>
      <w:r w:rsidR="00B50293" w:rsidRPr="007A7659">
        <w:t>Patient Identifier C</w:t>
      </w:r>
      <w:r w:rsidRPr="007A7659">
        <w:t>ross-referenc</w:t>
      </w:r>
      <w:r w:rsidR="00B50293" w:rsidRPr="007A7659">
        <w:t>e Manager</w:t>
      </w:r>
      <w:r w:rsidRPr="007A7659">
        <w:t>. Multiple notifications may need to be sent. For example:</w:t>
      </w:r>
    </w:p>
    <w:p w14:paraId="640D1035" w14:textId="77777777" w:rsidR="00BD6B97" w:rsidRPr="007A7659" w:rsidRDefault="00BD6B97">
      <w:r w:rsidRPr="007A7659">
        <w:t>Consumer CON_A is configured to receive update notifications for domains DOM_A and DOM_AD. Notifications are sent as follows:</w:t>
      </w:r>
    </w:p>
    <w:p w14:paraId="6433B28B" w14:textId="77777777" w:rsidR="00BD6B97" w:rsidRPr="007A7659" w:rsidRDefault="00BD6B97" w:rsidP="006E48D2">
      <w:pPr>
        <w:pStyle w:val="ListBullet2"/>
        <w:numPr>
          <w:ilvl w:val="0"/>
          <w:numId w:val="30"/>
        </w:numPr>
      </w:pPr>
      <w:r w:rsidRPr="007A7659">
        <w:t>A PIX A01 feed is sent for a patient for DOM_A. The update notification shall contain the patient identifier and assigning authority for DOM_A.</w:t>
      </w:r>
    </w:p>
    <w:p w14:paraId="2E5570EA" w14:textId="77777777" w:rsidR="00BD6B97" w:rsidRPr="007A7659" w:rsidRDefault="00BD6B97" w:rsidP="006E48D2">
      <w:pPr>
        <w:pStyle w:val="ListBullet2"/>
        <w:numPr>
          <w:ilvl w:val="0"/>
          <w:numId w:val="30"/>
        </w:numPr>
      </w:pPr>
      <w:r w:rsidRPr="007A7659">
        <w:t>A PIX A01 feed is processed for DOM_AD. The Patient Identifier Cross-reference Manager cross references this patient with DOM_A. The update notification shall contain the patient identifier and assigning authority for DOM_A and DOM_AD.</w:t>
      </w:r>
    </w:p>
    <w:p w14:paraId="1ED9827F" w14:textId="77777777" w:rsidR="00BD6B97" w:rsidRPr="007A7659" w:rsidRDefault="00BD6B97" w:rsidP="006E48D2">
      <w:pPr>
        <w:pStyle w:val="ListBullet2"/>
        <w:numPr>
          <w:ilvl w:val="0"/>
          <w:numId w:val="30"/>
        </w:numPr>
      </w:pPr>
      <w:r w:rsidRPr="007A7659">
        <w:t>A PIX A08 feed is processed for DOM_AD changing the patient address. The Patient Identifier Cross-reference Manager cross references determines this patient is no longer the same patient as DOM_A. Two update notifications shall be sent. One containing the patient identifier and assigning authority for DOM_A. The other one containing the patient identifier and assigning authority for DOM_AD.</w:t>
      </w:r>
    </w:p>
    <w:p w14:paraId="1970128A" w14:textId="77777777" w:rsidR="00BD6B97" w:rsidRPr="007A7659" w:rsidRDefault="00BD6B97">
      <w:r w:rsidRPr="007A7659">
        <w:t>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standard. Possible matches should not be communicated until the healthcare institution policies and processes embodied in the Patient Identifier Cross-reference Manager reach a positive matching decision.</w:t>
      </w:r>
    </w:p>
    <w:p w14:paraId="7B83E7C9" w14:textId="77777777" w:rsidR="00BD6B97" w:rsidRPr="007A7659" w:rsidRDefault="00BD6B97">
      <w:r w:rsidRPr="007A7659">
        <w:t xml:space="preserve">The Patient Identifier Cross-reference Manager </w:t>
      </w:r>
      <w:r w:rsidR="00B50293" w:rsidRPr="007A7659">
        <w:t>c</w:t>
      </w:r>
      <w:r w:rsidRPr="007A7659">
        <w:t xml:space="preserve">onfiguration is expected to have configuration indicating which Consumers are interested in receiving the PIX Update Notification </w:t>
      </w:r>
      <w:r w:rsidR="00B50293" w:rsidRPr="007A7659">
        <w:t>t</w:t>
      </w:r>
      <w:r w:rsidRPr="007A7659">
        <w:t>ransactions. This configuration information shall include identification of the identity consumer systems interested in receiving notifications and, for each of those systems, a list of the patient identifier domains of interest. The Patient Identifier Cross-reference Manager should account for consumers interested in all domains.</w:t>
      </w:r>
    </w:p>
    <w:p w14:paraId="0E5FF7F1" w14:textId="77777777" w:rsidR="00BD6B97" w:rsidRPr="007A7659" w:rsidRDefault="00BD6B97">
      <w:r w:rsidRPr="007A7659">
        <w:t>The segments of the message listed in the table below are required. Other segments are optional.</w:t>
      </w:r>
    </w:p>
    <w:p w14:paraId="12B79E03" w14:textId="77777777" w:rsidR="00BD6B97" w:rsidRPr="007A7659" w:rsidRDefault="00BD6B97">
      <w:pPr>
        <w:pStyle w:val="TableTitle"/>
      </w:pPr>
      <w:r w:rsidRPr="007A7659">
        <w:t>Table 3.10-1: ADT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56"/>
        <w:gridCol w:w="1798"/>
      </w:tblGrid>
      <w:tr w:rsidR="00BD6B97" w:rsidRPr="007A7659" w14:paraId="24AE59F9" w14:textId="77777777" w:rsidTr="00493145">
        <w:trPr>
          <w:tblHeader/>
          <w:jc w:val="center"/>
        </w:trPr>
        <w:tc>
          <w:tcPr>
            <w:tcW w:w="1728" w:type="dxa"/>
            <w:shd w:val="clear" w:color="CCCCFF" w:fill="D9D9D9"/>
          </w:tcPr>
          <w:p w14:paraId="29359B2E" w14:textId="77777777" w:rsidR="00BD6B97" w:rsidRPr="007A7659" w:rsidRDefault="00BD6B97" w:rsidP="003C1EFA">
            <w:pPr>
              <w:pStyle w:val="TableEntryHeader"/>
            </w:pPr>
            <w:r w:rsidRPr="007A7659">
              <w:t>ADT</w:t>
            </w:r>
          </w:p>
        </w:tc>
        <w:tc>
          <w:tcPr>
            <w:tcW w:w="3456" w:type="dxa"/>
            <w:shd w:val="clear" w:color="CCCCFF" w:fill="D9D9D9"/>
          </w:tcPr>
          <w:p w14:paraId="088EEF22" w14:textId="77777777" w:rsidR="00BD6B97" w:rsidRPr="007A7659" w:rsidRDefault="00BD6B97" w:rsidP="003C1EFA">
            <w:pPr>
              <w:pStyle w:val="TableEntryHeader"/>
            </w:pPr>
            <w:r w:rsidRPr="007A7659">
              <w:t>Patient Administration Message</w:t>
            </w:r>
          </w:p>
        </w:tc>
        <w:tc>
          <w:tcPr>
            <w:tcW w:w="1798" w:type="dxa"/>
            <w:shd w:val="clear" w:color="CCCCFF" w:fill="D9D9D9"/>
          </w:tcPr>
          <w:p w14:paraId="6E78A066" w14:textId="77777777" w:rsidR="00BD6B97" w:rsidRPr="007A7659" w:rsidRDefault="00BD6B97" w:rsidP="003C1EFA">
            <w:pPr>
              <w:pStyle w:val="TableEntryHeader"/>
            </w:pPr>
            <w:r w:rsidRPr="007A7659">
              <w:t>Chapter in HL7 2.5</w:t>
            </w:r>
          </w:p>
        </w:tc>
      </w:tr>
      <w:tr w:rsidR="00BD6B97" w:rsidRPr="007A7659" w14:paraId="73727C81" w14:textId="77777777" w:rsidTr="00493145">
        <w:trPr>
          <w:jc w:val="center"/>
        </w:trPr>
        <w:tc>
          <w:tcPr>
            <w:tcW w:w="1728" w:type="dxa"/>
          </w:tcPr>
          <w:p w14:paraId="4FBE751B" w14:textId="77777777" w:rsidR="00BD6B97" w:rsidRPr="007A7659" w:rsidRDefault="00BD6B97">
            <w:pPr>
              <w:pStyle w:val="TableEntry"/>
              <w:snapToGrid w:val="0"/>
              <w:rPr>
                <w:noProof w:val="0"/>
              </w:rPr>
            </w:pPr>
            <w:r w:rsidRPr="007A7659">
              <w:rPr>
                <w:noProof w:val="0"/>
              </w:rPr>
              <w:t>MSH</w:t>
            </w:r>
          </w:p>
        </w:tc>
        <w:tc>
          <w:tcPr>
            <w:tcW w:w="3456" w:type="dxa"/>
          </w:tcPr>
          <w:p w14:paraId="589F69DE" w14:textId="77777777" w:rsidR="00BD6B97" w:rsidRPr="007A7659" w:rsidRDefault="00BD6B97">
            <w:pPr>
              <w:pStyle w:val="TableEntry"/>
              <w:snapToGrid w:val="0"/>
              <w:rPr>
                <w:noProof w:val="0"/>
              </w:rPr>
            </w:pPr>
            <w:r w:rsidRPr="007A7659">
              <w:rPr>
                <w:noProof w:val="0"/>
              </w:rPr>
              <w:t>Message Header</w:t>
            </w:r>
          </w:p>
        </w:tc>
        <w:tc>
          <w:tcPr>
            <w:tcW w:w="1798" w:type="dxa"/>
          </w:tcPr>
          <w:p w14:paraId="76AD5A6A" w14:textId="77777777" w:rsidR="00BD6B97" w:rsidRPr="007A7659" w:rsidRDefault="00BD6B97">
            <w:pPr>
              <w:pStyle w:val="TableEntry"/>
              <w:snapToGrid w:val="0"/>
              <w:rPr>
                <w:noProof w:val="0"/>
              </w:rPr>
            </w:pPr>
            <w:r w:rsidRPr="007A7659">
              <w:rPr>
                <w:noProof w:val="0"/>
              </w:rPr>
              <w:t>2</w:t>
            </w:r>
          </w:p>
        </w:tc>
      </w:tr>
      <w:tr w:rsidR="00BD6B97" w:rsidRPr="007A7659" w14:paraId="0DCB9F24" w14:textId="77777777" w:rsidTr="00493145">
        <w:trPr>
          <w:jc w:val="center"/>
        </w:trPr>
        <w:tc>
          <w:tcPr>
            <w:tcW w:w="1728" w:type="dxa"/>
          </w:tcPr>
          <w:p w14:paraId="0A1F6591" w14:textId="77777777" w:rsidR="00BD6B97" w:rsidRPr="007A7659" w:rsidRDefault="00BD6B97">
            <w:pPr>
              <w:pStyle w:val="TableEntry"/>
              <w:snapToGrid w:val="0"/>
              <w:rPr>
                <w:noProof w:val="0"/>
              </w:rPr>
            </w:pPr>
            <w:r w:rsidRPr="007A7659">
              <w:rPr>
                <w:noProof w:val="0"/>
              </w:rPr>
              <w:t>EVN</w:t>
            </w:r>
          </w:p>
        </w:tc>
        <w:tc>
          <w:tcPr>
            <w:tcW w:w="3456" w:type="dxa"/>
          </w:tcPr>
          <w:p w14:paraId="71881329" w14:textId="77777777" w:rsidR="00BD6B97" w:rsidRPr="007A7659" w:rsidRDefault="00BD6B97">
            <w:pPr>
              <w:pStyle w:val="TableEntry"/>
              <w:snapToGrid w:val="0"/>
              <w:rPr>
                <w:noProof w:val="0"/>
              </w:rPr>
            </w:pPr>
            <w:r w:rsidRPr="007A7659">
              <w:rPr>
                <w:noProof w:val="0"/>
              </w:rPr>
              <w:t>Event Type</w:t>
            </w:r>
          </w:p>
        </w:tc>
        <w:tc>
          <w:tcPr>
            <w:tcW w:w="1798" w:type="dxa"/>
          </w:tcPr>
          <w:p w14:paraId="0C540189" w14:textId="77777777" w:rsidR="00BD6B97" w:rsidRPr="007A7659" w:rsidRDefault="00BD6B97">
            <w:pPr>
              <w:pStyle w:val="TableEntry"/>
              <w:snapToGrid w:val="0"/>
              <w:rPr>
                <w:noProof w:val="0"/>
              </w:rPr>
            </w:pPr>
            <w:r w:rsidRPr="007A7659">
              <w:rPr>
                <w:noProof w:val="0"/>
              </w:rPr>
              <w:t>3</w:t>
            </w:r>
          </w:p>
        </w:tc>
      </w:tr>
      <w:tr w:rsidR="00BD6B97" w:rsidRPr="007A7659" w14:paraId="3EFA5914" w14:textId="77777777" w:rsidTr="00493145">
        <w:trPr>
          <w:jc w:val="center"/>
        </w:trPr>
        <w:tc>
          <w:tcPr>
            <w:tcW w:w="1728" w:type="dxa"/>
          </w:tcPr>
          <w:p w14:paraId="57A4EEA9" w14:textId="77777777" w:rsidR="00BD6B97" w:rsidRPr="007A7659" w:rsidRDefault="00BD6B97">
            <w:pPr>
              <w:pStyle w:val="TableEntry"/>
              <w:snapToGrid w:val="0"/>
              <w:rPr>
                <w:noProof w:val="0"/>
              </w:rPr>
            </w:pPr>
            <w:r w:rsidRPr="007A7659">
              <w:rPr>
                <w:noProof w:val="0"/>
              </w:rPr>
              <w:t>PID</w:t>
            </w:r>
          </w:p>
        </w:tc>
        <w:tc>
          <w:tcPr>
            <w:tcW w:w="3456" w:type="dxa"/>
          </w:tcPr>
          <w:p w14:paraId="6D64A747" w14:textId="77777777" w:rsidR="00BD6B97" w:rsidRPr="007A7659" w:rsidRDefault="00BD6B97">
            <w:pPr>
              <w:pStyle w:val="TableEntry"/>
              <w:snapToGrid w:val="0"/>
              <w:rPr>
                <w:noProof w:val="0"/>
              </w:rPr>
            </w:pPr>
            <w:r w:rsidRPr="007A7659">
              <w:rPr>
                <w:noProof w:val="0"/>
              </w:rPr>
              <w:t>Patient Identification</w:t>
            </w:r>
          </w:p>
        </w:tc>
        <w:tc>
          <w:tcPr>
            <w:tcW w:w="1798" w:type="dxa"/>
          </w:tcPr>
          <w:p w14:paraId="49723F7C" w14:textId="77777777" w:rsidR="00BD6B97" w:rsidRPr="007A7659" w:rsidRDefault="00BD6B97">
            <w:pPr>
              <w:pStyle w:val="TableEntry"/>
              <w:snapToGrid w:val="0"/>
              <w:rPr>
                <w:noProof w:val="0"/>
              </w:rPr>
            </w:pPr>
            <w:r w:rsidRPr="007A7659">
              <w:rPr>
                <w:noProof w:val="0"/>
              </w:rPr>
              <w:t>3</w:t>
            </w:r>
          </w:p>
        </w:tc>
      </w:tr>
      <w:tr w:rsidR="00BD6B97" w:rsidRPr="007A7659" w14:paraId="33D44172" w14:textId="77777777" w:rsidTr="00493145">
        <w:trPr>
          <w:jc w:val="center"/>
        </w:trPr>
        <w:tc>
          <w:tcPr>
            <w:tcW w:w="1728" w:type="dxa"/>
          </w:tcPr>
          <w:p w14:paraId="253836B9" w14:textId="77777777" w:rsidR="00BD6B97" w:rsidRPr="007A7659" w:rsidRDefault="00BD6B97">
            <w:pPr>
              <w:pStyle w:val="TableEntry"/>
              <w:snapToGrid w:val="0"/>
              <w:rPr>
                <w:noProof w:val="0"/>
              </w:rPr>
            </w:pPr>
            <w:r w:rsidRPr="007A7659">
              <w:rPr>
                <w:noProof w:val="0"/>
              </w:rPr>
              <w:t>PV1</w:t>
            </w:r>
          </w:p>
        </w:tc>
        <w:tc>
          <w:tcPr>
            <w:tcW w:w="3456" w:type="dxa"/>
          </w:tcPr>
          <w:p w14:paraId="7898249B" w14:textId="77777777" w:rsidR="00BD6B97" w:rsidRPr="007A7659" w:rsidRDefault="00BD6B97">
            <w:pPr>
              <w:pStyle w:val="TableEntry"/>
              <w:snapToGrid w:val="0"/>
              <w:rPr>
                <w:noProof w:val="0"/>
              </w:rPr>
            </w:pPr>
            <w:r w:rsidRPr="007A7659">
              <w:rPr>
                <w:noProof w:val="0"/>
              </w:rPr>
              <w:t>Patient Visit</w:t>
            </w:r>
          </w:p>
        </w:tc>
        <w:tc>
          <w:tcPr>
            <w:tcW w:w="1798" w:type="dxa"/>
          </w:tcPr>
          <w:p w14:paraId="7FC1407F" w14:textId="77777777" w:rsidR="00BD6B97" w:rsidRPr="007A7659" w:rsidRDefault="00BD6B97">
            <w:pPr>
              <w:pStyle w:val="TableEntry"/>
              <w:snapToGrid w:val="0"/>
              <w:rPr>
                <w:noProof w:val="0"/>
              </w:rPr>
            </w:pPr>
            <w:r w:rsidRPr="007A7659">
              <w:rPr>
                <w:noProof w:val="0"/>
              </w:rPr>
              <w:t>3</w:t>
            </w:r>
          </w:p>
        </w:tc>
      </w:tr>
    </w:tbl>
    <w:p w14:paraId="70DF8F3F" w14:textId="77777777" w:rsidR="00BD6B97" w:rsidRPr="007A7659" w:rsidRDefault="00BD6B97" w:rsidP="00AE5ED3">
      <w:pPr>
        <w:pStyle w:val="BodyText"/>
      </w:pPr>
    </w:p>
    <w:p w14:paraId="4B87661D" w14:textId="77777777" w:rsidR="00BD6B97" w:rsidRPr="007A7659" w:rsidRDefault="00BD6B97">
      <w:r w:rsidRPr="007A7659">
        <w:t>Each message shall be acknowledged by the HL7 ACK message sent by the receiver of ADT message to its sender. See ITI TF-2x: C.2.3, “Acknowledgement Modes” for the definition and discussion of the ACK message.</w:t>
      </w:r>
    </w:p>
    <w:p w14:paraId="246534B0" w14:textId="77777777" w:rsidR="00BD6B97" w:rsidRPr="007A7659" w:rsidRDefault="00BD6B97">
      <w:pPr>
        <w:pStyle w:val="Heading6"/>
        <w:numPr>
          <w:ilvl w:val="5"/>
          <w:numId w:val="19"/>
        </w:numPr>
        <w:tabs>
          <w:tab w:val="clear" w:pos="4320"/>
          <w:tab w:val="left" w:pos="1152"/>
        </w:tabs>
        <w:rPr>
          <w:noProof w:val="0"/>
        </w:rPr>
      </w:pPr>
      <w:bookmarkStart w:id="2172" w:name="_Toc173916252"/>
      <w:bookmarkStart w:id="2173" w:name="_Toc174248774"/>
      <w:r w:rsidRPr="007A7659">
        <w:rPr>
          <w:noProof w:val="0"/>
        </w:rPr>
        <w:t>MSH Segment</w:t>
      </w:r>
      <w:bookmarkEnd w:id="2172"/>
      <w:bookmarkEnd w:id="2173"/>
    </w:p>
    <w:p w14:paraId="59A308B8" w14:textId="77777777" w:rsidR="00BD6B97" w:rsidRPr="007A7659" w:rsidRDefault="00BD6B97">
      <w:r w:rsidRPr="007A7659">
        <w:t>The MSH segment shall be constructed as defined in ITI TF-2x: C.2.2, “Message Control”.</w:t>
      </w:r>
    </w:p>
    <w:p w14:paraId="5E92714E"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ADT; the second component shall have the value of A31. The third component shall have a value of ADT_A05. </w:t>
      </w:r>
    </w:p>
    <w:p w14:paraId="33119DD8" w14:textId="77777777" w:rsidR="00BD6B97" w:rsidRPr="007A7659" w:rsidRDefault="00BD6B97">
      <w:pPr>
        <w:pStyle w:val="Heading6"/>
        <w:numPr>
          <w:ilvl w:val="5"/>
          <w:numId w:val="19"/>
        </w:numPr>
        <w:tabs>
          <w:tab w:val="clear" w:pos="4320"/>
          <w:tab w:val="left" w:pos="1152"/>
        </w:tabs>
        <w:rPr>
          <w:noProof w:val="0"/>
        </w:rPr>
      </w:pPr>
      <w:bookmarkStart w:id="2174" w:name="_Toc173916253"/>
      <w:bookmarkStart w:id="2175" w:name="_Toc174248775"/>
      <w:r w:rsidRPr="007A7659">
        <w:rPr>
          <w:noProof w:val="0"/>
        </w:rPr>
        <w:t>EVN Segment</w:t>
      </w:r>
      <w:bookmarkEnd w:id="2174"/>
      <w:bookmarkEnd w:id="2175"/>
    </w:p>
    <w:p w14:paraId="45E13F82" w14:textId="77777777" w:rsidR="00BD6B97" w:rsidRPr="007A7659" w:rsidRDefault="00BD6B97">
      <w:r w:rsidRPr="007A7659">
        <w:t>See ITI TF-2x: C.2.4 for the list of all required and optional fields within the EVN segment.</w:t>
      </w:r>
    </w:p>
    <w:p w14:paraId="6D4E4879" w14:textId="77777777" w:rsidR="00BD6B97" w:rsidRPr="007A7659" w:rsidRDefault="00BD6B97">
      <w:pPr>
        <w:pStyle w:val="Heading6"/>
        <w:numPr>
          <w:ilvl w:val="5"/>
          <w:numId w:val="19"/>
        </w:numPr>
        <w:tabs>
          <w:tab w:val="clear" w:pos="4320"/>
          <w:tab w:val="left" w:pos="1152"/>
        </w:tabs>
        <w:rPr>
          <w:noProof w:val="0"/>
        </w:rPr>
      </w:pPr>
      <w:bookmarkStart w:id="2176" w:name="_Toc173916254"/>
      <w:bookmarkStart w:id="2177" w:name="_Toc174248776"/>
      <w:r w:rsidRPr="007A7659">
        <w:rPr>
          <w:noProof w:val="0"/>
        </w:rPr>
        <w:t>PID Segment</w:t>
      </w:r>
      <w:bookmarkEnd w:id="2176"/>
      <w:bookmarkEnd w:id="2177"/>
    </w:p>
    <w:p w14:paraId="6F3F3986" w14:textId="77777777" w:rsidR="00BD6B97" w:rsidRPr="007A7659" w:rsidRDefault="00BD6B97">
      <w:r w:rsidRPr="007A7659">
        <w:t xml:space="preserve">The Patient Identifier Cross-reference Manager shall provide only those attributes within the PID segment that are required by the HL7 standard: </w:t>
      </w:r>
      <w:r w:rsidRPr="007A7659">
        <w:rPr>
          <w:i/>
          <w:iCs/>
        </w:rPr>
        <w:t xml:space="preserve">PID-3-Patient Identifier List </w:t>
      </w:r>
      <w:r w:rsidRPr="007A7659">
        <w:t xml:space="preserve">and </w:t>
      </w:r>
      <w:r w:rsidRPr="007A7659">
        <w:rPr>
          <w:i/>
          <w:iCs/>
        </w:rPr>
        <w:t>PID-5-Patient Name</w:t>
      </w:r>
      <w:r w:rsidRPr="007A7659">
        <w:t>.</w:t>
      </w:r>
    </w:p>
    <w:p w14:paraId="678EB559" w14:textId="77777777" w:rsidR="00BD6B97" w:rsidRPr="007A7659" w:rsidRDefault="00BD6B97">
      <w:r w:rsidRPr="007A7659">
        <w:rPr>
          <w:iCs/>
        </w:rPr>
        <w:t xml:space="preserve">The Patient Identifier Cross-reference Manager </w:t>
      </w:r>
      <w:r w:rsidRPr="007A7659">
        <w:t xml:space="preserve">shall use the field </w:t>
      </w:r>
      <w:r w:rsidRPr="007A7659">
        <w:rPr>
          <w:i/>
        </w:rPr>
        <w:t>PID-3 Patient Identifier List</w:t>
      </w:r>
      <w:r w:rsidRPr="007A7659">
        <w:t xml:space="preserve"> to convey the Patient IDs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68D01848" w14:textId="77777777" w:rsidR="00BD6B97" w:rsidRPr="007A7659" w:rsidRDefault="00BD6B97">
      <w:r w:rsidRPr="007A7659">
        <w:t xml:space="preserve">To eliminate the issue of multiple name values between Patient Identifier Domains, the Patient Identifier Cross-reference Manager shall return a single space character in field </w:t>
      </w:r>
      <w:r w:rsidRPr="007A7659">
        <w:rPr>
          <w:i/>
          <w:iCs/>
        </w:rPr>
        <w:t>PID-5-Patient Name</w:t>
      </w:r>
      <w:r w:rsidRPr="007A7659">
        <w:t>.</w:t>
      </w:r>
    </w:p>
    <w:p w14:paraId="12407327" w14:textId="77777777" w:rsidR="00BD6B97" w:rsidRPr="007A7659" w:rsidRDefault="00BD6B97">
      <w:r w:rsidRPr="007A7659">
        <w:t xml:space="preserve">A single PID segment is sent in which one repetition of </w:t>
      </w:r>
      <w:r w:rsidRPr="007A7659">
        <w:rPr>
          <w:i/>
        </w:rPr>
        <w:t>PID-3-Patient Identifier List</w:t>
      </w:r>
      <w:r w:rsidRPr="007A7659">
        <w:t xml:space="preserve"> is populated for each of the identifiers in the notification. If the Patient Identifier Cross-reference Manager chooses to send multiple identifiers associated with the same domain, it shall return these identifiers grouped in successive repetitions within the </w:t>
      </w:r>
      <w:r w:rsidRPr="007A7659">
        <w:rPr>
          <w:i/>
        </w:rPr>
        <w:t>PID-3-Patient Identifier List</w:t>
      </w:r>
      <w:r w:rsidRPr="007A7659">
        <w:t>.</w:t>
      </w:r>
    </w:p>
    <w:p w14:paraId="4D8E4F59" w14:textId="77777777" w:rsidR="00BD6B97" w:rsidRPr="007A7659" w:rsidRDefault="00BD6B97">
      <w:pPr>
        <w:pStyle w:val="Heading6"/>
        <w:numPr>
          <w:ilvl w:val="5"/>
          <w:numId w:val="19"/>
        </w:numPr>
        <w:tabs>
          <w:tab w:val="clear" w:pos="4320"/>
          <w:tab w:val="left" w:pos="1152"/>
        </w:tabs>
        <w:rPr>
          <w:noProof w:val="0"/>
        </w:rPr>
      </w:pPr>
      <w:bookmarkStart w:id="2178" w:name="_Toc173916255"/>
      <w:bookmarkStart w:id="2179" w:name="_Toc174248777"/>
      <w:r w:rsidRPr="007A7659">
        <w:rPr>
          <w:noProof w:val="0"/>
        </w:rPr>
        <w:t>PV1 Segment</w:t>
      </w:r>
      <w:bookmarkEnd w:id="2178"/>
      <w:bookmarkEnd w:id="2179"/>
    </w:p>
    <w:p w14:paraId="6786DB4D" w14:textId="77777777" w:rsidR="00BD6B97" w:rsidRPr="007A7659" w:rsidRDefault="00BD6B97" w:rsidP="007E3B51">
      <w:r w:rsidRPr="007A7659">
        <w:t xml:space="preserve">As is specified by the HL7 Standard, Version 2.5, the PV1 Segment is required. The required field </w:t>
      </w:r>
      <w:r w:rsidRPr="007A7659">
        <w:rPr>
          <w:i/>
          <w:iCs/>
        </w:rPr>
        <w:t>PV1-2-patient class</w:t>
      </w:r>
      <w:r w:rsidRPr="007A7659">
        <w:t xml:space="preserve"> shall contain </w:t>
      </w:r>
      <w:r w:rsidRPr="007A7659">
        <w:rPr>
          <w:b/>
          <w:bCs/>
        </w:rPr>
        <w:t>N</w:t>
      </w:r>
      <w:r w:rsidRPr="007A7659">
        <w:t xml:space="preserve"> (not applicable) to indicate the transmission of patient information outside the context of a visit or encounter. Other fields shall be left blank.</w:t>
      </w:r>
    </w:p>
    <w:p w14:paraId="3B980E3C" w14:textId="77777777" w:rsidR="00BD6B97" w:rsidRPr="007A7659" w:rsidRDefault="00BD6B97">
      <w:pPr>
        <w:pStyle w:val="TableTitle"/>
      </w:pPr>
      <w:r w:rsidRPr="007A7659">
        <w:t>Table 3.10-2: IHE Profile – PV1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0C9D631E" w14:textId="77777777" w:rsidTr="00493145">
        <w:trPr>
          <w:tblHeader/>
          <w:jc w:val="center"/>
        </w:trPr>
        <w:tc>
          <w:tcPr>
            <w:tcW w:w="864" w:type="dxa"/>
            <w:shd w:val="clear" w:color="CCCCFF" w:fill="E0E0E0"/>
          </w:tcPr>
          <w:p w14:paraId="5366F7E6" w14:textId="77777777" w:rsidR="00BD6B97" w:rsidRPr="007A7659" w:rsidRDefault="00BD6B97" w:rsidP="003C1EFA">
            <w:pPr>
              <w:pStyle w:val="TableEntryHeader"/>
            </w:pPr>
            <w:r w:rsidRPr="007A7659">
              <w:t>SEQ</w:t>
            </w:r>
          </w:p>
        </w:tc>
        <w:tc>
          <w:tcPr>
            <w:tcW w:w="864" w:type="dxa"/>
            <w:shd w:val="clear" w:color="CCCCFF" w:fill="E0E0E0"/>
          </w:tcPr>
          <w:p w14:paraId="3041262C" w14:textId="77777777" w:rsidR="00BD6B97" w:rsidRPr="007A7659" w:rsidRDefault="00BD6B97" w:rsidP="003C1EFA">
            <w:pPr>
              <w:pStyle w:val="TableEntryHeader"/>
            </w:pPr>
            <w:r w:rsidRPr="007A7659">
              <w:t>LEN</w:t>
            </w:r>
          </w:p>
        </w:tc>
        <w:tc>
          <w:tcPr>
            <w:tcW w:w="864" w:type="dxa"/>
            <w:shd w:val="clear" w:color="CCCCFF" w:fill="E0E0E0"/>
          </w:tcPr>
          <w:p w14:paraId="4E6223E0" w14:textId="77777777" w:rsidR="00BD6B97" w:rsidRPr="007A7659" w:rsidRDefault="00BD6B97" w:rsidP="003C1EFA">
            <w:pPr>
              <w:pStyle w:val="TableEntryHeader"/>
            </w:pPr>
            <w:r w:rsidRPr="007A7659">
              <w:t>DT</w:t>
            </w:r>
          </w:p>
        </w:tc>
        <w:tc>
          <w:tcPr>
            <w:tcW w:w="864" w:type="dxa"/>
            <w:shd w:val="clear" w:color="CCCCFF" w:fill="E0E0E0"/>
          </w:tcPr>
          <w:p w14:paraId="26072391" w14:textId="77777777" w:rsidR="00BD6B97" w:rsidRPr="007A7659" w:rsidRDefault="00BD6B97" w:rsidP="003C1EFA">
            <w:pPr>
              <w:pStyle w:val="TableEntryHeader"/>
            </w:pPr>
            <w:r w:rsidRPr="007A7659">
              <w:t>OPT</w:t>
            </w:r>
          </w:p>
        </w:tc>
        <w:tc>
          <w:tcPr>
            <w:tcW w:w="864" w:type="dxa"/>
            <w:shd w:val="clear" w:color="CCCCFF" w:fill="E0E0E0"/>
          </w:tcPr>
          <w:p w14:paraId="7AEC2752" w14:textId="77777777" w:rsidR="00BD6B97" w:rsidRPr="007A7659" w:rsidRDefault="00BD6B97" w:rsidP="003C1EFA">
            <w:pPr>
              <w:pStyle w:val="TableEntryHeader"/>
            </w:pPr>
            <w:r w:rsidRPr="007A7659">
              <w:t>TBL#</w:t>
            </w:r>
          </w:p>
        </w:tc>
        <w:tc>
          <w:tcPr>
            <w:tcW w:w="864" w:type="dxa"/>
            <w:shd w:val="clear" w:color="CCCCFF" w:fill="E0E0E0"/>
          </w:tcPr>
          <w:p w14:paraId="50AD7717" w14:textId="77777777" w:rsidR="00BD6B97" w:rsidRPr="007A7659" w:rsidRDefault="00BD6B97" w:rsidP="003C1EFA">
            <w:pPr>
              <w:pStyle w:val="TableEntryHeader"/>
            </w:pPr>
            <w:r w:rsidRPr="007A7659">
              <w:t>ITEM#</w:t>
            </w:r>
          </w:p>
        </w:tc>
        <w:tc>
          <w:tcPr>
            <w:tcW w:w="2950" w:type="dxa"/>
            <w:shd w:val="clear" w:color="CCCCFF" w:fill="E0E0E0"/>
          </w:tcPr>
          <w:p w14:paraId="29BE8267" w14:textId="77777777" w:rsidR="00BD6B97" w:rsidRPr="007A7659" w:rsidRDefault="00BD6B97" w:rsidP="003C1EFA">
            <w:pPr>
              <w:pStyle w:val="TableEntryHeader"/>
            </w:pPr>
            <w:r w:rsidRPr="007A7659">
              <w:t>ELEMENT NAME</w:t>
            </w:r>
          </w:p>
        </w:tc>
      </w:tr>
      <w:tr w:rsidR="00BD6B97" w:rsidRPr="007A7659" w14:paraId="16BFC109" w14:textId="77777777" w:rsidTr="00493145">
        <w:trPr>
          <w:jc w:val="center"/>
        </w:trPr>
        <w:tc>
          <w:tcPr>
            <w:tcW w:w="864" w:type="dxa"/>
          </w:tcPr>
          <w:p w14:paraId="0CF02422" w14:textId="77777777" w:rsidR="00BD6B97" w:rsidRPr="007A7659" w:rsidRDefault="00BD6B97">
            <w:pPr>
              <w:pStyle w:val="TableEntry"/>
              <w:snapToGrid w:val="0"/>
              <w:rPr>
                <w:noProof w:val="0"/>
              </w:rPr>
            </w:pPr>
            <w:r w:rsidRPr="007A7659">
              <w:rPr>
                <w:noProof w:val="0"/>
              </w:rPr>
              <w:t>2</w:t>
            </w:r>
          </w:p>
        </w:tc>
        <w:tc>
          <w:tcPr>
            <w:tcW w:w="864" w:type="dxa"/>
          </w:tcPr>
          <w:p w14:paraId="73A6E299" w14:textId="77777777" w:rsidR="00BD6B97" w:rsidRPr="007A7659" w:rsidRDefault="00BD6B97">
            <w:pPr>
              <w:pStyle w:val="TableEntry"/>
              <w:snapToGrid w:val="0"/>
              <w:rPr>
                <w:noProof w:val="0"/>
              </w:rPr>
            </w:pPr>
            <w:r w:rsidRPr="007A7659">
              <w:rPr>
                <w:noProof w:val="0"/>
              </w:rPr>
              <w:t>1</w:t>
            </w:r>
          </w:p>
        </w:tc>
        <w:tc>
          <w:tcPr>
            <w:tcW w:w="864" w:type="dxa"/>
          </w:tcPr>
          <w:p w14:paraId="644FF4E7" w14:textId="77777777" w:rsidR="00BD6B97" w:rsidRPr="007A7659" w:rsidRDefault="00BD6B97">
            <w:pPr>
              <w:pStyle w:val="TableEntry"/>
              <w:snapToGrid w:val="0"/>
              <w:rPr>
                <w:noProof w:val="0"/>
              </w:rPr>
            </w:pPr>
            <w:r w:rsidRPr="007A7659">
              <w:rPr>
                <w:noProof w:val="0"/>
              </w:rPr>
              <w:t>IS</w:t>
            </w:r>
          </w:p>
        </w:tc>
        <w:tc>
          <w:tcPr>
            <w:tcW w:w="864" w:type="dxa"/>
          </w:tcPr>
          <w:p w14:paraId="6A731C5B" w14:textId="77777777" w:rsidR="00BD6B97" w:rsidRPr="007A7659" w:rsidRDefault="00BD6B97">
            <w:pPr>
              <w:pStyle w:val="TableEntry"/>
              <w:snapToGrid w:val="0"/>
              <w:rPr>
                <w:noProof w:val="0"/>
              </w:rPr>
            </w:pPr>
            <w:r w:rsidRPr="007A7659">
              <w:rPr>
                <w:noProof w:val="0"/>
              </w:rPr>
              <w:t>R</w:t>
            </w:r>
          </w:p>
        </w:tc>
        <w:tc>
          <w:tcPr>
            <w:tcW w:w="864" w:type="dxa"/>
          </w:tcPr>
          <w:p w14:paraId="5D13B21D" w14:textId="77777777" w:rsidR="00BD6B97" w:rsidRPr="007A7659" w:rsidRDefault="00BD6B97">
            <w:pPr>
              <w:pStyle w:val="TableEntry"/>
              <w:snapToGrid w:val="0"/>
              <w:rPr>
                <w:noProof w:val="0"/>
              </w:rPr>
            </w:pPr>
            <w:r w:rsidRPr="007A7659">
              <w:rPr>
                <w:noProof w:val="0"/>
              </w:rPr>
              <w:t>0004</w:t>
            </w:r>
          </w:p>
        </w:tc>
        <w:tc>
          <w:tcPr>
            <w:tcW w:w="864" w:type="dxa"/>
          </w:tcPr>
          <w:p w14:paraId="57A4E151" w14:textId="77777777" w:rsidR="00BD6B97" w:rsidRPr="007A7659" w:rsidRDefault="00BD6B97">
            <w:pPr>
              <w:pStyle w:val="TableEntry"/>
              <w:snapToGrid w:val="0"/>
              <w:rPr>
                <w:noProof w:val="0"/>
              </w:rPr>
            </w:pPr>
            <w:r w:rsidRPr="007A7659">
              <w:rPr>
                <w:noProof w:val="0"/>
              </w:rPr>
              <w:t>00132</w:t>
            </w:r>
          </w:p>
        </w:tc>
        <w:tc>
          <w:tcPr>
            <w:tcW w:w="2950" w:type="dxa"/>
          </w:tcPr>
          <w:p w14:paraId="6B64D802" w14:textId="77777777" w:rsidR="00BD6B97" w:rsidRPr="007A7659" w:rsidRDefault="00BD6B97">
            <w:pPr>
              <w:pStyle w:val="TableEntry"/>
              <w:snapToGrid w:val="0"/>
              <w:rPr>
                <w:noProof w:val="0"/>
              </w:rPr>
            </w:pPr>
            <w:r w:rsidRPr="007A7659">
              <w:rPr>
                <w:noProof w:val="0"/>
              </w:rPr>
              <w:t>Patient Class</w:t>
            </w:r>
          </w:p>
        </w:tc>
      </w:tr>
    </w:tbl>
    <w:p w14:paraId="555D36EF" w14:textId="77777777" w:rsidR="00BD6B97" w:rsidRPr="007A7659" w:rsidRDefault="00BD6B97" w:rsidP="007E3B51">
      <w:pPr>
        <w:pStyle w:val="BodyText"/>
        <w:jc w:val="right"/>
        <w:rPr>
          <w:i/>
          <w:iCs/>
        </w:rPr>
      </w:pPr>
      <w:r w:rsidRPr="007A7659">
        <w:rPr>
          <w:i/>
          <w:iCs/>
        </w:rPr>
        <w:lastRenderedPageBreak/>
        <w:t>Adapted from the HL7 Standard, version 2.5</w:t>
      </w:r>
    </w:p>
    <w:p w14:paraId="74113F4B" w14:textId="77777777" w:rsidR="00E23960" w:rsidRPr="007A7659" w:rsidRDefault="00E23960" w:rsidP="00AE5ED3">
      <w:pPr>
        <w:pStyle w:val="BodyText"/>
      </w:pPr>
    </w:p>
    <w:p w14:paraId="54B62398" w14:textId="77777777" w:rsidR="00BD6B97" w:rsidRPr="007A7659" w:rsidRDefault="00BD6B97">
      <w:pPr>
        <w:pStyle w:val="Heading5"/>
        <w:numPr>
          <w:ilvl w:val="4"/>
          <w:numId w:val="19"/>
        </w:numPr>
        <w:tabs>
          <w:tab w:val="left" w:pos="1008"/>
        </w:tabs>
        <w:rPr>
          <w:noProof w:val="0"/>
        </w:rPr>
      </w:pPr>
      <w:bookmarkStart w:id="2180" w:name="_Toc173916256"/>
      <w:bookmarkStart w:id="2181" w:name="_Toc174248778"/>
      <w:r w:rsidRPr="007A7659">
        <w:rPr>
          <w:noProof w:val="0"/>
        </w:rPr>
        <w:t>Expected Actions</w:t>
      </w:r>
      <w:bookmarkEnd w:id="2180"/>
      <w:bookmarkEnd w:id="2181"/>
    </w:p>
    <w:p w14:paraId="6A806817" w14:textId="77777777" w:rsidR="00BD6B97" w:rsidRPr="007A7659" w:rsidRDefault="00BD6B97">
      <w:r w:rsidRPr="007A7659">
        <w:t>The Patient Identifier Cross-reference Consumer, when it receives the ADT^A31 message, shall update its internal identifier information for the affected patient(s) in all domains in which it is interested whenever it receives updated identifier information that results in a change to the cross-referencing of a patient.</w:t>
      </w:r>
    </w:p>
    <w:p w14:paraId="5B262D72"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62AA4840" w14:textId="77777777" w:rsidR="00BD6B97" w:rsidRPr="007A7659" w:rsidRDefault="00BD6B97">
      <w:r w:rsidRPr="007A7659">
        <w:t>This allows Patient Identifier Cross-reference Consumers capable of handling multiple identities for a single patient within a single domain (i.e., those that can correctly aggregate the information associated with the different identifiers) to do so. For those Patient Identifier Cross-reference Consumers not capable of handling this situation, ignoring the entire list of different identifiers prevents the consumer from presenting incomplete data.</w:t>
      </w:r>
    </w:p>
    <w:p w14:paraId="39A2B749" w14:textId="77777777" w:rsidR="00BD6B97" w:rsidRPr="007A7659" w:rsidRDefault="00BD6B97">
      <w:pPr>
        <w:pStyle w:val="Heading3"/>
        <w:numPr>
          <w:ilvl w:val="2"/>
          <w:numId w:val="19"/>
        </w:numPr>
        <w:tabs>
          <w:tab w:val="clear" w:pos="2160"/>
        </w:tabs>
        <w:rPr>
          <w:noProof w:val="0"/>
        </w:rPr>
      </w:pPr>
      <w:bookmarkStart w:id="2182" w:name="_Toc518548651"/>
      <w:r w:rsidRPr="007A7659">
        <w:rPr>
          <w:noProof w:val="0"/>
        </w:rPr>
        <w:t>Security Considerations</w:t>
      </w:r>
      <w:bookmarkEnd w:id="2182"/>
      <w:r w:rsidRPr="007A7659">
        <w:rPr>
          <w:noProof w:val="0"/>
        </w:rPr>
        <w:t xml:space="preserve"> </w:t>
      </w:r>
    </w:p>
    <w:p w14:paraId="325E44E9" w14:textId="77777777" w:rsidR="00BD6B97" w:rsidRPr="007A7659" w:rsidRDefault="00BD6B97">
      <w:pPr>
        <w:pStyle w:val="Heading4"/>
        <w:numPr>
          <w:ilvl w:val="3"/>
          <w:numId w:val="19"/>
        </w:numPr>
        <w:tabs>
          <w:tab w:val="clear" w:pos="2160"/>
          <w:tab w:val="clear" w:pos="2880"/>
        </w:tabs>
        <w:rPr>
          <w:noProof w:val="0"/>
        </w:rPr>
      </w:pPr>
      <w:r w:rsidRPr="007A7659">
        <w:rPr>
          <w:noProof w:val="0"/>
        </w:rPr>
        <w:t xml:space="preserve">Audit Record Considerations </w:t>
      </w:r>
    </w:p>
    <w:p w14:paraId="65866CDE" w14:textId="77777777" w:rsidR="00BD6B97" w:rsidRPr="007A7659" w:rsidRDefault="00BD6B97">
      <w:r w:rsidRPr="007A7659">
        <w:t xml:space="preserve">The PIX Update Notification Transaction </w:t>
      </w:r>
      <w:r w:rsidR="004722A1" w:rsidRPr="007A7659">
        <w:t>is</w:t>
      </w:r>
      <w:r w:rsidR="002F32AA" w:rsidRPr="007A7659">
        <w:t xml:space="preserve"> a</w:t>
      </w:r>
      <w:r w:rsidR="004722A1" w:rsidRPr="007A7659">
        <w:t xml:space="preserve"> “</w:t>
      </w:r>
      <w:r w:rsidRPr="007A7659">
        <w:t xml:space="preserve">Patient Record” event, as defined in Table </w:t>
      </w:r>
      <w:r w:rsidR="00767375" w:rsidRPr="007A7659">
        <w:t xml:space="preserve">3.20.4.1.1.1-1 </w:t>
      </w:r>
      <w:r w:rsidRPr="007A7659">
        <w:t>with the following exceptions:</w:t>
      </w:r>
    </w:p>
    <w:p w14:paraId="710B72C3" w14:textId="77777777" w:rsidR="004722A1" w:rsidRPr="007A7659" w:rsidRDefault="004722A1"/>
    <w:p w14:paraId="5F3E952E" w14:textId="77777777" w:rsidR="00BD6B97" w:rsidRPr="007A7659" w:rsidRDefault="00BD6B97">
      <w:pPr>
        <w:pStyle w:val="Heading5"/>
        <w:numPr>
          <w:ilvl w:val="4"/>
          <w:numId w:val="19"/>
        </w:numPr>
        <w:rPr>
          <w:noProof w:val="0"/>
        </w:rPr>
      </w:pPr>
      <w:r w:rsidRPr="007A7659">
        <w:rPr>
          <w:noProof w:val="0"/>
        </w:rPr>
        <w:t>Patient Identifier Cross-reference Manager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3E772305" w14:textId="77777777" w:rsidTr="00AE5ED3">
        <w:trPr>
          <w:cantSplit/>
        </w:trPr>
        <w:tc>
          <w:tcPr>
            <w:tcW w:w="1458" w:type="dxa"/>
            <w:tcBorders>
              <w:bottom w:val="single" w:sz="4" w:space="0" w:color="auto"/>
            </w:tcBorders>
            <w:textDirection w:val="btLr"/>
            <w:vAlign w:val="center"/>
          </w:tcPr>
          <w:p w14:paraId="7EEDE6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07B9E97C"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vAlign w:val="center"/>
          </w:tcPr>
          <w:p w14:paraId="023EE13D"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vAlign w:val="center"/>
          </w:tcPr>
          <w:p w14:paraId="41539490" w14:textId="77777777" w:rsidR="00BD6B97" w:rsidRPr="007A7659" w:rsidRDefault="00BD6B97" w:rsidP="003C1EFA">
            <w:pPr>
              <w:pStyle w:val="TableEntryHeader"/>
            </w:pPr>
            <w:r w:rsidRPr="007A7659">
              <w:t>Value Constraints</w:t>
            </w:r>
          </w:p>
        </w:tc>
      </w:tr>
      <w:tr w:rsidR="00BD6B97" w:rsidRPr="007A7659" w14:paraId="7B5A9B46" w14:textId="77777777" w:rsidTr="00AE5ED3">
        <w:trPr>
          <w:cantSplit/>
        </w:trPr>
        <w:tc>
          <w:tcPr>
            <w:tcW w:w="1458" w:type="dxa"/>
            <w:vMerge w:val="restart"/>
            <w:tcBorders>
              <w:top w:val="single" w:sz="4" w:space="0" w:color="auto"/>
            </w:tcBorders>
          </w:tcPr>
          <w:p w14:paraId="7B8744F7" w14:textId="77777777" w:rsidR="00BD6B97" w:rsidRPr="007A7659" w:rsidRDefault="00BD6B97" w:rsidP="003C1EFA">
            <w:pPr>
              <w:pStyle w:val="TableEntryHeader"/>
            </w:pPr>
            <w:r w:rsidRPr="007A7659">
              <w:t>Event</w:t>
            </w:r>
          </w:p>
          <w:p w14:paraId="0F6DA2E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C0E61FC"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ED1EEF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6CA5638"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3B5836E5" w14:textId="77777777">
        <w:trPr>
          <w:cantSplit/>
        </w:trPr>
        <w:tc>
          <w:tcPr>
            <w:tcW w:w="1458" w:type="dxa"/>
            <w:vMerge/>
            <w:vAlign w:val="center"/>
          </w:tcPr>
          <w:p w14:paraId="5E03D313" w14:textId="77777777" w:rsidR="00BD6B97" w:rsidRPr="007A7659" w:rsidRDefault="00BD6B97">
            <w:pPr>
              <w:pStyle w:val="TableLabel"/>
              <w:rPr>
                <w:rFonts w:ascii="Times New Roman" w:hAnsi="Times New Roman"/>
                <w:noProof w:val="0"/>
                <w:sz w:val="16"/>
              </w:rPr>
            </w:pPr>
          </w:p>
        </w:tc>
        <w:tc>
          <w:tcPr>
            <w:tcW w:w="2610" w:type="dxa"/>
            <w:vAlign w:val="center"/>
          </w:tcPr>
          <w:p w14:paraId="53C5697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76C4489" w14:textId="77777777" w:rsidR="00BD6B97" w:rsidRPr="007A7659" w:rsidRDefault="00BD6B97">
            <w:pPr>
              <w:pStyle w:val="TableEntry"/>
              <w:jc w:val="center"/>
              <w:rPr>
                <w:noProof w:val="0"/>
                <w:sz w:val="16"/>
              </w:rPr>
            </w:pPr>
            <w:r w:rsidRPr="007A7659">
              <w:rPr>
                <w:noProof w:val="0"/>
                <w:sz w:val="16"/>
              </w:rPr>
              <w:t>M</w:t>
            </w:r>
          </w:p>
        </w:tc>
        <w:tc>
          <w:tcPr>
            <w:tcW w:w="4878" w:type="dxa"/>
          </w:tcPr>
          <w:p w14:paraId="6F8E2617" w14:textId="77777777" w:rsidR="00BD6B97" w:rsidRPr="007A7659" w:rsidRDefault="00BD6B97">
            <w:pPr>
              <w:pStyle w:val="TableEntry"/>
              <w:rPr>
                <w:noProof w:val="0"/>
                <w:sz w:val="16"/>
              </w:rPr>
            </w:pPr>
            <w:r w:rsidRPr="007A7659">
              <w:rPr>
                <w:noProof w:val="0"/>
                <w:sz w:val="16"/>
              </w:rPr>
              <w:t xml:space="preserve">“R” (Read) </w:t>
            </w:r>
          </w:p>
        </w:tc>
      </w:tr>
      <w:tr w:rsidR="00BD6B97" w:rsidRPr="007A7659" w14:paraId="5F679511" w14:textId="77777777">
        <w:trPr>
          <w:cantSplit/>
        </w:trPr>
        <w:tc>
          <w:tcPr>
            <w:tcW w:w="1458" w:type="dxa"/>
            <w:vMerge/>
            <w:vAlign w:val="center"/>
          </w:tcPr>
          <w:p w14:paraId="423EB074" w14:textId="77777777" w:rsidR="00BD6B97" w:rsidRPr="007A7659" w:rsidRDefault="00BD6B97">
            <w:pPr>
              <w:pStyle w:val="TableLabel"/>
              <w:rPr>
                <w:rFonts w:ascii="Times New Roman" w:hAnsi="Times New Roman"/>
                <w:noProof w:val="0"/>
                <w:sz w:val="16"/>
              </w:rPr>
            </w:pPr>
          </w:p>
        </w:tc>
        <w:tc>
          <w:tcPr>
            <w:tcW w:w="2610" w:type="dxa"/>
            <w:vAlign w:val="center"/>
          </w:tcPr>
          <w:p w14:paraId="7A0433FE"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E4BA00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646A65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F201CE" w14:textId="77777777">
        <w:trPr>
          <w:cantSplit/>
        </w:trPr>
        <w:tc>
          <w:tcPr>
            <w:tcW w:w="1458" w:type="dxa"/>
            <w:vMerge/>
            <w:vAlign w:val="center"/>
          </w:tcPr>
          <w:p w14:paraId="23CEA1FE" w14:textId="77777777" w:rsidR="00BD6B97" w:rsidRPr="007A7659" w:rsidRDefault="00BD6B97">
            <w:pPr>
              <w:pStyle w:val="TableLabel"/>
              <w:rPr>
                <w:rFonts w:ascii="Times New Roman" w:hAnsi="Times New Roman"/>
                <w:noProof w:val="0"/>
                <w:sz w:val="16"/>
              </w:rPr>
            </w:pPr>
          </w:p>
        </w:tc>
        <w:tc>
          <w:tcPr>
            <w:tcW w:w="2610" w:type="dxa"/>
            <w:vAlign w:val="center"/>
          </w:tcPr>
          <w:p w14:paraId="4929479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FAB6BA7"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E4DC7A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050426" w14:textId="77777777">
        <w:trPr>
          <w:cantSplit/>
        </w:trPr>
        <w:tc>
          <w:tcPr>
            <w:tcW w:w="1458" w:type="dxa"/>
            <w:vMerge/>
            <w:vAlign w:val="center"/>
          </w:tcPr>
          <w:p w14:paraId="473BFA1A" w14:textId="77777777" w:rsidR="00BD6B97" w:rsidRPr="007A7659" w:rsidRDefault="00BD6B97">
            <w:pPr>
              <w:pStyle w:val="TableLabel"/>
              <w:rPr>
                <w:rFonts w:ascii="Times New Roman" w:hAnsi="Times New Roman"/>
                <w:noProof w:val="0"/>
                <w:sz w:val="16"/>
              </w:rPr>
            </w:pPr>
          </w:p>
        </w:tc>
        <w:tc>
          <w:tcPr>
            <w:tcW w:w="2610" w:type="dxa"/>
            <w:vAlign w:val="center"/>
          </w:tcPr>
          <w:p w14:paraId="62F68F1C" w14:textId="77777777" w:rsidR="00BD6B97" w:rsidRPr="003C1EFA" w:rsidRDefault="00BD6B97">
            <w:pPr>
              <w:pStyle w:val="TableEntry"/>
              <w:rPr>
                <w:noProof w:val="0"/>
                <w:sz w:val="16"/>
              </w:rPr>
            </w:pPr>
            <w:r w:rsidRPr="003C1EFA">
              <w:rPr>
                <w:noProof w:val="0"/>
                <w:sz w:val="16"/>
              </w:rPr>
              <w:t>EventTypeCode</w:t>
            </w:r>
          </w:p>
        </w:tc>
        <w:tc>
          <w:tcPr>
            <w:tcW w:w="720" w:type="dxa"/>
            <w:vAlign w:val="center"/>
          </w:tcPr>
          <w:p w14:paraId="27DD12F2" w14:textId="77777777" w:rsidR="00BD6B97" w:rsidRPr="003C1EFA" w:rsidRDefault="00BD6B97">
            <w:pPr>
              <w:pStyle w:val="TableEntry"/>
              <w:jc w:val="center"/>
              <w:rPr>
                <w:noProof w:val="0"/>
                <w:sz w:val="16"/>
              </w:rPr>
            </w:pPr>
            <w:r w:rsidRPr="003C1EFA">
              <w:rPr>
                <w:noProof w:val="0"/>
                <w:sz w:val="16"/>
              </w:rPr>
              <w:t>M</w:t>
            </w:r>
          </w:p>
        </w:tc>
        <w:tc>
          <w:tcPr>
            <w:tcW w:w="4878" w:type="dxa"/>
            <w:vAlign w:val="center"/>
          </w:tcPr>
          <w:p w14:paraId="672C855C" w14:textId="77777777" w:rsidR="00BD6B97" w:rsidRPr="003C1EFA" w:rsidRDefault="00BD6B97">
            <w:pPr>
              <w:pStyle w:val="TableEntry"/>
              <w:rPr>
                <w:noProof w:val="0"/>
                <w:sz w:val="16"/>
              </w:rPr>
            </w:pPr>
            <w:r w:rsidRPr="003C1EFA">
              <w:rPr>
                <w:noProof w:val="0"/>
                <w:sz w:val="16"/>
              </w:rPr>
              <w:t>EV(“ITI-10”, “IHE Transactions”, “PIX Update Notification”)</w:t>
            </w:r>
          </w:p>
        </w:tc>
      </w:tr>
      <w:tr w:rsidR="00BD6B97" w:rsidRPr="007A7659" w14:paraId="235A7D4D" w14:textId="77777777">
        <w:trPr>
          <w:cantSplit/>
        </w:trPr>
        <w:tc>
          <w:tcPr>
            <w:tcW w:w="9666" w:type="dxa"/>
            <w:gridSpan w:val="4"/>
          </w:tcPr>
          <w:p w14:paraId="057CE499"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63B9089F" w14:textId="77777777">
        <w:trPr>
          <w:cantSplit/>
        </w:trPr>
        <w:tc>
          <w:tcPr>
            <w:tcW w:w="9666" w:type="dxa"/>
            <w:gridSpan w:val="4"/>
          </w:tcPr>
          <w:p w14:paraId="6185C3E5" w14:textId="77777777" w:rsidR="00BD6B97" w:rsidRPr="007A7659" w:rsidRDefault="00BD6B97" w:rsidP="007E3B51">
            <w:pPr>
              <w:pStyle w:val="TableEntry"/>
              <w:rPr>
                <w:noProof w:val="0"/>
              </w:rPr>
            </w:pPr>
            <w:r w:rsidRPr="007A7659">
              <w:rPr>
                <w:noProof w:val="0"/>
              </w:rPr>
              <w:t>Human Requestor (0..n)</w:t>
            </w:r>
          </w:p>
        </w:tc>
      </w:tr>
      <w:tr w:rsidR="00BD6B97" w:rsidRPr="007A7659" w14:paraId="4CC37388" w14:textId="77777777">
        <w:trPr>
          <w:cantSplit/>
        </w:trPr>
        <w:tc>
          <w:tcPr>
            <w:tcW w:w="9666" w:type="dxa"/>
            <w:gridSpan w:val="4"/>
          </w:tcPr>
          <w:p w14:paraId="4C8CB332"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467A37B3" w14:textId="77777777">
        <w:trPr>
          <w:cantSplit/>
        </w:trPr>
        <w:tc>
          <w:tcPr>
            <w:tcW w:w="9666" w:type="dxa"/>
            <w:gridSpan w:val="4"/>
          </w:tcPr>
          <w:p w14:paraId="0134179B" w14:textId="77777777" w:rsidR="00BD6B97" w:rsidRPr="007A7659" w:rsidRDefault="00BD6B97" w:rsidP="007E3B51">
            <w:pPr>
              <w:pStyle w:val="TableEntry"/>
              <w:rPr>
                <w:noProof w:val="0"/>
              </w:rPr>
            </w:pPr>
            <w:r w:rsidRPr="007A7659">
              <w:rPr>
                <w:noProof w:val="0"/>
              </w:rPr>
              <w:t>Audit Source (Patient Identifier Cross-reference Manager) (1)</w:t>
            </w:r>
          </w:p>
        </w:tc>
      </w:tr>
      <w:tr w:rsidR="00BD6B97" w:rsidRPr="007A7659" w14:paraId="77D4D414" w14:textId="77777777">
        <w:trPr>
          <w:cantSplit/>
        </w:trPr>
        <w:tc>
          <w:tcPr>
            <w:tcW w:w="9666" w:type="dxa"/>
            <w:gridSpan w:val="4"/>
          </w:tcPr>
          <w:p w14:paraId="59B7B62D"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 xml:space="preserve">(1..n) (represents the components of PID-3) </w:t>
            </w:r>
          </w:p>
        </w:tc>
      </w:tr>
    </w:tbl>
    <w:p w14:paraId="3AD90D82"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70B691" w14:textId="77777777">
        <w:trPr>
          <w:cantSplit/>
        </w:trPr>
        <w:tc>
          <w:tcPr>
            <w:tcW w:w="1548" w:type="dxa"/>
            <w:vMerge w:val="restart"/>
          </w:tcPr>
          <w:p w14:paraId="33E81303" w14:textId="77777777" w:rsidR="00BD6B97" w:rsidRPr="007A7659" w:rsidRDefault="00BD6B97" w:rsidP="003C1EFA">
            <w:pPr>
              <w:pStyle w:val="TableEntryHeader"/>
            </w:pPr>
            <w:r w:rsidRPr="007A7659">
              <w:t>Source</w:t>
            </w:r>
          </w:p>
          <w:p w14:paraId="692E2B4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B407202"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262775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68827ED"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08802538" w14:textId="77777777">
        <w:trPr>
          <w:cantSplit/>
        </w:trPr>
        <w:tc>
          <w:tcPr>
            <w:tcW w:w="1548" w:type="dxa"/>
            <w:vMerge/>
            <w:textDirection w:val="btLr"/>
            <w:vAlign w:val="center"/>
          </w:tcPr>
          <w:p w14:paraId="5F18C219" w14:textId="77777777" w:rsidR="00BD6B97" w:rsidRPr="007A7659" w:rsidRDefault="00BD6B97">
            <w:pPr>
              <w:pStyle w:val="TableLabel"/>
              <w:rPr>
                <w:rFonts w:ascii="Times New Roman" w:hAnsi="Times New Roman"/>
                <w:noProof w:val="0"/>
                <w:sz w:val="16"/>
              </w:rPr>
            </w:pPr>
          </w:p>
        </w:tc>
        <w:tc>
          <w:tcPr>
            <w:tcW w:w="2520" w:type="dxa"/>
            <w:vAlign w:val="center"/>
          </w:tcPr>
          <w:p w14:paraId="53DB28B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19B633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DED025A"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6311B941" w14:textId="77777777">
        <w:trPr>
          <w:cantSplit/>
        </w:trPr>
        <w:tc>
          <w:tcPr>
            <w:tcW w:w="1548" w:type="dxa"/>
            <w:vMerge/>
            <w:textDirection w:val="btLr"/>
            <w:vAlign w:val="center"/>
          </w:tcPr>
          <w:p w14:paraId="372085D3" w14:textId="77777777" w:rsidR="00BD6B97" w:rsidRPr="007A7659" w:rsidRDefault="00BD6B97">
            <w:pPr>
              <w:pStyle w:val="TableLabel"/>
              <w:rPr>
                <w:rFonts w:ascii="Times New Roman" w:hAnsi="Times New Roman"/>
                <w:noProof w:val="0"/>
                <w:sz w:val="16"/>
              </w:rPr>
            </w:pPr>
          </w:p>
        </w:tc>
        <w:tc>
          <w:tcPr>
            <w:tcW w:w="2520" w:type="dxa"/>
            <w:vAlign w:val="center"/>
          </w:tcPr>
          <w:p w14:paraId="75BAB72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710782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DDD6FAA" w14:textId="77777777" w:rsidR="00BD6B97" w:rsidRPr="007A7659" w:rsidRDefault="00DA2336"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B80A05B" w14:textId="77777777">
        <w:trPr>
          <w:cantSplit/>
        </w:trPr>
        <w:tc>
          <w:tcPr>
            <w:tcW w:w="1548" w:type="dxa"/>
            <w:vMerge/>
            <w:textDirection w:val="btLr"/>
            <w:vAlign w:val="center"/>
          </w:tcPr>
          <w:p w14:paraId="39FCCD0D" w14:textId="77777777" w:rsidR="00BD6B97" w:rsidRPr="007A7659" w:rsidRDefault="00BD6B97">
            <w:pPr>
              <w:pStyle w:val="TableLabel"/>
              <w:rPr>
                <w:rFonts w:ascii="Times New Roman" w:hAnsi="Times New Roman"/>
                <w:noProof w:val="0"/>
                <w:sz w:val="16"/>
              </w:rPr>
            </w:pPr>
          </w:p>
        </w:tc>
        <w:tc>
          <w:tcPr>
            <w:tcW w:w="2520" w:type="dxa"/>
            <w:vAlign w:val="center"/>
          </w:tcPr>
          <w:p w14:paraId="32534EC7"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102071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5D65B7E"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ACD6D1F" w14:textId="77777777">
        <w:trPr>
          <w:cantSplit/>
        </w:trPr>
        <w:tc>
          <w:tcPr>
            <w:tcW w:w="1548" w:type="dxa"/>
            <w:vMerge/>
            <w:textDirection w:val="btLr"/>
            <w:vAlign w:val="center"/>
          </w:tcPr>
          <w:p w14:paraId="609483A5" w14:textId="77777777" w:rsidR="00BD6B97" w:rsidRPr="007A7659" w:rsidRDefault="00BD6B97">
            <w:pPr>
              <w:pStyle w:val="TableLabel"/>
              <w:rPr>
                <w:rFonts w:ascii="Times New Roman" w:hAnsi="Times New Roman"/>
                <w:noProof w:val="0"/>
                <w:sz w:val="16"/>
              </w:rPr>
            </w:pPr>
          </w:p>
        </w:tc>
        <w:tc>
          <w:tcPr>
            <w:tcW w:w="2520" w:type="dxa"/>
            <w:vAlign w:val="center"/>
          </w:tcPr>
          <w:p w14:paraId="3C8B40C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54226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C467C3"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FE154C3" w14:textId="77777777">
        <w:trPr>
          <w:cantSplit/>
        </w:trPr>
        <w:tc>
          <w:tcPr>
            <w:tcW w:w="1548" w:type="dxa"/>
            <w:vMerge/>
            <w:textDirection w:val="btLr"/>
            <w:vAlign w:val="center"/>
          </w:tcPr>
          <w:p w14:paraId="25E00A77" w14:textId="77777777" w:rsidR="00BD6B97" w:rsidRPr="007A7659" w:rsidRDefault="00BD6B97">
            <w:pPr>
              <w:pStyle w:val="TableLabel"/>
              <w:rPr>
                <w:rFonts w:ascii="Times New Roman" w:hAnsi="Times New Roman"/>
                <w:noProof w:val="0"/>
                <w:sz w:val="16"/>
              </w:rPr>
            </w:pPr>
          </w:p>
        </w:tc>
        <w:tc>
          <w:tcPr>
            <w:tcW w:w="2520" w:type="dxa"/>
            <w:vAlign w:val="center"/>
          </w:tcPr>
          <w:p w14:paraId="1EFE46A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BE963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38EFF3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6A325" w14:textId="77777777">
        <w:trPr>
          <w:cantSplit/>
        </w:trPr>
        <w:tc>
          <w:tcPr>
            <w:tcW w:w="1548" w:type="dxa"/>
            <w:vMerge/>
            <w:textDirection w:val="btLr"/>
            <w:vAlign w:val="center"/>
          </w:tcPr>
          <w:p w14:paraId="027DCC1B" w14:textId="77777777" w:rsidR="00BD6B97" w:rsidRPr="007A7659" w:rsidRDefault="00BD6B97">
            <w:pPr>
              <w:pStyle w:val="TableLabel"/>
              <w:rPr>
                <w:rFonts w:ascii="Times New Roman" w:hAnsi="Times New Roman"/>
                <w:noProof w:val="0"/>
                <w:sz w:val="16"/>
              </w:rPr>
            </w:pPr>
          </w:p>
        </w:tc>
        <w:tc>
          <w:tcPr>
            <w:tcW w:w="2520" w:type="dxa"/>
            <w:vAlign w:val="center"/>
          </w:tcPr>
          <w:p w14:paraId="2F0BE6A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69D3D8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4E9494" w14:textId="77777777" w:rsidR="00BD6B97" w:rsidRPr="007A7659" w:rsidRDefault="00BD6B97">
            <w:pPr>
              <w:pStyle w:val="TableEntry"/>
              <w:rPr>
                <w:noProof w:val="0"/>
                <w:sz w:val="16"/>
              </w:rPr>
            </w:pPr>
            <w:r w:rsidRPr="007A7659">
              <w:rPr>
                <w:noProof w:val="0"/>
                <w:sz w:val="16"/>
              </w:rPr>
              <w:t>The machine name or IP address.</w:t>
            </w:r>
          </w:p>
        </w:tc>
      </w:tr>
    </w:tbl>
    <w:p w14:paraId="61CD90D1" w14:textId="77777777" w:rsidR="00DA67EC" w:rsidRPr="007A7659" w:rsidRDefault="00DA67EC"/>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E2F3A5" w14:textId="77777777" w:rsidTr="00AE5ED3">
        <w:trPr>
          <w:cantSplit/>
        </w:trPr>
        <w:tc>
          <w:tcPr>
            <w:tcW w:w="1548" w:type="dxa"/>
            <w:vMerge w:val="restart"/>
          </w:tcPr>
          <w:p w14:paraId="26397B9E" w14:textId="77777777" w:rsidR="00BD6B97" w:rsidRPr="007A7659" w:rsidRDefault="00BD6B97" w:rsidP="003C1EFA">
            <w:pPr>
              <w:pStyle w:val="TableEntryHeader"/>
            </w:pPr>
            <w:r w:rsidRPr="007A7659">
              <w:t>Human Requestor (if known)</w:t>
            </w:r>
          </w:p>
          <w:p w14:paraId="0648202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80599FC"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9F1260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4C86FA"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AB6837" w14:textId="77777777">
        <w:trPr>
          <w:cantSplit/>
        </w:trPr>
        <w:tc>
          <w:tcPr>
            <w:tcW w:w="1548" w:type="dxa"/>
            <w:vMerge/>
            <w:textDirection w:val="btLr"/>
            <w:vAlign w:val="center"/>
          </w:tcPr>
          <w:p w14:paraId="22A9DE14" w14:textId="77777777" w:rsidR="00BD6B97" w:rsidRPr="007A7659" w:rsidRDefault="00BD6B97">
            <w:pPr>
              <w:pStyle w:val="TableLabel"/>
              <w:rPr>
                <w:rFonts w:ascii="Times New Roman" w:hAnsi="Times New Roman"/>
                <w:noProof w:val="0"/>
                <w:sz w:val="16"/>
              </w:rPr>
            </w:pPr>
          </w:p>
        </w:tc>
        <w:tc>
          <w:tcPr>
            <w:tcW w:w="2520" w:type="dxa"/>
            <w:vAlign w:val="center"/>
          </w:tcPr>
          <w:p w14:paraId="69B976A3"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B092F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608A6D"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9F4E49F" w14:textId="77777777">
        <w:trPr>
          <w:cantSplit/>
        </w:trPr>
        <w:tc>
          <w:tcPr>
            <w:tcW w:w="1548" w:type="dxa"/>
            <w:vMerge/>
            <w:textDirection w:val="btLr"/>
            <w:vAlign w:val="center"/>
          </w:tcPr>
          <w:p w14:paraId="1EC9E01F" w14:textId="77777777" w:rsidR="00BD6B97" w:rsidRPr="007A7659" w:rsidRDefault="00BD6B97">
            <w:pPr>
              <w:pStyle w:val="TableLabel"/>
              <w:rPr>
                <w:rFonts w:ascii="Times New Roman" w:hAnsi="Times New Roman"/>
                <w:noProof w:val="0"/>
                <w:sz w:val="16"/>
              </w:rPr>
            </w:pPr>
          </w:p>
        </w:tc>
        <w:tc>
          <w:tcPr>
            <w:tcW w:w="2520" w:type="dxa"/>
            <w:vAlign w:val="center"/>
          </w:tcPr>
          <w:p w14:paraId="41A7CC7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5AFA5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641EB84"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608A801D" w14:textId="77777777">
        <w:trPr>
          <w:cantSplit/>
        </w:trPr>
        <w:tc>
          <w:tcPr>
            <w:tcW w:w="1548" w:type="dxa"/>
            <w:vMerge/>
            <w:textDirection w:val="btLr"/>
            <w:vAlign w:val="center"/>
          </w:tcPr>
          <w:p w14:paraId="32F36E0C" w14:textId="77777777" w:rsidR="00BD6B97" w:rsidRPr="007A7659" w:rsidRDefault="00BD6B97">
            <w:pPr>
              <w:pStyle w:val="TableLabel"/>
              <w:rPr>
                <w:rFonts w:ascii="Times New Roman" w:hAnsi="Times New Roman"/>
                <w:noProof w:val="0"/>
                <w:sz w:val="16"/>
              </w:rPr>
            </w:pPr>
          </w:p>
        </w:tc>
        <w:tc>
          <w:tcPr>
            <w:tcW w:w="2520" w:type="dxa"/>
            <w:vAlign w:val="center"/>
          </w:tcPr>
          <w:p w14:paraId="3FD1845F"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3D00B53"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F4F4EB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3FE94CB" w14:textId="77777777">
        <w:trPr>
          <w:cantSplit/>
        </w:trPr>
        <w:tc>
          <w:tcPr>
            <w:tcW w:w="1548" w:type="dxa"/>
            <w:vMerge/>
            <w:textDirection w:val="btLr"/>
            <w:vAlign w:val="center"/>
          </w:tcPr>
          <w:p w14:paraId="3C61D1FF" w14:textId="77777777" w:rsidR="00BD6B97" w:rsidRPr="007A7659" w:rsidRDefault="00BD6B97">
            <w:pPr>
              <w:pStyle w:val="TableLabel"/>
              <w:rPr>
                <w:rFonts w:ascii="Times New Roman" w:hAnsi="Times New Roman"/>
                <w:noProof w:val="0"/>
                <w:sz w:val="16"/>
              </w:rPr>
            </w:pPr>
          </w:p>
        </w:tc>
        <w:tc>
          <w:tcPr>
            <w:tcW w:w="2520" w:type="dxa"/>
            <w:vAlign w:val="center"/>
          </w:tcPr>
          <w:p w14:paraId="0FC1E7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CED081C"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C5CED0B"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0874FF12" w14:textId="77777777">
        <w:trPr>
          <w:cantSplit/>
        </w:trPr>
        <w:tc>
          <w:tcPr>
            <w:tcW w:w="1548" w:type="dxa"/>
            <w:vMerge/>
            <w:textDirection w:val="btLr"/>
            <w:vAlign w:val="center"/>
          </w:tcPr>
          <w:p w14:paraId="789EE265"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26034CE"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FD67CE8"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282A15C"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5D131F59" w14:textId="77777777" w:rsidTr="00AE5ED3">
        <w:trPr>
          <w:cantSplit/>
        </w:trPr>
        <w:tc>
          <w:tcPr>
            <w:tcW w:w="1548" w:type="dxa"/>
            <w:vMerge/>
            <w:textDirection w:val="btLr"/>
            <w:vAlign w:val="center"/>
          </w:tcPr>
          <w:p w14:paraId="0B6A154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FC01AE9"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7D56B16"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179EA02" w14:textId="77777777" w:rsidR="007B2BD6" w:rsidRPr="007A7659" w:rsidRDefault="007B2BD6" w:rsidP="007B2BD6">
            <w:pPr>
              <w:pStyle w:val="TableEntry"/>
              <w:rPr>
                <w:iCs/>
                <w:noProof w:val="0"/>
                <w:sz w:val="16"/>
              </w:rPr>
            </w:pPr>
            <w:r w:rsidRPr="007A7659">
              <w:rPr>
                <w:i/>
                <w:iCs/>
                <w:noProof w:val="0"/>
                <w:sz w:val="16"/>
              </w:rPr>
              <w:t>not specialized</w:t>
            </w:r>
          </w:p>
        </w:tc>
      </w:tr>
    </w:tbl>
    <w:p w14:paraId="41A684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6FF2AC2" w14:textId="77777777" w:rsidTr="00AE5ED3">
        <w:trPr>
          <w:cantSplit/>
        </w:trPr>
        <w:tc>
          <w:tcPr>
            <w:tcW w:w="1548" w:type="dxa"/>
            <w:vMerge w:val="restart"/>
          </w:tcPr>
          <w:p w14:paraId="2C2C932C" w14:textId="77777777" w:rsidR="00BD6B97" w:rsidRPr="007A7659" w:rsidRDefault="00BD6B97" w:rsidP="003C1EFA">
            <w:pPr>
              <w:pStyle w:val="TableEntryHeader"/>
            </w:pPr>
            <w:r w:rsidRPr="007A7659">
              <w:t>Destination</w:t>
            </w:r>
          </w:p>
          <w:p w14:paraId="4516C57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349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44ED9C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0047B68"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41D0690C" w14:textId="77777777">
        <w:trPr>
          <w:cantSplit/>
        </w:trPr>
        <w:tc>
          <w:tcPr>
            <w:tcW w:w="1548" w:type="dxa"/>
            <w:vMerge/>
            <w:textDirection w:val="btLr"/>
            <w:vAlign w:val="center"/>
          </w:tcPr>
          <w:p w14:paraId="1618367C" w14:textId="77777777" w:rsidR="00BD6B97" w:rsidRPr="007A7659" w:rsidRDefault="00BD6B97">
            <w:pPr>
              <w:pStyle w:val="TableLabel"/>
              <w:rPr>
                <w:rFonts w:ascii="Times New Roman" w:hAnsi="Times New Roman"/>
                <w:noProof w:val="0"/>
                <w:sz w:val="16"/>
              </w:rPr>
            </w:pPr>
          </w:p>
        </w:tc>
        <w:tc>
          <w:tcPr>
            <w:tcW w:w="2520" w:type="dxa"/>
            <w:vAlign w:val="center"/>
          </w:tcPr>
          <w:p w14:paraId="39EEFD0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06CCD8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916914A"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7CDCDB3" w14:textId="77777777">
        <w:trPr>
          <w:cantSplit/>
        </w:trPr>
        <w:tc>
          <w:tcPr>
            <w:tcW w:w="1548" w:type="dxa"/>
            <w:vMerge/>
            <w:textDirection w:val="btLr"/>
            <w:vAlign w:val="center"/>
          </w:tcPr>
          <w:p w14:paraId="735ACECB" w14:textId="77777777" w:rsidR="00BD6B97" w:rsidRPr="007A7659" w:rsidRDefault="00BD6B97">
            <w:pPr>
              <w:pStyle w:val="TableLabel"/>
              <w:rPr>
                <w:rFonts w:ascii="Times New Roman" w:hAnsi="Times New Roman"/>
                <w:noProof w:val="0"/>
                <w:sz w:val="16"/>
              </w:rPr>
            </w:pPr>
          </w:p>
        </w:tc>
        <w:tc>
          <w:tcPr>
            <w:tcW w:w="2520" w:type="dxa"/>
            <w:vAlign w:val="center"/>
          </w:tcPr>
          <w:p w14:paraId="7DBC2EF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76399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10D526"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13BFDD8B" w14:textId="77777777">
        <w:trPr>
          <w:cantSplit/>
        </w:trPr>
        <w:tc>
          <w:tcPr>
            <w:tcW w:w="1548" w:type="dxa"/>
            <w:vMerge/>
            <w:textDirection w:val="btLr"/>
            <w:vAlign w:val="center"/>
          </w:tcPr>
          <w:p w14:paraId="6D591D06" w14:textId="77777777" w:rsidR="00BD6B97" w:rsidRPr="007A7659" w:rsidRDefault="00BD6B97">
            <w:pPr>
              <w:pStyle w:val="TableLabel"/>
              <w:rPr>
                <w:rFonts w:ascii="Times New Roman" w:hAnsi="Times New Roman"/>
                <w:noProof w:val="0"/>
                <w:sz w:val="16"/>
              </w:rPr>
            </w:pPr>
          </w:p>
        </w:tc>
        <w:tc>
          <w:tcPr>
            <w:tcW w:w="2520" w:type="dxa"/>
            <w:vAlign w:val="center"/>
          </w:tcPr>
          <w:p w14:paraId="0EBB6D96"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767D774"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5C14D50"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7F65A12" w14:textId="77777777">
        <w:trPr>
          <w:cantSplit/>
        </w:trPr>
        <w:tc>
          <w:tcPr>
            <w:tcW w:w="1548" w:type="dxa"/>
            <w:vMerge/>
            <w:textDirection w:val="btLr"/>
            <w:vAlign w:val="center"/>
          </w:tcPr>
          <w:p w14:paraId="42A2CB21" w14:textId="77777777" w:rsidR="00BD6B97" w:rsidRPr="007A7659" w:rsidRDefault="00BD6B97">
            <w:pPr>
              <w:pStyle w:val="TableLabel"/>
              <w:rPr>
                <w:rFonts w:ascii="Times New Roman" w:hAnsi="Times New Roman"/>
                <w:noProof w:val="0"/>
                <w:sz w:val="16"/>
              </w:rPr>
            </w:pPr>
          </w:p>
        </w:tc>
        <w:tc>
          <w:tcPr>
            <w:tcW w:w="2520" w:type="dxa"/>
            <w:vAlign w:val="center"/>
          </w:tcPr>
          <w:p w14:paraId="7A577C3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4531E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9868B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B8DF989" w14:textId="77777777">
        <w:trPr>
          <w:cantSplit/>
        </w:trPr>
        <w:tc>
          <w:tcPr>
            <w:tcW w:w="1548" w:type="dxa"/>
            <w:vMerge/>
            <w:textDirection w:val="btLr"/>
            <w:vAlign w:val="center"/>
          </w:tcPr>
          <w:p w14:paraId="40EA4EB6" w14:textId="77777777" w:rsidR="00BD6B97" w:rsidRPr="007A7659" w:rsidRDefault="00BD6B97">
            <w:pPr>
              <w:pStyle w:val="TableLabel"/>
              <w:rPr>
                <w:rFonts w:ascii="Times New Roman" w:hAnsi="Times New Roman"/>
                <w:noProof w:val="0"/>
                <w:sz w:val="16"/>
              </w:rPr>
            </w:pPr>
          </w:p>
        </w:tc>
        <w:tc>
          <w:tcPr>
            <w:tcW w:w="2520" w:type="dxa"/>
            <w:vAlign w:val="center"/>
          </w:tcPr>
          <w:p w14:paraId="77DA84CA"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525301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EB1F19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FC677A" w14:textId="77777777" w:rsidTr="00AE5ED3">
        <w:trPr>
          <w:cantSplit/>
        </w:trPr>
        <w:tc>
          <w:tcPr>
            <w:tcW w:w="1548" w:type="dxa"/>
            <w:vMerge/>
            <w:textDirection w:val="btLr"/>
            <w:vAlign w:val="center"/>
          </w:tcPr>
          <w:p w14:paraId="30AAC1C8" w14:textId="77777777" w:rsidR="00BD6B97" w:rsidRPr="007A7659" w:rsidRDefault="00BD6B97">
            <w:pPr>
              <w:pStyle w:val="TableLabel"/>
              <w:rPr>
                <w:rFonts w:ascii="Times New Roman" w:hAnsi="Times New Roman"/>
                <w:noProof w:val="0"/>
                <w:sz w:val="16"/>
              </w:rPr>
            </w:pPr>
          </w:p>
        </w:tc>
        <w:tc>
          <w:tcPr>
            <w:tcW w:w="2520" w:type="dxa"/>
            <w:vAlign w:val="center"/>
          </w:tcPr>
          <w:p w14:paraId="21D8D44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553BC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E23447" w14:textId="77777777" w:rsidR="00BD6B97" w:rsidRPr="007A7659" w:rsidRDefault="00BD6B97">
            <w:pPr>
              <w:pStyle w:val="TableEntry"/>
              <w:rPr>
                <w:noProof w:val="0"/>
                <w:sz w:val="16"/>
              </w:rPr>
            </w:pPr>
            <w:r w:rsidRPr="007A7659">
              <w:rPr>
                <w:noProof w:val="0"/>
                <w:sz w:val="16"/>
              </w:rPr>
              <w:t>The machine name or IP address.</w:t>
            </w:r>
          </w:p>
        </w:tc>
      </w:tr>
    </w:tbl>
    <w:p w14:paraId="3C1A8B70"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08BDDB3" w14:textId="77777777" w:rsidTr="004A0919">
        <w:trPr>
          <w:cantSplit/>
        </w:trPr>
        <w:tc>
          <w:tcPr>
            <w:tcW w:w="1728" w:type="dxa"/>
            <w:vMerge w:val="restart"/>
          </w:tcPr>
          <w:p w14:paraId="6164128A" w14:textId="77777777" w:rsidR="00BD6B97" w:rsidRPr="007A7659" w:rsidRDefault="00BD6B97" w:rsidP="003C1EFA">
            <w:pPr>
              <w:pStyle w:val="TableEntryHeader"/>
            </w:pPr>
            <w:r w:rsidRPr="007A7659">
              <w:t>Audit Source</w:t>
            </w:r>
          </w:p>
          <w:p w14:paraId="5728239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39E9D0B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9F9B2A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48BD1D"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39586DA" w14:textId="77777777" w:rsidTr="004A0919">
        <w:trPr>
          <w:cantSplit/>
        </w:trPr>
        <w:tc>
          <w:tcPr>
            <w:tcW w:w="1728" w:type="dxa"/>
            <w:vMerge/>
            <w:textDirection w:val="btLr"/>
            <w:vAlign w:val="center"/>
          </w:tcPr>
          <w:p w14:paraId="60C4DF89" w14:textId="77777777" w:rsidR="00BD6B97" w:rsidRPr="007A7659" w:rsidRDefault="00BD6B97">
            <w:pPr>
              <w:pStyle w:val="TableLabel"/>
              <w:rPr>
                <w:rFonts w:ascii="Times New Roman" w:hAnsi="Times New Roman"/>
                <w:noProof w:val="0"/>
                <w:sz w:val="16"/>
              </w:rPr>
            </w:pPr>
          </w:p>
        </w:tc>
        <w:tc>
          <w:tcPr>
            <w:tcW w:w="2340" w:type="dxa"/>
            <w:vAlign w:val="center"/>
          </w:tcPr>
          <w:p w14:paraId="7BC07DDB"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2A93AC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401C96" w14:textId="77777777" w:rsidR="00BD6B97" w:rsidRPr="007A7659" w:rsidRDefault="00672B57"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288EC8F" w14:textId="77777777" w:rsidTr="004A0919">
        <w:trPr>
          <w:cantSplit/>
        </w:trPr>
        <w:tc>
          <w:tcPr>
            <w:tcW w:w="1728" w:type="dxa"/>
            <w:vMerge/>
            <w:textDirection w:val="btLr"/>
            <w:vAlign w:val="center"/>
          </w:tcPr>
          <w:p w14:paraId="3A63234D" w14:textId="77777777" w:rsidR="00BD6B97" w:rsidRPr="007A7659" w:rsidRDefault="00BD6B97">
            <w:pPr>
              <w:pStyle w:val="TableLabel"/>
              <w:rPr>
                <w:rFonts w:ascii="Times New Roman" w:hAnsi="Times New Roman"/>
                <w:noProof w:val="0"/>
                <w:sz w:val="16"/>
              </w:rPr>
            </w:pPr>
          </w:p>
        </w:tc>
        <w:tc>
          <w:tcPr>
            <w:tcW w:w="2340" w:type="dxa"/>
            <w:vAlign w:val="center"/>
          </w:tcPr>
          <w:p w14:paraId="084E0D1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55966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CD7832" w14:textId="77777777" w:rsidR="00BD6B97" w:rsidRPr="007A7659" w:rsidRDefault="00672B57"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bl>
    <w:p w14:paraId="59E7EDFC"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0CD604E" w14:textId="77777777" w:rsidTr="00AE5ED3">
        <w:trPr>
          <w:cantSplit/>
        </w:trPr>
        <w:tc>
          <w:tcPr>
            <w:tcW w:w="1548" w:type="dxa"/>
            <w:vMerge w:val="restart"/>
          </w:tcPr>
          <w:p w14:paraId="31A1B3B1" w14:textId="77777777" w:rsidR="00BD6B97" w:rsidRPr="007A7659" w:rsidRDefault="00BD6B97" w:rsidP="003C1EFA">
            <w:pPr>
              <w:pStyle w:val="TableEntryHeader"/>
            </w:pPr>
            <w:r w:rsidRPr="007A7659">
              <w:t>Patient IDs</w:t>
            </w:r>
          </w:p>
          <w:p w14:paraId="237761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5DC6BD7"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6421D8A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81EF7E" w14:textId="77777777" w:rsidR="00BD6B97" w:rsidRPr="007A7659" w:rsidRDefault="00BD6B97">
            <w:pPr>
              <w:pStyle w:val="TableEntry"/>
              <w:rPr>
                <w:noProof w:val="0"/>
                <w:sz w:val="16"/>
              </w:rPr>
            </w:pPr>
            <w:r w:rsidRPr="007A7659">
              <w:rPr>
                <w:noProof w:val="0"/>
                <w:sz w:val="16"/>
              </w:rPr>
              <w:t>“1” (Person)</w:t>
            </w:r>
          </w:p>
        </w:tc>
      </w:tr>
      <w:tr w:rsidR="00BD6B97" w:rsidRPr="007A7659" w14:paraId="41250366" w14:textId="77777777">
        <w:trPr>
          <w:cantSplit/>
        </w:trPr>
        <w:tc>
          <w:tcPr>
            <w:tcW w:w="1548" w:type="dxa"/>
            <w:vMerge/>
            <w:vAlign w:val="center"/>
          </w:tcPr>
          <w:p w14:paraId="11F47EA2" w14:textId="77777777" w:rsidR="00BD6B97" w:rsidRPr="007A7659" w:rsidRDefault="00BD6B97">
            <w:pPr>
              <w:pStyle w:val="TableLabel"/>
              <w:rPr>
                <w:rFonts w:ascii="Times New Roman" w:hAnsi="Times New Roman"/>
                <w:noProof w:val="0"/>
                <w:sz w:val="16"/>
              </w:rPr>
            </w:pPr>
          </w:p>
        </w:tc>
        <w:tc>
          <w:tcPr>
            <w:tcW w:w="2520" w:type="dxa"/>
            <w:vAlign w:val="center"/>
          </w:tcPr>
          <w:p w14:paraId="6BAADA40"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1483BB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CBAB100" w14:textId="77777777" w:rsidR="00BD6B97" w:rsidRPr="007A7659" w:rsidRDefault="00BD6B97">
            <w:pPr>
              <w:pStyle w:val="TableEntry"/>
              <w:rPr>
                <w:b/>
                <w:i/>
                <w:noProof w:val="0"/>
                <w:sz w:val="16"/>
              </w:rPr>
            </w:pPr>
            <w:r w:rsidRPr="007A7659">
              <w:rPr>
                <w:noProof w:val="0"/>
                <w:sz w:val="16"/>
              </w:rPr>
              <w:t>“1” (Patient)</w:t>
            </w:r>
          </w:p>
        </w:tc>
      </w:tr>
      <w:tr w:rsidR="00BD6B97" w:rsidRPr="007A7659" w14:paraId="2D772F4D" w14:textId="77777777">
        <w:trPr>
          <w:cantSplit/>
        </w:trPr>
        <w:tc>
          <w:tcPr>
            <w:tcW w:w="1548" w:type="dxa"/>
            <w:vMerge/>
            <w:vAlign w:val="center"/>
          </w:tcPr>
          <w:p w14:paraId="440034F3" w14:textId="77777777" w:rsidR="00BD6B97" w:rsidRPr="007A7659" w:rsidRDefault="00BD6B97">
            <w:pPr>
              <w:pStyle w:val="TableLabel"/>
              <w:rPr>
                <w:rFonts w:ascii="Times New Roman" w:hAnsi="Times New Roman"/>
                <w:noProof w:val="0"/>
                <w:sz w:val="16"/>
              </w:rPr>
            </w:pPr>
          </w:p>
        </w:tc>
        <w:tc>
          <w:tcPr>
            <w:tcW w:w="2520" w:type="dxa"/>
            <w:vAlign w:val="center"/>
          </w:tcPr>
          <w:p w14:paraId="56FC2066" w14:textId="77777777" w:rsidR="00BD6B97" w:rsidRPr="007A7659" w:rsidRDefault="00BD6B97" w:rsidP="00DA2336">
            <w:pPr>
              <w:pStyle w:val="TableEntry"/>
              <w:rPr>
                <w:i/>
                <w:noProof w:val="0"/>
                <w:sz w:val="16"/>
              </w:rPr>
            </w:pPr>
            <w:r w:rsidRPr="007A7659">
              <w:rPr>
                <w:i/>
                <w:noProof w:val="0"/>
                <w:sz w:val="16"/>
              </w:rPr>
              <w:t>ParticipantObjectDataLifeCycle</w:t>
            </w:r>
          </w:p>
        </w:tc>
        <w:tc>
          <w:tcPr>
            <w:tcW w:w="630" w:type="dxa"/>
            <w:vAlign w:val="center"/>
          </w:tcPr>
          <w:p w14:paraId="2173C5E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7B97B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3227B17C" w14:textId="77777777">
        <w:trPr>
          <w:cantSplit/>
        </w:trPr>
        <w:tc>
          <w:tcPr>
            <w:tcW w:w="1548" w:type="dxa"/>
            <w:vMerge/>
            <w:vAlign w:val="center"/>
          </w:tcPr>
          <w:p w14:paraId="505E7A42" w14:textId="77777777" w:rsidR="00BD6B97" w:rsidRPr="007A7659" w:rsidRDefault="00BD6B97">
            <w:pPr>
              <w:pStyle w:val="TableLabel"/>
              <w:rPr>
                <w:rFonts w:ascii="Times New Roman" w:hAnsi="Times New Roman"/>
                <w:noProof w:val="0"/>
                <w:sz w:val="16"/>
              </w:rPr>
            </w:pPr>
          </w:p>
        </w:tc>
        <w:tc>
          <w:tcPr>
            <w:tcW w:w="2520" w:type="dxa"/>
            <w:vAlign w:val="center"/>
          </w:tcPr>
          <w:p w14:paraId="53851549"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338E6D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FE76FD" w14:textId="77777777" w:rsidR="00BD6B97" w:rsidRPr="007A7659" w:rsidRDefault="00DA2336" w:rsidP="00DA2336">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1D96D7B" w14:textId="77777777">
        <w:trPr>
          <w:cantSplit/>
        </w:trPr>
        <w:tc>
          <w:tcPr>
            <w:tcW w:w="1548" w:type="dxa"/>
            <w:vMerge/>
            <w:vAlign w:val="center"/>
          </w:tcPr>
          <w:p w14:paraId="37D0B957" w14:textId="77777777" w:rsidR="00BD6B97" w:rsidRPr="007A7659" w:rsidRDefault="00BD6B97">
            <w:pPr>
              <w:pStyle w:val="TableLabel"/>
              <w:rPr>
                <w:rFonts w:ascii="Times New Roman" w:hAnsi="Times New Roman"/>
                <w:noProof w:val="0"/>
                <w:sz w:val="16"/>
              </w:rPr>
            </w:pPr>
          </w:p>
        </w:tc>
        <w:tc>
          <w:tcPr>
            <w:tcW w:w="2520" w:type="dxa"/>
            <w:vAlign w:val="center"/>
          </w:tcPr>
          <w:p w14:paraId="5D630988" w14:textId="77777777" w:rsidR="00BD6B97" w:rsidRPr="007A7659" w:rsidRDefault="00BD6B97" w:rsidP="00DA2336">
            <w:pPr>
              <w:pStyle w:val="TableEntry"/>
              <w:rPr>
                <w:i/>
                <w:noProof w:val="0"/>
                <w:sz w:val="16"/>
              </w:rPr>
            </w:pPr>
            <w:r w:rsidRPr="007A7659">
              <w:rPr>
                <w:i/>
                <w:noProof w:val="0"/>
                <w:sz w:val="16"/>
              </w:rPr>
              <w:t>ParticipantObjectSensitivity</w:t>
            </w:r>
          </w:p>
        </w:tc>
        <w:tc>
          <w:tcPr>
            <w:tcW w:w="630" w:type="dxa"/>
            <w:vAlign w:val="center"/>
          </w:tcPr>
          <w:p w14:paraId="3B7198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00982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0FCD99" w14:textId="77777777">
        <w:trPr>
          <w:cantSplit/>
        </w:trPr>
        <w:tc>
          <w:tcPr>
            <w:tcW w:w="1548" w:type="dxa"/>
            <w:vMerge/>
            <w:vAlign w:val="center"/>
          </w:tcPr>
          <w:p w14:paraId="0D49B75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00B4C2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2C75C3A3"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CDF0D58"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2815F0F" w14:textId="77777777">
        <w:trPr>
          <w:cantSplit/>
        </w:trPr>
        <w:tc>
          <w:tcPr>
            <w:tcW w:w="1548" w:type="dxa"/>
            <w:vMerge/>
            <w:vAlign w:val="center"/>
          </w:tcPr>
          <w:p w14:paraId="7D4F3E3F" w14:textId="77777777" w:rsidR="00BD6B97" w:rsidRPr="007A7659" w:rsidRDefault="00BD6B97">
            <w:pPr>
              <w:pStyle w:val="TableLabel"/>
              <w:rPr>
                <w:rFonts w:ascii="Times New Roman" w:hAnsi="Times New Roman"/>
                <w:noProof w:val="0"/>
                <w:sz w:val="16"/>
              </w:rPr>
            </w:pPr>
          </w:p>
        </w:tc>
        <w:tc>
          <w:tcPr>
            <w:tcW w:w="2520" w:type="dxa"/>
            <w:vAlign w:val="center"/>
          </w:tcPr>
          <w:p w14:paraId="6413E4A8" w14:textId="77777777" w:rsidR="00BD6B97" w:rsidRPr="007A7659" w:rsidRDefault="00BD6B97" w:rsidP="00DA2336">
            <w:pPr>
              <w:pStyle w:val="TableEntry"/>
              <w:rPr>
                <w:i/>
                <w:noProof w:val="0"/>
                <w:sz w:val="16"/>
              </w:rPr>
            </w:pPr>
            <w:r w:rsidRPr="007A7659">
              <w:rPr>
                <w:i/>
                <w:noProof w:val="0"/>
                <w:sz w:val="16"/>
              </w:rPr>
              <w:t>ParticipantObjectName</w:t>
            </w:r>
          </w:p>
        </w:tc>
        <w:tc>
          <w:tcPr>
            <w:tcW w:w="630" w:type="dxa"/>
            <w:vAlign w:val="center"/>
          </w:tcPr>
          <w:p w14:paraId="6A37DEE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C6FA7B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F7F43EA" w14:textId="77777777">
        <w:trPr>
          <w:cantSplit/>
        </w:trPr>
        <w:tc>
          <w:tcPr>
            <w:tcW w:w="1548" w:type="dxa"/>
            <w:vMerge/>
            <w:vAlign w:val="center"/>
          </w:tcPr>
          <w:p w14:paraId="1828A4FC"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A4E058D" w14:textId="77777777" w:rsidR="00BD6B97" w:rsidRPr="007A7659" w:rsidRDefault="00BD6B97" w:rsidP="00AE5ED3">
            <w:pPr>
              <w:pStyle w:val="TableEntry"/>
              <w:rPr>
                <w:i/>
                <w:noProof w:val="0"/>
                <w:sz w:val="16"/>
              </w:rPr>
            </w:pPr>
            <w:r w:rsidRPr="007A7659">
              <w:rPr>
                <w:i/>
                <w:noProof w:val="0"/>
                <w:sz w:val="16"/>
              </w:rPr>
              <w:t>ParticipantObjectQuery</w:t>
            </w:r>
          </w:p>
        </w:tc>
        <w:tc>
          <w:tcPr>
            <w:tcW w:w="630" w:type="dxa"/>
            <w:vAlign w:val="center"/>
          </w:tcPr>
          <w:p w14:paraId="4E37E0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A4709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F053BF5" w14:textId="77777777">
        <w:trPr>
          <w:cantSplit/>
        </w:trPr>
        <w:tc>
          <w:tcPr>
            <w:tcW w:w="1548" w:type="dxa"/>
            <w:vMerge/>
            <w:vAlign w:val="center"/>
          </w:tcPr>
          <w:p w14:paraId="605D4EA8" w14:textId="77777777" w:rsidR="00BD6B97" w:rsidRPr="007A7659" w:rsidRDefault="00BD6B97">
            <w:pPr>
              <w:pStyle w:val="TableLabel"/>
              <w:rPr>
                <w:rFonts w:ascii="Times New Roman" w:hAnsi="Times New Roman"/>
                <w:noProof w:val="0"/>
                <w:sz w:val="16"/>
              </w:rPr>
            </w:pPr>
          </w:p>
        </w:tc>
        <w:tc>
          <w:tcPr>
            <w:tcW w:w="2520" w:type="dxa"/>
            <w:vAlign w:val="center"/>
          </w:tcPr>
          <w:p w14:paraId="769F7D63"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5F9A308E"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9459F8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6D9F7E7" w14:textId="77777777" w:rsidR="00BD6B97" w:rsidRPr="007A7659" w:rsidRDefault="00BD6B97">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F88BBE4" w14:textId="77777777" w:rsidTr="007E3B51">
        <w:trPr>
          <w:cantSplit/>
        </w:trPr>
        <w:tc>
          <w:tcPr>
            <w:tcW w:w="1458" w:type="dxa"/>
            <w:tcBorders>
              <w:bottom w:val="single" w:sz="4" w:space="0" w:color="auto"/>
            </w:tcBorders>
            <w:textDirection w:val="btLr"/>
            <w:vAlign w:val="center"/>
          </w:tcPr>
          <w:p w14:paraId="330820DA" w14:textId="77777777" w:rsidR="00BD6B97" w:rsidRPr="007A7659" w:rsidRDefault="00BD6B97" w:rsidP="003C1EFA">
            <w:pPr>
              <w:pStyle w:val="TableEntryHeader"/>
            </w:pPr>
          </w:p>
        </w:tc>
        <w:tc>
          <w:tcPr>
            <w:tcW w:w="2610" w:type="dxa"/>
            <w:tcBorders>
              <w:bottom w:val="single" w:sz="4" w:space="0" w:color="auto"/>
            </w:tcBorders>
            <w:vAlign w:val="center"/>
          </w:tcPr>
          <w:p w14:paraId="59E10D0E" w14:textId="77777777" w:rsidR="00BD6B97" w:rsidRPr="007A7659" w:rsidRDefault="00BD6B97" w:rsidP="003C1EFA">
            <w:pPr>
              <w:pStyle w:val="TableEntryHeader"/>
            </w:pPr>
            <w:r w:rsidRPr="007A7659">
              <w:t>Field Name</w:t>
            </w:r>
          </w:p>
        </w:tc>
        <w:tc>
          <w:tcPr>
            <w:tcW w:w="720" w:type="dxa"/>
            <w:tcBorders>
              <w:bottom w:val="single" w:sz="4" w:space="0" w:color="auto"/>
            </w:tcBorders>
            <w:vAlign w:val="center"/>
          </w:tcPr>
          <w:p w14:paraId="29BEC554" w14:textId="77777777" w:rsidR="00BD6B97" w:rsidRPr="007A7659" w:rsidRDefault="00BD6B97" w:rsidP="003C1EFA">
            <w:pPr>
              <w:pStyle w:val="TableEntryHeader"/>
            </w:pPr>
            <w:r w:rsidRPr="007A7659">
              <w:t>Opt</w:t>
            </w:r>
          </w:p>
        </w:tc>
        <w:tc>
          <w:tcPr>
            <w:tcW w:w="4878" w:type="dxa"/>
            <w:tcBorders>
              <w:bottom w:val="single" w:sz="4" w:space="0" w:color="auto"/>
            </w:tcBorders>
            <w:vAlign w:val="center"/>
          </w:tcPr>
          <w:p w14:paraId="16A4E8EE" w14:textId="77777777" w:rsidR="00BD6B97" w:rsidRPr="007A7659" w:rsidRDefault="00BD6B97" w:rsidP="003C1EFA">
            <w:pPr>
              <w:pStyle w:val="TableEntryHeader"/>
            </w:pPr>
            <w:r w:rsidRPr="007A7659">
              <w:t>Value Constraints</w:t>
            </w:r>
          </w:p>
        </w:tc>
      </w:tr>
      <w:tr w:rsidR="00BD6B97" w:rsidRPr="007A7659" w14:paraId="4B6E29F0" w14:textId="77777777" w:rsidTr="00AE5ED3">
        <w:trPr>
          <w:cantSplit/>
        </w:trPr>
        <w:tc>
          <w:tcPr>
            <w:tcW w:w="1458" w:type="dxa"/>
            <w:vMerge w:val="restart"/>
            <w:tcBorders>
              <w:top w:val="single" w:sz="4" w:space="0" w:color="auto"/>
            </w:tcBorders>
          </w:tcPr>
          <w:p w14:paraId="4B9CF3F7" w14:textId="77777777" w:rsidR="00BD6B97" w:rsidRPr="007A7659" w:rsidRDefault="00BD6B97" w:rsidP="003C1EFA">
            <w:pPr>
              <w:pStyle w:val="TableEntryHeader"/>
            </w:pPr>
            <w:r w:rsidRPr="007A7659">
              <w:t>Event</w:t>
            </w:r>
          </w:p>
          <w:p w14:paraId="5F483846"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0A3C4B2"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55BDD6C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EE467C7"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6FE59FBC" w14:textId="77777777">
        <w:trPr>
          <w:cantSplit/>
        </w:trPr>
        <w:tc>
          <w:tcPr>
            <w:tcW w:w="1458" w:type="dxa"/>
            <w:vMerge/>
            <w:vAlign w:val="center"/>
          </w:tcPr>
          <w:p w14:paraId="5C4BC4B6" w14:textId="77777777" w:rsidR="00BD6B97" w:rsidRPr="007A7659" w:rsidRDefault="00BD6B97">
            <w:pPr>
              <w:pStyle w:val="TableLabel"/>
              <w:rPr>
                <w:rFonts w:ascii="Times New Roman" w:hAnsi="Times New Roman"/>
                <w:noProof w:val="0"/>
                <w:sz w:val="16"/>
              </w:rPr>
            </w:pPr>
          </w:p>
        </w:tc>
        <w:tc>
          <w:tcPr>
            <w:tcW w:w="2610" w:type="dxa"/>
            <w:vAlign w:val="center"/>
          </w:tcPr>
          <w:p w14:paraId="61C662D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CBB5F1" w14:textId="77777777" w:rsidR="00BD6B97" w:rsidRPr="007A7659" w:rsidRDefault="00BD6B97">
            <w:pPr>
              <w:pStyle w:val="TableEntry"/>
              <w:jc w:val="center"/>
              <w:rPr>
                <w:noProof w:val="0"/>
                <w:sz w:val="16"/>
              </w:rPr>
            </w:pPr>
            <w:r w:rsidRPr="007A7659">
              <w:rPr>
                <w:noProof w:val="0"/>
                <w:sz w:val="16"/>
              </w:rPr>
              <w:t>M</w:t>
            </w:r>
          </w:p>
        </w:tc>
        <w:tc>
          <w:tcPr>
            <w:tcW w:w="4878" w:type="dxa"/>
          </w:tcPr>
          <w:p w14:paraId="2C0FA97B" w14:textId="77777777" w:rsidR="00BD6B97" w:rsidRPr="007A7659" w:rsidRDefault="00BD6B97">
            <w:pPr>
              <w:pStyle w:val="TableEntry"/>
              <w:rPr>
                <w:noProof w:val="0"/>
                <w:sz w:val="16"/>
              </w:rPr>
            </w:pPr>
            <w:r w:rsidRPr="007A7659">
              <w:rPr>
                <w:noProof w:val="0"/>
                <w:sz w:val="16"/>
              </w:rPr>
              <w:t xml:space="preserve"> “U” (update)</w:t>
            </w:r>
          </w:p>
        </w:tc>
      </w:tr>
      <w:tr w:rsidR="00BD6B97" w:rsidRPr="007A7659" w14:paraId="14988BAF" w14:textId="77777777">
        <w:trPr>
          <w:cantSplit/>
        </w:trPr>
        <w:tc>
          <w:tcPr>
            <w:tcW w:w="1458" w:type="dxa"/>
            <w:vMerge/>
            <w:vAlign w:val="center"/>
          </w:tcPr>
          <w:p w14:paraId="572DD725" w14:textId="77777777" w:rsidR="00BD6B97" w:rsidRPr="007A7659" w:rsidRDefault="00BD6B97">
            <w:pPr>
              <w:pStyle w:val="TableLabel"/>
              <w:rPr>
                <w:rFonts w:ascii="Times New Roman" w:hAnsi="Times New Roman"/>
                <w:noProof w:val="0"/>
                <w:sz w:val="16"/>
              </w:rPr>
            </w:pPr>
          </w:p>
        </w:tc>
        <w:tc>
          <w:tcPr>
            <w:tcW w:w="2610" w:type="dxa"/>
            <w:vAlign w:val="center"/>
          </w:tcPr>
          <w:p w14:paraId="14A39D5B"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3D869A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59EAF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EA289F" w14:textId="77777777">
        <w:trPr>
          <w:cantSplit/>
        </w:trPr>
        <w:tc>
          <w:tcPr>
            <w:tcW w:w="1458" w:type="dxa"/>
            <w:vMerge/>
            <w:vAlign w:val="center"/>
          </w:tcPr>
          <w:p w14:paraId="3B336CA7" w14:textId="77777777" w:rsidR="00BD6B97" w:rsidRPr="007A7659" w:rsidRDefault="00BD6B97">
            <w:pPr>
              <w:pStyle w:val="TableLabel"/>
              <w:rPr>
                <w:rFonts w:ascii="Times New Roman" w:hAnsi="Times New Roman"/>
                <w:noProof w:val="0"/>
                <w:sz w:val="16"/>
              </w:rPr>
            </w:pPr>
          </w:p>
        </w:tc>
        <w:tc>
          <w:tcPr>
            <w:tcW w:w="2610" w:type="dxa"/>
            <w:vAlign w:val="center"/>
          </w:tcPr>
          <w:p w14:paraId="3EDC0DB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1B077A6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8F089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2E83DCB" w14:textId="77777777">
        <w:trPr>
          <w:cantSplit/>
        </w:trPr>
        <w:tc>
          <w:tcPr>
            <w:tcW w:w="1458" w:type="dxa"/>
            <w:vMerge/>
            <w:vAlign w:val="center"/>
          </w:tcPr>
          <w:p w14:paraId="48250559" w14:textId="77777777" w:rsidR="00BD6B97" w:rsidRPr="007A7659" w:rsidRDefault="00BD6B97">
            <w:pPr>
              <w:pStyle w:val="TableLabel"/>
              <w:rPr>
                <w:rFonts w:ascii="Times New Roman" w:hAnsi="Times New Roman"/>
                <w:noProof w:val="0"/>
                <w:sz w:val="16"/>
              </w:rPr>
            </w:pPr>
          </w:p>
        </w:tc>
        <w:tc>
          <w:tcPr>
            <w:tcW w:w="2610" w:type="dxa"/>
            <w:vAlign w:val="center"/>
          </w:tcPr>
          <w:p w14:paraId="4F4AF9E7"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0A61F334"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ABBD506" w14:textId="77777777" w:rsidR="00BD6B97" w:rsidRPr="007A7659" w:rsidRDefault="00BD6B97">
            <w:pPr>
              <w:pStyle w:val="TableEntry"/>
              <w:rPr>
                <w:noProof w:val="0"/>
                <w:sz w:val="16"/>
              </w:rPr>
            </w:pPr>
            <w:r w:rsidRPr="007A7659">
              <w:rPr>
                <w:noProof w:val="0"/>
                <w:sz w:val="16"/>
              </w:rPr>
              <w:t>EV(“ITI-10”, “IHE Transactions”, “PIX Update Notification”)</w:t>
            </w:r>
          </w:p>
        </w:tc>
      </w:tr>
      <w:tr w:rsidR="00BD6B97" w:rsidRPr="007A7659" w14:paraId="63D100D0" w14:textId="77777777">
        <w:trPr>
          <w:cantSplit/>
        </w:trPr>
        <w:tc>
          <w:tcPr>
            <w:tcW w:w="9666" w:type="dxa"/>
            <w:gridSpan w:val="4"/>
          </w:tcPr>
          <w:p w14:paraId="62975CD3"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3183547A" w14:textId="77777777">
        <w:trPr>
          <w:cantSplit/>
        </w:trPr>
        <w:tc>
          <w:tcPr>
            <w:tcW w:w="9666" w:type="dxa"/>
            <w:gridSpan w:val="4"/>
          </w:tcPr>
          <w:p w14:paraId="6419168F"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120B8D0C" w14:textId="77777777">
        <w:trPr>
          <w:cantSplit/>
        </w:trPr>
        <w:tc>
          <w:tcPr>
            <w:tcW w:w="9666" w:type="dxa"/>
            <w:gridSpan w:val="4"/>
          </w:tcPr>
          <w:p w14:paraId="164C8EB6" w14:textId="77777777" w:rsidR="00BD6B97" w:rsidRPr="007A7659" w:rsidRDefault="00BD6B97" w:rsidP="007E3B51">
            <w:pPr>
              <w:pStyle w:val="TableEntry"/>
              <w:rPr>
                <w:noProof w:val="0"/>
              </w:rPr>
            </w:pPr>
            <w:r w:rsidRPr="007A7659">
              <w:rPr>
                <w:noProof w:val="0"/>
              </w:rPr>
              <w:t>Audit Source (Patient Identifier Cross-reference Consumer) (1)</w:t>
            </w:r>
          </w:p>
        </w:tc>
      </w:tr>
      <w:tr w:rsidR="00BD6B97" w:rsidRPr="007A7659" w14:paraId="7EF972EE" w14:textId="77777777">
        <w:trPr>
          <w:cantSplit/>
        </w:trPr>
        <w:tc>
          <w:tcPr>
            <w:tcW w:w="9666" w:type="dxa"/>
            <w:gridSpan w:val="4"/>
          </w:tcPr>
          <w:p w14:paraId="602ED049"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(1..n) (represents the components of PID-3)</w:t>
            </w:r>
          </w:p>
        </w:tc>
      </w:tr>
    </w:tbl>
    <w:p w14:paraId="42BB22AD" w14:textId="77777777" w:rsidR="00BD6B97" w:rsidRPr="007A7659" w:rsidRDefault="00BD6B97">
      <w:pPr>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290F8B" w14:textId="77777777">
        <w:trPr>
          <w:cantSplit/>
        </w:trPr>
        <w:tc>
          <w:tcPr>
            <w:tcW w:w="1548" w:type="dxa"/>
            <w:vMerge w:val="restart"/>
          </w:tcPr>
          <w:p w14:paraId="202E1766" w14:textId="77777777" w:rsidR="00BD6B97" w:rsidRPr="007A7659" w:rsidRDefault="00BD6B97" w:rsidP="003C1EFA">
            <w:pPr>
              <w:pStyle w:val="TableEntryHeader"/>
            </w:pPr>
            <w:r w:rsidRPr="007A7659">
              <w:t>Source</w:t>
            </w:r>
          </w:p>
          <w:p w14:paraId="234461A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62DC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8B685E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D3B7CA2"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1436A66A" w14:textId="77777777">
        <w:trPr>
          <w:cantSplit/>
        </w:trPr>
        <w:tc>
          <w:tcPr>
            <w:tcW w:w="1548" w:type="dxa"/>
            <w:vMerge/>
            <w:textDirection w:val="btLr"/>
            <w:vAlign w:val="center"/>
          </w:tcPr>
          <w:p w14:paraId="68462647" w14:textId="77777777" w:rsidR="00BD6B97" w:rsidRPr="007A7659" w:rsidRDefault="00BD6B97">
            <w:pPr>
              <w:pStyle w:val="TableLabel"/>
              <w:rPr>
                <w:rFonts w:ascii="Times New Roman" w:hAnsi="Times New Roman"/>
                <w:noProof w:val="0"/>
                <w:sz w:val="16"/>
              </w:rPr>
            </w:pPr>
          </w:p>
        </w:tc>
        <w:tc>
          <w:tcPr>
            <w:tcW w:w="2520" w:type="dxa"/>
            <w:vAlign w:val="center"/>
          </w:tcPr>
          <w:p w14:paraId="66376960"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76D284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525BFAB"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0D0E8DC" w14:textId="77777777">
        <w:trPr>
          <w:cantSplit/>
        </w:trPr>
        <w:tc>
          <w:tcPr>
            <w:tcW w:w="1548" w:type="dxa"/>
            <w:vMerge/>
            <w:textDirection w:val="btLr"/>
            <w:vAlign w:val="center"/>
          </w:tcPr>
          <w:p w14:paraId="0F9AF931" w14:textId="77777777" w:rsidR="00BD6B97" w:rsidRPr="007A7659" w:rsidRDefault="00BD6B97">
            <w:pPr>
              <w:pStyle w:val="TableLabel"/>
              <w:rPr>
                <w:rFonts w:ascii="Times New Roman" w:hAnsi="Times New Roman"/>
                <w:noProof w:val="0"/>
                <w:sz w:val="16"/>
              </w:rPr>
            </w:pPr>
          </w:p>
        </w:tc>
        <w:tc>
          <w:tcPr>
            <w:tcW w:w="2520" w:type="dxa"/>
            <w:vAlign w:val="center"/>
          </w:tcPr>
          <w:p w14:paraId="475687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9DA8C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46138E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CEC5143" w14:textId="77777777">
        <w:trPr>
          <w:cantSplit/>
        </w:trPr>
        <w:tc>
          <w:tcPr>
            <w:tcW w:w="1548" w:type="dxa"/>
            <w:vMerge/>
            <w:textDirection w:val="btLr"/>
            <w:vAlign w:val="center"/>
          </w:tcPr>
          <w:p w14:paraId="09820BD4" w14:textId="77777777" w:rsidR="00BD6B97" w:rsidRPr="007A7659" w:rsidRDefault="00BD6B97">
            <w:pPr>
              <w:pStyle w:val="TableLabel"/>
              <w:rPr>
                <w:rFonts w:ascii="Times New Roman" w:hAnsi="Times New Roman"/>
                <w:noProof w:val="0"/>
                <w:sz w:val="16"/>
              </w:rPr>
            </w:pPr>
          </w:p>
        </w:tc>
        <w:tc>
          <w:tcPr>
            <w:tcW w:w="2520" w:type="dxa"/>
            <w:vAlign w:val="center"/>
          </w:tcPr>
          <w:p w14:paraId="5D0C779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253CE5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41ECEB2"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5CDF2076" w14:textId="77777777">
        <w:trPr>
          <w:cantSplit/>
        </w:trPr>
        <w:tc>
          <w:tcPr>
            <w:tcW w:w="1548" w:type="dxa"/>
            <w:vMerge/>
            <w:textDirection w:val="btLr"/>
            <w:vAlign w:val="center"/>
          </w:tcPr>
          <w:p w14:paraId="20F665F0" w14:textId="77777777" w:rsidR="00BD6B97" w:rsidRPr="007A7659" w:rsidRDefault="00BD6B97">
            <w:pPr>
              <w:pStyle w:val="TableLabel"/>
              <w:rPr>
                <w:rFonts w:ascii="Times New Roman" w:hAnsi="Times New Roman"/>
                <w:noProof w:val="0"/>
                <w:sz w:val="16"/>
              </w:rPr>
            </w:pPr>
          </w:p>
        </w:tc>
        <w:tc>
          <w:tcPr>
            <w:tcW w:w="2520" w:type="dxa"/>
            <w:vAlign w:val="center"/>
          </w:tcPr>
          <w:p w14:paraId="27B15F90"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AABD3B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CE589AB"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D725B9B" w14:textId="77777777">
        <w:trPr>
          <w:cantSplit/>
        </w:trPr>
        <w:tc>
          <w:tcPr>
            <w:tcW w:w="1548" w:type="dxa"/>
            <w:vMerge/>
            <w:textDirection w:val="btLr"/>
            <w:vAlign w:val="center"/>
          </w:tcPr>
          <w:p w14:paraId="76ED49AC" w14:textId="77777777" w:rsidR="00BD6B97" w:rsidRPr="007A7659" w:rsidRDefault="00BD6B97">
            <w:pPr>
              <w:pStyle w:val="TableLabel"/>
              <w:rPr>
                <w:rFonts w:ascii="Times New Roman" w:hAnsi="Times New Roman"/>
                <w:noProof w:val="0"/>
                <w:sz w:val="16"/>
              </w:rPr>
            </w:pPr>
          </w:p>
        </w:tc>
        <w:tc>
          <w:tcPr>
            <w:tcW w:w="2520" w:type="dxa"/>
            <w:vAlign w:val="center"/>
          </w:tcPr>
          <w:p w14:paraId="0830408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E28240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4FB0819"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C8A37D2" w14:textId="77777777">
        <w:trPr>
          <w:cantSplit/>
        </w:trPr>
        <w:tc>
          <w:tcPr>
            <w:tcW w:w="1548" w:type="dxa"/>
            <w:vMerge/>
            <w:textDirection w:val="btLr"/>
            <w:vAlign w:val="center"/>
          </w:tcPr>
          <w:p w14:paraId="37312FD0" w14:textId="77777777" w:rsidR="00BD6B97" w:rsidRPr="007A7659" w:rsidRDefault="00BD6B97">
            <w:pPr>
              <w:pStyle w:val="TableLabel"/>
              <w:rPr>
                <w:rFonts w:ascii="Times New Roman" w:hAnsi="Times New Roman"/>
                <w:noProof w:val="0"/>
                <w:sz w:val="16"/>
              </w:rPr>
            </w:pPr>
          </w:p>
        </w:tc>
        <w:tc>
          <w:tcPr>
            <w:tcW w:w="2520" w:type="dxa"/>
            <w:vAlign w:val="center"/>
          </w:tcPr>
          <w:p w14:paraId="7504049E"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6321B3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B4B8DC3" w14:textId="77777777" w:rsidR="00BD6B97" w:rsidRPr="007A7659" w:rsidRDefault="00BD6B97">
            <w:pPr>
              <w:pStyle w:val="TableEntry"/>
              <w:rPr>
                <w:noProof w:val="0"/>
                <w:sz w:val="16"/>
              </w:rPr>
            </w:pPr>
            <w:r w:rsidRPr="007A7659">
              <w:rPr>
                <w:noProof w:val="0"/>
                <w:sz w:val="16"/>
              </w:rPr>
              <w:t>The machine name or IP address.</w:t>
            </w:r>
          </w:p>
        </w:tc>
      </w:tr>
    </w:tbl>
    <w:p w14:paraId="3D8C6628"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069140F" w14:textId="77777777" w:rsidTr="00AE5ED3">
        <w:trPr>
          <w:cantSplit/>
        </w:trPr>
        <w:tc>
          <w:tcPr>
            <w:tcW w:w="1548" w:type="dxa"/>
            <w:vMerge w:val="restart"/>
          </w:tcPr>
          <w:p w14:paraId="4E37D177" w14:textId="77777777" w:rsidR="00BD6B97" w:rsidRPr="007A7659" w:rsidRDefault="00BD6B97" w:rsidP="003C1EFA">
            <w:pPr>
              <w:pStyle w:val="TableEntryHeader"/>
            </w:pPr>
            <w:r w:rsidRPr="007A7659">
              <w:t>Destination</w:t>
            </w:r>
          </w:p>
          <w:p w14:paraId="4E6BA04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F028F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5608AE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BCE34F"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67F55DFA" w14:textId="77777777">
        <w:trPr>
          <w:cantSplit/>
        </w:trPr>
        <w:tc>
          <w:tcPr>
            <w:tcW w:w="1548" w:type="dxa"/>
            <w:vMerge/>
            <w:textDirection w:val="btLr"/>
            <w:vAlign w:val="center"/>
          </w:tcPr>
          <w:p w14:paraId="7A334C6D" w14:textId="77777777" w:rsidR="00BD6B97" w:rsidRPr="007A7659" w:rsidRDefault="00BD6B97">
            <w:pPr>
              <w:pStyle w:val="TableLabel"/>
              <w:rPr>
                <w:rFonts w:ascii="Times New Roman" w:hAnsi="Times New Roman"/>
                <w:noProof w:val="0"/>
                <w:sz w:val="16"/>
              </w:rPr>
            </w:pPr>
          </w:p>
        </w:tc>
        <w:tc>
          <w:tcPr>
            <w:tcW w:w="2520" w:type="dxa"/>
            <w:vAlign w:val="center"/>
          </w:tcPr>
          <w:p w14:paraId="1D07EEA8" w14:textId="77777777" w:rsidR="00BD6B97" w:rsidRPr="007A7659" w:rsidRDefault="00BD6B97" w:rsidP="00CA34D9">
            <w:pPr>
              <w:pStyle w:val="TableEntry"/>
              <w:rPr>
                <w:noProof w:val="0"/>
                <w:sz w:val="16"/>
              </w:rPr>
            </w:pPr>
            <w:r w:rsidRPr="007A7659">
              <w:rPr>
                <w:noProof w:val="0"/>
                <w:sz w:val="16"/>
              </w:rPr>
              <w:t>AlternativeUserID</w:t>
            </w:r>
          </w:p>
        </w:tc>
        <w:tc>
          <w:tcPr>
            <w:tcW w:w="630" w:type="dxa"/>
            <w:vAlign w:val="center"/>
          </w:tcPr>
          <w:p w14:paraId="545B5CA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FFE40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325C7C4" w14:textId="77777777">
        <w:trPr>
          <w:cantSplit/>
        </w:trPr>
        <w:tc>
          <w:tcPr>
            <w:tcW w:w="1548" w:type="dxa"/>
            <w:vMerge/>
            <w:textDirection w:val="btLr"/>
            <w:vAlign w:val="center"/>
          </w:tcPr>
          <w:p w14:paraId="4B232CC4" w14:textId="77777777" w:rsidR="00BD6B97" w:rsidRPr="007A7659" w:rsidRDefault="00BD6B97">
            <w:pPr>
              <w:pStyle w:val="TableLabel"/>
              <w:rPr>
                <w:rFonts w:ascii="Times New Roman" w:hAnsi="Times New Roman"/>
                <w:noProof w:val="0"/>
                <w:sz w:val="16"/>
              </w:rPr>
            </w:pPr>
          </w:p>
        </w:tc>
        <w:tc>
          <w:tcPr>
            <w:tcW w:w="2520" w:type="dxa"/>
            <w:vAlign w:val="center"/>
          </w:tcPr>
          <w:p w14:paraId="1F79391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88FF1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537A7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771E16D" w14:textId="77777777">
        <w:trPr>
          <w:cantSplit/>
        </w:trPr>
        <w:tc>
          <w:tcPr>
            <w:tcW w:w="1548" w:type="dxa"/>
            <w:vMerge/>
            <w:textDirection w:val="btLr"/>
            <w:vAlign w:val="center"/>
          </w:tcPr>
          <w:p w14:paraId="2B6D779B" w14:textId="77777777" w:rsidR="00BD6B97" w:rsidRPr="007A7659" w:rsidRDefault="00BD6B97">
            <w:pPr>
              <w:pStyle w:val="TableLabel"/>
              <w:rPr>
                <w:rFonts w:ascii="Times New Roman" w:hAnsi="Times New Roman"/>
                <w:noProof w:val="0"/>
                <w:sz w:val="16"/>
              </w:rPr>
            </w:pPr>
          </w:p>
        </w:tc>
        <w:tc>
          <w:tcPr>
            <w:tcW w:w="2520" w:type="dxa"/>
            <w:vAlign w:val="center"/>
          </w:tcPr>
          <w:p w14:paraId="21924123"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02D9AEAA"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40E662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315E548" w14:textId="77777777">
        <w:trPr>
          <w:cantSplit/>
        </w:trPr>
        <w:tc>
          <w:tcPr>
            <w:tcW w:w="1548" w:type="dxa"/>
            <w:vMerge/>
            <w:textDirection w:val="btLr"/>
            <w:vAlign w:val="center"/>
          </w:tcPr>
          <w:p w14:paraId="16E1FBBA" w14:textId="77777777" w:rsidR="00BD6B97" w:rsidRPr="007A7659" w:rsidRDefault="00BD6B97">
            <w:pPr>
              <w:pStyle w:val="TableLabel"/>
              <w:rPr>
                <w:rFonts w:ascii="Times New Roman" w:hAnsi="Times New Roman"/>
                <w:noProof w:val="0"/>
                <w:sz w:val="16"/>
              </w:rPr>
            </w:pPr>
          </w:p>
        </w:tc>
        <w:tc>
          <w:tcPr>
            <w:tcW w:w="2520" w:type="dxa"/>
            <w:vAlign w:val="center"/>
          </w:tcPr>
          <w:p w14:paraId="7682BB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0724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A6E433B"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79DCF880" w14:textId="77777777">
        <w:trPr>
          <w:cantSplit/>
        </w:trPr>
        <w:tc>
          <w:tcPr>
            <w:tcW w:w="1548" w:type="dxa"/>
            <w:vMerge/>
            <w:textDirection w:val="btLr"/>
            <w:vAlign w:val="center"/>
          </w:tcPr>
          <w:p w14:paraId="3A09D37F" w14:textId="77777777" w:rsidR="00BD6B97" w:rsidRPr="007A7659" w:rsidRDefault="00BD6B97">
            <w:pPr>
              <w:pStyle w:val="TableLabel"/>
              <w:rPr>
                <w:rFonts w:ascii="Times New Roman" w:hAnsi="Times New Roman"/>
                <w:noProof w:val="0"/>
                <w:sz w:val="16"/>
              </w:rPr>
            </w:pPr>
          </w:p>
        </w:tc>
        <w:tc>
          <w:tcPr>
            <w:tcW w:w="2520" w:type="dxa"/>
            <w:vAlign w:val="center"/>
          </w:tcPr>
          <w:p w14:paraId="26038E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18DC64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6FC588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2046416" w14:textId="77777777" w:rsidTr="00AE5ED3">
        <w:trPr>
          <w:cantSplit/>
        </w:trPr>
        <w:tc>
          <w:tcPr>
            <w:tcW w:w="1548" w:type="dxa"/>
            <w:vMerge/>
            <w:textDirection w:val="btLr"/>
            <w:vAlign w:val="center"/>
          </w:tcPr>
          <w:p w14:paraId="2D362EF4" w14:textId="77777777" w:rsidR="00BD6B97" w:rsidRPr="007A7659" w:rsidRDefault="00BD6B97">
            <w:pPr>
              <w:pStyle w:val="TableLabel"/>
              <w:rPr>
                <w:rFonts w:ascii="Times New Roman" w:hAnsi="Times New Roman"/>
                <w:noProof w:val="0"/>
                <w:sz w:val="16"/>
              </w:rPr>
            </w:pPr>
          </w:p>
        </w:tc>
        <w:tc>
          <w:tcPr>
            <w:tcW w:w="2520" w:type="dxa"/>
            <w:vAlign w:val="center"/>
          </w:tcPr>
          <w:p w14:paraId="12B4023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C5949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CE2C09F" w14:textId="77777777" w:rsidR="00BD6B97" w:rsidRPr="007A7659" w:rsidRDefault="00BD6B97">
            <w:pPr>
              <w:pStyle w:val="TableEntry"/>
              <w:rPr>
                <w:noProof w:val="0"/>
                <w:sz w:val="16"/>
              </w:rPr>
            </w:pPr>
            <w:r w:rsidRPr="007A7659">
              <w:rPr>
                <w:noProof w:val="0"/>
                <w:sz w:val="16"/>
              </w:rPr>
              <w:t>The machine name or IP address.</w:t>
            </w:r>
          </w:p>
        </w:tc>
      </w:tr>
    </w:tbl>
    <w:p w14:paraId="3D806F0B"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230074E" w14:textId="77777777">
        <w:trPr>
          <w:cantSplit/>
        </w:trPr>
        <w:tc>
          <w:tcPr>
            <w:tcW w:w="1728" w:type="dxa"/>
            <w:vMerge w:val="restart"/>
          </w:tcPr>
          <w:p w14:paraId="0330C4AD" w14:textId="77777777" w:rsidR="00BD6B97" w:rsidRPr="007A7659" w:rsidRDefault="00BD6B97" w:rsidP="003C1EFA">
            <w:pPr>
              <w:pStyle w:val="TableEntryHeader"/>
            </w:pPr>
            <w:r w:rsidRPr="007A7659">
              <w:t>Audit Source</w:t>
            </w:r>
          </w:p>
          <w:p w14:paraId="00F5E5DC"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747FE79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9E36A7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77C792"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7A79986" w14:textId="77777777">
        <w:trPr>
          <w:cantSplit/>
        </w:trPr>
        <w:tc>
          <w:tcPr>
            <w:tcW w:w="1728" w:type="dxa"/>
            <w:vMerge/>
            <w:textDirection w:val="btLr"/>
            <w:vAlign w:val="center"/>
          </w:tcPr>
          <w:p w14:paraId="5794F7F4" w14:textId="77777777" w:rsidR="00BD6B97" w:rsidRPr="007A7659" w:rsidRDefault="00BD6B97">
            <w:pPr>
              <w:pStyle w:val="TableLabel"/>
              <w:rPr>
                <w:rFonts w:ascii="Times New Roman" w:hAnsi="Times New Roman"/>
                <w:noProof w:val="0"/>
                <w:sz w:val="16"/>
              </w:rPr>
            </w:pPr>
          </w:p>
        </w:tc>
        <w:tc>
          <w:tcPr>
            <w:tcW w:w="2340" w:type="dxa"/>
            <w:vAlign w:val="center"/>
          </w:tcPr>
          <w:p w14:paraId="08F9237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8D214D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769E6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3984C48" w14:textId="77777777">
        <w:trPr>
          <w:cantSplit/>
        </w:trPr>
        <w:tc>
          <w:tcPr>
            <w:tcW w:w="1728" w:type="dxa"/>
            <w:vMerge/>
            <w:textDirection w:val="btLr"/>
            <w:vAlign w:val="center"/>
          </w:tcPr>
          <w:p w14:paraId="73B9AE26" w14:textId="77777777" w:rsidR="00BD6B97" w:rsidRPr="007A7659" w:rsidRDefault="00BD6B97">
            <w:pPr>
              <w:pStyle w:val="TableLabel"/>
              <w:rPr>
                <w:rFonts w:ascii="Times New Roman" w:hAnsi="Times New Roman"/>
                <w:noProof w:val="0"/>
                <w:sz w:val="16"/>
              </w:rPr>
            </w:pPr>
          </w:p>
        </w:tc>
        <w:tc>
          <w:tcPr>
            <w:tcW w:w="2340" w:type="dxa"/>
            <w:vAlign w:val="center"/>
          </w:tcPr>
          <w:p w14:paraId="355AED6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C525D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CD87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4B328EB"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72398C6" w14:textId="77777777" w:rsidTr="007E3B51">
        <w:trPr>
          <w:cantSplit/>
        </w:trPr>
        <w:tc>
          <w:tcPr>
            <w:tcW w:w="1548" w:type="dxa"/>
            <w:vMerge w:val="restart"/>
          </w:tcPr>
          <w:p w14:paraId="78359323" w14:textId="77777777" w:rsidR="00BD6B97" w:rsidRPr="007A7659" w:rsidRDefault="00BD6B97" w:rsidP="003C1EFA">
            <w:pPr>
              <w:pStyle w:val="TableEntryHeader"/>
            </w:pPr>
            <w:r w:rsidRPr="007A7659">
              <w:lastRenderedPageBreak/>
              <w:t>Patient IDs</w:t>
            </w:r>
          </w:p>
          <w:p w14:paraId="3A5AA8C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309353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34AE91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DD62C8" w14:textId="77777777" w:rsidR="00BD6B97" w:rsidRPr="007A7659" w:rsidRDefault="00BD6B97">
            <w:pPr>
              <w:pStyle w:val="TableEntry"/>
              <w:rPr>
                <w:noProof w:val="0"/>
                <w:sz w:val="16"/>
              </w:rPr>
            </w:pPr>
            <w:r w:rsidRPr="007A7659">
              <w:rPr>
                <w:noProof w:val="0"/>
                <w:sz w:val="16"/>
              </w:rPr>
              <w:t>“1” (Person)</w:t>
            </w:r>
          </w:p>
        </w:tc>
      </w:tr>
      <w:tr w:rsidR="00BD6B97" w:rsidRPr="007A7659" w14:paraId="5EC91F39" w14:textId="77777777" w:rsidTr="007E3B51">
        <w:trPr>
          <w:cantSplit/>
        </w:trPr>
        <w:tc>
          <w:tcPr>
            <w:tcW w:w="1548" w:type="dxa"/>
            <w:vMerge/>
            <w:vAlign w:val="center"/>
          </w:tcPr>
          <w:p w14:paraId="2BA8E987" w14:textId="77777777" w:rsidR="00BD6B97" w:rsidRPr="007A7659" w:rsidRDefault="00BD6B97">
            <w:pPr>
              <w:pStyle w:val="TableLabel"/>
              <w:rPr>
                <w:rFonts w:ascii="Times New Roman" w:hAnsi="Times New Roman"/>
                <w:noProof w:val="0"/>
                <w:sz w:val="16"/>
              </w:rPr>
            </w:pPr>
          </w:p>
        </w:tc>
        <w:tc>
          <w:tcPr>
            <w:tcW w:w="2520" w:type="dxa"/>
            <w:vAlign w:val="center"/>
          </w:tcPr>
          <w:p w14:paraId="0A13B4C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10B6D9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7738C2" w14:textId="77777777" w:rsidR="00BD6B97" w:rsidRPr="007A7659" w:rsidRDefault="00BD6B97">
            <w:pPr>
              <w:pStyle w:val="TableEntry"/>
              <w:rPr>
                <w:b/>
                <w:i/>
                <w:noProof w:val="0"/>
                <w:sz w:val="16"/>
              </w:rPr>
            </w:pPr>
            <w:r w:rsidRPr="007A7659">
              <w:rPr>
                <w:noProof w:val="0"/>
                <w:sz w:val="16"/>
              </w:rPr>
              <w:t>“1” (Patient)</w:t>
            </w:r>
          </w:p>
        </w:tc>
      </w:tr>
      <w:tr w:rsidR="00BD6B97" w:rsidRPr="007A7659" w14:paraId="6E2E514D" w14:textId="77777777" w:rsidTr="007E3B51">
        <w:trPr>
          <w:cantSplit/>
        </w:trPr>
        <w:tc>
          <w:tcPr>
            <w:tcW w:w="1548" w:type="dxa"/>
            <w:vMerge/>
            <w:vAlign w:val="center"/>
          </w:tcPr>
          <w:p w14:paraId="64BFC91D" w14:textId="77777777" w:rsidR="00BD6B97" w:rsidRPr="007A7659" w:rsidRDefault="00BD6B97">
            <w:pPr>
              <w:pStyle w:val="TableLabel"/>
              <w:rPr>
                <w:rFonts w:ascii="Times New Roman" w:hAnsi="Times New Roman"/>
                <w:noProof w:val="0"/>
                <w:sz w:val="16"/>
              </w:rPr>
            </w:pPr>
          </w:p>
        </w:tc>
        <w:tc>
          <w:tcPr>
            <w:tcW w:w="2520" w:type="dxa"/>
            <w:vAlign w:val="center"/>
          </w:tcPr>
          <w:p w14:paraId="2C933D9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7AEC4D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C13C2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137B8E4" w14:textId="77777777" w:rsidTr="007E3B51">
        <w:trPr>
          <w:cantSplit/>
        </w:trPr>
        <w:tc>
          <w:tcPr>
            <w:tcW w:w="1548" w:type="dxa"/>
            <w:vMerge/>
            <w:vAlign w:val="center"/>
          </w:tcPr>
          <w:p w14:paraId="01F1F7C7" w14:textId="77777777" w:rsidR="00BD6B97" w:rsidRPr="007A7659" w:rsidRDefault="00BD6B97">
            <w:pPr>
              <w:pStyle w:val="TableLabel"/>
              <w:rPr>
                <w:rFonts w:ascii="Times New Roman" w:hAnsi="Times New Roman"/>
                <w:noProof w:val="0"/>
                <w:sz w:val="16"/>
              </w:rPr>
            </w:pPr>
          </w:p>
        </w:tc>
        <w:tc>
          <w:tcPr>
            <w:tcW w:w="2520" w:type="dxa"/>
            <w:vAlign w:val="center"/>
          </w:tcPr>
          <w:p w14:paraId="3ABB4A0F"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3E15073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47C239FF"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AE8BFF1" w14:textId="77777777" w:rsidTr="007E3B51">
        <w:trPr>
          <w:cantSplit/>
        </w:trPr>
        <w:tc>
          <w:tcPr>
            <w:tcW w:w="1548" w:type="dxa"/>
            <w:vMerge/>
            <w:vAlign w:val="center"/>
          </w:tcPr>
          <w:p w14:paraId="51BCC0B8" w14:textId="77777777" w:rsidR="00BD6B97" w:rsidRPr="007A7659" w:rsidRDefault="00BD6B97">
            <w:pPr>
              <w:pStyle w:val="TableLabel"/>
              <w:rPr>
                <w:rFonts w:ascii="Times New Roman" w:hAnsi="Times New Roman"/>
                <w:noProof w:val="0"/>
                <w:sz w:val="16"/>
              </w:rPr>
            </w:pPr>
          </w:p>
        </w:tc>
        <w:tc>
          <w:tcPr>
            <w:tcW w:w="2520" w:type="dxa"/>
            <w:vAlign w:val="center"/>
          </w:tcPr>
          <w:p w14:paraId="513A2E08"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004D0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3BB138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6120827" w14:textId="77777777" w:rsidTr="007E3B51">
        <w:trPr>
          <w:cantSplit/>
        </w:trPr>
        <w:tc>
          <w:tcPr>
            <w:tcW w:w="1548" w:type="dxa"/>
            <w:vMerge/>
            <w:vAlign w:val="center"/>
          </w:tcPr>
          <w:p w14:paraId="1E1846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44B42CA"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64E14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C80D903"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16A3E86" w14:textId="77777777" w:rsidTr="007E3B51">
        <w:trPr>
          <w:cantSplit/>
        </w:trPr>
        <w:tc>
          <w:tcPr>
            <w:tcW w:w="1548" w:type="dxa"/>
            <w:vMerge/>
            <w:vAlign w:val="center"/>
          </w:tcPr>
          <w:p w14:paraId="5CCFA59F" w14:textId="77777777" w:rsidR="00BD6B97" w:rsidRPr="007A7659" w:rsidRDefault="00BD6B97">
            <w:pPr>
              <w:pStyle w:val="TableLabel"/>
              <w:rPr>
                <w:rFonts w:ascii="Times New Roman" w:hAnsi="Times New Roman"/>
                <w:noProof w:val="0"/>
                <w:sz w:val="16"/>
              </w:rPr>
            </w:pPr>
          </w:p>
        </w:tc>
        <w:tc>
          <w:tcPr>
            <w:tcW w:w="2520" w:type="dxa"/>
            <w:vAlign w:val="center"/>
          </w:tcPr>
          <w:p w14:paraId="25119C5B" w14:textId="77777777" w:rsidR="00BD6B97" w:rsidRPr="007A7659" w:rsidRDefault="00BD6B97" w:rsidP="00CA34D9">
            <w:pPr>
              <w:pStyle w:val="TableEntry"/>
              <w:rPr>
                <w:i/>
                <w:iCs/>
                <w:noProof w:val="0"/>
                <w:sz w:val="16"/>
              </w:rPr>
            </w:pPr>
            <w:r w:rsidRPr="007A7659">
              <w:rPr>
                <w:i/>
                <w:iCs/>
                <w:noProof w:val="0"/>
                <w:sz w:val="16"/>
              </w:rPr>
              <w:t>ParticipantObjectName</w:t>
            </w:r>
          </w:p>
        </w:tc>
        <w:tc>
          <w:tcPr>
            <w:tcW w:w="630" w:type="dxa"/>
            <w:vAlign w:val="center"/>
          </w:tcPr>
          <w:p w14:paraId="2FA80F8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D675D1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A988558" w14:textId="77777777" w:rsidTr="007E3B51">
        <w:trPr>
          <w:cantSplit/>
        </w:trPr>
        <w:tc>
          <w:tcPr>
            <w:tcW w:w="1548" w:type="dxa"/>
            <w:vMerge/>
            <w:vAlign w:val="center"/>
          </w:tcPr>
          <w:p w14:paraId="43ED835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9D50A63"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4CFC20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F7D725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5A0EFE" w14:textId="77777777" w:rsidTr="007E3B51">
        <w:trPr>
          <w:cantSplit/>
        </w:trPr>
        <w:tc>
          <w:tcPr>
            <w:tcW w:w="1548" w:type="dxa"/>
            <w:vMerge/>
            <w:vAlign w:val="center"/>
          </w:tcPr>
          <w:p w14:paraId="18403FB0" w14:textId="77777777" w:rsidR="00BD6B97" w:rsidRPr="007A7659" w:rsidRDefault="00BD6B97">
            <w:pPr>
              <w:pStyle w:val="TableLabel"/>
              <w:rPr>
                <w:rFonts w:ascii="Times New Roman" w:hAnsi="Times New Roman"/>
                <w:noProof w:val="0"/>
                <w:sz w:val="16"/>
              </w:rPr>
            </w:pPr>
          </w:p>
        </w:tc>
        <w:tc>
          <w:tcPr>
            <w:tcW w:w="2520" w:type="dxa"/>
            <w:vAlign w:val="center"/>
          </w:tcPr>
          <w:p w14:paraId="73D7F7AF"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3F45EFFB"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9145050"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68FDD88C" w14:textId="77777777" w:rsidR="00BD6B97" w:rsidRPr="007A7659" w:rsidRDefault="00BD6B97">
      <w:pPr>
        <w:pStyle w:val="Header"/>
        <w:tabs>
          <w:tab w:val="clear" w:pos="4320"/>
          <w:tab w:val="clear" w:pos="8640"/>
        </w:tabs>
      </w:pPr>
    </w:p>
    <w:p w14:paraId="6D696E7D" w14:textId="77777777" w:rsidR="00BD6B97" w:rsidRPr="007A7659" w:rsidRDefault="00BD6B97">
      <w:pPr>
        <w:pStyle w:val="Heading2"/>
        <w:numPr>
          <w:ilvl w:val="1"/>
          <w:numId w:val="19"/>
        </w:numPr>
        <w:tabs>
          <w:tab w:val="left" w:pos="576"/>
        </w:tabs>
        <w:rPr>
          <w:noProof w:val="0"/>
        </w:rPr>
      </w:pPr>
      <w:bookmarkStart w:id="2183" w:name="_Toc173916259"/>
      <w:bookmarkStart w:id="2184" w:name="_Toc174248781"/>
      <w:bookmarkStart w:id="2185" w:name="_Toc210805537"/>
      <w:bookmarkStart w:id="2186" w:name="_Toc214434010"/>
      <w:bookmarkStart w:id="2187" w:name="_Toc214436931"/>
      <w:bookmarkStart w:id="2188" w:name="_Toc214437376"/>
      <w:bookmarkStart w:id="2189" w:name="_Toc214437692"/>
      <w:bookmarkStart w:id="2190" w:name="_Toc214457168"/>
      <w:bookmarkStart w:id="2191" w:name="_Toc214461281"/>
      <w:bookmarkStart w:id="2192" w:name="_Toc214462902"/>
      <w:bookmarkStart w:id="2193" w:name="_Toc518548652"/>
      <w:r w:rsidRPr="007A7659">
        <w:rPr>
          <w:noProof w:val="0"/>
        </w:rPr>
        <w:t>Retrieve Specific Information for Display</w:t>
      </w:r>
      <w:bookmarkEnd w:id="2183"/>
      <w:bookmarkEnd w:id="2184"/>
      <w:bookmarkEnd w:id="2185"/>
      <w:bookmarkEnd w:id="2186"/>
      <w:bookmarkEnd w:id="2187"/>
      <w:bookmarkEnd w:id="2188"/>
      <w:bookmarkEnd w:id="2189"/>
      <w:bookmarkEnd w:id="2190"/>
      <w:bookmarkEnd w:id="2191"/>
      <w:bookmarkEnd w:id="2192"/>
      <w:r w:rsidR="00332C0F" w:rsidRPr="007A7659">
        <w:rPr>
          <w:noProof w:val="0"/>
        </w:rPr>
        <w:t xml:space="preserve"> [ITI-11]</w:t>
      </w:r>
      <w:bookmarkEnd w:id="2193"/>
    </w:p>
    <w:p w14:paraId="00C0A661" w14:textId="2258E410" w:rsidR="00BD6B97" w:rsidRPr="007A7659" w:rsidRDefault="00BD6B97">
      <w:r w:rsidRPr="007A7659">
        <w:t xml:space="preserve">This section corresponds to </w:t>
      </w:r>
      <w:r w:rsidR="000C66A7">
        <w:t>t</w:t>
      </w:r>
      <w:r w:rsidRPr="007A7659">
        <w:t xml:space="preserve">ransaction </w:t>
      </w:r>
      <w:r w:rsidR="000C66A7">
        <w:t>[</w:t>
      </w:r>
      <w:r w:rsidRPr="007A7659">
        <w:t>ITI-11</w:t>
      </w:r>
      <w:r w:rsidR="000C66A7">
        <w:t>]</w:t>
      </w:r>
      <w:r w:rsidRPr="007A7659">
        <w:t xml:space="preserve"> of the IHE IT Infrastructure Technical Framework. Transaction </w:t>
      </w:r>
      <w:r w:rsidR="000C66A7">
        <w:t>[</w:t>
      </w:r>
      <w:r w:rsidRPr="007A7659">
        <w:t>ITI-11</w:t>
      </w:r>
      <w:r w:rsidR="000C66A7">
        <w:t>]</w:t>
      </w:r>
      <w:r w:rsidRPr="007A7659">
        <w:t xml:space="preserve"> is used by the Information Source and Display </w:t>
      </w:r>
      <w:r w:rsidR="00B4249B" w:rsidRPr="007A7659">
        <w:t>Actors</w:t>
      </w:r>
      <w:r w:rsidRPr="007A7659">
        <w:t>.</w:t>
      </w:r>
    </w:p>
    <w:p w14:paraId="79BB792D" w14:textId="77777777" w:rsidR="00BD6B97" w:rsidRPr="007A7659" w:rsidRDefault="00BD6B97">
      <w:pPr>
        <w:pStyle w:val="Heading3"/>
        <w:numPr>
          <w:ilvl w:val="2"/>
          <w:numId w:val="19"/>
        </w:numPr>
        <w:tabs>
          <w:tab w:val="clear" w:pos="2160"/>
        </w:tabs>
        <w:rPr>
          <w:noProof w:val="0"/>
        </w:rPr>
      </w:pPr>
      <w:bookmarkStart w:id="2194" w:name="_Toc173916260"/>
      <w:bookmarkStart w:id="2195" w:name="_Toc174248782"/>
      <w:bookmarkStart w:id="2196" w:name="_Toc518548653"/>
      <w:r w:rsidRPr="007A7659">
        <w:rPr>
          <w:noProof w:val="0"/>
        </w:rPr>
        <w:t>Scope</w:t>
      </w:r>
      <w:bookmarkEnd w:id="2194"/>
      <w:bookmarkEnd w:id="2195"/>
      <w:bookmarkEnd w:id="2196"/>
    </w:p>
    <w:p w14:paraId="2824BE6B" w14:textId="77777777" w:rsidR="00BD6B97" w:rsidRPr="007A7659" w:rsidRDefault="00BD6B97">
      <w:r w:rsidRPr="007A7659">
        <w:t>This transaction involves the query of information for presentation purposes. This may occur when a user attempts to lookup information associated with certain patient that is stored on a different system. Note that the retrieved information is always related to a well-identified patient (Patient ID), but its content, although of a specific type (lab summary, or radiology summary, list of allergies), is generally dynamic (i.e., retrieving the same type of specific information at a different point in time is likely to result in different content); for example, a list of allergies may have been updated between two requests.</w:t>
      </w:r>
    </w:p>
    <w:p w14:paraId="24A9D2AF" w14:textId="77777777" w:rsidR="00BD6B97" w:rsidRPr="007A7659" w:rsidRDefault="00BD6B97">
      <w:r w:rsidRPr="007A7659">
        <w:t>To support a wide range of display capabilities, the information provided is formatted into well-formed XHTML. Such formatting shall be done using XHTML Basic and W3C HTML Compatibility Guidelines provided in the Appendix C of the W3C XHTML 1.0 Recommendation.</w:t>
      </w:r>
    </w:p>
    <w:p w14:paraId="220445D0" w14:textId="77777777" w:rsidR="00BD6B97" w:rsidRPr="007A7659" w:rsidRDefault="00BD6B97">
      <w:pPr>
        <w:pStyle w:val="Heading3"/>
        <w:numPr>
          <w:ilvl w:val="2"/>
          <w:numId w:val="19"/>
        </w:numPr>
        <w:tabs>
          <w:tab w:val="clear" w:pos="2160"/>
        </w:tabs>
        <w:rPr>
          <w:noProof w:val="0"/>
        </w:rPr>
      </w:pPr>
      <w:bookmarkStart w:id="2197" w:name="_Toc173916261"/>
      <w:bookmarkStart w:id="2198" w:name="_Toc174248783"/>
      <w:bookmarkStart w:id="2199" w:name="_Toc518548654"/>
      <w:r w:rsidRPr="007A7659">
        <w:rPr>
          <w:noProof w:val="0"/>
        </w:rPr>
        <w:t>Use Case Roles</w:t>
      </w:r>
      <w:bookmarkEnd w:id="2197"/>
      <w:bookmarkEnd w:id="2198"/>
      <w:bookmarkEnd w:id="2199"/>
    </w:p>
    <w:p w14:paraId="18F705EC" w14:textId="77777777" w:rsidR="00BD6B97" w:rsidRPr="007A7659" w:rsidRDefault="00BD6B97" w:rsidP="00AE5ED3">
      <w:pPr>
        <w:pStyle w:val="BodyText"/>
      </w:pPr>
    </w:p>
    <w:p w14:paraId="57AADB8A" w14:textId="77777777" w:rsidR="00BD6B97" w:rsidRPr="007A7659" w:rsidRDefault="00C42610">
      <w:pPr>
        <w:jc w:val="center"/>
        <w:rPr>
          <w:b/>
        </w:rPr>
      </w:pPr>
      <w:r w:rsidRPr="007A7659">
        <w:rPr>
          <w:noProof/>
        </w:rPr>
        <w:object w:dxaOrig="5430" w:dyaOrig="1935" w14:anchorId="74288BFB">
          <v:shape id="_x0000_i1047" type="#_x0000_t75" alt="" style="width:273.85pt;height:92.3pt;mso-width-percent:0;mso-height-percent:0;mso-width-percent:0;mso-height-percent:0" o:ole="" filled="t">
            <v:fill color2="black"/>
            <v:imagedata r:id="rId70" o:title=""/>
          </v:shape>
          <o:OLEObject Type="Embed" ProgID="Word.Picture.8" ShapeID="_x0000_i1047" DrawAspect="Content" ObjectID="_1496223548" r:id="rId71"/>
        </w:object>
      </w:r>
    </w:p>
    <w:p w14:paraId="50B52ECC" w14:textId="77777777" w:rsidR="00BD6B97" w:rsidRPr="007A7659" w:rsidRDefault="00BD6B97" w:rsidP="00AE5ED3">
      <w:pPr>
        <w:pStyle w:val="BodyText"/>
      </w:pPr>
    </w:p>
    <w:p w14:paraId="51D13701" w14:textId="77777777" w:rsidR="00BD6B97" w:rsidRPr="007A7659" w:rsidRDefault="00BD6B97" w:rsidP="001D3953">
      <w:pPr>
        <w:keepNext/>
      </w:pPr>
      <w:r w:rsidRPr="007A7659">
        <w:rPr>
          <w:b/>
        </w:rPr>
        <w:t>Actor:</w:t>
      </w:r>
      <w:r w:rsidRPr="007A7659">
        <w:t xml:space="preserve"> Display</w:t>
      </w:r>
    </w:p>
    <w:p w14:paraId="6237F49B" w14:textId="77777777" w:rsidR="00BD6B97" w:rsidRPr="007A7659" w:rsidRDefault="00BD6B97">
      <w:r w:rsidRPr="007A7659">
        <w:rPr>
          <w:b/>
        </w:rPr>
        <w:t>Role:</w:t>
      </w:r>
      <w:r w:rsidRPr="007A7659">
        <w:t xml:space="preserve"> A system that requests specific information for display, and displays it. </w:t>
      </w:r>
    </w:p>
    <w:p w14:paraId="17AFD6F2" w14:textId="77777777" w:rsidR="00BD6B97" w:rsidRPr="007A7659" w:rsidRDefault="00BD6B97">
      <w:r w:rsidRPr="007A7659">
        <w:rPr>
          <w:b/>
        </w:rPr>
        <w:lastRenderedPageBreak/>
        <w:t>Actor:</w:t>
      </w:r>
      <w:r w:rsidRPr="007A7659">
        <w:t xml:space="preserve"> Information Source</w:t>
      </w:r>
    </w:p>
    <w:p w14:paraId="4FD5C653"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572631C5" w14:textId="77777777" w:rsidR="00BD6B97" w:rsidRPr="007A7659" w:rsidRDefault="00BD6B97">
      <w:pPr>
        <w:pStyle w:val="Heading3"/>
        <w:numPr>
          <w:ilvl w:val="2"/>
          <w:numId w:val="19"/>
        </w:numPr>
        <w:tabs>
          <w:tab w:val="clear" w:pos="2160"/>
        </w:tabs>
        <w:rPr>
          <w:noProof w:val="0"/>
        </w:rPr>
      </w:pPr>
      <w:bookmarkStart w:id="2200" w:name="_Toc173916262"/>
      <w:bookmarkStart w:id="2201" w:name="_Toc174248784"/>
      <w:bookmarkStart w:id="2202" w:name="_Toc518548655"/>
      <w:r w:rsidRPr="007A7659">
        <w:rPr>
          <w:noProof w:val="0"/>
        </w:rPr>
        <w:t>Referenced Standards</w:t>
      </w:r>
      <w:bookmarkEnd w:id="2200"/>
      <w:bookmarkEnd w:id="2201"/>
      <w:bookmarkEnd w:id="2202"/>
    </w:p>
    <w:p w14:paraId="6F5047AD" w14:textId="4731FF92" w:rsidR="00BD6B97" w:rsidRPr="007A7659" w:rsidRDefault="008A6C66" w:rsidP="007E3B51">
      <w:pPr>
        <w:pStyle w:val="BodyText"/>
      </w:pPr>
      <w:r w:rsidRPr="007A7659">
        <w:t>RFC</w:t>
      </w:r>
      <w:r w:rsidR="00BD6B97" w:rsidRPr="007A7659">
        <w:t xml:space="preserve">1738, Uniform Resource Locators (URL), December 1994, </w:t>
      </w:r>
      <w:hyperlink r:id="rId72" w:history="1">
        <w:r w:rsidR="00BD6B97" w:rsidRPr="007A7659">
          <w:rPr>
            <w:rStyle w:val="Hyperlink"/>
          </w:rPr>
          <w:t>http://www.faqs.org/rfcs/rfc1738.html</w:t>
        </w:r>
      </w:hyperlink>
    </w:p>
    <w:p w14:paraId="75DAB460" w14:textId="642661FF" w:rsidR="00BD6B97" w:rsidRPr="007A7659" w:rsidRDefault="008A6C66" w:rsidP="007E3B51">
      <w:pPr>
        <w:pStyle w:val="BodyText"/>
      </w:pPr>
      <w:r w:rsidRPr="007A7659">
        <w:t>RFC</w:t>
      </w:r>
      <w:r w:rsidR="00BD6B97" w:rsidRPr="007A7659">
        <w:t>2616 HyperText Transfer Protocol HTTP/1.1</w:t>
      </w:r>
    </w:p>
    <w:p w14:paraId="6246C2E1" w14:textId="77777777" w:rsidR="00BD6B97" w:rsidRPr="007A7659" w:rsidRDefault="00BD6B97" w:rsidP="007E3B51">
      <w:pPr>
        <w:pStyle w:val="BodyText"/>
      </w:pPr>
      <w:r w:rsidRPr="007A7659">
        <w:t xml:space="preserve">Extensible Markup Language (XML) 1.0 (Second Edition). W3C Recommendation 6 October 2000. </w:t>
      </w:r>
      <w:hyperlink r:id="rId73" w:history="1">
        <w:r w:rsidRPr="007A7659">
          <w:rPr>
            <w:rStyle w:val="Hyperlink"/>
          </w:rPr>
          <w:t>http://www.w3.org/TR/REC-xml</w:t>
        </w:r>
      </w:hyperlink>
      <w:r w:rsidRPr="007A7659">
        <w:t>.</w:t>
      </w:r>
    </w:p>
    <w:p w14:paraId="4FAF2341" w14:textId="77777777" w:rsidR="00BD6B97" w:rsidRPr="007A7659" w:rsidRDefault="00BD6B97" w:rsidP="007E3B51">
      <w:pPr>
        <w:pStyle w:val="BodyText"/>
      </w:pPr>
      <w:r w:rsidRPr="007A7659">
        <w:t xml:space="preserve">Web Services Description Language (WSDL) 1.1. W3C Note 15 March 2001. </w:t>
      </w:r>
      <w:hyperlink r:id="rId74" w:history="1">
        <w:r w:rsidRPr="007A7659">
          <w:rPr>
            <w:rStyle w:val="Hyperlink"/>
          </w:rPr>
          <w:t>http://www.w3.org/TR/wsdl</w:t>
        </w:r>
      </w:hyperlink>
      <w:r w:rsidRPr="007A7659">
        <w:t>.</w:t>
      </w:r>
    </w:p>
    <w:p w14:paraId="0CE85593" w14:textId="77777777" w:rsidR="00BD6B97" w:rsidRPr="007A7659" w:rsidRDefault="00BD6B97" w:rsidP="007E3B51">
      <w:pPr>
        <w:pStyle w:val="BodyText"/>
      </w:pPr>
      <w:r w:rsidRPr="007A7659">
        <w:t xml:space="preserve">XHTML™ 1.0 The Extensible HyperText Markup Language (Second Edition).A Reformulation of HTML 4 in XML 1.0. W3C Recommendation 26 January 2000, revised 1 August 2002. </w:t>
      </w:r>
      <w:hyperlink r:id="rId75" w:history="1">
        <w:r w:rsidRPr="007A7659">
          <w:rPr>
            <w:rStyle w:val="Hyperlink"/>
          </w:rPr>
          <w:t>http://www.w3.org/TR/xhtml1</w:t>
        </w:r>
      </w:hyperlink>
      <w:r w:rsidRPr="007A7659">
        <w:t>.</w:t>
      </w:r>
    </w:p>
    <w:p w14:paraId="48279D87" w14:textId="77777777" w:rsidR="00BD6B97" w:rsidRPr="007A7659" w:rsidRDefault="00BD6B97" w:rsidP="007E3B51">
      <w:pPr>
        <w:pStyle w:val="BodyText"/>
      </w:pPr>
      <w:r w:rsidRPr="007A7659">
        <w:t xml:space="preserve">XHTML™ Basic. W3C Recommendation 19 December 2000. </w:t>
      </w:r>
      <w:hyperlink r:id="rId76" w:history="1">
        <w:r w:rsidRPr="007A7659">
          <w:rPr>
            <w:rStyle w:val="Hyperlink"/>
          </w:rPr>
          <w:t>http://www.w3.org/TR/xhtm-basic.</w:t>
        </w:r>
      </w:hyperlink>
    </w:p>
    <w:p w14:paraId="32D31591" w14:textId="77777777" w:rsidR="00BD6B97" w:rsidRPr="007A7659" w:rsidRDefault="00C260DD">
      <w:pPr>
        <w:pStyle w:val="BodyText"/>
      </w:pPr>
      <w:hyperlink r:id="rId77" w:history="1">
        <w:r w:rsidR="00724DD0" w:rsidRPr="007A7659">
          <w:rPr>
            <w:rStyle w:val="Hyperlink"/>
          </w:rPr>
          <w:t>http://www.w3.org/TR/xhtml-basic</w:t>
        </w:r>
      </w:hyperlink>
      <w:r w:rsidR="00BD6B97" w:rsidRPr="007A7659">
        <w:t xml:space="preserve"> Interaction Diagram</w:t>
      </w:r>
    </w:p>
    <w:bookmarkStart w:id="2203" w:name="_1121118933"/>
    <w:bookmarkStart w:id="2204" w:name="_1121119035"/>
    <w:bookmarkStart w:id="2205" w:name="_1121119038"/>
    <w:bookmarkEnd w:id="2203"/>
    <w:bookmarkEnd w:id="2204"/>
    <w:bookmarkEnd w:id="2205"/>
    <w:p w14:paraId="66EF2720" w14:textId="77777777" w:rsidR="00BD6B97" w:rsidRPr="007A7659" w:rsidRDefault="00C42610" w:rsidP="00AE5ED3">
      <w:pPr>
        <w:pStyle w:val="BodyText"/>
        <w:jc w:val="center"/>
      </w:pPr>
      <w:r w:rsidRPr="007A7659">
        <w:rPr>
          <w:noProof/>
        </w:rPr>
        <w:object w:dxaOrig="5910" w:dyaOrig="2835" w14:anchorId="528F2095">
          <v:shape id="_x0000_i1048" type="#_x0000_t75" alt="" style="width:294.75pt;height:2in;mso-width-percent:0;mso-height-percent:0;mso-width-percent:0;mso-height-percent:0" o:ole="" filled="t">
            <v:fill color2="black"/>
            <v:imagedata r:id="rId78" o:title=""/>
          </v:shape>
          <o:OLEObject Type="Embed" ProgID="Word.Picture.8" ShapeID="_x0000_i1048" DrawAspect="Content" ObjectID="_1496223549" r:id="rId79"/>
        </w:object>
      </w:r>
    </w:p>
    <w:p w14:paraId="7FBCF374" w14:textId="77777777" w:rsidR="00BD6B97" w:rsidRPr="007A7659" w:rsidRDefault="00BD6B97">
      <w:pPr>
        <w:pStyle w:val="FigureTitle"/>
      </w:pPr>
      <w:r w:rsidRPr="007A7659">
        <w:t>Figure 3.11-1: Request For Specific Information – Summary sequence</w:t>
      </w:r>
    </w:p>
    <w:p w14:paraId="0ED49A83" w14:textId="77777777" w:rsidR="00BD6B97" w:rsidRPr="007A7659" w:rsidRDefault="00BD6B97">
      <w:pPr>
        <w:pStyle w:val="Heading4"/>
        <w:numPr>
          <w:ilvl w:val="3"/>
          <w:numId w:val="19"/>
        </w:numPr>
        <w:tabs>
          <w:tab w:val="clear" w:pos="2160"/>
          <w:tab w:val="clear" w:pos="2880"/>
          <w:tab w:val="left" w:pos="864"/>
        </w:tabs>
        <w:rPr>
          <w:noProof w:val="0"/>
        </w:rPr>
      </w:pPr>
      <w:bookmarkStart w:id="2206" w:name="_Toc173916263"/>
      <w:bookmarkStart w:id="2207" w:name="_Toc174248785"/>
      <w:r w:rsidRPr="007A7659">
        <w:rPr>
          <w:noProof w:val="0"/>
        </w:rPr>
        <w:t>Request For Specific Information - Summary</w:t>
      </w:r>
      <w:bookmarkEnd w:id="2206"/>
      <w:bookmarkEnd w:id="2207"/>
    </w:p>
    <w:p w14:paraId="0D384053" w14:textId="77777777" w:rsidR="00BD6B97" w:rsidRPr="007A7659" w:rsidRDefault="00BD6B97">
      <w:pPr>
        <w:pStyle w:val="Heading5"/>
        <w:numPr>
          <w:ilvl w:val="4"/>
          <w:numId w:val="19"/>
        </w:numPr>
        <w:tabs>
          <w:tab w:val="left" w:pos="1008"/>
        </w:tabs>
        <w:rPr>
          <w:noProof w:val="0"/>
        </w:rPr>
      </w:pPr>
      <w:bookmarkStart w:id="2208" w:name="_Toc173916264"/>
      <w:bookmarkStart w:id="2209" w:name="_Toc174248786"/>
      <w:r w:rsidRPr="007A7659">
        <w:rPr>
          <w:noProof w:val="0"/>
        </w:rPr>
        <w:t>Trigger Events</w:t>
      </w:r>
      <w:bookmarkEnd w:id="2208"/>
      <w:bookmarkEnd w:id="2209"/>
    </w:p>
    <w:p w14:paraId="4208747D" w14:textId="77777777" w:rsidR="00BD6B97" w:rsidRPr="007A7659" w:rsidRDefault="00BD6B97">
      <w:r w:rsidRPr="007A7659">
        <w:t>The following event will trigger a Request for Specific Information:</w:t>
      </w:r>
    </w:p>
    <w:p w14:paraId="5969AC10" w14:textId="77777777" w:rsidR="00BD6B97" w:rsidRPr="007A7659" w:rsidRDefault="00BD6B97" w:rsidP="006E48D2">
      <w:pPr>
        <w:pStyle w:val="ListBullet2"/>
        <w:numPr>
          <w:ilvl w:val="0"/>
          <w:numId w:val="30"/>
        </w:numPr>
      </w:pPr>
      <w:r w:rsidRPr="007A7659">
        <w:t>User of the Display needs to review a summary list of information/ reports that are part of a patient’s clinical history (i.e., summary of lab reports, summary of radiology exam reports, etc.) with the intent of selecting a specific item off the list for subsequent retrieval as a persistent object via the Retrieve Document for Display Transaction</w:t>
      </w:r>
    </w:p>
    <w:p w14:paraId="45FAB4AF" w14:textId="77777777" w:rsidR="00BD6B97" w:rsidRPr="007A7659" w:rsidRDefault="00BD6B97">
      <w:pPr>
        <w:pStyle w:val="Heading5"/>
        <w:numPr>
          <w:ilvl w:val="4"/>
          <w:numId w:val="19"/>
        </w:numPr>
        <w:tabs>
          <w:tab w:val="left" w:pos="1008"/>
        </w:tabs>
        <w:rPr>
          <w:noProof w:val="0"/>
        </w:rPr>
      </w:pPr>
      <w:bookmarkStart w:id="2210" w:name="_Toc173916265"/>
      <w:bookmarkStart w:id="2211" w:name="_Toc174248787"/>
      <w:r w:rsidRPr="007A7659">
        <w:rPr>
          <w:noProof w:val="0"/>
        </w:rPr>
        <w:lastRenderedPageBreak/>
        <w:t>Message Semantics</w:t>
      </w:r>
      <w:bookmarkEnd w:id="2210"/>
      <w:bookmarkEnd w:id="2211"/>
    </w:p>
    <w:p w14:paraId="3DF2735E"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1940B62A" w14:textId="77777777" w:rsidR="0045165D" w:rsidRPr="007A7659" w:rsidRDefault="00BD6B97" w:rsidP="007E3B51">
      <w:r w:rsidRPr="007A7659">
        <w:t>To specify the type of information that needs to be returned, a web service request shall include the following parameters (keys) to filter the subset of information (</w:t>
      </w:r>
      <w:r w:rsidR="0045165D" w:rsidRPr="007A7659">
        <w:t>s</w:t>
      </w:r>
      <w:r w:rsidRPr="007A7659">
        <w:t>ee Table 3.11.4-1). All parameter names and values (see Table 3.11.4-2) are case-sensitive.</w:t>
      </w:r>
    </w:p>
    <w:p w14:paraId="62993B01" w14:textId="77777777" w:rsidR="00BD6B97" w:rsidRPr="007A7659" w:rsidRDefault="00BD6B97" w:rsidP="00493145">
      <w:pPr>
        <w:pStyle w:val="TableTitle"/>
      </w:pPr>
      <w:r w:rsidRPr="007A7659">
        <w:t>Table 3.11.4-1: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1B5F3542" w14:textId="77777777" w:rsidTr="00493145">
        <w:trPr>
          <w:cantSplit/>
          <w:tblHeader/>
        </w:trPr>
        <w:tc>
          <w:tcPr>
            <w:tcW w:w="1779" w:type="dxa"/>
            <w:shd w:val="clear" w:color="CCCCFF" w:fill="E0E0E0"/>
          </w:tcPr>
          <w:p w14:paraId="2B7975B9" w14:textId="77777777" w:rsidR="00BD6B97" w:rsidRPr="007A7659" w:rsidRDefault="00BD6B97" w:rsidP="003C1EFA">
            <w:pPr>
              <w:pStyle w:val="TableEntryHeader"/>
            </w:pPr>
            <w:r w:rsidRPr="007A7659">
              <w:t>Parameter Name</w:t>
            </w:r>
          </w:p>
        </w:tc>
        <w:tc>
          <w:tcPr>
            <w:tcW w:w="794" w:type="dxa"/>
            <w:shd w:val="clear" w:color="CCCCFF" w:fill="E0E0E0"/>
          </w:tcPr>
          <w:p w14:paraId="6DA6044F" w14:textId="77777777" w:rsidR="00BD6B97" w:rsidRPr="007A7659" w:rsidRDefault="00BD6B97" w:rsidP="003C1EFA">
            <w:pPr>
              <w:pStyle w:val="TableEntryHeader"/>
            </w:pPr>
            <w:r w:rsidRPr="007A7659">
              <w:t>REQ</w:t>
            </w:r>
          </w:p>
        </w:tc>
        <w:tc>
          <w:tcPr>
            <w:tcW w:w="3244" w:type="dxa"/>
            <w:shd w:val="clear" w:color="CCCCFF" w:fill="E0E0E0"/>
          </w:tcPr>
          <w:p w14:paraId="15003D31" w14:textId="77777777" w:rsidR="00BD6B97" w:rsidRPr="007A7659" w:rsidRDefault="00BD6B97" w:rsidP="003C1EFA">
            <w:pPr>
              <w:pStyle w:val="TableEntryHeader"/>
            </w:pPr>
            <w:r w:rsidRPr="007A7659">
              <w:t>Description</w:t>
            </w:r>
          </w:p>
        </w:tc>
        <w:tc>
          <w:tcPr>
            <w:tcW w:w="3829" w:type="dxa"/>
            <w:shd w:val="clear" w:color="CCCCFF" w:fill="E0E0E0"/>
          </w:tcPr>
          <w:p w14:paraId="45384942" w14:textId="77777777" w:rsidR="00BD6B97" w:rsidRPr="007A7659" w:rsidRDefault="00BD6B97" w:rsidP="003C1EFA">
            <w:pPr>
              <w:pStyle w:val="TableEntryHeader"/>
            </w:pPr>
            <w:r w:rsidRPr="007A7659">
              <w:t>Notes</w:t>
            </w:r>
          </w:p>
        </w:tc>
      </w:tr>
      <w:tr w:rsidR="00BD6B97" w:rsidRPr="007A7659" w14:paraId="745EFE6D" w14:textId="77777777" w:rsidTr="00493145">
        <w:trPr>
          <w:cantSplit/>
        </w:trPr>
        <w:tc>
          <w:tcPr>
            <w:tcW w:w="1779" w:type="dxa"/>
          </w:tcPr>
          <w:p w14:paraId="2E8AD502" w14:textId="77777777" w:rsidR="00BD6B97" w:rsidRPr="007A7659" w:rsidRDefault="00BD6B97">
            <w:pPr>
              <w:pStyle w:val="TableEntry"/>
              <w:snapToGrid w:val="0"/>
              <w:rPr>
                <w:noProof w:val="0"/>
              </w:rPr>
            </w:pPr>
            <w:r w:rsidRPr="007A7659">
              <w:rPr>
                <w:noProof w:val="0"/>
              </w:rPr>
              <w:t>requestType</w:t>
            </w:r>
          </w:p>
        </w:tc>
        <w:tc>
          <w:tcPr>
            <w:tcW w:w="794" w:type="dxa"/>
          </w:tcPr>
          <w:p w14:paraId="1F1A71C4" w14:textId="77777777" w:rsidR="00BD6B97" w:rsidRPr="007A7659" w:rsidRDefault="00BD6B97">
            <w:pPr>
              <w:pStyle w:val="TableEntry"/>
              <w:snapToGrid w:val="0"/>
              <w:rPr>
                <w:noProof w:val="0"/>
              </w:rPr>
            </w:pPr>
            <w:r w:rsidRPr="007A7659">
              <w:rPr>
                <w:noProof w:val="0"/>
              </w:rPr>
              <w:t>R</w:t>
            </w:r>
          </w:p>
        </w:tc>
        <w:tc>
          <w:tcPr>
            <w:tcW w:w="3244" w:type="dxa"/>
          </w:tcPr>
          <w:p w14:paraId="548B1CFB"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7E3AC89"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571FB8E9" w14:textId="77777777" w:rsidTr="00493145">
        <w:trPr>
          <w:cantSplit/>
        </w:trPr>
        <w:tc>
          <w:tcPr>
            <w:tcW w:w="1779" w:type="dxa"/>
          </w:tcPr>
          <w:p w14:paraId="7B5382C5" w14:textId="77777777" w:rsidR="00BD6B97" w:rsidRPr="007A7659" w:rsidRDefault="00BD6B97">
            <w:pPr>
              <w:pStyle w:val="TableEntry"/>
              <w:snapToGrid w:val="0"/>
              <w:rPr>
                <w:noProof w:val="0"/>
              </w:rPr>
            </w:pPr>
            <w:r w:rsidRPr="007A7659">
              <w:rPr>
                <w:noProof w:val="0"/>
              </w:rPr>
              <w:t>patientID</w:t>
            </w:r>
          </w:p>
        </w:tc>
        <w:tc>
          <w:tcPr>
            <w:tcW w:w="794" w:type="dxa"/>
          </w:tcPr>
          <w:p w14:paraId="4DCCC46A" w14:textId="77777777" w:rsidR="00BD6B97" w:rsidRPr="007A7659" w:rsidRDefault="00BD6B97">
            <w:pPr>
              <w:pStyle w:val="TableEntry"/>
              <w:snapToGrid w:val="0"/>
              <w:rPr>
                <w:noProof w:val="0"/>
              </w:rPr>
            </w:pPr>
            <w:r w:rsidRPr="007A7659">
              <w:rPr>
                <w:noProof w:val="0"/>
              </w:rPr>
              <w:t>R</w:t>
            </w:r>
          </w:p>
        </w:tc>
        <w:tc>
          <w:tcPr>
            <w:tcW w:w="3244" w:type="dxa"/>
          </w:tcPr>
          <w:p w14:paraId="4397F24C"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373714A4"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43F05599" w14:textId="77777777" w:rsidTr="00493145">
        <w:trPr>
          <w:cantSplit/>
        </w:trPr>
        <w:tc>
          <w:tcPr>
            <w:tcW w:w="1779" w:type="dxa"/>
          </w:tcPr>
          <w:p w14:paraId="77059A9B" w14:textId="77777777" w:rsidR="00BD6B97" w:rsidRPr="007A7659" w:rsidRDefault="00BD6B97">
            <w:pPr>
              <w:pStyle w:val="TableEntry"/>
              <w:snapToGrid w:val="0"/>
              <w:rPr>
                <w:noProof w:val="0"/>
              </w:rPr>
            </w:pPr>
            <w:r w:rsidRPr="007A7659">
              <w:rPr>
                <w:noProof w:val="0"/>
              </w:rPr>
              <w:t>lowerDateTime</w:t>
            </w:r>
          </w:p>
        </w:tc>
        <w:tc>
          <w:tcPr>
            <w:tcW w:w="794" w:type="dxa"/>
          </w:tcPr>
          <w:p w14:paraId="2D0935F4" w14:textId="77777777" w:rsidR="00BD6B97" w:rsidRPr="007A7659" w:rsidRDefault="00BD6B97">
            <w:pPr>
              <w:pStyle w:val="TableEntry"/>
              <w:snapToGrid w:val="0"/>
              <w:rPr>
                <w:noProof w:val="0"/>
              </w:rPr>
            </w:pPr>
            <w:r w:rsidRPr="007A7659">
              <w:rPr>
                <w:noProof w:val="0"/>
              </w:rPr>
              <w:t>O</w:t>
            </w:r>
          </w:p>
        </w:tc>
        <w:tc>
          <w:tcPr>
            <w:tcW w:w="3244" w:type="dxa"/>
          </w:tcPr>
          <w:p w14:paraId="55679F0A"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034D34D4"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12392062" w14:textId="77777777" w:rsidTr="00493145">
        <w:trPr>
          <w:cantSplit/>
        </w:trPr>
        <w:tc>
          <w:tcPr>
            <w:tcW w:w="1779" w:type="dxa"/>
          </w:tcPr>
          <w:p w14:paraId="7610AB58" w14:textId="77777777" w:rsidR="00BD6B97" w:rsidRPr="007A7659" w:rsidRDefault="00BD6B97">
            <w:pPr>
              <w:pStyle w:val="TableEntry"/>
              <w:snapToGrid w:val="0"/>
              <w:rPr>
                <w:noProof w:val="0"/>
              </w:rPr>
            </w:pPr>
            <w:r w:rsidRPr="007A7659">
              <w:rPr>
                <w:noProof w:val="0"/>
              </w:rPr>
              <w:t>upperDateTime</w:t>
            </w:r>
          </w:p>
        </w:tc>
        <w:tc>
          <w:tcPr>
            <w:tcW w:w="794" w:type="dxa"/>
          </w:tcPr>
          <w:p w14:paraId="788A3ADD" w14:textId="77777777" w:rsidR="00BD6B97" w:rsidRPr="007A7659" w:rsidRDefault="00BD6B97">
            <w:pPr>
              <w:pStyle w:val="TableEntry"/>
              <w:snapToGrid w:val="0"/>
              <w:rPr>
                <w:noProof w:val="0"/>
              </w:rPr>
            </w:pPr>
            <w:r w:rsidRPr="007A7659">
              <w:rPr>
                <w:noProof w:val="0"/>
              </w:rPr>
              <w:t>O</w:t>
            </w:r>
          </w:p>
        </w:tc>
        <w:tc>
          <w:tcPr>
            <w:tcW w:w="3244" w:type="dxa"/>
          </w:tcPr>
          <w:p w14:paraId="6A011FB4"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482A1A20"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7ADD2C09" w14:textId="77777777" w:rsidTr="00493145">
        <w:trPr>
          <w:cantSplit/>
        </w:trPr>
        <w:tc>
          <w:tcPr>
            <w:tcW w:w="1779" w:type="dxa"/>
          </w:tcPr>
          <w:p w14:paraId="349C1283" w14:textId="77777777" w:rsidR="00BD6B97" w:rsidRPr="007A7659" w:rsidRDefault="00BD6B97">
            <w:pPr>
              <w:pStyle w:val="TableEntry"/>
              <w:snapToGrid w:val="0"/>
              <w:rPr>
                <w:noProof w:val="0"/>
              </w:rPr>
            </w:pPr>
            <w:r w:rsidRPr="007A7659">
              <w:rPr>
                <w:noProof w:val="0"/>
              </w:rPr>
              <w:t>mostRecentResults</w:t>
            </w:r>
          </w:p>
        </w:tc>
        <w:tc>
          <w:tcPr>
            <w:tcW w:w="794" w:type="dxa"/>
          </w:tcPr>
          <w:p w14:paraId="627F0D4B" w14:textId="77777777" w:rsidR="00BD6B97" w:rsidRPr="007A7659" w:rsidRDefault="00BD6B97">
            <w:pPr>
              <w:pStyle w:val="TableEntry"/>
              <w:snapToGrid w:val="0"/>
              <w:rPr>
                <w:noProof w:val="0"/>
              </w:rPr>
            </w:pPr>
            <w:r w:rsidRPr="007A7659">
              <w:rPr>
                <w:noProof w:val="0"/>
              </w:rPr>
              <w:t>R</w:t>
            </w:r>
          </w:p>
        </w:tc>
        <w:tc>
          <w:tcPr>
            <w:tcW w:w="3244" w:type="dxa"/>
          </w:tcPr>
          <w:p w14:paraId="3F2DF10E"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608574C2"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11EF5540" w14:textId="77777777" w:rsidR="00BD6B97" w:rsidRPr="007A7659" w:rsidRDefault="00BD6B97">
      <w:pPr>
        <w:pStyle w:val="TableTitle"/>
      </w:pPr>
      <w:r w:rsidRPr="007A7659">
        <w:t>Table 3.11.4-2: Web Service Request Types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00"/>
      </w:tblGrid>
      <w:tr w:rsidR="00BD6B97" w:rsidRPr="007A7659" w14:paraId="3F767E5B" w14:textId="77777777" w:rsidTr="001D3953">
        <w:trPr>
          <w:cantSplit/>
          <w:tblHeader/>
        </w:trPr>
        <w:tc>
          <w:tcPr>
            <w:tcW w:w="4428" w:type="dxa"/>
            <w:shd w:val="clear" w:color="CCCCFF" w:fill="E0E0E0"/>
          </w:tcPr>
          <w:p w14:paraId="25A63505" w14:textId="77777777" w:rsidR="00BD6B97" w:rsidRPr="007A7659" w:rsidRDefault="00BD6B97" w:rsidP="003C1EFA">
            <w:pPr>
              <w:pStyle w:val="TableEntryHeader"/>
            </w:pPr>
            <w:r w:rsidRPr="007A7659">
              <w:t>requestType value</w:t>
            </w:r>
          </w:p>
        </w:tc>
        <w:tc>
          <w:tcPr>
            <w:tcW w:w="5200" w:type="dxa"/>
            <w:shd w:val="clear" w:color="CCCCFF" w:fill="E0E0E0"/>
          </w:tcPr>
          <w:p w14:paraId="744CC034" w14:textId="77777777" w:rsidR="00BD6B97" w:rsidRPr="007A7659" w:rsidRDefault="00BD6B97" w:rsidP="003C1EFA">
            <w:pPr>
              <w:pStyle w:val="TableEntryHeader"/>
            </w:pPr>
            <w:r w:rsidRPr="007A7659">
              <w:t>Description</w:t>
            </w:r>
          </w:p>
        </w:tc>
      </w:tr>
      <w:tr w:rsidR="00BD6B97" w:rsidRPr="007A7659" w14:paraId="3289DA7E" w14:textId="77777777" w:rsidTr="00493145">
        <w:tc>
          <w:tcPr>
            <w:tcW w:w="4428" w:type="dxa"/>
          </w:tcPr>
          <w:p w14:paraId="3FDA3F74" w14:textId="77777777" w:rsidR="00BD6B97" w:rsidRPr="007A7659" w:rsidRDefault="00BD6B97">
            <w:pPr>
              <w:pStyle w:val="TableEntry"/>
              <w:snapToGrid w:val="0"/>
              <w:rPr>
                <w:noProof w:val="0"/>
              </w:rPr>
            </w:pPr>
            <w:r w:rsidRPr="007A7659">
              <w:rPr>
                <w:noProof w:val="0"/>
              </w:rPr>
              <w:t>SUMMARY</w:t>
            </w:r>
          </w:p>
        </w:tc>
        <w:tc>
          <w:tcPr>
            <w:tcW w:w="5200" w:type="dxa"/>
          </w:tcPr>
          <w:p w14:paraId="32C1092D" w14:textId="77777777" w:rsidR="00BD6B97" w:rsidRPr="007A7659" w:rsidRDefault="00BD6B97">
            <w:pPr>
              <w:pStyle w:val="TableEntry"/>
              <w:snapToGrid w:val="0"/>
              <w:rPr>
                <w:noProof w:val="0"/>
              </w:rPr>
            </w:pPr>
            <w:r w:rsidRPr="007A7659">
              <w:rPr>
                <w:noProof w:val="0"/>
              </w:rPr>
              <w:t>Summary of all reports known to the Information Source</w:t>
            </w:r>
          </w:p>
        </w:tc>
      </w:tr>
      <w:tr w:rsidR="00BD6B97" w:rsidRPr="007A7659" w14:paraId="1F80C651" w14:textId="77777777" w:rsidTr="00493145">
        <w:tc>
          <w:tcPr>
            <w:tcW w:w="4428" w:type="dxa"/>
          </w:tcPr>
          <w:p w14:paraId="6D8FD0C3" w14:textId="77777777" w:rsidR="00BD6B97" w:rsidRPr="007A7659" w:rsidRDefault="00BD6B97">
            <w:pPr>
              <w:pStyle w:val="TableEntry"/>
              <w:snapToGrid w:val="0"/>
              <w:rPr>
                <w:noProof w:val="0"/>
              </w:rPr>
            </w:pPr>
            <w:r w:rsidRPr="007A7659">
              <w:rPr>
                <w:noProof w:val="0"/>
              </w:rPr>
              <w:t>SUMMARY-RADIOLOGY</w:t>
            </w:r>
          </w:p>
        </w:tc>
        <w:tc>
          <w:tcPr>
            <w:tcW w:w="5200" w:type="dxa"/>
          </w:tcPr>
          <w:p w14:paraId="4148C37F" w14:textId="77777777" w:rsidR="00BD6B97" w:rsidRPr="007A7659" w:rsidRDefault="00BD6B97">
            <w:pPr>
              <w:pStyle w:val="TableEntry"/>
              <w:snapToGrid w:val="0"/>
              <w:rPr>
                <w:noProof w:val="0"/>
              </w:rPr>
            </w:pPr>
            <w:r w:rsidRPr="007A7659">
              <w:rPr>
                <w:noProof w:val="0"/>
              </w:rPr>
              <w:t>Summary of radiology reports</w:t>
            </w:r>
          </w:p>
        </w:tc>
      </w:tr>
      <w:tr w:rsidR="00BD6B97" w:rsidRPr="007A7659" w14:paraId="7D51EC92" w14:textId="77777777" w:rsidTr="00493145">
        <w:tc>
          <w:tcPr>
            <w:tcW w:w="4428" w:type="dxa"/>
          </w:tcPr>
          <w:p w14:paraId="2A44C979" w14:textId="77777777" w:rsidR="00BD6B97" w:rsidRPr="007A7659" w:rsidRDefault="00BD6B97">
            <w:pPr>
              <w:pStyle w:val="TableEntry"/>
              <w:snapToGrid w:val="0"/>
              <w:rPr>
                <w:noProof w:val="0"/>
              </w:rPr>
            </w:pPr>
            <w:r w:rsidRPr="007A7659">
              <w:rPr>
                <w:noProof w:val="0"/>
              </w:rPr>
              <w:t>SUMMARY-CARDIOLOGY</w:t>
            </w:r>
          </w:p>
        </w:tc>
        <w:tc>
          <w:tcPr>
            <w:tcW w:w="5200" w:type="dxa"/>
          </w:tcPr>
          <w:p w14:paraId="2BF1FBB4" w14:textId="77777777" w:rsidR="00BD6B97" w:rsidRPr="007A7659" w:rsidRDefault="00BD6B97">
            <w:pPr>
              <w:pStyle w:val="TableEntry"/>
              <w:snapToGrid w:val="0"/>
              <w:rPr>
                <w:noProof w:val="0"/>
              </w:rPr>
            </w:pPr>
            <w:r w:rsidRPr="007A7659">
              <w:rPr>
                <w:noProof w:val="0"/>
              </w:rPr>
              <w:t>Summary of cardiology reports</w:t>
            </w:r>
          </w:p>
        </w:tc>
      </w:tr>
      <w:tr w:rsidR="00BD6B97" w:rsidRPr="007A7659" w14:paraId="3C02B406" w14:textId="77777777" w:rsidTr="00493145">
        <w:tc>
          <w:tcPr>
            <w:tcW w:w="4428" w:type="dxa"/>
          </w:tcPr>
          <w:p w14:paraId="4AEDA87B" w14:textId="77777777" w:rsidR="00BD6B97" w:rsidRPr="007A7659" w:rsidRDefault="00BD6B97">
            <w:pPr>
              <w:pStyle w:val="TableEntry"/>
              <w:snapToGrid w:val="0"/>
              <w:rPr>
                <w:noProof w:val="0"/>
              </w:rPr>
            </w:pPr>
            <w:r w:rsidRPr="007A7659">
              <w:rPr>
                <w:noProof w:val="0"/>
              </w:rPr>
              <w:t>SUMMARY-LABORATORY</w:t>
            </w:r>
          </w:p>
        </w:tc>
        <w:tc>
          <w:tcPr>
            <w:tcW w:w="5200" w:type="dxa"/>
          </w:tcPr>
          <w:p w14:paraId="1A6551E0" w14:textId="77777777" w:rsidR="00BD6B97" w:rsidRPr="007A7659" w:rsidRDefault="00BD6B97">
            <w:pPr>
              <w:pStyle w:val="TableEntry"/>
              <w:snapToGrid w:val="0"/>
              <w:rPr>
                <w:noProof w:val="0"/>
              </w:rPr>
            </w:pPr>
            <w:r w:rsidRPr="007A7659">
              <w:rPr>
                <w:noProof w:val="0"/>
              </w:rPr>
              <w:t>Summary of laboratory reports</w:t>
            </w:r>
          </w:p>
        </w:tc>
      </w:tr>
      <w:tr w:rsidR="00BD6B97" w:rsidRPr="007A7659" w14:paraId="4B801ABD" w14:textId="77777777" w:rsidTr="00493145">
        <w:tc>
          <w:tcPr>
            <w:tcW w:w="4428" w:type="dxa"/>
          </w:tcPr>
          <w:p w14:paraId="4EC1261E" w14:textId="77777777" w:rsidR="00BD6B97" w:rsidRPr="007A7659" w:rsidRDefault="00BD6B97">
            <w:pPr>
              <w:pStyle w:val="TableEntry"/>
              <w:snapToGrid w:val="0"/>
              <w:rPr>
                <w:noProof w:val="0"/>
              </w:rPr>
            </w:pPr>
            <w:r w:rsidRPr="007A7659">
              <w:rPr>
                <w:noProof w:val="0"/>
              </w:rPr>
              <w:t>SUMMARY-SURGERY</w:t>
            </w:r>
          </w:p>
        </w:tc>
        <w:tc>
          <w:tcPr>
            <w:tcW w:w="5200" w:type="dxa"/>
          </w:tcPr>
          <w:p w14:paraId="62E021DE" w14:textId="77777777" w:rsidR="00BD6B97" w:rsidRPr="007A7659" w:rsidRDefault="00BD6B97">
            <w:pPr>
              <w:pStyle w:val="TableEntry"/>
              <w:snapToGrid w:val="0"/>
              <w:rPr>
                <w:noProof w:val="0"/>
              </w:rPr>
            </w:pPr>
            <w:r w:rsidRPr="007A7659">
              <w:rPr>
                <w:noProof w:val="0"/>
              </w:rPr>
              <w:t>Summary of surgery reports</w:t>
            </w:r>
          </w:p>
        </w:tc>
      </w:tr>
      <w:tr w:rsidR="00BD6B97" w:rsidRPr="007A7659" w14:paraId="48334B04" w14:textId="77777777" w:rsidTr="00493145">
        <w:tc>
          <w:tcPr>
            <w:tcW w:w="4428" w:type="dxa"/>
          </w:tcPr>
          <w:p w14:paraId="0C8E9D61" w14:textId="77777777" w:rsidR="00BD6B97" w:rsidRPr="007A7659" w:rsidRDefault="00BD6B97">
            <w:pPr>
              <w:pStyle w:val="TableEntry"/>
              <w:snapToGrid w:val="0"/>
              <w:rPr>
                <w:noProof w:val="0"/>
              </w:rPr>
            </w:pPr>
            <w:r w:rsidRPr="007A7659">
              <w:rPr>
                <w:noProof w:val="0"/>
              </w:rPr>
              <w:t>SUMMARY-EMERGENCY</w:t>
            </w:r>
          </w:p>
        </w:tc>
        <w:tc>
          <w:tcPr>
            <w:tcW w:w="5200" w:type="dxa"/>
          </w:tcPr>
          <w:p w14:paraId="5638481C" w14:textId="77777777" w:rsidR="00BD6B97" w:rsidRPr="007A7659" w:rsidRDefault="00BD6B97">
            <w:pPr>
              <w:pStyle w:val="TableEntry"/>
              <w:snapToGrid w:val="0"/>
              <w:rPr>
                <w:noProof w:val="0"/>
              </w:rPr>
            </w:pPr>
            <w:r w:rsidRPr="007A7659">
              <w:rPr>
                <w:noProof w:val="0"/>
              </w:rPr>
              <w:t>Summary of emergency reports</w:t>
            </w:r>
          </w:p>
        </w:tc>
      </w:tr>
      <w:tr w:rsidR="00BD6B97" w:rsidRPr="007A7659" w14:paraId="36CCC5E9" w14:textId="77777777" w:rsidTr="00493145">
        <w:tc>
          <w:tcPr>
            <w:tcW w:w="4428" w:type="dxa"/>
          </w:tcPr>
          <w:p w14:paraId="72D1A10E" w14:textId="77777777" w:rsidR="00BD6B97" w:rsidRPr="007A7659" w:rsidRDefault="00BD6B97">
            <w:pPr>
              <w:pStyle w:val="TableEntry"/>
              <w:snapToGrid w:val="0"/>
              <w:rPr>
                <w:noProof w:val="0"/>
              </w:rPr>
            </w:pPr>
            <w:r w:rsidRPr="007A7659">
              <w:rPr>
                <w:noProof w:val="0"/>
              </w:rPr>
              <w:t>SUMMARY-DISCHARGE</w:t>
            </w:r>
          </w:p>
        </w:tc>
        <w:tc>
          <w:tcPr>
            <w:tcW w:w="5200" w:type="dxa"/>
          </w:tcPr>
          <w:p w14:paraId="6F1C96A9" w14:textId="77777777" w:rsidR="00BD6B97" w:rsidRPr="007A7659" w:rsidRDefault="00BD6B97">
            <w:pPr>
              <w:pStyle w:val="TableEntry"/>
              <w:snapToGrid w:val="0"/>
              <w:rPr>
                <w:noProof w:val="0"/>
              </w:rPr>
            </w:pPr>
            <w:r w:rsidRPr="007A7659">
              <w:rPr>
                <w:noProof w:val="0"/>
              </w:rPr>
              <w:t>Summary of discharge reports</w:t>
            </w:r>
          </w:p>
        </w:tc>
      </w:tr>
      <w:tr w:rsidR="00BD6B97" w:rsidRPr="007A7659" w14:paraId="44CD65D9" w14:textId="77777777" w:rsidTr="00493145">
        <w:tc>
          <w:tcPr>
            <w:tcW w:w="4428" w:type="dxa"/>
          </w:tcPr>
          <w:p w14:paraId="68D14080" w14:textId="77777777" w:rsidR="00BD6B97" w:rsidRPr="007A7659" w:rsidRDefault="00BD6B97">
            <w:pPr>
              <w:pStyle w:val="TableEntry"/>
              <w:snapToGrid w:val="0"/>
              <w:rPr>
                <w:noProof w:val="0"/>
              </w:rPr>
            </w:pPr>
            <w:r w:rsidRPr="007A7659">
              <w:rPr>
                <w:noProof w:val="0"/>
              </w:rPr>
              <w:t>SUMMARY-ICU</w:t>
            </w:r>
          </w:p>
        </w:tc>
        <w:tc>
          <w:tcPr>
            <w:tcW w:w="5200" w:type="dxa"/>
          </w:tcPr>
          <w:p w14:paraId="3EA46BEE" w14:textId="77777777" w:rsidR="00BD6B97" w:rsidRPr="007A7659" w:rsidRDefault="00BD6B97">
            <w:pPr>
              <w:pStyle w:val="TableEntry"/>
              <w:snapToGrid w:val="0"/>
              <w:rPr>
                <w:noProof w:val="0"/>
              </w:rPr>
            </w:pPr>
            <w:r w:rsidRPr="007A7659">
              <w:rPr>
                <w:noProof w:val="0"/>
              </w:rPr>
              <w:t>Summary of intensive care reports</w:t>
            </w:r>
          </w:p>
        </w:tc>
      </w:tr>
      <w:tr w:rsidR="00BD6B97" w:rsidRPr="007A7659" w14:paraId="085DFB00" w14:textId="77777777" w:rsidTr="00493145">
        <w:tc>
          <w:tcPr>
            <w:tcW w:w="4428" w:type="dxa"/>
          </w:tcPr>
          <w:p w14:paraId="16C90E40" w14:textId="77777777" w:rsidR="00BD6B97" w:rsidRPr="007A7659" w:rsidRDefault="00BD6B97">
            <w:pPr>
              <w:pStyle w:val="TableEntry"/>
              <w:snapToGrid w:val="0"/>
              <w:rPr>
                <w:noProof w:val="0"/>
              </w:rPr>
            </w:pPr>
            <w:r w:rsidRPr="007A7659">
              <w:rPr>
                <w:noProof w:val="0"/>
              </w:rPr>
              <w:t>SUMMARY-RX</w:t>
            </w:r>
          </w:p>
        </w:tc>
        <w:tc>
          <w:tcPr>
            <w:tcW w:w="5200" w:type="dxa"/>
          </w:tcPr>
          <w:p w14:paraId="3A346D9D" w14:textId="77777777" w:rsidR="00BD6B97" w:rsidRPr="007A7659" w:rsidRDefault="00BD6B97">
            <w:pPr>
              <w:pStyle w:val="TableEntry"/>
              <w:snapToGrid w:val="0"/>
              <w:rPr>
                <w:noProof w:val="0"/>
              </w:rPr>
            </w:pPr>
            <w:r w:rsidRPr="007A7659">
              <w:rPr>
                <w:noProof w:val="0"/>
              </w:rPr>
              <w:t>Summary of Prescriptions</w:t>
            </w:r>
          </w:p>
        </w:tc>
      </w:tr>
    </w:tbl>
    <w:p w14:paraId="1872F61C" w14:textId="77777777" w:rsidR="00BD6B97" w:rsidRPr="007A7659" w:rsidRDefault="00BD6B97">
      <w:pPr>
        <w:pStyle w:val="Note"/>
        <w:rPr>
          <w:bCs/>
        </w:rPr>
      </w:pPr>
      <w:r w:rsidRPr="007A7659">
        <w:rPr>
          <w:bCs/>
        </w:rPr>
        <w:t>Note: parameter values that contain reserved characters need to be encoded using %&lt;hex&gt;&lt;hex&gt; notation. Reserved characters include slash (/, encode as %2f) and ampersand (&amp;, encode as %26).</w:t>
      </w:r>
    </w:p>
    <w:p w14:paraId="0D58521D" w14:textId="77777777" w:rsidR="00D55E57" w:rsidRPr="007A7659" w:rsidRDefault="00D55E57" w:rsidP="00AE5ED3">
      <w:pPr>
        <w:pStyle w:val="BodyText"/>
      </w:pPr>
    </w:p>
    <w:p w14:paraId="1052D005" w14:textId="77777777" w:rsidR="00BD6B97" w:rsidRPr="007A7659" w:rsidRDefault="00BD6B97">
      <w:r w:rsidRPr="007A7659">
        <w:t xml:space="preserve">Formal definition of the web service in WSDL is provided in ITI TF-2x: Appendix A. </w:t>
      </w:r>
    </w:p>
    <w:p w14:paraId="54030D1B" w14:textId="77777777" w:rsidR="00BD6B97" w:rsidRPr="007A7659" w:rsidRDefault="00BD6B97">
      <w:r w:rsidRPr="007A7659">
        <w:lastRenderedPageBreak/>
        <w:t>The only binding required for both the Display and Information Source is the binding to the HTTP-GET. In this binding the sample message will be formatted as follows:</w:t>
      </w:r>
    </w:p>
    <w:p w14:paraId="141AB4FB" w14:textId="77777777" w:rsidR="00BD6B97" w:rsidRPr="007A7659" w:rsidRDefault="00BD6B97">
      <w:r w:rsidRPr="007A7659">
        <w:t>http://&lt;location&gt;/IHERetrieveSummaryInfo?requestType=SUMMARY&amp;patientID=</w:t>
      </w:r>
      <w:r w:rsidRPr="007A7659">
        <w:rPr>
          <w:rFonts w:ascii="TimesNewRoman" w:hAnsi="TimesNewRoman"/>
          <w:bCs/>
          <w:szCs w:val="24"/>
        </w:rPr>
        <w:t>99998410^^^%26www.mlhlife.com%26DNS</w:t>
      </w:r>
      <w:r w:rsidRPr="007A7659">
        <w:t xml:space="preserve"> &amp;lowerDateTime=2003-01-01T00:00:00&amp;upperDateTime=2003-01-01T23:59:59&amp;mostRecentResults=1</w:t>
      </w:r>
    </w:p>
    <w:p w14:paraId="5F9DB170" w14:textId="77777777" w:rsidR="00BD6B97" w:rsidRPr="007A7659" w:rsidRDefault="00BD6B97">
      <w:r w:rsidRPr="007A7659">
        <w:t>The &lt;location&gt; part of the URL is configurable by the implementation, and must contain the host name, an optional port address, and may be followed by an optional path. The path if present may not contain a ‘?’ character. The remainder of the URL, including IHERetrieveSummaryInfo and the following request parameters are specified by the WSDL and may not be changed.</w:t>
      </w:r>
    </w:p>
    <w:p w14:paraId="3FACEEA1" w14:textId="77777777" w:rsidR="00BD6B97" w:rsidRPr="007A7659" w:rsidRDefault="00BD6B97">
      <w:r w:rsidRPr="007A7659">
        <w:t xml:space="preserve">More specifically, using the definitions from </w:t>
      </w:r>
      <w:r w:rsidR="008A6C66" w:rsidRPr="007A7659">
        <w:t>RFC</w:t>
      </w:r>
      <w:r w:rsidRPr="007A7659">
        <w:t>1738, the &lt;location&gt; part of the URL must match the production for location from the figure below:</w:t>
      </w:r>
    </w:p>
    <w:p w14:paraId="684B6144" w14:textId="77777777" w:rsidR="00FC6B29" w:rsidRPr="007A7659" w:rsidRDefault="00FC6B29"/>
    <w:p w14:paraId="2EDF522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spacing w:before="120"/>
        <w:rPr>
          <w:rFonts w:ascii="Courier New" w:hAnsi="Courier New" w:cs="Courier New"/>
        </w:rPr>
      </w:pPr>
      <w:r w:rsidRPr="007A7659">
        <w:rPr>
          <w:rFonts w:ascii="Courier New" w:hAnsi="Courier New" w:cs="Courier New"/>
        </w:rPr>
        <w:t>location</w:t>
      </w:r>
      <w:r w:rsidRPr="007A7659">
        <w:rPr>
          <w:rFonts w:ascii="Courier New" w:hAnsi="Courier New" w:cs="Courier New"/>
        </w:rPr>
        <w:tab/>
        <w:t>= hostport [ "/" hpath ]</w:t>
      </w:r>
    </w:p>
    <w:p w14:paraId="48609ECE"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br/>
        <w:t>hostport       = host [ ":" port ]</w:t>
      </w:r>
    </w:p>
    <w:p w14:paraId="3DB9147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           = hostname | hostnumber</w:t>
      </w:r>
    </w:p>
    <w:p w14:paraId="0053B61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hostname       = *[ domainlabel "." ] toplabel</w:t>
      </w:r>
    </w:p>
    <w:p w14:paraId="267E1A9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domainlabel    = alphadigit | alphadigit *[ alphadigit | "-" ] alphadigit</w:t>
      </w:r>
    </w:p>
    <w:p w14:paraId="4ECE616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toplabel       = alpha | alpha *[ alphadigit | "-" ] alphadigit</w:t>
      </w:r>
    </w:p>
    <w:p w14:paraId="5E7B992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alphadigit     = alpha | digit</w:t>
      </w:r>
    </w:p>
    <w:p w14:paraId="46AEC30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hostnumber     = digits "." digits "." digits "." digits</w:t>
      </w:r>
    </w:p>
    <w:p w14:paraId="397DED2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port           = digits</w:t>
      </w:r>
    </w:p>
    <w:p w14:paraId="2EFF5DF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15C5799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hpath          = hsegment *[ "/" hsegment ]</w:t>
      </w:r>
    </w:p>
    <w:p w14:paraId="53D5948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hsegment       = *[ uchar | ";" | ":" | "@" | "&amp;" | "=" ]</w:t>
      </w:r>
    </w:p>
    <w:p w14:paraId="43AFEB9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lowalpha       = "a" | "b" | "c" | "d" | "e" | "f" | "g" | "h" |</w:t>
      </w:r>
    </w:p>
    <w:p w14:paraId="4EEEC77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"i" | "j" | "k" | "l" | "m" | "n" | "o" | "p" |</w:t>
      </w:r>
    </w:p>
    <w:p w14:paraId="396618F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"q" | "r" | "s" | "t" | "u" | "v" | "w" | "x" |</w:t>
      </w:r>
    </w:p>
    <w:p w14:paraId="1CD95AB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"y" | "z"</w:t>
      </w:r>
    </w:p>
    <w:p w14:paraId="59799F7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hialpha        = "A" | "B" | "C" | "D" | "E" | "F" | "G" | "H" | "I" |</w:t>
      </w:r>
    </w:p>
    <w:p w14:paraId="29E70CD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"J" | "K" | "L" | "M" | "N" | "O" | "P" | "Q" | "R" |</w:t>
      </w:r>
    </w:p>
    <w:p w14:paraId="1FE47CE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"S" | "T" | "U" | "V" | "W" | "X" | "Y" | "Z"</w:t>
      </w:r>
    </w:p>
    <w:p w14:paraId="1B9994B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6DEB440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          = lowalpha | hialpha</w:t>
      </w:r>
    </w:p>
    <w:p w14:paraId="759D19E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digit          = "0" | "1" | "2" | "3" | "4" | "5" | "6" | "7" |</w:t>
      </w:r>
    </w:p>
    <w:p w14:paraId="26F6B11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"8" | "9"</w:t>
      </w:r>
    </w:p>
    <w:p w14:paraId="60F3BB6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safe           = "$" | "-" | "_" | "." | "+"</w:t>
      </w:r>
    </w:p>
    <w:p w14:paraId="016963A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extra          = "!" | "*" | "'" | "(" | ")" | ","</w:t>
      </w:r>
    </w:p>
    <w:p w14:paraId="432062C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4C79F16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hex            = digit | "A" | "B" | "C" | "D" | "E" | "F" |</w:t>
      </w:r>
    </w:p>
    <w:p w14:paraId="7D2E55C0"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"a" | "b" | "c" | "d" | "e" | "f"</w:t>
      </w:r>
    </w:p>
    <w:p w14:paraId="759CB170" w14:textId="2F8A6B4C"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escape         = "%" hex</w:t>
      </w:r>
    </w:p>
    <w:p w14:paraId="17501E4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77A68F16"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unreserved     = alpha | digit | safe | extra</w:t>
      </w:r>
    </w:p>
    <w:p w14:paraId="4BCC448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uchar          = unreserved | escape</w:t>
      </w:r>
    </w:p>
    <w:p w14:paraId="766D49CD" w14:textId="77777777" w:rsidR="00BD6B97" w:rsidRPr="007A7659" w:rsidRDefault="00BD6B97" w:rsidP="00AE5ED3">
      <w:pPr>
        <w:pStyle w:val="BodyText"/>
      </w:pPr>
    </w:p>
    <w:p w14:paraId="59B5331C" w14:textId="77777777" w:rsidR="00BD6B97" w:rsidRPr="007A7659" w:rsidRDefault="00BD6B97" w:rsidP="00AE5ED3">
      <w:pPr>
        <w:pStyle w:val="BodyText"/>
      </w:pPr>
      <w:r w:rsidRPr="007A7659">
        <w:t>The following location values are legal according to this specification: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2C023F2C" w14:textId="77777777" w:rsidTr="00493145">
        <w:trPr>
          <w:tblHeader/>
        </w:trPr>
        <w:tc>
          <w:tcPr>
            <w:tcW w:w="4542" w:type="dxa"/>
            <w:shd w:val="clear" w:color="CCCCFF" w:fill="E0E0E0"/>
          </w:tcPr>
          <w:p w14:paraId="177699E8" w14:textId="77777777" w:rsidR="00BD6B97" w:rsidRPr="007A7659" w:rsidRDefault="00BD6B97" w:rsidP="003C1EFA">
            <w:pPr>
              <w:pStyle w:val="TableEntryHeader"/>
            </w:pPr>
            <w:r w:rsidRPr="007A7659">
              <w:lastRenderedPageBreak/>
              <w:t>&lt;location&gt; value</w:t>
            </w:r>
          </w:p>
        </w:tc>
        <w:tc>
          <w:tcPr>
            <w:tcW w:w="4888" w:type="dxa"/>
            <w:shd w:val="clear" w:color="CCCCFF" w:fill="E0E0E0"/>
          </w:tcPr>
          <w:p w14:paraId="3BFB1FDD" w14:textId="77777777" w:rsidR="00BD6B97" w:rsidRPr="007A7659" w:rsidRDefault="00BD6B97" w:rsidP="003C1EFA">
            <w:pPr>
              <w:pStyle w:val="TableEntryHeader"/>
            </w:pPr>
            <w:r w:rsidRPr="007A7659">
              <w:t>Resulting URL</w:t>
            </w:r>
          </w:p>
        </w:tc>
      </w:tr>
      <w:tr w:rsidR="00BD6B97" w:rsidRPr="007A7659" w14:paraId="5DE24E3F" w14:textId="77777777" w:rsidTr="00493145">
        <w:tc>
          <w:tcPr>
            <w:tcW w:w="4542" w:type="dxa"/>
          </w:tcPr>
          <w:p w14:paraId="6D3E4550" w14:textId="77777777" w:rsidR="00BD6B97" w:rsidRPr="007A7659" w:rsidRDefault="001A281F">
            <w:pPr>
              <w:pStyle w:val="TableEntry"/>
              <w:rPr>
                <w:noProof w:val="0"/>
              </w:rPr>
            </w:pPr>
            <w:r w:rsidRPr="007A7659">
              <w:rPr>
                <w:noProof w:val="0"/>
              </w:rPr>
              <w:t>m</w:t>
            </w:r>
            <w:r w:rsidR="00BD6B97" w:rsidRPr="007A7659">
              <w:rPr>
                <w:noProof w:val="0"/>
              </w:rPr>
              <w:t>yhost</w:t>
            </w:r>
          </w:p>
        </w:tc>
        <w:tc>
          <w:tcPr>
            <w:tcW w:w="4888" w:type="dxa"/>
          </w:tcPr>
          <w:p w14:paraId="08F5EF19" w14:textId="77777777" w:rsidR="00BD6B97" w:rsidRPr="007A7659" w:rsidRDefault="00BD6B97">
            <w:pPr>
              <w:pStyle w:val="TableEntry"/>
              <w:rPr>
                <w:noProof w:val="0"/>
              </w:rPr>
            </w:pPr>
            <w:r w:rsidRPr="007A7659">
              <w:rPr>
                <w:noProof w:val="0"/>
              </w:rPr>
              <w:t>http://myhost/IHERetrieveSummaryInfo?…</w:t>
            </w:r>
          </w:p>
        </w:tc>
      </w:tr>
      <w:tr w:rsidR="00BD6B97" w:rsidRPr="007A7659" w14:paraId="7961A6E9" w14:textId="77777777" w:rsidTr="00493145">
        <w:tc>
          <w:tcPr>
            <w:tcW w:w="4542" w:type="dxa"/>
          </w:tcPr>
          <w:p w14:paraId="4DE0C19E" w14:textId="77777777" w:rsidR="00BD6B97" w:rsidRPr="007A7659" w:rsidRDefault="00BD6B97">
            <w:pPr>
              <w:pStyle w:val="TableEntry"/>
              <w:rPr>
                <w:noProof w:val="0"/>
              </w:rPr>
            </w:pPr>
            <w:r w:rsidRPr="007A7659">
              <w:rPr>
                <w:noProof w:val="0"/>
              </w:rPr>
              <w:t>myhost:8080</w:t>
            </w:r>
          </w:p>
        </w:tc>
        <w:tc>
          <w:tcPr>
            <w:tcW w:w="4888" w:type="dxa"/>
          </w:tcPr>
          <w:p w14:paraId="4270B878" w14:textId="77777777" w:rsidR="00BD6B97" w:rsidRPr="007A7659" w:rsidRDefault="00BD6B97">
            <w:pPr>
              <w:pStyle w:val="TableEntry"/>
              <w:rPr>
                <w:noProof w:val="0"/>
              </w:rPr>
            </w:pPr>
            <w:r w:rsidRPr="007A7659">
              <w:rPr>
                <w:noProof w:val="0"/>
              </w:rPr>
              <w:t>http://myhost:8080/IHERetrieveSummaryInfo?…</w:t>
            </w:r>
          </w:p>
        </w:tc>
      </w:tr>
      <w:tr w:rsidR="00BD6B97" w:rsidRPr="007A7659" w14:paraId="0C24F500" w14:textId="77777777" w:rsidTr="00493145">
        <w:tc>
          <w:tcPr>
            <w:tcW w:w="4542" w:type="dxa"/>
          </w:tcPr>
          <w:p w14:paraId="324D3840" w14:textId="77777777" w:rsidR="00BD6B97" w:rsidRPr="007A7659" w:rsidRDefault="00BD6B97">
            <w:pPr>
              <w:pStyle w:val="TableEntry"/>
              <w:rPr>
                <w:noProof w:val="0"/>
              </w:rPr>
            </w:pPr>
            <w:r w:rsidRPr="007A7659">
              <w:rPr>
                <w:noProof w:val="0"/>
              </w:rPr>
              <w:t>myhost/MyAspPageThatLooksLikeItCouldBeAFolder.aspx</w:t>
            </w:r>
          </w:p>
        </w:tc>
        <w:tc>
          <w:tcPr>
            <w:tcW w:w="4888" w:type="dxa"/>
          </w:tcPr>
          <w:p w14:paraId="5773AF9D" w14:textId="77777777" w:rsidR="00BD6B97" w:rsidRPr="007A7659" w:rsidRDefault="00BD6B97">
            <w:pPr>
              <w:pStyle w:val="TableEntry"/>
              <w:rPr>
                <w:noProof w:val="0"/>
              </w:rPr>
            </w:pPr>
            <w:r w:rsidRPr="007A7659">
              <w:rPr>
                <w:noProof w:val="0"/>
              </w:rPr>
              <w:t>http://myhost/MyAspPageThatLooksLikeItCouldBeAFolder.aspx/IHERetrieveSummaryInfo?…</w:t>
            </w:r>
          </w:p>
        </w:tc>
      </w:tr>
      <w:tr w:rsidR="00BD6B97" w:rsidRPr="007A7659" w14:paraId="2485B205" w14:textId="77777777" w:rsidTr="00493145">
        <w:tc>
          <w:tcPr>
            <w:tcW w:w="4542" w:type="dxa"/>
          </w:tcPr>
          <w:p w14:paraId="00D7C81C" w14:textId="77777777" w:rsidR="00BD6B97" w:rsidRPr="007A7659" w:rsidRDefault="00BD6B97">
            <w:pPr>
              <w:pStyle w:val="TableEntry"/>
              <w:rPr>
                <w:noProof w:val="0"/>
              </w:rPr>
            </w:pPr>
            <w:r w:rsidRPr="007A7659">
              <w:rPr>
                <w:noProof w:val="0"/>
              </w:rPr>
              <w:t>myhost:8080/MyAspPageThatLooksLikeItCouldBeAFolder.aspx</w:t>
            </w:r>
          </w:p>
        </w:tc>
        <w:tc>
          <w:tcPr>
            <w:tcW w:w="4888" w:type="dxa"/>
          </w:tcPr>
          <w:p w14:paraId="71249C1B" w14:textId="77777777" w:rsidR="00BD6B97" w:rsidRPr="007A7659" w:rsidRDefault="00BD6B97">
            <w:pPr>
              <w:pStyle w:val="TableEntry"/>
              <w:rPr>
                <w:noProof w:val="0"/>
              </w:rPr>
            </w:pPr>
            <w:r w:rsidRPr="007A7659">
              <w:rPr>
                <w:noProof w:val="0"/>
              </w:rPr>
              <w:t>http://myhost:8080/MyAspPageThatLooksLikeItCouldBeAFolder.aspx/IHERetrieveSummaryInfo?…</w:t>
            </w:r>
          </w:p>
        </w:tc>
      </w:tr>
      <w:tr w:rsidR="00BD6B97" w:rsidRPr="007A7659" w14:paraId="0FCE387E" w14:textId="77777777" w:rsidTr="00493145">
        <w:tc>
          <w:tcPr>
            <w:tcW w:w="4542" w:type="dxa"/>
          </w:tcPr>
          <w:p w14:paraId="380B32B9" w14:textId="77777777" w:rsidR="00BD6B97" w:rsidRPr="007A7659" w:rsidRDefault="00BD6B97">
            <w:pPr>
              <w:pStyle w:val="TableEntry"/>
              <w:rPr>
                <w:noProof w:val="0"/>
              </w:rPr>
            </w:pPr>
            <w:r w:rsidRPr="007A7659">
              <w:rPr>
                <w:noProof w:val="0"/>
              </w:rPr>
              <w:t>myhost/MyJspPage.jsp</w:t>
            </w:r>
          </w:p>
        </w:tc>
        <w:tc>
          <w:tcPr>
            <w:tcW w:w="4888" w:type="dxa"/>
          </w:tcPr>
          <w:p w14:paraId="20A5B2EF" w14:textId="77777777" w:rsidR="00BD6B97" w:rsidRPr="007A7659" w:rsidRDefault="00BD6B97">
            <w:pPr>
              <w:pStyle w:val="TableEntry"/>
              <w:rPr>
                <w:noProof w:val="0"/>
              </w:rPr>
            </w:pPr>
            <w:r w:rsidRPr="007A7659">
              <w:rPr>
                <w:noProof w:val="0"/>
              </w:rPr>
              <w:t>http://myhost/MyJspPage.jsp/IHERetrieveSummaryInfo?…</w:t>
            </w:r>
          </w:p>
        </w:tc>
      </w:tr>
      <w:tr w:rsidR="00BD6B97" w:rsidRPr="007A7659" w14:paraId="3F61E6C1" w14:textId="77777777" w:rsidTr="00493145">
        <w:tc>
          <w:tcPr>
            <w:tcW w:w="4542" w:type="dxa"/>
          </w:tcPr>
          <w:p w14:paraId="755A000E" w14:textId="77777777" w:rsidR="00BD6B97" w:rsidRPr="007A7659" w:rsidRDefault="00BD6B97">
            <w:pPr>
              <w:pStyle w:val="TableEntry"/>
              <w:rPr>
                <w:noProof w:val="0"/>
              </w:rPr>
            </w:pPr>
            <w:r w:rsidRPr="007A7659">
              <w:rPr>
                <w:noProof w:val="0"/>
              </w:rPr>
              <w:t>myhost:8080/MyJspPageThatLooksLikeItCouldBeAFolder.jsp</w:t>
            </w:r>
          </w:p>
        </w:tc>
        <w:tc>
          <w:tcPr>
            <w:tcW w:w="4888" w:type="dxa"/>
          </w:tcPr>
          <w:p w14:paraId="18C10177" w14:textId="77777777" w:rsidR="00BD6B97" w:rsidRPr="007A7659" w:rsidRDefault="00BD6B97">
            <w:pPr>
              <w:pStyle w:val="TableEntry"/>
              <w:rPr>
                <w:noProof w:val="0"/>
              </w:rPr>
            </w:pPr>
            <w:r w:rsidRPr="007A7659">
              <w:rPr>
                <w:noProof w:val="0"/>
              </w:rPr>
              <w:t>http://myhost/MyJspPage.jsp/ IHERetrieveSummaryInfo?…</w:t>
            </w:r>
          </w:p>
        </w:tc>
      </w:tr>
    </w:tbl>
    <w:p w14:paraId="29DE609E" w14:textId="77777777" w:rsidR="00FC6B29" w:rsidRPr="007A7659" w:rsidRDefault="00FC6B29" w:rsidP="00D55E57">
      <w:pPr>
        <w:pStyle w:val="BodyText"/>
      </w:pPr>
    </w:p>
    <w:p w14:paraId="532D5375" w14:textId="77777777" w:rsidR="00BD6B97" w:rsidRDefault="00BD6B97">
      <w:r w:rsidRPr="007A7659">
        <w:t>The following location values are not legal:</w:t>
      </w:r>
    </w:p>
    <w:p w14:paraId="0CE782FA" w14:textId="77777777" w:rsidR="00A8424C" w:rsidRPr="007A7659" w:rsidRDefault="00A8424C"/>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35310916" w14:textId="77777777" w:rsidTr="001D3953">
        <w:trPr>
          <w:cantSplit/>
          <w:trHeight w:val="396"/>
          <w:tblHeader/>
        </w:trPr>
        <w:tc>
          <w:tcPr>
            <w:tcW w:w="4542" w:type="dxa"/>
            <w:shd w:val="clear" w:color="CCCCFF" w:fill="E0E0E0"/>
          </w:tcPr>
          <w:p w14:paraId="289871A3" w14:textId="77777777" w:rsidR="00BD6B97" w:rsidRPr="007A7659" w:rsidRDefault="00BD6B97" w:rsidP="003C1EFA">
            <w:pPr>
              <w:pStyle w:val="TableEntryHeader"/>
            </w:pPr>
            <w:r w:rsidRPr="007A7659">
              <w:t>&lt;location&gt; value</w:t>
            </w:r>
          </w:p>
        </w:tc>
        <w:tc>
          <w:tcPr>
            <w:tcW w:w="4888" w:type="dxa"/>
            <w:shd w:val="clear" w:color="CCCCFF" w:fill="E0E0E0"/>
          </w:tcPr>
          <w:p w14:paraId="7B4C3242" w14:textId="77777777" w:rsidR="00BD6B97" w:rsidRPr="007A7659" w:rsidRDefault="00BD6B97" w:rsidP="003C1EFA">
            <w:pPr>
              <w:pStyle w:val="TableEntryHeader"/>
            </w:pPr>
            <w:r w:rsidRPr="007A7659">
              <w:t>Resulting URL</w:t>
            </w:r>
          </w:p>
        </w:tc>
      </w:tr>
      <w:tr w:rsidR="00BD6B97" w:rsidRPr="007A7659" w14:paraId="19218E9B" w14:textId="77777777" w:rsidTr="00493145">
        <w:trPr>
          <w:trHeight w:val="396"/>
        </w:trPr>
        <w:tc>
          <w:tcPr>
            <w:tcW w:w="4542" w:type="dxa"/>
          </w:tcPr>
          <w:p w14:paraId="35365541" w14:textId="77777777" w:rsidR="00BD6B97" w:rsidRPr="007A7659" w:rsidRDefault="00BD6B97">
            <w:pPr>
              <w:pStyle w:val="TableEntry"/>
              <w:rPr>
                <w:noProof w:val="0"/>
              </w:rPr>
            </w:pPr>
            <w:r w:rsidRPr="007A7659">
              <w:rPr>
                <w:noProof w:val="0"/>
              </w:rPr>
              <w:t>My+Computer</w:t>
            </w:r>
          </w:p>
        </w:tc>
        <w:tc>
          <w:tcPr>
            <w:tcW w:w="4888" w:type="dxa"/>
          </w:tcPr>
          <w:p w14:paraId="0071644D" w14:textId="77777777" w:rsidR="00BD6B97" w:rsidRPr="007A7659" w:rsidRDefault="00BD6B97">
            <w:pPr>
              <w:pStyle w:val="TableEntry"/>
              <w:rPr>
                <w:noProof w:val="0"/>
              </w:rPr>
            </w:pPr>
            <w:r w:rsidRPr="007A7659">
              <w:rPr>
                <w:noProof w:val="0"/>
              </w:rPr>
              <w:t>‘+’ is not a legal character in a host name.</w:t>
            </w:r>
          </w:p>
        </w:tc>
      </w:tr>
      <w:tr w:rsidR="00BD6B97" w:rsidRPr="007A7659" w14:paraId="57A53F53" w14:textId="77777777" w:rsidTr="00493145">
        <w:trPr>
          <w:trHeight w:val="396"/>
        </w:trPr>
        <w:tc>
          <w:tcPr>
            <w:tcW w:w="4542" w:type="dxa"/>
          </w:tcPr>
          <w:p w14:paraId="37687F5E" w14:textId="77777777" w:rsidR="00BD6B97" w:rsidRPr="007A7659" w:rsidRDefault="00BD6B97">
            <w:pPr>
              <w:pStyle w:val="TableEntry"/>
              <w:rPr>
                <w:noProof w:val="0"/>
              </w:rPr>
            </w:pPr>
            <w:r w:rsidRPr="007A7659">
              <w:rPr>
                <w:noProof w:val="0"/>
              </w:rPr>
              <w:t>myhost:99999</w:t>
            </w:r>
          </w:p>
        </w:tc>
        <w:tc>
          <w:tcPr>
            <w:tcW w:w="4888" w:type="dxa"/>
          </w:tcPr>
          <w:p w14:paraId="3EEAFAD3" w14:textId="77777777" w:rsidR="00BD6B97" w:rsidRPr="007A7659" w:rsidRDefault="00BD6B97">
            <w:pPr>
              <w:pStyle w:val="TableEntry"/>
              <w:rPr>
                <w:noProof w:val="0"/>
              </w:rPr>
            </w:pPr>
            <w:r w:rsidRPr="007A7659">
              <w:rPr>
                <w:noProof w:val="0"/>
              </w:rPr>
              <w:t>99999 is not a valid port.</w:t>
            </w:r>
          </w:p>
        </w:tc>
      </w:tr>
      <w:tr w:rsidR="00BD6B97" w:rsidRPr="007A7659" w14:paraId="110971DA" w14:textId="77777777" w:rsidTr="00493145">
        <w:trPr>
          <w:trHeight w:val="397"/>
        </w:trPr>
        <w:tc>
          <w:tcPr>
            <w:tcW w:w="4542" w:type="dxa"/>
          </w:tcPr>
          <w:p w14:paraId="797B48B6" w14:textId="77777777" w:rsidR="00BD6B97" w:rsidRPr="007A7659" w:rsidRDefault="00BD6B97">
            <w:pPr>
              <w:pStyle w:val="TableEntry"/>
              <w:rPr>
                <w:noProof w:val="0"/>
              </w:rPr>
            </w:pPr>
            <w:r w:rsidRPr="007A7659">
              <w:rPr>
                <w:noProof w:val="0"/>
              </w:rPr>
              <w:t>myhost/myPath.jsp?request=</w:t>
            </w:r>
          </w:p>
        </w:tc>
        <w:tc>
          <w:tcPr>
            <w:tcW w:w="4888" w:type="dxa"/>
          </w:tcPr>
          <w:p w14:paraId="09A16E19" w14:textId="77777777" w:rsidR="00BD6B97" w:rsidRPr="007A7659" w:rsidRDefault="00BD6B97">
            <w:pPr>
              <w:pStyle w:val="TableEntry"/>
              <w:rPr>
                <w:noProof w:val="0"/>
              </w:rPr>
            </w:pPr>
            <w:r w:rsidRPr="007A7659">
              <w:rPr>
                <w:noProof w:val="0"/>
              </w:rPr>
              <w:t>‘?’ is not valid in a path.</w:t>
            </w:r>
          </w:p>
        </w:tc>
      </w:tr>
    </w:tbl>
    <w:p w14:paraId="32617796" w14:textId="77777777" w:rsidR="00BD6B97" w:rsidRPr="007A7659" w:rsidRDefault="00BD6B97" w:rsidP="001D3953">
      <w:pPr>
        <w:pStyle w:val="BodyText"/>
      </w:pPr>
    </w:p>
    <w:p w14:paraId="60358297" w14:textId="77777777" w:rsidR="00BD6B97" w:rsidRPr="007A7659" w:rsidRDefault="00BD6B97">
      <w:r w:rsidRPr="007A7659">
        <w:t>In addition, the Display shall support the following field of the HTTP request:</w:t>
      </w:r>
    </w:p>
    <w:p w14:paraId="7FDFD788" w14:textId="77777777" w:rsidR="00BD6B97" w:rsidRPr="007A7659" w:rsidRDefault="00BD6B97">
      <w:pPr>
        <w:pStyle w:val="TableTitle"/>
      </w:pPr>
      <w:r w:rsidRPr="007A7659">
        <w:t>Table 3.11.4-3: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4465"/>
        <w:gridCol w:w="3058"/>
      </w:tblGrid>
      <w:tr w:rsidR="00BD6B97" w:rsidRPr="007A7659" w14:paraId="10368D3C" w14:textId="77777777" w:rsidTr="00493145">
        <w:trPr>
          <w:cantSplit/>
          <w:tblHeader/>
        </w:trPr>
        <w:tc>
          <w:tcPr>
            <w:tcW w:w="1278" w:type="dxa"/>
            <w:shd w:val="clear" w:color="CCCCFF" w:fill="E0E0E0"/>
          </w:tcPr>
          <w:p w14:paraId="495C8633" w14:textId="77777777" w:rsidR="00BD6B97" w:rsidRPr="007A7659" w:rsidRDefault="00BD6B97" w:rsidP="003C1EFA">
            <w:pPr>
              <w:pStyle w:val="TableEntryHeader"/>
            </w:pPr>
            <w:r w:rsidRPr="007A7659">
              <w:t>HTTP Field</w:t>
            </w:r>
          </w:p>
        </w:tc>
        <w:tc>
          <w:tcPr>
            <w:tcW w:w="845" w:type="dxa"/>
            <w:shd w:val="clear" w:color="CCCCFF" w:fill="E0E0E0"/>
          </w:tcPr>
          <w:p w14:paraId="7D952DDD" w14:textId="77777777" w:rsidR="00BD6B97" w:rsidRPr="007A7659" w:rsidRDefault="00BD6B97" w:rsidP="003C1EFA">
            <w:pPr>
              <w:pStyle w:val="TableEntryHeader"/>
            </w:pPr>
            <w:r w:rsidRPr="007A7659">
              <w:t>REQ</w:t>
            </w:r>
          </w:p>
        </w:tc>
        <w:tc>
          <w:tcPr>
            <w:tcW w:w="4465" w:type="dxa"/>
            <w:shd w:val="clear" w:color="CCCCFF" w:fill="E0E0E0"/>
          </w:tcPr>
          <w:p w14:paraId="5F0D613B" w14:textId="77777777" w:rsidR="00BD6B97" w:rsidRPr="007A7659" w:rsidRDefault="00BD6B97" w:rsidP="003C1EFA">
            <w:pPr>
              <w:pStyle w:val="TableEntryHeader"/>
            </w:pPr>
            <w:r w:rsidRPr="007A7659">
              <w:t>Description</w:t>
            </w:r>
          </w:p>
        </w:tc>
        <w:tc>
          <w:tcPr>
            <w:tcW w:w="3058" w:type="dxa"/>
            <w:shd w:val="clear" w:color="CCCCFF" w:fill="E0E0E0"/>
          </w:tcPr>
          <w:p w14:paraId="1F580EA5" w14:textId="77777777" w:rsidR="00BD6B97" w:rsidRPr="007A7659" w:rsidRDefault="00BD6B97" w:rsidP="003C1EFA">
            <w:pPr>
              <w:pStyle w:val="TableEntryHeader"/>
            </w:pPr>
            <w:r w:rsidRPr="007A7659">
              <w:t>Values</w:t>
            </w:r>
          </w:p>
        </w:tc>
      </w:tr>
      <w:tr w:rsidR="00BD6B97" w:rsidRPr="007A7659" w14:paraId="72646FCE" w14:textId="77777777" w:rsidTr="00493145">
        <w:trPr>
          <w:cantSplit/>
        </w:trPr>
        <w:tc>
          <w:tcPr>
            <w:tcW w:w="1278" w:type="dxa"/>
          </w:tcPr>
          <w:p w14:paraId="17D5009B" w14:textId="77777777" w:rsidR="00BD6B97" w:rsidRPr="007A7659" w:rsidRDefault="00BD6B97">
            <w:pPr>
              <w:pStyle w:val="TableEntry"/>
              <w:snapToGrid w:val="0"/>
              <w:rPr>
                <w:noProof w:val="0"/>
              </w:rPr>
            </w:pPr>
            <w:r w:rsidRPr="007A7659">
              <w:rPr>
                <w:noProof w:val="0"/>
              </w:rPr>
              <w:t>Accept-Language</w:t>
            </w:r>
          </w:p>
        </w:tc>
        <w:tc>
          <w:tcPr>
            <w:tcW w:w="845" w:type="dxa"/>
          </w:tcPr>
          <w:p w14:paraId="6184EA90" w14:textId="77777777" w:rsidR="00BD6B97" w:rsidRPr="007A7659" w:rsidRDefault="00BD6B97">
            <w:pPr>
              <w:pStyle w:val="TableEntry"/>
              <w:snapToGrid w:val="0"/>
              <w:rPr>
                <w:noProof w:val="0"/>
              </w:rPr>
            </w:pPr>
            <w:r w:rsidRPr="007A7659">
              <w:rPr>
                <w:noProof w:val="0"/>
              </w:rPr>
              <w:t>O</w:t>
            </w:r>
          </w:p>
        </w:tc>
        <w:tc>
          <w:tcPr>
            <w:tcW w:w="4465" w:type="dxa"/>
          </w:tcPr>
          <w:p w14:paraId="43276F41"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3058" w:type="dxa"/>
          </w:tcPr>
          <w:p w14:paraId="5AE3DB64"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122221EF" w14:textId="77777777" w:rsidR="00BD6B97" w:rsidRPr="007A7659" w:rsidRDefault="00BD6B97" w:rsidP="00D55E57">
      <w:pPr>
        <w:pStyle w:val="BodyText"/>
      </w:pPr>
    </w:p>
    <w:p w14:paraId="427C771C" w14:textId="77777777" w:rsidR="00BD6B97" w:rsidRPr="007A7659" w:rsidRDefault="00BD6B97" w:rsidP="00AE5ED3">
      <w:pPr>
        <w:pStyle w:val="BodyText"/>
      </w:pPr>
      <w:r w:rsidRPr="007A7659">
        <w:t>The Information Source shall support the following field of the HTTP response.</w:t>
      </w:r>
    </w:p>
    <w:p w14:paraId="3BF24A3C" w14:textId="77777777" w:rsidR="00BD6B97" w:rsidRPr="007A7659" w:rsidRDefault="00BD6B97">
      <w:pPr>
        <w:pStyle w:val="TableTitle"/>
      </w:pPr>
      <w:r w:rsidRPr="007A7659">
        <w:t>Table 3.11.4-4: HTTP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71"/>
        <w:gridCol w:w="3137"/>
        <w:gridCol w:w="4386"/>
      </w:tblGrid>
      <w:tr w:rsidR="00BD6B97" w:rsidRPr="007A7659" w14:paraId="790523C2" w14:textId="77777777" w:rsidTr="00493145">
        <w:trPr>
          <w:cantSplit/>
          <w:tblHeader/>
        </w:trPr>
        <w:tc>
          <w:tcPr>
            <w:tcW w:w="1152" w:type="dxa"/>
            <w:shd w:val="clear" w:color="CCCCFF" w:fill="E0E0E0"/>
          </w:tcPr>
          <w:p w14:paraId="5916AA33" w14:textId="77777777" w:rsidR="00BD6B97" w:rsidRPr="007A7659" w:rsidRDefault="00BD6B97" w:rsidP="003C1EFA">
            <w:pPr>
              <w:pStyle w:val="TableEntryHeader"/>
            </w:pPr>
            <w:r w:rsidRPr="007A7659">
              <w:t>HTTP Field</w:t>
            </w:r>
          </w:p>
        </w:tc>
        <w:tc>
          <w:tcPr>
            <w:tcW w:w="971" w:type="dxa"/>
            <w:shd w:val="clear" w:color="CCCCFF" w:fill="E0E0E0"/>
          </w:tcPr>
          <w:p w14:paraId="558C4E87" w14:textId="77777777" w:rsidR="00BD6B97" w:rsidRPr="007A7659" w:rsidRDefault="00BD6B97" w:rsidP="003C1EFA">
            <w:pPr>
              <w:pStyle w:val="TableEntryHeader"/>
            </w:pPr>
            <w:r w:rsidRPr="007A7659">
              <w:t>REQ</w:t>
            </w:r>
          </w:p>
        </w:tc>
        <w:tc>
          <w:tcPr>
            <w:tcW w:w="3137" w:type="dxa"/>
            <w:shd w:val="clear" w:color="CCCCFF" w:fill="E0E0E0"/>
          </w:tcPr>
          <w:p w14:paraId="02AD6F62" w14:textId="77777777" w:rsidR="00BD6B97" w:rsidRPr="007A7659" w:rsidRDefault="00BD6B97" w:rsidP="003C1EFA">
            <w:pPr>
              <w:pStyle w:val="TableEntryHeader"/>
            </w:pPr>
            <w:r w:rsidRPr="007A7659">
              <w:t>Description</w:t>
            </w:r>
          </w:p>
        </w:tc>
        <w:tc>
          <w:tcPr>
            <w:tcW w:w="4386" w:type="dxa"/>
            <w:shd w:val="clear" w:color="CCCCFF" w:fill="E0E0E0"/>
          </w:tcPr>
          <w:p w14:paraId="5296AA03" w14:textId="77777777" w:rsidR="00BD6B97" w:rsidRPr="007A7659" w:rsidRDefault="00BD6B97" w:rsidP="003C1EFA">
            <w:pPr>
              <w:pStyle w:val="TableEntryHeader"/>
            </w:pPr>
            <w:r w:rsidRPr="007A7659">
              <w:t>Values</w:t>
            </w:r>
          </w:p>
        </w:tc>
      </w:tr>
      <w:tr w:rsidR="00BD6B97" w:rsidRPr="007A7659" w14:paraId="4700CDE4" w14:textId="77777777" w:rsidTr="00493145">
        <w:trPr>
          <w:cantSplit/>
        </w:trPr>
        <w:tc>
          <w:tcPr>
            <w:tcW w:w="1152" w:type="dxa"/>
          </w:tcPr>
          <w:p w14:paraId="5539C52F" w14:textId="77777777" w:rsidR="00BD6B97" w:rsidRPr="007A7659" w:rsidRDefault="00BD6B97">
            <w:pPr>
              <w:pStyle w:val="TableEntry"/>
              <w:snapToGrid w:val="0"/>
              <w:rPr>
                <w:bCs/>
                <w:noProof w:val="0"/>
              </w:rPr>
            </w:pPr>
            <w:r w:rsidRPr="007A7659">
              <w:rPr>
                <w:bCs/>
                <w:noProof w:val="0"/>
              </w:rPr>
              <w:t>Expires</w:t>
            </w:r>
          </w:p>
        </w:tc>
        <w:tc>
          <w:tcPr>
            <w:tcW w:w="971" w:type="dxa"/>
          </w:tcPr>
          <w:p w14:paraId="244E71B8" w14:textId="77777777" w:rsidR="00BD6B97" w:rsidRPr="007A7659" w:rsidRDefault="00BD6B97">
            <w:pPr>
              <w:pStyle w:val="TableEntry"/>
              <w:snapToGrid w:val="0"/>
              <w:rPr>
                <w:bCs/>
                <w:noProof w:val="0"/>
              </w:rPr>
            </w:pPr>
            <w:r w:rsidRPr="007A7659">
              <w:rPr>
                <w:bCs/>
                <w:noProof w:val="0"/>
              </w:rPr>
              <w:t>R</w:t>
            </w:r>
          </w:p>
        </w:tc>
        <w:tc>
          <w:tcPr>
            <w:tcW w:w="3137" w:type="dxa"/>
          </w:tcPr>
          <w:p w14:paraId="706D6AEB"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4386" w:type="dxa"/>
          </w:tcPr>
          <w:p w14:paraId="30ABB9B9"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3F4E5AD1" w14:textId="77777777" w:rsidTr="00493145">
        <w:trPr>
          <w:cantSplit/>
        </w:trPr>
        <w:tc>
          <w:tcPr>
            <w:tcW w:w="1152" w:type="dxa"/>
          </w:tcPr>
          <w:p w14:paraId="04E77BF3" w14:textId="77777777" w:rsidR="00BD6B97" w:rsidRPr="007A7659" w:rsidRDefault="00BD6B97">
            <w:pPr>
              <w:pStyle w:val="TableEntry"/>
              <w:snapToGrid w:val="0"/>
              <w:rPr>
                <w:bCs/>
                <w:noProof w:val="0"/>
              </w:rPr>
            </w:pPr>
            <w:r w:rsidRPr="007A7659">
              <w:rPr>
                <w:bCs/>
                <w:noProof w:val="0"/>
              </w:rPr>
              <w:t>Cache-Control</w:t>
            </w:r>
          </w:p>
        </w:tc>
        <w:tc>
          <w:tcPr>
            <w:tcW w:w="971" w:type="dxa"/>
          </w:tcPr>
          <w:p w14:paraId="3F8ABDC5" w14:textId="77777777" w:rsidR="00BD6B97" w:rsidRPr="007A7659" w:rsidRDefault="00BD6B97">
            <w:pPr>
              <w:pStyle w:val="TableEntry"/>
              <w:snapToGrid w:val="0"/>
              <w:rPr>
                <w:bCs/>
                <w:noProof w:val="0"/>
              </w:rPr>
            </w:pPr>
            <w:r w:rsidRPr="007A7659">
              <w:rPr>
                <w:bCs/>
                <w:noProof w:val="0"/>
              </w:rPr>
              <w:t>R</w:t>
            </w:r>
          </w:p>
        </w:tc>
        <w:tc>
          <w:tcPr>
            <w:tcW w:w="3137" w:type="dxa"/>
          </w:tcPr>
          <w:p w14:paraId="489EF3A6"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4386" w:type="dxa"/>
          </w:tcPr>
          <w:p w14:paraId="14F61348" w14:textId="77777777" w:rsidR="00BD6B97" w:rsidRPr="007A7659" w:rsidRDefault="00BD6B97">
            <w:pPr>
              <w:pStyle w:val="TableEntry"/>
              <w:snapToGrid w:val="0"/>
              <w:rPr>
                <w:bCs/>
                <w:noProof w:val="0"/>
              </w:rPr>
            </w:pPr>
            <w:r w:rsidRPr="007A7659">
              <w:rPr>
                <w:bCs/>
                <w:noProof w:val="0"/>
              </w:rPr>
              <w:t>Shall be no-cache</w:t>
            </w:r>
          </w:p>
        </w:tc>
      </w:tr>
    </w:tbl>
    <w:p w14:paraId="3BFEDD77" w14:textId="77777777" w:rsidR="00BD6B97" w:rsidRPr="007A7659" w:rsidRDefault="00BD6B97" w:rsidP="00AE5ED3">
      <w:pPr>
        <w:pStyle w:val="BodyText"/>
      </w:pPr>
    </w:p>
    <w:p w14:paraId="3B82FA65" w14:textId="77777777" w:rsidR="00BD6B97" w:rsidRPr="007A7659" w:rsidRDefault="00BD6B97" w:rsidP="00AE5ED3">
      <w:pPr>
        <w:pStyle w:val="BodyText"/>
      </w:pPr>
      <w:r w:rsidRPr="007A7659">
        <w:t>If necessary, the Display may perform the request to the web service utilizing HTTPS protocol.</w:t>
      </w:r>
    </w:p>
    <w:p w14:paraId="2ACCB834" w14:textId="77777777" w:rsidR="00BD6B97" w:rsidRPr="007A7659" w:rsidRDefault="00BD6B97" w:rsidP="00AE5ED3">
      <w:pPr>
        <w:pStyle w:val="BodyText"/>
      </w:pPr>
      <w:r w:rsidRPr="007A7659">
        <w:t xml:space="preserve">Information Source Actors may return HTTP redirect responses (responses with values of 301, 302, 303 or 307) in response to a request. Display Actors can expect to receive an error response, </w:t>
      </w:r>
      <w:r w:rsidRPr="007A7659">
        <w:lastRenderedPageBreak/>
        <w:t>or the data requested, or a request to look elsewhere for the data. A Display must follow redirects, but if a loop is detected, it may report an error.</w:t>
      </w:r>
    </w:p>
    <w:p w14:paraId="0AC36F9F" w14:textId="77777777" w:rsidR="00BD6B97" w:rsidRPr="007A7659" w:rsidRDefault="00BD6B97">
      <w:pPr>
        <w:pStyle w:val="Heading5"/>
        <w:numPr>
          <w:ilvl w:val="4"/>
          <w:numId w:val="19"/>
        </w:numPr>
        <w:tabs>
          <w:tab w:val="left" w:pos="1008"/>
        </w:tabs>
        <w:rPr>
          <w:noProof w:val="0"/>
        </w:rPr>
      </w:pPr>
      <w:bookmarkStart w:id="2212" w:name="_Toc173916266"/>
      <w:bookmarkStart w:id="2213" w:name="_Toc174248788"/>
      <w:r w:rsidRPr="007A7659">
        <w:rPr>
          <w:noProof w:val="0"/>
        </w:rPr>
        <w:t>Expected Actions</w:t>
      </w:r>
      <w:bookmarkEnd w:id="2212"/>
      <w:bookmarkEnd w:id="2213"/>
    </w:p>
    <w:p w14:paraId="069DDA3E" w14:textId="77777777" w:rsidR="00BD6B97" w:rsidRPr="007A7659" w:rsidRDefault="00BD6B97">
      <w:r w:rsidRPr="007A7659">
        <w:t xml:space="preserve">Upon reception of the Request for Specific Information, the Information Source shall parse the request and if there are no errors, return the Response with Specific Information as specified in </w:t>
      </w:r>
      <w:r w:rsidR="00211645" w:rsidRPr="007A7659">
        <w:t>Section</w:t>
      </w:r>
      <w:r w:rsidRPr="007A7659">
        <w:t xml:space="preserve"> 3.11.4.2, and HTTP response code 200 - OK.</w:t>
      </w:r>
    </w:p>
    <w:p w14:paraId="70CA27D4" w14:textId="77777777" w:rsidR="00BD6B97" w:rsidRPr="007A7659" w:rsidRDefault="00BD6B97" w:rsidP="007E3B51">
      <w:r w:rsidRPr="007A7659">
        <w:t>To specify the type of information that needs to be processed, an Information Source shall support the following parameters (keys) to filter the subset of information (</w:t>
      </w:r>
      <w:r w:rsidR="0045165D" w:rsidRPr="007A7659">
        <w:t>s</w:t>
      </w:r>
      <w:r w:rsidRPr="007A7659">
        <w:t>ee Table 3.11.4-5).</w:t>
      </w:r>
    </w:p>
    <w:p w14:paraId="1666EFC5" w14:textId="77777777" w:rsidR="00BD6B97" w:rsidRPr="007A7659" w:rsidRDefault="00BD6B97">
      <w:pPr>
        <w:pStyle w:val="TableTitle"/>
      </w:pPr>
      <w:r w:rsidRPr="007A7659">
        <w:t>Table 3.11.4-5: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055CBEC8" w14:textId="77777777" w:rsidTr="00493145">
        <w:trPr>
          <w:cantSplit/>
          <w:tblHeader/>
        </w:trPr>
        <w:tc>
          <w:tcPr>
            <w:tcW w:w="1779" w:type="dxa"/>
            <w:shd w:val="clear" w:color="CCCCFF" w:fill="E0E0E0"/>
          </w:tcPr>
          <w:p w14:paraId="060926DF" w14:textId="77777777" w:rsidR="00BD6B97" w:rsidRPr="007A7659" w:rsidRDefault="00BD6B97" w:rsidP="003C1EFA">
            <w:pPr>
              <w:pStyle w:val="TableEntryHeader"/>
            </w:pPr>
            <w:r w:rsidRPr="007A7659">
              <w:t>Parameter Name</w:t>
            </w:r>
          </w:p>
        </w:tc>
        <w:tc>
          <w:tcPr>
            <w:tcW w:w="794" w:type="dxa"/>
            <w:shd w:val="clear" w:color="CCCCFF" w:fill="E0E0E0"/>
          </w:tcPr>
          <w:p w14:paraId="2824E55F" w14:textId="77777777" w:rsidR="00BD6B97" w:rsidRPr="007A7659" w:rsidRDefault="00BD6B97" w:rsidP="003C1EFA">
            <w:pPr>
              <w:pStyle w:val="TableEntryHeader"/>
            </w:pPr>
            <w:r w:rsidRPr="007A7659">
              <w:t>REQ</w:t>
            </w:r>
          </w:p>
        </w:tc>
        <w:tc>
          <w:tcPr>
            <w:tcW w:w="3244" w:type="dxa"/>
            <w:shd w:val="clear" w:color="CCCCFF" w:fill="E0E0E0"/>
          </w:tcPr>
          <w:p w14:paraId="2A80355F" w14:textId="77777777" w:rsidR="00BD6B97" w:rsidRPr="007A7659" w:rsidRDefault="00BD6B97" w:rsidP="003C1EFA">
            <w:pPr>
              <w:pStyle w:val="TableEntryHeader"/>
            </w:pPr>
            <w:r w:rsidRPr="007A7659">
              <w:t>Description</w:t>
            </w:r>
          </w:p>
        </w:tc>
        <w:tc>
          <w:tcPr>
            <w:tcW w:w="3829" w:type="dxa"/>
            <w:shd w:val="clear" w:color="CCCCFF" w:fill="E0E0E0"/>
          </w:tcPr>
          <w:p w14:paraId="138C3869" w14:textId="77777777" w:rsidR="00BD6B97" w:rsidRPr="007A7659" w:rsidRDefault="00BD6B97" w:rsidP="003C1EFA">
            <w:pPr>
              <w:pStyle w:val="TableEntryHeader"/>
            </w:pPr>
            <w:r w:rsidRPr="007A7659">
              <w:t>Notes</w:t>
            </w:r>
          </w:p>
        </w:tc>
      </w:tr>
      <w:tr w:rsidR="00BD6B97" w:rsidRPr="007A7659" w14:paraId="24C8B03F" w14:textId="77777777" w:rsidTr="00493145">
        <w:trPr>
          <w:cantSplit/>
        </w:trPr>
        <w:tc>
          <w:tcPr>
            <w:tcW w:w="1779" w:type="dxa"/>
          </w:tcPr>
          <w:p w14:paraId="520FBFB1" w14:textId="77777777" w:rsidR="00BD6B97" w:rsidRPr="007A7659" w:rsidRDefault="00BD6B97">
            <w:pPr>
              <w:pStyle w:val="TableEntry"/>
              <w:snapToGrid w:val="0"/>
              <w:rPr>
                <w:noProof w:val="0"/>
              </w:rPr>
            </w:pPr>
            <w:r w:rsidRPr="007A7659">
              <w:rPr>
                <w:noProof w:val="0"/>
              </w:rPr>
              <w:t>requestType</w:t>
            </w:r>
          </w:p>
        </w:tc>
        <w:tc>
          <w:tcPr>
            <w:tcW w:w="794" w:type="dxa"/>
          </w:tcPr>
          <w:p w14:paraId="4139DC9E" w14:textId="77777777" w:rsidR="00BD6B97" w:rsidRPr="007A7659" w:rsidRDefault="00BD6B97">
            <w:pPr>
              <w:pStyle w:val="TableEntry"/>
              <w:snapToGrid w:val="0"/>
              <w:rPr>
                <w:noProof w:val="0"/>
              </w:rPr>
            </w:pPr>
            <w:r w:rsidRPr="007A7659">
              <w:rPr>
                <w:noProof w:val="0"/>
              </w:rPr>
              <w:t>R</w:t>
            </w:r>
          </w:p>
        </w:tc>
        <w:tc>
          <w:tcPr>
            <w:tcW w:w="3244" w:type="dxa"/>
          </w:tcPr>
          <w:p w14:paraId="63D161C7"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2A0FAF6"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3EEA1154" w14:textId="77777777" w:rsidTr="00493145">
        <w:trPr>
          <w:cantSplit/>
        </w:trPr>
        <w:tc>
          <w:tcPr>
            <w:tcW w:w="1779" w:type="dxa"/>
          </w:tcPr>
          <w:p w14:paraId="421E248C" w14:textId="77777777" w:rsidR="00BD6B97" w:rsidRPr="007A7659" w:rsidRDefault="00BD6B97">
            <w:pPr>
              <w:pStyle w:val="TableEntry"/>
              <w:snapToGrid w:val="0"/>
              <w:rPr>
                <w:noProof w:val="0"/>
              </w:rPr>
            </w:pPr>
            <w:r w:rsidRPr="007A7659">
              <w:rPr>
                <w:noProof w:val="0"/>
              </w:rPr>
              <w:t>patientID</w:t>
            </w:r>
          </w:p>
        </w:tc>
        <w:tc>
          <w:tcPr>
            <w:tcW w:w="794" w:type="dxa"/>
          </w:tcPr>
          <w:p w14:paraId="196CE986" w14:textId="77777777" w:rsidR="00BD6B97" w:rsidRPr="007A7659" w:rsidRDefault="00BD6B97">
            <w:pPr>
              <w:pStyle w:val="TableEntry"/>
              <w:snapToGrid w:val="0"/>
              <w:rPr>
                <w:noProof w:val="0"/>
              </w:rPr>
            </w:pPr>
            <w:r w:rsidRPr="007A7659">
              <w:rPr>
                <w:noProof w:val="0"/>
              </w:rPr>
              <w:t>R</w:t>
            </w:r>
          </w:p>
        </w:tc>
        <w:tc>
          <w:tcPr>
            <w:tcW w:w="3244" w:type="dxa"/>
          </w:tcPr>
          <w:p w14:paraId="02478B48"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0DB6F538"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61FB4B0E" w14:textId="77777777" w:rsidTr="00493145">
        <w:trPr>
          <w:cantSplit/>
        </w:trPr>
        <w:tc>
          <w:tcPr>
            <w:tcW w:w="1779" w:type="dxa"/>
          </w:tcPr>
          <w:p w14:paraId="34A7A5E6" w14:textId="77777777" w:rsidR="00BD6B97" w:rsidRPr="007A7659" w:rsidRDefault="00BD6B97">
            <w:pPr>
              <w:pStyle w:val="TableEntry"/>
              <w:snapToGrid w:val="0"/>
              <w:rPr>
                <w:noProof w:val="0"/>
              </w:rPr>
            </w:pPr>
            <w:r w:rsidRPr="007A7659">
              <w:rPr>
                <w:noProof w:val="0"/>
              </w:rPr>
              <w:t>lowerDateTime</w:t>
            </w:r>
          </w:p>
        </w:tc>
        <w:tc>
          <w:tcPr>
            <w:tcW w:w="794" w:type="dxa"/>
          </w:tcPr>
          <w:p w14:paraId="1E942EFD" w14:textId="77777777" w:rsidR="00BD6B97" w:rsidRPr="007A7659" w:rsidRDefault="00BD6B97">
            <w:pPr>
              <w:pStyle w:val="TableEntry"/>
              <w:snapToGrid w:val="0"/>
              <w:rPr>
                <w:noProof w:val="0"/>
              </w:rPr>
            </w:pPr>
            <w:r w:rsidRPr="007A7659">
              <w:rPr>
                <w:noProof w:val="0"/>
              </w:rPr>
              <w:t>R</w:t>
            </w:r>
          </w:p>
        </w:tc>
        <w:tc>
          <w:tcPr>
            <w:tcW w:w="3244" w:type="dxa"/>
          </w:tcPr>
          <w:p w14:paraId="35DB6FDC"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3E5F1D7E"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6D277C74" w14:textId="77777777" w:rsidTr="00493145">
        <w:trPr>
          <w:cantSplit/>
        </w:trPr>
        <w:tc>
          <w:tcPr>
            <w:tcW w:w="1779" w:type="dxa"/>
          </w:tcPr>
          <w:p w14:paraId="007B4197" w14:textId="77777777" w:rsidR="00BD6B97" w:rsidRPr="007A7659" w:rsidRDefault="00BD6B97">
            <w:pPr>
              <w:pStyle w:val="TableEntry"/>
              <w:snapToGrid w:val="0"/>
              <w:rPr>
                <w:noProof w:val="0"/>
              </w:rPr>
            </w:pPr>
            <w:r w:rsidRPr="007A7659">
              <w:rPr>
                <w:noProof w:val="0"/>
              </w:rPr>
              <w:t>upperDateTime</w:t>
            </w:r>
          </w:p>
        </w:tc>
        <w:tc>
          <w:tcPr>
            <w:tcW w:w="794" w:type="dxa"/>
          </w:tcPr>
          <w:p w14:paraId="138FE7BE" w14:textId="77777777" w:rsidR="00BD6B97" w:rsidRPr="007A7659" w:rsidRDefault="00BD6B97">
            <w:pPr>
              <w:pStyle w:val="TableEntry"/>
              <w:snapToGrid w:val="0"/>
              <w:rPr>
                <w:noProof w:val="0"/>
              </w:rPr>
            </w:pPr>
            <w:r w:rsidRPr="007A7659">
              <w:rPr>
                <w:noProof w:val="0"/>
              </w:rPr>
              <w:t>R</w:t>
            </w:r>
          </w:p>
        </w:tc>
        <w:tc>
          <w:tcPr>
            <w:tcW w:w="3244" w:type="dxa"/>
          </w:tcPr>
          <w:p w14:paraId="12BA2C1C"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0B3AE31D"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442F0CC6" w14:textId="77777777" w:rsidTr="00493145">
        <w:trPr>
          <w:cantSplit/>
        </w:trPr>
        <w:tc>
          <w:tcPr>
            <w:tcW w:w="1779" w:type="dxa"/>
          </w:tcPr>
          <w:p w14:paraId="1EDE5714" w14:textId="77777777" w:rsidR="00BD6B97" w:rsidRPr="007A7659" w:rsidRDefault="00BD6B97">
            <w:pPr>
              <w:pStyle w:val="TableEntry"/>
              <w:snapToGrid w:val="0"/>
              <w:rPr>
                <w:noProof w:val="0"/>
              </w:rPr>
            </w:pPr>
            <w:r w:rsidRPr="007A7659">
              <w:rPr>
                <w:noProof w:val="0"/>
              </w:rPr>
              <w:t>mostRecentResults</w:t>
            </w:r>
          </w:p>
        </w:tc>
        <w:tc>
          <w:tcPr>
            <w:tcW w:w="794" w:type="dxa"/>
          </w:tcPr>
          <w:p w14:paraId="52BF6FE8" w14:textId="77777777" w:rsidR="00BD6B97" w:rsidRPr="007A7659" w:rsidRDefault="00BD6B97">
            <w:pPr>
              <w:pStyle w:val="TableEntry"/>
              <w:snapToGrid w:val="0"/>
              <w:rPr>
                <w:noProof w:val="0"/>
              </w:rPr>
            </w:pPr>
            <w:r w:rsidRPr="007A7659">
              <w:rPr>
                <w:noProof w:val="0"/>
              </w:rPr>
              <w:t>R</w:t>
            </w:r>
          </w:p>
        </w:tc>
        <w:tc>
          <w:tcPr>
            <w:tcW w:w="3244" w:type="dxa"/>
          </w:tcPr>
          <w:p w14:paraId="153508BA"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2E9C7B33"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5C09D913" w14:textId="77777777" w:rsidR="00BD6B97" w:rsidRPr="007A7659" w:rsidRDefault="00BD6B97" w:rsidP="00AE5ED3">
      <w:pPr>
        <w:pStyle w:val="BodyText"/>
      </w:pPr>
    </w:p>
    <w:p w14:paraId="00D9A33F" w14:textId="77777777" w:rsidR="00BD6B97" w:rsidRPr="007A7659" w:rsidRDefault="00BD6B97" w:rsidP="00AE5ED3">
      <w:pPr>
        <w:pStyle w:val="BodyText"/>
      </w:pPr>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3858463C" w14:textId="77777777" w:rsidR="00BD6B97" w:rsidRPr="007A7659" w:rsidRDefault="00BD6B97" w:rsidP="00AE5ED3">
      <w:pPr>
        <w:pStyle w:val="BodyText"/>
      </w:pPr>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2D8B34EE"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507A5831" w14:textId="77777777" w:rsidR="00BD6B97" w:rsidRPr="007A7659" w:rsidRDefault="00BD6B97">
      <w:pPr>
        <w:pStyle w:val="Note"/>
      </w:pPr>
      <w:r w:rsidRPr="007A7659">
        <w:t>Note:</w:t>
      </w:r>
      <w:r w:rsidRPr="007A7659">
        <w:tab/>
        <w:t>It is recommended that the Information Source complement the returned error code with a human readable description of the error condition.</w:t>
      </w:r>
    </w:p>
    <w:p w14:paraId="00961F74" w14:textId="77777777" w:rsidR="00BD6B97" w:rsidRPr="007A7659" w:rsidRDefault="00BD6B97">
      <w:r w:rsidRPr="007A7659">
        <w:lastRenderedPageBreak/>
        <w:t>If an error condition cannot be automatically recovered, at a minimum, the error should be displayed to the user by the Display Actor.</w:t>
      </w:r>
    </w:p>
    <w:p w14:paraId="1A415BD7" w14:textId="77777777" w:rsidR="00BD6B97" w:rsidRPr="007A7659" w:rsidRDefault="00BD6B97">
      <w:r w:rsidRPr="007A7659">
        <w:t>If lowerDateTime and/or upperDateTime parameters are specified, they shall define the lower and/or upper inclusive boundary of the temporal range in which returned information should have been created. The value of the mostRecentResults parameter shall be interpreted within such specified date/time range.</w:t>
      </w:r>
    </w:p>
    <w:p w14:paraId="586D1182" w14:textId="77777777" w:rsidR="00BD6B97" w:rsidRPr="007A7659" w:rsidRDefault="00BD6B97">
      <w:pPr>
        <w:pStyle w:val="Heading4"/>
        <w:numPr>
          <w:ilvl w:val="3"/>
          <w:numId w:val="19"/>
        </w:numPr>
        <w:tabs>
          <w:tab w:val="clear" w:pos="2160"/>
          <w:tab w:val="clear" w:pos="2880"/>
          <w:tab w:val="left" w:pos="864"/>
        </w:tabs>
        <w:rPr>
          <w:noProof w:val="0"/>
        </w:rPr>
      </w:pPr>
      <w:bookmarkStart w:id="2214" w:name="_Toc173916267"/>
      <w:bookmarkStart w:id="2215" w:name="_Toc174248789"/>
      <w:r w:rsidRPr="007A7659">
        <w:rPr>
          <w:noProof w:val="0"/>
        </w:rPr>
        <w:t>Response with Specific Information - Summary</w:t>
      </w:r>
      <w:bookmarkEnd w:id="2214"/>
      <w:bookmarkEnd w:id="2215"/>
    </w:p>
    <w:p w14:paraId="6B459BBA" w14:textId="77777777" w:rsidR="00BD6B97" w:rsidRPr="007A7659" w:rsidRDefault="00BD6B97">
      <w:pPr>
        <w:pStyle w:val="Heading5"/>
        <w:numPr>
          <w:ilvl w:val="4"/>
          <w:numId w:val="19"/>
        </w:numPr>
        <w:tabs>
          <w:tab w:val="left" w:pos="1008"/>
        </w:tabs>
        <w:rPr>
          <w:noProof w:val="0"/>
        </w:rPr>
      </w:pPr>
      <w:bookmarkStart w:id="2216" w:name="_Toc173916268"/>
      <w:bookmarkStart w:id="2217" w:name="_Toc174248790"/>
      <w:r w:rsidRPr="007A7659">
        <w:rPr>
          <w:noProof w:val="0"/>
        </w:rPr>
        <w:t>Trigger Events</w:t>
      </w:r>
      <w:bookmarkEnd w:id="2216"/>
      <w:bookmarkEnd w:id="2217"/>
    </w:p>
    <w:p w14:paraId="68741B84" w14:textId="77777777" w:rsidR="00BD6B97" w:rsidRPr="007A7659" w:rsidRDefault="00BD6B97">
      <w:r w:rsidRPr="007A7659">
        <w:t xml:space="preserve">This message is sent by the Information Source in response to the Request For Specific Information web service request. </w:t>
      </w:r>
    </w:p>
    <w:p w14:paraId="495074FD" w14:textId="77777777" w:rsidR="00BD6B97" w:rsidRPr="007A7659" w:rsidRDefault="00BD6B97">
      <w:pPr>
        <w:pStyle w:val="Heading5"/>
        <w:numPr>
          <w:ilvl w:val="4"/>
          <w:numId w:val="19"/>
        </w:numPr>
        <w:tabs>
          <w:tab w:val="left" w:pos="1008"/>
        </w:tabs>
        <w:rPr>
          <w:noProof w:val="0"/>
        </w:rPr>
      </w:pPr>
      <w:bookmarkStart w:id="2218" w:name="_Toc173916269"/>
      <w:bookmarkStart w:id="2219" w:name="_Toc174248791"/>
      <w:r w:rsidRPr="007A7659">
        <w:rPr>
          <w:noProof w:val="0"/>
        </w:rPr>
        <w:t>Message Semantics</w:t>
      </w:r>
      <w:bookmarkEnd w:id="2218"/>
      <w:bookmarkEnd w:id="2219"/>
    </w:p>
    <w:p w14:paraId="2EA4E62D" w14:textId="77777777" w:rsidR="00BD6B97" w:rsidRPr="007A7659" w:rsidRDefault="00BD6B97">
      <w:r w:rsidRPr="007A7659">
        <w:t>Information Source shall support at least one of the values of the requestType parameter specified in Table 3.11.4-2.</w:t>
      </w:r>
    </w:p>
    <w:p w14:paraId="071F2524"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50E092EB" w14:textId="77777777" w:rsidR="00BD6B97" w:rsidRPr="007A7659" w:rsidRDefault="00BD6B97">
      <w:r w:rsidRPr="007A7659">
        <w:t xml:space="preserve">The Display may request the Information Source to provide any specific information including a summary of reports of different types pertaining to a particular patient. The exact content of the summary is determined by the Information Source and may be regulated by the institution policy. For example, it may contain the hyperlink to a persistent object so that it can be retrieved by using the Retrieve Document for Display </w:t>
      </w:r>
      <w:r w:rsidR="008A6C66" w:rsidRPr="007A7659">
        <w:t>[ITI-12] t</w:t>
      </w:r>
      <w:r w:rsidRPr="007A7659">
        <w:t xml:space="preserve">ransaction. In the case of retrieving a summary of documents (requestType of SUMMARY[-xx]), it is strongly recommended to include a link to the relevant documents, for each item of the summary. If present, the link will have to be formatted as a web service request in accordance to the requirements in </w:t>
      </w:r>
      <w:r w:rsidR="00211645" w:rsidRPr="007A7659">
        <w:t>Section</w:t>
      </w:r>
      <w:r w:rsidRPr="007A7659">
        <w:t xml:space="preserve"> 3.12. It may also contain a hyperlink representing the invocation of the Request for Specific Information for display, as specified in this Section.</w:t>
      </w:r>
    </w:p>
    <w:p w14:paraId="52712E17" w14:textId="77777777" w:rsidR="00BD6B97" w:rsidRPr="007A7659" w:rsidRDefault="00BD6B97">
      <w:pPr>
        <w:pStyle w:val="Heading5"/>
        <w:numPr>
          <w:ilvl w:val="4"/>
          <w:numId w:val="19"/>
        </w:numPr>
        <w:tabs>
          <w:tab w:val="left" w:pos="1008"/>
        </w:tabs>
        <w:rPr>
          <w:noProof w:val="0"/>
        </w:rPr>
      </w:pPr>
      <w:bookmarkStart w:id="2220" w:name="_Toc173916270"/>
      <w:bookmarkStart w:id="2221" w:name="_Toc174248792"/>
      <w:r w:rsidRPr="007A7659">
        <w:rPr>
          <w:noProof w:val="0"/>
        </w:rPr>
        <w:t>Expected Actions</w:t>
      </w:r>
      <w:bookmarkEnd w:id="2220"/>
      <w:bookmarkEnd w:id="2221"/>
    </w:p>
    <w:p w14:paraId="5B0217B3"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p>
    <w:p w14:paraId="7A5404B7" w14:textId="77777777" w:rsidR="00BD6B97" w:rsidRPr="007A7659" w:rsidRDefault="00BD6B97">
      <w:r w:rsidRPr="007A7659">
        <w:t xml:space="preserve">When the summary responses include links to documents or other specific information, Information Source Actors are strongly encouraged to format them according to the requirements stated in </w:t>
      </w:r>
      <w:r w:rsidR="00211645" w:rsidRPr="007A7659">
        <w:t>Section</w:t>
      </w:r>
      <w:r w:rsidRPr="007A7659">
        <w:t xml:space="preserve"> 3.11 and 3.12, to facilitate retrieval of information from other information sources.</w:t>
      </w:r>
    </w:p>
    <w:p w14:paraId="0445E6C2" w14:textId="77777777" w:rsidR="00BD6B97" w:rsidRPr="007A7659" w:rsidRDefault="00BD6B97">
      <w:pPr>
        <w:pStyle w:val="Heading4"/>
        <w:numPr>
          <w:ilvl w:val="3"/>
          <w:numId w:val="19"/>
        </w:numPr>
        <w:tabs>
          <w:tab w:val="clear" w:pos="2160"/>
          <w:tab w:val="clear" w:pos="2880"/>
          <w:tab w:val="left" w:pos="864"/>
        </w:tabs>
        <w:rPr>
          <w:noProof w:val="0"/>
        </w:rPr>
      </w:pPr>
      <w:bookmarkStart w:id="2222" w:name="_Toc173916271"/>
      <w:bookmarkStart w:id="2223" w:name="_Toc174248793"/>
      <w:r w:rsidRPr="007A7659">
        <w:rPr>
          <w:noProof w:val="0"/>
        </w:rPr>
        <w:lastRenderedPageBreak/>
        <w:t>Request For Specific Information - List</w:t>
      </w:r>
      <w:bookmarkEnd w:id="2222"/>
      <w:bookmarkEnd w:id="2223"/>
    </w:p>
    <w:p w14:paraId="08B240C6" w14:textId="77777777" w:rsidR="00BD6B97" w:rsidRPr="007A7659" w:rsidRDefault="00BD6B97">
      <w:pPr>
        <w:pStyle w:val="Heading5"/>
        <w:numPr>
          <w:ilvl w:val="4"/>
          <w:numId w:val="19"/>
        </w:numPr>
        <w:tabs>
          <w:tab w:val="left" w:pos="1008"/>
        </w:tabs>
        <w:rPr>
          <w:noProof w:val="0"/>
        </w:rPr>
      </w:pPr>
      <w:bookmarkStart w:id="2224" w:name="_Toc173916272"/>
      <w:bookmarkStart w:id="2225" w:name="_Toc174248794"/>
      <w:r w:rsidRPr="007A7659">
        <w:rPr>
          <w:noProof w:val="0"/>
        </w:rPr>
        <w:t>Trigger Events</w:t>
      </w:r>
      <w:bookmarkEnd w:id="2224"/>
      <w:bookmarkEnd w:id="2225"/>
    </w:p>
    <w:p w14:paraId="396BAA6C" w14:textId="77777777" w:rsidR="00BD6B97" w:rsidRPr="007A7659" w:rsidRDefault="00BD6B97">
      <w:r w:rsidRPr="007A7659">
        <w:t>The following event will trigger a Request for Specific Information:</w:t>
      </w:r>
    </w:p>
    <w:p w14:paraId="7275B770" w14:textId="77777777" w:rsidR="00BD6B97" w:rsidRPr="007A7659" w:rsidRDefault="00BD6B97" w:rsidP="006E48D2">
      <w:pPr>
        <w:pStyle w:val="ListBullet2"/>
        <w:numPr>
          <w:ilvl w:val="0"/>
          <w:numId w:val="30"/>
        </w:numPr>
      </w:pPr>
      <w:r w:rsidRPr="007A7659">
        <w:t>User of the Display needs to review a particular subset of information that is part of a patient’s clinical history (i.e., lab report, radiology exam report, list of medications, etc.) that is stored on the Information Source system.</w:t>
      </w:r>
    </w:p>
    <w:p w14:paraId="290B4B76" w14:textId="77777777" w:rsidR="00BD6B97" w:rsidRPr="007A7659" w:rsidRDefault="00BD6B97">
      <w:pPr>
        <w:pStyle w:val="Heading5"/>
        <w:numPr>
          <w:ilvl w:val="4"/>
          <w:numId w:val="19"/>
        </w:numPr>
        <w:tabs>
          <w:tab w:val="left" w:pos="1008"/>
        </w:tabs>
        <w:rPr>
          <w:noProof w:val="0"/>
        </w:rPr>
      </w:pPr>
      <w:bookmarkStart w:id="2226" w:name="_Toc173916273"/>
      <w:bookmarkStart w:id="2227" w:name="_Toc174248795"/>
      <w:r w:rsidRPr="007A7659">
        <w:rPr>
          <w:noProof w:val="0"/>
        </w:rPr>
        <w:t>Message Semantics</w:t>
      </w:r>
      <w:bookmarkEnd w:id="2226"/>
      <w:bookmarkEnd w:id="2227"/>
    </w:p>
    <w:p w14:paraId="315AA670"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7DAFF5D8" w14:textId="77777777" w:rsidR="00D55E57" w:rsidRPr="007A7659" w:rsidRDefault="00BD6B97">
      <w:pPr>
        <w:rPr>
          <w:bCs/>
        </w:rPr>
      </w:pPr>
      <w:r w:rsidRPr="007A7659">
        <w:t>To specify the type of information to be returned, a web service request shall include the following parameters (keys) to filter the subset of information (</w:t>
      </w:r>
      <w:r w:rsidR="0045165D" w:rsidRPr="007A7659">
        <w:t>s</w:t>
      </w:r>
      <w:r w:rsidRPr="007A7659">
        <w:t xml:space="preserve">ee Table 3.11.4-7). </w:t>
      </w:r>
      <w:r w:rsidRPr="007A7659">
        <w:rPr>
          <w:bCs/>
        </w:rPr>
        <w:t>All parameter names and values (see Table 3.11.4-7) are case-sensitive.</w:t>
      </w:r>
    </w:p>
    <w:p w14:paraId="62775388" w14:textId="77777777" w:rsidR="00BD6B97" w:rsidRPr="007A7659" w:rsidRDefault="00BD6B97">
      <w:pPr>
        <w:pStyle w:val="TableTitle"/>
      </w:pPr>
      <w:r w:rsidRPr="007A7659">
        <w:t>Table 3.11.4-6: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794"/>
        <w:gridCol w:w="3220"/>
        <w:gridCol w:w="4161"/>
      </w:tblGrid>
      <w:tr w:rsidR="00BD6B97" w:rsidRPr="007A7659" w14:paraId="18F457C4" w14:textId="77777777" w:rsidTr="007E3B51">
        <w:trPr>
          <w:cantSplit/>
          <w:tblHeader/>
        </w:trPr>
        <w:tc>
          <w:tcPr>
            <w:tcW w:w="1471" w:type="dxa"/>
            <w:shd w:val="clear" w:color="CCCCFF" w:fill="E0E0E0"/>
          </w:tcPr>
          <w:p w14:paraId="16CC702F" w14:textId="77777777" w:rsidR="00BD6B97" w:rsidRPr="007A7659" w:rsidRDefault="00BD6B97" w:rsidP="003C1EFA">
            <w:pPr>
              <w:pStyle w:val="TableEntryHeader"/>
            </w:pPr>
            <w:r w:rsidRPr="007A7659">
              <w:t>Parameter Name</w:t>
            </w:r>
          </w:p>
        </w:tc>
        <w:tc>
          <w:tcPr>
            <w:tcW w:w="794" w:type="dxa"/>
            <w:shd w:val="clear" w:color="CCCCFF" w:fill="E0E0E0"/>
          </w:tcPr>
          <w:p w14:paraId="3BF88481" w14:textId="77777777" w:rsidR="00BD6B97" w:rsidRPr="007A7659" w:rsidRDefault="00BD6B97" w:rsidP="003C1EFA">
            <w:pPr>
              <w:pStyle w:val="TableEntryHeader"/>
            </w:pPr>
            <w:r w:rsidRPr="007A7659">
              <w:t>REQ</w:t>
            </w:r>
          </w:p>
        </w:tc>
        <w:tc>
          <w:tcPr>
            <w:tcW w:w="3220" w:type="dxa"/>
            <w:shd w:val="clear" w:color="CCCCFF" w:fill="E0E0E0"/>
          </w:tcPr>
          <w:p w14:paraId="48002300" w14:textId="77777777" w:rsidR="00BD6B97" w:rsidRPr="007A7659" w:rsidRDefault="00BD6B97" w:rsidP="003C1EFA">
            <w:pPr>
              <w:pStyle w:val="TableEntryHeader"/>
            </w:pPr>
            <w:r w:rsidRPr="007A7659">
              <w:t>Description</w:t>
            </w:r>
          </w:p>
        </w:tc>
        <w:tc>
          <w:tcPr>
            <w:tcW w:w="4161" w:type="dxa"/>
            <w:shd w:val="clear" w:color="CCCCFF" w:fill="E0E0E0"/>
          </w:tcPr>
          <w:p w14:paraId="484BA48C" w14:textId="77777777" w:rsidR="00BD6B97" w:rsidRPr="007A7659" w:rsidRDefault="00BD6B97" w:rsidP="003C1EFA">
            <w:pPr>
              <w:pStyle w:val="TableEntryHeader"/>
            </w:pPr>
            <w:r w:rsidRPr="007A7659">
              <w:t>Notes</w:t>
            </w:r>
          </w:p>
        </w:tc>
      </w:tr>
      <w:tr w:rsidR="00BD6B97" w:rsidRPr="007A7659" w14:paraId="152DAFC2" w14:textId="77777777" w:rsidTr="007E3B51">
        <w:trPr>
          <w:cantSplit/>
        </w:trPr>
        <w:tc>
          <w:tcPr>
            <w:tcW w:w="1471" w:type="dxa"/>
          </w:tcPr>
          <w:p w14:paraId="70D7C9ED" w14:textId="77777777" w:rsidR="00BD6B97" w:rsidRPr="007A7659" w:rsidRDefault="00BD6B97">
            <w:pPr>
              <w:pStyle w:val="TableEntry"/>
              <w:snapToGrid w:val="0"/>
              <w:rPr>
                <w:noProof w:val="0"/>
              </w:rPr>
            </w:pPr>
            <w:r w:rsidRPr="007A7659">
              <w:rPr>
                <w:noProof w:val="0"/>
              </w:rPr>
              <w:t>requestType</w:t>
            </w:r>
          </w:p>
        </w:tc>
        <w:tc>
          <w:tcPr>
            <w:tcW w:w="794" w:type="dxa"/>
          </w:tcPr>
          <w:p w14:paraId="216A6D21" w14:textId="77777777" w:rsidR="00BD6B97" w:rsidRPr="007A7659" w:rsidRDefault="00BD6B97">
            <w:pPr>
              <w:pStyle w:val="TableEntry"/>
              <w:snapToGrid w:val="0"/>
              <w:rPr>
                <w:noProof w:val="0"/>
              </w:rPr>
            </w:pPr>
            <w:r w:rsidRPr="007A7659">
              <w:rPr>
                <w:noProof w:val="0"/>
              </w:rPr>
              <w:t>R</w:t>
            </w:r>
          </w:p>
        </w:tc>
        <w:tc>
          <w:tcPr>
            <w:tcW w:w="3220" w:type="dxa"/>
          </w:tcPr>
          <w:p w14:paraId="0AE95159"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4161" w:type="dxa"/>
          </w:tcPr>
          <w:p w14:paraId="33E28C50" w14:textId="77777777" w:rsidR="00BD6B97" w:rsidRPr="007A7659" w:rsidRDefault="00BD6B97">
            <w:pPr>
              <w:pStyle w:val="TableEntry"/>
              <w:snapToGrid w:val="0"/>
              <w:rPr>
                <w:noProof w:val="0"/>
              </w:rPr>
            </w:pPr>
            <w:r w:rsidRPr="007A7659">
              <w:rPr>
                <w:noProof w:val="0"/>
              </w:rPr>
              <w:t>See Table 3.11.4-7 for the list of possible values.</w:t>
            </w:r>
          </w:p>
        </w:tc>
      </w:tr>
      <w:tr w:rsidR="00BD6B97" w:rsidRPr="007A7659" w14:paraId="67473ECA" w14:textId="77777777" w:rsidTr="007E3B51">
        <w:trPr>
          <w:cantSplit/>
        </w:trPr>
        <w:tc>
          <w:tcPr>
            <w:tcW w:w="1471" w:type="dxa"/>
          </w:tcPr>
          <w:p w14:paraId="14BC5F06" w14:textId="77777777" w:rsidR="00BD6B97" w:rsidRPr="007A7659" w:rsidRDefault="00BD6B97">
            <w:pPr>
              <w:pStyle w:val="TableEntry"/>
              <w:snapToGrid w:val="0"/>
              <w:rPr>
                <w:noProof w:val="0"/>
              </w:rPr>
            </w:pPr>
            <w:r w:rsidRPr="007A7659">
              <w:rPr>
                <w:noProof w:val="0"/>
              </w:rPr>
              <w:t>patientID</w:t>
            </w:r>
          </w:p>
        </w:tc>
        <w:tc>
          <w:tcPr>
            <w:tcW w:w="794" w:type="dxa"/>
          </w:tcPr>
          <w:p w14:paraId="19962FD7" w14:textId="77777777" w:rsidR="00BD6B97" w:rsidRPr="007A7659" w:rsidRDefault="00BD6B97">
            <w:pPr>
              <w:pStyle w:val="TableEntry"/>
              <w:snapToGrid w:val="0"/>
              <w:rPr>
                <w:noProof w:val="0"/>
              </w:rPr>
            </w:pPr>
            <w:r w:rsidRPr="007A7659">
              <w:rPr>
                <w:noProof w:val="0"/>
              </w:rPr>
              <w:t>R</w:t>
            </w:r>
          </w:p>
        </w:tc>
        <w:tc>
          <w:tcPr>
            <w:tcW w:w="3220" w:type="dxa"/>
          </w:tcPr>
          <w:p w14:paraId="31B60999"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4161" w:type="dxa"/>
          </w:tcPr>
          <w:p w14:paraId="2F9AF8CB"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bl>
    <w:p w14:paraId="3340AA51" w14:textId="77777777" w:rsidR="00BD6B97" w:rsidRPr="007A7659" w:rsidRDefault="00BD6B97">
      <w:pPr>
        <w:pStyle w:val="TableTitle"/>
      </w:pPr>
      <w:r w:rsidRPr="007A7659">
        <w:t>Table 3.11.4-7: Web Service Request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503"/>
      </w:tblGrid>
      <w:tr w:rsidR="00BD6B97" w:rsidRPr="007A7659" w14:paraId="11C54B81" w14:textId="77777777" w:rsidTr="00493145">
        <w:trPr>
          <w:jc w:val="center"/>
        </w:trPr>
        <w:tc>
          <w:tcPr>
            <w:tcW w:w="2117" w:type="dxa"/>
            <w:shd w:val="clear" w:color="CCCCFF" w:fill="E0E0E0"/>
          </w:tcPr>
          <w:p w14:paraId="52D2C495" w14:textId="77777777" w:rsidR="00BD6B97" w:rsidRPr="007A7659" w:rsidRDefault="00BD6B97" w:rsidP="003C1EFA">
            <w:pPr>
              <w:pStyle w:val="TableEntryHeader"/>
            </w:pPr>
            <w:r w:rsidRPr="007A7659">
              <w:t>requestType value</w:t>
            </w:r>
          </w:p>
        </w:tc>
        <w:tc>
          <w:tcPr>
            <w:tcW w:w="6503" w:type="dxa"/>
            <w:shd w:val="clear" w:color="CCCCFF" w:fill="E0E0E0"/>
          </w:tcPr>
          <w:p w14:paraId="7ACC7C31" w14:textId="77777777" w:rsidR="00BD6B97" w:rsidRPr="007A7659" w:rsidRDefault="00BD6B97" w:rsidP="003C1EFA">
            <w:pPr>
              <w:pStyle w:val="TableEntryHeader"/>
            </w:pPr>
            <w:r w:rsidRPr="007A7659">
              <w:t>Description</w:t>
            </w:r>
          </w:p>
        </w:tc>
      </w:tr>
      <w:tr w:rsidR="00BD6B97" w:rsidRPr="007A7659" w14:paraId="27818551" w14:textId="77777777" w:rsidTr="00493145">
        <w:trPr>
          <w:jc w:val="center"/>
        </w:trPr>
        <w:tc>
          <w:tcPr>
            <w:tcW w:w="2117" w:type="dxa"/>
          </w:tcPr>
          <w:p w14:paraId="58EE5653" w14:textId="77777777" w:rsidR="00BD6B97" w:rsidRPr="007A7659" w:rsidRDefault="00BD6B97">
            <w:pPr>
              <w:pStyle w:val="TableEntry"/>
              <w:snapToGrid w:val="0"/>
              <w:rPr>
                <w:noProof w:val="0"/>
              </w:rPr>
            </w:pPr>
            <w:r w:rsidRPr="007A7659">
              <w:rPr>
                <w:noProof w:val="0"/>
              </w:rPr>
              <w:t>LIST-ALLERGIES</w:t>
            </w:r>
          </w:p>
        </w:tc>
        <w:tc>
          <w:tcPr>
            <w:tcW w:w="6503" w:type="dxa"/>
          </w:tcPr>
          <w:p w14:paraId="4A728C69" w14:textId="77777777" w:rsidR="00BD6B97" w:rsidRPr="007A7659" w:rsidRDefault="00BD6B97">
            <w:pPr>
              <w:pStyle w:val="TableEntry"/>
              <w:snapToGrid w:val="0"/>
              <w:rPr>
                <w:noProof w:val="0"/>
              </w:rPr>
            </w:pPr>
            <w:r w:rsidRPr="007A7659">
              <w:rPr>
                <w:noProof w:val="0"/>
              </w:rPr>
              <w:t>List of allergies and adverse reactions for a patient known to the Information Source</w:t>
            </w:r>
          </w:p>
        </w:tc>
      </w:tr>
      <w:tr w:rsidR="00BD6B97" w:rsidRPr="007A7659" w14:paraId="525E29D6" w14:textId="77777777" w:rsidTr="00493145">
        <w:trPr>
          <w:jc w:val="center"/>
        </w:trPr>
        <w:tc>
          <w:tcPr>
            <w:tcW w:w="2117" w:type="dxa"/>
          </w:tcPr>
          <w:p w14:paraId="2EE440DB" w14:textId="77777777" w:rsidR="00BD6B97" w:rsidRPr="007A7659" w:rsidRDefault="00BD6B97">
            <w:pPr>
              <w:pStyle w:val="TableEntry"/>
              <w:snapToGrid w:val="0"/>
              <w:rPr>
                <w:noProof w:val="0"/>
              </w:rPr>
            </w:pPr>
            <w:r w:rsidRPr="007A7659">
              <w:rPr>
                <w:noProof w:val="0"/>
              </w:rPr>
              <w:t>LIST-MEDS</w:t>
            </w:r>
          </w:p>
        </w:tc>
        <w:tc>
          <w:tcPr>
            <w:tcW w:w="6503" w:type="dxa"/>
          </w:tcPr>
          <w:p w14:paraId="0598CF87" w14:textId="77777777" w:rsidR="00BD6B97" w:rsidRPr="007A7659" w:rsidRDefault="00BD6B97">
            <w:pPr>
              <w:pStyle w:val="TableEntry"/>
              <w:snapToGrid w:val="0"/>
              <w:rPr>
                <w:noProof w:val="0"/>
              </w:rPr>
            </w:pPr>
            <w:r w:rsidRPr="007A7659">
              <w:rPr>
                <w:noProof w:val="0"/>
              </w:rPr>
              <w:t>List of medications currently taken by or administered to a patient</w:t>
            </w:r>
          </w:p>
        </w:tc>
      </w:tr>
    </w:tbl>
    <w:p w14:paraId="0177CEA3" w14:textId="77777777" w:rsidR="00BD6B97" w:rsidRPr="007A7659" w:rsidRDefault="00BD6B97" w:rsidP="001D3953">
      <w:pPr>
        <w:pStyle w:val="BodyText"/>
      </w:pPr>
    </w:p>
    <w:p w14:paraId="6C3EF929" w14:textId="77777777" w:rsidR="00BD6B97" w:rsidRPr="007A7659" w:rsidRDefault="00BD6B97">
      <w:r w:rsidRPr="007A7659">
        <w:t xml:space="preserve">Formal definition of the web service in WSDL is provided in the ITI TF-2x: Appendix A. </w:t>
      </w:r>
    </w:p>
    <w:p w14:paraId="46E991B5" w14:textId="77777777" w:rsidR="00BD6B97" w:rsidRPr="007A7659" w:rsidRDefault="00BD6B97">
      <w:r w:rsidRPr="007A7659">
        <w:t>The only binding required for both Display and Information Source is the binding to the HTTP-GET. In this binding the sample message will be formatted as follows:</w:t>
      </w:r>
    </w:p>
    <w:p w14:paraId="09879CDB" w14:textId="77777777" w:rsidR="00BD6B97" w:rsidRPr="007A7659" w:rsidRDefault="00BD6B97">
      <w:r w:rsidRPr="007A7659">
        <w:t>http://&lt;location&gt;/IHERetrieveListInfo?requestType=LIST-MEDS&amp;patientID=99998410^^^%26www.mlhlife.com%26DNS</w:t>
      </w:r>
    </w:p>
    <w:p w14:paraId="329937B4"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IHERetrieveListInfo</w:t>
      </w:r>
      <w:r w:rsidRPr="007A7659">
        <w:t xml:space="preserve"> and </w:t>
      </w:r>
      <w:r w:rsidRPr="007A7659">
        <w:lastRenderedPageBreak/>
        <w:t xml:space="preserve">the following request parameters are specified by the WSDL and may not be changed. See the discussion about location in </w:t>
      </w:r>
      <w:r w:rsidR="00211645" w:rsidRPr="007A7659">
        <w:t>Section</w:t>
      </w:r>
      <w:r w:rsidRPr="007A7659">
        <w:t xml:space="preserve"> 3.11.4.1.2 Message Semantics above.</w:t>
      </w:r>
    </w:p>
    <w:p w14:paraId="3AFACC6F" w14:textId="77777777" w:rsidR="00BD6B97" w:rsidRPr="007A7659" w:rsidRDefault="00BD6B97" w:rsidP="007E3B51">
      <w:r w:rsidRPr="007A7659">
        <w:t>In addition, the Display shall support the following field of the HTTP request:</w:t>
      </w:r>
    </w:p>
    <w:p w14:paraId="42818236" w14:textId="77777777" w:rsidR="00BD6B97" w:rsidRPr="007A7659" w:rsidRDefault="00BD6B97">
      <w:pPr>
        <w:pStyle w:val="TableTitle"/>
      </w:pPr>
      <w:r w:rsidRPr="007A7659">
        <w:t>Table 3.11.4-8: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979"/>
        <w:gridCol w:w="4763"/>
        <w:gridCol w:w="2490"/>
      </w:tblGrid>
      <w:tr w:rsidR="00BD6B97" w:rsidRPr="007A7659" w14:paraId="54961873" w14:textId="77777777" w:rsidTr="00493145">
        <w:trPr>
          <w:cantSplit/>
          <w:tblHeader/>
        </w:trPr>
        <w:tc>
          <w:tcPr>
            <w:tcW w:w="1414" w:type="dxa"/>
            <w:shd w:val="clear" w:color="CCCCFF" w:fill="E0E0E0"/>
          </w:tcPr>
          <w:p w14:paraId="7D6D1AD2" w14:textId="77777777" w:rsidR="00BD6B97" w:rsidRPr="007A7659" w:rsidRDefault="00BD6B97" w:rsidP="003C1EFA">
            <w:pPr>
              <w:pStyle w:val="TableEntryHeader"/>
            </w:pPr>
            <w:r w:rsidRPr="007A7659">
              <w:t>HTTP Field</w:t>
            </w:r>
          </w:p>
        </w:tc>
        <w:tc>
          <w:tcPr>
            <w:tcW w:w="979" w:type="dxa"/>
            <w:shd w:val="clear" w:color="CCCCFF" w:fill="E0E0E0"/>
          </w:tcPr>
          <w:p w14:paraId="5DAAD5E2" w14:textId="77777777" w:rsidR="00BD6B97" w:rsidRPr="007A7659" w:rsidRDefault="00BD6B97" w:rsidP="003C1EFA">
            <w:pPr>
              <w:pStyle w:val="TableEntryHeader"/>
            </w:pPr>
            <w:r w:rsidRPr="007A7659">
              <w:t>REQ</w:t>
            </w:r>
          </w:p>
        </w:tc>
        <w:tc>
          <w:tcPr>
            <w:tcW w:w="4763" w:type="dxa"/>
            <w:shd w:val="clear" w:color="CCCCFF" w:fill="E0E0E0"/>
          </w:tcPr>
          <w:p w14:paraId="7DDC3902" w14:textId="77777777" w:rsidR="00BD6B97" w:rsidRPr="007A7659" w:rsidRDefault="00BD6B97" w:rsidP="003C1EFA">
            <w:pPr>
              <w:pStyle w:val="TableEntryHeader"/>
            </w:pPr>
            <w:r w:rsidRPr="007A7659">
              <w:t>Description</w:t>
            </w:r>
          </w:p>
        </w:tc>
        <w:tc>
          <w:tcPr>
            <w:tcW w:w="2490" w:type="dxa"/>
            <w:shd w:val="clear" w:color="CCCCFF" w:fill="E0E0E0"/>
          </w:tcPr>
          <w:p w14:paraId="0483EFE0" w14:textId="77777777" w:rsidR="00BD6B97" w:rsidRPr="007A7659" w:rsidRDefault="00BD6B97" w:rsidP="003C1EFA">
            <w:pPr>
              <w:pStyle w:val="TableEntryHeader"/>
            </w:pPr>
            <w:r w:rsidRPr="007A7659">
              <w:t>Values</w:t>
            </w:r>
          </w:p>
        </w:tc>
      </w:tr>
      <w:tr w:rsidR="00BD6B97" w:rsidRPr="007A7659" w14:paraId="39323914" w14:textId="77777777" w:rsidTr="00493145">
        <w:trPr>
          <w:cantSplit/>
        </w:trPr>
        <w:tc>
          <w:tcPr>
            <w:tcW w:w="1414" w:type="dxa"/>
          </w:tcPr>
          <w:p w14:paraId="1D34D6D6" w14:textId="77777777" w:rsidR="00BD6B97" w:rsidRPr="007A7659" w:rsidRDefault="00BD6B97">
            <w:pPr>
              <w:pStyle w:val="TableEntry"/>
              <w:snapToGrid w:val="0"/>
              <w:rPr>
                <w:noProof w:val="0"/>
              </w:rPr>
            </w:pPr>
            <w:r w:rsidRPr="007A7659">
              <w:rPr>
                <w:noProof w:val="0"/>
              </w:rPr>
              <w:t>Accept-Language</w:t>
            </w:r>
          </w:p>
        </w:tc>
        <w:tc>
          <w:tcPr>
            <w:tcW w:w="979" w:type="dxa"/>
          </w:tcPr>
          <w:p w14:paraId="0F22882B" w14:textId="77777777" w:rsidR="00BD6B97" w:rsidRPr="007A7659" w:rsidRDefault="00BD6B97">
            <w:pPr>
              <w:pStyle w:val="TableEntry"/>
              <w:snapToGrid w:val="0"/>
              <w:rPr>
                <w:noProof w:val="0"/>
              </w:rPr>
            </w:pPr>
            <w:r w:rsidRPr="007A7659">
              <w:rPr>
                <w:noProof w:val="0"/>
              </w:rPr>
              <w:t>O</w:t>
            </w:r>
          </w:p>
        </w:tc>
        <w:tc>
          <w:tcPr>
            <w:tcW w:w="4763" w:type="dxa"/>
          </w:tcPr>
          <w:p w14:paraId="3ACE847B"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2490" w:type="dxa"/>
          </w:tcPr>
          <w:p w14:paraId="1FBD38A1"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56C47DC5" w14:textId="77777777" w:rsidR="0045165D" w:rsidRPr="007A7659" w:rsidRDefault="00BD6B97" w:rsidP="0045165D">
      <w:pPr>
        <w:pStyle w:val="BodyText"/>
      </w:pPr>
      <w:r w:rsidRPr="007A7659">
        <w:t>The Information Source shall support the following field of the HTTP response.</w:t>
      </w:r>
    </w:p>
    <w:p w14:paraId="4B19CFAC" w14:textId="77777777" w:rsidR="00BD6B97" w:rsidRPr="007A7659" w:rsidRDefault="00BD6B97">
      <w:pPr>
        <w:pStyle w:val="TableTitle"/>
      </w:pPr>
      <w:r w:rsidRPr="007A7659">
        <w:t>Table 3.11.4-9: HTTP Request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990"/>
        <w:gridCol w:w="4770"/>
        <w:gridCol w:w="2483"/>
      </w:tblGrid>
      <w:tr w:rsidR="00BD6B97" w:rsidRPr="007A7659" w14:paraId="60D63735" w14:textId="77777777" w:rsidTr="00493145">
        <w:trPr>
          <w:cantSplit/>
          <w:tblHeader/>
        </w:trPr>
        <w:tc>
          <w:tcPr>
            <w:tcW w:w="1403" w:type="dxa"/>
            <w:shd w:val="clear" w:color="auto" w:fill="D9D9D9"/>
          </w:tcPr>
          <w:p w14:paraId="3840E2E9" w14:textId="77777777" w:rsidR="00BD6B97" w:rsidRPr="007A7659" w:rsidRDefault="00BD6B97" w:rsidP="003C1EFA">
            <w:pPr>
              <w:pStyle w:val="TableEntryHeader"/>
            </w:pPr>
            <w:r w:rsidRPr="007A7659">
              <w:t>HTTP Field</w:t>
            </w:r>
          </w:p>
        </w:tc>
        <w:tc>
          <w:tcPr>
            <w:tcW w:w="990" w:type="dxa"/>
            <w:shd w:val="clear" w:color="auto" w:fill="D9D9D9"/>
          </w:tcPr>
          <w:p w14:paraId="2C4DCDED" w14:textId="77777777" w:rsidR="00BD6B97" w:rsidRPr="007A7659" w:rsidRDefault="00BD6B97" w:rsidP="003C1EFA">
            <w:pPr>
              <w:pStyle w:val="TableEntryHeader"/>
            </w:pPr>
            <w:r w:rsidRPr="007A7659">
              <w:t>REQ</w:t>
            </w:r>
          </w:p>
        </w:tc>
        <w:tc>
          <w:tcPr>
            <w:tcW w:w="4770" w:type="dxa"/>
            <w:shd w:val="clear" w:color="auto" w:fill="D9D9D9"/>
          </w:tcPr>
          <w:p w14:paraId="3FE1C94D" w14:textId="77777777" w:rsidR="00BD6B97" w:rsidRPr="007A7659" w:rsidRDefault="00BD6B97" w:rsidP="003C1EFA">
            <w:pPr>
              <w:pStyle w:val="TableEntryHeader"/>
            </w:pPr>
            <w:r w:rsidRPr="007A7659">
              <w:t>Description</w:t>
            </w:r>
          </w:p>
        </w:tc>
        <w:tc>
          <w:tcPr>
            <w:tcW w:w="2483" w:type="dxa"/>
            <w:shd w:val="clear" w:color="auto" w:fill="D9D9D9"/>
          </w:tcPr>
          <w:p w14:paraId="53F45E65" w14:textId="77777777" w:rsidR="00BD6B97" w:rsidRPr="007A7659" w:rsidRDefault="00BD6B97" w:rsidP="003C1EFA">
            <w:pPr>
              <w:pStyle w:val="TableEntryHeader"/>
            </w:pPr>
            <w:r w:rsidRPr="007A7659">
              <w:t>Values</w:t>
            </w:r>
          </w:p>
        </w:tc>
      </w:tr>
      <w:tr w:rsidR="00BD6B97" w:rsidRPr="007A7659" w14:paraId="53A5EF16" w14:textId="77777777" w:rsidTr="00493145">
        <w:trPr>
          <w:cantSplit/>
        </w:trPr>
        <w:tc>
          <w:tcPr>
            <w:tcW w:w="1403" w:type="dxa"/>
          </w:tcPr>
          <w:p w14:paraId="1510E963" w14:textId="77777777" w:rsidR="00BD6B97" w:rsidRPr="007A7659" w:rsidRDefault="00BD6B97">
            <w:pPr>
              <w:pStyle w:val="TableEntry"/>
              <w:snapToGrid w:val="0"/>
              <w:rPr>
                <w:bCs/>
                <w:noProof w:val="0"/>
              </w:rPr>
            </w:pPr>
            <w:r w:rsidRPr="007A7659">
              <w:rPr>
                <w:bCs/>
                <w:noProof w:val="0"/>
              </w:rPr>
              <w:t>Expires</w:t>
            </w:r>
          </w:p>
        </w:tc>
        <w:tc>
          <w:tcPr>
            <w:tcW w:w="990" w:type="dxa"/>
          </w:tcPr>
          <w:p w14:paraId="44D63B7A" w14:textId="77777777" w:rsidR="00BD6B97" w:rsidRPr="007A7659" w:rsidRDefault="00BD6B97">
            <w:pPr>
              <w:pStyle w:val="TableEntry"/>
              <w:snapToGrid w:val="0"/>
              <w:rPr>
                <w:bCs/>
                <w:noProof w:val="0"/>
              </w:rPr>
            </w:pPr>
            <w:r w:rsidRPr="007A7659">
              <w:rPr>
                <w:bCs/>
                <w:noProof w:val="0"/>
              </w:rPr>
              <w:t>R</w:t>
            </w:r>
          </w:p>
        </w:tc>
        <w:tc>
          <w:tcPr>
            <w:tcW w:w="4770" w:type="dxa"/>
          </w:tcPr>
          <w:p w14:paraId="69B4A038"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2483" w:type="dxa"/>
          </w:tcPr>
          <w:p w14:paraId="51736992"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535A8250" w14:textId="77777777" w:rsidTr="00493145">
        <w:trPr>
          <w:cantSplit/>
        </w:trPr>
        <w:tc>
          <w:tcPr>
            <w:tcW w:w="1403" w:type="dxa"/>
          </w:tcPr>
          <w:p w14:paraId="1FD21229" w14:textId="77777777" w:rsidR="00BD6B97" w:rsidRPr="007A7659" w:rsidRDefault="00BD6B97">
            <w:pPr>
              <w:pStyle w:val="TableEntry"/>
              <w:snapToGrid w:val="0"/>
              <w:rPr>
                <w:bCs/>
                <w:noProof w:val="0"/>
              </w:rPr>
            </w:pPr>
            <w:r w:rsidRPr="007A7659">
              <w:rPr>
                <w:bCs/>
                <w:noProof w:val="0"/>
              </w:rPr>
              <w:t>Cache-Control</w:t>
            </w:r>
          </w:p>
        </w:tc>
        <w:tc>
          <w:tcPr>
            <w:tcW w:w="990" w:type="dxa"/>
          </w:tcPr>
          <w:p w14:paraId="590F6956" w14:textId="77777777" w:rsidR="00BD6B97" w:rsidRPr="007A7659" w:rsidRDefault="00BD6B97">
            <w:pPr>
              <w:pStyle w:val="TableEntry"/>
              <w:snapToGrid w:val="0"/>
              <w:rPr>
                <w:bCs/>
                <w:noProof w:val="0"/>
              </w:rPr>
            </w:pPr>
            <w:r w:rsidRPr="007A7659">
              <w:rPr>
                <w:bCs/>
                <w:noProof w:val="0"/>
              </w:rPr>
              <w:t>R</w:t>
            </w:r>
          </w:p>
        </w:tc>
        <w:tc>
          <w:tcPr>
            <w:tcW w:w="4770" w:type="dxa"/>
          </w:tcPr>
          <w:p w14:paraId="3F48FC28"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2483" w:type="dxa"/>
          </w:tcPr>
          <w:p w14:paraId="6DFE644B" w14:textId="77777777" w:rsidR="00BD6B97" w:rsidRPr="007A7659" w:rsidRDefault="00BD6B97">
            <w:pPr>
              <w:pStyle w:val="TableEntry"/>
              <w:snapToGrid w:val="0"/>
              <w:rPr>
                <w:bCs/>
                <w:noProof w:val="0"/>
              </w:rPr>
            </w:pPr>
            <w:r w:rsidRPr="007A7659">
              <w:rPr>
                <w:bCs/>
                <w:noProof w:val="0"/>
              </w:rPr>
              <w:t>Shall be no-cache</w:t>
            </w:r>
          </w:p>
        </w:tc>
      </w:tr>
    </w:tbl>
    <w:p w14:paraId="524614A6" w14:textId="77777777" w:rsidR="0045165D" w:rsidRPr="007A7659" w:rsidRDefault="0045165D" w:rsidP="00AE5ED3">
      <w:pPr>
        <w:pStyle w:val="BodyText"/>
      </w:pPr>
    </w:p>
    <w:p w14:paraId="6592F91F" w14:textId="77777777" w:rsidR="00BD6B97" w:rsidRPr="007A7659" w:rsidRDefault="00BD6B97" w:rsidP="00AE5ED3">
      <w:pPr>
        <w:pStyle w:val="BodyText"/>
      </w:pPr>
      <w:r w:rsidRPr="007A7659">
        <w:t>If necessary, the Display may perform the request to the web service utilizing HTTPS protocol.</w:t>
      </w:r>
    </w:p>
    <w:p w14:paraId="526C0BC7" w14:textId="77777777" w:rsidR="00BD6B97" w:rsidRPr="007A7659" w:rsidRDefault="00BD6B97" w:rsidP="00AE5ED3">
      <w:pPr>
        <w:pStyle w:val="BodyText"/>
      </w:pPr>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160CB241" w14:textId="77777777" w:rsidR="00BD6B97" w:rsidRPr="007A7659" w:rsidRDefault="00BD6B97">
      <w:pPr>
        <w:pStyle w:val="Heading5"/>
        <w:numPr>
          <w:ilvl w:val="4"/>
          <w:numId w:val="19"/>
        </w:numPr>
        <w:tabs>
          <w:tab w:val="left" w:pos="1008"/>
        </w:tabs>
        <w:rPr>
          <w:noProof w:val="0"/>
        </w:rPr>
      </w:pPr>
      <w:bookmarkStart w:id="2228" w:name="_Toc173916274"/>
      <w:bookmarkStart w:id="2229" w:name="_Toc174248796"/>
      <w:r w:rsidRPr="007A7659">
        <w:rPr>
          <w:noProof w:val="0"/>
        </w:rPr>
        <w:t>Expected Actions</w:t>
      </w:r>
      <w:bookmarkEnd w:id="2228"/>
      <w:bookmarkEnd w:id="2229"/>
    </w:p>
    <w:p w14:paraId="001F1CBE" w14:textId="77777777" w:rsidR="00BD6B97" w:rsidRPr="007A7659" w:rsidRDefault="00BD6B97">
      <w:r w:rsidRPr="007A7659">
        <w:t xml:space="preserve">Upon reception of the Request for Specific Information, the Information Source shall parse the request and if there are no errors, shall return the Response with Specific Information as specified in </w:t>
      </w:r>
      <w:r w:rsidR="00211645" w:rsidRPr="007A7659">
        <w:t>Section</w:t>
      </w:r>
      <w:r w:rsidRPr="007A7659">
        <w:t xml:space="preserve"> 3.11.4.2, and HTTP response code 200 - OK.</w:t>
      </w:r>
    </w:p>
    <w:p w14:paraId="449E502F" w14:textId="77777777" w:rsidR="00BD6B97" w:rsidRPr="007A7659" w:rsidRDefault="00BD6B97">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0876E688" w14:textId="77777777" w:rsidR="00BD6B97" w:rsidRPr="007A7659" w:rsidRDefault="00BD6B97">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5476ADE5" w14:textId="77777777" w:rsidR="00BD6B97" w:rsidRPr="007A7659" w:rsidRDefault="00BD6B97">
      <w:pPr>
        <w:pStyle w:val="Note"/>
      </w:pPr>
      <w:r w:rsidRPr="007A7659">
        <w:lastRenderedPageBreak/>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67FA16C3" w14:textId="6C431F85"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00481840" w14:textId="77777777" w:rsidR="00BD6B97" w:rsidRPr="007A7659" w:rsidRDefault="00BD6B97">
      <w:r w:rsidRPr="007A7659">
        <w:t>If an error condition cannot be automatically recovered, at a minimum, the error should be displayed to the user by the Display Actor.</w:t>
      </w:r>
    </w:p>
    <w:p w14:paraId="68D707D2" w14:textId="77777777" w:rsidR="00BD6B97" w:rsidRPr="007A7659" w:rsidRDefault="00BD6B97">
      <w:pPr>
        <w:pStyle w:val="Heading4"/>
        <w:numPr>
          <w:ilvl w:val="3"/>
          <w:numId w:val="19"/>
        </w:numPr>
        <w:tabs>
          <w:tab w:val="clear" w:pos="2160"/>
          <w:tab w:val="clear" w:pos="2880"/>
          <w:tab w:val="left" w:pos="864"/>
        </w:tabs>
        <w:rPr>
          <w:noProof w:val="0"/>
        </w:rPr>
      </w:pPr>
      <w:bookmarkStart w:id="2230" w:name="_Toc173916275"/>
      <w:bookmarkStart w:id="2231" w:name="_Toc174248797"/>
      <w:r w:rsidRPr="007A7659">
        <w:rPr>
          <w:noProof w:val="0"/>
        </w:rPr>
        <w:t>Response with Specific Information - List</w:t>
      </w:r>
      <w:bookmarkEnd w:id="2230"/>
      <w:bookmarkEnd w:id="2231"/>
    </w:p>
    <w:p w14:paraId="1C53E274" w14:textId="77777777" w:rsidR="00BD6B97" w:rsidRPr="007A7659" w:rsidRDefault="00BD6B97">
      <w:pPr>
        <w:pStyle w:val="Heading5"/>
        <w:numPr>
          <w:ilvl w:val="4"/>
          <w:numId w:val="19"/>
        </w:numPr>
        <w:tabs>
          <w:tab w:val="left" w:pos="1008"/>
        </w:tabs>
        <w:rPr>
          <w:noProof w:val="0"/>
        </w:rPr>
      </w:pPr>
      <w:bookmarkStart w:id="2232" w:name="_Toc173916276"/>
      <w:bookmarkStart w:id="2233" w:name="_Toc174248798"/>
      <w:r w:rsidRPr="007A7659">
        <w:rPr>
          <w:noProof w:val="0"/>
        </w:rPr>
        <w:t>Trigger Events</w:t>
      </w:r>
      <w:bookmarkEnd w:id="2232"/>
      <w:bookmarkEnd w:id="2233"/>
    </w:p>
    <w:p w14:paraId="592331DD" w14:textId="77777777" w:rsidR="00BD6B97" w:rsidRPr="007A7659" w:rsidRDefault="00BD6B97">
      <w:r w:rsidRPr="007A7659">
        <w:t xml:space="preserve">This message is sent by the Information Source in response to the Request For Specific Information web service request. </w:t>
      </w:r>
    </w:p>
    <w:p w14:paraId="363CCE31" w14:textId="77777777" w:rsidR="00BD6B97" w:rsidRPr="007A7659" w:rsidRDefault="00BD6B97">
      <w:pPr>
        <w:pStyle w:val="Heading5"/>
        <w:numPr>
          <w:ilvl w:val="4"/>
          <w:numId w:val="19"/>
        </w:numPr>
        <w:tabs>
          <w:tab w:val="left" w:pos="1008"/>
        </w:tabs>
        <w:rPr>
          <w:noProof w:val="0"/>
        </w:rPr>
      </w:pPr>
      <w:bookmarkStart w:id="2234" w:name="_Toc173916277"/>
      <w:bookmarkStart w:id="2235" w:name="_Toc174248799"/>
      <w:r w:rsidRPr="007A7659">
        <w:rPr>
          <w:noProof w:val="0"/>
        </w:rPr>
        <w:t>Message Semantics</w:t>
      </w:r>
      <w:bookmarkEnd w:id="2234"/>
      <w:bookmarkEnd w:id="2235"/>
    </w:p>
    <w:p w14:paraId="55BEFEA6" w14:textId="77777777" w:rsidR="00BD6B97" w:rsidRPr="007A7659" w:rsidRDefault="00BD6B97">
      <w:r w:rsidRPr="007A7659">
        <w:t>Information Source shall support at least one of the values of the requestType parameter specified in Table 3.11.4-7.</w:t>
      </w:r>
    </w:p>
    <w:p w14:paraId="1B3BFFC6"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67CFFDC2" w14:textId="77777777" w:rsidR="00BD6B97" w:rsidRPr="007A7659" w:rsidRDefault="00BD6B97">
      <w:r w:rsidRPr="007A7659">
        <w:t>The Display may request the Information Source to provide a list of information items (pertaining to a particular patient) that the Information Source has presently recorded. The exact content of the list is determined by the Information Source Actor.</w:t>
      </w:r>
    </w:p>
    <w:p w14:paraId="3146E979" w14:textId="77777777" w:rsidR="00BD6B97" w:rsidRPr="007A7659" w:rsidRDefault="00BD6B97">
      <w:r w:rsidRPr="007A7659">
        <w:t>The Display shall not use the lowerDateTime, upperDateTime or mostRecentResults parameters in a query. The Information Source shall ignore them if they are specified.</w:t>
      </w:r>
    </w:p>
    <w:p w14:paraId="08779350" w14:textId="77777777" w:rsidR="00BD6B97" w:rsidRPr="007A7659" w:rsidRDefault="00BD6B97">
      <w:pPr>
        <w:pStyle w:val="Heading5"/>
        <w:numPr>
          <w:ilvl w:val="4"/>
          <w:numId w:val="19"/>
        </w:numPr>
        <w:tabs>
          <w:tab w:val="left" w:pos="1008"/>
        </w:tabs>
        <w:rPr>
          <w:noProof w:val="0"/>
        </w:rPr>
      </w:pPr>
      <w:bookmarkStart w:id="2236" w:name="_Toc173916278"/>
      <w:bookmarkStart w:id="2237" w:name="_Toc174248800"/>
      <w:r w:rsidRPr="007A7659">
        <w:rPr>
          <w:noProof w:val="0"/>
        </w:rPr>
        <w:t>Expected Actions</w:t>
      </w:r>
      <w:bookmarkEnd w:id="2236"/>
      <w:bookmarkEnd w:id="2237"/>
    </w:p>
    <w:p w14:paraId="6E5B1B0F"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r w:rsidRPr="007A7659">
        <w:br w:type="page"/>
      </w:r>
      <w:bookmarkStart w:id="2238" w:name="_Toc173916279"/>
      <w:bookmarkStart w:id="2239" w:name="_Toc174248801"/>
      <w:bookmarkStart w:id="2240" w:name="_Toc210805538"/>
      <w:bookmarkStart w:id="2241" w:name="_Toc214434011"/>
      <w:bookmarkStart w:id="2242" w:name="_Toc214436932"/>
      <w:bookmarkStart w:id="2243" w:name="_Toc214437377"/>
      <w:bookmarkStart w:id="2244" w:name="_Toc214437693"/>
      <w:bookmarkStart w:id="2245" w:name="_Toc214457169"/>
      <w:bookmarkStart w:id="2246" w:name="_Toc214461282"/>
      <w:bookmarkStart w:id="2247" w:name="_Toc214462903"/>
    </w:p>
    <w:p w14:paraId="3829F4BA" w14:textId="77777777" w:rsidR="00BD6B97" w:rsidRPr="007A7659" w:rsidRDefault="00BD6B97" w:rsidP="001D3953">
      <w:pPr>
        <w:pStyle w:val="Heading2"/>
        <w:numPr>
          <w:ilvl w:val="1"/>
          <w:numId w:val="19"/>
        </w:numPr>
        <w:rPr>
          <w:noProof w:val="0"/>
        </w:rPr>
      </w:pPr>
      <w:bookmarkStart w:id="2248" w:name="_Toc518548656"/>
      <w:r w:rsidRPr="007A7659">
        <w:rPr>
          <w:noProof w:val="0"/>
        </w:rPr>
        <w:lastRenderedPageBreak/>
        <w:t>Retrieve Document for Display</w:t>
      </w:r>
      <w:r w:rsidR="00332C0F" w:rsidRPr="007A7659">
        <w:rPr>
          <w:noProof w:val="0"/>
        </w:rPr>
        <w:t xml:space="preserve"> [ITI-12]</w:t>
      </w:r>
      <w:bookmarkEnd w:id="2248"/>
    </w:p>
    <w:bookmarkEnd w:id="2238"/>
    <w:bookmarkEnd w:id="2239"/>
    <w:bookmarkEnd w:id="2240"/>
    <w:bookmarkEnd w:id="2241"/>
    <w:bookmarkEnd w:id="2242"/>
    <w:bookmarkEnd w:id="2243"/>
    <w:bookmarkEnd w:id="2244"/>
    <w:bookmarkEnd w:id="2245"/>
    <w:bookmarkEnd w:id="2246"/>
    <w:bookmarkEnd w:id="2247"/>
    <w:p w14:paraId="3C9E5B29" w14:textId="661D1425"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ITI-12</w:t>
      </w:r>
      <w:r w:rsidR="000C66A7">
        <w:t>]</w:t>
      </w:r>
      <w:r w:rsidRPr="007A7659">
        <w:t xml:space="preserve"> of the IHE IT Infrastructure Technical Framework. Transaction </w:t>
      </w:r>
      <w:r w:rsidR="000C66A7">
        <w:t>[</w:t>
      </w:r>
      <w:r w:rsidRPr="007A7659">
        <w:t>ITI-12</w:t>
      </w:r>
      <w:r w:rsidR="000C66A7">
        <w:t>]</w:t>
      </w:r>
      <w:r w:rsidRPr="007A7659">
        <w:t xml:space="preserve"> is used by the Information Source and Display </w:t>
      </w:r>
      <w:r w:rsidR="00B4249B" w:rsidRPr="007A7659">
        <w:t>Actors</w:t>
      </w:r>
      <w:r w:rsidRPr="007A7659">
        <w:t>.</w:t>
      </w:r>
    </w:p>
    <w:p w14:paraId="221C1AB3" w14:textId="77777777" w:rsidR="00BD6B97" w:rsidRPr="007A7659" w:rsidRDefault="00BD6B97">
      <w:pPr>
        <w:pStyle w:val="Heading3"/>
        <w:numPr>
          <w:ilvl w:val="2"/>
          <w:numId w:val="19"/>
        </w:numPr>
        <w:tabs>
          <w:tab w:val="clear" w:pos="2160"/>
        </w:tabs>
        <w:rPr>
          <w:noProof w:val="0"/>
        </w:rPr>
      </w:pPr>
      <w:bookmarkStart w:id="2249" w:name="_Toc173916280"/>
      <w:bookmarkStart w:id="2250" w:name="_Toc174248802"/>
      <w:bookmarkStart w:id="2251" w:name="_Toc518548657"/>
      <w:r w:rsidRPr="007A7659">
        <w:rPr>
          <w:noProof w:val="0"/>
        </w:rPr>
        <w:t>Scope</w:t>
      </w:r>
      <w:bookmarkEnd w:id="2249"/>
      <w:bookmarkEnd w:id="2250"/>
      <w:bookmarkEnd w:id="2251"/>
    </w:p>
    <w:p w14:paraId="2B390099" w14:textId="77777777" w:rsidR="00BD6B97" w:rsidRPr="007A7659" w:rsidRDefault="00BD6B97">
      <w:r w:rsidRPr="007A7659">
        <w:t>This transaction involves the retrieval of a document (persistent object) for presentation purposes. The uniquely identifiable persistent object means that retrieving the same document instance at a different point in time will provide the same semantics for its presented content. The information content of the document is immutable even if the presentation of such content is provided with the use of different formats, stylesheets, etc.</w:t>
      </w:r>
    </w:p>
    <w:p w14:paraId="44D8B091" w14:textId="77777777" w:rsidR="00BD6B97" w:rsidRPr="007A7659" w:rsidRDefault="00BD6B97">
      <w:pPr>
        <w:pStyle w:val="Heading3"/>
        <w:numPr>
          <w:ilvl w:val="2"/>
          <w:numId w:val="19"/>
        </w:numPr>
        <w:tabs>
          <w:tab w:val="clear" w:pos="2160"/>
        </w:tabs>
        <w:rPr>
          <w:noProof w:val="0"/>
        </w:rPr>
      </w:pPr>
      <w:bookmarkStart w:id="2252" w:name="_Toc173916281"/>
      <w:bookmarkStart w:id="2253" w:name="_Toc174248803"/>
      <w:bookmarkStart w:id="2254" w:name="_Toc518548658"/>
      <w:r w:rsidRPr="007A7659">
        <w:rPr>
          <w:noProof w:val="0"/>
        </w:rPr>
        <w:t>Use Case Roles</w:t>
      </w:r>
      <w:bookmarkEnd w:id="2252"/>
      <w:bookmarkEnd w:id="2253"/>
      <w:bookmarkEnd w:id="2254"/>
    </w:p>
    <w:p w14:paraId="47FA935A" w14:textId="77777777" w:rsidR="00BD6B97" w:rsidRPr="007A7659" w:rsidRDefault="00BD6B97" w:rsidP="00AE5ED3">
      <w:pPr>
        <w:pStyle w:val="BodyText"/>
      </w:pPr>
    </w:p>
    <w:p w14:paraId="72F3B404" w14:textId="77777777" w:rsidR="00BD6B97" w:rsidRPr="007A7659" w:rsidRDefault="00C42610" w:rsidP="001D3953">
      <w:pPr>
        <w:pStyle w:val="BodyText"/>
        <w:jc w:val="center"/>
        <w:rPr>
          <w:b/>
        </w:rPr>
      </w:pPr>
      <w:r w:rsidRPr="007A7659">
        <w:rPr>
          <w:noProof/>
        </w:rPr>
        <w:object w:dxaOrig="5430" w:dyaOrig="1935" w14:anchorId="57E1CC78">
          <v:shape id="_x0000_i1049" type="#_x0000_t75" alt="" style="width:273.85pt;height:93.55pt;mso-width-percent:0;mso-height-percent:0;mso-width-percent:0;mso-height-percent:0" o:ole="" filled="t">
            <v:fill color2="black"/>
            <v:imagedata r:id="rId80" o:title=""/>
          </v:shape>
          <o:OLEObject Type="Embed" ProgID="Word.Picture.8" ShapeID="_x0000_i1049" DrawAspect="Content" ObjectID="_1496223550" r:id="rId81"/>
        </w:object>
      </w:r>
    </w:p>
    <w:p w14:paraId="0A4DF2DF" w14:textId="77777777" w:rsidR="00D55E57" w:rsidRPr="007A7659" w:rsidRDefault="00D55E57" w:rsidP="00AE5ED3">
      <w:pPr>
        <w:pStyle w:val="BodyText"/>
      </w:pPr>
    </w:p>
    <w:p w14:paraId="6B6AFA66" w14:textId="77777777" w:rsidR="00BD6B97" w:rsidRPr="007A7659" w:rsidRDefault="00BD6B97">
      <w:r w:rsidRPr="007A7659">
        <w:rPr>
          <w:b/>
        </w:rPr>
        <w:t>Actor:</w:t>
      </w:r>
      <w:r w:rsidRPr="007A7659">
        <w:t xml:space="preserve"> Display</w:t>
      </w:r>
    </w:p>
    <w:p w14:paraId="02150D66" w14:textId="77777777" w:rsidR="00BD6B97" w:rsidRPr="007A7659" w:rsidRDefault="00BD6B97">
      <w:r w:rsidRPr="007A7659">
        <w:rPr>
          <w:b/>
        </w:rPr>
        <w:t>Role:</w:t>
      </w:r>
      <w:r w:rsidRPr="007A7659">
        <w:t xml:space="preserve"> A system that requests a document/object for display, and displays it. </w:t>
      </w:r>
    </w:p>
    <w:p w14:paraId="7CAFBCB8" w14:textId="77777777" w:rsidR="00BD6B97" w:rsidRPr="007A7659" w:rsidRDefault="00BD6B97">
      <w:r w:rsidRPr="007A7659">
        <w:rPr>
          <w:b/>
        </w:rPr>
        <w:t>Actor:</w:t>
      </w:r>
      <w:r w:rsidRPr="007A7659">
        <w:t xml:space="preserve"> Information Source</w:t>
      </w:r>
    </w:p>
    <w:p w14:paraId="7CE7E7A9"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67AF493C" w14:textId="77777777" w:rsidR="00BD6B97" w:rsidRPr="007A7659" w:rsidRDefault="00BD6B97">
      <w:pPr>
        <w:pStyle w:val="Heading3"/>
        <w:numPr>
          <w:ilvl w:val="2"/>
          <w:numId w:val="19"/>
        </w:numPr>
        <w:tabs>
          <w:tab w:val="clear" w:pos="2160"/>
        </w:tabs>
        <w:rPr>
          <w:noProof w:val="0"/>
        </w:rPr>
      </w:pPr>
      <w:bookmarkStart w:id="2255" w:name="_Toc173916282"/>
      <w:bookmarkStart w:id="2256" w:name="_Toc174248804"/>
      <w:bookmarkStart w:id="2257" w:name="_Toc518548659"/>
      <w:r w:rsidRPr="007A7659">
        <w:rPr>
          <w:noProof w:val="0"/>
        </w:rPr>
        <w:t>Referenced Standards</w:t>
      </w:r>
      <w:bookmarkEnd w:id="2255"/>
      <w:bookmarkEnd w:id="2256"/>
      <w:bookmarkEnd w:id="2257"/>
    </w:p>
    <w:p w14:paraId="4A9972F7" w14:textId="049ABFC3" w:rsidR="00BD6B97" w:rsidRPr="007A7659" w:rsidRDefault="008A6C66">
      <w:r w:rsidRPr="007A7659">
        <w:t>RFC</w:t>
      </w:r>
      <w:r w:rsidR="00BD6B97" w:rsidRPr="007A7659">
        <w:t>2616 HyperText Transfer Protocol HTTP/1.1</w:t>
      </w:r>
    </w:p>
    <w:p w14:paraId="7BDC4458" w14:textId="77777777" w:rsidR="00BD6B97" w:rsidRPr="007A7659" w:rsidRDefault="00BD6B97">
      <w:r w:rsidRPr="007A7659">
        <w:t xml:space="preserve">Extensible Markup Language (XML) 1.0 (Second Edition). W3C Recommendation 6 October 2000. </w:t>
      </w:r>
      <w:hyperlink r:id="rId82" w:history="1">
        <w:r w:rsidRPr="007A7659">
          <w:rPr>
            <w:rStyle w:val="Hyperlink"/>
          </w:rPr>
          <w:t>http://www.w3.org/TR/REC-xml</w:t>
        </w:r>
      </w:hyperlink>
      <w:r w:rsidRPr="007A7659">
        <w:t>.</w:t>
      </w:r>
    </w:p>
    <w:p w14:paraId="4C36E346" w14:textId="77777777" w:rsidR="00BD6B97" w:rsidRPr="007A7659" w:rsidRDefault="00BD6B97">
      <w:r w:rsidRPr="007A7659">
        <w:t xml:space="preserve">Web Services Description Language (WSDL) 1.1. W3C Note 15 March 2001. </w:t>
      </w:r>
      <w:hyperlink r:id="rId83" w:history="1">
        <w:r w:rsidRPr="007A7659">
          <w:rPr>
            <w:rStyle w:val="Hyperlink"/>
          </w:rPr>
          <w:t>http://www.w3.org/TR/wsdl</w:t>
        </w:r>
      </w:hyperlink>
      <w:r w:rsidRPr="007A7659">
        <w:t>.</w:t>
      </w:r>
    </w:p>
    <w:p w14:paraId="70B9BF48" w14:textId="77777777" w:rsidR="00BD6B97" w:rsidRPr="007A7659" w:rsidRDefault="00BD6B97">
      <w:pPr>
        <w:pStyle w:val="Heading3"/>
        <w:numPr>
          <w:ilvl w:val="2"/>
          <w:numId w:val="19"/>
        </w:numPr>
        <w:tabs>
          <w:tab w:val="clear" w:pos="2160"/>
        </w:tabs>
        <w:rPr>
          <w:noProof w:val="0"/>
        </w:rPr>
      </w:pPr>
      <w:bookmarkStart w:id="2258" w:name="_Toc173916283"/>
      <w:bookmarkStart w:id="2259" w:name="_Toc174248805"/>
      <w:bookmarkStart w:id="2260" w:name="_Toc518548660"/>
      <w:r w:rsidRPr="007A7659">
        <w:rPr>
          <w:noProof w:val="0"/>
        </w:rPr>
        <w:lastRenderedPageBreak/>
        <w:t>Interaction Diagram</w:t>
      </w:r>
      <w:bookmarkEnd w:id="2258"/>
      <w:bookmarkEnd w:id="2259"/>
      <w:bookmarkEnd w:id="2260"/>
    </w:p>
    <w:p w14:paraId="20EC189B" w14:textId="77777777" w:rsidR="00BD6B97" w:rsidRPr="007A7659" w:rsidRDefault="00C42610" w:rsidP="001D3953">
      <w:pPr>
        <w:pStyle w:val="BodyText"/>
        <w:jc w:val="center"/>
      </w:pPr>
      <w:r w:rsidRPr="007A7659">
        <w:rPr>
          <w:noProof/>
        </w:rPr>
        <w:object w:dxaOrig="5910" w:dyaOrig="2835" w14:anchorId="0C6DF75B">
          <v:shape id="_x0000_i1050" type="#_x0000_t75" alt="" style="width:294.75pt;height:2in;mso-width-percent:0;mso-height-percent:0;mso-width-percent:0;mso-height-percent:0" o:ole="" filled="t">
            <v:fill color2="black"/>
            <v:imagedata r:id="rId84" o:title=""/>
          </v:shape>
          <o:OLEObject Type="Embed" ProgID="Word.Picture.8" ShapeID="_x0000_i1050" DrawAspect="Content" ObjectID="_1496223551" r:id="rId85"/>
        </w:object>
      </w:r>
    </w:p>
    <w:p w14:paraId="1C78B812" w14:textId="77777777" w:rsidR="00BD6B97" w:rsidRPr="007A7659" w:rsidRDefault="00BD6B97">
      <w:pPr>
        <w:pStyle w:val="FigureTitle"/>
      </w:pPr>
      <w:r w:rsidRPr="007A7659">
        <w:t>Figure 3.12-1: Request for Persistent Document Sequence</w:t>
      </w:r>
    </w:p>
    <w:p w14:paraId="5E3A4222" w14:textId="77777777" w:rsidR="00BD6B97" w:rsidRPr="007A7659" w:rsidRDefault="00BD6B97">
      <w:pPr>
        <w:pStyle w:val="Heading4"/>
        <w:numPr>
          <w:ilvl w:val="3"/>
          <w:numId w:val="19"/>
        </w:numPr>
        <w:tabs>
          <w:tab w:val="clear" w:pos="2160"/>
          <w:tab w:val="clear" w:pos="2880"/>
          <w:tab w:val="left" w:pos="864"/>
        </w:tabs>
        <w:rPr>
          <w:noProof w:val="0"/>
        </w:rPr>
      </w:pPr>
      <w:bookmarkStart w:id="2261" w:name="_Toc173916284"/>
      <w:bookmarkStart w:id="2262" w:name="_Toc174248806"/>
      <w:r w:rsidRPr="007A7659">
        <w:rPr>
          <w:noProof w:val="0"/>
        </w:rPr>
        <w:t>Request for Persistent Document</w:t>
      </w:r>
      <w:bookmarkEnd w:id="2261"/>
      <w:bookmarkEnd w:id="2262"/>
    </w:p>
    <w:p w14:paraId="7C080A02" w14:textId="77777777" w:rsidR="00BD6B97" w:rsidRPr="007A7659" w:rsidRDefault="00BD6B97">
      <w:pPr>
        <w:pStyle w:val="Heading5"/>
        <w:numPr>
          <w:ilvl w:val="4"/>
          <w:numId w:val="19"/>
        </w:numPr>
        <w:tabs>
          <w:tab w:val="left" w:pos="1008"/>
        </w:tabs>
        <w:rPr>
          <w:noProof w:val="0"/>
        </w:rPr>
      </w:pPr>
      <w:bookmarkStart w:id="2263" w:name="_Toc173916285"/>
      <w:bookmarkStart w:id="2264" w:name="_Toc174248807"/>
      <w:r w:rsidRPr="007A7659">
        <w:rPr>
          <w:noProof w:val="0"/>
        </w:rPr>
        <w:t>Trigger Events</w:t>
      </w:r>
      <w:bookmarkEnd w:id="2263"/>
      <w:bookmarkEnd w:id="2264"/>
    </w:p>
    <w:p w14:paraId="5B74F200" w14:textId="77777777" w:rsidR="00BD6B97" w:rsidRPr="007A7659" w:rsidRDefault="00BD6B97">
      <w:r w:rsidRPr="007A7659">
        <w:t>The request for a document is triggered when a user of the Display needs to review a particular document that is stored by the Information Source Actor.</w:t>
      </w:r>
    </w:p>
    <w:p w14:paraId="3074CCD5" w14:textId="77777777" w:rsidR="00BD6B97" w:rsidRPr="007A7659" w:rsidRDefault="00BD6B97">
      <w:pPr>
        <w:pStyle w:val="Heading5"/>
        <w:numPr>
          <w:ilvl w:val="4"/>
          <w:numId w:val="19"/>
        </w:numPr>
        <w:tabs>
          <w:tab w:val="left" w:pos="1008"/>
        </w:tabs>
        <w:rPr>
          <w:noProof w:val="0"/>
        </w:rPr>
      </w:pPr>
      <w:bookmarkStart w:id="2265" w:name="_Toc173916286"/>
      <w:bookmarkStart w:id="2266" w:name="_Toc174248808"/>
      <w:r w:rsidRPr="007A7659">
        <w:rPr>
          <w:noProof w:val="0"/>
        </w:rPr>
        <w:t>Message Semantics</w:t>
      </w:r>
      <w:bookmarkEnd w:id="2265"/>
      <w:bookmarkEnd w:id="2266"/>
    </w:p>
    <w:p w14:paraId="0BE2D143" w14:textId="77777777" w:rsidR="00BD6B97" w:rsidRPr="007A7659" w:rsidRDefault="00BD6B97">
      <w:r w:rsidRPr="007A7659">
        <w:t>The Retrieve Document for Display transaction is performed by the invocation of a web service. The Display shall generate the web service request whenever a user needs to review the document stored as part of a patient’s clinical history on the Information Source Actor.</w:t>
      </w:r>
    </w:p>
    <w:p w14:paraId="1782AE91" w14:textId="77777777" w:rsidR="00BD6B97" w:rsidRPr="007A7659" w:rsidRDefault="00BD6B97" w:rsidP="007E3B51">
      <w:r w:rsidRPr="007A7659">
        <w:t xml:space="preserve">The web service request shall include the following parameters (keys) to identify the document to be returned and its format </w:t>
      </w:r>
      <w:r w:rsidR="0045165D" w:rsidRPr="007A7659">
        <w:t>(s</w:t>
      </w:r>
      <w:r w:rsidRPr="007A7659">
        <w:t>ee Table 3.12.4-1</w:t>
      </w:r>
      <w:r w:rsidR="0045165D" w:rsidRPr="007A7659">
        <w:t>)</w:t>
      </w:r>
      <w:r w:rsidRPr="007A7659">
        <w:t>. All parameter names and values are case-sensitive.</w:t>
      </w:r>
    </w:p>
    <w:p w14:paraId="0B6F9F23" w14:textId="77777777" w:rsidR="00BD6B97" w:rsidRPr="007A7659" w:rsidRDefault="00BD6B97">
      <w:pPr>
        <w:pStyle w:val="TableTitle"/>
      </w:pPr>
      <w:r w:rsidRPr="007A7659">
        <w:t>Table 3.12.4-1: Query Keys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883"/>
        <w:gridCol w:w="3025"/>
        <w:gridCol w:w="3778"/>
      </w:tblGrid>
      <w:tr w:rsidR="00BD6B97" w:rsidRPr="007A7659" w14:paraId="77020E60" w14:textId="77777777" w:rsidTr="00493145">
        <w:trPr>
          <w:cantSplit/>
          <w:tblHeader/>
        </w:trPr>
        <w:tc>
          <w:tcPr>
            <w:tcW w:w="1960" w:type="dxa"/>
            <w:shd w:val="pct10" w:color="D9D9D9" w:fill="D9D9D9"/>
          </w:tcPr>
          <w:p w14:paraId="5438A681" w14:textId="77777777" w:rsidR="00BD6B97" w:rsidRPr="007A7659" w:rsidRDefault="00BD6B97" w:rsidP="003C1EFA">
            <w:pPr>
              <w:pStyle w:val="TableEntryHeader"/>
            </w:pPr>
            <w:r w:rsidRPr="007A7659">
              <w:t>Parameter Name</w:t>
            </w:r>
          </w:p>
        </w:tc>
        <w:tc>
          <w:tcPr>
            <w:tcW w:w="883" w:type="dxa"/>
            <w:shd w:val="pct10" w:color="D9D9D9" w:fill="D9D9D9"/>
          </w:tcPr>
          <w:p w14:paraId="1C5883D3" w14:textId="77777777" w:rsidR="00BD6B97" w:rsidRPr="007A7659" w:rsidRDefault="00BD6B97" w:rsidP="003C1EFA">
            <w:pPr>
              <w:pStyle w:val="TableEntryHeader"/>
            </w:pPr>
            <w:r w:rsidRPr="007A7659">
              <w:t>REQ</w:t>
            </w:r>
          </w:p>
        </w:tc>
        <w:tc>
          <w:tcPr>
            <w:tcW w:w="3025" w:type="dxa"/>
            <w:shd w:val="pct10" w:color="D9D9D9" w:fill="D9D9D9"/>
          </w:tcPr>
          <w:p w14:paraId="0AC5EAC8" w14:textId="77777777" w:rsidR="00BD6B97" w:rsidRPr="007A7659" w:rsidRDefault="00BD6B97" w:rsidP="003C1EFA">
            <w:pPr>
              <w:pStyle w:val="TableEntryHeader"/>
            </w:pPr>
            <w:r w:rsidRPr="007A7659">
              <w:t>Description</w:t>
            </w:r>
          </w:p>
        </w:tc>
        <w:tc>
          <w:tcPr>
            <w:tcW w:w="3778" w:type="dxa"/>
            <w:shd w:val="pct10" w:color="D9D9D9" w:fill="D9D9D9"/>
          </w:tcPr>
          <w:p w14:paraId="65CCA5D0" w14:textId="77777777" w:rsidR="00BD6B97" w:rsidRPr="007A7659" w:rsidRDefault="00BD6B97" w:rsidP="003C1EFA">
            <w:pPr>
              <w:pStyle w:val="TableEntryHeader"/>
            </w:pPr>
            <w:r w:rsidRPr="007A7659">
              <w:t>Values</w:t>
            </w:r>
          </w:p>
        </w:tc>
      </w:tr>
      <w:tr w:rsidR="00BD6B97" w:rsidRPr="007A7659" w14:paraId="2294B892" w14:textId="77777777" w:rsidTr="00493145">
        <w:trPr>
          <w:cantSplit/>
        </w:trPr>
        <w:tc>
          <w:tcPr>
            <w:tcW w:w="1960" w:type="dxa"/>
          </w:tcPr>
          <w:p w14:paraId="24EE75B5" w14:textId="77777777" w:rsidR="00BD6B97" w:rsidRPr="007A7659" w:rsidRDefault="00BD6B97">
            <w:pPr>
              <w:pStyle w:val="TableEntry"/>
              <w:snapToGrid w:val="0"/>
              <w:rPr>
                <w:noProof w:val="0"/>
              </w:rPr>
            </w:pPr>
            <w:r w:rsidRPr="007A7659">
              <w:rPr>
                <w:noProof w:val="0"/>
              </w:rPr>
              <w:t>requestType</w:t>
            </w:r>
          </w:p>
        </w:tc>
        <w:tc>
          <w:tcPr>
            <w:tcW w:w="883" w:type="dxa"/>
          </w:tcPr>
          <w:p w14:paraId="6B266BE8" w14:textId="77777777" w:rsidR="00BD6B97" w:rsidRPr="007A7659" w:rsidRDefault="00BD6B97">
            <w:pPr>
              <w:pStyle w:val="TableEntry"/>
              <w:snapToGrid w:val="0"/>
              <w:rPr>
                <w:noProof w:val="0"/>
              </w:rPr>
            </w:pPr>
            <w:r w:rsidRPr="007A7659">
              <w:rPr>
                <w:noProof w:val="0"/>
              </w:rPr>
              <w:t>R</w:t>
            </w:r>
          </w:p>
        </w:tc>
        <w:tc>
          <w:tcPr>
            <w:tcW w:w="3025" w:type="dxa"/>
          </w:tcPr>
          <w:p w14:paraId="3C06843D" w14:textId="77777777" w:rsidR="00BD6B97" w:rsidRPr="007A7659" w:rsidRDefault="00BD6B97">
            <w:pPr>
              <w:pStyle w:val="TableEntry"/>
              <w:snapToGrid w:val="0"/>
              <w:rPr>
                <w:noProof w:val="0"/>
              </w:rPr>
            </w:pPr>
            <w:r w:rsidRPr="007A7659">
              <w:rPr>
                <w:noProof w:val="0"/>
              </w:rPr>
              <w:t>This parameter is required to have a value of DOCUMENT.</w:t>
            </w:r>
          </w:p>
        </w:tc>
        <w:tc>
          <w:tcPr>
            <w:tcW w:w="3778" w:type="dxa"/>
          </w:tcPr>
          <w:p w14:paraId="610BF3CC" w14:textId="77777777" w:rsidR="00BD6B97" w:rsidRPr="007A7659" w:rsidRDefault="00BD6B97">
            <w:pPr>
              <w:pStyle w:val="TableEntry"/>
              <w:snapToGrid w:val="0"/>
              <w:rPr>
                <w:noProof w:val="0"/>
              </w:rPr>
            </w:pPr>
            <w:r w:rsidRPr="007A7659">
              <w:rPr>
                <w:noProof w:val="0"/>
              </w:rPr>
              <w:t>DOCUMENT</w:t>
            </w:r>
          </w:p>
        </w:tc>
      </w:tr>
      <w:tr w:rsidR="00BD6B97" w:rsidRPr="007A7659" w14:paraId="1E8FADF4" w14:textId="77777777" w:rsidTr="00493145">
        <w:trPr>
          <w:cantSplit/>
        </w:trPr>
        <w:tc>
          <w:tcPr>
            <w:tcW w:w="1960" w:type="dxa"/>
          </w:tcPr>
          <w:p w14:paraId="3E797C40" w14:textId="77777777" w:rsidR="00BD6B97" w:rsidRPr="007A7659" w:rsidRDefault="00BD6B97">
            <w:pPr>
              <w:pStyle w:val="TableEntry"/>
              <w:snapToGrid w:val="0"/>
              <w:rPr>
                <w:noProof w:val="0"/>
              </w:rPr>
            </w:pPr>
            <w:r w:rsidRPr="007A7659">
              <w:rPr>
                <w:noProof w:val="0"/>
              </w:rPr>
              <w:t>documentUID</w:t>
            </w:r>
          </w:p>
        </w:tc>
        <w:tc>
          <w:tcPr>
            <w:tcW w:w="883" w:type="dxa"/>
          </w:tcPr>
          <w:p w14:paraId="55A07A77" w14:textId="77777777" w:rsidR="00BD6B97" w:rsidRPr="007A7659" w:rsidRDefault="00BD6B97">
            <w:pPr>
              <w:pStyle w:val="TableEntry"/>
              <w:snapToGrid w:val="0"/>
              <w:rPr>
                <w:noProof w:val="0"/>
              </w:rPr>
            </w:pPr>
            <w:r w:rsidRPr="007A7659">
              <w:rPr>
                <w:noProof w:val="0"/>
              </w:rPr>
              <w:t>R</w:t>
            </w:r>
          </w:p>
        </w:tc>
        <w:tc>
          <w:tcPr>
            <w:tcW w:w="3025" w:type="dxa"/>
          </w:tcPr>
          <w:p w14:paraId="0887118F" w14:textId="77777777" w:rsidR="00BD6B97" w:rsidRPr="007A7659" w:rsidRDefault="00BD6B97">
            <w:pPr>
              <w:pStyle w:val="TableEntry"/>
              <w:snapToGrid w:val="0"/>
              <w:rPr>
                <w:noProof w:val="0"/>
              </w:rPr>
            </w:pPr>
            <w:r w:rsidRPr="007A7659">
              <w:rPr>
                <w:noProof w:val="0"/>
              </w:rPr>
              <w:t>Identifies document’s UID as known to both actors.</w:t>
            </w:r>
          </w:p>
        </w:tc>
        <w:tc>
          <w:tcPr>
            <w:tcW w:w="3778" w:type="dxa"/>
          </w:tcPr>
          <w:p w14:paraId="40B944C2" w14:textId="77777777" w:rsidR="00BD6B97" w:rsidRPr="007A7659" w:rsidRDefault="00BD6B97">
            <w:pPr>
              <w:pStyle w:val="TableEntry"/>
              <w:snapToGrid w:val="0"/>
              <w:rPr>
                <w:noProof w:val="0"/>
              </w:rPr>
            </w:pPr>
            <w:r w:rsidRPr="007A7659">
              <w:rPr>
                <w:noProof w:val="0"/>
              </w:rPr>
              <w:t xml:space="preserve">This value shall be a properly defined Object identifier (OID) as specified in ITI TF-2x: Appendix B. </w:t>
            </w:r>
          </w:p>
        </w:tc>
      </w:tr>
      <w:tr w:rsidR="00BD6B97" w:rsidRPr="007A7659" w14:paraId="43654D83" w14:textId="77777777" w:rsidTr="00493145">
        <w:trPr>
          <w:cantSplit/>
        </w:trPr>
        <w:tc>
          <w:tcPr>
            <w:tcW w:w="1960" w:type="dxa"/>
          </w:tcPr>
          <w:p w14:paraId="09113D90" w14:textId="77777777" w:rsidR="00BD6B97" w:rsidRPr="007A7659" w:rsidRDefault="00BD6B97">
            <w:pPr>
              <w:pStyle w:val="TableEntry"/>
              <w:snapToGrid w:val="0"/>
              <w:rPr>
                <w:noProof w:val="0"/>
              </w:rPr>
            </w:pPr>
            <w:r w:rsidRPr="007A7659">
              <w:rPr>
                <w:noProof w:val="0"/>
              </w:rPr>
              <w:t>preferredContentType</w:t>
            </w:r>
          </w:p>
        </w:tc>
        <w:tc>
          <w:tcPr>
            <w:tcW w:w="883" w:type="dxa"/>
          </w:tcPr>
          <w:p w14:paraId="75738192" w14:textId="77777777" w:rsidR="00BD6B97" w:rsidRPr="007A7659" w:rsidRDefault="00BD6B97">
            <w:pPr>
              <w:pStyle w:val="TableEntry"/>
              <w:snapToGrid w:val="0"/>
              <w:rPr>
                <w:noProof w:val="0"/>
              </w:rPr>
            </w:pPr>
            <w:r w:rsidRPr="007A7659">
              <w:rPr>
                <w:noProof w:val="0"/>
              </w:rPr>
              <w:t>R</w:t>
            </w:r>
          </w:p>
        </w:tc>
        <w:tc>
          <w:tcPr>
            <w:tcW w:w="3025" w:type="dxa"/>
          </w:tcPr>
          <w:p w14:paraId="6B3EAA15" w14:textId="77777777" w:rsidR="00BD6B97" w:rsidRPr="007A7659" w:rsidRDefault="00BD6B97">
            <w:pPr>
              <w:pStyle w:val="TableEntry"/>
              <w:snapToGrid w:val="0"/>
              <w:rPr>
                <w:noProof w:val="0"/>
              </w:rPr>
            </w:pPr>
            <w:r w:rsidRPr="007A7659">
              <w:rPr>
                <w:noProof w:val="0"/>
              </w:rPr>
              <w:t xml:space="preserve">This parameter is required to identify the preferred format the document is to be provided in (as MIME content type). </w:t>
            </w:r>
          </w:p>
        </w:tc>
        <w:tc>
          <w:tcPr>
            <w:tcW w:w="3778" w:type="dxa"/>
          </w:tcPr>
          <w:p w14:paraId="5E0FE522" w14:textId="77777777" w:rsidR="00BD6B97" w:rsidRPr="007A7659" w:rsidRDefault="00BD6B97">
            <w:pPr>
              <w:pStyle w:val="TableEntry"/>
              <w:snapToGrid w:val="0"/>
              <w:rPr>
                <w:noProof w:val="0"/>
              </w:rPr>
            </w:pPr>
            <w:r w:rsidRPr="007A7659">
              <w:rPr>
                <w:noProof w:val="0"/>
              </w:rPr>
              <w:t>Display may specify one of the following formats:</w:t>
            </w:r>
          </w:p>
          <w:p w14:paraId="22D62CC9" w14:textId="77777777" w:rsidR="00BD6B97" w:rsidRPr="007A7659" w:rsidRDefault="00BD6B97">
            <w:pPr>
              <w:pStyle w:val="TableEntry"/>
              <w:rPr>
                <w:noProof w:val="0"/>
              </w:rPr>
            </w:pPr>
            <w:r w:rsidRPr="007A7659">
              <w:rPr>
                <w:noProof w:val="0"/>
              </w:rPr>
              <w:t>image/jpeg</w:t>
            </w:r>
          </w:p>
          <w:p w14:paraId="0D80CFEC" w14:textId="77777777" w:rsidR="00BD6B97" w:rsidRPr="007A7659" w:rsidRDefault="00BD6B97">
            <w:pPr>
              <w:pStyle w:val="TableEntry"/>
              <w:rPr>
                <w:noProof w:val="0"/>
              </w:rPr>
            </w:pPr>
            <w:r w:rsidRPr="007A7659">
              <w:rPr>
                <w:noProof w:val="0"/>
              </w:rPr>
              <w:t>application/x-hl7-cda-level-one+xml (see note)</w:t>
            </w:r>
          </w:p>
          <w:p w14:paraId="21B54D5B" w14:textId="77777777" w:rsidR="00BD6B97" w:rsidRPr="007A7659" w:rsidRDefault="00BD6B97">
            <w:pPr>
              <w:pStyle w:val="TableEntry"/>
              <w:rPr>
                <w:noProof w:val="0"/>
              </w:rPr>
            </w:pPr>
            <w:r w:rsidRPr="007A7659">
              <w:rPr>
                <w:noProof w:val="0"/>
              </w:rPr>
              <w:t>application/pdf (see note)</w:t>
            </w:r>
          </w:p>
        </w:tc>
      </w:tr>
    </w:tbl>
    <w:p w14:paraId="205B6FEF" w14:textId="77777777" w:rsidR="00BD6B97" w:rsidRPr="007A7659" w:rsidRDefault="00BD6B97">
      <w:pPr>
        <w:pStyle w:val="Note"/>
      </w:pPr>
      <w:r w:rsidRPr="007A7659">
        <w:t>Note: see IANA registry for details about hl7-cda-level-one and PDF, such as version. Applications creating PDF may use this MIME type for other versions of PDF up to 1.3. Receivers shall support document encoded in this version and previous versions.</w:t>
      </w:r>
    </w:p>
    <w:p w14:paraId="6EE1F964" w14:textId="77777777" w:rsidR="00BD6B97" w:rsidRPr="007A7659" w:rsidRDefault="00BD6B97">
      <w:pPr>
        <w:pStyle w:val="Note"/>
        <w:rPr>
          <w:bCs/>
        </w:rPr>
      </w:pPr>
      <w:r w:rsidRPr="007A7659">
        <w:rPr>
          <w:bCs/>
        </w:rPr>
        <w:lastRenderedPageBreak/>
        <w:t>Note: see HL7 CDA</w:t>
      </w:r>
      <w:r w:rsidR="00293A93" w:rsidRPr="007A7659">
        <w:rPr>
          <w:vertAlign w:val="superscript"/>
        </w:rPr>
        <w:t>®</w:t>
      </w:r>
      <w:r w:rsidR="00293A93" w:rsidRPr="007A7659">
        <w:rPr>
          <w:rStyle w:val="FootnoteReference"/>
        </w:rPr>
        <w:footnoteReference w:id="3"/>
      </w:r>
      <w:r w:rsidRPr="007A7659">
        <w:rPr>
          <w:bCs/>
        </w:rPr>
        <w:t xml:space="preserve"> framework release 1.0 for details about application/x-hl7-cda-level-one+xml.</w:t>
      </w:r>
    </w:p>
    <w:p w14:paraId="6E295BCC" w14:textId="77777777" w:rsidR="00BD6B97" w:rsidRPr="007A7659" w:rsidRDefault="00BD6B97" w:rsidP="001D3953">
      <w:pPr>
        <w:pStyle w:val="BodyText"/>
      </w:pPr>
    </w:p>
    <w:p w14:paraId="43B3A5A8" w14:textId="77777777" w:rsidR="00BD6B97" w:rsidRPr="007A7659" w:rsidRDefault="00BD6B97">
      <w:r w:rsidRPr="007A7659">
        <w:t xml:space="preserve">Formal definition of the web service in WSDL is provided in ITI TF-2x: Appendix A. </w:t>
      </w:r>
    </w:p>
    <w:p w14:paraId="5DE7044F" w14:textId="77777777" w:rsidR="00BD6B97" w:rsidRPr="007A7659" w:rsidRDefault="00BD6B97">
      <w:r w:rsidRPr="007A7659">
        <w:t>The only binding required for both the Display and Information Source is the binding to the HTTP-GET. In this binding the sample message will be formatted as follows:</w:t>
      </w:r>
    </w:p>
    <w:p w14:paraId="029D2238" w14:textId="77777777" w:rsidR="00BD6B97" w:rsidRPr="007A7659" w:rsidRDefault="00BD6B97">
      <w:r w:rsidRPr="007A7659">
        <w:t>http://&lt;location&gt;/IHERetrieveDocument?requestType=DOCUMENT&amp;documentUID=1.2.3&amp;preferredContentType=application%2fpdf</w:t>
      </w:r>
    </w:p>
    <w:p w14:paraId="613677D0"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IHERetrieveDocument</w:t>
      </w:r>
      <w:r w:rsidRPr="007A7659">
        <w:t xml:space="preserve"> and the following request parameters are specified by the WSDL and may not be changed. See the discussion about location in </w:t>
      </w:r>
      <w:r w:rsidR="00211645" w:rsidRPr="007A7659">
        <w:t>Section</w:t>
      </w:r>
      <w:r w:rsidRPr="007A7659">
        <w:t xml:space="preserve"> 3.11.4.1.2 Message Semantics above.</w:t>
      </w:r>
    </w:p>
    <w:p w14:paraId="019F4C9F" w14:textId="77777777" w:rsidR="00BD6B97" w:rsidRPr="007A7659" w:rsidRDefault="00BD6B97" w:rsidP="007E3B51">
      <w:r w:rsidRPr="007A7659">
        <w:t>In addition, the Display shall support the following fields of the HTTP request:</w:t>
      </w:r>
    </w:p>
    <w:p w14:paraId="574B2303" w14:textId="77777777" w:rsidR="00BD6B97" w:rsidRPr="007A7659" w:rsidRDefault="00BD6B97">
      <w:pPr>
        <w:pStyle w:val="TableTitle"/>
      </w:pPr>
      <w:r w:rsidRPr="007A7659">
        <w:t>Table 3.12.4-3: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811"/>
        <w:gridCol w:w="3655"/>
        <w:gridCol w:w="3868"/>
      </w:tblGrid>
      <w:tr w:rsidR="00BD6B97" w:rsidRPr="007A7659" w14:paraId="59F1F0AC" w14:textId="77777777" w:rsidTr="00493145">
        <w:trPr>
          <w:cantSplit/>
          <w:tblHeader/>
        </w:trPr>
        <w:tc>
          <w:tcPr>
            <w:tcW w:w="1312" w:type="dxa"/>
            <w:shd w:val="clear" w:color="D9D9D9" w:fill="D9D9D9"/>
          </w:tcPr>
          <w:p w14:paraId="788B0D38" w14:textId="77777777" w:rsidR="00BD6B97" w:rsidRPr="007A7659" w:rsidRDefault="00BD6B97" w:rsidP="003C1EFA">
            <w:pPr>
              <w:pStyle w:val="TableEntryHeader"/>
            </w:pPr>
            <w:r w:rsidRPr="007A7659">
              <w:t>HTTP Field</w:t>
            </w:r>
          </w:p>
        </w:tc>
        <w:tc>
          <w:tcPr>
            <w:tcW w:w="811" w:type="dxa"/>
            <w:shd w:val="clear" w:color="D9D9D9" w:fill="D9D9D9"/>
          </w:tcPr>
          <w:p w14:paraId="09870E90" w14:textId="77777777" w:rsidR="00BD6B97" w:rsidRPr="007A7659" w:rsidRDefault="00BD6B97" w:rsidP="003C1EFA">
            <w:pPr>
              <w:pStyle w:val="TableEntryHeader"/>
            </w:pPr>
            <w:r w:rsidRPr="007A7659">
              <w:t>REQ</w:t>
            </w:r>
          </w:p>
        </w:tc>
        <w:tc>
          <w:tcPr>
            <w:tcW w:w="3655" w:type="dxa"/>
            <w:shd w:val="clear" w:color="D9D9D9" w:fill="D9D9D9"/>
          </w:tcPr>
          <w:p w14:paraId="1D466F79" w14:textId="77777777" w:rsidR="00BD6B97" w:rsidRPr="007A7659" w:rsidRDefault="00BD6B97" w:rsidP="003C1EFA">
            <w:pPr>
              <w:pStyle w:val="TableEntryHeader"/>
            </w:pPr>
            <w:r w:rsidRPr="007A7659">
              <w:t>Description</w:t>
            </w:r>
          </w:p>
        </w:tc>
        <w:tc>
          <w:tcPr>
            <w:tcW w:w="3868" w:type="dxa"/>
            <w:shd w:val="clear" w:color="D9D9D9" w:fill="D9D9D9"/>
          </w:tcPr>
          <w:p w14:paraId="322F4189" w14:textId="77777777" w:rsidR="00BD6B97" w:rsidRPr="007A7659" w:rsidRDefault="00BD6B97" w:rsidP="003C1EFA">
            <w:pPr>
              <w:pStyle w:val="TableEntryHeader"/>
            </w:pPr>
            <w:r w:rsidRPr="007A7659">
              <w:t>Values</w:t>
            </w:r>
          </w:p>
        </w:tc>
      </w:tr>
      <w:tr w:rsidR="00BD6B97" w:rsidRPr="007A7659" w14:paraId="00CEA42E" w14:textId="77777777" w:rsidTr="00493145">
        <w:trPr>
          <w:cantSplit/>
        </w:trPr>
        <w:tc>
          <w:tcPr>
            <w:tcW w:w="1312" w:type="dxa"/>
          </w:tcPr>
          <w:p w14:paraId="31AAD066" w14:textId="77777777" w:rsidR="00BD6B97" w:rsidRPr="007A7659" w:rsidRDefault="00BD6B97">
            <w:pPr>
              <w:pStyle w:val="TableEntry"/>
              <w:snapToGrid w:val="0"/>
              <w:rPr>
                <w:noProof w:val="0"/>
              </w:rPr>
            </w:pPr>
            <w:r w:rsidRPr="007A7659">
              <w:rPr>
                <w:noProof w:val="0"/>
              </w:rPr>
              <w:t>Accept</w:t>
            </w:r>
          </w:p>
        </w:tc>
        <w:tc>
          <w:tcPr>
            <w:tcW w:w="811" w:type="dxa"/>
          </w:tcPr>
          <w:p w14:paraId="0109B1B3" w14:textId="77777777" w:rsidR="00BD6B97" w:rsidRPr="007A7659" w:rsidRDefault="00BD6B97">
            <w:pPr>
              <w:pStyle w:val="TableEntry"/>
              <w:snapToGrid w:val="0"/>
              <w:rPr>
                <w:noProof w:val="0"/>
              </w:rPr>
            </w:pPr>
            <w:r w:rsidRPr="007A7659">
              <w:rPr>
                <w:noProof w:val="0"/>
              </w:rPr>
              <w:t>O</w:t>
            </w:r>
          </w:p>
        </w:tc>
        <w:tc>
          <w:tcPr>
            <w:tcW w:w="3655" w:type="dxa"/>
          </w:tcPr>
          <w:p w14:paraId="6BF2CEEE" w14:textId="77777777" w:rsidR="00BD6B97" w:rsidRPr="007A7659" w:rsidRDefault="00BD6B97">
            <w:pPr>
              <w:pStyle w:val="TableEntry"/>
              <w:snapToGrid w:val="0"/>
              <w:rPr>
                <w:noProof w:val="0"/>
              </w:rPr>
            </w:pPr>
            <w:r w:rsidRPr="007A7659">
              <w:rPr>
                <w:noProof w:val="0"/>
              </w:rPr>
              <w:t>This field may be used to specify certain media types which are acceptable for the response</w:t>
            </w:r>
          </w:p>
        </w:tc>
        <w:tc>
          <w:tcPr>
            <w:tcW w:w="3868" w:type="dxa"/>
          </w:tcPr>
          <w:p w14:paraId="5CF9756C" w14:textId="77777777" w:rsidR="00BD6B97" w:rsidRPr="007A7659" w:rsidRDefault="00BD6B97">
            <w:pPr>
              <w:pStyle w:val="TableEntry"/>
              <w:snapToGrid w:val="0"/>
              <w:rPr>
                <w:noProof w:val="0"/>
              </w:rPr>
            </w:pPr>
            <w:r w:rsidRPr="007A7659">
              <w:rPr>
                <w:noProof w:val="0"/>
              </w:rPr>
              <w:t>At least one of the following values:</w:t>
            </w:r>
          </w:p>
          <w:p w14:paraId="691AAA71" w14:textId="77777777" w:rsidR="00BD6B97" w:rsidRPr="007A7659" w:rsidRDefault="00BD6B97">
            <w:pPr>
              <w:pStyle w:val="TableEntry"/>
              <w:rPr>
                <w:noProof w:val="0"/>
              </w:rPr>
            </w:pPr>
            <w:r w:rsidRPr="007A7659">
              <w:rPr>
                <w:noProof w:val="0"/>
              </w:rPr>
              <w:t>image/jpeg</w:t>
            </w:r>
          </w:p>
          <w:p w14:paraId="3F0994B5" w14:textId="77777777" w:rsidR="00BD6B97" w:rsidRPr="007A7659" w:rsidRDefault="00BD6B97">
            <w:pPr>
              <w:pStyle w:val="TableEntry"/>
              <w:rPr>
                <w:noProof w:val="0"/>
              </w:rPr>
            </w:pPr>
            <w:r w:rsidRPr="007A7659">
              <w:rPr>
                <w:noProof w:val="0"/>
              </w:rPr>
              <w:t>application/x-hl7-cda-level-one+xml</w:t>
            </w:r>
          </w:p>
          <w:p w14:paraId="6D9AAD8E" w14:textId="77777777" w:rsidR="00BD6B97" w:rsidRPr="007A7659" w:rsidRDefault="00BD6B97">
            <w:pPr>
              <w:pStyle w:val="TableEntry"/>
              <w:rPr>
                <w:noProof w:val="0"/>
              </w:rPr>
            </w:pPr>
            <w:r w:rsidRPr="007A7659">
              <w:rPr>
                <w:noProof w:val="0"/>
              </w:rPr>
              <w:t>application/pdf</w:t>
            </w:r>
          </w:p>
          <w:p w14:paraId="62011D91" w14:textId="77777777" w:rsidR="00BD6B97" w:rsidRPr="007A7659" w:rsidRDefault="00BD6B97">
            <w:pPr>
              <w:pStyle w:val="TableEntry"/>
              <w:rPr>
                <w:noProof w:val="0"/>
              </w:rPr>
            </w:pPr>
            <w:r w:rsidRPr="007A7659">
              <w:rPr>
                <w:noProof w:val="0"/>
              </w:rPr>
              <w:t>*/*</w:t>
            </w:r>
          </w:p>
          <w:p w14:paraId="5FD81C9D" w14:textId="77777777" w:rsidR="00BD6B97" w:rsidRPr="007A7659" w:rsidRDefault="00BD6B97">
            <w:pPr>
              <w:pStyle w:val="TableEntry"/>
              <w:rPr>
                <w:noProof w:val="0"/>
              </w:rPr>
            </w:pPr>
            <w:r w:rsidRPr="007A7659">
              <w:rPr>
                <w:noProof w:val="0"/>
              </w:rPr>
              <w:t>Other values may be included as well</w:t>
            </w:r>
          </w:p>
        </w:tc>
      </w:tr>
      <w:tr w:rsidR="00BD6B97" w:rsidRPr="007A7659" w14:paraId="7FBE166E" w14:textId="77777777" w:rsidTr="00493145">
        <w:trPr>
          <w:cantSplit/>
        </w:trPr>
        <w:tc>
          <w:tcPr>
            <w:tcW w:w="1312" w:type="dxa"/>
          </w:tcPr>
          <w:p w14:paraId="127D36D4" w14:textId="77777777" w:rsidR="00BD6B97" w:rsidRPr="007A7659" w:rsidRDefault="00BD6B97">
            <w:pPr>
              <w:pStyle w:val="TableEntry"/>
              <w:snapToGrid w:val="0"/>
              <w:rPr>
                <w:noProof w:val="0"/>
              </w:rPr>
            </w:pPr>
            <w:r w:rsidRPr="007A7659">
              <w:rPr>
                <w:noProof w:val="0"/>
              </w:rPr>
              <w:t>Accept-Language</w:t>
            </w:r>
          </w:p>
        </w:tc>
        <w:tc>
          <w:tcPr>
            <w:tcW w:w="811" w:type="dxa"/>
          </w:tcPr>
          <w:p w14:paraId="68AD2CBE" w14:textId="77777777" w:rsidR="00BD6B97" w:rsidRPr="007A7659" w:rsidRDefault="00BD6B97">
            <w:pPr>
              <w:pStyle w:val="TableEntry"/>
              <w:snapToGrid w:val="0"/>
              <w:rPr>
                <w:noProof w:val="0"/>
              </w:rPr>
            </w:pPr>
            <w:r w:rsidRPr="007A7659">
              <w:rPr>
                <w:noProof w:val="0"/>
              </w:rPr>
              <w:t>O</w:t>
            </w:r>
          </w:p>
        </w:tc>
        <w:tc>
          <w:tcPr>
            <w:tcW w:w="3655" w:type="dxa"/>
          </w:tcPr>
          <w:p w14:paraId="569A7689" w14:textId="77777777" w:rsidR="00BD6B97" w:rsidRPr="007A7659" w:rsidRDefault="00BD6B97">
            <w:pPr>
              <w:pStyle w:val="TableEntry"/>
              <w:snapToGrid w:val="0"/>
              <w:rPr>
                <w:noProof w:val="0"/>
              </w:rPr>
            </w:pPr>
            <w:r w:rsidRPr="007A7659">
              <w:rPr>
                <w:noProof w:val="0"/>
              </w:rPr>
              <w:t>This field is similar to Accept, but restricts the set of natural languages that are preferred as a response to the request.</w:t>
            </w:r>
          </w:p>
        </w:tc>
        <w:tc>
          <w:tcPr>
            <w:tcW w:w="3868" w:type="dxa"/>
          </w:tcPr>
          <w:p w14:paraId="7EC25183"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r w:rsidR="00BD6B97" w:rsidRPr="007A7659" w14:paraId="2ED28AF8" w14:textId="77777777" w:rsidTr="00493145">
        <w:trPr>
          <w:cantSplit/>
        </w:trPr>
        <w:tc>
          <w:tcPr>
            <w:tcW w:w="1312" w:type="dxa"/>
          </w:tcPr>
          <w:p w14:paraId="3A6F864D" w14:textId="77777777" w:rsidR="00BD6B97" w:rsidRPr="007A7659" w:rsidRDefault="00BD6B97">
            <w:pPr>
              <w:pStyle w:val="TableEntry"/>
              <w:snapToGrid w:val="0"/>
              <w:rPr>
                <w:noProof w:val="0"/>
              </w:rPr>
            </w:pPr>
            <w:r w:rsidRPr="007A7659">
              <w:rPr>
                <w:noProof w:val="0"/>
              </w:rPr>
              <w:t>Expires</w:t>
            </w:r>
          </w:p>
        </w:tc>
        <w:tc>
          <w:tcPr>
            <w:tcW w:w="811" w:type="dxa"/>
          </w:tcPr>
          <w:p w14:paraId="63801A0D" w14:textId="77777777" w:rsidR="00BD6B97" w:rsidRPr="007A7659" w:rsidRDefault="00BD6B97">
            <w:pPr>
              <w:pStyle w:val="TableEntry"/>
              <w:snapToGrid w:val="0"/>
              <w:rPr>
                <w:noProof w:val="0"/>
              </w:rPr>
            </w:pPr>
            <w:r w:rsidRPr="007A7659">
              <w:rPr>
                <w:noProof w:val="0"/>
              </w:rPr>
              <w:t>R</w:t>
            </w:r>
          </w:p>
        </w:tc>
        <w:tc>
          <w:tcPr>
            <w:tcW w:w="3655" w:type="dxa"/>
          </w:tcPr>
          <w:p w14:paraId="44745C0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68" w:type="dxa"/>
          </w:tcPr>
          <w:p w14:paraId="3EFA9929"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5E2A1419" w14:textId="77777777" w:rsidR="00BD6B97" w:rsidRPr="007A7659" w:rsidRDefault="00BD6B97" w:rsidP="0045165D">
      <w:pPr>
        <w:pStyle w:val="BodyText"/>
      </w:pPr>
    </w:p>
    <w:p w14:paraId="0F51F247" w14:textId="77777777" w:rsidR="00BD6B97" w:rsidRPr="007A7659" w:rsidRDefault="00BD6B97" w:rsidP="0045165D">
      <w:pPr>
        <w:pStyle w:val="BodyText"/>
      </w:pPr>
      <w:r w:rsidRPr="007A7659">
        <w:t>The Information Source shall support the following field of the HTTP response.</w:t>
      </w:r>
    </w:p>
    <w:p w14:paraId="55C8568C" w14:textId="77777777" w:rsidR="00BD6B97" w:rsidRPr="007A7659" w:rsidRDefault="00BD6B97">
      <w:pPr>
        <w:pStyle w:val="TableTitle"/>
      </w:pPr>
      <w:r w:rsidRPr="007A7659">
        <w:t>Table 3.12.4-4: HTTP Response Fields</w:t>
      </w:r>
    </w:p>
    <w:tbl>
      <w:tblPr>
        <w:tblW w:w="9628"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3655"/>
        <w:gridCol w:w="3850"/>
      </w:tblGrid>
      <w:tr w:rsidR="00BD6B97" w:rsidRPr="007A7659" w14:paraId="0E79BF9D" w14:textId="77777777" w:rsidTr="00493145">
        <w:trPr>
          <w:cantSplit/>
          <w:tblHeader/>
        </w:trPr>
        <w:tc>
          <w:tcPr>
            <w:tcW w:w="1278" w:type="dxa"/>
            <w:shd w:val="clear" w:color="auto" w:fill="D9D9D9"/>
          </w:tcPr>
          <w:p w14:paraId="01AD2104" w14:textId="77777777" w:rsidR="00BD6B97" w:rsidRPr="007A7659" w:rsidRDefault="00BD6B97" w:rsidP="003C1EFA">
            <w:pPr>
              <w:pStyle w:val="TableEntryHeader"/>
            </w:pPr>
            <w:r w:rsidRPr="007A7659">
              <w:t>HTTP Field</w:t>
            </w:r>
          </w:p>
        </w:tc>
        <w:tc>
          <w:tcPr>
            <w:tcW w:w="845" w:type="dxa"/>
            <w:shd w:val="clear" w:color="auto" w:fill="D9D9D9"/>
          </w:tcPr>
          <w:p w14:paraId="69D835FF" w14:textId="77777777" w:rsidR="00BD6B97" w:rsidRPr="007A7659" w:rsidRDefault="00BD6B97" w:rsidP="003C1EFA">
            <w:pPr>
              <w:pStyle w:val="TableEntryHeader"/>
            </w:pPr>
            <w:r w:rsidRPr="007A7659">
              <w:t>REQ</w:t>
            </w:r>
          </w:p>
        </w:tc>
        <w:tc>
          <w:tcPr>
            <w:tcW w:w="3655" w:type="dxa"/>
            <w:shd w:val="clear" w:color="auto" w:fill="D9D9D9"/>
          </w:tcPr>
          <w:p w14:paraId="269C638A" w14:textId="77777777" w:rsidR="00BD6B97" w:rsidRPr="007A7659" w:rsidRDefault="00BD6B97" w:rsidP="003C1EFA">
            <w:pPr>
              <w:pStyle w:val="TableEntryHeader"/>
            </w:pPr>
            <w:r w:rsidRPr="007A7659">
              <w:t>Description</w:t>
            </w:r>
          </w:p>
        </w:tc>
        <w:tc>
          <w:tcPr>
            <w:tcW w:w="3850" w:type="dxa"/>
            <w:shd w:val="clear" w:color="auto" w:fill="D9D9D9"/>
          </w:tcPr>
          <w:p w14:paraId="58A35ED4" w14:textId="77777777" w:rsidR="00BD6B97" w:rsidRPr="007A7659" w:rsidRDefault="00BD6B97" w:rsidP="003C1EFA">
            <w:pPr>
              <w:pStyle w:val="TableEntryHeader"/>
            </w:pPr>
            <w:r w:rsidRPr="007A7659">
              <w:t>Values</w:t>
            </w:r>
          </w:p>
        </w:tc>
      </w:tr>
      <w:tr w:rsidR="00BD6B97" w:rsidRPr="007A7659" w14:paraId="3AD22631" w14:textId="77777777" w:rsidTr="00493145">
        <w:trPr>
          <w:cantSplit/>
        </w:trPr>
        <w:tc>
          <w:tcPr>
            <w:tcW w:w="1278" w:type="dxa"/>
          </w:tcPr>
          <w:p w14:paraId="6FB8A048" w14:textId="77777777" w:rsidR="00BD6B97" w:rsidRPr="007A7659" w:rsidRDefault="00BD6B97">
            <w:pPr>
              <w:pStyle w:val="TableEntry"/>
              <w:snapToGrid w:val="0"/>
              <w:rPr>
                <w:noProof w:val="0"/>
              </w:rPr>
            </w:pPr>
            <w:r w:rsidRPr="007A7659">
              <w:rPr>
                <w:noProof w:val="0"/>
              </w:rPr>
              <w:t>Expires</w:t>
            </w:r>
          </w:p>
        </w:tc>
        <w:tc>
          <w:tcPr>
            <w:tcW w:w="845" w:type="dxa"/>
          </w:tcPr>
          <w:p w14:paraId="18E9D77B" w14:textId="77777777" w:rsidR="00BD6B97" w:rsidRPr="007A7659" w:rsidRDefault="00BD6B97">
            <w:pPr>
              <w:pStyle w:val="TableEntry"/>
              <w:snapToGrid w:val="0"/>
              <w:rPr>
                <w:noProof w:val="0"/>
              </w:rPr>
            </w:pPr>
            <w:r w:rsidRPr="007A7659">
              <w:rPr>
                <w:noProof w:val="0"/>
              </w:rPr>
              <w:t>R</w:t>
            </w:r>
          </w:p>
        </w:tc>
        <w:tc>
          <w:tcPr>
            <w:tcW w:w="3655" w:type="dxa"/>
          </w:tcPr>
          <w:p w14:paraId="5DFC3DC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50" w:type="dxa"/>
          </w:tcPr>
          <w:p w14:paraId="30DA1E88"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2B0FF706" w14:textId="77777777" w:rsidR="00BD6B97" w:rsidRPr="007A7659" w:rsidRDefault="00BD6B97">
      <w:r w:rsidRPr="007A7659">
        <w:t xml:space="preserve">The Display may provide list of content types it supports in the HTTP Accept field. If the HTTP Accept Field is absent, it means that any content type is acceptable by the Display Actor. </w:t>
      </w:r>
    </w:p>
    <w:p w14:paraId="1E847720" w14:textId="77777777" w:rsidR="00BD6B97" w:rsidRPr="007A7659" w:rsidRDefault="00BD6B97">
      <w:r w:rsidRPr="007A7659">
        <w:lastRenderedPageBreak/>
        <w:t>The preferredContentType parameter shall specify the content type desired by the Display Actor. The value of the preferredContentType parameter of the request shall be one of the values from the Table 3.12.4-1 and shall not contradict values specified in the HTTP Accept field.</w:t>
      </w:r>
    </w:p>
    <w:p w14:paraId="5ADAC736" w14:textId="77777777" w:rsidR="00BD6B97" w:rsidRPr="007A7659" w:rsidRDefault="00BD6B97">
      <w:r w:rsidRPr="007A7659">
        <w:t>The Information Source shall provide info in preferredContentType if capable, otherwise it shall only use a type specified in the Accept Field as appropriate given the information to be returned.</w:t>
      </w:r>
    </w:p>
    <w:p w14:paraId="1619527D" w14:textId="77777777" w:rsidR="00BD6B97" w:rsidRPr="007A7659" w:rsidRDefault="00BD6B97">
      <w:r w:rsidRPr="007A7659">
        <w:t>If necessary, the Display may perform the request to the web service utilizing HTTPS protocol.</w:t>
      </w:r>
    </w:p>
    <w:p w14:paraId="647E4027" w14:textId="77777777" w:rsidR="00BD6B97" w:rsidRPr="007A7659" w:rsidRDefault="00BD6B97">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5A700197" w14:textId="77777777" w:rsidR="00BD6B97" w:rsidRPr="007A7659" w:rsidRDefault="00BD6B97">
      <w:pPr>
        <w:pStyle w:val="Heading5"/>
        <w:numPr>
          <w:ilvl w:val="4"/>
          <w:numId w:val="19"/>
        </w:numPr>
        <w:tabs>
          <w:tab w:val="left" w:pos="1008"/>
        </w:tabs>
        <w:rPr>
          <w:noProof w:val="0"/>
        </w:rPr>
      </w:pPr>
      <w:bookmarkStart w:id="2267" w:name="_Toc173916287"/>
      <w:bookmarkStart w:id="2268" w:name="_Toc174248809"/>
      <w:r w:rsidRPr="007A7659">
        <w:rPr>
          <w:noProof w:val="0"/>
        </w:rPr>
        <w:t>Expected Actions</w:t>
      </w:r>
      <w:bookmarkEnd w:id="2267"/>
      <w:bookmarkEnd w:id="2268"/>
    </w:p>
    <w:p w14:paraId="15F9ED80" w14:textId="77777777" w:rsidR="00BD6B97" w:rsidRPr="007A7659" w:rsidRDefault="00BD6B97">
      <w:r w:rsidRPr="007A7659">
        <w:t xml:space="preserve">Upon reception of the Request for Specific Information, the Information Source shall parse the request and shall return the retrieved document as specified in </w:t>
      </w:r>
      <w:r w:rsidR="00211645" w:rsidRPr="007A7659">
        <w:t>Section</w:t>
      </w:r>
      <w:r w:rsidRPr="007A7659">
        <w:t xml:space="preserve"> 3.12.4.2, and HTTP response code 200 - OK.</w:t>
      </w:r>
    </w:p>
    <w:p w14:paraId="301913B4" w14:textId="77777777" w:rsidR="00BD6B97" w:rsidRPr="007A7659" w:rsidRDefault="00BD6B97">
      <w:r w:rsidRPr="007A7659">
        <w:t>If the requestType specified is a not a legal value according to this profile, the Information Source shall return HTTP response-code 403 (forbidden) with the suggested reason-phrase “requestType not supported”.</w:t>
      </w:r>
    </w:p>
    <w:p w14:paraId="4D15AFD0" w14:textId="77777777" w:rsidR="00BD6B97" w:rsidRPr="007A7659" w:rsidRDefault="00BD6B97">
      <w:r w:rsidRPr="007A7659">
        <w:t xml:space="preserve">If the Information Source is not able to format the document in any content types listed in the 'Accept' field, it shall return HTTP response code 406 – Not Acceptable. </w:t>
      </w:r>
    </w:p>
    <w:p w14:paraId="5406AD15" w14:textId="77777777" w:rsidR="00BD6B97" w:rsidRPr="007A7659" w:rsidRDefault="00BD6B97">
      <w:r w:rsidRPr="007A7659">
        <w:t>If the specified documentUID is not known to the Information Source Actor, it shall return HTTP response-code 404 (not found) with the suggested reason-phrase “Document UID not found”.</w:t>
      </w:r>
    </w:p>
    <w:p w14:paraId="1F2AD566" w14:textId="77777777" w:rsidR="00BD6B97" w:rsidRPr="007A7659" w:rsidRDefault="00BD6B97">
      <w:r w:rsidRPr="007A7659">
        <w:t>If the documentUID, preferredContentType or requestType parameters are missing, the Information Source shall return HTTP response code 400 - Bad Request.</w:t>
      </w:r>
    </w:p>
    <w:p w14:paraId="49496A91" w14:textId="77777777" w:rsidR="00BD6B97" w:rsidRPr="007A7659" w:rsidRDefault="00BD6B97">
      <w:r w:rsidRPr="007A7659">
        <w:t xml:space="preserve">If the documentUID or preferredContentType parameters are malformed, the Information Source shall return HTTP response code 400 - Bad Request. </w:t>
      </w:r>
    </w:p>
    <w:p w14:paraId="208A2594" w14:textId="77777777" w:rsidR="00BD6B97" w:rsidRPr="007A7659" w:rsidRDefault="00BD6B97">
      <w:r w:rsidRPr="007A7659">
        <w:t>If the specified preferredContentType is not consistent with the setting of the HTTP Accept field, the Information Source shall return HTTP response code 400 – Bad Request.</w:t>
      </w:r>
    </w:p>
    <w:p w14:paraId="6ED05DA1"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4AA4D28A" w14:textId="3FBB5A08"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302DC516" w14:textId="77777777" w:rsidR="00BD6B97" w:rsidRPr="007A7659" w:rsidRDefault="00BD6B97">
      <w:r w:rsidRPr="007A7659">
        <w:t>If an error condition cannot be automatically recovered, at a minimum, the error should be displayed to the user by the Display Actor.</w:t>
      </w:r>
    </w:p>
    <w:p w14:paraId="66EEA55F" w14:textId="77777777" w:rsidR="00BD6B97" w:rsidRPr="007A7659" w:rsidRDefault="00BD6B97">
      <w:pPr>
        <w:pStyle w:val="Heading4"/>
        <w:numPr>
          <w:ilvl w:val="3"/>
          <w:numId w:val="19"/>
        </w:numPr>
        <w:tabs>
          <w:tab w:val="clear" w:pos="2160"/>
          <w:tab w:val="clear" w:pos="2880"/>
          <w:tab w:val="left" w:pos="864"/>
        </w:tabs>
        <w:rPr>
          <w:noProof w:val="0"/>
        </w:rPr>
      </w:pPr>
      <w:bookmarkStart w:id="2269" w:name="_Toc173916288"/>
      <w:bookmarkStart w:id="2270" w:name="_Toc174248810"/>
      <w:r w:rsidRPr="007A7659">
        <w:rPr>
          <w:noProof w:val="0"/>
        </w:rPr>
        <w:lastRenderedPageBreak/>
        <w:t>Delivery of Persistent Document</w:t>
      </w:r>
      <w:bookmarkEnd w:id="2269"/>
      <w:bookmarkEnd w:id="2270"/>
    </w:p>
    <w:p w14:paraId="6C4B192E" w14:textId="77777777" w:rsidR="00BD6B97" w:rsidRPr="007A7659" w:rsidRDefault="00BD6B97">
      <w:pPr>
        <w:pStyle w:val="Heading5"/>
        <w:numPr>
          <w:ilvl w:val="4"/>
          <w:numId w:val="19"/>
        </w:numPr>
        <w:tabs>
          <w:tab w:val="left" w:pos="1008"/>
        </w:tabs>
        <w:rPr>
          <w:noProof w:val="0"/>
        </w:rPr>
      </w:pPr>
      <w:bookmarkStart w:id="2271" w:name="_Toc173916289"/>
      <w:bookmarkStart w:id="2272" w:name="_Toc174248811"/>
      <w:r w:rsidRPr="007A7659">
        <w:rPr>
          <w:noProof w:val="0"/>
        </w:rPr>
        <w:t>Trigger Events</w:t>
      </w:r>
      <w:bookmarkEnd w:id="2271"/>
      <w:bookmarkEnd w:id="2272"/>
    </w:p>
    <w:p w14:paraId="1811FA97" w14:textId="77777777" w:rsidR="00BD6B97" w:rsidRPr="007A7659" w:rsidRDefault="00BD6B97">
      <w:r w:rsidRPr="007A7659">
        <w:t>The Delivery of Persistent Document message is the transmission of the requested document in specified format from the Information Source to the Display. This transmission will happen if such document, identified by the documentUID parameter in the request, has been successfully located by the Information Source Actor.</w:t>
      </w:r>
    </w:p>
    <w:p w14:paraId="04C73685" w14:textId="77777777" w:rsidR="00BD6B97" w:rsidRPr="007A7659" w:rsidRDefault="00BD6B97">
      <w:pPr>
        <w:pStyle w:val="Heading5"/>
        <w:numPr>
          <w:ilvl w:val="4"/>
          <w:numId w:val="19"/>
        </w:numPr>
        <w:tabs>
          <w:tab w:val="left" w:pos="1008"/>
        </w:tabs>
        <w:rPr>
          <w:noProof w:val="0"/>
        </w:rPr>
      </w:pPr>
      <w:bookmarkStart w:id="2273" w:name="_Toc173916290"/>
      <w:bookmarkStart w:id="2274" w:name="_Toc174248812"/>
      <w:r w:rsidRPr="007A7659">
        <w:rPr>
          <w:noProof w:val="0"/>
        </w:rPr>
        <w:t>Message Semantics</w:t>
      </w:r>
      <w:bookmarkEnd w:id="2273"/>
      <w:bookmarkEnd w:id="2274"/>
    </w:p>
    <w:p w14:paraId="6983409D" w14:textId="77777777" w:rsidR="00BD6B97" w:rsidRPr="007A7659" w:rsidRDefault="00BD6B97">
      <w:r w:rsidRPr="007A7659">
        <w:t xml:space="preserve">In response to the request from the Display Actor, the Information Source shall format the document according to the preferredContentType specified, and return it in the HTTP response. See </w:t>
      </w:r>
      <w:r w:rsidR="00211645" w:rsidRPr="007A7659">
        <w:t>Section</w:t>
      </w:r>
      <w:r w:rsidRPr="007A7659">
        <w:t xml:space="preserve"> 3.12.4.1.2 for a discussion of the rules related to preferredContentType.</w:t>
      </w:r>
    </w:p>
    <w:p w14:paraId="6B52BEFE" w14:textId="77777777" w:rsidR="00BD6B97" w:rsidRPr="007A7659" w:rsidRDefault="00BD6B97">
      <w:r w:rsidRPr="007A7659">
        <w:t xml:space="preserve">The Information Source shall maintain global uniqueness of object identifiers. </w:t>
      </w:r>
    </w:p>
    <w:p w14:paraId="60760F0E" w14:textId="77777777" w:rsidR="00BD6B97" w:rsidRPr="007A7659" w:rsidRDefault="00BD6B97">
      <w:r w:rsidRPr="007A7659">
        <w:t>The Information Source shall set an expiration date compatible with the policies associated with the possible removal of instances of persistent documents (no more than a week).</w:t>
      </w:r>
    </w:p>
    <w:p w14:paraId="2C2C84CC" w14:textId="77777777" w:rsidR="00BD6B97" w:rsidRPr="007A7659" w:rsidRDefault="00BD6B97">
      <w:pPr>
        <w:pStyle w:val="Heading5"/>
        <w:numPr>
          <w:ilvl w:val="4"/>
          <w:numId w:val="19"/>
        </w:numPr>
        <w:tabs>
          <w:tab w:val="left" w:pos="1008"/>
        </w:tabs>
        <w:rPr>
          <w:noProof w:val="0"/>
        </w:rPr>
      </w:pPr>
      <w:bookmarkStart w:id="2275" w:name="_Toc173916291"/>
      <w:bookmarkStart w:id="2276" w:name="_Toc174248813"/>
      <w:r w:rsidRPr="007A7659">
        <w:rPr>
          <w:noProof w:val="0"/>
        </w:rPr>
        <w:t>Expected Actions</w:t>
      </w:r>
      <w:bookmarkEnd w:id="2275"/>
      <w:bookmarkEnd w:id="2276"/>
    </w:p>
    <w:p w14:paraId="42EF517D" w14:textId="77777777" w:rsidR="00BD6B97" w:rsidRPr="007A7659" w:rsidRDefault="00BD6B97" w:rsidP="00493145">
      <w:pPr>
        <w:pStyle w:val="BodyText"/>
      </w:pPr>
      <w:r w:rsidRPr="007A7659">
        <w:t>The Display shall render the received document for the user.</w:t>
      </w:r>
      <w:bookmarkStart w:id="2277" w:name="_Toc173916292"/>
      <w:bookmarkStart w:id="2278" w:name="_Toc174248814"/>
      <w:bookmarkStart w:id="2279" w:name="_Toc210805539"/>
      <w:bookmarkStart w:id="2280" w:name="_Toc214434012"/>
      <w:bookmarkStart w:id="2281" w:name="_Toc214436933"/>
      <w:bookmarkStart w:id="2282" w:name="_Toc214437378"/>
      <w:bookmarkStart w:id="2283" w:name="_Toc214437694"/>
      <w:bookmarkStart w:id="2284" w:name="_Toc214457170"/>
      <w:bookmarkStart w:id="2285" w:name="_Toc214461283"/>
      <w:bookmarkStart w:id="2286" w:name="_Toc214462904"/>
    </w:p>
    <w:p w14:paraId="7215F7E8" w14:textId="77777777" w:rsidR="00BD6B97" w:rsidRPr="007A7659" w:rsidRDefault="00BD6B97">
      <w:pPr>
        <w:pStyle w:val="Heading2"/>
        <w:numPr>
          <w:ilvl w:val="1"/>
          <w:numId w:val="19"/>
        </w:numPr>
        <w:tabs>
          <w:tab w:val="left" w:pos="576"/>
        </w:tabs>
        <w:rPr>
          <w:noProof w:val="0"/>
        </w:rPr>
      </w:pPr>
      <w:bookmarkStart w:id="2287" w:name="_Toc518548661"/>
      <w:r w:rsidRPr="007A7659">
        <w:rPr>
          <w:noProof w:val="0"/>
        </w:rPr>
        <w:t>Follow Context</w:t>
      </w:r>
      <w:bookmarkEnd w:id="2277"/>
      <w:bookmarkEnd w:id="2278"/>
      <w:bookmarkEnd w:id="2279"/>
      <w:bookmarkEnd w:id="2280"/>
      <w:bookmarkEnd w:id="2281"/>
      <w:bookmarkEnd w:id="2282"/>
      <w:bookmarkEnd w:id="2283"/>
      <w:bookmarkEnd w:id="2284"/>
      <w:bookmarkEnd w:id="2285"/>
      <w:bookmarkEnd w:id="2286"/>
      <w:r w:rsidR="00332C0F" w:rsidRPr="007A7659">
        <w:rPr>
          <w:noProof w:val="0"/>
        </w:rPr>
        <w:t xml:space="preserve"> [ITI-13]</w:t>
      </w:r>
      <w:bookmarkEnd w:id="2287"/>
    </w:p>
    <w:p w14:paraId="4FD474C5" w14:textId="1179B59B" w:rsidR="00BD6B97" w:rsidRPr="007A7659" w:rsidRDefault="00BD6B97">
      <w:r w:rsidRPr="007A7659">
        <w:t xml:space="preserve">This section corresponds to </w:t>
      </w:r>
      <w:r w:rsidR="000C66A7">
        <w:t>t</w:t>
      </w:r>
      <w:r w:rsidRPr="007A7659">
        <w:t xml:space="preserve">ransaction </w:t>
      </w:r>
      <w:r w:rsidR="000C66A7">
        <w:t>[</w:t>
      </w:r>
      <w:r w:rsidRPr="007A7659">
        <w:t>ITI-13</w:t>
      </w:r>
      <w:r w:rsidR="000C66A7">
        <w:t>]</w:t>
      </w:r>
      <w:r w:rsidRPr="007A7659">
        <w:t xml:space="preserve"> of the IHE IT Infrastructure Technical Framework. Transaction </w:t>
      </w:r>
      <w:r w:rsidR="000C66A7">
        <w:t>[</w:t>
      </w:r>
      <w:r w:rsidRPr="007A7659">
        <w:t>ITI-13</w:t>
      </w:r>
      <w:r w:rsidR="000C66A7">
        <w:t>]</w:t>
      </w:r>
      <w:r w:rsidRPr="007A7659">
        <w:t xml:space="preserve"> is used by the Patient Context Participant, User Context Participant and Context Manager Actors.</w:t>
      </w:r>
    </w:p>
    <w:p w14:paraId="24907C37" w14:textId="77777777" w:rsidR="00BD6B97" w:rsidRPr="007A7659" w:rsidRDefault="00BD6B97">
      <w:pPr>
        <w:pStyle w:val="Heading3"/>
        <w:numPr>
          <w:ilvl w:val="2"/>
          <w:numId w:val="19"/>
        </w:numPr>
        <w:tabs>
          <w:tab w:val="clear" w:pos="2160"/>
        </w:tabs>
        <w:rPr>
          <w:noProof w:val="0"/>
        </w:rPr>
      </w:pPr>
      <w:bookmarkStart w:id="2288" w:name="_Toc173916293"/>
      <w:bookmarkStart w:id="2289" w:name="_Toc174248815"/>
      <w:bookmarkStart w:id="2290" w:name="_Toc518548662"/>
      <w:r w:rsidRPr="007A7659">
        <w:rPr>
          <w:noProof w:val="0"/>
        </w:rPr>
        <w:t>Scope</w:t>
      </w:r>
      <w:bookmarkEnd w:id="2288"/>
      <w:bookmarkEnd w:id="2289"/>
      <w:bookmarkEnd w:id="2290"/>
    </w:p>
    <w:p w14:paraId="55FA0ADE" w14:textId="77777777" w:rsidR="00BD6B97" w:rsidRPr="007A7659" w:rsidRDefault="00BD6B97">
      <w:r w:rsidRPr="007A7659">
        <w:t xml:space="preserve">This transaction allows the Context Manager to force other context participant actors to synchronize based on the new context values. </w:t>
      </w:r>
    </w:p>
    <w:p w14:paraId="747FCC06" w14:textId="77777777" w:rsidR="00BD6B97" w:rsidRPr="007A7659" w:rsidRDefault="00BD6B97">
      <w:r w:rsidRPr="007A7659">
        <w:t xml:space="preserve">This transaction is composed of multiple methods as defined by the </w:t>
      </w:r>
      <w:r w:rsidRPr="007A7659">
        <w:rPr>
          <w:i/>
          <w:iCs/>
        </w:rPr>
        <w:t>HL7 Context Management “CCOW” Standard</w:t>
      </w:r>
      <w:r w:rsidRPr="007A7659">
        <w:t xml:space="preserve">. It has multiple phases consisting of surveying the participants, indication to them of final decision as to whether the context changed or not, and retrieval of the new context values by the context participants. </w:t>
      </w:r>
    </w:p>
    <w:p w14:paraId="65C2F92A" w14:textId="77777777" w:rsidR="00BD6B97" w:rsidRPr="007A7659" w:rsidRDefault="00BD6B97">
      <w:r w:rsidRPr="007A7659">
        <w:t>Each of the context participant actors follows a specific subject. The Patient Context Participant follows the patient subject and does not expect the user subject to be set in context. The User Context Participant follows the user subject.</w:t>
      </w:r>
    </w:p>
    <w:p w14:paraId="03DDAB2F"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xml:space="preserve">, in conjunction with the </w:t>
      </w:r>
      <w:r w:rsidRPr="007A7659">
        <w:rPr>
          <w:i/>
        </w:rPr>
        <w:t>HL7 Context Management “CCOW” Standard: Subject Data Definitions</w:t>
      </w:r>
      <w:r w:rsidRPr="007A7659">
        <w:t xml:space="preserve"> document. A Context Participant can implement either technology. The Context Manager shall support both technologies in order to interoperate with joining participants implementing the technology of their choice.</w:t>
      </w:r>
    </w:p>
    <w:p w14:paraId="69FCE544" w14:textId="77777777" w:rsidR="00BD6B97" w:rsidRPr="007A7659" w:rsidRDefault="00BD6B97">
      <w:pPr>
        <w:pStyle w:val="Heading3"/>
        <w:numPr>
          <w:ilvl w:val="2"/>
          <w:numId w:val="19"/>
        </w:numPr>
        <w:tabs>
          <w:tab w:val="clear" w:pos="2160"/>
        </w:tabs>
        <w:rPr>
          <w:noProof w:val="0"/>
        </w:rPr>
      </w:pPr>
      <w:bookmarkStart w:id="2291" w:name="_Toc173916294"/>
      <w:bookmarkStart w:id="2292" w:name="_Toc174248816"/>
      <w:bookmarkStart w:id="2293" w:name="_Toc518548663"/>
      <w:r w:rsidRPr="007A7659">
        <w:rPr>
          <w:noProof w:val="0"/>
        </w:rPr>
        <w:lastRenderedPageBreak/>
        <w:t>Use Case Roles</w:t>
      </w:r>
      <w:bookmarkEnd w:id="2291"/>
      <w:bookmarkEnd w:id="2292"/>
      <w:bookmarkEnd w:id="2293"/>
    </w:p>
    <w:bookmarkStart w:id="2294" w:name="_1121081652"/>
    <w:bookmarkStart w:id="2295" w:name="_1121538517"/>
    <w:bookmarkEnd w:id="2294"/>
    <w:bookmarkEnd w:id="2295"/>
    <w:p w14:paraId="25F44E93" w14:textId="77777777" w:rsidR="00BD6B97" w:rsidRPr="007A7659" w:rsidRDefault="00C42610" w:rsidP="001D3953">
      <w:pPr>
        <w:pStyle w:val="BodyText"/>
        <w:jc w:val="center"/>
        <w:rPr>
          <w:b/>
        </w:rPr>
      </w:pPr>
      <w:r w:rsidRPr="007A7659">
        <w:rPr>
          <w:noProof/>
        </w:rPr>
        <w:object w:dxaOrig="5955" w:dyaOrig="4050" w14:anchorId="71B716C7">
          <v:shape id="_x0000_i1051" type="#_x0000_t75" alt="" style="width:323.7pt;height:3in;mso-width-percent:0;mso-height-percent:0;mso-width-percent:0;mso-height-percent:0" o:ole="" filled="t">
            <v:fill color2="black"/>
            <v:imagedata r:id="rId86" o:title=""/>
          </v:shape>
          <o:OLEObject Type="Embed" ProgID="Word.Picture.8" ShapeID="_x0000_i1051" DrawAspect="Content" ObjectID="_1496223552" r:id="rId87"/>
        </w:object>
      </w:r>
    </w:p>
    <w:p w14:paraId="28773452" w14:textId="77777777" w:rsidR="00BD6B97" w:rsidRPr="007A7659" w:rsidRDefault="00BD6B97">
      <w:r w:rsidRPr="007A7659">
        <w:rPr>
          <w:b/>
        </w:rPr>
        <w:t>Actor:</w:t>
      </w:r>
      <w:r w:rsidRPr="007A7659">
        <w:t xml:space="preserve"> Patient Context Participant</w:t>
      </w:r>
    </w:p>
    <w:p w14:paraId="001EFC3E"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3FBF90D1" w14:textId="77777777" w:rsidR="00BD6B97" w:rsidRPr="007A7659" w:rsidRDefault="00BD6B97">
      <w:r w:rsidRPr="007A7659">
        <w:rPr>
          <w:b/>
        </w:rPr>
        <w:t>Actor:</w:t>
      </w:r>
      <w:r w:rsidRPr="007A7659">
        <w:t xml:space="preserve"> User Context Participant</w:t>
      </w:r>
    </w:p>
    <w:p w14:paraId="332387E8"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7521994F" w14:textId="77777777" w:rsidR="00BD6B97" w:rsidRPr="007A7659" w:rsidRDefault="00BD6B97">
      <w:r w:rsidRPr="007A7659">
        <w:rPr>
          <w:b/>
        </w:rPr>
        <w:t>Actor:</w:t>
      </w:r>
      <w:r w:rsidRPr="007A7659">
        <w:t xml:space="preserve"> Context Manager</w:t>
      </w:r>
    </w:p>
    <w:p w14:paraId="25035739" w14:textId="77777777" w:rsidR="00BD6B97" w:rsidRPr="007A7659" w:rsidRDefault="00BD6B97">
      <w:r w:rsidRPr="007A7659">
        <w:rPr>
          <w:b/>
        </w:rPr>
        <w:t xml:space="preserve">Role: </w:t>
      </w:r>
      <w:r w:rsidRPr="007A7659">
        <w:t xml:space="preserve">Conducts context survey, notifies the context participants of acceptance or cancellation of a change, and provides context values. </w:t>
      </w:r>
    </w:p>
    <w:p w14:paraId="0C35F25D" w14:textId="77777777" w:rsidR="00BD6B97" w:rsidRPr="007A7659" w:rsidRDefault="00BD6B97">
      <w:pPr>
        <w:pStyle w:val="Heading3"/>
        <w:numPr>
          <w:ilvl w:val="2"/>
          <w:numId w:val="19"/>
        </w:numPr>
        <w:tabs>
          <w:tab w:val="clear" w:pos="2160"/>
        </w:tabs>
        <w:rPr>
          <w:noProof w:val="0"/>
        </w:rPr>
      </w:pPr>
      <w:bookmarkStart w:id="2296" w:name="_Toc173916295"/>
      <w:bookmarkStart w:id="2297" w:name="_Toc174248817"/>
      <w:bookmarkStart w:id="2298" w:name="_Toc518548664"/>
      <w:r w:rsidRPr="007A7659">
        <w:rPr>
          <w:noProof w:val="0"/>
        </w:rPr>
        <w:t>Referenced Standard</w:t>
      </w:r>
      <w:bookmarkEnd w:id="2296"/>
      <w:bookmarkEnd w:id="2297"/>
      <w:bookmarkEnd w:id="2298"/>
    </w:p>
    <w:p w14:paraId="0C9F864C" w14:textId="77777777" w:rsidR="00BD6B97" w:rsidRPr="007A7659" w:rsidRDefault="00BD6B97">
      <w:r w:rsidRPr="007A7659">
        <w:t>HL7 Context Management “CCOW” Standard, Version 1.4</w:t>
      </w:r>
    </w:p>
    <w:p w14:paraId="5EEFC10A" w14:textId="77777777" w:rsidR="00BD6B97" w:rsidRPr="007A7659" w:rsidRDefault="00BD6B97">
      <w:r w:rsidRPr="007A7659">
        <w:tab/>
        <w:t>Technology and Subject Independent Architecture</w:t>
      </w:r>
    </w:p>
    <w:p w14:paraId="2ECD75A6" w14:textId="77777777" w:rsidR="00BD6B97" w:rsidRPr="007A7659" w:rsidRDefault="00BD6B97">
      <w:r w:rsidRPr="007A7659">
        <w:tab/>
        <w:t>Component Technology Mapping: ActiveX</w:t>
      </w:r>
    </w:p>
    <w:p w14:paraId="1B27330E" w14:textId="77777777" w:rsidR="00BD6B97" w:rsidRPr="007A7659" w:rsidRDefault="00BD6B97">
      <w:r w:rsidRPr="007A7659">
        <w:tab/>
        <w:t>Component Technology Mapping: Web</w:t>
      </w:r>
    </w:p>
    <w:p w14:paraId="49DE5A15" w14:textId="77777777" w:rsidR="00BD6B97" w:rsidRPr="007A7659" w:rsidRDefault="00BD6B97">
      <w:r w:rsidRPr="007A7659">
        <w:tab/>
        <w:t>Subject Data Definitions</w:t>
      </w:r>
    </w:p>
    <w:p w14:paraId="7232A1BB" w14:textId="77777777" w:rsidR="00BD6B97" w:rsidRPr="007A7659" w:rsidRDefault="00BD6B97">
      <w:pPr>
        <w:pStyle w:val="Heading3"/>
        <w:numPr>
          <w:ilvl w:val="2"/>
          <w:numId w:val="19"/>
        </w:numPr>
        <w:tabs>
          <w:tab w:val="clear" w:pos="2160"/>
        </w:tabs>
        <w:rPr>
          <w:noProof w:val="0"/>
        </w:rPr>
      </w:pPr>
      <w:bookmarkStart w:id="2299" w:name="_Toc173916296"/>
      <w:bookmarkStart w:id="2300" w:name="_Toc174248818"/>
      <w:bookmarkStart w:id="2301" w:name="_Toc518548665"/>
      <w:r w:rsidRPr="007A7659">
        <w:rPr>
          <w:noProof w:val="0"/>
        </w:rPr>
        <w:lastRenderedPageBreak/>
        <w:t>Interaction Diagram</w:t>
      </w:r>
      <w:bookmarkEnd w:id="2299"/>
      <w:bookmarkEnd w:id="2300"/>
      <w:bookmarkEnd w:id="2301"/>
    </w:p>
    <w:bookmarkStart w:id="2302" w:name="_1121081751"/>
    <w:bookmarkEnd w:id="2302"/>
    <w:p w14:paraId="1B73756D" w14:textId="77777777" w:rsidR="00BD6B97" w:rsidRPr="007A7659" w:rsidRDefault="00C42610" w:rsidP="001D3953">
      <w:pPr>
        <w:pStyle w:val="BodyText"/>
        <w:jc w:val="center"/>
      </w:pPr>
      <w:r w:rsidRPr="007A7659">
        <w:rPr>
          <w:noProof/>
        </w:rPr>
        <w:object w:dxaOrig="6435" w:dyaOrig="4425" w14:anchorId="17F1BD64">
          <v:shape id="_x0000_i1052" type="#_x0000_t75" alt="" style="width:324.3pt;height:3in;mso-width-percent:0;mso-height-percent:0;mso-width-percent:0;mso-height-percent:0" o:ole="" filled="t">
            <v:fill color2="black"/>
            <v:imagedata r:id="rId88" o:title=""/>
          </v:shape>
          <o:OLEObject Type="Embed" ProgID="Word.Picture.8" ShapeID="_x0000_i1052" DrawAspect="Content" ObjectID="_1496223553" r:id="rId89"/>
        </w:object>
      </w:r>
    </w:p>
    <w:p w14:paraId="376C9F0E" w14:textId="77777777" w:rsidR="00BD6B97" w:rsidRPr="007A7659" w:rsidRDefault="00BD6B97">
      <w:pPr>
        <w:pStyle w:val="FigureTitle"/>
      </w:pPr>
      <w:r w:rsidRPr="007A7659">
        <w:t>Figure 3.13-1: Follow Context – ContextChangesPending Method Sequence</w:t>
      </w:r>
    </w:p>
    <w:p w14:paraId="5D1EA85D" w14:textId="77777777" w:rsidR="00BD6B97" w:rsidRPr="007A7659" w:rsidRDefault="00BD6B97">
      <w:pPr>
        <w:pStyle w:val="Heading4"/>
        <w:numPr>
          <w:ilvl w:val="3"/>
          <w:numId w:val="19"/>
        </w:numPr>
        <w:tabs>
          <w:tab w:val="clear" w:pos="2160"/>
          <w:tab w:val="clear" w:pos="2880"/>
          <w:tab w:val="left" w:pos="864"/>
        </w:tabs>
        <w:rPr>
          <w:noProof w:val="0"/>
        </w:rPr>
      </w:pPr>
      <w:bookmarkStart w:id="2303" w:name="_Toc173916297"/>
      <w:bookmarkStart w:id="2304" w:name="_Toc174248819"/>
      <w:r w:rsidRPr="007A7659">
        <w:rPr>
          <w:noProof w:val="0"/>
        </w:rPr>
        <w:t>Follow Context – ContextChangesPending Method</w:t>
      </w:r>
      <w:bookmarkEnd w:id="2303"/>
      <w:bookmarkEnd w:id="2304"/>
    </w:p>
    <w:p w14:paraId="7C2DCE2D" w14:textId="77777777" w:rsidR="00BD6B97" w:rsidRPr="007A7659" w:rsidRDefault="00BD6B97">
      <w:r w:rsidRPr="007A7659">
        <w:t>The ContextChangesPending method is invoked by the Context Manager to survey context participant actors with regard to acceptability of changes proposed by a Patient Context Participant or Client Authentication Agent Actors.</w:t>
      </w:r>
    </w:p>
    <w:p w14:paraId="044B7EC0" w14:textId="77777777" w:rsidR="00BD6B97" w:rsidRPr="007A7659" w:rsidRDefault="00BD6B97">
      <w:pPr>
        <w:pStyle w:val="Heading5"/>
        <w:numPr>
          <w:ilvl w:val="4"/>
          <w:numId w:val="19"/>
        </w:numPr>
        <w:tabs>
          <w:tab w:val="left" w:pos="1008"/>
        </w:tabs>
        <w:rPr>
          <w:noProof w:val="0"/>
        </w:rPr>
      </w:pPr>
      <w:bookmarkStart w:id="2305" w:name="_Toc173916298"/>
      <w:bookmarkStart w:id="2306" w:name="_Toc174248820"/>
      <w:r w:rsidRPr="007A7659">
        <w:rPr>
          <w:noProof w:val="0"/>
        </w:rPr>
        <w:t>Trigger Events</w:t>
      </w:r>
      <w:bookmarkEnd w:id="2305"/>
      <w:bookmarkEnd w:id="2306"/>
    </w:p>
    <w:p w14:paraId="5F4A3C87" w14:textId="77777777" w:rsidR="00BD6B97" w:rsidRPr="007A7659" w:rsidRDefault="00BD6B97">
      <w:r w:rsidRPr="007A7659">
        <w:t xml:space="preserve">The ContextChangesPending method is triggered when the Context Manager receives invocation of the EndContextChanges method. </w:t>
      </w:r>
    </w:p>
    <w:p w14:paraId="3E00EA66" w14:textId="77777777" w:rsidR="00BD6B97" w:rsidRPr="007A7659" w:rsidRDefault="00BD6B97">
      <w:pPr>
        <w:pStyle w:val="Heading5"/>
        <w:numPr>
          <w:ilvl w:val="4"/>
          <w:numId w:val="19"/>
        </w:numPr>
        <w:tabs>
          <w:tab w:val="left" w:pos="1008"/>
        </w:tabs>
        <w:rPr>
          <w:noProof w:val="0"/>
        </w:rPr>
      </w:pPr>
      <w:bookmarkStart w:id="2307" w:name="_Toc173916299"/>
      <w:bookmarkStart w:id="2308" w:name="_Toc174248821"/>
      <w:r w:rsidRPr="007A7659">
        <w:rPr>
          <w:noProof w:val="0"/>
        </w:rPr>
        <w:t>Message Semantics</w:t>
      </w:r>
      <w:bookmarkEnd w:id="2307"/>
      <w:bookmarkEnd w:id="2308"/>
    </w:p>
    <w:p w14:paraId="442D1F59" w14:textId="77777777" w:rsidR="00BD6B97" w:rsidRPr="007A7659" w:rsidRDefault="00BD6B97">
      <w:r w:rsidRPr="007A7659">
        <w:t>ContextChangesPending is defined as a method on the ContextParticipant interface and allows the Context Manager to survey a context participant as to whether or not it is ready to follow the changes in the context.</w:t>
      </w:r>
    </w:p>
    <w:p w14:paraId="12188070" w14:textId="77777777" w:rsidR="00BD6B97" w:rsidRPr="007A7659" w:rsidRDefault="00BD6B97">
      <w:r w:rsidRPr="007A7659">
        <w:t>In the invocation of this method, the Context Manager shall provide the pending context’s coupon.</w:t>
      </w:r>
    </w:p>
    <w:p w14:paraId="5103F9C4" w14:textId="77777777" w:rsidR="00BD6B97" w:rsidRPr="007A7659" w:rsidRDefault="00BD6B97">
      <w:r w:rsidRPr="007A7659">
        <w:t xml:space="preserve">Refer to the </w:t>
      </w:r>
      <w:r w:rsidRPr="007A7659">
        <w:rPr>
          <w:i/>
          <w:iCs/>
        </w:rPr>
        <w:t xml:space="preserve">HL7 Context Management “CCOW” Standard: Technology and Subject-Independent Architecture </w:t>
      </w:r>
      <w:r w:rsidRPr="007A7659">
        <w:t>document</w:t>
      </w:r>
      <w:r w:rsidRPr="007A7659">
        <w:rPr>
          <w:iCs/>
        </w:rPr>
        <w:t>,</w:t>
      </w:r>
      <w:r w:rsidRPr="007A7659">
        <w:t xml:space="preserve"> Section 17.3.7.2, for a description of the parameters associated with this method.</w:t>
      </w:r>
    </w:p>
    <w:p w14:paraId="2091AD12" w14:textId="77777777" w:rsidR="00BD6B97" w:rsidRPr="007A7659" w:rsidRDefault="00BD6B97">
      <w:pPr>
        <w:pStyle w:val="Heading5"/>
        <w:numPr>
          <w:ilvl w:val="4"/>
          <w:numId w:val="19"/>
        </w:numPr>
        <w:tabs>
          <w:tab w:val="left" w:pos="1008"/>
        </w:tabs>
        <w:rPr>
          <w:noProof w:val="0"/>
        </w:rPr>
      </w:pPr>
      <w:bookmarkStart w:id="2309" w:name="_Toc173916300"/>
      <w:bookmarkStart w:id="2310" w:name="_Toc174248822"/>
      <w:r w:rsidRPr="007A7659">
        <w:rPr>
          <w:noProof w:val="0"/>
        </w:rPr>
        <w:t>Expected Actions</w:t>
      </w:r>
      <w:bookmarkEnd w:id="2309"/>
      <w:bookmarkEnd w:id="2310"/>
    </w:p>
    <w:p w14:paraId="0FA94F5A" w14:textId="77777777" w:rsidR="00BD6B97" w:rsidRPr="007A7659" w:rsidRDefault="00BD6B97">
      <w:r w:rsidRPr="007A7659">
        <w:t xml:space="preserve">Performing the ContextChangesPending method, the Patient Context Participant or User Context Participant makes a decision whether or not it can accept change of context (for example due to </w:t>
      </w:r>
      <w:r w:rsidRPr="007A7659">
        <w:lastRenderedPageBreak/>
        <w:t>operation being in progress). To reach this decision, it may invoke the GetItemValues method to inspect proposed new values in the context.</w:t>
      </w:r>
    </w:p>
    <w:p w14:paraId="6D55F1EE" w14:textId="77777777" w:rsidR="00BD6B97" w:rsidRPr="007A7659" w:rsidRDefault="00BD6B97">
      <w:r w:rsidRPr="007A7659">
        <w:t xml:space="preserve">As a response, a Context Participant will respond with an indication to Accept or Conditionally Accept the proposed change. Refer to the </w:t>
      </w:r>
      <w:r w:rsidRPr="007A7659">
        <w:rPr>
          <w:i/>
          <w:iCs/>
        </w:rPr>
        <w:t>HL7 Context Management “CCOW” Standard: Technology and Subject-Independent Architecture</w:t>
      </w:r>
      <w:r w:rsidRPr="007A7659">
        <w:t xml:space="preserve"> document, Section 17.3.7.2, for the specifics of the response formation.</w:t>
      </w:r>
    </w:p>
    <w:p w14:paraId="152F272F" w14:textId="77777777" w:rsidR="00BD6B97" w:rsidRPr="007A7659" w:rsidRDefault="00BD6B97">
      <w:pPr>
        <w:pStyle w:val="Heading4"/>
        <w:numPr>
          <w:ilvl w:val="3"/>
          <w:numId w:val="19"/>
        </w:numPr>
        <w:tabs>
          <w:tab w:val="clear" w:pos="2160"/>
          <w:tab w:val="clear" w:pos="2880"/>
          <w:tab w:val="left" w:pos="864"/>
        </w:tabs>
        <w:rPr>
          <w:noProof w:val="0"/>
        </w:rPr>
      </w:pPr>
      <w:bookmarkStart w:id="2311" w:name="_Toc173916301"/>
      <w:bookmarkStart w:id="2312" w:name="_Toc174248823"/>
      <w:r w:rsidRPr="007A7659">
        <w:rPr>
          <w:noProof w:val="0"/>
        </w:rPr>
        <w:t>Follow Context – ContextChangesAccepted Method</w:t>
      </w:r>
      <w:bookmarkEnd w:id="2311"/>
      <w:bookmarkEnd w:id="2312"/>
    </w:p>
    <w:p w14:paraId="4CFEE2F5" w14:textId="77777777" w:rsidR="00BD6B97" w:rsidRPr="007A7659" w:rsidRDefault="00BD6B97">
      <w:r w:rsidRPr="007A7659">
        <w:t>The ContextChangesAccepted method is invoked by the Context Manager to confirm to the context participants that instigator of change accepted proposed changes.</w:t>
      </w:r>
    </w:p>
    <w:p w14:paraId="6955A346" w14:textId="77777777" w:rsidR="00BD6B97" w:rsidRPr="007A7659" w:rsidRDefault="00BD6B97">
      <w:pPr>
        <w:pStyle w:val="Heading5"/>
        <w:numPr>
          <w:ilvl w:val="4"/>
          <w:numId w:val="19"/>
        </w:numPr>
        <w:tabs>
          <w:tab w:val="left" w:pos="1008"/>
        </w:tabs>
        <w:rPr>
          <w:noProof w:val="0"/>
        </w:rPr>
      </w:pPr>
      <w:bookmarkStart w:id="2313" w:name="_Toc173916302"/>
      <w:bookmarkStart w:id="2314" w:name="_Toc174248824"/>
      <w:r w:rsidRPr="007A7659">
        <w:rPr>
          <w:noProof w:val="0"/>
        </w:rPr>
        <w:t>Trigger Events</w:t>
      </w:r>
      <w:bookmarkEnd w:id="2313"/>
      <w:bookmarkEnd w:id="2314"/>
    </w:p>
    <w:p w14:paraId="15659F35" w14:textId="77777777" w:rsidR="00BD6B97" w:rsidRPr="007A7659" w:rsidRDefault="00BD6B97">
      <w:r w:rsidRPr="007A7659">
        <w:t xml:space="preserve">The ContextChangesAccepted method is triggered when the Context Manager receives invocation of the PublishChangesDecision method indicating that the changes have been accepted. </w:t>
      </w:r>
    </w:p>
    <w:p w14:paraId="76996182" w14:textId="77777777" w:rsidR="00BD6B97" w:rsidRPr="007A7659" w:rsidRDefault="00BD6B97">
      <w:pPr>
        <w:pStyle w:val="Heading5"/>
        <w:numPr>
          <w:ilvl w:val="4"/>
          <w:numId w:val="19"/>
        </w:numPr>
        <w:tabs>
          <w:tab w:val="left" w:pos="1008"/>
        </w:tabs>
        <w:rPr>
          <w:noProof w:val="0"/>
        </w:rPr>
      </w:pPr>
      <w:bookmarkStart w:id="2315" w:name="_Toc173916303"/>
      <w:bookmarkStart w:id="2316" w:name="_Toc174248825"/>
      <w:r w:rsidRPr="007A7659">
        <w:rPr>
          <w:noProof w:val="0"/>
        </w:rPr>
        <w:t>Message Semantics</w:t>
      </w:r>
      <w:bookmarkEnd w:id="2315"/>
      <w:bookmarkEnd w:id="2316"/>
    </w:p>
    <w:p w14:paraId="753EAD56" w14:textId="77777777" w:rsidR="00BD6B97" w:rsidRPr="007A7659" w:rsidRDefault="00BD6B97">
      <w:r w:rsidRPr="007A7659">
        <w:t>ContextChangesAccepted is defined as a method on the ContextParticipant interface and allows the Context Manager to inform a context participant that the context value(s) have been changed.</w:t>
      </w:r>
    </w:p>
    <w:p w14:paraId="008CB8DA" w14:textId="77777777" w:rsidR="00BD6B97" w:rsidRPr="007A7659" w:rsidRDefault="00BD6B97">
      <w:r w:rsidRPr="007A7659">
        <w:t>In the invocation of this method, the Context Manager provides the new context coupon.</w:t>
      </w:r>
    </w:p>
    <w:p w14:paraId="319C395F"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17.3.7.3 for a description of the parameters associated with this method.</w:t>
      </w:r>
    </w:p>
    <w:p w14:paraId="5151B180" w14:textId="77777777" w:rsidR="00BD6B97" w:rsidRPr="007A7659" w:rsidRDefault="00BD6B97">
      <w:pPr>
        <w:pStyle w:val="Heading5"/>
        <w:numPr>
          <w:ilvl w:val="4"/>
          <w:numId w:val="19"/>
        </w:numPr>
        <w:tabs>
          <w:tab w:val="left" w:pos="1008"/>
        </w:tabs>
        <w:rPr>
          <w:noProof w:val="0"/>
        </w:rPr>
      </w:pPr>
      <w:bookmarkStart w:id="2317" w:name="_Toc173916304"/>
      <w:bookmarkStart w:id="2318" w:name="_Toc174248826"/>
      <w:r w:rsidRPr="007A7659">
        <w:rPr>
          <w:noProof w:val="0"/>
        </w:rPr>
        <w:t>Expected Actions</w:t>
      </w:r>
      <w:bookmarkEnd w:id="2317"/>
      <w:bookmarkEnd w:id="2318"/>
    </w:p>
    <w:p w14:paraId="4613657C" w14:textId="77777777" w:rsidR="00BD6B97" w:rsidRPr="007A7659" w:rsidRDefault="00BD6B97">
      <w:r w:rsidRPr="007A7659">
        <w:t>Performing the ContextChangesAccepted method, the Patient Context Participant or User Context Participant accepts new context and can subsequently retrieve new values using the GetItemValues method.</w:t>
      </w:r>
    </w:p>
    <w:p w14:paraId="71293071"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17.3.7.3, for the specifics of the response formation.</w:t>
      </w:r>
    </w:p>
    <w:p w14:paraId="54345C8E" w14:textId="77777777" w:rsidR="00BD6B97" w:rsidRPr="007A7659" w:rsidRDefault="00BD6B97">
      <w:pPr>
        <w:pStyle w:val="Heading4"/>
        <w:numPr>
          <w:ilvl w:val="3"/>
          <w:numId w:val="19"/>
        </w:numPr>
        <w:tabs>
          <w:tab w:val="clear" w:pos="2160"/>
          <w:tab w:val="clear" w:pos="2880"/>
          <w:tab w:val="left" w:pos="864"/>
        </w:tabs>
        <w:rPr>
          <w:noProof w:val="0"/>
        </w:rPr>
      </w:pPr>
      <w:bookmarkStart w:id="2319" w:name="_Toc173916305"/>
      <w:bookmarkStart w:id="2320" w:name="_Toc174248827"/>
      <w:r w:rsidRPr="007A7659">
        <w:rPr>
          <w:noProof w:val="0"/>
        </w:rPr>
        <w:t>Follow Context – ContextChangesCancelled Method</w:t>
      </w:r>
      <w:bookmarkEnd w:id="2319"/>
      <w:bookmarkEnd w:id="2320"/>
    </w:p>
    <w:p w14:paraId="77CF9703" w14:textId="77777777" w:rsidR="00BD6B97" w:rsidRPr="007A7659" w:rsidRDefault="00BD6B97">
      <w:r w:rsidRPr="007A7659">
        <w:t>The ContextChangesCancelled method is invoked by the Context Manager to inform the context participants that instigator of change cancelled proposed changes.</w:t>
      </w:r>
    </w:p>
    <w:p w14:paraId="71E14FB7" w14:textId="77777777" w:rsidR="00BD6B97" w:rsidRPr="007A7659" w:rsidRDefault="00BD6B97">
      <w:pPr>
        <w:pStyle w:val="Heading5"/>
        <w:numPr>
          <w:ilvl w:val="4"/>
          <w:numId w:val="19"/>
        </w:numPr>
        <w:tabs>
          <w:tab w:val="left" w:pos="1008"/>
        </w:tabs>
        <w:rPr>
          <w:noProof w:val="0"/>
        </w:rPr>
      </w:pPr>
      <w:bookmarkStart w:id="2321" w:name="_Toc173916306"/>
      <w:bookmarkStart w:id="2322" w:name="_Toc174248828"/>
      <w:r w:rsidRPr="007A7659">
        <w:rPr>
          <w:noProof w:val="0"/>
        </w:rPr>
        <w:t>Trigger Events</w:t>
      </w:r>
      <w:bookmarkEnd w:id="2321"/>
      <w:bookmarkEnd w:id="2322"/>
    </w:p>
    <w:p w14:paraId="6BBC029C" w14:textId="77777777" w:rsidR="00BD6B97" w:rsidRPr="007A7659" w:rsidRDefault="00BD6B97">
      <w:r w:rsidRPr="007A7659">
        <w:t xml:space="preserve">The ContextChangesCancelled method is triggered when the Context Manager receives invocation of the PublishChangesDecision method indicating that the changes have been cancelled. </w:t>
      </w:r>
    </w:p>
    <w:p w14:paraId="26BD0080" w14:textId="77777777" w:rsidR="00BD6B97" w:rsidRPr="007A7659" w:rsidRDefault="00BD6B97">
      <w:pPr>
        <w:pStyle w:val="Heading5"/>
        <w:numPr>
          <w:ilvl w:val="4"/>
          <w:numId w:val="19"/>
        </w:numPr>
        <w:tabs>
          <w:tab w:val="left" w:pos="1008"/>
        </w:tabs>
        <w:rPr>
          <w:noProof w:val="0"/>
        </w:rPr>
      </w:pPr>
      <w:bookmarkStart w:id="2323" w:name="_Toc173916307"/>
      <w:bookmarkStart w:id="2324" w:name="_Toc174248829"/>
      <w:r w:rsidRPr="007A7659">
        <w:rPr>
          <w:noProof w:val="0"/>
        </w:rPr>
        <w:lastRenderedPageBreak/>
        <w:t>Message Semantics</w:t>
      </w:r>
      <w:bookmarkEnd w:id="2323"/>
      <w:bookmarkEnd w:id="2324"/>
    </w:p>
    <w:p w14:paraId="3BC902A5" w14:textId="77777777" w:rsidR="00BD6B97" w:rsidRPr="007A7659" w:rsidRDefault="00BD6B97">
      <w:r w:rsidRPr="007A7659">
        <w:t xml:space="preserve">ContextChangesCancelled is defined as a method on the ContextParticipant interface and allows the Context Manager </w:t>
      </w:r>
      <w:r w:rsidR="0016174C">
        <w:t xml:space="preserve">to </w:t>
      </w:r>
      <w:r w:rsidRPr="007A7659">
        <w:t>inform a context participant that the pending context change has been cancelled.</w:t>
      </w:r>
    </w:p>
    <w:p w14:paraId="29774D1C" w14:textId="77777777" w:rsidR="00BD6B97" w:rsidRPr="007A7659" w:rsidRDefault="00BD6B97">
      <w:r w:rsidRPr="007A7659">
        <w:t>In the invocation of this method, the Context Manager provides the pending context’s coupon.</w:t>
      </w:r>
    </w:p>
    <w:p w14:paraId="60D5E47E"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17.3.7.4 for a description of the parameters associated with this method.</w:t>
      </w:r>
    </w:p>
    <w:p w14:paraId="08AB8DE5" w14:textId="77777777" w:rsidR="00BD6B97" w:rsidRPr="007A7659" w:rsidRDefault="00BD6B97">
      <w:pPr>
        <w:pStyle w:val="Heading5"/>
        <w:numPr>
          <w:ilvl w:val="4"/>
          <w:numId w:val="19"/>
        </w:numPr>
        <w:tabs>
          <w:tab w:val="left" w:pos="1008"/>
        </w:tabs>
        <w:rPr>
          <w:noProof w:val="0"/>
        </w:rPr>
      </w:pPr>
      <w:bookmarkStart w:id="2325" w:name="_Toc173916308"/>
      <w:bookmarkStart w:id="2326" w:name="_Toc174248830"/>
      <w:r w:rsidRPr="007A7659">
        <w:rPr>
          <w:noProof w:val="0"/>
        </w:rPr>
        <w:t>Expected Actions</w:t>
      </w:r>
      <w:bookmarkEnd w:id="2325"/>
      <w:bookmarkEnd w:id="2326"/>
    </w:p>
    <w:p w14:paraId="386F2EAF" w14:textId="77777777" w:rsidR="00BD6B97" w:rsidRPr="007A7659" w:rsidRDefault="00BD6B97">
      <w:r w:rsidRPr="007A7659">
        <w:t xml:space="preserve">Performing the ContextChangesCancelled method, the Patient Context Participant or User Context Participant keeps its current context and destroys information about a pending context change that has been cancelled. </w:t>
      </w:r>
    </w:p>
    <w:p w14:paraId="1C5EB4A9"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17.3.7.4, for the specifics of the response formation.</w:t>
      </w:r>
    </w:p>
    <w:p w14:paraId="78457D00" w14:textId="77777777" w:rsidR="00BD6B97" w:rsidRPr="007A7659" w:rsidRDefault="00BD6B97">
      <w:pPr>
        <w:pStyle w:val="Heading4"/>
        <w:numPr>
          <w:ilvl w:val="3"/>
          <w:numId w:val="19"/>
        </w:numPr>
        <w:tabs>
          <w:tab w:val="clear" w:pos="2160"/>
          <w:tab w:val="clear" w:pos="2880"/>
          <w:tab w:val="left" w:pos="864"/>
        </w:tabs>
        <w:rPr>
          <w:noProof w:val="0"/>
        </w:rPr>
      </w:pPr>
      <w:bookmarkStart w:id="2327" w:name="_Toc173916309"/>
      <w:bookmarkStart w:id="2328" w:name="_Toc174248831"/>
      <w:r w:rsidRPr="007A7659">
        <w:rPr>
          <w:noProof w:val="0"/>
        </w:rPr>
        <w:t>Follow Context – GetItemValues Method</w:t>
      </w:r>
      <w:bookmarkEnd w:id="2327"/>
      <w:bookmarkEnd w:id="2328"/>
    </w:p>
    <w:p w14:paraId="1CD95F64" w14:textId="77777777" w:rsidR="00BD6B97" w:rsidRPr="007A7659" w:rsidRDefault="00BD6B97">
      <w:r w:rsidRPr="007A7659">
        <w:t>The GetItemValues method is invoked by a Context Participant to retrieve value(s) from the context it follows.</w:t>
      </w:r>
    </w:p>
    <w:p w14:paraId="5A2D3281" w14:textId="77777777" w:rsidR="00BD6B97" w:rsidRPr="007A7659" w:rsidRDefault="00BD6B97">
      <w:pPr>
        <w:pStyle w:val="Heading5"/>
        <w:numPr>
          <w:ilvl w:val="4"/>
          <w:numId w:val="19"/>
        </w:numPr>
        <w:tabs>
          <w:tab w:val="left" w:pos="1008"/>
        </w:tabs>
        <w:rPr>
          <w:noProof w:val="0"/>
        </w:rPr>
      </w:pPr>
      <w:bookmarkStart w:id="2329" w:name="_Toc173916310"/>
      <w:bookmarkStart w:id="2330" w:name="_Toc174248832"/>
      <w:r w:rsidRPr="007A7659">
        <w:rPr>
          <w:noProof w:val="0"/>
        </w:rPr>
        <w:t>Trigger Events</w:t>
      </w:r>
      <w:bookmarkEnd w:id="2329"/>
      <w:bookmarkEnd w:id="2330"/>
    </w:p>
    <w:p w14:paraId="12F75B07" w14:textId="77777777" w:rsidR="00BD6B97" w:rsidRPr="007A7659" w:rsidRDefault="00BD6B97">
      <w:r w:rsidRPr="007A7659">
        <w:t xml:space="preserve">The GetItemValues method is triggered by a Context Participant after it receives the context coupon as a result of the ContextChangesPending, ContextChangesAccepted or GetContextCoupon methods. </w:t>
      </w:r>
    </w:p>
    <w:p w14:paraId="366BDF0E" w14:textId="77777777" w:rsidR="00BD6B97" w:rsidRPr="007A7659" w:rsidRDefault="00BD6B97">
      <w:pPr>
        <w:pStyle w:val="Heading5"/>
        <w:numPr>
          <w:ilvl w:val="4"/>
          <w:numId w:val="19"/>
        </w:numPr>
        <w:tabs>
          <w:tab w:val="left" w:pos="1008"/>
        </w:tabs>
        <w:rPr>
          <w:noProof w:val="0"/>
        </w:rPr>
      </w:pPr>
      <w:bookmarkStart w:id="2331" w:name="_Toc173916311"/>
      <w:bookmarkStart w:id="2332" w:name="_Toc174248833"/>
      <w:r w:rsidRPr="007A7659">
        <w:rPr>
          <w:noProof w:val="0"/>
        </w:rPr>
        <w:t>Message Semantics</w:t>
      </w:r>
      <w:bookmarkEnd w:id="2331"/>
      <w:bookmarkEnd w:id="2332"/>
    </w:p>
    <w:p w14:paraId="6358E8D0" w14:textId="77777777" w:rsidR="00BD6B97" w:rsidRPr="007A7659" w:rsidRDefault="00BD6B97">
      <w:r w:rsidRPr="007A7659">
        <w:t xml:space="preserve">GetItemValues is defined as a method on the ContextData or SecureContextData interface. If the context is not secured when a participant actor has joined the context (i.e., Patient Context Participant that only follows patient context), then this method should be invoked on the ContextData interface. Otherwise, it shall be invoked on the SecureContextData interface. </w:t>
      </w:r>
    </w:p>
    <w:p w14:paraId="64E84D66" w14:textId="77777777" w:rsidR="00BD6B97" w:rsidRPr="007A7659" w:rsidRDefault="00BD6B97">
      <w:pPr>
        <w:rPr>
          <w:szCs w:val="24"/>
        </w:rPr>
      </w:pPr>
      <w:r w:rsidRPr="007A7659">
        <w:t xml:space="preserve">By invocation of this method without specification of the list of item names, a context participant retrieves values of all items presently set in context. It can also first invoke the GetItemNames method on the same interface (as specified in CCOW Standard) and use the list of items for selective retrieval of item values from the context via GetItemValues method. </w:t>
      </w:r>
      <w:r w:rsidRPr="007A7659">
        <w:rPr>
          <w:szCs w:val="24"/>
        </w:rPr>
        <w:t>The Patient Context Participant needs to search through the resulting list of Patient.Id.IdList.&lt;n&gt; values until a recognized Patient Domain is found. The Patient Context Participant may choose to be grouped with a PIX Patient Identifier Cross-reference Consumer to handle the cases where no known Patient Domain is found in the resulting IdList.</w:t>
      </w:r>
    </w:p>
    <w:p w14:paraId="3EEE3A17" w14:textId="77777777" w:rsidR="00BD6B97" w:rsidRPr="007A7659" w:rsidRDefault="00BD6B97">
      <w:r w:rsidRPr="007A7659">
        <w:t xml:space="preserve">Refer to the </w:t>
      </w:r>
      <w:r w:rsidRPr="007A7659">
        <w:rPr>
          <w:i/>
          <w:iCs/>
        </w:rPr>
        <w:t>HL7 Context Management “CCOW” Standard: Technology and Subject-Independent Architecture document</w:t>
      </w:r>
      <w:r w:rsidRPr="007A7659">
        <w:t xml:space="preserve">, Section 17.3.4.5, for the Patient Context Participant Actor, </w:t>
      </w:r>
      <w:r w:rsidRPr="007A7659">
        <w:lastRenderedPageBreak/>
        <w:t>and Section 17.3.13.2, for the User Context Participant, for a description of parameters associated with this method.</w:t>
      </w:r>
    </w:p>
    <w:p w14:paraId="54375DBE" w14:textId="77777777" w:rsidR="00BD6B97" w:rsidRPr="007A7659" w:rsidRDefault="00BD6B97">
      <w:pPr>
        <w:pStyle w:val="Heading5"/>
        <w:numPr>
          <w:ilvl w:val="4"/>
          <w:numId w:val="19"/>
        </w:numPr>
        <w:tabs>
          <w:tab w:val="left" w:pos="1008"/>
        </w:tabs>
        <w:rPr>
          <w:noProof w:val="0"/>
        </w:rPr>
      </w:pPr>
      <w:bookmarkStart w:id="2333" w:name="_Toc173916312"/>
      <w:bookmarkStart w:id="2334" w:name="_Toc174248834"/>
      <w:r w:rsidRPr="007A7659">
        <w:rPr>
          <w:noProof w:val="0"/>
        </w:rPr>
        <w:t>Expected Actions</w:t>
      </w:r>
      <w:bookmarkEnd w:id="2333"/>
      <w:bookmarkEnd w:id="2334"/>
    </w:p>
    <w:p w14:paraId="6B14369C" w14:textId="77777777" w:rsidR="00BD6B97" w:rsidRPr="007A7659" w:rsidRDefault="00BD6B97" w:rsidP="00493145">
      <w:r w:rsidRPr="007A7659">
        <w:t xml:space="preserve">Context Manager shall return the values of requested items or an exception. Refer to the </w:t>
      </w:r>
      <w:r w:rsidRPr="007A7659">
        <w:rPr>
          <w:i/>
          <w:iCs/>
        </w:rPr>
        <w:t>HL7 Context Management “CCOW” Standard: Technology and Subject-Independent Architecture document</w:t>
      </w:r>
      <w:r w:rsidRPr="007A7659">
        <w:t>, Section 17.3.4.5, for the Patient Context Participant Actor, and Section 17.3.13.2, for the User Context Participant, for a description of the response issued by the Context Manager Actor.</w:t>
      </w:r>
      <w:bookmarkStart w:id="2335" w:name="_Toc173916313"/>
      <w:bookmarkStart w:id="2336" w:name="_Toc174248835"/>
      <w:bookmarkStart w:id="2337" w:name="_Toc210805540"/>
      <w:bookmarkStart w:id="2338" w:name="_Toc214434013"/>
      <w:bookmarkStart w:id="2339" w:name="_Toc214436934"/>
      <w:bookmarkStart w:id="2340" w:name="_Toc214437379"/>
      <w:bookmarkStart w:id="2341" w:name="_Toc214437695"/>
      <w:bookmarkStart w:id="2342" w:name="_Toc214457171"/>
      <w:bookmarkStart w:id="2343" w:name="_Toc214461284"/>
      <w:bookmarkStart w:id="2344" w:name="_Toc214462905"/>
      <w:r w:rsidRPr="007A7659">
        <w:t xml:space="preserve"> </w:t>
      </w:r>
    </w:p>
    <w:p w14:paraId="017FF0CB" w14:textId="77777777" w:rsidR="00BD6B97" w:rsidRPr="007A7659" w:rsidRDefault="00BD6B97" w:rsidP="00493145">
      <w:pPr>
        <w:pStyle w:val="Heading2"/>
        <w:numPr>
          <w:ilvl w:val="1"/>
          <w:numId w:val="19"/>
        </w:numPr>
        <w:tabs>
          <w:tab w:val="left" w:pos="576"/>
        </w:tabs>
        <w:rPr>
          <w:noProof w:val="0"/>
        </w:rPr>
      </w:pPr>
      <w:bookmarkStart w:id="2345" w:name="_Toc518548666"/>
      <w:r w:rsidRPr="007A7659">
        <w:rPr>
          <w:noProof w:val="0"/>
        </w:rPr>
        <w:t>Register Document Set</w:t>
      </w:r>
      <w:bookmarkEnd w:id="2335"/>
      <w:bookmarkEnd w:id="2336"/>
      <w:bookmarkEnd w:id="2337"/>
      <w:bookmarkEnd w:id="2338"/>
      <w:bookmarkEnd w:id="2339"/>
      <w:bookmarkEnd w:id="2340"/>
      <w:bookmarkEnd w:id="2341"/>
      <w:bookmarkEnd w:id="2342"/>
      <w:bookmarkEnd w:id="2343"/>
      <w:bookmarkEnd w:id="2344"/>
      <w:r w:rsidR="00332C0F" w:rsidRPr="007A7659">
        <w:rPr>
          <w:noProof w:val="0"/>
        </w:rPr>
        <w:t xml:space="preserve"> [ITI-14]</w:t>
      </w:r>
      <w:bookmarkEnd w:id="2345"/>
    </w:p>
    <w:p w14:paraId="24454170" w14:textId="77777777" w:rsidR="00BD6B97" w:rsidRPr="007A7659" w:rsidRDefault="00BD6B97">
      <w:pPr>
        <w:pStyle w:val="BodyText"/>
      </w:pPr>
      <w:r w:rsidRPr="007A7659">
        <w:t>This transaction has been retired in favor of Register Document Set-b</w:t>
      </w:r>
      <w:r w:rsidR="008A6C66" w:rsidRPr="007A7659">
        <w:t xml:space="preserve"> [ITI-42]</w:t>
      </w:r>
      <w:r w:rsidRPr="007A7659">
        <w:t>.</w:t>
      </w:r>
    </w:p>
    <w:p w14:paraId="0FEC272E" w14:textId="77777777" w:rsidR="00BD6B97" w:rsidRPr="007A7659" w:rsidRDefault="00BD6B97">
      <w:pPr>
        <w:pStyle w:val="Heading2"/>
        <w:numPr>
          <w:ilvl w:val="1"/>
          <w:numId w:val="19"/>
        </w:numPr>
        <w:tabs>
          <w:tab w:val="left" w:pos="576"/>
        </w:tabs>
        <w:rPr>
          <w:noProof w:val="0"/>
        </w:rPr>
      </w:pPr>
      <w:bookmarkStart w:id="2346" w:name="_1085647875"/>
      <w:bookmarkStart w:id="2347" w:name="_1085647962"/>
      <w:bookmarkStart w:id="2348" w:name="_1085647970"/>
      <w:bookmarkStart w:id="2349" w:name="_1085648033"/>
      <w:bookmarkStart w:id="2350" w:name="_Toc250453881"/>
      <w:bookmarkStart w:id="2351" w:name="_Toc266735925"/>
      <w:bookmarkStart w:id="2352" w:name="_Toc250453882"/>
      <w:bookmarkStart w:id="2353" w:name="_Toc266735926"/>
      <w:bookmarkStart w:id="2354" w:name="_1144153517"/>
      <w:bookmarkStart w:id="2355" w:name="_1144154992"/>
      <w:bookmarkStart w:id="2356" w:name="_1144160020"/>
      <w:bookmarkStart w:id="2357" w:name="_1146467578"/>
      <w:bookmarkStart w:id="2358" w:name="_1146470730"/>
      <w:bookmarkStart w:id="2359" w:name="_1146470758"/>
      <w:bookmarkStart w:id="2360" w:name="_1148318350"/>
      <w:bookmarkStart w:id="2361" w:name="_1148461053"/>
      <w:bookmarkStart w:id="2362" w:name="_1148462157"/>
      <w:bookmarkStart w:id="2363" w:name="_Toc250453895"/>
      <w:bookmarkStart w:id="2364" w:name="_Toc266735939"/>
      <w:bookmarkStart w:id="2365" w:name="_Toc250453901"/>
      <w:bookmarkStart w:id="2366" w:name="_Toc266735945"/>
      <w:bookmarkStart w:id="2367" w:name="_1152564278"/>
      <w:bookmarkStart w:id="2368" w:name="_1152564698"/>
      <w:bookmarkStart w:id="2369" w:name="_1152564759"/>
      <w:bookmarkStart w:id="2370" w:name="_1152626200"/>
      <w:bookmarkStart w:id="2371" w:name="_1154175855"/>
      <w:bookmarkStart w:id="2372" w:name="_Toc237185956"/>
      <w:bookmarkStart w:id="2373" w:name="_Toc250453947"/>
      <w:bookmarkStart w:id="2374" w:name="_Toc266735991"/>
      <w:bookmarkStart w:id="2375" w:name="_Toc250453949"/>
      <w:bookmarkStart w:id="2376" w:name="_Toc266735993"/>
      <w:bookmarkStart w:id="2377" w:name="_Toc250453952"/>
      <w:bookmarkStart w:id="2378" w:name="_Toc250453954"/>
      <w:bookmarkStart w:id="2379" w:name="_Toc266735997"/>
      <w:bookmarkStart w:id="2380" w:name="_Toc250453965"/>
      <w:bookmarkStart w:id="2381" w:name="_Toc266736008"/>
      <w:bookmarkStart w:id="2382" w:name="_Toc250453970"/>
      <w:bookmarkStart w:id="2383" w:name="_Toc266736013"/>
      <w:bookmarkStart w:id="2384" w:name="_Toc250453975"/>
      <w:bookmarkStart w:id="2385" w:name="_Toc266736018"/>
      <w:bookmarkStart w:id="2386" w:name="_Toc250453980"/>
      <w:bookmarkStart w:id="2387" w:name="_Toc266736023"/>
      <w:bookmarkStart w:id="2388" w:name="_Toc250453997"/>
      <w:bookmarkStart w:id="2389" w:name="_Toc266736040"/>
      <w:bookmarkStart w:id="2390" w:name="_Toc250454004"/>
      <w:bookmarkStart w:id="2391" w:name="_Toc266736047"/>
      <w:bookmarkStart w:id="2392" w:name="_Toc250454009"/>
      <w:bookmarkStart w:id="2393" w:name="_Toc266736052"/>
      <w:bookmarkStart w:id="2394" w:name="_Toc250454014"/>
      <w:bookmarkStart w:id="2395" w:name="_Toc266736057"/>
      <w:bookmarkStart w:id="2396" w:name="_Toc250454019"/>
      <w:bookmarkStart w:id="2397" w:name="_Toc266736062"/>
      <w:bookmarkStart w:id="2398" w:name="_Toc250454024"/>
      <w:bookmarkStart w:id="2399" w:name="_Toc266736067"/>
      <w:bookmarkStart w:id="2400" w:name="_Toc250454029"/>
      <w:bookmarkStart w:id="2401" w:name="_Toc266736072"/>
      <w:bookmarkStart w:id="2402" w:name="_Toc250454040"/>
      <w:bookmarkStart w:id="2403" w:name="_Toc266736083"/>
      <w:bookmarkStart w:id="2404" w:name="_Toc250454045"/>
      <w:bookmarkStart w:id="2405" w:name="_Toc266736088"/>
      <w:bookmarkStart w:id="2406" w:name="_Toc250454050"/>
      <w:bookmarkStart w:id="2407" w:name="_Toc266736093"/>
      <w:bookmarkStart w:id="2408" w:name="_Toc250454055"/>
      <w:bookmarkStart w:id="2409" w:name="_Toc266736098"/>
      <w:bookmarkStart w:id="2410" w:name="_Toc250454060"/>
      <w:bookmarkStart w:id="2411" w:name="_Toc266736103"/>
      <w:bookmarkStart w:id="2412" w:name="_Toc250454065"/>
      <w:bookmarkStart w:id="2413" w:name="_Toc266736108"/>
      <w:bookmarkStart w:id="2414" w:name="_Toc250454070"/>
      <w:bookmarkStart w:id="2415" w:name="_Toc266736113"/>
      <w:bookmarkStart w:id="2416" w:name="_Toc250454077"/>
      <w:bookmarkStart w:id="2417" w:name="_Toc266736120"/>
      <w:bookmarkStart w:id="2418" w:name="_Toc250454082"/>
      <w:bookmarkStart w:id="2419" w:name="_Toc266736125"/>
      <w:bookmarkStart w:id="2420" w:name="_Toc250454087"/>
      <w:bookmarkStart w:id="2421" w:name="_Toc266736130"/>
      <w:bookmarkStart w:id="2422" w:name="_Toc250454092"/>
      <w:bookmarkStart w:id="2423" w:name="_Toc266736135"/>
      <w:bookmarkStart w:id="2424" w:name="_Toc250454097"/>
      <w:bookmarkStart w:id="2425" w:name="_Toc266736140"/>
      <w:bookmarkStart w:id="2426" w:name="_Toc250454102"/>
      <w:bookmarkStart w:id="2427" w:name="_Toc266736145"/>
      <w:bookmarkStart w:id="2428" w:name="_Toc250454107"/>
      <w:bookmarkStart w:id="2429" w:name="_Toc266736150"/>
      <w:bookmarkStart w:id="2430" w:name="_Toc250454114"/>
      <w:bookmarkStart w:id="2431" w:name="_Toc266736157"/>
      <w:bookmarkStart w:id="2432" w:name="_Toc250454119"/>
      <w:bookmarkStart w:id="2433" w:name="_Toc266736162"/>
      <w:bookmarkStart w:id="2434" w:name="_Toc250454124"/>
      <w:bookmarkStart w:id="2435" w:name="_Toc266736167"/>
      <w:bookmarkStart w:id="2436" w:name="_Toc250454131"/>
      <w:bookmarkStart w:id="2437" w:name="_Toc266736174"/>
      <w:bookmarkStart w:id="2438" w:name="_Toc250454136"/>
      <w:bookmarkStart w:id="2439" w:name="_Toc266736179"/>
      <w:bookmarkStart w:id="2440" w:name="_Toc250454141"/>
      <w:bookmarkStart w:id="2441" w:name="_Toc266736184"/>
      <w:bookmarkStart w:id="2442" w:name="_Toc250454146"/>
      <w:bookmarkStart w:id="2443" w:name="_Toc266736189"/>
      <w:bookmarkStart w:id="2444" w:name="_Toc250454151"/>
      <w:bookmarkStart w:id="2445" w:name="_Toc266736194"/>
      <w:bookmarkStart w:id="2446" w:name="_Toc250454156"/>
      <w:bookmarkStart w:id="2447" w:name="_Toc266736199"/>
      <w:bookmarkStart w:id="2448" w:name="_Toc250454161"/>
      <w:bookmarkStart w:id="2449" w:name="_Toc266736204"/>
      <w:bookmarkStart w:id="2450" w:name="_Toc250454166"/>
      <w:bookmarkStart w:id="2451" w:name="_Toc266736209"/>
      <w:bookmarkStart w:id="2452" w:name="_Toc250454177"/>
      <w:bookmarkStart w:id="2453" w:name="_Toc266736220"/>
      <w:bookmarkStart w:id="2454" w:name="_Toc250454182"/>
      <w:bookmarkStart w:id="2455" w:name="_Toc266736225"/>
      <w:bookmarkStart w:id="2456" w:name="_Toc250454187"/>
      <w:bookmarkStart w:id="2457" w:name="_Toc266736230"/>
      <w:bookmarkStart w:id="2458" w:name="_Toc250454192"/>
      <w:bookmarkStart w:id="2459" w:name="_Toc266736235"/>
      <w:bookmarkStart w:id="2460" w:name="_Toc250454197"/>
      <w:bookmarkStart w:id="2461" w:name="_Toc266736240"/>
      <w:bookmarkStart w:id="2462" w:name="_Toc250454202"/>
      <w:bookmarkStart w:id="2463" w:name="_Toc266736245"/>
      <w:bookmarkStart w:id="2464" w:name="_Toc250454207"/>
      <w:bookmarkStart w:id="2465" w:name="_Toc266736250"/>
      <w:bookmarkStart w:id="2466" w:name="_Toc250454212"/>
      <w:bookmarkStart w:id="2467" w:name="_Toc266736255"/>
      <w:bookmarkStart w:id="2468" w:name="_Toc250454218"/>
      <w:bookmarkStart w:id="2469" w:name="_Toc266736261"/>
      <w:bookmarkStart w:id="2470" w:name="_Toc250454229"/>
      <w:bookmarkStart w:id="2471" w:name="_Toc266736272"/>
      <w:bookmarkStart w:id="2472" w:name="_Toc250454234"/>
      <w:bookmarkStart w:id="2473" w:name="_Toc266736277"/>
      <w:bookmarkStart w:id="2474" w:name="_Toc250454239"/>
      <w:bookmarkStart w:id="2475" w:name="_Toc266736282"/>
      <w:bookmarkStart w:id="2476" w:name="_Toc250454244"/>
      <w:bookmarkStart w:id="2477" w:name="_Toc266736287"/>
      <w:bookmarkStart w:id="2478" w:name="_Toc250454259"/>
      <w:bookmarkStart w:id="2479" w:name="_Toc266736302"/>
      <w:bookmarkStart w:id="2480" w:name="_Toc250454266"/>
      <w:bookmarkStart w:id="2481" w:name="_Toc266736309"/>
      <w:bookmarkStart w:id="2482" w:name="_Toc250454271"/>
      <w:bookmarkStart w:id="2483" w:name="_Toc266736314"/>
      <w:bookmarkStart w:id="2484" w:name="_Toc250454276"/>
      <w:bookmarkStart w:id="2485" w:name="_Toc266736319"/>
      <w:bookmarkStart w:id="2486" w:name="_Toc250454281"/>
      <w:bookmarkStart w:id="2487" w:name="_Toc266736324"/>
      <w:bookmarkStart w:id="2488" w:name="_Toc250454286"/>
      <w:bookmarkStart w:id="2489" w:name="_Toc266736329"/>
      <w:bookmarkStart w:id="2490" w:name="_Toc250454291"/>
      <w:bookmarkStart w:id="2491" w:name="_Toc266736334"/>
      <w:bookmarkStart w:id="2492" w:name="_Toc250454296"/>
      <w:bookmarkStart w:id="2493" w:name="_Toc266736339"/>
      <w:bookmarkStart w:id="2494" w:name="_Toc250454297"/>
      <w:bookmarkStart w:id="2495" w:name="_Toc266736340"/>
      <w:bookmarkStart w:id="2496" w:name="_Toc250454298"/>
      <w:bookmarkStart w:id="2497" w:name="_Toc266736341"/>
      <w:bookmarkStart w:id="2498" w:name="_Toc250454299"/>
      <w:bookmarkStart w:id="2499" w:name="_Toc266736342"/>
      <w:bookmarkStart w:id="2500" w:name="_Toc250454300"/>
      <w:bookmarkStart w:id="2501" w:name="_Toc266736343"/>
      <w:bookmarkStart w:id="2502" w:name="_Toc250454307"/>
      <w:bookmarkStart w:id="2503" w:name="_Toc266736350"/>
      <w:bookmarkStart w:id="2504" w:name="_Toc250454312"/>
      <w:bookmarkStart w:id="2505" w:name="_Toc266736355"/>
      <w:bookmarkStart w:id="2506" w:name="_Toc250454317"/>
      <w:bookmarkStart w:id="2507" w:name="_Toc266736360"/>
      <w:bookmarkStart w:id="2508" w:name="_Toc250454322"/>
      <w:bookmarkStart w:id="2509" w:name="_Toc266736365"/>
      <w:bookmarkStart w:id="2510" w:name="_Toc250454327"/>
      <w:bookmarkStart w:id="2511" w:name="_Toc266736370"/>
      <w:bookmarkStart w:id="2512" w:name="_Toc250454332"/>
      <w:bookmarkStart w:id="2513" w:name="_Toc266736375"/>
      <w:bookmarkStart w:id="2514" w:name="_Toc250454337"/>
      <w:bookmarkStart w:id="2515" w:name="_Toc266736380"/>
      <w:bookmarkStart w:id="2516" w:name="_Toc250454344"/>
      <w:bookmarkStart w:id="2517" w:name="_Toc266736387"/>
      <w:bookmarkStart w:id="2518" w:name="_Toc250454349"/>
      <w:bookmarkStart w:id="2519" w:name="_Toc266736392"/>
      <w:bookmarkStart w:id="2520" w:name="_Toc250454354"/>
      <w:bookmarkStart w:id="2521" w:name="_Toc266736397"/>
      <w:bookmarkStart w:id="2522" w:name="_Toc250454361"/>
      <w:bookmarkStart w:id="2523" w:name="_Toc266736404"/>
      <w:bookmarkStart w:id="2524" w:name="_Toc250454366"/>
      <w:bookmarkStart w:id="2525" w:name="_Toc266736409"/>
      <w:bookmarkStart w:id="2526" w:name="_Toc250454371"/>
      <w:bookmarkStart w:id="2527" w:name="_Toc266736414"/>
      <w:bookmarkStart w:id="2528" w:name="_Toc250454376"/>
      <w:bookmarkStart w:id="2529" w:name="_Toc266736419"/>
      <w:bookmarkStart w:id="2530" w:name="_Toc250454381"/>
      <w:bookmarkStart w:id="2531" w:name="_Toc266736424"/>
      <w:bookmarkStart w:id="2532" w:name="_Toc250454386"/>
      <w:bookmarkStart w:id="2533" w:name="_Toc266736429"/>
      <w:bookmarkStart w:id="2534" w:name="_Toc250454391"/>
      <w:bookmarkStart w:id="2535" w:name="_Toc266736434"/>
      <w:bookmarkStart w:id="2536" w:name="_Toc250454396"/>
      <w:bookmarkStart w:id="2537" w:name="_Toc266736439"/>
      <w:bookmarkStart w:id="2538" w:name="_Toc250454407"/>
      <w:bookmarkStart w:id="2539" w:name="_Toc266736450"/>
      <w:bookmarkStart w:id="2540" w:name="_Toc250454412"/>
      <w:bookmarkStart w:id="2541" w:name="_Toc266736455"/>
      <w:bookmarkStart w:id="2542" w:name="_Toc250454417"/>
      <w:bookmarkStart w:id="2543" w:name="_Toc266736460"/>
      <w:bookmarkStart w:id="2544" w:name="_Toc250454422"/>
      <w:bookmarkStart w:id="2545" w:name="_Toc266736465"/>
      <w:bookmarkStart w:id="2546" w:name="_Toc250454427"/>
      <w:bookmarkStart w:id="2547" w:name="_Toc266736470"/>
      <w:bookmarkStart w:id="2548" w:name="_Toc250454432"/>
      <w:bookmarkStart w:id="2549" w:name="_Toc266736475"/>
      <w:bookmarkStart w:id="2550" w:name="_Toc250454437"/>
      <w:bookmarkStart w:id="2551" w:name="_Toc266736480"/>
      <w:bookmarkStart w:id="2552" w:name="_Toc250454442"/>
      <w:bookmarkStart w:id="2553" w:name="_Toc266736485"/>
      <w:bookmarkStart w:id="2554" w:name="_Toc250454447"/>
      <w:bookmarkStart w:id="2555" w:name="_Toc266736490"/>
      <w:bookmarkStart w:id="2556" w:name="_Toc250454448"/>
      <w:bookmarkStart w:id="2557" w:name="_Toc266736491"/>
      <w:bookmarkStart w:id="2558" w:name="_Toc173916358"/>
      <w:bookmarkStart w:id="2559" w:name="_Toc174248853"/>
      <w:bookmarkStart w:id="2560" w:name="_Toc210805541"/>
      <w:bookmarkStart w:id="2561" w:name="_Toc214434014"/>
      <w:bookmarkStart w:id="2562" w:name="_Toc214436935"/>
      <w:bookmarkStart w:id="2563" w:name="_Toc214437380"/>
      <w:bookmarkStart w:id="2564" w:name="_Toc214437696"/>
      <w:bookmarkStart w:id="2565" w:name="_Toc214457172"/>
      <w:bookmarkStart w:id="2566" w:name="_Toc214461285"/>
      <w:bookmarkStart w:id="2567" w:name="_Toc214462906"/>
      <w:bookmarkStart w:id="2568" w:name="_Toc518548667"/>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r w:rsidRPr="007A7659">
        <w:rPr>
          <w:noProof w:val="0"/>
        </w:rPr>
        <w:t>Provide and Register Document Set</w:t>
      </w:r>
      <w:bookmarkEnd w:id="2558"/>
      <w:bookmarkEnd w:id="2559"/>
      <w:bookmarkEnd w:id="2560"/>
      <w:bookmarkEnd w:id="2561"/>
      <w:bookmarkEnd w:id="2562"/>
      <w:bookmarkEnd w:id="2563"/>
      <w:bookmarkEnd w:id="2564"/>
      <w:bookmarkEnd w:id="2565"/>
      <w:bookmarkEnd w:id="2566"/>
      <w:bookmarkEnd w:id="2567"/>
      <w:r w:rsidR="00332C0F" w:rsidRPr="007A7659">
        <w:rPr>
          <w:noProof w:val="0"/>
        </w:rPr>
        <w:t xml:space="preserve"> [ITI-15]</w:t>
      </w:r>
      <w:bookmarkEnd w:id="2568"/>
    </w:p>
    <w:p w14:paraId="71A7C53F" w14:textId="77777777" w:rsidR="00BD6B97" w:rsidRPr="007A7659" w:rsidRDefault="00BD6B97">
      <w:pPr>
        <w:pStyle w:val="BodyText"/>
      </w:pPr>
      <w:r w:rsidRPr="007A7659">
        <w:t>This transaction has been retired in favor of Provide and Register Document Set-b</w:t>
      </w:r>
      <w:r w:rsidR="008A6C66" w:rsidRPr="007A7659">
        <w:t xml:space="preserve"> [ITI-41]</w:t>
      </w:r>
      <w:r w:rsidR="00726C57" w:rsidRPr="007A7659">
        <w:t>.</w:t>
      </w:r>
    </w:p>
    <w:p w14:paraId="4C46E68D" w14:textId="77777777" w:rsidR="00BD6B97" w:rsidRPr="007A7659" w:rsidRDefault="00BD6B97">
      <w:pPr>
        <w:pStyle w:val="Heading2"/>
        <w:numPr>
          <w:ilvl w:val="1"/>
          <w:numId w:val="19"/>
        </w:numPr>
        <w:tabs>
          <w:tab w:val="left" w:pos="576"/>
        </w:tabs>
        <w:rPr>
          <w:noProof w:val="0"/>
        </w:rPr>
      </w:pPr>
      <w:bookmarkStart w:id="2569" w:name="_1144166258"/>
      <w:bookmarkStart w:id="2570" w:name="_1144167732"/>
      <w:bookmarkStart w:id="2571" w:name="_1144167837"/>
      <w:bookmarkStart w:id="2572" w:name="_Toc250454469"/>
      <w:bookmarkStart w:id="2573" w:name="_Toc266736512"/>
      <w:bookmarkStart w:id="2574" w:name="_1144166856"/>
      <w:bookmarkStart w:id="2575" w:name="_1148323325"/>
      <w:bookmarkStart w:id="2576" w:name="_1148632643"/>
      <w:bookmarkStart w:id="2577" w:name="_1148632756"/>
      <w:bookmarkStart w:id="2578" w:name="_1152552312"/>
      <w:bookmarkStart w:id="2579" w:name="_1152562566"/>
      <w:bookmarkStart w:id="2580" w:name="_Toc250454486"/>
      <w:bookmarkStart w:id="2581" w:name="_Toc266736529"/>
      <w:bookmarkStart w:id="2582" w:name="_Toc250454491"/>
      <w:bookmarkStart w:id="2583" w:name="_Toc266736534"/>
      <w:bookmarkStart w:id="2584" w:name="_1147714416"/>
      <w:bookmarkStart w:id="2585" w:name="_1147714860"/>
      <w:bookmarkStart w:id="2586" w:name="_1152432106"/>
      <w:bookmarkStart w:id="2587" w:name="_1152569696"/>
      <w:bookmarkStart w:id="2588" w:name="_1057863944"/>
      <w:bookmarkStart w:id="2589" w:name="_1057864115"/>
      <w:bookmarkStart w:id="2590" w:name="_1058419680"/>
      <w:bookmarkStart w:id="2591" w:name="_1058419791"/>
      <w:bookmarkStart w:id="2592" w:name="_1185165726"/>
      <w:bookmarkStart w:id="2593" w:name="_1185165752"/>
      <w:bookmarkStart w:id="2594" w:name="_1185165854"/>
      <w:bookmarkStart w:id="2595" w:name="_Toc250454512"/>
      <w:bookmarkStart w:id="2596" w:name="_Toc266736555"/>
      <w:bookmarkStart w:id="2597" w:name="_Toc250454524"/>
      <w:bookmarkStart w:id="2598" w:name="_Toc266736567"/>
      <w:bookmarkStart w:id="2599" w:name="_1146644305"/>
      <w:bookmarkStart w:id="2600" w:name="_1146653246"/>
      <w:bookmarkStart w:id="2601" w:name="_1148180466"/>
      <w:bookmarkStart w:id="2602" w:name="_1152569994"/>
      <w:bookmarkStart w:id="2603" w:name="_Toc250454529"/>
      <w:bookmarkStart w:id="2604" w:name="_Toc266736572"/>
      <w:bookmarkStart w:id="2605" w:name="_Toc250454652"/>
      <w:bookmarkStart w:id="2606" w:name="_Toc266736695"/>
      <w:bookmarkStart w:id="2607" w:name="_Toc250454655"/>
      <w:bookmarkStart w:id="2608" w:name="_Toc266736698"/>
      <w:bookmarkStart w:id="2609" w:name="_Toc250454656"/>
      <w:bookmarkStart w:id="2610" w:name="_Toc250454667"/>
      <w:bookmarkStart w:id="2611" w:name="_Toc266736709"/>
      <w:bookmarkStart w:id="2612" w:name="_Toc250454687"/>
      <w:bookmarkStart w:id="2613" w:name="_Toc266736729"/>
      <w:bookmarkStart w:id="2614" w:name="_Toc237185964"/>
      <w:bookmarkStart w:id="2615" w:name="_Toc250454704"/>
      <w:bookmarkStart w:id="2616" w:name="_Toc266736746"/>
      <w:bookmarkStart w:id="2617" w:name="_Toc250454715"/>
      <w:bookmarkStart w:id="2618" w:name="_Toc266736757"/>
      <w:bookmarkStart w:id="2619" w:name="_Toc250454720"/>
      <w:bookmarkStart w:id="2620" w:name="_Toc266736762"/>
      <w:bookmarkStart w:id="2621" w:name="_Toc250454725"/>
      <w:bookmarkStart w:id="2622" w:name="_Toc266736767"/>
      <w:bookmarkStart w:id="2623" w:name="_Toc250454730"/>
      <w:bookmarkStart w:id="2624" w:name="_Toc266736772"/>
      <w:bookmarkStart w:id="2625" w:name="_Toc250454747"/>
      <w:bookmarkStart w:id="2626" w:name="_Toc266736789"/>
      <w:bookmarkStart w:id="2627" w:name="_Toc250454754"/>
      <w:bookmarkStart w:id="2628" w:name="_Toc266736796"/>
      <w:bookmarkStart w:id="2629" w:name="_Toc250454759"/>
      <w:bookmarkStart w:id="2630" w:name="_Toc266736801"/>
      <w:bookmarkStart w:id="2631" w:name="_Toc250454764"/>
      <w:bookmarkStart w:id="2632" w:name="_Toc266736806"/>
      <w:bookmarkStart w:id="2633" w:name="_Toc250454769"/>
      <w:bookmarkStart w:id="2634" w:name="_Toc266736811"/>
      <w:bookmarkStart w:id="2635" w:name="_Toc250454774"/>
      <w:bookmarkStart w:id="2636" w:name="_Toc266736816"/>
      <w:bookmarkStart w:id="2637" w:name="_Toc250454779"/>
      <w:bookmarkStart w:id="2638" w:name="_Toc266736821"/>
      <w:bookmarkStart w:id="2639" w:name="_Toc250454790"/>
      <w:bookmarkStart w:id="2640" w:name="_Toc266736832"/>
      <w:bookmarkStart w:id="2641" w:name="_Toc250454795"/>
      <w:bookmarkStart w:id="2642" w:name="_Toc266736837"/>
      <w:bookmarkStart w:id="2643" w:name="_Toc250454800"/>
      <w:bookmarkStart w:id="2644" w:name="_Toc266736842"/>
      <w:bookmarkStart w:id="2645" w:name="_Toc250454805"/>
      <w:bookmarkStart w:id="2646" w:name="_Toc266736847"/>
      <w:bookmarkStart w:id="2647" w:name="_Toc250454810"/>
      <w:bookmarkStart w:id="2648" w:name="_Toc266736852"/>
      <w:bookmarkStart w:id="2649" w:name="_Toc250454815"/>
      <w:bookmarkStart w:id="2650" w:name="_Toc266736857"/>
      <w:bookmarkStart w:id="2651" w:name="_Toc250454820"/>
      <w:bookmarkStart w:id="2652" w:name="_Toc266736862"/>
      <w:bookmarkStart w:id="2653" w:name="_Toc250454827"/>
      <w:bookmarkStart w:id="2654" w:name="_Toc266736869"/>
      <w:bookmarkStart w:id="2655" w:name="_Toc250454832"/>
      <w:bookmarkStart w:id="2656" w:name="_Toc266736874"/>
      <w:bookmarkStart w:id="2657" w:name="_Toc250454837"/>
      <w:bookmarkStart w:id="2658" w:name="_Toc266736879"/>
      <w:bookmarkStart w:id="2659" w:name="_Toc250454842"/>
      <w:bookmarkStart w:id="2660" w:name="_Toc266736884"/>
      <w:bookmarkStart w:id="2661" w:name="_Toc250454847"/>
      <w:bookmarkStart w:id="2662" w:name="_Toc266736889"/>
      <w:bookmarkStart w:id="2663" w:name="_Toc250454852"/>
      <w:bookmarkStart w:id="2664" w:name="_Toc266736894"/>
      <w:bookmarkStart w:id="2665" w:name="_Toc250454857"/>
      <w:bookmarkStart w:id="2666" w:name="_Toc266736899"/>
      <w:bookmarkStart w:id="2667" w:name="_Toc250454864"/>
      <w:bookmarkStart w:id="2668" w:name="_Toc266736906"/>
      <w:bookmarkStart w:id="2669" w:name="_Toc250454869"/>
      <w:bookmarkStart w:id="2670" w:name="_Toc266736911"/>
      <w:bookmarkStart w:id="2671" w:name="_Toc250454874"/>
      <w:bookmarkStart w:id="2672" w:name="_Toc266736916"/>
      <w:bookmarkStart w:id="2673" w:name="_Toc250454881"/>
      <w:bookmarkStart w:id="2674" w:name="_Toc266736923"/>
      <w:bookmarkStart w:id="2675" w:name="_Toc250454886"/>
      <w:bookmarkStart w:id="2676" w:name="_Toc266736928"/>
      <w:bookmarkStart w:id="2677" w:name="_Toc250454891"/>
      <w:bookmarkStart w:id="2678" w:name="_Toc266736933"/>
      <w:bookmarkStart w:id="2679" w:name="_Toc250454896"/>
      <w:bookmarkStart w:id="2680" w:name="_Toc266736938"/>
      <w:bookmarkStart w:id="2681" w:name="_Toc250454901"/>
      <w:bookmarkStart w:id="2682" w:name="_Toc266736943"/>
      <w:bookmarkStart w:id="2683" w:name="_Toc250454906"/>
      <w:bookmarkStart w:id="2684" w:name="_Toc266736948"/>
      <w:bookmarkStart w:id="2685" w:name="_Toc250454911"/>
      <w:bookmarkStart w:id="2686" w:name="_Toc266736953"/>
      <w:bookmarkStart w:id="2687" w:name="_Toc250454916"/>
      <w:bookmarkStart w:id="2688" w:name="_Toc266736958"/>
      <w:bookmarkStart w:id="2689" w:name="_Toc250454927"/>
      <w:bookmarkStart w:id="2690" w:name="_Toc266736969"/>
      <w:bookmarkStart w:id="2691" w:name="_Toc250454932"/>
      <w:bookmarkStart w:id="2692" w:name="_Toc266736974"/>
      <w:bookmarkStart w:id="2693" w:name="_Toc250454937"/>
      <w:bookmarkStart w:id="2694" w:name="_Toc266736979"/>
      <w:bookmarkStart w:id="2695" w:name="_Toc250454942"/>
      <w:bookmarkStart w:id="2696" w:name="_Toc266736984"/>
      <w:bookmarkStart w:id="2697" w:name="_Toc250454947"/>
      <w:bookmarkStart w:id="2698" w:name="_Toc266736989"/>
      <w:bookmarkStart w:id="2699" w:name="_Toc250454952"/>
      <w:bookmarkStart w:id="2700" w:name="_Toc266736994"/>
      <w:bookmarkStart w:id="2701" w:name="_Toc250454957"/>
      <w:bookmarkStart w:id="2702" w:name="_Toc266736999"/>
      <w:bookmarkStart w:id="2703" w:name="_Toc250454962"/>
      <w:bookmarkStart w:id="2704" w:name="_Toc266737004"/>
      <w:bookmarkStart w:id="2705" w:name="_Toc250454967"/>
      <w:bookmarkStart w:id="2706" w:name="_Toc266737009"/>
      <w:bookmarkStart w:id="2707" w:name="_Toc250454968"/>
      <w:bookmarkStart w:id="2708" w:name="_Toc250454970"/>
      <w:bookmarkStart w:id="2709" w:name="_Toc266737011"/>
      <w:bookmarkStart w:id="2710" w:name="_Toc250454981"/>
      <w:bookmarkStart w:id="2711" w:name="_Toc266737022"/>
      <w:bookmarkStart w:id="2712" w:name="_Toc250454986"/>
      <w:bookmarkStart w:id="2713" w:name="_Toc266737027"/>
      <w:bookmarkStart w:id="2714" w:name="_Toc250454991"/>
      <w:bookmarkStart w:id="2715" w:name="_Toc266737032"/>
      <w:bookmarkStart w:id="2716" w:name="_Toc250454996"/>
      <w:bookmarkStart w:id="2717" w:name="_Toc266737037"/>
      <w:bookmarkStart w:id="2718" w:name="_Toc250455011"/>
      <w:bookmarkStart w:id="2719" w:name="_Toc266737052"/>
      <w:bookmarkStart w:id="2720" w:name="_Toc250455018"/>
      <w:bookmarkStart w:id="2721" w:name="_Toc266737059"/>
      <w:bookmarkStart w:id="2722" w:name="_Toc250455023"/>
      <w:bookmarkStart w:id="2723" w:name="_Toc266737064"/>
      <w:bookmarkStart w:id="2724" w:name="_Toc250455028"/>
      <w:bookmarkStart w:id="2725" w:name="_Toc266737069"/>
      <w:bookmarkStart w:id="2726" w:name="_Toc250455033"/>
      <w:bookmarkStart w:id="2727" w:name="_Toc266737074"/>
      <w:bookmarkStart w:id="2728" w:name="_Toc250455038"/>
      <w:bookmarkStart w:id="2729" w:name="_Toc266737079"/>
      <w:bookmarkStart w:id="2730" w:name="_Toc250455043"/>
      <w:bookmarkStart w:id="2731" w:name="_Toc266737084"/>
      <w:bookmarkStart w:id="2732" w:name="_Toc250455048"/>
      <w:bookmarkStart w:id="2733" w:name="_Toc266737089"/>
      <w:bookmarkStart w:id="2734" w:name="_Toc250455055"/>
      <w:bookmarkStart w:id="2735" w:name="_Toc266737096"/>
      <w:bookmarkStart w:id="2736" w:name="_Toc250455060"/>
      <w:bookmarkStart w:id="2737" w:name="_Toc266737101"/>
      <w:bookmarkStart w:id="2738" w:name="_Toc250455065"/>
      <w:bookmarkStart w:id="2739" w:name="_Toc266737106"/>
      <w:bookmarkStart w:id="2740" w:name="_Toc250455070"/>
      <w:bookmarkStart w:id="2741" w:name="_Toc266737111"/>
      <w:bookmarkStart w:id="2742" w:name="_Toc250455075"/>
      <w:bookmarkStart w:id="2743" w:name="_Toc266737116"/>
      <w:bookmarkStart w:id="2744" w:name="_Toc250455080"/>
      <w:bookmarkStart w:id="2745" w:name="_Toc266737121"/>
      <w:bookmarkStart w:id="2746" w:name="_Toc250455085"/>
      <w:bookmarkStart w:id="2747" w:name="_Toc266737126"/>
      <w:bookmarkStart w:id="2748" w:name="_Toc250455092"/>
      <w:bookmarkStart w:id="2749" w:name="_Toc266737133"/>
      <w:bookmarkStart w:id="2750" w:name="_Toc250455097"/>
      <w:bookmarkStart w:id="2751" w:name="_Toc266737138"/>
      <w:bookmarkStart w:id="2752" w:name="_Toc250455102"/>
      <w:bookmarkStart w:id="2753" w:name="_Toc266737143"/>
      <w:bookmarkStart w:id="2754" w:name="_Toc250455109"/>
      <w:bookmarkStart w:id="2755" w:name="_Toc266737150"/>
      <w:bookmarkStart w:id="2756" w:name="_Toc250455114"/>
      <w:bookmarkStart w:id="2757" w:name="_Toc266737155"/>
      <w:bookmarkStart w:id="2758" w:name="_Toc250455119"/>
      <w:bookmarkStart w:id="2759" w:name="_Toc266737160"/>
      <w:bookmarkStart w:id="2760" w:name="_Toc250455124"/>
      <w:bookmarkStart w:id="2761" w:name="_Toc266737165"/>
      <w:bookmarkStart w:id="2762" w:name="_Toc250455129"/>
      <w:bookmarkStart w:id="2763" w:name="_Toc266737170"/>
      <w:bookmarkStart w:id="2764" w:name="_Toc250455134"/>
      <w:bookmarkStart w:id="2765" w:name="_Toc266737175"/>
      <w:bookmarkStart w:id="2766" w:name="_Toc250455139"/>
      <w:bookmarkStart w:id="2767" w:name="_Toc266737180"/>
      <w:bookmarkStart w:id="2768" w:name="_Toc250455144"/>
      <w:bookmarkStart w:id="2769" w:name="_Toc266737185"/>
      <w:bookmarkStart w:id="2770" w:name="_Toc250455155"/>
      <w:bookmarkStart w:id="2771" w:name="_Toc266737196"/>
      <w:bookmarkStart w:id="2772" w:name="_Toc250455160"/>
      <w:bookmarkStart w:id="2773" w:name="_Toc266737201"/>
      <w:bookmarkStart w:id="2774" w:name="_Toc250455165"/>
      <w:bookmarkStart w:id="2775" w:name="_Toc266737206"/>
      <w:bookmarkStart w:id="2776" w:name="_Toc250455170"/>
      <w:bookmarkStart w:id="2777" w:name="_Toc266737211"/>
      <w:bookmarkStart w:id="2778" w:name="_Toc250455175"/>
      <w:bookmarkStart w:id="2779" w:name="_Toc266737216"/>
      <w:bookmarkStart w:id="2780" w:name="_Toc250455180"/>
      <w:bookmarkStart w:id="2781" w:name="_Toc266737221"/>
      <w:bookmarkStart w:id="2782" w:name="_Toc250455185"/>
      <w:bookmarkStart w:id="2783" w:name="_Toc266737226"/>
      <w:bookmarkStart w:id="2784" w:name="_Toc250455190"/>
      <w:bookmarkStart w:id="2785" w:name="_Toc266737231"/>
      <w:bookmarkStart w:id="2786" w:name="_Toc250455195"/>
      <w:bookmarkStart w:id="2787" w:name="_Toc266737236"/>
      <w:bookmarkStart w:id="2788" w:name="_Toc173916385"/>
      <w:bookmarkStart w:id="2789" w:name="_Toc174248880"/>
      <w:bookmarkStart w:id="2790" w:name="_Toc210805542"/>
      <w:bookmarkStart w:id="2791" w:name="_Toc214434015"/>
      <w:bookmarkStart w:id="2792" w:name="_Toc214436936"/>
      <w:bookmarkStart w:id="2793" w:name="_Toc214437381"/>
      <w:bookmarkStart w:id="2794" w:name="_Toc214437697"/>
      <w:bookmarkStart w:id="2795" w:name="_Toc214457173"/>
      <w:bookmarkStart w:id="2796" w:name="_Toc214461286"/>
      <w:bookmarkStart w:id="2797" w:name="_Toc214462907"/>
      <w:bookmarkStart w:id="2798" w:name="_Toc5185486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r w:rsidRPr="007A7659">
        <w:rPr>
          <w:noProof w:val="0"/>
        </w:rPr>
        <w:t>Query Registry</w:t>
      </w:r>
      <w:bookmarkEnd w:id="2788"/>
      <w:bookmarkEnd w:id="2789"/>
      <w:bookmarkEnd w:id="2790"/>
      <w:bookmarkEnd w:id="2791"/>
      <w:bookmarkEnd w:id="2792"/>
      <w:bookmarkEnd w:id="2793"/>
      <w:bookmarkEnd w:id="2794"/>
      <w:bookmarkEnd w:id="2795"/>
      <w:bookmarkEnd w:id="2796"/>
      <w:bookmarkEnd w:id="2797"/>
      <w:r w:rsidR="00332C0F" w:rsidRPr="007A7659">
        <w:rPr>
          <w:noProof w:val="0"/>
        </w:rPr>
        <w:t xml:space="preserve"> [ITI-16]</w:t>
      </w:r>
      <w:bookmarkEnd w:id="2798"/>
    </w:p>
    <w:p w14:paraId="57079D97" w14:textId="77777777" w:rsidR="00BD6B97" w:rsidRPr="007A7659" w:rsidRDefault="00BD6B97">
      <w:pPr>
        <w:pStyle w:val="BodyText"/>
      </w:pPr>
      <w:r w:rsidRPr="007A7659">
        <w:t>This transaction has been retired in favor of Registry Stored Query</w:t>
      </w:r>
      <w:r w:rsidR="008A6C66" w:rsidRPr="007A7659">
        <w:t xml:space="preserve"> [ITI-18]</w:t>
      </w:r>
      <w:r w:rsidRPr="007A7659">
        <w:t>.</w:t>
      </w:r>
    </w:p>
    <w:p w14:paraId="5A35990C" w14:textId="77777777" w:rsidR="00BD6B97" w:rsidRPr="007A7659" w:rsidRDefault="00BD6B97">
      <w:pPr>
        <w:pStyle w:val="Heading2"/>
        <w:numPr>
          <w:ilvl w:val="1"/>
          <w:numId w:val="19"/>
        </w:numPr>
        <w:tabs>
          <w:tab w:val="left" w:pos="576"/>
        </w:tabs>
        <w:rPr>
          <w:noProof w:val="0"/>
        </w:rPr>
      </w:pPr>
      <w:bookmarkStart w:id="2799" w:name="_Toc301463302"/>
      <w:bookmarkStart w:id="2800" w:name="_Toc301463303"/>
      <w:bookmarkStart w:id="2801" w:name="_Toc301463304"/>
      <w:bookmarkStart w:id="2802" w:name="_Toc301463305"/>
      <w:bookmarkStart w:id="2803" w:name="_Toc518548669"/>
      <w:bookmarkEnd w:id="2799"/>
      <w:bookmarkEnd w:id="2800"/>
      <w:bookmarkEnd w:id="2801"/>
      <w:bookmarkEnd w:id="2802"/>
      <w:r w:rsidRPr="007A7659">
        <w:rPr>
          <w:noProof w:val="0"/>
        </w:rPr>
        <w:t>Retrieve Documents</w:t>
      </w:r>
      <w:bookmarkStart w:id="2804" w:name="_Toc250455212"/>
      <w:bookmarkStart w:id="2805" w:name="_1152572049"/>
      <w:bookmarkStart w:id="2806" w:name="_Toc250455213"/>
      <w:bookmarkStart w:id="2807" w:name="_Toc250455214"/>
      <w:bookmarkStart w:id="2808" w:name="_Toc250455223"/>
      <w:bookmarkStart w:id="2809" w:name="_Toc250455236"/>
      <w:bookmarkStart w:id="2810" w:name="_Toc250455253"/>
      <w:bookmarkStart w:id="2811" w:name="_Toc250455289"/>
      <w:bookmarkStart w:id="2812" w:name="_Toc250455392"/>
      <w:bookmarkStart w:id="2813" w:name="_Toc250455487"/>
      <w:bookmarkStart w:id="2814" w:name="_Toc250455514"/>
      <w:bookmarkStart w:id="2815" w:name="_Toc250455533"/>
      <w:bookmarkStart w:id="2816" w:name="_Toc250455571"/>
      <w:bookmarkStart w:id="2817" w:name="_Toc250455613"/>
      <w:bookmarkStart w:id="2818" w:name="_Toc250455640"/>
      <w:bookmarkStart w:id="2819" w:name="_Toc250455703"/>
      <w:bookmarkStart w:id="2820" w:name="_Toc250455724"/>
      <w:bookmarkStart w:id="2821" w:name="_Toc250455732"/>
      <w:bookmarkStart w:id="2822" w:name="_Toc250455733"/>
      <w:bookmarkStart w:id="2823" w:name="_Toc250455759"/>
      <w:bookmarkStart w:id="2824" w:name="_Toc250455763"/>
      <w:bookmarkStart w:id="2825" w:name="_Toc250455781"/>
      <w:bookmarkStart w:id="2826" w:name="_Toc250455792"/>
      <w:bookmarkStart w:id="2827" w:name="_Toc250455800"/>
      <w:bookmarkStart w:id="2828" w:name="_Toc250455831"/>
      <w:bookmarkStart w:id="2829" w:name="_Toc250455843"/>
      <w:bookmarkStart w:id="2830" w:name="_Toc250455845"/>
      <w:bookmarkStart w:id="2831" w:name="_Toc250455863"/>
      <w:bookmarkStart w:id="2832" w:name="_Toc250455870"/>
      <w:bookmarkStart w:id="2833" w:name="_Toc250455885"/>
      <w:bookmarkStart w:id="2834" w:name="_Toc250455915"/>
      <w:bookmarkStart w:id="2835" w:name="_Toc250455917"/>
      <w:bookmarkStart w:id="2836" w:name="_Toc250455928"/>
      <w:bookmarkStart w:id="2837" w:name="_Toc250455930"/>
      <w:bookmarkStart w:id="2838" w:name="_Toc250455949"/>
      <w:bookmarkStart w:id="2839" w:name="_Toc250455955"/>
      <w:bookmarkStart w:id="2840" w:name="_Toc250455959"/>
      <w:bookmarkStart w:id="2841" w:name="_Toc250455977"/>
      <w:bookmarkStart w:id="2842" w:name="_Toc250455998"/>
      <w:bookmarkStart w:id="2843" w:name="_Toc250456007"/>
      <w:bookmarkStart w:id="2844" w:name="_Toc250456031"/>
      <w:bookmarkStart w:id="2845" w:name="_Toc250456033"/>
      <w:bookmarkStart w:id="2846" w:name="_Toc250456054"/>
      <w:bookmarkStart w:id="2847" w:name="_Toc250456056"/>
      <w:bookmarkStart w:id="2848" w:name="_Toc250456084"/>
      <w:bookmarkStart w:id="2849" w:name="_Toc250456110"/>
      <w:bookmarkStart w:id="2850" w:name="_Toc250456115"/>
      <w:bookmarkStart w:id="2851" w:name="_Toc250456149"/>
      <w:bookmarkStart w:id="2852" w:name="_Toc250456150"/>
      <w:bookmarkStart w:id="2853" w:name="_Toc250456156"/>
      <w:bookmarkStart w:id="2854" w:name="_Toc250456162"/>
      <w:bookmarkStart w:id="2855" w:name="_Toc250456164"/>
      <w:bookmarkStart w:id="2856" w:name="_Toc250456174"/>
      <w:bookmarkStart w:id="2857" w:name="_Toc250456186"/>
      <w:bookmarkStart w:id="2858" w:name="_Toc250456188"/>
      <w:bookmarkStart w:id="2859" w:name="_Toc250456196"/>
      <w:bookmarkStart w:id="2860" w:name="_Toc250456199"/>
      <w:bookmarkStart w:id="2861" w:name="_Toc250456210"/>
      <w:bookmarkStart w:id="2862" w:name="_Toc250456215"/>
      <w:bookmarkStart w:id="2863" w:name="_Toc250456220"/>
      <w:bookmarkStart w:id="2864" w:name="_Toc250456225"/>
      <w:bookmarkStart w:id="2865" w:name="_Toc250456247"/>
      <w:bookmarkStart w:id="2866" w:name="_Toc250456252"/>
      <w:bookmarkStart w:id="2867" w:name="_Toc250456255"/>
      <w:bookmarkStart w:id="2868" w:name="_Toc250456257"/>
      <w:bookmarkStart w:id="2869" w:name="_Toc250456262"/>
      <w:bookmarkStart w:id="2870" w:name="_Toc250456265"/>
      <w:bookmarkStart w:id="2871" w:name="_Toc250456267"/>
      <w:bookmarkStart w:id="2872" w:name="_Toc250456272"/>
      <w:bookmarkStart w:id="2873" w:name="_Toc250456275"/>
      <w:bookmarkStart w:id="2874" w:name="_Toc250456277"/>
      <w:bookmarkStart w:id="2875" w:name="_Toc250456282"/>
      <w:bookmarkStart w:id="2876" w:name="_Toc250456285"/>
      <w:bookmarkStart w:id="2877" w:name="_Toc250456287"/>
      <w:bookmarkStart w:id="2878" w:name="_Toc250456294"/>
      <w:bookmarkStart w:id="2879" w:name="_Toc250456295"/>
      <w:bookmarkStart w:id="2880" w:name="_Toc250456302"/>
      <w:bookmarkStart w:id="2881" w:name="_Toc250456307"/>
      <w:bookmarkStart w:id="2882" w:name="_Toc250456312"/>
      <w:bookmarkStart w:id="2883" w:name="_Toc250456319"/>
      <w:bookmarkStart w:id="2884" w:name="_Toc250456324"/>
      <w:bookmarkStart w:id="2885" w:name="_Toc250456329"/>
      <w:bookmarkStart w:id="2886" w:name="_Toc250456334"/>
      <w:bookmarkStart w:id="2887" w:name="_Toc250456339"/>
      <w:bookmarkStart w:id="2888" w:name="_Toc250456342"/>
      <w:bookmarkStart w:id="2889" w:name="_Toc250456344"/>
      <w:bookmarkStart w:id="2890" w:name="_Toc250456349"/>
      <w:bookmarkStart w:id="2891" w:name="_Toc250456354"/>
      <w:bookmarkStart w:id="2892" w:name="_Toc250456356"/>
      <w:bookmarkStart w:id="2893" w:name="_Toc250456361"/>
      <w:bookmarkStart w:id="2894" w:name="_Toc250456366"/>
      <w:bookmarkStart w:id="2895" w:name="_Toc250456371"/>
      <w:bookmarkStart w:id="2896" w:name="_Toc250456374"/>
      <w:bookmarkStart w:id="2897" w:name="_Toc250456376"/>
      <w:bookmarkStart w:id="2898" w:name="_Toc250456379"/>
      <w:bookmarkStart w:id="2899" w:name="_Toc250456381"/>
      <w:bookmarkStart w:id="2900" w:name="_Toc250456386"/>
      <w:bookmarkStart w:id="2901" w:name="_Toc250456388"/>
      <w:bookmarkStart w:id="2902" w:name="_Toc250456393"/>
      <w:bookmarkStart w:id="2903" w:name="_Toc250456398"/>
      <w:bookmarkStart w:id="2904" w:name="_Toc250456403"/>
      <w:bookmarkStart w:id="2905" w:name="_Toc250456408"/>
      <w:bookmarkStart w:id="2906" w:name="_Toc250456413"/>
      <w:bookmarkStart w:id="2907" w:name="_Toc250456416"/>
      <w:bookmarkStart w:id="2908" w:name="_Toc250456418"/>
      <w:bookmarkStart w:id="2909" w:name="_Toc250456421"/>
      <w:bookmarkStart w:id="2910" w:name="_Toc250456424"/>
      <w:bookmarkStart w:id="2911" w:name="_Toc250456431"/>
      <w:bookmarkStart w:id="2912" w:name="_Toc250456436"/>
      <w:bookmarkStart w:id="2913" w:name="_Toc250456439"/>
      <w:bookmarkStart w:id="2914" w:name="_Toc250456441"/>
      <w:bookmarkStart w:id="2915" w:name="_Toc250456446"/>
      <w:bookmarkStart w:id="2916" w:name="_Toc250456449"/>
      <w:bookmarkStart w:id="2917" w:name="_Toc250456451"/>
      <w:bookmarkStart w:id="2918" w:name="_Toc250456456"/>
      <w:bookmarkStart w:id="2919" w:name="_Toc250456459"/>
      <w:bookmarkStart w:id="2920" w:name="_Toc250456461"/>
      <w:bookmarkStart w:id="2921" w:name="_Toc250456464"/>
      <w:bookmarkStart w:id="2922" w:name="_Toc250456466"/>
      <w:bookmarkStart w:id="2923" w:name="_Toc250456469"/>
      <w:bookmarkStart w:id="2924" w:name="_Toc250456471"/>
      <w:bookmarkStart w:id="2925" w:name="_Toc250456476"/>
      <w:bookmarkStart w:id="2926" w:name="_Toc250456477"/>
      <w:bookmarkStart w:id="2927" w:name="_Toc250456489"/>
      <w:bookmarkStart w:id="2928" w:name="_Toc250456492"/>
      <w:bookmarkStart w:id="2929" w:name="_Toc250456500"/>
      <w:bookmarkStart w:id="2930" w:name="_Toc250456503"/>
      <w:bookmarkStart w:id="2931" w:name="_Toc250456508"/>
      <w:bookmarkStart w:id="2932" w:name="_Toc250456513"/>
      <w:bookmarkStart w:id="2933" w:name="_Toc250456518"/>
      <w:bookmarkStart w:id="2934" w:name="_Toc250456526"/>
      <w:bookmarkStart w:id="2935" w:name="_Toc250456528"/>
      <w:bookmarkStart w:id="2936" w:name="_Toc250456540"/>
      <w:bookmarkStart w:id="2937" w:name="_Toc250456545"/>
      <w:bookmarkStart w:id="2938" w:name="_Toc250456548"/>
      <w:bookmarkStart w:id="2939" w:name="_Toc250456550"/>
      <w:bookmarkStart w:id="2940" w:name="_Toc250456555"/>
      <w:bookmarkStart w:id="2941" w:name="_Toc250456558"/>
      <w:bookmarkStart w:id="2942" w:name="_Toc250456560"/>
      <w:bookmarkStart w:id="2943" w:name="_Toc250456565"/>
      <w:bookmarkStart w:id="2944" w:name="_Toc250456568"/>
      <w:bookmarkStart w:id="2945" w:name="_Toc250456570"/>
      <w:bookmarkStart w:id="2946" w:name="_Toc250456575"/>
      <w:bookmarkStart w:id="2947" w:name="_Toc250456578"/>
      <w:bookmarkStart w:id="2948" w:name="_Toc250456580"/>
      <w:bookmarkStart w:id="2949" w:name="_Toc250456586"/>
      <w:bookmarkStart w:id="2950" w:name="_Toc250456593"/>
      <w:bookmarkStart w:id="2951" w:name="_Toc250456598"/>
      <w:bookmarkStart w:id="2952" w:name="_Toc250456603"/>
      <w:bookmarkStart w:id="2953" w:name="_Toc250456608"/>
      <w:bookmarkStart w:id="2954" w:name="_Toc250456610"/>
      <w:bookmarkStart w:id="2955" w:name="_Toc250456615"/>
      <w:bookmarkStart w:id="2956" w:name="_Toc250456620"/>
      <w:bookmarkStart w:id="2957" w:name="_Toc250456625"/>
      <w:bookmarkStart w:id="2958" w:name="_Toc250456630"/>
      <w:bookmarkStart w:id="2959" w:name="_Toc250456633"/>
      <w:bookmarkStart w:id="2960" w:name="_Toc250456635"/>
      <w:bookmarkStart w:id="2961" w:name="_Toc250456640"/>
      <w:bookmarkStart w:id="2962" w:name="_Toc250456645"/>
      <w:bookmarkStart w:id="2963" w:name="_Toc250456647"/>
      <w:bookmarkStart w:id="2964" w:name="_Toc250456652"/>
      <w:bookmarkStart w:id="2965" w:name="_Toc250456657"/>
      <w:bookmarkStart w:id="2966" w:name="_Toc250456662"/>
      <w:bookmarkStart w:id="2967" w:name="_Toc250456667"/>
      <w:bookmarkStart w:id="2968" w:name="_Toc250456670"/>
      <w:bookmarkStart w:id="2969" w:name="_Toc250456672"/>
      <w:bookmarkStart w:id="2970" w:name="_Toc250456677"/>
      <w:bookmarkStart w:id="2971" w:name="_Toc250456678"/>
      <w:bookmarkStart w:id="2972" w:name="_Toc250456681"/>
      <w:bookmarkStart w:id="2973" w:name="_Toc250456686"/>
      <w:bookmarkStart w:id="2974" w:name="_Toc250456691"/>
      <w:bookmarkStart w:id="2975" w:name="_Toc250456696"/>
      <w:bookmarkStart w:id="2976" w:name="_Toc250456701"/>
      <w:bookmarkStart w:id="2977" w:name="_Toc250456706"/>
      <w:bookmarkStart w:id="2978" w:name="_Toc250456709"/>
      <w:bookmarkStart w:id="2979" w:name="_Toc250456711"/>
      <w:bookmarkStart w:id="2980" w:name="_Toc250456714"/>
      <w:bookmarkStart w:id="2981" w:name="_Toc250456717"/>
      <w:bookmarkStart w:id="2982" w:name="_Toc250456724"/>
      <w:bookmarkStart w:id="2983" w:name="_Toc250456729"/>
      <w:bookmarkStart w:id="2984" w:name="_Toc250456732"/>
      <w:bookmarkStart w:id="2985" w:name="_Toc250456734"/>
      <w:bookmarkStart w:id="2986" w:name="_Toc250456739"/>
      <w:bookmarkStart w:id="2987" w:name="_Toc250456742"/>
      <w:bookmarkStart w:id="2988" w:name="_Toc250456744"/>
      <w:bookmarkStart w:id="2989" w:name="_Toc250456749"/>
      <w:bookmarkStart w:id="2990" w:name="_Toc250456752"/>
      <w:bookmarkStart w:id="2991" w:name="_Toc250456754"/>
      <w:bookmarkStart w:id="2992" w:name="_Toc250456757"/>
      <w:bookmarkStart w:id="2993" w:name="_Toc250456759"/>
      <w:bookmarkStart w:id="2994" w:name="_Toc250456762"/>
      <w:bookmarkStart w:id="2995" w:name="_Toc250456764"/>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r w:rsidR="00332C0F" w:rsidRPr="007A7659">
        <w:rPr>
          <w:noProof w:val="0"/>
        </w:rPr>
        <w:t xml:space="preserve"> [ITI-17]</w:t>
      </w:r>
      <w:bookmarkEnd w:id="2803"/>
    </w:p>
    <w:p w14:paraId="553D507A" w14:textId="77777777" w:rsidR="00BD6B97" w:rsidRPr="007A7659" w:rsidRDefault="00BD6B97">
      <w:pPr>
        <w:pStyle w:val="BodyText"/>
      </w:pPr>
      <w:r w:rsidRPr="007A7659">
        <w:t>This transaction has been retired in favor of Retrieve Document Set</w:t>
      </w:r>
      <w:r w:rsidR="008A6C66" w:rsidRPr="007A7659">
        <w:t xml:space="preserve"> [ITI-43]</w:t>
      </w:r>
      <w:r w:rsidRPr="007A7659">
        <w:t>.</w:t>
      </w:r>
    </w:p>
    <w:p w14:paraId="2C454079" w14:textId="77777777" w:rsidR="00BD6B97" w:rsidRPr="007A7659" w:rsidRDefault="00BD6B97">
      <w:pPr>
        <w:pStyle w:val="Heading2"/>
        <w:numPr>
          <w:ilvl w:val="1"/>
          <w:numId w:val="19"/>
        </w:numPr>
        <w:tabs>
          <w:tab w:val="left" w:pos="576"/>
        </w:tabs>
        <w:rPr>
          <w:noProof w:val="0"/>
        </w:rPr>
      </w:pPr>
      <w:bookmarkStart w:id="2996" w:name="_1085648660"/>
      <w:bookmarkStart w:id="2997" w:name="_1085648757"/>
      <w:bookmarkStart w:id="2998" w:name="_1085648843"/>
      <w:bookmarkStart w:id="2999" w:name="_Toc237185976"/>
      <w:bookmarkStart w:id="3000" w:name="_Toc237185977"/>
      <w:bookmarkStart w:id="3001" w:name="_Toc210805544"/>
      <w:bookmarkStart w:id="3002" w:name="_Toc214434017"/>
      <w:bookmarkStart w:id="3003" w:name="_Toc214436938"/>
      <w:bookmarkStart w:id="3004" w:name="_Toc214437383"/>
      <w:bookmarkStart w:id="3005" w:name="_Toc214437699"/>
      <w:bookmarkStart w:id="3006" w:name="_Toc214457175"/>
      <w:bookmarkStart w:id="3007" w:name="_Toc214461288"/>
      <w:bookmarkStart w:id="3008" w:name="_Toc214462909"/>
      <w:bookmarkStart w:id="3009" w:name="_Toc518548670"/>
      <w:bookmarkEnd w:id="2996"/>
      <w:bookmarkEnd w:id="2997"/>
      <w:bookmarkEnd w:id="2998"/>
      <w:bookmarkEnd w:id="2999"/>
      <w:bookmarkEnd w:id="3000"/>
      <w:r w:rsidRPr="007A7659">
        <w:rPr>
          <w:noProof w:val="0"/>
        </w:rPr>
        <w:t>Registry Stored Query</w:t>
      </w:r>
      <w:bookmarkEnd w:id="3001"/>
      <w:bookmarkEnd w:id="3002"/>
      <w:bookmarkEnd w:id="3003"/>
      <w:bookmarkEnd w:id="3004"/>
      <w:bookmarkEnd w:id="3005"/>
      <w:bookmarkEnd w:id="3006"/>
      <w:bookmarkEnd w:id="3007"/>
      <w:bookmarkEnd w:id="3008"/>
      <w:r w:rsidR="00332C0F" w:rsidRPr="007A7659">
        <w:rPr>
          <w:noProof w:val="0"/>
        </w:rPr>
        <w:t xml:space="preserve"> [ITI-18]</w:t>
      </w:r>
      <w:bookmarkEnd w:id="3009"/>
    </w:p>
    <w:p w14:paraId="77C727DD" w14:textId="0538C6D7" w:rsidR="00BD6B97" w:rsidRPr="007A7659" w:rsidRDefault="00BD6B97">
      <w:pPr>
        <w:pStyle w:val="BodyText"/>
      </w:pPr>
      <w:r w:rsidRPr="007A7659">
        <w:t xml:space="preserve">This section corresponds to </w:t>
      </w:r>
      <w:r w:rsidR="000C66A7">
        <w:t>t</w:t>
      </w:r>
      <w:r w:rsidRPr="007A7659">
        <w:t xml:space="preserve">ransaction </w:t>
      </w:r>
      <w:r w:rsidR="000C66A7">
        <w:t>[</w:t>
      </w:r>
      <w:r w:rsidR="003C659E" w:rsidRPr="007A7659">
        <w:t>ITI-</w:t>
      </w:r>
      <w:r w:rsidRPr="007A7659">
        <w:t>18</w:t>
      </w:r>
      <w:r w:rsidR="000C66A7">
        <w:t>]</w:t>
      </w:r>
      <w:r w:rsidRPr="007A7659">
        <w:t xml:space="preserve"> of the IHE Technical Framework. Transaction </w:t>
      </w:r>
      <w:r w:rsidR="000C66A7">
        <w:t>[</w:t>
      </w:r>
      <w:r w:rsidR="003C659E" w:rsidRPr="007A7659">
        <w:t>ITI-</w:t>
      </w:r>
      <w:r w:rsidRPr="007A7659">
        <w:t>18</w:t>
      </w:r>
      <w:r w:rsidR="000C66A7">
        <w:t>]</w:t>
      </w:r>
      <w:r w:rsidRPr="007A7659">
        <w:t xml:space="preserve"> is used by the Document Registry and Document Consumer </w:t>
      </w:r>
      <w:r w:rsidR="00B4249B" w:rsidRPr="007A7659">
        <w:t>Actors</w:t>
      </w:r>
      <w:r w:rsidRPr="007A7659">
        <w:t>.</w:t>
      </w:r>
    </w:p>
    <w:p w14:paraId="2E51352F" w14:textId="77777777" w:rsidR="00BD6B97" w:rsidRPr="007A7659" w:rsidRDefault="00BD6B97">
      <w:pPr>
        <w:pStyle w:val="Heading3"/>
        <w:numPr>
          <w:ilvl w:val="0"/>
          <w:numId w:val="0"/>
        </w:numPr>
        <w:tabs>
          <w:tab w:val="clear" w:pos="2160"/>
        </w:tabs>
        <w:rPr>
          <w:noProof w:val="0"/>
        </w:rPr>
      </w:pPr>
      <w:bookmarkStart w:id="3010" w:name="_Toc518548671"/>
      <w:r w:rsidRPr="007A7659">
        <w:rPr>
          <w:noProof w:val="0"/>
        </w:rPr>
        <w:t>3.18.1 Scope</w:t>
      </w:r>
      <w:bookmarkEnd w:id="3010"/>
    </w:p>
    <w:p w14:paraId="7C721520" w14:textId="77777777" w:rsidR="00BD6B97" w:rsidRPr="007A7659" w:rsidRDefault="00BD6B97">
      <w:pPr>
        <w:pStyle w:val="BodyText"/>
        <w:rPr>
          <w:iCs/>
          <w:lang w:eastAsia="ar-SA"/>
        </w:rPr>
      </w:pPr>
      <w:r w:rsidRPr="007A7659">
        <w:rPr>
          <w:iCs/>
          <w:lang w:eastAsia="ar-SA"/>
        </w:rPr>
        <w:t>The Registry Stored Query transaction supports a variety of</w:t>
      </w:r>
      <w:r w:rsidR="00200D2E" w:rsidRPr="007A7659">
        <w:rPr>
          <w:iCs/>
          <w:lang w:eastAsia="ar-SA"/>
        </w:rPr>
        <w:t xml:space="preserve"> pre-defined </w:t>
      </w:r>
      <w:r w:rsidRPr="007A7659">
        <w:rPr>
          <w:iCs/>
          <w:lang w:eastAsia="ar-SA"/>
        </w:rPr>
        <w:t>queries. Examples include the following:</w:t>
      </w:r>
    </w:p>
    <w:p w14:paraId="3FA170A6"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DocumentEntry objects</w:t>
      </w:r>
      <w:r w:rsidRPr="007A7659">
        <w:rPr>
          <w:lang w:eastAsia="ar-SA"/>
        </w:rPr>
        <w:t xml:space="preserve"> by patient (Id) for a time interval</w:t>
      </w:r>
      <w:r w:rsidR="00200D2E" w:rsidRPr="007A7659">
        <w:rPr>
          <w:lang w:eastAsia="ar-SA"/>
        </w:rPr>
        <w:t xml:space="preserve"> on creation time and/or service time</w:t>
      </w:r>
      <w:r w:rsidRPr="007A7659">
        <w:rPr>
          <w:lang w:eastAsia="ar-SA"/>
        </w:rPr>
        <w:t>, by document type(s), by practice setting(s), by author person</w:t>
      </w:r>
    </w:p>
    <w:p w14:paraId="2F6B6C3E"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SubmissionSets</w:t>
      </w:r>
      <w:r w:rsidRPr="007A7659">
        <w:rPr>
          <w:lang w:eastAsia="ar-SA"/>
        </w:rPr>
        <w:t xml:space="preserve"> by Document Source</w:t>
      </w:r>
    </w:p>
    <w:p w14:paraId="47245B7E" w14:textId="77777777" w:rsidR="00BD6B97" w:rsidRPr="007A7659" w:rsidRDefault="00BD6B97" w:rsidP="007E3B51">
      <w:pPr>
        <w:pStyle w:val="ListBullet2"/>
        <w:numPr>
          <w:ilvl w:val="0"/>
          <w:numId w:val="30"/>
        </w:numPr>
        <w:rPr>
          <w:lang w:eastAsia="ar-SA"/>
        </w:rPr>
      </w:pPr>
      <w:r w:rsidRPr="007A7659">
        <w:rPr>
          <w:lang w:eastAsia="ar-SA"/>
        </w:rPr>
        <w:t>Query for Folders updated during a time interval</w:t>
      </w:r>
    </w:p>
    <w:p w14:paraId="58D6C9DD" w14:textId="77777777" w:rsidR="00BD6B97" w:rsidRPr="007A7659" w:rsidRDefault="00BD6B97" w:rsidP="007E3B51">
      <w:pPr>
        <w:pStyle w:val="ListBullet2"/>
        <w:numPr>
          <w:ilvl w:val="0"/>
          <w:numId w:val="30"/>
        </w:numPr>
        <w:rPr>
          <w:lang w:eastAsia="ar-SA"/>
        </w:rPr>
      </w:pPr>
      <w:r w:rsidRPr="007A7659">
        <w:rPr>
          <w:lang w:eastAsia="ar-SA"/>
        </w:rPr>
        <w:t xml:space="preserve">Query for all </w:t>
      </w:r>
      <w:r w:rsidR="00200D2E" w:rsidRPr="007A7659">
        <w:rPr>
          <w:lang w:eastAsia="ar-SA"/>
        </w:rPr>
        <w:t xml:space="preserve">contents </w:t>
      </w:r>
      <w:r w:rsidRPr="007A7659">
        <w:rPr>
          <w:lang w:eastAsia="ar-SA"/>
        </w:rPr>
        <w:t>in a Folder or Submission</w:t>
      </w:r>
      <w:r w:rsidR="00200D2E" w:rsidRPr="007A7659">
        <w:rPr>
          <w:lang w:eastAsia="ar-SA"/>
        </w:rPr>
        <w:t>Set</w:t>
      </w:r>
    </w:p>
    <w:p w14:paraId="430AFC00" w14:textId="77777777" w:rsidR="00BD6B97" w:rsidRPr="007A7659" w:rsidRDefault="00BD6B97" w:rsidP="007E3B51">
      <w:pPr>
        <w:pStyle w:val="ListBullet2"/>
        <w:numPr>
          <w:ilvl w:val="0"/>
          <w:numId w:val="30"/>
        </w:numPr>
        <w:rPr>
          <w:lang w:eastAsia="ar-SA"/>
        </w:rPr>
      </w:pPr>
      <w:r w:rsidRPr="007A7659">
        <w:rPr>
          <w:lang w:eastAsia="ar-SA"/>
        </w:rPr>
        <w:t xml:space="preserve">Query </w:t>
      </w:r>
      <w:r w:rsidR="00200D2E" w:rsidRPr="007A7659">
        <w:rPr>
          <w:lang w:eastAsia="ar-SA"/>
        </w:rPr>
        <w:t xml:space="preserve">for SubmissionSets </w:t>
      </w:r>
      <w:r w:rsidRPr="007A7659">
        <w:rPr>
          <w:lang w:eastAsia="ar-SA"/>
        </w:rPr>
        <w:t>by time of submission</w:t>
      </w:r>
    </w:p>
    <w:p w14:paraId="1772683D" w14:textId="77777777" w:rsidR="00BD6B97" w:rsidRPr="007A7659" w:rsidRDefault="00200D2E">
      <w:pPr>
        <w:pStyle w:val="BodyText"/>
        <w:rPr>
          <w:iCs/>
          <w:lang w:eastAsia="ar-SA"/>
        </w:rPr>
      </w:pPr>
      <w:r w:rsidRPr="007A7659">
        <w:rPr>
          <w:iCs/>
          <w:lang w:eastAsia="ar-SA"/>
        </w:rPr>
        <w:t xml:space="preserve">Depending on the value of the returnType parameter, all </w:t>
      </w:r>
      <w:r w:rsidR="00BD6B97" w:rsidRPr="007A7659">
        <w:rPr>
          <w:iCs/>
          <w:lang w:eastAsia="ar-SA"/>
        </w:rPr>
        <w:t>queries return:</w:t>
      </w:r>
    </w:p>
    <w:p w14:paraId="1B15B6A4" w14:textId="77777777" w:rsidR="00BD6B97" w:rsidRPr="007A7659" w:rsidRDefault="00BD6B97" w:rsidP="00493145">
      <w:pPr>
        <w:pStyle w:val="ListBullet2"/>
        <w:numPr>
          <w:ilvl w:val="0"/>
          <w:numId w:val="30"/>
        </w:numPr>
        <w:rPr>
          <w:lang w:eastAsia="ar-SA"/>
        </w:rPr>
      </w:pPr>
      <w:r w:rsidRPr="007A7659">
        <w:rPr>
          <w:lang w:eastAsia="ar-SA"/>
        </w:rPr>
        <w:t>Metadata for one or more</w:t>
      </w:r>
      <w:r w:rsidR="00ED35F1" w:rsidRPr="007A7659">
        <w:rPr>
          <w:lang w:eastAsia="ar-SA"/>
        </w:rPr>
        <w:t xml:space="preserve"> types of</w:t>
      </w:r>
      <w:r w:rsidRPr="007A7659">
        <w:rPr>
          <w:lang w:eastAsia="ar-SA"/>
        </w:rPr>
        <w:t xml:space="preserve"> registry object</w:t>
      </w:r>
      <w:r w:rsidR="00ED35F1" w:rsidRPr="007A7659">
        <w:rPr>
          <w:lang w:eastAsia="ar-SA"/>
        </w:rPr>
        <w:t xml:space="preserve"> (</w:t>
      </w:r>
      <w:r w:rsidR="00C265CE" w:rsidRPr="007A7659">
        <w:rPr>
          <w:lang w:eastAsia="ar-SA"/>
        </w:rPr>
        <w:t>s</w:t>
      </w:r>
      <w:r w:rsidR="00ED35F1" w:rsidRPr="007A7659">
        <w:rPr>
          <w:lang w:eastAsia="ar-SA"/>
        </w:rPr>
        <w:t>ee ITI TF-3: 4.1.3)</w:t>
      </w:r>
      <w:r w:rsidRPr="007A7659">
        <w:rPr>
          <w:lang w:eastAsia="ar-SA"/>
        </w:rPr>
        <w:t>, or</w:t>
      </w:r>
    </w:p>
    <w:p w14:paraId="2B0C7A2F" w14:textId="77777777" w:rsidR="00BD6B97" w:rsidRPr="007A7659" w:rsidRDefault="00BD6B97" w:rsidP="00493145">
      <w:pPr>
        <w:pStyle w:val="ListBullet2"/>
        <w:numPr>
          <w:ilvl w:val="0"/>
          <w:numId w:val="30"/>
        </w:numPr>
        <w:rPr>
          <w:lang w:eastAsia="ar-SA"/>
        </w:rPr>
      </w:pPr>
      <w:r w:rsidRPr="007A7659">
        <w:rPr>
          <w:lang w:eastAsia="ar-SA"/>
        </w:rPr>
        <w:t>Object references for one or more</w:t>
      </w:r>
      <w:r w:rsidR="00ED35F1" w:rsidRPr="007A7659">
        <w:rPr>
          <w:lang w:eastAsia="ar-SA"/>
        </w:rPr>
        <w:t xml:space="preserve"> types of</w:t>
      </w:r>
      <w:r w:rsidRPr="007A7659">
        <w:rPr>
          <w:lang w:eastAsia="ar-SA"/>
        </w:rPr>
        <w:t xml:space="preserve"> registry object </w:t>
      </w:r>
    </w:p>
    <w:p w14:paraId="18B8374A" w14:textId="77777777" w:rsidR="00BD6B97" w:rsidRPr="007A7659" w:rsidRDefault="00BD6B97">
      <w:pPr>
        <w:pStyle w:val="Heading3"/>
        <w:numPr>
          <w:ilvl w:val="0"/>
          <w:numId w:val="0"/>
        </w:numPr>
        <w:tabs>
          <w:tab w:val="clear" w:pos="2160"/>
        </w:tabs>
        <w:ind w:left="720" w:hanging="720"/>
        <w:rPr>
          <w:noProof w:val="0"/>
        </w:rPr>
      </w:pPr>
      <w:bookmarkStart w:id="3011" w:name="_Toc518548672"/>
      <w:r w:rsidRPr="007A7659">
        <w:rPr>
          <w:noProof w:val="0"/>
        </w:rPr>
        <w:lastRenderedPageBreak/>
        <w:t>3.18.2 Use Case Roles</w:t>
      </w:r>
      <w:bookmarkEnd w:id="3011"/>
    </w:p>
    <w:bookmarkStart w:id="3012" w:name="_1077726227"/>
    <w:bookmarkStart w:id="3013" w:name="_1077726284"/>
    <w:bookmarkStart w:id="3014" w:name="_1077726755"/>
    <w:bookmarkStart w:id="3015" w:name="_1216798155"/>
    <w:bookmarkStart w:id="3016" w:name="_1217345570"/>
    <w:bookmarkStart w:id="3017" w:name="_MON_1282741612"/>
    <w:bookmarkStart w:id="3018" w:name="_MON_1240770956"/>
    <w:bookmarkStart w:id="3019" w:name="_MON_1246708666"/>
    <w:bookmarkEnd w:id="3012"/>
    <w:bookmarkEnd w:id="3013"/>
    <w:bookmarkEnd w:id="3014"/>
    <w:bookmarkEnd w:id="3015"/>
    <w:bookmarkEnd w:id="3016"/>
    <w:bookmarkEnd w:id="3017"/>
    <w:bookmarkEnd w:id="3018"/>
    <w:bookmarkEnd w:id="3019"/>
    <w:bookmarkStart w:id="3020" w:name="_MON_1247316724"/>
    <w:bookmarkEnd w:id="3020"/>
    <w:p w14:paraId="6E2DE008" w14:textId="77777777" w:rsidR="00BD6B97" w:rsidRPr="007A7659" w:rsidRDefault="00C42610">
      <w:pPr>
        <w:pStyle w:val="BodyText"/>
        <w:jc w:val="center"/>
      </w:pPr>
      <w:r w:rsidRPr="007A7659">
        <w:rPr>
          <w:noProof/>
        </w:rPr>
        <w:object w:dxaOrig="5430" w:dyaOrig="1935" w14:anchorId="2FFB6ACA">
          <v:shape id="_x0000_i1053" type="#_x0000_t75" alt="" style="width:273.85pt;height:93.55pt;mso-width-percent:0;mso-height-percent:0;mso-width-percent:0;mso-height-percent:0" o:ole="" fillcolor="window">
            <v:imagedata r:id="rId90" o:title=""/>
          </v:shape>
          <o:OLEObject Type="Embed" ProgID="Word.Picture.8" ShapeID="_x0000_i1053" DrawAspect="Content" ObjectID="_1496223554" r:id="rId91"/>
        </w:object>
      </w:r>
    </w:p>
    <w:p w14:paraId="70F87E0D" w14:textId="77777777" w:rsidR="00BD6B97" w:rsidRPr="007A7659" w:rsidRDefault="00BD6B97" w:rsidP="008A7A9E">
      <w:pPr>
        <w:pStyle w:val="BodyText"/>
      </w:pPr>
    </w:p>
    <w:p w14:paraId="0808AF56" w14:textId="77777777" w:rsidR="00BD6B97" w:rsidRPr="007A7659" w:rsidRDefault="00BD6B97">
      <w:pPr>
        <w:pStyle w:val="BodyText"/>
      </w:pPr>
      <w:r w:rsidRPr="007A7659">
        <w:rPr>
          <w:b/>
        </w:rPr>
        <w:t>Actor:</w:t>
      </w:r>
      <w:r w:rsidRPr="007A7659">
        <w:t xml:space="preserve"> Document Consumer</w:t>
      </w:r>
    </w:p>
    <w:p w14:paraId="503B3E66" w14:textId="77777777" w:rsidR="00BD6B97" w:rsidRPr="007A7659" w:rsidRDefault="00BD6B97">
      <w:pPr>
        <w:pStyle w:val="BodyText"/>
      </w:pPr>
      <w:r w:rsidRPr="007A7659">
        <w:rPr>
          <w:b/>
        </w:rPr>
        <w:t xml:space="preserve">Role: </w:t>
      </w:r>
      <w:r w:rsidRPr="007A7659">
        <w:t>Requests a query by identifier (UUID), and passes parameters to the query. A parameter controlling the format of the returned data is passed</w:t>
      </w:r>
      <w:r w:rsidR="003C30B2" w:rsidRPr="007A7659">
        <w:t xml:space="preserve">; </w:t>
      </w:r>
      <w:r w:rsidRPr="007A7659">
        <w:t>it selects either object references or full objects.</w:t>
      </w:r>
    </w:p>
    <w:p w14:paraId="0BD5A5D3" w14:textId="77777777" w:rsidR="00BD6B97" w:rsidRPr="007A7659" w:rsidRDefault="00BD6B97">
      <w:pPr>
        <w:pStyle w:val="BodyText"/>
      </w:pPr>
      <w:r w:rsidRPr="007A7659">
        <w:rPr>
          <w:b/>
        </w:rPr>
        <w:t>Actor:</w:t>
      </w:r>
      <w:r w:rsidRPr="007A7659">
        <w:t xml:space="preserve"> Document Registry</w:t>
      </w:r>
    </w:p>
    <w:p w14:paraId="1E47502B" w14:textId="77777777" w:rsidR="00BD6B97" w:rsidRPr="007A7659" w:rsidRDefault="00BD6B97">
      <w:pPr>
        <w:pStyle w:val="BodyText"/>
      </w:pPr>
      <w:r w:rsidRPr="007A7659">
        <w:rPr>
          <w:b/>
        </w:rPr>
        <w:t xml:space="preserve">Role: </w:t>
      </w:r>
      <w:r w:rsidRPr="007A7659">
        <w:t>Services the query using its stored definitions of the queries defined for XDS.</w:t>
      </w:r>
    </w:p>
    <w:p w14:paraId="30DB4429" w14:textId="77777777" w:rsidR="00BD6B97" w:rsidRPr="007A7659" w:rsidRDefault="00BD6B97">
      <w:pPr>
        <w:pStyle w:val="BodyText"/>
      </w:pPr>
      <w:r w:rsidRPr="007A7659">
        <w:rPr>
          <w:b/>
        </w:rPr>
        <w:t>Actor:</w:t>
      </w:r>
      <w:r w:rsidRPr="007A7659">
        <w:t xml:space="preserve"> Initiating Gateway</w:t>
      </w:r>
    </w:p>
    <w:p w14:paraId="66D297C2" w14:textId="77777777" w:rsidR="00BD6B97" w:rsidRPr="007A7659" w:rsidRDefault="00BD6B97">
      <w:pPr>
        <w:pStyle w:val="BodyText"/>
      </w:pPr>
      <w:r w:rsidRPr="007A7659">
        <w:rPr>
          <w:b/>
        </w:rPr>
        <w:t xml:space="preserve">Role: </w:t>
      </w:r>
      <w:r w:rsidRPr="007A7659">
        <w:t xml:space="preserve">Services the stored query by initiating transactions with a selected set of Responding Gateways, Document Registries or other appropriate systems. </w:t>
      </w:r>
    </w:p>
    <w:p w14:paraId="3814D687" w14:textId="77777777" w:rsidR="00BD6B97" w:rsidRPr="007A7659" w:rsidRDefault="00BD6B97">
      <w:pPr>
        <w:pStyle w:val="Heading3"/>
        <w:numPr>
          <w:ilvl w:val="0"/>
          <w:numId w:val="0"/>
        </w:numPr>
        <w:tabs>
          <w:tab w:val="clear" w:pos="2160"/>
        </w:tabs>
        <w:ind w:left="720" w:hanging="720"/>
        <w:rPr>
          <w:noProof w:val="0"/>
        </w:rPr>
      </w:pPr>
      <w:bookmarkStart w:id="3021" w:name="_Toc518548673"/>
      <w:r w:rsidRPr="007A7659">
        <w:rPr>
          <w:noProof w:val="0"/>
        </w:rPr>
        <w:t>3.18.3 Referenced Standards</w:t>
      </w:r>
      <w:bookmarkEnd w:id="3021"/>
    </w:p>
    <w:p w14:paraId="1276C5D9" w14:textId="77777777" w:rsidR="00BD6B97" w:rsidRPr="007A7659" w:rsidRDefault="00BD6B97" w:rsidP="00C837CF">
      <w:pPr>
        <w:pStyle w:val="BodyText"/>
      </w:pPr>
      <w:r w:rsidRPr="007A7659">
        <w:t>ITI TF-3:4 Metadata used in Document Sharing Profiles.</w:t>
      </w:r>
    </w:p>
    <w:p w14:paraId="7190D046" w14:textId="77777777" w:rsidR="00BD6B97" w:rsidRPr="007A7659" w:rsidRDefault="00BD6B97" w:rsidP="00C837CF">
      <w:pPr>
        <w:pStyle w:val="BodyText"/>
      </w:pPr>
      <w:r w:rsidRPr="007A7659">
        <w:t xml:space="preserve">Implementors of this transaction shall comply with all requirements described in ITI TF-2x: Appendix V: Web Services for IHE </w:t>
      </w:r>
      <w:r w:rsidR="009051E2" w:rsidRPr="007A7659">
        <w:t>t</w:t>
      </w:r>
      <w:r w:rsidRPr="007A7659">
        <w:t xml:space="preserve">ransactions. </w:t>
      </w:r>
    </w:p>
    <w:p w14:paraId="5B930158" w14:textId="77777777" w:rsidR="00BD6B97" w:rsidRPr="007A7659" w:rsidRDefault="00BD6B97">
      <w:pPr>
        <w:pStyle w:val="BodyText"/>
      </w:pPr>
      <w:r w:rsidRPr="007A7659">
        <w:rPr>
          <w:bCs/>
        </w:rPr>
        <w:t xml:space="preserve"> </w:t>
      </w:r>
      <w:r w:rsidRPr="007A7659">
        <w:t>ebRIM</w:t>
      </w:r>
      <w:r w:rsidRPr="007A7659">
        <w:tab/>
        <w:t>OASIS/ebXML Registry Information Model v3.0</w:t>
      </w:r>
    </w:p>
    <w:p w14:paraId="31A766CF" w14:textId="77777777" w:rsidR="00BD6B97" w:rsidRPr="007A7659" w:rsidRDefault="00BD6B97">
      <w:pPr>
        <w:pStyle w:val="BodyText"/>
      </w:pPr>
      <w:r w:rsidRPr="007A7659">
        <w:t>ebRS</w:t>
      </w:r>
      <w:r w:rsidRPr="007A7659">
        <w:tab/>
      </w:r>
      <w:r w:rsidRPr="007A7659">
        <w:tab/>
        <w:t>OASIS/ebXML Registry Services Specifications v3.0</w:t>
      </w:r>
    </w:p>
    <w:p w14:paraId="7E1FE4DE" w14:textId="77777777" w:rsidR="00BD6B97" w:rsidRPr="007A7659" w:rsidRDefault="00BD6B97">
      <w:pPr>
        <w:pStyle w:val="Heading3"/>
        <w:numPr>
          <w:ilvl w:val="0"/>
          <w:numId w:val="0"/>
        </w:numPr>
        <w:tabs>
          <w:tab w:val="clear" w:pos="2160"/>
        </w:tabs>
        <w:ind w:left="720" w:hanging="720"/>
        <w:rPr>
          <w:noProof w:val="0"/>
        </w:rPr>
      </w:pPr>
      <w:bookmarkStart w:id="3022" w:name="_Toc518548674"/>
      <w:r w:rsidRPr="007A7659">
        <w:rPr>
          <w:noProof w:val="0"/>
        </w:rPr>
        <w:t>3.18.4 Interaction Diagram</w:t>
      </w:r>
      <w:bookmarkEnd w:id="3022"/>
    </w:p>
    <w:bookmarkStart w:id="3023" w:name="_1077726829"/>
    <w:bookmarkStart w:id="3024" w:name="_1077726902"/>
    <w:bookmarkStart w:id="3025" w:name="_1077727776"/>
    <w:bookmarkStart w:id="3026" w:name="_1077727865"/>
    <w:bookmarkStart w:id="3027" w:name="_1088101351"/>
    <w:bookmarkStart w:id="3028" w:name="_1088101426"/>
    <w:bookmarkStart w:id="3029" w:name="_1216798156"/>
    <w:bookmarkStart w:id="3030" w:name="_1217345592"/>
    <w:bookmarkStart w:id="3031" w:name="_1247907084"/>
    <w:bookmarkEnd w:id="3023"/>
    <w:bookmarkEnd w:id="3024"/>
    <w:bookmarkEnd w:id="3025"/>
    <w:bookmarkEnd w:id="3026"/>
    <w:bookmarkEnd w:id="3027"/>
    <w:bookmarkEnd w:id="3028"/>
    <w:bookmarkEnd w:id="3029"/>
    <w:bookmarkEnd w:id="3030"/>
    <w:bookmarkEnd w:id="3031"/>
    <w:bookmarkStart w:id="3032" w:name="_MON_1589033275"/>
    <w:bookmarkEnd w:id="3032"/>
    <w:p w14:paraId="289C1867" w14:textId="77777777" w:rsidR="00BD6B97" w:rsidRPr="007A7659" w:rsidRDefault="00C42610">
      <w:pPr>
        <w:pStyle w:val="BodyText"/>
        <w:jc w:val="center"/>
      </w:pPr>
      <w:r w:rsidRPr="007A7659">
        <w:rPr>
          <w:noProof/>
        </w:rPr>
        <w:object w:dxaOrig="5610" w:dyaOrig="2625" w14:anchorId="5B3C8978">
          <v:shape id="_x0000_i1054" type="#_x0000_t75" alt="" style="width:281.25pt;height:129.85pt;mso-width-percent:0;mso-height-percent:0;mso-width-percent:0;mso-height-percent:0" o:ole="" filled="t">
            <v:fill color2="black"/>
            <v:imagedata r:id="rId92" o:title=""/>
          </v:shape>
          <o:OLEObject Type="Embed" ProgID="Word.Picture.8" ShapeID="_x0000_i1054" DrawAspect="Content" ObjectID="_1496223555" r:id="rId93"/>
        </w:object>
      </w:r>
    </w:p>
    <w:p w14:paraId="0760F5B9" w14:textId="77777777" w:rsidR="00D55E57" w:rsidRPr="007A7659" w:rsidRDefault="00D55E57" w:rsidP="00AE5ED3">
      <w:pPr>
        <w:pStyle w:val="BodyText"/>
      </w:pPr>
    </w:p>
    <w:p w14:paraId="2DBF6691" w14:textId="77777777" w:rsidR="00BD6B97" w:rsidRPr="007A7659" w:rsidRDefault="00BD6B97">
      <w:pPr>
        <w:pStyle w:val="Heading4"/>
        <w:numPr>
          <w:ilvl w:val="0"/>
          <w:numId w:val="0"/>
        </w:numPr>
        <w:tabs>
          <w:tab w:val="clear" w:pos="900"/>
          <w:tab w:val="clear" w:pos="2160"/>
          <w:tab w:val="clear" w:pos="2880"/>
          <w:tab w:val="left" w:pos="1764"/>
        </w:tabs>
        <w:ind w:left="864" w:hanging="864"/>
        <w:rPr>
          <w:noProof w:val="0"/>
        </w:rPr>
      </w:pPr>
      <w:r w:rsidRPr="007A7659">
        <w:rPr>
          <w:noProof w:val="0"/>
        </w:rPr>
        <w:lastRenderedPageBreak/>
        <w:t>3.18.4.1 Registry Stored Query</w:t>
      </w:r>
    </w:p>
    <w:p w14:paraId="22CE9089" w14:textId="77777777" w:rsidR="00BD6B97" w:rsidRPr="007A7659" w:rsidRDefault="00BD6B97">
      <w:pPr>
        <w:pStyle w:val="BodyText"/>
      </w:pPr>
      <w:r w:rsidRPr="007A7659">
        <w:t>This is a query request to the Document Registry from a Document Consumer. The query request contains:</w:t>
      </w:r>
    </w:p>
    <w:p w14:paraId="698B92A9" w14:textId="77777777" w:rsidR="00BD6B97" w:rsidRPr="007A7659" w:rsidRDefault="00BD6B97" w:rsidP="00493145">
      <w:pPr>
        <w:pStyle w:val="ListBullet2"/>
        <w:numPr>
          <w:ilvl w:val="0"/>
          <w:numId w:val="30"/>
        </w:numPr>
      </w:pPr>
      <w:r w:rsidRPr="007A7659">
        <w:t xml:space="preserve">A reference to a pre-defined query stored on the Document Registry Actor. </w:t>
      </w:r>
    </w:p>
    <w:p w14:paraId="2A8654C2" w14:textId="77777777" w:rsidR="00BD6B97" w:rsidRPr="007A7659" w:rsidRDefault="00BD6B97" w:rsidP="00493145">
      <w:pPr>
        <w:pStyle w:val="ListBullet2"/>
        <w:numPr>
          <w:ilvl w:val="0"/>
          <w:numId w:val="30"/>
        </w:numPr>
      </w:pPr>
      <w:r w:rsidRPr="007A7659">
        <w:t xml:space="preserve">Parameters to the query. </w:t>
      </w:r>
    </w:p>
    <w:p w14:paraId="7E6E5783" w14:textId="77777777" w:rsidR="00BD6B97" w:rsidRPr="007A7659" w:rsidRDefault="00BD6B97" w:rsidP="003C659E">
      <w:pPr>
        <w:pStyle w:val="Heading5"/>
        <w:numPr>
          <w:ilvl w:val="0"/>
          <w:numId w:val="0"/>
        </w:numPr>
        <w:tabs>
          <w:tab w:val="left" w:pos="1008"/>
        </w:tabs>
        <w:rPr>
          <w:noProof w:val="0"/>
        </w:rPr>
      </w:pPr>
      <w:r w:rsidRPr="007A7659">
        <w:rPr>
          <w:noProof w:val="0"/>
        </w:rPr>
        <w:t>3.18.4.1.1 Trigger Events</w:t>
      </w:r>
    </w:p>
    <w:p w14:paraId="6A202FE7" w14:textId="77777777" w:rsidR="00BD6B97" w:rsidRPr="007A7659" w:rsidRDefault="00BD6B97">
      <w:pPr>
        <w:pStyle w:val="BodyText"/>
      </w:pPr>
      <w:r w:rsidRPr="007A7659">
        <w:t>This message is initiated when the Document Consumer wants to query/retrieve document metadata.</w:t>
      </w:r>
    </w:p>
    <w:p w14:paraId="6FDA9FBC" w14:textId="77777777" w:rsidR="00BD6B97" w:rsidRPr="007A7659" w:rsidRDefault="00BD6B97" w:rsidP="003C659E">
      <w:pPr>
        <w:pStyle w:val="Heading5"/>
        <w:numPr>
          <w:ilvl w:val="0"/>
          <w:numId w:val="0"/>
        </w:numPr>
        <w:tabs>
          <w:tab w:val="left" w:pos="1008"/>
        </w:tabs>
        <w:rPr>
          <w:noProof w:val="0"/>
        </w:rPr>
      </w:pPr>
      <w:r w:rsidRPr="007A7659">
        <w:rPr>
          <w:noProof w:val="0"/>
        </w:rPr>
        <w:t>3.18.4.1.2 Message Semantics</w:t>
      </w:r>
    </w:p>
    <w:p w14:paraId="312EE1F0" w14:textId="77777777" w:rsidR="00BD6B97" w:rsidRPr="007A7659" w:rsidRDefault="00BD6B97">
      <w:pPr>
        <w:pStyle w:val="BodyText"/>
      </w:pPr>
      <w:r w:rsidRPr="007A7659">
        <w:t xml:space="preserve">The semantics of Stored Query are defined in Section 6.3. </w:t>
      </w:r>
      <w:r w:rsidRPr="007A7659">
        <w:rPr>
          <w:i/>
        </w:rPr>
        <w:t>Stored Query Support</w:t>
      </w:r>
      <w:r w:rsidRPr="007A7659">
        <w:t xml:space="preserve"> of ebRS version 3.0. This transaction corresponds to Section 6.3.2 </w:t>
      </w:r>
      <w:r w:rsidRPr="007A7659">
        <w:rPr>
          <w:i/>
        </w:rPr>
        <w:t>Invoking a Stored Query</w:t>
      </w:r>
      <w:r w:rsidRPr="007A7659">
        <w:t xml:space="preserve"> and 6.3.3 </w:t>
      </w:r>
      <w:r w:rsidRPr="007A7659">
        <w:rPr>
          <w:i/>
        </w:rPr>
        <w:t>Response to a Stored Query Invocation.</w:t>
      </w:r>
      <w:r w:rsidRPr="007A7659">
        <w:t xml:space="preserve"> This profile does not specify how the queries come to be stored in the Registry nor how they are to be translated for other database architectures.</w:t>
      </w:r>
    </w:p>
    <w:p w14:paraId="6E9E8ABA"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3.18.4.1.2.1 Version 3.0 ebXML Registry Standard</w:t>
      </w:r>
    </w:p>
    <w:p w14:paraId="533CF9E8" w14:textId="77777777" w:rsidR="00BD6B97" w:rsidRPr="007A7659" w:rsidRDefault="00BD6B97" w:rsidP="00E84E94">
      <w:pPr>
        <w:pStyle w:val="BodyText"/>
      </w:pPr>
      <w:r w:rsidRPr="007A7659">
        <w:t xml:space="preserve">This transaction uses ebXML Registry version 3.0. </w:t>
      </w:r>
    </w:p>
    <w:p w14:paraId="654C0854"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3.18.4.1.2.2 Sample Query Request</w:t>
      </w:r>
    </w:p>
    <w:p w14:paraId="30E8708F" w14:textId="77777777" w:rsidR="00BD6B97" w:rsidRPr="007A7659" w:rsidRDefault="00BD6B97">
      <w:pPr>
        <w:pStyle w:val="BodyText"/>
      </w:pPr>
      <w:r w:rsidRPr="007A7659">
        <w:t xml:space="preserve">The sample query is included under </w:t>
      </w:r>
      <w:r w:rsidR="00211645" w:rsidRPr="007A7659">
        <w:t>Section</w:t>
      </w:r>
      <w:r w:rsidRPr="007A7659">
        <w:t xml:space="preserve"> 3.18.4.1.3 Expected Actions.</w:t>
      </w:r>
    </w:p>
    <w:p w14:paraId="6032E2F5"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3.18.4.1.2.3 Query Request Parameters – Coding Style</w:t>
      </w:r>
    </w:p>
    <w:p w14:paraId="1B39B603" w14:textId="77777777" w:rsidR="00BD6B97" w:rsidRPr="007A7659" w:rsidRDefault="008C0E99">
      <w:pPr>
        <w:pStyle w:val="BodyText"/>
        <w:rPr>
          <w:iCs/>
          <w:lang w:eastAsia="ar-SA"/>
        </w:rPr>
      </w:pPr>
      <w:r w:rsidRPr="007A7659">
        <w:rPr>
          <w:iCs/>
          <w:lang w:eastAsia="ar-SA"/>
        </w:rPr>
        <w:t xml:space="preserve">Registry Stored Query supports </w:t>
      </w:r>
      <w:r w:rsidR="00BD6B97" w:rsidRPr="007A7659">
        <w:rPr>
          <w:iCs/>
          <w:lang w:eastAsia="ar-SA"/>
        </w:rPr>
        <w:t>the following parameters:</w:t>
      </w:r>
    </w:p>
    <w:p w14:paraId="10083EE0" w14:textId="77777777" w:rsidR="00BD6B97" w:rsidRPr="007A7659" w:rsidRDefault="00BD6B97" w:rsidP="00816BD0">
      <w:pPr>
        <w:pStyle w:val="ListBullet2"/>
        <w:numPr>
          <w:ilvl w:val="0"/>
          <w:numId w:val="30"/>
        </w:numPr>
        <w:rPr>
          <w:lang w:eastAsia="ar-SA"/>
        </w:rPr>
      </w:pPr>
      <w:r w:rsidRPr="007A7659">
        <w:rPr>
          <w:lang w:eastAsia="ar-SA"/>
        </w:rPr>
        <w:t>returnType – ‘LeafClass’ or ‘ObjectRef’</w:t>
      </w:r>
    </w:p>
    <w:p w14:paraId="2760CA2E" w14:textId="77777777" w:rsidR="00BD6B97" w:rsidRPr="007A7659" w:rsidRDefault="00BD6B97" w:rsidP="00816BD0">
      <w:pPr>
        <w:pStyle w:val="ListBullet2"/>
        <w:numPr>
          <w:ilvl w:val="0"/>
          <w:numId w:val="30"/>
        </w:numPr>
        <w:rPr>
          <w:lang w:eastAsia="ar-SA"/>
        </w:rPr>
      </w:pPr>
      <w:r w:rsidRPr="007A7659">
        <w:rPr>
          <w:lang w:eastAsia="ar-SA"/>
        </w:rPr>
        <w:t xml:space="preserve">Query ID – a UUID from </w:t>
      </w:r>
      <w:r w:rsidR="00290B40" w:rsidRPr="007A7659">
        <w:rPr>
          <w:lang w:eastAsia="ar-SA"/>
        </w:rPr>
        <w:t>S</w:t>
      </w:r>
      <w:r w:rsidR="00605552" w:rsidRPr="007A7659">
        <w:rPr>
          <w:lang w:eastAsia="ar-SA"/>
        </w:rPr>
        <w:t>ection 3.18.4.1.2.4</w:t>
      </w:r>
      <w:r w:rsidRPr="007A7659">
        <w:rPr>
          <w:lang w:eastAsia="ar-SA"/>
        </w:rPr>
        <w:t xml:space="preserve"> </w:t>
      </w:r>
    </w:p>
    <w:p w14:paraId="47390008" w14:textId="77777777" w:rsidR="00BD6B97" w:rsidRPr="007A7659" w:rsidRDefault="00BD6B97" w:rsidP="00816BD0">
      <w:pPr>
        <w:pStyle w:val="ListBullet2"/>
        <w:numPr>
          <w:ilvl w:val="0"/>
          <w:numId w:val="30"/>
        </w:numPr>
        <w:rPr>
          <w:lang w:eastAsia="ar-SA"/>
        </w:rPr>
      </w:pPr>
      <w:r w:rsidRPr="007A7659">
        <w:rPr>
          <w:lang w:eastAsia="ar-SA"/>
        </w:rPr>
        <w:t xml:space="preserve">Query Parameters – as defined in the </w:t>
      </w:r>
      <w:r w:rsidR="008C0E99" w:rsidRPr="007A7659">
        <w:rPr>
          <w:lang w:eastAsia="ar-SA"/>
        </w:rPr>
        <w:t>subsection</w:t>
      </w:r>
      <w:r w:rsidR="00C265CE" w:rsidRPr="007A7659">
        <w:rPr>
          <w:lang w:eastAsia="ar-SA"/>
        </w:rPr>
        <w:t>s</w:t>
      </w:r>
      <w:r w:rsidR="008C0E99" w:rsidRPr="007A7659">
        <w:rPr>
          <w:lang w:eastAsia="ar-SA"/>
        </w:rPr>
        <w:t xml:space="preserve"> </w:t>
      </w:r>
      <w:r w:rsidR="001D76A0" w:rsidRPr="007A7659">
        <w:rPr>
          <w:lang w:eastAsia="ar-SA"/>
        </w:rPr>
        <w:t>under</w:t>
      </w:r>
      <w:r w:rsidR="008C0E99" w:rsidRPr="007A7659">
        <w:rPr>
          <w:lang w:eastAsia="ar-SA"/>
        </w:rPr>
        <w:t xml:space="preserve"> </w:t>
      </w:r>
      <w:r w:rsidR="00290B40" w:rsidRPr="007A7659">
        <w:rPr>
          <w:lang w:eastAsia="ar-SA"/>
        </w:rPr>
        <w:t>S</w:t>
      </w:r>
      <w:r w:rsidRPr="007A7659">
        <w:rPr>
          <w:lang w:eastAsia="ar-SA"/>
        </w:rPr>
        <w:t>ection 3.18.4.1.2.3.7</w:t>
      </w:r>
      <w:r w:rsidR="001D76A0" w:rsidRPr="007A7659">
        <w:rPr>
          <w:lang w:eastAsia="ar-SA"/>
        </w:rPr>
        <w:t>,</w:t>
      </w:r>
      <w:r w:rsidR="008C0E99" w:rsidRPr="007A7659">
        <w:rPr>
          <w:lang w:eastAsia="ar-SA"/>
        </w:rPr>
        <w:t xml:space="preserve"> that correspond to the Query ID</w:t>
      </w:r>
    </w:p>
    <w:p w14:paraId="70C30B05"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3.18.4.1.2.3.1 Parameter returnType</w:t>
      </w:r>
    </w:p>
    <w:p w14:paraId="058AB009" w14:textId="77777777" w:rsidR="00BD6B97" w:rsidRPr="007A7659" w:rsidRDefault="00BD6B97">
      <w:pPr>
        <w:pStyle w:val="BodyText"/>
      </w:pPr>
      <w:r w:rsidRPr="007A7659">
        <w:t>Registry Stored Query supports the following values for the parameter returnType:</w:t>
      </w:r>
    </w:p>
    <w:p w14:paraId="34900E6E" w14:textId="77777777" w:rsidR="00BD6B97" w:rsidRPr="007A7659" w:rsidRDefault="00BD6B97" w:rsidP="00816BD0">
      <w:pPr>
        <w:pStyle w:val="ListBullet2"/>
        <w:numPr>
          <w:ilvl w:val="0"/>
          <w:numId w:val="30"/>
        </w:numPr>
      </w:pPr>
      <w:r w:rsidRPr="007A7659">
        <w:t>ObjectRef – a list of object UUIDs (references)</w:t>
      </w:r>
    </w:p>
    <w:p w14:paraId="15865E8A" w14:textId="77777777" w:rsidR="00BD6B97" w:rsidRPr="007A7659" w:rsidRDefault="00BD6B97" w:rsidP="00816BD0">
      <w:pPr>
        <w:pStyle w:val="ListBullet2"/>
        <w:numPr>
          <w:ilvl w:val="0"/>
          <w:numId w:val="30"/>
        </w:numPr>
      </w:pPr>
      <w:r w:rsidRPr="007A7659">
        <w:t>LeafClass – list of XML elements representing the leaf class of the object returned</w:t>
      </w:r>
    </w:p>
    <w:p w14:paraId="5EE5A009" w14:textId="77777777" w:rsidR="00BD6B97" w:rsidRPr="007A7659" w:rsidRDefault="00BD6B97">
      <w:pPr>
        <w:pStyle w:val="BodyText"/>
      </w:pPr>
      <w:r w:rsidRPr="007A7659">
        <w:t xml:space="preserve">The ‘LeafClass’ returnType is meant for returning a small amount of fully specified ebXML objects (such as a list of ExtrinsicObject (XDSDocumentEntry) elements with full contents: slots, external identifiers, classifications etc.). This type of query result is self-contained, everything known about the object(s) is returned. The specific query documented in this section describes which object types will be included. ObjectRef elements are also returned. These </w:t>
      </w:r>
      <w:r w:rsidRPr="007A7659">
        <w:lastRenderedPageBreak/>
        <w:t>represent objects not included in the returned object list that are referenced by objects in the returned object list. These ObjectRefs are optional by the registry standard version 3.0.</w:t>
      </w:r>
    </w:p>
    <w:p w14:paraId="2A39532F" w14:textId="77777777" w:rsidR="00BD6B97" w:rsidRPr="007A7659" w:rsidRDefault="00BD6B97">
      <w:pPr>
        <w:pStyle w:val="BodyText"/>
      </w:pPr>
      <w:r w:rsidRPr="007A7659">
        <w:t>The 'ObjectRef' returnType returns references to the registry objects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 This strategy is particularly easy to use when querying for a single object type (XDSDocumentEntry or XDSSubmissionSet are examples) since only a single object type is involved.</w:t>
      </w:r>
    </w:p>
    <w:p w14:paraId="74390AB6" w14:textId="77777777" w:rsidR="00BD6B97" w:rsidRPr="007A7659" w:rsidRDefault="00BD6B97">
      <w:pPr>
        <w:pStyle w:val="BodyText"/>
      </w:pPr>
      <w:r w:rsidRPr="007A7659">
        <w:t>An ObjectRef looks like:</w:t>
      </w:r>
    </w:p>
    <w:p w14:paraId="4B5CE3C0" w14:textId="77777777" w:rsidR="00BD6B97" w:rsidRPr="007A7659" w:rsidRDefault="00BD6B97" w:rsidP="00E56628">
      <w:pPr>
        <w:pStyle w:val="BodyText"/>
        <w:rPr>
          <w:rFonts w:ascii="Courier New" w:hAnsi="Courier New"/>
        </w:rPr>
      </w:pPr>
      <w:r w:rsidRPr="007A7659">
        <w:tab/>
      </w:r>
      <w:r w:rsidRPr="007A7659">
        <w:rPr>
          <w:rFonts w:ascii="Courier New" w:hAnsi="Courier New"/>
        </w:rPr>
        <w:t>&lt;ObjectRef id=”urn:uuid:58a6f841-87b3-4a3e-92fd-a8ffeff98427</w:t>
      </w:r>
      <w:r w:rsidRPr="007A7659">
        <w:rPr>
          <w:rFonts w:ascii="Courier New" w:hAnsi="Courier New" w:cs="CourierNewPSMT"/>
        </w:rPr>
        <w:t>”/&gt;</w:t>
      </w:r>
    </w:p>
    <w:p w14:paraId="459A0B80"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3.18.4.1.2.3.2 Parameter Query ID</w:t>
      </w:r>
    </w:p>
    <w:p w14:paraId="41B803AB" w14:textId="77777777" w:rsidR="00BD6B97" w:rsidRPr="007A7659" w:rsidRDefault="00BD6B97">
      <w:pPr>
        <w:pStyle w:val="BodyText"/>
      </w:pPr>
      <w:r w:rsidRPr="007A7659">
        <w:t xml:space="preserve">This parameter holds the UUID assigned to the query to be invoked. UUIDs are assigned by this profile (see </w:t>
      </w:r>
      <w:r w:rsidR="00290B40" w:rsidRPr="007A7659">
        <w:t xml:space="preserve">Section </w:t>
      </w:r>
      <w:r w:rsidRPr="007A7659">
        <w:t xml:space="preserve">3.18.4.1.2.4) to each of the queries defined in </w:t>
      </w:r>
      <w:r w:rsidR="00290B40" w:rsidRPr="007A7659">
        <w:t xml:space="preserve">Section </w:t>
      </w:r>
      <w:r w:rsidRPr="007A7659">
        <w:t>3.18.4.1.2.3.7.</w:t>
      </w:r>
    </w:p>
    <w:p w14:paraId="4B718C9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3.18.4.1.2.3.3 Date/Time Coding</w:t>
      </w:r>
    </w:p>
    <w:p w14:paraId="5E2C468A" w14:textId="77777777" w:rsidR="00BD6B97" w:rsidRPr="007A7659" w:rsidRDefault="00BD6B97">
      <w:pPr>
        <w:pStyle w:val="BodyText"/>
      </w:pPr>
      <w:r w:rsidRPr="007A7659">
        <w:t>All Date/time values are to be inclusive, interpreted as:</w:t>
      </w:r>
    </w:p>
    <w:p w14:paraId="639AFE5D" w14:textId="77777777" w:rsidR="00BD6B97" w:rsidRPr="007A7659" w:rsidRDefault="00BD6B97">
      <w:pPr>
        <w:pStyle w:val="BodyText"/>
        <w:ind w:left="720"/>
        <w:rPr>
          <w:lang w:eastAsia="ar-SA"/>
        </w:rPr>
      </w:pPr>
      <w:r w:rsidRPr="007A7659">
        <w:rPr>
          <w:lang w:eastAsia="ar-SA"/>
        </w:rPr>
        <w:t>$XDSDocumentEntryCreationTimeFrom &lt;= XDSDocumentEntry.creationTime &lt; $XDSDocumentEntryCreationTimeTo</w:t>
      </w:r>
    </w:p>
    <w:p w14:paraId="4C1D14A5" w14:textId="77777777" w:rsidR="00605552" w:rsidRPr="007A7659" w:rsidRDefault="00BD6B97">
      <w:pPr>
        <w:pStyle w:val="BodyText"/>
      </w:pPr>
      <w:r w:rsidRPr="007A7659">
        <w:t xml:space="preserve">for example. </w:t>
      </w:r>
    </w:p>
    <w:p w14:paraId="12ADD623" w14:textId="77777777" w:rsidR="00BD6B97" w:rsidRPr="007A7659" w:rsidRDefault="00BD6B97">
      <w:pPr>
        <w:pStyle w:val="BodyText"/>
      </w:pPr>
      <w:r w:rsidRPr="007A7659">
        <w:t>The ‘From’ time or the ‘To’ time may be omitted.</w:t>
      </w:r>
    </w:p>
    <w:p w14:paraId="31FCA82D" w14:textId="77777777" w:rsidR="00BD6B97" w:rsidRPr="007A7659" w:rsidRDefault="00BD6B97" w:rsidP="007E3B51">
      <w:pPr>
        <w:pStyle w:val="Heading8"/>
        <w:rPr>
          <w:noProof w:val="0"/>
        </w:rPr>
      </w:pPr>
      <w:r w:rsidRPr="007A7659">
        <w:rPr>
          <w:noProof w:val="0"/>
        </w:rPr>
        <w:t>3.18.4.1.2.3.3.1 Comparing serviceStartTime and serviceStopTime</w:t>
      </w:r>
    </w:p>
    <w:p w14:paraId="44CC874F" w14:textId="77777777" w:rsidR="00BD6B97" w:rsidRPr="007A7659" w:rsidRDefault="00BD6B97" w:rsidP="00CA3596">
      <w:pPr>
        <w:pStyle w:val="BodyText"/>
        <w:rPr>
          <w:bCs/>
        </w:rPr>
      </w:pPr>
      <w:r w:rsidRPr="007A7659">
        <w:rPr>
          <w:bCs/>
        </w:rPr>
        <w:t>Special consideration is needed when processing the query parameters related to serviceStartTime and serviceStopTime since these DocumentEntry metadata attributes may not be present:</w:t>
      </w:r>
    </w:p>
    <w:p w14:paraId="756FCE0B" w14:textId="77777777" w:rsidR="00BD6B97" w:rsidRPr="007A7659" w:rsidRDefault="00BD6B97" w:rsidP="007E3B51">
      <w:pPr>
        <w:pStyle w:val="ListBullet2"/>
      </w:pPr>
      <w:r w:rsidRPr="007A7659">
        <w:t>If the DocumentEntry.serviceStartTime attribute of a DocumentEntry contains no value and if the query includes a value for $XDSDocumentEntryServiceStartTimeFrom or $XDSDocumentEntryServiceStartTimeTo, those query parameters shall not be used for deciding whether this DocumentEntry matches the query.</w:t>
      </w:r>
    </w:p>
    <w:p w14:paraId="5D406EDC" w14:textId="77777777" w:rsidR="00BD6B97" w:rsidRPr="007A7659" w:rsidRDefault="00BD6B97" w:rsidP="007E3B51">
      <w:pPr>
        <w:pStyle w:val="ListBullet2"/>
      </w:pPr>
      <w:r w:rsidRPr="007A7659">
        <w:t>If the DocumentEntry.serviceStopTime attribute of a DocumentEntry contains no value and if the query includes a value for $XDSDocumentEntryServiceStopTimeFrom or $XDSDocumentEntryServiceStopTimeTo, those query parameters shall not be used for deciding whether this DocumentEntry matches the query.</w:t>
      </w:r>
    </w:p>
    <w:p w14:paraId="0BE9D94C"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3.18.4.1.2.3.4 Coding of Code/Code-Scheme</w:t>
      </w:r>
    </w:p>
    <w:p w14:paraId="2541F740" w14:textId="77777777" w:rsidR="00BD6B97" w:rsidRPr="007A7659" w:rsidRDefault="00BD6B97">
      <w:pPr>
        <w:pStyle w:val="BodyText"/>
      </w:pPr>
      <w:r w:rsidRPr="007A7659">
        <w:t xml:space="preserve">When specifying a coded value parameter, an abbreviated form of the HL7 V2.5 CE format shall be used. Only the first (identifier) and third (coding scheme) elements shall be specified. Both </w:t>
      </w:r>
      <w:r w:rsidRPr="007A7659">
        <w:lastRenderedPageBreak/>
        <w:t>are required. The second element shall be empty. The HL7 V2.5 length limits shall not apply. The ebRIM limit on Slot Value size does apply. An example of this format is:</w:t>
      </w:r>
    </w:p>
    <w:p w14:paraId="6EB72664" w14:textId="77777777" w:rsidR="00BD6B97" w:rsidRPr="007A7659" w:rsidRDefault="00BD6B97">
      <w:pPr>
        <w:pStyle w:val="BodyText"/>
      </w:pPr>
      <w:r w:rsidRPr="007A7659">
        <w:tab/>
        <w:t>code^^coding-scheme</w:t>
      </w:r>
    </w:p>
    <w:p w14:paraId="0348C9DC" w14:textId="77777777" w:rsidR="00BD6B97" w:rsidRPr="007A7659" w:rsidRDefault="00BD6B97">
      <w:pPr>
        <w:pStyle w:val="BodyText"/>
      </w:pPr>
      <w:r w:rsidRPr="007A7659">
        <w:t>This style parameter always accepts multiple values so example codings in context look like:</w:t>
      </w:r>
    </w:p>
    <w:p w14:paraId="1A74B665" w14:textId="77777777" w:rsidR="00BD6B97" w:rsidRPr="007A7659" w:rsidRDefault="00BD6B97">
      <w:pPr>
        <w:pStyle w:val="BodyText"/>
      </w:pPr>
      <w:r w:rsidRPr="007A7659">
        <w:tab/>
        <w:t>&lt;Value&gt;('code1^^coding-scheme1')&lt;/Value&gt;</w:t>
      </w:r>
    </w:p>
    <w:p w14:paraId="0A860063" w14:textId="77777777" w:rsidR="00BD6B97" w:rsidRPr="007A7659" w:rsidRDefault="00BD6B97">
      <w:pPr>
        <w:pStyle w:val="BodyText"/>
      </w:pPr>
      <w:r w:rsidRPr="007A7659">
        <w:t>or</w:t>
      </w:r>
    </w:p>
    <w:p w14:paraId="51C98937" w14:textId="77777777" w:rsidR="00BD6B97" w:rsidRPr="007A7659" w:rsidRDefault="00BD6B97">
      <w:pPr>
        <w:pStyle w:val="BodyText"/>
      </w:pPr>
      <w:r w:rsidRPr="007A7659">
        <w:tab/>
        <w:t>&lt;Value&gt;('code1^^coding-scheme1','code2^^coding-scheme2')&lt;/Value&gt;</w:t>
      </w:r>
    </w:p>
    <w:p w14:paraId="3BA1E61C" w14:textId="77777777" w:rsidR="00BD6B97" w:rsidRPr="007A7659" w:rsidRDefault="00BD6B97">
      <w:pPr>
        <w:pStyle w:val="BodyText"/>
      </w:pPr>
      <w:r w:rsidRPr="007A7659">
        <w:t>within the parameter Slot.</w:t>
      </w:r>
    </w:p>
    <w:p w14:paraId="4D05A5E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3.18.4.1.2.3.5 Coding of Single/Multiple Values</w:t>
      </w:r>
    </w:p>
    <w:p w14:paraId="6CBB4232" w14:textId="77777777" w:rsidR="00BD6B97" w:rsidRPr="007A7659" w:rsidRDefault="00BD6B97">
      <w:pPr>
        <w:pStyle w:val="BodyText"/>
        <w:rPr>
          <w:i/>
        </w:rPr>
      </w:pPr>
      <w:r w:rsidRPr="007A7659">
        <w:t xml:space="preserve">Single values are coded as </w:t>
      </w:r>
    </w:p>
    <w:p w14:paraId="66E774D8" w14:textId="77777777" w:rsidR="00BD6B97" w:rsidRPr="007A7659" w:rsidRDefault="00BD6B97" w:rsidP="00816BD0">
      <w:pPr>
        <w:pStyle w:val="ListBullet2"/>
        <w:numPr>
          <w:ilvl w:val="0"/>
          <w:numId w:val="30"/>
        </w:numPr>
      </w:pPr>
      <w:r w:rsidRPr="007A7659">
        <w:t>123 -  without quotes for numbers</w:t>
      </w:r>
    </w:p>
    <w:p w14:paraId="587A65E6" w14:textId="77777777" w:rsidR="00BD6B97" w:rsidRPr="007A7659" w:rsidRDefault="00523357" w:rsidP="00816BD0">
      <w:pPr>
        <w:pStyle w:val="ListBullet2"/>
        <w:numPr>
          <w:ilvl w:val="0"/>
          <w:numId w:val="30"/>
        </w:numPr>
      </w:pPr>
      <w:r w:rsidRPr="007A7659">
        <w:t>'</w:t>
      </w:r>
      <w:r w:rsidR="00BD6B97" w:rsidRPr="007A7659">
        <w:t>urn:oasis:names:tc:ebxml-regrep:StatusType:Approved</w:t>
      </w:r>
      <w:r w:rsidRPr="007A7659">
        <w:t>'</w:t>
      </w:r>
      <w:r w:rsidR="00BD6B97" w:rsidRPr="007A7659">
        <w:t xml:space="preserve">  -  in single quotes for strings.</w:t>
      </w:r>
    </w:p>
    <w:p w14:paraId="6AA403D1" w14:textId="77777777" w:rsidR="00BD6B97" w:rsidRPr="007A7659" w:rsidRDefault="00523357" w:rsidP="00816BD0">
      <w:pPr>
        <w:pStyle w:val="ListBullet2"/>
        <w:numPr>
          <w:ilvl w:val="0"/>
          <w:numId w:val="30"/>
        </w:numPr>
      </w:pPr>
      <w:r w:rsidRPr="007A7659">
        <w:t>'</w:t>
      </w:r>
      <w:r w:rsidR="00BD6B97" w:rsidRPr="007A7659">
        <w:t>Children</w:t>
      </w:r>
      <w:r w:rsidR="001D76A0" w:rsidRPr="007A7659">
        <w:t>''</w:t>
      </w:r>
      <w:r w:rsidR="00BD6B97" w:rsidRPr="007A7659">
        <w:t>s Hospital</w:t>
      </w:r>
      <w:r w:rsidRPr="007A7659">
        <w:t>'</w:t>
      </w:r>
      <w:r w:rsidR="00BD6B97" w:rsidRPr="007A7659">
        <w:t xml:space="preserve"> – a single quote is inserted in a string by specifying two single quotes</w:t>
      </w:r>
    </w:p>
    <w:p w14:paraId="31334BE8" w14:textId="77777777" w:rsidR="00BD6B97" w:rsidRPr="007A7659" w:rsidRDefault="00607FF6" w:rsidP="00523357">
      <w:pPr>
        <w:pStyle w:val="ListBullet2"/>
      </w:pPr>
      <w:r w:rsidRPr="007A7659">
        <w:rPr>
          <w:sz w:val="23"/>
          <w:szCs w:val="23"/>
        </w:rPr>
        <w:t xml:space="preserve">For parameters defined to be compatible with the SQL 'LIKE' keyword: </w:t>
      </w:r>
      <w:r w:rsidRPr="007A7659" w:rsidDel="00607FF6">
        <w:t xml:space="preserve"> </w:t>
      </w:r>
      <w:r w:rsidR="00BD6B97" w:rsidRPr="007A7659">
        <w:t>Underscore (</w:t>
      </w:r>
      <w:r w:rsidR="00523357" w:rsidRPr="007A7659">
        <w:t>'</w:t>
      </w:r>
      <w:r w:rsidR="00BD6B97" w:rsidRPr="007A7659">
        <w:t>_</w:t>
      </w:r>
      <w:r w:rsidR="00523357" w:rsidRPr="007A7659">
        <w:t>'</w:t>
      </w:r>
      <w:r w:rsidR="00BD6B97" w:rsidRPr="007A7659">
        <w:t>) matches an arbitrary character</w:t>
      </w:r>
    </w:p>
    <w:p w14:paraId="17F3DB1A" w14:textId="77777777" w:rsidR="00BD6B97" w:rsidRPr="007A7659" w:rsidRDefault="00BD6B97" w:rsidP="00816BD0">
      <w:pPr>
        <w:pStyle w:val="ListBullet2"/>
        <w:numPr>
          <w:ilvl w:val="0"/>
          <w:numId w:val="30"/>
        </w:numPr>
      </w:pPr>
      <w:r w:rsidRPr="007A7659">
        <w:t>Percent (</w:t>
      </w:r>
      <w:r w:rsidR="00523357" w:rsidRPr="007A7659">
        <w:t>'</w:t>
      </w:r>
      <w:r w:rsidRPr="007A7659">
        <w:t>%</w:t>
      </w:r>
      <w:r w:rsidR="00523357" w:rsidRPr="007A7659">
        <w:t>'</w:t>
      </w:r>
      <w:r w:rsidRPr="007A7659">
        <w:t>) matches an arbitrary string</w:t>
      </w:r>
      <w:r w:rsidR="00607FF6" w:rsidRPr="007A7659">
        <w:t xml:space="preserve"> (0 or more characters)</w:t>
      </w:r>
    </w:p>
    <w:p w14:paraId="0129236E" w14:textId="77777777" w:rsidR="00BD6B97" w:rsidRPr="007A7659" w:rsidRDefault="00BD6B97">
      <w:pPr>
        <w:pStyle w:val="BodyText"/>
      </w:pPr>
      <w:r w:rsidRPr="007A7659">
        <w:t>Format for multiple values is</w:t>
      </w:r>
    </w:p>
    <w:p w14:paraId="2240E22B" w14:textId="77777777" w:rsidR="00BD6B97" w:rsidRPr="007A7659" w:rsidRDefault="00BD6B97" w:rsidP="006E48D2">
      <w:pPr>
        <w:pStyle w:val="ListBullet2"/>
        <w:numPr>
          <w:ilvl w:val="0"/>
          <w:numId w:val="30"/>
        </w:numPr>
      </w:pPr>
      <w:r w:rsidRPr="007A7659">
        <w:t>(value,value,value,…)</w:t>
      </w:r>
    </w:p>
    <w:p w14:paraId="2E314FBC" w14:textId="77777777" w:rsidR="00BD6B97" w:rsidRPr="007A7659" w:rsidRDefault="00BD6B97" w:rsidP="006E48D2">
      <w:pPr>
        <w:pStyle w:val="ListContinue2"/>
      </w:pPr>
      <w:r w:rsidRPr="007A7659">
        <w:t>OR</w:t>
      </w:r>
    </w:p>
    <w:p w14:paraId="34CCA28C" w14:textId="77777777" w:rsidR="00BD6B97" w:rsidRPr="007A7659" w:rsidRDefault="00BD6B97" w:rsidP="006E48D2">
      <w:pPr>
        <w:pStyle w:val="ListBullet2"/>
        <w:numPr>
          <w:ilvl w:val="0"/>
          <w:numId w:val="30"/>
        </w:numPr>
      </w:pPr>
      <w:r w:rsidRPr="007A7659">
        <w:t>(value) if only one value is to be specified.</w:t>
      </w:r>
    </w:p>
    <w:p w14:paraId="29849C61" w14:textId="77777777" w:rsidR="00BD6B97" w:rsidRPr="007A7659" w:rsidRDefault="00BD6B97">
      <w:pPr>
        <w:pStyle w:val="BodyText"/>
      </w:pPr>
      <w:r w:rsidRPr="007A7659">
        <w:t xml:space="preserve">where each value is coded as described above for single values. </w:t>
      </w:r>
    </w:p>
    <w:p w14:paraId="5F700A51" w14:textId="77777777" w:rsidR="00BD6B97" w:rsidRPr="007A7659" w:rsidRDefault="00BD6B97">
      <w:pPr>
        <w:pStyle w:val="BodyText"/>
      </w:pPr>
      <w:r w:rsidRPr="007A7659">
        <w:t>When coding multiple values there is a potential conflict between needing to code a long list of values and the length restriction imposed by Schema on the size of the value of the &lt;Value/&gt; element. Slot values shall never exceed the Schema-enforced limit. Therefore, the use of multiple Value elements within the Slot shall be acceptable. Splits may occur only between values, where each Value element is surrounded by parentheses. The following example shows multiple values, split across multiple Value elements:</w:t>
      </w:r>
    </w:p>
    <w:p w14:paraId="6848BC26" w14:textId="77777777" w:rsidR="00BD6B97" w:rsidRPr="007A7659" w:rsidRDefault="00BD6B97">
      <w:pPr>
        <w:pStyle w:val="BodyText"/>
      </w:pPr>
      <w:r w:rsidRPr="007A7659">
        <w:t xml:space="preserve">&lt;Slot name="$uuid"&gt; </w:t>
      </w:r>
    </w:p>
    <w:p w14:paraId="4966E38F" w14:textId="77777777" w:rsidR="00BD6B97" w:rsidRPr="007A7659" w:rsidRDefault="00BD6B97">
      <w:pPr>
        <w:pStyle w:val="BodyText"/>
      </w:pPr>
      <w:r w:rsidRPr="007A7659">
        <w:t xml:space="preserve">    &lt;ValueList&gt; </w:t>
      </w:r>
    </w:p>
    <w:p w14:paraId="0B34B20E" w14:textId="77777777" w:rsidR="00BD6B97" w:rsidRPr="007A7659" w:rsidRDefault="00BD6B97">
      <w:pPr>
        <w:pStyle w:val="BodyText"/>
      </w:pPr>
      <w:r w:rsidRPr="007A7659">
        <w:t xml:space="preserve">        &lt;Value&gt;('urn:uuid:a96d7361-6617-488a-891c-ee3f37d1f218','urn:uuid: 5655a680-1b6a-11dd-bd0b-0800200c9a66')&lt;/Value&gt; </w:t>
      </w:r>
    </w:p>
    <w:p w14:paraId="7F9F7309" w14:textId="77777777" w:rsidR="00BD6B97" w:rsidRPr="007A7659" w:rsidRDefault="00BD6B97">
      <w:pPr>
        <w:pStyle w:val="BodyText"/>
      </w:pPr>
      <w:r w:rsidRPr="007A7659">
        <w:t xml:space="preserve">        &lt;Value&gt;('urn:uuid:ae315e81-2056-4829-a5b4-cf9531941f96')&lt;/Value&gt; </w:t>
      </w:r>
    </w:p>
    <w:p w14:paraId="230D2A11" w14:textId="77777777" w:rsidR="00BD6B97" w:rsidRPr="007A7659" w:rsidRDefault="00BD6B97">
      <w:pPr>
        <w:pStyle w:val="BodyText"/>
      </w:pPr>
      <w:r w:rsidRPr="007A7659">
        <w:lastRenderedPageBreak/>
        <w:t xml:space="preserve">    &lt;/ValueList&gt; </w:t>
      </w:r>
    </w:p>
    <w:p w14:paraId="4B138326" w14:textId="77777777" w:rsidR="00BD6B97" w:rsidRPr="007A7659" w:rsidRDefault="00BD6B97">
      <w:pPr>
        <w:pStyle w:val="BodyText"/>
      </w:pPr>
      <w:r w:rsidRPr="007A7659">
        <w:t xml:space="preserve">&lt;/Slot&gt; </w:t>
      </w:r>
    </w:p>
    <w:p w14:paraId="469B32C1" w14:textId="77777777" w:rsidR="00BD6B97" w:rsidRPr="007A7659" w:rsidRDefault="00BD6B97">
      <w:pPr>
        <w:pStyle w:val="BodyText"/>
      </w:pPr>
      <w:r w:rsidRPr="007A7659">
        <w:t>This example shall be treated as equivalent to:</w:t>
      </w:r>
    </w:p>
    <w:p w14:paraId="4AF6E9CF" w14:textId="77777777" w:rsidR="00BD6B97" w:rsidRPr="007A7659" w:rsidRDefault="00BD6B97">
      <w:pPr>
        <w:pStyle w:val="BodyText"/>
      </w:pPr>
      <w:r w:rsidRPr="007A7659">
        <w:t xml:space="preserve">&lt;Slot name="$uuid"&gt; </w:t>
      </w:r>
    </w:p>
    <w:p w14:paraId="7D747FEA" w14:textId="77777777" w:rsidR="00BD6B97" w:rsidRPr="007A7659" w:rsidRDefault="00BD6B97">
      <w:pPr>
        <w:pStyle w:val="BodyText"/>
      </w:pPr>
      <w:r w:rsidRPr="007A7659">
        <w:t xml:space="preserve">    &lt;ValueList&gt; </w:t>
      </w:r>
    </w:p>
    <w:p w14:paraId="795C2C6A" w14:textId="77777777" w:rsidR="00BD6B97" w:rsidRPr="007A7659" w:rsidRDefault="00BD6B97">
      <w:pPr>
        <w:pStyle w:val="BodyText"/>
      </w:pPr>
      <w:r w:rsidRPr="007A7659">
        <w:t xml:space="preserve">        &lt;Value&gt;('urn:uuid:a96d7361-6617-488a-891c-ee3f37d1f218','urn:uuid: 5655a680-1b6a-11dd-bd0b-0800200c9a66','urn:uuid:ae315e81-2056-4829-a5b4-cf9531941f96')&lt;/Value&gt; </w:t>
      </w:r>
    </w:p>
    <w:p w14:paraId="6020DAD0" w14:textId="77777777" w:rsidR="00BD6B97" w:rsidRPr="007A7659" w:rsidRDefault="00BD6B97">
      <w:pPr>
        <w:pStyle w:val="BodyText"/>
      </w:pPr>
      <w:r w:rsidRPr="007A7659">
        <w:t xml:space="preserve">    &lt;/ValueList&gt; </w:t>
      </w:r>
    </w:p>
    <w:p w14:paraId="67774496" w14:textId="77777777" w:rsidR="00BD6B97" w:rsidRPr="007A7659" w:rsidRDefault="00BD6B97">
      <w:pPr>
        <w:pStyle w:val="BodyText"/>
      </w:pPr>
      <w:r w:rsidRPr="007A7659">
        <w:t>&lt;/Slot&gt;</w:t>
      </w:r>
    </w:p>
    <w:p w14:paraId="658F2554" w14:textId="77777777" w:rsidR="00BD6B97" w:rsidRPr="007A7659" w:rsidRDefault="00BD6B97" w:rsidP="000A1E47">
      <w:pPr>
        <w:pStyle w:val="BodyText"/>
      </w:pPr>
      <w:r w:rsidRPr="007A7659">
        <w:t>Character comparisons shall be performed in accordance with the rules in ITI TF-2x: Appendix F Character String Comparisons.</w:t>
      </w:r>
    </w:p>
    <w:p w14:paraId="3F97E481" w14:textId="77777777" w:rsidR="00BD6B97" w:rsidRPr="007A7659" w:rsidRDefault="00BD6B97">
      <w:pPr>
        <w:pStyle w:val="BodyText"/>
      </w:pPr>
      <w:r w:rsidRPr="007A7659">
        <w:t xml:space="preserve">And/or semantics for the coding of parameters shall be available only on parameters for multi-valued metadata elements (such as $XDSDocumentEntryEventCodeList). Multi-valued parameters shall be coded in two ways with different interpretations. </w:t>
      </w:r>
    </w:p>
    <w:p w14:paraId="4125EC4D" w14:textId="77777777" w:rsidR="00BD6B97" w:rsidRPr="007A7659" w:rsidRDefault="00BD6B97">
      <w:pPr>
        <w:pStyle w:val="BodyText"/>
      </w:pPr>
      <w:r w:rsidRPr="007A7659">
        <w:t>A parameter specified as a Slot with multiple values shall be interpreted as disjunction (OR semantics). For example:</w:t>
      </w:r>
    </w:p>
    <w:p w14:paraId="66E70BBB" w14:textId="77777777" w:rsidR="00BD6B97" w:rsidRPr="007A7659" w:rsidRDefault="00BD6B97">
      <w:pPr>
        <w:pStyle w:val="BodyText"/>
      </w:pPr>
    </w:p>
    <w:p w14:paraId="48B9E2E5" w14:textId="77777777" w:rsidR="00BD6B97" w:rsidRPr="007A7659" w:rsidRDefault="00BD6B97" w:rsidP="001D3953">
      <w:pPr>
        <w:pStyle w:val="XMLFragment"/>
        <w:rPr>
          <w:noProof w:val="0"/>
        </w:rPr>
      </w:pPr>
      <w:r w:rsidRPr="007A7659">
        <w:rPr>
          <w:noProof w:val="0"/>
        </w:rPr>
        <w:t xml:space="preserve">&lt;rim:Slot name="$XDSDocumentEntryEventCodeList"&gt; </w:t>
      </w:r>
    </w:p>
    <w:p w14:paraId="1E423C7E" w14:textId="77777777" w:rsidR="00BD6B97" w:rsidRPr="007A7659" w:rsidRDefault="00BD6B97" w:rsidP="001D3953">
      <w:pPr>
        <w:pStyle w:val="XMLFragment"/>
        <w:rPr>
          <w:noProof w:val="0"/>
        </w:rPr>
      </w:pPr>
      <w:r w:rsidRPr="007A7659">
        <w:rPr>
          <w:noProof w:val="0"/>
        </w:rPr>
        <w:t xml:space="preserve">  &lt;rim:ValueList&gt; </w:t>
      </w:r>
    </w:p>
    <w:p w14:paraId="6E176452" w14:textId="77777777" w:rsidR="00BD6B97" w:rsidRPr="007A7659" w:rsidRDefault="00BD6B97" w:rsidP="001D3953">
      <w:pPr>
        <w:pStyle w:val="XMLFragment"/>
        <w:rPr>
          <w:noProof w:val="0"/>
        </w:rPr>
      </w:pPr>
      <w:r w:rsidRPr="007A7659">
        <w:rPr>
          <w:noProof w:val="0"/>
        </w:rPr>
        <w:t>     &lt;rim:Value&gt;('a')&lt;/rim:Value&gt;</w:t>
      </w:r>
    </w:p>
    <w:p w14:paraId="1270809F" w14:textId="77777777" w:rsidR="00BD6B97" w:rsidRPr="007A7659" w:rsidRDefault="00BD6B97" w:rsidP="001D3953">
      <w:pPr>
        <w:pStyle w:val="XMLFragment"/>
        <w:rPr>
          <w:noProof w:val="0"/>
        </w:rPr>
      </w:pPr>
      <w:r w:rsidRPr="007A7659">
        <w:rPr>
          <w:noProof w:val="0"/>
        </w:rPr>
        <w:t xml:space="preserve">     &lt;rim:Value&gt;('b')&lt;/rim:Value&gt;  </w:t>
      </w:r>
    </w:p>
    <w:p w14:paraId="01031DB8" w14:textId="77777777" w:rsidR="00BD6B97" w:rsidRPr="007A7659" w:rsidRDefault="00BD6B97" w:rsidP="001D3953">
      <w:pPr>
        <w:pStyle w:val="XMLFragment"/>
        <w:rPr>
          <w:noProof w:val="0"/>
        </w:rPr>
      </w:pPr>
      <w:r w:rsidRPr="007A7659">
        <w:rPr>
          <w:noProof w:val="0"/>
        </w:rPr>
        <w:t xml:space="preserve">  &lt;/rim:ValueList&gt; </w:t>
      </w:r>
    </w:p>
    <w:p w14:paraId="6F97DA08" w14:textId="77777777" w:rsidR="00BD6B97" w:rsidRPr="007A7659" w:rsidRDefault="00BD6B97" w:rsidP="001D3953">
      <w:pPr>
        <w:pStyle w:val="XMLFragment"/>
        <w:rPr>
          <w:noProof w:val="0"/>
        </w:rPr>
      </w:pPr>
      <w:r w:rsidRPr="007A7659">
        <w:rPr>
          <w:noProof w:val="0"/>
        </w:rPr>
        <w:t>&lt;/rim:Slot&gt;</w:t>
      </w:r>
    </w:p>
    <w:p w14:paraId="2F945BF8" w14:textId="77777777" w:rsidR="00EE6748" w:rsidRPr="007A7659" w:rsidRDefault="00EE6748" w:rsidP="00EE6748">
      <w:pPr>
        <w:pStyle w:val="BodyText"/>
      </w:pPr>
    </w:p>
    <w:p w14:paraId="6999103C" w14:textId="77777777" w:rsidR="00BD6B97" w:rsidRPr="007A7659" w:rsidRDefault="00BD6B97" w:rsidP="00EE6748">
      <w:pPr>
        <w:pStyle w:val="BodyText"/>
      </w:pPr>
      <w:r w:rsidRPr="007A7659">
        <w:t>shall match an XDSDocumentEntry object with an eventCodeList attribute containing either 'a' or 'b'. The following coding of the parameter shall yield the same results:</w:t>
      </w:r>
    </w:p>
    <w:p w14:paraId="3010B127" w14:textId="77777777" w:rsidR="00BD6B97" w:rsidRPr="007A7659" w:rsidRDefault="00BD6B97" w:rsidP="00EE6748">
      <w:pPr>
        <w:pStyle w:val="BodyText"/>
      </w:pPr>
    </w:p>
    <w:p w14:paraId="0B68F977" w14:textId="77777777" w:rsidR="00BD6B97" w:rsidRPr="007A7659" w:rsidRDefault="00BD6B97" w:rsidP="001D3953">
      <w:pPr>
        <w:pStyle w:val="XMLFragment"/>
        <w:rPr>
          <w:noProof w:val="0"/>
        </w:rPr>
      </w:pPr>
      <w:r w:rsidRPr="007A7659">
        <w:rPr>
          <w:noProof w:val="0"/>
        </w:rPr>
        <w:t xml:space="preserve">&lt;rim:Slot name="$XDSDocumentEntryEventCodeList"&gt; </w:t>
      </w:r>
    </w:p>
    <w:p w14:paraId="55370AF8" w14:textId="77777777" w:rsidR="00BD6B97" w:rsidRPr="007A7659" w:rsidRDefault="00BD6B97" w:rsidP="001D3953">
      <w:pPr>
        <w:pStyle w:val="XMLFragment"/>
        <w:rPr>
          <w:noProof w:val="0"/>
        </w:rPr>
      </w:pPr>
      <w:r w:rsidRPr="007A7659">
        <w:rPr>
          <w:noProof w:val="0"/>
        </w:rPr>
        <w:t xml:space="preserve">  &lt;rim:ValueList&gt; </w:t>
      </w:r>
    </w:p>
    <w:p w14:paraId="3BACA389" w14:textId="77777777" w:rsidR="00BD6B97" w:rsidRPr="007A7659" w:rsidRDefault="00BD6B97" w:rsidP="001D3953">
      <w:pPr>
        <w:pStyle w:val="XMLFragment"/>
        <w:rPr>
          <w:noProof w:val="0"/>
        </w:rPr>
      </w:pPr>
      <w:r w:rsidRPr="007A7659">
        <w:rPr>
          <w:noProof w:val="0"/>
        </w:rPr>
        <w:t>     &lt;rim:Value&gt;('a','b')&lt;/rim:Value&gt;</w:t>
      </w:r>
    </w:p>
    <w:p w14:paraId="690A97A2" w14:textId="77777777" w:rsidR="00BD6B97" w:rsidRPr="007A7659" w:rsidRDefault="00BD6B97" w:rsidP="001D3953">
      <w:pPr>
        <w:pStyle w:val="XMLFragment"/>
        <w:rPr>
          <w:noProof w:val="0"/>
        </w:rPr>
      </w:pPr>
      <w:r w:rsidRPr="007A7659">
        <w:rPr>
          <w:noProof w:val="0"/>
        </w:rPr>
        <w:t xml:space="preserve">  &lt;/rim:ValueList&gt; </w:t>
      </w:r>
    </w:p>
    <w:p w14:paraId="56680C06" w14:textId="77777777" w:rsidR="00BD6B97" w:rsidRPr="007A7659" w:rsidRDefault="00BD6B97" w:rsidP="001D3953">
      <w:pPr>
        <w:pStyle w:val="XMLFragment"/>
        <w:rPr>
          <w:noProof w:val="0"/>
        </w:rPr>
      </w:pPr>
      <w:r w:rsidRPr="007A7659">
        <w:rPr>
          <w:noProof w:val="0"/>
        </w:rPr>
        <w:t>&lt;/rim:Slot&gt;</w:t>
      </w:r>
    </w:p>
    <w:p w14:paraId="70A22AC7" w14:textId="77777777" w:rsidR="00BD6B97" w:rsidRPr="007A7659" w:rsidRDefault="00BD6B97" w:rsidP="00EE6748">
      <w:pPr>
        <w:pStyle w:val="BodyText"/>
      </w:pPr>
    </w:p>
    <w:p w14:paraId="18500404" w14:textId="77777777" w:rsidR="00BD6B97" w:rsidRPr="007A7659" w:rsidRDefault="00BD6B97" w:rsidP="00EE6748">
      <w:pPr>
        <w:pStyle w:val="BodyText"/>
      </w:pPr>
      <w:r w:rsidRPr="007A7659">
        <w:t xml:space="preserve">A parameter specified as multiple Slots shall be interpreted as conjunction (AND semantics). For example: </w:t>
      </w:r>
    </w:p>
    <w:p w14:paraId="50B6BA56" w14:textId="77777777" w:rsidR="00BD6B97" w:rsidRPr="007A7659" w:rsidRDefault="00BD6B97" w:rsidP="00EE6748">
      <w:pPr>
        <w:pStyle w:val="BodyText"/>
      </w:pPr>
    </w:p>
    <w:p w14:paraId="0D174784" w14:textId="77777777" w:rsidR="00BD6B97" w:rsidRPr="007A7659" w:rsidRDefault="00BD6B97" w:rsidP="001D3953">
      <w:pPr>
        <w:pStyle w:val="XMLFragment"/>
        <w:rPr>
          <w:noProof w:val="0"/>
        </w:rPr>
      </w:pPr>
      <w:r w:rsidRPr="007A7659">
        <w:rPr>
          <w:noProof w:val="0"/>
        </w:rPr>
        <w:lastRenderedPageBreak/>
        <w:t xml:space="preserve">&lt;rim:Slot name="$XDSDocumentEntryEventCodeList"&gt; </w:t>
      </w:r>
    </w:p>
    <w:p w14:paraId="511F575D" w14:textId="77777777" w:rsidR="00BD6B97" w:rsidRPr="007A7659" w:rsidRDefault="00BD6B97" w:rsidP="001D3953">
      <w:pPr>
        <w:pStyle w:val="XMLFragment"/>
        <w:rPr>
          <w:noProof w:val="0"/>
        </w:rPr>
      </w:pPr>
      <w:r w:rsidRPr="007A7659">
        <w:rPr>
          <w:noProof w:val="0"/>
        </w:rPr>
        <w:t xml:space="preserve">  &lt;rim:ValueList&gt; </w:t>
      </w:r>
    </w:p>
    <w:p w14:paraId="3A675E68" w14:textId="77777777" w:rsidR="00BD6B97" w:rsidRPr="007A7659" w:rsidRDefault="00BD6B97" w:rsidP="001D3953">
      <w:pPr>
        <w:pStyle w:val="XMLFragment"/>
        <w:rPr>
          <w:noProof w:val="0"/>
        </w:rPr>
      </w:pPr>
      <w:r w:rsidRPr="007A7659">
        <w:rPr>
          <w:noProof w:val="0"/>
        </w:rPr>
        <w:t xml:space="preserve">     &lt;rim:Value&gt;('a')&lt;/rim:Value&gt;  </w:t>
      </w:r>
    </w:p>
    <w:p w14:paraId="2A9D8A88" w14:textId="77777777" w:rsidR="00BD6B97" w:rsidRPr="007A7659" w:rsidRDefault="00BD6B97" w:rsidP="001D3953">
      <w:pPr>
        <w:pStyle w:val="XMLFragment"/>
        <w:rPr>
          <w:noProof w:val="0"/>
        </w:rPr>
      </w:pPr>
      <w:r w:rsidRPr="007A7659">
        <w:rPr>
          <w:noProof w:val="0"/>
        </w:rPr>
        <w:t xml:space="preserve">  &lt;/rim:ValueList&gt; </w:t>
      </w:r>
    </w:p>
    <w:p w14:paraId="78D85992" w14:textId="77777777" w:rsidR="00BD6B97" w:rsidRPr="007A7659" w:rsidRDefault="00BD6B97" w:rsidP="001D3953">
      <w:pPr>
        <w:pStyle w:val="XMLFragment"/>
        <w:rPr>
          <w:noProof w:val="0"/>
        </w:rPr>
      </w:pPr>
      <w:r w:rsidRPr="007A7659">
        <w:rPr>
          <w:noProof w:val="0"/>
        </w:rPr>
        <w:t>&lt;/rim:Slot&gt;</w:t>
      </w:r>
    </w:p>
    <w:p w14:paraId="1EF131E6" w14:textId="77777777" w:rsidR="00BD6B97" w:rsidRPr="007A7659" w:rsidRDefault="00BD6B97" w:rsidP="001D3953">
      <w:pPr>
        <w:pStyle w:val="XMLFragment"/>
        <w:rPr>
          <w:noProof w:val="0"/>
        </w:rPr>
      </w:pPr>
      <w:r w:rsidRPr="007A7659">
        <w:rPr>
          <w:noProof w:val="0"/>
        </w:rPr>
        <w:t xml:space="preserve">&lt;rim:Slot name="$XDSDocumentEntryEventCodeList"&gt; </w:t>
      </w:r>
    </w:p>
    <w:p w14:paraId="261401C6" w14:textId="77777777" w:rsidR="00BD6B97" w:rsidRPr="007A7659" w:rsidRDefault="00BD6B97" w:rsidP="001D3953">
      <w:pPr>
        <w:pStyle w:val="XMLFragment"/>
        <w:rPr>
          <w:noProof w:val="0"/>
        </w:rPr>
      </w:pPr>
      <w:r w:rsidRPr="007A7659">
        <w:rPr>
          <w:noProof w:val="0"/>
        </w:rPr>
        <w:t xml:space="preserve">  &lt;rim:ValueList&gt; </w:t>
      </w:r>
    </w:p>
    <w:p w14:paraId="6894CBC3" w14:textId="77777777" w:rsidR="00BD6B97" w:rsidRPr="007A7659" w:rsidRDefault="00BD6B97" w:rsidP="001D3953">
      <w:pPr>
        <w:pStyle w:val="XMLFragment"/>
        <w:rPr>
          <w:noProof w:val="0"/>
        </w:rPr>
      </w:pPr>
      <w:r w:rsidRPr="007A7659">
        <w:rPr>
          <w:noProof w:val="0"/>
        </w:rPr>
        <w:t xml:space="preserve">             &lt;rim:Value&gt;('b')&lt;/rim:Value&gt;  </w:t>
      </w:r>
    </w:p>
    <w:p w14:paraId="2F59F8F1" w14:textId="77777777" w:rsidR="00BD6B97" w:rsidRPr="007A7659" w:rsidRDefault="00BD6B97" w:rsidP="001D3953">
      <w:pPr>
        <w:pStyle w:val="XMLFragment"/>
        <w:rPr>
          <w:noProof w:val="0"/>
        </w:rPr>
      </w:pPr>
      <w:r w:rsidRPr="007A7659">
        <w:rPr>
          <w:noProof w:val="0"/>
        </w:rPr>
        <w:t xml:space="preserve">  &lt;/rim:ValueList&gt; </w:t>
      </w:r>
    </w:p>
    <w:p w14:paraId="29B00E1E" w14:textId="77777777" w:rsidR="00BD6B97" w:rsidRPr="007A7659" w:rsidRDefault="00BD6B97" w:rsidP="001D3953">
      <w:pPr>
        <w:pStyle w:val="XMLFragment"/>
        <w:rPr>
          <w:noProof w:val="0"/>
        </w:rPr>
      </w:pPr>
      <w:r w:rsidRPr="007A7659">
        <w:rPr>
          <w:noProof w:val="0"/>
        </w:rPr>
        <w:t>&lt;/rim:Slot&gt;</w:t>
      </w:r>
    </w:p>
    <w:p w14:paraId="621A6332" w14:textId="77777777" w:rsidR="00EE6748" w:rsidRPr="007A7659" w:rsidRDefault="00EE6748" w:rsidP="00EE6748">
      <w:pPr>
        <w:pStyle w:val="BodyText"/>
      </w:pPr>
    </w:p>
    <w:p w14:paraId="295C6E40" w14:textId="77777777" w:rsidR="00BD6B97" w:rsidRPr="007A7659" w:rsidRDefault="00BD6B97" w:rsidP="00EE6748">
      <w:pPr>
        <w:pStyle w:val="BodyText"/>
      </w:pPr>
      <w:r w:rsidRPr="007A7659">
        <w:t xml:space="preserve">shall match an XDSDocumentEntry object with an eventCodeList attribute containing both 'a' and 'b'. </w:t>
      </w:r>
    </w:p>
    <w:p w14:paraId="59FE551B" w14:textId="77777777" w:rsidR="00BD6B97" w:rsidRPr="007A7659" w:rsidRDefault="00BD6B97" w:rsidP="00EE6748">
      <w:pPr>
        <w:pStyle w:val="BodyText"/>
      </w:pPr>
      <w:r w:rsidRPr="007A7659">
        <w:t>Furthermore, the following specification of the $XDSDocumentEntryEventCodeList parameter:</w:t>
      </w:r>
    </w:p>
    <w:p w14:paraId="0D13CE12" w14:textId="77777777" w:rsidR="00BD6B97" w:rsidRPr="007A7659" w:rsidRDefault="00BD6B97" w:rsidP="00EE6748">
      <w:pPr>
        <w:pStyle w:val="BodyText"/>
      </w:pPr>
    </w:p>
    <w:p w14:paraId="4BD5332C" w14:textId="77777777" w:rsidR="00BD6B97" w:rsidRPr="007A7659" w:rsidRDefault="00BD6B97" w:rsidP="001D3953">
      <w:pPr>
        <w:pStyle w:val="XMLFragment"/>
        <w:rPr>
          <w:noProof w:val="0"/>
        </w:rPr>
      </w:pPr>
      <w:r w:rsidRPr="007A7659">
        <w:rPr>
          <w:noProof w:val="0"/>
        </w:rPr>
        <w:t xml:space="preserve">&lt;rim:Slot name="$XDSDocumentEntryEventCodeList"&gt; </w:t>
      </w:r>
    </w:p>
    <w:p w14:paraId="4D190663" w14:textId="77777777" w:rsidR="00BD6B97" w:rsidRPr="007A7659" w:rsidRDefault="00BD6B97" w:rsidP="001D3953">
      <w:pPr>
        <w:pStyle w:val="XMLFragment"/>
        <w:rPr>
          <w:noProof w:val="0"/>
        </w:rPr>
      </w:pPr>
      <w:r w:rsidRPr="007A7659">
        <w:rPr>
          <w:noProof w:val="0"/>
        </w:rPr>
        <w:t xml:space="preserve">  &lt;rim:ValueList&gt; </w:t>
      </w:r>
    </w:p>
    <w:p w14:paraId="5416D0EA" w14:textId="77777777" w:rsidR="00BD6B97" w:rsidRPr="007A7659" w:rsidRDefault="00BD6B97" w:rsidP="001D3953">
      <w:pPr>
        <w:pStyle w:val="XMLFragment"/>
        <w:rPr>
          <w:noProof w:val="0"/>
        </w:rPr>
      </w:pPr>
      <w:r w:rsidRPr="007A7659">
        <w:rPr>
          <w:noProof w:val="0"/>
        </w:rPr>
        <w:t>     &lt;rim:Value&gt;('a','b')&lt;/rim:Value&gt;</w:t>
      </w:r>
    </w:p>
    <w:p w14:paraId="0A598FC1" w14:textId="77777777" w:rsidR="00BD6B97" w:rsidRPr="007A7659" w:rsidRDefault="00BD6B97" w:rsidP="001D3953">
      <w:pPr>
        <w:pStyle w:val="XMLFragment"/>
        <w:rPr>
          <w:noProof w:val="0"/>
        </w:rPr>
      </w:pPr>
      <w:r w:rsidRPr="007A7659">
        <w:rPr>
          <w:noProof w:val="0"/>
        </w:rPr>
        <w:t xml:space="preserve">  &lt;/rim:ValueList&gt; </w:t>
      </w:r>
    </w:p>
    <w:p w14:paraId="28ECA46C" w14:textId="77777777" w:rsidR="00BD6B97" w:rsidRPr="007A7659" w:rsidRDefault="00BD6B97" w:rsidP="001D3953">
      <w:pPr>
        <w:pStyle w:val="XMLFragment"/>
        <w:rPr>
          <w:noProof w:val="0"/>
        </w:rPr>
      </w:pPr>
      <w:r w:rsidRPr="007A7659">
        <w:rPr>
          <w:noProof w:val="0"/>
        </w:rPr>
        <w:t>&lt;/rim:Slot&gt;</w:t>
      </w:r>
    </w:p>
    <w:p w14:paraId="196C9DC0" w14:textId="77777777" w:rsidR="00BD6B97" w:rsidRPr="007A7659" w:rsidRDefault="00BD6B97" w:rsidP="001D3953">
      <w:pPr>
        <w:pStyle w:val="XMLFragment"/>
        <w:rPr>
          <w:noProof w:val="0"/>
        </w:rPr>
      </w:pPr>
      <w:r w:rsidRPr="007A7659">
        <w:rPr>
          <w:noProof w:val="0"/>
        </w:rPr>
        <w:t xml:space="preserve">&lt;rim:Slot name="$XDSDocumentEntryEventCodeList"&gt; </w:t>
      </w:r>
    </w:p>
    <w:p w14:paraId="76EC9268" w14:textId="77777777" w:rsidR="00BD6B97" w:rsidRPr="007A7659" w:rsidRDefault="00BD6B97" w:rsidP="001D3953">
      <w:pPr>
        <w:pStyle w:val="XMLFragment"/>
        <w:rPr>
          <w:noProof w:val="0"/>
        </w:rPr>
      </w:pPr>
      <w:r w:rsidRPr="007A7659">
        <w:rPr>
          <w:noProof w:val="0"/>
        </w:rPr>
        <w:t xml:space="preserve">  &lt;rim:ValueList&gt; </w:t>
      </w:r>
    </w:p>
    <w:p w14:paraId="6CB9A0CE" w14:textId="77777777" w:rsidR="00BD6B97" w:rsidRPr="007A7659" w:rsidRDefault="00BD6B97" w:rsidP="001D3953">
      <w:pPr>
        <w:pStyle w:val="XMLFragment"/>
        <w:rPr>
          <w:noProof w:val="0"/>
        </w:rPr>
      </w:pPr>
      <w:r w:rsidRPr="007A7659">
        <w:rPr>
          <w:noProof w:val="0"/>
        </w:rPr>
        <w:t>     &lt;rim:Value&gt;('c')&lt;/rim:Value&gt;</w:t>
      </w:r>
    </w:p>
    <w:p w14:paraId="285AF6F3" w14:textId="77777777" w:rsidR="00BD6B97" w:rsidRPr="007A7659" w:rsidRDefault="00BD6B97" w:rsidP="001D3953">
      <w:pPr>
        <w:pStyle w:val="XMLFragment"/>
        <w:rPr>
          <w:noProof w:val="0"/>
        </w:rPr>
      </w:pPr>
      <w:r w:rsidRPr="007A7659">
        <w:rPr>
          <w:noProof w:val="0"/>
        </w:rPr>
        <w:t xml:space="preserve">  &lt;/rim:ValueList&gt; </w:t>
      </w:r>
    </w:p>
    <w:p w14:paraId="44C08259" w14:textId="77777777" w:rsidR="00BD6B97" w:rsidRPr="007A7659" w:rsidRDefault="00BD6B97" w:rsidP="001D3953">
      <w:pPr>
        <w:pStyle w:val="XMLFragment"/>
        <w:rPr>
          <w:noProof w:val="0"/>
        </w:rPr>
      </w:pPr>
      <w:r w:rsidRPr="007A7659">
        <w:rPr>
          <w:noProof w:val="0"/>
        </w:rPr>
        <w:t>&lt;/rim:Slot&gt;</w:t>
      </w:r>
    </w:p>
    <w:p w14:paraId="28556168" w14:textId="77777777" w:rsidR="00BD6B97" w:rsidRPr="007A7659" w:rsidRDefault="00BD6B97">
      <w:pPr>
        <w:pStyle w:val="BodyText"/>
      </w:pPr>
      <w:r w:rsidRPr="007A7659">
        <w:t>shall be interpreted as matching a document having eventCode (a OR b) AND c.</w:t>
      </w:r>
    </w:p>
    <w:p w14:paraId="6E869AC9"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3.18.4.1.2.3.6 Valid Document Status Values</w:t>
      </w:r>
    </w:p>
    <w:p w14:paraId="3CED0037" w14:textId="77777777" w:rsidR="00BD6B97" w:rsidRPr="007A7659" w:rsidRDefault="00BD6B97">
      <w:pPr>
        <w:pStyle w:val="BodyText"/>
      </w:pPr>
      <w:r w:rsidRPr="007A7659">
        <w:t>The Registry Object status values, in ebRIM v 3.0 format, used by XDS are:</w:t>
      </w:r>
    </w:p>
    <w:p w14:paraId="6B2E06BC"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urn:oasis:names:tc:ebxml-regrep:StatusType:Approved</w:t>
      </w:r>
    </w:p>
    <w:p w14:paraId="5FC54272"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urn:oasis:names:tc:ebxml-regrep:StatusType:Deprecated</w:t>
      </w:r>
    </w:p>
    <w:p w14:paraId="2D92FBD6" w14:textId="77777777" w:rsidR="00BD6B97" w:rsidRPr="007A7659" w:rsidRDefault="00BD6B97">
      <w:pPr>
        <w:pStyle w:val="BodyText"/>
        <w:rPr>
          <w:rStyle w:val="InsertText"/>
          <w:b w:val="0"/>
          <w:bCs/>
          <w:u w:val="none"/>
        </w:rPr>
      </w:pPr>
      <w:r w:rsidRPr="007A7659">
        <w:rPr>
          <w:rStyle w:val="InsertText"/>
          <w:b w:val="0"/>
          <w:bCs/>
          <w:u w:val="none"/>
        </w:rPr>
        <w:t xml:space="preserve">If the Document Registry receives in a Registry Stored Query transaction a value for the </w:t>
      </w:r>
      <w:r w:rsidRPr="007A7659">
        <w:t>$XDSDocumentEntryStatus parameter that it does not understand then the Document Registry shall ignore the value and process the Registry Stored Query transaction as if the not understood value were not specified. This means that if the only value present is one that is not understood an error will be generated because the $XDSDocumentEntryStatus parameter is required.</w:t>
      </w:r>
    </w:p>
    <w:p w14:paraId="7AD41436"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3.18.4.1.2.3.6.1 Valid AdhocQueryResponse Status Values</w:t>
      </w:r>
    </w:p>
    <w:p w14:paraId="351842CB" w14:textId="77777777" w:rsidR="00BD6B97" w:rsidRPr="007A7659" w:rsidRDefault="00BD6B97">
      <w:pPr>
        <w:pStyle w:val="BodyText"/>
      </w:pPr>
      <w:r w:rsidRPr="007A7659">
        <w:t>The status attribute of AdhocQueryResponse shall contain one of the following values:</w:t>
      </w:r>
    </w:p>
    <w:p w14:paraId="7EC7443A"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urn:oasis:names:tc:ebxml-regrep:ResponseStatusType:Success</w:t>
      </w:r>
    </w:p>
    <w:p w14:paraId="3D916725" w14:textId="77777777" w:rsidR="00BD6B97" w:rsidRPr="007A7659" w:rsidRDefault="00BD6B97" w:rsidP="00D106D9">
      <w:pPr>
        <w:pStyle w:val="List"/>
        <w:rPr>
          <w:rFonts w:ascii="Courier New" w:hAnsi="Courier New"/>
          <w:sz w:val="20"/>
          <w:lang w:eastAsia="ar-SA"/>
        </w:rPr>
      </w:pPr>
      <w:r w:rsidRPr="007A7659">
        <w:rPr>
          <w:rFonts w:ascii="Courier New" w:hAnsi="Courier New" w:cs="Courier"/>
          <w:sz w:val="20"/>
        </w:rPr>
        <w:t>urn:ihe:iti:2007</w:t>
      </w:r>
      <w:r w:rsidRPr="007A7659">
        <w:rPr>
          <w:rFonts w:ascii="Courier New" w:hAnsi="Courier New"/>
          <w:sz w:val="20"/>
          <w:lang w:eastAsia="ar-SA"/>
        </w:rPr>
        <w:t>:ResponseStatusType:PartialSuccess</w:t>
      </w:r>
    </w:p>
    <w:p w14:paraId="0E2EDCDF"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urn:oasis:names:tc:ebxml-regrep:ResponseStatusType:Failure</w:t>
      </w:r>
    </w:p>
    <w:p w14:paraId="36DC161A" w14:textId="77777777" w:rsidR="00BD6B97" w:rsidRPr="007A7659" w:rsidRDefault="00BD6B97">
      <w:pPr>
        <w:pStyle w:val="BodyText"/>
      </w:pPr>
      <w:r w:rsidRPr="007A7659">
        <w:t>See ITI TF-3: 4.2.4 Error Reporting for the interpretation of these values.</w:t>
      </w:r>
    </w:p>
    <w:p w14:paraId="3448BB0A" w14:textId="77777777" w:rsidR="00BD6B97" w:rsidRPr="007A7659" w:rsidRDefault="00BD6B97" w:rsidP="00D275FE">
      <w:pPr>
        <w:pStyle w:val="Heading8"/>
        <w:numPr>
          <w:ilvl w:val="0"/>
          <w:numId w:val="0"/>
        </w:numPr>
        <w:tabs>
          <w:tab w:val="clear" w:pos="4320"/>
          <w:tab w:val="clear" w:pos="5040"/>
          <w:tab w:val="clear" w:pos="5760"/>
        </w:tabs>
        <w:rPr>
          <w:noProof w:val="0"/>
        </w:rPr>
      </w:pPr>
      <w:r w:rsidRPr="007A7659">
        <w:rPr>
          <w:noProof w:val="0"/>
        </w:rPr>
        <w:lastRenderedPageBreak/>
        <w:t>3.18.4.1.2.3.6.2 Valid DocumentEntryType Parameter Values</w:t>
      </w:r>
    </w:p>
    <w:p w14:paraId="653C2F12" w14:textId="77777777" w:rsidR="00917C53" w:rsidRPr="007A7659" w:rsidRDefault="00BD6B97" w:rsidP="00D275FE">
      <w:pPr>
        <w:pStyle w:val="BodyText"/>
      </w:pPr>
      <w:r w:rsidRPr="007A7659">
        <w:t xml:space="preserve">The objectType attribute on an ExtrinsicObject (DocumentEntry) is used to distinguish Stable DocumentEntries from On-Demand DocumentEntries. </w:t>
      </w:r>
    </w:p>
    <w:p w14:paraId="50E6A778" w14:textId="77777777" w:rsidR="00BD6B97" w:rsidRPr="007A7659" w:rsidRDefault="00BD6B97" w:rsidP="00D275FE">
      <w:pPr>
        <w:pStyle w:val="BodyText"/>
      </w:pPr>
      <w:r w:rsidRPr="007A7659">
        <w:t>The following objectType values are used:</w:t>
      </w:r>
    </w:p>
    <w:p w14:paraId="3BB38FF2" w14:textId="77777777" w:rsidR="00BD6B97" w:rsidRPr="007A7659" w:rsidRDefault="00BD6B97" w:rsidP="007E3B51">
      <w:pPr>
        <w:pStyle w:val="ListBullet2"/>
      </w:pPr>
      <w:r w:rsidRPr="007A7659">
        <w:rPr>
          <w:rFonts w:ascii="Courier New" w:hAnsi="Courier New" w:cs="Courier New"/>
          <w:sz w:val="20"/>
        </w:rPr>
        <w:t>urn:uuid:7edca82f-054d-47f2-a032-9b2a5b5186c1</w:t>
      </w:r>
      <w:r w:rsidRPr="007A7659">
        <w:t xml:space="preserve"> – Stable</w:t>
      </w:r>
    </w:p>
    <w:p w14:paraId="72A5F939" w14:textId="77777777" w:rsidR="00BD6B97" w:rsidRPr="007A7659" w:rsidRDefault="00BD6B97" w:rsidP="007E3B51">
      <w:pPr>
        <w:pStyle w:val="ListBullet2"/>
      </w:pPr>
      <w:r w:rsidRPr="007A7659">
        <w:rPr>
          <w:rFonts w:ascii="Courier New" w:hAnsi="Courier New" w:cs="Courier New"/>
          <w:sz w:val="20"/>
        </w:rPr>
        <w:t>urn:uuid:34268e47-fdf5-41a6-ba33-82133c465248</w:t>
      </w:r>
      <w:r w:rsidRPr="007A7659">
        <w:t xml:space="preserve"> – On-Demand</w:t>
      </w:r>
    </w:p>
    <w:p w14:paraId="6456F664" w14:textId="77777777" w:rsidR="00BD6B97" w:rsidRPr="007A7659" w:rsidRDefault="00BD6B97" w:rsidP="007E3B51">
      <w:pPr>
        <w:pStyle w:val="ListBullet2"/>
        <w:numPr>
          <w:ilvl w:val="0"/>
          <w:numId w:val="0"/>
        </w:numPr>
      </w:pPr>
      <w:r w:rsidRPr="007A7659">
        <w:t>The valid DocumentEntryType parameter values used in the Registry Stored Query are:</w:t>
      </w:r>
    </w:p>
    <w:p w14:paraId="77374FBD" w14:textId="77777777" w:rsidR="00BD6B97" w:rsidRPr="007A7659" w:rsidRDefault="00BD6B97" w:rsidP="007E3B51">
      <w:pPr>
        <w:pStyle w:val="StyleListBullet2Courier10pt"/>
      </w:pPr>
      <w:r w:rsidRPr="007A7659">
        <w:t xml:space="preserve">urn:uuid:7edca82f-054d-47f2-a032-9b2a5b5186c1 – </w:t>
      </w:r>
      <w:r w:rsidRPr="004A0919">
        <w:rPr>
          <w:rFonts w:ascii="Times New Roman" w:hAnsi="Times New Roman"/>
          <w:sz w:val="24"/>
          <w:szCs w:val="24"/>
        </w:rPr>
        <w:t>requests Stable Document Entries be included in the response. This is the default value.</w:t>
      </w:r>
    </w:p>
    <w:p w14:paraId="1FFAF7B4" w14:textId="77777777" w:rsidR="00BD6B97" w:rsidRPr="007A7659" w:rsidRDefault="00BD6B97" w:rsidP="007E3B51">
      <w:pPr>
        <w:pStyle w:val="StyleListBullet2Courier10pt"/>
      </w:pPr>
      <w:r w:rsidRPr="007A7659">
        <w:t xml:space="preserve">urn:uuid:34268e47-fdf5-41a6-ba33-82133c465248 – </w:t>
      </w:r>
      <w:r w:rsidRPr="004A0919">
        <w:rPr>
          <w:rFonts w:ascii="Times New Roman" w:hAnsi="Times New Roman"/>
          <w:sz w:val="24"/>
          <w:szCs w:val="24"/>
        </w:rPr>
        <w:t>requests On-Demand Document Entries be included in the response. Used only by Document Consumers which support the On-Demand Documents Option.</w:t>
      </w:r>
    </w:p>
    <w:p w14:paraId="79FD798C" w14:textId="77777777" w:rsidR="00BD6B97" w:rsidRPr="007A7659" w:rsidRDefault="00BD6B97">
      <w:pPr>
        <w:pStyle w:val="BodyText"/>
      </w:pPr>
      <w:r w:rsidRPr="007A7659">
        <w:t>If no value is specified for DocumentEntryType, the value requesting only Stable Document Entries shall be assumed. To get all Document Entry types, the query shall contain both of the valid values in the request.</w:t>
      </w:r>
    </w:p>
    <w:p w14:paraId="0C2CE2CE"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3.18.4.1.2.3.7 Parameters for Required Queries</w:t>
      </w:r>
    </w:p>
    <w:p w14:paraId="31059E87" w14:textId="77777777" w:rsidR="00BD6B97" w:rsidRPr="007A7659" w:rsidRDefault="00BD6B97">
      <w:pPr>
        <w:pStyle w:val="BodyText"/>
      </w:pPr>
      <w:r w:rsidRPr="007A7659">
        <w:t>The sections below document the queries defined in the Registry Stored Query [ITI-18]</w:t>
      </w:r>
      <w:r w:rsidR="006272E5" w:rsidRPr="007A7659">
        <w:t xml:space="preserve"> transaction</w:t>
      </w:r>
      <w:r w:rsidRPr="007A7659">
        <w:t xml:space="preserve">. These sections document a collection of Stored Queries. Document Registry </w:t>
      </w:r>
      <w:r w:rsidR="00B4249B" w:rsidRPr="007A7659">
        <w:t>Actors</w:t>
      </w:r>
      <w:r w:rsidRPr="007A7659">
        <w:t xml:space="preserve"> implementing this transaction shall support all queries in this collection and all parameters defined for each query. Document Consumer </w:t>
      </w:r>
      <w:r w:rsidR="00B4249B" w:rsidRPr="007A7659">
        <w:t>Actors</w:t>
      </w:r>
      <w:r w:rsidRPr="007A7659">
        <w:t xml:space="preserve"> implementing this transaction shall implement one or more of these queries as needed to support the use cases it implements.</w:t>
      </w:r>
    </w:p>
    <w:p w14:paraId="3F9F6288" w14:textId="77777777" w:rsidR="00BD6B97" w:rsidRPr="007A7659" w:rsidRDefault="00BD6B97">
      <w:pPr>
        <w:pStyle w:val="BodyText"/>
      </w:pPr>
      <w:r w:rsidRPr="007A7659">
        <w:t>Note that dollar sign ($) prefix on query parameters is required by ebRS 3.0.</w:t>
      </w:r>
    </w:p>
    <w:p w14:paraId="6093CBCD" w14:textId="77777777" w:rsidR="00BD6B97" w:rsidRPr="00B03358" w:rsidRDefault="00BD6B97" w:rsidP="00B03358">
      <w:pPr>
        <w:pStyle w:val="BodyText"/>
      </w:pPr>
      <w:r w:rsidRPr="00B03358">
        <w:t>In the query parameter tables below, each row represents a query parameter. Optional parameters which are not included in the query invocation have no effect on the query. Queries return registry objects that match all the supplied parameters.</w:t>
      </w:r>
      <w:r w:rsidR="006272E5" w:rsidRPr="00B03358">
        <w:t xml:space="preserve"> </w:t>
      </w:r>
      <w:r w:rsidR="006272E5" w:rsidRPr="004A0919">
        <w:t>See Section 3.18.4.1.2.3.5 for information on specifying multiple values for a parameter.</w:t>
      </w:r>
    </w:p>
    <w:p w14:paraId="20FE73D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 FindDocuments</w:t>
      </w:r>
    </w:p>
    <w:p w14:paraId="5CAF601D" w14:textId="77777777" w:rsidR="00BD6B97" w:rsidRPr="007A7659" w:rsidRDefault="00BD6B97">
      <w:pPr>
        <w:pStyle w:val="BodyText"/>
      </w:pPr>
      <w:r w:rsidRPr="007A7659">
        <w:t xml:space="preserve">Find documents (XDSDocumentEntry objects) in the registry for a given patientID with a matching </w:t>
      </w:r>
      <w:r w:rsidR="00B152EC" w:rsidRPr="007A7659">
        <w:t>availabilityStatus</w:t>
      </w:r>
      <w:r w:rsidRPr="007A7659">
        <w:t xml:space="preserve"> attribute. The other parameters can be used to restrict the set of XDSDocumentEntry objects returned. </w:t>
      </w:r>
    </w:p>
    <w:p w14:paraId="4F072448" w14:textId="77777777" w:rsidR="00BD6B97" w:rsidRPr="007A7659" w:rsidRDefault="00BD6B97">
      <w:pPr>
        <w:pStyle w:val="BodyText"/>
      </w:pPr>
      <w:r w:rsidRPr="007A7659">
        <w:rPr>
          <w:b/>
          <w:bCs/>
        </w:rPr>
        <w:t>Returns:</w:t>
      </w:r>
      <w:r w:rsidRPr="007A7659">
        <w:t xml:space="preserve"> XDSDocumentEntry objects matching the query parameters</w:t>
      </w:r>
    </w:p>
    <w:p w14:paraId="6007BFA3"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BD6B97" w:rsidRPr="007A7659" w14:paraId="16B1388A" w14:textId="77777777" w:rsidTr="00DE5AB5">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244FB61F" w14:textId="77777777" w:rsidR="00BD6B97" w:rsidRPr="007A7659" w:rsidRDefault="00BD6B97" w:rsidP="003C1EF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210A77F0"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9A80044" w14:textId="77777777" w:rsidR="00BD6B97" w:rsidRPr="007A7659" w:rsidRDefault="00BD6B97" w:rsidP="003C1EF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2D1EEE85" w14:textId="77777777" w:rsidR="00BD6B97" w:rsidRPr="007A7659" w:rsidRDefault="00BD6B97" w:rsidP="003C1EFA">
            <w:pPr>
              <w:pStyle w:val="TableEntryHeader"/>
            </w:pPr>
            <w:r w:rsidRPr="007A7659">
              <w:t>Mult</w:t>
            </w:r>
          </w:p>
        </w:tc>
      </w:tr>
      <w:tr w:rsidR="00BD6B97" w:rsidRPr="007A7659" w14:paraId="3A52460E" w14:textId="77777777" w:rsidTr="00DE5AB5">
        <w:tc>
          <w:tcPr>
            <w:tcW w:w="4163" w:type="dxa"/>
            <w:tcBorders>
              <w:left w:val="single" w:sz="4" w:space="0" w:color="000000"/>
              <w:bottom w:val="single" w:sz="4" w:space="0" w:color="000000"/>
            </w:tcBorders>
            <w:vAlign w:val="center"/>
          </w:tcPr>
          <w:p w14:paraId="27D2BFE8"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5B18DC7B"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63CF332C"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1EEB0CAF"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EC279FE" w14:textId="77777777" w:rsidTr="00DE5AB5">
        <w:tc>
          <w:tcPr>
            <w:tcW w:w="4163" w:type="dxa"/>
            <w:tcBorders>
              <w:left w:val="single" w:sz="4" w:space="0" w:color="000000"/>
              <w:bottom w:val="single" w:sz="4" w:space="0" w:color="000000"/>
            </w:tcBorders>
            <w:vAlign w:val="center"/>
          </w:tcPr>
          <w:p w14:paraId="01564E92" w14:textId="77777777" w:rsidR="00BD6B97" w:rsidRPr="007A7659" w:rsidRDefault="00BD6B97" w:rsidP="00AE5ED3">
            <w:pPr>
              <w:pStyle w:val="TableEntry"/>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710F574" w14:textId="77777777" w:rsidR="00BD6B97" w:rsidRPr="007A7659" w:rsidRDefault="00BD6B97" w:rsidP="00AE5ED3">
            <w:pPr>
              <w:pStyle w:val="TableEntry"/>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10A548B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FE49204"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46C27F7" w14:textId="77777777" w:rsidTr="00DE5AB5">
        <w:tc>
          <w:tcPr>
            <w:tcW w:w="4163" w:type="dxa"/>
            <w:tcBorders>
              <w:left w:val="single" w:sz="4" w:space="0" w:color="000000"/>
              <w:bottom w:val="single" w:sz="4" w:space="0" w:color="000000"/>
            </w:tcBorders>
            <w:vAlign w:val="center"/>
          </w:tcPr>
          <w:p w14:paraId="35CEFD9C" w14:textId="77777777" w:rsidR="00BD6B97" w:rsidRPr="007A7659" w:rsidRDefault="00BD6B97" w:rsidP="00AE5ED3">
            <w:pPr>
              <w:pStyle w:val="TableEntry"/>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60E418B8" w14:textId="77777777" w:rsidR="00BD6B97" w:rsidRPr="007A7659" w:rsidRDefault="00BD6B97" w:rsidP="00AE5ED3">
            <w:pPr>
              <w:pStyle w:val="TableEntry"/>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29953CE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4D95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C55EEC" w14:textId="77777777" w:rsidTr="00DE5AB5">
        <w:tc>
          <w:tcPr>
            <w:tcW w:w="4163" w:type="dxa"/>
            <w:tcBorders>
              <w:left w:val="single" w:sz="4" w:space="0" w:color="000000"/>
              <w:bottom w:val="single" w:sz="4" w:space="0" w:color="000000"/>
            </w:tcBorders>
            <w:vAlign w:val="center"/>
          </w:tcPr>
          <w:p w14:paraId="4445DC83" w14:textId="77777777" w:rsidR="00BD6B97" w:rsidRPr="007A7659" w:rsidRDefault="00BD6B97" w:rsidP="00AE5ED3">
            <w:pPr>
              <w:pStyle w:val="TableEntry"/>
              <w:rPr>
                <w:noProof w:val="0"/>
                <w:lang w:eastAsia="ar-SA"/>
              </w:rPr>
            </w:pPr>
            <w:r w:rsidRPr="007A7659">
              <w:rPr>
                <w:noProof w:val="0"/>
                <w:lang w:eastAsia="ar-SA"/>
              </w:rPr>
              <w:lastRenderedPageBreak/>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472966C1" w14:textId="77777777" w:rsidR="00BD6B97" w:rsidRPr="007A7659" w:rsidRDefault="00BD6B97" w:rsidP="00AE5ED3">
            <w:pPr>
              <w:pStyle w:val="TableEntry"/>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1A57D9C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74B3F3A"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A538C6D" w14:textId="77777777" w:rsidTr="00DE5AB5">
        <w:tc>
          <w:tcPr>
            <w:tcW w:w="4163" w:type="dxa"/>
            <w:tcBorders>
              <w:left w:val="single" w:sz="4" w:space="0" w:color="000000"/>
              <w:bottom w:val="single" w:sz="4" w:space="0" w:color="000000"/>
            </w:tcBorders>
            <w:vAlign w:val="center"/>
          </w:tcPr>
          <w:p w14:paraId="1AD76F2F" w14:textId="77777777" w:rsidR="00BD6B97" w:rsidRPr="007A7659" w:rsidRDefault="00BD6B97" w:rsidP="00AE5ED3">
            <w:pPr>
              <w:pStyle w:val="TableEntry"/>
              <w:rPr>
                <w:noProof w:val="0"/>
                <w:lang w:eastAsia="ar-SA"/>
              </w:rPr>
            </w:pPr>
            <w:r w:rsidRPr="007A7659">
              <w:rPr>
                <w:noProof w:val="0"/>
                <w:lang w:eastAsia="ar-SA"/>
              </w:rPr>
              <w:t>$XDSDocumentEntryCreationTimeFrom</w:t>
            </w:r>
            <w:r w:rsidRPr="007A7659">
              <w:rPr>
                <w:noProof w:val="0"/>
                <w:vertAlign w:val="superscript"/>
                <w:lang w:eastAsia="ar-SA"/>
              </w:rPr>
              <w:t>6</w:t>
            </w:r>
          </w:p>
        </w:tc>
        <w:tc>
          <w:tcPr>
            <w:tcW w:w="3420" w:type="dxa"/>
            <w:tcBorders>
              <w:left w:val="single" w:sz="4" w:space="0" w:color="000000"/>
              <w:bottom w:val="single" w:sz="4" w:space="0" w:color="000000"/>
            </w:tcBorders>
          </w:tcPr>
          <w:p w14:paraId="55D123AE" w14:textId="77777777" w:rsidR="00BD6B97" w:rsidRPr="007A7659" w:rsidRDefault="00BD6B97" w:rsidP="00AE5ED3">
            <w:pPr>
              <w:pStyle w:val="TableEntry"/>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5352C099"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8B38720"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022C012E" w14:textId="77777777" w:rsidTr="00DE5AB5">
        <w:tc>
          <w:tcPr>
            <w:tcW w:w="4163" w:type="dxa"/>
            <w:tcBorders>
              <w:left w:val="single" w:sz="4" w:space="0" w:color="000000"/>
              <w:bottom w:val="single" w:sz="4" w:space="0" w:color="000000"/>
            </w:tcBorders>
            <w:vAlign w:val="center"/>
          </w:tcPr>
          <w:p w14:paraId="423EF51C" w14:textId="77777777" w:rsidR="00BD6B97" w:rsidRPr="007A7659" w:rsidRDefault="00BD6B97" w:rsidP="00AE5ED3">
            <w:pPr>
              <w:pStyle w:val="TableEntry"/>
              <w:rPr>
                <w:noProof w:val="0"/>
                <w:lang w:eastAsia="ar-SA"/>
              </w:rPr>
            </w:pPr>
            <w:r w:rsidRPr="007A7659">
              <w:rPr>
                <w:noProof w:val="0"/>
                <w:lang w:eastAsia="ar-SA"/>
              </w:rPr>
              <w:t>$XDSDocumentEntryCreationTimeTo</w:t>
            </w:r>
            <w:r w:rsidRPr="007A7659">
              <w:rPr>
                <w:noProof w:val="0"/>
                <w:vertAlign w:val="superscript"/>
                <w:lang w:eastAsia="ar-SA"/>
              </w:rPr>
              <w:t>6</w:t>
            </w:r>
          </w:p>
        </w:tc>
        <w:tc>
          <w:tcPr>
            <w:tcW w:w="3420" w:type="dxa"/>
            <w:tcBorders>
              <w:left w:val="single" w:sz="4" w:space="0" w:color="000000"/>
              <w:bottom w:val="single" w:sz="4" w:space="0" w:color="000000"/>
            </w:tcBorders>
          </w:tcPr>
          <w:p w14:paraId="044DFFE7" w14:textId="77777777" w:rsidR="00BD6B97" w:rsidRPr="007A7659" w:rsidRDefault="00BD6B97" w:rsidP="00AE5ED3">
            <w:pPr>
              <w:pStyle w:val="TableEntry"/>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3F5EF465"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8D2985D"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816611F" w14:textId="77777777" w:rsidTr="00DE5AB5">
        <w:tc>
          <w:tcPr>
            <w:tcW w:w="4163" w:type="dxa"/>
            <w:tcBorders>
              <w:left w:val="single" w:sz="4" w:space="0" w:color="000000"/>
              <w:bottom w:val="single" w:sz="4" w:space="0" w:color="000000"/>
            </w:tcBorders>
            <w:vAlign w:val="center"/>
          </w:tcPr>
          <w:p w14:paraId="6D35E992" w14:textId="77777777" w:rsidR="00BD6B97" w:rsidRPr="007A7659" w:rsidRDefault="00BD6B97" w:rsidP="00AE5ED3">
            <w:pPr>
              <w:pStyle w:val="TableEntry"/>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484E7828" w14:textId="77777777" w:rsidR="00BD6B97" w:rsidRPr="007A7659" w:rsidRDefault="00BD6B97" w:rsidP="00AE5ED3">
            <w:pPr>
              <w:pStyle w:val="TableEntry"/>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05647984"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A966E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FC04663" w14:textId="77777777" w:rsidTr="00DE5AB5">
        <w:tc>
          <w:tcPr>
            <w:tcW w:w="4163" w:type="dxa"/>
            <w:tcBorders>
              <w:left w:val="single" w:sz="4" w:space="0" w:color="000000"/>
              <w:bottom w:val="single" w:sz="4" w:space="0" w:color="000000"/>
            </w:tcBorders>
            <w:vAlign w:val="center"/>
          </w:tcPr>
          <w:p w14:paraId="0D98DE45" w14:textId="77777777" w:rsidR="00BD6B97" w:rsidRPr="007A7659" w:rsidRDefault="00BD6B97" w:rsidP="00AE5ED3">
            <w:pPr>
              <w:pStyle w:val="TableEntry"/>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3C93C838" w14:textId="77777777" w:rsidR="00BD6B97" w:rsidRPr="007A7659" w:rsidRDefault="00BD6B97" w:rsidP="00AE5ED3">
            <w:pPr>
              <w:pStyle w:val="TableEntry"/>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0C74ED4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CC07E75"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F2D0C3B" w14:textId="77777777" w:rsidTr="00DE5AB5">
        <w:tc>
          <w:tcPr>
            <w:tcW w:w="4163" w:type="dxa"/>
            <w:tcBorders>
              <w:left w:val="single" w:sz="4" w:space="0" w:color="000000"/>
              <w:bottom w:val="single" w:sz="4" w:space="0" w:color="000000"/>
            </w:tcBorders>
            <w:vAlign w:val="center"/>
          </w:tcPr>
          <w:p w14:paraId="0E5935C9" w14:textId="77777777" w:rsidR="00BD6B97" w:rsidRPr="007A7659" w:rsidRDefault="00BD6B97" w:rsidP="00AE5ED3">
            <w:pPr>
              <w:pStyle w:val="TableEntry"/>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0F711034" w14:textId="77777777" w:rsidR="00BD6B97" w:rsidRPr="007A7659" w:rsidRDefault="00BD6B97" w:rsidP="00AE5ED3">
            <w:pPr>
              <w:pStyle w:val="TableEntry"/>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87467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3A86B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4D30F319" w14:textId="77777777" w:rsidTr="00DE5AB5">
        <w:tc>
          <w:tcPr>
            <w:tcW w:w="4163" w:type="dxa"/>
            <w:tcBorders>
              <w:left w:val="single" w:sz="4" w:space="0" w:color="000000"/>
              <w:bottom w:val="single" w:sz="4" w:space="0" w:color="000000"/>
            </w:tcBorders>
            <w:vAlign w:val="center"/>
          </w:tcPr>
          <w:p w14:paraId="2E3B2E05" w14:textId="77777777" w:rsidR="00BD6B97" w:rsidRPr="007A7659" w:rsidRDefault="00BD6B97" w:rsidP="00AE5ED3">
            <w:pPr>
              <w:pStyle w:val="TableEntry"/>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2F612F96" w14:textId="77777777" w:rsidR="00BD6B97" w:rsidRPr="007A7659" w:rsidRDefault="00BD6B97" w:rsidP="00AE5ED3">
            <w:pPr>
              <w:pStyle w:val="TableEntry"/>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3E6B690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9AA1694"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238E4B7C" w14:textId="77777777" w:rsidTr="00DE5AB5">
        <w:tc>
          <w:tcPr>
            <w:tcW w:w="4163" w:type="dxa"/>
            <w:tcBorders>
              <w:left w:val="single" w:sz="4" w:space="0" w:color="000000"/>
              <w:bottom w:val="single" w:sz="4" w:space="0" w:color="000000"/>
            </w:tcBorders>
            <w:vAlign w:val="center"/>
          </w:tcPr>
          <w:p w14:paraId="69EADCEC"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22A3794"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58A30D8B"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24B732E"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4C26C64C" w14:textId="77777777" w:rsidTr="00DE5AB5">
        <w:tc>
          <w:tcPr>
            <w:tcW w:w="4163" w:type="dxa"/>
            <w:tcBorders>
              <w:left w:val="single" w:sz="4" w:space="0" w:color="000000"/>
              <w:bottom w:val="single" w:sz="4" w:space="0" w:color="000000"/>
            </w:tcBorders>
            <w:vAlign w:val="center"/>
          </w:tcPr>
          <w:p w14:paraId="24F28820"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075D0753"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16EEAA8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100F46"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8A08D7" w14:textId="77777777" w:rsidTr="00DE5AB5">
        <w:tc>
          <w:tcPr>
            <w:tcW w:w="4163" w:type="dxa"/>
            <w:tcBorders>
              <w:left w:val="single" w:sz="4" w:space="0" w:color="000000"/>
              <w:bottom w:val="single" w:sz="4" w:space="0" w:color="000000"/>
            </w:tcBorders>
            <w:vAlign w:val="center"/>
          </w:tcPr>
          <w:p w14:paraId="06923199"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318561D8"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65077C3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B349D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F832A2E" w14:textId="77777777" w:rsidTr="00DE5AB5">
        <w:tc>
          <w:tcPr>
            <w:tcW w:w="4163" w:type="dxa"/>
            <w:tcBorders>
              <w:left w:val="single" w:sz="4" w:space="0" w:color="000000"/>
              <w:bottom w:val="single" w:sz="4" w:space="0" w:color="000000"/>
            </w:tcBorders>
            <w:vAlign w:val="center"/>
          </w:tcPr>
          <w:p w14:paraId="368210E0" w14:textId="77777777" w:rsidR="00BD6B97" w:rsidRPr="007A7659" w:rsidRDefault="00BD6B97" w:rsidP="00AE5ED3">
            <w:pPr>
              <w:pStyle w:val="TableEntry"/>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36CE2303" w14:textId="77777777" w:rsidR="00BD6B97" w:rsidRPr="007A7659" w:rsidRDefault="00BD6B97" w:rsidP="00AE5ED3">
            <w:pPr>
              <w:pStyle w:val="TableEntry"/>
              <w:rPr>
                <w:noProof w:val="0"/>
                <w:lang w:eastAsia="ar-SA"/>
              </w:rPr>
            </w:pPr>
            <w:r w:rsidRPr="007A7659">
              <w:rPr>
                <w:noProof w:val="0"/>
                <w:lang w:eastAsia="ar-SA"/>
              </w:rPr>
              <w:t>XDSDocumentEntry</w:t>
            </w:r>
            <w:r w:rsidR="007B038D" w:rsidRPr="007A7659">
              <w:rPr>
                <w:noProof w:val="0"/>
                <w:lang w:eastAsia="ar-SA"/>
              </w:rPr>
              <w:t>.</w:t>
            </w:r>
            <w:r w:rsidRPr="007A7659">
              <w:rPr>
                <w:noProof w:val="0"/>
                <w:lang w:eastAsia="ar-SA"/>
              </w:rPr>
              <w:t>author</w:t>
            </w:r>
          </w:p>
        </w:tc>
        <w:tc>
          <w:tcPr>
            <w:tcW w:w="720" w:type="dxa"/>
            <w:tcBorders>
              <w:left w:val="single" w:sz="4" w:space="0" w:color="000000"/>
              <w:bottom w:val="single" w:sz="4" w:space="0" w:color="000000"/>
            </w:tcBorders>
          </w:tcPr>
          <w:p w14:paraId="1D22086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AA0B60"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9A3390E" w14:textId="77777777" w:rsidTr="00DE5AB5">
        <w:tc>
          <w:tcPr>
            <w:tcW w:w="4163" w:type="dxa"/>
            <w:tcBorders>
              <w:left w:val="single" w:sz="4" w:space="0" w:color="000000"/>
              <w:bottom w:val="single" w:sz="4" w:space="0" w:color="000000"/>
            </w:tcBorders>
            <w:vAlign w:val="center"/>
          </w:tcPr>
          <w:p w14:paraId="25F60B6B" w14:textId="77777777" w:rsidR="00BD6B97" w:rsidRPr="007A7659" w:rsidRDefault="00BD6B97" w:rsidP="00AE5ED3">
            <w:pPr>
              <w:pStyle w:val="TableEntry"/>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000000"/>
            </w:tcBorders>
          </w:tcPr>
          <w:p w14:paraId="6B20C024" w14:textId="77777777" w:rsidR="00BD6B97" w:rsidRPr="007A7659" w:rsidRDefault="00BD6B97" w:rsidP="00AE5ED3">
            <w:pPr>
              <w:pStyle w:val="TableEntry"/>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62780EBA"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2D9D3E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207A2C4" w14:textId="77777777" w:rsidTr="00DE5AB5">
        <w:tc>
          <w:tcPr>
            <w:tcW w:w="4163" w:type="dxa"/>
            <w:tcBorders>
              <w:left w:val="single" w:sz="4" w:space="0" w:color="000000"/>
              <w:bottom w:val="single" w:sz="4" w:space="0" w:color="auto"/>
            </w:tcBorders>
            <w:vAlign w:val="center"/>
          </w:tcPr>
          <w:p w14:paraId="35D0BCC2" w14:textId="77777777" w:rsidR="00BD6B97" w:rsidRPr="007A7659" w:rsidRDefault="00BD6B97" w:rsidP="00AE5ED3">
            <w:pPr>
              <w:pStyle w:val="TableEntry"/>
              <w:rPr>
                <w:noProof w:val="0"/>
                <w:lang w:eastAsia="ar-SA"/>
              </w:rPr>
            </w:pPr>
            <w:r w:rsidRPr="007A7659">
              <w:rPr>
                <w:noProof w:val="0"/>
                <w:lang w:eastAsia="ar-SA"/>
              </w:rPr>
              <w:t>$XDSDocumentEntryStatus</w:t>
            </w:r>
          </w:p>
        </w:tc>
        <w:tc>
          <w:tcPr>
            <w:tcW w:w="3420" w:type="dxa"/>
            <w:tcBorders>
              <w:left w:val="single" w:sz="4" w:space="0" w:color="000000"/>
              <w:bottom w:val="single" w:sz="4" w:space="0" w:color="auto"/>
            </w:tcBorders>
          </w:tcPr>
          <w:p w14:paraId="23E61CD2" w14:textId="77777777" w:rsidR="00BD6B97" w:rsidRPr="007A7659" w:rsidRDefault="00BD6B97" w:rsidP="00AE5ED3">
            <w:pPr>
              <w:pStyle w:val="TableEntry"/>
              <w:rPr>
                <w:noProof w:val="0"/>
                <w:lang w:eastAsia="ar-SA"/>
              </w:rPr>
            </w:pPr>
            <w:r w:rsidRPr="007A7659">
              <w:rPr>
                <w:noProof w:val="0"/>
                <w:lang w:eastAsia="ar-SA"/>
              </w:rPr>
              <w:t>XDSDocumentEntry.</w:t>
            </w:r>
            <w:r w:rsidR="00B152EC" w:rsidRPr="007A7659">
              <w:rPr>
                <w:noProof w:val="0"/>
                <w:lang w:eastAsia="ar-SA"/>
              </w:rPr>
              <w:t>availabilityS</w:t>
            </w:r>
            <w:r w:rsidRPr="007A7659">
              <w:rPr>
                <w:noProof w:val="0"/>
                <w:lang w:eastAsia="ar-SA"/>
              </w:rPr>
              <w:t>tatus</w:t>
            </w:r>
          </w:p>
        </w:tc>
        <w:tc>
          <w:tcPr>
            <w:tcW w:w="720" w:type="dxa"/>
            <w:tcBorders>
              <w:left w:val="single" w:sz="4" w:space="0" w:color="000000"/>
              <w:bottom w:val="single" w:sz="4" w:space="0" w:color="auto"/>
            </w:tcBorders>
          </w:tcPr>
          <w:p w14:paraId="4DEC5C8F"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auto"/>
              <w:right w:val="single" w:sz="4" w:space="0" w:color="000000"/>
            </w:tcBorders>
          </w:tcPr>
          <w:p w14:paraId="7FA7C39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DF4EEEF" w14:textId="77777777" w:rsidTr="00DE5AB5">
        <w:tc>
          <w:tcPr>
            <w:tcW w:w="4163" w:type="dxa"/>
            <w:tcBorders>
              <w:top w:val="single" w:sz="4" w:space="0" w:color="auto"/>
              <w:left w:val="single" w:sz="4" w:space="0" w:color="000000"/>
              <w:bottom w:val="single" w:sz="4" w:space="0" w:color="000000"/>
            </w:tcBorders>
            <w:vAlign w:val="center"/>
          </w:tcPr>
          <w:p w14:paraId="59FC1F7B" w14:textId="77777777" w:rsidR="00BD6B97" w:rsidRPr="007A7659" w:rsidRDefault="00BD6B97" w:rsidP="00AE5ED3">
            <w:pPr>
              <w:pStyle w:val="TableEntry"/>
              <w:rPr>
                <w:noProof w:val="0"/>
                <w:lang w:eastAsia="ar-SA"/>
              </w:rPr>
            </w:pPr>
            <w:r w:rsidRPr="007A7659">
              <w:rPr>
                <w:noProof w:val="0"/>
                <w:lang w:eastAsia="ar-SA"/>
              </w:rPr>
              <w:t>$XDSDocumentEntryType</w:t>
            </w:r>
            <w:r w:rsidRPr="007A7659">
              <w:rPr>
                <w:noProof w:val="0"/>
                <w:vertAlign w:val="superscript"/>
                <w:lang w:eastAsia="ar-SA"/>
              </w:rPr>
              <w:t>5</w:t>
            </w:r>
          </w:p>
        </w:tc>
        <w:tc>
          <w:tcPr>
            <w:tcW w:w="3420" w:type="dxa"/>
            <w:tcBorders>
              <w:top w:val="single" w:sz="4" w:space="0" w:color="auto"/>
              <w:left w:val="single" w:sz="4" w:space="0" w:color="000000"/>
              <w:bottom w:val="single" w:sz="4" w:space="0" w:color="000000"/>
            </w:tcBorders>
          </w:tcPr>
          <w:p w14:paraId="38508933" w14:textId="77777777" w:rsidR="00BD6B97" w:rsidRPr="007A7659" w:rsidRDefault="00BD6B97" w:rsidP="00AE5ED3">
            <w:pPr>
              <w:pStyle w:val="TableEntry"/>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04AC495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top w:val="single" w:sz="4" w:space="0" w:color="auto"/>
              <w:left w:val="single" w:sz="4" w:space="0" w:color="000000"/>
              <w:bottom w:val="single" w:sz="4" w:space="0" w:color="000000"/>
              <w:right w:val="single" w:sz="4" w:space="0" w:color="000000"/>
            </w:tcBorders>
          </w:tcPr>
          <w:p w14:paraId="60873479" w14:textId="77777777" w:rsidR="00BD6B97" w:rsidRPr="007A7659" w:rsidRDefault="00BD6B97" w:rsidP="00AE5ED3">
            <w:pPr>
              <w:pStyle w:val="TableEntry"/>
              <w:rPr>
                <w:noProof w:val="0"/>
                <w:lang w:eastAsia="ar-SA"/>
              </w:rPr>
            </w:pPr>
            <w:r w:rsidRPr="007A7659">
              <w:rPr>
                <w:noProof w:val="0"/>
                <w:lang w:eastAsia="ar-SA"/>
              </w:rPr>
              <w:t>M</w:t>
            </w:r>
          </w:p>
        </w:tc>
      </w:tr>
    </w:tbl>
    <w:p w14:paraId="787F0CA7"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w:t>
      </w:r>
      <w:bookmarkStart w:id="3033" w:name="OLE_LINK1"/>
      <w:bookmarkStart w:id="3034" w:name="OLE_LINK2"/>
      <w:r w:rsidRPr="007A7659">
        <w:t xml:space="preserve">3.18.4.1.2.3.4 </w:t>
      </w:r>
      <w:bookmarkEnd w:id="3033"/>
      <w:bookmarkEnd w:id="3034"/>
      <w:r w:rsidRPr="007A7659">
        <w:t>Coding of Code/Code-Scheme.</w:t>
      </w:r>
    </w:p>
    <w:p w14:paraId="3D156DF6" w14:textId="77777777" w:rsidR="00BD6B97" w:rsidRPr="007A7659" w:rsidRDefault="00BD6B97">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7A28439D" w14:textId="77777777" w:rsidR="00BD6B97" w:rsidRPr="007A7659" w:rsidRDefault="00BD6B97">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5B6E8A6" w14:textId="77777777" w:rsidR="00BD6B97" w:rsidRPr="007A7659" w:rsidRDefault="00BD6B97" w:rsidP="00D275FE">
      <w:pPr>
        <w:pStyle w:val="BodyText"/>
      </w:pPr>
      <w:r w:rsidRPr="007A7659">
        <w:rPr>
          <w:vertAlign w:val="superscript"/>
        </w:rPr>
        <w:t>5</w:t>
      </w:r>
      <w:r w:rsidRPr="007A7659">
        <w:t xml:space="preserve">See </w:t>
      </w:r>
      <w:r w:rsidR="00211645" w:rsidRPr="007A7659">
        <w:t>Section</w:t>
      </w:r>
      <w:r w:rsidRPr="007A7659">
        <w:t xml:space="preserve"> 3.18.4.1.2.3.6.2</w:t>
      </w:r>
    </w:p>
    <w:p w14:paraId="05082A02" w14:textId="77777777" w:rsidR="00BD6B97" w:rsidRPr="007A7659" w:rsidRDefault="00BD6B97" w:rsidP="00D275FE">
      <w:pPr>
        <w:pStyle w:val="BodyText"/>
      </w:pPr>
      <w:r w:rsidRPr="007A7659">
        <w:rPr>
          <w:vertAlign w:val="superscript"/>
        </w:rPr>
        <w:t>6</w:t>
      </w:r>
      <w:r w:rsidRPr="007A7659">
        <w:t>CreationTimeFrom and CreationTimeTo are ignored when evaluating an On-Demand Document Entry’s selection for inclusion in the query response.</w:t>
      </w:r>
    </w:p>
    <w:p w14:paraId="25405264" w14:textId="77777777" w:rsidR="00BD6B97" w:rsidRPr="007A7659" w:rsidRDefault="00BD6B97" w:rsidP="002E7829">
      <w:pPr>
        <w:pStyle w:val="Heading8"/>
        <w:numPr>
          <w:ilvl w:val="0"/>
          <w:numId w:val="0"/>
        </w:numPr>
        <w:tabs>
          <w:tab w:val="clear" w:pos="4320"/>
          <w:tab w:val="clear" w:pos="5040"/>
          <w:tab w:val="clear" w:pos="5760"/>
        </w:tabs>
        <w:rPr>
          <w:noProof w:val="0"/>
        </w:rPr>
      </w:pPr>
      <w:r w:rsidRPr="007A7659">
        <w:rPr>
          <w:noProof w:val="0"/>
        </w:rPr>
        <w:t>3.18.4.1.2.3.7.2 FindSubmissionSets</w:t>
      </w:r>
    </w:p>
    <w:p w14:paraId="2FA57AA1" w14:textId="77777777" w:rsidR="00BD6B97" w:rsidRPr="007A7659" w:rsidRDefault="00BD6B97">
      <w:pPr>
        <w:pStyle w:val="BodyText"/>
      </w:pPr>
      <w:r w:rsidRPr="007A7659">
        <w:t>Find submission sets (XDSSubmissionSet objects) in the registry for a given patientID with matching ‘status’ attribute. The other parameters can be used to restrict the collection of XDSSubmissionSet objects returned.</w:t>
      </w:r>
    </w:p>
    <w:p w14:paraId="7A5E4415" w14:textId="77777777" w:rsidR="00BD6B97" w:rsidRPr="007A7659" w:rsidRDefault="00BD6B97">
      <w:pPr>
        <w:pStyle w:val="BodyText"/>
      </w:pPr>
      <w:r w:rsidRPr="007A7659">
        <w:rPr>
          <w:b/>
        </w:rPr>
        <w:t xml:space="preserve">Returns: </w:t>
      </w:r>
      <w:r w:rsidRPr="007A7659">
        <w:t>XDSSubmissionSet objects matching the query parameters</w:t>
      </w:r>
    </w:p>
    <w:p w14:paraId="0D66D26B"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71C62B75" w14:textId="77777777" w:rsidTr="00DE5AB5">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3CA2FEDB" w14:textId="77777777" w:rsidR="00BD6B97" w:rsidRPr="007A7659" w:rsidRDefault="00BD6B97" w:rsidP="003C1EF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5417E2F0"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3369E0B0"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FDD8F0F" w14:textId="77777777" w:rsidR="00BD6B97" w:rsidRPr="007A7659" w:rsidRDefault="00BD6B97" w:rsidP="003C1EFA">
            <w:pPr>
              <w:pStyle w:val="TableEntryHeader"/>
            </w:pPr>
            <w:r w:rsidRPr="007A7659">
              <w:t>Mult</w:t>
            </w:r>
          </w:p>
        </w:tc>
      </w:tr>
      <w:tr w:rsidR="00BD6B97" w:rsidRPr="007A7659" w14:paraId="77218E29" w14:textId="77777777" w:rsidTr="00DE5AB5">
        <w:tc>
          <w:tcPr>
            <w:tcW w:w="3533" w:type="dxa"/>
            <w:tcBorders>
              <w:left w:val="single" w:sz="4" w:space="0" w:color="000000"/>
              <w:bottom w:val="single" w:sz="4" w:space="0" w:color="000000"/>
            </w:tcBorders>
            <w:vAlign w:val="center"/>
          </w:tcPr>
          <w:p w14:paraId="5A7E0ED4"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3955" w:type="dxa"/>
            <w:tcBorders>
              <w:left w:val="single" w:sz="4" w:space="0" w:color="000000"/>
              <w:bottom w:val="single" w:sz="4" w:space="0" w:color="000000"/>
            </w:tcBorders>
          </w:tcPr>
          <w:p w14:paraId="310BC770"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720" w:type="dxa"/>
            <w:tcBorders>
              <w:left w:val="single" w:sz="4" w:space="0" w:color="000000"/>
              <w:bottom w:val="single" w:sz="4" w:space="0" w:color="000000"/>
            </w:tcBorders>
          </w:tcPr>
          <w:p w14:paraId="2BEEE72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726D0B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96E3839" w14:textId="77777777" w:rsidTr="00DE5AB5">
        <w:tc>
          <w:tcPr>
            <w:tcW w:w="3533" w:type="dxa"/>
            <w:tcBorders>
              <w:left w:val="single" w:sz="4" w:space="0" w:color="000000"/>
              <w:bottom w:val="single" w:sz="4" w:space="0" w:color="000000"/>
            </w:tcBorders>
            <w:vAlign w:val="center"/>
          </w:tcPr>
          <w:p w14:paraId="5D57B600" w14:textId="77777777" w:rsidR="00BD6B97" w:rsidRPr="007A7659" w:rsidRDefault="00BD6B97">
            <w:pPr>
              <w:pStyle w:val="TableEntry"/>
              <w:snapToGrid w:val="0"/>
              <w:rPr>
                <w:noProof w:val="0"/>
                <w:lang w:eastAsia="ar-SA"/>
              </w:rPr>
            </w:pPr>
            <w:r w:rsidRPr="007A7659">
              <w:rPr>
                <w:noProof w:val="0"/>
                <w:lang w:eastAsia="ar-SA"/>
              </w:rPr>
              <w:lastRenderedPageBreak/>
              <w:t>$XDSSubmissionSetSourceId</w:t>
            </w:r>
          </w:p>
        </w:tc>
        <w:tc>
          <w:tcPr>
            <w:tcW w:w="3955" w:type="dxa"/>
            <w:tcBorders>
              <w:left w:val="single" w:sz="4" w:space="0" w:color="000000"/>
              <w:bottom w:val="single" w:sz="4" w:space="0" w:color="000000"/>
            </w:tcBorders>
          </w:tcPr>
          <w:p w14:paraId="08EE08A0" w14:textId="77777777" w:rsidR="00BD6B97" w:rsidRPr="007A7659" w:rsidRDefault="00BD6B97">
            <w:pPr>
              <w:pStyle w:val="TableEntry"/>
              <w:snapToGrid w:val="0"/>
              <w:rPr>
                <w:noProof w:val="0"/>
                <w:lang w:eastAsia="ar-SA"/>
              </w:rPr>
            </w:pPr>
            <w:r w:rsidRPr="007A7659">
              <w:rPr>
                <w:noProof w:val="0"/>
                <w:lang w:eastAsia="ar-SA"/>
              </w:rPr>
              <w:t>XDSSubmissionSet.sourceId</w:t>
            </w:r>
          </w:p>
        </w:tc>
        <w:tc>
          <w:tcPr>
            <w:tcW w:w="720" w:type="dxa"/>
            <w:tcBorders>
              <w:left w:val="single" w:sz="4" w:space="0" w:color="000000"/>
              <w:bottom w:val="single" w:sz="4" w:space="0" w:color="000000"/>
            </w:tcBorders>
          </w:tcPr>
          <w:p w14:paraId="2ECDA7C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22AB873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8D91D5A" w14:textId="77777777" w:rsidTr="00DE5AB5">
        <w:tc>
          <w:tcPr>
            <w:tcW w:w="3533" w:type="dxa"/>
            <w:tcBorders>
              <w:left w:val="single" w:sz="4" w:space="0" w:color="000000"/>
              <w:bottom w:val="single" w:sz="4" w:space="0" w:color="000000"/>
            </w:tcBorders>
            <w:vAlign w:val="center"/>
          </w:tcPr>
          <w:p w14:paraId="046F98E2" w14:textId="77777777" w:rsidR="00BD6B97" w:rsidRPr="007A7659" w:rsidRDefault="00BD6B97">
            <w:pPr>
              <w:pStyle w:val="TableEntry"/>
              <w:snapToGrid w:val="0"/>
              <w:rPr>
                <w:noProof w:val="0"/>
                <w:lang w:eastAsia="ar-SA"/>
              </w:rPr>
            </w:pPr>
            <w:r w:rsidRPr="007A7659">
              <w:rPr>
                <w:noProof w:val="0"/>
                <w:lang w:eastAsia="ar-SA"/>
              </w:rPr>
              <w:t>$XDSSubmissionSetSubmissionTimeFrom</w:t>
            </w:r>
          </w:p>
        </w:tc>
        <w:tc>
          <w:tcPr>
            <w:tcW w:w="3955" w:type="dxa"/>
            <w:tcBorders>
              <w:left w:val="single" w:sz="4" w:space="0" w:color="000000"/>
              <w:bottom w:val="single" w:sz="4" w:space="0" w:color="000000"/>
            </w:tcBorders>
          </w:tcPr>
          <w:p w14:paraId="4848D617" w14:textId="77777777" w:rsidR="00BD6B97" w:rsidRPr="007A7659" w:rsidRDefault="00BD6B97">
            <w:pPr>
              <w:pStyle w:val="TableEntry"/>
              <w:snapToGrid w:val="0"/>
              <w:rPr>
                <w:noProof w:val="0"/>
                <w:lang w:eastAsia="ar-SA"/>
              </w:rPr>
            </w:pPr>
            <w:r w:rsidRPr="007A7659">
              <w:rPr>
                <w:noProof w:val="0"/>
                <w:lang w:eastAsia="ar-SA"/>
              </w:rPr>
              <w:t>XDSSubmissionSet.submissionTime Lower value</w:t>
            </w:r>
          </w:p>
        </w:tc>
        <w:tc>
          <w:tcPr>
            <w:tcW w:w="720" w:type="dxa"/>
            <w:tcBorders>
              <w:left w:val="single" w:sz="4" w:space="0" w:color="000000"/>
              <w:bottom w:val="single" w:sz="4" w:space="0" w:color="000000"/>
            </w:tcBorders>
          </w:tcPr>
          <w:p w14:paraId="2D4A0ED7" w14:textId="77777777" w:rsidR="00BD6B97" w:rsidRPr="007A7659" w:rsidRDefault="00BD6B97">
            <w:pPr>
              <w:pStyle w:val="TableEntry"/>
              <w:snapToGrid w:val="0"/>
              <w:rPr>
                <w:noProof w:val="0"/>
                <w:lang w:eastAsia="ar-SA"/>
              </w:rPr>
            </w:pPr>
            <w:r w:rsidRPr="007A7659">
              <w:rPr>
                <w:noProof w:val="0"/>
                <w:lang w:eastAsia="ar-SA"/>
              </w:rPr>
              <w:t xml:space="preserve">O </w:t>
            </w:r>
          </w:p>
        </w:tc>
        <w:tc>
          <w:tcPr>
            <w:tcW w:w="910" w:type="dxa"/>
            <w:tcBorders>
              <w:left w:val="single" w:sz="4" w:space="0" w:color="000000"/>
              <w:bottom w:val="single" w:sz="4" w:space="0" w:color="000000"/>
              <w:right w:val="single" w:sz="4" w:space="0" w:color="000000"/>
            </w:tcBorders>
          </w:tcPr>
          <w:p w14:paraId="0D2829D2"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2F452BE" w14:textId="77777777" w:rsidTr="00DE5AB5">
        <w:tc>
          <w:tcPr>
            <w:tcW w:w="3533" w:type="dxa"/>
            <w:tcBorders>
              <w:left w:val="single" w:sz="4" w:space="0" w:color="000000"/>
              <w:bottom w:val="single" w:sz="4" w:space="0" w:color="000000"/>
            </w:tcBorders>
            <w:vAlign w:val="center"/>
          </w:tcPr>
          <w:p w14:paraId="1C47EB27" w14:textId="77777777" w:rsidR="00BD6B97" w:rsidRPr="007A7659" w:rsidRDefault="00BD6B97">
            <w:pPr>
              <w:pStyle w:val="TableEntry"/>
              <w:snapToGrid w:val="0"/>
              <w:rPr>
                <w:noProof w:val="0"/>
                <w:lang w:eastAsia="ar-SA"/>
              </w:rPr>
            </w:pPr>
            <w:r w:rsidRPr="007A7659">
              <w:rPr>
                <w:noProof w:val="0"/>
                <w:lang w:eastAsia="ar-SA"/>
              </w:rPr>
              <w:t>$XDSSubmissionSetSubmissionTimeTo</w:t>
            </w:r>
          </w:p>
        </w:tc>
        <w:tc>
          <w:tcPr>
            <w:tcW w:w="3955" w:type="dxa"/>
            <w:tcBorders>
              <w:left w:val="single" w:sz="4" w:space="0" w:color="000000"/>
              <w:bottom w:val="single" w:sz="4" w:space="0" w:color="000000"/>
            </w:tcBorders>
          </w:tcPr>
          <w:p w14:paraId="0E14E866" w14:textId="77777777" w:rsidR="00BD6B97" w:rsidRPr="007A7659" w:rsidRDefault="00BD6B97">
            <w:pPr>
              <w:pStyle w:val="TableEntry"/>
              <w:snapToGrid w:val="0"/>
              <w:rPr>
                <w:noProof w:val="0"/>
                <w:lang w:eastAsia="ar-SA"/>
              </w:rPr>
            </w:pPr>
            <w:r w:rsidRPr="007A7659">
              <w:rPr>
                <w:noProof w:val="0"/>
                <w:lang w:eastAsia="ar-SA"/>
              </w:rPr>
              <w:t>XDSSubmissionSet.submissionTime Upper value</w:t>
            </w:r>
          </w:p>
        </w:tc>
        <w:tc>
          <w:tcPr>
            <w:tcW w:w="720" w:type="dxa"/>
            <w:tcBorders>
              <w:left w:val="single" w:sz="4" w:space="0" w:color="000000"/>
              <w:bottom w:val="single" w:sz="4" w:space="0" w:color="000000"/>
            </w:tcBorders>
          </w:tcPr>
          <w:p w14:paraId="5324517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335730B5"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2A7A043" w14:textId="77777777" w:rsidTr="00DE5AB5">
        <w:tc>
          <w:tcPr>
            <w:tcW w:w="3533" w:type="dxa"/>
            <w:tcBorders>
              <w:left w:val="single" w:sz="4" w:space="0" w:color="000000"/>
              <w:bottom w:val="single" w:sz="4" w:space="0" w:color="000000"/>
            </w:tcBorders>
            <w:vAlign w:val="center"/>
          </w:tcPr>
          <w:p w14:paraId="62170555" w14:textId="77777777" w:rsidR="00BD6B97" w:rsidRPr="007A7659" w:rsidRDefault="00BD6B97">
            <w:pPr>
              <w:pStyle w:val="TableEntry"/>
              <w:snapToGrid w:val="0"/>
              <w:rPr>
                <w:noProof w:val="0"/>
                <w:vertAlign w:val="superscript"/>
                <w:lang w:eastAsia="ar-SA"/>
              </w:rPr>
            </w:pPr>
            <w:r w:rsidRPr="007A7659">
              <w:rPr>
                <w:noProof w:val="0"/>
                <w:lang w:eastAsia="ar-SA"/>
              </w:rPr>
              <w:t>$XDSSubmissionSetAuthorPerson</w:t>
            </w:r>
            <w:r w:rsidRPr="007A7659">
              <w:rPr>
                <w:noProof w:val="0"/>
                <w:vertAlign w:val="superscript"/>
                <w:lang w:eastAsia="ar-SA"/>
              </w:rPr>
              <w:t>1</w:t>
            </w:r>
          </w:p>
        </w:tc>
        <w:tc>
          <w:tcPr>
            <w:tcW w:w="3955" w:type="dxa"/>
            <w:tcBorders>
              <w:left w:val="single" w:sz="4" w:space="0" w:color="000000"/>
              <w:bottom w:val="single" w:sz="4" w:space="0" w:color="000000"/>
            </w:tcBorders>
          </w:tcPr>
          <w:p w14:paraId="28348491" w14:textId="77777777" w:rsidR="00BD6B97" w:rsidRPr="007A7659" w:rsidRDefault="00BD6B97">
            <w:pPr>
              <w:pStyle w:val="TableEntry"/>
              <w:snapToGrid w:val="0"/>
              <w:rPr>
                <w:noProof w:val="0"/>
                <w:lang w:eastAsia="ar-SA"/>
              </w:rPr>
            </w:pPr>
            <w:r w:rsidRPr="007A7659">
              <w:rPr>
                <w:noProof w:val="0"/>
                <w:lang w:eastAsia="ar-SA"/>
              </w:rPr>
              <w:t>XDSSubmissionSet.authorPerson</w:t>
            </w:r>
          </w:p>
        </w:tc>
        <w:tc>
          <w:tcPr>
            <w:tcW w:w="720" w:type="dxa"/>
            <w:tcBorders>
              <w:left w:val="single" w:sz="4" w:space="0" w:color="000000"/>
              <w:bottom w:val="single" w:sz="4" w:space="0" w:color="000000"/>
            </w:tcBorders>
          </w:tcPr>
          <w:p w14:paraId="01CE7DBB"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9BA143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5C131D96" w14:textId="77777777" w:rsidTr="00DE5AB5">
        <w:tc>
          <w:tcPr>
            <w:tcW w:w="3533" w:type="dxa"/>
            <w:tcBorders>
              <w:left w:val="single" w:sz="4" w:space="0" w:color="000000"/>
              <w:bottom w:val="single" w:sz="4" w:space="0" w:color="000000"/>
            </w:tcBorders>
            <w:vAlign w:val="center"/>
          </w:tcPr>
          <w:p w14:paraId="13BBFFFC" w14:textId="77777777" w:rsidR="00BD6B97" w:rsidRPr="007A7659" w:rsidRDefault="00BD6B97">
            <w:pPr>
              <w:pStyle w:val="TableEntry"/>
              <w:snapToGrid w:val="0"/>
              <w:rPr>
                <w:noProof w:val="0"/>
                <w:lang w:eastAsia="ar-SA"/>
              </w:rPr>
            </w:pPr>
            <w:r w:rsidRPr="007A7659">
              <w:rPr>
                <w:noProof w:val="0"/>
                <w:lang w:eastAsia="ar-SA"/>
              </w:rPr>
              <w:t>$XDSSubmissionSetContentType</w:t>
            </w:r>
            <w:r w:rsidRPr="007A7659">
              <w:rPr>
                <w:noProof w:val="0"/>
                <w:vertAlign w:val="superscript"/>
                <w:lang w:eastAsia="ar-SA"/>
              </w:rPr>
              <w:t>2</w:t>
            </w:r>
          </w:p>
        </w:tc>
        <w:tc>
          <w:tcPr>
            <w:tcW w:w="3955" w:type="dxa"/>
            <w:tcBorders>
              <w:left w:val="single" w:sz="4" w:space="0" w:color="000000"/>
              <w:bottom w:val="single" w:sz="4" w:space="0" w:color="000000"/>
            </w:tcBorders>
          </w:tcPr>
          <w:p w14:paraId="2E5831A0" w14:textId="77777777" w:rsidR="00BD6B97" w:rsidRPr="007A7659" w:rsidRDefault="00BD6B97">
            <w:pPr>
              <w:pStyle w:val="TableEntry"/>
              <w:snapToGrid w:val="0"/>
              <w:rPr>
                <w:noProof w:val="0"/>
                <w:lang w:eastAsia="ar-SA"/>
              </w:rPr>
            </w:pPr>
            <w:r w:rsidRPr="007A7659">
              <w:rPr>
                <w:noProof w:val="0"/>
                <w:lang w:eastAsia="ar-SA"/>
              </w:rPr>
              <w:t>XDSSubmissionSet.contentTypeCode</w:t>
            </w:r>
          </w:p>
        </w:tc>
        <w:tc>
          <w:tcPr>
            <w:tcW w:w="720" w:type="dxa"/>
            <w:tcBorders>
              <w:left w:val="single" w:sz="4" w:space="0" w:color="000000"/>
              <w:bottom w:val="single" w:sz="4" w:space="0" w:color="000000"/>
            </w:tcBorders>
          </w:tcPr>
          <w:p w14:paraId="0874A11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D55B52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06DCBE2" w14:textId="77777777" w:rsidTr="00DE5AB5">
        <w:tc>
          <w:tcPr>
            <w:tcW w:w="3533" w:type="dxa"/>
            <w:tcBorders>
              <w:left w:val="single" w:sz="4" w:space="0" w:color="000000"/>
              <w:bottom w:val="single" w:sz="4" w:space="0" w:color="000000"/>
            </w:tcBorders>
            <w:vAlign w:val="center"/>
          </w:tcPr>
          <w:p w14:paraId="6462F8E7"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955" w:type="dxa"/>
            <w:tcBorders>
              <w:left w:val="single" w:sz="4" w:space="0" w:color="000000"/>
              <w:bottom w:val="single" w:sz="4" w:space="0" w:color="000000"/>
            </w:tcBorders>
          </w:tcPr>
          <w:p w14:paraId="43F3A7F5" w14:textId="77777777" w:rsidR="00BD6B97" w:rsidRPr="007A7659" w:rsidRDefault="00BD6B97">
            <w:pPr>
              <w:pStyle w:val="TableEntry"/>
              <w:snapToGrid w:val="0"/>
              <w:rPr>
                <w:noProof w:val="0"/>
                <w:lang w:eastAsia="ar-SA"/>
              </w:rPr>
            </w:pPr>
            <w:r w:rsidRPr="007A7659">
              <w:rPr>
                <w:noProof w:val="0"/>
                <w:lang w:eastAsia="ar-SA"/>
              </w:rPr>
              <w:t>XDSSubmissionSet.</w:t>
            </w:r>
            <w:r w:rsidR="00B152EC" w:rsidRPr="007A7659">
              <w:rPr>
                <w:noProof w:val="0"/>
                <w:lang w:eastAsia="ar-SA"/>
              </w:rPr>
              <w:t>availabilityStatus</w:t>
            </w:r>
          </w:p>
        </w:tc>
        <w:tc>
          <w:tcPr>
            <w:tcW w:w="720" w:type="dxa"/>
            <w:tcBorders>
              <w:left w:val="single" w:sz="4" w:space="0" w:color="000000"/>
              <w:bottom w:val="single" w:sz="4" w:space="0" w:color="000000"/>
            </w:tcBorders>
          </w:tcPr>
          <w:p w14:paraId="757F4D60"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FC840E1" w14:textId="77777777" w:rsidR="00BD6B97" w:rsidRPr="007A7659" w:rsidRDefault="00BD6B97">
            <w:pPr>
              <w:pStyle w:val="TableEntry"/>
              <w:snapToGrid w:val="0"/>
              <w:rPr>
                <w:noProof w:val="0"/>
                <w:lang w:eastAsia="ar-SA"/>
              </w:rPr>
            </w:pPr>
            <w:r w:rsidRPr="007A7659">
              <w:rPr>
                <w:noProof w:val="0"/>
                <w:lang w:eastAsia="ar-SA"/>
              </w:rPr>
              <w:t>M</w:t>
            </w:r>
          </w:p>
        </w:tc>
      </w:tr>
    </w:tbl>
    <w:p w14:paraId="7F337643" w14:textId="77777777" w:rsidR="00BD6B97" w:rsidRPr="007A7659" w:rsidRDefault="00BD6B97">
      <w:pPr>
        <w:pStyle w:val="BodyText"/>
      </w:pPr>
      <w:r w:rsidRPr="007A7659">
        <w:rPr>
          <w:vertAlign w:val="superscript"/>
        </w:rPr>
        <w:t>1</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44CEE62"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4662242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3.18.4.1.2.3.7.3 FindFolders</w:t>
      </w:r>
    </w:p>
    <w:p w14:paraId="3E11E46E" w14:textId="77777777" w:rsidR="00BD6B97" w:rsidRPr="007A7659" w:rsidRDefault="00BD6B97">
      <w:pPr>
        <w:pStyle w:val="BodyText"/>
      </w:pPr>
      <w:r w:rsidRPr="007A7659">
        <w:t>Find folders (XDSFolder objects) in the registry for a given patientID with matching ‘status’ attribute. The other parameters can be used to restrict the collection of XDSFolder objects returned.</w:t>
      </w:r>
    </w:p>
    <w:p w14:paraId="4F7517E4" w14:textId="77777777" w:rsidR="00BD6B97" w:rsidRPr="007A7659" w:rsidRDefault="00BD6B97">
      <w:pPr>
        <w:pStyle w:val="BodyText"/>
      </w:pPr>
      <w:r w:rsidRPr="007A7659">
        <w:rPr>
          <w:b/>
        </w:rPr>
        <w:t xml:space="preserve">Returns: </w:t>
      </w:r>
      <w:r w:rsidRPr="007A7659">
        <w:t>XDSFolder objects matching the query parameters</w:t>
      </w:r>
    </w:p>
    <w:p w14:paraId="5A226E0D"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893"/>
        <w:gridCol w:w="3595"/>
        <w:gridCol w:w="720"/>
        <w:gridCol w:w="910"/>
      </w:tblGrid>
      <w:tr w:rsidR="00BD6B97" w:rsidRPr="007A7659" w14:paraId="39A2B23E" w14:textId="77777777" w:rsidTr="00DE5AB5">
        <w:trPr>
          <w:tblHeader/>
        </w:trPr>
        <w:tc>
          <w:tcPr>
            <w:tcW w:w="3893" w:type="dxa"/>
            <w:tcBorders>
              <w:top w:val="single" w:sz="4" w:space="0" w:color="000000"/>
              <w:left w:val="single" w:sz="4" w:space="0" w:color="000000"/>
              <w:bottom w:val="single" w:sz="4" w:space="0" w:color="000000"/>
            </w:tcBorders>
            <w:shd w:val="clear" w:color="auto" w:fill="E6E6E6"/>
            <w:vAlign w:val="center"/>
          </w:tcPr>
          <w:p w14:paraId="75E4DBF6" w14:textId="77777777" w:rsidR="00BD6B97" w:rsidRPr="007A7659" w:rsidRDefault="00BD6B97" w:rsidP="003C1EFA">
            <w:pPr>
              <w:pStyle w:val="TableEntryHeader"/>
            </w:pPr>
            <w:r w:rsidRPr="007A7659">
              <w:t>Parameter Name</w:t>
            </w:r>
          </w:p>
        </w:tc>
        <w:tc>
          <w:tcPr>
            <w:tcW w:w="3595" w:type="dxa"/>
            <w:tcBorders>
              <w:top w:val="single" w:sz="4" w:space="0" w:color="000000"/>
              <w:left w:val="single" w:sz="4" w:space="0" w:color="000000"/>
              <w:bottom w:val="single" w:sz="4" w:space="0" w:color="000000"/>
            </w:tcBorders>
            <w:shd w:val="clear" w:color="auto" w:fill="E6E6E6"/>
          </w:tcPr>
          <w:p w14:paraId="67D75424"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AC3D8F2"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6669D05" w14:textId="77777777" w:rsidR="00BD6B97" w:rsidRPr="007A7659" w:rsidRDefault="00BD6B97" w:rsidP="003C1EFA">
            <w:pPr>
              <w:pStyle w:val="TableEntryHeader"/>
            </w:pPr>
            <w:r w:rsidRPr="007A7659">
              <w:t>Mult</w:t>
            </w:r>
          </w:p>
        </w:tc>
      </w:tr>
      <w:tr w:rsidR="00BD6B97" w:rsidRPr="007A7659" w14:paraId="31A64714" w14:textId="77777777" w:rsidTr="00DE5AB5">
        <w:tc>
          <w:tcPr>
            <w:tcW w:w="3893" w:type="dxa"/>
            <w:tcBorders>
              <w:left w:val="single" w:sz="4" w:space="0" w:color="000000"/>
              <w:bottom w:val="single" w:sz="4" w:space="0" w:color="000000"/>
            </w:tcBorders>
            <w:vAlign w:val="center"/>
          </w:tcPr>
          <w:p w14:paraId="319CBDCE"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3595" w:type="dxa"/>
            <w:tcBorders>
              <w:left w:val="single" w:sz="4" w:space="0" w:color="000000"/>
              <w:bottom w:val="single" w:sz="4" w:space="0" w:color="000000"/>
            </w:tcBorders>
          </w:tcPr>
          <w:p w14:paraId="652A5409"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720" w:type="dxa"/>
            <w:tcBorders>
              <w:left w:val="single" w:sz="4" w:space="0" w:color="000000"/>
              <w:bottom w:val="single" w:sz="4" w:space="0" w:color="000000"/>
            </w:tcBorders>
          </w:tcPr>
          <w:p w14:paraId="23E6D30F"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693BAE9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638AAE4" w14:textId="77777777" w:rsidTr="00DE5AB5">
        <w:tc>
          <w:tcPr>
            <w:tcW w:w="3893" w:type="dxa"/>
            <w:tcBorders>
              <w:left w:val="single" w:sz="4" w:space="0" w:color="000000"/>
              <w:bottom w:val="single" w:sz="4" w:space="0" w:color="000000"/>
            </w:tcBorders>
            <w:vAlign w:val="center"/>
          </w:tcPr>
          <w:p w14:paraId="53018AC7" w14:textId="77777777" w:rsidR="00BD6B97" w:rsidRPr="007A7659" w:rsidRDefault="00BD6B97">
            <w:pPr>
              <w:pStyle w:val="TableEntry"/>
              <w:snapToGrid w:val="0"/>
              <w:rPr>
                <w:noProof w:val="0"/>
                <w:lang w:eastAsia="ar-SA"/>
              </w:rPr>
            </w:pPr>
            <w:r w:rsidRPr="007A7659">
              <w:rPr>
                <w:noProof w:val="0"/>
                <w:lang w:eastAsia="ar-SA"/>
              </w:rPr>
              <w:t>$XDSFolderLastUpdateTimeFrom</w:t>
            </w:r>
          </w:p>
        </w:tc>
        <w:tc>
          <w:tcPr>
            <w:tcW w:w="3595" w:type="dxa"/>
            <w:tcBorders>
              <w:left w:val="single" w:sz="4" w:space="0" w:color="000000"/>
              <w:bottom w:val="single" w:sz="4" w:space="0" w:color="000000"/>
            </w:tcBorders>
          </w:tcPr>
          <w:p w14:paraId="7D35DD30" w14:textId="77777777" w:rsidR="00BD6B97" w:rsidRPr="007A7659" w:rsidRDefault="00BD6B97">
            <w:pPr>
              <w:pStyle w:val="TableEntry"/>
              <w:snapToGrid w:val="0"/>
              <w:rPr>
                <w:noProof w:val="0"/>
                <w:lang w:eastAsia="ar-SA"/>
              </w:rPr>
            </w:pPr>
            <w:r w:rsidRPr="007A7659">
              <w:rPr>
                <w:noProof w:val="0"/>
                <w:lang w:eastAsia="ar-SA"/>
              </w:rPr>
              <w:t>XDSFolder.</w:t>
            </w:r>
            <w:r w:rsidR="007B038D" w:rsidRPr="007A7659">
              <w:rPr>
                <w:noProof w:val="0"/>
                <w:lang w:eastAsia="ar-SA"/>
              </w:rPr>
              <w:t>l</w:t>
            </w:r>
            <w:r w:rsidRPr="007A7659">
              <w:rPr>
                <w:noProof w:val="0"/>
                <w:lang w:eastAsia="ar-SA"/>
              </w:rPr>
              <w:t>astUpdateTime lower value</w:t>
            </w:r>
          </w:p>
        </w:tc>
        <w:tc>
          <w:tcPr>
            <w:tcW w:w="720" w:type="dxa"/>
            <w:tcBorders>
              <w:left w:val="single" w:sz="4" w:space="0" w:color="000000"/>
              <w:bottom w:val="single" w:sz="4" w:space="0" w:color="000000"/>
            </w:tcBorders>
          </w:tcPr>
          <w:p w14:paraId="16738608"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8E9A3A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6A54579" w14:textId="77777777" w:rsidTr="00DE5AB5">
        <w:tc>
          <w:tcPr>
            <w:tcW w:w="3893" w:type="dxa"/>
            <w:tcBorders>
              <w:left w:val="single" w:sz="4" w:space="0" w:color="000000"/>
              <w:bottom w:val="single" w:sz="4" w:space="0" w:color="000000"/>
            </w:tcBorders>
            <w:vAlign w:val="center"/>
          </w:tcPr>
          <w:p w14:paraId="2700C984" w14:textId="77777777" w:rsidR="00BD6B97" w:rsidRPr="007A7659" w:rsidRDefault="00BD6B97">
            <w:pPr>
              <w:pStyle w:val="TableEntry"/>
              <w:snapToGrid w:val="0"/>
              <w:rPr>
                <w:noProof w:val="0"/>
                <w:lang w:eastAsia="ar-SA"/>
              </w:rPr>
            </w:pPr>
            <w:r w:rsidRPr="007A7659">
              <w:rPr>
                <w:noProof w:val="0"/>
                <w:lang w:eastAsia="ar-SA"/>
              </w:rPr>
              <w:t>$XDSFolderLastUpdateTimeTo</w:t>
            </w:r>
          </w:p>
        </w:tc>
        <w:tc>
          <w:tcPr>
            <w:tcW w:w="3595" w:type="dxa"/>
            <w:tcBorders>
              <w:left w:val="single" w:sz="4" w:space="0" w:color="000000"/>
              <w:bottom w:val="single" w:sz="4" w:space="0" w:color="000000"/>
            </w:tcBorders>
          </w:tcPr>
          <w:p w14:paraId="643F9AE0" w14:textId="77777777" w:rsidR="00BD6B97" w:rsidRPr="007A7659" w:rsidRDefault="00BD6B97">
            <w:pPr>
              <w:pStyle w:val="TableEntry"/>
              <w:snapToGrid w:val="0"/>
              <w:rPr>
                <w:noProof w:val="0"/>
                <w:lang w:eastAsia="ar-SA"/>
              </w:rPr>
            </w:pPr>
            <w:r w:rsidRPr="007A7659">
              <w:rPr>
                <w:noProof w:val="0"/>
                <w:lang w:eastAsia="ar-SA"/>
              </w:rPr>
              <w:t>XDSFolder.lastUpdateTime upper bound</w:t>
            </w:r>
          </w:p>
        </w:tc>
        <w:tc>
          <w:tcPr>
            <w:tcW w:w="720" w:type="dxa"/>
            <w:tcBorders>
              <w:left w:val="single" w:sz="4" w:space="0" w:color="000000"/>
              <w:bottom w:val="single" w:sz="4" w:space="0" w:color="000000"/>
            </w:tcBorders>
          </w:tcPr>
          <w:p w14:paraId="77257FFA"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4AB9CA4"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967E59F" w14:textId="77777777" w:rsidTr="00DE5AB5">
        <w:tc>
          <w:tcPr>
            <w:tcW w:w="3893" w:type="dxa"/>
            <w:tcBorders>
              <w:left w:val="single" w:sz="4" w:space="0" w:color="000000"/>
              <w:bottom w:val="single" w:sz="4" w:space="0" w:color="000000"/>
            </w:tcBorders>
            <w:vAlign w:val="center"/>
          </w:tcPr>
          <w:p w14:paraId="3D672393" w14:textId="77777777" w:rsidR="00BD6B97" w:rsidRPr="007A7659" w:rsidRDefault="00BD6B97">
            <w:pPr>
              <w:pStyle w:val="TableEntry"/>
              <w:snapToGrid w:val="0"/>
              <w:rPr>
                <w:noProof w:val="0"/>
                <w:lang w:eastAsia="ar-SA"/>
              </w:rPr>
            </w:pPr>
            <w:r w:rsidRPr="007A7659">
              <w:rPr>
                <w:noProof w:val="0"/>
                <w:lang w:eastAsia="ar-SA"/>
              </w:rPr>
              <w:t>$XDSFolderCodeList</w:t>
            </w:r>
            <w:r w:rsidRPr="007A7659">
              <w:rPr>
                <w:noProof w:val="0"/>
                <w:vertAlign w:val="superscript"/>
                <w:lang w:eastAsia="ar-SA"/>
              </w:rPr>
              <w:t>1,</w:t>
            </w:r>
            <w:r w:rsidR="00917C53" w:rsidRPr="007A7659">
              <w:rPr>
                <w:noProof w:val="0"/>
                <w:vertAlign w:val="superscript"/>
                <w:lang w:eastAsia="ar-SA"/>
              </w:rPr>
              <w:t>2</w:t>
            </w:r>
          </w:p>
        </w:tc>
        <w:tc>
          <w:tcPr>
            <w:tcW w:w="3595" w:type="dxa"/>
            <w:tcBorders>
              <w:left w:val="single" w:sz="4" w:space="0" w:color="000000"/>
              <w:bottom w:val="single" w:sz="4" w:space="0" w:color="000000"/>
            </w:tcBorders>
          </w:tcPr>
          <w:p w14:paraId="38CC988B" w14:textId="77777777" w:rsidR="00BD6B97" w:rsidRPr="007A7659" w:rsidRDefault="00BD6B97">
            <w:pPr>
              <w:pStyle w:val="TableEntry"/>
              <w:snapToGrid w:val="0"/>
              <w:rPr>
                <w:noProof w:val="0"/>
                <w:lang w:eastAsia="ar-SA"/>
              </w:rPr>
            </w:pPr>
            <w:r w:rsidRPr="007A7659">
              <w:rPr>
                <w:noProof w:val="0"/>
                <w:lang w:eastAsia="ar-SA"/>
              </w:rPr>
              <w:t>XDSFolder.codeList</w:t>
            </w:r>
          </w:p>
        </w:tc>
        <w:tc>
          <w:tcPr>
            <w:tcW w:w="720" w:type="dxa"/>
            <w:tcBorders>
              <w:left w:val="single" w:sz="4" w:space="0" w:color="000000"/>
              <w:bottom w:val="single" w:sz="4" w:space="0" w:color="000000"/>
            </w:tcBorders>
          </w:tcPr>
          <w:p w14:paraId="1C04D3A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0039831F"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168918B" w14:textId="77777777" w:rsidTr="00DE5AB5">
        <w:tc>
          <w:tcPr>
            <w:tcW w:w="3893" w:type="dxa"/>
            <w:tcBorders>
              <w:left w:val="single" w:sz="4" w:space="0" w:color="000000"/>
              <w:bottom w:val="single" w:sz="4" w:space="0" w:color="000000"/>
            </w:tcBorders>
            <w:vAlign w:val="center"/>
          </w:tcPr>
          <w:p w14:paraId="61E0E8C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595" w:type="dxa"/>
            <w:tcBorders>
              <w:left w:val="single" w:sz="4" w:space="0" w:color="000000"/>
              <w:bottom w:val="single" w:sz="4" w:space="0" w:color="000000"/>
            </w:tcBorders>
          </w:tcPr>
          <w:p w14:paraId="0C4F886B" w14:textId="77777777" w:rsidR="00BD6B97" w:rsidRPr="007A7659" w:rsidRDefault="00BD6B97">
            <w:pPr>
              <w:pStyle w:val="TableEntry"/>
              <w:snapToGrid w:val="0"/>
              <w:rPr>
                <w:noProof w:val="0"/>
                <w:lang w:eastAsia="ar-SA"/>
              </w:rPr>
            </w:pPr>
            <w:r w:rsidRPr="007A7659">
              <w:rPr>
                <w:noProof w:val="0"/>
                <w:lang w:eastAsia="ar-SA"/>
              </w:rPr>
              <w:t>XDSFolder.</w:t>
            </w:r>
            <w:r w:rsidR="00B152EC" w:rsidRPr="007A7659">
              <w:rPr>
                <w:noProof w:val="0"/>
                <w:lang w:eastAsia="ar-SA"/>
              </w:rPr>
              <w:t>availabilityStatus</w:t>
            </w:r>
          </w:p>
        </w:tc>
        <w:tc>
          <w:tcPr>
            <w:tcW w:w="720" w:type="dxa"/>
            <w:tcBorders>
              <w:left w:val="single" w:sz="4" w:space="0" w:color="000000"/>
              <w:bottom w:val="single" w:sz="4" w:space="0" w:color="000000"/>
            </w:tcBorders>
          </w:tcPr>
          <w:p w14:paraId="62312E16"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13C1EB32" w14:textId="77777777" w:rsidR="00BD6B97" w:rsidRPr="007A7659" w:rsidRDefault="00BD6B97">
            <w:pPr>
              <w:pStyle w:val="TableEntry"/>
              <w:snapToGrid w:val="0"/>
              <w:rPr>
                <w:noProof w:val="0"/>
                <w:lang w:eastAsia="ar-SA"/>
              </w:rPr>
            </w:pPr>
            <w:r w:rsidRPr="007A7659">
              <w:rPr>
                <w:noProof w:val="0"/>
                <w:lang w:eastAsia="ar-SA"/>
              </w:rPr>
              <w:t>M</w:t>
            </w:r>
          </w:p>
        </w:tc>
      </w:tr>
    </w:tbl>
    <w:p w14:paraId="73A433B2"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7D602853" w14:textId="77777777" w:rsidR="00BD6B97" w:rsidRPr="007A7659" w:rsidRDefault="00917C53">
      <w:pPr>
        <w:pStyle w:val="BodyText"/>
      </w:pPr>
      <w:r w:rsidRPr="007A7659">
        <w:rPr>
          <w:vertAlign w:val="superscript"/>
        </w:rPr>
        <w:t>2</w:t>
      </w:r>
      <w:r w:rsidR="00BD6B97" w:rsidRPr="007A7659">
        <w:t xml:space="preserve">Supports AND/OR semantics as specified in </w:t>
      </w:r>
      <w:r w:rsidR="00211645" w:rsidRPr="007A7659">
        <w:t>Section</w:t>
      </w:r>
      <w:r w:rsidR="00BD6B97" w:rsidRPr="007A7659">
        <w:t xml:space="preserve"> 3.18.4.1.2.3.5.</w:t>
      </w:r>
    </w:p>
    <w:p w14:paraId="6CF7F14F"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3.18.4.1.2.3.7.4 GetAll</w:t>
      </w:r>
    </w:p>
    <w:p w14:paraId="7EF158F5" w14:textId="77777777" w:rsidR="00BD6B97" w:rsidRPr="007A7659" w:rsidRDefault="00BD6B97">
      <w:pPr>
        <w:pStyle w:val="BodyText"/>
      </w:pPr>
      <w:r w:rsidRPr="007A7659">
        <w:t>Get all registry content for a patient given the indicated status, format codes, and confidentiality codes.</w:t>
      </w:r>
    </w:p>
    <w:p w14:paraId="0BEEB98D" w14:textId="77777777" w:rsidR="00BD6B97" w:rsidRPr="007A7659" w:rsidRDefault="00BD6B97">
      <w:pPr>
        <w:pStyle w:val="BodyText"/>
        <w:rPr>
          <w:b/>
          <w:lang w:eastAsia="ar-SA"/>
        </w:rPr>
      </w:pPr>
      <w:r w:rsidRPr="007A7659">
        <w:rPr>
          <w:b/>
          <w:lang w:eastAsia="ar-SA"/>
        </w:rPr>
        <w:t xml:space="preserve">Returns: </w:t>
      </w:r>
    </w:p>
    <w:p w14:paraId="60510427" w14:textId="77777777" w:rsidR="00BD6B97" w:rsidRPr="007A7659" w:rsidRDefault="00BD6B97" w:rsidP="006E48D2">
      <w:pPr>
        <w:pStyle w:val="ListBullet2"/>
        <w:numPr>
          <w:ilvl w:val="0"/>
          <w:numId w:val="30"/>
        </w:numPr>
      </w:pPr>
      <w:r w:rsidRPr="007A7659">
        <w:t>XDSSubmissionSet, XDSDocumentEntry, and XDSFolder objects with patientId attribute matching $patientId parameter</w:t>
      </w:r>
    </w:p>
    <w:p w14:paraId="1F193346" w14:textId="77777777" w:rsidR="00BD6B97" w:rsidRPr="007A7659" w:rsidRDefault="00BD6B97" w:rsidP="006E48D2">
      <w:pPr>
        <w:pStyle w:val="ListBullet2"/>
        <w:numPr>
          <w:ilvl w:val="0"/>
          <w:numId w:val="30"/>
        </w:numPr>
      </w:pPr>
      <w:r w:rsidRPr="007A7659">
        <w:t>Association objects with sourceObject or targetObject attribute matching one of the above objects</w:t>
      </w:r>
    </w:p>
    <w:p w14:paraId="24D0B582" w14:textId="77777777" w:rsidR="00E10C53" w:rsidRPr="007A7659" w:rsidRDefault="00E10C53" w:rsidP="00C265CE">
      <w:pPr>
        <w:pStyle w:val="Note"/>
        <w:ind w:left="1080"/>
      </w:pPr>
      <w:r w:rsidRPr="007A7659">
        <w:lastRenderedPageBreak/>
        <w:t>Note:  Associations may be returned that reference objects not in the return set</w:t>
      </w:r>
      <w:r w:rsidR="007A7659" w:rsidRPr="007A7659">
        <w:t xml:space="preserve">. </w:t>
      </w:r>
      <w:r w:rsidRPr="007A7659">
        <w:t>For example, this could occur when:</w:t>
      </w:r>
    </w:p>
    <w:p w14:paraId="75D01517" w14:textId="77777777" w:rsidR="00E10C53" w:rsidRPr="007A7659" w:rsidRDefault="00E10C53" w:rsidP="00C265CE">
      <w:pPr>
        <w:pStyle w:val="Note"/>
        <w:numPr>
          <w:ilvl w:val="0"/>
          <w:numId w:val="91"/>
        </w:numPr>
        <w:ind w:left="1080"/>
      </w:pPr>
      <w:r w:rsidRPr="007A7659">
        <w:t xml:space="preserve">the $XDSDocumentEntryStatus parameter is Approved and a submitted DocumentEntry has been replaced and is, therefore, Deprecated, or </w:t>
      </w:r>
    </w:p>
    <w:p w14:paraId="4AC5FD87" w14:textId="77777777" w:rsidR="00E10C53" w:rsidRPr="007A7659" w:rsidRDefault="00E10C53" w:rsidP="00C265CE">
      <w:pPr>
        <w:pStyle w:val="Note"/>
        <w:numPr>
          <w:ilvl w:val="0"/>
          <w:numId w:val="91"/>
        </w:numPr>
        <w:ind w:left="1080"/>
      </w:pPr>
      <w:r w:rsidRPr="007A7659">
        <w:t xml:space="preserve">a SubmissionSet is linked to a DocumentEntry with a different Patient ID, i.e., for a mother and child. </w:t>
      </w:r>
    </w:p>
    <w:p w14:paraId="289C0CB8" w14:textId="77777777" w:rsidR="00E10C53" w:rsidRPr="007A7659" w:rsidRDefault="00B96A38" w:rsidP="00C265CE">
      <w:pPr>
        <w:pStyle w:val="Note"/>
        <w:ind w:left="1080"/>
      </w:pPr>
      <w:r w:rsidRPr="007A7659">
        <w:t xml:space="preserve">        </w:t>
      </w:r>
      <w:r w:rsidR="00E10C53" w:rsidRPr="007A7659">
        <w:t xml:space="preserve">Document Consumers should be prepared to handle these situations. </w:t>
      </w:r>
    </w:p>
    <w:p w14:paraId="05A0BF2C" w14:textId="77777777" w:rsidR="00BD6B97" w:rsidRPr="007A7659" w:rsidRDefault="00BD6B97" w:rsidP="00C265CE">
      <w:pPr>
        <w:pStyle w:val="Note"/>
      </w:pPr>
    </w:p>
    <w:tbl>
      <w:tblPr>
        <w:tblW w:w="9118" w:type="dxa"/>
        <w:tblInd w:w="-5" w:type="dxa"/>
        <w:tblLayout w:type="fixed"/>
        <w:tblLook w:val="0000" w:firstRow="0" w:lastRow="0" w:firstColumn="0" w:lastColumn="0" w:noHBand="0" w:noVBand="0"/>
      </w:tblPr>
      <w:tblGrid>
        <w:gridCol w:w="3803"/>
        <w:gridCol w:w="3685"/>
        <w:gridCol w:w="720"/>
        <w:gridCol w:w="910"/>
      </w:tblGrid>
      <w:tr w:rsidR="00BD6B97" w:rsidRPr="007A7659" w14:paraId="153F8A33" w14:textId="77777777" w:rsidTr="00BA4B90">
        <w:trPr>
          <w:tblHeader/>
        </w:trPr>
        <w:tc>
          <w:tcPr>
            <w:tcW w:w="3803" w:type="dxa"/>
            <w:tcBorders>
              <w:top w:val="single" w:sz="4" w:space="0" w:color="000000"/>
              <w:left w:val="single" w:sz="4" w:space="0" w:color="000000"/>
              <w:bottom w:val="single" w:sz="4" w:space="0" w:color="000000"/>
            </w:tcBorders>
            <w:shd w:val="clear" w:color="auto" w:fill="E6E6E6"/>
            <w:vAlign w:val="center"/>
          </w:tcPr>
          <w:p w14:paraId="02D2A3AD" w14:textId="77777777" w:rsidR="00BD6B97" w:rsidRPr="007A7659" w:rsidRDefault="00BD6B97" w:rsidP="003C1EFA">
            <w:pPr>
              <w:pStyle w:val="TableEntryHeader"/>
            </w:pPr>
            <w:r w:rsidRPr="007A7659">
              <w:t>Parameter Name</w:t>
            </w:r>
          </w:p>
        </w:tc>
        <w:tc>
          <w:tcPr>
            <w:tcW w:w="3685" w:type="dxa"/>
            <w:tcBorders>
              <w:top w:val="single" w:sz="4" w:space="0" w:color="000000"/>
              <w:left w:val="single" w:sz="4" w:space="0" w:color="000000"/>
              <w:bottom w:val="single" w:sz="4" w:space="0" w:color="000000"/>
            </w:tcBorders>
            <w:shd w:val="clear" w:color="auto" w:fill="E6E6E6"/>
          </w:tcPr>
          <w:p w14:paraId="65DDC929"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087B1546"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4EBCDB5" w14:textId="77777777" w:rsidR="00BD6B97" w:rsidRPr="007A7659" w:rsidRDefault="00BD6B97" w:rsidP="003C1EFA">
            <w:pPr>
              <w:pStyle w:val="TableEntryHeader"/>
            </w:pPr>
            <w:r w:rsidRPr="007A7659">
              <w:t>Mult</w:t>
            </w:r>
          </w:p>
        </w:tc>
      </w:tr>
      <w:tr w:rsidR="00BD6B97" w:rsidRPr="007A7659" w14:paraId="3FA6ADFE" w14:textId="77777777" w:rsidTr="00BA4B90">
        <w:tc>
          <w:tcPr>
            <w:tcW w:w="3803" w:type="dxa"/>
            <w:tcBorders>
              <w:left w:val="single" w:sz="4" w:space="0" w:color="000000"/>
              <w:bottom w:val="single" w:sz="4" w:space="0" w:color="000000"/>
            </w:tcBorders>
            <w:vAlign w:val="center"/>
          </w:tcPr>
          <w:p w14:paraId="41A57A4E" w14:textId="77777777" w:rsidR="00BD6B97" w:rsidRPr="007A7659" w:rsidRDefault="00BD6B97">
            <w:pPr>
              <w:pStyle w:val="TableEntry"/>
              <w:snapToGrid w:val="0"/>
              <w:rPr>
                <w:noProof w:val="0"/>
                <w:lang w:eastAsia="ar-SA"/>
              </w:rPr>
            </w:pPr>
            <w:r w:rsidRPr="007A7659">
              <w:rPr>
                <w:noProof w:val="0"/>
                <w:lang w:eastAsia="ar-SA"/>
              </w:rPr>
              <w:t>$patientId</w:t>
            </w:r>
          </w:p>
        </w:tc>
        <w:tc>
          <w:tcPr>
            <w:tcW w:w="3685" w:type="dxa"/>
            <w:tcBorders>
              <w:left w:val="single" w:sz="4" w:space="0" w:color="000000"/>
              <w:bottom w:val="single" w:sz="4" w:space="0" w:color="000000"/>
            </w:tcBorders>
          </w:tcPr>
          <w:p w14:paraId="0451C986" w14:textId="77777777" w:rsidR="00BD6B97" w:rsidRPr="007A7659" w:rsidRDefault="00BD6B97">
            <w:pPr>
              <w:pStyle w:val="TableEntry"/>
              <w:snapToGrid w:val="0"/>
              <w:rPr>
                <w:noProof w:val="0"/>
                <w:lang w:eastAsia="ar-SA"/>
              </w:rPr>
            </w:pPr>
            <w:r w:rsidRPr="007A7659">
              <w:rPr>
                <w:noProof w:val="0"/>
                <w:lang w:eastAsia="ar-SA"/>
              </w:rPr>
              <w:t>XDSFolder.patientId, XDSSubmissionSet.patientId, XDSDocumentEntry.patientId</w:t>
            </w:r>
          </w:p>
        </w:tc>
        <w:tc>
          <w:tcPr>
            <w:tcW w:w="720" w:type="dxa"/>
            <w:tcBorders>
              <w:left w:val="single" w:sz="4" w:space="0" w:color="000000"/>
              <w:bottom w:val="single" w:sz="4" w:space="0" w:color="000000"/>
            </w:tcBorders>
          </w:tcPr>
          <w:p w14:paraId="50ACBC3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DBDA66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1DC1AF4" w14:textId="77777777" w:rsidTr="00BA4B90">
        <w:tc>
          <w:tcPr>
            <w:tcW w:w="3803" w:type="dxa"/>
            <w:tcBorders>
              <w:left w:val="single" w:sz="4" w:space="0" w:color="000000"/>
              <w:bottom w:val="single" w:sz="4" w:space="0" w:color="000000"/>
            </w:tcBorders>
            <w:vAlign w:val="center"/>
          </w:tcPr>
          <w:p w14:paraId="786DAF8E" w14:textId="77777777" w:rsidR="00BD6B97" w:rsidRPr="007A7659" w:rsidRDefault="00BD6B97">
            <w:pPr>
              <w:pStyle w:val="TableEntry"/>
              <w:snapToGrid w:val="0"/>
              <w:rPr>
                <w:noProof w:val="0"/>
                <w:lang w:eastAsia="ar-SA"/>
              </w:rPr>
            </w:pPr>
            <w:r w:rsidRPr="007A7659">
              <w:rPr>
                <w:noProof w:val="0"/>
                <w:lang w:eastAsia="ar-SA"/>
              </w:rPr>
              <w:t>$XDSDocumentEntryStatus</w:t>
            </w:r>
          </w:p>
        </w:tc>
        <w:tc>
          <w:tcPr>
            <w:tcW w:w="3685" w:type="dxa"/>
            <w:tcBorders>
              <w:left w:val="single" w:sz="4" w:space="0" w:color="000000"/>
              <w:bottom w:val="single" w:sz="4" w:space="0" w:color="000000"/>
            </w:tcBorders>
          </w:tcPr>
          <w:p w14:paraId="22F4C2F7" w14:textId="77777777" w:rsidR="00BD6B97" w:rsidRPr="007A7659" w:rsidRDefault="00BD6B97">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left w:val="single" w:sz="4" w:space="0" w:color="000000"/>
              <w:bottom w:val="single" w:sz="4" w:space="0" w:color="000000"/>
            </w:tcBorders>
          </w:tcPr>
          <w:p w14:paraId="22E8324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0DCCE1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71FA716" w14:textId="77777777" w:rsidTr="00BA4B90">
        <w:tc>
          <w:tcPr>
            <w:tcW w:w="3803" w:type="dxa"/>
            <w:tcBorders>
              <w:left w:val="single" w:sz="4" w:space="0" w:color="000000"/>
              <w:bottom w:val="single" w:sz="4" w:space="0" w:color="000000"/>
            </w:tcBorders>
            <w:vAlign w:val="center"/>
          </w:tcPr>
          <w:p w14:paraId="2402FC7A"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685" w:type="dxa"/>
            <w:tcBorders>
              <w:left w:val="single" w:sz="4" w:space="0" w:color="000000"/>
              <w:bottom w:val="single" w:sz="4" w:space="0" w:color="000000"/>
            </w:tcBorders>
          </w:tcPr>
          <w:p w14:paraId="219C9549" w14:textId="77777777" w:rsidR="00BD6B97" w:rsidRPr="007A7659" w:rsidRDefault="00BD6B97">
            <w:pPr>
              <w:pStyle w:val="TableEntry"/>
              <w:snapToGrid w:val="0"/>
              <w:rPr>
                <w:noProof w:val="0"/>
                <w:lang w:eastAsia="ar-SA"/>
              </w:rPr>
            </w:pPr>
            <w:r w:rsidRPr="007A7659">
              <w:rPr>
                <w:noProof w:val="0"/>
                <w:lang w:eastAsia="ar-SA"/>
              </w:rPr>
              <w:t>XDSSubmissionSet.</w:t>
            </w:r>
            <w:r w:rsidR="004749E4" w:rsidRPr="007A7659">
              <w:rPr>
                <w:noProof w:val="0"/>
                <w:lang w:eastAsia="ar-SA"/>
              </w:rPr>
              <w:t>availabilityStatus</w:t>
            </w:r>
          </w:p>
        </w:tc>
        <w:tc>
          <w:tcPr>
            <w:tcW w:w="720" w:type="dxa"/>
            <w:tcBorders>
              <w:left w:val="single" w:sz="4" w:space="0" w:color="000000"/>
              <w:bottom w:val="single" w:sz="4" w:space="0" w:color="000000"/>
            </w:tcBorders>
          </w:tcPr>
          <w:p w14:paraId="0F17D78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0B33C5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F50BF34" w14:textId="77777777" w:rsidTr="00BA4B90">
        <w:tc>
          <w:tcPr>
            <w:tcW w:w="3803" w:type="dxa"/>
            <w:tcBorders>
              <w:left w:val="single" w:sz="4" w:space="0" w:color="000000"/>
              <w:bottom w:val="single" w:sz="4" w:space="0" w:color="000000"/>
            </w:tcBorders>
            <w:vAlign w:val="center"/>
          </w:tcPr>
          <w:p w14:paraId="3459AEA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685" w:type="dxa"/>
            <w:tcBorders>
              <w:left w:val="single" w:sz="4" w:space="0" w:color="000000"/>
              <w:bottom w:val="single" w:sz="4" w:space="0" w:color="000000"/>
            </w:tcBorders>
          </w:tcPr>
          <w:p w14:paraId="6F8E8805" w14:textId="77777777" w:rsidR="00BD6B97" w:rsidRPr="007A7659" w:rsidRDefault="00BD6B97">
            <w:pPr>
              <w:pStyle w:val="TableEntry"/>
              <w:snapToGrid w:val="0"/>
              <w:rPr>
                <w:noProof w:val="0"/>
                <w:lang w:eastAsia="ar-SA"/>
              </w:rPr>
            </w:pPr>
            <w:r w:rsidRPr="007A7659">
              <w:rPr>
                <w:noProof w:val="0"/>
                <w:lang w:eastAsia="ar-SA"/>
              </w:rPr>
              <w:t>XDSFolder.</w:t>
            </w:r>
            <w:r w:rsidR="004749E4" w:rsidRPr="007A7659">
              <w:rPr>
                <w:noProof w:val="0"/>
                <w:lang w:eastAsia="ar-SA"/>
              </w:rPr>
              <w:t>availabilityStatus</w:t>
            </w:r>
          </w:p>
        </w:tc>
        <w:tc>
          <w:tcPr>
            <w:tcW w:w="720" w:type="dxa"/>
            <w:tcBorders>
              <w:left w:val="single" w:sz="4" w:space="0" w:color="000000"/>
              <w:bottom w:val="single" w:sz="4" w:space="0" w:color="000000"/>
            </w:tcBorders>
          </w:tcPr>
          <w:p w14:paraId="4A0526F8"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2B4DB6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6F4C0C" w14:textId="77777777" w:rsidTr="00BA4B90">
        <w:tc>
          <w:tcPr>
            <w:tcW w:w="3803" w:type="dxa"/>
            <w:tcBorders>
              <w:left w:val="single" w:sz="4" w:space="0" w:color="000000"/>
              <w:bottom w:val="single" w:sz="4" w:space="0" w:color="000000"/>
            </w:tcBorders>
            <w:vAlign w:val="center"/>
          </w:tcPr>
          <w:p w14:paraId="47C3F2C0"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2</w:t>
            </w:r>
          </w:p>
        </w:tc>
        <w:tc>
          <w:tcPr>
            <w:tcW w:w="3685" w:type="dxa"/>
            <w:tcBorders>
              <w:left w:val="single" w:sz="4" w:space="0" w:color="000000"/>
              <w:bottom w:val="single" w:sz="4" w:space="0" w:color="000000"/>
            </w:tcBorders>
          </w:tcPr>
          <w:p w14:paraId="434486D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36F4DC5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AB4C17A"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94E7DF2" w14:textId="77777777" w:rsidTr="00BA4B90">
        <w:tc>
          <w:tcPr>
            <w:tcW w:w="3803" w:type="dxa"/>
            <w:tcBorders>
              <w:left w:val="single" w:sz="4" w:space="0" w:color="000000"/>
              <w:bottom w:val="single" w:sz="4" w:space="0" w:color="auto"/>
            </w:tcBorders>
            <w:vAlign w:val="center"/>
          </w:tcPr>
          <w:p w14:paraId="4FC5435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1, 2</w:t>
            </w:r>
          </w:p>
        </w:tc>
        <w:tc>
          <w:tcPr>
            <w:tcW w:w="3685" w:type="dxa"/>
            <w:tcBorders>
              <w:left w:val="single" w:sz="4" w:space="0" w:color="000000"/>
              <w:bottom w:val="single" w:sz="4" w:space="0" w:color="auto"/>
            </w:tcBorders>
          </w:tcPr>
          <w:p w14:paraId="5DB48E4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720" w:type="dxa"/>
            <w:tcBorders>
              <w:left w:val="single" w:sz="4" w:space="0" w:color="000000"/>
              <w:bottom w:val="single" w:sz="4" w:space="0" w:color="auto"/>
            </w:tcBorders>
          </w:tcPr>
          <w:p w14:paraId="72C26246"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264111A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7C762DB0" w14:textId="77777777" w:rsidTr="00BA4B90">
        <w:tc>
          <w:tcPr>
            <w:tcW w:w="3803" w:type="dxa"/>
            <w:tcBorders>
              <w:top w:val="single" w:sz="4" w:space="0" w:color="auto"/>
              <w:left w:val="single" w:sz="4" w:space="0" w:color="000000"/>
              <w:bottom w:val="single" w:sz="4" w:space="0" w:color="000000"/>
            </w:tcBorders>
            <w:vAlign w:val="center"/>
          </w:tcPr>
          <w:p w14:paraId="43427DB0" w14:textId="77777777" w:rsidR="00BD6B97" w:rsidRPr="007A7659" w:rsidRDefault="00BD6B97">
            <w:pPr>
              <w:pStyle w:val="TableEntry"/>
              <w:snapToGrid w:val="0"/>
              <w:rPr>
                <w:noProof w:val="0"/>
                <w:lang w:eastAsia="ar-SA"/>
              </w:rPr>
            </w:pPr>
            <w:r w:rsidRPr="007A7659">
              <w:rPr>
                <w:noProof w:val="0"/>
                <w:lang w:eastAsia="ar-SA"/>
              </w:rPr>
              <w:t>$XDSDocumentEntryType</w:t>
            </w:r>
            <w:r w:rsidR="00917C53" w:rsidRPr="007A7659">
              <w:rPr>
                <w:noProof w:val="0"/>
                <w:vertAlign w:val="superscript"/>
                <w:lang w:eastAsia="ar-SA"/>
              </w:rPr>
              <w:t>3</w:t>
            </w:r>
          </w:p>
        </w:tc>
        <w:tc>
          <w:tcPr>
            <w:tcW w:w="3685" w:type="dxa"/>
            <w:tcBorders>
              <w:top w:val="single" w:sz="4" w:space="0" w:color="auto"/>
              <w:left w:val="single" w:sz="4" w:space="0" w:color="000000"/>
              <w:bottom w:val="single" w:sz="4" w:space="0" w:color="000000"/>
            </w:tcBorders>
          </w:tcPr>
          <w:p w14:paraId="68DC9B6E"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7243CAA3"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000000"/>
              <w:right w:val="single" w:sz="4" w:space="0" w:color="000000"/>
            </w:tcBorders>
          </w:tcPr>
          <w:p w14:paraId="2DC1BCD6" w14:textId="77777777" w:rsidR="00BD6B97" w:rsidRPr="007A7659" w:rsidRDefault="00BD6B97">
            <w:pPr>
              <w:pStyle w:val="TableEntry"/>
              <w:snapToGrid w:val="0"/>
              <w:rPr>
                <w:noProof w:val="0"/>
                <w:lang w:eastAsia="ar-SA"/>
              </w:rPr>
            </w:pPr>
            <w:r w:rsidRPr="007A7659">
              <w:rPr>
                <w:noProof w:val="0"/>
                <w:lang w:eastAsia="ar-SA"/>
              </w:rPr>
              <w:t>M</w:t>
            </w:r>
          </w:p>
        </w:tc>
      </w:tr>
    </w:tbl>
    <w:p w14:paraId="5CC3B1DF" w14:textId="77777777" w:rsidR="00BD6B97" w:rsidRPr="007A7659" w:rsidRDefault="00BD6B97">
      <w:pPr>
        <w:pStyle w:val="BodyText"/>
      </w:pPr>
      <w:r w:rsidRPr="007A7659">
        <w:rPr>
          <w:vertAlign w:val="superscript"/>
        </w:rPr>
        <w:t>1</w:t>
      </w:r>
      <w:r w:rsidRPr="007A7659">
        <w:t xml:space="preserve">Supports AND/OR semantics as specified in </w:t>
      </w:r>
      <w:r w:rsidR="00211645" w:rsidRPr="007A7659">
        <w:t>Section</w:t>
      </w:r>
      <w:r w:rsidRPr="007A7659">
        <w:t xml:space="preserve"> 3.18.4.1.2.3.5.</w:t>
      </w:r>
    </w:p>
    <w:p w14:paraId="5A8B9871"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38641E7D"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3F2696A"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3.18.4.1.2.3.7.5 GetDocuments</w:t>
      </w:r>
    </w:p>
    <w:p w14:paraId="35C2F6B4" w14:textId="77777777" w:rsidR="00BD6B97" w:rsidRPr="007A7659" w:rsidRDefault="00BD6B97">
      <w:pPr>
        <w:pStyle w:val="BodyText"/>
      </w:pPr>
      <w:r w:rsidRPr="007A7659">
        <w:t>Retrieve a collection of XDSDocumentEntry objects. XDSDocumentEntry objects are selected either by their entryUUID or uniqueId attribute.</w:t>
      </w:r>
    </w:p>
    <w:p w14:paraId="137F2026" w14:textId="77777777" w:rsidR="00BD6B97" w:rsidRPr="007A7659" w:rsidRDefault="00BD6B97">
      <w:pPr>
        <w:pStyle w:val="BodyText"/>
      </w:pPr>
      <w:r w:rsidRPr="007A7659">
        <w:rPr>
          <w:b/>
        </w:rPr>
        <w:t>Returns:</w:t>
      </w:r>
      <w:r w:rsidRPr="007A7659">
        <w:t xml:space="preserve"> XDSDocumentEntry objects requested</w:t>
      </w: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484A460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0F011398"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37597421"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DC8DB85"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D9A6CBD" w14:textId="77777777" w:rsidR="00BD6B97" w:rsidRPr="007A7659" w:rsidRDefault="00BD6B97" w:rsidP="003C1EFA">
            <w:pPr>
              <w:pStyle w:val="TableEntryHeader"/>
            </w:pPr>
            <w:r w:rsidRPr="007A7659">
              <w:t>Mult</w:t>
            </w:r>
          </w:p>
        </w:tc>
      </w:tr>
      <w:tr w:rsidR="00BD6B97" w:rsidRPr="007A7659" w14:paraId="5E3C7A8A" w14:textId="77777777">
        <w:tc>
          <w:tcPr>
            <w:tcW w:w="4608" w:type="dxa"/>
            <w:tcBorders>
              <w:left w:val="single" w:sz="4" w:space="0" w:color="000000"/>
              <w:bottom w:val="single" w:sz="4" w:space="0" w:color="000000"/>
            </w:tcBorders>
            <w:vAlign w:val="center"/>
          </w:tcPr>
          <w:p w14:paraId="646D83A9"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5860D3AB"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5A528D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C1C217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576740" w14:textId="77777777">
        <w:tc>
          <w:tcPr>
            <w:tcW w:w="4608" w:type="dxa"/>
            <w:tcBorders>
              <w:left w:val="single" w:sz="4" w:space="0" w:color="000000"/>
              <w:bottom w:val="single" w:sz="4" w:space="0" w:color="auto"/>
            </w:tcBorders>
            <w:vAlign w:val="center"/>
          </w:tcPr>
          <w:p w14:paraId="5135F5D8"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1E25470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172265B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1DA490E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ADBC1D" w14:textId="77777777">
        <w:tc>
          <w:tcPr>
            <w:tcW w:w="4608" w:type="dxa"/>
            <w:tcBorders>
              <w:top w:val="single" w:sz="4" w:space="0" w:color="auto"/>
              <w:left w:val="single" w:sz="4" w:space="0" w:color="auto"/>
              <w:bottom w:val="single" w:sz="4" w:space="0" w:color="auto"/>
            </w:tcBorders>
            <w:vAlign w:val="center"/>
          </w:tcPr>
          <w:p w14:paraId="2D20D5B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FB3DB05"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1E62D3B"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661DED0" w14:textId="77777777" w:rsidR="00BD6B97" w:rsidRPr="007A7659" w:rsidRDefault="00BD6B97">
            <w:pPr>
              <w:pStyle w:val="TableEntry"/>
              <w:snapToGrid w:val="0"/>
              <w:rPr>
                <w:noProof w:val="0"/>
                <w:lang w:eastAsia="ar-SA"/>
              </w:rPr>
            </w:pPr>
            <w:r w:rsidRPr="007A7659">
              <w:rPr>
                <w:noProof w:val="0"/>
                <w:lang w:eastAsia="ar-SA"/>
              </w:rPr>
              <w:t>--</w:t>
            </w:r>
          </w:p>
        </w:tc>
      </w:tr>
    </w:tbl>
    <w:p w14:paraId="2B166340" w14:textId="77777777" w:rsidR="00BD6B97" w:rsidRPr="007A7659" w:rsidRDefault="00BD6B97">
      <w:pPr>
        <w:pStyle w:val="BodyText"/>
      </w:pPr>
      <w:r w:rsidRPr="007A7659">
        <w:rPr>
          <w:vertAlign w:val="superscript"/>
        </w:rPr>
        <w:t>1</w:t>
      </w:r>
      <w:r w:rsidRPr="007A7659">
        <w:t xml:space="preserve">Either $XDSDocumentEntryEntryUUID or $XDSDocumentEntryUniqueId shall be specified. This transaction shall return an </w:t>
      </w:r>
      <w:r w:rsidR="004D612B" w:rsidRPr="007A7659">
        <w:t xml:space="preserve">XDSStoredQueryParamNumber </w:t>
      </w:r>
      <w:r w:rsidRPr="007A7659">
        <w:t>error if both parameters are specified.</w:t>
      </w:r>
    </w:p>
    <w:p w14:paraId="14EA695E"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FD8E9D3"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F8F4A13" w14:textId="77777777" w:rsidR="00BD6B97" w:rsidRPr="007A7659" w:rsidRDefault="00BD6B97" w:rsidP="00493145">
      <w:pPr>
        <w:pStyle w:val="BodyText"/>
      </w:pPr>
      <w:r w:rsidRPr="007A7659">
        <w:rPr>
          <w:vertAlign w:val="superscript"/>
        </w:rPr>
        <w:lastRenderedPageBreak/>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77198FA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3.18.4.1.2.3.7.6 GetFolders</w:t>
      </w:r>
    </w:p>
    <w:p w14:paraId="2AA8977E" w14:textId="77777777" w:rsidR="00BD6B97" w:rsidRPr="007A7659" w:rsidRDefault="00BD6B97">
      <w:pPr>
        <w:pStyle w:val="BodyText"/>
      </w:pPr>
      <w:r w:rsidRPr="007A7659">
        <w:t>Retrieve a collection of XDSFolder objects. XDSFolder objects are selected either by their entryUUID or uniqueId attribute.</w:t>
      </w:r>
    </w:p>
    <w:p w14:paraId="20C87BA4" w14:textId="77777777" w:rsidR="00BD6B97" w:rsidRPr="007A7659" w:rsidRDefault="00BD6B97">
      <w:pPr>
        <w:pStyle w:val="BodyText"/>
      </w:pPr>
      <w:r w:rsidRPr="007A7659">
        <w:rPr>
          <w:b/>
        </w:rPr>
        <w:t xml:space="preserve">Returns: </w:t>
      </w:r>
      <w:r w:rsidRPr="007A7659">
        <w:t>XDSFolder objects requested.</w:t>
      </w:r>
    </w:p>
    <w:p w14:paraId="463C0544" w14:textId="77777777" w:rsidR="00767375" w:rsidRPr="007A7659" w:rsidRDefault="00767375">
      <w:pPr>
        <w:pStyle w:val="BodyText"/>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2880"/>
        <w:gridCol w:w="720"/>
        <w:gridCol w:w="910"/>
      </w:tblGrid>
      <w:tr w:rsidR="00BD6B97" w:rsidRPr="007A7659" w14:paraId="202C15FA" w14:textId="77777777" w:rsidTr="004A0919">
        <w:trPr>
          <w:tblHeader/>
        </w:trPr>
        <w:tc>
          <w:tcPr>
            <w:tcW w:w="4608" w:type="dxa"/>
            <w:shd w:val="clear" w:color="auto" w:fill="E6E6E6"/>
            <w:vAlign w:val="center"/>
          </w:tcPr>
          <w:p w14:paraId="07A2CE82" w14:textId="77777777" w:rsidR="00BD6B97" w:rsidRPr="007A7659" w:rsidRDefault="00BD6B97" w:rsidP="003C1EFA">
            <w:pPr>
              <w:pStyle w:val="TableEntryHeader"/>
            </w:pPr>
            <w:r w:rsidRPr="007A7659">
              <w:t>Parameter Name</w:t>
            </w:r>
          </w:p>
        </w:tc>
        <w:tc>
          <w:tcPr>
            <w:tcW w:w="2880" w:type="dxa"/>
            <w:shd w:val="clear" w:color="auto" w:fill="E6E6E6"/>
          </w:tcPr>
          <w:p w14:paraId="0BD90BAD" w14:textId="77777777" w:rsidR="00BD6B97" w:rsidRPr="007A7659" w:rsidRDefault="00BD6B97" w:rsidP="003C1EFA">
            <w:pPr>
              <w:pStyle w:val="TableEntryHeader"/>
            </w:pPr>
            <w:r w:rsidRPr="007A7659">
              <w:t>Attribute</w:t>
            </w:r>
          </w:p>
        </w:tc>
        <w:tc>
          <w:tcPr>
            <w:tcW w:w="720" w:type="dxa"/>
            <w:shd w:val="clear" w:color="auto" w:fill="E6E6E6"/>
          </w:tcPr>
          <w:p w14:paraId="20A1930A" w14:textId="77777777" w:rsidR="00BD6B97" w:rsidRPr="007A7659" w:rsidRDefault="00BD6B97" w:rsidP="003C1EFA">
            <w:pPr>
              <w:pStyle w:val="TableEntryHeader"/>
            </w:pPr>
            <w:r w:rsidRPr="007A7659">
              <w:t>Opt</w:t>
            </w:r>
          </w:p>
        </w:tc>
        <w:tc>
          <w:tcPr>
            <w:tcW w:w="910" w:type="dxa"/>
            <w:shd w:val="clear" w:color="auto" w:fill="E6E6E6"/>
          </w:tcPr>
          <w:p w14:paraId="71929A08" w14:textId="77777777" w:rsidR="00BD6B97" w:rsidRPr="007A7659" w:rsidRDefault="00BD6B97" w:rsidP="003C1EFA">
            <w:pPr>
              <w:pStyle w:val="TableEntryHeader"/>
            </w:pPr>
            <w:r w:rsidRPr="007A7659">
              <w:t>Mult</w:t>
            </w:r>
          </w:p>
        </w:tc>
      </w:tr>
      <w:tr w:rsidR="00BD6B97" w:rsidRPr="007A7659" w14:paraId="4C72EC32" w14:textId="77777777" w:rsidTr="004A0919">
        <w:tc>
          <w:tcPr>
            <w:tcW w:w="4608" w:type="dxa"/>
            <w:vAlign w:val="center"/>
          </w:tcPr>
          <w:p w14:paraId="5653CF0B"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3</w:t>
            </w:r>
          </w:p>
        </w:tc>
        <w:tc>
          <w:tcPr>
            <w:tcW w:w="2880" w:type="dxa"/>
          </w:tcPr>
          <w:p w14:paraId="683AADD0"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Pr>
          <w:p w14:paraId="2E2AF61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412F3E3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6361273" w14:textId="77777777" w:rsidTr="004A0919">
        <w:tc>
          <w:tcPr>
            <w:tcW w:w="4608" w:type="dxa"/>
            <w:vAlign w:val="center"/>
          </w:tcPr>
          <w:p w14:paraId="6FDC0BA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3</w:t>
            </w:r>
          </w:p>
        </w:tc>
        <w:tc>
          <w:tcPr>
            <w:tcW w:w="2880" w:type="dxa"/>
          </w:tcPr>
          <w:p w14:paraId="67B92A63"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Pr>
          <w:p w14:paraId="459C14DF"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0FD980F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01B551" w14:textId="77777777" w:rsidTr="004A0919">
        <w:tc>
          <w:tcPr>
            <w:tcW w:w="4608" w:type="dxa"/>
            <w:vAlign w:val="center"/>
          </w:tcPr>
          <w:p w14:paraId="036E838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Pr>
          <w:p w14:paraId="41B8529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Pr>
          <w:p w14:paraId="574468E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Pr>
          <w:p w14:paraId="767A4DA5" w14:textId="77777777" w:rsidR="00BD6B97" w:rsidRPr="007A7659" w:rsidRDefault="00BD6B97">
            <w:pPr>
              <w:pStyle w:val="TableEntry"/>
              <w:snapToGrid w:val="0"/>
              <w:rPr>
                <w:noProof w:val="0"/>
                <w:lang w:eastAsia="ar-SA"/>
              </w:rPr>
            </w:pPr>
            <w:r w:rsidRPr="007A7659">
              <w:rPr>
                <w:noProof w:val="0"/>
                <w:lang w:eastAsia="ar-SA"/>
              </w:rPr>
              <w:t>--</w:t>
            </w:r>
          </w:p>
        </w:tc>
      </w:tr>
    </w:tbl>
    <w:p w14:paraId="5595C05D"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4D612B" w:rsidRPr="007A7659">
        <w:t xml:space="preserve">XDSStoredQueryParamNumber </w:t>
      </w:r>
      <w:r w:rsidRPr="007A7659">
        <w:t>error if both parameters are specified.</w:t>
      </w:r>
    </w:p>
    <w:p w14:paraId="6D0184C0"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6E4EB933" w14:textId="77777777" w:rsidR="00BD6B97" w:rsidRPr="007A7659" w:rsidRDefault="00BD6B97">
      <w:pPr>
        <w:pStyle w:val="BodyText"/>
      </w:pPr>
      <w:r w:rsidRPr="007A7659">
        <w:rPr>
          <w:vertAlign w:val="superscript"/>
        </w:rPr>
        <w:t>3</w:t>
      </w:r>
      <w:r w:rsidRPr="007A7659">
        <w:t xml:space="preserve">If the Stored Query specifies a returnType of LeafClass then the Document Registry shall verify that all requested </w:t>
      </w:r>
      <w:r w:rsidR="00F00A4F" w:rsidRPr="007A7659">
        <w:t>Folder</w:t>
      </w:r>
      <w:r w:rsidRPr="007A7659">
        <w:t xml:space="preserve"> objects to be returned will contain the same Patient ID. If this validation fails an XDSResultNotSinglePatient error shall be returned and no metadata shall be returned.</w:t>
      </w:r>
    </w:p>
    <w:p w14:paraId="5D23D8AE"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3.18.4.1.2.3.7.7 GetAssociations</w:t>
      </w:r>
    </w:p>
    <w:p w14:paraId="433C6E7E" w14:textId="77777777" w:rsidR="00BD6B97" w:rsidRPr="007A7659" w:rsidRDefault="00BD6B97">
      <w:pPr>
        <w:pStyle w:val="BodyText"/>
      </w:pPr>
      <w:r w:rsidRPr="007A7659">
        <w:t>Retrieve Association objects whose sourceObject or targetObject attribute match $uuid.</w:t>
      </w:r>
    </w:p>
    <w:p w14:paraId="0067A51B" w14:textId="77777777" w:rsidR="00BD6B97" w:rsidRPr="007A7659" w:rsidRDefault="00BD6B97">
      <w:pPr>
        <w:pStyle w:val="BodyText"/>
      </w:pPr>
      <w:r w:rsidRPr="007A7659">
        <w:rPr>
          <w:b/>
        </w:rPr>
        <w:t xml:space="preserve">Returns: </w:t>
      </w:r>
      <w:r w:rsidRPr="007A7659">
        <w:t xml:space="preserve">Association objects </w:t>
      </w:r>
    </w:p>
    <w:p w14:paraId="23359B4E" w14:textId="77777777" w:rsidR="00767375" w:rsidRPr="007A7659" w:rsidRDefault="00767375">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0786BDB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5A93D667"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74951830"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16CDE36C"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39A74FB" w14:textId="77777777" w:rsidR="00BD6B97" w:rsidRPr="007A7659" w:rsidRDefault="00BD6B97" w:rsidP="003C1EFA">
            <w:pPr>
              <w:pStyle w:val="TableEntryHeader"/>
            </w:pPr>
            <w:r w:rsidRPr="007A7659">
              <w:t>Mult</w:t>
            </w:r>
          </w:p>
        </w:tc>
      </w:tr>
      <w:tr w:rsidR="00BD6B97" w:rsidRPr="007A7659" w14:paraId="111A91FC" w14:textId="77777777">
        <w:tc>
          <w:tcPr>
            <w:tcW w:w="4608" w:type="dxa"/>
            <w:tcBorders>
              <w:left w:val="single" w:sz="4" w:space="0" w:color="000000"/>
              <w:bottom w:val="single" w:sz="4" w:space="0" w:color="auto"/>
            </w:tcBorders>
            <w:vAlign w:val="center"/>
          </w:tcPr>
          <w:p w14:paraId="5728EB1F" w14:textId="77777777" w:rsidR="00BD6B97" w:rsidRPr="007A7659" w:rsidRDefault="00BD6B97">
            <w:pPr>
              <w:pStyle w:val="TableEntry"/>
              <w:snapToGrid w:val="0"/>
              <w:rPr>
                <w:noProof w:val="0"/>
                <w:lang w:eastAsia="ar-SA"/>
              </w:rPr>
            </w:pPr>
            <w:r w:rsidRPr="007A7659">
              <w:rPr>
                <w:noProof w:val="0"/>
                <w:lang w:eastAsia="ar-SA"/>
              </w:rPr>
              <w:t>$uuid</w:t>
            </w:r>
          </w:p>
        </w:tc>
        <w:tc>
          <w:tcPr>
            <w:tcW w:w="2880" w:type="dxa"/>
            <w:tcBorders>
              <w:left w:val="single" w:sz="4" w:space="0" w:color="000000"/>
              <w:bottom w:val="single" w:sz="4" w:space="0" w:color="auto"/>
            </w:tcBorders>
          </w:tcPr>
          <w:p w14:paraId="57D0F5B4"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left w:val="single" w:sz="4" w:space="0" w:color="000000"/>
              <w:bottom w:val="single" w:sz="4" w:space="0" w:color="auto"/>
            </w:tcBorders>
          </w:tcPr>
          <w:p w14:paraId="066ED46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64D66CD8"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B252518" w14:textId="77777777">
        <w:tc>
          <w:tcPr>
            <w:tcW w:w="4608" w:type="dxa"/>
            <w:tcBorders>
              <w:top w:val="single" w:sz="4" w:space="0" w:color="auto"/>
              <w:left w:val="single" w:sz="4" w:space="0" w:color="auto"/>
              <w:bottom w:val="single" w:sz="4" w:space="0" w:color="auto"/>
            </w:tcBorders>
            <w:vAlign w:val="center"/>
          </w:tcPr>
          <w:p w14:paraId="435F192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254FE9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01B84971"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15E63252" w14:textId="77777777" w:rsidR="00BD6B97" w:rsidRPr="007A7659" w:rsidRDefault="00BD6B97">
            <w:pPr>
              <w:pStyle w:val="TableEntry"/>
              <w:snapToGrid w:val="0"/>
              <w:rPr>
                <w:noProof w:val="0"/>
                <w:lang w:eastAsia="ar-SA"/>
              </w:rPr>
            </w:pPr>
            <w:r w:rsidRPr="007A7659">
              <w:rPr>
                <w:noProof w:val="0"/>
                <w:lang w:eastAsia="ar-SA"/>
              </w:rPr>
              <w:t>-</w:t>
            </w:r>
          </w:p>
        </w:tc>
      </w:tr>
    </w:tbl>
    <w:p w14:paraId="1B0CE822"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59320E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lastRenderedPageBreak/>
        <w:t>3.18.4.1.2.3.7.8 GetDocumentsAndAssociations</w:t>
      </w:r>
    </w:p>
    <w:p w14:paraId="706C067B" w14:textId="77777777" w:rsidR="00BD6B97" w:rsidRPr="007A7659" w:rsidRDefault="00BD6B97">
      <w:pPr>
        <w:pStyle w:val="BodyText"/>
      </w:pPr>
      <w:r w:rsidRPr="007A7659">
        <w:t>Retrieve a collection of XDSDocumentEntry objects and the Association objects surrounding them. XDSDocumentEntry objects are selected either by their entryUUID or uniqueId attribute. This is the GetDocuments query and GetAssociations query combined into a single query.</w:t>
      </w:r>
    </w:p>
    <w:p w14:paraId="7B4181C2" w14:textId="77777777" w:rsidR="00BD6B97" w:rsidRPr="007A7659" w:rsidRDefault="00BD6B97">
      <w:pPr>
        <w:pStyle w:val="BodyText"/>
        <w:rPr>
          <w:b/>
          <w:lang w:eastAsia="ar-SA"/>
        </w:rPr>
      </w:pPr>
      <w:r w:rsidRPr="007A7659">
        <w:rPr>
          <w:b/>
          <w:lang w:eastAsia="ar-SA"/>
        </w:rPr>
        <w:t xml:space="preserve">Returns: </w:t>
      </w:r>
    </w:p>
    <w:p w14:paraId="1B1BF108" w14:textId="77777777" w:rsidR="00BD6B97" w:rsidRPr="007A7659" w:rsidRDefault="00BD6B97" w:rsidP="006E48D2">
      <w:pPr>
        <w:pStyle w:val="ListBullet2"/>
        <w:numPr>
          <w:ilvl w:val="0"/>
          <w:numId w:val="30"/>
        </w:numPr>
      </w:pPr>
      <w:r w:rsidRPr="007A7659">
        <w:t>XDSDocumentEntry objects</w:t>
      </w:r>
    </w:p>
    <w:p w14:paraId="19FA75A2" w14:textId="77777777" w:rsidR="00BD6B97" w:rsidRPr="007A7659" w:rsidRDefault="00BD6B97" w:rsidP="006E48D2">
      <w:pPr>
        <w:pStyle w:val="ListBullet2"/>
        <w:numPr>
          <w:ilvl w:val="0"/>
          <w:numId w:val="30"/>
        </w:numPr>
      </w:pPr>
      <w:r w:rsidRPr="007A7659">
        <w:t>Association objects whose sourceObject or targetObject attribute matches one of the above objects</w:t>
      </w:r>
    </w:p>
    <w:p w14:paraId="387F8465" w14:textId="77777777" w:rsidR="00BD6B97" w:rsidRPr="007A7659" w:rsidRDefault="00BD6B97" w:rsidP="006E48D2">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29607174" w14:textId="77777777">
        <w:trPr>
          <w:trHeight w:val="90"/>
          <w:tblHeader/>
        </w:trPr>
        <w:tc>
          <w:tcPr>
            <w:tcW w:w="4608" w:type="dxa"/>
            <w:tcBorders>
              <w:top w:val="single" w:sz="4" w:space="0" w:color="000000"/>
              <w:left w:val="single" w:sz="4" w:space="0" w:color="000000"/>
              <w:bottom w:val="single" w:sz="4" w:space="0" w:color="000000"/>
            </w:tcBorders>
            <w:shd w:val="clear" w:color="auto" w:fill="E6E6E6"/>
            <w:vAlign w:val="center"/>
          </w:tcPr>
          <w:p w14:paraId="0F06E78B"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16ED729A"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E522CC7"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218C95ED" w14:textId="77777777" w:rsidR="00BD6B97" w:rsidRPr="007A7659" w:rsidRDefault="00BD6B97" w:rsidP="003C1EFA">
            <w:pPr>
              <w:pStyle w:val="TableEntryHeader"/>
            </w:pPr>
            <w:r w:rsidRPr="007A7659">
              <w:t>Mult</w:t>
            </w:r>
          </w:p>
        </w:tc>
      </w:tr>
      <w:tr w:rsidR="00BD6B97" w:rsidRPr="007A7659" w14:paraId="466BF7CB" w14:textId="77777777">
        <w:tc>
          <w:tcPr>
            <w:tcW w:w="4608" w:type="dxa"/>
            <w:tcBorders>
              <w:left w:val="single" w:sz="4" w:space="0" w:color="000000"/>
              <w:bottom w:val="single" w:sz="4" w:space="0" w:color="000000"/>
            </w:tcBorders>
            <w:vAlign w:val="center"/>
          </w:tcPr>
          <w:p w14:paraId="73ED2623"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6BDCF2FD"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662D1DE"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6819F22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23F0340" w14:textId="77777777">
        <w:tc>
          <w:tcPr>
            <w:tcW w:w="4608" w:type="dxa"/>
            <w:tcBorders>
              <w:left w:val="single" w:sz="4" w:space="0" w:color="000000"/>
              <w:bottom w:val="single" w:sz="4" w:space="0" w:color="auto"/>
            </w:tcBorders>
            <w:vAlign w:val="center"/>
          </w:tcPr>
          <w:p w14:paraId="370E0BFA"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30EE3882"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3DFAA007"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52DA0D5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07C1162F" w14:textId="77777777">
        <w:tc>
          <w:tcPr>
            <w:tcW w:w="4608" w:type="dxa"/>
            <w:tcBorders>
              <w:top w:val="single" w:sz="4" w:space="0" w:color="auto"/>
              <w:left w:val="single" w:sz="4" w:space="0" w:color="auto"/>
              <w:bottom w:val="single" w:sz="4" w:space="0" w:color="auto"/>
            </w:tcBorders>
            <w:vAlign w:val="center"/>
          </w:tcPr>
          <w:p w14:paraId="166C61A7"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6EB0E5F"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2933006"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33A62408" w14:textId="77777777" w:rsidR="00BD6B97" w:rsidRPr="007A7659" w:rsidRDefault="00BD6B97">
            <w:pPr>
              <w:pStyle w:val="TableEntry"/>
              <w:snapToGrid w:val="0"/>
              <w:rPr>
                <w:noProof w:val="0"/>
                <w:lang w:eastAsia="ar-SA"/>
              </w:rPr>
            </w:pPr>
            <w:r w:rsidRPr="007A7659">
              <w:rPr>
                <w:noProof w:val="0"/>
                <w:lang w:eastAsia="ar-SA"/>
              </w:rPr>
              <w:t>--</w:t>
            </w:r>
          </w:p>
        </w:tc>
      </w:tr>
    </w:tbl>
    <w:p w14:paraId="157CC34C" w14:textId="77777777" w:rsidR="00BD6B97" w:rsidRPr="007A7659" w:rsidRDefault="00BD6B97">
      <w:pPr>
        <w:pStyle w:val="BodyText"/>
      </w:pPr>
      <w:r w:rsidRPr="007A7659">
        <w:rPr>
          <w:vertAlign w:val="superscript"/>
        </w:rPr>
        <w:t>1</w:t>
      </w:r>
      <w:r w:rsidRPr="007A7659">
        <w:t>Either $XDSDocumentEntryEntryUUID or $XDSDocumentEntryUniqueId shall be specified. This transaction shall return an</w:t>
      </w:r>
      <w:r w:rsidR="004D612B" w:rsidRPr="007A7659">
        <w:t xml:space="preserve"> XDSStoredQueryParamNumber</w:t>
      </w:r>
      <w:r w:rsidRPr="007A7659">
        <w:t xml:space="preserve"> error if both parameters are specified.</w:t>
      </w:r>
    </w:p>
    <w:p w14:paraId="6E5CF341"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EECEABD" w14:textId="77777777" w:rsidR="00BD6B97" w:rsidRPr="007A7659" w:rsidRDefault="00BD6B97">
      <w:pPr>
        <w:pStyle w:val="BodyText"/>
      </w:pPr>
      <w:r w:rsidRPr="007A7659">
        <w:rPr>
          <w:vertAlign w:val="superscript"/>
        </w:rPr>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61F644AD"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3.18.4.1.2.3.7.9 GetSubmissionSets</w:t>
      </w:r>
    </w:p>
    <w:p w14:paraId="3FB58FF7" w14:textId="77777777" w:rsidR="00BD6B97" w:rsidRPr="007A7659" w:rsidRDefault="00BD6B97">
      <w:pPr>
        <w:pStyle w:val="BodyText"/>
      </w:pPr>
      <w:r w:rsidRPr="007A7659">
        <w:t>Retrieve the XDSSubmissionSet objects used to submit a collection of XDSDocumentEntry and XDSFolder objects. The XDSDocumentEntry and XDSFolder objects of interest are identified by their UUIDs in the $uuid parameter.</w:t>
      </w:r>
    </w:p>
    <w:p w14:paraId="3360DEE2" w14:textId="77777777" w:rsidR="00BD6B97" w:rsidRPr="007A7659" w:rsidRDefault="00BD6B97">
      <w:pPr>
        <w:pStyle w:val="BodyText"/>
      </w:pPr>
      <w:r w:rsidRPr="007A7659">
        <w:rPr>
          <w:b/>
        </w:rPr>
        <w:t>Selection:</w:t>
      </w:r>
      <w:r w:rsidRPr="007A7659">
        <w:t xml:space="preserve"> XDSSubmissionSet objects are selected because Association objects exist that have:</w:t>
      </w:r>
    </w:p>
    <w:p w14:paraId="26534A03" w14:textId="77777777" w:rsidR="00BD6B97" w:rsidRPr="007A7659" w:rsidRDefault="00BD6B97" w:rsidP="006E48D2">
      <w:pPr>
        <w:pStyle w:val="ListBullet2"/>
        <w:numPr>
          <w:ilvl w:val="0"/>
          <w:numId w:val="30"/>
        </w:numPr>
      </w:pPr>
      <w:r w:rsidRPr="007A7659">
        <w:t>Type HasMember</w:t>
      </w:r>
    </w:p>
    <w:p w14:paraId="644B1A9F" w14:textId="77777777" w:rsidR="00BD6B97" w:rsidRPr="007A7659" w:rsidRDefault="00BD6B97" w:rsidP="006E48D2">
      <w:pPr>
        <w:pStyle w:val="ListBullet2"/>
        <w:numPr>
          <w:ilvl w:val="0"/>
          <w:numId w:val="30"/>
        </w:numPr>
      </w:pPr>
      <w:r w:rsidRPr="007A7659">
        <w:t>targetObject attribute containing one of the UUIDs provided in the $uuid parameter</w:t>
      </w:r>
    </w:p>
    <w:p w14:paraId="3049352E" w14:textId="77777777" w:rsidR="00BD6B97" w:rsidRPr="007A7659" w:rsidRDefault="00BD6B97" w:rsidP="006E48D2">
      <w:pPr>
        <w:pStyle w:val="ListBullet2"/>
        <w:numPr>
          <w:ilvl w:val="0"/>
          <w:numId w:val="30"/>
        </w:numPr>
      </w:pPr>
      <w:r w:rsidRPr="007A7659">
        <w:t>sourceObject attribute referencing an XDSSubmissionSet object</w:t>
      </w:r>
    </w:p>
    <w:p w14:paraId="038A0360" w14:textId="77777777" w:rsidR="00BD6B97" w:rsidRPr="007A7659" w:rsidRDefault="00BD6B97">
      <w:pPr>
        <w:pStyle w:val="BodyText"/>
        <w:rPr>
          <w:b/>
          <w:bCs/>
        </w:rPr>
      </w:pPr>
      <w:r w:rsidRPr="007A7659">
        <w:rPr>
          <w:b/>
          <w:bCs/>
        </w:rPr>
        <w:t xml:space="preserve">Returns: </w:t>
      </w:r>
    </w:p>
    <w:p w14:paraId="60B02F4C" w14:textId="77777777" w:rsidR="00BD6B97" w:rsidRPr="007A7659" w:rsidRDefault="00BD6B97" w:rsidP="006E48D2">
      <w:pPr>
        <w:pStyle w:val="ListBullet2"/>
        <w:numPr>
          <w:ilvl w:val="0"/>
          <w:numId w:val="30"/>
        </w:numPr>
      </w:pPr>
      <w:r w:rsidRPr="007A7659">
        <w:t>XDSSubmissionSet objects described above</w:t>
      </w:r>
    </w:p>
    <w:p w14:paraId="62136401" w14:textId="77777777" w:rsidR="00BD6B97" w:rsidRPr="007A7659" w:rsidRDefault="00BD6B97" w:rsidP="006E48D2">
      <w:pPr>
        <w:pStyle w:val="ListBullet2"/>
        <w:numPr>
          <w:ilvl w:val="0"/>
          <w:numId w:val="30"/>
        </w:numPr>
      </w:pPr>
      <w:r w:rsidRPr="007A7659">
        <w:t>Association objects described in the Selection section above</w:t>
      </w:r>
    </w:p>
    <w:p w14:paraId="1CF05BB3" w14:textId="77777777" w:rsidR="00BD6B97" w:rsidRPr="007A7659" w:rsidRDefault="00BD6B97" w:rsidP="006E48D2">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5CFA3BCA"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BFA93A1"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66FE6AC4"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952D4E4"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9BE1A0E" w14:textId="77777777" w:rsidR="00BD6B97" w:rsidRPr="007A7659" w:rsidRDefault="00BD6B97" w:rsidP="003C1EFA">
            <w:pPr>
              <w:pStyle w:val="TableEntryHeader"/>
            </w:pPr>
            <w:r w:rsidRPr="007A7659">
              <w:t>Mult</w:t>
            </w:r>
          </w:p>
        </w:tc>
      </w:tr>
      <w:tr w:rsidR="00BD6B97" w:rsidRPr="007A7659" w14:paraId="09EE1E57" w14:textId="77777777">
        <w:tc>
          <w:tcPr>
            <w:tcW w:w="4608" w:type="dxa"/>
            <w:tcBorders>
              <w:left w:val="single" w:sz="4" w:space="0" w:color="000000"/>
              <w:bottom w:val="single" w:sz="4" w:space="0" w:color="auto"/>
            </w:tcBorders>
            <w:vAlign w:val="center"/>
          </w:tcPr>
          <w:p w14:paraId="06D490C6" w14:textId="77777777" w:rsidR="00BD6B97" w:rsidRPr="007A7659" w:rsidRDefault="00BD6B97">
            <w:pPr>
              <w:pStyle w:val="TableEntry"/>
              <w:snapToGrid w:val="0"/>
              <w:rPr>
                <w:noProof w:val="0"/>
                <w:lang w:eastAsia="ar-SA"/>
              </w:rPr>
            </w:pPr>
            <w:r w:rsidRPr="007A7659">
              <w:rPr>
                <w:noProof w:val="0"/>
                <w:lang w:eastAsia="ar-SA"/>
              </w:rPr>
              <w:t>$uuid</w:t>
            </w:r>
            <w:r w:rsidRPr="007A7659">
              <w:rPr>
                <w:noProof w:val="0"/>
                <w:vertAlign w:val="superscript"/>
                <w:lang w:eastAsia="ar-SA"/>
              </w:rPr>
              <w:t>2</w:t>
            </w:r>
          </w:p>
        </w:tc>
        <w:tc>
          <w:tcPr>
            <w:tcW w:w="2880" w:type="dxa"/>
            <w:tcBorders>
              <w:left w:val="single" w:sz="4" w:space="0" w:color="000000"/>
              <w:bottom w:val="single" w:sz="4" w:space="0" w:color="auto"/>
            </w:tcBorders>
          </w:tcPr>
          <w:p w14:paraId="23C2ADFC" w14:textId="77777777" w:rsidR="00BD6B97" w:rsidRPr="007A7659" w:rsidRDefault="00BD6B97">
            <w:pPr>
              <w:pStyle w:val="TableEntry"/>
              <w:snapToGrid w:val="0"/>
              <w:rPr>
                <w:noProof w:val="0"/>
                <w:lang w:eastAsia="ar-SA"/>
              </w:rPr>
            </w:pPr>
            <w:r w:rsidRPr="007A7659">
              <w:rPr>
                <w:noProof w:val="0"/>
                <w:lang w:eastAsia="ar-SA"/>
              </w:rPr>
              <w:t>XDSDocumentEntry.entryUUID and</w:t>
            </w:r>
          </w:p>
          <w:p w14:paraId="7E995CE8" w14:textId="77777777" w:rsidR="00BD6B97" w:rsidRPr="007A7659" w:rsidRDefault="00BD6B97">
            <w:pPr>
              <w:pStyle w:val="TableEntry"/>
              <w:rPr>
                <w:noProof w:val="0"/>
              </w:rPr>
            </w:pPr>
            <w:r w:rsidRPr="007A7659">
              <w:rPr>
                <w:noProof w:val="0"/>
              </w:rPr>
              <w:t>XDSFolder.entryUUID</w:t>
            </w:r>
          </w:p>
        </w:tc>
        <w:tc>
          <w:tcPr>
            <w:tcW w:w="720" w:type="dxa"/>
            <w:tcBorders>
              <w:left w:val="single" w:sz="4" w:space="0" w:color="000000"/>
              <w:bottom w:val="single" w:sz="4" w:space="0" w:color="auto"/>
            </w:tcBorders>
          </w:tcPr>
          <w:p w14:paraId="5C8E319B"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5611F4E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8A50DBC" w14:textId="77777777">
        <w:tc>
          <w:tcPr>
            <w:tcW w:w="4608" w:type="dxa"/>
            <w:tcBorders>
              <w:top w:val="single" w:sz="4" w:space="0" w:color="auto"/>
              <w:left w:val="single" w:sz="4" w:space="0" w:color="auto"/>
              <w:bottom w:val="single" w:sz="4" w:space="0" w:color="auto"/>
            </w:tcBorders>
            <w:vAlign w:val="center"/>
          </w:tcPr>
          <w:p w14:paraId="0F0E94D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D7106E0"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4218223"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048A4C7D" w14:textId="77777777" w:rsidR="00BD6B97" w:rsidRPr="007A7659" w:rsidRDefault="00BD6B97">
            <w:pPr>
              <w:pStyle w:val="TableEntry"/>
              <w:snapToGrid w:val="0"/>
              <w:rPr>
                <w:noProof w:val="0"/>
                <w:lang w:eastAsia="ar-SA"/>
              </w:rPr>
            </w:pPr>
            <w:r w:rsidRPr="007A7659">
              <w:rPr>
                <w:noProof w:val="0"/>
                <w:lang w:eastAsia="ar-SA"/>
              </w:rPr>
              <w:t>--</w:t>
            </w:r>
          </w:p>
        </w:tc>
      </w:tr>
    </w:tbl>
    <w:p w14:paraId="7F0CB338"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254467F4" w14:textId="77777777" w:rsidR="00BD6B97" w:rsidRPr="007A7659" w:rsidRDefault="00BD6B97">
      <w:pPr>
        <w:pStyle w:val="BodyText"/>
      </w:pPr>
      <w:r w:rsidRPr="007A7659">
        <w:rPr>
          <w:vertAlign w:val="superscript"/>
        </w:rPr>
        <w:t>2</w:t>
      </w:r>
      <w:r w:rsidRPr="007A7659">
        <w:t>If the Stored Query specifies a returnType of LeafClass then the Document Registry shall verify that all requested Submission Set objects to be returned will contain the same Patient ID. If this validation fails an XDSResultNotSinglePatient error shall be returned and no metadata shall be returned.</w:t>
      </w:r>
    </w:p>
    <w:p w14:paraId="4C54B1D0"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3.18.4.1.2.3.7.10 GetSubmissionSetAndContents</w:t>
      </w:r>
    </w:p>
    <w:p w14:paraId="68365EEA" w14:textId="77777777" w:rsidR="00BD6B97" w:rsidRPr="007A7659" w:rsidRDefault="00BD6B97" w:rsidP="007E3B51">
      <w:pPr>
        <w:pStyle w:val="BodyText"/>
      </w:pPr>
      <w:r w:rsidRPr="007A7659">
        <w:t>Retrieve a SubmissionSet and its contents. SubmissionSet objects is selected either by its entryUUID or uniqueId attribute. The DocumentEntry objects returned may be constrained by their formatCode and confidentialityCode attributes. More specifically,</w:t>
      </w:r>
      <w:r w:rsidRPr="007A7659">
        <w:rPr>
          <w:b/>
        </w:rPr>
        <w:t xml:space="preserve"> </w:t>
      </w:r>
      <w:r w:rsidRPr="007A7659">
        <w:t>the DocumentEntries returned shall be limited by the following rules:</w:t>
      </w:r>
    </w:p>
    <w:p w14:paraId="08E4157F" w14:textId="77777777" w:rsidR="00BD6B97" w:rsidRPr="007A7659" w:rsidRDefault="00BD6B97" w:rsidP="006E48D2">
      <w:pPr>
        <w:pStyle w:val="ListBullet2"/>
        <w:numPr>
          <w:ilvl w:val="0"/>
          <w:numId w:val="30"/>
        </w:numPr>
      </w:pPr>
      <w:r w:rsidRPr="007A7659">
        <w:t xml:space="preserve">If the $XDSDocumentEntryConfidentialityCode parameter is present in the query, then DocumentEntries shall be returned only if they match this parameter. </w:t>
      </w:r>
    </w:p>
    <w:p w14:paraId="31195E7D"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354AA17A" w14:textId="77777777" w:rsidR="00BD6B97" w:rsidRPr="007A7659" w:rsidRDefault="00BD6B97" w:rsidP="007E3B51">
      <w:pPr>
        <w:pStyle w:val="BodyText"/>
        <w:keepNext/>
        <w:tabs>
          <w:tab w:val="left" w:pos="1575"/>
        </w:tabs>
        <w:rPr>
          <w:b/>
          <w:lang w:eastAsia="ar-SA"/>
        </w:rPr>
      </w:pPr>
      <w:r w:rsidRPr="007A7659">
        <w:rPr>
          <w:b/>
          <w:lang w:eastAsia="ar-SA"/>
        </w:rPr>
        <w:t xml:space="preserve">Returns: </w:t>
      </w:r>
      <w:r w:rsidRPr="007A7659">
        <w:rPr>
          <w:b/>
          <w:lang w:eastAsia="ar-SA"/>
        </w:rPr>
        <w:tab/>
      </w:r>
    </w:p>
    <w:p w14:paraId="0B21846A" w14:textId="77777777" w:rsidR="00BD6B97" w:rsidRPr="007A7659" w:rsidRDefault="00BD6B97" w:rsidP="006E48D2">
      <w:pPr>
        <w:pStyle w:val="ListBullet2"/>
        <w:numPr>
          <w:ilvl w:val="0"/>
          <w:numId w:val="30"/>
        </w:numPr>
      </w:pPr>
      <w:r w:rsidRPr="007A7659">
        <w:t>SubmissionSet identified</w:t>
      </w:r>
    </w:p>
    <w:p w14:paraId="1FE187BD" w14:textId="77777777" w:rsidR="00BD6B97" w:rsidRPr="007A7659" w:rsidRDefault="00BD6B97" w:rsidP="006E48D2">
      <w:pPr>
        <w:pStyle w:val="ListBullet2"/>
        <w:numPr>
          <w:ilvl w:val="0"/>
          <w:numId w:val="30"/>
        </w:numPr>
      </w:pPr>
      <w:r w:rsidRPr="007A7659">
        <w:t>DocumentEntries linked to the SubmissionSet by HasMember Associations (DocumentEntries shall pass the above rules)</w:t>
      </w:r>
    </w:p>
    <w:p w14:paraId="2A211E1A" w14:textId="77777777" w:rsidR="00BD6B97" w:rsidRPr="007A7659" w:rsidRDefault="00BD6B97" w:rsidP="006E48D2">
      <w:pPr>
        <w:pStyle w:val="ListBullet2"/>
        <w:numPr>
          <w:ilvl w:val="0"/>
          <w:numId w:val="30"/>
        </w:numPr>
      </w:pPr>
      <w:r w:rsidRPr="007A7659">
        <w:t>The HasMember Associations identified in the previous rule</w:t>
      </w:r>
    </w:p>
    <w:p w14:paraId="538C8703" w14:textId="77777777" w:rsidR="00BD6B97" w:rsidRPr="007A7659" w:rsidRDefault="00BD6B97" w:rsidP="006E48D2">
      <w:pPr>
        <w:pStyle w:val="ListBullet2"/>
        <w:numPr>
          <w:ilvl w:val="0"/>
          <w:numId w:val="30"/>
        </w:numPr>
      </w:pPr>
      <w:r w:rsidRPr="007A7659">
        <w:t>Folders linked to the SubmissionSet by HasMember Associations</w:t>
      </w:r>
    </w:p>
    <w:p w14:paraId="51246770" w14:textId="77777777" w:rsidR="00BD6B97" w:rsidRPr="007A7659" w:rsidRDefault="00BD6B97" w:rsidP="006E48D2">
      <w:pPr>
        <w:pStyle w:val="ListBullet2"/>
        <w:numPr>
          <w:ilvl w:val="0"/>
          <w:numId w:val="30"/>
        </w:numPr>
      </w:pPr>
      <w:r w:rsidRPr="007A7659">
        <w:t>The HasMember Associations identified in the previous rule</w:t>
      </w:r>
    </w:p>
    <w:p w14:paraId="7CA11C5C" w14:textId="77777777" w:rsidR="00BD6B97" w:rsidRPr="007A7659" w:rsidRDefault="00BD6B97" w:rsidP="006E48D2">
      <w:pPr>
        <w:pStyle w:val="ListBullet2"/>
        <w:numPr>
          <w:ilvl w:val="0"/>
          <w:numId w:val="30"/>
        </w:numPr>
      </w:pPr>
      <w:r w:rsidRPr="007A7659">
        <w:t>Associations linked to the SubmissionSet by HasMember Associations where the Associations link two objects already in the return set</w:t>
      </w:r>
    </w:p>
    <w:p w14:paraId="4BC9EC1C" w14:textId="77777777" w:rsidR="00BD6B97" w:rsidRPr="007A7659" w:rsidRDefault="00BD6B97" w:rsidP="006E48D2">
      <w:pPr>
        <w:pStyle w:val="ListBullet2"/>
        <w:numPr>
          <w:ilvl w:val="0"/>
          <w:numId w:val="30"/>
        </w:numPr>
      </w:pPr>
      <w:r w:rsidRPr="007A7659">
        <w:t>The HasMember Associations identified in the previous rule</w:t>
      </w:r>
    </w:p>
    <w:p w14:paraId="1C73BD39" w14:textId="77777777" w:rsidR="00767375" w:rsidRPr="007A7659" w:rsidRDefault="00BD6B97" w:rsidP="001D3953">
      <w:pPr>
        <w:pStyle w:val="BodyText"/>
        <w:rPr>
          <w:lang w:eastAsia="ar-SA"/>
        </w:rPr>
      </w:pPr>
      <w:r w:rsidRPr="007A7659">
        <w:t>In the above rules, Associations are only returned if both of the objects they connect are part of the return set.</w:t>
      </w:r>
    </w:p>
    <w:p w14:paraId="1F2EFF63" w14:textId="77777777" w:rsidR="00D55E57" w:rsidRPr="007A7659" w:rsidRDefault="00D55E57" w:rsidP="001D3953">
      <w:pPr>
        <w:pStyle w:val="BodyText"/>
        <w:rPr>
          <w:lang w:eastAsia="ar-SA"/>
        </w:rPr>
      </w:pPr>
    </w:p>
    <w:tbl>
      <w:tblPr>
        <w:tblW w:w="0" w:type="auto"/>
        <w:tblInd w:w="-5" w:type="dxa"/>
        <w:tblLayout w:type="fixed"/>
        <w:tblLook w:val="0000" w:firstRow="0" w:lastRow="0" w:firstColumn="0" w:lastColumn="0" w:noHBand="0" w:noVBand="0"/>
      </w:tblPr>
      <w:tblGrid>
        <w:gridCol w:w="3983"/>
        <w:gridCol w:w="3505"/>
        <w:gridCol w:w="720"/>
        <w:gridCol w:w="910"/>
      </w:tblGrid>
      <w:tr w:rsidR="00BD6B97" w:rsidRPr="007A7659" w14:paraId="1789CA3F" w14:textId="77777777" w:rsidTr="00BA4B90">
        <w:trPr>
          <w:tblHeader/>
        </w:trPr>
        <w:tc>
          <w:tcPr>
            <w:tcW w:w="3983" w:type="dxa"/>
            <w:tcBorders>
              <w:top w:val="single" w:sz="4" w:space="0" w:color="000000"/>
              <w:left w:val="single" w:sz="4" w:space="0" w:color="000000"/>
              <w:bottom w:val="single" w:sz="4" w:space="0" w:color="000000"/>
            </w:tcBorders>
            <w:shd w:val="clear" w:color="auto" w:fill="E6E6E6"/>
            <w:vAlign w:val="center"/>
          </w:tcPr>
          <w:p w14:paraId="69083DF9" w14:textId="77777777" w:rsidR="00BD6B97" w:rsidRPr="007A7659" w:rsidRDefault="00BD6B97" w:rsidP="003C1EFA">
            <w:pPr>
              <w:pStyle w:val="TableEntryHeader"/>
            </w:pPr>
            <w:r w:rsidRPr="007A7659">
              <w:lastRenderedPageBreak/>
              <w:t>Parameter Name</w:t>
            </w:r>
          </w:p>
        </w:tc>
        <w:tc>
          <w:tcPr>
            <w:tcW w:w="3505" w:type="dxa"/>
            <w:tcBorders>
              <w:top w:val="single" w:sz="4" w:space="0" w:color="000000"/>
              <w:left w:val="single" w:sz="4" w:space="0" w:color="000000"/>
              <w:bottom w:val="single" w:sz="4" w:space="0" w:color="000000"/>
            </w:tcBorders>
            <w:shd w:val="clear" w:color="auto" w:fill="E6E6E6"/>
          </w:tcPr>
          <w:p w14:paraId="7C3E5E75"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FBAA902"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36F2B155" w14:textId="77777777" w:rsidR="00BD6B97" w:rsidRPr="007A7659" w:rsidRDefault="00BD6B97" w:rsidP="003C1EFA">
            <w:pPr>
              <w:pStyle w:val="TableEntryHeader"/>
            </w:pPr>
            <w:r w:rsidRPr="007A7659">
              <w:t>Mult</w:t>
            </w:r>
          </w:p>
        </w:tc>
      </w:tr>
      <w:tr w:rsidR="00BD6B97" w:rsidRPr="007A7659" w14:paraId="427E0A3C" w14:textId="77777777" w:rsidTr="00BA4B90">
        <w:tc>
          <w:tcPr>
            <w:tcW w:w="3983" w:type="dxa"/>
            <w:tcBorders>
              <w:left w:val="single" w:sz="4" w:space="0" w:color="000000"/>
              <w:bottom w:val="single" w:sz="4" w:space="0" w:color="000000"/>
            </w:tcBorders>
            <w:vAlign w:val="center"/>
          </w:tcPr>
          <w:p w14:paraId="1C20877D" w14:textId="77777777" w:rsidR="00BD6B97" w:rsidRPr="007A7659" w:rsidRDefault="00BD6B97">
            <w:pPr>
              <w:pStyle w:val="TableEntry"/>
              <w:snapToGrid w:val="0"/>
              <w:rPr>
                <w:noProof w:val="0"/>
                <w:lang w:eastAsia="ar-SA"/>
              </w:rPr>
            </w:pPr>
            <w:r w:rsidRPr="007A7659">
              <w:rPr>
                <w:noProof w:val="0"/>
                <w:lang w:eastAsia="ar-SA"/>
              </w:rPr>
              <w:t>$XDSSubmissionSetEntryUUID</w:t>
            </w:r>
            <w:r w:rsidRPr="007A7659">
              <w:rPr>
                <w:noProof w:val="0"/>
                <w:vertAlign w:val="superscript"/>
                <w:lang w:eastAsia="ar-SA"/>
              </w:rPr>
              <w:t>5</w:t>
            </w:r>
          </w:p>
        </w:tc>
        <w:tc>
          <w:tcPr>
            <w:tcW w:w="3505" w:type="dxa"/>
            <w:tcBorders>
              <w:left w:val="single" w:sz="4" w:space="0" w:color="000000"/>
              <w:bottom w:val="single" w:sz="4" w:space="0" w:color="000000"/>
            </w:tcBorders>
          </w:tcPr>
          <w:p w14:paraId="26FA8D85" w14:textId="77777777" w:rsidR="00BD6B97" w:rsidRPr="007A7659" w:rsidRDefault="00BD6B97">
            <w:pPr>
              <w:pStyle w:val="TableEntry"/>
              <w:snapToGrid w:val="0"/>
              <w:rPr>
                <w:noProof w:val="0"/>
                <w:lang w:eastAsia="ar-SA"/>
              </w:rPr>
            </w:pPr>
            <w:r w:rsidRPr="007A7659">
              <w:rPr>
                <w:noProof w:val="0"/>
                <w:lang w:eastAsia="ar-SA"/>
              </w:rPr>
              <w:t>XDSSubmissionSet.entryUUID</w:t>
            </w:r>
          </w:p>
        </w:tc>
        <w:tc>
          <w:tcPr>
            <w:tcW w:w="720" w:type="dxa"/>
            <w:tcBorders>
              <w:left w:val="single" w:sz="4" w:space="0" w:color="000000"/>
              <w:bottom w:val="single" w:sz="4" w:space="0" w:color="000000"/>
            </w:tcBorders>
          </w:tcPr>
          <w:p w14:paraId="7513E94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7E8367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4B13D004" w14:textId="77777777" w:rsidTr="00BA4B90">
        <w:tc>
          <w:tcPr>
            <w:tcW w:w="3983" w:type="dxa"/>
            <w:tcBorders>
              <w:left w:val="single" w:sz="4" w:space="0" w:color="000000"/>
              <w:bottom w:val="single" w:sz="4" w:space="0" w:color="000000"/>
            </w:tcBorders>
            <w:vAlign w:val="center"/>
          </w:tcPr>
          <w:p w14:paraId="785B7091" w14:textId="77777777" w:rsidR="00BD6B97" w:rsidRPr="007A7659" w:rsidRDefault="00BD6B97">
            <w:pPr>
              <w:pStyle w:val="TableEntry"/>
              <w:snapToGrid w:val="0"/>
              <w:rPr>
                <w:noProof w:val="0"/>
                <w:lang w:eastAsia="ar-SA"/>
              </w:rPr>
            </w:pPr>
            <w:r w:rsidRPr="007A7659">
              <w:rPr>
                <w:noProof w:val="0"/>
                <w:lang w:eastAsia="ar-SA"/>
              </w:rPr>
              <w:t>$XDSSubmissionSetUniqueId</w:t>
            </w:r>
            <w:r w:rsidRPr="007A7659">
              <w:rPr>
                <w:noProof w:val="0"/>
                <w:vertAlign w:val="superscript"/>
                <w:lang w:eastAsia="ar-SA"/>
              </w:rPr>
              <w:t>5</w:t>
            </w:r>
          </w:p>
        </w:tc>
        <w:tc>
          <w:tcPr>
            <w:tcW w:w="3505" w:type="dxa"/>
            <w:tcBorders>
              <w:left w:val="single" w:sz="4" w:space="0" w:color="000000"/>
              <w:bottom w:val="single" w:sz="4" w:space="0" w:color="000000"/>
            </w:tcBorders>
          </w:tcPr>
          <w:p w14:paraId="66FA6388" w14:textId="77777777" w:rsidR="00BD6B97" w:rsidRPr="007A7659" w:rsidRDefault="00BD6B97">
            <w:pPr>
              <w:pStyle w:val="TableEntry"/>
              <w:snapToGrid w:val="0"/>
              <w:rPr>
                <w:noProof w:val="0"/>
                <w:lang w:eastAsia="ar-SA"/>
              </w:rPr>
            </w:pPr>
            <w:r w:rsidRPr="007A7659">
              <w:rPr>
                <w:noProof w:val="0"/>
                <w:lang w:eastAsia="ar-SA"/>
              </w:rPr>
              <w:t xml:space="preserve">XDSSubmissionSet.uniqueId </w:t>
            </w:r>
          </w:p>
        </w:tc>
        <w:tc>
          <w:tcPr>
            <w:tcW w:w="720" w:type="dxa"/>
            <w:tcBorders>
              <w:left w:val="single" w:sz="4" w:space="0" w:color="000000"/>
              <w:bottom w:val="single" w:sz="4" w:space="0" w:color="000000"/>
            </w:tcBorders>
          </w:tcPr>
          <w:p w14:paraId="2EC95829"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D47EB1E"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10F6008" w14:textId="77777777" w:rsidTr="00BA4B90">
        <w:tc>
          <w:tcPr>
            <w:tcW w:w="3983" w:type="dxa"/>
            <w:tcBorders>
              <w:left w:val="single" w:sz="4" w:space="0" w:color="000000"/>
              <w:bottom w:val="single" w:sz="4" w:space="0" w:color="000000"/>
            </w:tcBorders>
            <w:vAlign w:val="center"/>
          </w:tcPr>
          <w:p w14:paraId="521FF581"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505" w:type="dxa"/>
            <w:tcBorders>
              <w:left w:val="single" w:sz="4" w:space="0" w:color="000000"/>
              <w:bottom w:val="single" w:sz="4" w:space="0" w:color="000000"/>
            </w:tcBorders>
          </w:tcPr>
          <w:p w14:paraId="2F1A3DB7"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1CBE65E2"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4F573EC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33280D2" w14:textId="77777777" w:rsidTr="00BA4B90">
        <w:tc>
          <w:tcPr>
            <w:tcW w:w="3983" w:type="dxa"/>
            <w:tcBorders>
              <w:left w:val="single" w:sz="4" w:space="0" w:color="000000"/>
              <w:bottom w:val="single" w:sz="4" w:space="0" w:color="auto"/>
            </w:tcBorders>
            <w:vAlign w:val="center"/>
          </w:tcPr>
          <w:p w14:paraId="25E3FEA8"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505" w:type="dxa"/>
            <w:tcBorders>
              <w:left w:val="single" w:sz="4" w:space="0" w:color="000000"/>
              <w:bottom w:val="single" w:sz="4" w:space="0" w:color="auto"/>
            </w:tcBorders>
          </w:tcPr>
          <w:p w14:paraId="36AD2E27"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2CD04DB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4E41F3CB"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FA33B90" w14:textId="77777777" w:rsidTr="00BA4B90">
        <w:tc>
          <w:tcPr>
            <w:tcW w:w="3983" w:type="dxa"/>
            <w:tcBorders>
              <w:top w:val="single" w:sz="4" w:space="0" w:color="auto"/>
              <w:left w:val="single" w:sz="4" w:space="0" w:color="auto"/>
              <w:bottom w:val="single" w:sz="4" w:space="0" w:color="auto"/>
            </w:tcBorders>
            <w:vAlign w:val="center"/>
          </w:tcPr>
          <w:p w14:paraId="5384DC7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505" w:type="dxa"/>
            <w:tcBorders>
              <w:top w:val="single" w:sz="4" w:space="0" w:color="auto"/>
              <w:left w:val="single" w:sz="4" w:space="0" w:color="000000"/>
              <w:bottom w:val="single" w:sz="4" w:space="0" w:color="auto"/>
            </w:tcBorders>
          </w:tcPr>
          <w:p w14:paraId="2B0ABBD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55D3FAB2"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40455A3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EAA2A4A" w14:textId="77777777" w:rsidTr="00BA4B90">
        <w:tc>
          <w:tcPr>
            <w:tcW w:w="3983" w:type="dxa"/>
            <w:tcBorders>
              <w:top w:val="single" w:sz="4" w:space="0" w:color="auto"/>
              <w:left w:val="single" w:sz="4" w:space="0" w:color="auto"/>
              <w:bottom w:val="single" w:sz="4" w:space="0" w:color="auto"/>
            </w:tcBorders>
            <w:vAlign w:val="center"/>
          </w:tcPr>
          <w:p w14:paraId="7430CAA4"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505" w:type="dxa"/>
            <w:tcBorders>
              <w:top w:val="single" w:sz="4" w:space="0" w:color="auto"/>
              <w:left w:val="single" w:sz="4" w:space="0" w:color="000000"/>
              <w:bottom w:val="single" w:sz="4" w:space="0" w:color="auto"/>
            </w:tcBorders>
          </w:tcPr>
          <w:p w14:paraId="0EDAF2C9"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00A0D09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346E8326" w14:textId="77777777" w:rsidR="00BD6B97" w:rsidRPr="007A7659" w:rsidRDefault="00BD6B97">
            <w:pPr>
              <w:pStyle w:val="TableEntry"/>
              <w:snapToGrid w:val="0"/>
              <w:rPr>
                <w:noProof w:val="0"/>
                <w:lang w:eastAsia="ar-SA"/>
              </w:rPr>
            </w:pPr>
            <w:r w:rsidRPr="007A7659">
              <w:rPr>
                <w:noProof w:val="0"/>
                <w:lang w:eastAsia="ar-SA"/>
              </w:rPr>
              <w:t>M</w:t>
            </w:r>
          </w:p>
        </w:tc>
      </w:tr>
    </w:tbl>
    <w:p w14:paraId="312523ED" w14:textId="77777777" w:rsidR="00BD6B97" w:rsidRPr="007A7659" w:rsidRDefault="00BD6B97">
      <w:pPr>
        <w:pStyle w:val="BodyText"/>
      </w:pPr>
      <w:r w:rsidRPr="007A7659">
        <w:rPr>
          <w:vertAlign w:val="superscript"/>
        </w:rPr>
        <w:t>1</w:t>
      </w:r>
      <w:r w:rsidRPr="007A7659">
        <w:t xml:space="preserve">Either $XDSSubmissionSetEntryUUID or $XDSSubmissionSetUniqueId shall be specified. This transaction shall return an </w:t>
      </w:r>
      <w:r w:rsidR="00E13FD8" w:rsidRPr="007A7659">
        <w:t xml:space="preserve">XDSStoredQueryParamNumber </w:t>
      </w:r>
      <w:r w:rsidRPr="007A7659">
        <w:t>error if both parameters are specified.</w:t>
      </w:r>
    </w:p>
    <w:p w14:paraId="78DFFE6B"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443043B9"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AA2E135"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25A66F4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Submission Set, Folder, and DocumentEntry objects to be returned will contain the same Patient ID. If this validation fails an XDSResultNotSinglePatient error shall be returned and no metadata shall be returned.</w:t>
      </w:r>
    </w:p>
    <w:p w14:paraId="7D085D32" w14:textId="6E30DD2D" w:rsidR="00BD6B97" w:rsidRPr="007A7659" w:rsidRDefault="00BD6B97">
      <w:pPr>
        <w:pStyle w:val="BodyText"/>
      </w:pPr>
      <w:r w:rsidRPr="007A7659">
        <w:rPr>
          <w:vertAlign w:val="superscript"/>
        </w:rPr>
        <w:t>6</w:t>
      </w:r>
      <w:r w:rsidRPr="007A7659">
        <w:t xml:space="preserve">See </w:t>
      </w:r>
      <w:r w:rsidR="00211645" w:rsidRPr="007A7659">
        <w:t>Section</w:t>
      </w:r>
      <w:r w:rsidRPr="007A7659">
        <w:t xml:space="preserve"> 3.18.4.1.2.3.6.2</w:t>
      </w:r>
    </w:p>
    <w:p w14:paraId="44EC35E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3.18.4.1.2.3.7.11 GetFolderAndContents</w:t>
      </w:r>
    </w:p>
    <w:p w14:paraId="34DCF11B" w14:textId="77777777" w:rsidR="00BD6B97" w:rsidRPr="007A7659" w:rsidRDefault="00BD6B97" w:rsidP="00C837CF">
      <w:pPr>
        <w:pStyle w:val="BodyText"/>
      </w:pPr>
      <w:r w:rsidRPr="007A7659">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1B1A5AE6" w14:textId="77777777" w:rsidR="00BD6B97" w:rsidRPr="007A7659" w:rsidRDefault="00BD6B97" w:rsidP="006E48D2">
      <w:pPr>
        <w:pStyle w:val="ListBullet2"/>
        <w:numPr>
          <w:ilvl w:val="0"/>
          <w:numId w:val="30"/>
        </w:numPr>
      </w:pPr>
      <w:r w:rsidRPr="007A7659">
        <w:t>If the $XDSDocumentEntryConfidentialityCode parameter is present in the query, then DocumentEntries shall be returned only if they match this parameter.</w:t>
      </w:r>
    </w:p>
    <w:p w14:paraId="5D1DE4F9"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5EE5FFDE" w14:textId="77777777" w:rsidR="00BD6B97" w:rsidRPr="007A7659" w:rsidRDefault="00BD6B97">
      <w:pPr>
        <w:pStyle w:val="BodyText"/>
        <w:rPr>
          <w:b/>
          <w:bCs/>
        </w:rPr>
      </w:pPr>
      <w:r w:rsidRPr="007A7659">
        <w:rPr>
          <w:b/>
          <w:bCs/>
        </w:rPr>
        <w:t xml:space="preserve">Returns: </w:t>
      </w:r>
    </w:p>
    <w:p w14:paraId="3895D891" w14:textId="77777777" w:rsidR="00BD6B97" w:rsidRPr="007A7659" w:rsidRDefault="00BD6B97" w:rsidP="006E48D2">
      <w:pPr>
        <w:pStyle w:val="ListBullet2"/>
        <w:numPr>
          <w:ilvl w:val="0"/>
          <w:numId w:val="30"/>
        </w:numPr>
      </w:pPr>
      <w:r w:rsidRPr="007A7659">
        <w:t>Folder identified</w:t>
      </w:r>
    </w:p>
    <w:p w14:paraId="67A2023F" w14:textId="77777777" w:rsidR="00BD6B97" w:rsidRPr="007A7659" w:rsidRDefault="00BD6B97" w:rsidP="006E48D2">
      <w:pPr>
        <w:pStyle w:val="ListBullet2"/>
        <w:numPr>
          <w:ilvl w:val="0"/>
          <w:numId w:val="30"/>
        </w:numPr>
        <w:rPr>
          <w:rFonts w:ascii="Times" w:hAnsi="Times" w:cs="Times"/>
        </w:rPr>
      </w:pPr>
      <w:r w:rsidRPr="007A7659">
        <w:t>DocumentEntries linked to the Folder by HasMember Associations (DocumentEntries shall pass the above rules)</w:t>
      </w:r>
    </w:p>
    <w:p w14:paraId="4D3D2758" w14:textId="77777777" w:rsidR="00BD6B97" w:rsidRPr="007A7659" w:rsidRDefault="00BD6B97" w:rsidP="006E48D2">
      <w:pPr>
        <w:pStyle w:val="ListBullet2"/>
        <w:numPr>
          <w:ilvl w:val="0"/>
          <w:numId w:val="30"/>
        </w:numPr>
        <w:rPr>
          <w:rFonts w:ascii="Times" w:hAnsi="Times" w:cs="Times"/>
        </w:rPr>
      </w:pPr>
      <w:r w:rsidRPr="007A7659">
        <w:t>The HasMember Associations identified in the previous rule</w:t>
      </w:r>
    </w:p>
    <w:p w14:paraId="3E1B297E" w14:textId="77777777" w:rsidR="00BD6B97" w:rsidRPr="007A7659" w:rsidRDefault="00BD6B97" w:rsidP="00A86E7F">
      <w:pPr>
        <w:pStyle w:val="BodyText"/>
      </w:pPr>
      <w:r w:rsidRPr="007A7659">
        <w:lastRenderedPageBreak/>
        <w:t>In the above rules, Associations are only returned if both of the objects they connect are part of the return set.</w:t>
      </w:r>
    </w:p>
    <w:p w14:paraId="3313AE66"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21B10924" w14:textId="77777777" w:rsidTr="004A0919">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151660EA" w14:textId="77777777" w:rsidR="00BD6B97" w:rsidRPr="007A7659" w:rsidRDefault="00BD6B97" w:rsidP="003C1EF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1690AD07"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74AABFA"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6B465C6" w14:textId="77777777" w:rsidR="00BD6B97" w:rsidRPr="007A7659" w:rsidRDefault="00BD6B97" w:rsidP="003C1EFA">
            <w:pPr>
              <w:pStyle w:val="TableEntryHeader"/>
            </w:pPr>
            <w:r w:rsidRPr="007A7659">
              <w:t>Mult</w:t>
            </w:r>
          </w:p>
        </w:tc>
      </w:tr>
      <w:tr w:rsidR="00BD6B97" w:rsidRPr="007A7659" w14:paraId="36480B4F" w14:textId="77777777" w:rsidTr="004A0919">
        <w:tc>
          <w:tcPr>
            <w:tcW w:w="3533" w:type="dxa"/>
            <w:tcBorders>
              <w:left w:val="single" w:sz="4" w:space="0" w:color="000000"/>
              <w:bottom w:val="single" w:sz="4" w:space="0" w:color="000000"/>
            </w:tcBorders>
            <w:vAlign w:val="center"/>
          </w:tcPr>
          <w:p w14:paraId="1FB86400"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5</w:t>
            </w:r>
          </w:p>
        </w:tc>
        <w:tc>
          <w:tcPr>
            <w:tcW w:w="3955" w:type="dxa"/>
            <w:tcBorders>
              <w:left w:val="single" w:sz="4" w:space="0" w:color="000000"/>
              <w:bottom w:val="single" w:sz="4" w:space="0" w:color="000000"/>
            </w:tcBorders>
          </w:tcPr>
          <w:p w14:paraId="7FE11722"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Borders>
              <w:left w:val="single" w:sz="4" w:space="0" w:color="000000"/>
              <w:bottom w:val="single" w:sz="4" w:space="0" w:color="000000"/>
            </w:tcBorders>
          </w:tcPr>
          <w:p w14:paraId="794169F6"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D8AF0E3"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F9C06F5" w14:textId="77777777" w:rsidTr="004A0919">
        <w:tc>
          <w:tcPr>
            <w:tcW w:w="3533" w:type="dxa"/>
            <w:tcBorders>
              <w:left w:val="single" w:sz="4" w:space="0" w:color="000000"/>
              <w:bottom w:val="single" w:sz="4" w:space="0" w:color="000000"/>
            </w:tcBorders>
            <w:vAlign w:val="center"/>
          </w:tcPr>
          <w:p w14:paraId="04E69D2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5</w:t>
            </w:r>
          </w:p>
        </w:tc>
        <w:tc>
          <w:tcPr>
            <w:tcW w:w="3955" w:type="dxa"/>
            <w:tcBorders>
              <w:left w:val="single" w:sz="4" w:space="0" w:color="000000"/>
              <w:bottom w:val="single" w:sz="4" w:space="0" w:color="000000"/>
            </w:tcBorders>
          </w:tcPr>
          <w:p w14:paraId="1E28D27E"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Borders>
              <w:left w:val="single" w:sz="4" w:space="0" w:color="000000"/>
              <w:bottom w:val="single" w:sz="4" w:space="0" w:color="000000"/>
            </w:tcBorders>
          </w:tcPr>
          <w:p w14:paraId="1F1FEB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2687B7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6122A88" w14:textId="77777777" w:rsidTr="004A0919">
        <w:tc>
          <w:tcPr>
            <w:tcW w:w="3533" w:type="dxa"/>
            <w:tcBorders>
              <w:left w:val="single" w:sz="4" w:space="0" w:color="000000"/>
              <w:bottom w:val="single" w:sz="4" w:space="0" w:color="000000"/>
            </w:tcBorders>
            <w:vAlign w:val="center"/>
          </w:tcPr>
          <w:p w14:paraId="5FC3C7AF"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955" w:type="dxa"/>
            <w:tcBorders>
              <w:left w:val="single" w:sz="4" w:space="0" w:color="000000"/>
              <w:bottom w:val="single" w:sz="4" w:space="0" w:color="000000"/>
            </w:tcBorders>
          </w:tcPr>
          <w:p w14:paraId="74D066E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7A07AB9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134DADD3"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216074D" w14:textId="77777777" w:rsidTr="004A0919">
        <w:tc>
          <w:tcPr>
            <w:tcW w:w="3533" w:type="dxa"/>
            <w:tcBorders>
              <w:left w:val="single" w:sz="4" w:space="0" w:color="000000"/>
              <w:bottom w:val="single" w:sz="4" w:space="0" w:color="auto"/>
            </w:tcBorders>
            <w:vAlign w:val="center"/>
          </w:tcPr>
          <w:p w14:paraId="21F663B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955" w:type="dxa"/>
            <w:tcBorders>
              <w:left w:val="single" w:sz="4" w:space="0" w:color="000000"/>
              <w:bottom w:val="single" w:sz="4" w:space="0" w:color="auto"/>
            </w:tcBorders>
          </w:tcPr>
          <w:p w14:paraId="045B77AA"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440A59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5C1D10B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576FEB2" w14:textId="77777777" w:rsidTr="004A0919">
        <w:tc>
          <w:tcPr>
            <w:tcW w:w="3533" w:type="dxa"/>
            <w:tcBorders>
              <w:top w:val="single" w:sz="4" w:space="0" w:color="auto"/>
              <w:left w:val="single" w:sz="4" w:space="0" w:color="auto"/>
              <w:bottom w:val="single" w:sz="4" w:space="0" w:color="auto"/>
            </w:tcBorders>
            <w:vAlign w:val="center"/>
          </w:tcPr>
          <w:p w14:paraId="02230D3D"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955" w:type="dxa"/>
            <w:tcBorders>
              <w:top w:val="single" w:sz="4" w:space="0" w:color="auto"/>
              <w:left w:val="single" w:sz="4" w:space="0" w:color="000000"/>
              <w:bottom w:val="single" w:sz="4" w:space="0" w:color="auto"/>
            </w:tcBorders>
          </w:tcPr>
          <w:p w14:paraId="15BF7EB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E6D8DCC"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7BE5AEFC"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D684319" w14:textId="77777777" w:rsidTr="004A0919">
        <w:tc>
          <w:tcPr>
            <w:tcW w:w="3533" w:type="dxa"/>
            <w:tcBorders>
              <w:top w:val="single" w:sz="4" w:space="0" w:color="auto"/>
              <w:left w:val="single" w:sz="4" w:space="0" w:color="auto"/>
              <w:bottom w:val="single" w:sz="4" w:space="0" w:color="auto"/>
            </w:tcBorders>
            <w:vAlign w:val="center"/>
          </w:tcPr>
          <w:p w14:paraId="3115C3F6"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955" w:type="dxa"/>
            <w:tcBorders>
              <w:top w:val="single" w:sz="4" w:space="0" w:color="auto"/>
              <w:left w:val="single" w:sz="4" w:space="0" w:color="000000"/>
              <w:bottom w:val="single" w:sz="4" w:space="0" w:color="auto"/>
            </w:tcBorders>
          </w:tcPr>
          <w:p w14:paraId="2B0B9148"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75D133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75B64B00" w14:textId="77777777" w:rsidR="00BD6B97" w:rsidRPr="007A7659" w:rsidRDefault="00BD6B97">
            <w:pPr>
              <w:pStyle w:val="TableEntry"/>
              <w:snapToGrid w:val="0"/>
              <w:rPr>
                <w:noProof w:val="0"/>
                <w:lang w:eastAsia="ar-SA"/>
              </w:rPr>
            </w:pPr>
            <w:r w:rsidRPr="007A7659">
              <w:rPr>
                <w:noProof w:val="0"/>
                <w:lang w:eastAsia="ar-SA"/>
              </w:rPr>
              <w:t>M</w:t>
            </w:r>
          </w:p>
        </w:tc>
      </w:tr>
    </w:tbl>
    <w:p w14:paraId="53E2F8E9"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E13FD8" w:rsidRPr="007A7659">
        <w:t xml:space="preserve">XDSStoredQueryParamNumber </w:t>
      </w:r>
      <w:r w:rsidRPr="007A7659">
        <w:t>error if both parameters are specified.</w:t>
      </w:r>
    </w:p>
    <w:p w14:paraId="4573F2F6"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0C3CABED"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E9C4D6F"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1D5366D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Folder, and DocumentEntry objects to be returned will contain the same Patient ID. If this validation fails an XDSResultNotSinglePatient error shall be returned and no metadata shall be returned.</w:t>
      </w:r>
    </w:p>
    <w:p w14:paraId="239D96A2" w14:textId="77777777" w:rsidR="00BD6B97" w:rsidRPr="007A7659" w:rsidRDefault="00BD6B97">
      <w:pPr>
        <w:pStyle w:val="BodyText"/>
      </w:pPr>
      <w:r w:rsidRPr="007A7659">
        <w:rPr>
          <w:vertAlign w:val="superscript"/>
        </w:rPr>
        <w:t>6</w:t>
      </w:r>
      <w:r w:rsidRPr="007A7659">
        <w:t xml:space="preserve">See </w:t>
      </w:r>
      <w:r w:rsidR="00211645" w:rsidRPr="007A7659">
        <w:t>Section</w:t>
      </w:r>
      <w:r w:rsidR="00917C53" w:rsidRPr="007A7659">
        <w:t xml:space="preserve"> </w:t>
      </w:r>
      <w:r w:rsidRPr="007A7659">
        <w:t>3.18.4.1.2.3.6.2</w:t>
      </w:r>
    </w:p>
    <w:p w14:paraId="6FA88B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3.18.4.1.2.3.7.12 GetFoldersForDocument</w:t>
      </w:r>
    </w:p>
    <w:p w14:paraId="30057EB2" w14:textId="77777777" w:rsidR="00BD6B97" w:rsidRPr="007A7659" w:rsidRDefault="00BD6B97">
      <w:pPr>
        <w:pStyle w:val="BodyText"/>
      </w:pPr>
      <w:r w:rsidRPr="007A7659">
        <w:t>Retrieve XDSFolder objects that contain the XDSDocumentEntry object provided with the query. XDSDocumentEntry objects are selected either by their entryUUID or uniqueId attribute.</w:t>
      </w:r>
    </w:p>
    <w:p w14:paraId="5DDA2C95" w14:textId="77777777" w:rsidR="00BD6B97" w:rsidRPr="007A7659" w:rsidRDefault="00BD6B97">
      <w:pPr>
        <w:pStyle w:val="BodyText"/>
      </w:pPr>
      <w:r w:rsidRPr="007A7659">
        <w:rPr>
          <w:b/>
        </w:rPr>
        <w:t xml:space="preserve">Returns: </w:t>
      </w:r>
      <w:r w:rsidRPr="007A7659">
        <w:t xml:space="preserve">XDSFolder objects that contain specified XDSDocumentEntry object. More specifically, for each Association object of type HasMember that has a targetObject attribute referencing the target XDSDocumentEntry object, return the object referenced by its sourceObject if it is of type XDSFolder. </w:t>
      </w:r>
    </w:p>
    <w:p w14:paraId="15ED39A1"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ECA8F0B"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8C8A5BC"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548B0BBE"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54E47D2"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7262E49" w14:textId="77777777" w:rsidR="00BD6B97" w:rsidRPr="007A7659" w:rsidRDefault="00BD6B97" w:rsidP="003C1EFA">
            <w:pPr>
              <w:pStyle w:val="TableEntryHeader"/>
            </w:pPr>
            <w:r w:rsidRPr="007A7659">
              <w:t>Mult</w:t>
            </w:r>
          </w:p>
        </w:tc>
      </w:tr>
      <w:tr w:rsidR="00BD6B97" w:rsidRPr="007A7659" w14:paraId="22CA9E23" w14:textId="77777777">
        <w:tc>
          <w:tcPr>
            <w:tcW w:w="4608" w:type="dxa"/>
            <w:tcBorders>
              <w:left w:val="single" w:sz="4" w:space="0" w:color="000000"/>
              <w:bottom w:val="single" w:sz="4" w:space="0" w:color="000000"/>
            </w:tcBorders>
            <w:vAlign w:val="center"/>
          </w:tcPr>
          <w:p w14:paraId="6BDE81B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22453D4"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56B0C4F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680B5C8"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F42E24A" w14:textId="77777777">
        <w:tc>
          <w:tcPr>
            <w:tcW w:w="4608" w:type="dxa"/>
            <w:tcBorders>
              <w:left w:val="single" w:sz="4" w:space="0" w:color="000000"/>
              <w:bottom w:val="single" w:sz="4" w:space="0" w:color="auto"/>
            </w:tcBorders>
            <w:vAlign w:val="center"/>
          </w:tcPr>
          <w:p w14:paraId="52216E72"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auto"/>
            </w:tcBorders>
          </w:tcPr>
          <w:p w14:paraId="6796DB10"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215ED1E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4DA648C7"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9F0C5BF" w14:textId="77777777">
        <w:tc>
          <w:tcPr>
            <w:tcW w:w="4608" w:type="dxa"/>
            <w:tcBorders>
              <w:top w:val="single" w:sz="4" w:space="0" w:color="auto"/>
              <w:left w:val="single" w:sz="4" w:space="0" w:color="auto"/>
              <w:bottom w:val="single" w:sz="4" w:space="0" w:color="auto"/>
            </w:tcBorders>
            <w:vAlign w:val="center"/>
          </w:tcPr>
          <w:p w14:paraId="43F03595"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714462FA"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7960675"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0182973E" w14:textId="77777777" w:rsidR="00BD6B97" w:rsidRPr="007A7659" w:rsidRDefault="00BD6B97">
            <w:pPr>
              <w:pStyle w:val="TableEntry"/>
              <w:snapToGrid w:val="0"/>
              <w:rPr>
                <w:noProof w:val="0"/>
                <w:lang w:eastAsia="ar-SA"/>
              </w:rPr>
            </w:pPr>
            <w:r w:rsidRPr="007A7659">
              <w:rPr>
                <w:noProof w:val="0"/>
                <w:lang w:eastAsia="ar-SA"/>
              </w:rPr>
              <w:t>--</w:t>
            </w:r>
          </w:p>
        </w:tc>
      </w:tr>
    </w:tbl>
    <w:p w14:paraId="74DEE7E8" w14:textId="77777777" w:rsidR="00BD6B97" w:rsidRPr="007A7659" w:rsidRDefault="00BD6B97">
      <w:pPr>
        <w:pStyle w:val="BodyText"/>
      </w:pPr>
      <w:r w:rsidRPr="007A7659">
        <w:rPr>
          <w:vertAlign w:val="superscript"/>
        </w:rPr>
        <w:lastRenderedPageBreak/>
        <w:t>1</w:t>
      </w:r>
      <w:r w:rsidRPr="007A7659">
        <w:t xml:space="preserve">Either $XDSDocumentEntryEntryUUID or $XDSDocumentEntryUniqueId shall be specified. This transaction shall return an </w:t>
      </w:r>
      <w:r w:rsidR="00F80AF1" w:rsidRPr="007A7659">
        <w:t xml:space="preserve">XDSStoredQueryParamNumber </w:t>
      </w:r>
      <w:r w:rsidRPr="007A7659">
        <w:t>error if both parameters are specified.</w:t>
      </w:r>
    </w:p>
    <w:p w14:paraId="2673AB7A"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E8630AD"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D06300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3.18.4.1.2.3.7.13 GetRelatedDocuments</w:t>
      </w:r>
    </w:p>
    <w:p w14:paraId="316CFB1F" w14:textId="77777777" w:rsidR="00BD6B97" w:rsidRPr="007A7659" w:rsidRDefault="00BD6B97">
      <w:pPr>
        <w:pStyle w:val="BodyText"/>
        <w:rPr>
          <w:rFonts w:cs="TimesNewRomanPSMT"/>
          <w:szCs w:val="24"/>
        </w:rPr>
      </w:pPr>
      <w:r w:rsidRPr="007A7659">
        <w:rPr>
          <w:rFonts w:cs="TimesNewRomanPSMT"/>
          <w:szCs w:val="24"/>
        </w:rPr>
        <w:t xml:space="preserve">Retrieve XDSDocumentEntry objects that are related to the specified document via Association objects. Also return the Association objects. The specified document is designated by UUID or uniqueId. The query shall return </w:t>
      </w:r>
    </w:p>
    <w:p w14:paraId="3CEA9CCB" w14:textId="77777777" w:rsidR="00BD6B97" w:rsidRPr="007A7659" w:rsidRDefault="00BD6B97" w:rsidP="006E48D2">
      <w:pPr>
        <w:pStyle w:val="ListBullet2"/>
        <w:numPr>
          <w:ilvl w:val="0"/>
          <w:numId w:val="30"/>
        </w:numPr>
      </w:pPr>
      <w:r w:rsidRPr="007A7659">
        <w:t>Association objects where:</w:t>
      </w:r>
    </w:p>
    <w:p w14:paraId="0F8DEAFF" w14:textId="77777777" w:rsidR="00BD6B97" w:rsidRPr="007A7659" w:rsidRDefault="00BD6B97" w:rsidP="006E48D2">
      <w:pPr>
        <w:pStyle w:val="ListBullet3"/>
        <w:numPr>
          <w:ilvl w:val="0"/>
          <w:numId w:val="31"/>
        </w:numPr>
      </w:pPr>
      <w:r w:rsidRPr="007A7659">
        <w:t xml:space="preserve">The sourceObject attribute OR the targetObject attribute references the specified document AND </w:t>
      </w:r>
    </w:p>
    <w:p w14:paraId="527CE48B" w14:textId="77777777" w:rsidR="00BD6B97" w:rsidRPr="007A7659" w:rsidRDefault="00BD6B97" w:rsidP="006E48D2">
      <w:pPr>
        <w:pStyle w:val="ListBullet3"/>
        <w:numPr>
          <w:ilvl w:val="0"/>
          <w:numId w:val="31"/>
        </w:numPr>
      </w:pPr>
      <w:r w:rsidRPr="007A7659">
        <w:t>Both sourceObject attribute and targetObject attribute reference documents AND</w:t>
      </w:r>
    </w:p>
    <w:p w14:paraId="1C589345" w14:textId="77777777" w:rsidR="00BD6B97" w:rsidRPr="007A7659" w:rsidRDefault="00BD6B97" w:rsidP="006E48D2">
      <w:pPr>
        <w:pStyle w:val="ListBullet3"/>
        <w:numPr>
          <w:ilvl w:val="0"/>
          <w:numId w:val="31"/>
        </w:numPr>
      </w:pPr>
      <w:r w:rsidRPr="007A7659">
        <w:t xml:space="preserve">The associationType attribute matches a value included in the $AssociationTypes parameter </w:t>
      </w:r>
    </w:p>
    <w:p w14:paraId="0D1691B1" w14:textId="77777777" w:rsidR="00BD6B97" w:rsidRPr="007A7659" w:rsidRDefault="00BD6B97" w:rsidP="006E48D2">
      <w:pPr>
        <w:pStyle w:val="ListBullet2"/>
        <w:numPr>
          <w:ilvl w:val="0"/>
          <w:numId w:val="30"/>
        </w:numPr>
      </w:pPr>
      <w:r w:rsidRPr="007A7659">
        <w:t xml:space="preserve">XDSDocumentEntry objects referenced by the targetObject attribute OR the sourceObject attribute of an Association object matched above. </w:t>
      </w:r>
    </w:p>
    <w:p w14:paraId="35DFDBB0" w14:textId="77777777" w:rsidR="00BD6B97" w:rsidRPr="007A7659" w:rsidRDefault="00BD6B97">
      <w:pPr>
        <w:pStyle w:val="Note"/>
      </w:pPr>
      <w:r w:rsidRPr="007A7659">
        <w:t>Note: A side effect of the query is that the specified document is returned in the results if at least one Association is returned.</w:t>
      </w:r>
    </w:p>
    <w:p w14:paraId="67FBC51A" w14:textId="77777777" w:rsidR="00BD6B97" w:rsidRPr="007A7659" w:rsidRDefault="00BD6B97">
      <w:pPr>
        <w:pStyle w:val="Note"/>
      </w:pPr>
      <w:r w:rsidRPr="007A7659">
        <w:t>Note: A side effect of this query is that if the document specified by the $XDSDocumentEntryUUID or $XDSDocumentEntryUniqueId parameters has no associations linking it to other documents, then no documents and no associations are returned.</w:t>
      </w:r>
    </w:p>
    <w:p w14:paraId="40C5724D" w14:textId="77777777" w:rsidR="00BD6B97" w:rsidRPr="007A7659" w:rsidRDefault="00BD6B97">
      <w:pPr>
        <w:pStyle w:val="BodyText"/>
      </w:pPr>
      <w:r w:rsidRPr="007A7659">
        <w:t>See ITI TF-3: 4.1.6 Document Relationships and Associations for background.</w:t>
      </w:r>
    </w:p>
    <w:p w14:paraId="71BED77A" w14:textId="77777777" w:rsidR="00BD6B97" w:rsidRPr="007A7659" w:rsidRDefault="00BD6B97">
      <w:pPr>
        <w:pStyle w:val="BodyText"/>
      </w:pPr>
      <w:r w:rsidRPr="007A7659">
        <w:rPr>
          <w:b/>
        </w:rPr>
        <w:t xml:space="preserve">Returns: </w:t>
      </w:r>
      <w:r w:rsidRPr="007A7659">
        <w:t>Association objects and related XDSDocumentEntry objects</w:t>
      </w:r>
    </w:p>
    <w:p w14:paraId="415D458D" w14:textId="77777777" w:rsidR="00BD6B97" w:rsidRPr="007A7659" w:rsidRDefault="00BD6B97">
      <w:pPr>
        <w:pStyle w:val="BodyText"/>
      </w:pPr>
      <w:r w:rsidRPr="007A7659">
        <w:rPr>
          <w:b/>
        </w:rPr>
        <w:t>Given:</w:t>
      </w:r>
      <w:r w:rsidRPr="007A7659">
        <w:t xml:space="preserve"> An XDSDocumentEntry object and a collection of association types.</w:t>
      </w:r>
    </w:p>
    <w:p w14:paraId="32421128"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366A587"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2B990AB1" w14:textId="77777777" w:rsidR="00BD6B97" w:rsidRPr="007A7659" w:rsidRDefault="00BD6B97" w:rsidP="003C1EF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293BF601"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C5945B3" w14:textId="77777777" w:rsidR="00BD6B97" w:rsidRPr="007A7659" w:rsidRDefault="00BD6B97" w:rsidP="003C1EF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7D3CCDB" w14:textId="77777777" w:rsidR="00BD6B97" w:rsidRPr="007A7659" w:rsidRDefault="00BD6B97" w:rsidP="003C1EFA">
            <w:pPr>
              <w:pStyle w:val="TableEntryHeader"/>
            </w:pPr>
            <w:r w:rsidRPr="007A7659">
              <w:t>Mult</w:t>
            </w:r>
          </w:p>
        </w:tc>
      </w:tr>
      <w:tr w:rsidR="00BD6B97" w:rsidRPr="007A7659" w14:paraId="64FDBE9D" w14:textId="77777777">
        <w:tc>
          <w:tcPr>
            <w:tcW w:w="4608" w:type="dxa"/>
            <w:tcBorders>
              <w:left w:val="single" w:sz="4" w:space="0" w:color="000000"/>
              <w:bottom w:val="single" w:sz="4" w:space="0" w:color="000000"/>
            </w:tcBorders>
            <w:vAlign w:val="center"/>
          </w:tcPr>
          <w:p w14:paraId="73E9202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1847361"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614B35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D3DC00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24DD5B7" w14:textId="77777777">
        <w:tc>
          <w:tcPr>
            <w:tcW w:w="4608" w:type="dxa"/>
            <w:tcBorders>
              <w:left w:val="single" w:sz="4" w:space="0" w:color="000000"/>
              <w:bottom w:val="single" w:sz="4" w:space="0" w:color="000000"/>
            </w:tcBorders>
            <w:vAlign w:val="center"/>
          </w:tcPr>
          <w:p w14:paraId="75866B97"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000000"/>
            </w:tcBorders>
          </w:tcPr>
          <w:p w14:paraId="40DA88E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000000"/>
            </w:tcBorders>
          </w:tcPr>
          <w:p w14:paraId="1AC2C1F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3C96DA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E0B8B5C" w14:textId="77777777">
        <w:tc>
          <w:tcPr>
            <w:tcW w:w="4608" w:type="dxa"/>
            <w:tcBorders>
              <w:left w:val="single" w:sz="4" w:space="0" w:color="000000"/>
              <w:bottom w:val="single" w:sz="4" w:space="0" w:color="auto"/>
            </w:tcBorders>
            <w:vAlign w:val="center"/>
          </w:tcPr>
          <w:p w14:paraId="7F0C79AF" w14:textId="77777777" w:rsidR="00BD6B97" w:rsidRPr="007A7659" w:rsidRDefault="00BD6B97">
            <w:pPr>
              <w:pStyle w:val="TableEntry"/>
              <w:snapToGrid w:val="0"/>
              <w:rPr>
                <w:noProof w:val="0"/>
                <w:lang w:eastAsia="ar-SA"/>
              </w:rPr>
            </w:pPr>
            <w:r w:rsidRPr="007A7659">
              <w:rPr>
                <w:noProof w:val="0"/>
                <w:lang w:eastAsia="ar-SA"/>
              </w:rPr>
              <w:t>$AssociationTypes</w:t>
            </w:r>
          </w:p>
        </w:tc>
        <w:tc>
          <w:tcPr>
            <w:tcW w:w="2880" w:type="dxa"/>
            <w:tcBorders>
              <w:left w:val="single" w:sz="4" w:space="0" w:color="000000"/>
              <w:bottom w:val="single" w:sz="4" w:space="0" w:color="auto"/>
            </w:tcBorders>
          </w:tcPr>
          <w:p w14:paraId="1CA5353A" w14:textId="77777777" w:rsidR="00BD6B97" w:rsidRPr="007A7659" w:rsidRDefault="00BD6B97">
            <w:pPr>
              <w:pStyle w:val="TableEntry"/>
              <w:snapToGrid w:val="0"/>
              <w:rPr>
                <w:noProof w:val="0"/>
                <w:lang w:eastAsia="ar-SA"/>
              </w:rPr>
            </w:pPr>
            <w:r w:rsidRPr="007A7659">
              <w:rPr>
                <w:noProof w:val="0"/>
                <w:lang w:eastAsia="ar-SA"/>
              </w:rPr>
              <w:t>Not a named attribute</w:t>
            </w:r>
          </w:p>
        </w:tc>
        <w:tc>
          <w:tcPr>
            <w:tcW w:w="720" w:type="dxa"/>
            <w:tcBorders>
              <w:left w:val="single" w:sz="4" w:space="0" w:color="000000"/>
              <w:bottom w:val="single" w:sz="4" w:space="0" w:color="auto"/>
            </w:tcBorders>
          </w:tcPr>
          <w:p w14:paraId="08F7A5D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1FA23D0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095A995" w14:textId="77777777">
        <w:tc>
          <w:tcPr>
            <w:tcW w:w="4608" w:type="dxa"/>
            <w:tcBorders>
              <w:top w:val="single" w:sz="4" w:space="0" w:color="auto"/>
              <w:left w:val="single" w:sz="4" w:space="0" w:color="auto"/>
              <w:bottom w:val="single" w:sz="4" w:space="0" w:color="auto"/>
            </w:tcBorders>
            <w:vAlign w:val="center"/>
          </w:tcPr>
          <w:p w14:paraId="0BEE182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48212778"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AF4133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092F389"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12F50337" w14:textId="77777777">
        <w:tc>
          <w:tcPr>
            <w:tcW w:w="4608" w:type="dxa"/>
            <w:tcBorders>
              <w:top w:val="single" w:sz="4" w:space="0" w:color="auto"/>
              <w:left w:val="single" w:sz="4" w:space="0" w:color="auto"/>
              <w:bottom w:val="single" w:sz="4" w:space="0" w:color="auto"/>
            </w:tcBorders>
            <w:vAlign w:val="center"/>
          </w:tcPr>
          <w:p w14:paraId="689798A9"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3</w:t>
            </w:r>
          </w:p>
        </w:tc>
        <w:tc>
          <w:tcPr>
            <w:tcW w:w="2880" w:type="dxa"/>
            <w:tcBorders>
              <w:top w:val="single" w:sz="4" w:space="0" w:color="auto"/>
              <w:left w:val="single" w:sz="4" w:space="0" w:color="000000"/>
              <w:bottom w:val="single" w:sz="4" w:space="0" w:color="auto"/>
            </w:tcBorders>
          </w:tcPr>
          <w:p w14:paraId="1AC87BF0"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18477949"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0904A9DC" w14:textId="77777777" w:rsidR="00BD6B97" w:rsidRPr="007A7659" w:rsidRDefault="00BD6B97">
            <w:pPr>
              <w:pStyle w:val="TableEntry"/>
              <w:snapToGrid w:val="0"/>
              <w:rPr>
                <w:noProof w:val="0"/>
                <w:lang w:eastAsia="ar-SA"/>
              </w:rPr>
            </w:pPr>
            <w:r w:rsidRPr="007A7659">
              <w:rPr>
                <w:noProof w:val="0"/>
                <w:lang w:eastAsia="ar-SA"/>
              </w:rPr>
              <w:t>M</w:t>
            </w:r>
          </w:p>
        </w:tc>
      </w:tr>
    </w:tbl>
    <w:p w14:paraId="5C89017D" w14:textId="77777777" w:rsidR="00BD6B97" w:rsidRPr="007A7659" w:rsidRDefault="00BD6B97">
      <w:pPr>
        <w:pStyle w:val="BodyText"/>
      </w:pPr>
      <w:r w:rsidRPr="007A7659">
        <w:rPr>
          <w:vertAlign w:val="superscript"/>
        </w:rPr>
        <w:lastRenderedPageBreak/>
        <w:t>1</w:t>
      </w:r>
      <w:r w:rsidRPr="007A7659">
        <w:t>Either $XDSDocumentEntryEntryUUID or $XDSDocumentEntryUniqueId shall be specified. This transaction shall return an</w:t>
      </w:r>
      <w:r w:rsidR="00F80AF1" w:rsidRPr="007A7659">
        <w:t xml:space="preserve"> XDSStoredQueryParamNumber</w:t>
      </w:r>
      <w:r w:rsidRPr="007A7659">
        <w:t xml:space="preserve"> error if both parameters are specified.</w:t>
      </w:r>
    </w:p>
    <w:p w14:paraId="0F0AEE35"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16119E8"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52BAB06"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274D0BE7" w14:textId="77777777" w:rsidR="00BD6B97" w:rsidRPr="007A7659" w:rsidRDefault="00BD6B97" w:rsidP="00727B98">
      <w:pPr>
        <w:pStyle w:val="Heading8"/>
        <w:numPr>
          <w:ilvl w:val="0"/>
          <w:numId w:val="0"/>
        </w:numPr>
        <w:tabs>
          <w:tab w:val="clear" w:pos="4320"/>
          <w:tab w:val="clear" w:pos="5040"/>
          <w:tab w:val="clear" w:pos="5760"/>
        </w:tabs>
        <w:rPr>
          <w:noProof w:val="0"/>
        </w:rPr>
      </w:pPr>
      <w:r w:rsidRPr="007A7659">
        <w:rPr>
          <w:noProof w:val="0"/>
        </w:rPr>
        <w:t>3.18.4.1.2.3.7.14 FindDocumentsByReferenceId</w:t>
      </w:r>
    </w:p>
    <w:p w14:paraId="51CE672C" w14:textId="77777777" w:rsidR="00BD6B97" w:rsidRPr="007A7659" w:rsidRDefault="00BD6B97" w:rsidP="00727B98">
      <w:pPr>
        <w:pStyle w:val="BodyText"/>
      </w:pPr>
      <w:r w:rsidRPr="007A7659">
        <w:t xml:space="preserve">This query shall be supported by Registries claiming the “Reference ID” Option. Find documents (XDSDocumentEntry objects) in the registry for a given patientID with a matching ‘status’ attribute. The other parameters can be used to restrict the set of XDSDocumentEntry objects returned. </w:t>
      </w:r>
    </w:p>
    <w:p w14:paraId="7658DD0C" w14:textId="77777777" w:rsidR="00BD6B97" w:rsidRPr="004A0919" w:rsidRDefault="00BD6B97" w:rsidP="00B03358">
      <w:pPr>
        <w:pStyle w:val="BodyText"/>
      </w:pPr>
      <w:r w:rsidRPr="004A0919">
        <w:t xml:space="preserve">This </w:t>
      </w:r>
      <w:r w:rsidR="00917C53" w:rsidRPr="004A0919">
        <w:t>q</w:t>
      </w:r>
      <w:r w:rsidRPr="004A0919">
        <w:t xml:space="preserve">uery is semantically identical to the FindDocuments Stored Query (see </w:t>
      </w:r>
      <w:r w:rsidR="00211645" w:rsidRPr="004A0919">
        <w:t>Section</w:t>
      </w:r>
      <w:r w:rsidRPr="004A0919">
        <w:t xml:space="preserve"> 3.18.4.1.2.3.7.1) except:</w:t>
      </w:r>
    </w:p>
    <w:p w14:paraId="4A24FBF0" w14:textId="77777777" w:rsidR="00BD6B97" w:rsidRPr="007A7659" w:rsidRDefault="00BD6B97" w:rsidP="006E48D2">
      <w:pPr>
        <w:pStyle w:val="ListBullet2"/>
        <w:numPr>
          <w:ilvl w:val="0"/>
          <w:numId w:val="30"/>
        </w:numPr>
        <w:rPr>
          <w:lang w:eastAsia="ar-SA"/>
        </w:rPr>
      </w:pPr>
      <w:r w:rsidRPr="007A7659">
        <w:rPr>
          <w:lang w:eastAsia="ar-SA"/>
        </w:rPr>
        <w:t>$XDSDocumentEntryReferenceIdList contains one or more values to match against the referenceIdList document entry. Since referencedIdList is a rim:Slot, entries in the referencedIdList are matched as exact matches against the query parameter values.</w:t>
      </w:r>
    </w:p>
    <w:p w14:paraId="07E1F34B" w14:textId="77777777" w:rsidR="00BD6B97" w:rsidRPr="007A7659" w:rsidRDefault="00BD6B97" w:rsidP="00493145">
      <w:pPr>
        <w:pStyle w:val="BodyText"/>
      </w:pPr>
      <w:r w:rsidRPr="007A7659">
        <w:rPr>
          <w:b/>
          <w:bCs/>
        </w:rPr>
        <w:t>Returns:</w:t>
      </w:r>
      <w:r w:rsidRPr="007A7659">
        <w:t xml:space="preserve"> XDSDocumentEntry objects matching the query parameters</w:t>
      </w:r>
    </w:p>
    <w:p w14:paraId="023F3434" w14:textId="77777777" w:rsidR="00BD6B97" w:rsidRPr="007A7659" w:rsidRDefault="00BD6B97" w:rsidP="00AE5ED3">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9807DF" w:rsidRPr="007A7659" w14:paraId="2B371B1B" w14:textId="77777777" w:rsidTr="009807DF">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4DC26BF5" w14:textId="77777777" w:rsidR="00BD6B97" w:rsidRPr="007A7659" w:rsidRDefault="00BD6B97" w:rsidP="003C1EF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36B47145" w14:textId="77777777" w:rsidR="00BD6B97" w:rsidRPr="007A7659" w:rsidRDefault="00BD6B97" w:rsidP="003C1EF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36A37B0" w14:textId="77777777" w:rsidR="00BD6B97" w:rsidRPr="007A7659" w:rsidRDefault="00BD6B97" w:rsidP="003C1EF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5CE729B0" w14:textId="77777777" w:rsidR="00BD6B97" w:rsidRPr="007A7659" w:rsidRDefault="00BD6B97" w:rsidP="003C1EFA">
            <w:pPr>
              <w:pStyle w:val="TableEntryHeader"/>
            </w:pPr>
            <w:r w:rsidRPr="007A7659">
              <w:t>Mult</w:t>
            </w:r>
          </w:p>
        </w:tc>
      </w:tr>
      <w:tr w:rsidR="009807DF" w:rsidRPr="007A7659" w14:paraId="70ACC8D1" w14:textId="77777777" w:rsidTr="009807DF">
        <w:tc>
          <w:tcPr>
            <w:tcW w:w="4163" w:type="dxa"/>
            <w:tcBorders>
              <w:left w:val="single" w:sz="4" w:space="0" w:color="000000"/>
              <w:bottom w:val="single" w:sz="4" w:space="0" w:color="000000"/>
            </w:tcBorders>
            <w:vAlign w:val="center"/>
          </w:tcPr>
          <w:p w14:paraId="7C17B04C"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33D35D7A"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4EB5F38D"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354D471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EC9C627" w14:textId="77777777" w:rsidTr="009807DF">
        <w:tc>
          <w:tcPr>
            <w:tcW w:w="4163" w:type="dxa"/>
            <w:tcBorders>
              <w:left w:val="single" w:sz="4" w:space="0" w:color="000000"/>
              <w:bottom w:val="single" w:sz="4" w:space="0" w:color="000000"/>
            </w:tcBorders>
            <w:vAlign w:val="center"/>
          </w:tcPr>
          <w:p w14:paraId="2FA0F21D"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5</w:t>
            </w:r>
          </w:p>
        </w:tc>
        <w:tc>
          <w:tcPr>
            <w:tcW w:w="3420" w:type="dxa"/>
            <w:tcBorders>
              <w:left w:val="single" w:sz="4" w:space="0" w:color="000000"/>
              <w:bottom w:val="single" w:sz="4" w:space="0" w:color="000000"/>
            </w:tcBorders>
          </w:tcPr>
          <w:p w14:paraId="4C75037F"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3</w:t>
            </w:r>
          </w:p>
        </w:tc>
        <w:tc>
          <w:tcPr>
            <w:tcW w:w="720" w:type="dxa"/>
            <w:tcBorders>
              <w:left w:val="single" w:sz="4" w:space="0" w:color="000000"/>
              <w:bottom w:val="single" w:sz="4" w:space="0" w:color="000000"/>
            </w:tcBorders>
          </w:tcPr>
          <w:p w14:paraId="40140B7C"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5C09608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BDAA7DD" w14:textId="77777777" w:rsidTr="009807DF">
        <w:tc>
          <w:tcPr>
            <w:tcW w:w="4163" w:type="dxa"/>
            <w:tcBorders>
              <w:left w:val="single" w:sz="4" w:space="0" w:color="000000"/>
              <w:bottom w:val="single" w:sz="4" w:space="0" w:color="000000"/>
            </w:tcBorders>
            <w:vAlign w:val="center"/>
          </w:tcPr>
          <w:p w14:paraId="4DC3CA91"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B3EF504"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694A7A36"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93F48D9"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F6EB9F1" w14:textId="77777777" w:rsidTr="009807DF">
        <w:tc>
          <w:tcPr>
            <w:tcW w:w="4163" w:type="dxa"/>
            <w:tcBorders>
              <w:left w:val="single" w:sz="4" w:space="0" w:color="000000"/>
              <w:bottom w:val="single" w:sz="4" w:space="0" w:color="000000"/>
            </w:tcBorders>
            <w:vAlign w:val="center"/>
          </w:tcPr>
          <w:p w14:paraId="4E66ACDD"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5402837C"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7F7B06C8"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DC0259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7E156EB" w14:textId="77777777" w:rsidTr="009807DF">
        <w:tc>
          <w:tcPr>
            <w:tcW w:w="4163" w:type="dxa"/>
            <w:tcBorders>
              <w:left w:val="single" w:sz="4" w:space="0" w:color="000000"/>
              <w:bottom w:val="single" w:sz="4" w:space="0" w:color="000000"/>
            </w:tcBorders>
            <w:vAlign w:val="center"/>
          </w:tcPr>
          <w:p w14:paraId="15E03336"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55195E3B"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4940DF71"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C8BC01"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D5FF0A3" w14:textId="77777777" w:rsidTr="009807DF">
        <w:tc>
          <w:tcPr>
            <w:tcW w:w="4163" w:type="dxa"/>
            <w:tcBorders>
              <w:left w:val="single" w:sz="4" w:space="0" w:color="000000"/>
              <w:bottom w:val="single" w:sz="4" w:space="0" w:color="000000"/>
            </w:tcBorders>
            <w:vAlign w:val="center"/>
          </w:tcPr>
          <w:p w14:paraId="0AD04613" w14:textId="77777777" w:rsidR="00BD6B97" w:rsidRPr="007A7659" w:rsidRDefault="00BD6B97" w:rsidP="000F1382">
            <w:pPr>
              <w:pStyle w:val="TableEntry"/>
              <w:snapToGrid w:val="0"/>
              <w:rPr>
                <w:noProof w:val="0"/>
                <w:lang w:eastAsia="ar-SA"/>
              </w:rPr>
            </w:pPr>
            <w:r w:rsidRPr="007A7659">
              <w:rPr>
                <w:noProof w:val="0"/>
                <w:lang w:eastAsia="ar-SA"/>
              </w:rPr>
              <w:t>$XDSDocumentEntryCreationTimeFrom</w:t>
            </w:r>
          </w:p>
        </w:tc>
        <w:tc>
          <w:tcPr>
            <w:tcW w:w="3420" w:type="dxa"/>
            <w:tcBorders>
              <w:left w:val="single" w:sz="4" w:space="0" w:color="000000"/>
              <w:bottom w:val="single" w:sz="4" w:space="0" w:color="000000"/>
            </w:tcBorders>
          </w:tcPr>
          <w:p w14:paraId="731CEC10"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3799259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944BEFF"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5F046032" w14:textId="77777777" w:rsidTr="009807DF">
        <w:tc>
          <w:tcPr>
            <w:tcW w:w="4163" w:type="dxa"/>
            <w:tcBorders>
              <w:left w:val="single" w:sz="4" w:space="0" w:color="000000"/>
              <w:bottom w:val="single" w:sz="4" w:space="0" w:color="000000"/>
            </w:tcBorders>
            <w:vAlign w:val="center"/>
          </w:tcPr>
          <w:p w14:paraId="549F794D" w14:textId="77777777" w:rsidR="00BD6B97" w:rsidRPr="007A7659" w:rsidRDefault="00BD6B97" w:rsidP="000F1382">
            <w:pPr>
              <w:pStyle w:val="TableEntry"/>
              <w:snapToGrid w:val="0"/>
              <w:rPr>
                <w:noProof w:val="0"/>
                <w:lang w:eastAsia="ar-SA"/>
              </w:rPr>
            </w:pPr>
            <w:r w:rsidRPr="007A7659">
              <w:rPr>
                <w:noProof w:val="0"/>
                <w:lang w:eastAsia="ar-SA"/>
              </w:rPr>
              <w:t>$XDSDocumentEntryCreationTimeTo</w:t>
            </w:r>
          </w:p>
        </w:tc>
        <w:tc>
          <w:tcPr>
            <w:tcW w:w="3420" w:type="dxa"/>
            <w:tcBorders>
              <w:left w:val="single" w:sz="4" w:space="0" w:color="000000"/>
              <w:bottom w:val="single" w:sz="4" w:space="0" w:color="000000"/>
            </w:tcBorders>
          </w:tcPr>
          <w:p w14:paraId="04FD61E2"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07A0C597"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C8E4F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88D7C83" w14:textId="77777777" w:rsidTr="009807DF">
        <w:tc>
          <w:tcPr>
            <w:tcW w:w="4163" w:type="dxa"/>
            <w:tcBorders>
              <w:left w:val="single" w:sz="4" w:space="0" w:color="000000"/>
              <w:bottom w:val="single" w:sz="4" w:space="0" w:color="000000"/>
            </w:tcBorders>
            <w:vAlign w:val="center"/>
          </w:tcPr>
          <w:p w14:paraId="45EB4C29"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6ED58D3E"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11988740"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3896251"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4123A15C" w14:textId="77777777" w:rsidTr="009807DF">
        <w:tc>
          <w:tcPr>
            <w:tcW w:w="4163" w:type="dxa"/>
            <w:tcBorders>
              <w:left w:val="single" w:sz="4" w:space="0" w:color="000000"/>
              <w:bottom w:val="single" w:sz="4" w:space="0" w:color="000000"/>
            </w:tcBorders>
            <w:vAlign w:val="center"/>
          </w:tcPr>
          <w:p w14:paraId="16EEAB8C"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5D37DA4C"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42BE778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FFCD27C"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7168259" w14:textId="77777777" w:rsidTr="009807DF">
        <w:tc>
          <w:tcPr>
            <w:tcW w:w="4163" w:type="dxa"/>
            <w:tcBorders>
              <w:left w:val="single" w:sz="4" w:space="0" w:color="000000"/>
              <w:bottom w:val="single" w:sz="4" w:space="0" w:color="000000"/>
            </w:tcBorders>
            <w:vAlign w:val="center"/>
          </w:tcPr>
          <w:p w14:paraId="0EF216C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785F6C6F"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CFD05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2796B4E"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3226304E" w14:textId="77777777" w:rsidTr="009807DF">
        <w:tc>
          <w:tcPr>
            <w:tcW w:w="4163" w:type="dxa"/>
            <w:tcBorders>
              <w:left w:val="single" w:sz="4" w:space="0" w:color="000000"/>
              <w:bottom w:val="single" w:sz="4" w:space="0" w:color="000000"/>
            </w:tcBorders>
            <w:vAlign w:val="center"/>
          </w:tcPr>
          <w:p w14:paraId="6593899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68115577"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7C08B59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52BF36A"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275DC549" w14:textId="77777777" w:rsidTr="009807DF">
        <w:tc>
          <w:tcPr>
            <w:tcW w:w="4163" w:type="dxa"/>
            <w:tcBorders>
              <w:left w:val="single" w:sz="4" w:space="0" w:color="000000"/>
              <w:bottom w:val="single" w:sz="4" w:space="0" w:color="000000"/>
            </w:tcBorders>
            <w:vAlign w:val="center"/>
          </w:tcPr>
          <w:p w14:paraId="7E17F17B" w14:textId="77777777" w:rsidR="00BD6B97" w:rsidRPr="007A7659" w:rsidRDefault="00BD6B97" w:rsidP="000F1382">
            <w:pPr>
              <w:pStyle w:val="TableEntry"/>
              <w:snapToGrid w:val="0"/>
              <w:rPr>
                <w:noProof w:val="0"/>
                <w:lang w:eastAsia="ar-SA"/>
              </w:rPr>
            </w:pPr>
            <w:r w:rsidRPr="007A7659">
              <w:rPr>
                <w:noProof w:val="0"/>
                <w:lang w:eastAsia="ar-SA"/>
              </w:rPr>
              <w:lastRenderedPageBreak/>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797F105" w14:textId="77777777" w:rsidR="00BD6B97" w:rsidRPr="007A7659" w:rsidRDefault="00BD6B97" w:rsidP="000F1382">
            <w:pPr>
              <w:pStyle w:val="TableEntry"/>
              <w:snapToGrid w:val="0"/>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1B06380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A0AEC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4A8A7A7" w14:textId="77777777" w:rsidTr="009807DF">
        <w:tc>
          <w:tcPr>
            <w:tcW w:w="4163" w:type="dxa"/>
            <w:tcBorders>
              <w:left w:val="single" w:sz="4" w:space="0" w:color="000000"/>
              <w:bottom w:val="single" w:sz="4" w:space="0" w:color="000000"/>
            </w:tcBorders>
            <w:vAlign w:val="center"/>
          </w:tcPr>
          <w:p w14:paraId="536655D0"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17F6F3AB"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77EE9832"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751B565"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4E8EFB3B" w14:textId="77777777" w:rsidTr="009807DF">
        <w:tc>
          <w:tcPr>
            <w:tcW w:w="4163" w:type="dxa"/>
            <w:tcBorders>
              <w:left w:val="single" w:sz="4" w:space="0" w:color="000000"/>
              <w:bottom w:val="single" w:sz="4" w:space="0" w:color="000000"/>
            </w:tcBorders>
            <w:vAlign w:val="center"/>
          </w:tcPr>
          <w:p w14:paraId="453481D7"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0A65FC96"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0597B40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7E31AF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BEF99FA" w14:textId="77777777" w:rsidTr="009807DF">
        <w:tc>
          <w:tcPr>
            <w:tcW w:w="4163" w:type="dxa"/>
            <w:tcBorders>
              <w:left w:val="single" w:sz="4" w:space="0" w:color="000000"/>
              <w:bottom w:val="single" w:sz="4" w:space="0" w:color="000000"/>
            </w:tcBorders>
            <w:vAlign w:val="center"/>
          </w:tcPr>
          <w:p w14:paraId="5E48DD6C" w14:textId="77777777" w:rsidR="00BD6B97" w:rsidRPr="007A7659" w:rsidRDefault="00BD6B97" w:rsidP="000F1382">
            <w:pPr>
              <w:pStyle w:val="TableEntry"/>
              <w:snapToGrid w:val="0"/>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2C637404" w14:textId="77777777" w:rsidR="00BD6B97" w:rsidRPr="007A7659" w:rsidRDefault="00BD6B97" w:rsidP="000F1382">
            <w:pPr>
              <w:pStyle w:val="TableEntry"/>
              <w:snapToGrid w:val="0"/>
              <w:rPr>
                <w:noProof w:val="0"/>
                <w:lang w:eastAsia="ar-SA"/>
              </w:rPr>
            </w:pPr>
            <w:r w:rsidRPr="007A7659">
              <w:rPr>
                <w:noProof w:val="0"/>
                <w:lang w:eastAsia="ar-SA"/>
              </w:rPr>
              <w:t>XDSDocumentEntry.author</w:t>
            </w:r>
          </w:p>
        </w:tc>
        <w:tc>
          <w:tcPr>
            <w:tcW w:w="720" w:type="dxa"/>
            <w:tcBorders>
              <w:left w:val="single" w:sz="4" w:space="0" w:color="000000"/>
              <w:bottom w:val="single" w:sz="4" w:space="0" w:color="000000"/>
            </w:tcBorders>
          </w:tcPr>
          <w:p w14:paraId="7E6699FC"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412E6543"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88B929B" w14:textId="77777777" w:rsidTr="009807DF">
        <w:tc>
          <w:tcPr>
            <w:tcW w:w="4163" w:type="dxa"/>
            <w:tcBorders>
              <w:left w:val="single" w:sz="4" w:space="0" w:color="000000"/>
              <w:bottom w:val="single" w:sz="4" w:space="0" w:color="auto"/>
            </w:tcBorders>
            <w:vAlign w:val="center"/>
          </w:tcPr>
          <w:p w14:paraId="21F2CF1C"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auto"/>
            </w:tcBorders>
          </w:tcPr>
          <w:p w14:paraId="7B001CFD"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auto"/>
            </w:tcBorders>
          </w:tcPr>
          <w:p w14:paraId="4E65227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auto"/>
              <w:right w:val="single" w:sz="4" w:space="0" w:color="000000"/>
            </w:tcBorders>
          </w:tcPr>
          <w:p w14:paraId="18E872DF"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0EA8651A"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0D8403A0" w14:textId="77777777" w:rsidR="00BD6B97" w:rsidRPr="007A7659" w:rsidRDefault="00BD6B97" w:rsidP="000F1382">
            <w:pPr>
              <w:pStyle w:val="TableEntry"/>
              <w:snapToGrid w:val="0"/>
              <w:rPr>
                <w:noProof w:val="0"/>
                <w:lang w:eastAsia="ar-SA"/>
              </w:rPr>
            </w:pPr>
            <w:r w:rsidRPr="007A7659">
              <w:rPr>
                <w:noProof w:val="0"/>
                <w:lang w:eastAsia="ar-SA"/>
              </w:rPr>
              <w:t>$XDSDocumentEntryStatus</w:t>
            </w:r>
          </w:p>
        </w:tc>
        <w:tc>
          <w:tcPr>
            <w:tcW w:w="3420" w:type="dxa"/>
            <w:tcBorders>
              <w:top w:val="single" w:sz="4" w:space="0" w:color="auto"/>
              <w:left w:val="single" w:sz="4" w:space="0" w:color="auto"/>
              <w:bottom w:val="single" w:sz="4" w:space="0" w:color="auto"/>
              <w:right w:val="single" w:sz="4" w:space="0" w:color="auto"/>
            </w:tcBorders>
          </w:tcPr>
          <w:p w14:paraId="1C8BD743" w14:textId="77777777" w:rsidR="00BD6B97" w:rsidRPr="007A7659" w:rsidRDefault="00BD6B97" w:rsidP="000F1382">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top w:val="single" w:sz="4" w:space="0" w:color="auto"/>
              <w:left w:val="single" w:sz="4" w:space="0" w:color="auto"/>
              <w:bottom w:val="single" w:sz="4" w:space="0" w:color="auto"/>
              <w:right w:val="single" w:sz="4" w:space="0" w:color="auto"/>
            </w:tcBorders>
          </w:tcPr>
          <w:p w14:paraId="3BCDD96A"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top w:val="single" w:sz="4" w:space="0" w:color="auto"/>
              <w:left w:val="single" w:sz="4" w:space="0" w:color="auto"/>
              <w:bottom w:val="single" w:sz="4" w:space="0" w:color="auto"/>
              <w:right w:val="single" w:sz="4" w:space="0" w:color="auto"/>
            </w:tcBorders>
          </w:tcPr>
          <w:p w14:paraId="631A9A90"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6FFF46D3"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6D3B414D" w14:textId="77777777" w:rsidR="001C3911" w:rsidRPr="007A7659" w:rsidRDefault="001C3911" w:rsidP="000F1382">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420" w:type="dxa"/>
            <w:tcBorders>
              <w:top w:val="single" w:sz="4" w:space="0" w:color="auto"/>
              <w:left w:val="single" w:sz="4" w:space="0" w:color="auto"/>
              <w:bottom w:val="single" w:sz="4" w:space="0" w:color="auto"/>
              <w:right w:val="single" w:sz="4" w:space="0" w:color="auto"/>
            </w:tcBorders>
          </w:tcPr>
          <w:p w14:paraId="15452348" w14:textId="77777777" w:rsidR="001C3911" w:rsidRPr="007A7659" w:rsidRDefault="0051337C" w:rsidP="000F1382">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auto"/>
              <w:bottom w:val="single" w:sz="4" w:space="0" w:color="auto"/>
              <w:right w:val="single" w:sz="4" w:space="0" w:color="auto"/>
            </w:tcBorders>
          </w:tcPr>
          <w:p w14:paraId="186741D2" w14:textId="77777777" w:rsidR="001C3911" w:rsidRPr="007A7659" w:rsidRDefault="0051337C" w:rsidP="000F1382">
            <w:pPr>
              <w:pStyle w:val="TableEntry"/>
              <w:snapToGrid w:val="0"/>
              <w:rPr>
                <w:noProof w:val="0"/>
                <w:lang w:eastAsia="ar-SA"/>
              </w:rPr>
            </w:pPr>
            <w:r w:rsidRPr="007A7659">
              <w:rPr>
                <w:noProof w:val="0"/>
                <w:lang w:eastAsia="ar-SA"/>
              </w:rPr>
              <w:t>O</w:t>
            </w:r>
          </w:p>
        </w:tc>
        <w:tc>
          <w:tcPr>
            <w:tcW w:w="815" w:type="dxa"/>
            <w:tcBorders>
              <w:top w:val="single" w:sz="4" w:space="0" w:color="auto"/>
              <w:left w:val="single" w:sz="4" w:space="0" w:color="auto"/>
              <w:bottom w:val="single" w:sz="4" w:space="0" w:color="auto"/>
              <w:right w:val="single" w:sz="4" w:space="0" w:color="auto"/>
            </w:tcBorders>
          </w:tcPr>
          <w:p w14:paraId="4C54E5C3" w14:textId="77777777" w:rsidR="001C3911" w:rsidRPr="007A7659" w:rsidRDefault="0051337C" w:rsidP="000F1382">
            <w:pPr>
              <w:pStyle w:val="TableEntry"/>
              <w:snapToGrid w:val="0"/>
              <w:rPr>
                <w:noProof w:val="0"/>
                <w:lang w:eastAsia="ar-SA"/>
              </w:rPr>
            </w:pPr>
            <w:r w:rsidRPr="007A7659">
              <w:rPr>
                <w:noProof w:val="0"/>
                <w:lang w:eastAsia="ar-SA"/>
              </w:rPr>
              <w:t>M</w:t>
            </w:r>
          </w:p>
        </w:tc>
      </w:tr>
    </w:tbl>
    <w:p w14:paraId="2F4CF674" w14:textId="77777777" w:rsidR="00BD6B97" w:rsidRPr="007A7659" w:rsidRDefault="00BD6B97" w:rsidP="00727B98">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369785E6" w14:textId="77777777" w:rsidR="00BD6B97" w:rsidRPr="007A7659" w:rsidRDefault="00BD6B97" w:rsidP="00727B98">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6DF8A683" w14:textId="77777777" w:rsidR="00BD6B97" w:rsidRPr="007A7659" w:rsidRDefault="00BD6B97" w:rsidP="00727B98">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718E73F" w14:textId="77777777" w:rsidR="00BD6B97" w:rsidRPr="007A7659" w:rsidRDefault="00BD6B97" w:rsidP="00493145">
      <w:pPr>
        <w:pStyle w:val="BodyText"/>
      </w:pPr>
      <w:r w:rsidRPr="007A7659">
        <w:rPr>
          <w:vertAlign w:val="superscript"/>
        </w:rPr>
        <w:t>5</w:t>
      </w:r>
      <w:r w:rsidRPr="007A7659">
        <w:t>The value for this parameter is a pattern compatible with the SQL keyword LIKE which allows the use of the following wildcard characters: % to match any (or no) characters and _ to match a single character.</w:t>
      </w:r>
    </w:p>
    <w:p w14:paraId="116C5F3D" w14:textId="77777777" w:rsidR="001C3911" w:rsidRPr="007A7659" w:rsidRDefault="001C3911" w:rsidP="00493145">
      <w:pPr>
        <w:pStyle w:val="BodyText"/>
      </w:pPr>
      <w:r w:rsidRPr="007A7659">
        <w:rPr>
          <w:vertAlign w:val="superscript"/>
        </w:rPr>
        <w:t>6</w:t>
      </w:r>
      <w:r w:rsidRPr="007A7659">
        <w:t>See Section 3.18.4.1.2.3.6.2.</w:t>
      </w:r>
    </w:p>
    <w:p w14:paraId="058E6AAD"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3.18.4.1.2.3.8 Use of homeCommunityId</w:t>
      </w:r>
    </w:p>
    <w:p w14:paraId="439F1536" w14:textId="77777777" w:rsidR="00BD6B97" w:rsidRPr="007A7659" w:rsidRDefault="00BD6B97">
      <w:pPr>
        <w:pStyle w:val="BodyText"/>
      </w:pPr>
      <w:r w:rsidRPr="007A7659">
        <w:t xml:space="preserve">The Registry Stored Query makes use of the homeCommunityId which is a globally unique identifier for a community and is used to obtain the Web Services endpoint of services that provide access to data in that community. </w:t>
      </w:r>
      <w:r w:rsidR="00C35061" w:rsidRPr="007A7659">
        <w:t xml:space="preserve">The </w:t>
      </w:r>
      <w:r w:rsidRPr="007A7659">
        <w:t xml:space="preserve">homeCommunityId is structured as an OID limited to 64 characters and </w:t>
      </w:r>
      <w:r w:rsidR="00C35061" w:rsidRPr="007A7659">
        <w:t xml:space="preserve">is </w:t>
      </w:r>
      <w:r w:rsidRPr="007A7659">
        <w:t>specified in URI syntax</w:t>
      </w:r>
      <w:r w:rsidR="00C35061" w:rsidRPr="007A7659">
        <w:t>;</w:t>
      </w:r>
      <w:r w:rsidRPr="007A7659">
        <w:t xml:space="preserve"> for example</w:t>
      </w:r>
      <w:r w:rsidR="00C35061" w:rsidRPr="007A7659">
        <w:t>,</w:t>
      </w:r>
      <w:r w:rsidRPr="007A7659">
        <w:t xml:space="preserve"> the homeCommunityId of 1.2.3 would be formatted as </w:t>
      </w:r>
      <w:r w:rsidRPr="007A7659">
        <w:rPr>
          <w:rFonts w:ascii="Courier New" w:hAnsi="Courier New" w:cs="Courier New"/>
        </w:rPr>
        <w:t>urn:oid:1.2.3</w:t>
      </w:r>
      <w:r w:rsidRPr="007A7659">
        <w:t>.</w:t>
      </w:r>
    </w:p>
    <w:p w14:paraId="48FD9275" w14:textId="77777777" w:rsidR="00BD6B97" w:rsidRPr="007A7659" w:rsidRDefault="00BD6B97">
      <w:pPr>
        <w:pStyle w:val="BodyText"/>
      </w:pPr>
      <w:r w:rsidRPr="007A7659">
        <w:t>Its use is as follows:</w:t>
      </w:r>
    </w:p>
    <w:p w14:paraId="42E8642D" w14:textId="77777777" w:rsidR="00BD6B97" w:rsidRPr="007A7659" w:rsidRDefault="00BD6B97" w:rsidP="006E48D2">
      <w:pPr>
        <w:pStyle w:val="ListBullet2"/>
        <w:numPr>
          <w:ilvl w:val="0"/>
          <w:numId w:val="30"/>
        </w:numPr>
      </w:pPr>
      <w:r w:rsidRPr="007A7659">
        <w:t>It is returned within the response to Registry Stored Query and Cross Gateway Query transactions to indicate the association of a response element with a community. It is specified as the ebRIM 'home' attribute within the ExtrinsicObject, RegistryPackage and ObjectRef elements. Document Consumers process the value as an opaque unique identifier.</w:t>
      </w:r>
    </w:p>
    <w:p w14:paraId="6857EBBC" w14:textId="77777777" w:rsidR="00BD6B97" w:rsidRPr="007A7659" w:rsidRDefault="00BD6B97" w:rsidP="006E48D2">
      <w:pPr>
        <w:pStyle w:val="ListBullet2"/>
        <w:numPr>
          <w:ilvl w:val="0"/>
          <w:numId w:val="30"/>
        </w:numPr>
      </w:pPr>
      <w:r w:rsidRPr="007A7659">
        <w:t>It is an optional parameter to Registry Stored Query requests, not requiring a patient id parameter, and Retrieve Document Set requests to indicate which community to direct the request.</w:t>
      </w:r>
    </w:p>
    <w:p w14:paraId="0FFB7FE3" w14:textId="77777777" w:rsidR="00BD6B97" w:rsidRPr="007A7659" w:rsidRDefault="00BD6B97">
      <w:pPr>
        <w:pStyle w:val="BodyText"/>
      </w:pPr>
      <w:r w:rsidRPr="007A7659">
        <w:t xml:space="preserve">For stored queries which do not require the patient id as a </w:t>
      </w:r>
      <w:r w:rsidR="00CB5DF8" w:rsidRPr="007A7659">
        <w:t>parameter,</w:t>
      </w:r>
      <w:r w:rsidRPr="007A7659">
        <w:t xml:space="preserve"> </w:t>
      </w:r>
      <w:r w:rsidR="00CB5DF8" w:rsidRPr="007A7659">
        <w:t>meaning query</w:t>
      </w:r>
      <w:r w:rsidRPr="007A7659">
        <w:t xml:space="preserve"> by EntryUUID or UniqueID:</w:t>
      </w:r>
    </w:p>
    <w:p w14:paraId="3E65F338" w14:textId="77777777" w:rsidR="00BD6B97" w:rsidRPr="007A7659" w:rsidRDefault="00BD6B97" w:rsidP="006E48D2">
      <w:pPr>
        <w:pStyle w:val="ListBullet2"/>
        <w:numPr>
          <w:ilvl w:val="0"/>
          <w:numId w:val="30"/>
        </w:numPr>
      </w:pPr>
      <w:r w:rsidRPr="007A7659">
        <w:lastRenderedPageBreak/>
        <w:t>If the Registry Stored Query is being addressed to an Initiating Gateway then the Document Consumer may have previously sent a Registry Stored Query to the Initiating Gateway which included a patient id and saved the homeCommunityId which was returned on the element containing the EntryUUID or uniqueID. If this is not the case the Document Consumer shall have access to the correct homeCommunityId through some other means.</w:t>
      </w:r>
    </w:p>
    <w:p w14:paraId="68307752" w14:textId="77777777" w:rsidR="00BD6B97" w:rsidRPr="007A7659" w:rsidRDefault="00BD6B97" w:rsidP="006E48D2">
      <w:pPr>
        <w:pStyle w:val="ListBullet2"/>
        <w:numPr>
          <w:ilvl w:val="0"/>
          <w:numId w:val="30"/>
        </w:numPr>
      </w:pPr>
      <w:r w:rsidRPr="007A7659">
        <w:t xml:space="preserve">If the Document Consumer received the EntryUUID or uniqueID in a previous Registry Stored Query response which contained a homeCommunityId, then the Document Consumer shall specify the homeCommunityId parameter. </w:t>
      </w:r>
    </w:p>
    <w:p w14:paraId="265E65AC" w14:textId="77777777" w:rsidR="00BD6B97" w:rsidRPr="007A7659" w:rsidRDefault="00BD6B97" w:rsidP="006E48D2">
      <w:pPr>
        <w:pStyle w:val="ListBullet2"/>
        <w:numPr>
          <w:ilvl w:val="0"/>
          <w:numId w:val="30"/>
        </w:numPr>
      </w:pPr>
      <w:r w:rsidRPr="007A7659">
        <w:t>The homeCommunityId value is specified as the home attribute on the AdhocQuery element of the query request, as in:</w:t>
      </w:r>
      <w:r w:rsidRPr="007A7659">
        <w:br/>
        <w:t>&lt;AdhocQuery id=”…” home=”urn:oid:1.2.3” … &gt;</w:t>
      </w:r>
    </w:p>
    <w:p w14:paraId="0E6F4C02" w14:textId="77777777" w:rsidR="00BD6B97" w:rsidRPr="007A7659" w:rsidRDefault="00BD6B97" w:rsidP="006E48D2">
      <w:pPr>
        <w:pStyle w:val="ListBullet2"/>
        <w:numPr>
          <w:ilvl w:val="0"/>
          <w:numId w:val="30"/>
        </w:numPr>
      </w:pPr>
      <w:r w:rsidRPr="007A7659">
        <w:t>Each query request can have at most one homeCommunityId value. If the Document Consumer specifies multiple entryUUID or uniqueID values they must all be associated with the same homeCommunityId value. Multiple individual query requests can be used to retrieve data associated with different homeCommunityIds.</w:t>
      </w:r>
    </w:p>
    <w:p w14:paraId="5EC39801" w14:textId="77777777" w:rsidR="00BD6B97" w:rsidRPr="007A7659" w:rsidRDefault="00BD6B97">
      <w:pPr>
        <w:pStyle w:val="Heading7"/>
        <w:numPr>
          <w:ilvl w:val="0"/>
          <w:numId w:val="0"/>
        </w:numPr>
        <w:tabs>
          <w:tab w:val="clear" w:pos="4320"/>
          <w:tab w:val="clear" w:pos="5040"/>
        </w:tabs>
        <w:rPr>
          <w:noProof w:val="0"/>
        </w:rPr>
      </w:pPr>
      <w:bookmarkStart w:id="3035" w:name="_Toc169111136"/>
      <w:bookmarkStart w:id="3036" w:name="_Toc169111543"/>
      <w:bookmarkStart w:id="3037" w:name="_Toc169111644"/>
      <w:bookmarkStart w:id="3038" w:name="_Toc169275534"/>
      <w:r w:rsidRPr="007A7659">
        <w:rPr>
          <w:noProof w:val="0"/>
        </w:rPr>
        <w:t xml:space="preserve">3.18.4.1.2.3.9 </w:t>
      </w:r>
      <w:bookmarkStart w:id="3039" w:name="_Toc169111137"/>
      <w:bookmarkStart w:id="3040" w:name="_Toc169111544"/>
      <w:bookmarkStart w:id="3041" w:name="_Toc169111645"/>
      <w:bookmarkStart w:id="3042" w:name="_Toc169275535"/>
      <w:bookmarkEnd w:id="3035"/>
      <w:bookmarkEnd w:id="3036"/>
      <w:bookmarkEnd w:id="3037"/>
      <w:bookmarkEnd w:id="3038"/>
      <w:r w:rsidRPr="007A7659">
        <w:rPr>
          <w:noProof w:val="0"/>
        </w:rPr>
        <w:t>Merge Patient ID</w:t>
      </w:r>
      <w:bookmarkEnd w:id="3039"/>
      <w:bookmarkEnd w:id="3040"/>
      <w:bookmarkEnd w:id="3041"/>
      <w:bookmarkEnd w:id="3042"/>
    </w:p>
    <w:p w14:paraId="10AB4FCF" w14:textId="77777777" w:rsidR="00BD6B97" w:rsidRPr="00B03358" w:rsidRDefault="00BD6B97" w:rsidP="00B03358">
      <w:pPr>
        <w:pStyle w:val="BodyText"/>
      </w:pPr>
      <w:r w:rsidRPr="00B03358">
        <w:t>Patient identifiers can be merged via messages received through the Patient Identity Feed [ITI-8]</w:t>
      </w:r>
      <w:r w:rsidR="00DE3B00" w:rsidRPr="00B03358">
        <w:t xml:space="preserve"> or the Patient Identity Feed v3 [ITI-44] transaction</w:t>
      </w:r>
      <w:r w:rsidRPr="00B03358">
        <w:t xml:space="preserve">. See </w:t>
      </w:r>
      <w:r w:rsidR="00211645" w:rsidRPr="00B03358">
        <w:t>Section</w:t>
      </w:r>
      <w:r w:rsidRPr="00B03358">
        <w:t xml:space="preserve"> 3.8.4.2</w:t>
      </w:r>
      <w:r w:rsidR="00211645" w:rsidRPr="00B03358">
        <w:t xml:space="preserve"> </w:t>
      </w:r>
      <w:r w:rsidR="00DE3B00" w:rsidRPr="00B03358">
        <w:t xml:space="preserve">and </w:t>
      </w:r>
      <w:r w:rsidR="00DE3B00" w:rsidRPr="004A0919">
        <w:t>ITI TF-2b: 3.44.4.2.4</w:t>
      </w:r>
      <w:r w:rsidR="00DE3B00" w:rsidRPr="00B03358">
        <w:t xml:space="preserve"> </w:t>
      </w:r>
      <w:r w:rsidRPr="00B03358">
        <w:t xml:space="preserve">for details. </w:t>
      </w:r>
    </w:p>
    <w:p w14:paraId="17216BD4" w14:textId="77777777" w:rsidR="00BD6B97" w:rsidRPr="007A7659" w:rsidRDefault="00BD6B97">
      <w:pPr>
        <w:pStyle w:val="BodyText"/>
      </w:pPr>
      <w:r w:rsidRPr="007A7659">
        <w:t>This section defines the effects that merged patient identifiers have on the Registry Stored Query transaction.</w:t>
      </w:r>
      <w:r w:rsidRPr="007A7659">
        <w:rPr>
          <w:bCs/>
        </w:rPr>
        <w:t xml:space="preserve"> The process of merging patient identifiers involves two patient identifiers: the subsumed patient identifier and the surviving patient identifier. The subsumed patient identifier stops being used and all patient records that were associated with that identifier are now associated with the surviving patient identifier. See </w:t>
      </w:r>
      <w:r w:rsidR="00211645" w:rsidRPr="007A7659">
        <w:rPr>
          <w:bCs/>
        </w:rPr>
        <w:t>Section</w:t>
      </w:r>
      <w:r w:rsidRPr="007A7659">
        <w:rPr>
          <w:bCs/>
        </w:rPr>
        <w:t xml:space="preserve"> </w:t>
      </w:r>
      <w:r w:rsidRPr="007A7659">
        <w:t>3.8.4.2.4 for how these identifiers map into the Merge Patient Identifier message.</w:t>
      </w:r>
    </w:p>
    <w:p w14:paraId="78325D42" w14:textId="77777777" w:rsidR="00BD6B97" w:rsidRPr="007A7659" w:rsidRDefault="00DE3B00">
      <w:pPr>
        <w:pStyle w:val="BodyText"/>
      </w:pPr>
      <w:r w:rsidRPr="007A7659">
        <w:t xml:space="preserve">Several </w:t>
      </w:r>
      <w:r w:rsidR="00BD6B97" w:rsidRPr="007A7659">
        <w:t>transactions handle processing of merged patient identifiers</w:t>
      </w:r>
      <w:r w:rsidRPr="007A7659">
        <w:t>, e.g.</w:t>
      </w:r>
      <w:r w:rsidR="00BD6B97" w:rsidRPr="007A7659">
        <w:t>:</w:t>
      </w:r>
    </w:p>
    <w:p w14:paraId="3F30A47D" w14:textId="77777777" w:rsidR="00BD6B97" w:rsidRPr="007A7659" w:rsidRDefault="00BD6B97">
      <w:pPr>
        <w:pStyle w:val="ListBullet2"/>
        <w:numPr>
          <w:ilvl w:val="0"/>
          <w:numId w:val="30"/>
        </w:numPr>
      </w:pPr>
      <w:r w:rsidRPr="007A7659">
        <w:t>Patient Identity Feed [ITI-8]</w:t>
      </w:r>
      <w:r w:rsidR="00DE3B00" w:rsidRPr="007A7659">
        <w:t xml:space="preserve"> </w:t>
      </w:r>
      <w:r w:rsidR="00DE3B00" w:rsidRPr="007A7659">
        <w:rPr>
          <w:szCs w:val="24"/>
        </w:rPr>
        <w:t>and Patient Identity Feed v3 [ITI-44]</w:t>
      </w:r>
      <w:r w:rsidR="00DE3B00" w:rsidRPr="007A7659">
        <w:rPr>
          <w:rFonts w:ascii="Times" w:hAnsi="Times"/>
          <w:sz w:val="20"/>
        </w:rPr>
        <w:t xml:space="preserve"> </w:t>
      </w:r>
      <w:r w:rsidRPr="007A7659">
        <w:t xml:space="preserve"> – accept the merge request</w:t>
      </w:r>
    </w:p>
    <w:p w14:paraId="48231E76" w14:textId="77777777" w:rsidR="00BD6B97" w:rsidRPr="007A7659" w:rsidRDefault="00BD6B97">
      <w:pPr>
        <w:pStyle w:val="ListBullet2"/>
        <w:numPr>
          <w:ilvl w:val="0"/>
          <w:numId w:val="30"/>
        </w:numPr>
      </w:pPr>
      <w:r w:rsidRPr="007A7659">
        <w:t xml:space="preserve">Register Document Set-b [ITI-42] – accepts metadata containing patient identifiers </w:t>
      </w:r>
    </w:p>
    <w:p w14:paraId="0654608C" w14:textId="77777777" w:rsidR="00BD6B97" w:rsidRPr="007A7659" w:rsidRDefault="00BD6B97">
      <w:pPr>
        <w:pStyle w:val="ListBullet2"/>
        <w:numPr>
          <w:ilvl w:val="0"/>
          <w:numId w:val="30"/>
        </w:numPr>
      </w:pPr>
      <w:r w:rsidRPr="007A7659">
        <w:t>Registry Stored Query [ITI-18] – retrieves metadata containing patient identifiers.</w:t>
      </w:r>
    </w:p>
    <w:p w14:paraId="6E089FDE" w14:textId="77777777" w:rsidR="00BD6B97" w:rsidRPr="007A7659" w:rsidRDefault="00BD6B97">
      <w:pPr>
        <w:pStyle w:val="BodyText"/>
      </w:pPr>
      <w:r w:rsidRPr="007A7659">
        <w:rPr>
          <w:bCs/>
        </w:rPr>
        <w:t>The</w:t>
      </w:r>
      <w:r w:rsidRPr="007A7659">
        <w:t xml:space="preserve"> above transactions and the profiles that use them do not specify how patient identifier merging is to be implemented. They do specify the results of the merge in terms of possible rejection of Register Document Set-b transactions and results returned in Registry Stored Query transactions.</w:t>
      </w:r>
    </w:p>
    <w:p w14:paraId="5BE9ECA7" w14:textId="77777777" w:rsidR="00BD6B97" w:rsidRPr="007A7659" w:rsidRDefault="00BD6B97">
      <w:pPr>
        <w:pStyle w:val="BodyText"/>
      </w:pPr>
      <w:r w:rsidRPr="007A7659">
        <w:t>The following two sections document the responsibilities of the Document Registry and the Document Consumer in processing Registry Stored Query transactions that reference patient identifiers that are involved in merges.</w:t>
      </w:r>
    </w:p>
    <w:p w14:paraId="382896D0" w14:textId="77777777" w:rsidR="00BD6B97" w:rsidRPr="007A7659" w:rsidRDefault="00BD6B97" w:rsidP="007E3B51">
      <w:pPr>
        <w:pStyle w:val="Heading8"/>
        <w:ind w:left="1440"/>
        <w:rPr>
          <w:bCs/>
          <w:noProof w:val="0"/>
        </w:rPr>
      </w:pPr>
      <w:bookmarkStart w:id="3043" w:name="_Toc169111138"/>
      <w:bookmarkStart w:id="3044" w:name="_Toc169111545"/>
      <w:bookmarkStart w:id="3045" w:name="_Toc169111646"/>
      <w:bookmarkStart w:id="3046" w:name="_Toc169275536"/>
      <w:r w:rsidRPr="007A7659">
        <w:rPr>
          <w:bCs/>
          <w:noProof w:val="0"/>
        </w:rPr>
        <w:lastRenderedPageBreak/>
        <w:t xml:space="preserve">3.18.4.1.2.3.9.1 Responsibilities of the Document Registry </w:t>
      </w:r>
      <w:bookmarkEnd w:id="3043"/>
      <w:bookmarkEnd w:id="3044"/>
      <w:bookmarkEnd w:id="3045"/>
      <w:bookmarkEnd w:id="3046"/>
      <w:r w:rsidRPr="007A7659">
        <w:rPr>
          <w:bCs/>
          <w:noProof w:val="0"/>
        </w:rPr>
        <w:t>Actor</w:t>
      </w:r>
    </w:p>
    <w:p w14:paraId="082E82BB" w14:textId="77777777" w:rsidR="00BD6B97" w:rsidRPr="007A7659" w:rsidRDefault="00BD6B97">
      <w:pPr>
        <w:pStyle w:val="BodyText"/>
      </w:pPr>
      <w:r w:rsidRPr="007A7659">
        <w:t>The rules governing the handling of patient identity merges depend on the following factors:</w:t>
      </w:r>
    </w:p>
    <w:p w14:paraId="7B59F940" w14:textId="77777777" w:rsidR="00BD6B97" w:rsidRPr="007A7659" w:rsidRDefault="00BD6B97" w:rsidP="006E48D2">
      <w:pPr>
        <w:pStyle w:val="ListBullet2"/>
        <w:numPr>
          <w:ilvl w:val="0"/>
          <w:numId w:val="30"/>
        </w:numPr>
      </w:pPr>
      <w:r w:rsidRPr="007A7659">
        <w:t>Does the stored query contain patient identifier parameters?</w:t>
      </w:r>
    </w:p>
    <w:p w14:paraId="45BC0ABB" w14:textId="77777777" w:rsidR="00BD6B97" w:rsidRPr="007A7659" w:rsidRDefault="00BD6B97" w:rsidP="006E48D2">
      <w:pPr>
        <w:pStyle w:val="ListBullet2"/>
        <w:numPr>
          <w:ilvl w:val="0"/>
          <w:numId w:val="30"/>
        </w:numPr>
      </w:pPr>
      <w:r w:rsidRPr="007A7659">
        <w:t>Has the registry received a patient identity merge message which references the patient identity parameter as either the subsumed patient identifier or the surviving patient identifier?</w:t>
      </w:r>
    </w:p>
    <w:p w14:paraId="59F472C9" w14:textId="77777777" w:rsidR="00BD6B97" w:rsidRPr="007A7659" w:rsidRDefault="00BD6B97" w:rsidP="006E48D2">
      <w:pPr>
        <w:pStyle w:val="ListBullet2"/>
        <w:numPr>
          <w:ilvl w:val="0"/>
          <w:numId w:val="30"/>
        </w:numPr>
      </w:pPr>
      <w:r w:rsidRPr="007A7659">
        <w:t>The content of any previously received merge message can contribute to the result of a stored query.</w:t>
      </w:r>
    </w:p>
    <w:p w14:paraId="11E47478" w14:textId="77777777" w:rsidR="00BD6B97" w:rsidRPr="007A7659" w:rsidRDefault="00BD6B97" w:rsidP="006E48D2">
      <w:pPr>
        <w:pStyle w:val="ListBullet2"/>
        <w:numPr>
          <w:ilvl w:val="0"/>
          <w:numId w:val="30"/>
        </w:numPr>
      </w:pPr>
      <w:r w:rsidRPr="007A7659">
        <w:t>More than one merge message may contribute to the results of a stored query (e.g., Patient ID A merged into Patient ID B merged into Patient ID C etc.)</w:t>
      </w:r>
    </w:p>
    <w:p w14:paraId="0454E535" w14:textId="77777777" w:rsidR="00BD6B97" w:rsidRPr="007A7659" w:rsidRDefault="00BD6B97">
      <w:pPr>
        <w:pStyle w:val="BodyText"/>
      </w:pPr>
      <w:r w:rsidRPr="007A7659">
        <w:t xml:space="preserve">The following assertions shall be met by a Document Registry when returning metadata in a Registry Stored Query transaction. The terms 'subsumed patient identifier' and 'surviving patient identifier' refer to the contents of any previously received merge message. </w:t>
      </w:r>
    </w:p>
    <w:p w14:paraId="47E9CBEA" w14:textId="77777777" w:rsidR="00BD6B97" w:rsidRPr="007A7659" w:rsidRDefault="00BD6B97" w:rsidP="006E48D2">
      <w:pPr>
        <w:pStyle w:val="ListBullet2"/>
        <w:numPr>
          <w:ilvl w:val="0"/>
          <w:numId w:val="30"/>
        </w:numPr>
      </w:pPr>
      <w:r w:rsidRPr="007A7659">
        <w:t>If the query includes a patient identifier parameter and that patient identity matches the subsumed patient identifier of a merge message then the query shall return no results. This is not an error condition and the Registry Stored Query transaction shall not return an error status.</w:t>
      </w:r>
    </w:p>
    <w:p w14:paraId="6F40A98B" w14:textId="77777777" w:rsidR="00BD6B97" w:rsidRPr="007A7659" w:rsidRDefault="00BD6B97" w:rsidP="006E48D2">
      <w:pPr>
        <w:pStyle w:val="ListBullet2"/>
        <w:numPr>
          <w:ilvl w:val="0"/>
          <w:numId w:val="30"/>
        </w:numPr>
      </w:pPr>
      <w:r w:rsidRPr="007A7659">
        <w:t>If the query includes a patient identifier and that patient identifier matches the surviving patient identifier of a previous merge message then the query shall return the composite of:</w:t>
      </w:r>
    </w:p>
    <w:p w14:paraId="1EB53C06" w14:textId="77777777" w:rsidR="00BD6B97" w:rsidRPr="007A7659" w:rsidRDefault="00BD6B97" w:rsidP="006E48D2">
      <w:pPr>
        <w:pStyle w:val="ListBullet2"/>
        <w:numPr>
          <w:ilvl w:val="0"/>
          <w:numId w:val="30"/>
        </w:numPr>
      </w:pPr>
      <w:r w:rsidRPr="007A7659">
        <w:t>Metadata registered against the surviving patient identifier</w:t>
      </w:r>
    </w:p>
    <w:p w14:paraId="29CC75D7" w14:textId="77777777" w:rsidR="00BD6B97" w:rsidRPr="007A7659" w:rsidRDefault="00BD6B97" w:rsidP="006E48D2">
      <w:pPr>
        <w:pStyle w:val="ListBullet2"/>
        <w:numPr>
          <w:ilvl w:val="0"/>
          <w:numId w:val="30"/>
        </w:numPr>
      </w:pPr>
      <w:r w:rsidRPr="007A7659">
        <w:t>Metadata registered against the subsumed patient identifier</w:t>
      </w:r>
    </w:p>
    <w:p w14:paraId="23D193C5" w14:textId="77777777" w:rsidR="00BD6B97" w:rsidRPr="007A7659" w:rsidRDefault="00BD6B97" w:rsidP="006E48D2">
      <w:pPr>
        <w:pStyle w:val="ListBullet2"/>
        <w:numPr>
          <w:ilvl w:val="0"/>
          <w:numId w:val="30"/>
        </w:numPr>
      </w:pPr>
      <w:r w:rsidRPr="007A7659">
        <w:t>Metadata returned shall show the surviving patient identifier in these metadata attributes:</w:t>
      </w:r>
    </w:p>
    <w:p w14:paraId="3A1EBE2A" w14:textId="77777777" w:rsidR="00BD6B97" w:rsidRPr="007A7659" w:rsidRDefault="00BD6B97" w:rsidP="006E48D2">
      <w:pPr>
        <w:pStyle w:val="ListBullet3"/>
        <w:numPr>
          <w:ilvl w:val="0"/>
          <w:numId w:val="31"/>
        </w:numPr>
      </w:pPr>
      <w:r w:rsidRPr="007A7659">
        <w:t>XDSSubmissionSet.patientId</w:t>
      </w:r>
    </w:p>
    <w:p w14:paraId="487223AE" w14:textId="77777777" w:rsidR="00BD6B97" w:rsidRPr="007A7659" w:rsidRDefault="00BD6B97" w:rsidP="006E48D2">
      <w:pPr>
        <w:pStyle w:val="ListBullet3"/>
        <w:numPr>
          <w:ilvl w:val="0"/>
          <w:numId w:val="31"/>
        </w:numPr>
      </w:pPr>
      <w:r w:rsidRPr="007A7659">
        <w:t>XDSDocumentEntry.patientId</w:t>
      </w:r>
    </w:p>
    <w:p w14:paraId="5DCF9C8E" w14:textId="77777777" w:rsidR="00BD6B97" w:rsidRPr="007A7659" w:rsidRDefault="00BD6B97" w:rsidP="006E48D2">
      <w:pPr>
        <w:pStyle w:val="ListBullet3"/>
        <w:numPr>
          <w:ilvl w:val="0"/>
          <w:numId w:val="31"/>
        </w:numPr>
      </w:pPr>
      <w:r w:rsidRPr="007A7659">
        <w:t>XDSFolder.patientId</w:t>
      </w:r>
    </w:p>
    <w:p w14:paraId="00B5E555" w14:textId="77777777" w:rsidR="00BD6B97" w:rsidRPr="007A7659" w:rsidRDefault="00BD6B97" w:rsidP="006E48D2">
      <w:pPr>
        <w:pStyle w:val="ListBullet2"/>
        <w:numPr>
          <w:ilvl w:val="0"/>
          <w:numId w:val="30"/>
        </w:numPr>
      </w:pPr>
      <w:r w:rsidRPr="007A7659">
        <w:t>Patient identifiers may be affected by multiple patient identity merges.</w:t>
      </w:r>
    </w:p>
    <w:p w14:paraId="5D2B9703" w14:textId="77777777" w:rsidR="00BD6B97" w:rsidRPr="007A7659" w:rsidRDefault="00BD6B97" w:rsidP="006E48D2">
      <w:pPr>
        <w:pStyle w:val="ListBullet2"/>
        <w:numPr>
          <w:ilvl w:val="0"/>
          <w:numId w:val="30"/>
        </w:numPr>
      </w:pPr>
      <w:r w:rsidRPr="007A7659">
        <w:t>The subsumed patient identifier may have been referenced in a prior A40 Merge message as the surviving patient identifier.</w:t>
      </w:r>
    </w:p>
    <w:p w14:paraId="6C4D4394" w14:textId="77777777" w:rsidR="00BD6B97" w:rsidRPr="007A7659" w:rsidRDefault="00BD6B97" w:rsidP="006E48D2">
      <w:pPr>
        <w:pStyle w:val="ListBullet2"/>
        <w:numPr>
          <w:ilvl w:val="0"/>
          <w:numId w:val="30"/>
        </w:numPr>
      </w:pPr>
      <w:r w:rsidRPr="007A7659">
        <w:t>The surviving patient identifier may have been referenced in a prior A40 Merge message as the surviving patient identifier.</w:t>
      </w:r>
    </w:p>
    <w:p w14:paraId="6B2662E0" w14:textId="77777777" w:rsidR="00BD6B97" w:rsidRPr="007A7659" w:rsidRDefault="00BD6B97" w:rsidP="006E48D2">
      <w:pPr>
        <w:pStyle w:val="ListBullet2"/>
        <w:numPr>
          <w:ilvl w:val="0"/>
          <w:numId w:val="30"/>
        </w:numPr>
      </w:pPr>
      <w:r w:rsidRPr="007A7659">
        <w:t>Patient demographics in XDSDocumentEntry.sourcePatientInfo shall not be altered as a result of an A40 Merge.</w:t>
      </w:r>
    </w:p>
    <w:p w14:paraId="3AAC0A9C" w14:textId="77777777" w:rsidR="00BD6B97" w:rsidRPr="007A7659" w:rsidRDefault="00BD6B97" w:rsidP="007E3B51">
      <w:pPr>
        <w:pStyle w:val="Heading8"/>
        <w:ind w:left="1440"/>
        <w:rPr>
          <w:bCs/>
          <w:noProof w:val="0"/>
        </w:rPr>
      </w:pPr>
      <w:bookmarkStart w:id="3047" w:name="_Toc169111139"/>
      <w:bookmarkStart w:id="3048" w:name="_Toc169111546"/>
      <w:bookmarkStart w:id="3049" w:name="_Toc169111647"/>
      <w:bookmarkStart w:id="3050" w:name="_Toc169275537"/>
      <w:r w:rsidRPr="007A7659">
        <w:rPr>
          <w:bCs/>
          <w:noProof w:val="0"/>
        </w:rPr>
        <w:t xml:space="preserve">3.18.4.1.2.3.9.2 Responsibilities of the Document Consumer </w:t>
      </w:r>
      <w:bookmarkEnd w:id="3047"/>
      <w:bookmarkEnd w:id="3048"/>
      <w:bookmarkEnd w:id="3049"/>
      <w:bookmarkEnd w:id="3050"/>
      <w:r w:rsidRPr="007A7659">
        <w:rPr>
          <w:bCs/>
          <w:noProof w:val="0"/>
        </w:rPr>
        <w:t>Actor</w:t>
      </w:r>
    </w:p>
    <w:p w14:paraId="751FD76A" w14:textId="77777777" w:rsidR="00BD6B97" w:rsidRPr="007A7659" w:rsidRDefault="00BD6B97">
      <w:pPr>
        <w:pStyle w:val="BodyText"/>
      </w:pPr>
      <w:r w:rsidRPr="007A7659">
        <w:t>The following assertions affect the Document Consumer:</w:t>
      </w:r>
    </w:p>
    <w:p w14:paraId="6197E80E" w14:textId="77777777" w:rsidR="00BD6B97" w:rsidRPr="007A7659" w:rsidRDefault="00BD6B97" w:rsidP="006E48D2">
      <w:pPr>
        <w:pStyle w:val="ListBullet2"/>
        <w:numPr>
          <w:ilvl w:val="0"/>
          <w:numId w:val="30"/>
        </w:numPr>
      </w:pPr>
      <w:r w:rsidRPr="007A7659">
        <w:lastRenderedPageBreak/>
        <w:t>The Document Consumer shall depend on the patient identity in the following metadata attributes after a patient identifier is merged:</w:t>
      </w:r>
    </w:p>
    <w:p w14:paraId="1BAE4651" w14:textId="77777777" w:rsidR="00BD6B97" w:rsidRPr="007A7659" w:rsidRDefault="00BD6B97" w:rsidP="006E48D2">
      <w:pPr>
        <w:pStyle w:val="ListBullet3"/>
        <w:numPr>
          <w:ilvl w:val="0"/>
          <w:numId w:val="31"/>
        </w:numPr>
      </w:pPr>
      <w:r w:rsidRPr="007A7659">
        <w:t>XDSSubmissionSet.patientId</w:t>
      </w:r>
    </w:p>
    <w:p w14:paraId="07CC541E" w14:textId="77777777" w:rsidR="00BD6B97" w:rsidRPr="007A7659" w:rsidRDefault="00BD6B97" w:rsidP="006E48D2">
      <w:pPr>
        <w:pStyle w:val="ListBullet3"/>
        <w:numPr>
          <w:ilvl w:val="0"/>
          <w:numId w:val="31"/>
        </w:numPr>
      </w:pPr>
      <w:r w:rsidRPr="007A7659">
        <w:t>XDSDocumentEntry.patientId</w:t>
      </w:r>
    </w:p>
    <w:p w14:paraId="44C3A956" w14:textId="77777777" w:rsidR="00BD6B97" w:rsidRPr="007A7659" w:rsidRDefault="00BD6B97" w:rsidP="006E48D2">
      <w:pPr>
        <w:pStyle w:val="ListBullet3"/>
        <w:numPr>
          <w:ilvl w:val="0"/>
          <w:numId w:val="31"/>
        </w:numPr>
      </w:pPr>
      <w:r w:rsidRPr="007A7659">
        <w:t>XDSFolder.patientId</w:t>
      </w:r>
    </w:p>
    <w:p w14:paraId="2144290D" w14:textId="77777777" w:rsidR="00BD6B97" w:rsidRPr="007A7659" w:rsidRDefault="00BD6B97" w:rsidP="006E48D2">
      <w:pPr>
        <w:pStyle w:val="ListBullet2"/>
        <w:numPr>
          <w:ilvl w:val="0"/>
          <w:numId w:val="30"/>
        </w:numPr>
      </w:pPr>
      <w:r w:rsidRPr="007A7659">
        <w:t>The Document Registry is required to return the surviving patient identifier of a merge in place of the original subsumed patient identifier.</w:t>
      </w:r>
    </w:p>
    <w:p w14:paraId="4EE7A546" w14:textId="77777777" w:rsidR="00BD6B97" w:rsidRPr="007A7659" w:rsidRDefault="00BD6B97" w:rsidP="006E48D2">
      <w:pPr>
        <w:pStyle w:val="ListBullet3"/>
        <w:numPr>
          <w:ilvl w:val="0"/>
          <w:numId w:val="31"/>
        </w:numPr>
      </w:pPr>
      <w:r w:rsidRPr="007A7659">
        <w:rPr>
          <w:bCs/>
          <w:szCs w:val="24"/>
        </w:rPr>
        <w:t xml:space="preserve">The Document </w:t>
      </w:r>
      <w:r w:rsidRPr="007A7659">
        <w:t>Consumer shall not depend on the patient demographics found in XDSDocumentEntry.sourcePatientInfo after a patient identifier is merged. Patient demographics should be accessed through PIX/PDQ services or their equivalent.</w:t>
      </w:r>
    </w:p>
    <w:p w14:paraId="27BC4832"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3.18.4.1.2.4 Stored Query IDs</w:t>
      </w:r>
    </w:p>
    <w:p w14:paraId="7D2A70DD" w14:textId="77777777" w:rsidR="00BD6B97" w:rsidRPr="007A7659" w:rsidRDefault="00BD6B97">
      <w:pPr>
        <w:pStyle w:val="BodyText"/>
      </w:pPr>
      <w:r w:rsidRPr="007A7659">
        <w:t xml:space="preserve">The standard XDS queries are assigned the following Query IDs. These IDs are used in the AdhocQueryRequest to reference queries stored on the Document </w:t>
      </w:r>
      <w:r w:rsidR="00713992" w:rsidRPr="007A7659">
        <w:t>R</w:t>
      </w:r>
      <w:r w:rsidRPr="007A7659">
        <w:t>egistry Actor. Query IDs are in UUID format (</w:t>
      </w:r>
      <w:r w:rsidR="008A6C66" w:rsidRPr="007A7659">
        <w:t>RFC</w:t>
      </w:r>
      <w:r w:rsidRPr="007A7659">
        <w:t>4122). An error shall be returned when an unsupported stored query ID is received.</w:t>
      </w:r>
    </w:p>
    <w:p w14:paraId="7EE33CBE" w14:textId="63A1F497" w:rsidR="00726C57" w:rsidRPr="007A7659" w:rsidRDefault="00BD6B97" w:rsidP="004A0919">
      <w:pPr>
        <w:pStyle w:val="Note"/>
      </w:pPr>
      <w:r w:rsidRPr="007A7659">
        <w:t xml:space="preserve">Note: This query mechanism can be extended by adding a query by allocating a Query ID, defining query parameters, and implementing the query in the Document Registry. </w:t>
      </w:r>
    </w:p>
    <w:p w14:paraId="6E9E3AA9" w14:textId="77777777" w:rsidR="00BD6B97" w:rsidRPr="007A7659" w:rsidRDefault="00BD6B97" w:rsidP="007E3B51">
      <w:pPr>
        <w:pStyle w:val="BodyText"/>
      </w:pPr>
    </w:p>
    <w:tbl>
      <w:tblPr>
        <w:tblW w:w="0" w:type="auto"/>
        <w:tblInd w:w="-5" w:type="dxa"/>
        <w:tblLayout w:type="fixed"/>
        <w:tblLook w:val="0000" w:firstRow="0" w:lastRow="0" w:firstColumn="0" w:lastColumn="0" w:noHBand="0" w:noVBand="0"/>
      </w:tblPr>
      <w:tblGrid>
        <w:gridCol w:w="2723"/>
        <w:gridCol w:w="6143"/>
      </w:tblGrid>
      <w:tr w:rsidR="00BD6B97" w:rsidRPr="007A7659" w14:paraId="77AF6CCB" w14:textId="77777777" w:rsidTr="004A0919">
        <w:trPr>
          <w:tblHeader/>
        </w:trPr>
        <w:tc>
          <w:tcPr>
            <w:tcW w:w="2723" w:type="dxa"/>
            <w:tcBorders>
              <w:top w:val="single" w:sz="4" w:space="0" w:color="000000"/>
              <w:left w:val="single" w:sz="4" w:space="0" w:color="000000"/>
              <w:bottom w:val="single" w:sz="4" w:space="0" w:color="auto"/>
            </w:tcBorders>
            <w:shd w:val="clear" w:color="auto" w:fill="E6E6E6"/>
          </w:tcPr>
          <w:p w14:paraId="473D4620" w14:textId="77777777" w:rsidR="00BD6B97" w:rsidRPr="007A7659" w:rsidRDefault="00BD6B97" w:rsidP="003C1EFA">
            <w:pPr>
              <w:pStyle w:val="TableEntryHeader"/>
            </w:pPr>
            <w:r w:rsidRPr="007A7659">
              <w:t xml:space="preserve"> Query Name</w:t>
            </w:r>
          </w:p>
        </w:tc>
        <w:tc>
          <w:tcPr>
            <w:tcW w:w="6143" w:type="dxa"/>
            <w:tcBorders>
              <w:top w:val="single" w:sz="4" w:space="0" w:color="000000"/>
              <w:left w:val="single" w:sz="4" w:space="0" w:color="000000"/>
              <w:bottom w:val="single" w:sz="4" w:space="0" w:color="auto"/>
              <w:right w:val="single" w:sz="4" w:space="0" w:color="000000"/>
            </w:tcBorders>
            <w:shd w:val="clear" w:color="auto" w:fill="E6E6E6"/>
          </w:tcPr>
          <w:p w14:paraId="14B826A6" w14:textId="77777777" w:rsidR="00BD6B97" w:rsidRPr="007A7659" w:rsidRDefault="00BD6B97" w:rsidP="003C1EFA">
            <w:pPr>
              <w:pStyle w:val="TableEntryHeader"/>
            </w:pPr>
            <w:r w:rsidRPr="007A7659">
              <w:t>Query ID</w:t>
            </w:r>
          </w:p>
        </w:tc>
      </w:tr>
      <w:tr w:rsidR="00BD6B97" w:rsidRPr="007A7659" w14:paraId="0DAB5230" w14:textId="77777777" w:rsidTr="004A0919">
        <w:tc>
          <w:tcPr>
            <w:tcW w:w="2723" w:type="dxa"/>
            <w:tcBorders>
              <w:top w:val="single" w:sz="4" w:space="0" w:color="auto"/>
              <w:left w:val="single" w:sz="4" w:space="0" w:color="auto"/>
              <w:bottom w:val="single" w:sz="4" w:space="0" w:color="auto"/>
              <w:right w:val="single" w:sz="4" w:space="0" w:color="auto"/>
            </w:tcBorders>
          </w:tcPr>
          <w:p w14:paraId="1FED9452" w14:textId="77777777" w:rsidR="00BD6B97" w:rsidRPr="007A7659" w:rsidRDefault="00BD6B97">
            <w:pPr>
              <w:pStyle w:val="TableEntry"/>
              <w:snapToGrid w:val="0"/>
              <w:rPr>
                <w:noProof w:val="0"/>
                <w:lang w:eastAsia="ar-SA"/>
              </w:rPr>
            </w:pPr>
            <w:r w:rsidRPr="007A7659">
              <w:rPr>
                <w:noProof w:val="0"/>
                <w:lang w:eastAsia="ar-SA"/>
              </w:rPr>
              <w:t>FindDocuments</w:t>
            </w:r>
          </w:p>
        </w:tc>
        <w:tc>
          <w:tcPr>
            <w:tcW w:w="6143" w:type="dxa"/>
            <w:tcBorders>
              <w:top w:val="single" w:sz="4" w:space="0" w:color="auto"/>
              <w:left w:val="single" w:sz="4" w:space="0" w:color="auto"/>
              <w:bottom w:val="single" w:sz="4" w:space="0" w:color="auto"/>
              <w:right w:val="single" w:sz="4" w:space="0" w:color="auto"/>
            </w:tcBorders>
          </w:tcPr>
          <w:p w14:paraId="785FC8E8"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urn:uuid:14d4debf-8f97-4251-9a74-a90016b0af0d</w:t>
            </w:r>
          </w:p>
        </w:tc>
      </w:tr>
      <w:tr w:rsidR="00BD6B97" w:rsidRPr="007A7659" w14:paraId="3BD942DA" w14:textId="77777777" w:rsidTr="004A0919">
        <w:tc>
          <w:tcPr>
            <w:tcW w:w="2723" w:type="dxa"/>
            <w:tcBorders>
              <w:top w:val="single" w:sz="4" w:space="0" w:color="auto"/>
              <w:left w:val="single" w:sz="4" w:space="0" w:color="auto"/>
              <w:bottom w:val="single" w:sz="4" w:space="0" w:color="auto"/>
              <w:right w:val="single" w:sz="4" w:space="0" w:color="auto"/>
            </w:tcBorders>
          </w:tcPr>
          <w:p w14:paraId="007CB01E" w14:textId="77777777" w:rsidR="00BD6B97" w:rsidRPr="007A7659" w:rsidRDefault="00BD6B97">
            <w:pPr>
              <w:pStyle w:val="TableEntry"/>
              <w:snapToGrid w:val="0"/>
              <w:rPr>
                <w:noProof w:val="0"/>
                <w:lang w:eastAsia="ar-SA"/>
              </w:rPr>
            </w:pPr>
            <w:r w:rsidRPr="007A7659">
              <w:rPr>
                <w:noProof w:val="0"/>
                <w:lang w:eastAsia="ar-SA"/>
              </w:rPr>
              <w:t>FindSubmissionSets</w:t>
            </w:r>
          </w:p>
        </w:tc>
        <w:tc>
          <w:tcPr>
            <w:tcW w:w="6143" w:type="dxa"/>
            <w:tcBorders>
              <w:top w:val="single" w:sz="4" w:space="0" w:color="auto"/>
              <w:left w:val="single" w:sz="4" w:space="0" w:color="auto"/>
              <w:bottom w:val="single" w:sz="4" w:space="0" w:color="auto"/>
              <w:right w:val="single" w:sz="4" w:space="0" w:color="auto"/>
            </w:tcBorders>
          </w:tcPr>
          <w:p w14:paraId="4A7D169C"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urn:uuid:f26abbcb-ac74-4422-8a30-edb644bbc1a9</w:t>
            </w:r>
          </w:p>
        </w:tc>
      </w:tr>
      <w:tr w:rsidR="00BD6B97" w:rsidRPr="007A7659" w14:paraId="1CC3336A" w14:textId="77777777" w:rsidTr="004A0919">
        <w:tc>
          <w:tcPr>
            <w:tcW w:w="2723" w:type="dxa"/>
            <w:tcBorders>
              <w:top w:val="single" w:sz="4" w:space="0" w:color="auto"/>
              <w:left w:val="single" w:sz="4" w:space="0" w:color="auto"/>
              <w:bottom w:val="single" w:sz="4" w:space="0" w:color="auto"/>
              <w:right w:val="single" w:sz="4" w:space="0" w:color="auto"/>
            </w:tcBorders>
          </w:tcPr>
          <w:p w14:paraId="18E684E2" w14:textId="77777777" w:rsidR="00BD6B97" w:rsidRPr="007A7659" w:rsidRDefault="00BD6B97">
            <w:pPr>
              <w:pStyle w:val="TableEntry"/>
              <w:snapToGrid w:val="0"/>
              <w:rPr>
                <w:noProof w:val="0"/>
                <w:lang w:eastAsia="ar-SA"/>
              </w:rPr>
            </w:pPr>
            <w:r w:rsidRPr="007A7659">
              <w:rPr>
                <w:noProof w:val="0"/>
                <w:lang w:eastAsia="ar-SA"/>
              </w:rPr>
              <w:t>FindFolders</w:t>
            </w:r>
          </w:p>
        </w:tc>
        <w:tc>
          <w:tcPr>
            <w:tcW w:w="6143" w:type="dxa"/>
            <w:tcBorders>
              <w:top w:val="single" w:sz="4" w:space="0" w:color="auto"/>
              <w:left w:val="single" w:sz="4" w:space="0" w:color="auto"/>
              <w:bottom w:val="single" w:sz="4" w:space="0" w:color="auto"/>
              <w:right w:val="single" w:sz="4" w:space="0" w:color="auto"/>
            </w:tcBorders>
          </w:tcPr>
          <w:p w14:paraId="5E8483DA"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urn:uuid:958f3006-baad-4929-a4de-ff1114824431</w:t>
            </w:r>
          </w:p>
        </w:tc>
      </w:tr>
      <w:tr w:rsidR="00BD6B97" w:rsidRPr="007A7659" w14:paraId="60508F0A" w14:textId="77777777" w:rsidTr="004A0919">
        <w:tc>
          <w:tcPr>
            <w:tcW w:w="2723" w:type="dxa"/>
            <w:tcBorders>
              <w:top w:val="single" w:sz="4" w:space="0" w:color="auto"/>
              <w:left w:val="single" w:sz="4" w:space="0" w:color="auto"/>
              <w:bottom w:val="single" w:sz="4" w:space="0" w:color="auto"/>
              <w:right w:val="single" w:sz="4" w:space="0" w:color="auto"/>
            </w:tcBorders>
          </w:tcPr>
          <w:p w14:paraId="07982E98" w14:textId="77777777" w:rsidR="00BD6B97" w:rsidRPr="007A7659" w:rsidRDefault="00BD6B97">
            <w:pPr>
              <w:pStyle w:val="TableEntry"/>
              <w:snapToGrid w:val="0"/>
              <w:rPr>
                <w:noProof w:val="0"/>
                <w:lang w:eastAsia="ar-SA"/>
              </w:rPr>
            </w:pPr>
            <w:r w:rsidRPr="007A7659">
              <w:rPr>
                <w:noProof w:val="0"/>
                <w:lang w:eastAsia="ar-SA"/>
              </w:rPr>
              <w:t>GetAll</w:t>
            </w:r>
          </w:p>
        </w:tc>
        <w:tc>
          <w:tcPr>
            <w:tcW w:w="6143" w:type="dxa"/>
            <w:tcBorders>
              <w:top w:val="single" w:sz="4" w:space="0" w:color="auto"/>
              <w:left w:val="single" w:sz="4" w:space="0" w:color="auto"/>
              <w:bottom w:val="single" w:sz="4" w:space="0" w:color="auto"/>
              <w:right w:val="single" w:sz="4" w:space="0" w:color="auto"/>
            </w:tcBorders>
          </w:tcPr>
          <w:p w14:paraId="744042D3"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urn:uuid:10b545ea-725c-446d-9b95-8aeb444eddf3</w:t>
            </w:r>
          </w:p>
        </w:tc>
      </w:tr>
      <w:tr w:rsidR="00BD6B97" w:rsidRPr="007A7659" w14:paraId="3F9F4551" w14:textId="77777777" w:rsidTr="004A0919">
        <w:tc>
          <w:tcPr>
            <w:tcW w:w="2723" w:type="dxa"/>
            <w:tcBorders>
              <w:top w:val="single" w:sz="4" w:space="0" w:color="auto"/>
              <w:left w:val="single" w:sz="4" w:space="0" w:color="auto"/>
              <w:bottom w:val="single" w:sz="4" w:space="0" w:color="auto"/>
              <w:right w:val="single" w:sz="4" w:space="0" w:color="auto"/>
            </w:tcBorders>
          </w:tcPr>
          <w:p w14:paraId="0D8C4C2D" w14:textId="77777777" w:rsidR="00BD6B97" w:rsidRPr="007A7659" w:rsidRDefault="00BD6B97">
            <w:pPr>
              <w:pStyle w:val="TableEntry"/>
              <w:snapToGrid w:val="0"/>
              <w:rPr>
                <w:noProof w:val="0"/>
                <w:lang w:eastAsia="ar-SA"/>
              </w:rPr>
            </w:pPr>
            <w:r w:rsidRPr="007A7659">
              <w:rPr>
                <w:noProof w:val="0"/>
                <w:lang w:eastAsia="ar-SA"/>
              </w:rPr>
              <w:t>GetDocuments</w:t>
            </w:r>
          </w:p>
        </w:tc>
        <w:tc>
          <w:tcPr>
            <w:tcW w:w="6143" w:type="dxa"/>
            <w:tcBorders>
              <w:top w:val="single" w:sz="4" w:space="0" w:color="auto"/>
              <w:left w:val="single" w:sz="4" w:space="0" w:color="auto"/>
              <w:bottom w:val="single" w:sz="4" w:space="0" w:color="auto"/>
              <w:right w:val="single" w:sz="4" w:space="0" w:color="auto"/>
            </w:tcBorders>
          </w:tcPr>
          <w:p w14:paraId="5A53102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urn:uuid:5c4f972b-d56b-40ac-a5fc-c8ca9b40b9d4</w:t>
            </w:r>
          </w:p>
        </w:tc>
      </w:tr>
      <w:tr w:rsidR="00BD6B97" w:rsidRPr="007A7659" w14:paraId="020C9167" w14:textId="77777777" w:rsidTr="004A0919">
        <w:tc>
          <w:tcPr>
            <w:tcW w:w="2723" w:type="dxa"/>
            <w:tcBorders>
              <w:top w:val="single" w:sz="4" w:space="0" w:color="auto"/>
              <w:left w:val="single" w:sz="4" w:space="0" w:color="auto"/>
              <w:bottom w:val="single" w:sz="4" w:space="0" w:color="auto"/>
              <w:right w:val="single" w:sz="4" w:space="0" w:color="auto"/>
            </w:tcBorders>
          </w:tcPr>
          <w:p w14:paraId="5C330127" w14:textId="77777777" w:rsidR="00BD6B97" w:rsidRPr="007A7659" w:rsidRDefault="00BD6B97">
            <w:pPr>
              <w:pStyle w:val="TableEntry"/>
              <w:snapToGrid w:val="0"/>
              <w:rPr>
                <w:noProof w:val="0"/>
                <w:lang w:eastAsia="ar-SA"/>
              </w:rPr>
            </w:pPr>
            <w:r w:rsidRPr="007A7659">
              <w:rPr>
                <w:noProof w:val="0"/>
                <w:lang w:eastAsia="ar-SA"/>
              </w:rPr>
              <w:t>GetFolders</w:t>
            </w:r>
          </w:p>
        </w:tc>
        <w:tc>
          <w:tcPr>
            <w:tcW w:w="6143" w:type="dxa"/>
            <w:tcBorders>
              <w:top w:val="single" w:sz="4" w:space="0" w:color="auto"/>
              <w:left w:val="single" w:sz="4" w:space="0" w:color="auto"/>
              <w:bottom w:val="single" w:sz="4" w:space="0" w:color="auto"/>
              <w:right w:val="single" w:sz="4" w:space="0" w:color="auto"/>
            </w:tcBorders>
          </w:tcPr>
          <w:p w14:paraId="2BC00F0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urn:uuid:5737b14c-8a1a-4539-b659-e03a34a5e1e4</w:t>
            </w:r>
          </w:p>
        </w:tc>
      </w:tr>
      <w:tr w:rsidR="00BD6B97" w:rsidRPr="007A7659" w14:paraId="2F6A7456" w14:textId="77777777" w:rsidTr="004A0919">
        <w:tc>
          <w:tcPr>
            <w:tcW w:w="2723" w:type="dxa"/>
            <w:tcBorders>
              <w:top w:val="single" w:sz="4" w:space="0" w:color="auto"/>
              <w:left w:val="single" w:sz="4" w:space="0" w:color="auto"/>
              <w:bottom w:val="single" w:sz="4" w:space="0" w:color="auto"/>
              <w:right w:val="single" w:sz="4" w:space="0" w:color="auto"/>
            </w:tcBorders>
          </w:tcPr>
          <w:p w14:paraId="3732CF72" w14:textId="77777777" w:rsidR="00BD6B97" w:rsidRPr="007A7659" w:rsidRDefault="00BD6B97">
            <w:pPr>
              <w:pStyle w:val="TableEntry"/>
              <w:snapToGrid w:val="0"/>
              <w:rPr>
                <w:noProof w:val="0"/>
                <w:lang w:eastAsia="ar-SA"/>
              </w:rPr>
            </w:pPr>
            <w:r w:rsidRPr="007A7659">
              <w:rPr>
                <w:noProof w:val="0"/>
                <w:lang w:eastAsia="ar-SA"/>
              </w:rPr>
              <w:t>GetAssociations</w:t>
            </w:r>
          </w:p>
        </w:tc>
        <w:tc>
          <w:tcPr>
            <w:tcW w:w="6143" w:type="dxa"/>
            <w:tcBorders>
              <w:top w:val="single" w:sz="4" w:space="0" w:color="auto"/>
              <w:left w:val="single" w:sz="4" w:space="0" w:color="auto"/>
              <w:bottom w:val="single" w:sz="4" w:space="0" w:color="auto"/>
              <w:right w:val="single" w:sz="4" w:space="0" w:color="auto"/>
            </w:tcBorders>
          </w:tcPr>
          <w:p w14:paraId="334D16A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urn:uuid:a7ae438b-4bc2-4642-93e9-be891f7bb155</w:t>
            </w:r>
          </w:p>
        </w:tc>
      </w:tr>
      <w:tr w:rsidR="00BD6B97" w:rsidRPr="007A7659" w14:paraId="7CD734D1" w14:textId="77777777" w:rsidTr="004A0919">
        <w:tc>
          <w:tcPr>
            <w:tcW w:w="2723" w:type="dxa"/>
            <w:tcBorders>
              <w:top w:val="single" w:sz="4" w:space="0" w:color="auto"/>
              <w:left w:val="single" w:sz="4" w:space="0" w:color="auto"/>
              <w:bottom w:val="single" w:sz="4" w:space="0" w:color="auto"/>
              <w:right w:val="single" w:sz="4" w:space="0" w:color="auto"/>
            </w:tcBorders>
          </w:tcPr>
          <w:p w14:paraId="21FDCA28" w14:textId="77777777" w:rsidR="00BD6B97" w:rsidRPr="007A7659" w:rsidRDefault="00BD6B97">
            <w:pPr>
              <w:pStyle w:val="TableEntry"/>
              <w:snapToGrid w:val="0"/>
              <w:rPr>
                <w:noProof w:val="0"/>
                <w:lang w:eastAsia="ar-SA"/>
              </w:rPr>
            </w:pPr>
            <w:r w:rsidRPr="007A7659">
              <w:rPr>
                <w:noProof w:val="0"/>
                <w:lang w:eastAsia="ar-SA"/>
              </w:rPr>
              <w:t>GetDocumentsAndAssociations</w:t>
            </w:r>
          </w:p>
        </w:tc>
        <w:tc>
          <w:tcPr>
            <w:tcW w:w="6143" w:type="dxa"/>
            <w:tcBorders>
              <w:top w:val="single" w:sz="4" w:space="0" w:color="auto"/>
              <w:left w:val="single" w:sz="4" w:space="0" w:color="auto"/>
              <w:bottom w:val="single" w:sz="4" w:space="0" w:color="auto"/>
              <w:right w:val="single" w:sz="4" w:space="0" w:color="auto"/>
            </w:tcBorders>
          </w:tcPr>
          <w:p w14:paraId="20411BE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urn:uuid:bab9529a-4a10-40b3-a01f-f68a615d247a</w:t>
            </w:r>
          </w:p>
        </w:tc>
      </w:tr>
      <w:tr w:rsidR="00BD6B97" w:rsidRPr="007A7659" w14:paraId="0DC087D2" w14:textId="77777777" w:rsidTr="004A0919">
        <w:tc>
          <w:tcPr>
            <w:tcW w:w="2723" w:type="dxa"/>
            <w:tcBorders>
              <w:top w:val="single" w:sz="4" w:space="0" w:color="auto"/>
              <w:left w:val="single" w:sz="4" w:space="0" w:color="auto"/>
              <w:bottom w:val="single" w:sz="4" w:space="0" w:color="auto"/>
              <w:right w:val="single" w:sz="4" w:space="0" w:color="auto"/>
            </w:tcBorders>
          </w:tcPr>
          <w:p w14:paraId="67122AF6" w14:textId="77777777" w:rsidR="00BD6B97" w:rsidRPr="007A7659" w:rsidRDefault="00BD6B97">
            <w:pPr>
              <w:pStyle w:val="TableEntry"/>
              <w:snapToGrid w:val="0"/>
              <w:rPr>
                <w:noProof w:val="0"/>
                <w:lang w:eastAsia="ar-SA"/>
              </w:rPr>
            </w:pPr>
            <w:r w:rsidRPr="007A7659">
              <w:rPr>
                <w:noProof w:val="0"/>
                <w:lang w:eastAsia="ar-SA"/>
              </w:rPr>
              <w:t>GetSubmissionSets</w:t>
            </w:r>
          </w:p>
        </w:tc>
        <w:tc>
          <w:tcPr>
            <w:tcW w:w="6143" w:type="dxa"/>
            <w:tcBorders>
              <w:top w:val="single" w:sz="4" w:space="0" w:color="auto"/>
              <w:left w:val="single" w:sz="4" w:space="0" w:color="auto"/>
              <w:bottom w:val="single" w:sz="4" w:space="0" w:color="auto"/>
              <w:right w:val="single" w:sz="4" w:space="0" w:color="auto"/>
            </w:tcBorders>
          </w:tcPr>
          <w:p w14:paraId="3F071514"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urn:uuid:51224314-5390-4169-9b91-b1980040715a</w:t>
            </w:r>
          </w:p>
        </w:tc>
      </w:tr>
      <w:tr w:rsidR="00BD6B97" w:rsidRPr="007A7659" w14:paraId="3E230B3C" w14:textId="77777777" w:rsidTr="004A0919">
        <w:tc>
          <w:tcPr>
            <w:tcW w:w="2723" w:type="dxa"/>
            <w:tcBorders>
              <w:top w:val="single" w:sz="4" w:space="0" w:color="auto"/>
              <w:left w:val="single" w:sz="4" w:space="0" w:color="auto"/>
              <w:bottom w:val="single" w:sz="4" w:space="0" w:color="auto"/>
              <w:right w:val="single" w:sz="4" w:space="0" w:color="auto"/>
            </w:tcBorders>
          </w:tcPr>
          <w:p w14:paraId="2E2737D1" w14:textId="77777777" w:rsidR="00BD6B97" w:rsidRPr="007A7659" w:rsidRDefault="00BD6B97">
            <w:pPr>
              <w:pStyle w:val="TableEntry"/>
              <w:snapToGrid w:val="0"/>
              <w:rPr>
                <w:noProof w:val="0"/>
                <w:lang w:eastAsia="ar-SA"/>
              </w:rPr>
            </w:pPr>
            <w:r w:rsidRPr="007A7659">
              <w:rPr>
                <w:noProof w:val="0"/>
                <w:lang w:eastAsia="ar-SA"/>
              </w:rPr>
              <w:t>GetSubmissionSetAndContents</w:t>
            </w:r>
          </w:p>
        </w:tc>
        <w:tc>
          <w:tcPr>
            <w:tcW w:w="6143" w:type="dxa"/>
            <w:tcBorders>
              <w:top w:val="single" w:sz="4" w:space="0" w:color="auto"/>
              <w:left w:val="single" w:sz="4" w:space="0" w:color="auto"/>
              <w:bottom w:val="single" w:sz="4" w:space="0" w:color="auto"/>
              <w:right w:val="single" w:sz="4" w:space="0" w:color="auto"/>
            </w:tcBorders>
          </w:tcPr>
          <w:p w14:paraId="31950D11"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urn:uuid:e8e3cb2c-e39c-46b9-99e4-c12f57260b83</w:t>
            </w:r>
          </w:p>
        </w:tc>
      </w:tr>
      <w:tr w:rsidR="00BD6B97" w:rsidRPr="007A7659" w14:paraId="56B14126" w14:textId="77777777" w:rsidTr="004A0919">
        <w:tc>
          <w:tcPr>
            <w:tcW w:w="2723" w:type="dxa"/>
            <w:tcBorders>
              <w:top w:val="single" w:sz="4" w:space="0" w:color="auto"/>
              <w:left w:val="single" w:sz="4" w:space="0" w:color="auto"/>
              <w:bottom w:val="single" w:sz="4" w:space="0" w:color="auto"/>
              <w:right w:val="single" w:sz="4" w:space="0" w:color="auto"/>
            </w:tcBorders>
          </w:tcPr>
          <w:p w14:paraId="6172D044" w14:textId="77777777" w:rsidR="00BD6B97" w:rsidRPr="007A7659" w:rsidRDefault="00BD6B97">
            <w:pPr>
              <w:pStyle w:val="TableEntry"/>
              <w:snapToGrid w:val="0"/>
              <w:rPr>
                <w:noProof w:val="0"/>
                <w:lang w:eastAsia="ar-SA"/>
              </w:rPr>
            </w:pPr>
            <w:r w:rsidRPr="007A7659">
              <w:rPr>
                <w:noProof w:val="0"/>
                <w:lang w:eastAsia="ar-SA"/>
              </w:rPr>
              <w:t>GetFolderAndContents</w:t>
            </w:r>
          </w:p>
        </w:tc>
        <w:tc>
          <w:tcPr>
            <w:tcW w:w="6143" w:type="dxa"/>
            <w:tcBorders>
              <w:top w:val="single" w:sz="4" w:space="0" w:color="auto"/>
              <w:left w:val="single" w:sz="4" w:space="0" w:color="auto"/>
              <w:bottom w:val="single" w:sz="4" w:space="0" w:color="auto"/>
              <w:right w:val="single" w:sz="4" w:space="0" w:color="auto"/>
            </w:tcBorders>
          </w:tcPr>
          <w:p w14:paraId="0CACA7E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urn:uuid:b909a503-523d-4517-8acf-8e5834dfc4c7</w:t>
            </w:r>
          </w:p>
        </w:tc>
      </w:tr>
      <w:tr w:rsidR="00BD6B97" w:rsidRPr="007A7659" w14:paraId="262226DD" w14:textId="77777777" w:rsidTr="004A0919">
        <w:tc>
          <w:tcPr>
            <w:tcW w:w="2723" w:type="dxa"/>
            <w:tcBorders>
              <w:top w:val="single" w:sz="4" w:space="0" w:color="auto"/>
              <w:left w:val="single" w:sz="4" w:space="0" w:color="auto"/>
              <w:bottom w:val="single" w:sz="4" w:space="0" w:color="auto"/>
              <w:right w:val="single" w:sz="4" w:space="0" w:color="auto"/>
            </w:tcBorders>
          </w:tcPr>
          <w:p w14:paraId="691D238C" w14:textId="77777777" w:rsidR="00BD6B97" w:rsidRPr="007A7659" w:rsidRDefault="00BD6B97">
            <w:pPr>
              <w:pStyle w:val="TableEntry"/>
              <w:snapToGrid w:val="0"/>
              <w:rPr>
                <w:noProof w:val="0"/>
                <w:lang w:eastAsia="ar-SA"/>
              </w:rPr>
            </w:pPr>
            <w:r w:rsidRPr="007A7659">
              <w:rPr>
                <w:noProof w:val="0"/>
                <w:lang w:eastAsia="ar-SA"/>
              </w:rPr>
              <w:t>GetFoldersForDocument</w:t>
            </w:r>
          </w:p>
        </w:tc>
        <w:tc>
          <w:tcPr>
            <w:tcW w:w="6143" w:type="dxa"/>
            <w:tcBorders>
              <w:top w:val="single" w:sz="4" w:space="0" w:color="auto"/>
              <w:left w:val="single" w:sz="4" w:space="0" w:color="auto"/>
              <w:bottom w:val="single" w:sz="4" w:space="0" w:color="auto"/>
              <w:right w:val="single" w:sz="4" w:space="0" w:color="auto"/>
            </w:tcBorders>
          </w:tcPr>
          <w:p w14:paraId="1DE99C69"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urn:uuid:10cae35a-c7f9-4cf5-b61e-fc3278ffb578</w:t>
            </w:r>
          </w:p>
        </w:tc>
      </w:tr>
      <w:tr w:rsidR="00BD6B97" w:rsidRPr="007A7659" w14:paraId="612FFC1E" w14:textId="77777777" w:rsidTr="004A0919">
        <w:tc>
          <w:tcPr>
            <w:tcW w:w="2723" w:type="dxa"/>
            <w:tcBorders>
              <w:top w:val="single" w:sz="4" w:space="0" w:color="auto"/>
              <w:left w:val="single" w:sz="4" w:space="0" w:color="auto"/>
              <w:bottom w:val="single" w:sz="4" w:space="0" w:color="auto"/>
              <w:right w:val="single" w:sz="4" w:space="0" w:color="auto"/>
            </w:tcBorders>
          </w:tcPr>
          <w:p w14:paraId="0739A10A" w14:textId="77777777" w:rsidR="00BD6B97" w:rsidRPr="007A7659" w:rsidRDefault="00BD6B97">
            <w:pPr>
              <w:pStyle w:val="TableEntry"/>
              <w:snapToGrid w:val="0"/>
              <w:rPr>
                <w:noProof w:val="0"/>
                <w:lang w:eastAsia="ar-SA"/>
              </w:rPr>
            </w:pPr>
            <w:r w:rsidRPr="007A7659">
              <w:rPr>
                <w:noProof w:val="0"/>
                <w:lang w:eastAsia="ar-SA"/>
              </w:rPr>
              <w:t>GetRelatedDocuments</w:t>
            </w:r>
          </w:p>
        </w:tc>
        <w:tc>
          <w:tcPr>
            <w:tcW w:w="6143" w:type="dxa"/>
            <w:tcBorders>
              <w:top w:val="single" w:sz="4" w:space="0" w:color="auto"/>
              <w:left w:val="single" w:sz="4" w:space="0" w:color="auto"/>
              <w:bottom w:val="single" w:sz="4" w:space="0" w:color="auto"/>
              <w:right w:val="single" w:sz="4" w:space="0" w:color="auto"/>
            </w:tcBorders>
          </w:tcPr>
          <w:p w14:paraId="48E3AB5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urn:uuid:d90e5407-b356-4d91-a89f-873917b4b0e6</w:t>
            </w:r>
          </w:p>
        </w:tc>
      </w:tr>
      <w:tr w:rsidR="00BD6B97" w:rsidRPr="007A7659" w14:paraId="475C81F1" w14:textId="77777777" w:rsidTr="004A0919">
        <w:tc>
          <w:tcPr>
            <w:tcW w:w="2723" w:type="dxa"/>
            <w:tcBorders>
              <w:top w:val="single" w:sz="4" w:space="0" w:color="auto"/>
              <w:left w:val="single" w:sz="4" w:space="0" w:color="auto"/>
              <w:bottom w:val="single" w:sz="4" w:space="0" w:color="auto"/>
              <w:right w:val="single" w:sz="4" w:space="0" w:color="auto"/>
            </w:tcBorders>
          </w:tcPr>
          <w:p w14:paraId="08E805DC" w14:textId="77777777" w:rsidR="00BD6B97" w:rsidRPr="007A7659" w:rsidRDefault="00BD6B97" w:rsidP="004D6544">
            <w:pPr>
              <w:pStyle w:val="TableEntry"/>
              <w:rPr>
                <w:noProof w:val="0"/>
              </w:rPr>
            </w:pPr>
            <w:r w:rsidRPr="007A7659">
              <w:rPr>
                <w:noProof w:val="0"/>
              </w:rPr>
              <w:t>FindDocumentsByReferenceId</w:t>
            </w:r>
          </w:p>
        </w:tc>
        <w:tc>
          <w:tcPr>
            <w:tcW w:w="6143" w:type="dxa"/>
            <w:tcBorders>
              <w:top w:val="single" w:sz="4" w:space="0" w:color="auto"/>
              <w:left w:val="single" w:sz="4" w:space="0" w:color="auto"/>
              <w:bottom w:val="single" w:sz="4" w:space="0" w:color="auto"/>
              <w:right w:val="single" w:sz="4" w:space="0" w:color="auto"/>
            </w:tcBorders>
          </w:tcPr>
          <w:p w14:paraId="48357F2B"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urn:uuid:12941a89-e02e-4be5-967c-ce4bfc8fe492</w:t>
            </w:r>
          </w:p>
        </w:tc>
      </w:tr>
    </w:tbl>
    <w:p w14:paraId="42F1D4EA" w14:textId="77777777" w:rsidR="00BD6B97" w:rsidRPr="007A7659" w:rsidRDefault="00BD6B97" w:rsidP="00AE5ED3">
      <w:pPr>
        <w:pStyle w:val="BodyText"/>
      </w:pPr>
    </w:p>
    <w:p w14:paraId="5281F118" w14:textId="77777777" w:rsidR="00BD6B97" w:rsidRPr="007A7659" w:rsidRDefault="00BD6B97" w:rsidP="00D275FE">
      <w:pPr>
        <w:pStyle w:val="Heading6"/>
        <w:numPr>
          <w:ilvl w:val="0"/>
          <w:numId w:val="0"/>
        </w:numPr>
        <w:tabs>
          <w:tab w:val="clear" w:pos="4320"/>
        </w:tabs>
        <w:rPr>
          <w:noProof w:val="0"/>
        </w:rPr>
      </w:pPr>
      <w:r w:rsidRPr="007A7659">
        <w:rPr>
          <w:noProof w:val="0"/>
        </w:rPr>
        <w:lastRenderedPageBreak/>
        <w:t>3.18.4.1.2.5 Compatibility of Options</w:t>
      </w:r>
    </w:p>
    <w:p w14:paraId="5E0B089F" w14:textId="77777777" w:rsidR="00BD6B97" w:rsidRPr="007A7659" w:rsidRDefault="00BD6B97" w:rsidP="00D275FE">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6856B2F8" w14:textId="77777777" w:rsidR="00BD6B97" w:rsidRPr="007A7659" w:rsidRDefault="00BD6B97" w:rsidP="00D275FE">
      <w:pPr>
        <w:pStyle w:val="ListBullet2"/>
        <w:numPr>
          <w:ilvl w:val="0"/>
          <w:numId w:val="17"/>
        </w:numPr>
      </w:pPr>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p>
    <w:p w14:paraId="611CD3EB" w14:textId="77777777" w:rsidR="00BD6B97" w:rsidRPr="007A7659" w:rsidRDefault="00BD6B97" w:rsidP="00D275FE">
      <w:pPr>
        <w:pStyle w:val="ListBullet2"/>
        <w:numPr>
          <w:ilvl w:val="0"/>
          <w:numId w:val="17"/>
        </w:numPr>
      </w:pPr>
      <w:bookmarkStart w:id="3051" w:name="OLE_LINK6"/>
      <w:bookmarkStart w:id="3052" w:name="OLE_LINK7"/>
      <w:r w:rsidRPr="007A7659">
        <w:t xml:space="preserve">If the Document Consumer </w:t>
      </w:r>
      <w:r w:rsidRPr="007A7659">
        <w:rPr>
          <w:i/>
        </w:rPr>
        <w:t>does</w:t>
      </w:r>
      <w:r w:rsidRPr="007A7659">
        <w:t xml:space="preserve"> support the On-Demand Documents Option</w:t>
      </w:r>
      <w:r w:rsidR="00C35061" w:rsidRPr="007A7659">
        <w:t>,</w:t>
      </w:r>
      <w:r w:rsidRPr="007A7659">
        <w:t xml:space="preserve">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p>
    <w:bookmarkEnd w:id="3051"/>
    <w:bookmarkEnd w:id="3052"/>
    <w:p w14:paraId="29FAD9EE" w14:textId="77777777" w:rsidR="00BD6B97" w:rsidRPr="007A7659" w:rsidRDefault="00BD6B97" w:rsidP="00D275FE">
      <w:pPr>
        <w:pStyle w:val="Heading6"/>
        <w:numPr>
          <w:ilvl w:val="0"/>
          <w:numId w:val="0"/>
        </w:numPr>
        <w:tabs>
          <w:tab w:val="clear" w:pos="4320"/>
        </w:tabs>
        <w:rPr>
          <w:noProof w:val="0"/>
        </w:rPr>
      </w:pPr>
      <w:r w:rsidRPr="007A7659">
        <w:rPr>
          <w:noProof w:val="0"/>
        </w:rPr>
        <w:t>3.18.4.1.2.6 Managing Large Query Responses</w:t>
      </w:r>
    </w:p>
    <w:p w14:paraId="17874718" w14:textId="57313EC3" w:rsidR="00BD6B97" w:rsidRPr="007A7659" w:rsidRDefault="00B9769D">
      <w:pPr>
        <w:pStyle w:val="BodyText"/>
      </w:pPr>
      <w:r>
        <w:t>e</w:t>
      </w:r>
      <w:r w:rsidR="00BD6B97" w:rsidRPr="007A7659">
        <w:t>bXML version 3.0 supports query results pagination (ebRS version 3.0 chapter 6.2). The interactions between the stored query capability and the query results pagination capability within the standard have never been reconciled and are not recommended for use together. It is recommended instead that query pagination be implemented within the Document Consumer Actor.</w:t>
      </w:r>
    </w:p>
    <w:p w14:paraId="3BBF3012" w14:textId="77777777" w:rsidR="00BD6B97" w:rsidRPr="007A7659" w:rsidRDefault="00BD6B97">
      <w:pPr>
        <w:pStyle w:val="BodyText"/>
      </w:pPr>
      <w:r w:rsidRPr="007A7659">
        <w:t>This can be accomplished by specifying returnType=”ObjectRef” on all large queries. This returns a list of references (UUIDs) instead of full objects (large XML structures). This is practical for queries returning thousands of objects. To construct a page for display, a small number of objects can be retrieved through a second query. This is repeated for each page. As an example, the following sequence of queries could be used to list a large number of documents:</w:t>
      </w:r>
    </w:p>
    <w:p w14:paraId="30A3FFE7" w14:textId="77777777" w:rsidR="00BD6B97" w:rsidRPr="007A7659" w:rsidRDefault="00BD6B97" w:rsidP="006E48D2">
      <w:pPr>
        <w:pStyle w:val="ListBullet2"/>
        <w:numPr>
          <w:ilvl w:val="0"/>
          <w:numId w:val="30"/>
        </w:numPr>
      </w:pPr>
      <w:r w:rsidRPr="007A7659">
        <w:t>FindDocuments query with returnType=”ObjectRef” which returns a large collections of ObjectRefs (UUIDs)</w:t>
      </w:r>
    </w:p>
    <w:p w14:paraId="1E9D00D6" w14:textId="77777777" w:rsidR="00BD6B97" w:rsidRPr="007A7659" w:rsidRDefault="00BD6B97" w:rsidP="006E48D2">
      <w:pPr>
        <w:pStyle w:val="ListBullet2"/>
        <w:numPr>
          <w:ilvl w:val="0"/>
          <w:numId w:val="30"/>
        </w:numPr>
      </w:pPr>
      <w:r w:rsidRPr="007A7659">
        <w:t>GetDocuments query with returnType=”LeafClass” issued with a subset of the above returned UUIDs which returns the details to construct one page of listing</w:t>
      </w:r>
    </w:p>
    <w:p w14:paraId="0835C2E6" w14:textId="77777777" w:rsidR="00BD6B97" w:rsidRPr="007A7659" w:rsidRDefault="00BD6B97">
      <w:pPr>
        <w:pStyle w:val="BodyText"/>
      </w:pPr>
      <w:r w:rsidRPr="007A7659">
        <w:t>OR</w:t>
      </w:r>
    </w:p>
    <w:p w14:paraId="1182AB07" w14:textId="77777777" w:rsidR="00BD6B97" w:rsidRPr="007A7659" w:rsidRDefault="00BD6B97" w:rsidP="007E3B51">
      <w:pPr>
        <w:pStyle w:val="ListBullet2"/>
      </w:pPr>
      <w:r w:rsidRPr="007A7659">
        <w:t>GetDocumentsAndAssocations query with returnType=”LeafClass” issued with a subset of the above returned UUIDs which returns the details to construct one page of listing. By retrieving the Association objects, the existence of document replacement, transformation, and amendment can be included into the display.</w:t>
      </w:r>
    </w:p>
    <w:p w14:paraId="5CE7EB3B" w14:textId="77777777" w:rsidR="00BD6B97" w:rsidRPr="007A7659" w:rsidRDefault="00BD6B97">
      <w:pPr>
        <w:pStyle w:val="Heading6"/>
        <w:numPr>
          <w:ilvl w:val="0"/>
          <w:numId w:val="0"/>
        </w:numPr>
        <w:tabs>
          <w:tab w:val="clear" w:pos="4320"/>
          <w:tab w:val="left" w:pos="1152"/>
        </w:tabs>
        <w:ind w:left="1152" w:hanging="1152"/>
        <w:rPr>
          <w:noProof w:val="0"/>
        </w:rPr>
      </w:pPr>
      <w:r w:rsidRPr="007A7659">
        <w:rPr>
          <w:noProof w:val="0"/>
        </w:rPr>
        <w:lastRenderedPageBreak/>
        <w:t>3.18.4.1.2.7 Web Services Transport</w:t>
      </w:r>
    </w:p>
    <w:p w14:paraId="48381F68" w14:textId="77777777" w:rsidR="00BD6B97" w:rsidRPr="007A7659" w:rsidRDefault="00BD6B97">
      <w:pPr>
        <w:pStyle w:val="BodyText"/>
      </w:pPr>
      <w:r w:rsidRPr="007A7659">
        <w:t>The query request and response will be transmitted using Web Services, according to the requirements specified in ITI TF-2x: Appendix V. The specific values for the WSDL describing the Stored Query Service are described in this section.</w:t>
      </w:r>
    </w:p>
    <w:p w14:paraId="2C19C4FB" w14:textId="77777777" w:rsidR="00BD6B97" w:rsidRPr="007A7659" w:rsidRDefault="00BD6B97">
      <w:pPr>
        <w:pStyle w:val="BodyText"/>
      </w:pPr>
      <w:r w:rsidRPr="007A7659">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73A68FBF" w14:textId="77777777" w:rsidR="00BD6B97" w:rsidRPr="007A7659" w:rsidRDefault="00BD6B97">
      <w:pPr>
        <w:pStyle w:val="BodyText"/>
        <w:rPr>
          <w:b/>
          <w:lang w:eastAsia="ar-SA"/>
        </w:rPr>
      </w:pPr>
      <w:r w:rsidRPr="007A7659">
        <w:rPr>
          <w:b/>
          <w:lang w:eastAsia="ar-SA"/>
        </w:rPr>
        <w:t>IHE-WSP201) The attribute /wsdl:definitions/@name shall be “DocumentRegistry”.</w:t>
      </w:r>
    </w:p>
    <w:p w14:paraId="57E585ED" w14:textId="77777777" w:rsidR="00BD6B97" w:rsidRPr="007A7659" w:rsidRDefault="00BD6B97">
      <w:pPr>
        <w:pStyle w:val="BodyText"/>
      </w:pPr>
      <w:r w:rsidRPr="007A7659">
        <w:t>The following WSDL naming conventions shall apply:</w:t>
      </w:r>
    </w:p>
    <w:p w14:paraId="1B4FB289" w14:textId="77777777" w:rsidR="00A9231E" w:rsidRPr="007A7659" w:rsidRDefault="00A9231E">
      <w:pPr>
        <w:pStyle w:val="BodyText"/>
      </w:pPr>
    </w:p>
    <w:p w14:paraId="5B80F8A6" w14:textId="77777777" w:rsidR="00BD6B97" w:rsidRPr="007A7659" w:rsidRDefault="00BD6B97" w:rsidP="007E3B51">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Pr="007A7659">
        <w:rPr>
          <w:rStyle w:val="Strong"/>
          <w:rFonts w:cs="Courier New"/>
          <w:b w:val="0"/>
          <w:bCs/>
          <w:sz w:val="18"/>
          <w:szCs w:val="18"/>
        </w:rPr>
        <w:t>DocumentRegistry</w:t>
      </w:r>
      <w:r w:rsidRPr="007A7659">
        <w:rPr>
          <w:sz w:val="18"/>
          <w:szCs w:val="18"/>
        </w:rPr>
        <w:t>":</w:t>
      </w:r>
    </w:p>
    <w:p w14:paraId="7DCFF20F" w14:textId="77777777" w:rsidR="00BD6B97" w:rsidRPr="007A7659" w:rsidRDefault="00BD6B97" w:rsidP="007E3B51">
      <w:pPr>
        <w:pStyle w:val="XMLExample"/>
        <w:keepNext/>
        <w:ind w:firstLine="720"/>
        <w:rPr>
          <w:sz w:val="18"/>
          <w:szCs w:val="18"/>
        </w:rPr>
      </w:pPr>
      <w:r w:rsidRPr="007A7659">
        <w:rPr>
          <w:sz w:val="18"/>
          <w:szCs w:val="18"/>
        </w:rPr>
        <w:t>query message    -&gt; "Registry</w:t>
      </w:r>
      <w:r w:rsidRPr="007A7659">
        <w:rPr>
          <w:rStyle w:val="Strong"/>
          <w:rFonts w:cs="Courier New"/>
          <w:b w:val="0"/>
          <w:bCs/>
          <w:sz w:val="18"/>
          <w:szCs w:val="18"/>
        </w:rPr>
        <w:t>StoredQuery</w:t>
      </w:r>
      <w:r w:rsidRPr="007A7659">
        <w:rPr>
          <w:sz w:val="18"/>
          <w:szCs w:val="18"/>
        </w:rPr>
        <w:t>_Message"</w:t>
      </w:r>
    </w:p>
    <w:p w14:paraId="2D863006" w14:textId="77777777" w:rsidR="00BD6B97" w:rsidRPr="007A7659" w:rsidRDefault="00BD6B97" w:rsidP="007E3B51">
      <w:pPr>
        <w:pStyle w:val="XMLExample"/>
        <w:keepNext/>
        <w:rPr>
          <w:sz w:val="18"/>
          <w:szCs w:val="18"/>
        </w:rPr>
      </w:pPr>
      <w:r w:rsidRPr="007A7659">
        <w:rPr>
          <w:sz w:val="18"/>
          <w:szCs w:val="18"/>
        </w:rPr>
        <w:tab/>
        <w:t>query response   -&gt; "Registry</w:t>
      </w:r>
      <w:r w:rsidRPr="007A7659">
        <w:rPr>
          <w:rStyle w:val="Strong"/>
          <w:rFonts w:cs="Courier New"/>
          <w:b w:val="0"/>
          <w:bCs/>
          <w:sz w:val="18"/>
          <w:szCs w:val="18"/>
        </w:rPr>
        <w:t>StoredQuery_Response</w:t>
      </w:r>
      <w:r w:rsidRPr="007A7659">
        <w:rPr>
          <w:sz w:val="18"/>
          <w:szCs w:val="18"/>
        </w:rPr>
        <w:t>_Message"</w:t>
      </w:r>
    </w:p>
    <w:p w14:paraId="0FED125A" w14:textId="77777777" w:rsidR="00BD6B97" w:rsidRPr="007A7659" w:rsidRDefault="00BD6B97" w:rsidP="007E3B51">
      <w:pPr>
        <w:pStyle w:val="XMLExample"/>
        <w:keepNext/>
        <w:rPr>
          <w:sz w:val="18"/>
          <w:szCs w:val="18"/>
        </w:rPr>
      </w:pPr>
      <w:r w:rsidRPr="007A7659">
        <w:rPr>
          <w:sz w:val="18"/>
          <w:szCs w:val="18"/>
        </w:rPr>
        <w:tab/>
        <w:t>portType         -&gt; "</w:t>
      </w:r>
      <w:r w:rsidRPr="007A7659">
        <w:rPr>
          <w:rStyle w:val="Strong"/>
          <w:rFonts w:cs="Courier New"/>
          <w:b w:val="0"/>
          <w:bCs/>
          <w:sz w:val="18"/>
          <w:szCs w:val="18"/>
        </w:rPr>
        <w:t>DocumentRegistry</w:t>
      </w:r>
      <w:r w:rsidRPr="007A7659">
        <w:rPr>
          <w:sz w:val="18"/>
          <w:szCs w:val="18"/>
        </w:rPr>
        <w:t>_PortType"</w:t>
      </w:r>
    </w:p>
    <w:p w14:paraId="14E5B4B4" w14:textId="77777777" w:rsidR="00BD6B97" w:rsidRPr="007A7659" w:rsidRDefault="00BD6B97" w:rsidP="007E3B51">
      <w:pPr>
        <w:pStyle w:val="XMLExample"/>
        <w:keepNext/>
        <w:rPr>
          <w:sz w:val="18"/>
          <w:szCs w:val="18"/>
        </w:rPr>
      </w:pPr>
      <w:r w:rsidRPr="007A7659">
        <w:rPr>
          <w:sz w:val="18"/>
          <w:szCs w:val="18"/>
        </w:rPr>
        <w:tab/>
        <w:t>operation        -&gt; "</w:t>
      </w:r>
      <w:r w:rsidRPr="007A7659">
        <w:rPr>
          <w:rStyle w:val="Strong"/>
          <w:rFonts w:cs="Courier New"/>
          <w:b w:val="0"/>
          <w:bCs/>
          <w:sz w:val="18"/>
          <w:szCs w:val="18"/>
        </w:rPr>
        <w:t>Registry</w:t>
      </w:r>
      <w:r w:rsidRPr="007A7659">
        <w:rPr>
          <w:sz w:val="18"/>
          <w:szCs w:val="18"/>
        </w:rPr>
        <w:t>StoredQuery"</w:t>
      </w:r>
    </w:p>
    <w:p w14:paraId="4B522519" w14:textId="77777777" w:rsidR="00BD6B97" w:rsidRPr="007A7659" w:rsidRDefault="00BD6B97" w:rsidP="007E3B51">
      <w:pPr>
        <w:pStyle w:val="XMLExample"/>
        <w:keepNext/>
        <w:rPr>
          <w:sz w:val="18"/>
          <w:szCs w:val="18"/>
        </w:rPr>
      </w:pPr>
      <w:r w:rsidRPr="007A7659">
        <w:rPr>
          <w:sz w:val="18"/>
          <w:szCs w:val="18"/>
        </w:rPr>
        <w:tab/>
        <w:t xml:space="preserve">SOAP 1.2 binding -&gt; </w:t>
      </w:r>
      <w:r w:rsidRPr="007A7659">
        <w:rPr>
          <w:b/>
          <w:sz w:val="18"/>
          <w:szCs w:val="18"/>
        </w:rPr>
        <w:t>"</w:t>
      </w:r>
      <w:r w:rsidRPr="007A7659">
        <w:rPr>
          <w:rStyle w:val="Strong"/>
          <w:rFonts w:cs="Courier New"/>
          <w:b w:val="0"/>
          <w:bCs/>
          <w:sz w:val="18"/>
          <w:szCs w:val="18"/>
        </w:rPr>
        <w:t>DocumentRegistry</w:t>
      </w:r>
      <w:r w:rsidRPr="007A7659">
        <w:rPr>
          <w:sz w:val="18"/>
          <w:szCs w:val="18"/>
        </w:rPr>
        <w:t>_Binding_Soap12"</w:t>
      </w:r>
    </w:p>
    <w:p w14:paraId="29660367" w14:textId="77777777" w:rsidR="00BD6B97" w:rsidRPr="007A7659" w:rsidRDefault="00BD6B97" w:rsidP="007E3B51">
      <w:pPr>
        <w:pStyle w:val="XMLExample"/>
        <w:keepNext/>
      </w:pPr>
      <w:r w:rsidRPr="007A7659">
        <w:rPr>
          <w:sz w:val="18"/>
          <w:szCs w:val="18"/>
        </w:rPr>
        <w:tab/>
        <w:t xml:space="preserve">SOAP 1.2 port    -&gt; </w:t>
      </w:r>
      <w:r w:rsidRPr="007A7659">
        <w:rPr>
          <w:b/>
          <w:sz w:val="18"/>
          <w:szCs w:val="18"/>
        </w:rPr>
        <w:t>"</w:t>
      </w:r>
      <w:r w:rsidRPr="007A7659">
        <w:rPr>
          <w:rStyle w:val="Strong"/>
          <w:rFonts w:cs="Courier New"/>
          <w:b w:val="0"/>
          <w:bCs/>
          <w:sz w:val="18"/>
          <w:szCs w:val="18"/>
        </w:rPr>
        <w:t>DocumentRegistry</w:t>
      </w:r>
      <w:r w:rsidRPr="007A7659">
        <w:rPr>
          <w:sz w:val="18"/>
          <w:szCs w:val="18"/>
        </w:rPr>
        <w:t>_Port_Soap12"</w:t>
      </w:r>
    </w:p>
    <w:p w14:paraId="499D5FA8" w14:textId="77777777" w:rsidR="00BD6B97" w:rsidRPr="007A7659" w:rsidRDefault="00BD6B97">
      <w:pPr>
        <w:pStyle w:val="BodyText"/>
        <w:rPr>
          <w:b/>
        </w:rPr>
      </w:pPr>
      <w:r w:rsidRPr="007A7659">
        <w:rPr>
          <w:b/>
        </w:rPr>
        <w:t>IHE-WSP202) The targetNamespace of the WSDL shall be “urn:ihe:iti:xds-b:2007”</w:t>
      </w:r>
    </w:p>
    <w:p w14:paraId="356B96AF" w14:textId="77777777" w:rsidR="00BD6B97" w:rsidRPr="007A7659" w:rsidRDefault="00BD6B97">
      <w:pPr>
        <w:pStyle w:val="BodyText"/>
      </w:pPr>
      <w:r w:rsidRPr="007A7659">
        <w:t>Document Registry: These are the requirements for the Registry Stored Query transaction presented in the order in which they would appear in the Document Registry WSDL definition:</w:t>
      </w:r>
    </w:p>
    <w:p w14:paraId="7B808B91" w14:textId="77777777" w:rsidR="00BD6B97" w:rsidRPr="007A7659" w:rsidRDefault="00BD6B97" w:rsidP="006E48D2">
      <w:pPr>
        <w:pStyle w:val="ListBullet2"/>
        <w:numPr>
          <w:ilvl w:val="0"/>
          <w:numId w:val="30"/>
        </w:numPr>
      </w:pPr>
      <w:r w:rsidRPr="007A7659">
        <w:t>The following types shall be imported (xsd:import) in the /definitions/types section:</w:t>
      </w:r>
    </w:p>
    <w:p w14:paraId="0D772B45" w14:textId="77777777" w:rsidR="00BD6B97" w:rsidRPr="007A7659" w:rsidRDefault="00BD6B97" w:rsidP="006E48D2">
      <w:pPr>
        <w:pStyle w:val="ListBullet3"/>
        <w:numPr>
          <w:ilvl w:val="0"/>
          <w:numId w:val="31"/>
        </w:numPr>
      </w:pPr>
      <w:r w:rsidRPr="007A7659">
        <w:t>namespace=" urn:oasis:names:tc:ebxml-regrep:xsd:query:3.0", schemaLocation="query.xsd"</w:t>
      </w:r>
    </w:p>
    <w:p w14:paraId="2FC3B7A1" w14:textId="77777777" w:rsidR="00BD6B97" w:rsidRPr="007A7659" w:rsidRDefault="00BD6B97" w:rsidP="00BC6623">
      <w:pPr>
        <w:pStyle w:val="ListBullet2"/>
        <w:numPr>
          <w:ilvl w:val="0"/>
          <w:numId w:val="30"/>
        </w:numPr>
      </w:pPr>
      <w:r w:rsidRPr="007A7659">
        <w:t>The /definitions/message/part/@element attribute of the Registry Stored Query Request message shall be defined as “query:AdhocQueryRequest”</w:t>
      </w:r>
    </w:p>
    <w:p w14:paraId="026872DC" w14:textId="77777777" w:rsidR="00BD6B97" w:rsidRPr="007A7659" w:rsidRDefault="00BD6B97" w:rsidP="006E48D2">
      <w:pPr>
        <w:pStyle w:val="ListBullet2"/>
        <w:numPr>
          <w:ilvl w:val="0"/>
          <w:numId w:val="30"/>
        </w:numPr>
      </w:pPr>
      <w:r w:rsidRPr="007A7659">
        <w:t>The /definitions/message/part/@element attribute of the Registry Stored Query Response message shall be defined as “query:AdhocQueryResponse”</w:t>
      </w:r>
    </w:p>
    <w:p w14:paraId="7C0B0D74" w14:textId="77777777" w:rsidR="00BD6B97" w:rsidRPr="007A7659" w:rsidRDefault="00BD6B97" w:rsidP="006E48D2">
      <w:pPr>
        <w:pStyle w:val="ListBullet2"/>
        <w:numPr>
          <w:ilvl w:val="0"/>
          <w:numId w:val="30"/>
        </w:numPr>
      </w:pPr>
      <w:r w:rsidRPr="007A7659">
        <w:t>Refer to Table 3.18.4.1.2.7</w:t>
      </w:r>
      <w:r w:rsidR="00797775" w:rsidRPr="007A7659">
        <w:t>-1</w:t>
      </w:r>
      <w:r w:rsidRPr="007A7659">
        <w:t xml:space="preserve"> below for additional attribute requirements</w:t>
      </w:r>
    </w:p>
    <w:p w14:paraId="4F100970" w14:textId="77777777" w:rsidR="00BD6B97" w:rsidRPr="007A7659" w:rsidRDefault="00BD6B97" w:rsidP="006E48D2">
      <w:pPr>
        <w:pStyle w:val="ListBullet2"/>
        <w:numPr>
          <w:ilvl w:val="0"/>
          <w:numId w:val="30"/>
        </w:numPr>
      </w:pPr>
      <w:r w:rsidRPr="007A7659">
        <w:t>To support the Asynchronous Web Services Exchange Option on the Document Consumer, the Document Registry shall support the use of a non-anonymous response EPR in the WS-Addressing replyTo header.</w:t>
      </w:r>
    </w:p>
    <w:p w14:paraId="3546E6A1" w14:textId="77777777" w:rsidR="00BD6B97" w:rsidRPr="007A7659" w:rsidRDefault="00BD6B97">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B9769D" w:rsidRPr="007A7659" w14:paraId="462276E1" w14:textId="77777777" w:rsidTr="00B9769D">
        <w:trPr>
          <w:jc w:val="center"/>
        </w:trPr>
        <w:tc>
          <w:tcPr>
            <w:tcW w:w="5648" w:type="dxa"/>
            <w:shd w:val="clear" w:color="auto" w:fill="E6E6E6"/>
          </w:tcPr>
          <w:p w14:paraId="7C0A7943" w14:textId="77777777" w:rsidR="00BD6B97" w:rsidRPr="007A7659" w:rsidRDefault="00BD6B97" w:rsidP="003C1EFA">
            <w:pPr>
              <w:pStyle w:val="TableEntryHeader"/>
            </w:pPr>
            <w:r w:rsidRPr="007A7659">
              <w:t>Attribute</w:t>
            </w:r>
          </w:p>
        </w:tc>
        <w:tc>
          <w:tcPr>
            <w:tcW w:w="3487" w:type="dxa"/>
            <w:shd w:val="clear" w:color="auto" w:fill="E6E6E6"/>
          </w:tcPr>
          <w:p w14:paraId="38DB0A2F" w14:textId="77777777" w:rsidR="00BD6B97" w:rsidRPr="007A7659" w:rsidRDefault="00BD6B97" w:rsidP="003C1EFA">
            <w:pPr>
              <w:pStyle w:val="TableEntryHeader"/>
            </w:pPr>
            <w:r w:rsidRPr="007A7659">
              <w:t>Value</w:t>
            </w:r>
          </w:p>
        </w:tc>
      </w:tr>
      <w:tr w:rsidR="00B9769D" w:rsidRPr="007A7659" w14:paraId="1753A2C8" w14:textId="77777777" w:rsidTr="00B9769D">
        <w:trPr>
          <w:jc w:val="center"/>
        </w:trPr>
        <w:tc>
          <w:tcPr>
            <w:tcW w:w="5648" w:type="dxa"/>
          </w:tcPr>
          <w:p w14:paraId="33376C5B" w14:textId="77777777" w:rsidR="00BD6B97" w:rsidRPr="007A7659" w:rsidRDefault="00BD6B97">
            <w:pPr>
              <w:pStyle w:val="TableEntry"/>
              <w:rPr>
                <w:noProof w:val="0"/>
              </w:rPr>
            </w:pPr>
            <w:r w:rsidRPr="007A7659">
              <w:rPr>
                <w:noProof w:val="0"/>
              </w:rPr>
              <w:t>/definitions/portType/operation@name</w:t>
            </w:r>
          </w:p>
        </w:tc>
        <w:tc>
          <w:tcPr>
            <w:tcW w:w="3487" w:type="dxa"/>
          </w:tcPr>
          <w:p w14:paraId="7044B7FF" w14:textId="77777777" w:rsidR="00BD6B97" w:rsidRPr="007A7659" w:rsidRDefault="00BD6B97">
            <w:pPr>
              <w:pStyle w:val="TableEntry"/>
              <w:rPr>
                <w:noProof w:val="0"/>
              </w:rPr>
            </w:pPr>
            <w:r w:rsidRPr="007A7659">
              <w:rPr>
                <w:noProof w:val="0"/>
              </w:rPr>
              <w:t>DocumentRegistry_RegistryStoredQuery</w:t>
            </w:r>
          </w:p>
        </w:tc>
      </w:tr>
      <w:tr w:rsidR="00B9769D" w:rsidRPr="007A7659" w14:paraId="1B9687FA" w14:textId="77777777" w:rsidTr="00B9769D">
        <w:trPr>
          <w:jc w:val="center"/>
        </w:trPr>
        <w:tc>
          <w:tcPr>
            <w:tcW w:w="5648" w:type="dxa"/>
          </w:tcPr>
          <w:p w14:paraId="7E9890EB" w14:textId="77777777" w:rsidR="00BD6B97" w:rsidRPr="007A7659" w:rsidRDefault="00BD6B97">
            <w:pPr>
              <w:pStyle w:val="TableEntry"/>
              <w:rPr>
                <w:noProof w:val="0"/>
              </w:rPr>
            </w:pPr>
            <w:r w:rsidRPr="007A7659">
              <w:rPr>
                <w:noProof w:val="0"/>
              </w:rPr>
              <w:t>/definitions/portType/operation/input/@wsaw:Action</w:t>
            </w:r>
          </w:p>
        </w:tc>
        <w:tc>
          <w:tcPr>
            <w:tcW w:w="3487" w:type="dxa"/>
          </w:tcPr>
          <w:p w14:paraId="3DFC8567" w14:textId="77777777" w:rsidR="00BD6B97" w:rsidRPr="007A7659" w:rsidRDefault="00BD6B97">
            <w:pPr>
              <w:pStyle w:val="TableEntry"/>
              <w:rPr>
                <w:noProof w:val="0"/>
              </w:rPr>
            </w:pPr>
            <w:r w:rsidRPr="007A7659">
              <w:rPr>
                <w:noProof w:val="0"/>
              </w:rPr>
              <w:t>urn:ihe:iti:2007:RegistryStoredQuery</w:t>
            </w:r>
          </w:p>
        </w:tc>
      </w:tr>
      <w:tr w:rsidR="00B9769D" w:rsidRPr="007A7659" w14:paraId="204B5D7E" w14:textId="77777777" w:rsidTr="00B9769D">
        <w:trPr>
          <w:jc w:val="center"/>
        </w:trPr>
        <w:tc>
          <w:tcPr>
            <w:tcW w:w="5648" w:type="dxa"/>
          </w:tcPr>
          <w:p w14:paraId="78EB4733" w14:textId="77777777" w:rsidR="00BD6B97" w:rsidRPr="007A7659" w:rsidRDefault="00BD6B97">
            <w:pPr>
              <w:pStyle w:val="TableEntry"/>
              <w:rPr>
                <w:noProof w:val="0"/>
              </w:rPr>
            </w:pPr>
            <w:r w:rsidRPr="007A7659">
              <w:rPr>
                <w:noProof w:val="0"/>
              </w:rPr>
              <w:t>/definitions/portType/operation/output/@wsaw:Action</w:t>
            </w:r>
          </w:p>
        </w:tc>
        <w:tc>
          <w:tcPr>
            <w:tcW w:w="3487" w:type="dxa"/>
          </w:tcPr>
          <w:p w14:paraId="7517775F" w14:textId="77777777" w:rsidR="00BD6B97" w:rsidRPr="007A7659" w:rsidRDefault="00BD6B97">
            <w:pPr>
              <w:pStyle w:val="TableEntry"/>
              <w:rPr>
                <w:noProof w:val="0"/>
              </w:rPr>
            </w:pPr>
            <w:r w:rsidRPr="007A7659">
              <w:rPr>
                <w:noProof w:val="0"/>
              </w:rPr>
              <w:t>urn:ihe:iti:2007:RegistryStoredQuery Response</w:t>
            </w:r>
          </w:p>
        </w:tc>
      </w:tr>
      <w:tr w:rsidR="00B9769D" w:rsidRPr="007A7659" w14:paraId="18F34D19" w14:textId="77777777" w:rsidTr="00B9769D">
        <w:trPr>
          <w:jc w:val="center"/>
        </w:trPr>
        <w:tc>
          <w:tcPr>
            <w:tcW w:w="5648" w:type="dxa"/>
          </w:tcPr>
          <w:p w14:paraId="064E667F" w14:textId="77777777" w:rsidR="00BD6B97" w:rsidRPr="007A7659" w:rsidRDefault="0066593E">
            <w:pPr>
              <w:pStyle w:val="TableEntry"/>
              <w:rPr>
                <w:noProof w:val="0"/>
              </w:rPr>
            </w:pPr>
            <w:r w:rsidRPr="007A7659">
              <w:rPr>
                <w:noProof w:val="0"/>
              </w:rPr>
              <w:lastRenderedPageBreak/>
              <w:t>/definitions/binding/operation/wsoap12:operation/@soapActionRequired</w:t>
            </w:r>
          </w:p>
        </w:tc>
        <w:tc>
          <w:tcPr>
            <w:tcW w:w="3487" w:type="dxa"/>
          </w:tcPr>
          <w:p w14:paraId="08BEC0B3" w14:textId="77777777" w:rsidR="00BD6B97" w:rsidRPr="007A7659" w:rsidRDefault="0066593E">
            <w:pPr>
              <w:pStyle w:val="TableEntry"/>
              <w:rPr>
                <w:noProof w:val="0"/>
              </w:rPr>
            </w:pPr>
            <w:r w:rsidRPr="007A7659">
              <w:rPr>
                <w:noProof w:val="0"/>
              </w:rPr>
              <w:t>false</w:t>
            </w:r>
          </w:p>
        </w:tc>
      </w:tr>
    </w:tbl>
    <w:p w14:paraId="48E18927" w14:textId="77777777" w:rsidR="00BD6B97" w:rsidRPr="007A7659" w:rsidRDefault="00BD6B97" w:rsidP="00AE5ED3">
      <w:pPr>
        <w:pStyle w:val="BodyText"/>
      </w:pPr>
    </w:p>
    <w:p w14:paraId="0F578B8A" w14:textId="77777777" w:rsidR="00BD6B97" w:rsidRPr="007A7659" w:rsidRDefault="00BD6B97">
      <w:pPr>
        <w:pStyle w:val="BodyText"/>
      </w:pPr>
      <w:r w:rsidRPr="007A7659">
        <w:t>The following WSDL fragment shows an example of Registry Stored Query transaction definition:</w:t>
      </w:r>
    </w:p>
    <w:p w14:paraId="2C90F5F7" w14:textId="77777777" w:rsidR="00BD6B97" w:rsidRPr="004A0919" w:rsidRDefault="00BD6B97" w:rsidP="003C1EFA">
      <w:pPr>
        <w:pStyle w:val="BodyText"/>
      </w:pPr>
    </w:p>
    <w:p w14:paraId="5038CD7C" w14:textId="77777777" w:rsidR="00BD6B97" w:rsidRPr="007A7659" w:rsidRDefault="00BD6B97" w:rsidP="001D3953">
      <w:pPr>
        <w:pStyle w:val="XMLFragment"/>
        <w:rPr>
          <w:noProof w:val="0"/>
          <w:lang w:eastAsia="ar-SA"/>
        </w:rPr>
      </w:pPr>
      <w:r w:rsidRPr="007A7659">
        <w:rPr>
          <w:noProof w:val="0"/>
          <w:lang w:eastAsia="ar-SA"/>
        </w:rPr>
        <w:t>&lt;?xml version="1.0" encoding="utf-8"?&gt;</w:t>
      </w:r>
    </w:p>
    <w:p w14:paraId="2E2FF633"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FF0000"/>
          <w:shd w:val="clear" w:color="auto" w:fill="FFFFFF"/>
          <w:lang w:eastAsia="ar-SA"/>
        </w:rPr>
        <w:t xml:space="preserve"> ...</w:t>
      </w:r>
      <w:r w:rsidRPr="007A7659">
        <w:rPr>
          <w:noProof w:val="0"/>
          <w:color w:val="0000FF"/>
          <w:shd w:val="clear" w:color="auto" w:fill="FFFFFF"/>
          <w:lang w:eastAsia="ar-SA"/>
        </w:rPr>
        <w:t>&gt;</w:t>
      </w:r>
    </w:p>
    <w:p w14:paraId="0104C87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2F8A3639"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644EF1C3"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xsd:schema</w:t>
      </w:r>
      <w:r w:rsidRPr="007A7659">
        <w:rPr>
          <w:noProof w:val="0"/>
          <w:shd w:val="clear" w:color="auto" w:fill="FFFFFF"/>
          <w:lang w:eastAsia="ar-SA"/>
        </w:rPr>
        <w:t xml:space="preserve"> elementFormDefault</w:t>
      </w:r>
      <w:r w:rsidRPr="007A7659">
        <w:rPr>
          <w:noProof w:val="0"/>
          <w:color w:val="0000FF"/>
          <w:shd w:val="clear" w:color="auto" w:fill="FFFFFF"/>
          <w:lang w:eastAsia="ar-SA"/>
        </w:rPr>
        <w:t>="</w:t>
      </w:r>
      <w:r w:rsidRPr="007A7659">
        <w:rPr>
          <w:noProof w:val="0"/>
          <w:color w:val="000000"/>
          <w:shd w:val="clear" w:color="auto" w:fill="FFFFFF"/>
          <w:lang w:eastAsia="ar-SA"/>
        </w:rPr>
        <w:t>qualified</w:t>
      </w:r>
      <w:r w:rsidRPr="007A7659">
        <w:rPr>
          <w:noProof w:val="0"/>
          <w:color w:val="0000FF"/>
          <w:shd w:val="clear" w:color="auto" w:fill="FFFFFF"/>
          <w:lang w:eastAsia="ar-SA"/>
        </w:rPr>
        <w:t>"</w:t>
      </w:r>
      <w:r w:rsidRPr="007A7659">
        <w:rPr>
          <w:noProof w:val="0"/>
          <w:shd w:val="clear" w:color="auto" w:fill="FFFFFF"/>
          <w:lang w:eastAsia="ar-SA"/>
        </w:rPr>
        <w:t xml:space="preserve"> targetNamespace</w:t>
      </w:r>
      <w:r w:rsidRPr="007A7659">
        <w:rPr>
          <w:noProof w:val="0"/>
          <w:color w:val="0000FF"/>
          <w:shd w:val="clear" w:color="auto" w:fill="FFFFFF"/>
          <w:lang w:eastAsia="ar-SA"/>
        </w:rPr>
        <w:t>="</w:t>
      </w:r>
      <w:r w:rsidRPr="007A7659">
        <w:rPr>
          <w:noProof w:val="0"/>
          <w:color w:val="000000"/>
          <w:shd w:val="clear" w:color="auto" w:fill="FFFFFF"/>
          <w:lang w:eastAsia="ar-SA"/>
        </w:rPr>
        <w:t>urn:ihe:iti:xds-b:2007</w:t>
      </w:r>
      <w:r w:rsidRPr="007A7659">
        <w:rPr>
          <w:noProof w:val="0"/>
          <w:color w:val="0000FF"/>
          <w:shd w:val="clear" w:color="auto" w:fill="FFFFFF"/>
          <w:lang w:eastAsia="ar-SA"/>
        </w:rPr>
        <w:t>"&gt;</w:t>
      </w:r>
    </w:p>
    <w:p w14:paraId="439DAF00" w14:textId="77777777" w:rsidR="00BD6B97" w:rsidRPr="007A7659" w:rsidRDefault="00BD6B97" w:rsidP="001D3953">
      <w:pPr>
        <w:pStyle w:val="XMLFragment"/>
        <w:rPr>
          <w:noProof w:val="0"/>
          <w:color w:val="FF000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xsd:import</w:t>
      </w:r>
      <w:r w:rsidRPr="007A7659">
        <w:rPr>
          <w:noProof w:val="0"/>
          <w:color w:val="FF0000"/>
          <w:shd w:val="clear" w:color="auto" w:fill="FFFFFF"/>
          <w:lang w:eastAsia="ar-SA"/>
        </w:rPr>
        <w:t xml:space="preserve"> </w:t>
      </w:r>
    </w:p>
    <w:p w14:paraId="134F7D67"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namespace</w:t>
      </w:r>
      <w:r w:rsidRPr="007A7659">
        <w:rPr>
          <w:noProof w:val="0"/>
          <w:color w:val="0000FF"/>
          <w:shd w:val="clear" w:color="auto" w:fill="FFFFFF"/>
          <w:lang w:eastAsia="ar-SA"/>
        </w:rPr>
        <w:t>="</w:t>
      </w:r>
      <w:r w:rsidRPr="007A7659">
        <w:rPr>
          <w:noProof w:val="0"/>
          <w:shd w:val="clear" w:color="auto" w:fill="FFFFFF"/>
          <w:lang w:eastAsia="ar-SA"/>
        </w:rPr>
        <w:t>urn:oasis:names:tc:ebxml-regrep:xsd:query:3.0</w:t>
      </w:r>
      <w:r w:rsidRPr="007A7659">
        <w:rPr>
          <w:noProof w:val="0"/>
          <w:color w:val="0000FF"/>
          <w:shd w:val="clear" w:color="auto" w:fill="FFFFFF"/>
          <w:lang w:eastAsia="ar-SA"/>
        </w:rPr>
        <w:t>"</w:t>
      </w:r>
    </w:p>
    <w:p w14:paraId="6B8A893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t>schemaLocation</w:t>
      </w:r>
      <w:r w:rsidRPr="007A7659">
        <w:rPr>
          <w:noProof w:val="0"/>
          <w:color w:val="0000FF"/>
          <w:shd w:val="clear" w:color="auto" w:fill="FFFFFF"/>
          <w:lang w:eastAsia="ar-SA"/>
        </w:rPr>
        <w:t>="</w:t>
      </w:r>
      <w:r w:rsidRPr="007A7659">
        <w:rPr>
          <w:noProof w:val="0"/>
          <w:color w:val="000000"/>
          <w:shd w:val="clear" w:color="auto" w:fill="FFFFFF"/>
          <w:lang w:eastAsia="ar-SA"/>
        </w:rPr>
        <w:t>schema\query.xsd</w:t>
      </w:r>
      <w:r w:rsidRPr="007A7659">
        <w:rPr>
          <w:noProof w:val="0"/>
          <w:color w:val="0000FF"/>
          <w:shd w:val="clear" w:color="auto" w:fill="FFFFFF"/>
          <w:lang w:eastAsia="ar-SA"/>
        </w:rPr>
        <w:t>"/&gt;</w:t>
      </w:r>
    </w:p>
    <w:p w14:paraId="3CBE2685"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65D890C2"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xsd:schema</w:t>
      </w:r>
      <w:r w:rsidRPr="007A7659">
        <w:rPr>
          <w:noProof w:val="0"/>
          <w:color w:val="0000FF"/>
          <w:shd w:val="clear" w:color="auto" w:fill="FFFFFF"/>
          <w:lang w:eastAsia="ar-SA"/>
        </w:rPr>
        <w:t>&gt;</w:t>
      </w:r>
    </w:p>
    <w:p w14:paraId="40365784"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7FC83226"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RegistryStoredQuery_Message</w:t>
      </w:r>
      <w:r w:rsidRPr="007A7659">
        <w:rPr>
          <w:noProof w:val="0"/>
          <w:color w:val="0000FF"/>
          <w:shd w:val="clear" w:color="auto" w:fill="FFFFFF"/>
          <w:lang w:eastAsia="ar-SA"/>
        </w:rPr>
        <w:t>"&gt;</w:t>
      </w:r>
    </w:p>
    <w:p w14:paraId="3E38DBC8"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r w:rsidRPr="007A7659">
        <w:rPr>
          <w:noProof w:val="0"/>
          <w:color w:val="000000"/>
          <w:shd w:val="clear" w:color="auto" w:fill="FFFFFF"/>
          <w:lang w:eastAsia="ar-SA"/>
        </w:rPr>
        <w:t>Registry Stored Query</w:t>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p>
    <w:p w14:paraId="26546ACA"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query:AdhocQueryRequest</w:t>
      </w:r>
      <w:r w:rsidRPr="007A7659">
        <w:rPr>
          <w:noProof w:val="0"/>
          <w:color w:val="0000FF"/>
          <w:shd w:val="clear" w:color="auto" w:fill="FFFFFF"/>
          <w:lang w:eastAsia="ar-SA"/>
        </w:rPr>
        <w:t>"/&gt;</w:t>
      </w:r>
    </w:p>
    <w:p w14:paraId="0F9186C7"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5CEC2708"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RegistryStoredQueryResponse_Message</w:t>
      </w:r>
      <w:r w:rsidRPr="007A7659">
        <w:rPr>
          <w:noProof w:val="0"/>
          <w:color w:val="0000FF"/>
          <w:shd w:val="clear" w:color="auto" w:fill="FFFFFF"/>
          <w:lang w:eastAsia="ar-SA"/>
        </w:rPr>
        <w:t>"&gt;</w:t>
      </w:r>
    </w:p>
    <w:p w14:paraId="6AA2343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r w:rsidRPr="007A7659">
        <w:rPr>
          <w:noProof w:val="0"/>
          <w:shd w:val="clear" w:color="auto" w:fill="FFFFFF"/>
          <w:lang w:eastAsia="ar-SA"/>
        </w:rPr>
        <w:t>Registry Stored Query Response</w:t>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p>
    <w:p w14:paraId="6BBA522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query:AdhocQueryResponse</w:t>
      </w:r>
      <w:r w:rsidRPr="007A7659">
        <w:rPr>
          <w:noProof w:val="0"/>
          <w:color w:val="0000FF"/>
          <w:shd w:val="clear" w:color="auto" w:fill="FFFFFF"/>
          <w:lang w:eastAsia="ar-SA"/>
        </w:rPr>
        <w:t>"/&gt;</w:t>
      </w:r>
    </w:p>
    <w:p w14:paraId="65EDE3F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724FD0F3"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B0FE007"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portType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DocumentRegistry_PortType</w:t>
      </w:r>
      <w:r w:rsidRPr="007A7659">
        <w:rPr>
          <w:noProof w:val="0"/>
          <w:color w:val="0000FF"/>
          <w:shd w:val="clear" w:color="auto" w:fill="FFFFFF"/>
          <w:lang w:eastAsia="ar-SA"/>
        </w:rPr>
        <w:t>"&gt;</w:t>
      </w:r>
    </w:p>
    <w:p w14:paraId="2B12602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operation</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DocumentRegistry_RegistryStoredQuery</w:t>
      </w:r>
      <w:r w:rsidRPr="007A7659">
        <w:rPr>
          <w:noProof w:val="0"/>
          <w:color w:val="0000FF"/>
          <w:shd w:val="clear" w:color="auto" w:fill="FFFFFF"/>
          <w:lang w:eastAsia="ar-SA"/>
        </w:rPr>
        <w:t>"&gt;</w:t>
      </w:r>
    </w:p>
    <w:p w14:paraId="7AFFC2DB"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input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ihe:RegistryStoredQuery_Message</w:t>
      </w:r>
      <w:r w:rsidRPr="007A7659">
        <w:rPr>
          <w:noProof w:val="0"/>
          <w:color w:val="0000FF"/>
          <w:shd w:val="clear" w:color="auto" w:fill="FFFFFF"/>
          <w:lang w:eastAsia="ar-SA"/>
        </w:rPr>
        <w:t>"</w:t>
      </w:r>
    </w:p>
    <w:p w14:paraId="40E35414"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w:t>
      </w:r>
      <w:r w:rsidRPr="007A7659">
        <w:rPr>
          <w:noProof w:val="0"/>
          <w:color w:val="0000FF"/>
          <w:shd w:val="clear" w:color="auto" w:fill="FFFFFF"/>
          <w:lang w:eastAsia="ar-SA"/>
        </w:rPr>
        <w:t>"/&gt;</w:t>
      </w:r>
    </w:p>
    <w:p w14:paraId="6C1D5B4E"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output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ihe:RegistryStoredQueryResponse_Message</w:t>
      </w:r>
      <w:r w:rsidRPr="007A7659">
        <w:rPr>
          <w:noProof w:val="0"/>
          <w:color w:val="0000FF"/>
          <w:shd w:val="clear" w:color="auto" w:fill="FFFFFF"/>
          <w:lang w:eastAsia="ar-SA"/>
        </w:rPr>
        <w:t>"</w:t>
      </w:r>
    </w:p>
    <w:p w14:paraId="3D44A996"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urn:ihe:iti:2007:RegistryStoredQueryResponse</w:t>
      </w:r>
      <w:r w:rsidRPr="007A7659">
        <w:rPr>
          <w:noProof w:val="0"/>
          <w:color w:val="0000FF"/>
          <w:shd w:val="clear" w:color="auto" w:fill="FFFFFF"/>
          <w:lang w:eastAsia="ar-SA"/>
        </w:rPr>
        <w:t>"/&gt;</w:t>
      </w:r>
    </w:p>
    <w:p w14:paraId="0E2AA8D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operation</w:t>
      </w:r>
      <w:r w:rsidRPr="007A7659">
        <w:rPr>
          <w:noProof w:val="0"/>
          <w:color w:val="0000FF"/>
          <w:shd w:val="clear" w:color="auto" w:fill="FFFFFF"/>
          <w:lang w:eastAsia="ar-SA"/>
        </w:rPr>
        <w:t>&gt;</w:t>
      </w:r>
    </w:p>
    <w:p w14:paraId="159C600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2B1BD1AB"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portType</w:t>
      </w:r>
      <w:r w:rsidRPr="007A7659">
        <w:rPr>
          <w:noProof w:val="0"/>
          <w:color w:val="0000FF"/>
          <w:shd w:val="clear" w:color="auto" w:fill="FFFFFF"/>
          <w:lang w:eastAsia="ar-SA"/>
        </w:rPr>
        <w:t>&gt;</w:t>
      </w:r>
    </w:p>
    <w:p w14:paraId="654755A6"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CADBAE9"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0000FF"/>
          <w:shd w:val="clear" w:color="auto" w:fill="FFFFFF"/>
          <w:lang w:eastAsia="ar-SA"/>
        </w:rPr>
        <w:t>&gt;</w:t>
      </w:r>
    </w:p>
    <w:p w14:paraId="2FE87548" w14:textId="77777777" w:rsidR="00D55E57" w:rsidRPr="007A7659" w:rsidRDefault="00D55E57" w:rsidP="00D55E57">
      <w:pPr>
        <w:pStyle w:val="BodyText"/>
      </w:pPr>
    </w:p>
    <w:p w14:paraId="03E80FB8" w14:textId="77777777" w:rsidR="00BD6B97" w:rsidRPr="007A7659" w:rsidRDefault="00BD6B97" w:rsidP="00D55E57">
      <w:pPr>
        <w:pStyle w:val="BodyText"/>
      </w:pPr>
      <w:r w:rsidRPr="007A7659">
        <w:t xml:space="preserve">A full WSDL for the Document Repository and Document Registry </w:t>
      </w:r>
      <w:r w:rsidR="00B4249B" w:rsidRPr="007A7659">
        <w:t>Actors</w:t>
      </w:r>
      <w:r w:rsidRPr="007A7659">
        <w:t xml:space="preserve"> is found in ITI TF-2x: Appendix W.</w:t>
      </w:r>
    </w:p>
    <w:p w14:paraId="78AFC109"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3.18.4.1.2.7.1 Sample SOAP Messages</w:t>
      </w:r>
    </w:p>
    <w:p w14:paraId="098D6325" w14:textId="1741ACFD" w:rsidR="00BD6B97" w:rsidRPr="007A7659" w:rsidRDefault="00BD6B97">
      <w:pPr>
        <w:pStyle w:val="BodyText"/>
      </w:pPr>
      <w:r w:rsidRPr="007A7659">
        <w:t xml:space="preserve">The samples in the following two sections show a typical SOAP request and its relative SOAP response. The sample messages also show the WS-Addressing headers &lt;a:Action/&gt;, &lt;a:MessageID/&gt;, &lt;a:ReplyTo/&gt;…; these WS-Addressing headers are populated according to ITI TF-2x: Appendix V: Web Services for IHE </w:t>
      </w:r>
      <w:r w:rsidR="009051E2" w:rsidRPr="007A7659">
        <w:t>t</w:t>
      </w:r>
      <w:r w:rsidRPr="007A7659">
        <w:t>ransactions. The body of the SOAP message is omitted for brevity; in a real scenario the empty element will be populated with the appropriate metadata.</w:t>
      </w:r>
    </w:p>
    <w:p w14:paraId="10213313" w14:textId="77777777" w:rsidR="00BD6B97" w:rsidRPr="007A7659" w:rsidRDefault="00BD6B97">
      <w:pPr>
        <w:pStyle w:val="BodyText"/>
      </w:pPr>
      <w:r w:rsidRPr="007A7659">
        <w:t>Samples presented in this section are also available online on the IHE FTP site, see ITI TF-2x: Appendix W.</w:t>
      </w:r>
    </w:p>
    <w:p w14:paraId="64B10EF5" w14:textId="77777777" w:rsidR="00BD6B97" w:rsidRPr="007A7659" w:rsidRDefault="00BD6B97" w:rsidP="001D3953">
      <w:pPr>
        <w:pStyle w:val="Heading8"/>
        <w:keepNext w:val="0"/>
        <w:numPr>
          <w:ilvl w:val="0"/>
          <w:numId w:val="0"/>
        </w:numPr>
        <w:tabs>
          <w:tab w:val="clear" w:pos="4320"/>
          <w:tab w:val="clear" w:pos="5040"/>
          <w:tab w:val="clear" w:pos="5760"/>
        </w:tabs>
        <w:ind w:left="1440" w:hanging="1440"/>
        <w:rPr>
          <w:noProof w:val="0"/>
        </w:rPr>
      </w:pPr>
      <w:r w:rsidRPr="007A7659">
        <w:rPr>
          <w:noProof w:val="0"/>
        </w:rPr>
        <w:t>3.18.4.1.2.7.1.1 Sample Registry Stored Query SOAP Request</w:t>
      </w:r>
    </w:p>
    <w:p w14:paraId="7797A98A" w14:textId="77777777" w:rsidR="00BD6B97" w:rsidRPr="007A7659" w:rsidRDefault="00BD6B97" w:rsidP="001D3953">
      <w:pPr>
        <w:pStyle w:val="Heading9"/>
        <w:keepNext w:val="0"/>
        <w:numPr>
          <w:ilvl w:val="0"/>
          <w:numId w:val="0"/>
        </w:numPr>
        <w:tabs>
          <w:tab w:val="clear" w:pos="4320"/>
          <w:tab w:val="clear" w:pos="5040"/>
          <w:tab w:val="clear" w:pos="5760"/>
          <w:tab w:val="clear" w:pos="6480"/>
        </w:tabs>
        <w:rPr>
          <w:noProof w:val="0"/>
        </w:rPr>
      </w:pPr>
      <w:r w:rsidRPr="007A7659">
        <w:rPr>
          <w:noProof w:val="0"/>
        </w:rPr>
        <w:lastRenderedPageBreak/>
        <w:t>3.18.4.1.2.7.1.1.1 Synchronous Web Services Exchange</w:t>
      </w:r>
    </w:p>
    <w:p w14:paraId="104FF97D"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6722E8AE"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414544D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196F8A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p>
    <w:p w14:paraId="67121402"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a:ReplyTo</w:t>
      </w:r>
      <w:r w:rsidRPr="007A7659">
        <w:rPr>
          <w:noProof w:val="0"/>
          <w:highlight w:val="white"/>
        </w:rPr>
        <w:t xml:space="preserve"> s:mustUnderstand="1"&gt;</w:t>
      </w:r>
      <w:r w:rsidRPr="007A7659">
        <w:rPr>
          <w:noProof w:val="0"/>
          <w:color w:val="0000FF"/>
          <w:shd w:val="clear" w:color="auto" w:fill="FFFFFF"/>
        </w:rPr>
        <w:t>&gt;</w:t>
      </w:r>
    </w:p>
    <w:p w14:paraId="3B9687A3"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r w:rsidRPr="007A7659">
        <w:rPr>
          <w:noProof w:val="0"/>
          <w:shd w:val="clear" w:color="auto" w:fill="FFFFFF"/>
        </w:rPr>
        <w:t>http://www.w3.org/2005/08/addressing/anonymous</w:t>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p>
    <w:p w14:paraId="18DE5C2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a:ReplyTo</w:t>
      </w:r>
      <w:r w:rsidRPr="007A7659">
        <w:rPr>
          <w:noProof w:val="0"/>
          <w:color w:val="0000FF"/>
          <w:shd w:val="clear" w:color="auto" w:fill="FFFFFF"/>
        </w:rPr>
        <w:t>&gt;</w:t>
      </w:r>
    </w:p>
    <w:p w14:paraId="2582C34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r w:rsidRPr="007A7659">
        <w:rPr>
          <w:noProof w:val="0"/>
          <w:shd w:val="clear" w:color="auto" w:fill="FFFFFF"/>
        </w:rPr>
        <w:t>http://localhost/service/IHEXDSRegistry.svc</w:t>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p>
    <w:p w14:paraId="248B27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09681140"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786A80F0" w14:textId="77777777" w:rsidR="00BD6B97" w:rsidRPr="007A7659" w:rsidRDefault="00BD6B97" w:rsidP="001D3953">
      <w:pPr>
        <w:pStyle w:val="XMLFragment"/>
        <w:rPr>
          <w:noProof w:val="0"/>
          <w:highlight w:val="white"/>
        </w:rPr>
      </w:pPr>
      <w:r w:rsidRPr="007A7659">
        <w:rPr>
          <w:noProof w:val="0"/>
          <w:highlight w:val="white"/>
        </w:rPr>
        <w:tab/>
        <w:t xml:space="preserve">&lt;query:AdhocQueryRequest </w:t>
      </w:r>
    </w:p>
    <w:p w14:paraId="28E17C5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6D6BC08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59C64B0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2739C7D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&lt;query:ResponseOption returnComposedObjects="true" returnType="LeafClass"/&gt;</w:t>
      </w:r>
    </w:p>
    <w:p w14:paraId="6EB3D9E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 id=" urn:uuid:14d4debf-8f97-4251-9a74-a90016b0af0d "&gt;</w:t>
      </w:r>
    </w:p>
    <w:p w14:paraId="04BB03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58CBE3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369098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7FA08F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DB8EDE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4A8AC54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48BE136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EFB002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3E41B8A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A569CE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67CD9AB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55B527D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21C60FE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465D4F5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4B8789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3F7327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D57D1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D0D064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17B67F0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F34E47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B2DCC2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66FCBD1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8F00B68" w14:textId="2FDCD7A9"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w:t>
      </w:r>
      <w:commentRangeStart w:id="3053"/>
      <w:ins w:id="3054" w:author="Joseph Lamy" w:date="2019-06-18T11:45:00Z">
        <w:r w:rsidR="00EB164E" w:rsidRPr="00EB164E">
          <w:rPr>
            <w:noProof w:val="0"/>
          </w:rPr>
          <w:t>'35971002^^2.16.840.1.113883.6.96'</w:t>
        </w:r>
      </w:ins>
      <w:commentRangeEnd w:id="3053"/>
      <w:ins w:id="3055" w:author="Joseph Lamy" w:date="2019-06-18T11:46:00Z">
        <w:r w:rsidR="00EB164E">
          <w:rPr>
            <w:rStyle w:val="CommentReference"/>
            <w:rFonts w:ascii="Times New Roman" w:hAnsi="Times New Roman"/>
            <w:noProof w:val="0"/>
          </w:rPr>
          <w:commentReference w:id="3053"/>
        </w:r>
      </w:ins>
      <w:del w:id="3057" w:author="Joseph Lamy" w:date="2019-06-18T11:45:00Z">
        <w:r w:rsidRPr="007A7659" w:rsidDel="00EB164E">
          <w:rPr>
            <w:noProof w:val="0"/>
            <w:highlight w:val="white"/>
          </w:rPr>
          <w:delText>‘Emergency Department’</w:delText>
        </w:r>
      </w:del>
      <w:r w:rsidRPr="007A7659">
        <w:rPr>
          <w:noProof w:val="0"/>
          <w:highlight w:val="white"/>
        </w:rPr>
        <w:t>)&lt;/rim:Value&gt;</w:t>
      </w:r>
    </w:p>
    <w:p w14:paraId="7BF250A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A0CCF2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7874569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&lt;/rim:AdhocQuery&gt;</w:t>
      </w:r>
    </w:p>
    <w:p w14:paraId="222B0B58" w14:textId="77777777" w:rsidR="00BD6B97" w:rsidRPr="007A7659" w:rsidRDefault="00BD6B97" w:rsidP="001D3953">
      <w:pPr>
        <w:pStyle w:val="XMLFragment"/>
        <w:rPr>
          <w:noProof w:val="0"/>
          <w:highlight w:val="white"/>
        </w:rPr>
      </w:pPr>
      <w:r w:rsidRPr="007A7659">
        <w:rPr>
          <w:noProof w:val="0"/>
          <w:highlight w:val="white"/>
        </w:rPr>
        <w:tab/>
        <w:t>&lt;/query:AdhocQueryRequest&gt;</w:t>
      </w:r>
    </w:p>
    <w:p w14:paraId="685EE7D6"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F0F7C7"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065E4A83" w14:textId="77777777" w:rsidR="00BD6B97" w:rsidRPr="007A7659" w:rsidRDefault="00BD6B97" w:rsidP="008A7A9E">
      <w:pPr>
        <w:pStyle w:val="Heading9"/>
        <w:numPr>
          <w:ilvl w:val="0"/>
          <w:numId w:val="0"/>
        </w:numPr>
        <w:tabs>
          <w:tab w:val="clear" w:pos="4320"/>
          <w:tab w:val="clear" w:pos="5040"/>
          <w:tab w:val="clear" w:pos="5760"/>
          <w:tab w:val="clear" w:pos="6480"/>
        </w:tabs>
        <w:rPr>
          <w:noProof w:val="0"/>
        </w:rPr>
      </w:pPr>
      <w:r w:rsidRPr="007A7659">
        <w:rPr>
          <w:noProof w:val="0"/>
        </w:rPr>
        <w:t>3.18.4.1.2.7.1.1.2 Asynchronous Web Services Exchange</w:t>
      </w:r>
    </w:p>
    <w:p w14:paraId="6A5D466C" w14:textId="77777777" w:rsidR="00BD6B97" w:rsidRPr="007A7659" w:rsidRDefault="00BD6B97" w:rsidP="001D3953">
      <w:pPr>
        <w:pStyle w:val="BodyText"/>
        <w:rPr>
          <w:highlight w:val="white"/>
        </w:rPr>
      </w:pPr>
    </w:p>
    <w:p w14:paraId="17639E57" w14:textId="77777777" w:rsidR="00BD6B97" w:rsidRPr="007A7659" w:rsidRDefault="00BD6B97" w:rsidP="001D3953">
      <w:pPr>
        <w:pStyle w:val="XMLFragment"/>
        <w:rPr>
          <w:noProof w:val="0"/>
          <w:highlight w:val="white"/>
        </w:rPr>
      </w:pPr>
      <w:r w:rsidRPr="007A7659">
        <w:rPr>
          <w:noProof w:val="0"/>
          <w:highlight w:val="white"/>
        </w:rPr>
        <w:lastRenderedPageBreak/>
        <w:t xml:space="preserve">&lt;s:Envelope </w:t>
      </w:r>
    </w:p>
    <w:p w14:paraId="63BE21C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xmlns:s="http://www.w3.org/2003/05/soap-envelope" </w:t>
      </w:r>
    </w:p>
    <w:p w14:paraId="1023D0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49029138" w14:textId="77777777" w:rsidR="00BD6B97" w:rsidRPr="007A7659" w:rsidRDefault="00BD6B97" w:rsidP="001D3953">
      <w:pPr>
        <w:pStyle w:val="XMLFragment"/>
        <w:rPr>
          <w:noProof w:val="0"/>
          <w:highlight w:val="white"/>
        </w:rPr>
      </w:pPr>
      <w:r w:rsidRPr="007A7659">
        <w:rPr>
          <w:noProof w:val="0"/>
          <w:highlight w:val="white"/>
        </w:rPr>
        <w:tab/>
        <w:t>&lt;s:Header&gt;</w:t>
      </w:r>
    </w:p>
    <w:p w14:paraId="0289FF9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s:mustUnderstand="1"&gt;urn:ihe:iti:2007:RegistryStoredQuery&lt;/a:Action&gt;</w:t>
      </w:r>
    </w:p>
    <w:p w14:paraId="031E189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&lt;a:MessageID&gt;urn:uuid:a02ca8cd-86fa-4afc-a27c-616c183b2055&lt;/a:MessageID&gt;</w:t>
      </w:r>
    </w:p>
    <w:p w14:paraId="34A16A0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2F6DD9A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&lt;a:Address&gt;</w:t>
      </w:r>
      <w:r w:rsidRPr="007A7659">
        <w:rPr>
          <w:bCs/>
          <w:noProof w:val="0"/>
          <w:highlight w:val="white"/>
        </w:rPr>
        <w:t xml:space="preserve"> http://192.168.2.4:9080/XDS/</w:t>
      </w:r>
      <w:r w:rsidRPr="007A7659">
        <w:rPr>
          <w:noProof w:val="0"/>
        </w:rPr>
        <w:t>DocumentConsumerReceiver</w:t>
      </w:r>
      <w:r w:rsidRPr="007A7659">
        <w:rPr>
          <w:noProof w:val="0"/>
          <w:highlight w:val="white"/>
        </w:rPr>
        <w:t>.svc &lt;/a:Address&gt;</w:t>
      </w:r>
    </w:p>
    <w:p w14:paraId="244457B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6CE655E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&lt;a:To s:mustUnderstand="1"&gt;http://localhost:2647/XdsService/DocumentRegistryReceiver.svc&lt;/a:To&gt;</w:t>
      </w:r>
    </w:p>
    <w:p w14:paraId="5B7A8F3B" w14:textId="77777777" w:rsidR="00BD6B97" w:rsidRPr="007A7659" w:rsidRDefault="00BD6B97" w:rsidP="001D3953">
      <w:pPr>
        <w:pStyle w:val="XMLFragment"/>
        <w:rPr>
          <w:noProof w:val="0"/>
          <w:highlight w:val="white"/>
        </w:rPr>
      </w:pPr>
      <w:r w:rsidRPr="007A7659">
        <w:rPr>
          <w:noProof w:val="0"/>
          <w:highlight w:val="white"/>
        </w:rPr>
        <w:tab/>
        <w:t>&lt;/s:Header&gt;</w:t>
      </w:r>
    </w:p>
    <w:p w14:paraId="07D59E48" w14:textId="77777777" w:rsidR="00BD6B97" w:rsidRPr="007A7659" w:rsidRDefault="00BD6B97" w:rsidP="001D3953">
      <w:pPr>
        <w:pStyle w:val="XMLFragment"/>
        <w:rPr>
          <w:noProof w:val="0"/>
          <w:highlight w:val="white"/>
        </w:rPr>
      </w:pPr>
      <w:r w:rsidRPr="007A7659">
        <w:rPr>
          <w:noProof w:val="0"/>
          <w:highlight w:val="white"/>
        </w:rPr>
        <w:tab/>
        <w:t>&lt;s:Body&gt;</w:t>
      </w:r>
    </w:p>
    <w:p w14:paraId="2925ED7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&lt;query:AdhocQueryRequest </w:t>
      </w:r>
    </w:p>
    <w:p w14:paraId="2F131E9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0B8910C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2454485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506789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&lt;query:ResponseOption returnComposedObjects="true" returnType="LeafClass"/&gt;</w:t>
      </w:r>
    </w:p>
    <w:p w14:paraId="2F0AE6B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 id=" urn:uuid:14d4debf-8f97-4251-9a74-a90016b0af0d "&gt;</w:t>
      </w:r>
    </w:p>
    <w:p w14:paraId="5042374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75054A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FCB34D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31B64D0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9B6FA2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BA7DC3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31B75A2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20B85C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6F171E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4F213A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5E83FB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29E2023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E7CAA1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6F9501B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270153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60EA8DF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154EB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1EC1A4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69B9B3B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430791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2A1C8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33A65C6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033C49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&lt;rim:Value&gt;(‘Emergency Department’)&lt;/rim:Value&gt;</w:t>
      </w:r>
    </w:p>
    <w:p w14:paraId="2D0ABC2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FE0634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E4D8F7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&lt;/rim:AdhocQuery&gt;</w:t>
      </w:r>
    </w:p>
    <w:p w14:paraId="70854E3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&lt;/query:AdhocQueryRequest&gt;</w:t>
      </w:r>
    </w:p>
    <w:p w14:paraId="4516CEED" w14:textId="77777777" w:rsidR="00BD6B97" w:rsidRPr="007A7659" w:rsidRDefault="00BD6B97" w:rsidP="001D3953">
      <w:pPr>
        <w:pStyle w:val="XMLFragment"/>
        <w:rPr>
          <w:noProof w:val="0"/>
          <w:highlight w:val="white"/>
        </w:rPr>
      </w:pPr>
      <w:r w:rsidRPr="007A7659">
        <w:rPr>
          <w:noProof w:val="0"/>
          <w:highlight w:val="white"/>
        </w:rPr>
        <w:tab/>
        <w:t>&lt;/s:Body&gt;</w:t>
      </w:r>
    </w:p>
    <w:p w14:paraId="170D3B6F" w14:textId="77777777" w:rsidR="00BD6B97" w:rsidRPr="007A7659" w:rsidRDefault="00BD6B97" w:rsidP="001D3953">
      <w:pPr>
        <w:pStyle w:val="XMLFragment"/>
        <w:rPr>
          <w:noProof w:val="0"/>
          <w:highlight w:val="white"/>
        </w:rPr>
      </w:pPr>
      <w:r w:rsidRPr="007A7659">
        <w:rPr>
          <w:noProof w:val="0"/>
          <w:highlight w:val="white"/>
        </w:rPr>
        <w:t>&lt;/s:Envelope&gt;</w:t>
      </w:r>
    </w:p>
    <w:p w14:paraId="71ADC2ED" w14:textId="77777777" w:rsidR="00BD6B97" w:rsidRPr="007A7659" w:rsidRDefault="00BD6B97">
      <w:pPr>
        <w:pStyle w:val="Heading8"/>
        <w:numPr>
          <w:ilvl w:val="0"/>
          <w:numId w:val="0"/>
        </w:numPr>
        <w:tabs>
          <w:tab w:val="clear" w:pos="4320"/>
          <w:tab w:val="clear" w:pos="5040"/>
          <w:tab w:val="clear" w:pos="5760"/>
        </w:tabs>
        <w:ind w:left="1440" w:hanging="1440"/>
        <w:rPr>
          <w:noProof w:val="0"/>
        </w:rPr>
      </w:pPr>
      <w:r w:rsidRPr="007A7659">
        <w:rPr>
          <w:noProof w:val="0"/>
        </w:rPr>
        <w:t>3.18.4.1.2.7.1.2 Sample Registry Stored Query SOAP Response</w:t>
      </w:r>
    </w:p>
    <w:p w14:paraId="321BE161"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t>3.18.4.1.2.7.1.2.1 Synchronous Web Services Exchange</w:t>
      </w:r>
    </w:p>
    <w:p w14:paraId="72A213A3"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4ED84668"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5A11D6BA"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urn:ihe:iti:2007:RegistryStoredQueryResponse</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79677A5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p>
    <w:p w14:paraId="11CCE3C7"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7C4AF51F"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62AAB06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query:AdhocQueryResponse</w:t>
      </w:r>
      <w:r w:rsidRPr="007A7659">
        <w:rPr>
          <w:noProof w:val="0"/>
          <w:color w:val="FF0000"/>
          <w:shd w:val="clear" w:color="auto" w:fill="FFFFFF"/>
        </w:rPr>
        <w:t xml:space="preserve"> xmlns:query</w:t>
      </w:r>
      <w:r w:rsidRPr="007A7659">
        <w:rPr>
          <w:noProof w:val="0"/>
          <w:color w:val="0000FF"/>
          <w:shd w:val="clear" w:color="auto" w:fill="FFFFFF"/>
        </w:rPr>
        <w:t>="</w:t>
      </w:r>
      <w:r w:rsidRPr="007A7659">
        <w:rPr>
          <w:noProof w:val="0"/>
          <w:shd w:val="clear" w:color="auto" w:fill="FFFFFF"/>
        </w:rPr>
        <w:t>urn:oasis:names:tc:ebxml-regrep:xsd:query:3.0</w:t>
      </w:r>
      <w:r w:rsidRPr="007A7659">
        <w:rPr>
          <w:noProof w:val="0"/>
          <w:color w:val="0000FF"/>
          <w:shd w:val="clear" w:color="auto" w:fill="FFFFFF"/>
        </w:rPr>
        <w:t>"/&gt;</w:t>
      </w:r>
    </w:p>
    <w:p w14:paraId="493F43B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151EC5"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144A1EE5"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lastRenderedPageBreak/>
        <w:t>3.18.4.1.2.7.1.2.2 Asynchronous Web Services Exchange</w:t>
      </w:r>
    </w:p>
    <w:p w14:paraId="7A8FFAEC" w14:textId="77777777" w:rsidR="00BD6B97" w:rsidRPr="007A7659" w:rsidRDefault="00BD6B97" w:rsidP="001D3953">
      <w:pPr>
        <w:pStyle w:val="XMLFragment"/>
        <w:rPr>
          <w:noProof w:val="0"/>
          <w:highlight w:val="white"/>
        </w:rPr>
      </w:pPr>
      <w:r w:rsidRPr="007A7659">
        <w:rPr>
          <w:noProof w:val="0"/>
          <w:highlight w:val="white"/>
        </w:rPr>
        <w:t xml:space="preserve">&lt;s:Envelope xmlns:s="http://www.w3.org/2003/05/soap-envelope" </w:t>
      </w:r>
    </w:p>
    <w:p w14:paraId="009A37B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3758CE7C" w14:textId="77777777" w:rsidR="00BD6B97" w:rsidRPr="007A7659" w:rsidRDefault="00BD6B97" w:rsidP="001D3953">
      <w:pPr>
        <w:pStyle w:val="XMLFragment"/>
        <w:rPr>
          <w:noProof w:val="0"/>
          <w:highlight w:val="white"/>
        </w:rPr>
      </w:pPr>
      <w:r w:rsidRPr="007A7659">
        <w:rPr>
          <w:noProof w:val="0"/>
          <w:highlight w:val="white"/>
        </w:rPr>
        <w:tab/>
        <w:t>&lt;s:Header&gt;</w:t>
      </w:r>
    </w:p>
    <w:p w14:paraId="64F644C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s:mustUnderstand="1"&gt;urn:ihe:iti:2007:RegistryStoredQueryResponse&lt;/a:Action&gt;</w:t>
      </w:r>
    </w:p>
    <w:p w14:paraId="56BAB5BB" w14:textId="77777777" w:rsidR="00BD6B97" w:rsidRPr="007A7659" w:rsidRDefault="00BD6B97" w:rsidP="001D3953">
      <w:pPr>
        <w:pStyle w:val="XMLFragment"/>
        <w:rPr>
          <w:noProof w:val="0"/>
          <w:highlight w:val="white"/>
        </w:rPr>
      </w:pPr>
      <w:r w:rsidRPr="007A7659">
        <w:rPr>
          <w:noProof w:val="0"/>
          <w:highlight w:val="white"/>
        </w:rPr>
        <w:t>&lt;a:MessageID&gt;urn:uuid:D6C21225-8E7B-454E-9750-821622C099DB&lt;/</w:t>
      </w:r>
      <w:r w:rsidRPr="007A7659">
        <w:rPr>
          <w:noProof w:val="0"/>
        </w:rPr>
        <w:t>a</w:t>
      </w:r>
      <w:r w:rsidRPr="007A7659">
        <w:rPr>
          <w:noProof w:val="0"/>
          <w:highlight w:val="white"/>
        </w:rPr>
        <w:t>:MessageID&gt;</w:t>
      </w:r>
    </w:p>
    <w:p w14:paraId="53DA9C6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&lt;a:RelatesTo&gt;urn:uuid:a02ca8cd-86fa-4afc-a27c-616c183b2055&lt;/a:RelatesTo&gt;</w:t>
      </w:r>
    </w:p>
    <w:p w14:paraId="04AFE51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&lt;a:To s:mustUnderstand="1"&gt;http://localhost:2647/XdsService/DocumentConsumerReceiver.svc&lt;/a:To&gt;</w:t>
      </w:r>
    </w:p>
    <w:p w14:paraId="6AF4F8AD" w14:textId="77777777" w:rsidR="00BD6B97" w:rsidRPr="007A7659" w:rsidRDefault="00BD6B97" w:rsidP="001D3953">
      <w:pPr>
        <w:pStyle w:val="XMLFragment"/>
        <w:rPr>
          <w:noProof w:val="0"/>
          <w:highlight w:val="white"/>
        </w:rPr>
      </w:pPr>
      <w:r w:rsidRPr="007A7659">
        <w:rPr>
          <w:noProof w:val="0"/>
          <w:highlight w:val="white"/>
        </w:rPr>
        <w:t>&lt;/s:Header&gt;</w:t>
      </w:r>
    </w:p>
    <w:p w14:paraId="52F4E3B5" w14:textId="77777777" w:rsidR="00BD6B97" w:rsidRPr="007A7659" w:rsidRDefault="00BD6B97" w:rsidP="001D3953">
      <w:pPr>
        <w:pStyle w:val="XMLFragment"/>
        <w:rPr>
          <w:noProof w:val="0"/>
          <w:highlight w:val="white"/>
        </w:rPr>
      </w:pPr>
      <w:r w:rsidRPr="007A7659">
        <w:rPr>
          <w:noProof w:val="0"/>
          <w:highlight w:val="white"/>
        </w:rPr>
        <w:tab/>
        <w:t>&lt;s:Body&gt;</w:t>
      </w:r>
    </w:p>
    <w:p w14:paraId="17D06F1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&lt;query:AdhocQueryResponse status="Success" </w:t>
      </w:r>
    </w:p>
    <w:p w14:paraId="3242CB7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4784E66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xmlns:rim="urn:oasis:names:tc:ebxml-regrep:xsd:rim:3.0"&gt;</w:t>
      </w:r>
    </w:p>
    <w:p w14:paraId="5087EA83" w14:textId="77777777" w:rsidR="00BD6B97" w:rsidRPr="007A7659" w:rsidRDefault="00BD6B97" w:rsidP="001D3953">
      <w:pPr>
        <w:pStyle w:val="XMLFragment"/>
        <w:rPr>
          <w:noProof w:val="0"/>
          <w:highlight w:val="white"/>
        </w:rPr>
      </w:pPr>
    </w:p>
    <w:p w14:paraId="093C8F6A" w14:textId="77777777" w:rsidR="00BD6B97" w:rsidRPr="007A7659" w:rsidRDefault="00BD6B97" w:rsidP="001D3953">
      <w:pPr>
        <w:pStyle w:val="XMLFragment"/>
        <w:rPr>
          <w:noProof w:val="0"/>
        </w:rPr>
      </w:pPr>
      <w:r w:rsidRPr="007A7659">
        <w:rPr>
          <w:noProof w:val="0"/>
          <w:highlight w:val="white"/>
        </w:rPr>
        <w:tab/>
      </w:r>
      <w:r w:rsidRPr="007A7659">
        <w:rPr>
          <w:noProof w:val="0"/>
          <w:highlight w:val="white"/>
        </w:rPr>
        <w:tab/>
      </w:r>
      <w:r w:rsidRPr="007A7659">
        <w:rPr>
          <w:noProof w:val="0"/>
          <w:highlight w:val="white"/>
        </w:rPr>
        <w:tab/>
        <w:t>&lt;!—Rest of AdhocQueryResponse message goes here --&gt;</w:t>
      </w:r>
    </w:p>
    <w:p w14:paraId="73569797" w14:textId="77777777" w:rsidR="00BD6B97" w:rsidRPr="007A7659" w:rsidRDefault="00BD6B97" w:rsidP="001D3953">
      <w:pPr>
        <w:pStyle w:val="XMLFragment"/>
        <w:rPr>
          <w:noProof w:val="0"/>
          <w:highlight w:val="white"/>
        </w:rPr>
      </w:pPr>
    </w:p>
    <w:p w14:paraId="5C02840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&lt;/query:AdhocQueryResponse&gt;</w:t>
      </w:r>
    </w:p>
    <w:p w14:paraId="678ECF7C" w14:textId="77777777" w:rsidR="00BD6B97" w:rsidRPr="007A7659" w:rsidRDefault="00BD6B97" w:rsidP="001D3953">
      <w:pPr>
        <w:pStyle w:val="XMLFragment"/>
        <w:rPr>
          <w:noProof w:val="0"/>
          <w:highlight w:val="white"/>
        </w:rPr>
      </w:pPr>
      <w:r w:rsidRPr="007A7659">
        <w:rPr>
          <w:noProof w:val="0"/>
          <w:highlight w:val="white"/>
        </w:rPr>
        <w:tab/>
        <w:t>&lt;/s:Body&gt;</w:t>
      </w:r>
    </w:p>
    <w:p w14:paraId="6CBABFEE" w14:textId="77777777" w:rsidR="00BD6B97" w:rsidRPr="007A7659" w:rsidRDefault="00BD6B97" w:rsidP="001D3953">
      <w:pPr>
        <w:pStyle w:val="XMLFragment"/>
        <w:rPr>
          <w:noProof w:val="0"/>
          <w:highlight w:val="white"/>
        </w:rPr>
      </w:pPr>
      <w:r w:rsidRPr="007A7659">
        <w:rPr>
          <w:noProof w:val="0"/>
          <w:highlight w:val="white"/>
        </w:rPr>
        <w:t>&lt;/s:Envelope&gt;</w:t>
      </w:r>
    </w:p>
    <w:p w14:paraId="5361FF47" w14:textId="77777777" w:rsidR="00BD6B97" w:rsidRPr="004A0919" w:rsidRDefault="00BD6B97" w:rsidP="003C1EFA">
      <w:pPr>
        <w:pStyle w:val="BodyText"/>
      </w:pPr>
    </w:p>
    <w:p w14:paraId="718B1D55" w14:textId="77777777" w:rsidR="00BD6B97" w:rsidRPr="007A7659" w:rsidRDefault="00BD6B97">
      <w:pPr>
        <w:pStyle w:val="Heading5"/>
        <w:numPr>
          <w:ilvl w:val="0"/>
          <w:numId w:val="0"/>
        </w:numPr>
        <w:rPr>
          <w:noProof w:val="0"/>
        </w:rPr>
      </w:pPr>
      <w:r w:rsidRPr="007A7659">
        <w:rPr>
          <w:noProof w:val="0"/>
        </w:rPr>
        <w:t>3.18.4.1.3 Expected Actions</w:t>
      </w:r>
    </w:p>
    <w:p w14:paraId="00F13E38" w14:textId="77777777" w:rsidR="00BD6B97" w:rsidRPr="007A7659" w:rsidRDefault="00BD6B97">
      <w:pPr>
        <w:pStyle w:val="BodyText"/>
      </w:pPr>
      <w:r w:rsidRPr="007A7659">
        <w:t>The Document Registry shall</w:t>
      </w:r>
      <w:r w:rsidR="00DC44CA" w:rsidRPr="007A7659">
        <w:t>:</w:t>
      </w:r>
      <w:r w:rsidRPr="007A7659">
        <w:t xml:space="preserve"> </w:t>
      </w:r>
    </w:p>
    <w:p w14:paraId="41EC9308" w14:textId="77777777" w:rsidR="00BD6B97" w:rsidRPr="007A7659" w:rsidRDefault="00BD6B97">
      <w:pPr>
        <w:pStyle w:val="ListNumber"/>
        <w:numPr>
          <w:ilvl w:val="0"/>
          <w:numId w:val="32"/>
        </w:numPr>
      </w:pPr>
      <w:r w:rsidRPr="007A7659">
        <w:t>Accept a parameterized query in an AdhocQueryRequest message</w:t>
      </w:r>
    </w:p>
    <w:p w14:paraId="2BD16596" w14:textId="77777777" w:rsidR="00BD6B97" w:rsidRPr="007A7659" w:rsidRDefault="00BD6B97">
      <w:pPr>
        <w:pStyle w:val="ListNumber"/>
        <w:numPr>
          <w:ilvl w:val="0"/>
          <w:numId w:val="32"/>
        </w:numPr>
      </w:pPr>
      <w:r w:rsidRPr="007A7659">
        <w:t>Verify the required parameters are included in the request. Additionally, special rules documented in the above section ‘Parameters for Required Queries’ shall be verified.</w:t>
      </w:r>
    </w:p>
    <w:p w14:paraId="1B32FBF8" w14:textId="77777777" w:rsidR="00BD6B97" w:rsidRPr="007A7659" w:rsidRDefault="00BD6B97">
      <w:pPr>
        <w:pStyle w:val="ListNumber"/>
        <w:numPr>
          <w:ilvl w:val="0"/>
          <w:numId w:val="32"/>
        </w:numPr>
      </w:pPr>
      <w:r w:rsidRPr="007A7659">
        <w:t>Errors shall be returned for the following conditions:</w:t>
      </w:r>
    </w:p>
    <w:p w14:paraId="0DF90FB8" w14:textId="77777777" w:rsidR="00BD6B97" w:rsidRPr="007A7659" w:rsidRDefault="00BD6B97">
      <w:pPr>
        <w:pStyle w:val="ListBullet2"/>
        <w:numPr>
          <w:ilvl w:val="0"/>
          <w:numId w:val="30"/>
        </w:numPr>
        <w:rPr>
          <w:lang w:eastAsia="ar-SA"/>
        </w:rPr>
      </w:pPr>
      <w:r w:rsidRPr="007A7659">
        <w:rPr>
          <w:lang w:eastAsia="ar-SA"/>
        </w:rPr>
        <w:t>Unknown query ID (error code XDSUnknownStoredQuery)</w:t>
      </w:r>
    </w:p>
    <w:p w14:paraId="26DCC948" w14:textId="77777777" w:rsidR="00BD6B97" w:rsidRPr="007A7659" w:rsidRDefault="00BD6B97">
      <w:pPr>
        <w:pStyle w:val="ListBullet2"/>
        <w:numPr>
          <w:ilvl w:val="0"/>
          <w:numId w:val="30"/>
        </w:numPr>
        <w:rPr>
          <w:lang w:eastAsia="ar-SA"/>
        </w:rPr>
      </w:pPr>
      <w:r w:rsidRPr="007A7659">
        <w:rPr>
          <w:lang w:eastAsia="ar-SA"/>
        </w:rPr>
        <w:t>Required parameter missing (error code XDSStoredQueryParamNumber)</w:t>
      </w:r>
    </w:p>
    <w:p w14:paraId="7F2294E9" w14:textId="77777777" w:rsidR="00BD6B97" w:rsidRPr="007A7659" w:rsidRDefault="00BD6B97" w:rsidP="007E3B51">
      <w:pPr>
        <w:pStyle w:val="ListContinue2"/>
      </w:pPr>
      <w:r w:rsidRPr="007A7659">
        <w:t>See ITI TF-3: 4.2.4 Error Reporting for additional error codes and general information on formatting error responses.</w:t>
      </w:r>
    </w:p>
    <w:p w14:paraId="6CB7B2F7" w14:textId="77777777" w:rsidR="00BD6B97" w:rsidRPr="007A7659" w:rsidRDefault="00BD6B97">
      <w:pPr>
        <w:pStyle w:val="ListNumber"/>
        <w:numPr>
          <w:ilvl w:val="0"/>
          <w:numId w:val="32"/>
        </w:numPr>
        <w:rPr>
          <w:rStyle w:val="LineNumber"/>
          <w:bCs/>
        </w:rPr>
      </w:pPr>
      <w:r w:rsidRPr="007A7659">
        <w:rPr>
          <w:rStyle w:val="LineNumber"/>
          <w:bCs/>
        </w:rPr>
        <w:t>Process the query as appropriate:</w:t>
      </w:r>
    </w:p>
    <w:p w14:paraId="5E59A58A" w14:textId="77777777" w:rsidR="00BD6B97" w:rsidRPr="007A7659" w:rsidRDefault="00BD6B97" w:rsidP="00C837CF">
      <w:pPr>
        <w:pStyle w:val="ListBullet2"/>
        <w:numPr>
          <w:ilvl w:val="0"/>
          <w:numId w:val="30"/>
        </w:numPr>
      </w:pPr>
      <w:r w:rsidRPr="004A0919">
        <w:rPr>
          <w:b/>
        </w:rPr>
        <w:t>For Document Registry Actors:</w:t>
      </w:r>
      <w:r w:rsidRPr="007A7659">
        <w:t xml:space="preserve"> Retrieve the internal implementation template of the query based on the Query ID supplied in the query request. Substitute appropriate parameters as indicated in </w:t>
      </w:r>
      <w:r w:rsidR="00211645" w:rsidRPr="007A7659">
        <w:t>Section</w:t>
      </w:r>
      <w:r w:rsidRPr="007A7659">
        <w:t xml:space="preserve"> 3.18.4.1.2.3.7 Parameters for Required Queries and execute the query. The Document Registry shall accept the homeCommunityId value if it is specified in a Registry Stored Query request. If a patient identifier specified as a parameter to the query is unknown to the Document Registry it shall return a successful response with no elements.</w:t>
      </w:r>
    </w:p>
    <w:p w14:paraId="30308A0F" w14:textId="77777777" w:rsidR="00BD6B97" w:rsidRPr="004A0919" w:rsidRDefault="00BD6B97">
      <w:pPr>
        <w:pStyle w:val="ListBullet2"/>
        <w:numPr>
          <w:ilvl w:val="0"/>
          <w:numId w:val="30"/>
        </w:numPr>
        <w:rPr>
          <w:b/>
        </w:rPr>
      </w:pPr>
      <w:r w:rsidRPr="004A0919">
        <w:rPr>
          <w:b/>
        </w:rPr>
        <w:t xml:space="preserve">For Initiating Gateway Actors: </w:t>
      </w:r>
    </w:p>
    <w:p w14:paraId="512D1CA4"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patient id: It shall determine a) which Responding Gateways this request should be sent to and b) what patient id to use in the Cross Gateway Query. Detailed specification of these steps is not in the intended scope of this profile. Combination of this profile with other existing profiles (e.g., PIX/PDQ), future profiles or configuration mechanisms is possible. Please refer </w:t>
      </w:r>
      <w:r w:rsidRPr="007A7659">
        <w:lastRenderedPageBreak/>
        <w:t>to ITI TF-1: E.7 XCA and Patient Identification Management for possible use of existing profiles PIX and PDQ. For each Responding Gateway identified, the Initiating Gateway shall update the query with the correct patient identifier corresponding to the Responding Gateway’s community and initiates a Cross Gateway Query transaction to the Responding Gateway. If the Initiating Gateway is grouped with a Document Consumer it will also initiate a Registry Stored Query to the local Document Registry.</w:t>
      </w:r>
    </w:p>
    <w:p w14:paraId="4AB0AC73"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entryUUID or uniqueID: Verify homeCommunityId has been specified. If missing return Failure status with XDSMissingHomeCommunityId error code. If homeCommunityId not recognized return a Failure or PartialSuccess status with XDSUnknownCommunity error code. Determine which Responding Gateway to contact by using the homeCommunityId to obtain the Web Services endpoint of the Responding Gateway. The process of obtaining the Web Services endpoint is not further specified in this profile. If the homeCommunityId represents the local community the Initiating Gateway shall initiate a Registry Stored Query to the local Document Registry. The Initiating Gateway shall specify the homeCommunityId in the Cross Gateway Query by entryUUID or uniqueID which identifies the community associated with the Responding Gateway. For details regarding the homeCommunityId see </w:t>
      </w:r>
      <w:r w:rsidR="00211645" w:rsidRPr="007A7659">
        <w:t>Section</w:t>
      </w:r>
      <w:r w:rsidRPr="007A7659">
        <w:t xml:space="preserve"> 3.18.4.1.2.3.8 and ITI TF-2b: 3.38.4.1.2.1.</w:t>
      </w:r>
    </w:p>
    <w:p w14:paraId="76D48EB1" w14:textId="77777777" w:rsidR="00BD6B97" w:rsidRPr="007A7659" w:rsidRDefault="00BD6B97">
      <w:pPr>
        <w:pStyle w:val="ListNumber"/>
        <w:numPr>
          <w:ilvl w:val="0"/>
          <w:numId w:val="32"/>
        </w:numPr>
      </w:pPr>
      <w:r w:rsidRPr="007A7659">
        <w:t>Return XML formatted metadata in an AdhocQueryResponse message.</w:t>
      </w:r>
    </w:p>
    <w:p w14:paraId="5373111D" w14:textId="77777777" w:rsidR="00BD6B97" w:rsidRPr="007A7659" w:rsidRDefault="00BD6B97">
      <w:pPr>
        <w:pStyle w:val="ListBullet2"/>
        <w:numPr>
          <w:ilvl w:val="0"/>
          <w:numId w:val="30"/>
        </w:numPr>
        <w:rPr>
          <w:lang w:eastAsia="ar-SA"/>
        </w:rPr>
      </w:pPr>
      <w:r w:rsidRPr="007A7659">
        <w:rPr>
          <w:lang w:eastAsia="ar-SA"/>
        </w:rPr>
        <w:t>The Document Registry may specify the homeCommunityID attribute on any appropriate elements</w:t>
      </w:r>
    </w:p>
    <w:p w14:paraId="00646646" w14:textId="77777777" w:rsidR="00BD6B97" w:rsidRPr="007A7659" w:rsidRDefault="00BD6B97">
      <w:pPr>
        <w:pStyle w:val="ListBullet2"/>
        <w:numPr>
          <w:ilvl w:val="0"/>
          <w:numId w:val="30"/>
        </w:numPr>
        <w:rPr>
          <w:lang w:eastAsia="ar-SA"/>
        </w:rPr>
      </w:pPr>
      <w:r w:rsidRPr="007A7659">
        <w:rPr>
          <w:lang w:eastAsia="ar-SA"/>
        </w:rPr>
        <w:t xml:space="preserve">The Initiating Gateway shall specify the homeCommunityID attribute on all appropriate elements. If the Initiating Gateway contacted a Document Registry, the Document Registry response might not contain the homeCommunityId. In this case the Initiating Gateway shall add the homeCommunityId of its local community to the Document Registry response prior to including it in the consolidated response to the Document Consumer. The homeCommunityId attribute corresponds to the ‘home’ attribute specified in the ebRIM standard. For more information on homeCommunityId see </w:t>
      </w:r>
      <w:r w:rsidR="00211645" w:rsidRPr="007A7659">
        <w:rPr>
          <w:lang w:eastAsia="ar-SA"/>
        </w:rPr>
        <w:t>Section</w:t>
      </w:r>
      <w:r w:rsidRPr="007A7659">
        <w:rPr>
          <w:lang w:eastAsia="ar-SA"/>
        </w:rPr>
        <w:t xml:space="preserve"> 3.18.4.1.2.3.8 and ITI TF-2b: 3.38.4.1.2.1. The elements that shall include the home attribute are:</w:t>
      </w:r>
    </w:p>
    <w:p w14:paraId="26B42BA7" w14:textId="77777777" w:rsidR="00BD6B97" w:rsidRPr="007A7659" w:rsidRDefault="00BD6B97">
      <w:pPr>
        <w:pStyle w:val="ListBullet2"/>
        <w:numPr>
          <w:ilvl w:val="0"/>
          <w:numId w:val="30"/>
        </w:numPr>
        <w:rPr>
          <w:lang w:eastAsia="ar-SA"/>
        </w:rPr>
      </w:pPr>
      <w:r w:rsidRPr="007A7659">
        <w:rPr>
          <w:lang w:eastAsia="ar-SA"/>
        </w:rPr>
        <w:t>If returntype=”LeafClass” the ExtrinsicObject and RegistryPackage elements shall contain the home attribute.</w:t>
      </w:r>
    </w:p>
    <w:p w14:paraId="68FB5D30" w14:textId="77777777" w:rsidR="00BD6B97" w:rsidRPr="007A7659" w:rsidRDefault="00BD6B97">
      <w:pPr>
        <w:pStyle w:val="ListBullet2"/>
        <w:numPr>
          <w:ilvl w:val="0"/>
          <w:numId w:val="30"/>
        </w:numPr>
        <w:rPr>
          <w:lang w:eastAsia="ar-SA"/>
        </w:rPr>
      </w:pPr>
      <w:r w:rsidRPr="007A7659">
        <w:rPr>
          <w:lang w:eastAsia="ar-SA"/>
        </w:rPr>
        <w:t>If returnType=”ObjectRef” the ObjectRef element shall contain the home attribute</w:t>
      </w:r>
    </w:p>
    <w:p w14:paraId="0E32F985" w14:textId="77777777" w:rsidR="00BD6B97" w:rsidRPr="007A7659" w:rsidRDefault="00BD6B97">
      <w:pPr>
        <w:pStyle w:val="ListBullet2"/>
        <w:numPr>
          <w:ilvl w:val="0"/>
          <w:numId w:val="30"/>
        </w:numPr>
        <w:rPr>
          <w:lang w:eastAsia="ar-SA"/>
        </w:rPr>
      </w:pPr>
      <w:r w:rsidRPr="007A7659">
        <w:rPr>
          <w:lang w:eastAsia="ar-SA"/>
        </w:rPr>
        <w:t>If the Initiating Gateway is unable to get an appropriate response from a selected Responding Gateway it shall include in its response to the Document Consumer an XDSUnavailableCommunity error code where the context identifies the unavailable Responding Gateway. In this case, and any other error from a Responding Gateway, the Initiating Gateway shall return to the Document Consumer either a Failure status (if no part was successful) or a PartialSuccess status.</w:t>
      </w:r>
    </w:p>
    <w:p w14:paraId="549B1930" w14:textId="77777777" w:rsidR="00BD6B97" w:rsidRPr="007A7659" w:rsidRDefault="00BD6B97">
      <w:pPr>
        <w:pStyle w:val="ListNumber"/>
        <w:numPr>
          <w:ilvl w:val="0"/>
          <w:numId w:val="32"/>
        </w:numPr>
      </w:pPr>
      <w:r w:rsidRPr="007A7659">
        <w:lastRenderedPageBreak/>
        <w:t>When the Document Consumer receives the query response from the Initiating Gateway it must account for two aspects of the response; namely that a) the homeCommunityId attribute will be specified b) the Document Consumer may not be able to map the repository id value directly to the Document Repository. XCA assumes a common coding/vocabulary scheme is used across all communities. For example, all communities shall have common privacy consent vocabularies. The Document Consumer shall retain the values of the homeCommunityId attribute for future interaction with the Initiating Gateway.</w:t>
      </w:r>
    </w:p>
    <w:p w14:paraId="5D223747" w14:textId="77777777" w:rsidR="009372AF" w:rsidRPr="007A7659" w:rsidRDefault="009372AF">
      <w:pPr>
        <w:pStyle w:val="BodyText"/>
      </w:pPr>
    </w:p>
    <w:p w14:paraId="04AF8DC4" w14:textId="77777777" w:rsidR="00BD6B97" w:rsidRPr="007A7659" w:rsidRDefault="00BD6B97" w:rsidP="00B03358">
      <w:pPr>
        <w:pStyle w:val="BodyText"/>
      </w:pPr>
      <w:r w:rsidRPr="007A7659">
        <w:t>This transaction may return both errors and results in an AdhocQueryResponse message. To do this, the returned AdhocQueryResponse message would contain both a RegistryObjectList element and a RegistryErrorList element. See ITI TF-3: 4.2.4 Error Reporting for additional details on formatting of error responses.</w:t>
      </w:r>
    </w:p>
    <w:p w14:paraId="5DDE4C0D" w14:textId="77777777" w:rsidR="002935BB" w:rsidRPr="004A0919" w:rsidRDefault="002935BB" w:rsidP="00B03358">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3418833D" w14:textId="77777777" w:rsidR="002935BB" w:rsidRPr="004A0919" w:rsidRDefault="002935BB" w:rsidP="004A0919">
      <w:pPr>
        <w:pStyle w:val="ListBullet2"/>
        <w:rPr>
          <w:rFonts w:eastAsia="Arial"/>
        </w:rPr>
      </w:pPr>
      <w:r w:rsidRPr="004A0919">
        <w:rPr>
          <w:rFonts w:eastAsia="Arial"/>
        </w:rPr>
        <w:t>size = 0 (zero)</w:t>
      </w:r>
    </w:p>
    <w:p w14:paraId="2B6F7FF2" w14:textId="77777777" w:rsidR="002935BB" w:rsidRPr="004A0919" w:rsidRDefault="002935BB" w:rsidP="004A0919">
      <w:pPr>
        <w:pStyle w:val="ListBullet2"/>
        <w:rPr>
          <w:rFonts w:eastAsia="Arial"/>
        </w:rPr>
      </w:pPr>
      <w:r w:rsidRPr="004A0919">
        <w:rPr>
          <w:rFonts w:eastAsia="Arial"/>
        </w:rPr>
        <w:t>hash = da39a3ee5e6b4b0d3255bfef95601890afd80709 (SHA1 hash of a zero length file)</w:t>
      </w:r>
    </w:p>
    <w:p w14:paraId="6F8C3703" w14:textId="77777777" w:rsidR="009F7ABA" w:rsidRPr="007A7659" w:rsidRDefault="009F7ABA">
      <w:pPr>
        <w:pStyle w:val="BodyText"/>
      </w:pPr>
    </w:p>
    <w:p w14:paraId="71274E98" w14:textId="77777777" w:rsidR="00BD6B97" w:rsidRPr="007A7659" w:rsidRDefault="00BD6B97">
      <w:pPr>
        <w:pStyle w:val="Heading6"/>
        <w:numPr>
          <w:ilvl w:val="0"/>
          <w:numId w:val="0"/>
        </w:numPr>
        <w:tabs>
          <w:tab w:val="clear" w:pos="4320"/>
        </w:tabs>
        <w:rPr>
          <w:noProof w:val="0"/>
        </w:rPr>
      </w:pPr>
      <w:r w:rsidRPr="007A7659">
        <w:rPr>
          <w:noProof w:val="0"/>
        </w:rPr>
        <w:t>3.18.4.1.3.1 Sample Query Request</w:t>
      </w:r>
    </w:p>
    <w:p w14:paraId="0BFF1BA0" w14:textId="77777777" w:rsidR="00BD6B97" w:rsidRPr="007A7659" w:rsidRDefault="00BD6B97">
      <w:pPr>
        <w:pStyle w:val="BodyText"/>
      </w:pPr>
      <w:r w:rsidRPr="007A7659">
        <w:t>This example query specifies:</w:t>
      </w:r>
    </w:p>
    <w:p w14:paraId="54D38D16" w14:textId="77777777" w:rsidR="00BD6B97" w:rsidRPr="007A7659" w:rsidRDefault="00BD6B97" w:rsidP="006E48D2">
      <w:pPr>
        <w:pStyle w:val="ListBullet2"/>
        <w:numPr>
          <w:ilvl w:val="0"/>
          <w:numId w:val="30"/>
        </w:numPr>
      </w:pPr>
      <w:r w:rsidRPr="007A7659">
        <w:t>The FindDocuments query (id attribute of AdhocQuery element)</w:t>
      </w:r>
    </w:p>
    <w:p w14:paraId="52D8552A" w14:textId="77777777" w:rsidR="00BD6B97" w:rsidRPr="007A7659" w:rsidRDefault="00BD6B97" w:rsidP="006E48D2">
      <w:pPr>
        <w:pStyle w:val="ListBullet2"/>
        <w:numPr>
          <w:ilvl w:val="0"/>
          <w:numId w:val="30"/>
        </w:numPr>
      </w:pPr>
      <w:r w:rsidRPr="007A7659">
        <w:t>patientID st3498702^^^&amp;1.3.6.1.4.1.21367.2005.3.7&amp;ISO</w:t>
      </w:r>
    </w:p>
    <w:p w14:paraId="504813BC" w14:textId="77777777" w:rsidR="00BD6B97" w:rsidRPr="007A7659" w:rsidRDefault="00BD6B97" w:rsidP="006E48D2">
      <w:pPr>
        <w:pStyle w:val="ListBullet2"/>
        <w:numPr>
          <w:ilvl w:val="0"/>
          <w:numId w:val="30"/>
        </w:numPr>
      </w:pPr>
      <w:r w:rsidRPr="007A7659">
        <w:t>Return Approved documents only</w:t>
      </w:r>
    </w:p>
    <w:p w14:paraId="7829E737" w14:textId="77777777" w:rsidR="00BD6B97" w:rsidRPr="007A7659" w:rsidRDefault="00BD6B97" w:rsidP="006E48D2">
      <w:pPr>
        <w:pStyle w:val="ListBullet2"/>
        <w:numPr>
          <w:ilvl w:val="0"/>
          <w:numId w:val="30"/>
        </w:numPr>
      </w:pPr>
      <w:r w:rsidRPr="007A7659">
        <w:t>Time range (creation time) 200412252300 to 200501010800</w:t>
      </w:r>
    </w:p>
    <w:p w14:paraId="7A98139A" w14:textId="77777777" w:rsidR="00BD6B97" w:rsidRPr="007A7659" w:rsidRDefault="00BD6B97" w:rsidP="006E48D2">
      <w:pPr>
        <w:pStyle w:val="ListBullet2"/>
        <w:numPr>
          <w:ilvl w:val="0"/>
          <w:numId w:val="30"/>
        </w:numPr>
      </w:pPr>
      <w:r w:rsidRPr="007A7659">
        <w:t>Healthcare Facility Type Code of Emergency Department</w:t>
      </w:r>
    </w:p>
    <w:p w14:paraId="3734E711" w14:textId="77777777" w:rsidR="00BD6B97" w:rsidRPr="007A7659" w:rsidRDefault="00BD6B97">
      <w:pPr>
        <w:pStyle w:val="BodyText"/>
      </w:pPr>
      <w:r w:rsidRPr="007A7659">
        <w:t>Note that ebRS 3.0 specifies the use of Slot to specify name/value(s) pairs as parameters to a Stored Query.</w:t>
      </w:r>
    </w:p>
    <w:p w14:paraId="03915537" w14:textId="77777777" w:rsidR="00BD6B97" w:rsidRPr="007A7659" w:rsidRDefault="00BD6B97"/>
    <w:p w14:paraId="797ED0E1" w14:textId="77777777" w:rsidR="00BD6B97" w:rsidRPr="007A7659" w:rsidRDefault="00BD6B97" w:rsidP="001D3953">
      <w:pPr>
        <w:pStyle w:val="XMLFragment"/>
        <w:rPr>
          <w:noProof w:val="0"/>
        </w:rPr>
      </w:pPr>
      <w:r w:rsidRPr="007A7659">
        <w:rPr>
          <w:noProof w:val="0"/>
        </w:rPr>
        <w:lastRenderedPageBreak/>
        <w:t>&lt;query:AdhocQueryRequest</w:t>
      </w:r>
    </w:p>
    <w:p w14:paraId="112046E5" w14:textId="77777777" w:rsidR="00BD6B97" w:rsidRPr="007A7659" w:rsidRDefault="00BD6B97" w:rsidP="001D3953">
      <w:pPr>
        <w:pStyle w:val="XMLFragment"/>
        <w:rPr>
          <w:noProof w:val="0"/>
        </w:rPr>
      </w:pPr>
      <w:r w:rsidRPr="007A7659">
        <w:rPr>
          <w:noProof w:val="0"/>
        </w:rPr>
        <w:tab/>
      </w:r>
      <w:r w:rsidRPr="007A7659">
        <w:rPr>
          <w:noProof w:val="0"/>
        </w:rPr>
        <w:tab/>
        <w:t>xmlns:xsi="http://www.w3.org/2001/XMLSchema-instance"</w:t>
      </w:r>
    </w:p>
    <w:p w14:paraId="1E4C7C1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xmlns:query="urn:oasis:names:tc:ebxml-regrep:xsd:query:3.0"</w:t>
      </w:r>
    </w:p>
    <w:p w14:paraId="77420B7F"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xmlns:rim="urn:oasis:names:tc:ebxml-regrep:xsd:rim:3.0"</w:t>
      </w:r>
    </w:p>
    <w:p w14:paraId="3BBFF25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xmlns:rs="urn:oasis:names:tc:ebxml-regrep:xsd:rs:3.0"&gt;</w:t>
      </w:r>
    </w:p>
    <w:p w14:paraId="4DC18A90" w14:textId="77777777" w:rsidR="00BD6B97" w:rsidRPr="007A7659" w:rsidRDefault="00BD6B97" w:rsidP="001D3953">
      <w:pPr>
        <w:pStyle w:val="XMLFragment"/>
        <w:rPr>
          <w:noProof w:val="0"/>
        </w:rPr>
      </w:pPr>
      <w:r w:rsidRPr="007A7659">
        <w:rPr>
          <w:noProof w:val="0"/>
        </w:rPr>
        <w:tab/>
        <w:t>&lt;query:ResponseOption returnComposedObjects="true" returnType="LeafClass"/&gt;</w:t>
      </w:r>
    </w:p>
    <w:p w14:paraId="14ED99AC" w14:textId="77777777" w:rsidR="00BD6B97" w:rsidRPr="007A7659" w:rsidRDefault="00BD6B97" w:rsidP="001D3953">
      <w:pPr>
        <w:pStyle w:val="XMLFragment"/>
        <w:rPr>
          <w:noProof w:val="0"/>
        </w:rPr>
      </w:pPr>
      <w:r w:rsidRPr="007A7659">
        <w:rPr>
          <w:noProof w:val="0"/>
        </w:rPr>
        <w:tab/>
        <w:t>&lt;rim:AdhocQuery id="urn:uuid:14d4debf-8f97-4251-9a74-a90016b0af0d"&gt;</w:t>
      </w:r>
    </w:p>
    <w:p w14:paraId="7A2D096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XDSDocumentEntryPatientId</w:t>
      </w:r>
      <w:r w:rsidRPr="007A7659">
        <w:rPr>
          <w:noProof w:val="0"/>
        </w:rPr>
        <w:t>"&gt;</w:t>
      </w:r>
    </w:p>
    <w:p w14:paraId="2CCF0E9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E704E1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&lt;rim:Value&gt;’st3498702^^^&amp;amp;1.3.6.1.4.1.21367.2005.3.7&amp;amp;ISO’&lt;/rim:Value&gt;</w:t>
      </w:r>
    </w:p>
    <w:p w14:paraId="5571876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F643E39"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3B41FAC"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XDSDocumentEntryStatus</w:t>
      </w:r>
      <w:r w:rsidRPr="007A7659">
        <w:rPr>
          <w:noProof w:val="0"/>
        </w:rPr>
        <w:t>"&gt;</w:t>
      </w:r>
    </w:p>
    <w:p w14:paraId="702FD2D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5B8554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w:t>
      </w:r>
      <w:r w:rsidRPr="007A7659">
        <w:rPr>
          <w:noProof w:val="0"/>
          <w:lang w:eastAsia="ar-SA"/>
        </w:rPr>
        <w:t>urn:oasis:names:tc:ebxml-regrep:StatusType:Approved</w:t>
      </w:r>
      <w:r w:rsidRPr="007A7659">
        <w:rPr>
          <w:noProof w:val="0"/>
        </w:rPr>
        <w:t>')&lt;/rim:Value&gt;</w:t>
      </w:r>
    </w:p>
    <w:p w14:paraId="3BAC503F"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5C8F576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0219E8F0"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XDSDocumentEntryCreationTimeFrom</w:t>
      </w:r>
      <w:r w:rsidRPr="007A7659">
        <w:rPr>
          <w:noProof w:val="0"/>
        </w:rPr>
        <w:t>"&gt;</w:t>
      </w:r>
    </w:p>
    <w:p w14:paraId="3709E7B9"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20B88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&lt;rim:Value&gt;200412252300&lt;/rim:Value&gt;</w:t>
      </w:r>
    </w:p>
    <w:p w14:paraId="5F7949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4AFE839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210BFA0D"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XDSDocumentEntryCreationTimeTo</w:t>
      </w:r>
      <w:r w:rsidRPr="007A7659">
        <w:rPr>
          <w:noProof w:val="0"/>
        </w:rPr>
        <w:t>"&gt;</w:t>
      </w:r>
    </w:p>
    <w:p w14:paraId="63847A4B"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6C548A93"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&lt;rim:Value&gt;200501010800&lt;/rim:Value&gt;</w:t>
      </w:r>
    </w:p>
    <w:p w14:paraId="025528D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0D325A"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D51638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XDSDocumentEntryHealthcareFacilityTypeCode</w:t>
      </w:r>
      <w:r w:rsidRPr="007A7659">
        <w:rPr>
          <w:noProof w:val="0"/>
        </w:rPr>
        <w:t>"&gt;</w:t>
      </w:r>
    </w:p>
    <w:p w14:paraId="4664827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EF020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&lt;rim:Value&gt;(‘Emergency Department’)&lt;/rim:Value&gt;</w:t>
      </w:r>
    </w:p>
    <w:p w14:paraId="242E843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2793F7FF"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729DB153" w14:textId="77777777" w:rsidR="00BD6B97" w:rsidRPr="007A7659" w:rsidRDefault="00BD6B97" w:rsidP="001D3953">
      <w:pPr>
        <w:pStyle w:val="XMLFragment"/>
        <w:rPr>
          <w:noProof w:val="0"/>
        </w:rPr>
      </w:pPr>
      <w:r w:rsidRPr="007A7659">
        <w:rPr>
          <w:noProof w:val="0"/>
        </w:rPr>
        <w:tab/>
        <w:t>&lt;/rim:AdhocQuery&gt;</w:t>
      </w:r>
    </w:p>
    <w:p w14:paraId="26A8A621" w14:textId="77777777" w:rsidR="00BD6B97" w:rsidRPr="007A7659" w:rsidRDefault="00BD6B97" w:rsidP="001D3953">
      <w:pPr>
        <w:pStyle w:val="XMLFragment"/>
        <w:rPr>
          <w:noProof w:val="0"/>
          <w:lang w:eastAsia="ar-SA"/>
        </w:rPr>
      </w:pPr>
      <w:r w:rsidRPr="007A7659">
        <w:rPr>
          <w:noProof w:val="0"/>
          <w:lang w:eastAsia="ar-SA"/>
        </w:rPr>
        <w:t>&lt;/query:AdhocQueryRequest&gt;</w:t>
      </w:r>
    </w:p>
    <w:p w14:paraId="2EFA05E6" w14:textId="77777777" w:rsidR="00D55E57" w:rsidRPr="007A7659" w:rsidRDefault="00D55E57" w:rsidP="00D55E57">
      <w:pPr>
        <w:pStyle w:val="BodyText"/>
      </w:pPr>
    </w:p>
    <w:p w14:paraId="48C10E17" w14:textId="77777777" w:rsidR="00BD6B97" w:rsidRPr="007A7659" w:rsidRDefault="00BD6B97" w:rsidP="00D55E57">
      <w:pPr>
        <w:pStyle w:val="BodyText"/>
      </w:pPr>
      <w:r w:rsidRPr="007A7659">
        <w:t>The following example shows a get documents query for XDSDocumentEntry objects for a specified list of entryUUIDs (urn:uuid:aff99222-18e3-4812-bc71-c410b2860e18, urn:uuid:aff99222-18e3-4812-bc71-c410b2860e19, urn:uuid:aff99222-18e3-4812-bc71-c410b2860e20) and corresponding homeCommunityId value (urn:oid:1.2.3):</w:t>
      </w:r>
    </w:p>
    <w:p w14:paraId="31465169" w14:textId="77777777" w:rsidR="00BD6B97" w:rsidRPr="007A7659" w:rsidRDefault="00BD6B97" w:rsidP="00D55E57">
      <w:pPr>
        <w:pStyle w:val="BodyText"/>
      </w:pPr>
    </w:p>
    <w:p w14:paraId="71AE06CD" w14:textId="77777777" w:rsidR="00BD6B97" w:rsidRPr="007A7659" w:rsidRDefault="00BD6B97" w:rsidP="001D3953">
      <w:pPr>
        <w:pStyle w:val="XMLFragment"/>
        <w:rPr>
          <w:noProof w:val="0"/>
        </w:rPr>
      </w:pPr>
      <w:r w:rsidRPr="007A7659">
        <w:rPr>
          <w:noProof w:val="0"/>
        </w:rPr>
        <w:t>&lt;query:AdhocQueryRequest … &gt;</w:t>
      </w:r>
    </w:p>
    <w:p w14:paraId="3C47E8A0" w14:textId="77777777" w:rsidR="00BD6B97" w:rsidRPr="007A7659" w:rsidRDefault="00BD6B97" w:rsidP="001D3953">
      <w:pPr>
        <w:pStyle w:val="XMLFragment"/>
        <w:rPr>
          <w:noProof w:val="0"/>
        </w:rPr>
      </w:pPr>
      <w:r w:rsidRPr="007A7659">
        <w:rPr>
          <w:noProof w:val="0"/>
        </w:rPr>
        <w:t xml:space="preserve">    &lt;query:ResponseOption returnComposedObjects="true" returnType="LeafClass"/&gt;</w:t>
      </w:r>
    </w:p>
    <w:p w14:paraId="2DB4093C" w14:textId="77777777" w:rsidR="00BD6B97" w:rsidRPr="007A7659" w:rsidRDefault="00BD6B97" w:rsidP="001D3953">
      <w:pPr>
        <w:pStyle w:val="XMLFragment"/>
        <w:rPr>
          <w:noProof w:val="0"/>
        </w:rPr>
      </w:pPr>
      <w:r w:rsidRPr="007A7659">
        <w:rPr>
          <w:noProof w:val="0"/>
        </w:rPr>
        <w:t xml:space="preserve">    &lt;rim:AdhocQuery id="urn:uuid:5c4f972b-d56b-40ac-a5fc-c8ca9b40b9d4" </w:t>
      </w:r>
      <w:r w:rsidRPr="007A7659">
        <w:rPr>
          <w:bCs/>
          <w:noProof w:val="0"/>
        </w:rPr>
        <w:t>home=”urn:oid:1.2.3</w:t>
      </w:r>
      <w:r w:rsidRPr="007A7659">
        <w:rPr>
          <w:b/>
          <w:bCs/>
          <w:noProof w:val="0"/>
        </w:rPr>
        <w:t>”</w:t>
      </w:r>
      <w:r w:rsidRPr="007A7659">
        <w:rPr>
          <w:noProof w:val="0"/>
        </w:rPr>
        <w:t>&gt;</w:t>
      </w:r>
    </w:p>
    <w:p w14:paraId="6ED304BB" w14:textId="77777777" w:rsidR="00BD6B97" w:rsidRPr="007A7659" w:rsidRDefault="00BD6B97" w:rsidP="001D3953">
      <w:pPr>
        <w:pStyle w:val="XMLFragment"/>
        <w:rPr>
          <w:noProof w:val="0"/>
        </w:rPr>
      </w:pPr>
      <w:r w:rsidRPr="007A7659">
        <w:rPr>
          <w:noProof w:val="0"/>
        </w:rPr>
        <w:t xml:space="preserve">        &lt;rim:Slot name="$XDSDocumentEntryEntryUUID"&gt;</w:t>
      </w:r>
    </w:p>
    <w:p w14:paraId="30697425" w14:textId="77777777" w:rsidR="00BD6B97" w:rsidRPr="007A7659" w:rsidRDefault="00BD6B97" w:rsidP="001D3953">
      <w:pPr>
        <w:pStyle w:val="XMLFragment"/>
        <w:rPr>
          <w:noProof w:val="0"/>
        </w:rPr>
      </w:pPr>
      <w:r w:rsidRPr="007A7659">
        <w:rPr>
          <w:noProof w:val="0"/>
        </w:rPr>
        <w:t xml:space="preserve">            &lt;rim:ValueList&gt;</w:t>
      </w:r>
    </w:p>
    <w:p w14:paraId="58996CCE" w14:textId="77777777" w:rsidR="00BD6B97" w:rsidRPr="007A7659" w:rsidRDefault="00BD6B97" w:rsidP="001D3953">
      <w:pPr>
        <w:pStyle w:val="XMLFragment"/>
        <w:rPr>
          <w:noProof w:val="0"/>
        </w:rPr>
      </w:pPr>
      <w:r w:rsidRPr="007A7659">
        <w:rPr>
          <w:noProof w:val="0"/>
        </w:rPr>
        <w:t xml:space="preserve">              &lt;rim:Value&gt;</w:t>
      </w:r>
    </w:p>
    <w:p w14:paraId="10F011FA" w14:textId="77777777" w:rsidR="00BD6B97" w:rsidRPr="007A7659" w:rsidRDefault="00BD6B97" w:rsidP="001D3953">
      <w:pPr>
        <w:pStyle w:val="XMLFragment"/>
        <w:rPr>
          <w:noProof w:val="0"/>
        </w:rPr>
      </w:pPr>
      <w:r w:rsidRPr="007A7659">
        <w:rPr>
          <w:noProof w:val="0"/>
        </w:rPr>
        <w:t xml:space="preserve">             (“urn:uuid:aff99222-18e3-4812-bc71-c410b2860e18”,</w:t>
      </w:r>
    </w:p>
    <w:p w14:paraId="64EE4FF3" w14:textId="77777777" w:rsidR="00BD6B97" w:rsidRPr="007A7659" w:rsidRDefault="00BD6B97" w:rsidP="001D3953">
      <w:pPr>
        <w:pStyle w:val="XMLFragment"/>
        <w:rPr>
          <w:noProof w:val="0"/>
        </w:rPr>
      </w:pPr>
      <w:r w:rsidRPr="007A7659">
        <w:rPr>
          <w:noProof w:val="0"/>
        </w:rPr>
        <w:t xml:space="preserve">                            “urn:uuid:aff99222-18e3-4812-bc71-c410b2860e19”,</w:t>
      </w:r>
    </w:p>
    <w:p w14:paraId="257E1CF5" w14:textId="77777777" w:rsidR="00BD6B97" w:rsidRPr="007A7659" w:rsidRDefault="00BD6B97" w:rsidP="001D3953">
      <w:pPr>
        <w:pStyle w:val="XMLFragment"/>
        <w:rPr>
          <w:noProof w:val="0"/>
        </w:rPr>
      </w:pPr>
      <w:r w:rsidRPr="007A7659">
        <w:rPr>
          <w:noProof w:val="0"/>
        </w:rPr>
        <w:t xml:space="preserve">              “urn:uuid:aff99222-18e3-4812-bc71-c410b2860e20”)</w:t>
      </w:r>
    </w:p>
    <w:p w14:paraId="7229AA42" w14:textId="77777777" w:rsidR="00BD6B97" w:rsidRPr="007A7659" w:rsidRDefault="00BD6B97" w:rsidP="001D3953">
      <w:pPr>
        <w:pStyle w:val="XMLFragment"/>
        <w:rPr>
          <w:noProof w:val="0"/>
        </w:rPr>
      </w:pPr>
      <w:r w:rsidRPr="007A7659">
        <w:rPr>
          <w:noProof w:val="0"/>
        </w:rPr>
        <w:t xml:space="preserve">              &lt;/rim:Value&gt;</w:t>
      </w:r>
    </w:p>
    <w:p w14:paraId="43759C37" w14:textId="77777777" w:rsidR="00BD6B97" w:rsidRPr="007A7659" w:rsidRDefault="00BD6B97" w:rsidP="001D3953">
      <w:pPr>
        <w:pStyle w:val="XMLFragment"/>
        <w:rPr>
          <w:noProof w:val="0"/>
        </w:rPr>
      </w:pPr>
      <w:r w:rsidRPr="007A7659">
        <w:rPr>
          <w:noProof w:val="0"/>
        </w:rPr>
        <w:t xml:space="preserve">            &lt;/rim:ValueList&gt;</w:t>
      </w:r>
    </w:p>
    <w:p w14:paraId="11F6B5BC" w14:textId="77777777" w:rsidR="00BD6B97" w:rsidRPr="007A7659" w:rsidRDefault="00BD6B97" w:rsidP="001D3953">
      <w:pPr>
        <w:pStyle w:val="XMLFragment"/>
        <w:rPr>
          <w:noProof w:val="0"/>
        </w:rPr>
      </w:pPr>
      <w:r w:rsidRPr="007A7659">
        <w:rPr>
          <w:noProof w:val="0"/>
        </w:rPr>
        <w:t xml:space="preserve">        &lt;/rim:Slot&gt;</w:t>
      </w:r>
    </w:p>
    <w:p w14:paraId="40A6B946" w14:textId="77777777" w:rsidR="00BD6B97" w:rsidRPr="007A7659" w:rsidRDefault="00BD6B97" w:rsidP="001D3953">
      <w:pPr>
        <w:pStyle w:val="XMLFragment"/>
        <w:rPr>
          <w:noProof w:val="0"/>
        </w:rPr>
      </w:pPr>
      <w:r w:rsidRPr="007A7659">
        <w:rPr>
          <w:noProof w:val="0"/>
        </w:rPr>
        <w:t xml:space="preserve">    &lt;/rim:AdhocQuery&gt;</w:t>
      </w:r>
    </w:p>
    <w:p w14:paraId="571E9350" w14:textId="77777777" w:rsidR="00BD6B97" w:rsidRPr="007A7659" w:rsidRDefault="00BD6B97" w:rsidP="001D3953">
      <w:pPr>
        <w:pStyle w:val="XMLFragment"/>
        <w:rPr>
          <w:noProof w:val="0"/>
        </w:rPr>
      </w:pPr>
      <w:r w:rsidRPr="007A7659">
        <w:rPr>
          <w:noProof w:val="0"/>
        </w:rPr>
        <w:t>&lt;/query:AdhocQueryRequest&gt;</w:t>
      </w:r>
    </w:p>
    <w:p w14:paraId="4B063895" w14:textId="77777777" w:rsidR="00BD6B97" w:rsidRPr="007A7659" w:rsidRDefault="00BD6B97">
      <w:pPr>
        <w:tabs>
          <w:tab w:val="left" w:pos="173"/>
          <w:tab w:val="left" w:pos="346"/>
          <w:tab w:val="left" w:pos="518"/>
          <w:tab w:val="left" w:pos="691"/>
          <w:tab w:val="left" w:pos="864"/>
        </w:tabs>
        <w:spacing w:before="0"/>
        <w:rPr>
          <w:rFonts w:ascii="Courier New" w:hAnsi="Courier New"/>
          <w:sz w:val="16"/>
          <w:szCs w:val="18"/>
          <w:lang w:eastAsia="ar-SA"/>
        </w:rPr>
      </w:pPr>
    </w:p>
    <w:p w14:paraId="48B581C6" w14:textId="77777777" w:rsidR="00BD6B97" w:rsidRPr="007A7659" w:rsidRDefault="00BD6B97">
      <w:pPr>
        <w:pStyle w:val="Heading6"/>
        <w:numPr>
          <w:ilvl w:val="0"/>
          <w:numId w:val="0"/>
        </w:numPr>
        <w:tabs>
          <w:tab w:val="clear" w:pos="4320"/>
        </w:tabs>
        <w:rPr>
          <w:noProof w:val="0"/>
        </w:rPr>
      </w:pPr>
      <w:r w:rsidRPr="007A7659">
        <w:rPr>
          <w:noProof w:val="0"/>
        </w:rPr>
        <w:lastRenderedPageBreak/>
        <w:t>3.18.4.1.3.2 Intentionally Left Blank</w:t>
      </w:r>
    </w:p>
    <w:p w14:paraId="76405401"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3.18.4.1.3.3 Sample Query Response</w:t>
      </w:r>
    </w:p>
    <w:p w14:paraId="1CE3AAB8" w14:textId="77777777" w:rsidR="00BD6B97" w:rsidRPr="007A7659" w:rsidRDefault="00BD6B97">
      <w:pPr>
        <w:pStyle w:val="BodyText"/>
      </w:pPr>
      <w:r w:rsidRPr="007A7659">
        <w:t xml:space="preserve">This sample query response corresponds to the above query. Note that the query response message is coded in version 3.0 ebRIM and ebRS. This sample response and the ebXML Registry version 3.0 schema files are available online. The Implementation Guide found </w:t>
      </w:r>
      <w:r w:rsidR="0077665C" w:rsidRPr="007A7659">
        <w:t xml:space="preserve">at </w:t>
      </w:r>
      <w:hyperlink r:id="rId95" w:history="1">
        <w:r w:rsidR="00726C57" w:rsidRPr="007A7659">
          <w:rPr>
            <w:rStyle w:val="Hyperlink"/>
          </w:rPr>
          <w:t>http://wiki.ihe.net/index.php?title=ITI_Implementation_Guide</w:t>
        </w:r>
      </w:hyperlink>
      <w:r w:rsidR="00726C57" w:rsidRPr="007A7659">
        <w:t xml:space="preserve"> </w:t>
      </w:r>
      <w:r w:rsidRPr="007A7659">
        <w:t>contains such supplemental material.</w:t>
      </w:r>
    </w:p>
    <w:p w14:paraId="65190E29" w14:textId="77777777" w:rsidR="00BD6B97" w:rsidRPr="007A7659" w:rsidRDefault="00BD6B97">
      <w:pPr>
        <w:pStyle w:val="BodyText"/>
      </w:pPr>
    </w:p>
    <w:p w14:paraId="0D413960" w14:textId="77777777" w:rsidR="00BD6B97" w:rsidRPr="007A7659" w:rsidRDefault="00BD6B97" w:rsidP="001D3953">
      <w:pPr>
        <w:pStyle w:val="XMLFragment"/>
        <w:rPr>
          <w:noProof w:val="0"/>
          <w:lang w:eastAsia="ar-SA"/>
        </w:rPr>
      </w:pPr>
      <w:r w:rsidRPr="007A7659">
        <w:rPr>
          <w:noProof w:val="0"/>
          <w:lang w:eastAsia="ar-SA"/>
        </w:rPr>
        <w:lastRenderedPageBreak/>
        <w:t>&lt;?xml version="1.0" encoding="UTF-8"?&gt;</w:t>
      </w:r>
    </w:p>
    <w:p w14:paraId="1A42E2BB" w14:textId="77777777" w:rsidR="00BD6B97" w:rsidRPr="007A7659" w:rsidRDefault="00BD6B97" w:rsidP="001D3953">
      <w:pPr>
        <w:pStyle w:val="XMLFragment"/>
        <w:rPr>
          <w:noProof w:val="0"/>
          <w:lang w:eastAsia="ar-SA"/>
        </w:rPr>
      </w:pPr>
      <w:r w:rsidRPr="007A7659">
        <w:rPr>
          <w:noProof w:val="0"/>
          <w:lang w:eastAsia="ar-SA"/>
        </w:rPr>
        <w:t xml:space="preserve">&lt;AdhocQueryResponse </w:t>
      </w:r>
    </w:p>
    <w:p w14:paraId="1300E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xmlns:xsi="http://www.w3.org/2001/XMLSchema-instance"</w:t>
      </w:r>
    </w:p>
    <w:p w14:paraId="245EB6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xsi:schemaLocation="urn:oasis:names:tc:ebxml-regrep:xsd:query:3.0</w:t>
      </w:r>
    </w:p>
    <w:p w14:paraId="608943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file:/Users/bill/RegSchema/V3.0/query.xsd"</w:t>
      </w:r>
    </w:p>
    <w:p w14:paraId="0CF404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xmlns="urn:oasis:names:tc:ebxml-regrep:xsd:query:3.0"</w:t>
      </w:r>
    </w:p>
    <w:p w14:paraId="0855DA2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xmlns:rim="urn:oasis:names:tc:ebxml-regrep:xsd:rim:3.0"</w:t>
      </w:r>
    </w:p>
    <w:p w14:paraId="609E343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status="urn:oasis:names:tc:ebxml-regrep:ResponseStatusType:Success"&gt;</w:t>
      </w:r>
    </w:p>
    <w:p w14:paraId="304661CC"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1722A8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 xml:space="preserve">&lt;rim:ExtrinsicObject </w:t>
      </w:r>
    </w:p>
    <w:p w14:paraId="27B843F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xmlns:q="urn:oasis:names:tc:ebxml-regrep:xsd:query:3.0"</w:t>
      </w:r>
    </w:p>
    <w:p w14:paraId="63139A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xmlns:rim="urn:oasis:names:tc:ebxml-regrep:xsd:rim:3.0" </w:t>
      </w:r>
    </w:p>
    <w:p w14:paraId="022160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id="urn:uuid:08a15a6f-5b4a-42de-8f95-89474f83abdf" </w:t>
      </w:r>
    </w:p>
    <w:p w14:paraId="557A02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isOpaque="false"</w:t>
      </w:r>
    </w:p>
    <w:p w14:paraId="44AED1F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mimeType="text/xml" </w:t>
      </w:r>
    </w:p>
    <w:p w14:paraId="01BA0E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objectType="urn:uuid:7edca82f-054d-47f2-a032-9b2a5b5186c1"</w:t>
      </w:r>
    </w:p>
    <w:p w14:paraId="59DD7EA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status="urn:oasis:names:tc:ebxml-regrep:StatusType:Approved"&gt;</w:t>
      </w:r>
    </w:p>
    <w:p w14:paraId="215009B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name="URI"&gt;</w:t>
      </w:r>
    </w:p>
    <w:p w14:paraId="1690609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BD5F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&lt;rim:Value&gt;http://localhost:8080/XDS/Repository/08a15a6f-5b4a-42de-8f95-89474f83abdf.xml&lt;/rim:Value&gt;</w:t>
      </w:r>
    </w:p>
    <w:p w14:paraId="1B81502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AEDEBC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247AD6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name="authorInstitution"&gt;</w:t>
      </w:r>
    </w:p>
    <w:p w14:paraId="178223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6A99B6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&lt;rim:Value&gt;Some Hospital^^^^^^^^^1.2.3.4.5.6.7.8.9.1789.45&lt;/rim:Value&gt;</w:t>
      </w:r>
    </w:p>
    <w:p w14:paraId="63BCC4B8"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5BD3A7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1BF601F"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t>&lt;rim:Slot name="creationTime"&gt;</w:t>
      </w:r>
    </w:p>
    <w:p w14:paraId="05D77BE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6B808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&lt;rim:Value&gt;200412261119&lt;/rim:Value&gt;</w:t>
      </w:r>
    </w:p>
    <w:p w14:paraId="4D29404D"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4294B4F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DEF76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name="hash"&gt;</w:t>
      </w:r>
    </w:p>
    <w:p w14:paraId="46A674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AC2AD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&lt;rim:Value&gt;4cf4f82d78b5e2aac35c31bca8cb79fe6bd6a41e&lt;/rim:Value&gt;</w:t>
      </w:r>
    </w:p>
    <w:p w14:paraId="197763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E36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60FEAE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name="languageCode"&gt;</w:t>
      </w:r>
    </w:p>
    <w:p w14:paraId="0BB47CD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626D9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&lt;rim:Value&gt;en-us&lt;/rim:Value&gt;</w:t>
      </w:r>
    </w:p>
    <w:p w14:paraId="3B83BA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787898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35B4EE1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name="serviceStartTime"&gt;</w:t>
      </w:r>
    </w:p>
    <w:p w14:paraId="791DE8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B5D224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&lt;rim:Value&gt;200412230800&lt;/rim:Value&gt;</w:t>
      </w:r>
    </w:p>
    <w:p w14:paraId="0EF9D87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1F2F83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0128664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name="serviceStopTime"&gt;</w:t>
      </w:r>
    </w:p>
    <w:p w14:paraId="05E7F8D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F4274E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&lt;rim:Value&gt;200412230801&lt;/rim:Value&gt;</w:t>
      </w:r>
    </w:p>
    <w:p w14:paraId="238A84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3D6B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81FF5B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name="size"&gt;</w:t>
      </w:r>
    </w:p>
    <w:p w14:paraId="5D22528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C4A32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&lt;rim:Value&gt;54449&lt;/rim:Value&gt;</w:t>
      </w:r>
    </w:p>
    <w:p w14:paraId="7AB45C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45ABB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7D6746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name="sourcePatientId"&gt;</w:t>
      </w:r>
    </w:p>
    <w:p w14:paraId="593CB2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8CD7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&lt;rim:Value&gt;jd12323^^^wsh&lt;/rim:Value&gt;</w:t>
      </w:r>
    </w:p>
    <w:p w14:paraId="1E3A9B1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5D286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15E50B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name="sourcePatientInfo"&gt;</w:t>
      </w:r>
    </w:p>
    <w:p w14:paraId="0EE605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95BE1CB"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&lt;rim:Value&gt;PID-3|pid1^^^domain&lt;/rim:Value&gt;</w:t>
      </w:r>
    </w:p>
    <w:p w14:paraId="44F1F3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&lt;rim:Value&gt;PID-5|Doe^John^^^&lt;/rim:Value&gt;</w:t>
      </w:r>
    </w:p>
    <w:p w14:paraId="110700F0"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&lt;rim:Value&gt;PID-7|19560527&lt;/rim:Value&gt;</w:t>
      </w:r>
    </w:p>
    <w:p w14:paraId="54BBB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&lt;rim:Value&gt;PID-8|M&lt;/rim:Value&gt;</w:t>
      </w:r>
    </w:p>
    <w:p w14:paraId="3FD99E8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&lt;rim:Value&gt;PID-11|100 Main St^^Metropolis^Il^44130^USA&lt;/rim:Value&gt;</w:t>
      </w:r>
    </w:p>
    <w:p w14:paraId="1AA49FC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9268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3B5C8E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4FE9DAA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value="Sample document 1" xml:lang="en-us"/&gt;</w:t>
      </w:r>
    </w:p>
    <w:p w14:paraId="5975249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7E0A51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&lt;rim:Description/&gt;</w:t>
      </w:r>
    </w:p>
    <w:p w14:paraId="6CE5C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5A074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classificationScheme="urn:uuid:41a5887f-8865-4c09-adf7-e362475b143a" </w:t>
      </w:r>
    </w:p>
    <w:p w14:paraId="37A26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6BE6770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id="urn:uuid:ac872fc0-1c6e-439f-84d1-f76770a0ccdf" </w:t>
      </w:r>
    </w:p>
    <w:p w14:paraId="037256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nodeRepresentation="Education" </w:t>
      </w:r>
    </w:p>
    <w:p w14:paraId="547A283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D664D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8A9C1D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37DCF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classCodes&lt;/rim:Value&gt;</w:t>
      </w:r>
    </w:p>
    <w:p w14:paraId="3C9EEF9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5995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5FCFB4F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E5E142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value="Education" xml:lang="en-us"/&gt;</w:t>
      </w:r>
    </w:p>
    <w:p w14:paraId="3A385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F7E28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45EEB8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22BC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13EF7F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classificationScheme="urn:uuid:f4f85eac-e6cb-4883-b524-f2705394840f" </w:t>
      </w:r>
    </w:p>
    <w:p w14:paraId="660931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09CC44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id="urn:uuid:f1a8c8e4-3593-4777-b7e0-8b0773378705" </w:t>
      </w:r>
    </w:p>
    <w:p w14:paraId="7C7F37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 </w:t>
      </w:r>
    </w:p>
    <w:p w14:paraId="378B00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AAD13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CE505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04DD5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confidentialityCodes&lt;/rim:Value&gt;</w:t>
      </w:r>
    </w:p>
    <w:p w14:paraId="5AAB9F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518B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200E63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63187C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value="Celebrity" xml:lang="en-us"/&gt;</w:t>
      </w:r>
    </w:p>
    <w:p w14:paraId="3D79AF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04BBD5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74AB9D2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6B8C63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299A48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classificationScheme="urn:uuid:a09d5840-386c-46f2-b5ad-9c3699a4309d" </w:t>
      </w:r>
    </w:p>
    <w:p w14:paraId="1EDAAE2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46582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id="urn:uuid:b6e49c73-96c8-4058-8c95-914d83bd262a" </w:t>
      </w:r>
    </w:p>
    <w:p w14:paraId="3EAFDBB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nodeRepresentation="CDAR2/IHE 1.0" </w:t>
      </w:r>
    </w:p>
    <w:p w14:paraId="7B8C70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55BACAE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079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00BB48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formatCodes&lt;/rim:Value&gt;</w:t>
      </w:r>
    </w:p>
    <w:p w14:paraId="2C19F9C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B8F69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7C8C44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7C1E04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value="CDAR2/IHE 1.0" xml:lang="en-us"/&gt;</w:t>
      </w:r>
    </w:p>
    <w:p w14:paraId="26ACCFC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4EAAC73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8A8D03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4F47810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052EB1BC"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classificationScheme="urn:uuid:f33fb8ac-18af-42cc-ae0e-ed0b0bdb91e1" </w:t>
      </w:r>
    </w:p>
    <w:p w14:paraId="6B651C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1121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id="urn:uuid:61e2b376-d74a-4984-ac21-dcd0b8890f9d" </w:t>
      </w:r>
    </w:p>
    <w:p w14:paraId="4DBD31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nodeRepresentation="Emergency Department" </w:t>
      </w:r>
    </w:p>
    <w:p w14:paraId="6E27203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E0BFF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5D6508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08B5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healthcareFacilityTypeCodes&lt;/rim:Value&gt;</w:t>
      </w:r>
    </w:p>
    <w:p w14:paraId="51288F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C16EA3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3623EDF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B6DCA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value="Assisted Living" xml:lang="en-us"/&gt;</w:t>
      </w:r>
    </w:p>
    <w:p w14:paraId="5E02E2B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FC086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E4BA4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6CCB30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A0313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classificationScheme="urn:uuid:cccf5598-8b07-4b77-a05e-ae952c785ead" </w:t>
      </w:r>
    </w:p>
    <w:p w14:paraId="730BF1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C4111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id="urn:uuid:fb7677c5-c42f-485d-9010-dce0f3cd4ad5" </w:t>
      </w:r>
    </w:p>
    <w:p w14:paraId="57535E4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nodeRepresentation="Cardiology" </w:t>
      </w:r>
    </w:p>
    <w:p w14:paraId="3453931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053FC5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973CB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7018C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practiceSettingCodes&lt;/rim:Value&gt;</w:t>
      </w:r>
    </w:p>
    <w:p w14:paraId="317052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D2CBF2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78AD1B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3F92E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value="Cardiology" xml:lang="en-us"/&gt;</w:t>
      </w:r>
    </w:p>
    <w:p w14:paraId="297C75F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C6B0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2F726B1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53838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77B0327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classificationScheme="urn:uuid:f0306f51-975f-434e-a61c-c59651d33983" </w:t>
      </w:r>
    </w:p>
    <w:p w14:paraId="3D8D76F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7718E8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id="urn:uuid:0a8a8ed9-8be5-4a63-9b68-a511adee8ed5" </w:t>
      </w:r>
    </w:p>
    <w:p w14:paraId="11AA8D6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nodeRepresentation="34098-4" </w:t>
      </w:r>
    </w:p>
    <w:p w14:paraId="56FE78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7B52BB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2FDD51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587B86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&lt;rim:Value&gt;LOINC&lt;/rim:Value&gt;</w:t>
      </w:r>
    </w:p>
    <w:p w14:paraId="15ECD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9D21A5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C488C4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639C3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410730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BEDC66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value="Conference Evaluation Note" xml:lang="en-us"/&gt;</w:t>
      </w:r>
    </w:p>
    <w:p w14:paraId="7BE115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4F00BC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FFA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4EC93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32D3EB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id="urn:uuid:db9f4438-ffff-435f-9d34-d76190728637" </w:t>
      </w:r>
    </w:p>
    <w:p w14:paraId="070B75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5D99BE5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identificationScheme="urn:uuid:58a6f841-87b3-4a3e-92fd-a8ffeff98427" </w:t>
      </w:r>
    </w:p>
    <w:p w14:paraId="6E280E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11CB0BA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value="st3498702^^^&amp;amp;1.3.6.1.4.1.21367.2005.3.7&amp;amp;ISO"&gt;</w:t>
      </w:r>
    </w:p>
    <w:p w14:paraId="358BFE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56BFDF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19F9B888"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1C28F2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value="XDSDocumentEntry.patientId" </w:t>
      </w:r>
    </w:p>
    <w:p w14:paraId="69FD414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33BEE57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D75CC7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6B30C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492C65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474496E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id="urn:uuid:c3fcbf0e-9765-4f5b-abaa-b37ac8ff05a5" </w:t>
      </w:r>
    </w:p>
    <w:p w14:paraId="2D5DF09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07E38E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identificationScheme="urn:uuid:2e82c1f6-a085-4c72-9da3-8640a32e42ab" </w:t>
      </w:r>
    </w:p>
    <w:p w14:paraId="3FCE3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6456FA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value="1.3.6.1.4.1.21367.2005.3.99.1.1010"&gt;</w:t>
      </w:r>
    </w:p>
    <w:p w14:paraId="77D0F3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1EE91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0ADFDD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945787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value="XDSDocumentEntry.uniqueId" </w:t>
      </w:r>
    </w:p>
    <w:p w14:paraId="092C7D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0ACEB7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76E17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1582B66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529C7E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&lt;/rim:ExtrinsicObject&gt;</w:t>
      </w:r>
    </w:p>
    <w:p w14:paraId="589BF95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id="urn:uuid:41a5887f-8865-4c09-adf7-e362475b143a"/&gt;</w:t>
      </w:r>
    </w:p>
    <w:p w14:paraId="72B9187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id="urn:uuid:f4f85eac-e6cb-4883-b524-f2705394840f"/&gt;</w:t>
      </w:r>
    </w:p>
    <w:p w14:paraId="41EC0D8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id="urn:uuid:a09d5840-386c-46f2-b5ad-9c3699a4309d"/&gt;</w:t>
      </w:r>
    </w:p>
    <w:p w14:paraId="17CFE9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id="urn:uuid:f33fb8ac-18af-42cc-ae0e-ed0b0bdb91e1"/&gt;</w:t>
      </w:r>
    </w:p>
    <w:p w14:paraId="1E4778A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id="urn:uuid:cccf5598-8b07-4b77-a05e-ae952c785ead"/&gt;</w:t>
      </w:r>
    </w:p>
    <w:p w14:paraId="36ECECA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id="urn:uuid:f0306f51-975f-434e-a61c-c59651d33983"/&gt;</w:t>
      </w:r>
    </w:p>
    <w:p w14:paraId="3A3F5C7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id="urn:uuid:58a6f841-87b3-4a3e-92fd-a8ffeff98427"/&gt;</w:t>
      </w:r>
    </w:p>
    <w:p w14:paraId="2BCA477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id="urn:uuid:2e82c1f6-a085-4c72-9da3-8640a32e42ab"/&gt;</w:t>
      </w:r>
    </w:p>
    <w:p w14:paraId="0A24C06E"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3EF6FCC6" w14:textId="77777777" w:rsidR="00BD6B97" w:rsidRPr="007A7659" w:rsidRDefault="00BD6B97" w:rsidP="001D3953">
      <w:pPr>
        <w:pStyle w:val="XMLFragment"/>
        <w:rPr>
          <w:noProof w:val="0"/>
          <w:lang w:eastAsia="ar-SA"/>
        </w:rPr>
      </w:pPr>
      <w:r w:rsidRPr="007A7659">
        <w:rPr>
          <w:noProof w:val="0"/>
          <w:lang w:eastAsia="ar-SA"/>
        </w:rPr>
        <w:t>&lt;/AdhocQueryResponse&gt;</w:t>
      </w:r>
    </w:p>
    <w:p w14:paraId="244C1657" w14:textId="77777777" w:rsidR="00D55E57" w:rsidRPr="007A7659" w:rsidRDefault="00D55E57">
      <w:pPr>
        <w:pStyle w:val="BodyText"/>
      </w:pPr>
    </w:p>
    <w:p w14:paraId="1601DC5A" w14:textId="77777777" w:rsidR="00BD6B97" w:rsidRPr="007A7659" w:rsidRDefault="00BD6B97">
      <w:pPr>
        <w:pStyle w:val="BodyText"/>
      </w:pPr>
      <w:r w:rsidRPr="007A7659">
        <w:t xml:space="preserve">The following query response is the same as above (repeated sections replaced with </w:t>
      </w:r>
      <w:r w:rsidR="003F510F" w:rsidRPr="007A7659">
        <w:t>…)</w:t>
      </w:r>
      <w:r w:rsidRPr="007A7659">
        <w:t xml:space="preserve"> with the homeCommunityId attribute specified. Subsequent requests specifying entryUUID of </w:t>
      </w:r>
      <w:r w:rsidRPr="007A7659">
        <w:rPr>
          <w:rFonts w:ascii="Courier New" w:hAnsi="Courier New"/>
        </w:rPr>
        <w:t>urn:uuid:08a15a6f-5b4a-42de-8f95-89474f83abdf</w:t>
      </w:r>
      <w:r w:rsidRPr="007A7659">
        <w:t xml:space="preserve"> or uniqueID of </w:t>
      </w:r>
      <w:r w:rsidRPr="007A7659">
        <w:rPr>
          <w:rFonts w:ascii="Courier New" w:hAnsi="Courier New"/>
        </w:rPr>
        <w:t>1.3.6.1.4.1.21367.2005.3.99.1.1010</w:t>
      </w:r>
      <w:r w:rsidRPr="007A7659">
        <w:t xml:space="preserve"> shall include the homeCommunityId value of urn:oid:1.2.3 in the query.</w:t>
      </w:r>
    </w:p>
    <w:p w14:paraId="606F2CE1" w14:textId="77777777" w:rsidR="00767375" w:rsidRPr="007A7659" w:rsidRDefault="00767375">
      <w:pPr>
        <w:pStyle w:val="BodyText"/>
      </w:pPr>
    </w:p>
    <w:p w14:paraId="241998D2" w14:textId="77777777" w:rsidR="00BD6B97" w:rsidRPr="007A7659" w:rsidRDefault="00BD6B97" w:rsidP="001D3953">
      <w:pPr>
        <w:pStyle w:val="XMLFragment"/>
        <w:rPr>
          <w:noProof w:val="0"/>
        </w:rPr>
      </w:pPr>
    </w:p>
    <w:p w14:paraId="0508650B" w14:textId="77777777" w:rsidR="00BD6B97" w:rsidRPr="007A7659" w:rsidRDefault="00BD6B97" w:rsidP="001D3953">
      <w:pPr>
        <w:pStyle w:val="XMLFragment"/>
        <w:rPr>
          <w:noProof w:val="0"/>
        </w:rPr>
      </w:pPr>
      <w:r w:rsidRPr="007A7659">
        <w:rPr>
          <w:noProof w:val="0"/>
        </w:rPr>
        <w:t>&lt;?xml version="1.0" encoding="UTF-8"?&gt;</w:t>
      </w:r>
    </w:p>
    <w:p w14:paraId="2E1905AE" w14:textId="77777777" w:rsidR="00BD6B97" w:rsidRPr="007A7659" w:rsidRDefault="00BD6B97" w:rsidP="001D3953">
      <w:pPr>
        <w:pStyle w:val="XMLFragment"/>
        <w:rPr>
          <w:noProof w:val="0"/>
        </w:rPr>
      </w:pPr>
      <w:r w:rsidRPr="007A7659">
        <w:rPr>
          <w:noProof w:val="0"/>
        </w:rPr>
        <w:t>&lt;AdhocQueryResponse ... status="Success"&gt;</w:t>
      </w:r>
    </w:p>
    <w:p w14:paraId="10FB9DE9" w14:textId="77777777" w:rsidR="00BD6B97" w:rsidRPr="007A7659" w:rsidRDefault="00BD6B97" w:rsidP="001D3953">
      <w:pPr>
        <w:pStyle w:val="XMLFragment"/>
        <w:rPr>
          <w:noProof w:val="0"/>
        </w:rPr>
      </w:pPr>
      <w:r w:rsidRPr="007A7659">
        <w:rPr>
          <w:noProof w:val="0"/>
        </w:rPr>
        <w:t xml:space="preserve">      &lt;rim:RegistryObjectList&gt;</w:t>
      </w:r>
    </w:p>
    <w:p w14:paraId="1FE5A1E1" w14:textId="77777777" w:rsidR="00BD6B97" w:rsidRPr="007A7659" w:rsidRDefault="00BD6B97" w:rsidP="001D3953">
      <w:pPr>
        <w:pStyle w:val="XMLFragment"/>
        <w:rPr>
          <w:noProof w:val="0"/>
        </w:rPr>
      </w:pPr>
      <w:r w:rsidRPr="007A7659">
        <w:rPr>
          <w:noProof w:val="0"/>
        </w:rPr>
        <w:t xml:space="preserve">         &lt;rim:ExtrinsicObject … id="urn:uuid:08a15a6f-5b4a-42de-8f95-89474f83abdf" isOpaque="false"  mimeType="text/xml" objectType="urn:uuid:7edca82f-054d-47f2-a032-9b2a5b5186c1" status="urn:oasis:names:tc:ebxml-regrep:StatusType:Approved" </w:t>
      </w:r>
      <w:r w:rsidRPr="007A7659">
        <w:rPr>
          <w:bCs/>
          <w:noProof w:val="0"/>
        </w:rPr>
        <w:t>home=”urn:oid:1.2.3</w:t>
      </w:r>
      <w:r w:rsidRPr="007A7659">
        <w:rPr>
          <w:b/>
          <w:bCs/>
          <w:noProof w:val="0"/>
        </w:rPr>
        <w:t>”</w:t>
      </w:r>
      <w:r w:rsidRPr="007A7659">
        <w:rPr>
          <w:noProof w:val="0"/>
        </w:rPr>
        <w:t>&gt;</w:t>
      </w:r>
    </w:p>
    <w:p w14:paraId="477FEAFC" w14:textId="77777777" w:rsidR="00BD6B97" w:rsidRPr="007A7659" w:rsidRDefault="00BD6B97" w:rsidP="001D3953">
      <w:pPr>
        <w:pStyle w:val="XMLFragment"/>
        <w:rPr>
          <w:noProof w:val="0"/>
        </w:rPr>
      </w:pPr>
    </w:p>
    <w:p w14:paraId="1166B2DF" w14:textId="77777777" w:rsidR="00BD6B97" w:rsidRPr="007A7659" w:rsidRDefault="00BD6B97" w:rsidP="001D3953">
      <w:pPr>
        <w:pStyle w:val="XMLFragment"/>
        <w:rPr>
          <w:noProof w:val="0"/>
        </w:rPr>
      </w:pPr>
      <w:r w:rsidRPr="007A7659">
        <w:rPr>
          <w:noProof w:val="0"/>
        </w:rPr>
        <w:t>…</w:t>
      </w:r>
    </w:p>
    <w:p w14:paraId="2BE8C903" w14:textId="77777777" w:rsidR="00BD6B97" w:rsidRPr="007A7659" w:rsidRDefault="00BD6B97" w:rsidP="001D3953">
      <w:pPr>
        <w:pStyle w:val="XMLFragment"/>
        <w:rPr>
          <w:noProof w:val="0"/>
        </w:rPr>
      </w:pPr>
      <w:r w:rsidRPr="007A7659">
        <w:rPr>
          <w:noProof w:val="0"/>
        </w:rPr>
        <w:t xml:space="preserve"> </w:t>
      </w:r>
    </w:p>
    <w:p w14:paraId="1C74542E" w14:textId="77777777" w:rsidR="00BD6B97" w:rsidRPr="007A7659" w:rsidRDefault="00BD6B97" w:rsidP="001D3953">
      <w:pPr>
        <w:pStyle w:val="XMLFragment"/>
        <w:rPr>
          <w:noProof w:val="0"/>
        </w:rPr>
      </w:pPr>
      <w:r w:rsidRPr="007A7659">
        <w:rPr>
          <w:noProof w:val="0"/>
        </w:rPr>
        <w:t xml:space="preserve">           &lt;rim:ExternalIdentifier id="urn:uuid:c3fcbf0e-9765-4f5b-abaa-b37ac8ff05a5" registryObject="urn:uuid:08a15a6f-5b4a-42de-8f95-89474f83abdf" identificationScheme="urn:uuid:2e82c1f6-a085-4c72-9da3-8640a32e42ab" objectType="ExternalIdentifier" value="1.3.6.1.4.1.21367.2005.3.99.1.1010"&gt;</w:t>
      </w:r>
    </w:p>
    <w:p w14:paraId="35CE2541" w14:textId="77777777" w:rsidR="00BD6B97" w:rsidRPr="007A7659" w:rsidRDefault="00BD6B97" w:rsidP="001D3953">
      <w:pPr>
        <w:pStyle w:val="XMLFragment"/>
        <w:rPr>
          <w:noProof w:val="0"/>
        </w:rPr>
      </w:pPr>
      <w:r w:rsidRPr="007A7659">
        <w:rPr>
          <w:noProof w:val="0"/>
        </w:rPr>
        <w:t xml:space="preserve">               &lt;rim:Name&gt;</w:t>
      </w:r>
    </w:p>
    <w:p w14:paraId="4077FF76" w14:textId="77777777" w:rsidR="00BD6B97" w:rsidRPr="007A7659" w:rsidRDefault="00BD6B97" w:rsidP="001D3953">
      <w:pPr>
        <w:pStyle w:val="XMLFragment"/>
        <w:rPr>
          <w:noProof w:val="0"/>
        </w:rPr>
      </w:pPr>
      <w:r w:rsidRPr="007A7659">
        <w:rPr>
          <w:noProof w:val="0"/>
        </w:rPr>
        <w:t xml:space="preserve">                  &lt;rim:LocalizedString charset="UTF-8" value="XDSDocumentEntry.uniqueId" xml:lang="en-us"/&gt;</w:t>
      </w:r>
    </w:p>
    <w:p w14:paraId="56902B55" w14:textId="77777777" w:rsidR="00BD6B97" w:rsidRPr="007A7659" w:rsidRDefault="00BD6B97" w:rsidP="001D3953">
      <w:pPr>
        <w:pStyle w:val="XMLFragment"/>
        <w:rPr>
          <w:noProof w:val="0"/>
        </w:rPr>
      </w:pPr>
      <w:r w:rsidRPr="007A7659">
        <w:rPr>
          <w:noProof w:val="0"/>
        </w:rPr>
        <w:t xml:space="preserve">               &lt;/rim:Name&gt;</w:t>
      </w:r>
    </w:p>
    <w:p w14:paraId="73DB3112" w14:textId="77777777" w:rsidR="00BD6B97" w:rsidRPr="007A7659" w:rsidRDefault="00BD6B97" w:rsidP="001D3953">
      <w:pPr>
        <w:pStyle w:val="XMLFragment"/>
        <w:rPr>
          <w:noProof w:val="0"/>
        </w:rPr>
      </w:pPr>
      <w:r w:rsidRPr="007A7659">
        <w:rPr>
          <w:noProof w:val="0"/>
        </w:rPr>
        <w:t xml:space="preserve">               &lt;rim:Description/&gt;</w:t>
      </w:r>
    </w:p>
    <w:p w14:paraId="3AF66D89" w14:textId="77777777" w:rsidR="00BD6B97" w:rsidRPr="007A7659" w:rsidRDefault="00BD6B97" w:rsidP="001D3953">
      <w:pPr>
        <w:pStyle w:val="XMLFragment"/>
        <w:rPr>
          <w:noProof w:val="0"/>
        </w:rPr>
      </w:pPr>
      <w:r w:rsidRPr="007A7659">
        <w:rPr>
          <w:noProof w:val="0"/>
        </w:rPr>
        <w:t xml:space="preserve">            &lt;/rim:ExternalIdentifier&gt;</w:t>
      </w:r>
    </w:p>
    <w:p w14:paraId="1AD4ED20" w14:textId="77777777" w:rsidR="00BD6B97" w:rsidRPr="007A7659" w:rsidRDefault="00BD6B97" w:rsidP="001D3953">
      <w:pPr>
        <w:pStyle w:val="XMLFragment"/>
        <w:rPr>
          <w:noProof w:val="0"/>
        </w:rPr>
      </w:pPr>
      <w:r w:rsidRPr="007A7659">
        <w:rPr>
          <w:noProof w:val="0"/>
        </w:rPr>
        <w:t xml:space="preserve">         &lt;/rim:ExtrinsicObject&gt;</w:t>
      </w:r>
    </w:p>
    <w:p w14:paraId="75999B9F" w14:textId="77777777" w:rsidR="00BD6B97" w:rsidRPr="007A7659" w:rsidRDefault="00BD6B97" w:rsidP="001D3953">
      <w:pPr>
        <w:pStyle w:val="XMLFragment"/>
        <w:rPr>
          <w:noProof w:val="0"/>
        </w:rPr>
      </w:pPr>
      <w:r w:rsidRPr="007A7659">
        <w:rPr>
          <w:noProof w:val="0"/>
        </w:rPr>
        <w:t xml:space="preserve">      &lt;/rim:RegistryObjectList&gt;</w:t>
      </w:r>
    </w:p>
    <w:p w14:paraId="20F4090B" w14:textId="77777777" w:rsidR="00BD6B97" w:rsidRPr="007A7659" w:rsidRDefault="00BD6B97" w:rsidP="001D3953">
      <w:pPr>
        <w:pStyle w:val="XMLFragment"/>
        <w:rPr>
          <w:noProof w:val="0"/>
        </w:rPr>
      </w:pPr>
      <w:r w:rsidRPr="007A7659">
        <w:rPr>
          <w:noProof w:val="0"/>
        </w:rPr>
        <w:t xml:space="preserve">   &lt;/AdhocQueryResponse&gt;</w:t>
      </w:r>
    </w:p>
    <w:p w14:paraId="4D0B9C39" w14:textId="77777777" w:rsidR="00BD6B97" w:rsidRPr="007A7659" w:rsidRDefault="00BD6B97" w:rsidP="001D3953">
      <w:pPr>
        <w:pStyle w:val="BodyText"/>
      </w:pPr>
    </w:p>
    <w:p w14:paraId="51751D82" w14:textId="77777777" w:rsidR="00BD6B97" w:rsidRPr="007A7659" w:rsidRDefault="00BD6B97">
      <w:pPr>
        <w:pStyle w:val="Heading6"/>
        <w:numPr>
          <w:ilvl w:val="0"/>
          <w:numId w:val="0"/>
        </w:numPr>
        <w:tabs>
          <w:tab w:val="clear" w:pos="4320"/>
        </w:tabs>
        <w:rPr>
          <w:noProof w:val="0"/>
        </w:rPr>
      </w:pPr>
      <w:r w:rsidRPr="007A7659">
        <w:rPr>
          <w:noProof w:val="0"/>
        </w:rPr>
        <w:t>3.18.4.1.3.4 Intentionally Left Blank</w:t>
      </w:r>
    </w:p>
    <w:p w14:paraId="14F9E629" w14:textId="77777777" w:rsidR="00BD6B97" w:rsidRPr="007A7659" w:rsidRDefault="00BD6B97">
      <w:pPr>
        <w:pStyle w:val="Heading6"/>
        <w:numPr>
          <w:ilvl w:val="0"/>
          <w:numId w:val="0"/>
        </w:numPr>
        <w:tabs>
          <w:tab w:val="clear" w:pos="4320"/>
        </w:tabs>
        <w:rPr>
          <w:noProof w:val="0"/>
        </w:rPr>
      </w:pPr>
      <w:bookmarkStart w:id="3058" w:name="_Toc170121867"/>
      <w:bookmarkStart w:id="3059" w:name="_Toc173670349"/>
      <w:r w:rsidRPr="007A7659">
        <w:rPr>
          <w:noProof w:val="0"/>
        </w:rPr>
        <w:t xml:space="preserve">3.18.4.1.3.5 </w:t>
      </w:r>
      <w:bookmarkEnd w:id="3058"/>
      <w:r w:rsidRPr="007A7659">
        <w:rPr>
          <w:noProof w:val="0"/>
        </w:rPr>
        <w:t>Basic Patient Privacy Enforcement Option</w:t>
      </w:r>
      <w:bookmarkEnd w:id="3059"/>
    </w:p>
    <w:p w14:paraId="51FF75E1" w14:textId="77777777" w:rsidR="00BD6B97" w:rsidRPr="007A7659" w:rsidRDefault="00BD6B97" w:rsidP="00A86E7F">
      <w:pPr>
        <w:pStyle w:val="BodyText"/>
      </w:pPr>
      <w:r w:rsidRPr="007A7659">
        <w:t xml:space="preserve">If the Basic Patient Privacy Enforcement Option is implemented: </w:t>
      </w:r>
    </w:p>
    <w:p w14:paraId="505A216A" w14:textId="77777777" w:rsidR="00BD6B97" w:rsidRPr="007A7659" w:rsidRDefault="00BD6B97" w:rsidP="00AE5ED3">
      <w:pPr>
        <w:pStyle w:val="ListNumber2"/>
        <w:numPr>
          <w:ilvl w:val="0"/>
          <w:numId w:val="49"/>
        </w:numPr>
      </w:pPr>
      <w:r w:rsidRPr="007A7659">
        <w:t xml:space="preserve">All Document Consumer Actors may provide a list of confidentialityCode in XDS Registry Stored Query Transaction and the XDS Registry will return only document that have at least one matching confidentialityCode. In this way documents without at least one of the requested codes will not be returned. </w:t>
      </w:r>
    </w:p>
    <w:p w14:paraId="2CC0AFD5" w14:textId="77777777" w:rsidR="00BD6B97" w:rsidRPr="007A7659" w:rsidRDefault="00BD6B97" w:rsidP="00AE5ED3">
      <w:pPr>
        <w:pStyle w:val="ListNumber2"/>
        <w:numPr>
          <w:ilvl w:val="0"/>
          <w:numId w:val="49"/>
        </w:numPr>
      </w:pPr>
      <w:r w:rsidRPr="007A7659">
        <w:t xml:space="preserve">The Document Consumer shall be able to be configured with the Patient Privacy Policies, Patient Privacy Policy Identifiers (OIDs) and associated information necessary to understand and enforce the XDS Affinity Domain Policy. The details of this are product specific and not specified by IHE. </w:t>
      </w:r>
    </w:p>
    <w:p w14:paraId="77264D6D" w14:textId="77777777" w:rsidR="00BD6B97" w:rsidRPr="007A7659" w:rsidRDefault="00BD6B97" w:rsidP="00AE5ED3">
      <w:pPr>
        <w:pStyle w:val="ListNumber2"/>
        <w:numPr>
          <w:ilvl w:val="0"/>
          <w:numId w:val="49"/>
        </w:numPr>
      </w:pPr>
      <w:r w:rsidRPr="007A7659">
        <w:t>The Document Consumer shall not allow access to documents for which the Document Consumer does not understand at least one of the confidentialityCode returned. This assures that a Document Consumer will not improperly handle documents with confidentialityCode that may be more restrictive than the Document Consumer is configured to support.</w:t>
      </w:r>
    </w:p>
    <w:p w14:paraId="137540A4" w14:textId="77777777" w:rsidR="00BD6B97" w:rsidRPr="007A7659" w:rsidRDefault="00BD6B97" w:rsidP="00AE5ED3">
      <w:pPr>
        <w:pStyle w:val="ListNumber2"/>
        <w:numPr>
          <w:ilvl w:val="0"/>
          <w:numId w:val="49"/>
        </w:numPr>
      </w:pPr>
      <w:r w:rsidRPr="007A7659">
        <w:t xml:space="preserve">The Document Consumer shall abide by the XDS Affinity Domain Policies represented by the confidentialityCode in the metadata associated with the document. The Document Consumer likely will have user access controls or business rule capabilities to determine the details of how confidentiality codes apply to query results. The details of this are product specific and not specified by IHE. These rules shall reduce the query results to only those that are appropriate to the current situation for that actor and user. </w:t>
      </w:r>
    </w:p>
    <w:p w14:paraId="143D98BD" w14:textId="77777777" w:rsidR="00BD6B97" w:rsidRPr="007A7659" w:rsidRDefault="00BD6B97" w:rsidP="00AE5ED3">
      <w:pPr>
        <w:pStyle w:val="ListNumber2"/>
        <w:numPr>
          <w:ilvl w:val="0"/>
          <w:numId w:val="49"/>
        </w:numPr>
      </w:pPr>
      <w:r w:rsidRPr="007A7659">
        <w:t xml:space="preserve">Note: The Registry is already required to return only documents that match the requested confidentialityCode (filter) indicated in the Registry Stored Query. </w:t>
      </w:r>
    </w:p>
    <w:p w14:paraId="1A19573D" w14:textId="77777777" w:rsidR="00BD6B97" w:rsidRPr="007A7659" w:rsidRDefault="00BD6B97" w:rsidP="00AE5ED3">
      <w:pPr>
        <w:pStyle w:val="ListNumber2"/>
        <w:numPr>
          <w:ilvl w:val="0"/>
          <w:numId w:val="49"/>
        </w:numPr>
      </w:pPr>
      <w:r w:rsidRPr="007A7659">
        <w:lastRenderedPageBreak/>
        <w:t xml:space="preserve">Note: Products implementing the </w:t>
      </w:r>
      <w:r w:rsidR="002A68DD" w:rsidRPr="007A7659">
        <w:t xml:space="preserve">Document </w:t>
      </w:r>
      <w:r w:rsidRPr="007A7659">
        <w:t xml:space="preserve">Registry may be able to further filter Registry Stored Query results through looking at all the Patient Privacy Acknowledgement Documents registered for the patient that have the availabilityStatus of Approved and for which have not expired. </w:t>
      </w:r>
    </w:p>
    <w:p w14:paraId="59348B10" w14:textId="77777777" w:rsidR="00BD6B97" w:rsidRPr="007A7659" w:rsidRDefault="00BD6B97">
      <w:pPr>
        <w:pStyle w:val="Heading6"/>
        <w:numPr>
          <w:ilvl w:val="0"/>
          <w:numId w:val="0"/>
        </w:numPr>
        <w:tabs>
          <w:tab w:val="clear" w:pos="4320"/>
        </w:tabs>
        <w:rPr>
          <w:noProof w:val="0"/>
        </w:rPr>
      </w:pPr>
      <w:bookmarkStart w:id="3060" w:name="_Toc173670350"/>
      <w:r w:rsidRPr="007A7659">
        <w:rPr>
          <w:noProof w:val="0"/>
        </w:rPr>
        <w:t>3.18.4.1.3.6 Basic Patient Privacy Proof Option</w:t>
      </w:r>
      <w:bookmarkEnd w:id="3060"/>
    </w:p>
    <w:p w14:paraId="4FC7BEBA" w14:textId="77777777" w:rsidR="00BD6B97" w:rsidRPr="007A7659" w:rsidRDefault="00BD6B97" w:rsidP="00A86E7F">
      <w:pPr>
        <w:pStyle w:val="BodyText"/>
      </w:pPr>
      <w:r w:rsidRPr="007A7659">
        <w:t xml:space="preserve">If the Basic Patient Privacy Consents Proof Option is implemented: </w:t>
      </w:r>
    </w:p>
    <w:p w14:paraId="3CECBE36" w14:textId="77777777" w:rsidR="00BD6B97" w:rsidRPr="007A7659" w:rsidRDefault="00BD6B97" w:rsidP="006E48D2">
      <w:pPr>
        <w:pStyle w:val="ListNumber2"/>
        <w:numPr>
          <w:ilvl w:val="0"/>
          <w:numId w:val="34"/>
        </w:numPr>
      </w:pPr>
      <w:r w:rsidRPr="007A7659">
        <w:t>The Document Consumer shall be capable of querying for ‘Approved’ Patient Privacy Acknowledgement Documents in the XDS Affinity Domain. This query should be done by document class so as to catch both formats of document (Consent). The Document Consumer shall be capable of recognizing the eventCodeList from the resulting XDS Metadata. There is no required handling of Patient Privacy Consent Acknowledgement Document XDS Metadata. There is no requirement for the Document Consumer to retrieve the Patient Privacy Acknowledgement Document content.</w:t>
      </w:r>
    </w:p>
    <w:p w14:paraId="6149F2E2" w14:textId="77777777" w:rsidR="00BD6B97" w:rsidRPr="007A7659" w:rsidRDefault="00BD6B97">
      <w:pPr>
        <w:pStyle w:val="Heading3"/>
        <w:numPr>
          <w:ilvl w:val="0"/>
          <w:numId w:val="0"/>
        </w:numPr>
        <w:tabs>
          <w:tab w:val="clear" w:pos="2160"/>
        </w:tabs>
        <w:rPr>
          <w:noProof w:val="0"/>
        </w:rPr>
      </w:pPr>
      <w:bookmarkStart w:id="3061" w:name="_Toc518548675"/>
      <w:r w:rsidRPr="007A7659">
        <w:rPr>
          <w:noProof w:val="0"/>
        </w:rPr>
        <w:t>3.18.5 Security Considerations</w:t>
      </w:r>
      <w:bookmarkEnd w:id="3061"/>
    </w:p>
    <w:p w14:paraId="6CF7BD10" w14:textId="77777777" w:rsidR="00BD6B97" w:rsidRPr="007A7659" w:rsidRDefault="00BD6B97">
      <w:r w:rsidRPr="007A7659">
        <w:t>Relevant XDS Affinity Domain Security background is discussed in the XDS Security Considerations Section (see ITI TF-1: 10.7).</w:t>
      </w:r>
    </w:p>
    <w:p w14:paraId="771CFD67" w14:textId="77777777" w:rsidR="00BD6B97" w:rsidRPr="007A7659" w:rsidRDefault="00BD6B97">
      <w:pPr>
        <w:pStyle w:val="Heading4"/>
        <w:numPr>
          <w:ilvl w:val="0"/>
          <w:numId w:val="0"/>
        </w:numPr>
        <w:tabs>
          <w:tab w:val="clear" w:pos="2160"/>
          <w:tab w:val="clear" w:pos="2880"/>
        </w:tabs>
        <w:rPr>
          <w:noProof w:val="0"/>
        </w:rPr>
      </w:pPr>
      <w:r w:rsidRPr="007A7659">
        <w:rPr>
          <w:noProof w:val="0"/>
        </w:rPr>
        <w:t>3.18.5.1 Audit Record Considerations</w:t>
      </w:r>
    </w:p>
    <w:p w14:paraId="2E325C85" w14:textId="77777777" w:rsidR="00BD6B97" w:rsidRPr="007A7659" w:rsidRDefault="00BD6B97">
      <w:r w:rsidRPr="007A7659">
        <w:t xml:space="preserve">The Registry Stored Query </w:t>
      </w:r>
      <w:r w:rsidR="00DC44CA" w:rsidRPr="007A7659">
        <w:t>[ITI-18] t</w:t>
      </w:r>
      <w:r w:rsidRPr="007A7659">
        <w:t xml:space="preserve">ransaction is a Query Information event as defined in Table </w:t>
      </w:r>
      <w:r w:rsidR="00767375" w:rsidRPr="007A7659">
        <w:t>3.20.4.1.1.1-1</w:t>
      </w:r>
      <w:r w:rsidRPr="007A7659">
        <w:t>. If a status of PartialSuccess is returned, the Actors involved shall record both a success and a failure audit event. The Actors involved shall record audit events according to the following:</w:t>
      </w:r>
    </w:p>
    <w:p w14:paraId="5D1416C8" w14:textId="77777777" w:rsidR="00BD6B97" w:rsidRPr="007A7659" w:rsidRDefault="00BD6B97" w:rsidP="00AE5ED3">
      <w:pPr>
        <w:pStyle w:val="Heading5"/>
        <w:numPr>
          <w:ilvl w:val="0"/>
          <w:numId w:val="0"/>
        </w:numPr>
        <w:rPr>
          <w:noProof w:val="0"/>
        </w:rPr>
      </w:pPr>
      <w:r w:rsidRPr="007A7659">
        <w:rPr>
          <w:noProof w:val="0"/>
        </w:rPr>
        <w:t>3.18.5.1.1 Document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DF72AB7" w14:textId="77777777" w:rsidTr="007E3B51">
        <w:trPr>
          <w:cantSplit/>
        </w:trPr>
        <w:tc>
          <w:tcPr>
            <w:tcW w:w="1458" w:type="dxa"/>
            <w:tcBorders>
              <w:bottom w:val="single" w:sz="4" w:space="0" w:color="auto"/>
            </w:tcBorders>
            <w:textDirection w:val="btLr"/>
            <w:vAlign w:val="center"/>
          </w:tcPr>
          <w:p w14:paraId="66BAE6E6"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B38E324"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406EB0E6"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718532B4" w14:textId="77777777" w:rsidR="00BD6B97" w:rsidRPr="007A7659" w:rsidRDefault="00BD6B97" w:rsidP="003C1EFA">
            <w:pPr>
              <w:pStyle w:val="TableEntryHeader"/>
            </w:pPr>
            <w:r w:rsidRPr="007A7659">
              <w:t>Value Constraints</w:t>
            </w:r>
          </w:p>
        </w:tc>
      </w:tr>
      <w:tr w:rsidR="00BD6B97" w:rsidRPr="007A7659" w14:paraId="4158D694" w14:textId="77777777" w:rsidTr="00AE5ED3">
        <w:trPr>
          <w:cantSplit/>
        </w:trPr>
        <w:tc>
          <w:tcPr>
            <w:tcW w:w="1458" w:type="dxa"/>
            <w:vMerge w:val="restart"/>
            <w:tcBorders>
              <w:top w:val="single" w:sz="4" w:space="0" w:color="auto"/>
            </w:tcBorders>
          </w:tcPr>
          <w:p w14:paraId="2E2E63C2" w14:textId="77777777" w:rsidR="00BD6B97" w:rsidRPr="007A7659" w:rsidRDefault="00BD6B97" w:rsidP="003C1EFA">
            <w:pPr>
              <w:pStyle w:val="TableEntryHeader"/>
            </w:pPr>
            <w:r w:rsidRPr="007A7659">
              <w:t>Event</w:t>
            </w:r>
          </w:p>
          <w:p w14:paraId="44B5C29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F6449E"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1B31241"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4DD00B93"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0CFA5C1" w14:textId="77777777">
        <w:trPr>
          <w:cantSplit/>
        </w:trPr>
        <w:tc>
          <w:tcPr>
            <w:tcW w:w="1458" w:type="dxa"/>
            <w:vMerge/>
            <w:vAlign w:val="center"/>
          </w:tcPr>
          <w:p w14:paraId="082CC3E3" w14:textId="77777777" w:rsidR="00BD6B97" w:rsidRPr="007A7659" w:rsidRDefault="00BD6B97">
            <w:pPr>
              <w:pStyle w:val="TableLabel"/>
              <w:rPr>
                <w:noProof w:val="0"/>
                <w:sz w:val="16"/>
              </w:rPr>
            </w:pPr>
          </w:p>
        </w:tc>
        <w:tc>
          <w:tcPr>
            <w:tcW w:w="2610" w:type="dxa"/>
            <w:vAlign w:val="center"/>
          </w:tcPr>
          <w:p w14:paraId="38637F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C309F16" w14:textId="77777777" w:rsidR="00BD6B97" w:rsidRPr="007A7659" w:rsidRDefault="00BD6B97">
            <w:pPr>
              <w:pStyle w:val="TableEntry"/>
              <w:jc w:val="center"/>
              <w:rPr>
                <w:noProof w:val="0"/>
                <w:sz w:val="16"/>
              </w:rPr>
            </w:pPr>
            <w:r w:rsidRPr="007A7659">
              <w:rPr>
                <w:noProof w:val="0"/>
                <w:sz w:val="16"/>
              </w:rPr>
              <w:t>M</w:t>
            </w:r>
          </w:p>
        </w:tc>
        <w:tc>
          <w:tcPr>
            <w:tcW w:w="4878" w:type="dxa"/>
          </w:tcPr>
          <w:p w14:paraId="5053FAF7"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A082E14" w14:textId="77777777">
        <w:trPr>
          <w:cantSplit/>
        </w:trPr>
        <w:tc>
          <w:tcPr>
            <w:tcW w:w="1458" w:type="dxa"/>
            <w:vMerge/>
            <w:vAlign w:val="center"/>
          </w:tcPr>
          <w:p w14:paraId="7916B6A6" w14:textId="77777777" w:rsidR="00BD6B97" w:rsidRPr="007A7659" w:rsidRDefault="00BD6B97">
            <w:pPr>
              <w:pStyle w:val="TableLabel"/>
              <w:rPr>
                <w:noProof w:val="0"/>
                <w:sz w:val="16"/>
              </w:rPr>
            </w:pPr>
          </w:p>
        </w:tc>
        <w:tc>
          <w:tcPr>
            <w:tcW w:w="2610" w:type="dxa"/>
            <w:vAlign w:val="center"/>
          </w:tcPr>
          <w:p w14:paraId="776A00D4"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AEAF0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07DED6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1771EB" w14:textId="77777777">
        <w:trPr>
          <w:cantSplit/>
        </w:trPr>
        <w:tc>
          <w:tcPr>
            <w:tcW w:w="1458" w:type="dxa"/>
            <w:vMerge/>
            <w:vAlign w:val="center"/>
          </w:tcPr>
          <w:p w14:paraId="46DC8391" w14:textId="77777777" w:rsidR="00BD6B97" w:rsidRPr="007A7659" w:rsidRDefault="00BD6B97">
            <w:pPr>
              <w:pStyle w:val="TableLabel"/>
              <w:rPr>
                <w:noProof w:val="0"/>
                <w:sz w:val="16"/>
              </w:rPr>
            </w:pPr>
          </w:p>
        </w:tc>
        <w:tc>
          <w:tcPr>
            <w:tcW w:w="2610" w:type="dxa"/>
            <w:vAlign w:val="center"/>
          </w:tcPr>
          <w:p w14:paraId="14B0246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47124E9"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A1DFE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B6AB3F2" w14:textId="77777777">
        <w:trPr>
          <w:cantSplit/>
        </w:trPr>
        <w:tc>
          <w:tcPr>
            <w:tcW w:w="1458" w:type="dxa"/>
            <w:vMerge/>
            <w:vAlign w:val="center"/>
          </w:tcPr>
          <w:p w14:paraId="027A056A" w14:textId="77777777" w:rsidR="00BD6B97" w:rsidRPr="007A7659" w:rsidRDefault="00BD6B97">
            <w:pPr>
              <w:pStyle w:val="TableLabel"/>
              <w:rPr>
                <w:noProof w:val="0"/>
                <w:sz w:val="16"/>
              </w:rPr>
            </w:pPr>
          </w:p>
        </w:tc>
        <w:tc>
          <w:tcPr>
            <w:tcW w:w="2610" w:type="dxa"/>
            <w:vAlign w:val="center"/>
          </w:tcPr>
          <w:p w14:paraId="1E2E5A1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3433976"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7500668A"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D0C7684" w14:textId="77777777">
        <w:trPr>
          <w:cantSplit/>
        </w:trPr>
        <w:tc>
          <w:tcPr>
            <w:tcW w:w="9666" w:type="dxa"/>
            <w:gridSpan w:val="4"/>
          </w:tcPr>
          <w:p w14:paraId="37860F79" w14:textId="77777777" w:rsidR="00BD6B97" w:rsidRPr="007A7659" w:rsidRDefault="00BD6B97" w:rsidP="007E3B51">
            <w:pPr>
              <w:pStyle w:val="TableEntry"/>
              <w:rPr>
                <w:bCs/>
                <w:noProof w:val="0"/>
              </w:rPr>
            </w:pPr>
            <w:r w:rsidRPr="007A7659">
              <w:rPr>
                <w:bCs/>
                <w:noProof w:val="0"/>
              </w:rPr>
              <w:t>Source (Document Consumer) (1)</w:t>
            </w:r>
          </w:p>
        </w:tc>
      </w:tr>
      <w:tr w:rsidR="00BD6B97" w:rsidRPr="007A7659" w14:paraId="66ECC1C8" w14:textId="77777777">
        <w:trPr>
          <w:cantSplit/>
        </w:trPr>
        <w:tc>
          <w:tcPr>
            <w:tcW w:w="9666" w:type="dxa"/>
            <w:gridSpan w:val="4"/>
          </w:tcPr>
          <w:p w14:paraId="522B6C76" w14:textId="77777777" w:rsidR="00BD6B97" w:rsidRPr="007A7659" w:rsidRDefault="00BD6B97" w:rsidP="007E3B51">
            <w:pPr>
              <w:pStyle w:val="TableEntry"/>
              <w:rPr>
                <w:bCs/>
                <w:noProof w:val="0"/>
              </w:rPr>
            </w:pPr>
            <w:r w:rsidRPr="007A7659">
              <w:rPr>
                <w:bCs/>
                <w:noProof w:val="0"/>
              </w:rPr>
              <w:t>Human Requestor (0..n)</w:t>
            </w:r>
          </w:p>
        </w:tc>
      </w:tr>
      <w:tr w:rsidR="00BD6B97" w:rsidRPr="007A7659" w14:paraId="72457E40" w14:textId="77777777">
        <w:trPr>
          <w:cantSplit/>
        </w:trPr>
        <w:tc>
          <w:tcPr>
            <w:tcW w:w="9666" w:type="dxa"/>
            <w:gridSpan w:val="4"/>
          </w:tcPr>
          <w:p w14:paraId="23D30A79" w14:textId="77777777" w:rsidR="00BD6B97" w:rsidRPr="007A7659" w:rsidRDefault="00BD6B97" w:rsidP="007E3B51">
            <w:pPr>
              <w:pStyle w:val="TableEntry"/>
              <w:rPr>
                <w:bCs/>
                <w:noProof w:val="0"/>
              </w:rPr>
            </w:pPr>
            <w:r w:rsidRPr="007A7659">
              <w:rPr>
                <w:bCs/>
                <w:noProof w:val="0"/>
              </w:rPr>
              <w:t>Destination (Document Registry) (1)</w:t>
            </w:r>
          </w:p>
        </w:tc>
      </w:tr>
      <w:tr w:rsidR="00BD6B97" w:rsidRPr="007A7659" w14:paraId="5164EA27" w14:textId="77777777">
        <w:trPr>
          <w:cantSplit/>
        </w:trPr>
        <w:tc>
          <w:tcPr>
            <w:tcW w:w="9666" w:type="dxa"/>
            <w:gridSpan w:val="4"/>
          </w:tcPr>
          <w:p w14:paraId="6F09433A" w14:textId="77777777" w:rsidR="00BD6B97" w:rsidRPr="007A7659" w:rsidRDefault="00BD6B97" w:rsidP="007E3B51">
            <w:pPr>
              <w:pStyle w:val="TableEntry"/>
              <w:rPr>
                <w:bCs/>
                <w:noProof w:val="0"/>
              </w:rPr>
            </w:pPr>
            <w:r w:rsidRPr="007A7659">
              <w:rPr>
                <w:bCs/>
                <w:noProof w:val="0"/>
              </w:rPr>
              <w:t>Audit Source (Document Consumer) (1)</w:t>
            </w:r>
          </w:p>
        </w:tc>
      </w:tr>
      <w:tr w:rsidR="00BD6B97" w:rsidRPr="007A7659" w14:paraId="34EE51A9" w14:textId="77777777">
        <w:trPr>
          <w:cantSplit/>
        </w:trPr>
        <w:tc>
          <w:tcPr>
            <w:tcW w:w="9666" w:type="dxa"/>
            <w:gridSpan w:val="4"/>
          </w:tcPr>
          <w:p w14:paraId="2777AB2B" w14:textId="77777777" w:rsidR="00BD6B97" w:rsidRPr="007A7659" w:rsidRDefault="00BD6B97" w:rsidP="007E3B51">
            <w:pPr>
              <w:pStyle w:val="TableEntry"/>
              <w:rPr>
                <w:bCs/>
                <w:noProof w:val="0"/>
              </w:rPr>
            </w:pPr>
            <w:r w:rsidRPr="007A7659">
              <w:rPr>
                <w:bCs/>
                <w:noProof w:val="0"/>
              </w:rPr>
              <w:t>Patient (0..1)</w:t>
            </w:r>
          </w:p>
        </w:tc>
      </w:tr>
      <w:tr w:rsidR="00BD6B97" w:rsidRPr="007A7659" w14:paraId="109E57B7" w14:textId="77777777">
        <w:trPr>
          <w:cantSplit/>
        </w:trPr>
        <w:tc>
          <w:tcPr>
            <w:tcW w:w="9666" w:type="dxa"/>
            <w:gridSpan w:val="4"/>
          </w:tcPr>
          <w:p w14:paraId="35BF8D59" w14:textId="77777777" w:rsidR="00BD6B97" w:rsidRPr="007A7659" w:rsidRDefault="00BD6B97" w:rsidP="007E3B51">
            <w:pPr>
              <w:pStyle w:val="TableEntry"/>
              <w:rPr>
                <w:bCs/>
                <w:noProof w:val="0"/>
              </w:rPr>
            </w:pPr>
            <w:r w:rsidRPr="007A7659">
              <w:rPr>
                <w:bCs/>
                <w:noProof w:val="0"/>
              </w:rPr>
              <w:t>Query Parameters</w:t>
            </w:r>
            <w:r w:rsidR="00247FFC" w:rsidRPr="007A7659">
              <w:rPr>
                <w:bCs/>
                <w:noProof w:val="0"/>
              </w:rPr>
              <w:t xml:space="preserve"> </w:t>
            </w:r>
            <w:r w:rsidRPr="007A7659">
              <w:rPr>
                <w:bCs/>
                <w:noProof w:val="0"/>
              </w:rPr>
              <w:t>(1)</w:t>
            </w:r>
          </w:p>
        </w:tc>
      </w:tr>
    </w:tbl>
    <w:p w14:paraId="2597CCCB" w14:textId="77777777" w:rsidR="00BD6B97" w:rsidRPr="007A7659" w:rsidRDefault="00BD6B97"/>
    <w:p w14:paraId="4B983BE5" w14:textId="77777777" w:rsidR="00FC6B29" w:rsidRPr="007A7659" w:rsidRDefault="00FC6B29"/>
    <w:p w14:paraId="2A3EAA37" w14:textId="77777777" w:rsidR="00FC6B29" w:rsidRPr="007A7659" w:rsidRDefault="00FC6B29"/>
    <w:p w14:paraId="4114DAA5" w14:textId="77777777" w:rsidR="00BD6B97" w:rsidRPr="007A7659" w:rsidRDefault="00BD6B97">
      <w:pPr>
        <w:rPr>
          <w:b/>
          <w:i/>
        </w:rPr>
      </w:pPr>
      <w:r w:rsidRPr="007A765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D52F74" w14:textId="77777777">
        <w:trPr>
          <w:cantSplit/>
        </w:trPr>
        <w:tc>
          <w:tcPr>
            <w:tcW w:w="1548" w:type="dxa"/>
            <w:vMerge w:val="restart"/>
          </w:tcPr>
          <w:p w14:paraId="5814BD8A" w14:textId="77777777" w:rsidR="00BD6B97" w:rsidRPr="007A7659" w:rsidRDefault="00BD6B97" w:rsidP="003C1EFA">
            <w:pPr>
              <w:pStyle w:val="TableEntryHeader"/>
            </w:pPr>
            <w:r w:rsidRPr="007A7659">
              <w:t>Source</w:t>
            </w:r>
          </w:p>
          <w:p w14:paraId="2EB8298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A1EFEE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226E23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68C0B463" w14:textId="77777777" w:rsidR="00BD6B97" w:rsidRPr="007A7659" w:rsidRDefault="00BD6B97" w:rsidP="00CC7A6C">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43950331" w14:textId="77777777">
        <w:trPr>
          <w:cantSplit/>
        </w:trPr>
        <w:tc>
          <w:tcPr>
            <w:tcW w:w="1548" w:type="dxa"/>
            <w:vMerge/>
            <w:textDirection w:val="btLr"/>
            <w:vAlign w:val="center"/>
          </w:tcPr>
          <w:p w14:paraId="648A47C9" w14:textId="77777777" w:rsidR="00BD6B97" w:rsidRPr="007A7659" w:rsidRDefault="00BD6B97">
            <w:pPr>
              <w:pStyle w:val="TableLabel"/>
              <w:rPr>
                <w:noProof w:val="0"/>
                <w:sz w:val="16"/>
              </w:rPr>
            </w:pPr>
          </w:p>
        </w:tc>
        <w:tc>
          <w:tcPr>
            <w:tcW w:w="2520" w:type="dxa"/>
            <w:vAlign w:val="center"/>
          </w:tcPr>
          <w:p w14:paraId="27F0D146"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5C99297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D7CB09"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C916F6" w14:textId="77777777">
        <w:trPr>
          <w:cantSplit/>
        </w:trPr>
        <w:tc>
          <w:tcPr>
            <w:tcW w:w="1548" w:type="dxa"/>
            <w:vMerge/>
            <w:textDirection w:val="btLr"/>
            <w:vAlign w:val="center"/>
          </w:tcPr>
          <w:p w14:paraId="46A8506F" w14:textId="77777777" w:rsidR="00BD6B97" w:rsidRPr="007A7659" w:rsidRDefault="00BD6B97">
            <w:pPr>
              <w:pStyle w:val="TableLabel"/>
              <w:rPr>
                <w:noProof w:val="0"/>
                <w:sz w:val="16"/>
              </w:rPr>
            </w:pPr>
          </w:p>
        </w:tc>
        <w:tc>
          <w:tcPr>
            <w:tcW w:w="2520" w:type="dxa"/>
            <w:vAlign w:val="center"/>
          </w:tcPr>
          <w:p w14:paraId="42227FC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08DAE4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635BE5"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F5ADE9A" w14:textId="77777777">
        <w:trPr>
          <w:cantSplit/>
        </w:trPr>
        <w:tc>
          <w:tcPr>
            <w:tcW w:w="1548" w:type="dxa"/>
            <w:vMerge/>
            <w:textDirection w:val="btLr"/>
            <w:vAlign w:val="center"/>
          </w:tcPr>
          <w:p w14:paraId="4982D31A" w14:textId="77777777" w:rsidR="00BD6B97" w:rsidRPr="007A7659" w:rsidRDefault="00BD6B97">
            <w:pPr>
              <w:pStyle w:val="TableLabel"/>
              <w:rPr>
                <w:noProof w:val="0"/>
                <w:sz w:val="16"/>
              </w:rPr>
            </w:pPr>
          </w:p>
        </w:tc>
        <w:tc>
          <w:tcPr>
            <w:tcW w:w="2520" w:type="dxa"/>
            <w:vAlign w:val="center"/>
          </w:tcPr>
          <w:p w14:paraId="3AE9707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88CBE9B"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A79025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D69989F" w14:textId="77777777">
        <w:trPr>
          <w:cantSplit/>
        </w:trPr>
        <w:tc>
          <w:tcPr>
            <w:tcW w:w="1548" w:type="dxa"/>
            <w:vMerge/>
            <w:textDirection w:val="btLr"/>
            <w:vAlign w:val="center"/>
          </w:tcPr>
          <w:p w14:paraId="6C1A997A" w14:textId="77777777" w:rsidR="00BD6B97" w:rsidRPr="007A7659" w:rsidRDefault="00BD6B97">
            <w:pPr>
              <w:pStyle w:val="TableLabel"/>
              <w:rPr>
                <w:noProof w:val="0"/>
                <w:sz w:val="16"/>
              </w:rPr>
            </w:pPr>
          </w:p>
        </w:tc>
        <w:tc>
          <w:tcPr>
            <w:tcW w:w="2520" w:type="dxa"/>
            <w:vAlign w:val="center"/>
          </w:tcPr>
          <w:p w14:paraId="537ECDD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AC6A8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B7FB5A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23BBB2A" w14:textId="77777777">
        <w:trPr>
          <w:cantSplit/>
        </w:trPr>
        <w:tc>
          <w:tcPr>
            <w:tcW w:w="1548" w:type="dxa"/>
            <w:vMerge/>
            <w:textDirection w:val="btLr"/>
            <w:vAlign w:val="center"/>
          </w:tcPr>
          <w:p w14:paraId="7710DF74" w14:textId="77777777" w:rsidR="00BD6B97" w:rsidRPr="007A7659" w:rsidRDefault="00BD6B97">
            <w:pPr>
              <w:pStyle w:val="TableLabel"/>
              <w:rPr>
                <w:noProof w:val="0"/>
                <w:sz w:val="16"/>
              </w:rPr>
            </w:pPr>
          </w:p>
        </w:tc>
        <w:tc>
          <w:tcPr>
            <w:tcW w:w="2520" w:type="dxa"/>
            <w:vAlign w:val="center"/>
          </w:tcPr>
          <w:p w14:paraId="5D59613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8F399C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5E56F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ECBC8" w14:textId="77777777">
        <w:trPr>
          <w:cantSplit/>
        </w:trPr>
        <w:tc>
          <w:tcPr>
            <w:tcW w:w="1548" w:type="dxa"/>
            <w:vMerge/>
            <w:textDirection w:val="btLr"/>
            <w:vAlign w:val="center"/>
          </w:tcPr>
          <w:p w14:paraId="78882E3E" w14:textId="77777777" w:rsidR="00BD6B97" w:rsidRPr="007A7659" w:rsidRDefault="00BD6B97">
            <w:pPr>
              <w:pStyle w:val="TableLabel"/>
              <w:rPr>
                <w:noProof w:val="0"/>
                <w:sz w:val="16"/>
              </w:rPr>
            </w:pPr>
          </w:p>
        </w:tc>
        <w:tc>
          <w:tcPr>
            <w:tcW w:w="2520" w:type="dxa"/>
            <w:vAlign w:val="center"/>
          </w:tcPr>
          <w:p w14:paraId="1B63079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128256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C305EBA" w14:textId="77777777" w:rsidR="00BD6B97" w:rsidRPr="007A7659" w:rsidRDefault="00BD6B97">
            <w:pPr>
              <w:pStyle w:val="TableEntry"/>
              <w:rPr>
                <w:noProof w:val="0"/>
                <w:sz w:val="16"/>
              </w:rPr>
            </w:pPr>
            <w:r w:rsidRPr="007A7659">
              <w:rPr>
                <w:noProof w:val="0"/>
                <w:sz w:val="16"/>
              </w:rPr>
              <w:t>The machine name or IP address.</w:t>
            </w:r>
          </w:p>
        </w:tc>
      </w:tr>
    </w:tbl>
    <w:p w14:paraId="1ACC72B4"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0AEEE2B" w14:textId="77777777" w:rsidTr="00AE5ED3">
        <w:trPr>
          <w:cantSplit/>
        </w:trPr>
        <w:tc>
          <w:tcPr>
            <w:tcW w:w="1548" w:type="dxa"/>
            <w:vMerge w:val="restart"/>
          </w:tcPr>
          <w:p w14:paraId="30591BF6" w14:textId="77777777" w:rsidR="00BD6B97" w:rsidRPr="007A7659" w:rsidRDefault="00BD6B97" w:rsidP="003C1EFA">
            <w:pPr>
              <w:pStyle w:val="TableEntryHeader"/>
            </w:pPr>
            <w:r w:rsidRPr="007A7659">
              <w:t>Human Requestor (if known)</w:t>
            </w:r>
          </w:p>
          <w:p w14:paraId="65928B8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1FF87B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3076BB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BC810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385097" w14:textId="77777777">
        <w:trPr>
          <w:cantSplit/>
        </w:trPr>
        <w:tc>
          <w:tcPr>
            <w:tcW w:w="1548" w:type="dxa"/>
            <w:vMerge/>
            <w:textDirection w:val="btLr"/>
            <w:vAlign w:val="center"/>
          </w:tcPr>
          <w:p w14:paraId="41F3C56E" w14:textId="77777777" w:rsidR="00BD6B97" w:rsidRPr="007A7659" w:rsidRDefault="00BD6B97">
            <w:pPr>
              <w:pStyle w:val="TableLabel"/>
              <w:rPr>
                <w:noProof w:val="0"/>
                <w:sz w:val="16"/>
              </w:rPr>
            </w:pPr>
          </w:p>
        </w:tc>
        <w:tc>
          <w:tcPr>
            <w:tcW w:w="2520" w:type="dxa"/>
            <w:vAlign w:val="center"/>
          </w:tcPr>
          <w:p w14:paraId="3FE9F6AF"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DA97CB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A22CDA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15307E" w14:textId="77777777">
        <w:trPr>
          <w:cantSplit/>
        </w:trPr>
        <w:tc>
          <w:tcPr>
            <w:tcW w:w="1548" w:type="dxa"/>
            <w:vMerge/>
            <w:textDirection w:val="btLr"/>
            <w:vAlign w:val="center"/>
          </w:tcPr>
          <w:p w14:paraId="5F789149" w14:textId="77777777" w:rsidR="00BD6B97" w:rsidRPr="007A7659" w:rsidRDefault="00BD6B97">
            <w:pPr>
              <w:pStyle w:val="TableLabel"/>
              <w:rPr>
                <w:noProof w:val="0"/>
                <w:sz w:val="16"/>
              </w:rPr>
            </w:pPr>
          </w:p>
        </w:tc>
        <w:tc>
          <w:tcPr>
            <w:tcW w:w="2520" w:type="dxa"/>
            <w:vAlign w:val="center"/>
          </w:tcPr>
          <w:p w14:paraId="2F6A94F5"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6E143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D492E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F08076D" w14:textId="77777777">
        <w:trPr>
          <w:cantSplit/>
        </w:trPr>
        <w:tc>
          <w:tcPr>
            <w:tcW w:w="1548" w:type="dxa"/>
            <w:vMerge/>
            <w:textDirection w:val="btLr"/>
            <w:vAlign w:val="center"/>
          </w:tcPr>
          <w:p w14:paraId="1FF21390" w14:textId="77777777" w:rsidR="00BD6B97" w:rsidRPr="007A7659" w:rsidRDefault="00BD6B97">
            <w:pPr>
              <w:pStyle w:val="TableLabel"/>
              <w:rPr>
                <w:noProof w:val="0"/>
                <w:sz w:val="16"/>
              </w:rPr>
            </w:pPr>
          </w:p>
        </w:tc>
        <w:tc>
          <w:tcPr>
            <w:tcW w:w="2520" w:type="dxa"/>
            <w:vAlign w:val="center"/>
          </w:tcPr>
          <w:p w14:paraId="24E54139"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A03ED3E"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3B12C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898EC07" w14:textId="77777777">
        <w:trPr>
          <w:cantSplit/>
        </w:trPr>
        <w:tc>
          <w:tcPr>
            <w:tcW w:w="1548" w:type="dxa"/>
            <w:vMerge/>
            <w:textDirection w:val="btLr"/>
            <w:vAlign w:val="center"/>
          </w:tcPr>
          <w:p w14:paraId="0211BC64" w14:textId="77777777" w:rsidR="00BD6B97" w:rsidRPr="007A7659" w:rsidRDefault="00BD6B97">
            <w:pPr>
              <w:pStyle w:val="TableLabel"/>
              <w:rPr>
                <w:noProof w:val="0"/>
                <w:sz w:val="16"/>
              </w:rPr>
            </w:pPr>
          </w:p>
        </w:tc>
        <w:tc>
          <w:tcPr>
            <w:tcW w:w="2520" w:type="dxa"/>
            <w:vAlign w:val="center"/>
          </w:tcPr>
          <w:p w14:paraId="7D74E8F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1B5FF9"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7A3D9C0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3C7E1125" w14:textId="77777777">
        <w:trPr>
          <w:cantSplit/>
        </w:trPr>
        <w:tc>
          <w:tcPr>
            <w:tcW w:w="1548" w:type="dxa"/>
            <w:vMerge/>
            <w:textDirection w:val="btLr"/>
            <w:vAlign w:val="center"/>
          </w:tcPr>
          <w:p w14:paraId="0DA396B2" w14:textId="77777777" w:rsidR="007B2BD6" w:rsidRPr="007A7659" w:rsidRDefault="007B2BD6" w:rsidP="007B2BD6">
            <w:pPr>
              <w:pStyle w:val="TableLabel"/>
              <w:rPr>
                <w:noProof w:val="0"/>
                <w:sz w:val="16"/>
              </w:rPr>
            </w:pPr>
          </w:p>
        </w:tc>
        <w:tc>
          <w:tcPr>
            <w:tcW w:w="2520" w:type="dxa"/>
            <w:vAlign w:val="center"/>
          </w:tcPr>
          <w:p w14:paraId="57D8EF7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866DEE0"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D8117E2"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3B34345D" w14:textId="77777777" w:rsidTr="00AE5ED3">
        <w:trPr>
          <w:cantSplit/>
        </w:trPr>
        <w:tc>
          <w:tcPr>
            <w:tcW w:w="1548" w:type="dxa"/>
            <w:vMerge/>
            <w:textDirection w:val="btLr"/>
            <w:vAlign w:val="center"/>
          </w:tcPr>
          <w:p w14:paraId="4B647C53" w14:textId="77777777" w:rsidR="007B2BD6" w:rsidRPr="007A7659" w:rsidRDefault="007B2BD6" w:rsidP="007B2BD6">
            <w:pPr>
              <w:pStyle w:val="TableLabel"/>
              <w:rPr>
                <w:noProof w:val="0"/>
                <w:sz w:val="16"/>
              </w:rPr>
            </w:pPr>
          </w:p>
        </w:tc>
        <w:tc>
          <w:tcPr>
            <w:tcW w:w="2520" w:type="dxa"/>
            <w:vAlign w:val="center"/>
          </w:tcPr>
          <w:p w14:paraId="69026BB8"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1CEB5D71"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0C6C8B99" w14:textId="77777777" w:rsidR="007B2BD6" w:rsidRPr="007A7659" w:rsidRDefault="007B2BD6" w:rsidP="007B2BD6">
            <w:pPr>
              <w:pStyle w:val="TableEntry"/>
              <w:rPr>
                <w:iCs/>
                <w:noProof w:val="0"/>
                <w:sz w:val="16"/>
              </w:rPr>
            </w:pPr>
            <w:r w:rsidRPr="007A7659">
              <w:rPr>
                <w:i/>
                <w:iCs/>
                <w:noProof w:val="0"/>
                <w:sz w:val="16"/>
              </w:rPr>
              <w:t>not specialized</w:t>
            </w:r>
          </w:p>
        </w:tc>
      </w:tr>
    </w:tbl>
    <w:p w14:paraId="5CC9AE13"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F337DCC" w14:textId="77777777" w:rsidTr="007E3B51">
        <w:trPr>
          <w:cantSplit/>
        </w:trPr>
        <w:tc>
          <w:tcPr>
            <w:tcW w:w="1548" w:type="dxa"/>
            <w:vMerge w:val="restart"/>
          </w:tcPr>
          <w:p w14:paraId="4027E405" w14:textId="77777777" w:rsidR="00BD6B97" w:rsidRPr="007A7659" w:rsidRDefault="00BD6B97" w:rsidP="003C1EFA">
            <w:pPr>
              <w:pStyle w:val="TableEntryHeader"/>
            </w:pPr>
            <w:r w:rsidRPr="007A7659">
              <w:t>Destination</w:t>
            </w:r>
          </w:p>
          <w:p w14:paraId="55637AD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46C80F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9B7A8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4B8C392" w14:textId="77777777" w:rsidR="00BD6B97" w:rsidRPr="007A7659" w:rsidRDefault="00BD6B97">
            <w:pPr>
              <w:pStyle w:val="TableEntry"/>
              <w:rPr>
                <w:noProof w:val="0"/>
                <w:sz w:val="16"/>
              </w:rPr>
            </w:pPr>
            <w:r w:rsidRPr="007A7659">
              <w:rPr>
                <w:noProof w:val="0"/>
                <w:sz w:val="16"/>
              </w:rPr>
              <w:t>SOAP endpoint URI.</w:t>
            </w:r>
          </w:p>
        </w:tc>
      </w:tr>
      <w:tr w:rsidR="00BD6B97" w:rsidRPr="007A7659" w14:paraId="6C1B3360" w14:textId="77777777" w:rsidTr="007E3B51">
        <w:trPr>
          <w:cantSplit/>
        </w:trPr>
        <w:tc>
          <w:tcPr>
            <w:tcW w:w="1548" w:type="dxa"/>
            <w:vMerge/>
            <w:textDirection w:val="btLr"/>
            <w:vAlign w:val="center"/>
          </w:tcPr>
          <w:p w14:paraId="656DD911" w14:textId="77777777" w:rsidR="00BD6B97" w:rsidRPr="007A7659" w:rsidRDefault="00BD6B97">
            <w:pPr>
              <w:pStyle w:val="TableLabel"/>
              <w:rPr>
                <w:noProof w:val="0"/>
                <w:sz w:val="16"/>
              </w:rPr>
            </w:pPr>
          </w:p>
        </w:tc>
        <w:tc>
          <w:tcPr>
            <w:tcW w:w="2520" w:type="dxa"/>
            <w:vAlign w:val="center"/>
          </w:tcPr>
          <w:p w14:paraId="422D58D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60B5E6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D5E778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A65D5AE" w14:textId="77777777" w:rsidTr="007E3B51">
        <w:trPr>
          <w:cantSplit/>
        </w:trPr>
        <w:tc>
          <w:tcPr>
            <w:tcW w:w="1548" w:type="dxa"/>
            <w:vMerge/>
            <w:textDirection w:val="btLr"/>
            <w:vAlign w:val="center"/>
          </w:tcPr>
          <w:p w14:paraId="6A8EEDD2" w14:textId="77777777" w:rsidR="00BD6B97" w:rsidRPr="007A7659" w:rsidRDefault="00BD6B97">
            <w:pPr>
              <w:pStyle w:val="TableLabel"/>
              <w:rPr>
                <w:noProof w:val="0"/>
                <w:sz w:val="16"/>
              </w:rPr>
            </w:pPr>
          </w:p>
        </w:tc>
        <w:tc>
          <w:tcPr>
            <w:tcW w:w="2520" w:type="dxa"/>
            <w:vAlign w:val="center"/>
          </w:tcPr>
          <w:p w14:paraId="08468C8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58AA8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81820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095603" w14:textId="77777777" w:rsidTr="007E3B51">
        <w:trPr>
          <w:cantSplit/>
        </w:trPr>
        <w:tc>
          <w:tcPr>
            <w:tcW w:w="1548" w:type="dxa"/>
            <w:vMerge/>
            <w:textDirection w:val="btLr"/>
            <w:vAlign w:val="center"/>
          </w:tcPr>
          <w:p w14:paraId="4FC34236" w14:textId="77777777" w:rsidR="00BD6B97" w:rsidRPr="007A7659" w:rsidRDefault="00BD6B97">
            <w:pPr>
              <w:pStyle w:val="TableLabel"/>
              <w:rPr>
                <w:noProof w:val="0"/>
                <w:sz w:val="16"/>
              </w:rPr>
            </w:pPr>
          </w:p>
        </w:tc>
        <w:tc>
          <w:tcPr>
            <w:tcW w:w="2520" w:type="dxa"/>
            <w:vAlign w:val="center"/>
          </w:tcPr>
          <w:p w14:paraId="10CFEED5"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140A135C"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619569D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E79F5FC" w14:textId="77777777" w:rsidTr="007E3B51">
        <w:trPr>
          <w:cantSplit/>
        </w:trPr>
        <w:tc>
          <w:tcPr>
            <w:tcW w:w="1548" w:type="dxa"/>
            <w:vMerge/>
            <w:textDirection w:val="btLr"/>
            <w:vAlign w:val="center"/>
          </w:tcPr>
          <w:p w14:paraId="4D3577D2" w14:textId="77777777" w:rsidR="00BD6B97" w:rsidRPr="007A7659" w:rsidRDefault="00BD6B97">
            <w:pPr>
              <w:pStyle w:val="TableLabel"/>
              <w:rPr>
                <w:noProof w:val="0"/>
                <w:sz w:val="16"/>
              </w:rPr>
            </w:pPr>
          </w:p>
        </w:tc>
        <w:tc>
          <w:tcPr>
            <w:tcW w:w="2520" w:type="dxa"/>
            <w:vAlign w:val="center"/>
          </w:tcPr>
          <w:p w14:paraId="17429F1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1DEDD9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DE8FE8C"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4F01090" w14:textId="77777777" w:rsidTr="007E3B51">
        <w:trPr>
          <w:cantSplit/>
        </w:trPr>
        <w:tc>
          <w:tcPr>
            <w:tcW w:w="1548" w:type="dxa"/>
            <w:vMerge/>
            <w:textDirection w:val="btLr"/>
            <w:vAlign w:val="center"/>
          </w:tcPr>
          <w:p w14:paraId="67DE9611" w14:textId="77777777" w:rsidR="00BD6B97" w:rsidRPr="007A7659" w:rsidRDefault="00BD6B97">
            <w:pPr>
              <w:pStyle w:val="TableLabel"/>
              <w:rPr>
                <w:noProof w:val="0"/>
                <w:sz w:val="16"/>
              </w:rPr>
            </w:pPr>
          </w:p>
        </w:tc>
        <w:tc>
          <w:tcPr>
            <w:tcW w:w="2520" w:type="dxa"/>
            <w:vAlign w:val="center"/>
          </w:tcPr>
          <w:p w14:paraId="612FFBF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8E315BF"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C5E50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B0FD5C0" w14:textId="77777777" w:rsidTr="007E3B51">
        <w:trPr>
          <w:cantSplit/>
        </w:trPr>
        <w:tc>
          <w:tcPr>
            <w:tcW w:w="1548" w:type="dxa"/>
            <w:vMerge/>
            <w:textDirection w:val="btLr"/>
            <w:vAlign w:val="center"/>
          </w:tcPr>
          <w:p w14:paraId="68B8480A" w14:textId="77777777" w:rsidR="00BD6B97" w:rsidRPr="007A7659" w:rsidRDefault="00BD6B97">
            <w:pPr>
              <w:pStyle w:val="TableLabel"/>
              <w:rPr>
                <w:noProof w:val="0"/>
                <w:sz w:val="16"/>
              </w:rPr>
            </w:pPr>
          </w:p>
        </w:tc>
        <w:tc>
          <w:tcPr>
            <w:tcW w:w="2520" w:type="dxa"/>
            <w:vAlign w:val="center"/>
          </w:tcPr>
          <w:p w14:paraId="00B09EC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2C7BE1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3D34522" w14:textId="77777777" w:rsidR="00BD6B97" w:rsidRPr="007A7659" w:rsidRDefault="00BD6B97">
            <w:pPr>
              <w:pStyle w:val="TableEntry"/>
              <w:rPr>
                <w:noProof w:val="0"/>
                <w:sz w:val="16"/>
              </w:rPr>
            </w:pPr>
            <w:r w:rsidRPr="007A7659">
              <w:rPr>
                <w:noProof w:val="0"/>
                <w:sz w:val="16"/>
              </w:rPr>
              <w:t>The machine name or IP address.</w:t>
            </w:r>
          </w:p>
        </w:tc>
      </w:tr>
    </w:tbl>
    <w:p w14:paraId="1987DEE9"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0196191" w14:textId="77777777">
        <w:trPr>
          <w:cantSplit/>
        </w:trPr>
        <w:tc>
          <w:tcPr>
            <w:tcW w:w="1728" w:type="dxa"/>
            <w:vMerge w:val="restart"/>
          </w:tcPr>
          <w:p w14:paraId="0C7F5CAA" w14:textId="77777777" w:rsidR="00BD6B97" w:rsidRPr="007A7659" w:rsidRDefault="00BD6B97" w:rsidP="003C1EFA">
            <w:pPr>
              <w:pStyle w:val="TableEntryHeader"/>
            </w:pPr>
            <w:r w:rsidRPr="007A7659">
              <w:t>Audit Source</w:t>
            </w:r>
          </w:p>
          <w:p w14:paraId="0D12909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416369"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138F629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6EA59"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F6B51B2" w14:textId="77777777">
        <w:trPr>
          <w:cantSplit/>
        </w:trPr>
        <w:tc>
          <w:tcPr>
            <w:tcW w:w="1728" w:type="dxa"/>
            <w:vMerge/>
            <w:textDirection w:val="btLr"/>
            <w:vAlign w:val="center"/>
          </w:tcPr>
          <w:p w14:paraId="58C0B1E5" w14:textId="77777777" w:rsidR="00BD6B97" w:rsidRPr="007A7659" w:rsidRDefault="00BD6B97">
            <w:pPr>
              <w:pStyle w:val="TableLabel"/>
              <w:rPr>
                <w:noProof w:val="0"/>
                <w:sz w:val="16"/>
              </w:rPr>
            </w:pPr>
          </w:p>
        </w:tc>
        <w:tc>
          <w:tcPr>
            <w:tcW w:w="2340" w:type="dxa"/>
            <w:vAlign w:val="center"/>
          </w:tcPr>
          <w:p w14:paraId="73757D3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D50F3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A03DB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F7EF491" w14:textId="77777777">
        <w:trPr>
          <w:cantSplit/>
        </w:trPr>
        <w:tc>
          <w:tcPr>
            <w:tcW w:w="1728" w:type="dxa"/>
            <w:vMerge/>
            <w:textDirection w:val="btLr"/>
            <w:vAlign w:val="center"/>
          </w:tcPr>
          <w:p w14:paraId="2329DB74" w14:textId="77777777" w:rsidR="00BD6B97" w:rsidRPr="007A7659" w:rsidRDefault="00BD6B97">
            <w:pPr>
              <w:pStyle w:val="TableLabel"/>
              <w:rPr>
                <w:noProof w:val="0"/>
                <w:sz w:val="16"/>
              </w:rPr>
            </w:pPr>
          </w:p>
        </w:tc>
        <w:tc>
          <w:tcPr>
            <w:tcW w:w="2340" w:type="dxa"/>
            <w:vAlign w:val="center"/>
          </w:tcPr>
          <w:p w14:paraId="17D4B70D"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67F334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8DE3408"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34793A7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D124EF" w14:textId="77777777" w:rsidTr="00AE5ED3">
        <w:trPr>
          <w:cantSplit/>
        </w:trPr>
        <w:tc>
          <w:tcPr>
            <w:tcW w:w="1548" w:type="dxa"/>
            <w:vMerge w:val="restart"/>
          </w:tcPr>
          <w:p w14:paraId="29C4AE44" w14:textId="77777777" w:rsidR="00BD6B97" w:rsidRPr="007A7659" w:rsidRDefault="00BD6B97" w:rsidP="003C1EFA">
            <w:pPr>
              <w:pStyle w:val="TableEntryHeader"/>
            </w:pPr>
            <w:r w:rsidRPr="007A7659">
              <w:t>Patient</w:t>
            </w:r>
          </w:p>
          <w:p w14:paraId="795E21AB"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B3E9B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BDE6E3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F36C284" w14:textId="77777777" w:rsidR="00BD6B97" w:rsidRPr="007A7659" w:rsidRDefault="00BD6B97">
            <w:pPr>
              <w:pStyle w:val="TableEntry"/>
              <w:rPr>
                <w:noProof w:val="0"/>
                <w:sz w:val="16"/>
              </w:rPr>
            </w:pPr>
            <w:r w:rsidRPr="007A7659">
              <w:rPr>
                <w:noProof w:val="0"/>
                <w:sz w:val="16"/>
              </w:rPr>
              <w:t>“1” (Person)</w:t>
            </w:r>
          </w:p>
        </w:tc>
      </w:tr>
      <w:tr w:rsidR="00BD6B97" w:rsidRPr="007A7659" w14:paraId="6911A686" w14:textId="77777777">
        <w:trPr>
          <w:cantSplit/>
        </w:trPr>
        <w:tc>
          <w:tcPr>
            <w:tcW w:w="1548" w:type="dxa"/>
            <w:vMerge/>
            <w:vAlign w:val="center"/>
          </w:tcPr>
          <w:p w14:paraId="1C82BCA5" w14:textId="77777777" w:rsidR="00BD6B97" w:rsidRPr="007A7659" w:rsidRDefault="00BD6B97">
            <w:pPr>
              <w:pStyle w:val="TableLabel"/>
              <w:rPr>
                <w:noProof w:val="0"/>
                <w:sz w:val="16"/>
              </w:rPr>
            </w:pPr>
          </w:p>
        </w:tc>
        <w:tc>
          <w:tcPr>
            <w:tcW w:w="2520" w:type="dxa"/>
            <w:vAlign w:val="center"/>
          </w:tcPr>
          <w:p w14:paraId="5E8BB4E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0A897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C14F72" w14:textId="77777777" w:rsidR="00BD6B97" w:rsidRPr="007A7659" w:rsidRDefault="00BD6B97">
            <w:pPr>
              <w:pStyle w:val="TableEntry"/>
              <w:rPr>
                <w:b/>
                <w:i/>
                <w:noProof w:val="0"/>
                <w:sz w:val="16"/>
              </w:rPr>
            </w:pPr>
            <w:r w:rsidRPr="007A7659">
              <w:rPr>
                <w:noProof w:val="0"/>
                <w:sz w:val="16"/>
              </w:rPr>
              <w:t>“1” (Patient)</w:t>
            </w:r>
          </w:p>
        </w:tc>
      </w:tr>
      <w:tr w:rsidR="00BD6B97" w:rsidRPr="007A7659" w14:paraId="7DC9CCD8" w14:textId="77777777">
        <w:trPr>
          <w:cantSplit/>
        </w:trPr>
        <w:tc>
          <w:tcPr>
            <w:tcW w:w="1548" w:type="dxa"/>
            <w:vMerge/>
            <w:vAlign w:val="center"/>
          </w:tcPr>
          <w:p w14:paraId="652E41E9" w14:textId="77777777" w:rsidR="00BD6B97" w:rsidRPr="007A7659" w:rsidRDefault="00BD6B97">
            <w:pPr>
              <w:pStyle w:val="TableLabel"/>
              <w:rPr>
                <w:noProof w:val="0"/>
                <w:sz w:val="16"/>
              </w:rPr>
            </w:pPr>
          </w:p>
        </w:tc>
        <w:tc>
          <w:tcPr>
            <w:tcW w:w="2520" w:type="dxa"/>
            <w:vAlign w:val="center"/>
          </w:tcPr>
          <w:p w14:paraId="3AA382AD"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DD90A6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1E0C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6836B" w14:textId="77777777">
        <w:trPr>
          <w:cantSplit/>
        </w:trPr>
        <w:tc>
          <w:tcPr>
            <w:tcW w:w="1548" w:type="dxa"/>
            <w:vMerge/>
            <w:vAlign w:val="center"/>
          </w:tcPr>
          <w:p w14:paraId="41C47979" w14:textId="77777777" w:rsidR="00BD6B97" w:rsidRPr="007A7659" w:rsidRDefault="00BD6B97">
            <w:pPr>
              <w:pStyle w:val="TableLabel"/>
              <w:rPr>
                <w:noProof w:val="0"/>
                <w:sz w:val="16"/>
              </w:rPr>
            </w:pPr>
          </w:p>
        </w:tc>
        <w:tc>
          <w:tcPr>
            <w:tcW w:w="2520" w:type="dxa"/>
            <w:vAlign w:val="center"/>
          </w:tcPr>
          <w:p w14:paraId="2974EC4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059A1B8B"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041F679C" w14:textId="77777777" w:rsidR="00BD6B97" w:rsidRPr="007A7659" w:rsidRDefault="00DA2336" w:rsidP="001D79B5">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60E878DA" w14:textId="77777777">
        <w:trPr>
          <w:cantSplit/>
        </w:trPr>
        <w:tc>
          <w:tcPr>
            <w:tcW w:w="1548" w:type="dxa"/>
            <w:vMerge/>
            <w:vAlign w:val="center"/>
          </w:tcPr>
          <w:p w14:paraId="177C7F1C" w14:textId="77777777" w:rsidR="00BD6B97" w:rsidRPr="007A7659" w:rsidRDefault="00BD6B97">
            <w:pPr>
              <w:pStyle w:val="TableLabel"/>
              <w:rPr>
                <w:noProof w:val="0"/>
                <w:sz w:val="16"/>
              </w:rPr>
            </w:pPr>
          </w:p>
        </w:tc>
        <w:tc>
          <w:tcPr>
            <w:tcW w:w="2520" w:type="dxa"/>
            <w:vAlign w:val="center"/>
          </w:tcPr>
          <w:p w14:paraId="1E25037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0D0342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2A5AC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D4D54C6" w14:textId="77777777">
        <w:trPr>
          <w:cantSplit/>
        </w:trPr>
        <w:tc>
          <w:tcPr>
            <w:tcW w:w="1548" w:type="dxa"/>
            <w:vMerge/>
            <w:vAlign w:val="center"/>
          </w:tcPr>
          <w:p w14:paraId="51711BC3" w14:textId="77777777" w:rsidR="00BD6B97" w:rsidRPr="007A7659" w:rsidRDefault="00BD6B97">
            <w:pPr>
              <w:pStyle w:val="AppendixHeading3"/>
              <w:tabs>
                <w:tab w:val="clear" w:pos="2160"/>
              </w:tabs>
              <w:rPr>
                <w:noProof w:val="0"/>
                <w:sz w:val="16"/>
              </w:rPr>
            </w:pPr>
          </w:p>
        </w:tc>
        <w:tc>
          <w:tcPr>
            <w:tcW w:w="2520" w:type="dxa"/>
            <w:vAlign w:val="center"/>
          </w:tcPr>
          <w:p w14:paraId="7B42D623"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E1DF5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E6B8154"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4E62F4BA" w14:textId="77777777">
        <w:trPr>
          <w:cantSplit/>
        </w:trPr>
        <w:tc>
          <w:tcPr>
            <w:tcW w:w="1548" w:type="dxa"/>
            <w:vMerge/>
            <w:vAlign w:val="center"/>
          </w:tcPr>
          <w:p w14:paraId="0ABA0115" w14:textId="77777777" w:rsidR="00BD6B97" w:rsidRPr="007A7659" w:rsidRDefault="00BD6B97">
            <w:pPr>
              <w:pStyle w:val="TableLabel"/>
              <w:rPr>
                <w:noProof w:val="0"/>
                <w:sz w:val="16"/>
              </w:rPr>
            </w:pPr>
          </w:p>
        </w:tc>
        <w:tc>
          <w:tcPr>
            <w:tcW w:w="2520" w:type="dxa"/>
            <w:vAlign w:val="center"/>
          </w:tcPr>
          <w:p w14:paraId="1CC82B3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62FAE3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3BFCE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D606AB8" w14:textId="77777777">
        <w:trPr>
          <w:cantSplit/>
        </w:trPr>
        <w:tc>
          <w:tcPr>
            <w:tcW w:w="1548" w:type="dxa"/>
            <w:vMerge/>
            <w:vAlign w:val="center"/>
          </w:tcPr>
          <w:p w14:paraId="45535B3D" w14:textId="77777777" w:rsidR="00BD6B97" w:rsidRPr="007A7659" w:rsidRDefault="00BD6B97">
            <w:pPr>
              <w:pStyle w:val="AppendixHeading3"/>
              <w:tabs>
                <w:tab w:val="clear" w:pos="2160"/>
              </w:tabs>
              <w:rPr>
                <w:noProof w:val="0"/>
                <w:sz w:val="16"/>
              </w:rPr>
            </w:pPr>
          </w:p>
        </w:tc>
        <w:tc>
          <w:tcPr>
            <w:tcW w:w="2520" w:type="dxa"/>
            <w:vAlign w:val="center"/>
          </w:tcPr>
          <w:p w14:paraId="29DFFA9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9C6A7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AE00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AA8FF07" w14:textId="77777777">
        <w:trPr>
          <w:cantSplit/>
        </w:trPr>
        <w:tc>
          <w:tcPr>
            <w:tcW w:w="1548" w:type="dxa"/>
            <w:vMerge/>
            <w:vAlign w:val="center"/>
          </w:tcPr>
          <w:p w14:paraId="36EAF6ED" w14:textId="77777777" w:rsidR="00BD6B97" w:rsidRPr="007A7659" w:rsidRDefault="00BD6B97">
            <w:pPr>
              <w:pStyle w:val="TableLabel"/>
              <w:rPr>
                <w:noProof w:val="0"/>
                <w:sz w:val="16"/>
              </w:rPr>
            </w:pPr>
          </w:p>
        </w:tc>
        <w:tc>
          <w:tcPr>
            <w:tcW w:w="2520" w:type="dxa"/>
            <w:vAlign w:val="center"/>
          </w:tcPr>
          <w:p w14:paraId="6F0FB30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4853A74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441366" w14:textId="77777777" w:rsidR="00BD6B97" w:rsidRPr="007A7659" w:rsidRDefault="00BD6B97">
            <w:pPr>
              <w:pStyle w:val="TableEntry"/>
              <w:rPr>
                <w:noProof w:val="0"/>
                <w:sz w:val="16"/>
              </w:rPr>
            </w:pPr>
            <w:r w:rsidRPr="007A7659">
              <w:rPr>
                <w:i/>
                <w:iCs/>
                <w:noProof w:val="0"/>
                <w:sz w:val="16"/>
              </w:rPr>
              <w:t>not specialized</w:t>
            </w:r>
          </w:p>
        </w:tc>
      </w:tr>
    </w:tbl>
    <w:p w14:paraId="704C9A9D" w14:textId="77777777" w:rsidR="00BD6B97" w:rsidRPr="007A7659" w:rsidRDefault="00BD6B97"/>
    <w:p w14:paraId="45D46887" w14:textId="77777777" w:rsidR="00FC6B29" w:rsidRPr="007A7659" w:rsidRDefault="00FC6B29"/>
    <w:p w14:paraId="00BAE7A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E3D79E" w14:textId="77777777" w:rsidTr="00AE5ED3">
        <w:trPr>
          <w:cantSplit/>
        </w:trPr>
        <w:tc>
          <w:tcPr>
            <w:tcW w:w="1548" w:type="dxa"/>
            <w:vMerge w:val="restart"/>
          </w:tcPr>
          <w:p w14:paraId="1D568927" w14:textId="77777777" w:rsidR="00BD6B97" w:rsidRPr="007A7659" w:rsidRDefault="00BD6B97" w:rsidP="003C1EFA">
            <w:pPr>
              <w:pStyle w:val="TableEntryHeader"/>
            </w:pPr>
            <w:r w:rsidRPr="007A7659">
              <w:t>Query Parameters</w:t>
            </w:r>
          </w:p>
          <w:p w14:paraId="1BD8649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79744B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133F27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0EA8B04" w14:textId="77777777" w:rsidR="00BD6B97" w:rsidRPr="007A7659" w:rsidRDefault="00BD6B97">
            <w:pPr>
              <w:pStyle w:val="TableEntry"/>
              <w:rPr>
                <w:noProof w:val="0"/>
                <w:sz w:val="16"/>
              </w:rPr>
            </w:pPr>
            <w:r w:rsidRPr="007A7659">
              <w:rPr>
                <w:noProof w:val="0"/>
                <w:sz w:val="16"/>
              </w:rPr>
              <w:t>“2” (system object)</w:t>
            </w:r>
          </w:p>
        </w:tc>
      </w:tr>
      <w:tr w:rsidR="00BD6B97" w:rsidRPr="007A7659" w14:paraId="02174DD3" w14:textId="77777777">
        <w:trPr>
          <w:cantSplit/>
        </w:trPr>
        <w:tc>
          <w:tcPr>
            <w:tcW w:w="1548" w:type="dxa"/>
            <w:vMerge/>
            <w:vAlign w:val="center"/>
          </w:tcPr>
          <w:p w14:paraId="1FD3A6F6" w14:textId="77777777" w:rsidR="00BD6B97" w:rsidRPr="007A7659" w:rsidRDefault="00BD6B97">
            <w:pPr>
              <w:pStyle w:val="TableLabel"/>
              <w:rPr>
                <w:noProof w:val="0"/>
                <w:sz w:val="16"/>
              </w:rPr>
            </w:pPr>
          </w:p>
        </w:tc>
        <w:tc>
          <w:tcPr>
            <w:tcW w:w="2520" w:type="dxa"/>
            <w:vAlign w:val="center"/>
          </w:tcPr>
          <w:p w14:paraId="15B8E7B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19D06E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01DCB91" w14:textId="77777777" w:rsidR="00BD6B97" w:rsidRPr="007A7659" w:rsidRDefault="00BD6B97">
            <w:pPr>
              <w:pStyle w:val="TableEntry"/>
              <w:rPr>
                <w:b/>
                <w:i/>
                <w:noProof w:val="0"/>
                <w:sz w:val="16"/>
              </w:rPr>
            </w:pPr>
            <w:r w:rsidRPr="007A7659">
              <w:rPr>
                <w:noProof w:val="0"/>
                <w:sz w:val="16"/>
              </w:rPr>
              <w:t>“24” (query)</w:t>
            </w:r>
          </w:p>
        </w:tc>
      </w:tr>
      <w:tr w:rsidR="00BD6B97" w:rsidRPr="007A7659" w14:paraId="761655C0" w14:textId="77777777">
        <w:trPr>
          <w:cantSplit/>
        </w:trPr>
        <w:tc>
          <w:tcPr>
            <w:tcW w:w="1548" w:type="dxa"/>
            <w:vMerge/>
            <w:vAlign w:val="center"/>
          </w:tcPr>
          <w:p w14:paraId="53114A74" w14:textId="77777777" w:rsidR="00BD6B97" w:rsidRPr="007A7659" w:rsidRDefault="00BD6B97">
            <w:pPr>
              <w:pStyle w:val="TableLabel"/>
              <w:rPr>
                <w:noProof w:val="0"/>
                <w:sz w:val="16"/>
              </w:rPr>
            </w:pPr>
          </w:p>
        </w:tc>
        <w:tc>
          <w:tcPr>
            <w:tcW w:w="2520" w:type="dxa"/>
            <w:vAlign w:val="center"/>
          </w:tcPr>
          <w:p w14:paraId="596223D3"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0544C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62C21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F68CAE8" w14:textId="77777777">
        <w:trPr>
          <w:cantSplit/>
        </w:trPr>
        <w:tc>
          <w:tcPr>
            <w:tcW w:w="1548" w:type="dxa"/>
            <w:vMerge/>
            <w:vAlign w:val="center"/>
          </w:tcPr>
          <w:p w14:paraId="51E492A5" w14:textId="77777777" w:rsidR="00BD6B97" w:rsidRPr="007A7659" w:rsidRDefault="00BD6B97">
            <w:pPr>
              <w:pStyle w:val="AppendixHeading3"/>
              <w:tabs>
                <w:tab w:val="clear" w:pos="2160"/>
              </w:tabs>
              <w:rPr>
                <w:noProof w:val="0"/>
                <w:sz w:val="16"/>
              </w:rPr>
            </w:pPr>
          </w:p>
        </w:tc>
        <w:tc>
          <w:tcPr>
            <w:tcW w:w="2520" w:type="dxa"/>
            <w:vAlign w:val="center"/>
          </w:tcPr>
          <w:p w14:paraId="48DAB35C"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091FAE16" w14:textId="77777777" w:rsidR="00BD6B97" w:rsidRPr="007A7659" w:rsidRDefault="00BD6B97">
            <w:pPr>
              <w:pStyle w:val="TOC1"/>
              <w:jc w:val="center"/>
              <w:rPr>
                <w:sz w:val="16"/>
              </w:rPr>
            </w:pPr>
            <w:r w:rsidRPr="007A7659">
              <w:rPr>
                <w:sz w:val="16"/>
              </w:rPr>
              <w:t>M</w:t>
            </w:r>
          </w:p>
        </w:tc>
        <w:tc>
          <w:tcPr>
            <w:tcW w:w="4968" w:type="dxa"/>
          </w:tcPr>
          <w:p w14:paraId="1F66376B"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FB344FB" w14:textId="77777777">
        <w:trPr>
          <w:cantSplit/>
        </w:trPr>
        <w:tc>
          <w:tcPr>
            <w:tcW w:w="1548" w:type="dxa"/>
            <w:vMerge/>
            <w:vAlign w:val="center"/>
          </w:tcPr>
          <w:p w14:paraId="623CE140" w14:textId="77777777" w:rsidR="00BD6B97" w:rsidRPr="007A7659" w:rsidRDefault="00BD6B97">
            <w:pPr>
              <w:pStyle w:val="TableLabel"/>
              <w:rPr>
                <w:noProof w:val="0"/>
                <w:sz w:val="16"/>
              </w:rPr>
            </w:pPr>
          </w:p>
        </w:tc>
        <w:tc>
          <w:tcPr>
            <w:tcW w:w="2520" w:type="dxa"/>
            <w:vAlign w:val="center"/>
          </w:tcPr>
          <w:p w14:paraId="549A2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99F1D4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3260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7D1CEF3" w14:textId="77777777">
        <w:trPr>
          <w:cantSplit/>
        </w:trPr>
        <w:tc>
          <w:tcPr>
            <w:tcW w:w="1548" w:type="dxa"/>
            <w:vMerge/>
            <w:vAlign w:val="center"/>
          </w:tcPr>
          <w:p w14:paraId="0B6A2841" w14:textId="77777777" w:rsidR="00BD6B97" w:rsidRPr="007A7659" w:rsidRDefault="00BD6B97">
            <w:pPr>
              <w:pStyle w:val="AppendixHeading3"/>
              <w:tabs>
                <w:tab w:val="clear" w:pos="2160"/>
              </w:tabs>
              <w:rPr>
                <w:noProof w:val="0"/>
                <w:sz w:val="16"/>
              </w:rPr>
            </w:pPr>
          </w:p>
        </w:tc>
        <w:tc>
          <w:tcPr>
            <w:tcW w:w="2520" w:type="dxa"/>
            <w:vAlign w:val="center"/>
          </w:tcPr>
          <w:p w14:paraId="0296FBA4"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54074A1"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44C72B38"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6220954A" w14:textId="77777777">
        <w:trPr>
          <w:cantSplit/>
        </w:trPr>
        <w:tc>
          <w:tcPr>
            <w:tcW w:w="1548" w:type="dxa"/>
            <w:vMerge/>
            <w:vAlign w:val="center"/>
          </w:tcPr>
          <w:p w14:paraId="36FCFE52" w14:textId="77777777" w:rsidR="00BD6B97" w:rsidRPr="007A7659" w:rsidRDefault="00BD6B97">
            <w:pPr>
              <w:pStyle w:val="TableLabel"/>
              <w:rPr>
                <w:noProof w:val="0"/>
                <w:sz w:val="16"/>
              </w:rPr>
            </w:pPr>
          </w:p>
        </w:tc>
        <w:tc>
          <w:tcPr>
            <w:tcW w:w="2520" w:type="dxa"/>
            <w:vAlign w:val="center"/>
          </w:tcPr>
          <w:p w14:paraId="22B5528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2CBEFF"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4CA7F2F6"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B7690F3" w14:textId="77777777">
        <w:trPr>
          <w:cantSplit/>
        </w:trPr>
        <w:tc>
          <w:tcPr>
            <w:tcW w:w="1548" w:type="dxa"/>
            <w:vMerge/>
            <w:vAlign w:val="center"/>
          </w:tcPr>
          <w:p w14:paraId="170C347E" w14:textId="77777777" w:rsidR="00BD6B97" w:rsidRPr="007A7659" w:rsidRDefault="00BD6B97">
            <w:pPr>
              <w:pStyle w:val="AppendixHeading3"/>
              <w:tabs>
                <w:tab w:val="clear" w:pos="2160"/>
              </w:tabs>
              <w:rPr>
                <w:noProof w:val="0"/>
                <w:sz w:val="16"/>
              </w:rPr>
            </w:pPr>
          </w:p>
        </w:tc>
        <w:tc>
          <w:tcPr>
            <w:tcW w:w="2520" w:type="dxa"/>
            <w:vAlign w:val="center"/>
          </w:tcPr>
          <w:p w14:paraId="4A467BDF"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0D0AF96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0E7A4B"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F4F6B8D" w14:textId="77777777">
        <w:trPr>
          <w:cantSplit/>
        </w:trPr>
        <w:tc>
          <w:tcPr>
            <w:tcW w:w="1548" w:type="dxa"/>
            <w:vMerge/>
            <w:vAlign w:val="center"/>
          </w:tcPr>
          <w:p w14:paraId="4EA37DF0" w14:textId="77777777" w:rsidR="00BD6B97" w:rsidRPr="007A7659" w:rsidRDefault="00BD6B97">
            <w:pPr>
              <w:pStyle w:val="TableLabel"/>
              <w:rPr>
                <w:noProof w:val="0"/>
                <w:sz w:val="16"/>
              </w:rPr>
            </w:pPr>
          </w:p>
        </w:tc>
        <w:tc>
          <w:tcPr>
            <w:tcW w:w="2520" w:type="dxa"/>
            <w:vAlign w:val="center"/>
          </w:tcPr>
          <w:p w14:paraId="71233AD9"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F958ECA" w14:textId="77777777" w:rsidR="00BD6B97" w:rsidRPr="007A7659" w:rsidRDefault="00BD6B97">
            <w:pPr>
              <w:pStyle w:val="TableEntry"/>
              <w:jc w:val="center"/>
              <w:rPr>
                <w:noProof w:val="0"/>
                <w:sz w:val="16"/>
              </w:rPr>
            </w:pPr>
            <w:r w:rsidRPr="007A7659">
              <w:rPr>
                <w:noProof w:val="0"/>
                <w:sz w:val="16"/>
              </w:rPr>
              <w:t>C</w:t>
            </w:r>
          </w:p>
        </w:tc>
        <w:tc>
          <w:tcPr>
            <w:tcW w:w="4968" w:type="dxa"/>
            <w:vAlign w:val="center"/>
          </w:tcPr>
          <w:p w14:paraId="5793D43E"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5D4227E9"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4E020A3B" w14:textId="77777777" w:rsidR="00BD6B97" w:rsidRPr="007A7659" w:rsidRDefault="00BD6B97">
            <w:pPr>
              <w:pStyle w:val="TableEntry"/>
              <w:snapToGrid w:val="0"/>
              <w:rPr>
                <w:bCs/>
                <w:i/>
                <w:iCs/>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64DDCC33" w14:textId="77777777" w:rsidR="00BD6B97" w:rsidRPr="007A7659" w:rsidRDefault="00BD6B97" w:rsidP="007E3B51">
      <w:pPr>
        <w:pStyle w:val="Heading5"/>
        <w:rPr>
          <w:noProof w:val="0"/>
        </w:rPr>
      </w:pPr>
      <w:r w:rsidRPr="007A7659">
        <w:rPr>
          <w:noProof w:val="0"/>
        </w:rPr>
        <w:t>3.18.5.1.2 Document Registry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FDC3C21" w14:textId="77777777" w:rsidTr="007E3B51">
        <w:trPr>
          <w:cantSplit/>
        </w:trPr>
        <w:tc>
          <w:tcPr>
            <w:tcW w:w="1458" w:type="dxa"/>
            <w:tcBorders>
              <w:bottom w:val="single" w:sz="4" w:space="0" w:color="auto"/>
            </w:tcBorders>
            <w:textDirection w:val="btLr"/>
            <w:vAlign w:val="center"/>
          </w:tcPr>
          <w:p w14:paraId="2BEFA169"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3100DAA"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9E90867"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3BF4227F" w14:textId="77777777" w:rsidR="00BD6B97" w:rsidRPr="007A7659" w:rsidRDefault="00BD6B97" w:rsidP="003C1EFA">
            <w:pPr>
              <w:pStyle w:val="TableEntryHeader"/>
            </w:pPr>
            <w:r w:rsidRPr="007A7659">
              <w:t>Value Constraints</w:t>
            </w:r>
          </w:p>
        </w:tc>
      </w:tr>
      <w:tr w:rsidR="00BD6B97" w:rsidRPr="007A7659" w14:paraId="6CA857BF" w14:textId="77777777" w:rsidTr="00AE5ED3">
        <w:trPr>
          <w:cantSplit/>
        </w:trPr>
        <w:tc>
          <w:tcPr>
            <w:tcW w:w="1458" w:type="dxa"/>
            <w:vMerge w:val="restart"/>
            <w:tcBorders>
              <w:top w:val="single" w:sz="4" w:space="0" w:color="auto"/>
            </w:tcBorders>
          </w:tcPr>
          <w:p w14:paraId="5EFB773B" w14:textId="77777777" w:rsidR="00BD6B97" w:rsidRPr="007A7659" w:rsidRDefault="00BD6B97" w:rsidP="003C1EFA">
            <w:pPr>
              <w:pStyle w:val="TableEntryHeader"/>
            </w:pPr>
            <w:r w:rsidRPr="007A7659">
              <w:t>Event</w:t>
            </w:r>
          </w:p>
          <w:p w14:paraId="701A09F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31FC57E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C48AB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709590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EB1E8F7" w14:textId="77777777">
        <w:trPr>
          <w:cantSplit/>
        </w:trPr>
        <w:tc>
          <w:tcPr>
            <w:tcW w:w="1458" w:type="dxa"/>
            <w:vMerge/>
            <w:vAlign w:val="center"/>
          </w:tcPr>
          <w:p w14:paraId="113B392B" w14:textId="77777777" w:rsidR="00BD6B97" w:rsidRPr="007A7659" w:rsidRDefault="00BD6B97">
            <w:pPr>
              <w:pStyle w:val="TableLabel"/>
              <w:rPr>
                <w:noProof w:val="0"/>
                <w:sz w:val="16"/>
              </w:rPr>
            </w:pPr>
          </w:p>
        </w:tc>
        <w:tc>
          <w:tcPr>
            <w:tcW w:w="2610" w:type="dxa"/>
            <w:vAlign w:val="center"/>
          </w:tcPr>
          <w:p w14:paraId="280CE6FC"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062C83" w14:textId="77777777" w:rsidR="00BD6B97" w:rsidRPr="007A7659" w:rsidRDefault="00BD6B97">
            <w:pPr>
              <w:pStyle w:val="TableEntry"/>
              <w:jc w:val="center"/>
              <w:rPr>
                <w:noProof w:val="0"/>
                <w:sz w:val="16"/>
              </w:rPr>
            </w:pPr>
            <w:r w:rsidRPr="007A7659">
              <w:rPr>
                <w:noProof w:val="0"/>
                <w:sz w:val="16"/>
              </w:rPr>
              <w:t>M</w:t>
            </w:r>
          </w:p>
        </w:tc>
        <w:tc>
          <w:tcPr>
            <w:tcW w:w="4878" w:type="dxa"/>
          </w:tcPr>
          <w:p w14:paraId="11E664B3"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E406B60" w14:textId="77777777">
        <w:trPr>
          <w:cantSplit/>
        </w:trPr>
        <w:tc>
          <w:tcPr>
            <w:tcW w:w="1458" w:type="dxa"/>
            <w:vMerge/>
            <w:vAlign w:val="center"/>
          </w:tcPr>
          <w:p w14:paraId="1A431F94" w14:textId="77777777" w:rsidR="00BD6B97" w:rsidRPr="007A7659" w:rsidRDefault="00BD6B97">
            <w:pPr>
              <w:pStyle w:val="TableLabel"/>
              <w:rPr>
                <w:noProof w:val="0"/>
                <w:sz w:val="16"/>
              </w:rPr>
            </w:pPr>
          </w:p>
        </w:tc>
        <w:tc>
          <w:tcPr>
            <w:tcW w:w="2610" w:type="dxa"/>
            <w:vAlign w:val="center"/>
          </w:tcPr>
          <w:p w14:paraId="1C1F2E0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336BF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653F73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92E0D2" w14:textId="77777777">
        <w:trPr>
          <w:cantSplit/>
        </w:trPr>
        <w:tc>
          <w:tcPr>
            <w:tcW w:w="1458" w:type="dxa"/>
            <w:vMerge/>
            <w:vAlign w:val="center"/>
          </w:tcPr>
          <w:p w14:paraId="78640CA6" w14:textId="77777777" w:rsidR="00BD6B97" w:rsidRPr="007A7659" w:rsidRDefault="00BD6B97">
            <w:pPr>
              <w:pStyle w:val="TableLabel"/>
              <w:rPr>
                <w:noProof w:val="0"/>
                <w:sz w:val="16"/>
              </w:rPr>
            </w:pPr>
          </w:p>
        </w:tc>
        <w:tc>
          <w:tcPr>
            <w:tcW w:w="2610" w:type="dxa"/>
            <w:vAlign w:val="center"/>
          </w:tcPr>
          <w:p w14:paraId="314647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24469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AB5A54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40DA666" w14:textId="77777777">
        <w:trPr>
          <w:cantSplit/>
        </w:trPr>
        <w:tc>
          <w:tcPr>
            <w:tcW w:w="1458" w:type="dxa"/>
            <w:vMerge/>
            <w:vAlign w:val="center"/>
          </w:tcPr>
          <w:p w14:paraId="4EC7C96E" w14:textId="77777777" w:rsidR="00BD6B97" w:rsidRPr="007A7659" w:rsidRDefault="00BD6B97">
            <w:pPr>
              <w:pStyle w:val="TableLabel"/>
              <w:rPr>
                <w:noProof w:val="0"/>
                <w:sz w:val="16"/>
              </w:rPr>
            </w:pPr>
          </w:p>
        </w:tc>
        <w:tc>
          <w:tcPr>
            <w:tcW w:w="2610" w:type="dxa"/>
            <w:vAlign w:val="center"/>
          </w:tcPr>
          <w:p w14:paraId="61876570"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24B69C8"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225ED4E"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7B68AD80" w14:textId="77777777">
        <w:trPr>
          <w:cantSplit/>
        </w:trPr>
        <w:tc>
          <w:tcPr>
            <w:tcW w:w="9666" w:type="dxa"/>
            <w:gridSpan w:val="4"/>
          </w:tcPr>
          <w:p w14:paraId="5AB56175" w14:textId="77777777" w:rsidR="00BD6B97" w:rsidRPr="007A7659" w:rsidRDefault="00BD6B97" w:rsidP="007E3B51">
            <w:pPr>
              <w:pStyle w:val="TableEntry"/>
              <w:rPr>
                <w:noProof w:val="0"/>
              </w:rPr>
            </w:pPr>
            <w:r w:rsidRPr="007A7659">
              <w:rPr>
                <w:noProof w:val="0"/>
              </w:rPr>
              <w:t>Source (Document Consumer) (1)</w:t>
            </w:r>
          </w:p>
        </w:tc>
      </w:tr>
      <w:tr w:rsidR="00BD6B97" w:rsidRPr="007A7659" w14:paraId="7D41CE60" w14:textId="77777777">
        <w:trPr>
          <w:cantSplit/>
        </w:trPr>
        <w:tc>
          <w:tcPr>
            <w:tcW w:w="9666" w:type="dxa"/>
            <w:gridSpan w:val="4"/>
          </w:tcPr>
          <w:p w14:paraId="79D50C32" w14:textId="77777777" w:rsidR="00BD6B97" w:rsidRPr="007A7659" w:rsidRDefault="00BD6B97" w:rsidP="007E3B51">
            <w:pPr>
              <w:pStyle w:val="TableEntry"/>
              <w:rPr>
                <w:noProof w:val="0"/>
              </w:rPr>
            </w:pPr>
            <w:r w:rsidRPr="007A7659">
              <w:rPr>
                <w:noProof w:val="0"/>
              </w:rPr>
              <w:t>Destination (Document Registry) (1)</w:t>
            </w:r>
          </w:p>
        </w:tc>
      </w:tr>
      <w:tr w:rsidR="00BD6B97" w:rsidRPr="007A7659" w14:paraId="22E3181F" w14:textId="77777777">
        <w:trPr>
          <w:cantSplit/>
        </w:trPr>
        <w:tc>
          <w:tcPr>
            <w:tcW w:w="9666" w:type="dxa"/>
            <w:gridSpan w:val="4"/>
          </w:tcPr>
          <w:p w14:paraId="60972E96" w14:textId="77777777" w:rsidR="00BD6B97" w:rsidRPr="007A7659" w:rsidRDefault="00BD6B97" w:rsidP="007E3B51">
            <w:pPr>
              <w:pStyle w:val="TableEntry"/>
              <w:rPr>
                <w:noProof w:val="0"/>
              </w:rPr>
            </w:pPr>
            <w:r w:rsidRPr="007A7659">
              <w:rPr>
                <w:noProof w:val="0"/>
              </w:rPr>
              <w:t>Audit Source (Document Registry) (1)</w:t>
            </w:r>
          </w:p>
        </w:tc>
      </w:tr>
      <w:tr w:rsidR="00BD6B97" w:rsidRPr="007A7659" w14:paraId="79BF867E" w14:textId="77777777">
        <w:trPr>
          <w:cantSplit/>
        </w:trPr>
        <w:tc>
          <w:tcPr>
            <w:tcW w:w="9666" w:type="dxa"/>
            <w:gridSpan w:val="4"/>
          </w:tcPr>
          <w:p w14:paraId="7D2118C0" w14:textId="77777777" w:rsidR="00BD6B97" w:rsidRPr="007A7659" w:rsidRDefault="00BD6B97" w:rsidP="007E3B51">
            <w:pPr>
              <w:pStyle w:val="TableEntry"/>
              <w:rPr>
                <w:noProof w:val="0"/>
              </w:rPr>
            </w:pPr>
            <w:r w:rsidRPr="007A7659">
              <w:rPr>
                <w:noProof w:val="0"/>
              </w:rPr>
              <w:t>Patient (0..1)</w:t>
            </w:r>
          </w:p>
        </w:tc>
      </w:tr>
      <w:tr w:rsidR="00BD6B97" w:rsidRPr="007A7659" w14:paraId="25959CEF" w14:textId="77777777">
        <w:trPr>
          <w:cantSplit/>
        </w:trPr>
        <w:tc>
          <w:tcPr>
            <w:tcW w:w="9666" w:type="dxa"/>
            <w:gridSpan w:val="4"/>
          </w:tcPr>
          <w:p w14:paraId="43977CA5" w14:textId="77777777" w:rsidR="00BD6B97" w:rsidRPr="007A7659" w:rsidRDefault="00BD6B97" w:rsidP="007E3B51">
            <w:pPr>
              <w:pStyle w:val="TableEntry"/>
              <w:rPr>
                <w:noProof w:val="0"/>
              </w:rPr>
            </w:pPr>
            <w:r w:rsidRPr="007A7659">
              <w:rPr>
                <w:noProof w:val="0"/>
              </w:rPr>
              <w:t>Query Parameters</w:t>
            </w:r>
            <w:r w:rsidR="00247FFC" w:rsidRPr="007A7659">
              <w:rPr>
                <w:noProof w:val="0"/>
              </w:rPr>
              <w:t xml:space="preserve"> </w:t>
            </w:r>
            <w:r w:rsidRPr="007A7659">
              <w:rPr>
                <w:noProof w:val="0"/>
              </w:rPr>
              <w:t>(1)</w:t>
            </w:r>
          </w:p>
        </w:tc>
      </w:tr>
    </w:tbl>
    <w:p w14:paraId="77B2523D"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9D22D1A" w14:textId="77777777">
        <w:trPr>
          <w:cantSplit/>
        </w:trPr>
        <w:tc>
          <w:tcPr>
            <w:tcW w:w="1548" w:type="dxa"/>
            <w:vMerge w:val="restart"/>
          </w:tcPr>
          <w:p w14:paraId="0F09F110" w14:textId="77777777" w:rsidR="00BD6B97" w:rsidRPr="007A7659" w:rsidRDefault="00BD6B97" w:rsidP="003C1EFA">
            <w:pPr>
              <w:pStyle w:val="TableEntryHeader"/>
            </w:pPr>
            <w:r w:rsidRPr="007A7659">
              <w:t>Source</w:t>
            </w:r>
          </w:p>
          <w:p w14:paraId="0B71B2E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3E820D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403C9C"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A61ED1D" w14:textId="77777777" w:rsidR="00BD6B97" w:rsidRPr="007A7659" w:rsidRDefault="00BD6B97" w:rsidP="001D79B5">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1E44A6AE" w14:textId="77777777">
        <w:trPr>
          <w:cantSplit/>
        </w:trPr>
        <w:tc>
          <w:tcPr>
            <w:tcW w:w="1548" w:type="dxa"/>
            <w:vMerge/>
            <w:textDirection w:val="btLr"/>
            <w:vAlign w:val="center"/>
          </w:tcPr>
          <w:p w14:paraId="3F1927CB" w14:textId="77777777" w:rsidR="00BD6B97" w:rsidRPr="007A7659" w:rsidRDefault="00BD6B97">
            <w:pPr>
              <w:pStyle w:val="TableLabel"/>
              <w:rPr>
                <w:noProof w:val="0"/>
                <w:sz w:val="16"/>
              </w:rPr>
            </w:pPr>
          </w:p>
        </w:tc>
        <w:tc>
          <w:tcPr>
            <w:tcW w:w="2520" w:type="dxa"/>
            <w:vAlign w:val="center"/>
          </w:tcPr>
          <w:p w14:paraId="43187F6C"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1DDD228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783970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567DEBA" w14:textId="77777777">
        <w:trPr>
          <w:cantSplit/>
        </w:trPr>
        <w:tc>
          <w:tcPr>
            <w:tcW w:w="1548" w:type="dxa"/>
            <w:vMerge/>
            <w:textDirection w:val="btLr"/>
            <w:vAlign w:val="center"/>
          </w:tcPr>
          <w:p w14:paraId="4ABB2638" w14:textId="77777777" w:rsidR="00BD6B97" w:rsidRPr="007A7659" w:rsidRDefault="00BD6B97">
            <w:pPr>
              <w:pStyle w:val="TableLabel"/>
              <w:rPr>
                <w:noProof w:val="0"/>
                <w:sz w:val="16"/>
              </w:rPr>
            </w:pPr>
          </w:p>
        </w:tc>
        <w:tc>
          <w:tcPr>
            <w:tcW w:w="2520" w:type="dxa"/>
            <w:vAlign w:val="center"/>
          </w:tcPr>
          <w:p w14:paraId="08B6175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CAA857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CF727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E3E959A" w14:textId="77777777">
        <w:trPr>
          <w:cantSplit/>
        </w:trPr>
        <w:tc>
          <w:tcPr>
            <w:tcW w:w="1548" w:type="dxa"/>
            <w:vMerge/>
            <w:textDirection w:val="btLr"/>
            <w:vAlign w:val="center"/>
          </w:tcPr>
          <w:p w14:paraId="5CD8840C" w14:textId="77777777" w:rsidR="00BD6B97" w:rsidRPr="007A7659" w:rsidRDefault="00BD6B97">
            <w:pPr>
              <w:pStyle w:val="TableLabel"/>
              <w:rPr>
                <w:noProof w:val="0"/>
                <w:sz w:val="16"/>
              </w:rPr>
            </w:pPr>
          </w:p>
        </w:tc>
        <w:tc>
          <w:tcPr>
            <w:tcW w:w="2520" w:type="dxa"/>
            <w:vAlign w:val="center"/>
          </w:tcPr>
          <w:p w14:paraId="794EB193"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AFF3FD9"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D4153F5"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AB157BA" w14:textId="77777777">
        <w:trPr>
          <w:cantSplit/>
        </w:trPr>
        <w:tc>
          <w:tcPr>
            <w:tcW w:w="1548" w:type="dxa"/>
            <w:vMerge/>
            <w:textDirection w:val="btLr"/>
            <w:vAlign w:val="center"/>
          </w:tcPr>
          <w:p w14:paraId="61FE063E" w14:textId="77777777" w:rsidR="00BD6B97" w:rsidRPr="007A7659" w:rsidRDefault="00BD6B97">
            <w:pPr>
              <w:pStyle w:val="TableLabel"/>
              <w:rPr>
                <w:noProof w:val="0"/>
                <w:sz w:val="16"/>
              </w:rPr>
            </w:pPr>
          </w:p>
        </w:tc>
        <w:tc>
          <w:tcPr>
            <w:tcW w:w="2520" w:type="dxa"/>
            <w:vAlign w:val="center"/>
          </w:tcPr>
          <w:p w14:paraId="6942556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30D466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5FD669"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642E12E2" w14:textId="77777777">
        <w:trPr>
          <w:cantSplit/>
        </w:trPr>
        <w:tc>
          <w:tcPr>
            <w:tcW w:w="1548" w:type="dxa"/>
            <w:vMerge/>
            <w:textDirection w:val="btLr"/>
            <w:vAlign w:val="center"/>
          </w:tcPr>
          <w:p w14:paraId="007F75C2" w14:textId="77777777" w:rsidR="00BD6B97" w:rsidRPr="007A7659" w:rsidRDefault="00BD6B97">
            <w:pPr>
              <w:pStyle w:val="TableLabel"/>
              <w:rPr>
                <w:noProof w:val="0"/>
                <w:sz w:val="16"/>
              </w:rPr>
            </w:pPr>
          </w:p>
        </w:tc>
        <w:tc>
          <w:tcPr>
            <w:tcW w:w="2520" w:type="dxa"/>
            <w:vAlign w:val="center"/>
          </w:tcPr>
          <w:p w14:paraId="34D53844"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2DC69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CE5F6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548EFA5" w14:textId="77777777">
        <w:trPr>
          <w:cantSplit/>
        </w:trPr>
        <w:tc>
          <w:tcPr>
            <w:tcW w:w="1548" w:type="dxa"/>
            <w:vMerge/>
            <w:textDirection w:val="btLr"/>
            <w:vAlign w:val="center"/>
          </w:tcPr>
          <w:p w14:paraId="56975199" w14:textId="77777777" w:rsidR="00BD6B97" w:rsidRPr="007A7659" w:rsidRDefault="00BD6B97">
            <w:pPr>
              <w:pStyle w:val="TableLabel"/>
              <w:rPr>
                <w:noProof w:val="0"/>
                <w:sz w:val="16"/>
              </w:rPr>
            </w:pPr>
          </w:p>
        </w:tc>
        <w:tc>
          <w:tcPr>
            <w:tcW w:w="2520" w:type="dxa"/>
            <w:vAlign w:val="center"/>
          </w:tcPr>
          <w:p w14:paraId="062251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D91B33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9647B0" w14:textId="77777777" w:rsidR="00BD6B97" w:rsidRPr="007A7659" w:rsidRDefault="00BD6B97">
            <w:pPr>
              <w:pStyle w:val="TableEntry"/>
              <w:rPr>
                <w:noProof w:val="0"/>
                <w:sz w:val="16"/>
              </w:rPr>
            </w:pPr>
            <w:r w:rsidRPr="007A7659">
              <w:rPr>
                <w:noProof w:val="0"/>
                <w:sz w:val="16"/>
              </w:rPr>
              <w:t>The machine name or IP address.</w:t>
            </w:r>
          </w:p>
        </w:tc>
      </w:tr>
    </w:tbl>
    <w:p w14:paraId="3A1E7C6F" w14:textId="77777777" w:rsidR="00BD6B97" w:rsidRPr="007A7659" w:rsidRDefault="00BD6B97"/>
    <w:p w14:paraId="3E9892F4" w14:textId="77777777" w:rsidR="004A1CB8" w:rsidRPr="007A7659" w:rsidRDefault="004A1CB8"/>
    <w:p w14:paraId="7E4A724E" w14:textId="77777777" w:rsidR="004A1CB8" w:rsidRPr="007A7659" w:rsidRDefault="004A1CB8"/>
    <w:p w14:paraId="0910081C" w14:textId="77777777" w:rsidR="004A1CB8" w:rsidRPr="007A7659" w:rsidRDefault="004A1CB8"/>
    <w:p w14:paraId="4713D1B2"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7785CC" w14:textId="77777777" w:rsidTr="00AE5ED3">
        <w:trPr>
          <w:cantSplit/>
        </w:trPr>
        <w:tc>
          <w:tcPr>
            <w:tcW w:w="1548" w:type="dxa"/>
            <w:vMerge w:val="restart"/>
          </w:tcPr>
          <w:p w14:paraId="5E6063FE" w14:textId="77777777" w:rsidR="00BD6B97" w:rsidRPr="007A7659" w:rsidRDefault="00BD6B97" w:rsidP="003C1EFA">
            <w:pPr>
              <w:pStyle w:val="TableEntryHeader"/>
            </w:pPr>
            <w:r w:rsidRPr="007A7659">
              <w:lastRenderedPageBreak/>
              <w:t>Destination</w:t>
            </w:r>
          </w:p>
          <w:p w14:paraId="32E8E84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C24DAC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CEA6B2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1D5CA1" w14:textId="77777777" w:rsidR="00BD6B97" w:rsidRPr="007A7659" w:rsidRDefault="00BD6B97">
            <w:pPr>
              <w:pStyle w:val="TableEntry"/>
              <w:rPr>
                <w:noProof w:val="0"/>
                <w:sz w:val="16"/>
              </w:rPr>
            </w:pPr>
            <w:r w:rsidRPr="007A7659">
              <w:rPr>
                <w:noProof w:val="0"/>
                <w:sz w:val="16"/>
              </w:rPr>
              <w:t>SOAP endpoint URI.</w:t>
            </w:r>
          </w:p>
        </w:tc>
      </w:tr>
      <w:tr w:rsidR="00BD6B97" w:rsidRPr="007A7659" w14:paraId="38E9257A" w14:textId="77777777">
        <w:trPr>
          <w:cantSplit/>
        </w:trPr>
        <w:tc>
          <w:tcPr>
            <w:tcW w:w="1548" w:type="dxa"/>
            <w:vMerge/>
            <w:textDirection w:val="btLr"/>
            <w:vAlign w:val="center"/>
          </w:tcPr>
          <w:p w14:paraId="0954BFE0" w14:textId="77777777" w:rsidR="00BD6B97" w:rsidRPr="007A7659" w:rsidRDefault="00BD6B97">
            <w:pPr>
              <w:pStyle w:val="TableLabel"/>
              <w:rPr>
                <w:noProof w:val="0"/>
                <w:sz w:val="16"/>
              </w:rPr>
            </w:pPr>
          </w:p>
        </w:tc>
        <w:tc>
          <w:tcPr>
            <w:tcW w:w="2520" w:type="dxa"/>
            <w:vAlign w:val="center"/>
          </w:tcPr>
          <w:p w14:paraId="1351A2E9" w14:textId="77777777" w:rsidR="00BD6B97" w:rsidRPr="007A7659" w:rsidRDefault="00BD6B97">
            <w:pPr>
              <w:pStyle w:val="TableEntry"/>
              <w:rPr>
                <w:iCs/>
                <w:noProof w:val="0"/>
                <w:sz w:val="16"/>
              </w:rPr>
            </w:pPr>
            <w:r w:rsidRPr="007A7659">
              <w:rPr>
                <w:iCs/>
                <w:noProof w:val="0"/>
                <w:sz w:val="16"/>
              </w:rPr>
              <w:t>AlternativeUserID</w:t>
            </w:r>
          </w:p>
        </w:tc>
        <w:tc>
          <w:tcPr>
            <w:tcW w:w="630" w:type="dxa"/>
            <w:vAlign w:val="center"/>
          </w:tcPr>
          <w:p w14:paraId="3DE3706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95BFC41"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2DEE5BD" w14:textId="77777777">
        <w:trPr>
          <w:cantSplit/>
        </w:trPr>
        <w:tc>
          <w:tcPr>
            <w:tcW w:w="1548" w:type="dxa"/>
            <w:vMerge/>
            <w:textDirection w:val="btLr"/>
            <w:vAlign w:val="center"/>
          </w:tcPr>
          <w:p w14:paraId="634F8752" w14:textId="77777777" w:rsidR="00BD6B97" w:rsidRPr="007A7659" w:rsidRDefault="00BD6B97">
            <w:pPr>
              <w:pStyle w:val="TableLabel"/>
              <w:rPr>
                <w:noProof w:val="0"/>
                <w:sz w:val="16"/>
              </w:rPr>
            </w:pPr>
          </w:p>
        </w:tc>
        <w:tc>
          <w:tcPr>
            <w:tcW w:w="2520" w:type="dxa"/>
            <w:vAlign w:val="center"/>
          </w:tcPr>
          <w:p w14:paraId="7D0731F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1602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F64A37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DBCED5" w14:textId="77777777">
        <w:trPr>
          <w:cantSplit/>
        </w:trPr>
        <w:tc>
          <w:tcPr>
            <w:tcW w:w="1548" w:type="dxa"/>
            <w:vMerge/>
            <w:textDirection w:val="btLr"/>
            <w:vAlign w:val="center"/>
          </w:tcPr>
          <w:p w14:paraId="6C206CA2" w14:textId="77777777" w:rsidR="00BD6B97" w:rsidRPr="007A7659" w:rsidRDefault="00BD6B97">
            <w:pPr>
              <w:pStyle w:val="TableLabel"/>
              <w:rPr>
                <w:noProof w:val="0"/>
                <w:sz w:val="16"/>
              </w:rPr>
            </w:pPr>
          </w:p>
        </w:tc>
        <w:tc>
          <w:tcPr>
            <w:tcW w:w="2520" w:type="dxa"/>
            <w:vAlign w:val="center"/>
          </w:tcPr>
          <w:p w14:paraId="32F46F20"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6657E43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54DBA1D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31250D1" w14:textId="77777777">
        <w:trPr>
          <w:cantSplit/>
        </w:trPr>
        <w:tc>
          <w:tcPr>
            <w:tcW w:w="1548" w:type="dxa"/>
            <w:vMerge/>
            <w:textDirection w:val="btLr"/>
            <w:vAlign w:val="center"/>
          </w:tcPr>
          <w:p w14:paraId="739A772D" w14:textId="77777777" w:rsidR="00BD6B97" w:rsidRPr="007A7659" w:rsidRDefault="00BD6B97">
            <w:pPr>
              <w:pStyle w:val="TableLabel"/>
              <w:rPr>
                <w:noProof w:val="0"/>
                <w:sz w:val="16"/>
              </w:rPr>
            </w:pPr>
          </w:p>
        </w:tc>
        <w:tc>
          <w:tcPr>
            <w:tcW w:w="2520" w:type="dxa"/>
            <w:vAlign w:val="center"/>
          </w:tcPr>
          <w:p w14:paraId="07DAE33A"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34BCE8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3E320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BDA7BAC" w14:textId="77777777">
        <w:trPr>
          <w:cantSplit/>
        </w:trPr>
        <w:tc>
          <w:tcPr>
            <w:tcW w:w="1548" w:type="dxa"/>
            <w:vMerge/>
            <w:textDirection w:val="btLr"/>
            <w:vAlign w:val="center"/>
          </w:tcPr>
          <w:p w14:paraId="20B3620E" w14:textId="77777777" w:rsidR="00BD6B97" w:rsidRPr="007A7659" w:rsidRDefault="00BD6B97">
            <w:pPr>
              <w:pStyle w:val="TableLabel"/>
              <w:rPr>
                <w:noProof w:val="0"/>
                <w:sz w:val="16"/>
              </w:rPr>
            </w:pPr>
          </w:p>
        </w:tc>
        <w:tc>
          <w:tcPr>
            <w:tcW w:w="2520" w:type="dxa"/>
            <w:vAlign w:val="center"/>
          </w:tcPr>
          <w:p w14:paraId="1CC57DF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F7D4BA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4CB71D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153E5DA" w14:textId="77777777" w:rsidTr="00AE5ED3">
        <w:trPr>
          <w:cantSplit/>
        </w:trPr>
        <w:tc>
          <w:tcPr>
            <w:tcW w:w="1548" w:type="dxa"/>
            <w:vMerge/>
            <w:textDirection w:val="btLr"/>
            <w:vAlign w:val="center"/>
          </w:tcPr>
          <w:p w14:paraId="37C77563" w14:textId="77777777" w:rsidR="00BD6B97" w:rsidRPr="007A7659" w:rsidRDefault="00BD6B97">
            <w:pPr>
              <w:pStyle w:val="TableLabel"/>
              <w:rPr>
                <w:noProof w:val="0"/>
                <w:sz w:val="16"/>
              </w:rPr>
            </w:pPr>
          </w:p>
        </w:tc>
        <w:tc>
          <w:tcPr>
            <w:tcW w:w="2520" w:type="dxa"/>
            <w:vAlign w:val="center"/>
          </w:tcPr>
          <w:p w14:paraId="79EF33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88C1C5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293144" w14:textId="77777777" w:rsidR="00BD6B97" w:rsidRPr="007A7659" w:rsidRDefault="00BD6B97">
            <w:pPr>
              <w:pStyle w:val="TableEntry"/>
              <w:rPr>
                <w:noProof w:val="0"/>
                <w:sz w:val="16"/>
              </w:rPr>
            </w:pPr>
            <w:r w:rsidRPr="007A7659">
              <w:rPr>
                <w:noProof w:val="0"/>
                <w:sz w:val="16"/>
              </w:rPr>
              <w:t>The machine name or IP address.</w:t>
            </w:r>
          </w:p>
        </w:tc>
      </w:tr>
    </w:tbl>
    <w:p w14:paraId="6AA5C877"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41D32C54" w14:textId="77777777">
        <w:trPr>
          <w:cantSplit/>
        </w:trPr>
        <w:tc>
          <w:tcPr>
            <w:tcW w:w="1728" w:type="dxa"/>
            <w:vMerge w:val="restart"/>
          </w:tcPr>
          <w:p w14:paraId="75086920" w14:textId="77777777" w:rsidR="00BD6B97" w:rsidRPr="007A7659" w:rsidRDefault="00BD6B97" w:rsidP="003C1EFA">
            <w:pPr>
              <w:pStyle w:val="TableEntryHeader"/>
            </w:pPr>
            <w:r w:rsidRPr="007A7659">
              <w:t>Audit Source</w:t>
            </w:r>
          </w:p>
          <w:p w14:paraId="5EB5E00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260E3BC"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A0D5F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1CCC37"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ABB03C7" w14:textId="77777777">
        <w:trPr>
          <w:cantSplit/>
        </w:trPr>
        <w:tc>
          <w:tcPr>
            <w:tcW w:w="1728" w:type="dxa"/>
            <w:vMerge/>
            <w:textDirection w:val="btLr"/>
            <w:vAlign w:val="center"/>
          </w:tcPr>
          <w:p w14:paraId="5D585DE4" w14:textId="77777777" w:rsidR="00BD6B97" w:rsidRPr="007A7659" w:rsidRDefault="00BD6B97">
            <w:pPr>
              <w:pStyle w:val="TableLabel"/>
              <w:rPr>
                <w:noProof w:val="0"/>
                <w:sz w:val="16"/>
              </w:rPr>
            </w:pPr>
          </w:p>
        </w:tc>
        <w:tc>
          <w:tcPr>
            <w:tcW w:w="2340" w:type="dxa"/>
            <w:vAlign w:val="center"/>
          </w:tcPr>
          <w:p w14:paraId="2216E9B1"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40FFA6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06FA3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9151D81" w14:textId="77777777">
        <w:trPr>
          <w:cantSplit/>
        </w:trPr>
        <w:tc>
          <w:tcPr>
            <w:tcW w:w="1728" w:type="dxa"/>
            <w:vMerge/>
            <w:textDirection w:val="btLr"/>
            <w:vAlign w:val="center"/>
          </w:tcPr>
          <w:p w14:paraId="638CA84E" w14:textId="77777777" w:rsidR="00BD6B97" w:rsidRPr="007A7659" w:rsidRDefault="00BD6B97">
            <w:pPr>
              <w:pStyle w:val="TableLabel"/>
              <w:rPr>
                <w:noProof w:val="0"/>
                <w:sz w:val="16"/>
              </w:rPr>
            </w:pPr>
          </w:p>
        </w:tc>
        <w:tc>
          <w:tcPr>
            <w:tcW w:w="2340" w:type="dxa"/>
            <w:vAlign w:val="center"/>
          </w:tcPr>
          <w:p w14:paraId="2621AF53"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54FC7B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AD72A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A19C2B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B068F87" w14:textId="77777777" w:rsidTr="00AE5ED3">
        <w:trPr>
          <w:cantSplit/>
        </w:trPr>
        <w:tc>
          <w:tcPr>
            <w:tcW w:w="1548" w:type="dxa"/>
            <w:vMerge w:val="restart"/>
          </w:tcPr>
          <w:p w14:paraId="794FD30C" w14:textId="77777777" w:rsidR="00BD6B97" w:rsidRPr="007A7659" w:rsidRDefault="00BD6B97" w:rsidP="003C1EFA">
            <w:pPr>
              <w:pStyle w:val="TableEntryHeader"/>
            </w:pPr>
            <w:r w:rsidRPr="007A7659">
              <w:t>Patient</w:t>
            </w:r>
          </w:p>
          <w:p w14:paraId="06607B2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E607FE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7185F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D23A1E5" w14:textId="77777777" w:rsidR="00BD6B97" w:rsidRPr="007A7659" w:rsidRDefault="00BD6B97">
            <w:pPr>
              <w:pStyle w:val="TableEntry"/>
              <w:rPr>
                <w:noProof w:val="0"/>
                <w:sz w:val="16"/>
              </w:rPr>
            </w:pPr>
            <w:r w:rsidRPr="007A7659">
              <w:rPr>
                <w:noProof w:val="0"/>
                <w:sz w:val="16"/>
              </w:rPr>
              <w:t>“1” (Person)</w:t>
            </w:r>
          </w:p>
        </w:tc>
      </w:tr>
      <w:tr w:rsidR="00BD6B97" w:rsidRPr="007A7659" w14:paraId="6C085535" w14:textId="77777777">
        <w:trPr>
          <w:cantSplit/>
        </w:trPr>
        <w:tc>
          <w:tcPr>
            <w:tcW w:w="1548" w:type="dxa"/>
            <w:vMerge/>
            <w:vAlign w:val="center"/>
          </w:tcPr>
          <w:p w14:paraId="45BD16DE" w14:textId="77777777" w:rsidR="00BD6B97" w:rsidRPr="007A7659" w:rsidRDefault="00BD6B97">
            <w:pPr>
              <w:pStyle w:val="TableLabel"/>
              <w:rPr>
                <w:noProof w:val="0"/>
                <w:sz w:val="16"/>
              </w:rPr>
            </w:pPr>
          </w:p>
        </w:tc>
        <w:tc>
          <w:tcPr>
            <w:tcW w:w="2520" w:type="dxa"/>
            <w:vAlign w:val="center"/>
          </w:tcPr>
          <w:p w14:paraId="022320F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8B531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320575" w14:textId="77777777" w:rsidR="00BD6B97" w:rsidRPr="007A7659" w:rsidRDefault="00BD6B97">
            <w:pPr>
              <w:pStyle w:val="TableEntry"/>
              <w:rPr>
                <w:b/>
                <w:i/>
                <w:noProof w:val="0"/>
                <w:sz w:val="16"/>
              </w:rPr>
            </w:pPr>
            <w:r w:rsidRPr="007A7659">
              <w:rPr>
                <w:noProof w:val="0"/>
                <w:sz w:val="16"/>
              </w:rPr>
              <w:t>“1” (Patient)</w:t>
            </w:r>
          </w:p>
        </w:tc>
      </w:tr>
      <w:tr w:rsidR="00BD6B97" w:rsidRPr="007A7659" w14:paraId="02F92680" w14:textId="77777777">
        <w:trPr>
          <w:cantSplit/>
        </w:trPr>
        <w:tc>
          <w:tcPr>
            <w:tcW w:w="1548" w:type="dxa"/>
            <w:vMerge/>
            <w:vAlign w:val="center"/>
          </w:tcPr>
          <w:p w14:paraId="16B9CE43" w14:textId="77777777" w:rsidR="00BD6B97" w:rsidRPr="007A7659" w:rsidRDefault="00BD6B97">
            <w:pPr>
              <w:pStyle w:val="TableLabel"/>
              <w:rPr>
                <w:noProof w:val="0"/>
                <w:sz w:val="16"/>
              </w:rPr>
            </w:pPr>
          </w:p>
        </w:tc>
        <w:tc>
          <w:tcPr>
            <w:tcW w:w="2520" w:type="dxa"/>
            <w:vAlign w:val="center"/>
          </w:tcPr>
          <w:p w14:paraId="712AAB7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D01E1B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C3D9E9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007937BA" w14:textId="77777777">
        <w:trPr>
          <w:cantSplit/>
        </w:trPr>
        <w:tc>
          <w:tcPr>
            <w:tcW w:w="1548" w:type="dxa"/>
            <w:vMerge/>
            <w:vAlign w:val="center"/>
          </w:tcPr>
          <w:p w14:paraId="2B46BFB6" w14:textId="77777777" w:rsidR="00BD6B97" w:rsidRPr="007A7659" w:rsidRDefault="00BD6B97">
            <w:pPr>
              <w:pStyle w:val="TableLabel"/>
              <w:rPr>
                <w:noProof w:val="0"/>
                <w:sz w:val="16"/>
              </w:rPr>
            </w:pPr>
          </w:p>
        </w:tc>
        <w:tc>
          <w:tcPr>
            <w:tcW w:w="2520" w:type="dxa"/>
            <w:vAlign w:val="center"/>
          </w:tcPr>
          <w:p w14:paraId="5435805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3893E3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3243E5C"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538C163F" w14:textId="77777777">
        <w:trPr>
          <w:cantSplit/>
        </w:trPr>
        <w:tc>
          <w:tcPr>
            <w:tcW w:w="1548" w:type="dxa"/>
            <w:vMerge/>
            <w:vAlign w:val="center"/>
          </w:tcPr>
          <w:p w14:paraId="455B880D" w14:textId="77777777" w:rsidR="00BD6B97" w:rsidRPr="007A7659" w:rsidRDefault="00BD6B97">
            <w:pPr>
              <w:pStyle w:val="TableLabel"/>
              <w:rPr>
                <w:noProof w:val="0"/>
                <w:sz w:val="16"/>
              </w:rPr>
            </w:pPr>
          </w:p>
        </w:tc>
        <w:tc>
          <w:tcPr>
            <w:tcW w:w="2520" w:type="dxa"/>
            <w:vAlign w:val="center"/>
          </w:tcPr>
          <w:p w14:paraId="637F3E60"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388E48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5B31DD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5F5C43BC" w14:textId="77777777">
        <w:trPr>
          <w:cantSplit/>
        </w:trPr>
        <w:tc>
          <w:tcPr>
            <w:tcW w:w="1548" w:type="dxa"/>
            <w:vMerge/>
            <w:vAlign w:val="center"/>
          </w:tcPr>
          <w:p w14:paraId="403E4C9F" w14:textId="77777777" w:rsidR="00BD6B97" w:rsidRPr="007A7659" w:rsidRDefault="00BD6B97">
            <w:pPr>
              <w:pStyle w:val="AppendixHeading3"/>
              <w:tabs>
                <w:tab w:val="clear" w:pos="2160"/>
              </w:tabs>
              <w:rPr>
                <w:noProof w:val="0"/>
                <w:sz w:val="16"/>
              </w:rPr>
            </w:pPr>
          </w:p>
        </w:tc>
        <w:tc>
          <w:tcPr>
            <w:tcW w:w="2520" w:type="dxa"/>
            <w:vAlign w:val="center"/>
          </w:tcPr>
          <w:p w14:paraId="310E5285"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0D807B3B"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150441C8"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203A1B" w14:textId="77777777">
        <w:trPr>
          <w:cantSplit/>
        </w:trPr>
        <w:tc>
          <w:tcPr>
            <w:tcW w:w="1548" w:type="dxa"/>
            <w:vMerge/>
            <w:vAlign w:val="center"/>
          </w:tcPr>
          <w:p w14:paraId="719F7855" w14:textId="77777777" w:rsidR="00BD6B97" w:rsidRPr="007A7659" w:rsidRDefault="00BD6B97">
            <w:pPr>
              <w:pStyle w:val="TableLabel"/>
              <w:rPr>
                <w:noProof w:val="0"/>
                <w:sz w:val="16"/>
              </w:rPr>
            </w:pPr>
          </w:p>
        </w:tc>
        <w:tc>
          <w:tcPr>
            <w:tcW w:w="2520" w:type="dxa"/>
            <w:vAlign w:val="center"/>
          </w:tcPr>
          <w:p w14:paraId="0DD84A72"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DACAA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1EFE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FFD9E26" w14:textId="77777777">
        <w:trPr>
          <w:cantSplit/>
        </w:trPr>
        <w:tc>
          <w:tcPr>
            <w:tcW w:w="1548" w:type="dxa"/>
            <w:vMerge/>
            <w:vAlign w:val="center"/>
          </w:tcPr>
          <w:p w14:paraId="736211A5" w14:textId="77777777" w:rsidR="00BD6B97" w:rsidRPr="007A7659" w:rsidRDefault="00BD6B97">
            <w:pPr>
              <w:pStyle w:val="AppendixHeading3"/>
              <w:tabs>
                <w:tab w:val="clear" w:pos="2160"/>
              </w:tabs>
              <w:rPr>
                <w:noProof w:val="0"/>
                <w:sz w:val="16"/>
              </w:rPr>
            </w:pPr>
          </w:p>
        </w:tc>
        <w:tc>
          <w:tcPr>
            <w:tcW w:w="2520" w:type="dxa"/>
            <w:vAlign w:val="center"/>
          </w:tcPr>
          <w:p w14:paraId="144BE01A"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DE114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D658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68BCE31" w14:textId="77777777">
        <w:trPr>
          <w:cantSplit/>
        </w:trPr>
        <w:tc>
          <w:tcPr>
            <w:tcW w:w="1548" w:type="dxa"/>
            <w:vMerge/>
            <w:vAlign w:val="center"/>
          </w:tcPr>
          <w:p w14:paraId="3FA9227F" w14:textId="77777777" w:rsidR="00BD6B97" w:rsidRPr="007A7659" w:rsidRDefault="00BD6B97">
            <w:pPr>
              <w:pStyle w:val="TableLabel"/>
              <w:rPr>
                <w:noProof w:val="0"/>
                <w:sz w:val="16"/>
              </w:rPr>
            </w:pPr>
          </w:p>
        </w:tc>
        <w:tc>
          <w:tcPr>
            <w:tcW w:w="2520" w:type="dxa"/>
            <w:vAlign w:val="center"/>
          </w:tcPr>
          <w:p w14:paraId="569D445E"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A54A90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E489EB" w14:textId="77777777" w:rsidR="00BD6B97" w:rsidRPr="007A7659" w:rsidRDefault="00BD6B97">
            <w:pPr>
              <w:pStyle w:val="TableEntry"/>
              <w:rPr>
                <w:noProof w:val="0"/>
                <w:sz w:val="16"/>
              </w:rPr>
            </w:pPr>
            <w:r w:rsidRPr="007A7659">
              <w:rPr>
                <w:i/>
                <w:iCs/>
                <w:noProof w:val="0"/>
                <w:sz w:val="16"/>
              </w:rPr>
              <w:t>not specialized</w:t>
            </w:r>
          </w:p>
        </w:tc>
      </w:tr>
    </w:tbl>
    <w:p w14:paraId="6C72152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E498D8A" w14:textId="77777777" w:rsidTr="00AE5ED3">
        <w:trPr>
          <w:cantSplit/>
        </w:trPr>
        <w:tc>
          <w:tcPr>
            <w:tcW w:w="1548" w:type="dxa"/>
            <w:vMerge w:val="restart"/>
          </w:tcPr>
          <w:p w14:paraId="6FA1590B" w14:textId="77777777" w:rsidR="00BD6B97" w:rsidRPr="007A7659" w:rsidRDefault="00BD6B97" w:rsidP="003C1EFA">
            <w:pPr>
              <w:pStyle w:val="TableEntryHeader"/>
            </w:pPr>
            <w:r w:rsidRPr="007A7659">
              <w:t>Query Parameters</w:t>
            </w:r>
          </w:p>
          <w:p w14:paraId="1BE1F4E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67D302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BAC8FF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61C1475" w14:textId="77777777" w:rsidR="00BD6B97" w:rsidRPr="007A7659" w:rsidRDefault="00BD6B97">
            <w:pPr>
              <w:pStyle w:val="TableEntry"/>
              <w:rPr>
                <w:noProof w:val="0"/>
                <w:sz w:val="16"/>
              </w:rPr>
            </w:pPr>
            <w:r w:rsidRPr="007A7659">
              <w:rPr>
                <w:noProof w:val="0"/>
                <w:sz w:val="16"/>
              </w:rPr>
              <w:t>“2” (system object)</w:t>
            </w:r>
          </w:p>
        </w:tc>
      </w:tr>
      <w:tr w:rsidR="00BD6B97" w:rsidRPr="007A7659" w14:paraId="5C9762B8" w14:textId="77777777">
        <w:trPr>
          <w:cantSplit/>
        </w:trPr>
        <w:tc>
          <w:tcPr>
            <w:tcW w:w="1548" w:type="dxa"/>
            <w:vMerge/>
            <w:vAlign w:val="center"/>
          </w:tcPr>
          <w:p w14:paraId="16C7DA73" w14:textId="77777777" w:rsidR="00BD6B97" w:rsidRPr="007A7659" w:rsidRDefault="00BD6B97">
            <w:pPr>
              <w:pStyle w:val="TableLabel"/>
              <w:rPr>
                <w:noProof w:val="0"/>
                <w:sz w:val="16"/>
              </w:rPr>
            </w:pPr>
          </w:p>
        </w:tc>
        <w:tc>
          <w:tcPr>
            <w:tcW w:w="2520" w:type="dxa"/>
            <w:vAlign w:val="center"/>
          </w:tcPr>
          <w:p w14:paraId="0C14363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71681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B2774B" w14:textId="77777777" w:rsidR="00BD6B97" w:rsidRPr="007A7659" w:rsidRDefault="00BD6B97">
            <w:pPr>
              <w:pStyle w:val="TableEntry"/>
              <w:rPr>
                <w:b/>
                <w:i/>
                <w:noProof w:val="0"/>
                <w:sz w:val="16"/>
              </w:rPr>
            </w:pPr>
            <w:r w:rsidRPr="007A7659">
              <w:rPr>
                <w:noProof w:val="0"/>
                <w:sz w:val="16"/>
              </w:rPr>
              <w:t>“24” (query)</w:t>
            </w:r>
          </w:p>
        </w:tc>
      </w:tr>
      <w:tr w:rsidR="00BD6B97" w:rsidRPr="007A7659" w14:paraId="5F5D209A" w14:textId="77777777">
        <w:trPr>
          <w:cantSplit/>
        </w:trPr>
        <w:tc>
          <w:tcPr>
            <w:tcW w:w="1548" w:type="dxa"/>
            <w:vMerge/>
            <w:vAlign w:val="center"/>
          </w:tcPr>
          <w:p w14:paraId="36B30AF4" w14:textId="77777777" w:rsidR="00BD6B97" w:rsidRPr="007A7659" w:rsidRDefault="00BD6B97">
            <w:pPr>
              <w:pStyle w:val="TableLabel"/>
              <w:rPr>
                <w:noProof w:val="0"/>
                <w:sz w:val="16"/>
              </w:rPr>
            </w:pPr>
          </w:p>
        </w:tc>
        <w:tc>
          <w:tcPr>
            <w:tcW w:w="2520" w:type="dxa"/>
            <w:vAlign w:val="center"/>
          </w:tcPr>
          <w:p w14:paraId="0DB811E1"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99293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71FF0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F360739" w14:textId="77777777">
        <w:trPr>
          <w:cantSplit/>
        </w:trPr>
        <w:tc>
          <w:tcPr>
            <w:tcW w:w="1548" w:type="dxa"/>
            <w:vMerge/>
            <w:vAlign w:val="center"/>
          </w:tcPr>
          <w:p w14:paraId="12B88EB0" w14:textId="77777777" w:rsidR="00BD6B97" w:rsidRPr="007A7659" w:rsidRDefault="00BD6B97">
            <w:pPr>
              <w:pStyle w:val="TableLabel"/>
              <w:rPr>
                <w:noProof w:val="0"/>
                <w:sz w:val="16"/>
              </w:rPr>
            </w:pPr>
          </w:p>
        </w:tc>
        <w:tc>
          <w:tcPr>
            <w:tcW w:w="2520" w:type="dxa"/>
            <w:vAlign w:val="center"/>
          </w:tcPr>
          <w:p w14:paraId="4D46A824"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2AAD3B61" w14:textId="77777777" w:rsidR="00BD6B97" w:rsidRPr="007A7659" w:rsidRDefault="00BD6B97">
            <w:pPr>
              <w:pStyle w:val="TOC1"/>
              <w:jc w:val="center"/>
              <w:rPr>
                <w:sz w:val="16"/>
              </w:rPr>
            </w:pPr>
            <w:r w:rsidRPr="007A7659">
              <w:rPr>
                <w:sz w:val="16"/>
              </w:rPr>
              <w:t>M</w:t>
            </w:r>
          </w:p>
        </w:tc>
        <w:tc>
          <w:tcPr>
            <w:tcW w:w="4968" w:type="dxa"/>
          </w:tcPr>
          <w:p w14:paraId="52CBCAF5"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4AB41E01" w14:textId="77777777">
        <w:trPr>
          <w:cantSplit/>
        </w:trPr>
        <w:tc>
          <w:tcPr>
            <w:tcW w:w="1548" w:type="dxa"/>
            <w:vMerge/>
            <w:vAlign w:val="center"/>
          </w:tcPr>
          <w:p w14:paraId="06BFF6F8" w14:textId="77777777" w:rsidR="00BD6B97" w:rsidRPr="007A7659" w:rsidRDefault="00BD6B97">
            <w:pPr>
              <w:pStyle w:val="TableLabel"/>
              <w:rPr>
                <w:noProof w:val="0"/>
                <w:sz w:val="16"/>
              </w:rPr>
            </w:pPr>
          </w:p>
        </w:tc>
        <w:tc>
          <w:tcPr>
            <w:tcW w:w="2520" w:type="dxa"/>
            <w:vAlign w:val="center"/>
          </w:tcPr>
          <w:p w14:paraId="0D7232E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6B0B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86213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57BF77E" w14:textId="77777777">
        <w:trPr>
          <w:cantSplit/>
        </w:trPr>
        <w:tc>
          <w:tcPr>
            <w:tcW w:w="1548" w:type="dxa"/>
            <w:vMerge/>
            <w:vAlign w:val="center"/>
          </w:tcPr>
          <w:p w14:paraId="7AEFF7F5" w14:textId="77777777" w:rsidR="00BD6B97" w:rsidRPr="007A7659" w:rsidRDefault="00BD6B97">
            <w:pPr>
              <w:pStyle w:val="AppendixHeading3"/>
              <w:tabs>
                <w:tab w:val="clear" w:pos="2160"/>
              </w:tabs>
              <w:rPr>
                <w:noProof w:val="0"/>
                <w:sz w:val="16"/>
              </w:rPr>
            </w:pPr>
          </w:p>
        </w:tc>
        <w:tc>
          <w:tcPr>
            <w:tcW w:w="2520" w:type="dxa"/>
            <w:vAlign w:val="center"/>
          </w:tcPr>
          <w:p w14:paraId="63086BE9"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5520B7DD"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633A7A8A"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42B895A9" w14:textId="77777777">
        <w:trPr>
          <w:cantSplit/>
        </w:trPr>
        <w:tc>
          <w:tcPr>
            <w:tcW w:w="1548" w:type="dxa"/>
            <w:vMerge/>
            <w:vAlign w:val="center"/>
          </w:tcPr>
          <w:p w14:paraId="0FD2842E" w14:textId="77777777" w:rsidR="00BD6B97" w:rsidRPr="007A7659" w:rsidRDefault="00BD6B97">
            <w:pPr>
              <w:pStyle w:val="TableLabel"/>
              <w:rPr>
                <w:noProof w:val="0"/>
                <w:sz w:val="16"/>
              </w:rPr>
            </w:pPr>
          </w:p>
        </w:tc>
        <w:tc>
          <w:tcPr>
            <w:tcW w:w="2520" w:type="dxa"/>
            <w:vAlign w:val="center"/>
          </w:tcPr>
          <w:p w14:paraId="1A257F4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B91755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064FE95F"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C38E942" w14:textId="77777777">
        <w:trPr>
          <w:cantSplit/>
        </w:trPr>
        <w:tc>
          <w:tcPr>
            <w:tcW w:w="1548" w:type="dxa"/>
            <w:vMerge/>
            <w:vAlign w:val="center"/>
          </w:tcPr>
          <w:p w14:paraId="3E525E6B" w14:textId="77777777" w:rsidR="00BD6B97" w:rsidRPr="007A7659" w:rsidRDefault="00BD6B97">
            <w:pPr>
              <w:pStyle w:val="AppendixHeading3"/>
              <w:tabs>
                <w:tab w:val="clear" w:pos="2160"/>
              </w:tabs>
              <w:rPr>
                <w:noProof w:val="0"/>
                <w:sz w:val="16"/>
              </w:rPr>
            </w:pPr>
          </w:p>
        </w:tc>
        <w:tc>
          <w:tcPr>
            <w:tcW w:w="2520" w:type="dxa"/>
            <w:vAlign w:val="center"/>
          </w:tcPr>
          <w:p w14:paraId="78FD098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E639E5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BF4EA4"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826C155" w14:textId="77777777">
        <w:trPr>
          <w:cantSplit/>
        </w:trPr>
        <w:tc>
          <w:tcPr>
            <w:tcW w:w="1548" w:type="dxa"/>
            <w:vMerge/>
            <w:vAlign w:val="center"/>
          </w:tcPr>
          <w:p w14:paraId="6E59503B" w14:textId="77777777" w:rsidR="00BD6B97" w:rsidRPr="007A7659" w:rsidRDefault="00BD6B97">
            <w:pPr>
              <w:pStyle w:val="TableLabel"/>
              <w:rPr>
                <w:noProof w:val="0"/>
                <w:sz w:val="16"/>
              </w:rPr>
            </w:pPr>
          </w:p>
        </w:tc>
        <w:tc>
          <w:tcPr>
            <w:tcW w:w="2520" w:type="dxa"/>
            <w:vAlign w:val="center"/>
          </w:tcPr>
          <w:p w14:paraId="7367DDAB"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72AFDB3C" w14:textId="77777777" w:rsidR="00BD6B97" w:rsidRPr="007A7659" w:rsidRDefault="00BD6B97">
            <w:pPr>
              <w:pStyle w:val="TableEntry"/>
              <w:jc w:val="center"/>
              <w:rPr>
                <w:i/>
                <w:iCs/>
                <w:noProof w:val="0"/>
                <w:sz w:val="16"/>
              </w:rPr>
            </w:pPr>
            <w:r w:rsidRPr="007A7659">
              <w:rPr>
                <w:noProof w:val="0"/>
                <w:sz w:val="16"/>
              </w:rPr>
              <w:t>C</w:t>
            </w:r>
          </w:p>
        </w:tc>
        <w:tc>
          <w:tcPr>
            <w:tcW w:w="4968" w:type="dxa"/>
            <w:vAlign w:val="center"/>
          </w:tcPr>
          <w:p w14:paraId="5F7A7F36"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796F228A"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378D05DD" w14:textId="77777777" w:rsidR="00BD6B97" w:rsidRPr="007A7659" w:rsidRDefault="00BD6B97">
            <w:pPr>
              <w:pStyle w:val="TableEntry"/>
              <w:rPr>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41D3AFBF" w14:textId="77777777" w:rsidR="00BD6B97" w:rsidRPr="007A7659" w:rsidRDefault="00BD6B97">
      <w:pPr>
        <w:pStyle w:val="BodyText"/>
      </w:pPr>
    </w:p>
    <w:p w14:paraId="710A125E" w14:textId="77777777" w:rsidR="00BD6B97" w:rsidRPr="007A7659" w:rsidRDefault="00BD6B97" w:rsidP="001D3953">
      <w:pPr>
        <w:pStyle w:val="Heading2"/>
        <w:numPr>
          <w:ilvl w:val="1"/>
          <w:numId w:val="19"/>
        </w:numPr>
        <w:rPr>
          <w:noProof w:val="0"/>
        </w:rPr>
      </w:pPr>
      <w:bookmarkStart w:id="3062" w:name="_Toc518548676"/>
      <w:r w:rsidRPr="007A7659">
        <w:rPr>
          <w:noProof w:val="0"/>
        </w:rPr>
        <w:t>Authenticate Node</w:t>
      </w:r>
      <w:r w:rsidR="00332C0F" w:rsidRPr="007A7659">
        <w:rPr>
          <w:noProof w:val="0"/>
        </w:rPr>
        <w:t xml:space="preserve"> [ITI-19]</w:t>
      </w:r>
      <w:bookmarkEnd w:id="3062"/>
    </w:p>
    <w:p w14:paraId="2A6F9424" w14:textId="4D9619D6"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19</w:t>
      </w:r>
      <w:r w:rsidR="000C66A7">
        <w:t>]</w:t>
      </w:r>
      <w:r w:rsidRPr="007A7659">
        <w:t xml:space="preserve"> of the IHE ITI Technical Framework. Transaction </w:t>
      </w:r>
      <w:r w:rsidR="000C66A7">
        <w:t>[ITI-</w:t>
      </w:r>
      <w:r w:rsidRPr="007A7659">
        <w:t>19</w:t>
      </w:r>
      <w:r w:rsidR="000C66A7">
        <w:t>]</w:t>
      </w:r>
      <w:r w:rsidRPr="007A7659">
        <w:t xml:space="preserve"> is used by the Secure Node </w:t>
      </w:r>
      <w:r w:rsidR="00B4249B" w:rsidRPr="007A7659">
        <w:t>Actors</w:t>
      </w:r>
    </w:p>
    <w:p w14:paraId="1592E373" w14:textId="77777777" w:rsidR="00BD6B97" w:rsidRPr="007A7659" w:rsidRDefault="00BD6B97">
      <w:pPr>
        <w:pStyle w:val="Heading3"/>
        <w:numPr>
          <w:ilvl w:val="2"/>
          <w:numId w:val="19"/>
        </w:numPr>
        <w:tabs>
          <w:tab w:val="clear" w:pos="2160"/>
        </w:tabs>
        <w:rPr>
          <w:noProof w:val="0"/>
        </w:rPr>
      </w:pPr>
      <w:bookmarkStart w:id="3063" w:name="_Toc173916439"/>
      <w:bookmarkStart w:id="3064" w:name="_Toc174248934"/>
      <w:bookmarkStart w:id="3065" w:name="_Toc518548677"/>
      <w:r w:rsidRPr="007A7659">
        <w:rPr>
          <w:noProof w:val="0"/>
        </w:rPr>
        <w:lastRenderedPageBreak/>
        <w:t>Scope</w:t>
      </w:r>
      <w:bookmarkEnd w:id="3063"/>
      <w:bookmarkEnd w:id="3064"/>
      <w:bookmarkEnd w:id="3065"/>
    </w:p>
    <w:p w14:paraId="3F2C795C" w14:textId="77777777" w:rsidR="00BD6B97" w:rsidRPr="007A7659" w:rsidRDefault="00BD6B97" w:rsidP="001D3953">
      <w:pPr>
        <w:pStyle w:val="BodyText"/>
      </w:pPr>
      <w:r w:rsidRPr="007A7659">
        <w:t xml:space="preserve">In the Authenticate Node transaction, the local Secure Node presents its identity to a remote Secure Node, and authenticates the identity of the remote node. After this mutual </w:t>
      </w:r>
      <w:r w:rsidR="00D266B4" w:rsidRPr="007A7659">
        <w:t>authentication,</w:t>
      </w:r>
      <w:r w:rsidRPr="007A7659">
        <w:t xml:space="preserve"> other secure transactions may take place through this secure pipe between the two nodes.</w:t>
      </w:r>
    </w:p>
    <w:p w14:paraId="28389C4F" w14:textId="77777777" w:rsidR="00BD6B97" w:rsidRPr="007A7659" w:rsidRDefault="00BD6B97" w:rsidP="001D3953">
      <w:pPr>
        <w:pStyle w:val="BodyText"/>
      </w:pPr>
      <w:r w:rsidRPr="007A7659">
        <w:t>In addition, the Secure Node authenticates the identity of the user who requests access to the node. This user authentication is a local operation that does not involve communication with a remote node.</w:t>
      </w:r>
    </w:p>
    <w:p w14:paraId="1ED14D08" w14:textId="77777777" w:rsidR="00BD6B97" w:rsidRPr="007A7659" w:rsidRDefault="00BD6B97">
      <w:pPr>
        <w:pStyle w:val="Heading3"/>
        <w:numPr>
          <w:ilvl w:val="2"/>
          <w:numId w:val="19"/>
        </w:numPr>
        <w:tabs>
          <w:tab w:val="clear" w:pos="2160"/>
        </w:tabs>
        <w:rPr>
          <w:noProof w:val="0"/>
        </w:rPr>
      </w:pPr>
      <w:bookmarkStart w:id="3066" w:name="_Toc173916440"/>
      <w:bookmarkStart w:id="3067" w:name="_Toc174248935"/>
      <w:bookmarkStart w:id="3068" w:name="_Toc518548678"/>
      <w:r w:rsidRPr="007A7659">
        <w:rPr>
          <w:noProof w:val="0"/>
        </w:rPr>
        <w:t>Use Case Roles</w:t>
      </w:r>
      <w:bookmarkEnd w:id="3066"/>
      <w:bookmarkEnd w:id="3067"/>
      <w:bookmarkEnd w:id="3068"/>
    </w:p>
    <w:p w14:paraId="5E84E693" w14:textId="77777777" w:rsidR="00BD6B97" w:rsidRPr="007A7659" w:rsidRDefault="00C260DD" w:rsidP="001D3953">
      <w:pPr>
        <w:pStyle w:val="BodyText"/>
        <w:jc w:val="center"/>
      </w:pPr>
      <w:r>
        <w:pict w14:anchorId="3C72A260">
          <v:shape id="_x0000_s1026" type="#_x0000_t75" alt="" style="position:absolute;left:0;text-align:left;margin-left:54.45pt;margin-top:1.65pt;width:347.5pt;height:153.35pt;z-index:251658240;mso-wrap-edited:f;mso-width-percent:0;mso-height-percent:0;mso-wrap-distance-left:9.05pt;mso-wrap-distance-right:9.05pt;mso-width-percent:0;mso-height-percent:0" filled="t">
            <v:fill color2="black"/>
            <v:imagedata r:id="rId96" o:title=""/>
            <w10:wrap type="topAndBottom"/>
          </v:shape>
          <o:OLEObject Type="Embed" ProgID="Word.Picture.8" ShapeID="_x0000_s1026" DrawAspect="Content" ObjectID="_1496223565" r:id="rId97"/>
        </w:pict>
      </w:r>
    </w:p>
    <w:p w14:paraId="2B8E77DC" w14:textId="77777777" w:rsidR="00BD6B97" w:rsidRPr="007A7659" w:rsidRDefault="00BD6B97">
      <w:r w:rsidRPr="007A7659">
        <w:rPr>
          <w:b/>
        </w:rPr>
        <w:t>Actor:</w:t>
      </w:r>
      <w:r w:rsidRPr="007A7659">
        <w:tab/>
        <w:t>Secure Node</w:t>
      </w:r>
    </w:p>
    <w:p w14:paraId="13990053" w14:textId="77777777" w:rsidR="00BD6B97" w:rsidRPr="007A7659" w:rsidRDefault="00BD6B97">
      <w:r w:rsidRPr="007A7659">
        <w:rPr>
          <w:b/>
        </w:rPr>
        <w:t>Role:</w:t>
      </w:r>
      <w:r w:rsidRPr="007A7659">
        <w:tab/>
        <w:t>Establish a protocol specific trust relationship between two nodes in a network. Establishes the identity of a user, and authorizes access to the patient data and applications at the node.</w:t>
      </w:r>
    </w:p>
    <w:p w14:paraId="6FAE3BFA" w14:textId="77777777" w:rsidR="00BD6B97" w:rsidRPr="007A7659" w:rsidRDefault="00BD6B97">
      <w:r w:rsidRPr="007A7659">
        <w:rPr>
          <w:b/>
        </w:rPr>
        <w:t xml:space="preserve">Actor: </w:t>
      </w:r>
      <w:r w:rsidRPr="007A7659">
        <w:t>User</w:t>
      </w:r>
    </w:p>
    <w:p w14:paraId="0A3FDF22" w14:textId="77777777" w:rsidR="00BD6B97" w:rsidRPr="007A7659" w:rsidRDefault="00BD6B97">
      <w:r w:rsidRPr="007A7659">
        <w:rPr>
          <w:b/>
        </w:rPr>
        <w:t xml:space="preserve">Role: </w:t>
      </w:r>
      <w:r w:rsidRPr="007A7659">
        <w:t>Someone who wants to have access to the data and applications available at the node.</w:t>
      </w:r>
    </w:p>
    <w:p w14:paraId="4F5FD1D3" w14:textId="77777777" w:rsidR="00BD6B97" w:rsidRPr="007A7659" w:rsidRDefault="00BD6B97">
      <w:pPr>
        <w:pStyle w:val="Heading3"/>
        <w:numPr>
          <w:ilvl w:val="2"/>
          <w:numId w:val="19"/>
        </w:numPr>
        <w:tabs>
          <w:tab w:val="clear" w:pos="2160"/>
        </w:tabs>
        <w:rPr>
          <w:noProof w:val="0"/>
        </w:rPr>
      </w:pPr>
      <w:bookmarkStart w:id="3069" w:name="_Toc237185988"/>
      <w:bookmarkStart w:id="3070" w:name="_Toc173916441"/>
      <w:bookmarkStart w:id="3071" w:name="_Toc174248936"/>
      <w:bookmarkStart w:id="3072" w:name="_Toc518548679"/>
      <w:bookmarkEnd w:id="3069"/>
      <w:r w:rsidRPr="007A7659">
        <w:rPr>
          <w:noProof w:val="0"/>
        </w:rPr>
        <w:t>Referenced Standards</w:t>
      </w:r>
      <w:bookmarkEnd w:id="3070"/>
      <w:bookmarkEnd w:id="3071"/>
      <w:bookmarkEnd w:id="3072"/>
    </w:p>
    <w:p w14:paraId="2A016784" w14:textId="06F00DF4" w:rsidR="008A4005" w:rsidRPr="004A0919" w:rsidRDefault="00BD6B97" w:rsidP="008A4005">
      <w:pPr>
        <w:pStyle w:val="BodyText"/>
        <w:rPr>
          <w:b/>
        </w:rPr>
      </w:pPr>
      <w:r w:rsidRPr="004A0919">
        <w:rPr>
          <w:b/>
        </w:rPr>
        <w:t xml:space="preserve">DICOM: </w:t>
      </w:r>
    </w:p>
    <w:p w14:paraId="12ED00F5" w14:textId="72B5A716" w:rsidR="00BD6B97" w:rsidRPr="007A7659" w:rsidRDefault="00B419C4" w:rsidP="00C265CE">
      <w:pPr>
        <w:pStyle w:val="BodyText"/>
        <w:numPr>
          <w:ilvl w:val="0"/>
          <w:numId w:val="88"/>
        </w:numPr>
      </w:pPr>
      <w:commentRangeStart w:id="3073"/>
      <w:ins w:id="3074" w:author="Joseph Lamy" w:date="2019-06-18T11:51:00Z">
        <w:r w:rsidRPr="00B419C4">
          <w:t>PS3.15 Security Profiles. Annex B:  Secure Transport Connection Profiles</w:t>
        </w:r>
      </w:ins>
      <w:del w:id="3075" w:author="Joseph Lamy" w:date="2019-06-18T11:51:00Z">
        <w:r w:rsidR="00F93D76" w:rsidRPr="007A7659" w:rsidDel="00B419C4">
          <w:delText>PS3.15</w:delText>
        </w:r>
        <w:r w:rsidR="00F93D76" w:rsidDel="00B419C4">
          <w:delText xml:space="preserve"> </w:delText>
        </w:r>
        <w:r w:rsidR="00BD6B97" w:rsidRPr="007A7659" w:rsidDel="00B419C4">
          <w:delText>Security Profiles. Annex B1: The Basic TLS Secure Transport Connection Profile.</w:delText>
        </w:r>
      </w:del>
      <w:commentRangeEnd w:id="3073"/>
      <w:r>
        <w:rPr>
          <w:rStyle w:val="CommentReference"/>
        </w:rPr>
        <w:commentReference w:id="3073"/>
      </w:r>
    </w:p>
    <w:p w14:paraId="294A6DDA" w14:textId="77777777" w:rsidR="00B96A38" w:rsidRPr="004A0919" w:rsidRDefault="00BD6B97" w:rsidP="001D3953">
      <w:pPr>
        <w:pStyle w:val="BodyText"/>
        <w:rPr>
          <w:b/>
        </w:rPr>
      </w:pPr>
      <w:r w:rsidRPr="004A0919">
        <w:rPr>
          <w:b/>
        </w:rPr>
        <w:t>IETF:</w:t>
      </w:r>
      <w:r w:rsidRPr="004A0919">
        <w:rPr>
          <w:b/>
        </w:rPr>
        <w:tab/>
      </w:r>
    </w:p>
    <w:p w14:paraId="27651C8A" w14:textId="77777777" w:rsidR="00BD6B97" w:rsidRPr="007A7659" w:rsidRDefault="00CC5780" w:rsidP="00CC5780">
      <w:pPr>
        <w:pStyle w:val="BodyText"/>
        <w:numPr>
          <w:ilvl w:val="0"/>
          <w:numId w:val="88"/>
        </w:numPr>
      </w:pPr>
      <w:r w:rsidRPr="007A7659">
        <w:t>RFC2246</w:t>
      </w:r>
      <w:r w:rsidR="00B96A38" w:rsidRPr="007A7659">
        <w:t xml:space="preserve"> -</w:t>
      </w:r>
      <w:r w:rsidRPr="007A7659">
        <w:t xml:space="preserve"> </w:t>
      </w:r>
      <w:r w:rsidR="00BD6B97" w:rsidRPr="007A7659">
        <w:t xml:space="preserve">Transport Layer Security (TLS) 1.0 </w:t>
      </w:r>
      <w:r w:rsidRPr="007A7659">
        <w:t>and later revisions</w:t>
      </w:r>
    </w:p>
    <w:p w14:paraId="6D049387" w14:textId="77777777" w:rsidR="00CC5780" w:rsidRPr="007A7659" w:rsidRDefault="00CC5780" w:rsidP="004A0919">
      <w:pPr>
        <w:pStyle w:val="ListBullet2"/>
      </w:pPr>
      <w:r w:rsidRPr="007A7659">
        <w:t>RFC7525</w:t>
      </w:r>
      <w:r w:rsidRPr="007A7659">
        <w:rPr>
          <w:bCs/>
        </w:rPr>
        <w:t xml:space="preserve"> - </w:t>
      </w:r>
      <w:r w:rsidRPr="007A7659">
        <w:t>Recommendations for Secure Use of Transport Layer Security (TLS) and Datagram Transport Layer Security (DTLS)</w:t>
      </w:r>
    </w:p>
    <w:p w14:paraId="639C8120" w14:textId="77777777" w:rsidR="00CC5780" w:rsidRPr="007A7659" w:rsidRDefault="00CC5780" w:rsidP="00CC5780">
      <w:pPr>
        <w:pStyle w:val="BodyText"/>
        <w:numPr>
          <w:ilvl w:val="0"/>
          <w:numId w:val="88"/>
        </w:numPr>
      </w:pPr>
      <w:r w:rsidRPr="007A7659">
        <w:t>RFC3851 - Secure/Multipurpose Internet Mail Extensions (S/MIME) Version 3.1                        Message Specification</w:t>
      </w:r>
    </w:p>
    <w:p w14:paraId="061295CD" w14:textId="77777777" w:rsidR="00CC5780" w:rsidRPr="007A7659" w:rsidRDefault="00CC5780" w:rsidP="00C265CE">
      <w:pPr>
        <w:pStyle w:val="BodyText"/>
        <w:ind w:left="720"/>
      </w:pPr>
    </w:p>
    <w:p w14:paraId="12097F8A" w14:textId="77777777" w:rsidR="00CC5780" w:rsidRPr="004A0919" w:rsidRDefault="00BD6B97" w:rsidP="001D3953">
      <w:pPr>
        <w:pStyle w:val="BodyText"/>
        <w:rPr>
          <w:b/>
        </w:rPr>
      </w:pPr>
      <w:r w:rsidRPr="004A0919">
        <w:rPr>
          <w:b/>
        </w:rPr>
        <w:lastRenderedPageBreak/>
        <w:t xml:space="preserve">ITU-T: </w:t>
      </w:r>
    </w:p>
    <w:p w14:paraId="116E8F1A" w14:textId="77777777" w:rsidR="00BD6B97" w:rsidRPr="007A7659" w:rsidRDefault="00BD6B97" w:rsidP="00C265CE">
      <w:pPr>
        <w:pStyle w:val="BodyText"/>
        <w:numPr>
          <w:ilvl w:val="0"/>
          <w:numId w:val="90"/>
        </w:numPr>
      </w:pPr>
      <w:r w:rsidRPr="007A7659">
        <w:t>Recommendation X.509 (03/00). “Information technology - Open Systems Interconnection - The directory: Public-key and attribute certificate frameworks"</w:t>
      </w:r>
    </w:p>
    <w:p w14:paraId="5974943D" w14:textId="77777777" w:rsidR="00BD6B97" w:rsidRPr="007A7659" w:rsidRDefault="00BD6B97">
      <w:pPr>
        <w:pStyle w:val="Heading3"/>
        <w:numPr>
          <w:ilvl w:val="2"/>
          <w:numId w:val="19"/>
        </w:numPr>
        <w:tabs>
          <w:tab w:val="clear" w:pos="2160"/>
        </w:tabs>
        <w:rPr>
          <w:noProof w:val="0"/>
        </w:rPr>
      </w:pPr>
      <w:bookmarkStart w:id="3076" w:name="_Toc173916442"/>
      <w:bookmarkStart w:id="3077" w:name="_Toc174248937"/>
      <w:bookmarkStart w:id="3078" w:name="_Toc518548680"/>
      <w:r w:rsidRPr="007A7659">
        <w:rPr>
          <w:noProof w:val="0"/>
        </w:rPr>
        <w:t>Interaction Diagram</w:t>
      </w:r>
      <w:bookmarkEnd w:id="3076"/>
      <w:bookmarkEnd w:id="3077"/>
      <w:bookmarkEnd w:id="3078"/>
    </w:p>
    <w:p w14:paraId="6867C00D" w14:textId="77777777" w:rsidR="00BD6B97" w:rsidRPr="007A7659" w:rsidRDefault="00BD6B97">
      <w:pPr>
        <w:pStyle w:val="Note"/>
      </w:pPr>
      <w:r w:rsidRPr="007A7659">
        <w:t>Note: This diagram does not imply sequencing of Authentication Node and Local User Authentication.</w:t>
      </w:r>
    </w:p>
    <w:p w14:paraId="6F3F8F08" w14:textId="77777777" w:rsidR="00BD6B97" w:rsidRPr="007A7659" w:rsidRDefault="00554B50" w:rsidP="001D3953">
      <w:pPr>
        <w:pStyle w:val="BodyText"/>
        <w:jc w:val="center"/>
        <w:rPr>
          <w:b/>
          <w:kern w:val="1"/>
        </w:rPr>
      </w:pPr>
      <w:bookmarkStart w:id="3079" w:name="_1101303709"/>
      <w:bookmarkStart w:id="3080" w:name="_1101305312"/>
      <w:bookmarkEnd w:id="3079"/>
      <w:bookmarkEnd w:id="3080"/>
      <w:r w:rsidRPr="007A7659">
        <w:rPr>
          <w:noProof/>
        </w:rPr>
        <w:drawing>
          <wp:inline distT="0" distB="0" distL="0" distR="0" wp14:anchorId="14CC184A" wp14:editId="74CC996F">
            <wp:extent cx="4492625" cy="275145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92625" cy="2751455"/>
                    </a:xfrm>
                    <a:prstGeom prst="rect">
                      <a:avLst/>
                    </a:prstGeom>
                    <a:solidFill>
                      <a:srgbClr val="FFFFFF"/>
                    </a:solidFill>
                    <a:ln>
                      <a:noFill/>
                    </a:ln>
                  </pic:spPr>
                </pic:pic>
              </a:graphicData>
            </a:graphic>
          </wp:inline>
        </w:drawing>
      </w:r>
    </w:p>
    <w:p w14:paraId="745F1DB7" w14:textId="77777777" w:rsidR="00D55E57" w:rsidRPr="007A7659" w:rsidRDefault="00D55E57" w:rsidP="00AE5ED3">
      <w:pPr>
        <w:pStyle w:val="BodyText"/>
      </w:pPr>
      <w:bookmarkStart w:id="3081" w:name="_Toc173916443"/>
      <w:bookmarkStart w:id="3082" w:name="_Toc174248938"/>
    </w:p>
    <w:p w14:paraId="0003E068" w14:textId="77777777" w:rsidR="00BD6B97" w:rsidRPr="007A7659" w:rsidRDefault="00BD6B97">
      <w:pPr>
        <w:pStyle w:val="Heading3"/>
        <w:numPr>
          <w:ilvl w:val="2"/>
          <w:numId w:val="19"/>
        </w:numPr>
        <w:tabs>
          <w:tab w:val="clear" w:pos="2160"/>
        </w:tabs>
        <w:rPr>
          <w:noProof w:val="0"/>
        </w:rPr>
      </w:pPr>
      <w:bookmarkStart w:id="3083" w:name="_Toc518548681"/>
      <w:r w:rsidRPr="007A7659">
        <w:rPr>
          <w:noProof w:val="0"/>
        </w:rPr>
        <w:t>Trigger Events</w:t>
      </w:r>
      <w:bookmarkEnd w:id="3081"/>
      <w:bookmarkEnd w:id="3082"/>
      <w:bookmarkEnd w:id="3083"/>
    </w:p>
    <w:p w14:paraId="2FC4B10D" w14:textId="77777777" w:rsidR="00BD6B97" w:rsidRPr="007A7659" w:rsidRDefault="00BD6B97">
      <w:r w:rsidRPr="007A7659">
        <w:t xml:space="preserve">The Local Secure Node starts the authentication process with the Remote Secure Node when information exchange between the two nodes is requested. The first transaction shall be the Authenticate Node transaction, and all other PHI transactions performed by IHE actors shall be secure transactions. This authentication process is needed when a secure connection is established. </w:t>
      </w:r>
    </w:p>
    <w:p w14:paraId="27C90D34" w14:textId="77777777" w:rsidR="00BD6B97" w:rsidRPr="007A7659" w:rsidRDefault="00BD6B97">
      <w:r w:rsidRPr="007A7659">
        <w:t>The Basic Secure Node shall always apply the Authenticate Node process to every DICOM, HTTP, or HL7 connection.</w:t>
      </w:r>
    </w:p>
    <w:p w14:paraId="670C3E25" w14:textId="77777777" w:rsidR="00BD6B97" w:rsidRPr="007A7659" w:rsidRDefault="00BD6B97">
      <w:pPr>
        <w:pStyle w:val="Heading3"/>
        <w:numPr>
          <w:ilvl w:val="2"/>
          <w:numId w:val="19"/>
        </w:numPr>
        <w:tabs>
          <w:tab w:val="clear" w:pos="2160"/>
        </w:tabs>
        <w:rPr>
          <w:noProof w:val="0"/>
        </w:rPr>
      </w:pPr>
      <w:bookmarkStart w:id="3084" w:name="_Toc173916444"/>
      <w:bookmarkStart w:id="3085" w:name="_Toc174248939"/>
      <w:bookmarkStart w:id="3086" w:name="_Toc518548682"/>
      <w:r w:rsidRPr="007A7659">
        <w:rPr>
          <w:noProof w:val="0"/>
        </w:rPr>
        <w:t>Message Semantics</w:t>
      </w:r>
      <w:bookmarkEnd w:id="3084"/>
      <w:bookmarkEnd w:id="3085"/>
      <w:bookmarkEnd w:id="3086"/>
    </w:p>
    <w:p w14:paraId="5BB9071D" w14:textId="77777777" w:rsidR="00BD6B97" w:rsidRPr="007A7659" w:rsidRDefault="00BD6B97">
      <w:r w:rsidRPr="007A7659">
        <w:t>The Authenticate node transaction involves the exchange of certificates representing the identities of the nodes. These identities are used to authenticate the nodes, to inform authorization, and audit logging.</w:t>
      </w:r>
    </w:p>
    <w:p w14:paraId="6452DAD2" w14:textId="77777777" w:rsidR="00BD6B97" w:rsidRPr="007A7659" w:rsidRDefault="00BD6B97">
      <w:pPr>
        <w:pStyle w:val="Heading4"/>
        <w:numPr>
          <w:ilvl w:val="3"/>
          <w:numId w:val="19"/>
        </w:numPr>
        <w:tabs>
          <w:tab w:val="clear" w:pos="2160"/>
          <w:tab w:val="clear" w:pos="2880"/>
        </w:tabs>
        <w:rPr>
          <w:noProof w:val="0"/>
        </w:rPr>
      </w:pPr>
      <w:r w:rsidRPr="007A7659">
        <w:rPr>
          <w:noProof w:val="0"/>
        </w:rPr>
        <w:t>Certificate Validation</w:t>
      </w:r>
    </w:p>
    <w:p w14:paraId="59A18AB8" w14:textId="77777777" w:rsidR="00BD6B97" w:rsidRPr="007A7659" w:rsidRDefault="00BD6B97">
      <w:r w:rsidRPr="007A7659">
        <w:t xml:space="preserve">The local organization (e.g., XDS Affinity Domain) will make the choice of what mixture of chain of trust and direct comparison is used to authenticate communications. This may be </w:t>
      </w:r>
      <w:r w:rsidRPr="007A7659">
        <w:lastRenderedPageBreak/>
        <w:t>entirely based on chaining trust to selected CAs, entirely based upon provision of node certificates for direct comparison, or a mixture of both.</w:t>
      </w:r>
    </w:p>
    <w:p w14:paraId="2553AC48" w14:textId="77777777" w:rsidR="00BD6B97" w:rsidRPr="007A7659" w:rsidRDefault="00BD6B97" w:rsidP="00765841">
      <w:pPr>
        <w:pStyle w:val="Note"/>
      </w:pPr>
      <w:r w:rsidRPr="007A7659">
        <w:t xml:space="preserve">Note: </w:t>
      </w:r>
      <w:r w:rsidRPr="007A7659">
        <w:tab/>
        <w:t>The CAs used for ATNA chain of trust will be different than the default browser trusted list of CAs used for authenticating internet web servers. A worldwide CA, such as VeriSign, is not generally trusted to determine which individual nodes within an organization should and should not communicate patient identifiable information.</w:t>
      </w:r>
    </w:p>
    <w:p w14:paraId="16050E2A" w14:textId="77777777" w:rsidR="00BD6B97" w:rsidRPr="007A7659" w:rsidRDefault="00BD6B97">
      <w:r w:rsidRPr="007A7659">
        <w:t xml:space="preserve">When Authenticating the Remote Secure Node, the Local Secure Node: </w:t>
      </w:r>
    </w:p>
    <w:p w14:paraId="5AFD2A16" w14:textId="77777777" w:rsidR="00BD6B97" w:rsidRPr="007A7659" w:rsidRDefault="00BD6B97" w:rsidP="006E48D2">
      <w:pPr>
        <w:pStyle w:val="ListBullet2"/>
        <w:numPr>
          <w:ilvl w:val="0"/>
          <w:numId w:val="30"/>
        </w:numPr>
      </w:pPr>
      <w:r w:rsidRPr="007A7659">
        <w:t xml:space="preserve">Shall be able to perform certificate validation based on signature by a trusted CA (See </w:t>
      </w:r>
      <w:r w:rsidR="00211645" w:rsidRPr="007A7659">
        <w:t>Section</w:t>
      </w:r>
      <w:r w:rsidRPr="007A7659">
        <w:t xml:space="preserve"> 3.19.6.1.1) and</w:t>
      </w:r>
    </w:p>
    <w:p w14:paraId="3D447D1D" w14:textId="77777777" w:rsidR="00BD6B97" w:rsidRPr="007A7659" w:rsidRDefault="00BD6B97" w:rsidP="006E48D2">
      <w:pPr>
        <w:pStyle w:val="ListBullet2"/>
        <w:numPr>
          <w:ilvl w:val="0"/>
          <w:numId w:val="30"/>
        </w:numPr>
      </w:pPr>
      <w:r w:rsidRPr="007A7659">
        <w:t xml:space="preserve">Shall be able to perform direct certificate validation to a set of trusted certificates (See </w:t>
      </w:r>
      <w:r w:rsidR="00211645" w:rsidRPr="007A7659">
        <w:t>Section</w:t>
      </w:r>
      <w:r w:rsidRPr="007A7659">
        <w:t xml:space="preserve"> 3.19.6.1.2)</w:t>
      </w:r>
    </w:p>
    <w:p w14:paraId="07808353" w14:textId="77777777" w:rsidR="00BD6B97" w:rsidRPr="007A7659" w:rsidRDefault="00BD6B97">
      <w:pPr>
        <w:pStyle w:val="BodyText"/>
      </w:pPr>
      <w:r w:rsidRPr="007A7659">
        <w:t>It may reject communications when the certificate validation fails, or may restrict communications to only that which is appropriate for an unidentified other party.</w:t>
      </w:r>
    </w:p>
    <w:p w14:paraId="683ACD0F" w14:textId="77777777" w:rsidR="00BD6B97" w:rsidRPr="007A7659" w:rsidRDefault="00BD6B97">
      <w:pPr>
        <w:pStyle w:val="Heading5"/>
        <w:numPr>
          <w:ilvl w:val="4"/>
          <w:numId w:val="19"/>
        </w:numPr>
        <w:rPr>
          <w:noProof w:val="0"/>
        </w:rPr>
      </w:pPr>
      <w:r w:rsidRPr="007A7659">
        <w:rPr>
          <w:noProof w:val="0"/>
        </w:rPr>
        <w:t>Chain to a trusted certificate authority</w:t>
      </w:r>
    </w:p>
    <w:p w14:paraId="32D9A459" w14:textId="77777777" w:rsidR="00BD6B97" w:rsidRPr="007A7659" w:rsidRDefault="00BD6B97">
      <w:r w:rsidRPr="007A7659">
        <w:t>The Secure Node or Secure Application:</w:t>
      </w:r>
    </w:p>
    <w:p w14:paraId="6282B363" w14:textId="77777777" w:rsidR="00BD6B97" w:rsidRPr="007A7659" w:rsidRDefault="00BD6B97" w:rsidP="006E48D2">
      <w:pPr>
        <w:pStyle w:val="ListBullet2"/>
        <w:numPr>
          <w:ilvl w:val="0"/>
          <w:numId w:val="30"/>
        </w:numPr>
      </w:pPr>
      <w:r w:rsidRPr="007A7659">
        <w:t xml:space="preserve">Shall provide the means for configuring which CAs are trusted to authenticate node certificates for use in a chain of trust. These CAs shall be identified by means of the public signing certificate for the signing CA. </w:t>
      </w:r>
    </w:p>
    <w:p w14:paraId="4B28BAA0" w14:textId="77777777" w:rsidR="00BD6B97" w:rsidRPr="007A7659" w:rsidRDefault="00BD6B97" w:rsidP="006E48D2">
      <w:pPr>
        <w:pStyle w:val="ListBullet2"/>
        <w:numPr>
          <w:ilvl w:val="0"/>
          <w:numId w:val="30"/>
        </w:numPr>
      </w:pPr>
      <w:r w:rsidRPr="007A7659">
        <w:t>Shall support digital certificates encoded using both Deterministic Encoding Rules (DER) and Basic Encoding Rules (BER).</w:t>
      </w:r>
    </w:p>
    <w:p w14:paraId="748C67E9" w14:textId="77777777" w:rsidR="00BD6B97" w:rsidRPr="007A7659" w:rsidRDefault="00BD6B97" w:rsidP="006E48D2">
      <w:pPr>
        <w:pStyle w:val="ListBullet2"/>
        <w:numPr>
          <w:ilvl w:val="0"/>
          <w:numId w:val="30"/>
        </w:numPr>
      </w:pPr>
      <w:r w:rsidRPr="007A7659">
        <w:t>Shall accept communications for which there is a certificate that is signed by a CA that is listed as a trusted signing authority.</w:t>
      </w:r>
    </w:p>
    <w:p w14:paraId="497B430A" w14:textId="77777777" w:rsidR="00BD6B97" w:rsidRPr="007A7659" w:rsidRDefault="00BD6B97">
      <w:pPr>
        <w:pStyle w:val="Heading5"/>
        <w:numPr>
          <w:ilvl w:val="4"/>
          <w:numId w:val="19"/>
        </w:numPr>
        <w:rPr>
          <w:noProof w:val="0"/>
        </w:rPr>
      </w:pPr>
      <w:r w:rsidRPr="007A7659">
        <w:rPr>
          <w:noProof w:val="0"/>
        </w:rPr>
        <w:t>Direct certificate validation</w:t>
      </w:r>
    </w:p>
    <w:p w14:paraId="18C7B7F8" w14:textId="77777777" w:rsidR="00BD6B97" w:rsidRPr="007A7659" w:rsidRDefault="00BD6B97">
      <w:r w:rsidRPr="007A7659">
        <w:t>The Secure Node or Secure Application:</w:t>
      </w:r>
    </w:p>
    <w:p w14:paraId="40E956B2" w14:textId="77777777" w:rsidR="00BD6B97" w:rsidRPr="007A7659" w:rsidRDefault="00BD6B97" w:rsidP="006E48D2">
      <w:pPr>
        <w:pStyle w:val="ListBullet2"/>
        <w:numPr>
          <w:ilvl w:val="0"/>
          <w:numId w:val="30"/>
        </w:numPr>
      </w:pPr>
      <w:r w:rsidRPr="007A7659">
        <w:t xml:space="preserve">Shall provide means for installing of the required certificates, for example, via removable media or network interchange (where the set of trusted certificates can be a mixture of CA signed certificates and self-signed certificates). </w:t>
      </w:r>
    </w:p>
    <w:p w14:paraId="52AFCDF1" w14:textId="77777777" w:rsidR="00BD6B97" w:rsidRPr="007A7659" w:rsidRDefault="00BD6B97" w:rsidP="006E48D2">
      <w:pPr>
        <w:pStyle w:val="ListBullet2"/>
        <w:numPr>
          <w:ilvl w:val="0"/>
          <w:numId w:val="30"/>
        </w:numPr>
      </w:pPr>
      <w:r w:rsidRPr="007A7659">
        <w:t xml:space="preserve">Shall support digital certificates encoded using both Deterministic Encoding Rules (DER) and Basic Encoding Rules (BER). </w:t>
      </w:r>
    </w:p>
    <w:p w14:paraId="3D7C8A3E" w14:textId="77777777" w:rsidR="00BD6B97" w:rsidRPr="007A7659" w:rsidRDefault="00BD6B97" w:rsidP="006E48D2">
      <w:pPr>
        <w:pStyle w:val="ListBullet2"/>
        <w:numPr>
          <w:ilvl w:val="0"/>
          <w:numId w:val="30"/>
        </w:numPr>
      </w:pPr>
      <w:r w:rsidRPr="007A7659">
        <w:t xml:space="preserve">Shall accept communications for which there is a certificate configured as acceptable for direct certificate validation. </w:t>
      </w:r>
    </w:p>
    <w:p w14:paraId="6DD03161" w14:textId="77777777" w:rsidR="00BD6B97" w:rsidRPr="007A7659" w:rsidRDefault="00BD6B97">
      <w:pPr>
        <w:pStyle w:val="Heading5"/>
        <w:numPr>
          <w:ilvl w:val="4"/>
          <w:numId w:val="19"/>
        </w:numPr>
        <w:rPr>
          <w:noProof w:val="0"/>
        </w:rPr>
      </w:pPr>
      <w:r w:rsidRPr="007A7659">
        <w:rPr>
          <w:noProof w:val="0"/>
        </w:rPr>
        <w:t>Other Certificate requirements</w:t>
      </w:r>
    </w:p>
    <w:p w14:paraId="670353AB" w14:textId="77777777" w:rsidR="00BD6B97" w:rsidRPr="007A7659" w:rsidRDefault="00BD6B97">
      <w:r w:rsidRPr="007A7659">
        <w:t xml:space="preserve">The Secure Node shall not require any specific certificate attribute contents, nor shall it reject certificates that contain unknown attributes or other parameters. Note that for node certificates the CN often is a hostname, attempting to use this hostname provides no additional security and will introduce a new failure mode (e.g., DNS failure). </w:t>
      </w:r>
    </w:p>
    <w:p w14:paraId="05ADA3A9" w14:textId="77777777" w:rsidR="00BD6B97" w:rsidRPr="007A7659" w:rsidRDefault="00BD6B97">
      <w:r w:rsidRPr="007A7659">
        <w:lastRenderedPageBreak/>
        <w:t xml:space="preserve">The certificates used for mutual authentication shall be X509 certificates based on RSA key with key length in the range of 1024-4096, where the key length chosen is based on local site policy. Maximum expiration time acceptable for certificates should be defined in the applicable security policy. The IHE Technical Framework recommends a maximum expiration time of 2 years. </w:t>
      </w:r>
    </w:p>
    <w:p w14:paraId="716C4A61" w14:textId="77777777" w:rsidR="00BD6B97" w:rsidRPr="007A7659" w:rsidRDefault="00BD6B97">
      <w:r w:rsidRPr="007A7659">
        <w:t xml:space="preserve">The method used to determine whether a node is authorized to perform transactions is not specified. This may be use of a set of trusted certificates, based on some attribute value contained in the certificates, access control lists, or some other method. Using a certificate chain back to an external trusted certificate authority to determine authorizations is strongly discouraged. </w:t>
      </w:r>
    </w:p>
    <w:p w14:paraId="626E7016" w14:textId="77777777" w:rsidR="00BD6B97" w:rsidRPr="007A7659" w:rsidRDefault="00BD6B97">
      <w:pPr>
        <w:pStyle w:val="Heading4"/>
        <w:numPr>
          <w:ilvl w:val="3"/>
          <w:numId w:val="19"/>
        </w:numPr>
        <w:tabs>
          <w:tab w:val="clear" w:pos="2160"/>
          <w:tab w:val="clear" w:pos="2880"/>
          <w:tab w:val="left" w:pos="864"/>
        </w:tabs>
        <w:rPr>
          <w:noProof w:val="0"/>
        </w:rPr>
      </w:pPr>
      <w:bookmarkStart w:id="3087" w:name="_Toc173916445"/>
      <w:bookmarkStart w:id="3088" w:name="_Toc174248940"/>
      <w:r w:rsidRPr="007A7659">
        <w:rPr>
          <w:noProof w:val="0"/>
        </w:rPr>
        <w:t>All Connections</w:t>
      </w:r>
      <w:bookmarkEnd w:id="3087"/>
      <w:bookmarkEnd w:id="3088"/>
      <w:r w:rsidRPr="007A7659">
        <w:rPr>
          <w:noProof w:val="0"/>
        </w:rPr>
        <w:t xml:space="preserve"> carrying Protected Information (PI)</w:t>
      </w:r>
    </w:p>
    <w:p w14:paraId="41CED7C8" w14:textId="77777777" w:rsidR="00BD6B97" w:rsidRPr="007A7659" w:rsidRDefault="00BD6B97">
      <w:r w:rsidRPr="007A7659">
        <w:t>When configured for use on a physically secured network, the normal connection mechanisms may be used.</w:t>
      </w:r>
    </w:p>
    <w:p w14:paraId="3738DAB0" w14:textId="77777777" w:rsidR="00BD6B97" w:rsidRPr="007A7659" w:rsidRDefault="00BD6B97">
      <w:pPr>
        <w:rPr>
          <w:b/>
        </w:rPr>
      </w:pPr>
      <w:r w:rsidRPr="007A7659">
        <w:t xml:space="preserve">When configured for use not on a physically secured network implementations shall use the TLS protocol, and the following </w:t>
      </w:r>
      <w:bookmarkStart w:id="3089" w:name="OLE_LINK18"/>
      <w:r w:rsidRPr="007A7659">
        <w:t>ciphersuite</w:t>
      </w:r>
      <w:bookmarkEnd w:id="3089"/>
      <w:r w:rsidRPr="007A7659">
        <w:t xml:space="preserve"> shall be supported:</w:t>
      </w:r>
      <w:r w:rsidRPr="007A7659">
        <w:rPr>
          <w:b/>
        </w:rPr>
        <w:t xml:space="preserve"> </w:t>
      </w:r>
    </w:p>
    <w:p w14:paraId="1B2A7346" w14:textId="77777777" w:rsidR="00BD6B97" w:rsidRPr="007A7659" w:rsidRDefault="00BD6B97">
      <w:r w:rsidRPr="007A7659">
        <w:t>TLS_RSA_WITH_AES_128_CBC_SHA.</w:t>
      </w:r>
    </w:p>
    <w:p w14:paraId="4694F608" w14:textId="77777777" w:rsidR="00BD6B97" w:rsidRPr="007A7659" w:rsidRDefault="00BD6B97">
      <w:r w:rsidRPr="007A7659">
        <w:t xml:space="preserve">The recommended "well-known port 2762" as specified by DICOM shall be used when the Secure node is configured for use not on a physically secured network. When the secure node is configured </w:t>
      </w:r>
      <w:r w:rsidR="003F510F" w:rsidRPr="007A7659">
        <w:t>for use</w:t>
      </w:r>
      <w:r w:rsidRPr="007A7659">
        <w:t xml:space="preserve"> on a physically secured network, a different port number shall be used, preferably the standard port 104. HL7 does not specify port numbers, but the port number used when configured for use on a physically secured network shall be different than the port number used when configured for use not on a physically secured network.</w:t>
      </w:r>
    </w:p>
    <w:p w14:paraId="5BAF742F" w14:textId="77777777" w:rsidR="00BD6B97" w:rsidRPr="007A7659" w:rsidRDefault="00BD6B97">
      <w:r w:rsidRPr="007A7659">
        <w:t>All Secure Nodes shall be configurable for use on a physically secured network or not on a physically secured network. If Secure Node is configured for physical security, then it may use the non-TLS DICOM port and protocol.</w:t>
      </w:r>
    </w:p>
    <w:p w14:paraId="750922C3" w14:textId="77777777" w:rsidR="00CC5780" w:rsidRPr="007A7659" w:rsidRDefault="00CC5780">
      <w:r w:rsidRPr="007A7659">
        <w:rPr>
          <w:szCs w:val="24"/>
        </w:rPr>
        <w:t>See RFC7525 “</w:t>
      </w:r>
      <w:r w:rsidRPr="007A7659">
        <w:rPr>
          <w:color w:val="000000"/>
          <w:szCs w:val="24"/>
        </w:rPr>
        <w:t>Recommendations for Secure Use of Transport Layer Security (TLS) and Datagram Transport Layer Security (DTLS)”</w:t>
      </w:r>
      <w:r w:rsidRPr="007A7659">
        <w:rPr>
          <w:szCs w:val="24"/>
        </w:rPr>
        <w:t xml:space="preserve"> for recommendations on proper use of TLS and appropriate fallback rules.</w:t>
      </w:r>
    </w:p>
    <w:p w14:paraId="7A877E0F" w14:textId="77777777" w:rsidR="00BD6B97" w:rsidRPr="007A7659" w:rsidRDefault="00BD6B97">
      <w:pPr>
        <w:pStyle w:val="Heading4"/>
        <w:numPr>
          <w:ilvl w:val="3"/>
          <w:numId w:val="19"/>
        </w:numPr>
        <w:tabs>
          <w:tab w:val="clear" w:pos="2160"/>
          <w:tab w:val="clear" w:pos="2880"/>
          <w:tab w:val="left" w:pos="864"/>
        </w:tabs>
        <w:rPr>
          <w:noProof w:val="0"/>
        </w:rPr>
      </w:pPr>
      <w:bookmarkStart w:id="3090" w:name="_Toc173916446"/>
      <w:bookmarkStart w:id="3091" w:name="_Toc174248941"/>
      <w:r w:rsidRPr="007A7659">
        <w:rPr>
          <w:noProof w:val="0"/>
        </w:rPr>
        <w:t xml:space="preserve"> This Header is empty to preserve header numbering</w:t>
      </w:r>
      <w:bookmarkEnd w:id="3090"/>
      <w:bookmarkEnd w:id="3091"/>
    </w:p>
    <w:p w14:paraId="3AFC02F4" w14:textId="77777777" w:rsidR="00BD6B97" w:rsidRPr="007A7659" w:rsidRDefault="00BD6B97">
      <w:pPr>
        <w:pStyle w:val="Heading4"/>
        <w:numPr>
          <w:ilvl w:val="0"/>
          <w:numId w:val="0"/>
        </w:numPr>
        <w:tabs>
          <w:tab w:val="clear" w:pos="2160"/>
          <w:tab w:val="clear" w:pos="2880"/>
        </w:tabs>
        <w:rPr>
          <w:noProof w:val="0"/>
        </w:rPr>
      </w:pPr>
      <w:r w:rsidRPr="007A7659">
        <w:rPr>
          <w:noProof w:val="0"/>
        </w:rPr>
        <w:t>3.19.6.4</w:t>
      </w:r>
      <w:r w:rsidRPr="007A7659">
        <w:rPr>
          <w:noProof w:val="0"/>
        </w:rPr>
        <w:tab/>
        <w:t>Web-Services carrying Protected Information</w:t>
      </w:r>
      <w:r w:rsidR="00176F9E" w:rsidRPr="007A7659">
        <w:rPr>
          <w:noProof w:val="0"/>
        </w:rPr>
        <w:t xml:space="preserve"> </w:t>
      </w:r>
      <w:r w:rsidRPr="007A7659">
        <w:rPr>
          <w:noProof w:val="0"/>
        </w:rPr>
        <w:t>(PI)</w:t>
      </w:r>
    </w:p>
    <w:p w14:paraId="710A2E11" w14:textId="77777777" w:rsidR="00BD6B97" w:rsidRPr="007A7659" w:rsidRDefault="00BD6B97">
      <w:r w:rsidRPr="007A7659">
        <w:t xml:space="preserve">A trusted association shall be established between the two nodes utilizing WS-I Basic Security Profile Version 1.1. This association will be used for all secure transactions between the IHE actors in the two nodes. Note that </w:t>
      </w:r>
      <w:r w:rsidR="00211645" w:rsidRPr="007A7659">
        <w:t>Section</w:t>
      </w:r>
      <w:r w:rsidRPr="007A7659">
        <w:t xml:space="preserve"> 3.19.6.2 “All Connections carrying Protected Information (PI)” and WS-I Basic Security Profile – Section 3 “Transport Layer Mechanisms” (i.e., http://ws-i.org/profiles/basic-security/1.1/transport) are identical and interoperable.</w:t>
      </w:r>
    </w:p>
    <w:p w14:paraId="2E9643CE" w14:textId="77777777" w:rsidR="00BD6B97" w:rsidRPr="007A7659" w:rsidRDefault="00BD6B97">
      <w:pPr>
        <w:pStyle w:val="Heading4"/>
        <w:numPr>
          <w:ilvl w:val="0"/>
          <w:numId w:val="0"/>
        </w:numPr>
        <w:tabs>
          <w:tab w:val="clear" w:pos="2160"/>
          <w:tab w:val="clear" w:pos="2880"/>
        </w:tabs>
        <w:rPr>
          <w:noProof w:val="0"/>
        </w:rPr>
      </w:pPr>
      <w:r w:rsidRPr="007A7659">
        <w:rPr>
          <w:noProof w:val="0"/>
        </w:rPr>
        <w:t>3.19.6.5 SMTP communication</w:t>
      </w:r>
    </w:p>
    <w:p w14:paraId="55B3F29A" w14:textId="77777777" w:rsidR="00BD6B97" w:rsidRPr="007A7659" w:rsidRDefault="00BD6B97">
      <w:pPr>
        <w:pStyle w:val="BodyText"/>
      </w:pPr>
      <w:r w:rsidRPr="007A7659">
        <w:t>When configured to use email on a network that is not physically secured, implementations shall use S/MIME (</w:t>
      </w:r>
      <w:r w:rsidR="008A6C66" w:rsidRPr="007A7659">
        <w:t>RFC</w:t>
      </w:r>
      <w:r w:rsidRPr="007A7659">
        <w:t>3851):</w:t>
      </w:r>
    </w:p>
    <w:p w14:paraId="736EE3B2" w14:textId="77777777" w:rsidR="00BD6B97" w:rsidRPr="007A7659" w:rsidRDefault="00BD6B97" w:rsidP="006E48D2">
      <w:pPr>
        <w:pStyle w:val="ListBullet2"/>
        <w:numPr>
          <w:ilvl w:val="0"/>
          <w:numId w:val="30"/>
        </w:numPr>
      </w:pPr>
      <w:r w:rsidRPr="007A7659">
        <w:lastRenderedPageBreak/>
        <w:t>The message shall be signed using the signedData format (i.e., encapsulated signature rather than multipart/signed format for detached signature) making the signature verification easier for the remote node. The email shall be digitally signed by the sender, by a one level only detached signature. This digital signature shall be interpreted to mean that the sender is attesting to their authorization to disclose the information to the intended recipient(s). RSA/SHA-1 signature shall be supported by both the sender and the receiver.</w:t>
      </w:r>
    </w:p>
    <w:p w14:paraId="00221722" w14:textId="77777777" w:rsidR="00BD6B97" w:rsidRPr="007A7659" w:rsidRDefault="00BD6B97" w:rsidP="006E48D2">
      <w:pPr>
        <w:pStyle w:val="ListBullet2"/>
        <w:numPr>
          <w:ilvl w:val="0"/>
          <w:numId w:val="30"/>
        </w:numPr>
      </w:pPr>
      <w:r w:rsidRPr="007A7659">
        <w:t>All the certificates of the "trust chain" shall be contained within the signature when using a PKI or out of bound certificate.</w:t>
      </w:r>
    </w:p>
    <w:p w14:paraId="36DE2362" w14:textId="77777777" w:rsidR="00BD6B97" w:rsidRPr="007A7659" w:rsidRDefault="00BD6B97">
      <w:pPr>
        <w:pStyle w:val="BodyText"/>
      </w:pPr>
      <w:r w:rsidRPr="007A7659">
        <w:t xml:space="preserve">The following ciphersuites shall also be supported for encrypted email: </w:t>
      </w:r>
    </w:p>
    <w:p w14:paraId="03002AA4" w14:textId="77777777" w:rsidR="00BD6B97" w:rsidRPr="007A7659" w:rsidRDefault="00BD6B97" w:rsidP="006E48D2">
      <w:pPr>
        <w:pStyle w:val="ListBullet2"/>
        <w:numPr>
          <w:ilvl w:val="0"/>
          <w:numId w:val="30"/>
        </w:numPr>
      </w:pPr>
      <w:r w:rsidRPr="007A7659">
        <w:t>S/MIME_RSA_WITH_AES_128_CBC_SHA (sender).</w:t>
      </w:r>
    </w:p>
    <w:p w14:paraId="387094BE" w14:textId="77777777" w:rsidR="00BD6B97" w:rsidRPr="007A7659" w:rsidRDefault="00BD6B97" w:rsidP="006E48D2">
      <w:pPr>
        <w:pStyle w:val="ListBullet2"/>
        <w:numPr>
          <w:ilvl w:val="0"/>
          <w:numId w:val="30"/>
        </w:numPr>
      </w:pPr>
      <w:r w:rsidRPr="007A7659">
        <w:t>S/MIME_RSA_WITH_3DES_128_CBC_SHA (sender and receiver). Receivers must be able to receive older encryption methods, but for IHE Authenticate Node compliance the sender will use AES.</w:t>
      </w:r>
    </w:p>
    <w:p w14:paraId="52071B96" w14:textId="77777777" w:rsidR="00BD6B97" w:rsidRPr="007A7659" w:rsidRDefault="00BD6B97" w:rsidP="006E48D2">
      <w:pPr>
        <w:pStyle w:val="ListBullet2"/>
        <w:numPr>
          <w:ilvl w:val="0"/>
          <w:numId w:val="30"/>
        </w:numPr>
      </w:pPr>
      <w:r w:rsidRPr="007A7659">
        <w:t>The email shall be digitally signed by the sender, by a one level only detached signature, applied BEFORE the encryption. This digital signature shall be interpreted to mean that the sender is attesting to their authorization to disclose the information to the intended recipient(s).</w:t>
      </w:r>
    </w:p>
    <w:p w14:paraId="75BA1CCF" w14:textId="77777777" w:rsidR="00BD6B97" w:rsidRPr="007A7659" w:rsidRDefault="00BD6B97">
      <w:pPr>
        <w:pStyle w:val="BodyText"/>
      </w:pPr>
      <w:r w:rsidRPr="007A7659">
        <w:t>As explained in S/MIME, the sender will generate a unique session key, encrypt the payload of the message using the symmetrical AES algorithm, encrypt the key using the RSA asymmetrical algorithm with each one of receiver(s) public key and attach the result to the message. Each one of the receiver(s) will decrypt this result using its private key, revealing the session key, and decrypt the payload of the message.</w:t>
      </w:r>
    </w:p>
    <w:p w14:paraId="7FF030CC" w14:textId="77777777" w:rsidR="00BD6B97" w:rsidRPr="007A7659" w:rsidRDefault="00BD6B97">
      <w:pPr>
        <w:pStyle w:val="BodyText"/>
      </w:pPr>
      <w:r w:rsidRPr="007A7659">
        <w:t>This profile does not specify how certificates and keys are obtained or exchanged.</w:t>
      </w:r>
    </w:p>
    <w:p w14:paraId="3C8D0F33" w14:textId="77777777" w:rsidR="00BD6B97" w:rsidRPr="007A7659" w:rsidRDefault="00BD6B97">
      <w:pPr>
        <w:pStyle w:val="Heading3"/>
        <w:numPr>
          <w:ilvl w:val="2"/>
          <w:numId w:val="19"/>
        </w:numPr>
        <w:tabs>
          <w:tab w:val="clear" w:pos="2160"/>
        </w:tabs>
        <w:rPr>
          <w:noProof w:val="0"/>
        </w:rPr>
      </w:pPr>
      <w:bookmarkStart w:id="3092" w:name="_Toc173916448"/>
      <w:bookmarkStart w:id="3093" w:name="_Toc174248943"/>
      <w:bookmarkStart w:id="3094" w:name="_Toc518548683"/>
      <w:r w:rsidRPr="007A7659">
        <w:rPr>
          <w:noProof w:val="0"/>
        </w:rPr>
        <w:t>Local User Authentication</w:t>
      </w:r>
      <w:bookmarkEnd w:id="3092"/>
      <w:bookmarkEnd w:id="3093"/>
      <w:bookmarkEnd w:id="3094"/>
    </w:p>
    <w:p w14:paraId="0A8CF292" w14:textId="77777777" w:rsidR="00BD6B97" w:rsidRPr="007A7659" w:rsidRDefault="00BD6B97">
      <w:r w:rsidRPr="007A7659">
        <w:t>The Secure Node starts the authentication process with a User when the User wants to log on to the node. The secure node shall not allow access to PHI to an operator who has not successfully completed the local user authentication. Local user authentication is not an IHE specified network transaction, although it may utilize a network system for user authentication.</w:t>
      </w:r>
    </w:p>
    <w:p w14:paraId="5C4272C0" w14:textId="77777777" w:rsidR="00BD6B97" w:rsidRPr="007A7659" w:rsidRDefault="00BD6B97">
      <w:r w:rsidRPr="007A7659">
        <w:t>This is a local invocation of functions at the Secure Node. The identity of the User will be established by the Secure Node based on methods such as:</w:t>
      </w:r>
    </w:p>
    <w:p w14:paraId="7C3913ED" w14:textId="77777777" w:rsidR="00BD6B97" w:rsidRPr="007A7659" w:rsidRDefault="00BD6B97" w:rsidP="006E48D2">
      <w:pPr>
        <w:pStyle w:val="ListBullet2"/>
        <w:numPr>
          <w:ilvl w:val="0"/>
          <w:numId w:val="30"/>
        </w:numPr>
      </w:pPr>
      <w:r w:rsidRPr="007A7659">
        <w:t>Username with Password</w:t>
      </w:r>
    </w:p>
    <w:p w14:paraId="34BE65AE" w14:textId="77777777" w:rsidR="00BD6B97" w:rsidRPr="007A7659" w:rsidRDefault="00BD6B97" w:rsidP="006E48D2">
      <w:pPr>
        <w:pStyle w:val="ListBullet2"/>
        <w:numPr>
          <w:ilvl w:val="0"/>
          <w:numId w:val="30"/>
        </w:numPr>
      </w:pPr>
      <w:r w:rsidRPr="007A7659">
        <w:t>Biometrics</w:t>
      </w:r>
    </w:p>
    <w:p w14:paraId="074FA459" w14:textId="77777777" w:rsidR="00BD6B97" w:rsidRPr="007A7659" w:rsidRDefault="00BD6B97" w:rsidP="006E48D2">
      <w:pPr>
        <w:pStyle w:val="ListBullet2"/>
        <w:numPr>
          <w:ilvl w:val="0"/>
          <w:numId w:val="30"/>
        </w:numPr>
      </w:pPr>
      <w:r w:rsidRPr="007A7659">
        <w:t>Smart card</w:t>
      </w:r>
    </w:p>
    <w:p w14:paraId="15609F89" w14:textId="77777777" w:rsidR="00BD6B97" w:rsidRPr="007A7659" w:rsidRDefault="00BD6B97" w:rsidP="006E48D2">
      <w:pPr>
        <w:pStyle w:val="ListBullet2"/>
        <w:numPr>
          <w:ilvl w:val="0"/>
          <w:numId w:val="30"/>
        </w:numPr>
      </w:pPr>
      <w:r w:rsidRPr="007A7659">
        <w:t>Magnetic Card</w:t>
      </w:r>
    </w:p>
    <w:p w14:paraId="36D4FCE6" w14:textId="77777777" w:rsidR="00BD6B97" w:rsidRPr="007A7659" w:rsidRDefault="00BD6B97">
      <w:r w:rsidRPr="007A7659">
        <w:lastRenderedPageBreak/>
        <w:t>The User shall log in using his or her own unique individually assigned identity. Identities must be unique across the secure domain. A user may have more than one identity. The Secure Node shall be configurable to maintain a list of authorized users for the Secure Node.</w:t>
      </w:r>
    </w:p>
    <w:p w14:paraId="23F6CAE3" w14:textId="77777777" w:rsidR="00BD6B97" w:rsidRPr="007A7659" w:rsidRDefault="00BD6B97">
      <w:r w:rsidRPr="007A7659">
        <w:t>The rules for assignment of unique individual identities to users is part of the Security Policy of the healthcare enterprise. Development of these rules is outside the scope of the IHE Technical Framework. The following examples list a few special cases related to user identification that may occur in practice.</w:t>
      </w:r>
    </w:p>
    <w:p w14:paraId="4DD23D4E" w14:textId="77777777" w:rsidR="00BD6B97" w:rsidRPr="007A7659" w:rsidRDefault="00BD6B97">
      <w:pPr>
        <w:pStyle w:val="Heading4"/>
        <w:numPr>
          <w:ilvl w:val="3"/>
          <w:numId w:val="19"/>
        </w:numPr>
        <w:tabs>
          <w:tab w:val="clear" w:pos="2160"/>
          <w:tab w:val="clear" w:pos="2880"/>
          <w:tab w:val="left" w:pos="864"/>
        </w:tabs>
        <w:rPr>
          <w:noProof w:val="0"/>
        </w:rPr>
      </w:pPr>
      <w:bookmarkStart w:id="3095" w:name="_Toc173916449"/>
      <w:bookmarkStart w:id="3096" w:name="_Toc174248944"/>
      <w:r w:rsidRPr="007A7659">
        <w:rPr>
          <w:noProof w:val="0"/>
        </w:rPr>
        <w:t>Example: Team approach</w:t>
      </w:r>
      <w:bookmarkEnd w:id="3095"/>
      <w:bookmarkEnd w:id="3096"/>
    </w:p>
    <w:p w14:paraId="1586C72F" w14:textId="77777777" w:rsidR="00BD6B97" w:rsidRPr="007A7659" w:rsidRDefault="00BD6B97">
      <w:r w:rsidRPr="007A7659">
        <w:t>When the operator is part of a team performing a procedure, the other members of the team involved in creating and accessing the data should be manually identified and recorded in the procedure log (which may be paper or electronic), and it is assumed that all have accessed the data even though they were not (and cannot be in most cases) actually logged on to the piece of equipment.</w:t>
      </w:r>
    </w:p>
    <w:p w14:paraId="6E94147D" w14:textId="77777777" w:rsidR="00BD6B97" w:rsidRPr="007A7659" w:rsidRDefault="00BD6B97">
      <w:r w:rsidRPr="007A7659">
        <w:t>During some procedures, it may be necessary for one operator to relieve the operator who has already been authenticated by the system. It is recommended that the first operator log off and that the system authenticate the new operator.</w:t>
      </w:r>
    </w:p>
    <w:p w14:paraId="41E2E503" w14:textId="77777777" w:rsidR="00BD6B97" w:rsidRPr="007A7659" w:rsidRDefault="00BD6B97">
      <w:r w:rsidRPr="007A7659">
        <w:t>The audit log supports identification of the active participant. This is often defined as one key member of the team. Other means are used to track the entry and exit of various members of the team. IHE does not specify any specific team identification process.</w:t>
      </w:r>
    </w:p>
    <w:p w14:paraId="3878899E" w14:textId="77777777" w:rsidR="00BD6B97" w:rsidRPr="007A7659" w:rsidRDefault="00BD6B97">
      <w:pPr>
        <w:pStyle w:val="Heading4"/>
        <w:numPr>
          <w:ilvl w:val="3"/>
          <w:numId w:val="19"/>
        </w:numPr>
        <w:tabs>
          <w:tab w:val="clear" w:pos="2160"/>
          <w:tab w:val="clear" w:pos="2880"/>
          <w:tab w:val="left" w:pos="864"/>
        </w:tabs>
        <w:rPr>
          <w:noProof w:val="0"/>
        </w:rPr>
      </w:pPr>
      <w:bookmarkStart w:id="3097" w:name="_Toc173916450"/>
      <w:bookmarkStart w:id="3098" w:name="_Toc174248945"/>
      <w:r w:rsidRPr="007A7659">
        <w:rPr>
          <w:noProof w:val="0"/>
        </w:rPr>
        <w:t>Example: Access to locked exam room, no user logon on modality.</w:t>
      </w:r>
      <w:bookmarkEnd w:id="3097"/>
      <w:bookmarkEnd w:id="3098"/>
    </w:p>
    <w:p w14:paraId="034450F6" w14:textId="77777777" w:rsidR="00BD6B97" w:rsidRPr="007A7659" w:rsidRDefault="00BD6B97">
      <w:r w:rsidRPr="007A7659">
        <w:t xml:space="preserve">There may be situations where the acquisition modality has no user logon features, and access to the equipment is controlled by controlling access to the examination room. In these situations an equipment-specific user ID will be used, and access to the room should be recorded in the procedure log (which may be paper or electronic). </w:t>
      </w:r>
    </w:p>
    <w:p w14:paraId="6EE2A9AF" w14:textId="77777777" w:rsidR="00BD6B97" w:rsidRPr="007A7659" w:rsidRDefault="00BD6B97">
      <w:pPr>
        <w:pStyle w:val="Heading4"/>
        <w:numPr>
          <w:ilvl w:val="3"/>
          <w:numId w:val="19"/>
        </w:numPr>
        <w:tabs>
          <w:tab w:val="clear" w:pos="2160"/>
          <w:tab w:val="clear" w:pos="2880"/>
          <w:tab w:val="left" w:pos="864"/>
        </w:tabs>
        <w:rPr>
          <w:noProof w:val="0"/>
        </w:rPr>
      </w:pPr>
      <w:bookmarkStart w:id="3099" w:name="_Toc173916451"/>
      <w:bookmarkStart w:id="3100" w:name="_Toc174248946"/>
      <w:r w:rsidRPr="007A7659">
        <w:rPr>
          <w:noProof w:val="0"/>
        </w:rPr>
        <w:t>Example: Enterprise User Authentication</w:t>
      </w:r>
      <w:bookmarkEnd w:id="3099"/>
      <w:bookmarkEnd w:id="3100"/>
    </w:p>
    <w:p w14:paraId="089480E3" w14:textId="77777777" w:rsidR="00BD6B97" w:rsidRPr="007A7659" w:rsidRDefault="00BD6B97">
      <w:r w:rsidRPr="007A7659">
        <w:t xml:space="preserve">The healthcare enterprise may implement local user authentication using the Enterprise User Authentication Profile (EUA). This implementation may be mixed with other non-EUA access to the secure domain, based upon each node’s internal use an EUA availability. </w:t>
      </w:r>
    </w:p>
    <w:p w14:paraId="442134A5" w14:textId="77777777" w:rsidR="00BD6B97" w:rsidRPr="007A7659" w:rsidRDefault="00BD6B97" w:rsidP="001D3953">
      <w:pPr>
        <w:pStyle w:val="BodyText"/>
      </w:pPr>
    </w:p>
    <w:p w14:paraId="48ED6FEA" w14:textId="77777777" w:rsidR="00BD6B97" w:rsidRPr="007A7659" w:rsidRDefault="00BD6B97" w:rsidP="001D3953">
      <w:pPr>
        <w:pStyle w:val="BodyText"/>
      </w:pPr>
    </w:p>
    <w:p w14:paraId="57EB32E8" w14:textId="77777777" w:rsidR="00BD6B97" w:rsidRPr="007A7659" w:rsidRDefault="00BD6B97" w:rsidP="001D3953">
      <w:pPr>
        <w:pStyle w:val="Heading2"/>
        <w:numPr>
          <w:ilvl w:val="1"/>
          <w:numId w:val="19"/>
        </w:numPr>
        <w:rPr>
          <w:noProof w:val="0"/>
        </w:rPr>
      </w:pPr>
      <w:r w:rsidRPr="007A7659">
        <w:rPr>
          <w:noProof w:val="0"/>
        </w:rPr>
        <w:br w:type="page"/>
      </w:r>
      <w:bookmarkStart w:id="3101" w:name="_Toc173916452"/>
      <w:bookmarkStart w:id="3102" w:name="_Toc174248947"/>
      <w:bookmarkStart w:id="3103" w:name="_Toc210805546"/>
      <w:bookmarkStart w:id="3104" w:name="_Toc214434019"/>
      <w:bookmarkStart w:id="3105" w:name="_Toc214436940"/>
      <w:bookmarkStart w:id="3106" w:name="_Toc214437385"/>
      <w:bookmarkStart w:id="3107" w:name="_Toc214437701"/>
      <w:bookmarkStart w:id="3108" w:name="_Toc214457177"/>
      <w:bookmarkStart w:id="3109" w:name="_Toc214461290"/>
      <w:bookmarkStart w:id="3110" w:name="_Toc214462911"/>
      <w:bookmarkStart w:id="3111" w:name="_Toc518548684"/>
      <w:r w:rsidRPr="007A7659">
        <w:rPr>
          <w:noProof w:val="0"/>
        </w:rPr>
        <w:lastRenderedPageBreak/>
        <w:t>Record Audit Event</w:t>
      </w:r>
      <w:bookmarkEnd w:id="3101"/>
      <w:bookmarkEnd w:id="3102"/>
      <w:bookmarkEnd w:id="3103"/>
      <w:bookmarkEnd w:id="3104"/>
      <w:bookmarkEnd w:id="3105"/>
      <w:bookmarkEnd w:id="3106"/>
      <w:bookmarkEnd w:id="3107"/>
      <w:bookmarkEnd w:id="3108"/>
      <w:bookmarkEnd w:id="3109"/>
      <w:bookmarkEnd w:id="3110"/>
      <w:r w:rsidR="00332C0F" w:rsidRPr="007A7659">
        <w:rPr>
          <w:noProof w:val="0"/>
        </w:rPr>
        <w:t xml:space="preserve"> [ITI-20]</w:t>
      </w:r>
      <w:bookmarkEnd w:id="3111"/>
    </w:p>
    <w:p w14:paraId="750CD262" w14:textId="77777777" w:rsidR="00D83CCF" w:rsidRPr="007A7659" w:rsidRDefault="00D83CCF" w:rsidP="00D83CCF">
      <w:pPr>
        <w:pStyle w:val="BodyText"/>
      </w:pPr>
      <w:r w:rsidRPr="007A7659">
        <w:t>This section corresponds to the Record Audit Event [ITI-20] transaction of the IHE IT Infrastructure Technical Framework. This transaction is used to report auditable events to an Audit Record Repository.</w:t>
      </w:r>
    </w:p>
    <w:p w14:paraId="07EFED38" w14:textId="77777777" w:rsidR="00D83CCF" w:rsidRPr="007A7659" w:rsidRDefault="00D83CCF" w:rsidP="00D83CCF">
      <w:pPr>
        <w:pStyle w:val="Heading3"/>
        <w:numPr>
          <w:ilvl w:val="0"/>
          <w:numId w:val="0"/>
        </w:numPr>
        <w:rPr>
          <w:noProof w:val="0"/>
        </w:rPr>
      </w:pPr>
      <w:bookmarkStart w:id="3112" w:name="_Toc416778531"/>
      <w:bookmarkStart w:id="3113" w:name="_Toc421524823"/>
      <w:bookmarkStart w:id="3114" w:name="_Toc426535214"/>
      <w:bookmarkStart w:id="3115" w:name="_Toc304806889"/>
      <w:bookmarkStart w:id="3116" w:name="_Toc518548685"/>
      <w:r w:rsidRPr="007A7659">
        <w:rPr>
          <w:noProof w:val="0"/>
        </w:rPr>
        <w:t>3.20.1 Scope</w:t>
      </w:r>
      <w:bookmarkEnd w:id="3112"/>
      <w:bookmarkEnd w:id="3113"/>
      <w:bookmarkEnd w:id="3114"/>
      <w:bookmarkEnd w:id="3115"/>
      <w:bookmarkEnd w:id="3116"/>
    </w:p>
    <w:p w14:paraId="1A6C3B50" w14:textId="77777777" w:rsidR="00D83CCF" w:rsidRPr="007A7659" w:rsidRDefault="00D83CCF" w:rsidP="00D83CCF">
      <w:pPr>
        <w:pStyle w:val="BodyText"/>
      </w:pPr>
      <w:r w:rsidRPr="007A7659">
        <w:t xml:space="preserve">This transaction is used to report auditable events to an Audit Record Repository. </w:t>
      </w:r>
    </w:p>
    <w:p w14:paraId="452C27DB" w14:textId="77777777" w:rsidR="00D83CCF" w:rsidRPr="007A7659" w:rsidRDefault="00D83CCF" w:rsidP="00D83CCF">
      <w:pPr>
        <w:pStyle w:val="Heading3"/>
        <w:numPr>
          <w:ilvl w:val="0"/>
          <w:numId w:val="0"/>
        </w:numPr>
        <w:rPr>
          <w:noProof w:val="0"/>
        </w:rPr>
      </w:pPr>
      <w:bookmarkStart w:id="3117" w:name="_Toc416778532"/>
      <w:bookmarkStart w:id="3118" w:name="_Toc421524824"/>
      <w:bookmarkStart w:id="3119" w:name="_Toc426535215"/>
      <w:bookmarkStart w:id="3120" w:name="_Toc304806890"/>
      <w:bookmarkStart w:id="3121" w:name="_Toc518548686"/>
      <w:r w:rsidRPr="007A7659">
        <w:rPr>
          <w:noProof w:val="0"/>
        </w:rPr>
        <w:t>3.20.2 Actor Roles</w:t>
      </w:r>
      <w:bookmarkEnd w:id="3117"/>
      <w:bookmarkEnd w:id="3118"/>
      <w:bookmarkEnd w:id="3119"/>
      <w:bookmarkEnd w:id="3120"/>
      <w:bookmarkEnd w:id="3121"/>
    </w:p>
    <w:bookmarkStart w:id="3122" w:name="_MON_1372750291"/>
    <w:bookmarkStart w:id="3123" w:name="_MON_1372853702"/>
    <w:bookmarkEnd w:id="3122"/>
    <w:bookmarkEnd w:id="3123"/>
    <w:bookmarkStart w:id="3124" w:name="_MON_1372750193"/>
    <w:bookmarkEnd w:id="3124"/>
    <w:p w14:paraId="4A01D473" w14:textId="77777777" w:rsidR="00D83CCF" w:rsidRPr="007A7659" w:rsidRDefault="00C42610" w:rsidP="00D83CCF">
      <w:pPr>
        <w:pStyle w:val="BodyText"/>
      </w:pPr>
      <w:r w:rsidRPr="007A7659">
        <w:rPr>
          <w:noProof/>
        </w:rPr>
        <w:object w:dxaOrig="8080" w:dyaOrig="2560" w14:anchorId="68272D42">
          <v:shape id="_x0000_i1056" type="#_x0000_t75" alt="" style="width:6in;height:2in;mso-width-percent:0;mso-height-percent:0;mso-width-percent:0;mso-height-percent:0" o:ole="" filled="t">
            <v:fill color2="black"/>
            <v:imagedata r:id="rId99" o:title=""/>
          </v:shape>
          <o:OLEObject Type="Embed" ProgID="Word.Picture.8" ShapeID="_x0000_i1056" DrawAspect="Content" ObjectID="_1496223556" r:id="rId100"/>
        </w:object>
      </w:r>
    </w:p>
    <w:p w14:paraId="43401C17" w14:textId="77777777" w:rsidR="00D83CCF" w:rsidRPr="007A7659" w:rsidRDefault="00D83CCF" w:rsidP="00D83CCF">
      <w:pPr>
        <w:pStyle w:val="BodyText"/>
        <w:jc w:val="center"/>
      </w:pPr>
    </w:p>
    <w:p w14:paraId="0D826FCE" w14:textId="77777777" w:rsidR="00D83CCF" w:rsidRPr="007A7659" w:rsidRDefault="00D83CCF" w:rsidP="00D83CCF">
      <w:pPr>
        <w:pStyle w:val="FigureTitle"/>
      </w:pPr>
      <w:r w:rsidRPr="007A7659">
        <w:t>Figure 3.20.2-1: Use-case Diagram</w:t>
      </w:r>
    </w:p>
    <w:p w14:paraId="6007F652" w14:textId="77777777" w:rsidR="00D83CCF" w:rsidRPr="007A7659" w:rsidRDefault="00D83CCF" w:rsidP="00D83CCF">
      <w:pPr>
        <w:pStyle w:val="TableTitle"/>
      </w:pPr>
      <w:r w:rsidRPr="007A7659">
        <w:t>Table 3.20.2-1: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D83CCF" w:rsidRPr="007A7659" w14:paraId="0F165432" w14:textId="77777777" w:rsidTr="004A0919">
        <w:tc>
          <w:tcPr>
            <w:tcW w:w="1008" w:type="dxa"/>
          </w:tcPr>
          <w:p w14:paraId="2C818261" w14:textId="77777777" w:rsidR="00D83CCF" w:rsidRPr="007A7659" w:rsidRDefault="00D83CCF" w:rsidP="00333796">
            <w:pPr>
              <w:pStyle w:val="BodyText"/>
              <w:rPr>
                <w:b/>
              </w:rPr>
            </w:pPr>
            <w:r w:rsidRPr="007A7659">
              <w:rPr>
                <w:b/>
              </w:rPr>
              <w:t>Actor:</w:t>
            </w:r>
          </w:p>
        </w:tc>
        <w:tc>
          <w:tcPr>
            <w:tcW w:w="8568" w:type="dxa"/>
          </w:tcPr>
          <w:p w14:paraId="7F738DDD" w14:textId="77777777" w:rsidR="00D83CCF" w:rsidRPr="007A7659" w:rsidRDefault="00D83CCF" w:rsidP="009051E2">
            <w:pPr>
              <w:pStyle w:val="BodyText"/>
            </w:pPr>
            <w:r w:rsidRPr="007A7659">
              <w:t>Any actor or any other application that is grouped with the Secure Node or Secure Application.</w:t>
            </w:r>
          </w:p>
        </w:tc>
      </w:tr>
      <w:tr w:rsidR="00D83CCF" w:rsidRPr="007A7659" w14:paraId="6B263A02" w14:textId="77777777" w:rsidTr="004A0919">
        <w:tc>
          <w:tcPr>
            <w:tcW w:w="1008" w:type="dxa"/>
          </w:tcPr>
          <w:p w14:paraId="66A8ADD8" w14:textId="77777777" w:rsidR="00D83CCF" w:rsidRPr="007A7659" w:rsidRDefault="00D83CCF" w:rsidP="00333796">
            <w:pPr>
              <w:pStyle w:val="BodyText"/>
              <w:rPr>
                <w:b/>
              </w:rPr>
            </w:pPr>
            <w:r w:rsidRPr="007A7659">
              <w:rPr>
                <w:b/>
              </w:rPr>
              <w:t>Role:</w:t>
            </w:r>
          </w:p>
        </w:tc>
        <w:tc>
          <w:tcPr>
            <w:tcW w:w="8568" w:type="dxa"/>
          </w:tcPr>
          <w:p w14:paraId="702233B2" w14:textId="77777777" w:rsidR="00D83CCF" w:rsidRPr="007A7659" w:rsidRDefault="00D83CCF" w:rsidP="00333796">
            <w:pPr>
              <w:pStyle w:val="BodyText"/>
            </w:pPr>
            <w:r w:rsidRPr="007A7659">
              <w:t>Create an audit record and transmit this record to the Audit Record Repository.</w:t>
            </w:r>
          </w:p>
        </w:tc>
      </w:tr>
      <w:tr w:rsidR="00D83CCF" w:rsidRPr="007A7659" w14:paraId="6B26A952" w14:textId="77777777" w:rsidTr="004A0919">
        <w:tc>
          <w:tcPr>
            <w:tcW w:w="1008" w:type="dxa"/>
          </w:tcPr>
          <w:p w14:paraId="348C52CB" w14:textId="77777777" w:rsidR="00D83CCF" w:rsidRPr="007A7659" w:rsidRDefault="00D83CCF" w:rsidP="00333796">
            <w:pPr>
              <w:pStyle w:val="BodyText"/>
              <w:rPr>
                <w:b/>
              </w:rPr>
            </w:pPr>
            <w:r w:rsidRPr="007A7659">
              <w:rPr>
                <w:b/>
              </w:rPr>
              <w:t>Actor:</w:t>
            </w:r>
          </w:p>
        </w:tc>
        <w:tc>
          <w:tcPr>
            <w:tcW w:w="8568" w:type="dxa"/>
          </w:tcPr>
          <w:p w14:paraId="0650F72A" w14:textId="77777777" w:rsidR="00D83CCF" w:rsidRPr="007A7659" w:rsidRDefault="00D83CCF" w:rsidP="00333796">
            <w:pPr>
              <w:pStyle w:val="BodyText"/>
            </w:pPr>
            <w:r w:rsidRPr="007A7659">
              <w:t>Audit Record Repository</w:t>
            </w:r>
          </w:p>
        </w:tc>
      </w:tr>
      <w:tr w:rsidR="00D83CCF" w:rsidRPr="007A7659" w14:paraId="42B7FFBD" w14:textId="77777777" w:rsidTr="004A0919">
        <w:tc>
          <w:tcPr>
            <w:tcW w:w="1008" w:type="dxa"/>
          </w:tcPr>
          <w:p w14:paraId="453AAF4B" w14:textId="77777777" w:rsidR="00D83CCF" w:rsidRPr="007A7659" w:rsidRDefault="00D83CCF" w:rsidP="00333796">
            <w:pPr>
              <w:pStyle w:val="BodyText"/>
              <w:rPr>
                <w:b/>
              </w:rPr>
            </w:pPr>
            <w:r w:rsidRPr="007A7659">
              <w:rPr>
                <w:b/>
              </w:rPr>
              <w:t>Role:</w:t>
            </w:r>
          </w:p>
        </w:tc>
        <w:tc>
          <w:tcPr>
            <w:tcW w:w="8568" w:type="dxa"/>
          </w:tcPr>
          <w:p w14:paraId="77639780" w14:textId="77777777" w:rsidR="00D83CCF" w:rsidRPr="007A7659" w:rsidRDefault="00D83CCF" w:rsidP="00333796">
            <w:pPr>
              <w:pStyle w:val="BodyText"/>
            </w:pPr>
            <w:r w:rsidRPr="007A7659">
              <w:t>Receive an audit record from the Audit Record Creator and store this for audit purposes.</w:t>
            </w:r>
          </w:p>
        </w:tc>
      </w:tr>
      <w:tr w:rsidR="00D83CCF" w:rsidRPr="007A7659" w14:paraId="009D34EF" w14:textId="77777777" w:rsidTr="004A0919">
        <w:tc>
          <w:tcPr>
            <w:tcW w:w="1008" w:type="dxa"/>
          </w:tcPr>
          <w:p w14:paraId="27DAC16A" w14:textId="77777777" w:rsidR="00D83CCF" w:rsidRPr="007A7659" w:rsidRDefault="00D83CCF" w:rsidP="00333796">
            <w:pPr>
              <w:pStyle w:val="BodyText"/>
              <w:rPr>
                <w:b/>
              </w:rPr>
            </w:pPr>
            <w:r w:rsidRPr="007A7659">
              <w:rPr>
                <w:b/>
              </w:rPr>
              <w:t>Actor:</w:t>
            </w:r>
          </w:p>
        </w:tc>
        <w:tc>
          <w:tcPr>
            <w:tcW w:w="8568" w:type="dxa"/>
          </w:tcPr>
          <w:p w14:paraId="0E3ACB7D" w14:textId="77777777" w:rsidR="00D83CCF" w:rsidRPr="007A7659" w:rsidRDefault="00D83CCF" w:rsidP="00333796">
            <w:pPr>
              <w:pStyle w:val="BodyText"/>
            </w:pPr>
            <w:r w:rsidRPr="007A7659">
              <w:t>Audit Record Forwarder</w:t>
            </w:r>
          </w:p>
        </w:tc>
      </w:tr>
      <w:tr w:rsidR="00D83CCF" w:rsidRPr="007A7659" w14:paraId="5136F798" w14:textId="77777777" w:rsidTr="004A0919">
        <w:tc>
          <w:tcPr>
            <w:tcW w:w="1008" w:type="dxa"/>
          </w:tcPr>
          <w:p w14:paraId="2A0462FB" w14:textId="77777777" w:rsidR="00D83CCF" w:rsidRPr="007A7659" w:rsidRDefault="00D83CCF" w:rsidP="00333796">
            <w:pPr>
              <w:pStyle w:val="BodyText"/>
              <w:rPr>
                <w:b/>
              </w:rPr>
            </w:pPr>
            <w:r w:rsidRPr="007A7659">
              <w:rPr>
                <w:b/>
              </w:rPr>
              <w:t>Role:</w:t>
            </w:r>
          </w:p>
        </w:tc>
        <w:tc>
          <w:tcPr>
            <w:tcW w:w="8568" w:type="dxa"/>
          </w:tcPr>
          <w:p w14:paraId="05560CD5" w14:textId="77777777" w:rsidR="00D83CCF" w:rsidRPr="007A7659" w:rsidRDefault="00D83CCF" w:rsidP="00333796">
            <w:pPr>
              <w:pStyle w:val="BodyText"/>
            </w:pPr>
            <w:r w:rsidRPr="007A7659">
              <w:t xml:space="preserve">Forward an audit record to Audit Record Repositories. </w:t>
            </w:r>
          </w:p>
        </w:tc>
      </w:tr>
    </w:tbl>
    <w:p w14:paraId="44C56ADB" w14:textId="77777777" w:rsidR="00D83CCF" w:rsidRPr="007A7659" w:rsidRDefault="00D83CCF" w:rsidP="00D83CCF">
      <w:pPr>
        <w:pStyle w:val="BodyText"/>
      </w:pPr>
      <w:bookmarkStart w:id="3125" w:name="_Toc416778533"/>
    </w:p>
    <w:p w14:paraId="64A1339D" w14:textId="77777777" w:rsidR="00D83CCF" w:rsidRPr="007A7659" w:rsidRDefault="00D83CCF" w:rsidP="00D83CCF">
      <w:pPr>
        <w:pStyle w:val="Heading3"/>
        <w:numPr>
          <w:ilvl w:val="0"/>
          <w:numId w:val="0"/>
        </w:numPr>
        <w:rPr>
          <w:noProof w:val="0"/>
        </w:rPr>
      </w:pPr>
      <w:bookmarkStart w:id="3126" w:name="_Toc421524825"/>
      <w:bookmarkStart w:id="3127" w:name="_Toc426535216"/>
      <w:bookmarkStart w:id="3128" w:name="_Toc304806891"/>
      <w:bookmarkStart w:id="3129" w:name="_Toc518548687"/>
      <w:r w:rsidRPr="007A7659">
        <w:rPr>
          <w:noProof w:val="0"/>
        </w:rPr>
        <w:t>3.20.3 Referenced Standards</w:t>
      </w:r>
      <w:bookmarkEnd w:id="3125"/>
      <w:bookmarkEnd w:id="3126"/>
      <w:bookmarkEnd w:id="3127"/>
      <w:bookmarkEnd w:id="3128"/>
      <w:bookmarkEnd w:id="3129"/>
    </w:p>
    <w:p w14:paraId="174608FF" w14:textId="77777777" w:rsidR="00D83CCF" w:rsidRPr="007A7659" w:rsidRDefault="00D83CCF" w:rsidP="00D83CCF">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D83CCF" w:rsidRPr="007A7659" w14:paraId="37143CAC" w14:textId="77777777" w:rsidTr="004A0919">
        <w:trPr>
          <w:cantSplit/>
        </w:trPr>
        <w:tc>
          <w:tcPr>
            <w:tcW w:w="1980" w:type="dxa"/>
            <w:shd w:val="clear" w:color="auto" w:fill="auto"/>
          </w:tcPr>
          <w:p w14:paraId="74D3D4E2" w14:textId="77777777" w:rsidR="00D83CCF" w:rsidRPr="007A7659" w:rsidRDefault="008A6C66" w:rsidP="00333796">
            <w:pPr>
              <w:pStyle w:val="BodyText"/>
            </w:pPr>
            <w:r w:rsidRPr="007A7659">
              <w:t>RFC</w:t>
            </w:r>
            <w:r w:rsidR="00D83CCF" w:rsidRPr="007A7659">
              <w:t>5424</w:t>
            </w:r>
          </w:p>
        </w:tc>
        <w:tc>
          <w:tcPr>
            <w:tcW w:w="7578" w:type="dxa"/>
            <w:shd w:val="clear" w:color="auto" w:fill="auto"/>
          </w:tcPr>
          <w:p w14:paraId="7D9ACF6B" w14:textId="77777777" w:rsidR="00D83CCF" w:rsidRPr="007A7659" w:rsidRDefault="00D83CCF" w:rsidP="00333796">
            <w:pPr>
              <w:pStyle w:val="BodyText"/>
            </w:pPr>
            <w:r w:rsidRPr="007A7659">
              <w:t xml:space="preserve">The Syslog Protocol. </w:t>
            </w:r>
          </w:p>
        </w:tc>
      </w:tr>
      <w:tr w:rsidR="00D83CCF" w:rsidRPr="007A7659" w14:paraId="28D32B7C" w14:textId="77777777" w:rsidTr="004A0919">
        <w:trPr>
          <w:cantSplit/>
        </w:trPr>
        <w:tc>
          <w:tcPr>
            <w:tcW w:w="1980" w:type="dxa"/>
            <w:shd w:val="clear" w:color="auto" w:fill="auto"/>
          </w:tcPr>
          <w:p w14:paraId="1E68759E" w14:textId="77777777" w:rsidR="00D83CCF" w:rsidRPr="007A7659" w:rsidRDefault="008A6C66" w:rsidP="00333796">
            <w:pPr>
              <w:pStyle w:val="BodyText"/>
            </w:pPr>
            <w:r w:rsidRPr="007A7659">
              <w:t>RFC</w:t>
            </w:r>
            <w:r w:rsidR="00D83CCF" w:rsidRPr="007A7659">
              <w:t>5425</w:t>
            </w:r>
          </w:p>
        </w:tc>
        <w:tc>
          <w:tcPr>
            <w:tcW w:w="7578" w:type="dxa"/>
            <w:shd w:val="clear" w:color="auto" w:fill="auto"/>
          </w:tcPr>
          <w:p w14:paraId="2874EDCA" w14:textId="77777777" w:rsidR="00D83CCF" w:rsidRPr="007A7659" w:rsidRDefault="00D83CCF" w:rsidP="00333796">
            <w:pPr>
              <w:pStyle w:val="BodyText"/>
            </w:pPr>
            <w:r w:rsidRPr="007A7659">
              <w:t xml:space="preserve">Transmission of Syslog Messages over TLS </w:t>
            </w:r>
          </w:p>
        </w:tc>
      </w:tr>
      <w:tr w:rsidR="00D83CCF" w:rsidRPr="007A7659" w14:paraId="78879A3D" w14:textId="77777777" w:rsidTr="004A0919">
        <w:trPr>
          <w:cantSplit/>
        </w:trPr>
        <w:tc>
          <w:tcPr>
            <w:tcW w:w="1980" w:type="dxa"/>
            <w:shd w:val="clear" w:color="auto" w:fill="auto"/>
          </w:tcPr>
          <w:p w14:paraId="48380A5D" w14:textId="77777777" w:rsidR="00D83CCF" w:rsidRPr="007A7659" w:rsidRDefault="008A6C66" w:rsidP="00333796">
            <w:pPr>
              <w:pStyle w:val="BodyText"/>
            </w:pPr>
            <w:r w:rsidRPr="007A7659">
              <w:lastRenderedPageBreak/>
              <w:t>RFC</w:t>
            </w:r>
            <w:r w:rsidR="00D83CCF" w:rsidRPr="007A7659">
              <w:t>5426</w:t>
            </w:r>
          </w:p>
        </w:tc>
        <w:tc>
          <w:tcPr>
            <w:tcW w:w="7578" w:type="dxa"/>
            <w:shd w:val="clear" w:color="auto" w:fill="auto"/>
          </w:tcPr>
          <w:p w14:paraId="28F27537" w14:textId="77777777" w:rsidR="00D83CCF" w:rsidRPr="007A7659" w:rsidRDefault="00D83CCF" w:rsidP="00333796">
            <w:pPr>
              <w:pStyle w:val="BodyText"/>
            </w:pPr>
            <w:r w:rsidRPr="007A7659">
              <w:t xml:space="preserve">Transmission of Syslog Messages over UDP </w:t>
            </w:r>
          </w:p>
        </w:tc>
      </w:tr>
      <w:tr w:rsidR="00CC5780" w:rsidRPr="007A7659" w14:paraId="2BFA1B6D" w14:textId="77777777" w:rsidTr="004A0919">
        <w:trPr>
          <w:cantSplit/>
        </w:trPr>
        <w:tc>
          <w:tcPr>
            <w:tcW w:w="1980" w:type="dxa"/>
            <w:shd w:val="clear" w:color="auto" w:fill="auto"/>
          </w:tcPr>
          <w:p w14:paraId="05351F82" w14:textId="77777777" w:rsidR="00CC5780" w:rsidRPr="007A7659" w:rsidRDefault="00CC5780" w:rsidP="00CC5780">
            <w:pPr>
              <w:pStyle w:val="BodyText"/>
            </w:pPr>
            <w:r w:rsidRPr="007A7659">
              <w:t>RFC7525</w:t>
            </w:r>
          </w:p>
        </w:tc>
        <w:tc>
          <w:tcPr>
            <w:tcW w:w="7578" w:type="dxa"/>
            <w:shd w:val="clear" w:color="auto" w:fill="auto"/>
          </w:tcPr>
          <w:p w14:paraId="62066FC1" w14:textId="77777777" w:rsidR="00CC5780" w:rsidRPr="00B03358" w:rsidRDefault="00CC5780" w:rsidP="00B03358">
            <w:pPr>
              <w:pStyle w:val="BodyText"/>
            </w:pPr>
            <w:r w:rsidRPr="004A0919">
              <w:t>Recommendations for Secure Use of Transport Layer Security (TLS) and Datagram Transport Layer Security (DTLS)</w:t>
            </w:r>
          </w:p>
        </w:tc>
      </w:tr>
      <w:tr w:rsidR="00D83CCF" w:rsidRPr="007A7659" w14:paraId="0380AF10" w14:textId="77777777" w:rsidTr="004A0919">
        <w:trPr>
          <w:cantSplit/>
        </w:trPr>
        <w:tc>
          <w:tcPr>
            <w:tcW w:w="1980" w:type="dxa"/>
            <w:shd w:val="clear" w:color="auto" w:fill="auto"/>
          </w:tcPr>
          <w:p w14:paraId="34FAF60C" w14:textId="77777777" w:rsidR="00D83CCF" w:rsidRPr="007A7659" w:rsidRDefault="00D83CCF" w:rsidP="00333796">
            <w:pPr>
              <w:pStyle w:val="BodyText"/>
            </w:pPr>
            <w:r w:rsidRPr="007A7659">
              <w:t>DICOM</w:t>
            </w:r>
          </w:p>
        </w:tc>
        <w:tc>
          <w:tcPr>
            <w:tcW w:w="7578" w:type="dxa"/>
            <w:shd w:val="clear" w:color="auto" w:fill="auto"/>
          </w:tcPr>
          <w:p w14:paraId="1ABDEED9" w14:textId="77777777" w:rsidR="00D83CCF" w:rsidRPr="007A7659" w:rsidRDefault="00D83CCF" w:rsidP="00333796">
            <w:pPr>
              <w:pStyle w:val="BodyText"/>
            </w:pPr>
            <w:r w:rsidRPr="007A7659">
              <w:t xml:space="preserve">DICOM PS3.15 Annex A.5 </w:t>
            </w:r>
            <w:hyperlink r:id="rId101" w:history="1">
              <w:r w:rsidRPr="007A7659">
                <w:t>http://medical.nema.org/medical/dicom/current/output/chtml/part15/sect_A.5.html</w:t>
              </w:r>
            </w:hyperlink>
          </w:p>
        </w:tc>
      </w:tr>
      <w:tr w:rsidR="00D83CCF" w:rsidRPr="007A7659" w14:paraId="6FF67D3E" w14:textId="77777777" w:rsidTr="004A0919">
        <w:trPr>
          <w:cantSplit/>
        </w:trPr>
        <w:tc>
          <w:tcPr>
            <w:tcW w:w="1980" w:type="dxa"/>
            <w:shd w:val="clear" w:color="auto" w:fill="auto"/>
          </w:tcPr>
          <w:p w14:paraId="7AC89D13" w14:textId="77777777" w:rsidR="00D83CCF" w:rsidRPr="007A7659" w:rsidRDefault="00D83CCF" w:rsidP="00333796">
            <w:pPr>
              <w:pStyle w:val="BodyText"/>
            </w:pPr>
            <w:r w:rsidRPr="007A7659">
              <w:t>ASTM E2147-01</w:t>
            </w:r>
          </w:p>
        </w:tc>
        <w:tc>
          <w:tcPr>
            <w:tcW w:w="7578" w:type="dxa"/>
            <w:shd w:val="clear" w:color="auto" w:fill="auto"/>
          </w:tcPr>
          <w:p w14:paraId="7D3EDECE" w14:textId="77777777" w:rsidR="00D83CCF" w:rsidRPr="007A7659" w:rsidRDefault="00D83CCF" w:rsidP="00333796">
            <w:pPr>
              <w:pStyle w:val="BodyText"/>
            </w:pPr>
            <w:r w:rsidRPr="007A7659">
              <w:t>Standard Specification for Audit and Disclosure Logs for Use in Health Information Systems</w:t>
            </w:r>
          </w:p>
        </w:tc>
      </w:tr>
      <w:tr w:rsidR="00D83CCF" w:rsidRPr="007A7659" w14:paraId="54745978" w14:textId="77777777" w:rsidTr="004A0919">
        <w:trPr>
          <w:cantSplit/>
        </w:trPr>
        <w:tc>
          <w:tcPr>
            <w:tcW w:w="1980" w:type="dxa"/>
            <w:shd w:val="clear" w:color="auto" w:fill="auto"/>
          </w:tcPr>
          <w:p w14:paraId="5E2FAFD4" w14:textId="77777777" w:rsidR="00D83CCF" w:rsidRPr="007A7659" w:rsidRDefault="00D83CCF" w:rsidP="00333796">
            <w:pPr>
              <w:pStyle w:val="BodyText"/>
            </w:pPr>
            <w:r w:rsidRPr="007A7659">
              <w:t>NIST SP 800-92</w:t>
            </w:r>
          </w:p>
        </w:tc>
        <w:tc>
          <w:tcPr>
            <w:tcW w:w="7578" w:type="dxa"/>
            <w:shd w:val="clear" w:color="auto" w:fill="auto"/>
          </w:tcPr>
          <w:p w14:paraId="66793F0A" w14:textId="77777777" w:rsidR="00D83CCF" w:rsidRPr="007A7659" w:rsidRDefault="00D83CCF" w:rsidP="00333796">
            <w:pPr>
              <w:pStyle w:val="BodyText"/>
            </w:pPr>
            <w:r w:rsidRPr="007A7659">
              <w:t>Guide to Computer Security Log Management.</w:t>
            </w:r>
          </w:p>
        </w:tc>
      </w:tr>
      <w:tr w:rsidR="00D83CCF" w:rsidRPr="007A7659" w14:paraId="4BC9306F" w14:textId="77777777" w:rsidTr="004A0919">
        <w:trPr>
          <w:cantSplit/>
        </w:trPr>
        <w:tc>
          <w:tcPr>
            <w:tcW w:w="1980" w:type="dxa"/>
            <w:shd w:val="clear" w:color="auto" w:fill="auto"/>
          </w:tcPr>
          <w:p w14:paraId="0E992D95" w14:textId="77777777" w:rsidR="00D83CCF" w:rsidRPr="007A7659" w:rsidRDefault="00D83CCF" w:rsidP="00333796">
            <w:pPr>
              <w:pStyle w:val="BodyText"/>
            </w:pPr>
            <w:r w:rsidRPr="007A7659">
              <w:t>W3C XML 1.0</w:t>
            </w:r>
          </w:p>
        </w:tc>
        <w:tc>
          <w:tcPr>
            <w:tcW w:w="7578" w:type="dxa"/>
            <w:shd w:val="clear" w:color="auto" w:fill="auto"/>
          </w:tcPr>
          <w:p w14:paraId="25767091" w14:textId="77777777" w:rsidR="00D83CCF" w:rsidRPr="007A7659" w:rsidRDefault="00D83CCF" w:rsidP="00333796">
            <w:pPr>
              <w:pStyle w:val="BodyText"/>
            </w:pPr>
            <w:r w:rsidRPr="007A7659">
              <w:t>Extensible Markup Language (XML) 1.0</w:t>
            </w:r>
          </w:p>
        </w:tc>
      </w:tr>
    </w:tbl>
    <w:p w14:paraId="0053F04A" w14:textId="77777777" w:rsidR="00D83CCF" w:rsidRPr="007A7659" w:rsidRDefault="00D83CCF" w:rsidP="007E3B51">
      <w:pPr>
        <w:pStyle w:val="BodyText"/>
      </w:pPr>
    </w:p>
    <w:p w14:paraId="2F35F1D1" w14:textId="77777777" w:rsidR="00D83CCF" w:rsidRPr="007A7659" w:rsidRDefault="00D83CCF" w:rsidP="00D83CCF">
      <w:pPr>
        <w:pStyle w:val="Heading3"/>
        <w:numPr>
          <w:ilvl w:val="0"/>
          <w:numId w:val="0"/>
        </w:numPr>
        <w:rPr>
          <w:noProof w:val="0"/>
        </w:rPr>
      </w:pPr>
      <w:bookmarkStart w:id="3130" w:name="_Toc416778534"/>
      <w:bookmarkStart w:id="3131" w:name="_Toc421524826"/>
      <w:bookmarkStart w:id="3132" w:name="_Toc426535217"/>
      <w:bookmarkStart w:id="3133" w:name="_Toc304806892"/>
      <w:bookmarkStart w:id="3134" w:name="_Toc518548688"/>
      <w:r w:rsidRPr="007A7659">
        <w:rPr>
          <w:noProof w:val="0"/>
        </w:rPr>
        <w:t>3.20.4 Interaction Diagram</w:t>
      </w:r>
      <w:bookmarkEnd w:id="3130"/>
      <w:bookmarkEnd w:id="3131"/>
      <w:bookmarkEnd w:id="3132"/>
      <w:bookmarkEnd w:id="3133"/>
      <w:bookmarkEnd w:id="3134"/>
    </w:p>
    <w:p w14:paraId="438ABBD7" w14:textId="77777777" w:rsidR="00D83CCF" w:rsidRPr="007A7659" w:rsidRDefault="00D83CCF" w:rsidP="00D83CCF">
      <w:pPr>
        <w:pStyle w:val="BodyText"/>
        <w:jc w:val="center"/>
        <w:rPr>
          <w:lang w:eastAsia="it-IT"/>
        </w:rPr>
      </w:pPr>
      <w:r w:rsidRPr="007A7659">
        <w:rPr>
          <w:noProof/>
        </w:rPr>
        <w:drawing>
          <wp:inline distT="0" distB="0" distL="0" distR="0" wp14:anchorId="42003995" wp14:editId="1DADE598">
            <wp:extent cx="5943600" cy="3208020"/>
            <wp:effectExtent l="0" t="0" r="0" b="0"/>
            <wp:docPr id="2"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C54F1F6" w14:textId="77777777" w:rsidR="00D83CCF" w:rsidRPr="007A7659" w:rsidRDefault="00D83CCF" w:rsidP="007E3B51">
      <w:pPr>
        <w:pStyle w:val="Note"/>
        <w:rPr>
          <w:lang w:eastAsia="it-IT"/>
        </w:rPr>
      </w:pPr>
      <w:r w:rsidRPr="007A7659">
        <w:rPr>
          <w:b/>
          <w:lang w:eastAsia="it-IT"/>
        </w:rPr>
        <w:t>Note 1:</w:t>
      </w:r>
      <w:r w:rsidRPr="007A7659">
        <w:rPr>
          <w:lang w:eastAsia="it-IT"/>
        </w:rPr>
        <w:t xml:space="preserve"> Any actor initiating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may send to more than one Audit Record Repository.</w:t>
      </w:r>
    </w:p>
    <w:p w14:paraId="21D32F74" w14:textId="77777777" w:rsidR="00D83CCF" w:rsidRPr="007A7659" w:rsidRDefault="00D83CCF" w:rsidP="007E3B51">
      <w:pPr>
        <w:pStyle w:val="Note"/>
        <w:rPr>
          <w:lang w:eastAsia="it-IT"/>
        </w:rPr>
      </w:pPr>
      <w:r w:rsidRPr="007A7659">
        <w:rPr>
          <w:b/>
          <w:lang w:eastAsia="it-IT"/>
        </w:rPr>
        <w:t>Note 2:</w:t>
      </w:r>
      <w:r w:rsidRPr="007A7659">
        <w:rPr>
          <w:lang w:eastAsia="it-IT"/>
        </w:rPr>
        <w:t xml:space="preserve"> The Audit Repository that receives a</w:t>
      </w:r>
      <w:r w:rsidR="00F17A63" w:rsidRPr="007A7659">
        <w:rPr>
          <w:lang w:eastAsia="it-IT"/>
        </w:rPr>
        <w:t>n</w:t>
      </w:r>
      <w:r w:rsidRPr="007A7659">
        <w:rPr>
          <w:lang w:eastAsia="it-IT"/>
        </w:rPr>
        <w:t xml:space="preserve">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transaction may or may not be grouped with an Audit Record Forwarder</w:t>
      </w:r>
      <w:r w:rsidR="00CC4641" w:rsidRPr="007A7659">
        <w:rPr>
          <w:lang w:eastAsia="it-IT"/>
        </w:rPr>
        <w:t xml:space="preserve">. </w:t>
      </w:r>
      <w:r w:rsidRPr="007A7659">
        <w:rPr>
          <w:lang w:eastAsia="it-IT"/>
        </w:rPr>
        <w:t>This diagram does not show a chain of forwarding between actors.</w:t>
      </w:r>
    </w:p>
    <w:p w14:paraId="3DD03AC0" w14:textId="77777777" w:rsidR="00D83CCF" w:rsidRPr="007A7659" w:rsidRDefault="00D83CCF" w:rsidP="00D83CCF">
      <w:pPr>
        <w:pStyle w:val="Heading4"/>
        <w:numPr>
          <w:ilvl w:val="0"/>
          <w:numId w:val="0"/>
        </w:numPr>
        <w:rPr>
          <w:noProof w:val="0"/>
        </w:rPr>
      </w:pPr>
      <w:bookmarkStart w:id="3135" w:name="_Toc416778535"/>
      <w:bookmarkStart w:id="3136" w:name="_Toc421524827"/>
      <w:bookmarkStart w:id="3137" w:name="_Toc426535218"/>
      <w:r w:rsidRPr="007A7659">
        <w:rPr>
          <w:noProof w:val="0"/>
        </w:rPr>
        <w:t>3.20.4.1 Audit Event</w:t>
      </w:r>
      <w:bookmarkEnd w:id="3135"/>
      <w:bookmarkEnd w:id="3136"/>
      <w:r w:rsidRPr="007A7659">
        <w:rPr>
          <w:noProof w:val="0"/>
        </w:rPr>
        <w:t xml:space="preserve"> message</w:t>
      </w:r>
      <w:bookmarkEnd w:id="3137"/>
    </w:p>
    <w:p w14:paraId="786AA7C5" w14:textId="77777777" w:rsidR="00D83CCF" w:rsidRPr="007A7659" w:rsidRDefault="00D83CCF" w:rsidP="00D83CCF">
      <w:pPr>
        <w:pStyle w:val="BodyText"/>
      </w:pPr>
      <w:r w:rsidRPr="007A7659">
        <w:t xml:space="preserve">An actor that is grouped with Secure Node or Secure Application detects an event that should be reported and uses the Audit Event message to send a report about the event to an Audit Record Repository. </w:t>
      </w:r>
    </w:p>
    <w:p w14:paraId="2EB33078" w14:textId="77777777" w:rsidR="00D83CCF" w:rsidRPr="007A7659" w:rsidRDefault="00D83CCF" w:rsidP="00D83CCF">
      <w:pPr>
        <w:pStyle w:val="BodyText"/>
      </w:pPr>
      <w:r w:rsidRPr="007A7659">
        <w:lastRenderedPageBreak/>
        <w:t xml:space="preserve">This Audit Event message uses the Syslog protocol defined by </w:t>
      </w:r>
      <w:r w:rsidR="008A6C66" w:rsidRPr="007A7659">
        <w:t>RFC</w:t>
      </w:r>
      <w:r w:rsidRPr="007A7659">
        <w:t>5424. The Syslog protocol is also used for a wide variety of other event reporting purposes</w:t>
      </w:r>
      <w:r w:rsidR="00CC4641" w:rsidRPr="007A7659">
        <w:t xml:space="preserve">. </w:t>
      </w:r>
    </w:p>
    <w:p w14:paraId="2B5747D5" w14:textId="77777777" w:rsidR="00D83CCF" w:rsidRPr="007A7659" w:rsidRDefault="008A6C66" w:rsidP="00D83CCF">
      <w:pPr>
        <w:pStyle w:val="BodyText"/>
      </w:pPr>
      <w:r w:rsidRPr="007A7659">
        <w:t>RFC</w:t>
      </w:r>
      <w:r w:rsidR="00D83CCF" w:rsidRPr="007A7659">
        <w:t>5424 defines a Syslog message that includes a free-form message</w:t>
      </w:r>
      <w:r w:rsidR="00CC4641" w:rsidRPr="007A7659">
        <w:t xml:space="preserve">. </w:t>
      </w:r>
      <w:r w:rsidR="00D83CCF" w:rsidRPr="007A7659">
        <w:t>This Audit Event constrains the Syslog message to use a DICOM schema to specify the message content</w:t>
      </w:r>
      <w:r w:rsidR="00CC4641" w:rsidRPr="007A7659">
        <w:t xml:space="preserve">. </w:t>
      </w:r>
      <w:r w:rsidR="00D83CCF" w:rsidRPr="007A7659">
        <w:t>See Section 3.20.7</w:t>
      </w:r>
      <w:r w:rsidR="00CC4641" w:rsidRPr="007A7659">
        <w:t xml:space="preserve">. </w:t>
      </w:r>
    </w:p>
    <w:p w14:paraId="4E6B80DB" w14:textId="77777777" w:rsidR="00D83CCF" w:rsidRPr="007A7659" w:rsidRDefault="00D83CCF" w:rsidP="00D83CCF">
      <w:pPr>
        <w:pStyle w:val="BodyText"/>
      </w:pPr>
      <w:r w:rsidRPr="007A7659">
        <w:t>DICOM has defined a basic event report schema, and some basic event descriptions. IHE has extended this to define other specific event reports for security and privacy events. The Audit Event messages defined in this transaction can be mixed together with other Syslog messages. Organizations and systems may also be using these event schema for reporting events not defined by IHE or DICOM</w:t>
      </w:r>
      <w:r w:rsidR="00CC4641" w:rsidRPr="007A7659">
        <w:t xml:space="preserve">. </w:t>
      </w:r>
    </w:p>
    <w:p w14:paraId="0D3B4088" w14:textId="77777777" w:rsidR="00D83CCF" w:rsidRPr="007A7659" w:rsidRDefault="00D83CCF" w:rsidP="00D83CCF">
      <w:pPr>
        <w:pStyle w:val="BodyText"/>
      </w:pPr>
      <w:r w:rsidRPr="007A7659">
        <w:t>The Audit Record Repository and Audit Record Forwarder should be prepared to handle Syslog messages in other formats, as well as messages complying with the IHE Audit Trail Format (defined in Section 3.20.7) that are being used for other purposes.</w:t>
      </w:r>
    </w:p>
    <w:p w14:paraId="35275542" w14:textId="77777777" w:rsidR="00D83CCF" w:rsidRPr="007A7659" w:rsidRDefault="00D83CCF" w:rsidP="00D83CCF">
      <w:pPr>
        <w:pStyle w:val="Heading5"/>
        <w:numPr>
          <w:ilvl w:val="0"/>
          <w:numId w:val="0"/>
        </w:numPr>
        <w:rPr>
          <w:noProof w:val="0"/>
        </w:rPr>
      </w:pPr>
      <w:bookmarkStart w:id="3138" w:name="_Toc416778536"/>
      <w:bookmarkStart w:id="3139" w:name="_Toc421524828"/>
      <w:bookmarkStart w:id="3140" w:name="_Toc426535219"/>
      <w:r w:rsidRPr="007A7659">
        <w:rPr>
          <w:noProof w:val="0"/>
        </w:rPr>
        <w:t>3.20.4.1.1 Trigger Events</w:t>
      </w:r>
      <w:bookmarkEnd w:id="3138"/>
      <w:bookmarkEnd w:id="3139"/>
      <w:bookmarkEnd w:id="3140"/>
    </w:p>
    <w:p w14:paraId="40FE9321" w14:textId="77777777" w:rsidR="00D83CCF" w:rsidRPr="007A7659" w:rsidRDefault="00D83CCF" w:rsidP="00D83CCF">
      <w:pPr>
        <w:pStyle w:val="BodyText"/>
      </w:pPr>
      <w:r w:rsidRPr="007A7659">
        <w:t xml:space="preserve">There are </w:t>
      </w:r>
      <w:r w:rsidRPr="007A7659">
        <w:rPr>
          <w:bCs/>
        </w:rPr>
        <w:t>two</w:t>
      </w:r>
      <w:r w:rsidRPr="007A7659">
        <w:t xml:space="preserve"> trigger events:</w:t>
      </w:r>
    </w:p>
    <w:p w14:paraId="015F1DC7" w14:textId="77777777" w:rsidR="00D83CCF" w:rsidRPr="007A7659" w:rsidRDefault="00D83CCF" w:rsidP="00CF2FDE">
      <w:pPr>
        <w:pStyle w:val="ListNumber2"/>
        <w:numPr>
          <w:ilvl w:val="0"/>
          <w:numId w:val="56"/>
        </w:numPr>
        <w:tabs>
          <w:tab w:val="left" w:pos="5670"/>
        </w:tabs>
      </w:pPr>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9060507" w14:textId="77777777" w:rsidR="00D83CCF" w:rsidRPr="007A7659" w:rsidRDefault="00D83CCF" w:rsidP="00CF2FDE">
      <w:pPr>
        <w:pStyle w:val="ListNumber2"/>
        <w:numPr>
          <w:ilvl w:val="0"/>
          <w:numId w:val="56"/>
        </w:numPr>
      </w:pPr>
      <w:r w:rsidRPr="007A7659">
        <w:t>An Audit Record Forwarder determines that a received Syslog message should be sent to another Audit Record Repository. This transaction does not specify what rules or policies determine whether a Syslog message should be forwarded</w:t>
      </w:r>
      <w:r w:rsidR="00CC4641" w:rsidRPr="007A7659">
        <w:t xml:space="preserve">. </w:t>
      </w:r>
    </w:p>
    <w:p w14:paraId="36FBBE0D" w14:textId="77777777" w:rsidR="00D83CCF" w:rsidRPr="007A7659" w:rsidRDefault="00D83CCF" w:rsidP="00D83CCF">
      <w:pPr>
        <w:pStyle w:val="BodyText"/>
      </w:pPr>
      <w:r w:rsidRPr="007A7659">
        <w:t xml:space="preserve">The Secure Node or Secure Application shall create the Audit Event message and transmit it to the Audit Record Repository as soon as possible. </w:t>
      </w:r>
    </w:p>
    <w:p w14:paraId="72B6DC3A" w14:textId="77777777" w:rsidR="00D83CCF" w:rsidRPr="007A7659" w:rsidRDefault="00D83CCF" w:rsidP="00D83CCF">
      <w:pPr>
        <w:pStyle w:val="BodyText"/>
      </w:pPr>
      <w:r w:rsidRPr="007A7659">
        <w:t xml:space="preserve">The Audit Record Forwarder shall forward the Audit Event message to the Audit Record Repository as soon as possible. </w:t>
      </w:r>
    </w:p>
    <w:p w14:paraId="6C2B7F4D" w14:textId="77777777" w:rsidR="00D83CCF" w:rsidRPr="007A7659" w:rsidRDefault="00D83CCF" w:rsidP="00D83CCF">
      <w:pPr>
        <w:pStyle w:val="BodyText"/>
      </w:pPr>
      <w:r w:rsidRPr="007A7659">
        <w:t>If the Secure Application, Secure Node, or Audit Record Forwarder</w:t>
      </w:r>
      <w:r w:rsidR="00CB5DF8" w:rsidRPr="007A7659">
        <w:t xml:space="preserve"> </w:t>
      </w:r>
      <w:r w:rsidRPr="007A7659">
        <w:t>is unable to send the message to the Audit Record Repository (e.g., it has lost network connectivity or has lost the TLS connection to the Audit Record Repository), then the actor shall store the audit record locally and send it when it is able.</w:t>
      </w:r>
    </w:p>
    <w:p w14:paraId="5BBF8BE8" w14:textId="77777777" w:rsidR="00D83CCF" w:rsidRPr="007A7659" w:rsidRDefault="00D83CCF" w:rsidP="00D83CCF">
      <w:pPr>
        <w:pStyle w:val="BodyText"/>
      </w:pPr>
      <w:r w:rsidRPr="007A7659">
        <w:t>The Audit Record Forwarder may delete its local copy of the Audit Record after this record has been transmitted to the target Audit Record Repository.</w:t>
      </w:r>
    </w:p>
    <w:p w14:paraId="5E672283" w14:textId="77777777" w:rsidR="00D83CCF" w:rsidRPr="007A7659" w:rsidRDefault="00D83CCF" w:rsidP="00D83CCF">
      <w:pPr>
        <w:pStyle w:val="Heading6"/>
        <w:numPr>
          <w:ilvl w:val="0"/>
          <w:numId w:val="0"/>
        </w:numPr>
        <w:rPr>
          <w:noProof w:val="0"/>
        </w:rPr>
      </w:pPr>
      <w:bookmarkStart w:id="3141" w:name="_Toc416778537"/>
      <w:bookmarkStart w:id="3142" w:name="_Toc421524829"/>
      <w:bookmarkStart w:id="3143" w:name="_Toc426535220"/>
      <w:r w:rsidRPr="007A7659">
        <w:rPr>
          <w:noProof w:val="0"/>
        </w:rPr>
        <w:t>3.20.4.1.1.1 DICOM and IHE Audit Event</w:t>
      </w:r>
      <w:bookmarkEnd w:id="3141"/>
      <w:bookmarkEnd w:id="3142"/>
      <w:bookmarkEnd w:id="3143"/>
      <w:r w:rsidRPr="007A7659">
        <w:rPr>
          <w:noProof w:val="0"/>
        </w:rPr>
        <w:t xml:space="preserve"> messages</w:t>
      </w:r>
    </w:p>
    <w:p w14:paraId="35A3F6A0" w14:textId="77777777" w:rsidR="00D83CCF" w:rsidRPr="007A7659" w:rsidRDefault="00D83CCF" w:rsidP="00D83CCF">
      <w:pPr>
        <w:pStyle w:val="BodyText"/>
      </w:pPr>
      <w:r w:rsidRPr="007A7659">
        <w:t>An actor in any IHE profile, when grouped with a Secure Node or Secure Application, shall be able to report the events defined in Table 3.20.4.1.1.1-1 (previously Table 3.20.6-1)</w:t>
      </w:r>
      <w:r w:rsidR="00CC4641" w:rsidRPr="007A7659">
        <w:t xml:space="preserve">. </w:t>
      </w:r>
      <w:r w:rsidRPr="007A7659">
        <w:t xml:space="preserve">Additional reportable events are often identified for specific events in other IHE profiles, and are documented in that profile or transaction. </w:t>
      </w:r>
    </w:p>
    <w:p w14:paraId="6E391557" w14:textId="77777777" w:rsidR="00D83CCF" w:rsidRPr="007A7659" w:rsidRDefault="00D83CCF" w:rsidP="00D83CCF">
      <w:pPr>
        <w:pStyle w:val="BodyText"/>
      </w:pPr>
      <w:r w:rsidRPr="007A7659">
        <w:t>These events in this table shall be formatted in accordance with Section 3.20.7.</w:t>
      </w:r>
    </w:p>
    <w:p w14:paraId="27D72093" w14:textId="77777777" w:rsidR="00D83CCF" w:rsidRPr="007A7659" w:rsidRDefault="00D83CCF">
      <w:pPr>
        <w:pStyle w:val="TableTitle"/>
      </w:pPr>
      <w:r w:rsidRPr="007A7659">
        <w:lastRenderedPageBreak/>
        <w:t>Table 3.20.4.1.1.1-1</w:t>
      </w:r>
      <w:r w:rsidR="001C7D4B">
        <w:t>:</w:t>
      </w:r>
      <w:r w:rsidRPr="007A7659">
        <w:t xml:space="preserve"> Audit Event triggers (previously Table 3.20.6-1)</w:t>
      </w:r>
    </w:p>
    <w:tbl>
      <w:tblPr>
        <w:tblW w:w="0" w:type="auto"/>
        <w:jc w:val="center"/>
        <w:tblLayout w:type="fixed"/>
        <w:tblLook w:val="0000" w:firstRow="0" w:lastRow="0" w:firstColumn="0" w:lastColumn="0" w:noHBand="0" w:noVBand="0"/>
      </w:tblPr>
      <w:tblGrid>
        <w:gridCol w:w="2492"/>
        <w:gridCol w:w="4772"/>
        <w:gridCol w:w="2382"/>
      </w:tblGrid>
      <w:tr w:rsidR="00D83CCF" w:rsidRPr="007A7659" w14:paraId="085DF55F" w14:textId="77777777" w:rsidTr="00333796">
        <w:trPr>
          <w:cantSplit/>
          <w:tblHeader/>
          <w:jc w:val="center"/>
        </w:trPr>
        <w:tc>
          <w:tcPr>
            <w:tcW w:w="2492" w:type="dxa"/>
            <w:tcBorders>
              <w:top w:val="single" w:sz="4" w:space="0" w:color="000000"/>
              <w:left w:val="single" w:sz="4" w:space="0" w:color="000000"/>
              <w:bottom w:val="single" w:sz="4" w:space="0" w:color="000000"/>
            </w:tcBorders>
            <w:shd w:val="clear" w:color="auto" w:fill="D9D9D9"/>
          </w:tcPr>
          <w:p w14:paraId="03097FF9" w14:textId="77777777" w:rsidR="00D83CCF" w:rsidRPr="007A7659" w:rsidRDefault="00D83CCF" w:rsidP="003C1EFA">
            <w:pPr>
              <w:pStyle w:val="TableEntryHeader"/>
            </w:pPr>
            <w:r w:rsidRPr="007A7659">
              <w:t>Audit Event Trigger</w:t>
            </w:r>
          </w:p>
        </w:tc>
        <w:tc>
          <w:tcPr>
            <w:tcW w:w="4772" w:type="dxa"/>
            <w:tcBorders>
              <w:top w:val="single" w:sz="4" w:space="0" w:color="000000"/>
              <w:left w:val="single" w:sz="4" w:space="0" w:color="000000"/>
              <w:bottom w:val="single" w:sz="4" w:space="0" w:color="000000"/>
            </w:tcBorders>
            <w:shd w:val="clear" w:color="auto" w:fill="D9D9D9"/>
          </w:tcPr>
          <w:p w14:paraId="1E7F1B65" w14:textId="77777777" w:rsidR="00D83CCF" w:rsidRPr="007A7659" w:rsidRDefault="00D83CCF" w:rsidP="003C1EFA">
            <w:pPr>
              <w:pStyle w:val="TableEntryHeader"/>
            </w:pPr>
            <w:r w:rsidRPr="007A7659">
              <w:t>Description</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14:paraId="0D4AC46B" w14:textId="77777777" w:rsidR="00D83CCF" w:rsidRPr="007A7659" w:rsidRDefault="00D83CCF" w:rsidP="003C1EFA">
            <w:pPr>
              <w:pStyle w:val="TableEntryHeader"/>
            </w:pPr>
            <w:r w:rsidRPr="007A7659">
              <w:t>Source Vocabulary</w:t>
            </w:r>
          </w:p>
        </w:tc>
      </w:tr>
      <w:tr w:rsidR="00D83CCF" w:rsidRPr="007A7659" w14:paraId="0C71B416" w14:textId="77777777" w:rsidTr="00333796">
        <w:trPr>
          <w:jc w:val="center"/>
        </w:trPr>
        <w:tc>
          <w:tcPr>
            <w:tcW w:w="2492" w:type="dxa"/>
            <w:tcBorders>
              <w:left w:val="single" w:sz="4" w:space="0" w:color="000000"/>
              <w:bottom w:val="single" w:sz="4" w:space="0" w:color="000000"/>
            </w:tcBorders>
          </w:tcPr>
          <w:p w14:paraId="179AEF58" w14:textId="77777777" w:rsidR="00D83CCF" w:rsidRPr="007A7659" w:rsidRDefault="00D83CCF" w:rsidP="00333796">
            <w:pPr>
              <w:pStyle w:val="TableEntry"/>
              <w:snapToGrid w:val="0"/>
              <w:rPr>
                <w:noProof w:val="0"/>
              </w:rPr>
            </w:pPr>
            <w:r w:rsidRPr="007A7659">
              <w:rPr>
                <w:noProof w:val="0"/>
              </w:rPr>
              <w:t>Actor-start-stop</w:t>
            </w:r>
          </w:p>
        </w:tc>
        <w:tc>
          <w:tcPr>
            <w:tcW w:w="4772" w:type="dxa"/>
            <w:tcBorders>
              <w:left w:val="single" w:sz="4" w:space="0" w:color="000000"/>
              <w:bottom w:val="single" w:sz="4" w:space="0" w:color="000000"/>
            </w:tcBorders>
          </w:tcPr>
          <w:p w14:paraId="2DDCAE6E" w14:textId="77777777" w:rsidR="00D83CCF" w:rsidRPr="007A7659" w:rsidRDefault="00D83CCF" w:rsidP="00333796">
            <w:pPr>
              <w:pStyle w:val="TableEntry"/>
              <w:snapToGrid w:val="0"/>
              <w:rPr>
                <w:noProof w:val="0"/>
              </w:rPr>
            </w:pPr>
            <w:r w:rsidRPr="007A7659">
              <w:rPr>
                <w:noProof w:val="0"/>
              </w:rPr>
              <w:t>Startup and shutdown of any actor. Applies to all actors. Is distinct from hardware powerup and shutdown.</w:t>
            </w:r>
          </w:p>
        </w:tc>
        <w:tc>
          <w:tcPr>
            <w:tcW w:w="2382" w:type="dxa"/>
            <w:tcBorders>
              <w:left w:val="single" w:sz="4" w:space="0" w:color="000000"/>
              <w:bottom w:val="single" w:sz="4" w:space="0" w:color="000000"/>
              <w:right w:val="single" w:sz="4" w:space="0" w:color="000000"/>
            </w:tcBorders>
          </w:tcPr>
          <w:p w14:paraId="061C72ED" w14:textId="77777777" w:rsidR="00D83CCF" w:rsidRPr="007A7659" w:rsidRDefault="00D83CCF" w:rsidP="00333796">
            <w:pPr>
              <w:pStyle w:val="TableEntry"/>
              <w:rPr>
                <w:noProof w:val="0"/>
              </w:rPr>
            </w:pPr>
            <w:r w:rsidRPr="007A7659">
              <w:rPr>
                <w:noProof w:val="0"/>
              </w:rPr>
              <w:t>DICOM PS3.15 A.5.3 “Application Activity”</w:t>
            </w:r>
          </w:p>
        </w:tc>
      </w:tr>
      <w:tr w:rsidR="00D83CCF" w:rsidRPr="007A7659" w14:paraId="2A2B3451" w14:textId="77777777" w:rsidTr="00333796">
        <w:trPr>
          <w:jc w:val="center"/>
        </w:trPr>
        <w:tc>
          <w:tcPr>
            <w:tcW w:w="2492" w:type="dxa"/>
            <w:tcBorders>
              <w:left w:val="single" w:sz="4" w:space="0" w:color="000000"/>
              <w:bottom w:val="single" w:sz="4" w:space="0" w:color="000000"/>
            </w:tcBorders>
          </w:tcPr>
          <w:p w14:paraId="01165623" w14:textId="77777777" w:rsidR="00D83CCF" w:rsidRPr="007A7659" w:rsidRDefault="00D83CCF" w:rsidP="00333796">
            <w:pPr>
              <w:pStyle w:val="TableEntry"/>
              <w:snapToGrid w:val="0"/>
              <w:rPr>
                <w:noProof w:val="0"/>
              </w:rPr>
            </w:pPr>
            <w:r w:rsidRPr="007A7659">
              <w:rPr>
                <w:noProof w:val="0"/>
              </w:rPr>
              <w:t>Audit-Log-Used</w:t>
            </w:r>
          </w:p>
        </w:tc>
        <w:tc>
          <w:tcPr>
            <w:tcW w:w="4772" w:type="dxa"/>
            <w:tcBorders>
              <w:left w:val="single" w:sz="4" w:space="0" w:color="000000"/>
              <w:bottom w:val="single" w:sz="4" w:space="0" w:color="000000"/>
            </w:tcBorders>
          </w:tcPr>
          <w:p w14:paraId="50F31B49" w14:textId="77777777" w:rsidR="00D83CCF" w:rsidRPr="007A7659" w:rsidRDefault="00D83CCF" w:rsidP="00333796">
            <w:pPr>
              <w:pStyle w:val="TableEntry"/>
              <w:snapToGrid w:val="0"/>
              <w:rPr>
                <w:noProof w:val="0"/>
              </w:rPr>
            </w:pPr>
            <w:r w:rsidRPr="007A7659">
              <w:rPr>
                <w:noProof w:val="0"/>
              </w:rPr>
              <w:t xml:space="preserve">The audit trail repository has been accessed or modified by something other than the arrival of audit trail messages. </w:t>
            </w:r>
          </w:p>
        </w:tc>
        <w:tc>
          <w:tcPr>
            <w:tcW w:w="2382" w:type="dxa"/>
            <w:tcBorders>
              <w:left w:val="single" w:sz="4" w:space="0" w:color="000000"/>
              <w:bottom w:val="single" w:sz="4" w:space="0" w:color="000000"/>
              <w:right w:val="single" w:sz="4" w:space="0" w:color="000000"/>
            </w:tcBorders>
          </w:tcPr>
          <w:p w14:paraId="196A9D8F" w14:textId="77777777" w:rsidR="00D83CCF" w:rsidRPr="007A7659" w:rsidRDefault="00D83CCF" w:rsidP="00333796">
            <w:pPr>
              <w:pStyle w:val="TableEntry"/>
              <w:rPr>
                <w:noProof w:val="0"/>
              </w:rPr>
            </w:pPr>
            <w:r w:rsidRPr="007A7659">
              <w:rPr>
                <w:noProof w:val="0"/>
              </w:rPr>
              <w:t>DICOM PS3.15 A.5.3 “Audit Log Used”</w:t>
            </w:r>
          </w:p>
        </w:tc>
      </w:tr>
      <w:tr w:rsidR="00D83CCF" w:rsidRPr="007A7659" w14:paraId="12B2D966" w14:textId="77777777" w:rsidTr="00333796">
        <w:trPr>
          <w:jc w:val="center"/>
        </w:trPr>
        <w:tc>
          <w:tcPr>
            <w:tcW w:w="2492" w:type="dxa"/>
            <w:tcBorders>
              <w:left w:val="single" w:sz="4" w:space="0" w:color="000000"/>
              <w:bottom w:val="single" w:sz="4" w:space="0" w:color="000000"/>
            </w:tcBorders>
          </w:tcPr>
          <w:p w14:paraId="5682D833" w14:textId="77777777" w:rsidR="00D83CCF" w:rsidRPr="007A7659" w:rsidRDefault="00D83CCF" w:rsidP="00333796">
            <w:pPr>
              <w:pStyle w:val="TableEntry"/>
              <w:snapToGrid w:val="0"/>
              <w:rPr>
                <w:noProof w:val="0"/>
              </w:rPr>
            </w:pPr>
            <w:r w:rsidRPr="007A7659">
              <w:rPr>
                <w:noProof w:val="0"/>
              </w:rPr>
              <w:t>Begin-storing-instances</w:t>
            </w:r>
          </w:p>
        </w:tc>
        <w:tc>
          <w:tcPr>
            <w:tcW w:w="4772" w:type="dxa"/>
            <w:tcBorders>
              <w:left w:val="single" w:sz="4" w:space="0" w:color="000000"/>
              <w:bottom w:val="single" w:sz="4" w:space="0" w:color="000000"/>
            </w:tcBorders>
          </w:tcPr>
          <w:p w14:paraId="74ACEF05" w14:textId="77777777" w:rsidR="00D83CCF" w:rsidRPr="007A7659" w:rsidRDefault="00D83CCF" w:rsidP="00333796">
            <w:pPr>
              <w:pStyle w:val="TableEntry"/>
              <w:snapToGrid w:val="0"/>
              <w:rPr>
                <w:noProof w:val="0"/>
              </w:rPr>
            </w:pPr>
            <w:r w:rsidRPr="007A7659">
              <w:rPr>
                <w:noProof w:val="0"/>
              </w:rPr>
              <w:t>Begin storing SOP Instances for a study. This may be a mix of instances.</w:t>
            </w:r>
          </w:p>
        </w:tc>
        <w:tc>
          <w:tcPr>
            <w:tcW w:w="2382" w:type="dxa"/>
            <w:tcBorders>
              <w:left w:val="single" w:sz="4" w:space="0" w:color="000000"/>
              <w:bottom w:val="single" w:sz="4" w:space="0" w:color="000000"/>
              <w:right w:val="single" w:sz="4" w:space="0" w:color="000000"/>
            </w:tcBorders>
          </w:tcPr>
          <w:p w14:paraId="295A927F" w14:textId="77777777" w:rsidR="00D83CCF" w:rsidRPr="007A7659" w:rsidRDefault="00D83CCF" w:rsidP="00333796">
            <w:pPr>
              <w:pStyle w:val="TableEntry"/>
              <w:rPr>
                <w:noProof w:val="0"/>
              </w:rPr>
            </w:pPr>
            <w:r w:rsidRPr="007A7659">
              <w:rPr>
                <w:noProof w:val="0"/>
              </w:rPr>
              <w:t>DICOM PS3.15 A.5.3 “Begin Transferring DICOM Instances”</w:t>
            </w:r>
          </w:p>
        </w:tc>
      </w:tr>
      <w:tr w:rsidR="00D83CCF" w:rsidRPr="007A7659" w14:paraId="61CAC828" w14:textId="77777777" w:rsidTr="00333796">
        <w:trPr>
          <w:jc w:val="center"/>
        </w:trPr>
        <w:tc>
          <w:tcPr>
            <w:tcW w:w="2492" w:type="dxa"/>
            <w:tcBorders>
              <w:left w:val="single" w:sz="4" w:space="0" w:color="000000"/>
              <w:bottom w:val="single" w:sz="4" w:space="0" w:color="000000"/>
            </w:tcBorders>
          </w:tcPr>
          <w:p w14:paraId="724AC790" w14:textId="77777777" w:rsidR="00D83CCF" w:rsidRPr="007A7659" w:rsidRDefault="00D83CCF" w:rsidP="00333796">
            <w:pPr>
              <w:pStyle w:val="TableEntry"/>
              <w:snapToGrid w:val="0"/>
              <w:rPr>
                <w:noProof w:val="0"/>
              </w:rPr>
            </w:pPr>
            <w:r w:rsidRPr="007A7659">
              <w:rPr>
                <w:noProof w:val="0"/>
              </w:rPr>
              <w:t>Health-service-event</w:t>
            </w:r>
          </w:p>
        </w:tc>
        <w:tc>
          <w:tcPr>
            <w:tcW w:w="4772" w:type="dxa"/>
            <w:tcBorders>
              <w:left w:val="single" w:sz="4" w:space="0" w:color="000000"/>
              <w:bottom w:val="single" w:sz="4" w:space="0" w:color="000000"/>
            </w:tcBorders>
          </w:tcPr>
          <w:p w14:paraId="39D6D147" w14:textId="77777777" w:rsidR="00D83CCF" w:rsidRPr="007A7659" w:rsidRDefault="00D83CCF" w:rsidP="00333796">
            <w:pPr>
              <w:pStyle w:val="TableEntry"/>
              <w:snapToGrid w:val="0"/>
              <w:rPr>
                <w:noProof w:val="0"/>
              </w:rPr>
            </w:pPr>
            <w:r w:rsidRPr="007A7659">
              <w:rPr>
                <w:noProof w:val="0"/>
              </w:rPr>
              <w:t>Health services scheduled and performed within an instance or episode of care. This includes scheduling, initiation, updates or amendments, performing or completing the act, and cancellation. See note below.</w:t>
            </w:r>
          </w:p>
        </w:tc>
        <w:tc>
          <w:tcPr>
            <w:tcW w:w="2382" w:type="dxa"/>
            <w:tcBorders>
              <w:left w:val="single" w:sz="4" w:space="0" w:color="000000"/>
              <w:bottom w:val="single" w:sz="4" w:space="0" w:color="000000"/>
              <w:right w:val="single" w:sz="4" w:space="0" w:color="000000"/>
            </w:tcBorders>
          </w:tcPr>
          <w:p w14:paraId="01277547" w14:textId="77777777" w:rsidR="00D83CCF" w:rsidRPr="007A7659" w:rsidRDefault="00D83CCF" w:rsidP="00333796">
            <w:pPr>
              <w:pStyle w:val="TableEntry"/>
              <w:rPr>
                <w:noProof w:val="0"/>
              </w:rPr>
            </w:pPr>
            <w:r w:rsidRPr="007A7659">
              <w:rPr>
                <w:noProof w:val="0"/>
              </w:rPr>
              <w:t>IHE Extension (ITI TF-2a: 3.20.7.3) “Health Services Provision Event”</w:t>
            </w:r>
          </w:p>
        </w:tc>
      </w:tr>
      <w:tr w:rsidR="00D83CCF" w:rsidRPr="007A7659" w14:paraId="0E130B1F" w14:textId="77777777" w:rsidTr="00333796">
        <w:trPr>
          <w:jc w:val="center"/>
        </w:trPr>
        <w:tc>
          <w:tcPr>
            <w:tcW w:w="2492" w:type="dxa"/>
            <w:tcBorders>
              <w:left w:val="single" w:sz="4" w:space="0" w:color="000000"/>
              <w:bottom w:val="single" w:sz="4" w:space="0" w:color="000000"/>
            </w:tcBorders>
          </w:tcPr>
          <w:p w14:paraId="3B6D9C8C" w14:textId="77777777" w:rsidR="00D83CCF" w:rsidRPr="007A7659" w:rsidRDefault="00D83CCF" w:rsidP="00333796">
            <w:pPr>
              <w:pStyle w:val="TableEntry"/>
              <w:snapToGrid w:val="0"/>
              <w:rPr>
                <w:noProof w:val="0"/>
              </w:rPr>
            </w:pPr>
            <w:r w:rsidRPr="007A7659">
              <w:rPr>
                <w:noProof w:val="0"/>
              </w:rPr>
              <w:t>Instances-deleted</w:t>
            </w:r>
          </w:p>
        </w:tc>
        <w:tc>
          <w:tcPr>
            <w:tcW w:w="4772" w:type="dxa"/>
            <w:tcBorders>
              <w:left w:val="single" w:sz="4" w:space="0" w:color="000000"/>
              <w:bottom w:val="single" w:sz="4" w:space="0" w:color="000000"/>
            </w:tcBorders>
          </w:tcPr>
          <w:p w14:paraId="771B6905" w14:textId="77777777" w:rsidR="00D83CCF" w:rsidRPr="007A7659" w:rsidRDefault="00D83CCF" w:rsidP="00333796">
            <w:pPr>
              <w:pStyle w:val="TableEntry"/>
              <w:snapToGrid w:val="0"/>
              <w:rPr>
                <w:noProof w:val="0"/>
              </w:rPr>
            </w:pPr>
            <w:r w:rsidRPr="007A7659">
              <w:rPr>
                <w:noProof w:val="0"/>
              </w:rPr>
              <w:t>SOP Instances are deleted from a specific study. One event covers all instances deleted for the particular study.</w:t>
            </w:r>
          </w:p>
        </w:tc>
        <w:tc>
          <w:tcPr>
            <w:tcW w:w="2382" w:type="dxa"/>
            <w:tcBorders>
              <w:left w:val="single" w:sz="4" w:space="0" w:color="000000"/>
              <w:bottom w:val="single" w:sz="4" w:space="0" w:color="000000"/>
              <w:right w:val="single" w:sz="4" w:space="0" w:color="000000"/>
            </w:tcBorders>
          </w:tcPr>
          <w:p w14:paraId="7198CD90" w14:textId="77777777" w:rsidR="00D83CCF" w:rsidRPr="007A7659" w:rsidRDefault="00D83CCF" w:rsidP="00333796">
            <w:pPr>
              <w:pStyle w:val="TableEntry"/>
              <w:rPr>
                <w:noProof w:val="0"/>
              </w:rPr>
            </w:pPr>
            <w:r w:rsidRPr="007A7659">
              <w:rPr>
                <w:noProof w:val="0"/>
              </w:rPr>
              <w:t>DICOM PS3.15 A.5.3 “DICOM Instances Accessed” or “DICOM Study Deleted”</w:t>
            </w:r>
          </w:p>
        </w:tc>
      </w:tr>
      <w:tr w:rsidR="00D83CCF" w:rsidRPr="007A7659" w14:paraId="4A03D7DC" w14:textId="77777777" w:rsidTr="00333796">
        <w:trPr>
          <w:jc w:val="center"/>
        </w:trPr>
        <w:tc>
          <w:tcPr>
            <w:tcW w:w="2492" w:type="dxa"/>
            <w:tcBorders>
              <w:left w:val="single" w:sz="4" w:space="0" w:color="000000"/>
              <w:bottom w:val="single" w:sz="4" w:space="0" w:color="000000"/>
            </w:tcBorders>
          </w:tcPr>
          <w:p w14:paraId="0B9E56D8" w14:textId="77777777" w:rsidR="00D83CCF" w:rsidRPr="007A7659" w:rsidRDefault="00D83CCF" w:rsidP="00333796">
            <w:pPr>
              <w:pStyle w:val="TableEntry"/>
              <w:snapToGrid w:val="0"/>
              <w:rPr>
                <w:noProof w:val="0"/>
              </w:rPr>
            </w:pPr>
            <w:r w:rsidRPr="007A7659">
              <w:rPr>
                <w:noProof w:val="0"/>
              </w:rPr>
              <w:t>Instances-Stored</w:t>
            </w:r>
          </w:p>
        </w:tc>
        <w:tc>
          <w:tcPr>
            <w:tcW w:w="4772" w:type="dxa"/>
            <w:tcBorders>
              <w:left w:val="single" w:sz="4" w:space="0" w:color="000000"/>
              <w:bottom w:val="single" w:sz="4" w:space="0" w:color="000000"/>
            </w:tcBorders>
          </w:tcPr>
          <w:p w14:paraId="547640E2" w14:textId="77777777" w:rsidR="00D83CCF" w:rsidRPr="007A7659" w:rsidRDefault="00D83CCF" w:rsidP="00333796">
            <w:pPr>
              <w:pStyle w:val="TableEntry"/>
              <w:snapToGrid w:val="0"/>
              <w:rPr>
                <w:noProof w:val="0"/>
              </w:rPr>
            </w:pPr>
            <w:r w:rsidRPr="007A7659">
              <w:rPr>
                <w:noProof w:val="0"/>
              </w:rPr>
              <w:t>Instances for a particular study have been stored on this system. One event covers all instances stored for the particular study.</w:t>
            </w:r>
          </w:p>
        </w:tc>
        <w:tc>
          <w:tcPr>
            <w:tcW w:w="2382" w:type="dxa"/>
            <w:tcBorders>
              <w:left w:val="single" w:sz="4" w:space="0" w:color="000000"/>
              <w:bottom w:val="single" w:sz="4" w:space="0" w:color="000000"/>
              <w:right w:val="single" w:sz="4" w:space="0" w:color="000000"/>
            </w:tcBorders>
          </w:tcPr>
          <w:p w14:paraId="57A40294" w14:textId="77777777" w:rsidR="00D83CCF" w:rsidRPr="007A7659" w:rsidRDefault="00D83CCF" w:rsidP="00333796">
            <w:pPr>
              <w:pStyle w:val="TableEntry"/>
              <w:rPr>
                <w:noProof w:val="0"/>
              </w:rPr>
            </w:pPr>
            <w:r w:rsidRPr="007A7659">
              <w:rPr>
                <w:noProof w:val="0"/>
              </w:rPr>
              <w:t>DICOM PS3.15 A.5.3 “DICOM Instances Transferred”</w:t>
            </w:r>
          </w:p>
        </w:tc>
      </w:tr>
      <w:tr w:rsidR="00D83CCF" w:rsidRPr="007A7659" w14:paraId="1601A4B7" w14:textId="77777777" w:rsidTr="00333796">
        <w:trPr>
          <w:jc w:val="center"/>
        </w:trPr>
        <w:tc>
          <w:tcPr>
            <w:tcW w:w="2492" w:type="dxa"/>
            <w:tcBorders>
              <w:left w:val="single" w:sz="4" w:space="0" w:color="000000"/>
              <w:bottom w:val="single" w:sz="4" w:space="0" w:color="000000"/>
            </w:tcBorders>
          </w:tcPr>
          <w:p w14:paraId="107CE293" w14:textId="77777777" w:rsidR="00D83CCF" w:rsidRPr="007A7659" w:rsidRDefault="00D83CCF" w:rsidP="00333796">
            <w:pPr>
              <w:pStyle w:val="TableEntry"/>
              <w:snapToGrid w:val="0"/>
              <w:rPr>
                <w:noProof w:val="0"/>
              </w:rPr>
            </w:pPr>
            <w:r w:rsidRPr="007A7659">
              <w:rPr>
                <w:noProof w:val="0"/>
              </w:rPr>
              <w:t>Medication</w:t>
            </w:r>
          </w:p>
        </w:tc>
        <w:tc>
          <w:tcPr>
            <w:tcW w:w="4772" w:type="dxa"/>
            <w:tcBorders>
              <w:left w:val="single" w:sz="4" w:space="0" w:color="000000"/>
              <w:bottom w:val="single" w:sz="4" w:space="0" w:color="000000"/>
            </w:tcBorders>
          </w:tcPr>
          <w:p w14:paraId="220CD81A" w14:textId="77777777" w:rsidR="00D83CCF" w:rsidRPr="007A7659" w:rsidRDefault="00D83CCF" w:rsidP="00333796">
            <w:pPr>
              <w:pStyle w:val="TableEntry"/>
              <w:snapToGrid w:val="0"/>
              <w:rPr>
                <w:noProof w:val="0"/>
              </w:rPr>
            </w:pPr>
            <w:r w:rsidRPr="007A7659">
              <w:rPr>
                <w:noProof w:val="0"/>
              </w:rPr>
              <w:t>Medication orders and administration within an instance or episode of care. This includes initial order, dispensing, delivery, and cancellation.</w:t>
            </w:r>
          </w:p>
          <w:p w14:paraId="61CB27D9" w14:textId="77777777" w:rsidR="00D83CCF" w:rsidRPr="007A7659" w:rsidRDefault="00D83CCF" w:rsidP="00333796">
            <w:pPr>
              <w:pStyle w:val="TableEntry"/>
              <w:rPr>
                <w:noProof w:val="0"/>
              </w:rPr>
            </w:pPr>
            <w:r w:rsidRPr="007A7659">
              <w:rPr>
                <w:noProof w:val="0"/>
              </w:rPr>
              <w:t>See note below.</w:t>
            </w:r>
          </w:p>
        </w:tc>
        <w:tc>
          <w:tcPr>
            <w:tcW w:w="2382" w:type="dxa"/>
            <w:tcBorders>
              <w:left w:val="single" w:sz="4" w:space="0" w:color="000000"/>
              <w:bottom w:val="single" w:sz="4" w:space="0" w:color="000000"/>
              <w:right w:val="single" w:sz="4" w:space="0" w:color="000000"/>
            </w:tcBorders>
          </w:tcPr>
          <w:p w14:paraId="49C497D5" w14:textId="77777777" w:rsidR="00D83CCF" w:rsidRPr="007A7659" w:rsidRDefault="00D83CCF" w:rsidP="00333796">
            <w:pPr>
              <w:pStyle w:val="TableEntry"/>
              <w:rPr>
                <w:noProof w:val="0"/>
              </w:rPr>
            </w:pPr>
            <w:r w:rsidRPr="007A7659">
              <w:rPr>
                <w:noProof w:val="0"/>
              </w:rPr>
              <w:t>IHE Extension (ITI TF-2a: 3.20.7.3) “Medication Event”</w:t>
            </w:r>
          </w:p>
        </w:tc>
      </w:tr>
      <w:tr w:rsidR="00D83CCF" w:rsidRPr="007A7659" w14:paraId="2FD11E8F" w14:textId="77777777" w:rsidTr="00333796">
        <w:trPr>
          <w:jc w:val="center"/>
        </w:trPr>
        <w:tc>
          <w:tcPr>
            <w:tcW w:w="2492" w:type="dxa"/>
            <w:tcBorders>
              <w:left w:val="single" w:sz="4" w:space="0" w:color="000000"/>
              <w:bottom w:val="single" w:sz="4" w:space="0" w:color="000000"/>
            </w:tcBorders>
          </w:tcPr>
          <w:p w14:paraId="5818CE41" w14:textId="77777777" w:rsidR="00D83CCF" w:rsidRPr="007A7659" w:rsidRDefault="00D83CCF" w:rsidP="00333796">
            <w:pPr>
              <w:pStyle w:val="TableEntry"/>
              <w:snapToGrid w:val="0"/>
              <w:rPr>
                <w:noProof w:val="0"/>
              </w:rPr>
            </w:pPr>
            <w:r w:rsidRPr="007A7659">
              <w:rPr>
                <w:noProof w:val="0"/>
              </w:rPr>
              <w:t>Mobile-machine-event</w:t>
            </w:r>
          </w:p>
        </w:tc>
        <w:tc>
          <w:tcPr>
            <w:tcW w:w="4772" w:type="dxa"/>
            <w:tcBorders>
              <w:left w:val="single" w:sz="4" w:space="0" w:color="000000"/>
              <w:bottom w:val="single" w:sz="4" w:space="0" w:color="000000"/>
            </w:tcBorders>
          </w:tcPr>
          <w:p w14:paraId="4AAD8248" w14:textId="77777777" w:rsidR="00D83CCF" w:rsidRPr="007A7659" w:rsidRDefault="00D83CCF" w:rsidP="00333796">
            <w:pPr>
              <w:pStyle w:val="TableEntry"/>
              <w:snapToGrid w:val="0"/>
              <w:rPr>
                <w:noProof w:val="0"/>
              </w:rPr>
            </w:pPr>
            <w:r w:rsidRPr="007A7659">
              <w:rPr>
                <w:noProof w:val="0"/>
              </w:rPr>
              <w:t>Mobile machine joins or leaves secure domain.</w:t>
            </w:r>
          </w:p>
        </w:tc>
        <w:tc>
          <w:tcPr>
            <w:tcW w:w="2382" w:type="dxa"/>
            <w:tcBorders>
              <w:left w:val="single" w:sz="4" w:space="0" w:color="000000"/>
              <w:bottom w:val="single" w:sz="4" w:space="0" w:color="000000"/>
              <w:right w:val="single" w:sz="4" w:space="0" w:color="000000"/>
            </w:tcBorders>
          </w:tcPr>
          <w:p w14:paraId="7D6BE8DB" w14:textId="77777777" w:rsidR="00D83CCF" w:rsidRPr="007A7659" w:rsidRDefault="00D83CCF" w:rsidP="00333796">
            <w:pPr>
              <w:pStyle w:val="TableEntry"/>
              <w:rPr>
                <w:noProof w:val="0"/>
              </w:rPr>
            </w:pPr>
            <w:r w:rsidRPr="007A7659">
              <w:rPr>
                <w:noProof w:val="0"/>
              </w:rPr>
              <w:t>DICOM PS3.15 A.5.3 “Network Entry”</w:t>
            </w:r>
          </w:p>
        </w:tc>
      </w:tr>
      <w:tr w:rsidR="00D83CCF" w:rsidRPr="007A7659" w14:paraId="58C9F3B7" w14:textId="77777777" w:rsidTr="00333796">
        <w:trPr>
          <w:jc w:val="center"/>
        </w:trPr>
        <w:tc>
          <w:tcPr>
            <w:tcW w:w="2492" w:type="dxa"/>
            <w:tcBorders>
              <w:left w:val="single" w:sz="4" w:space="0" w:color="000000"/>
              <w:bottom w:val="single" w:sz="4" w:space="0" w:color="000000"/>
            </w:tcBorders>
          </w:tcPr>
          <w:p w14:paraId="048E1750" w14:textId="77777777" w:rsidR="00D83CCF" w:rsidRPr="007A7659" w:rsidRDefault="00D83CCF" w:rsidP="00333796">
            <w:pPr>
              <w:pStyle w:val="TableEntry"/>
              <w:snapToGrid w:val="0"/>
              <w:rPr>
                <w:noProof w:val="0"/>
              </w:rPr>
            </w:pPr>
            <w:r w:rsidRPr="007A7659">
              <w:rPr>
                <w:noProof w:val="0"/>
              </w:rPr>
              <w:t>Node-Authentication-failure</w:t>
            </w:r>
          </w:p>
        </w:tc>
        <w:tc>
          <w:tcPr>
            <w:tcW w:w="4772" w:type="dxa"/>
            <w:tcBorders>
              <w:left w:val="single" w:sz="4" w:space="0" w:color="000000"/>
              <w:bottom w:val="single" w:sz="4" w:space="0" w:color="000000"/>
            </w:tcBorders>
          </w:tcPr>
          <w:p w14:paraId="5A2116DA" w14:textId="77777777" w:rsidR="00D83CCF" w:rsidRPr="007A7659" w:rsidRDefault="00D83CCF" w:rsidP="00333796">
            <w:pPr>
              <w:pStyle w:val="TableEntry"/>
              <w:snapToGrid w:val="0"/>
              <w:rPr>
                <w:noProof w:val="0"/>
              </w:rPr>
            </w:pPr>
            <w:r w:rsidRPr="007A7659">
              <w:rPr>
                <w:noProof w:val="0"/>
              </w:rPr>
              <w:t>A secure node authentication failure has occurred during TLS negotiation, e.g., invalid certificate.</w:t>
            </w:r>
          </w:p>
        </w:tc>
        <w:tc>
          <w:tcPr>
            <w:tcW w:w="2382" w:type="dxa"/>
            <w:tcBorders>
              <w:left w:val="single" w:sz="4" w:space="0" w:color="000000"/>
              <w:bottom w:val="single" w:sz="4" w:space="0" w:color="000000"/>
              <w:right w:val="single" w:sz="4" w:space="0" w:color="000000"/>
            </w:tcBorders>
          </w:tcPr>
          <w:p w14:paraId="42768B47"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625CA00B" w14:textId="77777777" w:rsidTr="00333796">
        <w:trPr>
          <w:jc w:val="center"/>
        </w:trPr>
        <w:tc>
          <w:tcPr>
            <w:tcW w:w="2492" w:type="dxa"/>
            <w:tcBorders>
              <w:left w:val="single" w:sz="4" w:space="0" w:color="000000"/>
              <w:bottom w:val="single" w:sz="4" w:space="0" w:color="000000"/>
            </w:tcBorders>
          </w:tcPr>
          <w:p w14:paraId="569793EA" w14:textId="77777777" w:rsidR="00D83CCF" w:rsidRPr="007A7659" w:rsidRDefault="00D83CCF" w:rsidP="00333796">
            <w:pPr>
              <w:pStyle w:val="TableEntry"/>
              <w:snapToGrid w:val="0"/>
              <w:rPr>
                <w:noProof w:val="0"/>
              </w:rPr>
            </w:pPr>
            <w:r w:rsidRPr="007A7659">
              <w:rPr>
                <w:noProof w:val="0"/>
              </w:rPr>
              <w:t>Order-record-event</w:t>
            </w:r>
          </w:p>
        </w:tc>
        <w:tc>
          <w:tcPr>
            <w:tcW w:w="4772" w:type="dxa"/>
            <w:tcBorders>
              <w:left w:val="single" w:sz="4" w:space="0" w:color="000000"/>
              <w:bottom w:val="single" w:sz="4" w:space="0" w:color="000000"/>
            </w:tcBorders>
          </w:tcPr>
          <w:p w14:paraId="10124915" w14:textId="77777777" w:rsidR="00D83CCF" w:rsidRPr="007A7659" w:rsidRDefault="00D83CCF" w:rsidP="00333796">
            <w:pPr>
              <w:pStyle w:val="TableEntry"/>
              <w:snapToGrid w:val="0"/>
              <w:rPr>
                <w:noProof w:val="0"/>
              </w:rPr>
            </w:pPr>
            <w:r w:rsidRPr="007A7659">
              <w:rPr>
                <w:noProof w:val="0"/>
              </w:rPr>
              <w:t>Order record created, accessed, modified or deleted. Involved actors: Order Placer. This includes initial order, updates or amendments, delivery, completion, and cancellation. See note below.</w:t>
            </w:r>
          </w:p>
        </w:tc>
        <w:tc>
          <w:tcPr>
            <w:tcW w:w="2382" w:type="dxa"/>
            <w:tcBorders>
              <w:left w:val="single" w:sz="4" w:space="0" w:color="000000"/>
              <w:bottom w:val="single" w:sz="4" w:space="0" w:color="000000"/>
              <w:right w:val="single" w:sz="4" w:space="0" w:color="000000"/>
            </w:tcBorders>
          </w:tcPr>
          <w:p w14:paraId="288A72A3" w14:textId="77777777" w:rsidR="00D83CCF" w:rsidRPr="007A7659" w:rsidRDefault="00D83CCF" w:rsidP="00333796">
            <w:pPr>
              <w:pStyle w:val="TableEntry"/>
              <w:rPr>
                <w:noProof w:val="0"/>
              </w:rPr>
            </w:pPr>
            <w:r w:rsidRPr="007A7659">
              <w:rPr>
                <w:noProof w:val="0"/>
              </w:rPr>
              <w:t>DICOM PS3.16 Annex D “Order Record”</w:t>
            </w:r>
          </w:p>
        </w:tc>
      </w:tr>
      <w:tr w:rsidR="00D83CCF" w:rsidRPr="007A7659" w14:paraId="515E845D" w14:textId="77777777" w:rsidTr="00333796">
        <w:trPr>
          <w:jc w:val="center"/>
        </w:trPr>
        <w:tc>
          <w:tcPr>
            <w:tcW w:w="2492" w:type="dxa"/>
            <w:tcBorders>
              <w:left w:val="single" w:sz="4" w:space="0" w:color="000000"/>
              <w:bottom w:val="single" w:sz="4" w:space="0" w:color="000000"/>
            </w:tcBorders>
          </w:tcPr>
          <w:p w14:paraId="1674B51E" w14:textId="77777777" w:rsidR="00D83CCF" w:rsidRPr="007A7659" w:rsidRDefault="00D83CCF" w:rsidP="00333796">
            <w:pPr>
              <w:pStyle w:val="TableEntry"/>
              <w:snapToGrid w:val="0"/>
              <w:rPr>
                <w:noProof w:val="0"/>
              </w:rPr>
            </w:pPr>
            <w:r w:rsidRPr="007A7659">
              <w:rPr>
                <w:noProof w:val="0"/>
              </w:rPr>
              <w:t>Patient-care-assignment</w:t>
            </w:r>
          </w:p>
        </w:tc>
        <w:tc>
          <w:tcPr>
            <w:tcW w:w="4772" w:type="dxa"/>
            <w:tcBorders>
              <w:left w:val="single" w:sz="4" w:space="0" w:color="000000"/>
              <w:bottom w:val="single" w:sz="4" w:space="0" w:color="000000"/>
            </w:tcBorders>
          </w:tcPr>
          <w:p w14:paraId="165501B0" w14:textId="77777777" w:rsidR="00D83CCF" w:rsidRPr="007A7659" w:rsidRDefault="00D83CCF" w:rsidP="00333796">
            <w:pPr>
              <w:pStyle w:val="TableEntry"/>
              <w:snapToGrid w:val="0"/>
              <w:rPr>
                <w:noProof w:val="0"/>
              </w:rPr>
            </w:pPr>
            <w:r w:rsidRPr="007A7659">
              <w:rPr>
                <w:noProof w:val="0"/>
              </w:rPr>
              <w:t>Staffing or participant assignment actions relevant to the assignment of healthcare professionals, caregivers attending physician, residents, medical students, consultants, etc. to a patient It also includes change in assigned role or authorization, e.g., relative to healthcare status change, and de-assignment</w:t>
            </w:r>
          </w:p>
        </w:tc>
        <w:tc>
          <w:tcPr>
            <w:tcW w:w="2382" w:type="dxa"/>
            <w:tcBorders>
              <w:left w:val="single" w:sz="4" w:space="0" w:color="000000"/>
              <w:bottom w:val="single" w:sz="4" w:space="0" w:color="000000"/>
              <w:right w:val="single" w:sz="4" w:space="0" w:color="000000"/>
            </w:tcBorders>
          </w:tcPr>
          <w:p w14:paraId="562E82D8"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Resource Assignment”</w:t>
            </w:r>
          </w:p>
        </w:tc>
      </w:tr>
      <w:tr w:rsidR="00D83CCF" w:rsidRPr="007A7659" w14:paraId="25382A20" w14:textId="77777777" w:rsidTr="00333796">
        <w:trPr>
          <w:jc w:val="center"/>
        </w:trPr>
        <w:tc>
          <w:tcPr>
            <w:tcW w:w="2492" w:type="dxa"/>
            <w:tcBorders>
              <w:left w:val="single" w:sz="4" w:space="0" w:color="000000"/>
              <w:bottom w:val="single" w:sz="4" w:space="0" w:color="000000"/>
            </w:tcBorders>
          </w:tcPr>
          <w:p w14:paraId="3208D334" w14:textId="77777777" w:rsidR="00D83CCF" w:rsidRPr="007A7659" w:rsidRDefault="00D83CCF" w:rsidP="00333796">
            <w:pPr>
              <w:pStyle w:val="TableEntry"/>
              <w:snapToGrid w:val="0"/>
              <w:rPr>
                <w:noProof w:val="0"/>
              </w:rPr>
            </w:pPr>
            <w:r w:rsidRPr="007A7659">
              <w:rPr>
                <w:noProof w:val="0"/>
              </w:rPr>
              <w:t>Patient-care-episode</w:t>
            </w:r>
          </w:p>
        </w:tc>
        <w:tc>
          <w:tcPr>
            <w:tcW w:w="4772" w:type="dxa"/>
            <w:tcBorders>
              <w:left w:val="single" w:sz="4" w:space="0" w:color="000000"/>
              <w:bottom w:val="single" w:sz="4" w:space="0" w:color="000000"/>
            </w:tcBorders>
          </w:tcPr>
          <w:p w14:paraId="179B4F8E" w14:textId="77777777" w:rsidR="00D83CCF" w:rsidRPr="007A7659" w:rsidRDefault="00D83CCF" w:rsidP="00333796">
            <w:pPr>
              <w:pStyle w:val="TableEntry"/>
              <w:snapToGrid w:val="0"/>
              <w:rPr>
                <w:noProof w:val="0"/>
              </w:rPr>
            </w:pPr>
            <w:r w:rsidRPr="007A7659">
              <w:rPr>
                <w:noProof w:val="0"/>
              </w:rPr>
              <w:t>Specific patient care episodes or problems that occur within an instance of care. This includes initial assignment, updates or amendments, resolution, completion, and cancellation. See note below.</w:t>
            </w:r>
          </w:p>
        </w:tc>
        <w:tc>
          <w:tcPr>
            <w:tcW w:w="2382" w:type="dxa"/>
            <w:tcBorders>
              <w:left w:val="single" w:sz="4" w:space="0" w:color="000000"/>
              <w:bottom w:val="single" w:sz="4" w:space="0" w:color="000000"/>
              <w:right w:val="single" w:sz="4" w:space="0" w:color="000000"/>
            </w:tcBorders>
          </w:tcPr>
          <w:p w14:paraId="3C47B003"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Episode”</w:t>
            </w:r>
          </w:p>
        </w:tc>
      </w:tr>
      <w:tr w:rsidR="00D83CCF" w:rsidRPr="007A7659" w14:paraId="08D46521" w14:textId="77777777" w:rsidTr="00333796">
        <w:trPr>
          <w:jc w:val="center"/>
        </w:trPr>
        <w:tc>
          <w:tcPr>
            <w:tcW w:w="2492" w:type="dxa"/>
            <w:tcBorders>
              <w:left w:val="single" w:sz="4" w:space="0" w:color="000000"/>
              <w:bottom w:val="single" w:sz="4" w:space="0" w:color="000000"/>
            </w:tcBorders>
          </w:tcPr>
          <w:p w14:paraId="76B4C897" w14:textId="77777777" w:rsidR="00D83CCF" w:rsidRPr="007A7659" w:rsidRDefault="00D83CCF" w:rsidP="00333796">
            <w:pPr>
              <w:pStyle w:val="TableEntry"/>
              <w:snapToGrid w:val="0"/>
              <w:rPr>
                <w:noProof w:val="0"/>
              </w:rPr>
            </w:pPr>
            <w:r w:rsidRPr="007A7659">
              <w:rPr>
                <w:noProof w:val="0"/>
              </w:rPr>
              <w:t>Patient-care-protocol</w:t>
            </w:r>
          </w:p>
        </w:tc>
        <w:tc>
          <w:tcPr>
            <w:tcW w:w="4772" w:type="dxa"/>
            <w:tcBorders>
              <w:left w:val="single" w:sz="4" w:space="0" w:color="000000"/>
              <w:bottom w:val="single" w:sz="4" w:space="0" w:color="000000"/>
            </w:tcBorders>
          </w:tcPr>
          <w:p w14:paraId="10804730" w14:textId="77777777" w:rsidR="00D83CCF" w:rsidRPr="007A7659" w:rsidRDefault="00D83CCF" w:rsidP="00333796">
            <w:pPr>
              <w:pStyle w:val="TableEntry"/>
              <w:snapToGrid w:val="0"/>
              <w:rPr>
                <w:noProof w:val="0"/>
              </w:rPr>
            </w:pPr>
            <w:r w:rsidRPr="007A7659">
              <w:rPr>
                <w:noProof w:val="0"/>
              </w:rPr>
              <w:t>Patient association with a care protocol. This includes initial assignment, scheduling, updates or amendments, completion, and cancellation. See note below.</w:t>
            </w:r>
          </w:p>
        </w:tc>
        <w:tc>
          <w:tcPr>
            <w:tcW w:w="2382" w:type="dxa"/>
            <w:tcBorders>
              <w:left w:val="single" w:sz="4" w:space="0" w:color="000000"/>
              <w:bottom w:val="single" w:sz="4" w:space="0" w:color="000000"/>
              <w:right w:val="single" w:sz="4" w:space="0" w:color="000000"/>
            </w:tcBorders>
          </w:tcPr>
          <w:p w14:paraId="2437B982" w14:textId="77777777" w:rsidR="00D83CCF" w:rsidRPr="007A7659" w:rsidRDefault="00D83CCF" w:rsidP="00333796">
            <w:pPr>
              <w:pStyle w:val="TableEntry"/>
              <w:rPr>
                <w:noProof w:val="0"/>
              </w:rPr>
            </w:pPr>
            <w:r w:rsidRPr="007A7659">
              <w:rPr>
                <w:noProof w:val="0"/>
              </w:rPr>
              <w:t>IHE Extension (ITI TF-2a: 3.20.7.3) “Patient Care Protocol”</w:t>
            </w:r>
          </w:p>
        </w:tc>
      </w:tr>
      <w:tr w:rsidR="00D83CCF" w:rsidRPr="007A7659" w14:paraId="78471CA9" w14:textId="77777777" w:rsidTr="00333796">
        <w:trPr>
          <w:jc w:val="center"/>
        </w:trPr>
        <w:tc>
          <w:tcPr>
            <w:tcW w:w="2492" w:type="dxa"/>
            <w:tcBorders>
              <w:left w:val="single" w:sz="4" w:space="0" w:color="000000"/>
              <w:bottom w:val="single" w:sz="4" w:space="0" w:color="000000"/>
            </w:tcBorders>
          </w:tcPr>
          <w:p w14:paraId="57385F9B" w14:textId="77777777" w:rsidR="00D83CCF" w:rsidRPr="007A7659" w:rsidRDefault="00D83CCF" w:rsidP="00333796">
            <w:pPr>
              <w:pStyle w:val="TableEntry"/>
              <w:snapToGrid w:val="0"/>
              <w:rPr>
                <w:noProof w:val="0"/>
              </w:rPr>
            </w:pPr>
            <w:r w:rsidRPr="007A7659">
              <w:rPr>
                <w:noProof w:val="0"/>
              </w:rPr>
              <w:t>Patient-record-event</w:t>
            </w:r>
          </w:p>
        </w:tc>
        <w:tc>
          <w:tcPr>
            <w:tcW w:w="4772" w:type="dxa"/>
            <w:tcBorders>
              <w:left w:val="single" w:sz="4" w:space="0" w:color="000000"/>
              <w:bottom w:val="single" w:sz="4" w:space="0" w:color="000000"/>
            </w:tcBorders>
          </w:tcPr>
          <w:p w14:paraId="28B89520" w14:textId="77777777" w:rsidR="00D83CCF" w:rsidRPr="007A7659" w:rsidRDefault="00D83CCF" w:rsidP="00333796">
            <w:pPr>
              <w:pStyle w:val="TableEntry"/>
              <w:snapToGrid w:val="0"/>
              <w:rPr>
                <w:noProof w:val="0"/>
              </w:rPr>
            </w:pPr>
            <w:r w:rsidRPr="007A7659">
              <w:rPr>
                <w:noProof w:val="0"/>
              </w:rPr>
              <w:t>Patient record created, modified, or accessed.</w:t>
            </w:r>
          </w:p>
        </w:tc>
        <w:tc>
          <w:tcPr>
            <w:tcW w:w="2382" w:type="dxa"/>
            <w:tcBorders>
              <w:left w:val="single" w:sz="4" w:space="0" w:color="000000"/>
              <w:bottom w:val="single" w:sz="4" w:space="0" w:color="000000"/>
              <w:right w:val="single" w:sz="4" w:space="0" w:color="000000"/>
            </w:tcBorders>
          </w:tcPr>
          <w:p w14:paraId="4C3DC1F8" w14:textId="77777777" w:rsidR="00D83CCF" w:rsidRPr="007A7659" w:rsidRDefault="00D83CCF" w:rsidP="00333796">
            <w:pPr>
              <w:pStyle w:val="TableEntry"/>
              <w:rPr>
                <w:noProof w:val="0"/>
              </w:rPr>
            </w:pPr>
            <w:r w:rsidRPr="007A7659">
              <w:rPr>
                <w:noProof w:val="0"/>
              </w:rPr>
              <w:t>DICOM PS3.16 Annex D “Patient Record”</w:t>
            </w:r>
          </w:p>
        </w:tc>
      </w:tr>
      <w:tr w:rsidR="00D83CCF" w:rsidRPr="007A7659" w14:paraId="627CD0AD" w14:textId="77777777" w:rsidTr="00333796">
        <w:trPr>
          <w:jc w:val="center"/>
        </w:trPr>
        <w:tc>
          <w:tcPr>
            <w:tcW w:w="2492" w:type="dxa"/>
            <w:tcBorders>
              <w:left w:val="single" w:sz="4" w:space="0" w:color="000000"/>
              <w:bottom w:val="single" w:sz="4" w:space="0" w:color="000000"/>
            </w:tcBorders>
          </w:tcPr>
          <w:p w14:paraId="5B2369DE" w14:textId="77777777" w:rsidR="00D83CCF" w:rsidRPr="007A7659" w:rsidRDefault="00D83CCF" w:rsidP="00333796">
            <w:pPr>
              <w:pStyle w:val="TableEntry"/>
              <w:snapToGrid w:val="0"/>
              <w:rPr>
                <w:noProof w:val="0"/>
              </w:rPr>
            </w:pPr>
            <w:r w:rsidRPr="007A7659">
              <w:rPr>
                <w:noProof w:val="0"/>
              </w:rPr>
              <w:t>PHI-export</w:t>
            </w:r>
          </w:p>
        </w:tc>
        <w:tc>
          <w:tcPr>
            <w:tcW w:w="4772" w:type="dxa"/>
            <w:tcBorders>
              <w:left w:val="single" w:sz="4" w:space="0" w:color="000000"/>
              <w:bottom w:val="single" w:sz="4" w:space="0" w:color="000000"/>
            </w:tcBorders>
          </w:tcPr>
          <w:p w14:paraId="78A147D5" w14:textId="77777777" w:rsidR="00D83CCF" w:rsidRPr="007A7659" w:rsidRDefault="00D83CCF" w:rsidP="00333796">
            <w:pPr>
              <w:pStyle w:val="TableEntry"/>
              <w:snapToGrid w:val="0"/>
              <w:rPr>
                <w:noProof w:val="0"/>
              </w:rPr>
            </w:pPr>
            <w:r w:rsidRPr="007A7659">
              <w:rPr>
                <w:noProof w:val="0"/>
              </w:rPr>
              <w:t xml:space="preserve">Any export of PHI on media, either removable physical media such as CD-ROM or electronic transfer of files such as email. Any printing activity, paper or film, local or remote, which prints PHI. </w:t>
            </w:r>
          </w:p>
        </w:tc>
        <w:tc>
          <w:tcPr>
            <w:tcW w:w="2382" w:type="dxa"/>
            <w:tcBorders>
              <w:left w:val="single" w:sz="4" w:space="0" w:color="000000"/>
              <w:bottom w:val="single" w:sz="4" w:space="0" w:color="000000"/>
              <w:right w:val="single" w:sz="4" w:space="0" w:color="000000"/>
            </w:tcBorders>
          </w:tcPr>
          <w:p w14:paraId="5E4D9C94" w14:textId="77777777" w:rsidR="00D83CCF" w:rsidRPr="007A7659" w:rsidRDefault="00D83CCF" w:rsidP="00333796">
            <w:pPr>
              <w:pStyle w:val="TableEntry"/>
              <w:rPr>
                <w:noProof w:val="0"/>
              </w:rPr>
            </w:pPr>
            <w:r w:rsidRPr="007A7659">
              <w:rPr>
                <w:noProof w:val="0"/>
              </w:rPr>
              <w:t>DICOM PS3.15 A.5.3 “Export”</w:t>
            </w:r>
          </w:p>
        </w:tc>
      </w:tr>
      <w:tr w:rsidR="00D83CCF" w:rsidRPr="007A7659" w14:paraId="090CB86A" w14:textId="77777777" w:rsidTr="00333796">
        <w:trPr>
          <w:jc w:val="center"/>
        </w:trPr>
        <w:tc>
          <w:tcPr>
            <w:tcW w:w="2492" w:type="dxa"/>
            <w:tcBorders>
              <w:left w:val="single" w:sz="4" w:space="0" w:color="000000"/>
              <w:bottom w:val="single" w:sz="4" w:space="0" w:color="000000"/>
            </w:tcBorders>
          </w:tcPr>
          <w:p w14:paraId="695E60CD" w14:textId="77777777" w:rsidR="00D83CCF" w:rsidRPr="007A7659" w:rsidRDefault="00D83CCF" w:rsidP="00333796">
            <w:pPr>
              <w:pStyle w:val="TableEntry"/>
              <w:snapToGrid w:val="0"/>
              <w:rPr>
                <w:noProof w:val="0"/>
              </w:rPr>
            </w:pPr>
            <w:r w:rsidRPr="007A7659">
              <w:rPr>
                <w:noProof w:val="0"/>
              </w:rPr>
              <w:lastRenderedPageBreak/>
              <w:t>PHI-import</w:t>
            </w:r>
          </w:p>
        </w:tc>
        <w:tc>
          <w:tcPr>
            <w:tcW w:w="4772" w:type="dxa"/>
            <w:tcBorders>
              <w:left w:val="single" w:sz="4" w:space="0" w:color="000000"/>
              <w:bottom w:val="single" w:sz="4" w:space="0" w:color="000000"/>
            </w:tcBorders>
          </w:tcPr>
          <w:p w14:paraId="64B47E26" w14:textId="77777777" w:rsidR="00D83CCF" w:rsidRPr="007A7659" w:rsidRDefault="00D83CCF" w:rsidP="00333796">
            <w:pPr>
              <w:pStyle w:val="TableEntry"/>
              <w:snapToGrid w:val="0"/>
              <w:rPr>
                <w:noProof w:val="0"/>
              </w:rPr>
            </w:pPr>
            <w:r w:rsidRPr="007A7659">
              <w:rPr>
                <w:noProof w:val="0"/>
              </w:rPr>
              <w:t xml:space="preserve">Any import of PHI on media, either removable physical media such as CD-ROM or electronic transfers of files such as email. </w:t>
            </w:r>
          </w:p>
        </w:tc>
        <w:tc>
          <w:tcPr>
            <w:tcW w:w="2382" w:type="dxa"/>
            <w:tcBorders>
              <w:left w:val="single" w:sz="4" w:space="0" w:color="000000"/>
              <w:bottom w:val="single" w:sz="4" w:space="0" w:color="000000"/>
              <w:right w:val="single" w:sz="4" w:space="0" w:color="000000"/>
            </w:tcBorders>
          </w:tcPr>
          <w:p w14:paraId="7B58644C" w14:textId="77777777" w:rsidR="00D83CCF" w:rsidRPr="007A7659" w:rsidRDefault="00D83CCF" w:rsidP="00333796">
            <w:pPr>
              <w:pStyle w:val="TableEntry"/>
              <w:rPr>
                <w:noProof w:val="0"/>
              </w:rPr>
            </w:pPr>
            <w:r w:rsidRPr="007A7659">
              <w:rPr>
                <w:noProof w:val="0"/>
              </w:rPr>
              <w:t>DICOM PS3.15 A.5.3 “Import”</w:t>
            </w:r>
          </w:p>
        </w:tc>
      </w:tr>
      <w:tr w:rsidR="00D83CCF" w:rsidRPr="007A7659" w14:paraId="3BFE1ABE" w14:textId="77777777" w:rsidTr="00333796">
        <w:trPr>
          <w:jc w:val="center"/>
        </w:trPr>
        <w:tc>
          <w:tcPr>
            <w:tcW w:w="2492" w:type="dxa"/>
            <w:tcBorders>
              <w:left w:val="single" w:sz="4" w:space="0" w:color="000000"/>
              <w:bottom w:val="single" w:sz="4" w:space="0" w:color="000000"/>
            </w:tcBorders>
          </w:tcPr>
          <w:p w14:paraId="480B7746" w14:textId="77777777" w:rsidR="00D83CCF" w:rsidRPr="007A7659" w:rsidRDefault="00D83CCF" w:rsidP="00333796">
            <w:pPr>
              <w:pStyle w:val="TableEntry"/>
              <w:snapToGrid w:val="0"/>
              <w:rPr>
                <w:noProof w:val="0"/>
              </w:rPr>
            </w:pPr>
            <w:r w:rsidRPr="007A7659">
              <w:rPr>
                <w:noProof w:val="0"/>
              </w:rPr>
              <w:t>Procedure-record-event</w:t>
            </w:r>
          </w:p>
        </w:tc>
        <w:tc>
          <w:tcPr>
            <w:tcW w:w="4772" w:type="dxa"/>
            <w:tcBorders>
              <w:left w:val="single" w:sz="4" w:space="0" w:color="000000"/>
              <w:bottom w:val="single" w:sz="4" w:space="0" w:color="000000"/>
            </w:tcBorders>
          </w:tcPr>
          <w:p w14:paraId="7AEB9E2E" w14:textId="77777777" w:rsidR="00D83CCF" w:rsidRPr="007A7659" w:rsidRDefault="00D83CCF" w:rsidP="00333796">
            <w:pPr>
              <w:pStyle w:val="TableEntry"/>
              <w:snapToGrid w:val="0"/>
              <w:rPr>
                <w:noProof w:val="0"/>
              </w:rPr>
            </w:pPr>
            <w:r w:rsidRPr="007A7659">
              <w:rPr>
                <w:noProof w:val="0"/>
              </w:rPr>
              <w:t xml:space="preserve">Procedure record created, modified, accessed or deleted. </w:t>
            </w:r>
          </w:p>
        </w:tc>
        <w:tc>
          <w:tcPr>
            <w:tcW w:w="2382" w:type="dxa"/>
            <w:tcBorders>
              <w:left w:val="single" w:sz="4" w:space="0" w:color="000000"/>
              <w:bottom w:val="single" w:sz="4" w:space="0" w:color="000000"/>
              <w:right w:val="single" w:sz="4" w:space="0" w:color="000000"/>
            </w:tcBorders>
          </w:tcPr>
          <w:p w14:paraId="3C203E2D" w14:textId="77777777" w:rsidR="00D83CCF" w:rsidRPr="007A7659" w:rsidRDefault="00D83CCF" w:rsidP="00333796">
            <w:pPr>
              <w:pStyle w:val="TableEntry"/>
              <w:rPr>
                <w:noProof w:val="0"/>
              </w:rPr>
            </w:pPr>
            <w:r w:rsidRPr="007A7659">
              <w:rPr>
                <w:noProof w:val="0"/>
              </w:rPr>
              <w:t>DICOM PS3.16 Annex D “Procedure Record”</w:t>
            </w:r>
          </w:p>
        </w:tc>
      </w:tr>
      <w:tr w:rsidR="00D83CCF" w:rsidRPr="007A7659" w14:paraId="09B0D453" w14:textId="77777777" w:rsidTr="00333796">
        <w:trPr>
          <w:jc w:val="center"/>
        </w:trPr>
        <w:tc>
          <w:tcPr>
            <w:tcW w:w="2492" w:type="dxa"/>
            <w:tcBorders>
              <w:left w:val="single" w:sz="4" w:space="0" w:color="000000"/>
              <w:bottom w:val="single" w:sz="4" w:space="0" w:color="000000"/>
            </w:tcBorders>
          </w:tcPr>
          <w:p w14:paraId="1E54AF10" w14:textId="77777777" w:rsidR="00D83CCF" w:rsidRPr="007A7659" w:rsidRDefault="00D83CCF" w:rsidP="00333796">
            <w:pPr>
              <w:pStyle w:val="TableEntry"/>
              <w:snapToGrid w:val="0"/>
              <w:rPr>
                <w:noProof w:val="0"/>
              </w:rPr>
            </w:pPr>
            <w:r w:rsidRPr="007A7659">
              <w:rPr>
                <w:noProof w:val="0"/>
              </w:rPr>
              <w:t>Query Information</w:t>
            </w:r>
          </w:p>
        </w:tc>
        <w:tc>
          <w:tcPr>
            <w:tcW w:w="4772" w:type="dxa"/>
            <w:tcBorders>
              <w:left w:val="single" w:sz="4" w:space="0" w:color="000000"/>
              <w:bottom w:val="single" w:sz="4" w:space="0" w:color="000000"/>
            </w:tcBorders>
          </w:tcPr>
          <w:p w14:paraId="31CCA998" w14:textId="77777777" w:rsidR="00EB13DA" w:rsidRPr="007A7659" w:rsidRDefault="00D83CCF" w:rsidP="00333796">
            <w:pPr>
              <w:pStyle w:val="TableEntry"/>
              <w:snapToGrid w:val="0"/>
              <w:rPr>
                <w:noProof w:val="0"/>
              </w:rPr>
            </w:pPr>
            <w:r w:rsidRPr="007A7659">
              <w:rPr>
                <w:noProof w:val="0"/>
              </w:rPr>
              <w:t xml:space="preserve">A query has been received, either as part of an IHE transaction, or as part other products functions. </w:t>
            </w:r>
          </w:p>
          <w:p w14:paraId="1392E937" w14:textId="77777777" w:rsidR="00D83CCF" w:rsidRPr="007A7659" w:rsidRDefault="00D83CCF" w:rsidP="00333796">
            <w:pPr>
              <w:pStyle w:val="TableEntry"/>
              <w:snapToGrid w:val="0"/>
              <w:rPr>
                <w:noProof w:val="0"/>
              </w:rPr>
            </w:pPr>
            <w:r w:rsidRPr="007A7659">
              <w:rPr>
                <w:noProof w:val="0"/>
              </w:rPr>
              <w:t>For example:</w:t>
            </w:r>
          </w:p>
          <w:p w14:paraId="060990EA" w14:textId="77777777" w:rsidR="00D83CCF" w:rsidRPr="007A7659" w:rsidRDefault="00D83CCF" w:rsidP="00333796">
            <w:pPr>
              <w:pStyle w:val="TableEntry"/>
              <w:rPr>
                <w:noProof w:val="0"/>
              </w:rPr>
            </w:pPr>
            <w:r w:rsidRPr="007A7659">
              <w:rPr>
                <w:noProof w:val="0"/>
              </w:rPr>
              <w:t>1) Modality Worklist Query</w:t>
            </w:r>
          </w:p>
          <w:p w14:paraId="380921BF" w14:textId="77777777" w:rsidR="00D83CCF" w:rsidRPr="007A7659" w:rsidRDefault="00D83CCF" w:rsidP="00333796">
            <w:pPr>
              <w:pStyle w:val="TableEntry"/>
              <w:rPr>
                <w:noProof w:val="0"/>
              </w:rPr>
            </w:pPr>
            <w:r w:rsidRPr="007A7659">
              <w:rPr>
                <w:noProof w:val="0"/>
              </w:rPr>
              <w:t xml:space="preserve">2) Instance or Image Availability Query </w:t>
            </w:r>
          </w:p>
          <w:p w14:paraId="516073D4" w14:textId="77777777" w:rsidR="00D83CCF" w:rsidRPr="007A7659" w:rsidRDefault="00D83CCF" w:rsidP="00333796">
            <w:pPr>
              <w:pStyle w:val="TableEntry"/>
              <w:rPr>
                <w:noProof w:val="0"/>
              </w:rPr>
            </w:pPr>
            <w:r w:rsidRPr="007A7659">
              <w:rPr>
                <w:noProof w:val="0"/>
              </w:rPr>
              <w:t>3) PIX, PDQ, or XDS Query</w:t>
            </w:r>
          </w:p>
          <w:p w14:paraId="7C4864E1" w14:textId="77777777" w:rsidR="00D83CCF" w:rsidRPr="007A7659" w:rsidRDefault="00D83CCF" w:rsidP="00333796">
            <w:pPr>
              <w:pStyle w:val="TableEntry"/>
              <w:rPr>
                <w:noProof w:val="0"/>
                <w:sz w:val="22"/>
                <w:szCs w:val="18"/>
              </w:rPr>
            </w:pPr>
            <w:r w:rsidRPr="007A7659">
              <w:rPr>
                <w:noProof w:val="0"/>
              </w:rPr>
              <w:t xml:space="preserve">Notes: </w:t>
            </w:r>
            <w:r w:rsidRPr="007A7659">
              <w:rPr>
                <w:noProof w:val="0"/>
              </w:rPr>
              <w:tab/>
              <w:t xml:space="preserve">The general guidance is to log the query event with the query parameters and not the result of the query. The result of a query may be very large and is likely to be of limited value vs. the overhead. The query parameters can be used effectively to detect bad behavior and the expectation is that given the query parameters the result could be regenerated if necessary. </w:t>
            </w:r>
          </w:p>
        </w:tc>
        <w:tc>
          <w:tcPr>
            <w:tcW w:w="2382" w:type="dxa"/>
            <w:tcBorders>
              <w:left w:val="single" w:sz="4" w:space="0" w:color="000000"/>
              <w:bottom w:val="single" w:sz="4" w:space="0" w:color="000000"/>
              <w:right w:val="single" w:sz="4" w:space="0" w:color="000000"/>
            </w:tcBorders>
          </w:tcPr>
          <w:p w14:paraId="0052F5EA" w14:textId="77777777" w:rsidR="00D83CCF" w:rsidRPr="007A7659" w:rsidRDefault="00D83CCF" w:rsidP="00333796">
            <w:pPr>
              <w:pStyle w:val="TableEntry"/>
              <w:rPr>
                <w:noProof w:val="0"/>
              </w:rPr>
            </w:pPr>
            <w:r w:rsidRPr="007A7659">
              <w:rPr>
                <w:noProof w:val="0"/>
              </w:rPr>
              <w:t>DICOM PS3.15 A.5.3 “Query”</w:t>
            </w:r>
          </w:p>
        </w:tc>
      </w:tr>
      <w:tr w:rsidR="00D83CCF" w:rsidRPr="007A7659" w14:paraId="15BFFCBE" w14:textId="77777777" w:rsidTr="00333796">
        <w:trPr>
          <w:cantSplit/>
          <w:jc w:val="center"/>
        </w:trPr>
        <w:tc>
          <w:tcPr>
            <w:tcW w:w="2492" w:type="dxa"/>
            <w:tcBorders>
              <w:left w:val="single" w:sz="4" w:space="0" w:color="000000"/>
              <w:bottom w:val="single" w:sz="4" w:space="0" w:color="000000"/>
            </w:tcBorders>
          </w:tcPr>
          <w:p w14:paraId="5FCE1E1D" w14:textId="77777777" w:rsidR="00D83CCF" w:rsidRPr="007A7659" w:rsidRDefault="00D83CCF" w:rsidP="00333796">
            <w:pPr>
              <w:pStyle w:val="TableEntry"/>
              <w:snapToGrid w:val="0"/>
              <w:rPr>
                <w:noProof w:val="0"/>
              </w:rPr>
            </w:pPr>
            <w:r w:rsidRPr="007A7659">
              <w:rPr>
                <w:noProof w:val="0"/>
              </w:rPr>
              <w:lastRenderedPageBreak/>
              <w:t>Security Alert</w:t>
            </w:r>
          </w:p>
        </w:tc>
        <w:tc>
          <w:tcPr>
            <w:tcW w:w="4772" w:type="dxa"/>
            <w:tcBorders>
              <w:left w:val="single" w:sz="4" w:space="0" w:color="000000"/>
              <w:bottom w:val="single" w:sz="4" w:space="0" w:color="000000"/>
            </w:tcBorders>
          </w:tcPr>
          <w:p w14:paraId="01661BF7" w14:textId="77777777" w:rsidR="00D83CCF" w:rsidRPr="007A7659" w:rsidRDefault="00D83CCF" w:rsidP="007E3B51">
            <w:pPr>
              <w:pStyle w:val="TableEntry"/>
              <w:rPr>
                <w:noProof w:val="0"/>
              </w:rPr>
            </w:pPr>
            <w:r w:rsidRPr="007A7659">
              <w:rPr>
                <w:noProof w:val="0"/>
              </w:rPr>
              <w:t>Security Administrative actions create, modify, delete, query, and display the following:</w:t>
            </w:r>
          </w:p>
          <w:p w14:paraId="454B8A54" w14:textId="77777777" w:rsidR="00D83CCF" w:rsidRPr="007A7659" w:rsidRDefault="00D83CCF" w:rsidP="007E3B51">
            <w:pPr>
              <w:pStyle w:val="TableEntry"/>
              <w:rPr>
                <w:bCs/>
                <w:noProof w:val="0"/>
              </w:rPr>
            </w:pPr>
            <w:r w:rsidRPr="007A7659">
              <w:rPr>
                <w:noProof w:val="0"/>
              </w:rPr>
              <w:t xml:space="preserve">Configuration and other changes, e.g., software updates that affect any software that processes protected information. </w:t>
            </w:r>
            <w:r w:rsidRPr="007A7659">
              <w:rPr>
                <w:bCs/>
                <w:noProof w:val="0"/>
              </w:rPr>
              <w:t>Hardware changes may also be reported in this event.</w:t>
            </w:r>
          </w:p>
          <w:p w14:paraId="7E0689CF" w14:textId="77777777" w:rsidR="00D83CCF" w:rsidRPr="007A7659" w:rsidRDefault="00D83CCF" w:rsidP="00D83CCF">
            <w:pPr>
              <w:pStyle w:val="TableEntry"/>
              <w:numPr>
                <w:ilvl w:val="0"/>
                <w:numId w:val="52"/>
              </w:numPr>
              <w:rPr>
                <w:noProof w:val="0"/>
              </w:rPr>
            </w:pPr>
            <w:r w:rsidRPr="007A7659">
              <w:rPr>
                <w:noProof w:val="0"/>
              </w:rPr>
              <w:t xml:space="preserve">Security attributes and auditable events for the application functions used for patient management, clinical processes, registry of business objects and methods </w:t>
            </w:r>
            <w:r w:rsidRPr="007A7659">
              <w:rPr>
                <w:bCs/>
                <w:noProof w:val="0"/>
                <w:szCs w:val="18"/>
              </w:rPr>
              <w:t>(e.g., WSDL, UDDI)</w:t>
            </w:r>
            <w:r w:rsidRPr="007A7659">
              <w:rPr>
                <w:noProof w:val="0"/>
              </w:rPr>
              <w:t xml:space="preserve">, program creation and maintenance, etc. </w:t>
            </w:r>
          </w:p>
          <w:p w14:paraId="5BE1D8F0" w14:textId="77777777" w:rsidR="00D83CCF" w:rsidRPr="007A7659" w:rsidRDefault="00D83CCF" w:rsidP="00D83CCF">
            <w:pPr>
              <w:pStyle w:val="TableEntry"/>
              <w:numPr>
                <w:ilvl w:val="0"/>
                <w:numId w:val="52"/>
              </w:numPr>
              <w:rPr>
                <w:noProof w:val="0"/>
              </w:rPr>
            </w:pPr>
            <w:r w:rsidRPr="007A7659">
              <w:rPr>
                <w:noProof w:val="0"/>
              </w:rPr>
              <w:t>Security domains according to various organizational categories such as entity-wide, institutional, departmental, etc.</w:t>
            </w:r>
          </w:p>
          <w:p w14:paraId="024C4A14" w14:textId="77777777" w:rsidR="00D83CCF" w:rsidRPr="007A7659" w:rsidRDefault="00D83CCF" w:rsidP="00D83CCF">
            <w:pPr>
              <w:pStyle w:val="TableEntry"/>
              <w:numPr>
                <w:ilvl w:val="0"/>
                <w:numId w:val="52"/>
              </w:numPr>
              <w:rPr>
                <w:noProof w:val="0"/>
              </w:rPr>
            </w:pPr>
            <w:r w:rsidRPr="007A7659">
              <w:rPr>
                <w:noProof w:val="0"/>
              </w:rPr>
              <w:t>Security categories or groupings for functions and data such as patient management, nursing, clinical, etc.</w:t>
            </w:r>
          </w:p>
          <w:p w14:paraId="43C2A168" w14:textId="77777777" w:rsidR="00D83CCF" w:rsidRPr="007A7659" w:rsidRDefault="00D83CCF" w:rsidP="00D83CCF">
            <w:pPr>
              <w:pStyle w:val="TableEntry"/>
              <w:numPr>
                <w:ilvl w:val="0"/>
                <w:numId w:val="52"/>
              </w:numPr>
              <w:rPr>
                <w:noProof w:val="0"/>
              </w:rPr>
            </w:pPr>
            <w:r w:rsidRPr="007A7659">
              <w:rPr>
                <w:noProof w:val="0"/>
              </w:rPr>
              <w:t>The allowable access permissions associated with functions and data, such as create, read, update, delete, and execution of specific functional units or object access or manipulation methods.</w:t>
            </w:r>
          </w:p>
          <w:p w14:paraId="1CB6D8D8" w14:textId="77777777" w:rsidR="00D83CCF" w:rsidRPr="007A7659" w:rsidRDefault="00D83CCF" w:rsidP="00D83CCF">
            <w:pPr>
              <w:pStyle w:val="TableEntry"/>
              <w:numPr>
                <w:ilvl w:val="0"/>
                <w:numId w:val="52"/>
              </w:numPr>
              <w:rPr>
                <w:noProof w:val="0"/>
              </w:rPr>
            </w:pPr>
            <w:r w:rsidRPr="007A7659">
              <w:rPr>
                <w:noProof w:val="0"/>
              </w:rPr>
              <w:t>Security roles according to various task-grouping categories such as security administration, admissions desk, nurses, physicians, clinical specialists, etc. It also includes the association of permissions with roles for role-based access control.</w:t>
            </w:r>
          </w:p>
          <w:p w14:paraId="2DA99A94" w14:textId="77777777" w:rsidR="00D83CCF" w:rsidRPr="007A7659" w:rsidRDefault="00D83CCF" w:rsidP="00D83CCF">
            <w:pPr>
              <w:pStyle w:val="TableEntry"/>
              <w:numPr>
                <w:ilvl w:val="0"/>
                <w:numId w:val="52"/>
              </w:numPr>
              <w:rPr>
                <w:noProof w:val="0"/>
              </w:rPr>
            </w:pPr>
            <w:r w:rsidRPr="007A7659">
              <w:rPr>
                <w:noProof w:val="0"/>
              </w:rPr>
              <w:t>User accounts. This includes assigning or changing password or other authentication data. It also includes the association of roles with users for role-based access control, or permissions with users for user-based access control.</w:t>
            </w:r>
          </w:p>
          <w:p w14:paraId="5E9BFDE0" w14:textId="77777777" w:rsidR="00D83CCF" w:rsidRPr="007A7659" w:rsidRDefault="00D83CCF" w:rsidP="00D83CCF">
            <w:pPr>
              <w:pStyle w:val="TableEntry"/>
              <w:numPr>
                <w:ilvl w:val="0"/>
                <w:numId w:val="52"/>
              </w:numPr>
              <w:rPr>
                <w:noProof w:val="0"/>
              </w:rPr>
            </w:pPr>
            <w:r w:rsidRPr="007A7659">
              <w:rPr>
                <w:noProof w:val="0"/>
              </w:rPr>
              <w:t>Unauthorized user attempt to use security administration functions.</w:t>
            </w:r>
          </w:p>
          <w:p w14:paraId="2167599C" w14:textId="77777777" w:rsidR="00D83CCF" w:rsidRPr="007A7659" w:rsidRDefault="00D83CCF" w:rsidP="00D83CCF">
            <w:pPr>
              <w:pStyle w:val="TableEntry"/>
              <w:numPr>
                <w:ilvl w:val="0"/>
                <w:numId w:val="52"/>
              </w:numPr>
              <w:rPr>
                <w:noProof w:val="0"/>
              </w:rPr>
            </w:pPr>
            <w:r w:rsidRPr="007A7659">
              <w:rPr>
                <w:noProof w:val="0"/>
              </w:rPr>
              <w:t>Audit enabling and disabling.</w:t>
            </w:r>
          </w:p>
          <w:p w14:paraId="14E58A58" w14:textId="77777777" w:rsidR="00D83CCF" w:rsidRPr="007A7659" w:rsidRDefault="00D83CCF" w:rsidP="00D83CCF">
            <w:pPr>
              <w:pStyle w:val="TableEntry"/>
              <w:numPr>
                <w:ilvl w:val="0"/>
                <w:numId w:val="52"/>
              </w:numPr>
              <w:rPr>
                <w:noProof w:val="0"/>
              </w:rPr>
            </w:pPr>
            <w:r w:rsidRPr="007A7659">
              <w:rPr>
                <w:noProof w:val="0"/>
              </w:rPr>
              <w:t>User authentication revocation.</w:t>
            </w:r>
          </w:p>
          <w:p w14:paraId="44F90F2F" w14:textId="77777777" w:rsidR="00D83CCF" w:rsidRPr="007A7659" w:rsidRDefault="00D83CCF" w:rsidP="00D83CCF">
            <w:pPr>
              <w:pStyle w:val="TableEntry"/>
              <w:numPr>
                <w:ilvl w:val="0"/>
                <w:numId w:val="52"/>
              </w:numPr>
              <w:rPr>
                <w:noProof w:val="0"/>
              </w:rPr>
            </w:pPr>
            <w:r w:rsidRPr="007A7659">
              <w:rPr>
                <w:noProof w:val="0"/>
              </w:rPr>
              <w:t>Emergency Mode Access (aka Break-Glass)</w:t>
            </w:r>
          </w:p>
          <w:p w14:paraId="21C86747" w14:textId="77777777" w:rsidR="00D83CCF" w:rsidRPr="007A7659" w:rsidRDefault="00D83CCF" w:rsidP="00333796">
            <w:pPr>
              <w:pStyle w:val="TableEntry"/>
              <w:rPr>
                <w:noProof w:val="0"/>
              </w:rPr>
            </w:pPr>
            <w:r w:rsidRPr="007A7659">
              <w:rPr>
                <w:noProof w:val="0"/>
              </w:rPr>
              <w:t>Security administration events should always be audited.</w:t>
            </w:r>
          </w:p>
          <w:p w14:paraId="202EC32C" w14:textId="77777777" w:rsidR="00D83CCF" w:rsidRPr="007A7659" w:rsidRDefault="00D83CCF" w:rsidP="00333796">
            <w:pPr>
              <w:pStyle w:val="TableEntry"/>
              <w:rPr>
                <w:noProof w:val="0"/>
              </w:rPr>
            </w:pPr>
          </w:p>
        </w:tc>
        <w:tc>
          <w:tcPr>
            <w:tcW w:w="2382" w:type="dxa"/>
            <w:tcBorders>
              <w:left w:val="single" w:sz="4" w:space="0" w:color="000000"/>
              <w:bottom w:val="single" w:sz="4" w:space="0" w:color="000000"/>
              <w:right w:val="single" w:sz="4" w:space="0" w:color="000000"/>
            </w:tcBorders>
          </w:tcPr>
          <w:p w14:paraId="3D022130"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7D0E1E4C" w14:textId="77777777" w:rsidTr="00333796">
        <w:trPr>
          <w:jc w:val="center"/>
        </w:trPr>
        <w:tc>
          <w:tcPr>
            <w:tcW w:w="2492" w:type="dxa"/>
            <w:tcBorders>
              <w:left w:val="single" w:sz="4" w:space="0" w:color="000000"/>
              <w:bottom w:val="single" w:sz="4" w:space="0" w:color="000000"/>
            </w:tcBorders>
          </w:tcPr>
          <w:p w14:paraId="014FB163" w14:textId="77777777" w:rsidR="00D83CCF" w:rsidRPr="007A7659" w:rsidRDefault="00D83CCF" w:rsidP="00333796">
            <w:pPr>
              <w:pStyle w:val="TableEntry"/>
              <w:rPr>
                <w:noProof w:val="0"/>
              </w:rPr>
            </w:pPr>
            <w:r w:rsidRPr="007A7659">
              <w:rPr>
                <w:noProof w:val="0"/>
              </w:rPr>
              <w:t>User Authentication</w:t>
            </w:r>
          </w:p>
        </w:tc>
        <w:tc>
          <w:tcPr>
            <w:tcW w:w="4772" w:type="dxa"/>
            <w:tcBorders>
              <w:left w:val="single" w:sz="4" w:space="0" w:color="000000"/>
              <w:bottom w:val="single" w:sz="4" w:space="0" w:color="000000"/>
            </w:tcBorders>
          </w:tcPr>
          <w:p w14:paraId="6954C475" w14:textId="77777777" w:rsidR="00D83CCF" w:rsidRPr="007A7659" w:rsidRDefault="00D83CCF" w:rsidP="00333796">
            <w:pPr>
              <w:pStyle w:val="TableEntry"/>
              <w:rPr>
                <w:noProof w:val="0"/>
              </w:rPr>
            </w:pPr>
            <w:r w:rsidRPr="007A7659">
              <w:rPr>
                <w:noProof w:val="0"/>
              </w:rPr>
              <w:t>This message describes the event of a user log on or log off, whether successful or not. No Participant Objects are needed for this message.</w:t>
            </w:r>
          </w:p>
        </w:tc>
        <w:tc>
          <w:tcPr>
            <w:tcW w:w="2382" w:type="dxa"/>
            <w:tcBorders>
              <w:left w:val="single" w:sz="4" w:space="0" w:color="000000"/>
              <w:bottom w:val="single" w:sz="4" w:space="0" w:color="000000"/>
              <w:right w:val="single" w:sz="4" w:space="0" w:color="000000"/>
            </w:tcBorders>
          </w:tcPr>
          <w:p w14:paraId="74019DC2" w14:textId="77777777" w:rsidR="00D83CCF" w:rsidRPr="007A7659" w:rsidRDefault="00D83CCF" w:rsidP="00333796">
            <w:pPr>
              <w:pStyle w:val="TableEntry"/>
              <w:rPr>
                <w:noProof w:val="0"/>
              </w:rPr>
            </w:pPr>
            <w:r w:rsidRPr="007A7659">
              <w:rPr>
                <w:noProof w:val="0"/>
              </w:rPr>
              <w:t>DICOM PS3.15 A.5.3 “User Authentication”. For log off based on inactivity, specify UserIsRequestor=false in the User element to indicate that this was not user initiated.</w:t>
            </w:r>
          </w:p>
        </w:tc>
      </w:tr>
      <w:tr w:rsidR="00D83CCF" w:rsidRPr="007A7659" w14:paraId="5F9865F6" w14:textId="77777777" w:rsidTr="00333796">
        <w:trPr>
          <w:jc w:val="center"/>
        </w:trPr>
        <w:tc>
          <w:tcPr>
            <w:tcW w:w="2492" w:type="dxa"/>
            <w:tcBorders>
              <w:left w:val="single" w:sz="4" w:space="0" w:color="000000"/>
              <w:bottom w:val="single" w:sz="4" w:space="0" w:color="000000"/>
            </w:tcBorders>
          </w:tcPr>
          <w:p w14:paraId="21AD4F82" w14:textId="77777777" w:rsidR="00D83CCF" w:rsidRPr="007A7659" w:rsidRDefault="00D83CCF" w:rsidP="00333796">
            <w:pPr>
              <w:pStyle w:val="TableEntry"/>
              <w:rPr>
                <w:noProof w:val="0"/>
              </w:rPr>
            </w:pPr>
            <w:r w:rsidRPr="007A7659">
              <w:rPr>
                <w:noProof w:val="0"/>
              </w:rPr>
              <w:t>Study-Object-Event</w:t>
            </w:r>
          </w:p>
        </w:tc>
        <w:tc>
          <w:tcPr>
            <w:tcW w:w="4772" w:type="dxa"/>
            <w:tcBorders>
              <w:left w:val="single" w:sz="4" w:space="0" w:color="000000"/>
              <w:bottom w:val="single" w:sz="4" w:space="0" w:color="000000"/>
            </w:tcBorders>
          </w:tcPr>
          <w:p w14:paraId="10CFF87C" w14:textId="77777777" w:rsidR="00D83CCF" w:rsidRPr="007A7659" w:rsidRDefault="00D83CCF" w:rsidP="00333796">
            <w:pPr>
              <w:pStyle w:val="TableEntry"/>
              <w:rPr>
                <w:noProof w:val="0"/>
              </w:rPr>
            </w:pPr>
            <w:r w:rsidRPr="007A7659">
              <w:rPr>
                <w:noProof w:val="0"/>
              </w:rPr>
              <w:t>Study is created, modified, accessed, or deleted. This reports on addition of new instances to existing studies as well as creation of new studies.</w:t>
            </w:r>
          </w:p>
        </w:tc>
        <w:tc>
          <w:tcPr>
            <w:tcW w:w="2382" w:type="dxa"/>
            <w:tcBorders>
              <w:left w:val="single" w:sz="4" w:space="0" w:color="000000"/>
              <w:bottom w:val="single" w:sz="4" w:space="0" w:color="000000"/>
              <w:right w:val="single" w:sz="4" w:space="0" w:color="000000"/>
            </w:tcBorders>
          </w:tcPr>
          <w:p w14:paraId="157C60C0" w14:textId="77777777" w:rsidR="00D83CCF" w:rsidRPr="007A7659" w:rsidRDefault="00D83CCF" w:rsidP="00333796">
            <w:pPr>
              <w:pStyle w:val="TableEntry"/>
              <w:rPr>
                <w:noProof w:val="0"/>
              </w:rPr>
            </w:pPr>
            <w:r w:rsidRPr="007A7659">
              <w:rPr>
                <w:noProof w:val="0"/>
              </w:rPr>
              <w:t>DICOM PS3.15 A.5.3 “DICOM Instances Accessed”</w:t>
            </w:r>
          </w:p>
        </w:tc>
      </w:tr>
      <w:tr w:rsidR="00D83CCF" w:rsidRPr="007A7659" w14:paraId="12AD61A7" w14:textId="77777777" w:rsidTr="00333796">
        <w:trPr>
          <w:jc w:val="center"/>
        </w:trPr>
        <w:tc>
          <w:tcPr>
            <w:tcW w:w="2492" w:type="dxa"/>
            <w:tcBorders>
              <w:left w:val="single" w:sz="4" w:space="0" w:color="000000"/>
              <w:bottom w:val="single" w:sz="4" w:space="0" w:color="000000"/>
            </w:tcBorders>
          </w:tcPr>
          <w:p w14:paraId="748C81C1" w14:textId="77777777" w:rsidR="00D83CCF" w:rsidRPr="007A7659" w:rsidRDefault="00D83CCF" w:rsidP="00333796">
            <w:pPr>
              <w:pStyle w:val="TableEntry"/>
              <w:rPr>
                <w:noProof w:val="0"/>
              </w:rPr>
            </w:pPr>
            <w:r w:rsidRPr="007A7659">
              <w:rPr>
                <w:noProof w:val="0"/>
              </w:rPr>
              <w:t>Study-used</w:t>
            </w:r>
          </w:p>
        </w:tc>
        <w:tc>
          <w:tcPr>
            <w:tcW w:w="4772" w:type="dxa"/>
            <w:tcBorders>
              <w:left w:val="single" w:sz="4" w:space="0" w:color="000000"/>
              <w:bottom w:val="single" w:sz="4" w:space="0" w:color="000000"/>
            </w:tcBorders>
          </w:tcPr>
          <w:p w14:paraId="4D5ABED3" w14:textId="77777777" w:rsidR="00D83CCF" w:rsidRPr="007A7659" w:rsidRDefault="00D83CCF" w:rsidP="00333796">
            <w:pPr>
              <w:pStyle w:val="TableEntry"/>
              <w:rPr>
                <w:noProof w:val="0"/>
              </w:rPr>
            </w:pPr>
            <w:r w:rsidRPr="007A7659">
              <w:rPr>
                <w:noProof w:val="0"/>
              </w:rPr>
              <w:t>SOP Instances from a specific study are created, modified or accessed. One event covers all instances used for the particular study.</w:t>
            </w:r>
          </w:p>
        </w:tc>
        <w:tc>
          <w:tcPr>
            <w:tcW w:w="2382" w:type="dxa"/>
            <w:tcBorders>
              <w:left w:val="single" w:sz="4" w:space="0" w:color="000000"/>
              <w:bottom w:val="single" w:sz="4" w:space="0" w:color="000000"/>
              <w:right w:val="single" w:sz="4" w:space="0" w:color="000000"/>
            </w:tcBorders>
          </w:tcPr>
          <w:p w14:paraId="2D578C48" w14:textId="77777777" w:rsidR="00D83CCF" w:rsidRPr="007A7659" w:rsidRDefault="00D83CCF" w:rsidP="00333796">
            <w:pPr>
              <w:pStyle w:val="TableEntry"/>
              <w:rPr>
                <w:noProof w:val="0"/>
              </w:rPr>
            </w:pPr>
            <w:r w:rsidRPr="007A7659">
              <w:rPr>
                <w:noProof w:val="0"/>
              </w:rPr>
              <w:t>DICOM PS3.15 A.5.3 “DICOM Instances Accessed”</w:t>
            </w:r>
          </w:p>
        </w:tc>
      </w:tr>
    </w:tbl>
    <w:p w14:paraId="2087FFB0" w14:textId="77777777" w:rsidR="00D83CCF" w:rsidRPr="007A7659" w:rsidRDefault="00D83CCF" w:rsidP="00D83CCF">
      <w:pPr>
        <w:pStyle w:val="Heading6"/>
        <w:numPr>
          <w:ilvl w:val="0"/>
          <w:numId w:val="0"/>
        </w:numPr>
        <w:rPr>
          <w:noProof w:val="0"/>
        </w:rPr>
      </w:pPr>
      <w:bookmarkStart w:id="3144" w:name="_Toc416778538"/>
      <w:bookmarkStart w:id="3145" w:name="_Toc421524830"/>
      <w:bookmarkStart w:id="3146" w:name="_Toc426535221"/>
      <w:r w:rsidRPr="007A7659">
        <w:rPr>
          <w:noProof w:val="0"/>
        </w:rPr>
        <w:lastRenderedPageBreak/>
        <w:t>3.20.4.1.1.2 Other event reports</w:t>
      </w:r>
      <w:bookmarkEnd w:id="3144"/>
      <w:bookmarkEnd w:id="3145"/>
      <w:bookmarkEnd w:id="3146"/>
    </w:p>
    <w:p w14:paraId="1C68C95F" w14:textId="77777777" w:rsidR="00D83CCF" w:rsidRPr="007A7659" w:rsidRDefault="00D83CCF" w:rsidP="00D83CCF">
      <w:pPr>
        <w:pStyle w:val="BodyText"/>
      </w:pPr>
      <w:r w:rsidRPr="007A7659">
        <w:t>A Secure Node or Secure Application may also report audit events that do not correspond to DICOM events</w:t>
      </w:r>
      <w:r w:rsidRPr="00B03358">
        <w:t xml:space="preserve"> or </w:t>
      </w:r>
      <w:r w:rsidRPr="004A0919">
        <w:t>audit events defined in IHE profiles</w:t>
      </w:r>
      <w:r w:rsidRPr="00B03358">
        <w:t xml:space="preserve">. </w:t>
      </w:r>
      <w:r w:rsidR="00B07452" w:rsidRPr="004A0919">
        <w:rPr>
          <w:rFonts w:eastAsia="SimSun"/>
        </w:rPr>
        <w:t xml:space="preserve">For </w:t>
      </w:r>
      <w:r w:rsidR="00B07452" w:rsidRPr="007A7659">
        <w:rPr>
          <w:rFonts w:eastAsia="SimSun"/>
          <w:bCs/>
          <w:szCs w:val="24"/>
          <w:lang w:eastAsia="zh-CN"/>
        </w:rPr>
        <w:t>example, a Disclosure can be recorded when an application knows that the act meets the measure of a Disclosure in the legal domain. The Disclosure event is further explained in Section 3.20.8.</w:t>
      </w:r>
    </w:p>
    <w:p w14:paraId="7B021175" w14:textId="77777777" w:rsidR="00D83CCF" w:rsidRPr="007A7659" w:rsidRDefault="00FB4AFC" w:rsidP="00D83CCF">
      <w:pPr>
        <w:pStyle w:val="BodyText"/>
      </w:pPr>
      <w:r w:rsidRPr="007A7659">
        <w:t xml:space="preserve">Other </w:t>
      </w:r>
      <w:r w:rsidR="00D83CCF" w:rsidRPr="007A7659">
        <w:t>events may be reported using extensions to the format in Section 3.20.7 or may be reported in another format.</w:t>
      </w:r>
    </w:p>
    <w:p w14:paraId="1964AE71" w14:textId="77777777" w:rsidR="00D83CCF" w:rsidRPr="007A7659" w:rsidRDefault="00D83CCF" w:rsidP="00D83CCF">
      <w:pPr>
        <w:pStyle w:val="Heading5"/>
        <w:numPr>
          <w:ilvl w:val="0"/>
          <w:numId w:val="0"/>
        </w:numPr>
        <w:rPr>
          <w:noProof w:val="0"/>
        </w:rPr>
      </w:pPr>
      <w:bookmarkStart w:id="3147" w:name="_Toc416778543"/>
      <w:bookmarkStart w:id="3148" w:name="_Toc421524835"/>
      <w:bookmarkStart w:id="3149" w:name="_Toc426535222"/>
      <w:r w:rsidRPr="007A7659">
        <w:rPr>
          <w:noProof w:val="0"/>
        </w:rPr>
        <w:t>3.20.4.1.2 Message Semantics</w:t>
      </w:r>
      <w:bookmarkEnd w:id="3147"/>
      <w:bookmarkEnd w:id="3148"/>
      <w:bookmarkEnd w:id="3149"/>
    </w:p>
    <w:p w14:paraId="4684DF1F" w14:textId="77777777" w:rsidR="00D83CCF" w:rsidRPr="007A7659" w:rsidRDefault="00D83CCF" w:rsidP="00D83CCF">
      <w:pPr>
        <w:pStyle w:val="BodyText"/>
      </w:pPr>
      <w:r w:rsidRPr="007A7659">
        <w:t xml:space="preserve">The Audit Event message describes an event performed by users or systems. Typical events are queries, views, additions, deletions and changes to data. </w:t>
      </w:r>
    </w:p>
    <w:p w14:paraId="72707955" w14:textId="77777777" w:rsidR="00D83CCF" w:rsidRPr="007A7659" w:rsidRDefault="00D83CCF" w:rsidP="00D83CCF">
      <w:pPr>
        <w:pStyle w:val="BodyText"/>
        <w:rPr>
          <w:bCs/>
        </w:rPr>
      </w:pPr>
      <w:r w:rsidRPr="007A7659">
        <w:rPr>
          <w:bCs/>
        </w:rPr>
        <w:t>An Audit Record Forwarder shall filter and forward Syslog messages unchanged, regardless of their internal format</w:t>
      </w:r>
      <w:r w:rsidR="00CC4641" w:rsidRPr="007A7659">
        <w:rPr>
          <w:bCs/>
        </w:rPr>
        <w:t xml:space="preserve">. </w:t>
      </w:r>
    </w:p>
    <w:p w14:paraId="5FEBA03F" w14:textId="77777777" w:rsidR="00D83CCF" w:rsidRPr="007A7659" w:rsidRDefault="00D83CCF" w:rsidP="00D83CCF">
      <w:pPr>
        <w:pStyle w:val="BodyText"/>
        <w:rPr>
          <w:bCs/>
        </w:rPr>
      </w:pPr>
      <w:r w:rsidRPr="007A7659">
        <w:rPr>
          <w:bCs/>
        </w:rPr>
        <w:t>A Secure Node or Secure Application shall create and transmit an Audit Event message when reporting an event</w:t>
      </w:r>
      <w:r w:rsidR="00CC4641" w:rsidRPr="007A7659">
        <w:rPr>
          <w:bCs/>
        </w:rPr>
        <w:t xml:space="preserve">. </w:t>
      </w:r>
      <w:r w:rsidRPr="007A7659">
        <w:rPr>
          <w:bCs/>
        </w:rPr>
        <w:t xml:space="preserve">This message shall be a Syslog message that is transmitted as described in </w:t>
      </w:r>
      <w:r w:rsidR="008A6C66" w:rsidRPr="007A7659">
        <w:rPr>
          <w:bCs/>
        </w:rPr>
        <w:t>RFC</w:t>
      </w:r>
      <w:r w:rsidRPr="007A7659">
        <w:rPr>
          <w:bCs/>
        </w:rPr>
        <w:t xml:space="preserve">5424 and formatted as described in Section 3.20.7 </w:t>
      </w:r>
      <w:r w:rsidRPr="007A7659">
        <w:t>Audit Message Format</w:t>
      </w:r>
      <w:r w:rsidR="00CC4641" w:rsidRPr="007A7659">
        <w:rPr>
          <w:bCs/>
        </w:rPr>
        <w:t xml:space="preserve">. </w:t>
      </w:r>
    </w:p>
    <w:p w14:paraId="6D6F8027" w14:textId="77777777" w:rsidR="00D83CCF" w:rsidRPr="007A7659" w:rsidRDefault="00D83CCF" w:rsidP="00D83CCF">
      <w:pPr>
        <w:pStyle w:val="BodyText"/>
        <w:rPr>
          <w:bCs/>
        </w:rPr>
      </w:pPr>
      <w:r w:rsidRPr="007A7659">
        <w:rPr>
          <w:bCs/>
        </w:rPr>
        <w:t>Secure Node and Secure Application Actors shall construct the Audit Event message according to the following:</w:t>
      </w:r>
    </w:p>
    <w:p w14:paraId="69944E41" w14:textId="77777777" w:rsidR="00D83CCF" w:rsidRPr="007A7659" w:rsidRDefault="00D83CCF" w:rsidP="00CF2FDE">
      <w:pPr>
        <w:pStyle w:val="ListNumber2"/>
        <w:numPr>
          <w:ilvl w:val="0"/>
          <w:numId w:val="55"/>
        </w:numPr>
      </w:pPr>
      <w:r w:rsidRPr="007A7659">
        <w:t xml:space="preserve">If the message contains Unicode characters, the characters shall be encoded using the UTF-8 encoding rules. UTF-8 avoids utilizing the control characters that are mandated by the Syslog protocol, but it may appear to be gibberish to a system that is not prepared for UTF-8. </w:t>
      </w:r>
    </w:p>
    <w:p w14:paraId="798AF7A4" w14:textId="77777777" w:rsidR="00D83CCF" w:rsidRPr="007A7659" w:rsidRDefault="00D83CCF" w:rsidP="00CF2FDE">
      <w:pPr>
        <w:pStyle w:val="ListNumber2"/>
        <w:numPr>
          <w:ilvl w:val="0"/>
          <w:numId w:val="55"/>
        </w:numPr>
      </w:pPr>
      <w:r w:rsidRPr="007A7659">
        <w:t xml:space="preserve">The PRI field shall be set using the facility value of 10 (security/authorization messages). Most Audit Event messages should have the severity value of 5 (normal but significant), although applications may choose values of 4 (Warning condition) if that is appropriate to the more detailed information in the audit message. This means that for most Audit Event messages the PRI field will contain the value “&lt;85&gt;”. </w:t>
      </w:r>
    </w:p>
    <w:p w14:paraId="634B3B39" w14:textId="77777777" w:rsidR="00D83CCF" w:rsidRPr="007A7659" w:rsidRDefault="00D83CCF" w:rsidP="00CF2FDE">
      <w:pPr>
        <w:pStyle w:val="ListNumber2"/>
        <w:numPr>
          <w:ilvl w:val="0"/>
          <w:numId w:val="55"/>
        </w:numPr>
      </w:pPr>
      <w:r w:rsidRPr="007A7659">
        <w:t>The MSGID field in the HEADER of the SYSLOG-MSG shall be set to “IHE+RFC-3881” (minus the quotes)</w:t>
      </w:r>
      <w:r w:rsidR="00CC4641" w:rsidRPr="007A7659">
        <w:t xml:space="preserve">. </w:t>
      </w:r>
      <w:r w:rsidRPr="007A7659">
        <w:t xml:space="preserve">(Note that the use of </w:t>
      </w:r>
      <w:r w:rsidR="008A6C66" w:rsidRPr="007A7659">
        <w:t>RFC</w:t>
      </w:r>
      <w:r w:rsidRPr="007A7659">
        <w:t>3881 in the value is retained for backward compatibility.)</w:t>
      </w:r>
    </w:p>
    <w:p w14:paraId="582BE23B" w14:textId="77777777" w:rsidR="00D83CCF" w:rsidRPr="007A7659" w:rsidRDefault="00D83CCF" w:rsidP="00CF2FDE">
      <w:pPr>
        <w:pStyle w:val="ListNumber2"/>
        <w:numPr>
          <w:ilvl w:val="0"/>
          <w:numId w:val="55"/>
        </w:numPr>
      </w:pPr>
      <w:r w:rsidRPr="007A7659">
        <w:t>The STRUCTURED-DATA is not used</w:t>
      </w:r>
      <w:r w:rsidR="00CC4641" w:rsidRPr="007A7659">
        <w:t xml:space="preserve">. </w:t>
      </w:r>
      <w:r w:rsidRPr="007A7659">
        <w:t>The MSG field holds the structured event data.</w:t>
      </w:r>
    </w:p>
    <w:p w14:paraId="2692DA2F" w14:textId="77777777" w:rsidR="00D83CCF" w:rsidRPr="007A7659" w:rsidRDefault="00D83CCF" w:rsidP="00CF2FDE">
      <w:pPr>
        <w:pStyle w:val="ListNumber2"/>
        <w:numPr>
          <w:ilvl w:val="0"/>
          <w:numId w:val="55"/>
        </w:numPr>
      </w:pPr>
      <w:r w:rsidRPr="007A7659">
        <w:t xml:space="preserve">The MSG field of the SYSLOG-MSG shall be present and shall be an XML structure using UTF-8 minimal length encoding following the DICOM PS3.15 A.5 format, as described in Section 3.20.7 Audit Message Format. The BOM as specified in </w:t>
      </w:r>
      <w:r w:rsidR="008A6C66" w:rsidRPr="007A7659">
        <w:t>RFC</w:t>
      </w:r>
      <w:r w:rsidRPr="007A7659">
        <w:t>5424 for use when the MSG is UTF-8 encoded is discouraged, but acceptable, as this is not well supported and discouraged by Unicode.</w:t>
      </w:r>
    </w:p>
    <w:p w14:paraId="6AC9145D" w14:textId="77777777" w:rsidR="00D83CCF" w:rsidRPr="007A7659" w:rsidRDefault="00D83CCF" w:rsidP="00D83CCF">
      <w:pPr>
        <w:pStyle w:val="Heading6"/>
        <w:numPr>
          <w:ilvl w:val="0"/>
          <w:numId w:val="0"/>
        </w:numPr>
        <w:rPr>
          <w:noProof w:val="0"/>
        </w:rPr>
      </w:pPr>
      <w:bookmarkStart w:id="3150" w:name="_Toc416778539"/>
      <w:bookmarkStart w:id="3151" w:name="_Toc421524831"/>
      <w:bookmarkStart w:id="3152" w:name="_Toc426535223"/>
      <w:r w:rsidRPr="007A7659">
        <w:rPr>
          <w:noProof w:val="0"/>
        </w:rPr>
        <w:t>3.20.4.1.2.1 Audit Message Transports</w:t>
      </w:r>
      <w:bookmarkEnd w:id="3150"/>
      <w:bookmarkEnd w:id="3151"/>
      <w:bookmarkEnd w:id="3152"/>
    </w:p>
    <w:p w14:paraId="3F1F2514" w14:textId="77777777" w:rsidR="00D83CCF" w:rsidRPr="007A7659" w:rsidRDefault="00D83CCF" w:rsidP="00D83CCF">
      <w:pPr>
        <w:pStyle w:val="BodyText"/>
      </w:pPr>
      <w:r w:rsidRPr="007A7659">
        <w:t>This transaction defines two transport mechanisms for Record Audit Event messages:</w:t>
      </w:r>
    </w:p>
    <w:p w14:paraId="28DE3C52" w14:textId="77777777" w:rsidR="00D83CCF" w:rsidRPr="007A7659" w:rsidRDefault="00D83CCF" w:rsidP="007E3B51">
      <w:pPr>
        <w:pStyle w:val="ListNumber2"/>
        <w:numPr>
          <w:ilvl w:val="0"/>
          <w:numId w:val="84"/>
        </w:numPr>
      </w:pPr>
      <w:r w:rsidRPr="007A7659">
        <w:lastRenderedPageBreak/>
        <w:t>Transmission of Syslog messages over TLS (</w:t>
      </w:r>
      <w:r w:rsidR="008A6C66" w:rsidRPr="007A7659">
        <w:t>RFC</w:t>
      </w:r>
      <w:r w:rsidRPr="007A7659">
        <w:t>5425) with The Syslog Protocol (</w:t>
      </w:r>
      <w:r w:rsidR="008A6C66" w:rsidRPr="007A7659">
        <w:t>RFC</w:t>
      </w:r>
      <w:r w:rsidRPr="007A7659">
        <w:t>5424) which formalizes sending Syslog messages over a streaming protocol protectable by TLS</w:t>
      </w:r>
      <w:r w:rsidR="00CC4641" w:rsidRPr="007A7659">
        <w:t xml:space="preserve">. </w:t>
      </w:r>
      <w:r w:rsidRPr="007A7659">
        <w:t>See Section 3.20.4.1.2.1.1.</w:t>
      </w:r>
    </w:p>
    <w:p w14:paraId="70BCD746" w14:textId="77777777" w:rsidR="00D83CCF" w:rsidRPr="007A7659" w:rsidRDefault="00D83CCF" w:rsidP="007E3B51">
      <w:pPr>
        <w:pStyle w:val="ListNumber2"/>
        <w:numPr>
          <w:ilvl w:val="0"/>
          <w:numId w:val="84"/>
        </w:numPr>
      </w:pPr>
      <w:r w:rsidRPr="007A7659">
        <w:t>Transmission of Syslog messages over UDP (</w:t>
      </w:r>
      <w:r w:rsidR="008A6C66" w:rsidRPr="007A7659">
        <w:t>RFC</w:t>
      </w:r>
      <w:r w:rsidRPr="007A7659">
        <w:t>5426) with The Syslog Protocol (</w:t>
      </w:r>
      <w:r w:rsidR="008A6C66" w:rsidRPr="007A7659">
        <w:t>RFC</w:t>
      </w:r>
      <w:r w:rsidRPr="007A7659">
        <w:t xml:space="preserve">5424) which formalizes and obsoletes BSD Syslog protocol defined in </w:t>
      </w:r>
      <w:r w:rsidR="008A6C66" w:rsidRPr="007A7659">
        <w:t>RFC</w:t>
      </w:r>
      <w:r w:rsidRPr="007A7659">
        <w:t>3164</w:t>
      </w:r>
      <w:r w:rsidR="00CC4641" w:rsidRPr="007A7659">
        <w:t xml:space="preserve">. </w:t>
      </w:r>
      <w:r w:rsidRPr="007A7659">
        <w:t>See Section 3.20.4.1.2.1.2.</w:t>
      </w:r>
    </w:p>
    <w:p w14:paraId="179B8F32" w14:textId="77777777" w:rsidR="00D83CCF" w:rsidRPr="007A7659" w:rsidRDefault="00D83CCF" w:rsidP="00D83CCF">
      <w:pPr>
        <w:pStyle w:val="BodyText"/>
      </w:pPr>
      <w:r w:rsidRPr="007A7659">
        <w:t xml:space="preserve">The Audit Record Repository shall support both transport mechanisms. </w:t>
      </w:r>
    </w:p>
    <w:p w14:paraId="45D120E5" w14:textId="77777777" w:rsidR="00D83CCF" w:rsidRPr="007A7659" w:rsidRDefault="00D83CCF" w:rsidP="00D83CCF">
      <w:pPr>
        <w:pStyle w:val="BodyText"/>
        <w:rPr>
          <w:b/>
          <w:u w:val="single"/>
        </w:rPr>
      </w:pPr>
      <w:r w:rsidRPr="007A7659">
        <w:t>The Secure Node, Secure Application, and Audit Record Forwarder Actors shall support at least one of the transport mechanisms.</w:t>
      </w:r>
      <w:r w:rsidRPr="007A7659">
        <w:rPr>
          <w:b/>
          <w:u w:val="single"/>
        </w:rPr>
        <w:t xml:space="preserve"> </w:t>
      </w:r>
    </w:p>
    <w:p w14:paraId="02E7BFB8" w14:textId="77777777" w:rsidR="00D83CCF" w:rsidRPr="007A7659" w:rsidRDefault="00D83CCF" w:rsidP="00D83CCF">
      <w:pPr>
        <w:pStyle w:val="Heading7"/>
        <w:numPr>
          <w:ilvl w:val="0"/>
          <w:numId w:val="0"/>
        </w:numPr>
        <w:rPr>
          <w:noProof w:val="0"/>
        </w:rPr>
      </w:pPr>
      <w:bookmarkStart w:id="3153" w:name="_Toc416778540"/>
      <w:bookmarkStart w:id="3154" w:name="_Toc421524832"/>
      <w:bookmarkStart w:id="3155" w:name="_Toc426535224"/>
      <w:r w:rsidRPr="007A7659">
        <w:rPr>
          <w:noProof w:val="0"/>
        </w:rPr>
        <w:t>3.20.4.1.2.1.1 Transmission of Syslog Messages over TLS</w:t>
      </w:r>
      <w:bookmarkEnd w:id="3153"/>
      <w:bookmarkEnd w:id="3154"/>
      <w:bookmarkEnd w:id="3155"/>
      <w:r w:rsidRPr="007A7659">
        <w:rPr>
          <w:noProof w:val="0"/>
        </w:rPr>
        <w:t xml:space="preserve"> </w:t>
      </w:r>
    </w:p>
    <w:p w14:paraId="0FB2B71C" w14:textId="77777777" w:rsidR="00D83CCF" w:rsidRPr="007A7659" w:rsidRDefault="00D83CCF" w:rsidP="007E3B51">
      <w:pPr>
        <w:pStyle w:val="BodyText"/>
      </w:pPr>
      <w:bookmarkStart w:id="3156" w:name="_Toc416778542"/>
      <w:bookmarkStart w:id="3157" w:name="_Toc421524834"/>
      <w:bookmarkStart w:id="3158" w:name="_Toc426535225"/>
      <w:r w:rsidRPr="007A7659">
        <w:t>Transmission of Syslog messages over TLS (</w:t>
      </w:r>
      <w:r w:rsidR="008A6C66" w:rsidRPr="007A7659">
        <w:t>RFC</w:t>
      </w:r>
      <w:r w:rsidRPr="007A7659">
        <w:t>5425) with the Syslog Protocol (</w:t>
      </w:r>
      <w:r w:rsidR="008A6C66" w:rsidRPr="007A7659">
        <w:t>RFC</w:t>
      </w:r>
      <w:r w:rsidRPr="007A7659">
        <w:t>5424) formalizes sending Syslog messages over a streaming protocol protectable by TLS</w:t>
      </w:r>
      <w:r w:rsidR="00CC4641" w:rsidRPr="007A7659">
        <w:t xml:space="preserve">. </w:t>
      </w:r>
    </w:p>
    <w:p w14:paraId="562768AB" w14:textId="77777777" w:rsidR="00D83CCF" w:rsidRPr="007A7659" w:rsidRDefault="008A6C66" w:rsidP="007E3B51">
      <w:pPr>
        <w:pStyle w:val="BodyText"/>
      </w:pPr>
      <w:r w:rsidRPr="007A7659">
        <w:t>RFC</w:t>
      </w:r>
      <w:r w:rsidR="00D83CCF" w:rsidRPr="007A7659">
        <w:t>5424 states that this MUST be TLS version 1.2</w:t>
      </w:r>
      <w:r w:rsidR="00CC4641" w:rsidRPr="007A7659">
        <w:t xml:space="preserve">. </w:t>
      </w:r>
      <w:r w:rsidR="00D83CCF" w:rsidRPr="007A7659">
        <w:t>For this transaction, that requirement is relaxed to be that it MUST be TLS; version 1.2 is RECOMMENDED.</w:t>
      </w:r>
    </w:p>
    <w:p w14:paraId="40E73B24" w14:textId="77777777" w:rsidR="00D83CCF" w:rsidRPr="007A7659" w:rsidRDefault="00D83CCF" w:rsidP="00D83CCF">
      <w:pPr>
        <w:pStyle w:val="Heading7"/>
        <w:numPr>
          <w:ilvl w:val="0"/>
          <w:numId w:val="0"/>
        </w:numPr>
        <w:rPr>
          <w:noProof w:val="0"/>
        </w:rPr>
      </w:pPr>
      <w:r w:rsidRPr="007A7659">
        <w:rPr>
          <w:noProof w:val="0"/>
        </w:rPr>
        <w:t>3.20.4.1.2.1.2 Transmission of Syslog Messages over UDP (formerly:BSD Syslog)</w:t>
      </w:r>
      <w:bookmarkEnd w:id="3156"/>
      <w:bookmarkEnd w:id="3157"/>
      <w:bookmarkEnd w:id="3158"/>
    </w:p>
    <w:p w14:paraId="01D4B7D0" w14:textId="77777777" w:rsidR="00D83CCF" w:rsidRPr="007A7659" w:rsidRDefault="00D83CCF" w:rsidP="00D83CCF">
      <w:pPr>
        <w:pStyle w:val="BodyText"/>
      </w:pPr>
      <w:r w:rsidRPr="007A7659">
        <w:t>Transmission of Syslog Messages over UDP (</w:t>
      </w:r>
      <w:r w:rsidR="008A6C66" w:rsidRPr="007A7659">
        <w:t>RFC</w:t>
      </w:r>
      <w:r w:rsidRPr="007A7659">
        <w:t>5426) with The Syslog Protocol (</w:t>
      </w:r>
      <w:r w:rsidR="008A6C66" w:rsidRPr="007A7659">
        <w:t>RFC</w:t>
      </w:r>
      <w:r w:rsidRPr="007A7659">
        <w:t>5424) formalizes and obsoletes the BSD Syslog protocol (</w:t>
      </w:r>
      <w:r w:rsidR="008A6C66" w:rsidRPr="007A7659">
        <w:t>RFC</w:t>
      </w:r>
      <w:r w:rsidRPr="007A7659">
        <w:t>3164). This transport mechanism, originally defined in the IHE Radiology Technical Framework, is appropriate in some situations.</w:t>
      </w:r>
    </w:p>
    <w:p w14:paraId="589C50F9" w14:textId="6F1875DA" w:rsidR="00D83CCF" w:rsidRPr="007A7659" w:rsidRDefault="00D83CCF" w:rsidP="00D83CCF">
      <w:pPr>
        <w:pStyle w:val="BodyText"/>
      </w:pPr>
      <w:r w:rsidRPr="007A7659">
        <w:t xml:space="preserve">The underlying UDP transport may truncate messages longer than 1024 bytes or the MTU size minus the UDP header length. The Audit Record Repository </w:t>
      </w:r>
      <w:commentRangeStart w:id="3159"/>
      <w:ins w:id="3160" w:author="Joseph Lamy" w:date="2019-06-18T12:05:00Z">
        <w:r w:rsidR="00307F0F" w:rsidRPr="00307F0F">
          <w:t xml:space="preserve">should </w:t>
        </w:r>
        <w:commentRangeEnd w:id="3159"/>
        <w:r w:rsidR="00307F0F">
          <w:rPr>
            <w:rStyle w:val="CommentReference"/>
          </w:rPr>
          <w:commentReference w:id="3159"/>
        </w:r>
        <w:r w:rsidR="00307F0F" w:rsidRPr="00307F0F">
          <w:t>accept arbitrarily truncated messages and use its best effort to preserve those fragments (e.g., modify truncated messages so that such messages are well-formed XML, e.g., closing open elements), including possibly partial multi-byte encodings of characters.  Because of the potential loss of information, the Audit Record Repository may track modified audits by adding informational text</w:t>
        </w:r>
      </w:ins>
      <w:del w:id="3163" w:author="Joseph Lamy" w:date="2019-06-18T12:05:00Z">
        <w:r w:rsidRPr="007A7659" w:rsidDel="00307F0F">
          <w:delText>shall accept arbitrarily truncated messages. The Audit Record Repository shall modify truncated messages so that such messages are well-formed XML (e.g., closing open elements), including possibly partial multi-byte encodings of characters</w:delText>
        </w:r>
      </w:del>
      <w:r w:rsidRPr="007A7659">
        <w:t>.</w:t>
      </w:r>
    </w:p>
    <w:p w14:paraId="7FDB32F4" w14:textId="77777777" w:rsidR="00D83CCF" w:rsidRPr="007A7659" w:rsidRDefault="00D83CCF" w:rsidP="00D83CCF">
      <w:pPr>
        <w:pStyle w:val="BodyText"/>
      </w:pPr>
      <w:r w:rsidRPr="007A7659">
        <w:t>Because of the potential for truncated messages and other security concerns, the transmission of Syslog messages over TLS is recommended.</w:t>
      </w:r>
    </w:p>
    <w:p w14:paraId="173EAAF6" w14:textId="77777777" w:rsidR="00D83CCF" w:rsidRPr="007A7659" w:rsidRDefault="00D83CCF" w:rsidP="00D83CCF">
      <w:pPr>
        <w:pStyle w:val="Heading7"/>
        <w:numPr>
          <w:ilvl w:val="0"/>
          <w:numId w:val="0"/>
        </w:numPr>
        <w:rPr>
          <w:noProof w:val="0"/>
        </w:rPr>
      </w:pPr>
      <w:bookmarkStart w:id="3164" w:name="_Toc426535226"/>
      <w:r w:rsidRPr="007A7659">
        <w:rPr>
          <w:noProof w:val="0"/>
        </w:rPr>
        <w:t>3.20.4.1.2.1.3 Reliable Syslog (deprecated)</w:t>
      </w:r>
      <w:bookmarkEnd w:id="3164"/>
    </w:p>
    <w:p w14:paraId="5A315DA2" w14:textId="77777777" w:rsidR="00D83CCF" w:rsidRPr="007A7659" w:rsidRDefault="00D83CCF" w:rsidP="00D83CCF">
      <w:r w:rsidRPr="007A7659">
        <w:t>The Reliable Syslog “cooked” mode is no longer specified by this transaction</w:t>
      </w:r>
      <w:r w:rsidR="00CC4641" w:rsidRPr="007A7659">
        <w:t xml:space="preserve">. </w:t>
      </w:r>
      <w:r w:rsidRPr="007A7659">
        <w:t>Applications using Reliable Syslog should switch to transmission of Syslog Messages over TLS.</w:t>
      </w:r>
    </w:p>
    <w:p w14:paraId="32E1E785" w14:textId="77777777" w:rsidR="00D83CCF" w:rsidRPr="007A7659" w:rsidRDefault="00D83CCF" w:rsidP="00D83CCF">
      <w:pPr>
        <w:pStyle w:val="Heading5"/>
        <w:numPr>
          <w:ilvl w:val="0"/>
          <w:numId w:val="0"/>
        </w:numPr>
        <w:rPr>
          <w:noProof w:val="0"/>
        </w:rPr>
      </w:pPr>
      <w:bookmarkStart w:id="3165" w:name="_Toc416778549"/>
      <w:bookmarkStart w:id="3166" w:name="_Toc421524841"/>
      <w:bookmarkStart w:id="3167" w:name="_Toc426535227"/>
      <w:r w:rsidRPr="007A7659">
        <w:rPr>
          <w:noProof w:val="0"/>
        </w:rPr>
        <w:t>3.20.4.1.3 Expected Actions</w:t>
      </w:r>
      <w:bookmarkEnd w:id="3165"/>
      <w:bookmarkEnd w:id="3166"/>
      <w:bookmarkEnd w:id="3167"/>
    </w:p>
    <w:p w14:paraId="1F7BA0BA" w14:textId="77777777" w:rsidR="00D83CCF" w:rsidRPr="007A7659" w:rsidRDefault="00D83CCF" w:rsidP="00D83CCF">
      <w:pPr>
        <w:pStyle w:val="BodyText"/>
      </w:pPr>
      <w:r w:rsidRPr="007A7659">
        <w:t xml:space="preserve">An Audit Record Repository (ARR) shall accept any Syslog message that complies with </w:t>
      </w:r>
      <w:r w:rsidR="008A6C66" w:rsidRPr="007A7659">
        <w:t>RFC</w:t>
      </w:r>
      <w:r w:rsidRPr="007A7659">
        <w:t>5424. For each Syslog message it may:</w:t>
      </w:r>
    </w:p>
    <w:p w14:paraId="64D1B704" w14:textId="77777777" w:rsidR="00D83CCF" w:rsidRPr="007A7659" w:rsidRDefault="00D83CCF" w:rsidP="00CF2FDE">
      <w:pPr>
        <w:pStyle w:val="ListNumber2"/>
        <w:numPr>
          <w:ilvl w:val="0"/>
          <w:numId w:val="54"/>
        </w:numPr>
      </w:pPr>
      <w:r w:rsidRPr="007A7659">
        <w:t xml:space="preserve">Discard the Syslog message as irrelevant. </w:t>
      </w:r>
    </w:p>
    <w:p w14:paraId="5C66FE2D" w14:textId="77777777" w:rsidR="00D83CCF" w:rsidRPr="007A7659" w:rsidRDefault="00D83CCF" w:rsidP="00CF2FDE">
      <w:pPr>
        <w:pStyle w:val="ListNumber2"/>
        <w:numPr>
          <w:ilvl w:val="0"/>
          <w:numId w:val="54"/>
        </w:numPr>
      </w:pPr>
      <w:r w:rsidRPr="007A7659">
        <w:t>Retain the Syslog message in an internal data store.</w:t>
      </w:r>
    </w:p>
    <w:p w14:paraId="7631E97F" w14:textId="77777777" w:rsidR="00D83CCF" w:rsidRPr="007A7659" w:rsidRDefault="00D83CCF" w:rsidP="00CF2FDE">
      <w:pPr>
        <w:pStyle w:val="ListNumber2"/>
        <w:numPr>
          <w:ilvl w:val="0"/>
          <w:numId w:val="54"/>
        </w:numPr>
      </w:pPr>
      <w:r w:rsidRPr="007A7659">
        <w:t>Perform other processing on the Syslog message.</w:t>
      </w:r>
    </w:p>
    <w:p w14:paraId="73D7B594" w14:textId="77777777" w:rsidR="00D83CCF" w:rsidRPr="007A7659" w:rsidRDefault="00D83CCF" w:rsidP="007E3B51">
      <w:pPr>
        <w:pStyle w:val="BodyText"/>
      </w:pPr>
      <w:r w:rsidRPr="007A7659">
        <w:lastRenderedPageBreak/>
        <w:t>Audit Record Repositories shall accept UTF-8 encodings and store them without damage, i.e., preserve all 8 bits.</w:t>
      </w:r>
    </w:p>
    <w:p w14:paraId="355DE621" w14:textId="77777777" w:rsidR="00D83CCF" w:rsidRPr="007A7659" w:rsidRDefault="00D83CCF" w:rsidP="007E3B51">
      <w:pPr>
        <w:pStyle w:val="BodyText"/>
      </w:pPr>
      <w:r w:rsidRPr="007A7659">
        <w:t>Audit Record Forwarders shall accept UTF-8 encodings and forward them without damage, i.e., preserve all 8 bits.</w:t>
      </w:r>
    </w:p>
    <w:p w14:paraId="6E524119" w14:textId="77777777" w:rsidR="00D83CCF" w:rsidRPr="007A7659" w:rsidRDefault="00D83CCF" w:rsidP="00D83CCF">
      <w:pPr>
        <w:pStyle w:val="BodyText"/>
      </w:pPr>
      <w:r w:rsidRPr="007A7659">
        <w:t>This transaction does not constrain the kind of Syslog messages that can be conveyed, nor does it specify the capacity or capabilities of the data store in the Audit Record Repository. The expectation is that the internal data store on the Audit Record Repository will be used for subsequent analysis and reporting purposes</w:t>
      </w:r>
      <w:r w:rsidR="00CC4641" w:rsidRPr="007A7659">
        <w:t xml:space="preserve">. </w:t>
      </w:r>
      <w:r w:rsidRPr="007A7659">
        <w:t>This transaction does not specify what such activities will be.</w:t>
      </w:r>
    </w:p>
    <w:p w14:paraId="6498565D" w14:textId="77777777" w:rsidR="00D83CCF" w:rsidRPr="007A7659" w:rsidRDefault="00D83CCF" w:rsidP="00D83CCF">
      <w:pPr>
        <w:pStyle w:val="BodyText"/>
      </w:pPr>
      <w:r w:rsidRPr="007A7659">
        <w:t>The Audit Record Repository may apply a variety of data retention rules to the data store. This transaction does not specify data retention rules. These are usually dependent upon the purposes assigned to a specific Audit Record Repository.</w:t>
      </w:r>
    </w:p>
    <w:p w14:paraId="43361869" w14:textId="77777777" w:rsidR="00D83CCF" w:rsidRPr="007A7659" w:rsidRDefault="00D83CCF" w:rsidP="00D83CCF">
      <w:pPr>
        <w:pStyle w:val="BodyText"/>
      </w:pPr>
      <w:r w:rsidRPr="007A7659">
        <w:t>When the Audit Record Repository is grouped with an Audit Record Forwarder, the Audit Record Forwarder shall:</w:t>
      </w:r>
    </w:p>
    <w:p w14:paraId="0D5339D5" w14:textId="77777777" w:rsidR="00D83CCF" w:rsidRPr="007A7659" w:rsidRDefault="00D83CCF" w:rsidP="00605552">
      <w:pPr>
        <w:pStyle w:val="ListNumber2"/>
        <w:numPr>
          <w:ilvl w:val="0"/>
          <w:numId w:val="58"/>
        </w:numPr>
      </w:pPr>
      <w:r w:rsidRPr="007A7659">
        <w:t>Apply filtering rules to all Syslog messages received by the Audit Record Repository.</w:t>
      </w:r>
    </w:p>
    <w:p w14:paraId="4CDE5102" w14:textId="77777777" w:rsidR="00D83CCF" w:rsidRPr="007A7659" w:rsidRDefault="00D83CCF" w:rsidP="00605552">
      <w:pPr>
        <w:pStyle w:val="ListNumber2"/>
        <w:numPr>
          <w:ilvl w:val="0"/>
          <w:numId w:val="58"/>
        </w:numPr>
      </w:pPr>
      <w:r w:rsidRPr="007A7659">
        <w:t>Forward all Syslog messages that match filters to their configured destinations.</w:t>
      </w:r>
    </w:p>
    <w:p w14:paraId="07D68F26" w14:textId="77777777" w:rsidR="00D83CCF" w:rsidRPr="007A7659" w:rsidRDefault="00D83CCF" w:rsidP="00D83CCF">
      <w:pPr>
        <w:pStyle w:val="Heading3"/>
        <w:numPr>
          <w:ilvl w:val="0"/>
          <w:numId w:val="0"/>
        </w:numPr>
        <w:rPr>
          <w:noProof w:val="0"/>
        </w:rPr>
      </w:pPr>
      <w:bookmarkStart w:id="3168" w:name="_Toc416778550"/>
      <w:bookmarkStart w:id="3169" w:name="_Toc421524842"/>
      <w:bookmarkStart w:id="3170" w:name="_Toc426535228"/>
      <w:bookmarkStart w:id="3171" w:name="_Toc304806893"/>
      <w:bookmarkStart w:id="3172" w:name="_Toc518548689"/>
      <w:r w:rsidRPr="007A7659">
        <w:rPr>
          <w:noProof w:val="0"/>
        </w:rPr>
        <w:t>3.20.5 Security Considerations</w:t>
      </w:r>
      <w:bookmarkEnd w:id="3168"/>
      <w:bookmarkEnd w:id="3169"/>
      <w:bookmarkEnd w:id="3170"/>
      <w:bookmarkEnd w:id="3171"/>
      <w:bookmarkEnd w:id="3172"/>
    </w:p>
    <w:p w14:paraId="4D3E5AFA" w14:textId="77777777" w:rsidR="00D83CCF" w:rsidRPr="007A7659" w:rsidRDefault="00D83CCF" w:rsidP="00D83CCF">
      <w:r w:rsidRPr="007A7659">
        <w:t>The use of the TLS transport mechanism is recommended because the audit event messages often contain PHI or other sensitive information. See Section 3.20.4.1.2.1.</w:t>
      </w:r>
    </w:p>
    <w:p w14:paraId="6C350F2C" w14:textId="77777777" w:rsidR="00D83CCF" w:rsidRPr="007A7659" w:rsidRDefault="00D83CCF" w:rsidP="00D83CCF">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93E978" w14:textId="77777777" w:rsidR="00D83CCF" w:rsidRPr="007A7659" w:rsidRDefault="00D83CCF" w:rsidP="00D83CCF">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27707C62" w14:textId="77777777" w:rsidR="00D83CCF" w:rsidRPr="007A7659" w:rsidRDefault="00D83CCF" w:rsidP="00D83CCF">
      <w:r w:rsidRPr="007A7659">
        <w:t xml:space="preserve">The Audit Record Repository is required to generate audit event messages for various kinds of use of the data store and configuration changes. This is specified in Section 3.20.4.1.1. </w:t>
      </w:r>
    </w:p>
    <w:p w14:paraId="216082A3" w14:textId="77777777" w:rsidR="00D83CCF" w:rsidRPr="007A7659" w:rsidRDefault="00D83CCF" w:rsidP="00D83CCF">
      <w:pPr>
        <w:pStyle w:val="Heading3"/>
        <w:numPr>
          <w:ilvl w:val="0"/>
          <w:numId w:val="0"/>
        </w:numPr>
        <w:rPr>
          <w:noProof w:val="0"/>
        </w:rPr>
      </w:pPr>
      <w:bookmarkStart w:id="3173" w:name="_Toc416778551"/>
      <w:bookmarkStart w:id="3174" w:name="_Toc421524843"/>
      <w:bookmarkStart w:id="3175" w:name="_Toc426535229"/>
      <w:bookmarkStart w:id="3176" w:name="_Toc304806894"/>
      <w:bookmarkStart w:id="3177" w:name="_Toc518548690"/>
      <w:r w:rsidRPr="007A7659">
        <w:rPr>
          <w:noProof w:val="0"/>
        </w:rPr>
        <w:t>3.20.6 Retired</w:t>
      </w:r>
      <w:bookmarkEnd w:id="3173"/>
      <w:bookmarkEnd w:id="3174"/>
      <w:bookmarkEnd w:id="3175"/>
      <w:bookmarkEnd w:id="3176"/>
      <w:bookmarkEnd w:id="3177"/>
    </w:p>
    <w:p w14:paraId="0E806230" w14:textId="77777777" w:rsidR="00D83CCF" w:rsidRPr="007A7659" w:rsidRDefault="00D83CCF" w:rsidP="007E3B51">
      <w:pPr>
        <w:pStyle w:val="BodyText"/>
      </w:pPr>
      <w:r w:rsidRPr="007A7659">
        <w:t>This section has been retired. Most of the previous content has been moved to Section 3.20.4. Table 3.20.6-1 "Audit Record trigger events" is now Table 3.20.4.1.1.1-1.</w:t>
      </w:r>
    </w:p>
    <w:p w14:paraId="6E437D0A" w14:textId="77777777" w:rsidR="00D83CCF" w:rsidRPr="007A7659" w:rsidRDefault="00D83CCF" w:rsidP="00D83CCF">
      <w:pPr>
        <w:pStyle w:val="Heading3"/>
        <w:numPr>
          <w:ilvl w:val="0"/>
          <w:numId w:val="0"/>
        </w:numPr>
        <w:rPr>
          <w:noProof w:val="0"/>
        </w:rPr>
      </w:pPr>
      <w:bookmarkStart w:id="3178" w:name="_Toc416778552"/>
      <w:bookmarkStart w:id="3179" w:name="_Toc421524844"/>
      <w:bookmarkStart w:id="3180" w:name="_Toc426535230"/>
      <w:bookmarkStart w:id="3181" w:name="_Toc304806895"/>
      <w:bookmarkStart w:id="3182" w:name="_Toc518548691"/>
      <w:r w:rsidRPr="007A7659">
        <w:rPr>
          <w:noProof w:val="0"/>
        </w:rPr>
        <w:t xml:space="preserve">3.20.7 </w:t>
      </w:r>
      <w:bookmarkEnd w:id="3178"/>
      <w:bookmarkEnd w:id="3179"/>
      <w:r w:rsidRPr="007A7659">
        <w:rPr>
          <w:noProof w:val="0"/>
        </w:rPr>
        <w:t>Audit Message Format</w:t>
      </w:r>
      <w:bookmarkEnd w:id="3180"/>
      <w:bookmarkEnd w:id="3181"/>
      <w:bookmarkEnd w:id="3182"/>
    </w:p>
    <w:p w14:paraId="2E20CBEA" w14:textId="77777777" w:rsidR="00D83CCF" w:rsidRPr="007A7659" w:rsidRDefault="00D83CCF" w:rsidP="007E3B51">
      <w:pPr>
        <w:pStyle w:val="BodyText"/>
      </w:pPr>
      <w:r w:rsidRPr="007A7659">
        <w:t xml:space="preserve">All IHE actors shall utilize the IHE Audit Trail Message Format in Section 3.20.7.1. This is a schema based on the standards developed and issued by the IETF, HL7, and DICOM organizations to meet the medical auditing needs as specified by ASTM E2147-01. </w:t>
      </w:r>
    </w:p>
    <w:p w14:paraId="3B3B9D69" w14:textId="77777777" w:rsidR="00D83CCF" w:rsidRPr="007A7659" w:rsidRDefault="00D83CCF" w:rsidP="00D83CCF">
      <w:pPr>
        <w:rPr>
          <w:rFonts w:ascii="Times" w:hAnsi="Times"/>
          <w:szCs w:val="24"/>
        </w:rPr>
      </w:pPr>
      <w:r w:rsidRPr="007A7659">
        <w:rPr>
          <w:szCs w:val="24"/>
        </w:rPr>
        <w:t xml:space="preserve">Note: The </w:t>
      </w:r>
      <w:r w:rsidRPr="007A7659">
        <w:rPr>
          <w:rFonts w:ascii="Times" w:hAnsi="Times"/>
          <w:szCs w:val="24"/>
        </w:rPr>
        <w:t>IHE Provisional Audit Message Format has been retired.</w:t>
      </w:r>
    </w:p>
    <w:p w14:paraId="791290F8" w14:textId="77777777" w:rsidR="00D83CCF" w:rsidRPr="007A7659" w:rsidRDefault="00D83CCF" w:rsidP="007E3B51">
      <w:pPr>
        <w:pStyle w:val="Heading4"/>
        <w:ind w:left="0" w:firstLine="0"/>
        <w:rPr>
          <w:bCs/>
          <w:noProof w:val="0"/>
        </w:rPr>
      </w:pPr>
      <w:bookmarkStart w:id="3183" w:name="_Toc426535231"/>
      <w:r w:rsidRPr="007A7659">
        <w:rPr>
          <w:bCs/>
          <w:noProof w:val="0"/>
        </w:rPr>
        <w:lastRenderedPageBreak/>
        <w:t>3.20.7.1 IHE Audit Trail Message Format</w:t>
      </w:r>
      <w:bookmarkEnd w:id="3183"/>
    </w:p>
    <w:p w14:paraId="58507367" w14:textId="77777777" w:rsidR="00D83CCF" w:rsidRPr="007A7659" w:rsidRDefault="00D83CCF" w:rsidP="00D83CCF">
      <w:r w:rsidRPr="007A7659">
        <w:t xml:space="preserve">The DICOM Standard, Part 15, Annex A.5 Audit Trail Message Format Profile (see </w:t>
      </w:r>
      <w:hyperlink r:id="rId103" w:history="1">
        <w:r w:rsidRPr="007A7659">
          <w:rPr>
            <w:rStyle w:val="Hyperlink"/>
          </w:rPr>
          <w:t>http://medical.nema.org/medical/dicom/current/output/chtml/part15/sect_A.5.html</w:t>
        </w:r>
      </w:hyperlink>
      <w:r w:rsidRPr="007A7659">
        <w:t xml:space="preserve">) provides vocabulary and specification of a schema for events that may occur in the context of DICOM equipment. This XML schema was defined based upon joint work by IHE, HL7, DICOM, ASTM E31, and the Joint NEMA/COCIR/JIRA Security and Privacy Committee. </w:t>
      </w:r>
    </w:p>
    <w:p w14:paraId="21681342" w14:textId="77777777" w:rsidR="00D83CCF" w:rsidRPr="007A7659" w:rsidRDefault="00D83CCF" w:rsidP="00D83CCF">
      <w:r w:rsidRPr="007A7659">
        <w:t>The DICOM Standard provides a schema for the basic messages and states that extensions are valid. This profile does not restrict private extensions that comply with the W3C XML encoding rules for the use of schemas, namespaces, etc.</w:t>
      </w:r>
    </w:p>
    <w:p w14:paraId="30B7807A" w14:textId="77777777" w:rsidR="00D83CCF" w:rsidRPr="007A7659" w:rsidRDefault="00D83CCF" w:rsidP="00D83CCF">
      <w:r w:rsidRPr="007A7659">
        <w:t xml:space="preserve">IHE has extended the DICOM audit schema for more general healthcare use. Some IHE profiles have defined additional events and appropriate audit event messages for those events. Those audit event messages are often directly associated with IHE transactions. The events are documented in the context of those transactions, and are not documented as part of this transaction. </w:t>
      </w:r>
    </w:p>
    <w:p w14:paraId="0AC89653" w14:textId="77777777" w:rsidR="00D83CCF" w:rsidRPr="007A7659" w:rsidRDefault="00D83CCF" w:rsidP="00D83CCF">
      <w:r w:rsidRPr="007A7659">
        <w:t xml:space="preserve">These audit requirements may be found in the Technical Frameworks from any IHE domain, not just the ITI domain. The notation used in this documentation, which often is in the form of an audit message table, is that used in the DICOM standard. The messages shall be encoded as instances based on the DICOM schema. </w:t>
      </w:r>
    </w:p>
    <w:p w14:paraId="2735C958" w14:textId="6A4FC72A" w:rsidR="00B37F70" w:rsidRPr="007A7659" w:rsidRDefault="003A7505" w:rsidP="003A7505">
      <w:r w:rsidRPr="007A7659">
        <w:t>The following notation is used for optionality: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920"/>
      </w:tblGrid>
      <w:tr w:rsidR="00B37F70" w:rsidRPr="007A7659" w14:paraId="21F0E5BF" w14:textId="77777777" w:rsidTr="004A0919">
        <w:tc>
          <w:tcPr>
            <w:tcW w:w="1350" w:type="dxa"/>
          </w:tcPr>
          <w:p w14:paraId="5579EE5D" w14:textId="77777777" w:rsidR="00B37F70" w:rsidRPr="007A7659" w:rsidRDefault="00B37F70" w:rsidP="004A0919">
            <w:pPr>
              <w:pStyle w:val="ListParagraph"/>
              <w:numPr>
                <w:ilvl w:val="0"/>
                <w:numId w:val="95"/>
              </w:numPr>
            </w:pPr>
            <w:r w:rsidRPr="007A7659">
              <w:t>M</w:t>
            </w:r>
          </w:p>
        </w:tc>
        <w:tc>
          <w:tcPr>
            <w:tcW w:w="7920" w:type="dxa"/>
          </w:tcPr>
          <w:p w14:paraId="41BA44DF" w14:textId="77777777" w:rsidR="00B37F70" w:rsidRPr="007A7659" w:rsidRDefault="00B37F70" w:rsidP="003A7505">
            <w:r w:rsidRPr="007A7659">
              <w:t>This field is mandatory.</w:t>
            </w:r>
          </w:p>
        </w:tc>
      </w:tr>
      <w:tr w:rsidR="00B37F70" w:rsidRPr="007A7659" w14:paraId="4CF68427" w14:textId="77777777" w:rsidTr="004A0919">
        <w:tc>
          <w:tcPr>
            <w:tcW w:w="1350" w:type="dxa"/>
          </w:tcPr>
          <w:p w14:paraId="31AA95D9" w14:textId="77777777" w:rsidR="00B37F70" w:rsidRPr="007A7659" w:rsidRDefault="00B37F70" w:rsidP="004A0919">
            <w:pPr>
              <w:pStyle w:val="ListParagraph"/>
              <w:numPr>
                <w:ilvl w:val="0"/>
                <w:numId w:val="95"/>
              </w:numPr>
            </w:pPr>
            <w:r w:rsidRPr="007A7659">
              <w:t>U</w:t>
            </w:r>
          </w:p>
        </w:tc>
        <w:tc>
          <w:tcPr>
            <w:tcW w:w="7920" w:type="dxa"/>
          </w:tcPr>
          <w:p w14:paraId="784367EA" w14:textId="77777777" w:rsidR="00B37F70" w:rsidRPr="007A7659" w:rsidRDefault="00B37F70" w:rsidP="003A7505">
            <w:r w:rsidRPr="007A7659">
              <w:t>The optionality of this field is unspecialized. The optionality of the underlying standard applies.</w:t>
            </w:r>
          </w:p>
        </w:tc>
      </w:tr>
      <w:tr w:rsidR="00B37F70" w:rsidRPr="007A7659" w14:paraId="1C69780B" w14:textId="77777777" w:rsidTr="004A0919">
        <w:tc>
          <w:tcPr>
            <w:tcW w:w="1350" w:type="dxa"/>
          </w:tcPr>
          <w:p w14:paraId="2838A7A8" w14:textId="77777777" w:rsidR="00B37F70" w:rsidRPr="007A7659" w:rsidRDefault="00B37F70" w:rsidP="004A0919">
            <w:pPr>
              <w:pStyle w:val="ListParagraph"/>
              <w:numPr>
                <w:ilvl w:val="0"/>
                <w:numId w:val="95"/>
              </w:numPr>
            </w:pPr>
            <w:r w:rsidRPr="007A7659">
              <w:t>C</w:t>
            </w:r>
          </w:p>
        </w:tc>
        <w:tc>
          <w:tcPr>
            <w:tcW w:w="7920" w:type="dxa"/>
          </w:tcPr>
          <w:p w14:paraId="2084A98E" w14:textId="77777777" w:rsidR="00B37F70" w:rsidRPr="007A7659" w:rsidRDefault="00B37F70" w:rsidP="003A7505">
            <w:r w:rsidRPr="007A7659">
              <w:t>This field is mandatory if a specified condition is true.</w:t>
            </w:r>
          </w:p>
        </w:tc>
      </w:tr>
    </w:tbl>
    <w:p w14:paraId="126A9B3D" w14:textId="77777777" w:rsidR="00D83CCF" w:rsidRPr="007A7659" w:rsidRDefault="00D83CCF" w:rsidP="00D83CCF">
      <w:r w:rsidRPr="007A7659">
        <w:t>The IHE Audit Trail Message Format describes events with respect to a single patient. In situations where there is an event that applies to more than one identifiable patient, there shall be a separate audit event message for each patient.</w:t>
      </w:r>
    </w:p>
    <w:p w14:paraId="1ED2261D" w14:textId="77777777" w:rsidR="00D83CCF" w:rsidRPr="007A7659" w:rsidRDefault="00D83CCF" w:rsidP="00D83CCF">
      <w:pPr>
        <w:pStyle w:val="Heading5"/>
        <w:numPr>
          <w:ilvl w:val="0"/>
          <w:numId w:val="0"/>
        </w:numPr>
        <w:rPr>
          <w:noProof w:val="0"/>
        </w:rPr>
      </w:pPr>
      <w:bookmarkStart w:id="3184" w:name="_Toc426535232"/>
      <w:r w:rsidRPr="007A7659">
        <w:rPr>
          <w:noProof w:val="0"/>
        </w:rPr>
        <w:t>3.20.7.1.1 RoleIDCode with access control roles</w:t>
      </w:r>
      <w:bookmarkEnd w:id="3184"/>
    </w:p>
    <w:p w14:paraId="7F0CEDCA" w14:textId="77777777" w:rsidR="00D83CCF" w:rsidRPr="007A7659" w:rsidRDefault="00D83CCF" w:rsidP="00C5247E">
      <w:pPr>
        <w:tabs>
          <w:tab w:val="left" w:pos="180"/>
        </w:tabs>
      </w:pPr>
      <w:r w:rsidRPr="007A7659">
        <w:t>When describing a human user’s participation in an event, the RoleIDCode value should represent the access control roles/permissions that authorized the event. RoleIDCode is a CodedValueType. Use of standards-based roles/permissions is recommended, rather than use of site or application specific codes. Many older security systems are unable to produce this data, hence it is optional, but should be provided when known.</w:t>
      </w:r>
    </w:p>
    <w:p w14:paraId="2E0B549F" w14:textId="77777777" w:rsidR="00D83CCF" w:rsidRPr="007A7659" w:rsidRDefault="00D83CCF" w:rsidP="00D83CCF">
      <w:r w:rsidRPr="007A7659">
        <w:t xml:space="preserve">For example: at a site "St Fraser" they have defined a functional role code "NURSEA" for attending nurse. This can be represented as </w:t>
      </w:r>
    </w:p>
    <w:p w14:paraId="03BA2385" w14:textId="77777777" w:rsidR="00D83CCF" w:rsidRPr="007A7659" w:rsidRDefault="00D83CCF" w:rsidP="00D83CCF">
      <w:r w:rsidRPr="007A7659">
        <w:tab/>
        <w:t>EV("NURSEA", "St Fraser", "Attending Nurse")</w:t>
      </w:r>
    </w:p>
    <w:p w14:paraId="16F14AEF" w14:textId="77777777" w:rsidR="00D83CCF" w:rsidRPr="007A7659" w:rsidRDefault="00D83CCF" w:rsidP="00D83CCF">
      <w:r w:rsidRPr="007A7659">
        <w:t>Candidate standards based structural/functional role codes can be found at ISO, HL7, ASTM, and various other sources.</w:t>
      </w:r>
    </w:p>
    <w:p w14:paraId="41D46D58" w14:textId="77777777" w:rsidR="00D83CCF" w:rsidRPr="007A7659" w:rsidRDefault="00D83CCF" w:rsidP="00D83CCF">
      <w:pPr>
        <w:pStyle w:val="Heading5"/>
        <w:numPr>
          <w:ilvl w:val="0"/>
          <w:numId w:val="0"/>
        </w:numPr>
        <w:rPr>
          <w:rFonts w:eastAsia="SimSun"/>
          <w:noProof w:val="0"/>
        </w:rPr>
      </w:pPr>
      <w:bookmarkStart w:id="3185" w:name="_Toc426535233"/>
      <w:r w:rsidRPr="007A7659">
        <w:rPr>
          <w:rFonts w:eastAsia="SimSun"/>
          <w:noProof w:val="0"/>
        </w:rPr>
        <w:lastRenderedPageBreak/>
        <w:t>3.20.7.1.2 Audit Encoding of the Purpose of Use value</w:t>
      </w:r>
      <w:bookmarkEnd w:id="3185"/>
    </w:p>
    <w:p w14:paraId="0D739D7E" w14:textId="77777777" w:rsidR="00D83CCF" w:rsidRPr="007A7659" w:rsidRDefault="00D83CCF" w:rsidP="00D83CCF">
      <w:pPr>
        <w:pStyle w:val="BodyText"/>
        <w:rPr>
          <w:rFonts w:eastAsia="SimSun"/>
          <w:lang w:eastAsia="zh-CN"/>
        </w:rPr>
      </w:pPr>
      <w:r w:rsidRPr="007A7659">
        <w:rPr>
          <w:rFonts w:eastAsia="SimSun"/>
          <w:lang w:eastAsia="zh-CN"/>
        </w:rPr>
        <w:t xml:space="preserve">The Purpose of Use value in the schema indicates the expected ultimate use of the data, rather than a likely near term use such as “send to X”. As explained in the </w:t>
      </w:r>
      <w:hyperlink r:id="rId104" w:history="1">
        <w:r w:rsidRPr="007A7659">
          <w:rPr>
            <w:rStyle w:val="Hyperlink"/>
            <w:rFonts w:eastAsia="SimSun"/>
            <w:szCs w:val="24"/>
            <w:lang w:eastAsia="zh-CN"/>
          </w:rPr>
          <w:t>IHE Access Control White Paper</w:t>
        </w:r>
      </w:hyperlink>
      <w:r w:rsidRPr="007A7659">
        <w:rPr>
          <w:rFonts w:eastAsia="SimSun"/>
          <w:lang w:eastAsia="zh-CN"/>
        </w:rPr>
        <w:t xml:space="preserve">, there are Access Control decisions that are based on the ultimate use of the data. For example a Patient may have provided a BPPC Consent/Authorization for treatment purposes, but explicitly disallowed any use for research regardless of de-identification methods used. </w:t>
      </w:r>
    </w:p>
    <w:p w14:paraId="276D9A0E" w14:textId="77777777" w:rsidR="00D83CCF" w:rsidRPr="007A7659" w:rsidRDefault="00D83CCF" w:rsidP="00D83CCF">
      <w:pPr>
        <w:pStyle w:val="BodyText"/>
        <w:rPr>
          <w:rFonts w:eastAsia="SimSun"/>
          <w:lang w:eastAsia="zh-CN"/>
        </w:rPr>
      </w:pPr>
      <w:r w:rsidRPr="007A7659">
        <w:rPr>
          <w:rFonts w:eastAsia="SimSun"/>
          <w:lang w:eastAsia="zh-CN"/>
        </w:rPr>
        <w:t xml:space="preserve">The Purpose Of Use is also included in the Audit Event message to enable some forms of reporting of Accounting of Disclosures and Breach Notification. To enable this type of Audit Logging and Access Control decision, the </w:t>
      </w:r>
      <w:r w:rsidR="00F17A63" w:rsidRPr="007A7659">
        <w:rPr>
          <w:rFonts w:eastAsia="SimSun"/>
          <w:lang w:eastAsia="zh-CN"/>
        </w:rPr>
        <w:t>a</w:t>
      </w:r>
      <w:r w:rsidRPr="007A7659">
        <w:rPr>
          <w:rFonts w:eastAsia="SimSun"/>
          <w:lang w:eastAsia="zh-CN"/>
        </w:rPr>
        <w:t xml:space="preserve">ssertion </w:t>
      </w:r>
      <w:r w:rsidR="00F17A63" w:rsidRPr="007A7659">
        <w:rPr>
          <w:rFonts w:eastAsia="SimSun"/>
          <w:lang w:eastAsia="zh-CN"/>
        </w:rPr>
        <w:t xml:space="preserve">in the Provide User Assertion </w:t>
      </w:r>
      <w:r w:rsidRPr="007A7659">
        <w:rPr>
          <w:rFonts w:eastAsia="SimSun"/>
          <w:lang w:eastAsia="zh-CN"/>
        </w:rPr>
        <w:t xml:space="preserve">[ITI-40] </w:t>
      </w:r>
      <w:r w:rsidR="00F17A63" w:rsidRPr="007A7659">
        <w:rPr>
          <w:rFonts w:eastAsia="SimSun"/>
          <w:lang w:eastAsia="zh-CN"/>
        </w:rPr>
        <w:t xml:space="preserve">transaction in the Cross-Enterprise User Assertion (XUA) Profile </w:t>
      </w:r>
      <w:r w:rsidRPr="007A7659">
        <w:rPr>
          <w:rFonts w:eastAsia="SimSun"/>
          <w:lang w:eastAsia="zh-CN"/>
        </w:rPr>
        <w:t>includes the intended purpose for which the data will be used. One specific PurposeOfUse would be a “Break-Glass”/Emergency-Mode-Access.</w:t>
      </w:r>
    </w:p>
    <w:p w14:paraId="32BBD62A" w14:textId="77777777" w:rsidR="00D83CCF" w:rsidRPr="007A7659" w:rsidRDefault="00D83CCF" w:rsidP="00D83CCF">
      <w:pPr>
        <w:pStyle w:val="BodyText"/>
        <w:rPr>
          <w:rFonts w:eastAsia="SimSun"/>
          <w:lang w:eastAsia="zh-CN"/>
        </w:rPr>
      </w:pPr>
      <w:r w:rsidRPr="007A7659">
        <w:rPr>
          <w:rFonts w:eastAsia="SimSun"/>
          <w:lang w:eastAsia="zh-CN"/>
        </w:rPr>
        <w:t>The PurposeOfUse value will come from a Value Set. This Value Set should be derived from the codes found in ISO 14265, or XSPA (Cross-Enterprise Security and Privacy Authorization). Implementations should expect that the Value Set used may be using locally defined values. The use of the IHE Sharing of Value Sets (SVS) Profile may assist with this.</w:t>
      </w:r>
    </w:p>
    <w:p w14:paraId="6B13E33F" w14:textId="77777777" w:rsidR="00D83CCF" w:rsidRPr="007A7659" w:rsidRDefault="00D83CCF" w:rsidP="00D83CCF">
      <w:pPr>
        <w:pStyle w:val="BodyText"/>
        <w:rPr>
          <w:rFonts w:eastAsia="SimSun"/>
          <w:lang w:eastAsia="zh-CN"/>
        </w:rPr>
      </w:pPr>
      <w:r w:rsidRPr="007A7659">
        <w:rPr>
          <w:rFonts w:eastAsia="SimSun"/>
          <w:lang w:eastAsia="zh-CN"/>
        </w:rPr>
        <w:t>When a PurposeOfUse value is available it shall be encoded in the EventIdentification section as “PurposeOfUse” element encoded as a CodedValueType.</w:t>
      </w:r>
    </w:p>
    <w:p w14:paraId="7501C77E" w14:textId="77777777" w:rsidR="00D83CCF" w:rsidRPr="007A7659" w:rsidRDefault="00D83CCF" w:rsidP="00D83CCF">
      <w:pPr>
        <w:rPr>
          <w:rFonts w:eastAsia="SimSun"/>
          <w:lang w:eastAsia="zh-CN"/>
        </w:rPr>
      </w:pPr>
      <w:r w:rsidRPr="007A7659">
        <w:rPr>
          <w:rFonts w:eastAsia="SimSun"/>
          <w:lang w:eastAsia="zh-CN"/>
        </w:rPr>
        <w:t>For example, the following is how an explicit Disclosure can be recorded when an application knows that the act meets the measure of a Disclosure in the legal domain.</w:t>
      </w:r>
    </w:p>
    <w:p w14:paraId="604F2448" w14:textId="77777777" w:rsidR="00D83CCF" w:rsidRPr="007A7659" w:rsidRDefault="00D83CCF" w:rsidP="00D83CCF">
      <w:pPr>
        <w:pStyle w:val="BodyText"/>
        <w:rPr>
          <w:rFonts w:eastAsia="SimSun"/>
          <w:lang w:eastAsia="zh-CN"/>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83CCF" w:rsidRPr="007A7659" w14:paraId="6FE6B6AB"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2FD39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0D453B7" w14:textId="77777777" w:rsidR="00D83CCF" w:rsidRPr="007A7659" w:rsidRDefault="00D83CCF" w:rsidP="003C1EF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C9C7EDA" w14:textId="77777777" w:rsidR="00D83CCF" w:rsidRPr="007A7659" w:rsidRDefault="00D83CCF" w:rsidP="003C1EF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2ABB5633" w14:textId="77777777" w:rsidR="00D83CCF" w:rsidRPr="007A7659" w:rsidRDefault="00D83CCF" w:rsidP="003C1EFA">
            <w:pPr>
              <w:pStyle w:val="TableEntryHeader"/>
            </w:pPr>
            <w:r w:rsidRPr="007A7659">
              <w:t>Value Constraints</w:t>
            </w:r>
          </w:p>
        </w:tc>
      </w:tr>
      <w:tr w:rsidR="00D83CCF" w:rsidRPr="007A7659" w14:paraId="79933E7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00FABDA7" w14:textId="77777777" w:rsidR="00D83CCF" w:rsidRPr="007A7659" w:rsidRDefault="00D83CCF" w:rsidP="003C1EFA">
            <w:pPr>
              <w:pStyle w:val="TableEntryHeader"/>
            </w:pPr>
            <w:r w:rsidRPr="007A7659">
              <w:t>Event</w:t>
            </w:r>
          </w:p>
          <w:p w14:paraId="2E4A6924" w14:textId="77777777" w:rsidR="00D83CCF" w:rsidRPr="007A7659" w:rsidRDefault="00D83CCF">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77B049C4" w14:textId="77777777" w:rsidR="00D83CCF" w:rsidRPr="007A7659" w:rsidRDefault="00D83CCF" w:rsidP="00333796">
            <w:pPr>
              <w:pStyle w:val="TableEntry"/>
              <w:rPr>
                <w:noProof w:val="0"/>
                <w:sz w:val="16"/>
              </w:rPr>
            </w:pPr>
            <w:r w:rsidRPr="007A7659">
              <w:rPr>
                <w:noProof w:val="0"/>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410AD8AE"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8275FCE" w14:textId="77777777" w:rsidR="00D83CCF" w:rsidRPr="007A7659" w:rsidRDefault="00D83CCF" w:rsidP="00333796">
            <w:pPr>
              <w:pStyle w:val="TableEntry"/>
              <w:rPr>
                <w:noProof w:val="0"/>
                <w:sz w:val="16"/>
              </w:rPr>
            </w:pPr>
            <w:r w:rsidRPr="007A7659">
              <w:rPr>
                <w:noProof w:val="0"/>
                <w:sz w:val="16"/>
              </w:rPr>
              <w:t>EV(110106, DCM, “Export”)</w:t>
            </w:r>
          </w:p>
        </w:tc>
      </w:tr>
      <w:tr w:rsidR="00D83CCF" w:rsidRPr="007A7659" w14:paraId="01273BEA"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CF88BD"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4BD6EBC" w14:textId="77777777" w:rsidR="00D83CCF" w:rsidRPr="007A7659" w:rsidRDefault="00D83CCF" w:rsidP="00333796">
            <w:pPr>
              <w:pStyle w:val="TableEntry"/>
              <w:rPr>
                <w:noProof w:val="0"/>
                <w:sz w:val="16"/>
              </w:rPr>
            </w:pPr>
            <w:r w:rsidRPr="007A7659">
              <w:rPr>
                <w:noProof w:val="0"/>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24E055B"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tcPr>
          <w:p w14:paraId="06302C7C" w14:textId="77777777" w:rsidR="00D83CCF" w:rsidRPr="007A7659" w:rsidRDefault="00D83CCF" w:rsidP="00333796">
            <w:pPr>
              <w:pStyle w:val="TableEntry"/>
              <w:rPr>
                <w:noProof w:val="0"/>
                <w:sz w:val="16"/>
              </w:rPr>
            </w:pPr>
            <w:r w:rsidRPr="007A7659">
              <w:rPr>
                <w:noProof w:val="0"/>
                <w:sz w:val="16"/>
              </w:rPr>
              <w:t xml:space="preserve">“R” (Read) </w:t>
            </w:r>
          </w:p>
        </w:tc>
      </w:tr>
      <w:tr w:rsidR="00D83CCF" w:rsidRPr="007A7659" w14:paraId="601900B0"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9322037"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30AD2F8" w14:textId="77777777" w:rsidR="00D83CCF" w:rsidRPr="007A7659" w:rsidRDefault="00D83CCF" w:rsidP="00333796">
            <w:pPr>
              <w:pStyle w:val="TableEntry"/>
              <w:rPr>
                <w:i/>
                <w:iCs/>
                <w:noProof w:val="0"/>
                <w:sz w:val="16"/>
              </w:rPr>
            </w:pPr>
            <w:r w:rsidRPr="007A7659">
              <w:rPr>
                <w:i/>
                <w:iCs/>
                <w:noProof w:val="0"/>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14C7593"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D473715"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57E53628"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3C4012"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472CE1A" w14:textId="77777777" w:rsidR="00D83CCF" w:rsidRPr="007A7659" w:rsidRDefault="00D83CCF" w:rsidP="00333796">
            <w:pPr>
              <w:pStyle w:val="TableEntry"/>
              <w:rPr>
                <w:i/>
                <w:iCs/>
                <w:noProof w:val="0"/>
                <w:sz w:val="16"/>
              </w:rPr>
            </w:pPr>
            <w:r w:rsidRPr="007A7659">
              <w:rPr>
                <w:i/>
                <w:iCs/>
                <w:noProof w:val="0"/>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335993F0"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E8D2586"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43C0CAC7"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F5B8A6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D869A7" w14:textId="77777777" w:rsidR="00D83CCF" w:rsidRPr="007A7659" w:rsidRDefault="00D83CCF" w:rsidP="00333796">
            <w:pPr>
              <w:pStyle w:val="TableEntry"/>
              <w:rPr>
                <w:iCs/>
                <w:noProof w:val="0"/>
                <w:sz w:val="16"/>
              </w:rPr>
            </w:pPr>
            <w:r w:rsidRPr="007A7659">
              <w:rPr>
                <w:iCs/>
                <w:noProof w:val="0"/>
                <w:sz w:val="16"/>
              </w:rPr>
              <w:t>PurposeOfUse</w:t>
            </w:r>
          </w:p>
        </w:tc>
        <w:tc>
          <w:tcPr>
            <w:tcW w:w="720" w:type="dxa"/>
            <w:tcBorders>
              <w:top w:val="single" w:sz="4" w:space="0" w:color="auto"/>
              <w:left w:val="single" w:sz="4" w:space="0" w:color="auto"/>
              <w:bottom w:val="single" w:sz="4" w:space="0" w:color="auto"/>
              <w:right w:val="single" w:sz="4" w:space="0" w:color="auto"/>
            </w:tcBorders>
            <w:vAlign w:val="center"/>
          </w:tcPr>
          <w:p w14:paraId="1A5A1146" w14:textId="77777777" w:rsidR="00D83CCF" w:rsidRPr="007A7659" w:rsidRDefault="00D83CCF" w:rsidP="00333796">
            <w:pPr>
              <w:pStyle w:val="TableEntry"/>
              <w:jc w:val="center"/>
              <w:rPr>
                <w:iCs/>
                <w:noProof w:val="0"/>
                <w:sz w:val="16"/>
              </w:rPr>
            </w:pPr>
            <w:r w:rsidRPr="007A7659">
              <w:rPr>
                <w:iCs/>
                <w:noProof w:val="0"/>
                <w:sz w:val="16"/>
              </w:rPr>
              <w:t>O</w:t>
            </w:r>
          </w:p>
        </w:tc>
        <w:tc>
          <w:tcPr>
            <w:tcW w:w="4878" w:type="dxa"/>
            <w:tcBorders>
              <w:top w:val="single" w:sz="4" w:space="0" w:color="auto"/>
              <w:left w:val="single" w:sz="4" w:space="0" w:color="auto"/>
              <w:bottom w:val="single" w:sz="4" w:space="0" w:color="auto"/>
              <w:right w:val="single" w:sz="4" w:space="0" w:color="auto"/>
            </w:tcBorders>
            <w:vAlign w:val="center"/>
          </w:tcPr>
          <w:p w14:paraId="0C556999" w14:textId="77777777" w:rsidR="00D83CCF" w:rsidRPr="007A7659" w:rsidRDefault="00D83CCF" w:rsidP="00333796">
            <w:pPr>
              <w:pStyle w:val="TableEntry"/>
              <w:rPr>
                <w:iCs/>
                <w:noProof w:val="0"/>
                <w:sz w:val="16"/>
              </w:rPr>
            </w:pPr>
            <w:r w:rsidRPr="007A7659">
              <w:rPr>
                <w:iCs/>
                <w:noProof w:val="0"/>
                <w:sz w:val="16"/>
              </w:rPr>
              <w:t>EV(12, 1.0.14265.1, “Law Enforcement”)</w:t>
            </w:r>
          </w:p>
        </w:tc>
      </w:tr>
      <w:tr w:rsidR="00D83CCF" w:rsidRPr="007A7659" w14:paraId="66A2CBFF"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3016F9"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DEE30C4" w14:textId="77777777" w:rsidR="00D83CCF" w:rsidRPr="007A7659" w:rsidRDefault="00D83CCF" w:rsidP="00333796">
            <w:pPr>
              <w:pStyle w:val="TableEntry"/>
              <w:rPr>
                <w:noProof w:val="0"/>
                <w:sz w:val="16"/>
              </w:rPr>
            </w:pPr>
            <w:r w:rsidRPr="007A7659">
              <w:rPr>
                <w:noProof w:val="0"/>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5D18EAC"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5B0A31" w14:textId="77777777" w:rsidR="00D83CCF" w:rsidRPr="007A7659" w:rsidRDefault="00D83CCF" w:rsidP="00333796">
            <w:pPr>
              <w:pStyle w:val="TableEntry"/>
              <w:rPr>
                <w:noProof w:val="0"/>
                <w:sz w:val="16"/>
              </w:rPr>
            </w:pPr>
            <w:r w:rsidRPr="007A7659">
              <w:rPr>
                <w:noProof w:val="0"/>
                <w:sz w:val="16"/>
              </w:rPr>
              <w:t>EV(“IHE0006”, “IHE”, “Disclosure”)</w:t>
            </w:r>
          </w:p>
        </w:tc>
      </w:tr>
      <w:tr w:rsidR="00D83CCF" w:rsidRPr="007A7659" w14:paraId="4D3A9BCB"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0E78D972" w14:textId="77777777" w:rsidR="00D83CCF" w:rsidRPr="007A7659" w:rsidRDefault="00D83CCF" w:rsidP="00333796">
            <w:pPr>
              <w:pStyle w:val="TableEntry"/>
              <w:rPr>
                <w:noProof w:val="0"/>
              </w:rPr>
            </w:pPr>
            <w:r w:rsidRPr="007A7659">
              <w:rPr>
                <w:noProof w:val="0"/>
              </w:rPr>
              <w:t>Source (Document Repository) (1)</w:t>
            </w:r>
          </w:p>
        </w:tc>
      </w:tr>
      <w:tr w:rsidR="00D83CCF" w:rsidRPr="007A7659" w14:paraId="70D443F3"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5C77891F" w14:textId="77777777" w:rsidR="00D83CCF" w:rsidRPr="007A7659" w:rsidRDefault="00D83CCF" w:rsidP="00333796">
            <w:pPr>
              <w:pStyle w:val="TableEntry"/>
              <w:rPr>
                <w:noProof w:val="0"/>
              </w:rPr>
            </w:pPr>
            <w:r w:rsidRPr="007A7659">
              <w:rPr>
                <w:noProof w:val="0"/>
              </w:rPr>
              <w:t>Destination (Document Consumer) (1)</w:t>
            </w:r>
          </w:p>
        </w:tc>
      </w:tr>
      <w:tr w:rsidR="00D83CCF" w:rsidRPr="007A7659" w14:paraId="179E6382"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1A3FAB61" w14:textId="77777777" w:rsidR="00D83CCF" w:rsidRPr="007A7659" w:rsidRDefault="00D83CCF" w:rsidP="00333796">
            <w:pPr>
              <w:pStyle w:val="TableEntry"/>
              <w:rPr>
                <w:noProof w:val="0"/>
              </w:rPr>
            </w:pPr>
            <w:r w:rsidRPr="007A7659">
              <w:rPr>
                <w:noProof w:val="0"/>
              </w:rPr>
              <w:t>Audit Source (Document Repository) (1)</w:t>
            </w:r>
          </w:p>
        </w:tc>
      </w:tr>
      <w:tr w:rsidR="00D83CCF" w:rsidRPr="007A7659" w14:paraId="1804AF30"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325C3FB4" w14:textId="77777777" w:rsidR="00D83CCF" w:rsidRPr="007A7659" w:rsidRDefault="00D83CCF" w:rsidP="00333796">
            <w:pPr>
              <w:pStyle w:val="TableEntry"/>
              <w:rPr>
                <w:i/>
                <w:iCs/>
                <w:noProof w:val="0"/>
              </w:rPr>
            </w:pPr>
            <w:r w:rsidRPr="007A7659">
              <w:rPr>
                <w:noProof w:val="0"/>
              </w:rPr>
              <w:t xml:space="preserve">Document (1..n) </w:t>
            </w:r>
          </w:p>
        </w:tc>
      </w:tr>
    </w:tbl>
    <w:p w14:paraId="06C19344" w14:textId="77777777" w:rsidR="00D83CCF" w:rsidRPr="007A7659" w:rsidRDefault="00D83CCF" w:rsidP="00D83CCF">
      <w:pPr>
        <w:pStyle w:val="Heading5"/>
        <w:numPr>
          <w:ilvl w:val="4"/>
          <w:numId w:val="53"/>
        </w:numPr>
        <w:tabs>
          <w:tab w:val="clear" w:pos="576"/>
          <w:tab w:val="clear" w:pos="720"/>
          <w:tab w:val="clear" w:pos="864"/>
        </w:tabs>
        <w:rPr>
          <w:noProof w:val="0"/>
        </w:rPr>
      </w:pPr>
      <w:bookmarkStart w:id="3186" w:name="_Toc426535234"/>
      <w:r w:rsidRPr="007A7659">
        <w:rPr>
          <w:noProof w:val="0"/>
        </w:rPr>
        <w:t>ParticipantObjectIDTypeCode</w:t>
      </w:r>
      <w:bookmarkEnd w:id="3186"/>
    </w:p>
    <w:p w14:paraId="4B3B4E7A" w14:textId="77777777" w:rsidR="00D83CCF" w:rsidRPr="007A7659" w:rsidRDefault="00D83CCF" w:rsidP="00D83CCF">
      <w:pPr>
        <w:pStyle w:val="BodyText"/>
      </w:pPr>
      <w:r w:rsidRPr="007A7659">
        <w:t xml:space="preserve">The DICOM schema mandates codeSystemName and originalText for all coded types. When standard codes are not available and the Audit Event Report is still using the integer values that were specified in </w:t>
      </w:r>
      <w:r w:rsidR="008A6C66" w:rsidRPr="007A7659">
        <w:t>RFC</w:t>
      </w:r>
      <w:r w:rsidRPr="007A7659">
        <w:t xml:space="preserve">3881, IHE actors shall use the integer from </w:t>
      </w:r>
      <w:r w:rsidR="008A6C66" w:rsidRPr="007A7659">
        <w:t>RFC</w:t>
      </w:r>
      <w:r w:rsidRPr="007A7659">
        <w:t xml:space="preserve">3881 as the codeValue, the description from </w:t>
      </w:r>
      <w:r w:rsidR="008A6C66" w:rsidRPr="007A7659">
        <w:t>RFC</w:t>
      </w:r>
      <w:r w:rsidRPr="007A7659">
        <w:t>3881 in the originalText attribute and "RFC-3881" in the codeSystemName attribute</w:t>
      </w:r>
      <w:r w:rsidR="00CC4641" w:rsidRPr="007A7659">
        <w:t xml:space="preserve">. </w:t>
      </w:r>
      <w:r w:rsidRPr="007A7659">
        <w:t xml:space="preserve">Where codes from other coding systems are available, those codes should be used because </w:t>
      </w:r>
      <w:r w:rsidR="008A6C66" w:rsidRPr="007A7659">
        <w:t>RFC</w:t>
      </w:r>
      <w:r w:rsidRPr="007A7659">
        <w:t>3881 has been deprecated.</w:t>
      </w:r>
    </w:p>
    <w:p w14:paraId="3D3E6FB1" w14:textId="77777777" w:rsidR="00D83CCF" w:rsidRPr="007A7659" w:rsidRDefault="00D83CCF" w:rsidP="00D83CCF">
      <w:pPr>
        <w:pStyle w:val="Heading4"/>
        <w:numPr>
          <w:ilvl w:val="3"/>
          <w:numId w:val="53"/>
        </w:numPr>
        <w:tabs>
          <w:tab w:val="clear" w:pos="576"/>
          <w:tab w:val="clear" w:pos="720"/>
          <w:tab w:val="clear" w:pos="864"/>
          <w:tab w:val="clear" w:pos="2160"/>
          <w:tab w:val="clear" w:pos="2880"/>
        </w:tabs>
        <w:rPr>
          <w:noProof w:val="0"/>
        </w:rPr>
      </w:pPr>
      <w:bookmarkStart w:id="3187" w:name="_Toc426535235"/>
      <w:r w:rsidRPr="007A7659">
        <w:rPr>
          <w:noProof w:val="0"/>
        </w:rPr>
        <w:lastRenderedPageBreak/>
        <w:t xml:space="preserve"> </w:t>
      </w:r>
      <w:r w:rsidR="008A6C66" w:rsidRPr="007A7659">
        <w:rPr>
          <w:noProof w:val="0"/>
        </w:rPr>
        <w:t>RFC</w:t>
      </w:r>
      <w:r w:rsidRPr="007A7659">
        <w:rPr>
          <w:noProof w:val="0"/>
        </w:rPr>
        <w:t>3881 format (Deprecated)</w:t>
      </w:r>
      <w:bookmarkEnd w:id="3187"/>
    </w:p>
    <w:p w14:paraId="1F4FBD2F" w14:textId="77777777" w:rsidR="00E06DA8" w:rsidRPr="007A7659" w:rsidRDefault="00D83CCF" w:rsidP="00CF2FDE">
      <w:r w:rsidRPr="007A7659">
        <w:t xml:space="preserve">The use of </w:t>
      </w:r>
      <w:r w:rsidR="008A6C66" w:rsidRPr="007A7659">
        <w:t>RFC</w:t>
      </w:r>
      <w:r w:rsidRPr="007A7659">
        <w:t>3881 has been deprecated by IHE and IETF.</w:t>
      </w:r>
    </w:p>
    <w:p w14:paraId="51196C6B" w14:textId="77777777" w:rsidR="00E06DA8" w:rsidRPr="00417B82" w:rsidRDefault="00E06DA8" w:rsidP="004A0919">
      <w:pPr>
        <w:pStyle w:val="Heading3"/>
        <w:ind w:left="0" w:firstLine="0"/>
        <w:rPr>
          <w:bCs/>
          <w:noProof w:val="0"/>
        </w:rPr>
      </w:pPr>
      <w:bookmarkStart w:id="3188" w:name="_Toc518548692"/>
      <w:r w:rsidRPr="00417B82">
        <w:rPr>
          <w:bCs/>
          <w:noProof w:val="0"/>
        </w:rPr>
        <w:t>3.20.8 Disclosures audit message</w:t>
      </w:r>
      <w:bookmarkEnd w:id="3188"/>
    </w:p>
    <w:p w14:paraId="5761357D" w14:textId="77777777" w:rsidR="00E06DA8" w:rsidRPr="007A7659" w:rsidRDefault="00E06DA8" w:rsidP="00E06DA8">
      <w:pPr>
        <w:rPr>
          <w:shd w:val="clear" w:color="auto" w:fill="FFFFFF"/>
        </w:rPr>
      </w:pPr>
      <w:r w:rsidRPr="007A7659">
        <w:rPr>
          <w:shd w:val="clear" w:color="auto" w:fill="FFFFFF"/>
        </w:rPr>
        <w:t>In some countries a Patient has the right to get an accounting of disclosures. This report includes disclosures of their data that meet regulatory criteria. Most audit events, including export events, must be post-analyzed to determine whether they describe an event that needs to be included in the accounting of disclosures. For example, in the USA these rules are defined in HIPAA, and only a few kinds of export events meet the criteria to be included in an accounting of disclosures report. When it is known, at the time the event is recorded, that the event is indeed a disclosure, the disclosure audit message can be used to document the event.</w:t>
      </w:r>
      <w:r w:rsidRPr="007A7659">
        <w:br/>
      </w:r>
      <w:r w:rsidRPr="007A7659">
        <w:br/>
      </w:r>
      <w:r w:rsidRPr="007A7659">
        <w:rPr>
          <w:shd w:val="clear" w:color="auto" w:fill="FFFFFF"/>
        </w:rPr>
        <w:t>The requirements of an accounting of disclosures are defined in ASTM-2147. A disclosure shall include the following, when the value is known:</w:t>
      </w:r>
    </w:p>
    <w:p w14:paraId="474DD679" w14:textId="77777777" w:rsidR="00E06DA8" w:rsidRPr="007A7659" w:rsidRDefault="00E06DA8" w:rsidP="00E06DA8">
      <w:pPr>
        <w:numPr>
          <w:ilvl w:val="0"/>
          <w:numId w:val="92"/>
        </w:numPr>
      </w:pPr>
      <w:r w:rsidRPr="007A7659">
        <w:t>Who did the disclosure (the releasing agent), </w:t>
      </w:r>
    </w:p>
    <w:p w14:paraId="1029C689" w14:textId="77777777" w:rsidR="00E06DA8" w:rsidRPr="007A7659" w:rsidRDefault="00E06DA8" w:rsidP="00E06DA8">
      <w:pPr>
        <w:numPr>
          <w:ilvl w:val="0"/>
          <w:numId w:val="92"/>
        </w:numPr>
      </w:pPr>
      <w:r w:rsidRPr="007A7659">
        <w:t>When did the disclosure happen,</w:t>
      </w:r>
    </w:p>
    <w:p w14:paraId="2DB242CC" w14:textId="77777777" w:rsidR="00E06DA8" w:rsidRPr="007A7659" w:rsidRDefault="00E06DA8" w:rsidP="00E06DA8">
      <w:pPr>
        <w:numPr>
          <w:ilvl w:val="0"/>
          <w:numId w:val="92"/>
        </w:numPr>
      </w:pPr>
      <w:r w:rsidRPr="007A7659">
        <w:t>Who was the data disclosed to (receiving agent machine and other parties if known),</w:t>
      </w:r>
    </w:p>
    <w:p w14:paraId="2AB95B76" w14:textId="77777777" w:rsidR="00E06DA8" w:rsidRPr="007A7659" w:rsidRDefault="00E06DA8" w:rsidP="00E06DA8">
      <w:pPr>
        <w:numPr>
          <w:ilvl w:val="0"/>
          <w:numId w:val="92"/>
        </w:numPr>
      </w:pPr>
      <w:r w:rsidRPr="007A7659">
        <w:t>What patient was involved (multiple patients would be done as multiple audit entries), </w:t>
      </w:r>
    </w:p>
    <w:p w14:paraId="23F67F0F" w14:textId="77777777" w:rsidR="00E06DA8" w:rsidRPr="007A7659" w:rsidRDefault="00E06DA8" w:rsidP="00E06DA8">
      <w:pPr>
        <w:numPr>
          <w:ilvl w:val="0"/>
          <w:numId w:val="92"/>
        </w:numPr>
      </w:pPr>
      <w:r w:rsidRPr="007A7659">
        <w:t>What data was involved, and </w:t>
      </w:r>
    </w:p>
    <w:p w14:paraId="427516F9" w14:textId="08392D98" w:rsidR="00E06DA8" w:rsidRPr="007A7659" w:rsidRDefault="00E06DA8" w:rsidP="00E06DA8">
      <w:pPr>
        <w:numPr>
          <w:ilvl w:val="0"/>
          <w:numId w:val="92"/>
        </w:numPr>
      </w:pPr>
      <w:r w:rsidRPr="007A7659">
        <w:t xml:space="preserve">Why the disclosure </w:t>
      </w:r>
      <w:r w:rsidR="0004290A">
        <w:t xml:space="preserve">was </w:t>
      </w:r>
      <w:r w:rsidRPr="007A7659">
        <w:t>done </w:t>
      </w:r>
    </w:p>
    <w:p w14:paraId="20FF34F6" w14:textId="77777777" w:rsidR="00E06DA8" w:rsidRPr="007A7659" w:rsidRDefault="00E06DA8" w:rsidP="00E06DA8">
      <w:pPr>
        <w:rPr>
          <w:szCs w:val="24"/>
        </w:rPr>
      </w:pPr>
      <w:r w:rsidRPr="007A7659">
        <w:rPr>
          <w:shd w:val="clear" w:color="auto" w:fill="FFFFFF"/>
        </w:rPr>
        <w:t>There is some other information that may be available:</w:t>
      </w:r>
    </w:p>
    <w:p w14:paraId="799F876C" w14:textId="77777777" w:rsidR="00E06DA8" w:rsidRPr="007A7659" w:rsidRDefault="00E06DA8" w:rsidP="00E06DA8">
      <w:pPr>
        <w:numPr>
          <w:ilvl w:val="0"/>
          <w:numId w:val="93"/>
        </w:numPr>
      </w:pPr>
      <w:r w:rsidRPr="007A7659">
        <w:t>Who is the custodian of the data (the official organization responsible), and</w:t>
      </w:r>
    </w:p>
    <w:p w14:paraId="781B3411" w14:textId="1496D259" w:rsidR="00E06DA8" w:rsidRPr="007A7659" w:rsidRDefault="00E06DA8" w:rsidP="00E06DA8">
      <w:pPr>
        <w:numPr>
          <w:ilvl w:val="0"/>
          <w:numId w:val="93"/>
        </w:numPr>
      </w:pPr>
      <w:r w:rsidRPr="007A7659">
        <w:t>Who authorized the release such as a guardian or relative (authorizing agent)</w:t>
      </w:r>
      <w:r w:rsidR="00B03358">
        <w:t>?</w:t>
      </w:r>
    </w:p>
    <w:p w14:paraId="46A95780" w14:textId="77777777" w:rsidR="00E06DA8" w:rsidRPr="007A7659" w:rsidRDefault="00E06DA8" w:rsidP="00E06DA8">
      <w:r w:rsidRPr="007A7659">
        <w:t>The following is the layout of the Disclosure audit event. This pattern will be extended and modified by applications when appropriate</w:t>
      </w:r>
      <w:r w:rsidR="007A7659" w:rsidRPr="007A7659">
        <w:t xml:space="preserve">. </w:t>
      </w:r>
    </w:p>
    <w:p w14:paraId="698EB5EB" w14:textId="77777777" w:rsidR="00E06DA8" w:rsidRPr="007A7659" w:rsidRDefault="00E06DA8" w:rsidP="00E06DA8"/>
    <w:tbl>
      <w:tblPr>
        <w:tblW w:w="9108" w:type="dxa"/>
        <w:tblInd w:w="-98" w:type="dxa"/>
        <w:tblCellMar>
          <w:left w:w="0" w:type="dxa"/>
          <w:right w:w="0" w:type="dxa"/>
        </w:tblCellMar>
        <w:tblLook w:val="04A0" w:firstRow="1" w:lastRow="0" w:firstColumn="1" w:lastColumn="0" w:noHBand="0" w:noVBand="1"/>
      </w:tblPr>
      <w:tblGrid>
        <w:gridCol w:w="1857"/>
        <w:gridCol w:w="2676"/>
        <w:gridCol w:w="705"/>
        <w:gridCol w:w="3870"/>
      </w:tblGrid>
      <w:tr w:rsidR="00E06DA8" w:rsidRPr="007A7659" w14:paraId="158FE159" w14:textId="77777777" w:rsidTr="00724DD0">
        <w:trPr>
          <w:cantSplit/>
        </w:trPr>
        <w:tc>
          <w:tcPr>
            <w:tcW w:w="1882" w:type="dxa"/>
            <w:tcBorders>
              <w:top w:val="single" w:sz="8" w:space="0" w:color="auto"/>
              <w:left w:val="single" w:sz="8" w:space="0" w:color="auto"/>
              <w:bottom w:val="single" w:sz="8" w:space="0" w:color="auto"/>
              <w:right w:val="single" w:sz="8" w:space="0" w:color="auto"/>
            </w:tcBorders>
          </w:tcPr>
          <w:p w14:paraId="22E5F235" w14:textId="77777777" w:rsidR="00E06DA8" w:rsidRPr="007A7659" w:rsidRDefault="00E06DA8" w:rsidP="00724DD0">
            <w:pPr>
              <w:spacing w:before="0" w:line="180" w:lineRule="atLeast"/>
              <w:rPr>
                <w:rFonts w:ascii="Arial" w:hAnsi="Arial" w:cs="Arial"/>
                <w:b/>
                <w:bCs/>
                <w:sz w:val="20"/>
              </w:rPr>
            </w:pPr>
          </w:p>
        </w:tc>
        <w:tc>
          <w:tcPr>
            <w:tcW w:w="2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6A899C11" w14:textId="77777777" w:rsidR="00E06DA8" w:rsidRPr="007A7659" w:rsidRDefault="00E06DA8" w:rsidP="004A0919">
            <w:pPr>
              <w:pStyle w:val="TableEntryHeader"/>
              <w:rPr>
                <w:kern w:val="28"/>
                <w:szCs w:val="24"/>
              </w:rPr>
            </w:pPr>
            <w:r w:rsidRPr="007A7659">
              <w:t>Field Name</w:t>
            </w:r>
          </w:p>
        </w:tc>
        <w:tc>
          <w:tcPr>
            <w:tcW w:w="56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3C351696" w14:textId="77777777" w:rsidR="00E06DA8" w:rsidRPr="007A7659" w:rsidRDefault="00E06DA8" w:rsidP="004A0919">
            <w:pPr>
              <w:pStyle w:val="TableEntryHeader"/>
              <w:rPr>
                <w:kern w:val="28"/>
                <w:szCs w:val="24"/>
              </w:rPr>
            </w:pPr>
            <w:r w:rsidRPr="007A7659">
              <w:t>Opt</w:t>
            </w:r>
          </w:p>
        </w:tc>
        <w:tc>
          <w:tcPr>
            <w:tcW w:w="396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5BB04D3C" w14:textId="77777777" w:rsidR="00E06DA8" w:rsidRPr="007A7659" w:rsidRDefault="00E06DA8" w:rsidP="004A0919">
            <w:pPr>
              <w:pStyle w:val="TableEntryHeader"/>
              <w:rPr>
                <w:kern w:val="28"/>
                <w:szCs w:val="24"/>
              </w:rPr>
            </w:pPr>
            <w:r w:rsidRPr="007A7659">
              <w:t>Value Constraints</w:t>
            </w:r>
          </w:p>
        </w:tc>
      </w:tr>
      <w:tr w:rsidR="00E06DA8" w:rsidRPr="007A7659" w14:paraId="20253A9C" w14:textId="77777777" w:rsidTr="00724DD0">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C4D20C" w14:textId="77777777" w:rsidR="00E06DA8" w:rsidRPr="007A7659" w:rsidRDefault="00E06DA8" w:rsidP="004A0919">
            <w:pPr>
              <w:pStyle w:val="TableEntryHeader"/>
              <w:rPr>
                <w:kern w:val="28"/>
                <w:szCs w:val="24"/>
              </w:rPr>
            </w:pPr>
            <w:r w:rsidRPr="007A7659">
              <w:t>Event</w:t>
            </w:r>
          </w:p>
          <w:p w14:paraId="58BAF179" w14:textId="77777777" w:rsidR="00E06DA8" w:rsidRPr="004A0919" w:rsidRDefault="00E06DA8" w:rsidP="004A0919">
            <w:pPr>
              <w:pStyle w:val="TableLabel"/>
              <w:rPr>
                <w:rFonts w:ascii="Times New Roman" w:hAnsi="Times New Roman"/>
                <w:b w:val="0"/>
                <w:bCs/>
                <w:sz w:val="12"/>
                <w:szCs w:val="24"/>
              </w:rPr>
            </w:pPr>
            <w:r w:rsidRPr="004A0919">
              <w:rPr>
                <w:rFonts w:ascii="Times New Roman" w:hAnsi="Times New Roman"/>
                <w:bCs/>
                <w:sz w:val="12"/>
              </w:rPr>
              <w:t>AuditMessage/</w:t>
            </w:r>
            <w:r w:rsidRPr="004A0919">
              <w:rPr>
                <w:rFonts w:ascii="Times New Roman" w:hAnsi="Times New Roman"/>
                <w:bCs/>
                <w:sz w:val="12"/>
              </w:rPr>
              <w:br/>
              <w:t>EventIdentification</w:t>
            </w: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E8401" w14:textId="77777777" w:rsidR="00E06DA8" w:rsidRPr="004A0919" w:rsidRDefault="00E06DA8" w:rsidP="004A0919">
            <w:pPr>
              <w:pStyle w:val="TableEntry"/>
              <w:rPr>
                <w:sz w:val="16"/>
                <w:szCs w:val="24"/>
              </w:rPr>
            </w:pPr>
            <w:r w:rsidRPr="004A0919">
              <w:rPr>
                <w:sz w:val="16"/>
              </w:rPr>
              <w:t>EventID</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AAD410"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6180B" w14:textId="77777777" w:rsidR="00E06DA8" w:rsidRPr="004A0919" w:rsidRDefault="00E06DA8" w:rsidP="004A0919">
            <w:pPr>
              <w:pStyle w:val="TableEntry"/>
              <w:rPr>
                <w:sz w:val="16"/>
                <w:szCs w:val="24"/>
              </w:rPr>
            </w:pPr>
            <w:r w:rsidRPr="004A0919">
              <w:rPr>
                <w:sz w:val="16"/>
              </w:rPr>
              <w:t>EV(110106, DCM, “Export”)</w:t>
            </w:r>
          </w:p>
        </w:tc>
      </w:tr>
      <w:tr w:rsidR="00E06DA8" w:rsidRPr="007A7659" w14:paraId="350D79A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4F4639A1"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41DAFDA" w14:textId="77777777" w:rsidR="00E06DA8" w:rsidRPr="004A0919" w:rsidRDefault="00E06DA8" w:rsidP="004A0919">
            <w:pPr>
              <w:pStyle w:val="TableEntry"/>
              <w:rPr>
                <w:sz w:val="16"/>
                <w:szCs w:val="24"/>
              </w:rPr>
            </w:pPr>
            <w:r w:rsidRPr="004A0919">
              <w:rPr>
                <w:sz w:val="16"/>
              </w:rPr>
              <w:t>EventActionCode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F01A49"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14:paraId="432D1F10" w14:textId="77777777" w:rsidR="00E06DA8" w:rsidRPr="004A0919" w:rsidRDefault="00E06DA8" w:rsidP="004A0919">
            <w:pPr>
              <w:pStyle w:val="TableEntry"/>
              <w:rPr>
                <w:sz w:val="16"/>
                <w:szCs w:val="24"/>
              </w:rPr>
            </w:pPr>
            <w:r w:rsidRPr="004A0919">
              <w:rPr>
                <w:sz w:val="16"/>
              </w:rPr>
              <w:t>“R” (Read)  for Export</w:t>
            </w:r>
          </w:p>
        </w:tc>
      </w:tr>
      <w:tr w:rsidR="00E06DA8" w:rsidRPr="007A7659" w14:paraId="2B6330D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610121DB"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7CCA1F" w14:textId="77777777" w:rsidR="00E06DA8" w:rsidRPr="004A0919" w:rsidRDefault="00E06DA8" w:rsidP="004A0919">
            <w:pPr>
              <w:pStyle w:val="TableEntry"/>
              <w:rPr>
                <w:i/>
                <w:iCs/>
                <w:sz w:val="16"/>
                <w:szCs w:val="24"/>
              </w:rPr>
            </w:pPr>
            <w:r w:rsidRPr="004A0919">
              <w:rPr>
                <w:i/>
                <w:iCs/>
                <w:sz w:val="16"/>
              </w:rPr>
              <w:t>EventDateTime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562A887" w14:textId="77777777" w:rsidR="00E06DA8" w:rsidRPr="004A0919" w:rsidRDefault="00E06DA8" w:rsidP="004A0919">
            <w:pPr>
              <w:pStyle w:val="TableEntry"/>
              <w:rPr>
                <w:i/>
                <w:iCs/>
                <w:sz w:val="16"/>
                <w:szCs w:val="24"/>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E835C3" w14:textId="77777777" w:rsidR="00E06DA8" w:rsidRPr="004A0919" w:rsidRDefault="00E06DA8" w:rsidP="004A0919">
            <w:pPr>
              <w:pStyle w:val="TableEntry"/>
              <w:rPr>
                <w:i/>
                <w:iCs/>
                <w:sz w:val="16"/>
                <w:szCs w:val="24"/>
              </w:rPr>
            </w:pPr>
            <w:r w:rsidRPr="004A0919">
              <w:rPr>
                <w:i/>
                <w:iCs/>
                <w:sz w:val="16"/>
              </w:rPr>
              <w:t>not specialized</w:t>
            </w:r>
          </w:p>
        </w:tc>
      </w:tr>
      <w:tr w:rsidR="00E06DA8" w:rsidRPr="007A7659" w14:paraId="0648ADC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1755680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2845F55" w14:textId="77777777" w:rsidR="00E06DA8" w:rsidRPr="004A0919" w:rsidRDefault="00E06DA8" w:rsidP="004A0919">
            <w:pPr>
              <w:pStyle w:val="TableEntry"/>
              <w:rPr>
                <w:i/>
                <w:iCs/>
                <w:sz w:val="16"/>
              </w:rPr>
            </w:pPr>
            <w:r w:rsidRPr="004A0919">
              <w:rPr>
                <w:i/>
                <w:iCs/>
                <w:sz w:val="16"/>
              </w:rPr>
              <w:t>EventOutcomeIndicator</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B4A1FB6" w14:textId="77777777" w:rsidR="00E06DA8" w:rsidRPr="004A0919" w:rsidRDefault="00E06DA8" w:rsidP="004A0919">
            <w:pPr>
              <w:pStyle w:val="TableEntry"/>
              <w:rPr>
                <w:i/>
                <w:iCs/>
                <w:sz w:val="16"/>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AF6F2C" w14:textId="77777777" w:rsidR="00E06DA8" w:rsidRPr="004A0919" w:rsidRDefault="00E06DA8" w:rsidP="004A0919">
            <w:pPr>
              <w:pStyle w:val="TableEntry"/>
              <w:rPr>
                <w:i/>
                <w:iCs/>
                <w:sz w:val="16"/>
              </w:rPr>
            </w:pPr>
            <w:r w:rsidRPr="004A0919">
              <w:rPr>
                <w:i/>
                <w:iCs/>
                <w:sz w:val="16"/>
              </w:rPr>
              <w:t>not specialized</w:t>
            </w:r>
          </w:p>
        </w:tc>
      </w:tr>
      <w:tr w:rsidR="00E06DA8" w:rsidRPr="007A7659" w14:paraId="5EA6A13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2D3E4C28"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9FC7738" w14:textId="77777777" w:rsidR="00E06DA8" w:rsidRPr="004A0919" w:rsidRDefault="00E06DA8" w:rsidP="004A0919">
            <w:pPr>
              <w:pStyle w:val="TableEntry"/>
              <w:rPr>
                <w:sz w:val="16"/>
                <w:szCs w:val="24"/>
              </w:rPr>
            </w:pPr>
            <w:r w:rsidRPr="004A0919">
              <w:rPr>
                <w:sz w:val="16"/>
              </w:rPr>
              <w:t>PurposeOfUse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766D44"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AC64F" w14:textId="77777777" w:rsidR="00E06DA8" w:rsidRPr="004A0919" w:rsidRDefault="00E06DA8" w:rsidP="004A0919">
            <w:pPr>
              <w:pStyle w:val="TableEntry"/>
              <w:rPr>
                <w:sz w:val="16"/>
                <w:szCs w:val="24"/>
              </w:rPr>
            </w:pPr>
            <w:r w:rsidRPr="004A0919">
              <w:rPr>
                <w:sz w:val="16"/>
              </w:rPr>
              <w:t>why was the data disclosed</w:t>
            </w:r>
          </w:p>
        </w:tc>
      </w:tr>
      <w:tr w:rsidR="00E06DA8" w:rsidRPr="007A7659" w14:paraId="54377B7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3984612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268FCD4B" w14:textId="77777777" w:rsidR="00E06DA8" w:rsidRPr="004A0919" w:rsidRDefault="00E06DA8" w:rsidP="004A0919">
            <w:pPr>
              <w:pStyle w:val="TableEntry"/>
              <w:rPr>
                <w:sz w:val="16"/>
                <w:szCs w:val="24"/>
              </w:rPr>
            </w:pPr>
            <w:r w:rsidRPr="004A0919">
              <w:rPr>
                <w:sz w:val="16"/>
              </w:rPr>
              <w:t>EventTypeCode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36B98"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38CA5" w14:textId="77777777" w:rsidR="00E06DA8" w:rsidRPr="004A0919" w:rsidRDefault="00E06DA8" w:rsidP="004A0919">
            <w:pPr>
              <w:pStyle w:val="TableEntry"/>
              <w:rPr>
                <w:sz w:val="16"/>
              </w:rPr>
            </w:pPr>
            <w:r w:rsidRPr="004A0919">
              <w:rPr>
                <w:sz w:val="16"/>
              </w:rPr>
              <w:t>EV(IHE0006, “IHE”, “Disclosure”) - indicates type</w:t>
            </w:r>
          </w:p>
        </w:tc>
      </w:tr>
      <w:tr w:rsidR="00E06DA8" w:rsidRPr="007A7659" w14:paraId="64027FD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88927" w14:textId="77777777" w:rsidR="00E06DA8" w:rsidRPr="007A7659" w:rsidRDefault="00E06DA8" w:rsidP="004A0919">
            <w:pPr>
              <w:pStyle w:val="TableEntry"/>
              <w:rPr>
                <w:rFonts w:ascii="Arial" w:hAnsi="Arial"/>
                <w:b/>
                <w:kern w:val="28"/>
                <w:szCs w:val="24"/>
              </w:rPr>
            </w:pPr>
            <w:r w:rsidRPr="007A7659">
              <w:t>ActiveParticipant - Releasing Agents (0..*)</w:t>
            </w:r>
          </w:p>
        </w:tc>
      </w:tr>
      <w:tr w:rsidR="00E06DA8" w:rsidRPr="007A7659" w14:paraId="5696266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F8A36" w14:textId="77777777" w:rsidR="00E06DA8" w:rsidRPr="007A7659" w:rsidRDefault="00E06DA8" w:rsidP="004A0919">
            <w:pPr>
              <w:pStyle w:val="TableEntry"/>
              <w:rPr>
                <w:rFonts w:ascii="Arial" w:hAnsi="Arial"/>
                <w:b/>
                <w:kern w:val="28"/>
                <w:szCs w:val="24"/>
              </w:rPr>
            </w:pPr>
            <w:r w:rsidRPr="007A7659">
              <w:t>ActiveParticipant - Custodian (0..1)</w:t>
            </w:r>
          </w:p>
        </w:tc>
      </w:tr>
      <w:tr w:rsidR="00E06DA8" w:rsidRPr="007A7659" w14:paraId="66E8DB13"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4C8075" w14:textId="77777777" w:rsidR="00E06DA8" w:rsidRPr="007A7659" w:rsidRDefault="00E06DA8" w:rsidP="004A0919">
            <w:pPr>
              <w:pStyle w:val="TableEntry"/>
              <w:rPr>
                <w:rFonts w:ascii="Arial" w:hAnsi="Arial"/>
                <w:b/>
                <w:kern w:val="28"/>
                <w:szCs w:val="24"/>
              </w:rPr>
            </w:pPr>
            <w:r w:rsidRPr="007A7659">
              <w:t>ActiveParticipant - Authorizing Agent (0..n)</w:t>
            </w:r>
          </w:p>
        </w:tc>
      </w:tr>
      <w:tr w:rsidR="00E06DA8" w:rsidRPr="007A7659" w14:paraId="60C31C92"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294830" w14:textId="77777777" w:rsidR="00E06DA8" w:rsidRPr="007A7659" w:rsidRDefault="00E06DA8" w:rsidP="004A0919">
            <w:pPr>
              <w:pStyle w:val="TableEntry"/>
              <w:rPr>
                <w:rFonts w:ascii="Arial" w:hAnsi="Arial"/>
                <w:b/>
                <w:kern w:val="28"/>
                <w:szCs w:val="24"/>
              </w:rPr>
            </w:pPr>
            <w:r w:rsidRPr="007A7659">
              <w:t>ActiveParticipant - Receiving Agent (1..n)</w:t>
            </w:r>
          </w:p>
        </w:tc>
      </w:tr>
      <w:tr w:rsidR="00E06DA8" w:rsidRPr="007A7659" w14:paraId="0B94E5C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03A7" w14:textId="77777777" w:rsidR="00E06DA8" w:rsidRPr="007A7659" w:rsidRDefault="00E06DA8" w:rsidP="004A0919">
            <w:pPr>
              <w:pStyle w:val="TableEntry"/>
              <w:rPr>
                <w:rFonts w:ascii="Arial" w:hAnsi="Arial"/>
                <w:b/>
                <w:kern w:val="28"/>
                <w:szCs w:val="24"/>
              </w:rPr>
            </w:pPr>
            <w:r w:rsidRPr="007A7659">
              <w:t>Audit Source (1)</w:t>
            </w:r>
          </w:p>
        </w:tc>
      </w:tr>
      <w:tr w:rsidR="00E06DA8" w:rsidRPr="007A7659" w14:paraId="0553D3DC"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EC68C" w14:textId="77777777" w:rsidR="00E06DA8" w:rsidRPr="007A7659" w:rsidRDefault="00E06DA8" w:rsidP="004A0919">
            <w:pPr>
              <w:pStyle w:val="TableEntry"/>
              <w:rPr>
                <w:rFonts w:ascii="Arial" w:hAnsi="Arial"/>
                <w:b/>
                <w:kern w:val="28"/>
                <w:szCs w:val="24"/>
              </w:rPr>
            </w:pPr>
            <w:r w:rsidRPr="007A7659">
              <w:lastRenderedPageBreak/>
              <w:t>ParticipantObject – Patient</w:t>
            </w:r>
            <w:r w:rsidR="008D5720" w:rsidRPr="007A7659">
              <w:t xml:space="preserve"> </w:t>
            </w:r>
            <w:r w:rsidRPr="007A7659">
              <w:t>(1)</w:t>
            </w:r>
          </w:p>
        </w:tc>
      </w:tr>
      <w:tr w:rsidR="00E06DA8" w:rsidRPr="007A7659" w14:paraId="42E04B6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F36115" w14:textId="77777777" w:rsidR="00E06DA8" w:rsidRPr="007A7659" w:rsidRDefault="00E06DA8" w:rsidP="004A0919">
            <w:pPr>
              <w:pStyle w:val="TableEntry"/>
              <w:rPr>
                <w:rFonts w:ascii="Arial" w:hAnsi="Arial"/>
                <w:b/>
                <w:kern w:val="28"/>
                <w:szCs w:val="24"/>
              </w:rPr>
            </w:pPr>
            <w:r w:rsidRPr="007A7659">
              <w:t>ParticipantObject – Data (Document) released</w:t>
            </w:r>
            <w:r w:rsidR="008D5720" w:rsidRPr="007A7659">
              <w:t xml:space="preserve"> </w:t>
            </w:r>
            <w:r w:rsidR="0011229E" w:rsidRPr="007A7659">
              <w:t>(1..n</w:t>
            </w:r>
            <w:r w:rsidRPr="007A7659">
              <w:t>)</w:t>
            </w:r>
          </w:p>
        </w:tc>
      </w:tr>
    </w:tbl>
    <w:p w14:paraId="31B89FAE"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4C571741"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D2AF14" w14:textId="77777777" w:rsidR="00E06DA8" w:rsidRPr="004A0919" w:rsidRDefault="00E06DA8" w:rsidP="004A0919">
            <w:pPr>
              <w:pStyle w:val="TableEntryHeader"/>
              <w:rPr>
                <w:b w:val="0"/>
              </w:rPr>
            </w:pPr>
            <w:r w:rsidRPr="007A7659">
              <w:t>Releasing Agent</w:t>
            </w:r>
          </w:p>
          <w:p w14:paraId="37935614"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A59FF8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9ABC138"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205484"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674652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4078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40D979" w14:textId="77777777" w:rsidR="00E06DA8" w:rsidRPr="004A0919" w:rsidRDefault="00E06DA8" w:rsidP="004A0919">
            <w:pPr>
              <w:pStyle w:val="TableEntry"/>
              <w:rPr>
                <w:rFonts w:cs="Arial"/>
                <w:sz w:val="16"/>
              </w:rPr>
            </w:pPr>
            <w:r w:rsidRPr="004A0919">
              <w:rPr>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E3C93B" w14:textId="77777777" w:rsidR="00E06DA8" w:rsidRPr="004A0919" w:rsidRDefault="00E06DA8" w:rsidP="004A0919">
            <w:pPr>
              <w:pStyle w:val="TableEntry"/>
              <w:rPr>
                <w:rFonts w:cs="Arial"/>
                <w:sz w:val="16"/>
              </w:rPr>
            </w:pPr>
            <w:r w:rsidRPr="004A0919">
              <w:rPr>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ABA0D8" w14:textId="77777777" w:rsidR="00E06DA8" w:rsidRPr="004A0919" w:rsidRDefault="00E06DA8" w:rsidP="004A0919">
            <w:pPr>
              <w:pStyle w:val="TableEntry"/>
              <w:rPr>
                <w:sz w:val="16"/>
              </w:rPr>
            </w:pPr>
            <w:r w:rsidRPr="004A0919">
              <w:rPr>
                <w:sz w:val="16"/>
              </w:rPr>
              <w:t>not specialized</w:t>
            </w:r>
          </w:p>
        </w:tc>
      </w:tr>
      <w:tr w:rsidR="00E06DA8" w:rsidRPr="007A7659" w14:paraId="3DE008E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C80B1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5EE0FB" w14:textId="77777777" w:rsidR="00E06DA8" w:rsidRPr="004A0919" w:rsidRDefault="00E06DA8" w:rsidP="004A0919">
            <w:pPr>
              <w:pStyle w:val="TableEntry"/>
              <w:rPr>
                <w:rFonts w:cs="Arial"/>
                <w:sz w:val="16"/>
              </w:rPr>
            </w:pPr>
            <w:r w:rsidRPr="004A0919">
              <w:rPr>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E9AC50" w14:textId="77777777" w:rsidR="00E06DA8" w:rsidRPr="004A0919" w:rsidRDefault="00E06DA8" w:rsidP="004A0919">
            <w:pPr>
              <w:pStyle w:val="TableEntry"/>
              <w:rPr>
                <w:rFonts w:cs="Arial"/>
                <w:sz w:val="16"/>
              </w:rPr>
            </w:pPr>
            <w:r w:rsidRPr="004A0919">
              <w:rPr>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845C92" w14:textId="77777777" w:rsidR="00E06DA8" w:rsidRPr="004A0919" w:rsidRDefault="00E06DA8" w:rsidP="004A0919">
            <w:pPr>
              <w:pStyle w:val="TableEntry"/>
              <w:rPr>
                <w:sz w:val="16"/>
              </w:rPr>
            </w:pPr>
            <w:r w:rsidRPr="004A0919">
              <w:rPr>
                <w:sz w:val="16"/>
              </w:rPr>
              <w:t>not specialized</w:t>
            </w:r>
          </w:p>
        </w:tc>
      </w:tr>
      <w:tr w:rsidR="00E06DA8" w:rsidRPr="007A7659" w14:paraId="3092B3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C28B2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60BC4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2374E4"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480FCA" w14:textId="77777777" w:rsidR="00E06DA8" w:rsidRPr="004A0919" w:rsidRDefault="00E06DA8" w:rsidP="004A0919">
            <w:pPr>
              <w:pStyle w:val="TableEntry"/>
              <w:rPr>
                <w:rFonts w:cs="Arial"/>
                <w:sz w:val="16"/>
              </w:rPr>
            </w:pPr>
            <w:r w:rsidRPr="004A0919">
              <w:rPr>
                <w:sz w:val="16"/>
              </w:rPr>
              <w:t>“true”</w:t>
            </w:r>
          </w:p>
        </w:tc>
      </w:tr>
      <w:tr w:rsidR="00E06DA8" w:rsidRPr="007A7659" w14:paraId="6B1890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6ED95A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3241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DDAE2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6ECF6E"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55E96DF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878844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891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67752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06E76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319175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2D1C2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9E32E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1391E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CFFC9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8CEE4F0"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4A2897B" w14:textId="77777777" w:rsidR="00E06DA8" w:rsidRPr="004A0919" w:rsidRDefault="00E06DA8" w:rsidP="004A0919">
            <w:pPr>
              <w:pStyle w:val="TableEntryHeader"/>
              <w:rPr>
                <w:b w:val="0"/>
              </w:rPr>
            </w:pPr>
            <w:r w:rsidRPr="007A7659">
              <w:t>Custodian </w:t>
            </w:r>
            <w:r w:rsidRPr="004A0919">
              <w:br/>
            </w:r>
            <w:r w:rsidRPr="007A7659">
              <w:t>(if known)</w:t>
            </w:r>
          </w:p>
          <w:p w14:paraId="6A80F1B9"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FC62F54"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112A3A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1CF4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0BAB0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431BF8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8E616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3CB7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5ED48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76A8C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3AD657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E196C7A"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6368A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B28A7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E3DDE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34F6C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EC74D4"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34AD3D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AEA007" w14:textId="77777777" w:rsidR="00E06DA8" w:rsidRPr="004A0919" w:rsidRDefault="00E06DA8" w:rsidP="004A0919">
            <w:pPr>
              <w:pStyle w:val="TableEntry"/>
              <w:rPr>
                <w:rFonts w:cs="Arial"/>
                <w:sz w:val="16"/>
              </w:rPr>
            </w:pPr>
            <w:r w:rsidRPr="004A0919">
              <w:rPr>
                <w:sz w:val="16"/>
              </w:rPr>
              <w:t>“false”</w:t>
            </w:r>
          </w:p>
        </w:tc>
      </w:tr>
      <w:tr w:rsidR="00E06DA8" w:rsidRPr="007A7659" w14:paraId="35C8374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699F38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2183B2"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C64032"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9993D0"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294EBEB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CFD78C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0F704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52B1D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7DC7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48DB47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CF66B1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6FC3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B69F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2207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071797E"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B503428"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Authorizing Agent</w:t>
            </w:r>
          </w:p>
          <w:p w14:paraId="5EEDCBF4"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(if known)</w:t>
            </w:r>
          </w:p>
          <w:p w14:paraId="63B63F48"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A69FB8"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04A4BA1"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D444E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1140C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C4EBDA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CE723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001A1F"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F6D9F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30EA4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920531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81FEABF"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7DA25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9AE5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CB3CC2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898C75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241FC2"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E3366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AC1BD0" w14:textId="77777777" w:rsidR="00E06DA8" w:rsidRPr="004A0919" w:rsidRDefault="00E06DA8" w:rsidP="004A0919">
            <w:pPr>
              <w:pStyle w:val="TableEntry"/>
              <w:rPr>
                <w:rFonts w:cs="Arial"/>
                <w:sz w:val="16"/>
              </w:rPr>
            </w:pPr>
            <w:r w:rsidRPr="004A0919">
              <w:rPr>
                <w:sz w:val="16"/>
              </w:rPr>
              <w:t>“false”</w:t>
            </w:r>
          </w:p>
        </w:tc>
      </w:tr>
      <w:tr w:rsidR="00E06DA8" w:rsidRPr="007A7659" w14:paraId="78E47CB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8AC135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6DDCC7"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DBB634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8DD9D33"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41C79C3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091C52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467F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8AD3B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E90DE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1C8669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1C05AB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644D68"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FA7A7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388EB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6BACA2"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138FDA" w14:textId="77777777" w:rsidR="00E06DA8" w:rsidRPr="004A0919" w:rsidRDefault="00E06DA8" w:rsidP="004A0919">
            <w:pPr>
              <w:pStyle w:val="TableEntryHeader"/>
              <w:rPr>
                <w:b w:val="0"/>
              </w:rPr>
            </w:pPr>
            <w:r w:rsidRPr="007A7659">
              <w:t>Receiving Agent</w:t>
            </w:r>
          </w:p>
          <w:p w14:paraId="79827A6E"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9FBECE"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67AD9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7B620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BD4323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DCAAEC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9EC4CF"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F0F07E"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24713ED"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C8705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96DD3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B074A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77C19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4AD48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9A4C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689F10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4EF667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3AB86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C1F53B" w14:textId="77777777" w:rsidR="00E06DA8" w:rsidRPr="004A0919" w:rsidRDefault="00E06DA8" w:rsidP="004A0919">
            <w:pPr>
              <w:pStyle w:val="TableEntry"/>
              <w:rPr>
                <w:rFonts w:cs="Arial"/>
                <w:sz w:val="16"/>
              </w:rPr>
            </w:pPr>
            <w:r w:rsidRPr="004A0919">
              <w:rPr>
                <w:sz w:val="16"/>
              </w:rPr>
              <w:t>“false”</w:t>
            </w:r>
          </w:p>
        </w:tc>
      </w:tr>
      <w:tr w:rsidR="00E06DA8" w:rsidRPr="007A7659" w14:paraId="374E5CA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763906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A6BF84"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0E0278"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81956D"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492E265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45354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E19D0F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F735ED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80A2B5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6304E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A80A64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476C144"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E1034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5478FC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3B274B2"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2C0F72D" w14:textId="77777777" w:rsidR="00E06DA8" w:rsidRPr="004A0919" w:rsidRDefault="00E06DA8" w:rsidP="004A0919">
            <w:pPr>
              <w:pStyle w:val="TableEntryHeader"/>
              <w:rPr>
                <w:b w:val="0"/>
              </w:rPr>
            </w:pPr>
            <w:r w:rsidRPr="007A7659">
              <w:t>Audit Source</w:t>
            </w:r>
          </w:p>
          <w:p w14:paraId="1FD75596"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AuditSourceIdentification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2FB25F9" w14:textId="77777777" w:rsidR="00E06DA8" w:rsidRPr="004A0919" w:rsidRDefault="00E06DA8" w:rsidP="004A0919">
            <w:pPr>
              <w:pStyle w:val="TableEntry"/>
              <w:rPr>
                <w:rFonts w:cs="Arial"/>
                <w:i/>
                <w:iCs/>
                <w:sz w:val="16"/>
              </w:rPr>
            </w:pPr>
            <w:r w:rsidRPr="004A0919">
              <w:rPr>
                <w:i/>
                <w:iCs/>
                <w:sz w:val="16"/>
              </w:rPr>
              <w:t>AuditSourceID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EC8A11"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79620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630025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33957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5F92CE1"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3B6DE3"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9F34F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59CBC1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AD619B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A59371"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516299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E469A5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D2FDBC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8E7FA06" w14:textId="77777777" w:rsidR="00E06DA8" w:rsidRPr="004A0919" w:rsidRDefault="00E06DA8" w:rsidP="004A0919">
            <w:pPr>
              <w:pStyle w:val="TableEntryHeader"/>
              <w:rPr>
                <w:b w:val="0"/>
              </w:rPr>
            </w:pPr>
            <w:r w:rsidRPr="007A7659">
              <w:t>Patient    </w:t>
            </w:r>
          </w:p>
          <w:p w14:paraId="666F78D7"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7BC6F1"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8BE889"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264B992" w14:textId="77777777" w:rsidR="00E06DA8" w:rsidRPr="004A0919" w:rsidRDefault="00E06DA8" w:rsidP="004A0919">
            <w:pPr>
              <w:pStyle w:val="TableEntry"/>
              <w:rPr>
                <w:rFonts w:cs="Arial"/>
                <w:sz w:val="16"/>
              </w:rPr>
            </w:pPr>
            <w:r w:rsidRPr="004A0919">
              <w:rPr>
                <w:sz w:val="16"/>
              </w:rPr>
              <w:t>“1” (Person)</w:t>
            </w:r>
          </w:p>
        </w:tc>
      </w:tr>
      <w:tr w:rsidR="00E06DA8" w:rsidRPr="007A7659" w14:paraId="47C639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00FFF1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0B926D7"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A13BCA6"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39357F" w14:textId="77777777" w:rsidR="00E06DA8" w:rsidRPr="004A0919" w:rsidRDefault="00E06DA8" w:rsidP="004A0919">
            <w:pPr>
              <w:pStyle w:val="TableEntry"/>
              <w:rPr>
                <w:rFonts w:cs="Arial"/>
                <w:sz w:val="16"/>
              </w:rPr>
            </w:pPr>
            <w:r w:rsidRPr="004A0919">
              <w:rPr>
                <w:sz w:val="16"/>
              </w:rPr>
              <w:t>“1” (Patient)</w:t>
            </w:r>
          </w:p>
        </w:tc>
      </w:tr>
      <w:tr w:rsidR="00E06DA8" w:rsidRPr="007A7659" w14:paraId="693C56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A96FBB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D42AC5D"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DB374F"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E5D58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F821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ACDA0D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DA157BD"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1AFC780"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F854B2D" w14:textId="77777777" w:rsidR="00E06DA8" w:rsidRPr="004A0919" w:rsidRDefault="00E06DA8" w:rsidP="004A0919">
            <w:pPr>
              <w:pStyle w:val="TableEntry"/>
              <w:rPr>
                <w:sz w:val="16"/>
              </w:rPr>
            </w:pPr>
            <w:r w:rsidRPr="004A0919">
              <w:rPr>
                <w:sz w:val="16"/>
              </w:rPr>
              <w:t>Shall be:</w:t>
            </w:r>
          </w:p>
          <w:p w14:paraId="07A1B061"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696B3BE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A1AAE3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99A681"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D9583C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EC0AE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67072F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1E6BE2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1A9E57"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43928DA"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E10457"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FAA8C5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2F672A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982D42"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0CFB3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D0F513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0D17DA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CD76AC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F294252"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CE2035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A6888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EA3329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FCEA09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4F2FB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ABE2E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2C46C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47D84B"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5D92BA3" w14:textId="77777777" w:rsidR="00E06DA8" w:rsidRPr="004A0919" w:rsidRDefault="00E06DA8" w:rsidP="004A0919">
            <w:pPr>
              <w:pStyle w:val="TableEntryHeader"/>
              <w:rPr>
                <w:b w:val="0"/>
              </w:rPr>
            </w:pPr>
            <w:r w:rsidRPr="007A7659">
              <w:lastRenderedPageBreak/>
              <w:t>Data (Document) Released</w:t>
            </w:r>
          </w:p>
          <w:p w14:paraId="576C096B"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6B23BB7"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EA9C042"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418995" w14:textId="77777777" w:rsidR="00E06DA8" w:rsidRPr="004A0919" w:rsidRDefault="00E06DA8" w:rsidP="004A0919">
            <w:pPr>
              <w:pStyle w:val="TableEntry"/>
              <w:rPr>
                <w:rFonts w:cs="Arial"/>
                <w:sz w:val="16"/>
              </w:rPr>
            </w:pPr>
            <w:r w:rsidRPr="004A0919">
              <w:rPr>
                <w:sz w:val="16"/>
              </w:rPr>
              <w:t>“2” (System)</w:t>
            </w:r>
          </w:p>
        </w:tc>
      </w:tr>
      <w:tr w:rsidR="00E06DA8" w:rsidRPr="007A7659" w14:paraId="050A43B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14193C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D02883"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AF3255"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B2AD3C1" w14:textId="77777777" w:rsidR="00E06DA8" w:rsidRPr="004A0919" w:rsidRDefault="00E06DA8" w:rsidP="004A0919">
            <w:pPr>
              <w:pStyle w:val="TableEntry"/>
              <w:rPr>
                <w:rFonts w:cs="Arial"/>
                <w:sz w:val="16"/>
              </w:rPr>
            </w:pPr>
            <w:r w:rsidRPr="004A0919">
              <w:rPr>
                <w:sz w:val="16"/>
              </w:rPr>
              <w:t>“3” (report)</w:t>
            </w:r>
          </w:p>
        </w:tc>
      </w:tr>
      <w:tr w:rsidR="00E06DA8" w:rsidRPr="007A7659" w14:paraId="41D9675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5D5A57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038BC97" w14:textId="77777777" w:rsidR="00E06DA8" w:rsidRPr="004A0919" w:rsidRDefault="00E06DA8" w:rsidP="004A0919">
            <w:pPr>
              <w:pStyle w:val="TableEntry"/>
              <w:rPr>
                <w:rFonts w:cs="Arial"/>
                <w:sz w:val="16"/>
              </w:rPr>
            </w:pPr>
            <w:r w:rsidRPr="004A0919">
              <w:rPr>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A7ACE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A198D3" w14:textId="77777777" w:rsidR="00E06DA8" w:rsidRPr="004A0919" w:rsidRDefault="00E06DA8" w:rsidP="004A0919">
            <w:pPr>
              <w:pStyle w:val="TableEntry"/>
              <w:rPr>
                <w:sz w:val="16"/>
              </w:rPr>
            </w:pPr>
            <w:r w:rsidRPr="004A0919">
              <w:rPr>
                <w:sz w:val="16"/>
              </w:rPr>
              <w:t>Shall be:</w:t>
            </w:r>
          </w:p>
          <w:p w14:paraId="1470AE3F"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ECF460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C5DBD1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2BB7FA"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F3DDA7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F40A77" w14:textId="77777777" w:rsidR="00E06DA8" w:rsidRPr="004A0919" w:rsidRDefault="00E06DA8" w:rsidP="004A0919">
            <w:pPr>
              <w:pStyle w:val="TableEntry"/>
              <w:rPr>
                <w:sz w:val="16"/>
              </w:rPr>
            </w:pPr>
            <w:r w:rsidRPr="004A0919">
              <w:rPr>
                <w:sz w:val="16"/>
              </w:rPr>
              <w:t>Shall be:</w:t>
            </w:r>
          </w:p>
          <w:p w14:paraId="67421FEA"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73B73F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0BF3CB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89D43B"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9FD6C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FEF64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65996C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DC809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3E84C9"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7901FD"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E4E211F"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3A65A6E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5FA152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0A503D"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B4EA5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B8EA53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AF6CC0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8C1611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B6490E"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1D838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84C1CB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B5AD9E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FD4AA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25F862"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B689E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D5A654" w14:textId="77777777" w:rsidR="00E06DA8" w:rsidRPr="004A0919" w:rsidRDefault="00E06DA8" w:rsidP="004A0919">
            <w:pPr>
              <w:pStyle w:val="TableEntry"/>
              <w:rPr>
                <w:rFonts w:cs="Arial"/>
                <w:i/>
                <w:iCs/>
                <w:sz w:val="16"/>
              </w:rPr>
            </w:pPr>
            <w:r w:rsidRPr="004A0919">
              <w:rPr>
                <w:i/>
                <w:iCs/>
                <w:sz w:val="16"/>
              </w:rPr>
              <w:t>not specialized</w:t>
            </w:r>
          </w:p>
        </w:tc>
      </w:tr>
    </w:tbl>
    <w:p w14:paraId="57674B36" w14:textId="77777777" w:rsidR="00E06DA8" w:rsidRPr="007A7659" w:rsidRDefault="00E06DA8" w:rsidP="00E06DA8"/>
    <w:p w14:paraId="68A4BFE2"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2003"/>
        <w:gridCol w:w="2576"/>
        <w:gridCol w:w="617"/>
        <w:gridCol w:w="3912"/>
      </w:tblGrid>
      <w:tr w:rsidR="00E06DA8" w:rsidRPr="007A7659" w14:paraId="13EF23D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623BFD"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Releasing Agent</w:t>
            </w:r>
          </w:p>
          <w:p w14:paraId="3AA40831"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1DB0AE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B3D33BB"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5F6462E"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3CFF6E6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3F7D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CDA54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49EAD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C2D2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C7A12F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3AE01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B3FCE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F9A08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9126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58904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3611E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5A9188"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8DDF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339B1" w14:textId="77777777" w:rsidR="00E06DA8" w:rsidRPr="004A0919" w:rsidRDefault="00E06DA8" w:rsidP="004A0919">
            <w:pPr>
              <w:pStyle w:val="TableEntry"/>
              <w:rPr>
                <w:rFonts w:cs="Arial"/>
                <w:sz w:val="16"/>
              </w:rPr>
            </w:pPr>
            <w:r w:rsidRPr="004A0919">
              <w:rPr>
                <w:sz w:val="16"/>
              </w:rPr>
              <w:t>“true”</w:t>
            </w:r>
          </w:p>
        </w:tc>
      </w:tr>
      <w:tr w:rsidR="00E06DA8" w:rsidRPr="007A7659" w14:paraId="5898837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0551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7DD4F5"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5FA74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A11466"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7F67CA2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F75F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1B0004" w14:textId="77777777" w:rsidR="00E06DA8" w:rsidRPr="004A0919" w:rsidRDefault="00E06DA8" w:rsidP="004A0919">
            <w:pPr>
              <w:pStyle w:val="TableEntry"/>
              <w:rPr>
                <w:rFonts w:cs="Arial"/>
                <w:sz w:val="16"/>
              </w:rPr>
            </w:pPr>
            <w:r w:rsidRPr="004A0919">
              <w:rPr>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DC83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ACB9FB" w14:textId="77777777" w:rsidR="00E06DA8" w:rsidRPr="004A0919" w:rsidRDefault="00E06DA8" w:rsidP="004A0919">
            <w:pPr>
              <w:pStyle w:val="TableEntry"/>
              <w:rPr>
                <w:rFonts w:cs="Arial"/>
                <w:sz w:val="16"/>
              </w:rPr>
            </w:pPr>
            <w:r w:rsidRPr="004A0919">
              <w:rPr>
                <w:sz w:val="16"/>
              </w:rPr>
              <w:t>“1” for machine (DNS) name, “2” for IP address</w:t>
            </w:r>
          </w:p>
        </w:tc>
      </w:tr>
      <w:tr w:rsidR="00E06DA8" w:rsidRPr="007A7659" w14:paraId="1553AEF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2BFD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4753A3" w14:textId="77777777" w:rsidR="00E06DA8" w:rsidRPr="004A0919" w:rsidRDefault="00E06DA8" w:rsidP="004A0919">
            <w:pPr>
              <w:pStyle w:val="TableEntry"/>
              <w:rPr>
                <w:rFonts w:cs="Arial"/>
                <w:sz w:val="16"/>
              </w:rPr>
            </w:pPr>
            <w:r w:rsidRPr="004A0919">
              <w:rPr>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60393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805BEE" w14:textId="77777777" w:rsidR="00E06DA8" w:rsidRPr="004A0919" w:rsidRDefault="00E06DA8" w:rsidP="004A0919">
            <w:pPr>
              <w:pStyle w:val="TableEntry"/>
              <w:rPr>
                <w:rFonts w:cs="Arial"/>
                <w:sz w:val="16"/>
              </w:rPr>
            </w:pPr>
            <w:r w:rsidRPr="004A0919">
              <w:rPr>
                <w:sz w:val="16"/>
              </w:rPr>
              <w:t>The machine name or IP address, as available</w:t>
            </w:r>
          </w:p>
        </w:tc>
      </w:tr>
      <w:tr w:rsidR="00E06DA8" w:rsidRPr="007A7659" w14:paraId="7494F3D5"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66B72EC"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Custodian </w:t>
            </w:r>
            <w:r w:rsidRPr="004A0919">
              <w:rPr>
                <w:rFonts w:ascii="Arial" w:hAnsi="Arial" w:cs="Arial"/>
                <w:sz w:val="20"/>
              </w:rPr>
              <w:br/>
            </w:r>
            <w:r w:rsidRPr="007A7659">
              <w:rPr>
                <w:rFonts w:ascii="Arial" w:hAnsi="Arial" w:cs="Arial"/>
                <w:b/>
                <w:bCs/>
                <w:sz w:val="20"/>
              </w:rPr>
              <w:t>(if known)</w:t>
            </w:r>
          </w:p>
          <w:p w14:paraId="2324AEFD"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159DEED"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FC9FAB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A44FC5"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4683BE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15B263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D61C37"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055D12"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5D0556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EF2EB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CF330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E5AE7F"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6409E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6DC3BC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95297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E01D5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D34E6D"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49D1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8BC4292" w14:textId="77777777" w:rsidR="00E06DA8" w:rsidRPr="004A0919" w:rsidRDefault="00E06DA8" w:rsidP="004A0919">
            <w:pPr>
              <w:pStyle w:val="TableEntry"/>
              <w:rPr>
                <w:rFonts w:cs="Arial"/>
                <w:sz w:val="16"/>
              </w:rPr>
            </w:pPr>
            <w:r w:rsidRPr="004A0919">
              <w:rPr>
                <w:sz w:val="16"/>
              </w:rPr>
              <w:t>“false”</w:t>
            </w:r>
          </w:p>
        </w:tc>
      </w:tr>
      <w:tr w:rsidR="00E06DA8" w:rsidRPr="007A7659" w14:paraId="171AE3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7CC0C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FB77F0"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6352B7F"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D283E6"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617E709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D9484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BB4864"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CD50044"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27805A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00F35C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AB1901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F2AB2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9C2832"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BECEC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FF907B4"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28F07CF"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Authorizing Agent</w:t>
            </w:r>
          </w:p>
          <w:p w14:paraId="642B54FB"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(if known)</w:t>
            </w:r>
          </w:p>
          <w:p w14:paraId="6D6817A5"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D5FF573"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55814D1"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2380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D791A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FA9579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E90FA9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EB47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F3348B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0898C1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9EB22D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A3C828"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424F4C"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4E8C2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B4E9B9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7CFD7A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90C2DC"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B905DA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664AC0" w14:textId="77777777" w:rsidR="00E06DA8" w:rsidRPr="004A0919" w:rsidRDefault="00E06DA8" w:rsidP="004A0919">
            <w:pPr>
              <w:pStyle w:val="TableEntry"/>
              <w:rPr>
                <w:rFonts w:cs="Arial"/>
                <w:sz w:val="16"/>
              </w:rPr>
            </w:pPr>
            <w:r w:rsidRPr="004A0919">
              <w:rPr>
                <w:sz w:val="16"/>
              </w:rPr>
              <w:t>“false”</w:t>
            </w:r>
          </w:p>
        </w:tc>
      </w:tr>
      <w:tr w:rsidR="00E06DA8" w:rsidRPr="007A7659" w14:paraId="1A73825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1B3C2A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3F4F7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FD971E9"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F3C904"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5A1A6BF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C5BD5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1DCC1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2C283C"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106C5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7FDAC5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AD2C2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831E26"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9284CB5" w14:textId="77777777" w:rsidR="00E06DA8" w:rsidRPr="004A0919" w:rsidRDefault="00E06DA8" w:rsidP="004A0919">
            <w:pPr>
              <w:pStyle w:val="TableEntry"/>
              <w:rPr>
                <w:rFonts w:cs="Arial"/>
                <w:i/>
                <w:iCs/>
                <w:sz w:val="16"/>
              </w:rPr>
            </w:pPr>
            <w:r w:rsidRPr="004A0919">
              <w:rPr>
                <w:i/>
                <w:iCs/>
                <w:sz w:val="16"/>
              </w:rPr>
              <w:t>NA</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A1378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2D3EADE"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9C8E7DC"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Receiving Agent</w:t>
            </w:r>
          </w:p>
          <w:p w14:paraId="3B73B87E"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ActiveParticipant</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797DE2"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DF253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7A367D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D6BD3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6E603D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12F1E7D"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7B16CC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CA750E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9B6AB8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E262CB7"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98E4FBC"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3959E5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DE733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E57C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DE08B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4005B2C"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B67DE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08D55E" w14:textId="77777777" w:rsidR="00E06DA8" w:rsidRPr="004A0919" w:rsidRDefault="00E06DA8" w:rsidP="004A0919">
            <w:pPr>
              <w:pStyle w:val="TableEntry"/>
              <w:rPr>
                <w:rFonts w:cs="Arial"/>
                <w:sz w:val="16"/>
              </w:rPr>
            </w:pPr>
            <w:r w:rsidRPr="004A0919">
              <w:rPr>
                <w:sz w:val="16"/>
              </w:rPr>
              <w:t>“false”</w:t>
            </w:r>
          </w:p>
        </w:tc>
      </w:tr>
      <w:tr w:rsidR="00E06DA8" w:rsidRPr="007A7659" w14:paraId="2908327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BAB5FF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8D504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4ECEC6"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5F673C"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0272FD1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A8454D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B6DD7A"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F5B34FC"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90C931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BCF781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065511A"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9E506D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4395D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5D8DE27"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D070840"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3E760E"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Audit Source</w:t>
            </w:r>
          </w:p>
          <w:p w14:paraId="5443A1F2"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AuditSourceIdentification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1A896DC" w14:textId="77777777" w:rsidR="00E06DA8" w:rsidRPr="004A0919" w:rsidRDefault="00E06DA8" w:rsidP="004A0919">
            <w:pPr>
              <w:pStyle w:val="TableEntry"/>
              <w:rPr>
                <w:rFonts w:cs="Arial"/>
                <w:i/>
                <w:iCs/>
                <w:sz w:val="16"/>
              </w:rPr>
            </w:pPr>
            <w:r w:rsidRPr="004A0919">
              <w:rPr>
                <w:i/>
                <w:iCs/>
                <w:sz w:val="16"/>
              </w:rPr>
              <w:t>AuditSourceID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B041F9"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DFD54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7E99AA"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1D43CD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2EE9C8"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CB8A2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7FEB9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DC3A47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4D9C81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DD7F62"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96C9D7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6E1569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F040AA5"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5893955"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lastRenderedPageBreak/>
              <w:t>Patient    </w:t>
            </w:r>
          </w:p>
          <w:p w14:paraId="4C692C06" w14:textId="77777777" w:rsidR="00E06DA8" w:rsidRPr="007A7659" w:rsidRDefault="00E06DA8" w:rsidP="00724DD0">
            <w:pPr>
              <w:spacing w:before="0" w:line="210" w:lineRule="atLeast"/>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9CABA38"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56E09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CF2F093" w14:textId="77777777" w:rsidR="00E06DA8" w:rsidRPr="004A0919" w:rsidRDefault="00E06DA8" w:rsidP="004A0919">
            <w:pPr>
              <w:pStyle w:val="TableEntry"/>
              <w:rPr>
                <w:rFonts w:cs="Arial"/>
                <w:sz w:val="16"/>
              </w:rPr>
            </w:pPr>
            <w:r w:rsidRPr="004A0919">
              <w:rPr>
                <w:sz w:val="16"/>
              </w:rPr>
              <w:t>“1” (Person)</w:t>
            </w:r>
          </w:p>
        </w:tc>
      </w:tr>
      <w:tr w:rsidR="00E06DA8" w:rsidRPr="007A7659" w14:paraId="0A5F141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919549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CE7653"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A9E2FB5"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1991FA0" w14:textId="77777777" w:rsidR="00E06DA8" w:rsidRPr="004A0919" w:rsidRDefault="00E06DA8" w:rsidP="004A0919">
            <w:pPr>
              <w:pStyle w:val="TableEntry"/>
              <w:rPr>
                <w:rFonts w:cs="Arial"/>
                <w:sz w:val="16"/>
              </w:rPr>
            </w:pPr>
            <w:r w:rsidRPr="004A0919">
              <w:rPr>
                <w:sz w:val="16"/>
              </w:rPr>
              <w:t>“1” (Patient)</w:t>
            </w:r>
          </w:p>
        </w:tc>
      </w:tr>
      <w:tr w:rsidR="00E06DA8" w:rsidRPr="007A7659" w14:paraId="4E3C171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C93985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4737F6"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83ABEC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0B6573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F4817E3"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24FC0B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8A074F5"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EB3C46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1837952" w14:textId="77777777" w:rsidR="00E06DA8" w:rsidRPr="004A0919" w:rsidRDefault="00E06DA8" w:rsidP="004A0919">
            <w:pPr>
              <w:pStyle w:val="TableEntry"/>
              <w:rPr>
                <w:sz w:val="16"/>
              </w:rPr>
            </w:pPr>
            <w:r w:rsidRPr="004A0919">
              <w:rPr>
                <w:sz w:val="16"/>
              </w:rPr>
              <w:t>Shall be:</w:t>
            </w:r>
          </w:p>
          <w:p w14:paraId="7BD1EB98"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21EBDA6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9281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F1314C0"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0FFE44"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29A3B8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AC0CF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02597C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D3C6D48"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23941CA"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9DCC1C"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7F7BA6E"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A1B73"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B7BDBB3"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A8427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0A7A0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4AECA0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5B7D2A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819D99D"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2BE40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7C3916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FBFDB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88662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BC48FB6"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EC9F7E8"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538615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24C5B7D"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440E931" w14:textId="77777777" w:rsidR="00E06DA8" w:rsidRPr="004A0919" w:rsidRDefault="00E06DA8" w:rsidP="00724DD0">
            <w:pPr>
              <w:spacing w:before="0" w:line="210" w:lineRule="atLeast"/>
              <w:jc w:val="center"/>
              <w:rPr>
                <w:rFonts w:ascii="Arial" w:hAnsi="Arial" w:cs="Arial"/>
                <w:sz w:val="20"/>
              </w:rPr>
            </w:pPr>
            <w:r w:rsidRPr="007A7659">
              <w:rPr>
                <w:rFonts w:ascii="Arial" w:hAnsi="Arial" w:cs="Arial"/>
                <w:b/>
                <w:bCs/>
                <w:sz w:val="20"/>
              </w:rPr>
              <w:t>Data (Document) Released</w:t>
            </w:r>
          </w:p>
          <w:p w14:paraId="493EA782" w14:textId="77777777" w:rsidR="00E06DA8" w:rsidRPr="007A7659" w:rsidRDefault="00E06DA8" w:rsidP="00724DD0">
            <w:pPr>
              <w:spacing w:before="0" w:line="210" w:lineRule="atLeast"/>
              <w:jc w:val="center"/>
              <w:rPr>
                <w:rFonts w:ascii="Arial" w:hAnsi="Arial" w:cs="Arial"/>
                <w:color w:val="222222"/>
                <w:sz w:val="20"/>
              </w:rPr>
            </w:pPr>
            <w:r w:rsidRPr="007A7659">
              <w:rPr>
                <w:rFonts w:ascii="Helvetica" w:hAnsi="Helvetica" w:cs="Helvetica"/>
                <w:b/>
                <w:bCs/>
                <w:color w:val="222222"/>
                <w:sz w:val="12"/>
                <w:szCs w:val="12"/>
              </w:rPr>
              <w:t>(AuditMessage/</w:t>
            </w:r>
            <w:r w:rsidRPr="007A7659">
              <w:rPr>
                <w:rFonts w:ascii="Helvetica" w:hAnsi="Helvetica" w:cs="Helvetica"/>
                <w:b/>
                <w:bCs/>
                <w:color w:val="222222"/>
                <w:sz w:val="12"/>
                <w:szCs w:val="12"/>
              </w:rPr>
              <w:br/>
              <w:t>ParticipantObjectIdentification)</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AD149A" w14:textId="77777777" w:rsidR="00E06DA8" w:rsidRPr="004A0919" w:rsidRDefault="00E06DA8" w:rsidP="004A0919">
            <w:pPr>
              <w:pStyle w:val="TableEntry"/>
              <w:rPr>
                <w:rFonts w:cs="Arial"/>
                <w:sz w:val="16"/>
              </w:rPr>
            </w:pPr>
            <w:r w:rsidRPr="004A0919">
              <w:rPr>
                <w:sz w:val="16"/>
              </w:rPr>
              <w:t>ParticipantObjectTypeCode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1FBFA6A"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C27D43" w14:textId="77777777" w:rsidR="00E06DA8" w:rsidRPr="004A0919" w:rsidRDefault="00E06DA8" w:rsidP="004A0919">
            <w:pPr>
              <w:pStyle w:val="TableEntry"/>
              <w:rPr>
                <w:rFonts w:cs="Arial"/>
                <w:sz w:val="16"/>
              </w:rPr>
            </w:pPr>
            <w:r w:rsidRPr="004A0919">
              <w:rPr>
                <w:sz w:val="16"/>
              </w:rPr>
              <w:t>“2” (System)</w:t>
            </w:r>
          </w:p>
        </w:tc>
      </w:tr>
      <w:tr w:rsidR="00E06DA8" w:rsidRPr="007A7659" w14:paraId="4FCFD5D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65EB6AE"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931D2F" w14:textId="77777777" w:rsidR="00E06DA8" w:rsidRPr="004A0919" w:rsidRDefault="00E06DA8" w:rsidP="004A0919">
            <w:pPr>
              <w:pStyle w:val="TableEntry"/>
              <w:rPr>
                <w:rFonts w:cs="Arial"/>
                <w:sz w:val="16"/>
              </w:rPr>
            </w:pPr>
            <w:r w:rsidRPr="004A0919">
              <w:rPr>
                <w:sz w:val="16"/>
              </w:rPr>
              <w:t>ParticipantObjectTypeCodeRole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D3642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B6CC7F" w14:textId="77777777" w:rsidR="00E06DA8" w:rsidRPr="004A0919" w:rsidRDefault="00E06DA8" w:rsidP="004A0919">
            <w:pPr>
              <w:pStyle w:val="TableEntry"/>
              <w:rPr>
                <w:rFonts w:cs="Arial"/>
                <w:sz w:val="16"/>
              </w:rPr>
            </w:pPr>
            <w:r w:rsidRPr="004A0919">
              <w:rPr>
                <w:sz w:val="16"/>
              </w:rPr>
              <w:t>“3” (report)</w:t>
            </w:r>
          </w:p>
        </w:tc>
      </w:tr>
      <w:tr w:rsidR="00E06DA8" w:rsidRPr="007A7659" w14:paraId="7039F312"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34A76C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ABCD2C5" w14:textId="77777777" w:rsidR="00E06DA8" w:rsidRPr="004A0919" w:rsidRDefault="00E06DA8" w:rsidP="004A0919">
            <w:pPr>
              <w:pStyle w:val="TableEntry"/>
              <w:rPr>
                <w:rFonts w:cs="Arial"/>
                <w:sz w:val="16"/>
              </w:rPr>
            </w:pPr>
            <w:r w:rsidRPr="004A0919">
              <w:rPr>
                <w:sz w:val="16"/>
              </w:rPr>
              <w:t>ParticipantObjectDataLifeCycle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EE94E1"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D22FE3" w14:textId="77777777" w:rsidR="00E06DA8" w:rsidRPr="004A0919" w:rsidRDefault="00E06DA8" w:rsidP="004A0919">
            <w:pPr>
              <w:pStyle w:val="TableEntry"/>
              <w:rPr>
                <w:sz w:val="16"/>
              </w:rPr>
            </w:pPr>
            <w:r w:rsidRPr="004A0919">
              <w:rPr>
                <w:sz w:val="16"/>
              </w:rPr>
              <w:t>Shall be:</w:t>
            </w:r>
          </w:p>
          <w:p w14:paraId="7184017C"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476E95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A2EF1A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5F94DBC" w14:textId="77777777" w:rsidR="00E06DA8" w:rsidRPr="004A0919" w:rsidRDefault="00E06DA8" w:rsidP="004A0919">
            <w:pPr>
              <w:pStyle w:val="TableEntry"/>
              <w:rPr>
                <w:rFonts w:cs="Arial"/>
                <w:sz w:val="16"/>
              </w:rPr>
            </w:pPr>
            <w:r w:rsidRPr="004A0919">
              <w:rPr>
                <w:sz w:val="16"/>
              </w:rPr>
              <w:t>ParticipantObjectIDTypeCode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8281CCE"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E60040" w14:textId="77777777" w:rsidR="00E06DA8" w:rsidRPr="004A0919" w:rsidRDefault="00E06DA8" w:rsidP="004A0919">
            <w:pPr>
              <w:pStyle w:val="TableEntry"/>
              <w:rPr>
                <w:sz w:val="16"/>
              </w:rPr>
            </w:pPr>
            <w:r w:rsidRPr="004A0919">
              <w:rPr>
                <w:sz w:val="16"/>
              </w:rPr>
              <w:t>Shall be:</w:t>
            </w:r>
          </w:p>
          <w:p w14:paraId="53A46300"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47AA67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E28F7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EA782EE"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B56BA1C"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92E68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DF78C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0508FC1"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A789E5" w14:textId="77777777" w:rsidR="00E06DA8" w:rsidRPr="004A0919" w:rsidRDefault="00E06DA8" w:rsidP="004A0919">
            <w:pPr>
              <w:pStyle w:val="TableEntry"/>
              <w:rPr>
                <w:rFonts w:cs="Arial"/>
                <w:sz w:val="16"/>
              </w:rPr>
            </w:pPr>
            <w:r w:rsidRPr="004A0919">
              <w:rPr>
                <w:sz w:val="16"/>
              </w:rPr>
              <w:t>ParticipantObjectID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F620B88"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612545"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03B09D0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8F9F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309DE0E"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98A5D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71DF79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C2CAE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984ACF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ED86DB"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05B5FB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72E4D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23EB4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1EFBB70"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F6B3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7559F0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AC26EDE" w14:textId="77777777" w:rsidR="00E06DA8" w:rsidRPr="004A0919" w:rsidRDefault="00E06DA8" w:rsidP="004A0919">
            <w:pPr>
              <w:pStyle w:val="TableEntry"/>
              <w:rPr>
                <w:rFonts w:cs="Arial"/>
                <w:i/>
                <w:iCs/>
                <w:sz w:val="16"/>
              </w:rPr>
            </w:pPr>
            <w:r w:rsidRPr="004A0919">
              <w:rPr>
                <w:i/>
                <w:iCs/>
                <w:sz w:val="16"/>
              </w:rPr>
              <w:t>not specialized</w:t>
            </w:r>
          </w:p>
        </w:tc>
      </w:tr>
    </w:tbl>
    <w:p w14:paraId="5D05D836" w14:textId="77777777" w:rsidR="00E06DA8" w:rsidRPr="007A7659" w:rsidRDefault="00E06DA8" w:rsidP="00E06DA8"/>
    <w:p w14:paraId="44446C27" w14:textId="77777777" w:rsidR="00E06DA8" w:rsidRPr="007A7659" w:rsidRDefault="00E06DA8" w:rsidP="00E06DA8"/>
    <w:p w14:paraId="0FF5FA86" w14:textId="77777777" w:rsidR="00E06DA8" w:rsidRPr="007A7659" w:rsidRDefault="00E06DA8" w:rsidP="00E06DA8">
      <w:pPr>
        <w:pStyle w:val="Heading2"/>
        <w:numPr>
          <w:ilvl w:val="1"/>
          <w:numId w:val="19"/>
        </w:numPr>
        <w:rPr>
          <w:noProof w:val="0"/>
        </w:rPr>
      </w:pPr>
      <w:r w:rsidRPr="007A7659">
        <w:rPr>
          <w:noProof w:val="0"/>
        </w:rPr>
        <w:br w:type="page"/>
      </w:r>
      <w:bookmarkStart w:id="3189" w:name="_Toc518548693"/>
      <w:r w:rsidRPr="007A7659">
        <w:rPr>
          <w:noProof w:val="0"/>
        </w:rPr>
        <w:lastRenderedPageBreak/>
        <w:t>Patient Demographics Query [ITI-21]</w:t>
      </w:r>
      <w:bookmarkEnd w:id="3189"/>
    </w:p>
    <w:p w14:paraId="6A989ECC" w14:textId="791067A9" w:rsidR="00E06DA8" w:rsidRPr="007A7659" w:rsidRDefault="00E06DA8" w:rsidP="00E06DA8">
      <w:r w:rsidRPr="007A7659">
        <w:t xml:space="preserve">This section corresponds to </w:t>
      </w:r>
      <w:r w:rsidR="000C66A7">
        <w:t>t</w:t>
      </w:r>
      <w:r w:rsidRPr="007A7659">
        <w:t xml:space="preserve">ransaction </w:t>
      </w:r>
      <w:r w:rsidR="000C66A7">
        <w:t>[</w:t>
      </w:r>
      <w:r w:rsidRPr="007A7659">
        <w:t>ITI-21</w:t>
      </w:r>
      <w:r w:rsidR="000C66A7">
        <w:t>]</w:t>
      </w:r>
      <w:r w:rsidRPr="007A7659">
        <w:t xml:space="preserve"> of the IHE IT Infrastructure Technical Framework. Transaction </w:t>
      </w:r>
      <w:r w:rsidR="000C66A7">
        <w:t>[</w:t>
      </w:r>
      <w:r w:rsidRPr="007A7659">
        <w:t>ITI-21</w:t>
      </w:r>
      <w:r w:rsidR="000C66A7">
        <w:t>]</w:t>
      </w:r>
      <w:r w:rsidRPr="007A7659">
        <w:t xml:space="preserve"> is used by the Patient Demographics Consumer and Patient Demographics Supplier Actors.</w:t>
      </w:r>
    </w:p>
    <w:p w14:paraId="7C10FA2E" w14:textId="77777777" w:rsidR="00E06DA8" w:rsidRPr="007A7659" w:rsidRDefault="00E06DA8" w:rsidP="00E06DA8">
      <w:pPr>
        <w:pStyle w:val="Heading3"/>
        <w:numPr>
          <w:ilvl w:val="2"/>
          <w:numId w:val="19"/>
        </w:numPr>
        <w:tabs>
          <w:tab w:val="clear" w:pos="2160"/>
        </w:tabs>
        <w:rPr>
          <w:noProof w:val="0"/>
        </w:rPr>
      </w:pPr>
      <w:bookmarkStart w:id="3190" w:name="_Toc518548694"/>
      <w:r w:rsidRPr="007A7659">
        <w:rPr>
          <w:noProof w:val="0"/>
        </w:rPr>
        <w:t>Scope</w:t>
      </w:r>
      <w:bookmarkEnd w:id="3190"/>
    </w:p>
    <w:p w14:paraId="325AC381" w14:textId="77777777" w:rsidR="00E06DA8" w:rsidRPr="007A7659" w:rsidRDefault="00E06DA8" w:rsidP="00E06DA8">
      <w:r w:rsidRPr="007A7659">
        <w:t>This transaction involves a request by the Patient Demographics Consumer for information about patients whose demographic data match data provided in the query message. The request is received by the Patient Demographics Supplier Actor. The Patient Demographics Supplier immediately processes the request and returns a response in the form of demographic information for matching patients.</w:t>
      </w:r>
    </w:p>
    <w:p w14:paraId="5F0AEB07" w14:textId="77777777" w:rsidR="00BD6B97" w:rsidRPr="007A7659" w:rsidRDefault="00BD6B97">
      <w:pPr>
        <w:pStyle w:val="Heading3"/>
        <w:numPr>
          <w:ilvl w:val="2"/>
          <w:numId w:val="19"/>
        </w:numPr>
        <w:tabs>
          <w:tab w:val="clear" w:pos="2160"/>
        </w:tabs>
        <w:rPr>
          <w:noProof w:val="0"/>
        </w:rPr>
      </w:pPr>
      <w:bookmarkStart w:id="3191" w:name="_1069012707"/>
      <w:bookmarkStart w:id="3192" w:name="_1069012764"/>
      <w:bookmarkStart w:id="3193" w:name="_1070023363"/>
      <w:bookmarkStart w:id="3194" w:name="_1070023597"/>
      <w:bookmarkStart w:id="3195" w:name="_1070023628"/>
      <w:bookmarkStart w:id="3196" w:name="_1070023668"/>
      <w:bookmarkStart w:id="3197" w:name="_1070023746"/>
      <w:bookmarkStart w:id="3198" w:name="_1070023781"/>
      <w:bookmarkStart w:id="3199" w:name="_1070023828"/>
      <w:bookmarkStart w:id="3200" w:name="_1073334564"/>
      <w:bookmarkStart w:id="3201" w:name="_1073415225"/>
      <w:bookmarkStart w:id="3202" w:name="_1148369080"/>
      <w:bookmarkStart w:id="3203" w:name="_1148369754"/>
      <w:bookmarkStart w:id="3204" w:name="_1152645006"/>
      <w:bookmarkStart w:id="3205" w:name="_1152645884"/>
      <w:bookmarkStart w:id="3206" w:name="_Toc237186001"/>
      <w:bookmarkStart w:id="3207" w:name="_Toc301463329"/>
      <w:bookmarkStart w:id="3208" w:name="Link01E7EEC0"/>
      <w:bookmarkStart w:id="3209" w:name="Link01E7E198"/>
      <w:bookmarkStart w:id="3210" w:name="Link01E7E080"/>
      <w:bookmarkStart w:id="3211" w:name="Link03C1CD48"/>
      <w:bookmarkStart w:id="3212" w:name="Link01AE42B8"/>
      <w:bookmarkStart w:id="3213" w:name="Link03B08658"/>
      <w:bookmarkStart w:id="3214" w:name="Link03B03D80"/>
      <w:bookmarkStart w:id="3215" w:name="Link03B08308"/>
      <w:bookmarkStart w:id="3216" w:name="Link03B0A5F8"/>
      <w:bookmarkStart w:id="3217" w:name="Link01E4A530"/>
      <w:bookmarkStart w:id="3218" w:name="Link03B03F60"/>
      <w:bookmarkStart w:id="3219" w:name="Link03B08B50"/>
      <w:bookmarkStart w:id="3220" w:name="Link01E22080"/>
      <w:bookmarkStart w:id="3221" w:name="Link03B06510"/>
      <w:bookmarkStart w:id="3222" w:name="Link03B090C0"/>
      <w:bookmarkStart w:id="3223" w:name="Link01AE7EC8"/>
      <w:bookmarkStart w:id="3224" w:name="Link01E03B60"/>
      <w:bookmarkStart w:id="3225" w:name="Link03B08FF8"/>
      <w:bookmarkStart w:id="3226" w:name="Link03B08DF0"/>
      <w:bookmarkStart w:id="3227" w:name="Link01E7DD00"/>
      <w:bookmarkStart w:id="3228" w:name="Link01E7DB38"/>
      <w:bookmarkStart w:id="3229" w:name="Link03B08800"/>
      <w:bookmarkStart w:id="3230" w:name="Link03B006E8"/>
      <w:bookmarkStart w:id="3231" w:name="Link03C41A58"/>
      <w:bookmarkStart w:id="3232" w:name="Link03B03998"/>
      <w:bookmarkStart w:id="3233" w:name="Link03B09EA0"/>
      <w:bookmarkStart w:id="3234" w:name="Link01E4A968"/>
      <w:bookmarkStart w:id="3235" w:name="Link03B03C10"/>
      <w:bookmarkStart w:id="3236" w:name="Link03B02980"/>
      <w:bookmarkStart w:id="3237" w:name="Link03B02330"/>
      <w:bookmarkStart w:id="3238" w:name="Link03B07C50"/>
      <w:bookmarkStart w:id="3239" w:name="Link03C4A5A8"/>
      <w:bookmarkStart w:id="3240" w:name="Link01E509B8"/>
      <w:bookmarkStart w:id="3241" w:name="Link03B09350"/>
      <w:bookmarkStart w:id="3242" w:name="Link01E6DE60"/>
      <w:bookmarkStart w:id="3243" w:name="Link03B0C558"/>
      <w:bookmarkStart w:id="3244" w:name="Link01E7FBB8"/>
      <w:bookmarkStart w:id="3245" w:name="Link01E7F350"/>
      <w:bookmarkStart w:id="3246" w:name="Link01E1FF88"/>
      <w:bookmarkStart w:id="3247" w:name="Link03B07DC8"/>
      <w:bookmarkStart w:id="3248" w:name="Link03B02E40"/>
      <w:bookmarkStart w:id="3249" w:name="Link03B079C8"/>
      <w:bookmarkStart w:id="3250" w:name="Link03B04240"/>
      <w:bookmarkStart w:id="3251" w:name="Link03B04140"/>
      <w:bookmarkStart w:id="3252" w:name="_Toc173916478"/>
      <w:bookmarkStart w:id="3253" w:name="_Toc174248973"/>
      <w:bookmarkStart w:id="3254" w:name="_Toc518548695"/>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r w:rsidRPr="007A7659">
        <w:rPr>
          <w:noProof w:val="0"/>
        </w:rPr>
        <w:t>Use Case Roles</w:t>
      </w:r>
      <w:bookmarkEnd w:id="3252"/>
      <w:bookmarkEnd w:id="3253"/>
      <w:bookmarkEnd w:id="3254"/>
    </w:p>
    <w:bookmarkStart w:id="3255" w:name="_1010245687"/>
    <w:bookmarkStart w:id="3256" w:name="_1010245793"/>
    <w:bookmarkStart w:id="3257" w:name="_1010246280"/>
    <w:bookmarkStart w:id="3258" w:name="_1010252996"/>
    <w:bookmarkStart w:id="3259" w:name="_1011391201"/>
    <w:bookmarkStart w:id="3260" w:name="_1015286351"/>
    <w:bookmarkStart w:id="3261" w:name="_1015739564"/>
    <w:bookmarkStart w:id="3262" w:name="_1015740649"/>
    <w:bookmarkStart w:id="3263" w:name="_1015740901"/>
    <w:bookmarkStart w:id="3264" w:name="_1015741088"/>
    <w:bookmarkStart w:id="3265" w:name="_1015741368"/>
    <w:bookmarkStart w:id="3266" w:name="_1015741477"/>
    <w:bookmarkStart w:id="3267" w:name="_1041174535"/>
    <w:bookmarkStart w:id="3268" w:name="_1111175735"/>
    <w:bookmarkStart w:id="3269" w:name="_1111175856"/>
    <w:bookmarkStart w:id="3270" w:name="_1112613959"/>
    <w:bookmarkStart w:id="3271" w:name="_1112614096"/>
    <w:bookmarkStart w:id="3272" w:name="_1112614111"/>
    <w:bookmarkStart w:id="3273" w:name="_1139829357"/>
    <w:bookmarkStart w:id="3274" w:name="_1144174393"/>
    <w:bookmarkStart w:id="3275" w:name="_1148232409"/>
    <w:bookmarkStart w:id="3276" w:name="_1148235997"/>
    <w:bookmarkStart w:id="3277" w:name="_1152384149"/>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p w14:paraId="40E74A1A" w14:textId="77777777" w:rsidR="00BD6B97" w:rsidRPr="007A7659" w:rsidRDefault="00C42610">
      <w:pPr>
        <w:jc w:val="center"/>
        <w:rPr>
          <w:b/>
        </w:rPr>
      </w:pPr>
      <w:r w:rsidRPr="007A7659">
        <w:rPr>
          <w:noProof/>
        </w:rPr>
        <w:object w:dxaOrig="5385" w:dyaOrig="2355" w14:anchorId="334DB13E">
          <v:shape id="_x0000_i1057" type="#_x0000_t75" alt="" style="width:273.85pt;height:115.1pt;mso-width-percent:0;mso-height-percent:0;mso-width-percent:0;mso-height-percent:0" o:ole="" filled="t">
            <v:fill color2="black"/>
            <v:imagedata r:id="rId105" o:title=""/>
          </v:shape>
          <o:OLEObject Type="Embed" ProgID="Word.Picture.8" ShapeID="_x0000_i1057" DrawAspect="Content" ObjectID="_1496223557" r:id="rId106"/>
        </w:object>
      </w:r>
    </w:p>
    <w:p w14:paraId="0412AA21" w14:textId="77777777" w:rsidR="00BD6B97" w:rsidRPr="007A7659" w:rsidRDefault="00BD6B97">
      <w:r w:rsidRPr="007A7659">
        <w:rPr>
          <w:b/>
        </w:rPr>
        <w:t>Actor:</w:t>
      </w:r>
      <w:r w:rsidRPr="007A7659">
        <w:t xml:space="preserve"> Patient Demographics Consumer</w:t>
      </w:r>
    </w:p>
    <w:p w14:paraId="5B156FEE" w14:textId="77777777" w:rsidR="00BD6B97" w:rsidRPr="007A7659" w:rsidRDefault="00BD6B97">
      <w:r w:rsidRPr="007A7659">
        <w:rPr>
          <w:b/>
        </w:rPr>
        <w:t xml:space="preserve">Role: </w:t>
      </w:r>
      <w:r w:rsidRPr="007A7659">
        <w:t>Requests a list of patients matching a minimal set of demographic criteria (</w:t>
      </w:r>
      <w:r w:rsidRPr="007A7659">
        <w:rPr>
          <w:iCs/>
        </w:rPr>
        <w:t>e.g.</w:t>
      </w:r>
      <w:r w:rsidRPr="007A7659">
        <w:t>, ID or partial name) from the Patient Demographics Supplier. Populates its attributes with demographic information received from the Patient Demographics Supplier.</w:t>
      </w:r>
    </w:p>
    <w:p w14:paraId="6073E349" w14:textId="77777777" w:rsidR="00BD6B97" w:rsidRPr="007A7659" w:rsidRDefault="00BD6B97">
      <w:r w:rsidRPr="007A7659">
        <w:rPr>
          <w:b/>
        </w:rPr>
        <w:t>Actor:</w:t>
      </w:r>
      <w:r w:rsidRPr="007A7659">
        <w:t xml:space="preserve"> Patient Demographics Supplier</w:t>
      </w:r>
    </w:p>
    <w:p w14:paraId="58E361F3" w14:textId="77777777" w:rsidR="00BD6B97" w:rsidRPr="007A7659" w:rsidRDefault="00BD6B97">
      <w:r w:rsidRPr="007A7659">
        <w:rPr>
          <w:b/>
        </w:rPr>
        <w:t xml:space="preserve">Role: </w:t>
      </w:r>
      <w:r w:rsidRPr="007A7659">
        <w:t>Returns demographic information for all patients matching the demographic criteria provided by the Patient Demographics Consumer.</w:t>
      </w:r>
    </w:p>
    <w:p w14:paraId="26319FD7" w14:textId="77777777" w:rsidR="00BD6B97" w:rsidRPr="007A7659" w:rsidRDefault="00BD6B97">
      <w:pPr>
        <w:pStyle w:val="Heading3"/>
        <w:numPr>
          <w:ilvl w:val="2"/>
          <w:numId w:val="19"/>
        </w:numPr>
        <w:tabs>
          <w:tab w:val="clear" w:pos="2160"/>
        </w:tabs>
        <w:rPr>
          <w:noProof w:val="0"/>
        </w:rPr>
      </w:pPr>
      <w:bookmarkStart w:id="3278" w:name="_Toc237186006"/>
      <w:bookmarkStart w:id="3279" w:name="_Toc173916479"/>
      <w:bookmarkStart w:id="3280" w:name="_Toc174248974"/>
      <w:bookmarkStart w:id="3281" w:name="_Toc518548696"/>
      <w:bookmarkEnd w:id="3278"/>
      <w:r w:rsidRPr="007A7659">
        <w:rPr>
          <w:noProof w:val="0"/>
        </w:rPr>
        <w:t>Referenced Standards</w:t>
      </w:r>
      <w:bookmarkEnd w:id="3279"/>
      <w:bookmarkEnd w:id="3280"/>
      <w:bookmarkEnd w:id="3281"/>
    </w:p>
    <w:p w14:paraId="58CDB88C" w14:textId="77777777" w:rsidR="00BD6B97" w:rsidRPr="007A7659" w:rsidRDefault="00BD6B97">
      <w:r w:rsidRPr="007A7659">
        <w:rPr>
          <w:b/>
          <w:bCs/>
        </w:rPr>
        <w:t>HL7</w:t>
      </w:r>
      <w:r w:rsidRPr="007A7659">
        <w:t>:</w:t>
      </w:r>
      <w:r w:rsidRPr="007A7659">
        <w:tab/>
        <w:t>Version 2.5, Chapter 2 – Control</w:t>
      </w:r>
    </w:p>
    <w:p w14:paraId="672DAA99" w14:textId="77777777" w:rsidR="00BD6B97" w:rsidRPr="007A7659" w:rsidRDefault="00BD6B97" w:rsidP="00AE5ED3">
      <w:pPr>
        <w:ind w:firstLine="720"/>
      </w:pPr>
      <w:r w:rsidRPr="007A7659">
        <w:t>Version 2.5, Chapter 3 – Patient Administration</w:t>
      </w:r>
    </w:p>
    <w:p w14:paraId="5DF6A452" w14:textId="77777777" w:rsidR="00BD6B97" w:rsidRPr="007A7659" w:rsidRDefault="00BD6B97" w:rsidP="00AE5ED3">
      <w:pPr>
        <w:ind w:firstLine="720"/>
      </w:pPr>
      <w:r w:rsidRPr="007A7659">
        <w:t xml:space="preserve">Version 2.5, Chapter 5 – Query </w:t>
      </w:r>
    </w:p>
    <w:p w14:paraId="5A0AB77A" w14:textId="77777777" w:rsidR="00BD6B97" w:rsidRPr="007A7659" w:rsidRDefault="00BD6B97">
      <w:pPr>
        <w:pStyle w:val="Heading3"/>
        <w:numPr>
          <w:ilvl w:val="2"/>
          <w:numId w:val="19"/>
        </w:numPr>
        <w:tabs>
          <w:tab w:val="clear" w:pos="2160"/>
        </w:tabs>
        <w:rPr>
          <w:noProof w:val="0"/>
        </w:rPr>
      </w:pPr>
      <w:bookmarkStart w:id="3282" w:name="_Toc173916480"/>
      <w:bookmarkStart w:id="3283" w:name="_Toc174248975"/>
      <w:bookmarkStart w:id="3284" w:name="_Toc518548697"/>
      <w:r w:rsidRPr="007A7659">
        <w:rPr>
          <w:noProof w:val="0"/>
        </w:rPr>
        <w:lastRenderedPageBreak/>
        <w:t>Interaction Diagram</w:t>
      </w:r>
      <w:bookmarkEnd w:id="3282"/>
      <w:bookmarkEnd w:id="3283"/>
      <w:bookmarkEnd w:id="3284"/>
    </w:p>
    <w:bookmarkStart w:id="3285" w:name="_1069012980"/>
    <w:bookmarkStart w:id="3286" w:name="_1070024021"/>
    <w:bookmarkStart w:id="3287" w:name="_1070024087"/>
    <w:bookmarkStart w:id="3288" w:name="_1073329242"/>
    <w:bookmarkStart w:id="3289" w:name="_1073415211"/>
    <w:bookmarkStart w:id="3290" w:name="_1112640689"/>
    <w:bookmarkStart w:id="3291" w:name="_1112640715"/>
    <w:bookmarkStart w:id="3292" w:name="_1112782476"/>
    <w:bookmarkStart w:id="3293" w:name="_1112784331"/>
    <w:bookmarkStart w:id="3294" w:name="_1139831103"/>
    <w:bookmarkStart w:id="3295" w:name="_1139835891"/>
    <w:bookmarkStart w:id="3296" w:name="_1144174524"/>
    <w:bookmarkStart w:id="3297" w:name="_1144233597"/>
    <w:bookmarkStart w:id="3298" w:name="_1152437462"/>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p w14:paraId="682DAD6B" w14:textId="77777777" w:rsidR="00BD6B97" w:rsidRPr="007A7659" w:rsidRDefault="00C42610" w:rsidP="001D3953">
      <w:pPr>
        <w:pStyle w:val="BodyText"/>
        <w:jc w:val="center"/>
        <w:rPr>
          <w:b/>
          <w:kern w:val="1"/>
        </w:rPr>
      </w:pPr>
      <w:r w:rsidRPr="007A7659">
        <w:rPr>
          <w:noProof/>
        </w:rPr>
        <w:object w:dxaOrig="5040" w:dyaOrig="3015" w14:anchorId="469553C4">
          <v:shape id="_x0000_i1058" type="#_x0000_t75" alt="" style="width:252.3pt;height:150.75pt;mso-width-percent:0;mso-height-percent:0;mso-width-percent:0;mso-height-percent:0" o:ole="" filled="t">
            <v:fill color2="black"/>
            <v:imagedata r:id="rId107" o:title=""/>
          </v:shape>
          <o:OLEObject Type="Embed" ProgID="Word.Picture.8" ShapeID="_x0000_i1058" DrawAspect="Content" ObjectID="_1496223558" r:id="rId108"/>
        </w:object>
      </w:r>
    </w:p>
    <w:p w14:paraId="3B62C381" w14:textId="77777777" w:rsidR="00BD6B97" w:rsidRPr="007A7659" w:rsidRDefault="00BD6B97">
      <w:pPr>
        <w:pStyle w:val="Heading4"/>
        <w:numPr>
          <w:ilvl w:val="3"/>
          <w:numId w:val="19"/>
        </w:numPr>
        <w:tabs>
          <w:tab w:val="clear" w:pos="2160"/>
          <w:tab w:val="clear" w:pos="2880"/>
          <w:tab w:val="left" w:pos="864"/>
        </w:tabs>
        <w:rPr>
          <w:noProof w:val="0"/>
        </w:rPr>
      </w:pPr>
      <w:bookmarkStart w:id="3299" w:name="_Toc173916481"/>
      <w:bookmarkStart w:id="3300" w:name="_Toc174248976"/>
      <w:r w:rsidRPr="007A7659">
        <w:rPr>
          <w:noProof w:val="0"/>
        </w:rPr>
        <w:t>Patient Demographics Query</w:t>
      </w:r>
      <w:bookmarkEnd w:id="3299"/>
      <w:bookmarkEnd w:id="3300"/>
    </w:p>
    <w:p w14:paraId="56F2F957" w14:textId="77777777" w:rsidR="00BD6B97" w:rsidRPr="007A7659" w:rsidRDefault="00BD6B97">
      <w:pPr>
        <w:pStyle w:val="Heading5"/>
        <w:numPr>
          <w:ilvl w:val="4"/>
          <w:numId w:val="19"/>
        </w:numPr>
        <w:tabs>
          <w:tab w:val="left" w:pos="1008"/>
        </w:tabs>
        <w:rPr>
          <w:noProof w:val="0"/>
        </w:rPr>
      </w:pPr>
      <w:bookmarkStart w:id="3301" w:name="_Toc173916482"/>
      <w:bookmarkStart w:id="3302" w:name="_Toc174248977"/>
      <w:r w:rsidRPr="007A7659">
        <w:rPr>
          <w:noProof w:val="0"/>
        </w:rPr>
        <w:t>Trigger Events</w:t>
      </w:r>
      <w:bookmarkEnd w:id="3301"/>
      <w:bookmarkEnd w:id="3302"/>
    </w:p>
    <w:p w14:paraId="42545167" w14:textId="77777777" w:rsidR="00BD6B97" w:rsidRPr="007A7659" w:rsidRDefault="00BD6B97">
      <w:r w:rsidRPr="007A7659">
        <w:t>A Patient Demographics Consumer’s need to select a patient based on demographic information about patients whose information matches a minimal set of known data will trigger the Patient Demographics Query based on the following HL7 trigger event:</w:t>
      </w:r>
    </w:p>
    <w:p w14:paraId="37C3AB3E" w14:textId="77777777" w:rsidR="00BD6B97" w:rsidRPr="007A7659" w:rsidRDefault="00BD6B97">
      <w:r w:rsidRPr="007A7659">
        <w:t>Q22 – Find Candidates</w:t>
      </w:r>
    </w:p>
    <w:p w14:paraId="688D46A8" w14:textId="77777777" w:rsidR="00BD6B97" w:rsidRPr="007A7659" w:rsidRDefault="00BD6B97">
      <w:pPr>
        <w:pStyle w:val="Heading5"/>
        <w:numPr>
          <w:ilvl w:val="4"/>
          <w:numId w:val="19"/>
        </w:numPr>
        <w:tabs>
          <w:tab w:val="left" w:pos="1008"/>
        </w:tabs>
        <w:rPr>
          <w:noProof w:val="0"/>
        </w:rPr>
      </w:pPr>
      <w:bookmarkStart w:id="3303" w:name="_Toc173916483"/>
      <w:bookmarkStart w:id="3304" w:name="_Toc174248978"/>
      <w:r w:rsidRPr="007A7659">
        <w:rPr>
          <w:noProof w:val="0"/>
        </w:rPr>
        <w:t>Message Semantics</w:t>
      </w:r>
      <w:bookmarkEnd w:id="3303"/>
      <w:bookmarkEnd w:id="3304"/>
    </w:p>
    <w:p w14:paraId="0EDC92C5" w14:textId="77777777" w:rsidR="00BD6B97" w:rsidRPr="007A7659" w:rsidRDefault="00BD6B97" w:rsidP="007E3B51">
      <w:r w:rsidRPr="007A7659">
        <w:t>The Patient Demographics Query is conducted by the HL7 QBP^Q22 message. The Patient Demographics Consumer shall generate the query message whenever it needs to select from a list of patients whose information matches a minimal set of demographic data. The segments of the message listed below are required, and their detailed descriptions are provided in the following subsections.</w:t>
      </w:r>
    </w:p>
    <w:p w14:paraId="3EF74D15" w14:textId="77777777" w:rsidR="00BD6B97" w:rsidRPr="007A7659" w:rsidRDefault="00BD6B97">
      <w:pPr>
        <w:pStyle w:val="TableTitle"/>
      </w:pPr>
      <w:r w:rsidRPr="007A7659">
        <w:t>Table 3.21-1: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6B3C331F"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3054FD57" w14:textId="77777777" w:rsidR="00BD6B97" w:rsidRPr="007A7659" w:rsidRDefault="00BD6B97" w:rsidP="003C1EF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4787BCDC" w14:textId="77777777" w:rsidR="00BD6B97" w:rsidRPr="007A7659" w:rsidRDefault="00BD6B97" w:rsidP="003C1EF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D651DFC" w14:textId="77777777" w:rsidR="00BD6B97" w:rsidRPr="007A7659" w:rsidRDefault="00BD6B97" w:rsidP="003C1EFA">
            <w:pPr>
              <w:pStyle w:val="TableEntryHeader"/>
            </w:pPr>
            <w:r w:rsidRPr="007A7659">
              <w:t>Chapter in HL7 2.5</w:t>
            </w:r>
          </w:p>
        </w:tc>
      </w:tr>
      <w:tr w:rsidR="00BD6B97" w:rsidRPr="007A7659" w14:paraId="0C935F20" w14:textId="77777777">
        <w:trPr>
          <w:jc w:val="center"/>
        </w:trPr>
        <w:tc>
          <w:tcPr>
            <w:tcW w:w="831" w:type="dxa"/>
            <w:tcBorders>
              <w:left w:val="single" w:sz="4" w:space="0" w:color="000000"/>
              <w:bottom w:val="single" w:sz="4" w:space="0" w:color="000000"/>
            </w:tcBorders>
          </w:tcPr>
          <w:p w14:paraId="7F821FA6"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3E051904"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49D9614" w14:textId="77777777" w:rsidR="00BD6B97" w:rsidRPr="007A7659" w:rsidRDefault="00BD6B97">
            <w:pPr>
              <w:pStyle w:val="TableEntry"/>
              <w:snapToGrid w:val="0"/>
              <w:rPr>
                <w:noProof w:val="0"/>
              </w:rPr>
            </w:pPr>
            <w:r w:rsidRPr="007A7659">
              <w:rPr>
                <w:noProof w:val="0"/>
              </w:rPr>
              <w:t>2</w:t>
            </w:r>
          </w:p>
        </w:tc>
      </w:tr>
      <w:tr w:rsidR="00BD6B97" w:rsidRPr="007A7659" w14:paraId="6AC44D39" w14:textId="77777777">
        <w:trPr>
          <w:jc w:val="center"/>
        </w:trPr>
        <w:tc>
          <w:tcPr>
            <w:tcW w:w="831" w:type="dxa"/>
            <w:tcBorders>
              <w:left w:val="single" w:sz="4" w:space="0" w:color="000000"/>
              <w:bottom w:val="single" w:sz="4" w:space="0" w:color="000000"/>
            </w:tcBorders>
          </w:tcPr>
          <w:p w14:paraId="0CB50AA5"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18662260"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21418CD3" w14:textId="77777777" w:rsidR="00BD6B97" w:rsidRPr="007A7659" w:rsidRDefault="00BD6B97">
            <w:pPr>
              <w:pStyle w:val="TableEntry"/>
              <w:snapToGrid w:val="0"/>
              <w:rPr>
                <w:noProof w:val="0"/>
              </w:rPr>
            </w:pPr>
            <w:r w:rsidRPr="007A7659">
              <w:rPr>
                <w:noProof w:val="0"/>
              </w:rPr>
              <w:t>5</w:t>
            </w:r>
          </w:p>
        </w:tc>
      </w:tr>
      <w:tr w:rsidR="00BD6B97" w:rsidRPr="007A7659" w14:paraId="52B0CAAA" w14:textId="77777777">
        <w:trPr>
          <w:jc w:val="center"/>
        </w:trPr>
        <w:tc>
          <w:tcPr>
            <w:tcW w:w="831" w:type="dxa"/>
            <w:tcBorders>
              <w:left w:val="single" w:sz="4" w:space="0" w:color="000000"/>
              <w:bottom w:val="single" w:sz="4" w:space="0" w:color="000000"/>
            </w:tcBorders>
          </w:tcPr>
          <w:p w14:paraId="07D363FE"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53AFCA7C"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9F7CE44" w14:textId="77777777" w:rsidR="00BD6B97" w:rsidRPr="007A7659" w:rsidRDefault="00BD6B97">
            <w:pPr>
              <w:pStyle w:val="TableEntry"/>
              <w:snapToGrid w:val="0"/>
              <w:rPr>
                <w:noProof w:val="0"/>
              </w:rPr>
            </w:pPr>
            <w:r w:rsidRPr="007A7659">
              <w:rPr>
                <w:noProof w:val="0"/>
              </w:rPr>
              <w:t>5</w:t>
            </w:r>
          </w:p>
        </w:tc>
      </w:tr>
      <w:tr w:rsidR="00BD6B97" w:rsidRPr="007A7659" w14:paraId="1C7DE56F" w14:textId="77777777">
        <w:trPr>
          <w:jc w:val="center"/>
        </w:trPr>
        <w:tc>
          <w:tcPr>
            <w:tcW w:w="831" w:type="dxa"/>
            <w:tcBorders>
              <w:left w:val="single" w:sz="4" w:space="0" w:color="000000"/>
              <w:bottom w:val="single" w:sz="4" w:space="0" w:color="000000"/>
            </w:tcBorders>
          </w:tcPr>
          <w:p w14:paraId="635BABEE"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4EDFB0F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7693BB1B" w14:textId="77777777" w:rsidR="00BD6B97" w:rsidRPr="007A7659" w:rsidRDefault="00BD6B97">
            <w:pPr>
              <w:pStyle w:val="TableEntry"/>
              <w:snapToGrid w:val="0"/>
              <w:rPr>
                <w:noProof w:val="0"/>
              </w:rPr>
            </w:pPr>
            <w:r w:rsidRPr="007A7659">
              <w:rPr>
                <w:noProof w:val="0"/>
              </w:rPr>
              <w:t>2</w:t>
            </w:r>
          </w:p>
        </w:tc>
      </w:tr>
    </w:tbl>
    <w:p w14:paraId="24D79916" w14:textId="77777777" w:rsidR="00BD6B97" w:rsidRPr="007A7659" w:rsidRDefault="00BD6B97"/>
    <w:p w14:paraId="7E189896" w14:textId="77777777" w:rsidR="00BD6B97" w:rsidRPr="007A7659" w:rsidRDefault="00BD6B97">
      <w:r w:rsidRPr="007A7659">
        <w:t xml:space="preserve">The receiver shall respond to the query by sending the RSP^K22 message. This satisfies the requirements of original mode acknowledgment; no intermediate ACK message is to be sent. </w:t>
      </w:r>
    </w:p>
    <w:p w14:paraId="10A2AA28" w14:textId="77777777" w:rsidR="00BD6B97" w:rsidRPr="007A7659" w:rsidRDefault="00BD6B97">
      <w:r w:rsidRPr="007A7659">
        <w:t xml:space="preserve">Each Patient Demographics Query request specifies two distinct concepts. The Patient Demographics Query is always targeted at a single source of patient demographic information (referred to in this </w:t>
      </w:r>
      <w:r w:rsidR="009051E2" w:rsidRPr="007A7659">
        <w:t>t</w:t>
      </w:r>
      <w:r w:rsidRPr="007A7659">
        <w:t xml:space="preserve">ransaction as the </w:t>
      </w:r>
      <w:r w:rsidRPr="007A7659">
        <w:rPr>
          <w:b/>
          <w:bCs/>
          <w:i/>
          <w:iCs/>
        </w:rPr>
        <w:t>patient information source</w:t>
      </w:r>
      <w:r w:rsidRPr="007A7659">
        <w:t xml:space="preserve">). A Patient Demographics Supplier may have knowledge of more than one source of demographics. A Patient </w:t>
      </w:r>
      <w:r w:rsidRPr="007A7659">
        <w:lastRenderedPageBreak/>
        <w:t xml:space="preserve">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w:t>
      </w:r>
      <w:r w:rsidR="00EB13DA" w:rsidRPr="007A7659">
        <w:t>is</w:t>
      </w:r>
      <w:r w:rsidRPr="007A7659">
        <w:t xml:space="preserve"> requested by the query. Each query response shall return demographics from a single patient information source.</w:t>
      </w:r>
    </w:p>
    <w:p w14:paraId="4B667727" w14:textId="77777777" w:rsidR="00BD6B97" w:rsidRPr="007A7659" w:rsidRDefault="00BD6B97">
      <w:pPr>
        <w:pStyle w:val="BodyText"/>
      </w:pPr>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34F5FCF8" w14:textId="77777777" w:rsidR="00BD6B97" w:rsidRPr="007A7659" w:rsidRDefault="00BD6B97">
      <w:pPr>
        <w:pStyle w:val="Heading6"/>
        <w:numPr>
          <w:ilvl w:val="5"/>
          <w:numId w:val="19"/>
        </w:numPr>
        <w:tabs>
          <w:tab w:val="clear" w:pos="4320"/>
          <w:tab w:val="left" w:pos="1152"/>
        </w:tabs>
        <w:rPr>
          <w:noProof w:val="0"/>
        </w:rPr>
      </w:pPr>
      <w:bookmarkStart w:id="3305" w:name="_Toc173916484"/>
      <w:bookmarkStart w:id="3306" w:name="_Toc174248979"/>
      <w:r w:rsidRPr="007A7659">
        <w:rPr>
          <w:noProof w:val="0"/>
        </w:rPr>
        <w:t>MSH Segment</w:t>
      </w:r>
      <w:bookmarkEnd w:id="3305"/>
      <w:bookmarkEnd w:id="3306"/>
    </w:p>
    <w:p w14:paraId="5BF67BDA" w14:textId="77777777" w:rsidR="00BD6B97" w:rsidRPr="007A7659" w:rsidRDefault="00BD6B97">
      <w:r w:rsidRPr="007A7659">
        <w:t>The MSH segment shall be constructed as defined in the “Message Control” section (ITI TF-2x: C.2.2).</w:t>
      </w:r>
    </w:p>
    <w:p w14:paraId="19FA3828"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RSP^K22 response. The value specified in MSH-5 is not related to the value requested in QPD-8 What Domains Returned.</w:t>
      </w:r>
    </w:p>
    <w:p w14:paraId="2F4927D4" w14:textId="77777777" w:rsidR="00BD6B97" w:rsidRPr="007A7659" w:rsidRDefault="00BD6B97">
      <w:r w:rsidRPr="007A7659">
        <w:t xml:space="preserve">A list shall be published of all Receiving Applications that the Patient Demographics Supplier supports, for the Patient Demographics Consumer to choose from. Each query is processed against one and only one source of patient demographic information. </w:t>
      </w:r>
    </w:p>
    <w:p w14:paraId="2489CCEE"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Q22</w:t>
      </w:r>
      <w:r w:rsidRPr="007A7659">
        <w:t xml:space="preserve">. The third component it shall have a value of </w:t>
      </w:r>
      <w:r w:rsidRPr="007A7659">
        <w:rPr>
          <w:b/>
          <w:bCs/>
        </w:rPr>
        <w:t>QBP_Q21</w:t>
      </w:r>
      <w:r w:rsidRPr="007A7659">
        <w:t>.</w:t>
      </w:r>
    </w:p>
    <w:p w14:paraId="558782ED" w14:textId="77777777" w:rsidR="00BD6B97" w:rsidRPr="007A7659" w:rsidRDefault="00BD6B97">
      <w:pPr>
        <w:pStyle w:val="Heading6"/>
        <w:numPr>
          <w:ilvl w:val="5"/>
          <w:numId w:val="19"/>
        </w:numPr>
        <w:tabs>
          <w:tab w:val="clear" w:pos="4320"/>
          <w:tab w:val="left" w:pos="1152"/>
        </w:tabs>
        <w:rPr>
          <w:noProof w:val="0"/>
        </w:rPr>
      </w:pPr>
      <w:bookmarkStart w:id="3307" w:name="_Toc173916485"/>
      <w:bookmarkStart w:id="3308" w:name="_Toc174248980"/>
      <w:r w:rsidRPr="007A7659">
        <w:rPr>
          <w:noProof w:val="0"/>
        </w:rPr>
        <w:t>QPD Segment</w:t>
      </w:r>
      <w:bookmarkEnd w:id="3307"/>
      <w:bookmarkEnd w:id="3308"/>
    </w:p>
    <w:p w14:paraId="4AB6AE57" w14:textId="77777777" w:rsidR="00BD6B97" w:rsidRPr="007A7659" w:rsidRDefault="00BD6B97" w:rsidP="007E3B51">
      <w:r w:rsidRPr="007A7659">
        <w:t>The Patient Demographics Consumer shall send attributes within the QPD segment as described in Table 3.21-2.</w:t>
      </w:r>
    </w:p>
    <w:p w14:paraId="5D4B1D30" w14:textId="77777777" w:rsidR="00BD6B97" w:rsidRPr="007A7659" w:rsidRDefault="00BD6B97">
      <w:pPr>
        <w:pStyle w:val="TableTitle"/>
      </w:pPr>
      <w:r w:rsidRPr="007A7659">
        <w:t xml:space="preserve">Table 3.21-2: IHE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810"/>
        <w:gridCol w:w="507"/>
        <w:gridCol w:w="720"/>
        <w:gridCol w:w="696"/>
        <w:gridCol w:w="1104"/>
        <w:gridCol w:w="3306"/>
      </w:tblGrid>
      <w:tr w:rsidR="00053F67" w:rsidRPr="007A7659" w14:paraId="6084D702" w14:textId="77777777" w:rsidTr="00AE5ED3">
        <w:trPr>
          <w:jc w:val="center"/>
        </w:trPr>
        <w:tc>
          <w:tcPr>
            <w:tcW w:w="843" w:type="dxa"/>
            <w:shd w:val="clear" w:color="auto" w:fill="D8D8D8"/>
          </w:tcPr>
          <w:p w14:paraId="25ABB59F" w14:textId="77777777" w:rsidR="00BD6B97" w:rsidRPr="007A7659" w:rsidRDefault="00BD6B97" w:rsidP="003C1EFA">
            <w:pPr>
              <w:pStyle w:val="TableEntryHeader"/>
            </w:pPr>
            <w:r w:rsidRPr="007A7659">
              <w:t>SEQ</w:t>
            </w:r>
          </w:p>
        </w:tc>
        <w:tc>
          <w:tcPr>
            <w:tcW w:w="810" w:type="dxa"/>
            <w:shd w:val="clear" w:color="auto" w:fill="D8D8D8"/>
          </w:tcPr>
          <w:p w14:paraId="47635FEA" w14:textId="77777777" w:rsidR="00BD6B97" w:rsidRPr="007A7659" w:rsidRDefault="00BD6B97" w:rsidP="003C1EFA">
            <w:pPr>
              <w:pStyle w:val="TableEntryHeader"/>
            </w:pPr>
            <w:r w:rsidRPr="007A7659">
              <w:t>LEN</w:t>
            </w:r>
          </w:p>
        </w:tc>
        <w:tc>
          <w:tcPr>
            <w:tcW w:w="507" w:type="dxa"/>
            <w:shd w:val="clear" w:color="auto" w:fill="D8D8D8"/>
          </w:tcPr>
          <w:p w14:paraId="4A6374F7" w14:textId="77777777" w:rsidR="00BD6B97" w:rsidRPr="007A7659" w:rsidRDefault="00BD6B97" w:rsidP="003C1EFA">
            <w:pPr>
              <w:pStyle w:val="TableEntryHeader"/>
            </w:pPr>
            <w:r w:rsidRPr="007A7659">
              <w:t>DT</w:t>
            </w:r>
          </w:p>
        </w:tc>
        <w:tc>
          <w:tcPr>
            <w:tcW w:w="720" w:type="dxa"/>
            <w:shd w:val="clear" w:color="auto" w:fill="D8D8D8"/>
          </w:tcPr>
          <w:p w14:paraId="648B0337" w14:textId="77777777" w:rsidR="00BD6B97" w:rsidRPr="007A7659" w:rsidRDefault="00BD6B97" w:rsidP="003C1EFA">
            <w:pPr>
              <w:pStyle w:val="TableEntryHeader"/>
            </w:pPr>
            <w:r w:rsidRPr="007A7659">
              <w:t>OPT</w:t>
            </w:r>
          </w:p>
        </w:tc>
        <w:tc>
          <w:tcPr>
            <w:tcW w:w="696" w:type="dxa"/>
            <w:shd w:val="clear" w:color="auto" w:fill="D8D8D8"/>
          </w:tcPr>
          <w:p w14:paraId="44074CDE" w14:textId="77777777" w:rsidR="00BD6B97" w:rsidRPr="007A7659" w:rsidRDefault="00BD6B97" w:rsidP="003C1EFA">
            <w:pPr>
              <w:pStyle w:val="TableEntryHeader"/>
            </w:pPr>
            <w:r w:rsidRPr="007A7659">
              <w:t>TBL#</w:t>
            </w:r>
          </w:p>
        </w:tc>
        <w:tc>
          <w:tcPr>
            <w:tcW w:w="1104" w:type="dxa"/>
            <w:shd w:val="clear" w:color="auto" w:fill="D8D8D8"/>
          </w:tcPr>
          <w:p w14:paraId="671CAC19" w14:textId="77777777" w:rsidR="00BD6B97" w:rsidRPr="007A7659" w:rsidRDefault="00BD6B97" w:rsidP="003C1EFA">
            <w:pPr>
              <w:pStyle w:val="TableEntryHeader"/>
            </w:pPr>
            <w:r w:rsidRPr="007A7659">
              <w:t>ITEM#</w:t>
            </w:r>
          </w:p>
        </w:tc>
        <w:tc>
          <w:tcPr>
            <w:tcW w:w="3306" w:type="dxa"/>
            <w:shd w:val="clear" w:color="auto" w:fill="D8D8D8"/>
          </w:tcPr>
          <w:p w14:paraId="520337E9" w14:textId="77777777" w:rsidR="00BD6B97" w:rsidRPr="007A7659" w:rsidRDefault="00BD6B97" w:rsidP="003C1EFA">
            <w:pPr>
              <w:pStyle w:val="TableEntryHeader"/>
            </w:pPr>
            <w:r w:rsidRPr="007A7659">
              <w:t>ELEMENT NAME</w:t>
            </w:r>
          </w:p>
        </w:tc>
      </w:tr>
      <w:tr w:rsidR="00053F67" w:rsidRPr="007A7659" w14:paraId="1B25ADEE" w14:textId="77777777" w:rsidTr="00053F67">
        <w:trPr>
          <w:jc w:val="center"/>
        </w:trPr>
        <w:tc>
          <w:tcPr>
            <w:tcW w:w="843" w:type="dxa"/>
          </w:tcPr>
          <w:p w14:paraId="6339611C" w14:textId="77777777" w:rsidR="00BD6B97" w:rsidRPr="007A7659" w:rsidRDefault="00BD6B97">
            <w:pPr>
              <w:pStyle w:val="TableEntry"/>
              <w:snapToGrid w:val="0"/>
              <w:rPr>
                <w:noProof w:val="0"/>
              </w:rPr>
            </w:pPr>
            <w:r w:rsidRPr="007A7659">
              <w:rPr>
                <w:noProof w:val="0"/>
              </w:rPr>
              <w:t>1</w:t>
            </w:r>
          </w:p>
        </w:tc>
        <w:tc>
          <w:tcPr>
            <w:tcW w:w="810" w:type="dxa"/>
          </w:tcPr>
          <w:p w14:paraId="2B4F52E7" w14:textId="77777777" w:rsidR="00BD6B97" w:rsidRPr="007A7659" w:rsidRDefault="00BD6B97">
            <w:pPr>
              <w:pStyle w:val="TableEntry"/>
              <w:snapToGrid w:val="0"/>
              <w:rPr>
                <w:noProof w:val="0"/>
              </w:rPr>
            </w:pPr>
            <w:r w:rsidRPr="007A7659">
              <w:rPr>
                <w:noProof w:val="0"/>
              </w:rPr>
              <w:t>250</w:t>
            </w:r>
          </w:p>
        </w:tc>
        <w:tc>
          <w:tcPr>
            <w:tcW w:w="507" w:type="dxa"/>
          </w:tcPr>
          <w:p w14:paraId="1D2C38B1" w14:textId="77777777" w:rsidR="00BD6B97" w:rsidRPr="007A7659" w:rsidRDefault="00BD6B97">
            <w:pPr>
              <w:pStyle w:val="TableEntry"/>
              <w:snapToGrid w:val="0"/>
              <w:rPr>
                <w:noProof w:val="0"/>
              </w:rPr>
            </w:pPr>
            <w:r w:rsidRPr="007A7659">
              <w:rPr>
                <w:noProof w:val="0"/>
              </w:rPr>
              <w:t>CE</w:t>
            </w:r>
          </w:p>
        </w:tc>
        <w:tc>
          <w:tcPr>
            <w:tcW w:w="720" w:type="dxa"/>
          </w:tcPr>
          <w:p w14:paraId="4487B0CC"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24965B6D" w14:textId="77777777" w:rsidR="00BD6B97" w:rsidRPr="007A7659" w:rsidRDefault="00BD6B97">
            <w:pPr>
              <w:pStyle w:val="TableEntry"/>
              <w:snapToGrid w:val="0"/>
              <w:rPr>
                <w:noProof w:val="0"/>
              </w:rPr>
            </w:pPr>
            <w:r w:rsidRPr="007A7659">
              <w:rPr>
                <w:noProof w:val="0"/>
              </w:rPr>
              <w:t>0471</w:t>
            </w:r>
          </w:p>
        </w:tc>
        <w:tc>
          <w:tcPr>
            <w:tcW w:w="1104" w:type="dxa"/>
          </w:tcPr>
          <w:p w14:paraId="373E2BDB" w14:textId="77777777" w:rsidR="00BD6B97" w:rsidRPr="007A7659" w:rsidRDefault="00BD6B97">
            <w:pPr>
              <w:pStyle w:val="TableEntry"/>
              <w:snapToGrid w:val="0"/>
              <w:rPr>
                <w:noProof w:val="0"/>
              </w:rPr>
            </w:pPr>
            <w:r w:rsidRPr="007A7659">
              <w:rPr>
                <w:noProof w:val="0"/>
              </w:rPr>
              <w:t>01375</w:t>
            </w:r>
          </w:p>
        </w:tc>
        <w:tc>
          <w:tcPr>
            <w:tcW w:w="3306" w:type="dxa"/>
          </w:tcPr>
          <w:p w14:paraId="6725406E" w14:textId="77777777" w:rsidR="00BD6B97" w:rsidRPr="007A7659" w:rsidRDefault="00BD6B97">
            <w:pPr>
              <w:pStyle w:val="TableEntry"/>
              <w:snapToGrid w:val="0"/>
              <w:rPr>
                <w:noProof w:val="0"/>
              </w:rPr>
            </w:pPr>
            <w:r w:rsidRPr="007A7659">
              <w:rPr>
                <w:noProof w:val="0"/>
              </w:rPr>
              <w:t>Message Query Name</w:t>
            </w:r>
          </w:p>
        </w:tc>
      </w:tr>
      <w:tr w:rsidR="00053F67" w:rsidRPr="007A7659" w14:paraId="467D4D74" w14:textId="77777777" w:rsidTr="00053F67">
        <w:trPr>
          <w:jc w:val="center"/>
        </w:trPr>
        <w:tc>
          <w:tcPr>
            <w:tcW w:w="843" w:type="dxa"/>
          </w:tcPr>
          <w:p w14:paraId="0F8E4181" w14:textId="77777777" w:rsidR="00BD6B97" w:rsidRPr="007A7659" w:rsidRDefault="00BD6B97">
            <w:pPr>
              <w:pStyle w:val="TableEntry"/>
              <w:snapToGrid w:val="0"/>
              <w:rPr>
                <w:noProof w:val="0"/>
              </w:rPr>
            </w:pPr>
            <w:r w:rsidRPr="007A7659">
              <w:rPr>
                <w:noProof w:val="0"/>
              </w:rPr>
              <w:t>2</w:t>
            </w:r>
          </w:p>
        </w:tc>
        <w:tc>
          <w:tcPr>
            <w:tcW w:w="810" w:type="dxa"/>
          </w:tcPr>
          <w:p w14:paraId="5F73B49F" w14:textId="77777777" w:rsidR="00BD6B97" w:rsidRPr="007A7659" w:rsidRDefault="00BD6B97">
            <w:pPr>
              <w:pStyle w:val="TableEntry"/>
              <w:snapToGrid w:val="0"/>
              <w:rPr>
                <w:noProof w:val="0"/>
              </w:rPr>
            </w:pPr>
            <w:r w:rsidRPr="007A7659">
              <w:rPr>
                <w:noProof w:val="0"/>
              </w:rPr>
              <w:t>32</w:t>
            </w:r>
          </w:p>
        </w:tc>
        <w:tc>
          <w:tcPr>
            <w:tcW w:w="507" w:type="dxa"/>
          </w:tcPr>
          <w:p w14:paraId="74E531E4" w14:textId="77777777" w:rsidR="00BD6B97" w:rsidRPr="007A7659" w:rsidRDefault="00BD6B97">
            <w:pPr>
              <w:pStyle w:val="TableEntry"/>
              <w:snapToGrid w:val="0"/>
              <w:rPr>
                <w:noProof w:val="0"/>
              </w:rPr>
            </w:pPr>
            <w:r w:rsidRPr="007A7659">
              <w:rPr>
                <w:noProof w:val="0"/>
              </w:rPr>
              <w:t>ST</w:t>
            </w:r>
          </w:p>
        </w:tc>
        <w:tc>
          <w:tcPr>
            <w:tcW w:w="720" w:type="dxa"/>
          </w:tcPr>
          <w:p w14:paraId="17B7FAE1"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082057BE" w14:textId="77777777" w:rsidR="00BD6B97" w:rsidRPr="007A7659" w:rsidRDefault="00BD6B97">
            <w:pPr>
              <w:pStyle w:val="TableEntry"/>
              <w:snapToGrid w:val="0"/>
              <w:rPr>
                <w:noProof w:val="0"/>
              </w:rPr>
            </w:pPr>
          </w:p>
        </w:tc>
        <w:tc>
          <w:tcPr>
            <w:tcW w:w="1104" w:type="dxa"/>
          </w:tcPr>
          <w:p w14:paraId="5BD2CADF" w14:textId="77777777" w:rsidR="00BD6B97" w:rsidRPr="007A7659" w:rsidRDefault="00BD6B97">
            <w:pPr>
              <w:pStyle w:val="TableEntry"/>
              <w:snapToGrid w:val="0"/>
              <w:rPr>
                <w:noProof w:val="0"/>
              </w:rPr>
            </w:pPr>
            <w:r w:rsidRPr="007A7659">
              <w:rPr>
                <w:noProof w:val="0"/>
              </w:rPr>
              <w:t>00696</w:t>
            </w:r>
          </w:p>
        </w:tc>
        <w:tc>
          <w:tcPr>
            <w:tcW w:w="3306" w:type="dxa"/>
          </w:tcPr>
          <w:p w14:paraId="40BDA55A" w14:textId="77777777" w:rsidR="00BD6B97" w:rsidRPr="007A7659" w:rsidRDefault="00BD6B97">
            <w:pPr>
              <w:pStyle w:val="TableEntry"/>
              <w:snapToGrid w:val="0"/>
              <w:rPr>
                <w:noProof w:val="0"/>
              </w:rPr>
            </w:pPr>
            <w:r w:rsidRPr="007A7659">
              <w:rPr>
                <w:noProof w:val="0"/>
              </w:rPr>
              <w:t>Query Tag</w:t>
            </w:r>
          </w:p>
        </w:tc>
      </w:tr>
      <w:tr w:rsidR="00053F67" w:rsidRPr="007A7659" w14:paraId="7814E404" w14:textId="77777777" w:rsidTr="00053F67">
        <w:trPr>
          <w:jc w:val="center"/>
        </w:trPr>
        <w:tc>
          <w:tcPr>
            <w:tcW w:w="843" w:type="dxa"/>
          </w:tcPr>
          <w:p w14:paraId="50113A39" w14:textId="77777777" w:rsidR="00BD6B97" w:rsidRPr="007A7659" w:rsidRDefault="00BD6B97">
            <w:pPr>
              <w:pStyle w:val="TableEntry"/>
              <w:snapToGrid w:val="0"/>
              <w:rPr>
                <w:noProof w:val="0"/>
              </w:rPr>
            </w:pPr>
            <w:r w:rsidRPr="007A7659">
              <w:rPr>
                <w:noProof w:val="0"/>
              </w:rPr>
              <w:t>3</w:t>
            </w:r>
          </w:p>
        </w:tc>
        <w:tc>
          <w:tcPr>
            <w:tcW w:w="810" w:type="dxa"/>
          </w:tcPr>
          <w:p w14:paraId="3FF389CE" w14:textId="77777777" w:rsidR="00BD6B97" w:rsidRPr="007A7659" w:rsidRDefault="00BD6B97">
            <w:pPr>
              <w:pStyle w:val="TableEntry"/>
              <w:snapToGrid w:val="0"/>
              <w:rPr>
                <w:noProof w:val="0"/>
              </w:rPr>
            </w:pPr>
          </w:p>
        </w:tc>
        <w:tc>
          <w:tcPr>
            <w:tcW w:w="507" w:type="dxa"/>
          </w:tcPr>
          <w:p w14:paraId="7CFA694B" w14:textId="77777777" w:rsidR="00BD6B97" w:rsidRPr="007A7659" w:rsidRDefault="00BD6B97">
            <w:pPr>
              <w:pStyle w:val="TableEntry"/>
              <w:snapToGrid w:val="0"/>
              <w:rPr>
                <w:noProof w:val="0"/>
              </w:rPr>
            </w:pPr>
            <w:r w:rsidRPr="007A7659">
              <w:rPr>
                <w:noProof w:val="0"/>
              </w:rPr>
              <w:t>QIP</w:t>
            </w:r>
          </w:p>
        </w:tc>
        <w:tc>
          <w:tcPr>
            <w:tcW w:w="720" w:type="dxa"/>
          </w:tcPr>
          <w:p w14:paraId="2DA64AB3"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5F8C7098" w14:textId="77777777" w:rsidR="00BD6B97" w:rsidRPr="007A7659" w:rsidRDefault="00BD6B97">
            <w:pPr>
              <w:pStyle w:val="TableEntry"/>
              <w:snapToGrid w:val="0"/>
              <w:rPr>
                <w:noProof w:val="0"/>
              </w:rPr>
            </w:pPr>
          </w:p>
        </w:tc>
        <w:tc>
          <w:tcPr>
            <w:tcW w:w="1104" w:type="dxa"/>
          </w:tcPr>
          <w:p w14:paraId="29C86092" w14:textId="77777777" w:rsidR="00BD6B97" w:rsidRPr="007A7659" w:rsidRDefault="00BD6B97">
            <w:pPr>
              <w:pStyle w:val="TableEntry"/>
              <w:snapToGrid w:val="0"/>
              <w:rPr>
                <w:noProof w:val="0"/>
              </w:rPr>
            </w:pPr>
          </w:p>
        </w:tc>
        <w:tc>
          <w:tcPr>
            <w:tcW w:w="3306" w:type="dxa"/>
          </w:tcPr>
          <w:p w14:paraId="072D835B" w14:textId="77777777" w:rsidR="00BD6B97" w:rsidRPr="007A7659" w:rsidRDefault="00BD6B97">
            <w:pPr>
              <w:pStyle w:val="TableEntry"/>
              <w:snapToGrid w:val="0"/>
              <w:rPr>
                <w:noProof w:val="0"/>
              </w:rPr>
            </w:pPr>
            <w:r w:rsidRPr="007A7659">
              <w:rPr>
                <w:noProof w:val="0"/>
              </w:rPr>
              <w:t>Demographics Fields</w:t>
            </w:r>
          </w:p>
        </w:tc>
      </w:tr>
      <w:tr w:rsidR="00053F67" w:rsidRPr="007A7659" w14:paraId="2C3F7F91" w14:textId="77777777" w:rsidTr="00053F67">
        <w:trPr>
          <w:jc w:val="center"/>
        </w:trPr>
        <w:tc>
          <w:tcPr>
            <w:tcW w:w="843" w:type="dxa"/>
          </w:tcPr>
          <w:p w14:paraId="547C62DD" w14:textId="77777777" w:rsidR="00BD6B97" w:rsidRPr="007A7659" w:rsidRDefault="00BD6B97">
            <w:pPr>
              <w:pStyle w:val="TableEntry"/>
              <w:snapToGrid w:val="0"/>
              <w:rPr>
                <w:noProof w:val="0"/>
              </w:rPr>
            </w:pPr>
            <w:r w:rsidRPr="007A7659">
              <w:rPr>
                <w:noProof w:val="0"/>
              </w:rPr>
              <w:t>8</w:t>
            </w:r>
          </w:p>
        </w:tc>
        <w:tc>
          <w:tcPr>
            <w:tcW w:w="810" w:type="dxa"/>
          </w:tcPr>
          <w:p w14:paraId="42E9AA67" w14:textId="77777777" w:rsidR="00BD6B97" w:rsidRPr="007A7659" w:rsidRDefault="00BD6B97">
            <w:pPr>
              <w:pStyle w:val="TableEntry"/>
              <w:snapToGrid w:val="0"/>
              <w:rPr>
                <w:noProof w:val="0"/>
              </w:rPr>
            </w:pPr>
          </w:p>
        </w:tc>
        <w:tc>
          <w:tcPr>
            <w:tcW w:w="507" w:type="dxa"/>
          </w:tcPr>
          <w:p w14:paraId="193AFD66" w14:textId="77777777" w:rsidR="00BD6B97" w:rsidRPr="007A7659" w:rsidRDefault="00BD6B97">
            <w:pPr>
              <w:pStyle w:val="TableEntry"/>
              <w:snapToGrid w:val="0"/>
              <w:rPr>
                <w:noProof w:val="0"/>
              </w:rPr>
            </w:pPr>
            <w:r w:rsidRPr="007A7659">
              <w:rPr>
                <w:noProof w:val="0"/>
              </w:rPr>
              <w:t>CX</w:t>
            </w:r>
          </w:p>
        </w:tc>
        <w:tc>
          <w:tcPr>
            <w:tcW w:w="720" w:type="dxa"/>
          </w:tcPr>
          <w:p w14:paraId="0717EC94" w14:textId="77777777" w:rsidR="00BD6B97" w:rsidRPr="007A7659" w:rsidRDefault="00BD6B97" w:rsidP="00D73F64">
            <w:pPr>
              <w:pStyle w:val="TableEntry"/>
              <w:snapToGrid w:val="0"/>
              <w:jc w:val="center"/>
              <w:rPr>
                <w:rFonts w:ascii="Arial" w:hAnsi="Arial"/>
                <w:b/>
                <w:noProof w:val="0"/>
                <w:kern w:val="28"/>
              </w:rPr>
            </w:pPr>
            <w:r w:rsidRPr="007A7659">
              <w:rPr>
                <w:noProof w:val="0"/>
              </w:rPr>
              <w:t>O</w:t>
            </w:r>
          </w:p>
        </w:tc>
        <w:tc>
          <w:tcPr>
            <w:tcW w:w="696" w:type="dxa"/>
          </w:tcPr>
          <w:p w14:paraId="3BDB97EC" w14:textId="77777777" w:rsidR="00BD6B97" w:rsidRPr="007A7659" w:rsidRDefault="00BD6B97">
            <w:pPr>
              <w:pStyle w:val="TableEntry"/>
              <w:snapToGrid w:val="0"/>
              <w:rPr>
                <w:noProof w:val="0"/>
              </w:rPr>
            </w:pPr>
          </w:p>
        </w:tc>
        <w:tc>
          <w:tcPr>
            <w:tcW w:w="1104" w:type="dxa"/>
          </w:tcPr>
          <w:p w14:paraId="72600E60" w14:textId="77777777" w:rsidR="00BD6B97" w:rsidRPr="007A7659" w:rsidRDefault="00BD6B97">
            <w:pPr>
              <w:pStyle w:val="TableEntry"/>
              <w:snapToGrid w:val="0"/>
              <w:rPr>
                <w:noProof w:val="0"/>
              </w:rPr>
            </w:pPr>
          </w:p>
        </w:tc>
        <w:tc>
          <w:tcPr>
            <w:tcW w:w="3306" w:type="dxa"/>
          </w:tcPr>
          <w:p w14:paraId="6A146A50" w14:textId="77777777" w:rsidR="00BD6B97" w:rsidRPr="007A7659" w:rsidRDefault="00BD6B97">
            <w:pPr>
              <w:pStyle w:val="TableEntry"/>
              <w:snapToGrid w:val="0"/>
              <w:rPr>
                <w:noProof w:val="0"/>
              </w:rPr>
            </w:pPr>
            <w:r w:rsidRPr="007A7659">
              <w:rPr>
                <w:noProof w:val="0"/>
              </w:rPr>
              <w:t>What Domains Returned</w:t>
            </w:r>
          </w:p>
        </w:tc>
      </w:tr>
    </w:tbl>
    <w:p w14:paraId="1B0DA4DC" w14:textId="77777777" w:rsidR="00BD6B97" w:rsidRPr="007A7659" w:rsidRDefault="00BD6B97" w:rsidP="007E3B51">
      <w:pPr>
        <w:pStyle w:val="BodyText"/>
        <w:jc w:val="right"/>
        <w:rPr>
          <w:i/>
          <w:iCs/>
        </w:rPr>
      </w:pPr>
      <w:r w:rsidRPr="007A7659">
        <w:rPr>
          <w:i/>
          <w:iCs/>
        </w:rPr>
        <w:t>Adapted from the HL7 standard, version 2.5</w:t>
      </w:r>
    </w:p>
    <w:p w14:paraId="757A54D3" w14:textId="77777777" w:rsidR="00D55E57" w:rsidRPr="007A7659" w:rsidRDefault="00D55E57" w:rsidP="00AE5ED3">
      <w:pPr>
        <w:pStyle w:val="BodyText"/>
      </w:pPr>
    </w:p>
    <w:p w14:paraId="711518BD" w14:textId="77777777" w:rsidR="00BD6B97" w:rsidRPr="007A7659" w:rsidRDefault="00BD6B97">
      <w:pPr>
        <w:rPr>
          <w:bCs/>
        </w:rPr>
      </w:pPr>
      <w:r w:rsidRPr="007A7659">
        <w:lastRenderedPageBreak/>
        <w:t>The Consumer shall specify “IHE PDQ Query” for QPD-1.1 Message Query Name</w:t>
      </w:r>
      <w:r w:rsidR="00290B40" w:rsidRPr="007A7659">
        <w:t xml:space="preserve">. </w:t>
      </w:r>
      <w:r w:rsidRPr="007A7659">
        <w:rPr>
          <w:bCs/>
        </w:rPr>
        <w:t>All other components of Message Query Name shall not be populated.</w:t>
      </w:r>
    </w:p>
    <w:p w14:paraId="5162EEB0" w14:textId="77777777" w:rsidR="00BD6B97" w:rsidRPr="007A7659" w:rsidRDefault="00BD6B97">
      <w:pPr>
        <w:pStyle w:val="Heading7"/>
        <w:numPr>
          <w:ilvl w:val="6"/>
          <w:numId w:val="19"/>
        </w:numPr>
        <w:tabs>
          <w:tab w:val="clear" w:pos="4320"/>
          <w:tab w:val="clear" w:pos="5040"/>
          <w:tab w:val="left" w:pos="1296"/>
        </w:tabs>
        <w:rPr>
          <w:noProof w:val="0"/>
        </w:rPr>
      </w:pPr>
      <w:bookmarkStart w:id="3309" w:name="_Toc173916486"/>
      <w:bookmarkStart w:id="3310" w:name="_Toc174248981"/>
      <w:r w:rsidRPr="007A7659">
        <w:rPr>
          <w:noProof w:val="0"/>
        </w:rPr>
        <w:t>Populating QPD-3-Demographics Fields</w:t>
      </w:r>
      <w:bookmarkEnd w:id="3309"/>
      <w:bookmarkEnd w:id="3310"/>
    </w:p>
    <w:p w14:paraId="5B6BC2A8" w14:textId="77777777" w:rsidR="00BD6B97" w:rsidRPr="007A7659" w:rsidRDefault="00BD6B97" w:rsidP="00AC3E18">
      <w:r w:rsidRPr="007A7659">
        <w:t xml:space="preserve">Field </w:t>
      </w:r>
      <w:r w:rsidRPr="007A7659">
        <w:rPr>
          <w:i/>
          <w:iCs/>
        </w:rPr>
        <w:t>QPD-3-Demographics Fields</w:t>
      </w:r>
      <w:r w:rsidRPr="007A7659">
        <w:t xml:space="preserve"> consists of one or more repetitions, each of which contains two components that together contain the name and value of a distinct parameter to the query. Acceptable segments are PID and PD1. Requirements stated in Appendix E apply to parameters of the datatype CX. In particular, specifying @PID.3.1 without @PID.3.4 is not allowed.</w:t>
      </w:r>
    </w:p>
    <w:p w14:paraId="50179660" w14:textId="77777777" w:rsidR="00BD6B97" w:rsidRPr="007A7659" w:rsidRDefault="00BD6B97" w:rsidP="00CF2FDE">
      <w:pPr>
        <w:pStyle w:val="Note"/>
      </w:pPr>
      <w:r w:rsidRPr="007A7659">
        <w:rPr>
          <w:bCs/>
        </w:rPr>
        <w:t>Note:</w:t>
      </w:r>
      <w:r w:rsidRPr="007A7659">
        <w:rPr>
          <w:bCs/>
        </w:rPr>
        <w:tab/>
        <w:t>The Patient Demographics Consumer may need to provide an Assigning Authority if the human operator has not provided one.</w:t>
      </w:r>
    </w:p>
    <w:p w14:paraId="33F0B791" w14:textId="77777777" w:rsidR="00BD6B97" w:rsidRPr="007A7659" w:rsidRDefault="00BD6B97">
      <w:r w:rsidRPr="007A7659">
        <w:t>The first component of each parameter contains the name of an HL7 element in the form</w:t>
      </w:r>
    </w:p>
    <w:p w14:paraId="34BF1596" w14:textId="77777777" w:rsidR="00BD6B97" w:rsidRPr="007A7659" w:rsidRDefault="00BD6B97">
      <w:r w:rsidRPr="007A7659">
        <w:tab/>
        <w:t>@&lt;seg&gt;.&lt;field no&gt;.&lt;component no&gt;.&lt;subcomponent no&gt;</w:t>
      </w:r>
    </w:p>
    <w:p w14:paraId="21ABE227" w14:textId="77777777" w:rsidR="00BD6B97" w:rsidRPr="007A7659" w:rsidRDefault="00BD6B97">
      <w:r w:rsidRPr="007A7659">
        <w:t>The above format is populated according to common HL7 usage for specifying elements used in query parameters, as follows:</w:t>
      </w:r>
    </w:p>
    <w:p w14:paraId="5A0FB0A8" w14:textId="77777777" w:rsidR="00BD6B97" w:rsidRPr="007A7659" w:rsidRDefault="00BD6B97">
      <w:r w:rsidRPr="007A7659">
        <w:t>&lt;seg&gt; represents a 3-character segment ID from the HL7 Standard.</w:t>
      </w:r>
    </w:p>
    <w:p w14:paraId="26F9099B" w14:textId="77777777" w:rsidR="00BD6B97" w:rsidRPr="007A7659" w:rsidRDefault="00BD6B97">
      <w:r w:rsidRPr="007A7659">
        <w:t>&lt;field no&gt; is the number of a field within the segment as shown in the SEQ column of the segment attribute table for the segment selected.</w:t>
      </w:r>
    </w:p>
    <w:p w14:paraId="3AF23A5A"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shall not appear.</w:t>
      </w:r>
    </w:p>
    <w:p w14:paraId="79B56DA0" w14:textId="77777777" w:rsidR="00BD6B97" w:rsidRPr="007A7659" w:rsidRDefault="00BD6B97" w:rsidP="001D3953">
      <w:pPr>
        <w:pStyle w:val="BodyText"/>
      </w:pPr>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403B98A6" w14:textId="77777777" w:rsidR="00BD6B97" w:rsidRPr="007A7659" w:rsidRDefault="00BD6B97" w:rsidP="001D3953">
      <w:pPr>
        <w:pStyle w:val="BodyText"/>
      </w:pPr>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495BE628" w14:textId="77777777" w:rsidR="00BD6B97" w:rsidRPr="007A7659" w:rsidRDefault="00BD6B97" w:rsidP="001D3953">
      <w:pPr>
        <w:pStyle w:val="BodyText"/>
      </w:pPr>
      <w:r w:rsidRPr="007A7659">
        <w:t>The Patient Demographics Consumer may specify, and the Patient Demographics Supplier shall support, the fields in Table 3.21-3. If the Pediatric Demographics Option is supported, then additionally, the Patient Demographics Consumer may specify, and the Patient Demographics Supplier shall support, the fields in Table 3.21-4.</w:t>
      </w:r>
    </w:p>
    <w:p w14:paraId="65995BCE"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763CE6B" w14:textId="77777777" w:rsidR="00BD6B97" w:rsidRPr="007A7659" w:rsidRDefault="00BD6B97">
      <w:pPr>
        <w:pStyle w:val="TableTitle"/>
      </w:pPr>
      <w:r w:rsidRPr="007A7659">
        <w:t xml:space="preserve">Table 3.21-3: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078A7C3B" w14:textId="77777777" w:rsidTr="00493145">
        <w:trPr>
          <w:tblHeader/>
          <w:jc w:val="center"/>
        </w:trPr>
        <w:tc>
          <w:tcPr>
            <w:tcW w:w="670" w:type="dxa"/>
            <w:tcBorders>
              <w:top w:val="single" w:sz="4" w:space="0" w:color="000000"/>
              <w:left w:val="single" w:sz="4" w:space="0" w:color="000000"/>
              <w:bottom w:val="single" w:sz="4" w:space="0" w:color="000000"/>
            </w:tcBorders>
            <w:shd w:val="clear" w:color="auto" w:fill="D8D8D8"/>
          </w:tcPr>
          <w:p w14:paraId="5AF2BDE1"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2D6B46DE" w14:textId="77777777" w:rsidR="00BD6B97" w:rsidRPr="007A7659" w:rsidRDefault="00BD6B97" w:rsidP="003C1EFA">
            <w:pPr>
              <w:pStyle w:val="TableEntryHeader"/>
            </w:pPr>
            <w:r w:rsidRPr="007A7659">
              <w:t>ELEMENT NAME</w:t>
            </w:r>
          </w:p>
        </w:tc>
      </w:tr>
      <w:tr w:rsidR="00BD6B97" w:rsidRPr="007A7659" w14:paraId="14FAA60B" w14:textId="77777777">
        <w:trPr>
          <w:jc w:val="center"/>
        </w:trPr>
        <w:tc>
          <w:tcPr>
            <w:tcW w:w="670" w:type="dxa"/>
            <w:tcBorders>
              <w:left w:val="single" w:sz="4" w:space="0" w:color="000000"/>
              <w:bottom w:val="single" w:sz="4" w:space="0" w:color="000000"/>
            </w:tcBorders>
          </w:tcPr>
          <w:p w14:paraId="66CCA525"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53E861BE"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3EDA6F03" w14:textId="77777777">
        <w:trPr>
          <w:jc w:val="center"/>
        </w:trPr>
        <w:tc>
          <w:tcPr>
            <w:tcW w:w="670" w:type="dxa"/>
            <w:tcBorders>
              <w:left w:val="single" w:sz="4" w:space="0" w:color="000000"/>
              <w:bottom w:val="single" w:sz="4" w:space="0" w:color="000000"/>
            </w:tcBorders>
          </w:tcPr>
          <w:p w14:paraId="6EC0BCAD"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73131A07" w14:textId="77777777" w:rsidR="00BD6B97" w:rsidRPr="007A7659" w:rsidRDefault="00BD6B97">
            <w:pPr>
              <w:pStyle w:val="TableEntry"/>
              <w:snapToGrid w:val="0"/>
              <w:rPr>
                <w:noProof w:val="0"/>
              </w:rPr>
            </w:pPr>
            <w:r w:rsidRPr="007A7659">
              <w:rPr>
                <w:noProof w:val="0"/>
              </w:rPr>
              <w:t>Patient Name</w:t>
            </w:r>
          </w:p>
        </w:tc>
      </w:tr>
      <w:tr w:rsidR="00BD6B97" w:rsidRPr="007A7659" w14:paraId="68908CA3" w14:textId="77777777">
        <w:trPr>
          <w:jc w:val="center"/>
        </w:trPr>
        <w:tc>
          <w:tcPr>
            <w:tcW w:w="670" w:type="dxa"/>
            <w:tcBorders>
              <w:left w:val="single" w:sz="4" w:space="0" w:color="000000"/>
              <w:bottom w:val="single" w:sz="4" w:space="0" w:color="000000"/>
            </w:tcBorders>
          </w:tcPr>
          <w:p w14:paraId="5CE1924A" w14:textId="77777777" w:rsidR="00BD6B97" w:rsidRPr="007A7659" w:rsidRDefault="00BD6B97">
            <w:pPr>
              <w:pStyle w:val="TableEntry"/>
              <w:snapToGrid w:val="0"/>
              <w:rPr>
                <w:noProof w:val="0"/>
              </w:rPr>
            </w:pPr>
            <w:r w:rsidRPr="007A7659">
              <w:rPr>
                <w:noProof w:val="0"/>
              </w:rPr>
              <w:lastRenderedPageBreak/>
              <w:t>PID.7</w:t>
            </w:r>
          </w:p>
        </w:tc>
        <w:tc>
          <w:tcPr>
            <w:tcW w:w="2014" w:type="dxa"/>
            <w:tcBorders>
              <w:left w:val="single" w:sz="4" w:space="0" w:color="000000"/>
              <w:bottom w:val="single" w:sz="4" w:space="0" w:color="000000"/>
              <w:right w:val="single" w:sz="4" w:space="0" w:color="000000"/>
            </w:tcBorders>
          </w:tcPr>
          <w:p w14:paraId="54B616AB" w14:textId="77777777" w:rsidR="00BD6B97" w:rsidRPr="007A7659" w:rsidRDefault="00BD6B97">
            <w:pPr>
              <w:pStyle w:val="TableEntry"/>
              <w:snapToGrid w:val="0"/>
              <w:rPr>
                <w:noProof w:val="0"/>
              </w:rPr>
            </w:pPr>
            <w:r w:rsidRPr="007A7659">
              <w:rPr>
                <w:noProof w:val="0"/>
              </w:rPr>
              <w:t>Date/Time of Birth</w:t>
            </w:r>
          </w:p>
        </w:tc>
      </w:tr>
      <w:tr w:rsidR="00BD6B97" w:rsidRPr="007A7659" w14:paraId="34C03B5F" w14:textId="77777777">
        <w:trPr>
          <w:jc w:val="center"/>
        </w:trPr>
        <w:tc>
          <w:tcPr>
            <w:tcW w:w="670" w:type="dxa"/>
            <w:tcBorders>
              <w:left w:val="single" w:sz="4" w:space="0" w:color="000000"/>
              <w:bottom w:val="single" w:sz="4" w:space="0" w:color="000000"/>
            </w:tcBorders>
          </w:tcPr>
          <w:p w14:paraId="0C704659"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4A4784D8" w14:textId="77777777" w:rsidR="00BD6B97" w:rsidRPr="007A7659" w:rsidRDefault="00BD6B97">
            <w:pPr>
              <w:pStyle w:val="TableEntry"/>
              <w:snapToGrid w:val="0"/>
              <w:rPr>
                <w:noProof w:val="0"/>
              </w:rPr>
            </w:pPr>
            <w:r w:rsidRPr="007A7659">
              <w:rPr>
                <w:noProof w:val="0"/>
              </w:rPr>
              <w:t>Administrative Sex</w:t>
            </w:r>
          </w:p>
        </w:tc>
      </w:tr>
      <w:tr w:rsidR="00BD6B97" w:rsidRPr="007A7659" w14:paraId="5093C9E6" w14:textId="77777777">
        <w:trPr>
          <w:jc w:val="center"/>
        </w:trPr>
        <w:tc>
          <w:tcPr>
            <w:tcW w:w="670" w:type="dxa"/>
            <w:tcBorders>
              <w:left w:val="single" w:sz="4" w:space="0" w:color="000000"/>
              <w:bottom w:val="single" w:sz="4" w:space="0" w:color="000000"/>
            </w:tcBorders>
          </w:tcPr>
          <w:p w14:paraId="4DB26A60"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50A7CDEC" w14:textId="77777777" w:rsidR="00BD6B97" w:rsidRPr="007A7659" w:rsidRDefault="00BD6B97">
            <w:pPr>
              <w:pStyle w:val="TableEntry"/>
              <w:snapToGrid w:val="0"/>
              <w:rPr>
                <w:noProof w:val="0"/>
              </w:rPr>
            </w:pPr>
            <w:r w:rsidRPr="007A7659">
              <w:rPr>
                <w:noProof w:val="0"/>
              </w:rPr>
              <w:t>Patient Address</w:t>
            </w:r>
          </w:p>
        </w:tc>
      </w:tr>
      <w:tr w:rsidR="00BD6B97" w:rsidRPr="007A7659" w14:paraId="12ED6B02" w14:textId="77777777">
        <w:trPr>
          <w:jc w:val="center"/>
        </w:trPr>
        <w:tc>
          <w:tcPr>
            <w:tcW w:w="670" w:type="dxa"/>
            <w:tcBorders>
              <w:left w:val="single" w:sz="4" w:space="0" w:color="000000"/>
              <w:bottom w:val="single" w:sz="4" w:space="0" w:color="000000"/>
            </w:tcBorders>
          </w:tcPr>
          <w:p w14:paraId="50B55D5D"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58CB8656" w14:textId="77777777" w:rsidR="00BD6B97" w:rsidRPr="007A7659" w:rsidRDefault="00BD6B97">
            <w:pPr>
              <w:pStyle w:val="TableEntry"/>
              <w:snapToGrid w:val="0"/>
              <w:rPr>
                <w:noProof w:val="0"/>
              </w:rPr>
            </w:pPr>
            <w:r w:rsidRPr="007A7659">
              <w:rPr>
                <w:noProof w:val="0"/>
              </w:rPr>
              <w:t>Patient Account Number</w:t>
            </w:r>
          </w:p>
        </w:tc>
      </w:tr>
    </w:tbl>
    <w:p w14:paraId="392EF66E" w14:textId="77777777" w:rsidR="00BD6B97" w:rsidRPr="007A7659" w:rsidRDefault="00BD6B97">
      <w:pPr>
        <w:pStyle w:val="TableTitle"/>
      </w:pPr>
      <w:r w:rsidRPr="007A7659">
        <w:t xml:space="preserve">Table 3.21-4: </w:t>
      </w:r>
      <w:r w:rsidR="00BC6DE6" w:rsidRPr="007A7659">
        <w:t>IHE</w:t>
      </w:r>
      <w:r w:rsidRPr="007A7659">
        <w:t xml:space="preserve"> Profile – Additional QPD-3 fields required to be supported if the Pediatric Demographic Option is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8BD5678" w14:textId="77777777">
        <w:trPr>
          <w:jc w:val="center"/>
        </w:trPr>
        <w:tc>
          <w:tcPr>
            <w:tcW w:w="670" w:type="dxa"/>
            <w:tcBorders>
              <w:top w:val="single" w:sz="4" w:space="0" w:color="000000"/>
              <w:left w:val="single" w:sz="4" w:space="0" w:color="000000"/>
              <w:bottom w:val="single" w:sz="4" w:space="0" w:color="000000"/>
            </w:tcBorders>
            <w:shd w:val="clear" w:color="auto" w:fill="F3F3F3"/>
          </w:tcPr>
          <w:p w14:paraId="59B0B778"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F3F3F3"/>
          </w:tcPr>
          <w:p w14:paraId="6B7B6ACE" w14:textId="77777777" w:rsidR="00BD6B97" w:rsidRPr="007A7659" w:rsidRDefault="00BD6B97" w:rsidP="003C1EFA">
            <w:pPr>
              <w:pStyle w:val="TableEntryHeader"/>
            </w:pPr>
            <w:r w:rsidRPr="007A7659">
              <w:t>ELEMENT NAME</w:t>
            </w:r>
          </w:p>
        </w:tc>
      </w:tr>
      <w:tr w:rsidR="00BD6B97" w:rsidRPr="007A7659" w14:paraId="247577DC" w14:textId="77777777">
        <w:trPr>
          <w:jc w:val="center"/>
        </w:trPr>
        <w:tc>
          <w:tcPr>
            <w:tcW w:w="670" w:type="dxa"/>
            <w:tcBorders>
              <w:left w:val="single" w:sz="4" w:space="0" w:color="000000"/>
              <w:bottom w:val="single" w:sz="4" w:space="0" w:color="000000"/>
            </w:tcBorders>
          </w:tcPr>
          <w:p w14:paraId="12AB40B1"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4EDD8CF5" w14:textId="77777777" w:rsidR="00BD6B97" w:rsidRPr="007A7659" w:rsidRDefault="00BD6B97">
            <w:pPr>
              <w:pStyle w:val="TableEntry"/>
              <w:snapToGrid w:val="0"/>
              <w:rPr>
                <w:noProof w:val="0"/>
              </w:rPr>
            </w:pPr>
            <w:r w:rsidRPr="007A7659">
              <w:rPr>
                <w:noProof w:val="0"/>
              </w:rPr>
              <w:t>Mother’s Maiden Name</w:t>
            </w:r>
          </w:p>
        </w:tc>
      </w:tr>
      <w:tr w:rsidR="00BD6B97" w:rsidRPr="007A7659" w14:paraId="045B29A1" w14:textId="77777777">
        <w:trPr>
          <w:jc w:val="center"/>
        </w:trPr>
        <w:tc>
          <w:tcPr>
            <w:tcW w:w="670" w:type="dxa"/>
            <w:tcBorders>
              <w:left w:val="single" w:sz="4" w:space="0" w:color="000000"/>
              <w:bottom w:val="single" w:sz="4" w:space="0" w:color="000000"/>
            </w:tcBorders>
          </w:tcPr>
          <w:p w14:paraId="4983F921"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66F94865" w14:textId="77777777" w:rsidR="00BD6B97" w:rsidRPr="007A7659" w:rsidRDefault="00BD6B97">
            <w:pPr>
              <w:pStyle w:val="TableEntry"/>
              <w:snapToGrid w:val="0"/>
              <w:rPr>
                <w:noProof w:val="0"/>
              </w:rPr>
            </w:pPr>
            <w:r w:rsidRPr="007A7659">
              <w:rPr>
                <w:noProof w:val="0"/>
              </w:rPr>
              <w:t>Phone Number - Home</w:t>
            </w:r>
          </w:p>
        </w:tc>
      </w:tr>
    </w:tbl>
    <w:p w14:paraId="3858BE49" w14:textId="77777777" w:rsidR="00BD6B97" w:rsidRPr="007A7659" w:rsidRDefault="00BD6B97" w:rsidP="001D3953">
      <w:pPr>
        <w:pStyle w:val="BodyText"/>
      </w:pPr>
    </w:p>
    <w:p w14:paraId="3F88C438" w14:textId="77777777" w:rsidR="00BD6B97" w:rsidRPr="007A7659" w:rsidRDefault="00BD6B97">
      <w:r w:rsidRPr="007A7659">
        <w:t>An example of parameter expressions in QPD-3:</w:t>
      </w:r>
    </w:p>
    <w:p w14:paraId="7CDC800B" w14:textId="77777777" w:rsidR="00BD6B97" w:rsidRPr="007A7659" w:rsidRDefault="00BD6B97"/>
    <w:p w14:paraId="32290ED2" w14:textId="77777777" w:rsidR="00BD6B97" w:rsidRPr="007A7659" w:rsidRDefault="00BD6B97" w:rsidP="007E3B51">
      <w:pPr>
        <w:pStyle w:val="XMLExample"/>
        <w:ind w:left="720"/>
        <w:rPr>
          <w:sz w:val="20"/>
        </w:rPr>
      </w:pPr>
      <w:r w:rsidRPr="007A7659">
        <w:rPr>
          <w:sz w:val="20"/>
        </w:rPr>
        <w:t>@PID.5.1.1^SMITH~@PID.8^F</w:t>
      </w:r>
    </w:p>
    <w:p w14:paraId="6C2A6C9F"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29603E7" w14:textId="77777777" w:rsidR="00BD6B97" w:rsidRPr="007A7659" w:rsidRDefault="00BD6B97">
      <w:pPr>
        <w:pStyle w:val="Heading7"/>
        <w:numPr>
          <w:ilvl w:val="6"/>
          <w:numId w:val="19"/>
        </w:numPr>
        <w:tabs>
          <w:tab w:val="clear" w:pos="4320"/>
          <w:tab w:val="clear" w:pos="5040"/>
          <w:tab w:val="left" w:pos="1296"/>
        </w:tabs>
        <w:rPr>
          <w:noProof w:val="0"/>
        </w:rPr>
      </w:pPr>
      <w:bookmarkStart w:id="3311" w:name="_Toc173916487"/>
      <w:bookmarkStart w:id="3312" w:name="_Toc174248982"/>
      <w:r w:rsidRPr="007A7659">
        <w:rPr>
          <w:noProof w:val="0"/>
        </w:rPr>
        <w:t>Populating QPD-8-What Domains Returned</w:t>
      </w:r>
      <w:bookmarkEnd w:id="3311"/>
      <w:bookmarkEnd w:id="3312"/>
    </w:p>
    <w:p w14:paraId="40207D60" w14:textId="77777777" w:rsidR="00BD6B97" w:rsidRPr="007A7659" w:rsidRDefault="00BD6B97">
      <w:r w:rsidRPr="007A7659">
        <w:t>As is specified in the discussion of the Find Candidates (Q22) Query in Chapter 3 of the HL7 Standard, field QPD-8 restricts the set of domains for which identifiers are returned in PID-3:</w:t>
      </w:r>
    </w:p>
    <w:p w14:paraId="39769827" w14:textId="77777777" w:rsidR="00BD6B97" w:rsidRPr="007A7659" w:rsidRDefault="00BD6B97" w:rsidP="006E48D2">
      <w:pPr>
        <w:pStyle w:val="ListNumber2"/>
        <w:numPr>
          <w:ilvl w:val="0"/>
          <w:numId w:val="37"/>
        </w:numPr>
      </w:pPr>
      <w:r w:rsidRPr="007A7659">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15B7E690" w14:textId="77777777" w:rsidR="00BD6B97" w:rsidRPr="007A7659" w:rsidRDefault="00BD6B97" w:rsidP="006E48D2">
      <w:pPr>
        <w:pStyle w:val="ListNumber2"/>
        <w:numPr>
          <w:ilvl w:val="0"/>
          <w:numId w:val="37"/>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4B14E659" w14:textId="77777777" w:rsidR="00BD6B97" w:rsidRPr="007A7659" w:rsidRDefault="00BD6B97" w:rsidP="006E48D2">
      <w:pPr>
        <w:pStyle w:val="ListNumber2"/>
        <w:numPr>
          <w:ilvl w:val="0"/>
          <w:numId w:val="37"/>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7BD5BB78" w14:textId="77777777" w:rsidR="00BD6B97" w:rsidRPr="007A7659" w:rsidRDefault="00BD6B97" w:rsidP="006E48D2">
      <w:pPr>
        <w:pStyle w:val="ListNumber2"/>
        <w:numPr>
          <w:ilvl w:val="0"/>
          <w:numId w:val="37"/>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185F450" w14:textId="77777777" w:rsidR="00BD6B97" w:rsidRPr="007A7659" w:rsidRDefault="00BD6B97" w:rsidP="006E48D2">
      <w:pPr>
        <w:pStyle w:val="ListNumber2"/>
        <w:numPr>
          <w:ilvl w:val="0"/>
          <w:numId w:val="37"/>
        </w:numPr>
      </w:pPr>
      <w:r w:rsidRPr="007A7659">
        <w:t>In a single-domain environment, QPD-8 may be ignored by the Patient Demographics Supplier. The Supplier shall always return the identifier from the Patient ID Domain known by the Patient Demographics Supplier.</w:t>
      </w:r>
    </w:p>
    <w:p w14:paraId="1AFA7582" w14:textId="77777777" w:rsidR="00BD6B97" w:rsidRPr="007A7659" w:rsidRDefault="00BD6B97">
      <w:r w:rsidRPr="007A7659">
        <w:t>Within field QPD-8, only component 4 (Assigning Authority) shall be valued.</w:t>
      </w:r>
    </w:p>
    <w:p w14:paraId="157ACAE7" w14:textId="77777777" w:rsidR="00BD6B97" w:rsidRPr="007A7659" w:rsidRDefault="00BD6B97">
      <w:r w:rsidRPr="007A7659">
        <w:lastRenderedPageBreak/>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22C6CF1F" w14:textId="77777777" w:rsidR="00BD6B97" w:rsidRPr="007A7659" w:rsidRDefault="00BD6B97">
      <w:r w:rsidRPr="007A7659">
        <w:t>The Patient Demographics Consumer shall be able to support at least one of the following mechanisms for specifying QPD-8:</w:t>
      </w:r>
    </w:p>
    <w:p w14:paraId="40048B83" w14:textId="77777777" w:rsidR="00BD6B97" w:rsidRPr="007A7659" w:rsidRDefault="00BD6B97" w:rsidP="006E48D2">
      <w:pPr>
        <w:pStyle w:val="ListNumber2"/>
        <w:numPr>
          <w:ilvl w:val="0"/>
          <w:numId w:val="38"/>
        </w:numPr>
      </w:pPr>
      <w:r w:rsidRPr="007A7659">
        <w:t>Transmit an empty value and receive all identifiers in all domains known by the Patient Demographics Supplier (one or more domains), or</w:t>
      </w:r>
    </w:p>
    <w:p w14:paraId="096903B9" w14:textId="77777777" w:rsidR="00BD6B97" w:rsidRPr="007A7659" w:rsidRDefault="00BD6B97" w:rsidP="006E48D2">
      <w:pPr>
        <w:pStyle w:val="ListNumber2"/>
        <w:numPr>
          <w:ilvl w:val="0"/>
          <w:numId w:val="38"/>
        </w:numPr>
      </w:pPr>
      <w:r w:rsidRPr="007A7659">
        <w:t>Transmit a single value and receive zero or more identifiers in a single domain, or</w:t>
      </w:r>
    </w:p>
    <w:p w14:paraId="1CC08F99" w14:textId="77777777" w:rsidR="00BD6B97" w:rsidRPr="007A7659" w:rsidRDefault="00BD6B97" w:rsidP="006E48D2">
      <w:pPr>
        <w:pStyle w:val="ListNumber2"/>
        <w:numPr>
          <w:ilvl w:val="0"/>
          <w:numId w:val="38"/>
        </w:numPr>
      </w:pPr>
      <w:r w:rsidRPr="007A7659">
        <w:t>Transmit multiple values and receive multiple identifiers in those multiple domains.</w:t>
      </w:r>
    </w:p>
    <w:p w14:paraId="2251ADAF" w14:textId="77777777" w:rsidR="00BD6B97" w:rsidRPr="007A7659" w:rsidRDefault="00BD6B97">
      <w:pPr>
        <w:pStyle w:val="Heading6"/>
        <w:numPr>
          <w:ilvl w:val="5"/>
          <w:numId w:val="19"/>
        </w:numPr>
        <w:tabs>
          <w:tab w:val="clear" w:pos="4320"/>
          <w:tab w:val="left" w:pos="1152"/>
        </w:tabs>
        <w:rPr>
          <w:noProof w:val="0"/>
        </w:rPr>
      </w:pPr>
      <w:bookmarkStart w:id="3313" w:name="_Toc173916488"/>
      <w:bookmarkStart w:id="3314" w:name="_Toc174248983"/>
      <w:r w:rsidRPr="007A7659">
        <w:rPr>
          <w:noProof w:val="0"/>
        </w:rPr>
        <w:t>RCP Segment</w:t>
      </w:r>
      <w:bookmarkEnd w:id="3313"/>
      <w:bookmarkEnd w:id="3314"/>
    </w:p>
    <w:p w14:paraId="3280E8E5" w14:textId="77777777" w:rsidR="00BD6B97" w:rsidRPr="007A7659" w:rsidRDefault="00BD6B97">
      <w:r w:rsidRPr="007A7659">
        <w:t>The Patient Demographics Consumer shall send attributes within the RCP segment as described in Table 3.21-5. Fields not listed are optional and may be ignored.</w:t>
      </w:r>
    </w:p>
    <w:p w14:paraId="16735643" w14:textId="77777777" w:rsidR="00BD6B97" w:rsidRPr="007A7659" w:rsidRDefault="00BD6B97">
      <w:pPr>
        <w:pStyle w:val="TableTitle"/>
      </w:pPr>
      <w:r w:rsidRPr="007A7659">
        <w:t xml:space="preserve">Table 3.21-5: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60242A16"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1C0FD3D"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43BFF024" w14:textId="77777777" w:rsidR="00BD6B97" w:rsidRPr="007A7659" w:rsidRDefault="00BD6B97" w:rsidP="003C1EF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356C6CE5"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B9A628A"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CC2F757"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2E9788B7" w14:textId="77777777" w:rsidR="00BD6B97" w:rsidRPr="007A7659" w:rsidRDefault="00BD6B97" w:rsidP="003C1EF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0664B298" w14:textId="77777777" w:rsidR="00BD6B97" w:rsidRPr="007A7659" w:rsidRDefault="00BD6B97" w:rsidP="003C1EFA">
            <w:pPr>
              <w:pStyle w:val="TableEntryHeader"/>
            </w:pPr>
            <w:r w:rsidRPr="007A7659">
              <w:t>ELEMENT NAME</w:t>
            </w:r>
          </w:p>
        </w:tc>
      </w:tr>
      <w:tr w:rsidR="00BD6B97" w:rsidRPr="007A7659" w14:paraId="110AFA18" w14:textId="77777777">
        <w:trPr>
          <w:jc w:val="center"/>
        </w:trPr>
        <w:tc>
          <w:tcPr>
            <w:tcW w:w="577" w:type="dxa"/>
            <w:tcBorders>
              <w:left w:val="single" w:sz="4" w:space="0" w:color="000000"/>
              <w:bottom w:val="single" w:sz="4" w:space="0" w:color="000000"/>
            </w:tcBorders>
          </w:tcPr>
          <w:p w14:paraId="666F8906"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5FE88EC2"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77B991AC"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251674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9837721"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737E289E"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49E92A5C" w14:textId="77777777" w:rsidR="00BD6B97" w:rsidRPr="007A7659" w:rsidRDefault="00BD6B97">
            <w:pPr>
              <w:pStyle w:val="TableEntry"/>
              <w:snapToGrid w:val="0"/>
              <w:rPr>
                <w:noProof w:val="0"/>
              </w:rPr>
            </w:pPr>
            <w:r w:rsidRPr="007A7659">
              <w:rPr>
                <w:noProof w:val="0"/>
              </w:rPr>
              <w:t>Query Priority</w:t>
            </w:r>
          </w:p>
        </w:tc>
      </w:tr>
      <w:tr w:rsidR="00BD6B97" w:rsidRPr="007A7659" w14:paraId="65E84A43" w14:textId="77777777">
        <w:trPr>
          <w:jc w:val="center"/>
        </w:trPr>
        <w:tc>
          <w:tcPr>
            <w:tcW w:w="577" w:type="dxa"/>
            <w:tcBorders>
              <w:left w:val="single" w:sz="4" w:space="0" w:color="000000"/>
              <w:bottom w:val="single" w:sz="4" w:space="0" w:color="000000"/>
            </w:tcBorders>
          </w:tcPr>
          <w:p w14:paraId="6D29290F"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5F190315"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5D98265A"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31042FDA"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8AC79EB"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5BCDD6EE"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02BB48E6" w14:textId="77777777" w:rsidR="00BD6B97" w:rsidRPr="007A7659" w:rsidRDefault="00BD6B97">
            <w:pPr>
              <w:pStyle w:val="TableEntry"/>
              <w:snapToGrid w:val="0"/>
              <w:rPr>
                <w:noProof w:val="0"/>
              </w:rPr>
            </w:pPr>
            <w:r w:rsidRPr="007A7659">
              <w:rPr>
                <w:noProof w:val="0"/>
              </w:rPr>
              <w:t>Quantity Limited Request</w:t>
            </w:r>
          </w:p>
        </w:tc>
      </w:tr>
    </w:tbl>
    <w:p w14:paraId="1B75DAB7" w14:textId="77777777" w:rsidR="00BD6B97" w:rsidRPr="007A7659" w:rsidRDefault="00BD6B97" w:rsidP="007E3B51">
      <w:pPr>
        <w:pStyle w:val="BodyText"/>
        <w:jc w:val="right"/>
        <w:rPr>
          <w:i/>
        </w:rPr>
      </w:pPr>
      <w:r w:rsidRPr="007A7659">
        <w:rPr>
          <w:i/>
        </w:rPr>
        <w:t>Adapted from the HL7 standard, version 2.5</w:t>
      </w:r>
    </w:p>
    <w:p w14:paraId="135457F4" w14:textId="77777777" w:rsidR="00D55E57" w:rsidRPr="007A7659" w:rsidRDefault="00D55E57" w:rsidP="00AE5ED3">
      <w:pPr>
        <w:pStyle w:val="BodyText"/>
      </w:pPr>
    </w:p>
    <w:p w14:paraId="25BEEB55" w14:textId="77777777" w:rsidR="00BD6B97" w:rsidRPr="007A7659" w:rsidRDefault="00BD6B97">
      <w:pPr>
        <w:pStyle w:val="Heading7"/>
        <w:numPr>
          <w:ilvl w:val="6"/>
          <w:numId w:val="19"/>
        </w:numPr>
        <w:tabs>
          <w:tab w:val="clear" w:pos="4320"/>
          <w:tab w:val="clear" w:pos="5040"/>
          <w:tab w:val="left" w:pos="1296"/>
        </w:tabs>
        <w:rPr>
          <w:noProof w:val="0"/>
        </w:rPr>
      </w:pPr>
      <w:bookmarkStart w:id="3315" w:name="_Toc173916489"/>
      <w:bookmarkStart w:id="3316" w:name="_Toc174248984"/>
      <w:r w:rsidRPr="007A7659">
        <w:rPr>
          <w:noProof w:val="0"/>
        </w:rPr>
        <w:t>Populating RCP-1-Query Priority</w:t>
      </w:r>
      <w:bookmarkEnd w:id="3315"/>
      <w:bookmarkEnd w:id="3316"/>
    </w:p>
    <w:p w14:paraId="2856DE7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27A24D9C" w14:textId="77777777" w:rsidR="00BD6B97" w:rsidRPr="007A7659" w:rsidRDefault="00BD6B97">
      <w:pPr>
        <w:pStyle w:val="Heading7"/>
        <w:numPr>
          <w:ilvl w:val="6"/>
          <w:numId w:val="19"/>
        </w:numPr>
        <w:tabs>
          <w:tab w:val="clear" w:pos="4320"/>
          <w:tab w:val="clear" w:pos="5040"/>
          <w:tab w:val="left" w:pos="1296"/>
        </w:tabs>
        <w:rPr>
          <w:noProof w:val="0"/>
        </w:rPr>
      </w:pPr>
      <w:bookmarkStart w:id="3317" w:name="_Toc173916490"/>
      <w:bookmarkStart w:id="3318" w:name="_Toc174248985"/>
      <w:r w:rsidRPr="007A7659">
        <w:rPr>
          <w:noProof w:val="0"/>
        </w:rPr>
        <w:t>Populating RCP-2-Quantity Limited Request</w:t>
      </w:r>
      <w:bookmarkEnd w:id="3317"/>
      <w:bookmarkEnd w:id="3318"/>
    </w:p>
    <w:p w14:paraId="1888183D"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3816A956" w14:textId="77777777" w:rsidR="00BD6B97" w:rsidRPr="007A7659" w:rsidRDefault="00BD6B97">
      <w:r w:rsidRPr="007A7659">
        <w:t>The Patient Demographics Supplier shall support the HL7 Continuation Protocol.</w:t>
      </w:r>
    </w:p>
    <w:p w14:paraId="586B2587"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218B8B5B"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016DD756" w14:textId="77777777" w:rsidR="00BD6B97" w:rsidRPr="007A7659" w:rsidRDefault="00BD6B97">
      <w:r w:rsidRPr="007A7659">
        <w:lastRenderedPageBreak/>
        <w:t>See the “Incremental Response Processing” (</w:t>
      </w:r>
      <w:r w:rsidR="00211645" w:rsidRPr="007A7659">
        <w:t>Section</w:t>
      </w:r>
      <w:r w:rsidRPr="007A7659">
        <w:t xml:space="preserve"> 3.21.4.1.3.3) and the “Expected Actions” section of the Patient Demographics Query Response message (</w:t>
      </w:r>
      <w:r w:rsidR="00211645" w:rsidRPr="007A7659">
        <w:t>Section</w:t>
      </w:r>
      <w:r w:rsidRPr="007A7659">
        <w:t xml:space="preserve"> 3.21.4.2.3) for more information on the implementation of the continuation protocol. </w:t>
      </w:r>
    </w:p>
    <w:p w14:paraId="6DEAB75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608847D1" w14:textId="77777777" w:rsidR="00BD6B97" w:rsidRPr="007A7659" w:rsidRDefault="00BD6B97" w:rsidP="007E3B51">
      <w:r w:rsidRPr="007A7659">
        <w:rPr>
          <w:bCs/>
        </w:rPr>
        <w:t xml:space="preserve">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 </w:t>
      </w:r>
    </w:p>
    <w:p w14:paraId="6737FFC1" w14:textId="77777777" w:rsidR="00BD6B97" w:rsidRPr="007A7659" w:rsidRDefault="00BD6B97" w:rsidP="00E468B7">
      <w:pPr>
        <w:pStyle w:val="TableTitle"/>
        <w:rPr>
          <w:szCs w:val="24"/>
        </w:rPr>
      </w:pPr>
      <w:bookmarkStart w:id="3319" w:name="OLE_LINK19"/>
      <w:bookmarkStart w:id="3320" w:name="OLE_LINK20"/>
      <w:r w:rsidRPr="007A7659">
        <w:t>Table 3.21-9: IHE Profile - DSC segment</w:t>
      </w:r>
      <w:bookmarkEnd w:id="3319"/>
      <w:bookmarkEnd w:id="3320"/>
      <w:r w:rsidRPr="007A7659">
        <w:t xml:space="preserve"> </w:t>
      </w:r>
    </w:p>
    <w:tbl>
      <w:tblPr>
        <w:tblW w:w="0" w:type="auto"/>
        <w:tblInd w:w="1458" w:type="dxa"/>
        <w:tblLayout w:type="fixed"/>
        <w:tblLook w:val="0000" w:firstRow="0" w:lastRow="0" w:firstColumn="0" w:lastColumn="0" w:noHBand="0" w:noVBand="0"/>
      </w:tblPr>
      <w:tblGrid>
        <w:gridCol w:w="810"/>
        <w:gridCol w:w="810"/>
        <w:gridCol w:w="630"/>
        <w:gridCol w:w="810"/>
        <w:gridCol w:w="885"/>
        <w:gridCol w:w="923"/>
        <w:gridCol w:w="2206"/>
      </w:tblGrid>
      <w:tr w:rsidR="00BD6B97" w:rsidRPr="007A7659" w14:paraId="0224ED4E" w14:textId="77777777">
        <w:tc>
          <w:tcPr>
            <w:tcW w:w="810" w:type="dxa"/>
            <w:tcBorders>
              <w:top w:val="single" w:sz="4" w:space="0" w:color="000000"/>
              <w:left w:val="single" w:sz="4" w:space="0" w:color="000000"/>
              <w:bottom w:val="single" w:sz="4" w:space="0" w:color="000000"/>
            </w:tcBorders>
            <w:shd w:val="clear" w:color="auto" w:fill="E0E0E0"/>
          </w:tcPr>
          <w:p w14:paraId="6A5B7F5B" w14:textId="77777777" w:rsidR="00BD6B97" w:rsidRPr="007A7659" w:rsidRDefault="00BD6B97" w:rsidP="003C1EF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5331A3A5" w14:textId="77777777" w:rsidR="00BD6B97" w:rsidRPr="007A7659" w:rsidRDefault="00BD6B97" w:rsidP="003C1EFA">
            <w:pPr>
              <w:pStyle w:val="TableEntryHeader"/>
            </w:pPr>
            <w:r w:rsidRPr="007A7659">
              <w:t>LEN</w:t>
            </w:r>
          </w:p>
        </w:tc>
        <w:tc>
          <w:tcPr>
            <w:tcW w:w="630" w:type="dxa"/>
            <w:tcBorders>
              <w:top w:val="single" w:sz="4" w:space="0" w:color="000000"/>
              <w:left w:val="single" w:sz="4" w:space="0" w:color="000000"/>
              <w:bottom w:val="single" w:sz="4" w:space="0" w:color="000000"/>
            </w:tcBorders>
            <w:shd w:val="clear" w:color="auto" w:fill="E0E0E0"/>
          </w:tcPr>
          <w:p w14:paraId="325FC5C3" w14:textId="77777777" w:rsidR="00BD6B97" w:rsidRPr="007A7659" w:rsidRDefault="00BD6B97" w:rsidP="003C1EF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F3294FF" w14:textId="77777777" w:rsidR="00BD6B97" w:rsidRPr="007A7659" w:rsidRDefault="00BD6B97" w:rsidP="003C1EFA">
            <w:pPr>
              <w:pStyle w:val="TableEntryHeader"/>
            </w:pPr>
            <w:r w:rsidRPr="007A7659">
              <w:t>OPT</w:t>
            </w:r>
          </w:p>
        </w:tc>
        <w:tc>
          <w:tcPr>
            <w:tcW w:w="885" w:type="dxa"/>
            <w:tcBorders>
              <w:top w:val="single" w:sz="4" w:space="0" w:color="000000"/>
              <w:left w:val="single" w:sz="4" w:space="0" w:color="000000"/>
              <w:bottom w:val="single" w:sz="4" w:space="0" w:color="000000"/>
            </w:tcBorders>
            <w:shd w:val="clear" w:color="auto" w:fill="E0E0E0"/>
          </w:tcPr>
          <w:p w14:paraId="728AB53A" w14:textId="77777777" w:rsidR="00BD6B97" w:rsidRPr="007A7659" w:rsidRDefault="00BD6B97" w:rsidP="003C1EFA">
            <w:pPr>
              <w:pStyle w:val="TableEntryHeader"/>
            </w:pPr>
            <w:r w:rsidRPr="007A7659">
              <w:t>TBL#</w:t>
            </w:r>
          </w:p>
        </w:tc>
        <w:tc>
          <w:tcPr>
            <w:tcW w:w="923" w:type="dxa"/>
            <w:tcBorders>
              <w:top w:val="single" w:sz="4" w:space="0" w:color="000000"/>
              <w:left w:val="single" w:sz="4" w:space="0" w:color="000000"/>
              <w:bottom w:val="single" w:sz="4" w:space="0" w:color="000000"/>
            </w:tcBorders>
            <w:shd w:val="clear" w:color="auto" w:fill="E0E0E0"/>
          </w:tcPr>
          <w:p w14:paraId="4E5773EC" w14:textId="77777777" w:rsidR="00BD6B97" w:rsidRPr="007A7659" w:rsidRDefault="00BD6B97" w:rsidP="003C1EF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0C06F656" w14:textId="77777777" w:rsidR="00BD6B97" w:rsidRPr="007A7659" w:rsidRDefault="00BD6B97" w:rsidP="003C1EFA">
            <w:pPr>
              <w:pStyle w:val="TableEntryHeader"/>
            </w:pPr>
            <w:r w:rsidRPr="007A7659">
              <w:t>ELEMENT NAME</w:t>
            </w:r>
          </w:p>
        </w:tc>
      </w:tr>
      <w:tr w:rsidR="00BD6B97" w:rsidRPr="007A7659" w14:paraId="38714A70" w14:textId="77777777">
        <w:tc>
          <w:tcPr>
            <w:tcW w:w="810" w:type="dxa"/>
            <w:tcBorders>
              <w:left w:val="single" w:sz="4" w:space="0" w:color="000000"/>
              <w:bottom w:val="single" w:sz="4" w:space="0" w:color="000000"/>
            </w:tcBorders>
          </w:tcPr>
          <w:p w14:paraId="5DB07551"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5591962B" w14:textId="77777777" w:rsidR="00BD6B97" w:rsidRPr="007A7659" w:rsidRDefault="00BD6B97">
            <w:pPr>
              <w:pStyle w:val="TableEntry"/>
              <w:rPr>
                <w:noProof w:val="0"/>
              </w:rPr>
            </w:pPr>
            <w:r w:rsidRPr="007A7659">
              <w:rPr>
                <w:noProof w:val="0"/>
              </w:rPr>
              <w:t>180</w:t>
            </w:r>
          </w:p>
        </w:tc>
        <w:tc>
          <w:tcPr>
            <w:tcW w:w="630" w:type="dxa"/>
            <w:tcBorders>
              <w:left w:val="single" w:sz="4" w:space="0" w:color="000000"/>
              <w:bottom w:val="single" w:sz="4" w:space="0" w:color="000000"/>
            </w:tcBorders>
          </w:tcPr>
          <w:p w14:paraId="4D3AD61F"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65354FAE"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493EC00B" w14:textId="77777777" w:rsidR="00BD6B97" w:rsidRPr="007A7659" w:rsidRDefault="00BD6B97">
            <w:pPr>
              <w:pStyle w:val="TableEntry"/>
              <w:rPr>
                <w:noProof w:val="0"/>
              </w:rPr>
            </w:pPr>
          </w:p>
        </w:tc>
        <w:tc>
          <w:tcPr>
            <w:tcW w:w="923" w:type="dxa"/>
            <w:tcBorders>
              <w:left w:val="single" w:sz="4" w:space="0" w:color="000000"/>
              <w:bottom w:val="single" w:sz="4" w:space="0" w:color="000000"/>
            </w:tcBorders>
          </w:tcPr>
          <w:p w14:paraId="075A4D2D"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2E4F6F65" w14:textId="77777777" w:rsidR="00BD6B97" w:rsidRPr="007A7659" w:rsidRDefault="00BD6B97">
            <w:pPr>
              <w:pStyle w:val="TableEntry"/>
              <w:rPr>
                <w:noProof w:val="0"/>
              </w:rPr>
            </w:pPr>
            <w:r w:rsidRPr="007A7659">
              <w:rPr>
                <w:noProof w:val="0"/>
              </w:rPr>
              <w:t>Continuation Pointer</w:t>
            </w:r>
          </w:p>
        </w:tc>
      </w:tr>
      <w:tr w:rsidR="00BD6B97" w:rsidRPr="007A7659" w14:paraId="4DB6D1E8" w14:textId="77777777">
        <w:tc>
          <w:tcPr>
            <w:tcW w:w="810" w:type="dxa"/>
            <w:tcBorders>
              <w:left w:val="single" w:sz="4" w:space="0" w:color="000000"/>
              <w:bottom w:val="single" w:sz="4" w:space="0" w:color="000000"/>
            </w:tcBorders>
          </w:tcPr>
          <w:p w14:paraId="6D416EDF"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02474618" w14:textId="77777777" w:rsidR="00BD6B97" w:rsidRPr="007A7659" w:rsidRDefault="00BD6B97">
            <w:pPr>
              <w:pStyle w:val="TableEntry"/>
              <w:rPr>
                <w:noProof w:val="0"/>
              </w:rPr>
            </w:pPr>
            <w:r w:rsidRPr="007A7659">
              <w:rPr>
                <w:noProof w:val="0"/>
              </w:rPr>
              <w:t>1</w:t>
            </w:r>
          </w:p>
        </w:tc>
        <w:tc>
          <w:tcPr>
            <w:tcW w:w="630" w:type="dxa"/>
            <w:tcBorders>
              <w:left w:val="single" w:sz="4" w:space="0" w:color="000000"/>
              <w:bottom w:val="single" w:sz="4" w:space="0" w:color="000000"/>
            </w:tcBorders>
          </w:tcPr>
          <w:p w14:paraId="0358BB8C"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E1F9F82"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1E373129" w14:textId="77777777" w:rsidR="00BD6B97" w:rsidRPr="007A7659" w:rsidRDefault="00BD6B97">
            <w:pPr>
              <w:pStyle w:val="TableEntry"/>
              <w:rPr>
                <w:noProof w:val="0"/>
              </w:rPr>
            </w:pPr>
            <w:r w:rsidRPr="007A7659">
              <w:rPr>
                <w:noProof w:val="0"/>
              </w:rPr>
              <w:t>0398</w:t>
            </w:r>
          </w:p>
        </w:tc>
        <w:tc>
          <w:tcPr>
            <w:tcW w:w="923" w:type="dxa"/>
            <w:tcBorders>
              <w:left w:val="single" w:sz="4" w:space="0" w:color="000000"/>
              <w:bottom w:val="single" w:sz="4" w:space="0" w:color="000000"/>
            </w:tcBorders>
          </w:tcPr>
          <w:p w14:paraId="4665AEA9"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45EA6F26" w14:textId="77777777" w:rsidR="00BD6B97" w:rsidRPr="007A7659" w:rsidRDefault="00BD6B97">
            <w:pPr>
              <w:pStyle w:val="TableEntry"/>
              <w:rPr>
                <w:noProof w:val="0"/>
              </w:rPr>
            </w:pPr>
            <w:r w:rsidRPr="007A7659">
              <w:rPr>
                <w:noProof w:val="0"/>
              </w:rPr>
              <w:t>Continuation Style</w:t>
            </w:r>
          </w:p>
        </w:tc>
      </w:tr>
    </w:tbl>
    <w:p w14:paraId="799F8798" w14:textId="77777777" w:rsidR="00BD6B97" w:rsidRPr="007A7659" w:rsidRDefault="00BD6B97" w:rsidP="001D3953">
      <w:pPr>
        <w:pStyle w:val="BodyText"/>
      </w:pPr>
    </w:p>
    <w:p w14:paraId="7821DC02"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6023A6D" w14:textId="77777777" w:rsidR="00BD6B97" w:rsidRPr="007A7659" w:rsidRDefault="00BD6B97" w:rsidP="001D3953">
      <w:pPr>
        <w:pStyle w:val="BodyText"/>
      </w:pPr>
      <w:r w:rsidRPr="007A7659">
        <w:t>To request additional increments of data, DSC-1 (</w:t>
      </w:r>
      <w:r w:rsidRPr="007A7659">
        <w:rPr>
          <w:iCs/>
        </w:rPr>
        <w:t>Continuation Pointer)</w:t>
      </w:r>
      <w:r w:rsidRPr="007A7659">
        <w:rPr>
          <w:i/>
        </w:rPr>
        <w:t xml:space="preserve"> </w:t>
      </w:r>
      <w:r w:rsidRPr="007A7659">
        <w:t xml:space="preserve">shall echo the value from RSP^K22 DSC-1. </w:t>
      </w:r>
    </w:p>
    <w:p w14:paraId="5E88519F"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2EB01B6D" w14:textId="77777777" w:rsidR="00BD6B97" w:rsidRPr="007A7659" w:rsidRDefault="00BD6B97" w:rsidP="001D3953">
      <w:pPr>
        <w:pStyle w:val="BodyText"/>
        <w:rPr>
          <w:bCs/>
        </w:rPr>
      </w:pPr>
      <w:r w:rsidRPr="007A7659">
        <w:rPr>
          <w:bCs/>
        </w:rPr>
        <w:t>DSC-2 (</w:t>
      </w:r>
      <w:r w:rsidRPr="007A7659">
        <w:rPr>
          <w:bCs/>
          <w:iCs/>
        </w:rPr>
        <w:t>Continuation Style)</w:t>
      </w:r>
      <w:r w:rsidRPr="007A7659">
        <w:rPr>
          <w:bCs/>
          <w:i/>
        </w:rPr>
        <w:t xml:space="preserve"> </w:t>
      </w:r>
      <w:r w:rsidRPr="007A7659">
        <w:rPr>
          <w:bCs/>
        </w:rPr>
        <w:t>shall always contain I, signifying that this is part of an interactive continuation message.</w:t>
      </w:r>
    </w:p>
    <w:p w14:paraId="3518F632" w14:textId="77777777" w:rsidR="00BD6B97" w:rsidRPr="007A7659" w:rsidRDefault="00BD6B97">
      <w:pPr>
        <w:pStyle w:val="Heading5"/>
        <w:numPr>
          <w:ilvl w:val="4"/>
          <w:numId w:val="19"/>
        </w:numPr>
        <w:tabs>
          <w:tab w:val="left" w:pos="1008"/>
        </w:tabs>
        <w:rPr>
          <w:noProof w:val="0"/>
        </w:rPr>
      </w:pPr>
      <w:bookmarkStart w:id="3321" w:name="_Toc173916491"/>
      <w:bookmarkStart w:id="3322" w:name="_Toc174248986"/>
      <w:r w:rsidRPr="007A7659">
        <w:rPr>
          <w:noProof w:val="0"/>
        </w:rPr>
        <w:t>Expected Actions</w:t>
      </w:r>
      <w:bookmarkEnd w:id="3321"/>
      <w:bookmarkEnd w:id="3322"/>
    </w:p>
    <w:p w14:paraId="19A9AE96" w14:textId="77777777" w:rsidR="00BD6B97" w:rsidRPr="007A7659" w:rsidRDefault="00BD6B97">
      <w:pPr>
        <w:pStyle w:val="Heading6"/>
        <w:numPr>
          <w:ilvl w:val="5"/>
          <w:numId w:val="19"/>
        </w:numPr>
        <w:tabs>
          <w:tab w:val="clear" w:pos="4320"/>
          <w:tab w:val="left" w:pos="1152"/>
        </w:tabs>
        <w:rPr>
          <w:noProof w:val="0"/>
        </w:rPr>
      </w:pPr>
      <w:bookmarkStart w:id="3323" w:name="_Toc173916492"/>
      <w:bookmarkStart w:id="3324" w:name="_Toc174248987"/>
      <w:r w:rsidRPr="007A7659">
        <w:rPr>
          <w:noProof w:val="0"/>
        </w:rPr>
        <w:t>Immediate Acknowledgement</w:t>
      </w:r>
      <w:bookmarkEnd w:id="3323"/>
      <w:bookmarkEnd w:id="3324"/>
    </w:p>
    <w:p w14:paraId="1D9B82D7" w14:textId="77777777" w:rsidR="00BD6B97" w:rsidRPr="007A7659" w:rsidRDefault="00BD6B97">
      <w:r w:rsidRPr="007A7659">
        <w:t xml:space="preserve">The Patient Demographics Supplier shall immediately return an RSP^K22 response message as specified below in </w:t>
      </w:r>
      <w:r w:rsidR="00211645" w:rsidRPr="007A7659">
        <w:t>Section</w:t>
      </w:r>
      <w:r w:rsidRPr="007A7659">
        <w:t xml:space="preserve"> 3.21.4.2, “Patient Demographics Response.”  The RSP^K22 response message incorporates original mode application acknowledgment as specified in the “Acknowledgment Modes” section (ITI TF-2x: C.2.3). The Supplier shall use </w:t>
      </w:r>
      <w:r w:rsidRPr="007A7659">
        <w:rPr>
          <w:i/>
          <w:iCs/>
        </w:rPr>
        <w:t>MSH-3</w:t>
      </w:r>
      <w:r w:rsidRPr="007A7659">
        <w:t>-</w:t>
      </w:r>
      <w:r w:rsidRPr="007A7659">
        <w:rPr>
          <w:i/>
          <w:iCs/>
        </w:rPr>
        <w:t>Sending Application</w:t>
      </w:r>
      <w:r w:rsidRPr="007A7659">
        <w:t xml:space="preserve"> of the RSP^K22 to return the value it received from the Patient Demographics Consumer in Field </w:t>
      </w:r>
      <w:r w:rsidRPr="007A7659">
        <w:rPr>
          <w:i/>
          <w:iCs/>
        </w:rPr>
        <w:t xml:space="preserve">MSH-5-Receiving Application </w:t>
      </w:r>
      <w:r w:rsidRPr="007A7659">
        <w:t>of the QBP^Q22 message.</w:t>
      </w:r>
    </w:p>
    <w:p w14:paraId="71F73D7B" w14:textId="77777777" w:rsidR="00BD6B97" w:rsidRPr="007A7659" w:rsidRDefault="00BD6B97">
      <w:pPr>
        <w:pStyle w:val="Heading6"/>
        <w:numPr>
          <w:ilvl w:val="5"/>
          <w:numId w:val="19"/>
        </w:numPr>
        <w:tabs>
          <w:tab w:val="clear" w:pos="4320"/>
          <w:tab w:val="left" w:pos="1152"/>
        </w:tabs>
        <w:rPr>
          <w:noProof w:val="0"/>
        </w:rPr>
      </w:pPr>
      <w:bookmarkStart w:id="3325" w:name="_Toc173916493"/>
      <w:bookmarkStart w:id="3326" w:name="_Toc174248988"/>
      <w:r w:rsidRPr="007A7659">
        <w:rPr>
          <w:noProof w:val="0"/>
        </w:rPr>
        <w:t>Query Parameter Processing</w:t>
      </w:r>
      <w:bookmarkEnd w:id="3325"/>
      <w:bookmarkEnd w:id="3326"/>
    </w:p>
    <w:p w14:paraId="34FE8D8C" w14:textId="77777777" w:rsidR="00BD6B97" w:rsidRPr="007A7659" w:rsidRDefault="00BD6B97">
      <w:r w:rsidRPr="007A7659">
        <w:t>The Patient Demographics Supplier shall be capable of accepting, searching on, and responding with attributes in the QPD segment as specified in Table 3.21-2.</w:t>
      </w:r>
    </w:p>
    <w:p w14:paraId="24890310" w14:textId="77777777" w:rsidR="00BD6B97" w:rsidRPr="007A7659" w:rsidRDefault="00BD6B97">
      <w:r w:rsidRPr="007A7659">
        <w:t>The Patient Demographics Supplier must be capable of receiving all possible representations of an Assigning Authority (patient identifier domain) in QPD.8.4 (What Domain Returned): 1) namespace, 2) universal id (OID) and 3) both namespace and universal id (OID).</w:t>
      </w:r>
    </w:p>
    <w:p w14:paraId="37473010" w14:textId="77777777" w:rsidR="00BD6B97" w:rsidRPr="007A7659" w:rsidRDefault="00BD6B97">
      <w:r w:rsidRPr="007A7659">
        <w:lastRenderedPageBreak/>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410BB8F1" w14:textId="77777777" w:rsidR="00BD6B97" w:rsidRPr="007A7659" w:rsidRDefault="00BD6B97">
      <w:pPr>
        <w:pStyle w:val="Heading6"/>
        <w:numPr>
          <w:ilvl w:val="5"/>
          <w:numId w:val="19"/>
        </w:numPr>
        <w:tabs>
          <w:tab w:val="clear" w:pos="4320"/>
          <w:tab w:val="left" w:pos="1152"/>
        </w:tabs>
        <w:rPr>
          <w:noProof w:val="0"/>
        </w:rPr>
      </w:pPr>
      <w:bookmarkStart w:id="3327" w:name="_Toc173916494"/>
      <w:bookmarkStart w:id="3328" w:name="_Toc174248989"/>
      <w:r w:rsidRPr="007A7659">
        <w:rPr>
          <w:noProof w:val="0"/>
        </w:rPr>
        <w:t>Incremental Response Processing</w:t>
      </w:r>
      <w:bookmarkEnd w:id="3327"/>
      <w:bookmarkEnd w:id="3328"/>
    </w:p>
    <w:p w14:paraId="79C2DB4D" w14:textId="77777777" w:rsidR="00BD6B97" w:rsidRPr="007A7659" w:rsidRDefault="00BD6B97">
      <w:r w:rsidRPr="007A7659">
        <w:t xml:space="preserve">The Patient Demographics Supplier shall be capable of accepting and processing attributes in the RCP segment as listed in Table 3.21-5.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43640C70"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3.21.4.2 below and in the HL7 Standard. </w:t>
      </w:r>
    </w:p>
    <w:p w14:paraId="703DFB14"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329" w:name="_Toc173916497"/>
      <w:bookmarkStart w:id="3330" w:name="_Toc174248992"/>
      <w:r w:rsidRPr="007A7659">
        <w:rPr>
          <w:noProof w:val="0"/>
        </w:rPr>
        <w:t>Patient Demographics Response</w:t>
      </w:r>
      <w:bookmarkEnd w:id="3329"/>
      <w:bookmarkEnd w:id="3330"/>
    </w:p>
    <w:p w14:paraId="14D618AB" w14:textId="77777777" w:rsidR="00BD6B97" w:rsidRPr="007A7659" w:rsidRDefault="00BD6B97">
      <w:pPr>
        <w:pStyle w:val="Heading5"/>
        <w:numPr>
          <w:ilvl w:val="4"/>
          <w:numId w:val="19"/>
        </w:numPr>
        <w:tabs>
          <w:tab w:val="left" w:pos="1008"/>
        </w:tabs>
        <w:rPr>
          <w:noProof w:val="0"/>
        </w:rPr>
      </w:pPr>
      <w:bookmarkStart w:id="3331" w:name="_Toc173916498"/>
      <w:bookmarkStart w:id="3332" w:name="_Toc174248993"/>
      <w:r w:rsidRPr="007A7659">
        <w:rPr>
          <w:noProof w:val="0"/>
        </w:rPr>
        <w:t>Trigger Events</w:t>
      </w:r>
      <w:bookmarkEnd w:id="3331"/>
      <w:bookmarkEnd w:id="3332"/>
    </w:p>
    <w:p w14:paraId="747D08E6" w14:textId="77777777" w:rsidR="00BD6B97" w:rsidRPr="007A7659" w:rsidRDefault="00BD6B97">
      <w:r w:rsidRPr="007A7659">
        <w:t>The Patient Demographics Supplier’s response to the Find Candidates message shall be the following message:</w:t>
      </w:r>
    </w:p>
    <w:p w14:paraId="7BCB42E8" w14:textId="77777777" w:rsidR="00BD6B97" w:rsidRPr="007A7659" w:rsidRDefault="00BD6B97">
      <w:r w:rsidRPr="007A7659">
        <w:t>K22 – Find Candidates response</w:t>
      </w:r>
    </w:p>
    <w:p w14:paraId="3FD2B917" w14:textId="77777777" w:rsidR="00BD6B97" w:rsidRPr="007A7659" w:rsidRDefault="00BD6B97">
      <w:pPr>
        <w:pStyle w:val="Heading5"/>
        <w:numPr>
          <w:ilvl w:val="4"/>
          <w:numId w:val="19"/>
        </w:numPr>
        <w:tabs>
          <w:tab w:val="left" w:pos="1008"/>
        </w:tabs>
        <w:rPr>
          <w:noProof w:val="0"/>
        </w:rPr>
      </w:pPr>
      <w:bookmarkStart w:id="3333" w:name="_Toc173916499"/>
      <w:bookmarkStart w:id="3334" w:name="_Toc174248994"/>
      <w:r w:rsidRPr="007A7659">
        <w:rPr>
          <w:noProof w:val="0"/>
        </w:rPr>
        <w:t>Message Semantics</w:t>
      </w:r>
      <w:bookmarkEnd w:id="3333"/>
      <w:bookmarkEnd w:id="3334"/>
    </w:p>
    <w:p w14:paraId="1213761C" w14:textId="77777777" w:rsidR="00BD6B97" w:rsidRPr="007A7659" w:rsidRDefault="00BD6B97">
      <w:r w:rsidRPr="007A7659">
        <w:t>The Patient Demographics Response is conducted by the RSP^K22 message. The Patient Demographics Supplier shall generate this message in direct response to the QBP^Q22 message previously received. This message satisfies the Application Level, Original Mode Acknowledgement for the HL7 QBP^Q22 message.</w:t>
      </w:r>
    </w:p>
    <w:p w14:paraId="0FA6BFFB" w14:textId="77777777" w:rsidR="00BD6B97" w:rsidRPr="007A7659" w:rsidRDefault="00BD6B97" w:rsidP="007E3B51">
      <w:r w:rsidRPr="007A7659">
        <w:t>The segments of the message listed without enclosing square brackets in the table below are required. Detailed descriptions of all segments listed in the table below are provided in the following subsections. Other segments of the message are optional.</w:t>
      </w:r>
    </w:p>
    <w:p w14:paraId="0B1FAF51" w14:textId="77777777" w:rsidR="00BD6B97" w:rsidRPr="007A7659" w:rsidRDefault="00BD6B97">
      <w:pPr>
        <w:pStyle w:val="TableTitle"/>
      </w:pPr>
      <w:r w:rsidRPr="007A7659">
        <w:t>Table 3.21-6: RSP Segment Pattern Response</w:t>
      </w:r>
    </w:p>
    <w:tbl>
      <w:tblPr>
        <w:tblW w:w="0" w:type="auto"/>
        <w:jc w:val="center"/>
        <w:tblLayout w:type="fixed"/>
        <w:tblLook w:val="0000" w:firstRow="0" w:lastRow="0" w:firstColumn="0" w:lastColumn="0" w:noHBand="0" w:noVBand="0"/>
      </w:tblPr>
      <w:tblGrid>
        <w:gridCol w:w="1207"/>
        <w:gridCol w:w="2961"/>
        <w:gridCol w:w="2186"/>
      </w:tblGrid>
      <w:tr w:rsidR="00BD6B97" w:rsidRPr="007A7659" w14:paraId="17AE2F46" w14:textId="77777777">
        <w:trPr>
          <w:tblHeader/>
          <w:jc w:val="center"/>
        </w:trPr>
        <w:tc>
          <w:tcPr>
            <w:tcW w:w="1207" w:type="dxa"/>
            <w:tcBorders>
              <w:top w:val="single" w:sz="4" w:space="0" w:color="000000"/>
              <w:left w:val="single" w:sz="4" w:space="0" w:color="000000"/>
              <w:bottom w:val="single" w:sz="4" w:space="0" w:color="000000"/>
            </w:tcBorders>
            <w:shd w:val="clear" w:color="auto" w:fill="D8D8D8"/>
          </w:tcPr>
          <w:p w14:paraId="59957391" w14:textId="77777777" w:rsidR="00BD6B97" w:rsidRPr="007A7659" w:rsidRDefault="00BD6B97" w:rsidP="003C1EFA">
            <w:pPr>
              <w:pStyle w:val="TableEntryHeader"/>
            </w:pPr>
            <w:r w:rsidRPr="007A7659">
              <w:t>RSP</w:t>
            </w:r>
          </w:p>
        </w:tc>
        <w:tc>
          <w:tcPr>
            <w:tcW w:w="2961" w:type="dxa"/>
            <w:tcBorders>
              <w:top w:val="single" w:sz="4" w:space="0" w:color="000000"/>
              <w:left w:val="single" w:sz="4" w:space="0" w:color="000000"/>
              <w:bottom w:val="single" w:sz="4" w:space="0" w:color="000000"/>
            </w:tcBorders>
            <w:shd w:val="clear" w:color="auto" w:fill="D8D8D8"/>
          </w:tcPr>
          <w:p w14:paraId="557F63E8" w14:textId="77777777" w:rsidR="00BD6B97" w:rsidRPr="007A7659" w:rsidRDefault="00BD6B97" w:rsidP="003C1EF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13289A25" w14:textId="77777777" w:rsidR="00BD6B97" w:rsidRPr="007A7659" w:rsidRDefault="00BD6B97" w:rsidP="003C1EFA">
            <w:pPr>
              <w:pStyle w:val="TableEntryHeader"/>
            </w:pPr>
            <w:r w:rsidRPr="007A7659">
              <w:t>Chapter in HL7 2.5</w:t>
            </w:r>
          </w:p>
        </w:tc>
      </w:tr>
      <w:tr w:rsidR="00BD6B97" w:rsidRPr="007A7659" w14:paraId="14464970" w14:textId="77777777">
        <w:trPr>
          <w:jc w:val="center"/>
        </w:trPr>
        <w:tc>
          <w:tcPr>
            <w:tcW w:w="1207" w:type="dxa"/>
            <w:tcBorders>
              <w:left w:val="single" w:sz="4" w:space="0" w:color="000000"/>
              <w:bottom w:val="single" w:sz="4" w:space="0" w:color="000000"/>
            </w:tcBorders>
          </w:tcPr>
          <w:p w14:paraId="10583BE4" w14:textId="77777777" w:rsidR="00BD6B97" w:rsidRPr="007A7659" w:rsidRDefault="00BD6B97">
            <w:pPr>
              <w:pStyle w:val="TableEntry"/>
              <w:snapToGrid w:val="0"/>
              <w:rPr>
                <w:noProof w:val="0"/>
              </w:rPr>
            </w:pPr>
            <w:r w:rsidRPr="007A7659">
              <w:rPr>
                <w:noProof w:val="0"/>
              </w:rPr>
              <w:t>MSH</w:t>
            </w:r>
          </w:p>
        </w:tc>
        <w:tc>
          <w:tcPr>
            <w:tcW w:w="2961" w:type="dxa"/>
            <w:tcBorders>
              <w:left w:val="single" w:sz="4" w:space="0" w:color="000000"/>
              <w:bottom w:val="single" w:sz="4" w:space="0" w:color="000000"/>
            </w:tcBorders>
          </w:tcPr>
          <w:p w14:paraId="23FE5A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FEDE3BA" w14:textId="77777777" w:rsidR="00BD6B97" w:rsidRPr="007A7659" w:rsidRDefault="00BD6B97">
            <w:pPr>
              <w:pStyle w:val="TableEntry"/>
              <w:snapToGrid w:val="0"/>
              <w:rPr>
                <w:noProof w:val="0"/>
              </w:rPr>
            </w:pPr>
            <w:r w:rsidRPr="007A7659">
              <w:rPr>
                <w:noProof w:val="0"/>
              </w:rPr>
              <w:t>2</w:t>
            </w:r>
          </w:p>
        </w:tc>
      </w:tr>
      <w:tr w:rsidR="00BD6B97" w:rsidRPr="007A7659" w14:paraId="2DE160DF" w14:textId="77777777">
        <w:trPr>
          <w:jc w:val="center"/>
        </w:trPr>
        <w:tc>
          <w:tcPr>
            <w:tcW w:w="1207" w:type="dxa"/>
            <w:tcBorders>
              <w:left w:val="single" w:sz="4" w:space="0" w:color="000000"/>
              <w:bottom w:val="single" w:sz="4" w:space="0" w:color="000000"/>
            </w:tcBorders>
          </w:tcPr>
          <w:p w14:paraId="677C12B2" w14:textId="77777777" w:rsidR="00BD6B97" w:rsidRPr="007A7659" w:rsidRDefault="00BD6B97">
            <w:pPr>
              <w:pStyle w:val="TableEntry"/>
              <w:snapToGrid w:val="0"/>
              <w:rPr>
                <w:noProof w:val="0"/>
              </w:rPr>
            </w:pPr>
            <w:r w:rsidRPr="007A7659">
              <w:rPr>
                <w:noProof w:val="0"/>
              </w:rPr>
              <w:t>MSA</w:t>
            </w:r>
          </w:p>
        </w:tc>
        <w:tc>
          <w:tcPr>
            <w:tcW w:w="2961" w:type="dxa"/>
            <w:tcBorders>
              <w:left w:val="single" w:sz="4" w:space="0" w:color="000000"/>
              <w:bottom w:val="single" w:sz="4" w:space="0" w:color="000000"/>
            </w:tcBorders>
          </w:tcPr>
          <w:p w14:paraId="1DE61BAB" w14:textId="77777777" w:rsidR="00BD6B97" w:rsidRPr="007A7659" w:rsidRDefault="00BD6B97">
            <w:pPr>
              <w:pStyle w:val="TableEntry"/>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1FC04345" w14:textId="77777777" w:rsidR="00BD6B97" w:rsidRPr="007A7659" w:rsidRDefault="00BD6B97">
            <w:pPr>
              <w:pStyle w:val="TableEntry"/>
              <w:snapToGrid w:val="0"/>
              <w:rPr>
                <w:noProof w:val="0"/>
              </w:rPr>
            </w:pPr>
            <w:r w:rsidRPr="007A7659">
              <w:rPr>
                <w:noProof w:val="0"/>
              </w:rPr>
              <w:t>2</w:t>
            </w:r>
          </w:p>
        </w:tc>
      </w:tr>
      <w:tr w:rsidR="00BD6B97" w:rsidRPr="007A7659" w14:paraId="06CC4BDC" w14:textId="77777777">
        <w:trPr>
          <w:jc w:val="center"/>
        </w:trPr>
        <w:tc>
          <w:tcPr>
            <w:tcW w:w="1207" w:type="dxa"/>
            <w:tcBorders>
              <w:left w:val="single" w:sz="4" w:space="0" w:color="000000"/>
              <w:bottom w:val="single" w:sz="4" w:space="0" w:color="000000"/>
            </w:tcBorders>
          </w:tcPr>
          <w:p w14:paraId="3A4E0455" w14:textId="77777777" w:rsidR="00BD6B97" w:rsidRPr="007A7659" w:rsidRDefault="00BD6B97">
            <w:pPr>
              <w:pStyle w:val="TableEntry"/>
              <w:snapToGrid w:val="0"/>
              <w:rPr>
                <w:noProof w:val="0"/>
              </w:rPr>
            </w:pPr>
            <w:r w:rsidRPr="007A7659">
              <w:rPr>
                <w:noProof w:val="0"/>
              </w:rPr>
              <w:t>[ {ERR} ]</w:t>
            </w:r>
          </w:p>
        </w:tc>
        <w:tc>
          <w:tcPr>
            <w:tcW w:w="2961" w:type="dxa"/>
            <w:tcBorders>
              <w:left w:val="single" w:sz="4" w:space="0" w:color="000000"/>
              <w:bottom w:val="single" w:sz="4" w:space="0" w:color="000000"/>
            </w:tcBorders>
          </w:tcPr>
          <w:p w14:paraId="5E0908FE"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1BAAE97E" w14:textId="77777777" w:rsidR="00BD6B97" w:rsidRPr="007A7659" w:rsidRDefault="00BD6B97">
            <w:pPr>
              <w:pStyle w:val="TableEntry"/>
              <w:snapToGrid w:val="0"/>
              <w:rPr>
                <w:noProof w:val="0"/>
              </w:rPr>
            </w:pPr>
            <w:r w:rsidRPr="007A7659">
              <w:rPr>
                <w:noProof w:val="0"/>
              </w:rPr>
              <w:t>2</w:t>
            </w:r>
          </w:p>
        </w:tc>
      </w:tr>
      <w:tr w:rsidR="00BD6B97" w:rsidRPr="007A7659" w14:paraId="562550A9" w14:textId="77777777">
        <w:trPr>
          <w:jc w:val="center"/>
        </w:trPr>
        <w:tc>
          <w:tcPr>
            <w:tcW w:w="1207" w:type="dxa"/>
            <w:tcBorders>
              <w:left w:val="single" w:sz="4" w:space="0" w:color="000000"/>
              <w:bottom w:val="single" w:sz="4" w:space="0" w:color="000000"/>
            </w:tcBorders>
          </w:tcPr>
          <w:p w14:paraId="6686FC87" w14:textId="77777777" w:rsidR="00BD6B97" w:rsidRPr="007A7659" w:rsidRDefault="00BD6B97">
            <w:pPr>
              <w:pStyle w:val="TableEntry"/>
              <w:snapToGrid w:val="0"/>
              <w:rPr>
                <w:noProof w:val="0"/>
              </w:rPr>
            </w:pPr>
            <w:r w:rsidRPr="007A7659">
              <w:rPr>
                <w:noProof w:val="0"/>
              </w:rPr>
              <w:t>QAK</w:t>
            </w:r>
          </w:p>
        </w:tc>
        <w:tc>
          <w:tcPr>
            <w:tcW w:w="2961" w:type="dxa"/>
            <w:tcBorders>
              <w:left w:val="single" w:sz="4" w:space="0" w:color="000000"/>
              <w:bottom w:val="single" w:sz="4" w:space="0" w:color="000000"/>
            </w:tcBorders>
          </w:tcPr>
          <w:p w14:paraId="6392BD6E"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0F79FE81" w14:textId="77777777" w:rsidR="00BD6B97" w:rsidRPr="007A7659" w:rsidRDefault="00BD6B97">
            <w:pPr>
              <w:pStyle w:val="TableEntry"/>
              <w:snapToGrid w:val="0"/>
              <w:rPr>
                <w:noProof w:val="0"/>
              </w:rPr>
            </w:pPr>
            <w:r w:rsidRPr="007A7659">
              <w:rPr>
                <w:noProof w:val="0"/>
              </w:rPr>
              <w:t>5</w:t>
            </w:r>
          </w:p>
        </w:tc>
      </w:tr>
      <w:tr w:rsidR="00BD6B97" w:rsidRPr="007A7659" w14:paraId="6328592A" w14:textId="77777777">
        <w:trPr>
          <w:jc w:val="center"/>
        </w:trPr>
        <w:tc>
          <w:tcPr>
            <w:tcW w:w="1207" w:type="dxa"/>
            <w:tcBorders>
              <w:left w:val="single" w:sz="4" w:space="0" w:color="000000"/>
              <w:bottom w:val="single" w:sz="4" w:space="0" w:color="000000"/>
            </w:tcBorders>
          </w:tcPr>
          <w:p w14:paraId="70944D44" w14:textId="77777777" w:rsidR="00BD6B97" w:rsidRPr="007A7659" w:rsidRDefault="00BD6B97">
            <w:pPr>
              <w:pStyle w:val="TableEntry"/>
              <w:snapToGrid w:val="0"/>
              <w:rPr>
                <w:noProof w:val="0"/>
              </w:rPr>
            </w:pPr>
            <w:r w:rsidRPr="007A7659">
              <w:rPr>
                <w:noProof w:val="0"/>
              </w:rPr>
              <w:t>QPD</w:t>
            </w:r>
          </w:p>
        </w:tc>
        <w:tc>
          <w:tcPr>
            <w:tcW w:w="2961" w:type="dxa"/>
            <w:tcBorders>
              <w:left w:val="single" w:sz="4" w:space="0" w:color="000000"/>
              <w:bottom w:val="single" w:sz="4" w:space="0" w:color="000000"/>
            </w:tcBorders>
          </w:tcPr>
          <w:p w14:paraId="04651CCC"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360E7196" w14:textId="77777777" w:rsidR="00BD6B97" w:rsidRPr="007A7659" w:rsidRDefault="00BD6B97">
            <w:pPr>
              <w:pStyle w:val="TableEntry"/>
              <w:snapToGrid w:val="0"/>
              <w:rPr>
                <w:noProof w:val="0"/>
              </w:rPr>
            </w:pPr>
            <w:r w:rsidRPr="007A7659">
              <w:rPr>
                <w:noProof w:val="0"/>
              </w:rPr>
              <w:t>5</w:t>
            </w:r>
          </w:p>
        </w:tc>
      </w:tr>
      <w:tr w:rsidR="00BD6B97" w:rsidRPr="007A7659" w14:paraId="4E1944DF" w14:textId="77777777">
        <w:trPr>
          <w:jc w:val="center"/>
        </w:trPr>
        <w:tc>
          <w:tcPr>
            <w:tcW w:w="1207" w:type="dxa"/>
            <w:tcBorders>
              <w:left w:val="single" w:sz="4" w:space="0" w:color="000000"/>
              <w:bottom w:val="single" w:sz="4" w:space="0" w:color="000000"/>
            </w:tcBorders>
          </w:tcPr>
          <w:p w14:paraId="1DF179A6" w14:textId="77777777" w:rsidR="00BD6B97" w:rsidRPr="007A7659" w:rsidRDefault="00BD6B97">
            <w:pPr>
              <w:pStyle w:val="TableEntry"/>
              <w:snapToGrid w:val="0"/>
              <w:rPr>
                <w:noProof w:val="0"/>
              </w:rPr>
            </w:pPr>
            <w:r w:rsidRPr="007A7659">
              <w:rPr>
                <w:noProof w:val="0"/>
              </w:rPr>
              <w:t>[ { PID</w:t>
            </w:r>
          </w:p>
        </w:tc>
        <w:tc>
          <w:tcPr>
            <w:tcW w:w="2961" w:type="dxa"/>
            <w:tcBorders>
              <w:left w:val="single" w:sz="4" w:space="0" w:color="000000"/>
              <w:bottom w:val="single" w:sz="4" w:space="0" w:color="000000"/>
            </w:tcBorders>
          </w:tcPr>
          <w:p w14:paraId="53D4A387"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1F926429" w14:textId="77777777" w:rsidR="00BD6B97" w:rsidRPr="007A7659" w:rsidRDefault="00BD6B97">
            <w:pPr>
              <w:pStyle w:val="TableEntry"/>
              <w:snapToGrid w:val="0"/>
              <w:rPr>
                <w:noProof w:val="0"/>
              </w:rPr>
            </w:pPr>
            <w:r w:rsidRPr="007A7659">
              <w:rPr>
                <w:noProof w:val="0"/>
              </w:rPr>
              <w:t>3</w:t>
            </w:r>
          </w:p>
        </w:tc>
      </w:tr>
      <w:tr w:rsidR="00BD6B97" w:rsidRPr="007A7659" w14:paraId="1E8EDAEC" w14:textId="77777777">
        <w:trPr>
          <w:jc w:val="center"/>
        </w:trPr>
        <w:tc>
          <w:tcPr>
            <w:tcW w:w="1207" w:type="dxa"/>
            <w:tcBorders>
              <w:left w:val="single" w:sz="4" w:space="0" w:color="000000"/>
              <w:bottom w:val="single" w:sz="4" w:space="0" w:color="000000"/>
            </w:tcBorders>
          </w:tcPr>
          <w:p w14:paraId="3A73FFE5" w14:textId="77777777" w:rsidR="00BD6B97" w:rsidRPr="007A7659" w:rsidRDefault="00BD6B97">
            <w:pPr>
              <w:pStyle w:val="TableEntry"/>
              <w:snapToGrid w:val="0"/>
              <w:rPr>
                <w:noProof w:val="0"/>
              </w:rPr>
            </w:pPr>
            <w:r w:rsidRPr="007A7659">
              <w:rPr>
                <w:noProof w:val="0"/>
              </w:rPr>
              <w:t xml:space="preserve">  [ PD1 ]</w:t>
            </w:r>
          </w:p>
        </w:tc>
        <w:tc>
          <w:tcPr>
            <w:tcW w:w="2961" w:type="dxa"/>
            <w:tcBorders>
              <w:left w:val="single" w:sz="4" w:space="0" w:color="000000"/>
              <w:bottom w:val="single" w:sz="4" w:space="0" w:color="000000"/>
            </w:tcBorders>
          </w:tcPr>
          <w:p w14:paraId="0F2CC8B7" w14:textId="77777777" w:rsidR="00BD6B97" w:rsidRPr="007A7659" w:rsidRDefault="00BD6B97">
            <w:pPr>
              <w:pStyle w:val="TableEntry"/>
              <w:snapToGrid w:val="0"/>
              <w:rPr>
                <w:noProof w:val="0"/>
              </w:rPr>
            </w:pPr>
          </w:p>
        </w:tc>
        <w:tc>
          <w:tcPr>
            <w:tcW w:w="2186" w:type="dxa"/>
            <w:tcBorders>
              <w:left w:val="single" w:sz="4" w:space="0" w:color="000000"/>
              <w:bottom w:val="single" w:sz="4" w:space="0" w:color="000000"/>
              <w:right w:val="single" w:sz="4" w:space="0" w:color="000000"/>
            </w:tcBorders>
          </w:tcPr>
          <w:p w14:paraId="441CC3C3" w14:textId="77777777" w:rsidR="00BD6B97" w:rsidRPr="007A7659" w:rsidRDefault="00BD6B97">
            <w:pPr>
              <w:pStyle w:val="TableEntry"/>
              <w:snapToGrid w:val="0"/>
              <w:rPr>
                <w:noProof w:val="0"/>
              </w:rPr>
            </w:pPr>
          </w:p>
        </w:tc>
      </w:tr>
      <w:tr w:rsidR="00BD6B97" w:rsidRPr="007A7659" w14:paraId="56005C0F" w14:textId="77777777">
        <w:trPr>
          <w:jc w:val="center"/>
        </w:trPr>
        <w:tc>
          <w:tcPr>
            <w:tcW w:w="1207" w:type="dxa"/>
            <w:tcBorders>
              <w:left w:val="single" w:sz="4" w:space="0" w:color="000000"/>
              <w:bottom w:val="single" w:sz="4" w:space="0" w:color="000000"/>
            </w:tcBorders>
          </w:tcPr>
          <w:p w14:paraId="6971435C" w14:textId="77777777" w:rsidR="00BD6B97" w:rsidRPr="007A7659" w:rsidRDefault="00BD6B97">
            <w:pPr>
              <w:pStyle w:val="TableEntry"/>
              <w:snapToGrid w:val="0"/>
              <w:rPr>
                <w:noProof w:val="0"/>
              </w:rPr>
            </w:pPr>
            <w:r w:rsidRPr="007A7659">
              <w:rPr>
                <w:noProof w:val="0"/>
              </w:rPr>
              <w:t xml:space="preserve">  [ QRI ] } ]</w:t>
            </w:r>
          </w:p>
        </w:tc>
        <w:tc>
          <w:tcPr>
            <w:tcW w:w="2961" w:type="dxa"/>
            <w:tcBorders>
              <w:left w:val="single" w:sz="4" w:space="0" w:color="000000"/>
              <w:bottom w:val="single" w:sz="4" w:space="0" w:color="000000"/>
            </w:tcBorders>
          </w:tcPr>
          <w:p w14:paraId="3932000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4E38040E" w14:textId="77777777" w:rsidR="00BD6B97" w:rsidRPr="007A7659" w:rsidRDefault="00BD6B97">
            <w:pPr>
              <w:pStyle w:val="TableEntry"/>
              <w:snapToGrid w:val="0"/>
              <w:rPr>
                <w:noProof w:val="0"/>
              </w:rPr>
            </w:pPr>
            <w:r w:rsidRPr="007A7659">
              <w:rPr>
                <w:noProof w:val="0"/>
              </w:rPr>
              <w:t>5</w:t>
            </w:r>
          </w:p>
        </w:tc>
      </w:tr>
      <w:tr w:rsidR="00BD6B97" w:rsidRPr="007A7659" w14:paraId="4B17B4AE" w14:textId="77777777">
        <w:trPr>
          <w:jc w:val="center"/>
        </w:trPr>
        <w:tc>
          <w:tcPr>
            <w:tcW w:w="1207" w:type="dxa"/>
            <w:tcBorders>
              <w:left w:val="single" w:sz="4" w:space="0" w:color="000000"/>
              <w:bottom w:val="single" w:sz="4" w:space="0" w:color="000000"/>
            </w:tcBorders>
          </w:tcPr>
          <w:p w14:paraId="66D89685" w14:textId="77777777" w:rsidR="00BD6B97" w:rsidRPr="007A7659" w:rsidRDefault="00BD6B97">
            <w:pPr>
              <w:pStyle w:val="TableEntry"/>
              <w:snapToGrid w:val="0"/>
              <w:rPr>
                <w:noProof w:val="0"/>
              </w:rPr>
            </w:pPr>
            <w:r w:rsidRPr="007A7659">
              <w:rPr>
                <w:noProof w:val="0"/>
              </w:rPr>
              <w:t>[ DSC ]</w:t>
            </w:r>
          </w:p>
        </w:tc>
        <w:tc>
          <w:tcPr>
            <w:tcW w:w="2961" w:type="dxa"/>
            <w:tcBorders>
              <w:left w:val="single" w:sz="4" w:space="0" w:color="000000"/>
              <w:bottom w:val="single" w:sz="4" w:space="0" w:color="000000"/>
            </w:tcBorders>
          </w:tcPr>
          <w:p w14:paraId="1E135BD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7B5F8D3" w14:textId="77777777" w:rsidR="00BD6B97" w:rsidRPr="007A7659" w:rsidRDefault="00BD6B97">
            <w:pPr>
              <w:pStyle w:val="TableEntry"/>
              <w:snapToGrid w:val="0"/>
              <w:rPr>
                <w:noProof w:val="0"/>
              </w:rPr>
            </w:pPr>
            <w:r w:rsidRPr="007A7659">
              <w:rPr>
                <w:noProof w:val="0"/>
              </w:rPr>
              <w:t>2</w:t>
            </w:r>
          </w:p>
        </w:tc>
      </w:tr>
    </w:tbl>
    <w:p w14:paraId="677B64FB" w14:textId="77777777" w:rsidR="00BD6B97" w:rsidRPr="007A7659" w:rsidRDefault="00BD6B97">
      <w:pPr>
        <w:pStyle w:val="Heading6"/>
        <w:numPr>
          <w:ilvl w:val="5"/>
          <w:numId w:val="19"/>
        </w:numPr>
        <w:tabs>
          <w:tab w:val="clear" w:pos="4320"/>
          <w:tab w:val="left" w:pos="1152"/>
        </w:tabs>
        <w:rPr>
          <w:noProof w:val="0"/>
        </w:rPr>
      </w:pPr>
      <w:bookmarkStart w:id="3335" w:name="_Toc173916500"/>
      <w:bookmarkStart w:id="3336" w:name="_Toc174248995"/>
      <w:r w:rsidRPr="007A7659">
        <w:rPr>
          <w:noProof w:val="0"/>
        </w:rPr>
        <w:lastRenderedPageBreak/>
        <w:t>MSH Segment</w:t>
      </w:r>
      <w:bookmarkEnd w:id="3335"/>
      <w:bookmarkEnd w:id="3336"/>
    </w:p>
    <w:p w14:paraId="03DDCEFF" w14:textId="77777777" w:rsidR="00BD6B97" w:rsidRPr="007A7659" w:rsidRDefault="00BD6B97">
      <w:r w:rsidRPr="007A7659">
        <w:t>The MSH segment shall be constructed as defined in the “Message Control” section (ITI TF-2x: C.2.2).</w:t>
      </w:r>
    </w:p>
    <w:p w14:paraId="6F5ACFFF"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RSP^K22 message to return the value it received from the Patient Demographics Consumer in Field </w:t>
      </w:r>
      <w:r w:rsidRPr="007A7659">
        <w:rPr>
          <w:i/>
          <w:iCs/>
        </w:rPr>
        <w:t xml:space="preserve">MSH-5-Receiving Application </w:t>
      </w:r>
      <w:r w:rsidRPr="007A7659">
        <w:t>of the QBP^Q22 message.</w:t>
      </w:r>
    </w:p>
    <w:p w14:paraId="09EA4ECB"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K22</w:t>
      </w:r>
      <w:r w:rsidRPr="007A7659">
        <w:t xml:space="preserve">. The third component shall have a value of </w:t>
      </w:r>
      <w:r w:rsidRPr="007A7659">
        <w:rPr>
          <w:b/>
          <w:bCs/>
        </w:rPr>
        <w:t>RSP_K21</w:t>
      </w:r>
      <w:r w:rsidRPr="007A7659">
        <w:t>.</w:t>
      </w:r>
    </w:p>
    <w:p w14:paraId="7CDD7D9C" w14:textId="77777777" w:rsidR="00BD6B97" w:rsidRPr="007A7659" w:rsidRDefault="00BD6B97">
      <w:pPr>
        <w:pStyle w:val="Heading6"/>
        <w:numPr>
          <w:ilvl w:val="5"/>
          <w:numId w:val="19"/>
        </w:numPr>
        <w:tabs>
          <w:tab w:val="clear" w:pos="4320"/>
          <w:tab w:val="left" w:pos="1152"/>
        </w:tabs>
        <w:rPr>
          <w:noProof w:val="0"/>
        </w:rPr>
      </w:pPr>
      <w:bookmarkStart w:id="3337" w:name="_Toc173916501"/>
      <w:bookmarkStart w:id="3338" w:name="_Toc174248996"/>
      <w:r w:rsidRPr="007A7659">
        <w:rPr>
          <w:noProof w:val="0"/>
        </w:rPr>
        <w:t>MSA Segment</w:t>
      </w:r>
      <w:bookmarkEnd w:id="3337"/>
      <w:bookmarkEnd w:id="3338"/>
    </w:p>
    <w:p w14:paraId="5828CEE5"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3095FF88" w14:textId="77777777" w:rsidR="00BD6B97" w:rsidRPr="007A7659" w:rsidRDefault="00BD6B97">
      <w:pPr>
        <w:pStyle w:val="Heading6"/>
        <w:numPr>
          <w:ilvl w:val="5"/>
          <w:numId w:val="19"/>
        </w:numPr>
        <w:tabs>
          <w:tab w:val="clear" w:pos="4320"/>
          <w:tab w:val="left" w:pos="1152"/>
        </w:tabs>
        <w:rPr>
          <w:noProof w:val="0"/>
        </w:rPr>
      </w:pPr>
      <w:bookmarkStart w:id="3339" w:name="_Toc173916502"/>
      <w:bookmarkStart w:id="3340" w:name="_Toc174248997"/>
      <w:r w:rsidRPr="007A7659">
        <w:rPr>
          <w:noProof w:val="0"/>
        </w:rPr>
        <w:t>QAK Segment</w:t>
      </w:r>
      <w:bookmarkEnd w:id="3339"/>
      <w:bookmarkEnd w:id="3340"/>
    </w:p>
    <w:p w14:paraId="0578E42B" w14:textId="77777777" w:rsidR="00BD6B97" w:rsidRPr="007A7659" w:rsidRDefault="00BD6B97">
      <w:r w:rsidRPr="007A7659">
        <w:t>The Patient Demographics Supplier shall send attributes within the QAK segment as defined in Table 3.21-7. For the details on filling in QAK-2 (Query Response Status) refer to the “Patient Demographics Supplier Actor Query Response Behavior”</w:t>
      </w:r>
      <w:r w:rsidR="00962D6F" w:rsidRPr="007A7659">
        <w:t xml:space="preserve"> in</w:t>
      </w:r>
      <w:r w:rsidRPr="007A7659">
        <w:t xml:space="preserve"> </w:t>
      </w:r>
      <w:r w:rsidR="00962D6F" w:rsidRPr="007A7659">
        <w:t>S</w:t>
      </w:r>
      <w:r w:rsidRPr="007A7659">
        <w:t>ection 3.21.4.2.2.8.</w:t>
      </w:r>
    </w:p>
    <w:p w14:paraId="09D5FE58" w14:textId="77777777" w:rsidR="004722A1" w:rsidRPr="00B03358" w:rsidRDefault="00BD6B97" w:rsidP="00B03358">
      <w:pPr>
        <w:pStyle w:val="BodyText"/>
      </w:pPr>
      <w:r w:rsidRPr="004A0919">
        <w:t>QAK-1 (Query Tag) shall echo the same value of QPD-2 (Query Tag) of the QBP^Q22 message, to allow the Patient Demographics Query Consumer to match the response to the corresponding query request.</w:t>
      </w:r>
    </w:p>
    <w:p w14:paraId="718B3CB3" w14:textId="77777777" w:rsidR="00BD6B97" w:rsidRPr="007A7659" w:rsidRDefault="00BD6B97">
      <w:pPr>
        <w:pStyle w:val="TableTitle"/>
      </w:pPr>
      <w:r w:rsidRPr="007A7659">
        <w:t xml:space="preserve">Table 3.21-7: </w:t>
      </w:r>
      <w:r w:rsidR="00BC6DE6" w:rsidRPr="007A7659">
        <w:t>IHE</w:t>
      </w:r>
      <w:r w:rsidRPr="007A7659">
        <w:t xml:space="preserve"> Profile - QAK segment</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6884572F" w14:textId="77777777">
        <w:trPr>
          <w:jc w:val="center"/>
        </w:trPr>
        <w:tc>
          <w:tcPr>
            <w:tcW w:w="864" w:type="dxa"/>
            <w:tcBorders>
              <w:top w:val="single" w:sz="4" w:space="0" w:color="000000"/>
              <w:left w:val="single" w:sz="4" w:space="0" w:color="000000"/>
              <w:bottom w:val="single" w:sz="4" w:space="0" w:color="000000"/>
            </w:tcBorders>
            <w:shd w:val="clear" w:color="auto" w:fill="D8D8D8"/>
          </w:tcPr>
          <w:p w14:paraId="05A48ADA" w14:textId="77777777" w:rsidR="00BD6B97" w:rsidRPr="007A7659" w:rsidRDefault="00BD6B97" w:rsidP="003C1EFA">
            <w:pPr>
              <w:pStyle w:val="TableEntryHeader"/>
            </w:pPr>
            <w:r w:rsidRPr="007A7659">
              <w:t>SEQ</w:t>
            </w:r>
          </w:p>
        </w:tc>
        <w:tc>
          <w:tcPr>
            <w:tcW w:w="864" w:type="dxa"/>
            <w:tcBorders>
              <w:top w:val="single" w:sz="4" w:space="0" w:color="000000"/>
              <w:left w:val="single" w:sz="4" w:space="0" w:color="000000"/>
              <w:bottom w:val="single" w:sz="4" w:space="0" w:color="000000"/>
            </w:tcBorders>
            <w:shd w:val="clear" w:color="auto" w:fill="D8D8D8"/>
          </w:tcPr>
          <w:p w14:paraId="146F8F5C" w14:textId="77777777" w:rsidR="00BD6B97" w:rsidRPr="007A7659" w:rsidRDefault="00BD6B97" w:rsidP="003C1EFA">
            <w:pPr>
              <w:pStyle w:val="TableEntryHeader"/>
            </w:pPr>
            <w:r w:rsidRPr="007A7659">
              <w:t>LEN</w:t>
            </w:r>
          </w:p>
        </w:tc>
        <w:tc>
          <w:tcPr>
            <w:tcW w:w="864" w:type="dxa"/>
            <w:tcBorders>
              <w:top w:val="single" w:sz="4" w:space="0" w:color="000000"/>
              <w:left w:val="single" w:sz="4" w:space="0" w:color="000000"/>
              <w:bottom w:val="single" w:sz="4" w:space="0" w:color="000000"/>
            </w:tcBorders>
            <w:shd w:val="clear" w:color="auto" w:fill="D8D8D8"/>
          </w:tcPr>
          <w:p w14:paraId="16DB7ED0" w14:textId="77777777" w:rsidR="00BD6B97" w:rsidRPr="007A7659" w:rsidRDefault="00BD6B97" w:rsidP="003C1EFA">
            <w:pPr>
              <w:pStyle w:val="TableEntryHeader"/>
            </w:pPr>
            <w:r w:rsidRPr="007A7659">
              <w:t>DT</w:t>
            </w:r>
          </w:p>
        </w:tc>
        <w:tc>
          <w:tcPr>
            <w:tcW w:w="864" w:type="dxa"/>
            <w:tcBorders>
              <w:top w:val="single" w:sz="4" w:space="0" w:color="000000"/>
              <w:left w:val="single" w:sz="4" w:space="0" w:color="000000"/>
              <w:bottom w:val="single" w:sz="4" w:space="0" w:color="000000"/>
            </w:tcBorders>
            <w:shd w:val="clear" w:color="auto" w:fill="D8D8D8"/>
          </w:tcPr>
          <w:p w14:paraId="7D9CA27D" w14:textId="77777777" w:rsidR="00BD6B97" w:rsidRPr="007A7659" w:rsidRDefault="00BD6B97" w:rsidP="003C1EFA">
            <w:pPr>
              <w:pStyle w:val="TableEntryHeader"/>
            </w:pPr>
            <w:r w:rsidRPr="007A7659">
              <w:t>OPT</w:t>
            </w:r>
          </w:p>
        </w:tc>
        <w:tc>
          <w:tcPr>
            <w:tcW w:w="864" w:type="dxa"/>
            <w:tcBorders>
              <w:top w:val="single" w:sz="4" w:space="0" w:color="000000"/>
              <w:left w:val="single" w:sz="4" w:space="0" w:color="000000"/>
              <w:bottom w:val="single" w:sz="4" w:space="0" w:color="000000"/>
            </w:tcBorders>
            <w:shd w:val="clear" w:color="auto" w:fill="D8D8D8"/>
          </w:tcPr>
          <w:p w14:paraId="7D1286B3" w14:textId="77777777" w:rsidR="00BD6B97" w:rsidRPr="007A7659" w:rsidRDefault="00BD6B97" w:rsidP="003C1EFA">
            <w:pPr>
              <w:pStyle w:val="TableEntryHeader"/>
            </w:pPr>
            <w:r w:rsidRPr="007A7659">
              <w:t>TBL#</w:t>
            </w:r>
          </w:p>
        </w:tc>
        <w:tc>
          <w:tcPr>
            <w:tcW w:w="864" w:type="dxa"/>
            <w:tcBorders>
              <w:top w:val="single" w:sz="4" w:space="0" w:color="000000"/>
              <w:left w:val="single" w:sz="4" w:space="0" w:color="000000"/>
              <w:bottom w:val="single" w:sz="4" w:space="0" w:color="000000"/>
            </w:tcBorders>
            <w:shd w:val="clear" w:color="auto" w:fill="D8D8D8"/>
          </w:tcPr>
          <w:p w14:paraId="4AC67371" w14:textId="77777777" w:rsidR="00BD6B97" w:rsidRPr="007A7659" w:rsidRDefault="00BD6B97" w:rsidP="003C1EFA">
            <w:pPr>
              <w:pStyle w:val="TableEntryHeader"/>
            </w:pPr>
            <w:r w:rsidRPr="007A7659">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3A479DFA" w14:textId="77777777" w:rsidR="00BD6B97" w:rsidRPr="007A7659" w:rsidRDefault="00BD6B97" w:rsidP="003C1EFA">
            <w:pPr>
              <w:pStyle w:val="TableEntryHeader"/>
            </w:pPr>
            <w:r w:rsidRPr="007A7659">
              <w:t>ELEMENT NAME</w:t>
            </w:r>
          </w:p>
        </w:tc>
      </w:tr>
      <w:tr w:rsidR="00BD6B97" w:rsidRPr="007A7659" w14:paraId="53B52061" w14:textId="77777777">
        <w:trPr>
          <w:jc w:val="center"/>
        </w:trPr>
        <w:tc>
          <w:tcPr>
            <w:tcW w:w="864" w:type="dxa"/>
            <w:tcBorders>
              <w:left w:val="single" w:sz="4" w:space="0" w:color="000000"/>
              <w:bottom w:val="single" w:sz="4" w:space="0" w:color="000000"/>
            </w:tcBorders>
          </w:tcPr>
          <w:p w14:paraId="38119E56" w14:textId="77777777" w:rsidR="00BD6B97" w:rsidRPr="007A7659" w:rsidRDefault="00BD6B97">
            <w:pPr>
              <w:pStyle w:val="TableEntry"/>
              <w:snapToGrid w:val="0"/>
              <w:rPr>
                <w:noProof w:val="0"/>
              </w:rPr>
            </w:pPr>
            <w:r w:rsidRPr="007A7659">
              <w:rPr>
                <w:noProof w:val="0"/>
              </w:rPr>
              <w:t>1</w:t>
            </w:r>
          </w:p>
        </w:tc>
        <w:tc>
          <w:tcPr>
            <w:tcW w:w="864" w:type="dxa"/>
            <w:tcBorders>
              <w:left w:val="single" w:sz="4" w:space="0" w:color="000000"/>
              <w:bottom w:val="single" w:sz="4" w:space="0" w:color="000000"/>
            </w:tcBorders>
          </w:tcPr>
          <w:p w14:paraId="16F4112D" w14:textId="77777777" w:rsidR="00BD6B97" w:rsidRPr="007A7659" w:rsidRDefault="00BD6B97">
            <w:pPr>
              <w:pStyle w:val="TableEntry"/>
              <w:snapToGrid w:val="0"/>
              <w:rPr>
                <w:noProof w:val="0"/>
              </w:rPr>
            </w:pPr>
            <w:r w:rsidRPr="007A7659">
              <w:rPr>
                <w:noProof w:val="0"/>
              </w:rPr>
              <w:t>32</w:t>
            </w:r>
          </w:p>
        </w:tc>
        <w:tc>
          <w:tcPr>
            <w:tcW w:w="864" w:type="dxa"/>
            <w:tcBorders>
              <w:left w:val="single" w:sz="4" w:space="0" w:color="000000"/>
              <w:bottom w:val="single" w:sz="4" w:space="0" w:color="000000"/>
            </w:tcBorders>
          </w:tcPr>
          <w:p w14:paraId="2C43AD36" w14:textId="77777777" w:rsidR="00BD6B97" w:rsidRPr="007A7659" w:rsidRDefault="00BD6B97">
            <w:pPr>
              <w:pStyle w:val="TableEntry"/>
              <w:snapToGrid w:val="0"/>
              <w:rPr>
                <w:noProof w:val="0"/>
              </w:rPr>
            </w:pPr>
            <w:r w:rsidRPr="007A7659">
              <w:rPr>
                <w:noProof w:val="0"/>
              </w:rPr>
              <w:t>ST</w:t>
            </w:r>
          </w:p>
        </w:tc>
        <w:tc>
          <w:tcPr>
            <w:tcW w:w="864" w:type="dxa"/>
            <w:tcBorders>
              <w:left w:val="single" w:sz="4" w:space="0" w:color="000000"/>
              <w:bottom w:val="single" w:sz="4" w:space="0" w:color="000000"/>
            </w:tcBorders>
          </w:tcPr>
          <w:p w14:paraId="3B58BD7F"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566A728C" w14:textId="77777777" w:rsidR="00BD6B97" w:rsidRPr="007A7659" w:rsidRDefault="00BD6B97">
            <w:pPr>
              <w:pStyle w:val="TableEntry"/>
              <w:snapToGrid w:val="0"/>
              <w:rPr>
                <w:noProof w:val="0"/>
              </w:rPr>
            </w:pPr>
          </w:p>
        </w:tc>
        <w:tc>
          <w:tcPr>
            <w:tcW w:w="864" w:type="dxa"/>
            <w:tcBorders>
              <w:left w:val="single" w:sz="4" w:space="0" w:color="000000"/>
              <w:bottom w:val="single" w:sz="4" w:space="0" w:color="000000"/>
            </w:tcBorders>
          </w:tcPr>
          <w:p w14:paraId="4CB954A7" w14:textId="77777777" w:rsidR="00BD6B97" w:rsidRPr="007A7659" w:rsidRDefault="00BD6B97">
            <w:pPr>
              <w:pStyle w:val="TableEntry"/>
              <w:snapToGrid w:val="0"/>
              <w:rPr>
                <w:noProof w:val="0"/>
              </w:rPr>
            </w:pPr>
            <w:r w:rsidRPr="007A7659">
              <w:rPr>
                <w:noProof w:val="0"/>
              </w:rPr>
              <w:t>00696</w:t>
            </w:r>
          </w:p>
        </w:tc>
        <w:tc>
          <w:tcPr>
            <w:tcW w:w="2950" w:type="dxa"/>
            <w:tcBorders>
              <w:left w:val="single" w:sz="4" w:space="0" w:color="000000"/>
              <w:bottom w:val="single" w:sz="4" w:space="0" w:color="000000"/>
              <w:right w:val="single" w:sz="4" w:space="0" w:color="000000"/>
            </w:tcBorders>
          </w:tcPr>
          <w:p w14:paraId="7CF164CE" w14:textId="77777777" w:rsidR="00BD6B97" w:rsidRPr="007A7659" w:rsidRDefault="00BD6B97">
            <w:pPr>
              <w:pStyle w:val="TableEntry"/>
              <w:snapToGrid w:val="0"/>
              <w:rPr>
                <w:noProof w:val="0"/>
              </w:rPr>
            </w:pPr>
            <w:r w:rsidRPr="007A7659">
              <w:rPr>
                <w:noProof w:val="0"/>
              </w:rPr>
              <w:t>Query Tag</w:t>
            </w:r>
          </w:p>
        </w:tc>
      </w:tr>
      <w:tr w:rsidR="00BD6B97" w:rsidRPr="007A7659" w14:paraId="4E4E23E6" w14:textId="77777777">
        <w:trPr>
          <w:jc w:val="center"/>
        </w:trPr>
        <w:tc>
          <w:tcPr>
            <w:tcW w:w="864" w:type="dxa"/>
            <w:tcBorders>
              <w:left w:val="single" w:sz="4" w:space="0" w:color="000000"/>
              <w:bottom w:val="single" w:sz="4" w:space="0" w:color="000000"/>
            </w:tcBorders>
          </w:tcPr>
          <w:p w14:paraId="66A818A8"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59C6C2B1"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3927DC17" w14:textId="77777777" w:rsidR="00BD6B97" w:rsidRPr="007A7659" w:rsidRDefault="00BD6B97">
            <w:pPr>
              <w:pStyle w:val="TableEntry"/>
              <w:snapToGrid w:val="0"/>
              <w:rPr>
                <w:noProof w:val="0"/>
              </w:rPr>
            </w:pPr>
            <w:r w:rsidRPr="007A7659">
              <w:rPr>
                <w:noProof w:val="0"/>
              </w:rPr>
              <w:t>ID</w:t>
            </w:r>
          </w:p>
        </w:tc>
        <w:tc>
          <w:tcPr>
            <w:tcW w:w="864" w:type="dxa"/>
            <w:tcBorders>
              <w:left w:val="single" w:sz="4" w:space="0" w:color="000000"/>
              <w:bottom w:val="single" w:sz="4" w:space="0" w:color="000000"/>
            </w:tcBorders>
          </w:tcPr>
          <w:p w14:paraId="49332563"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4A2E284C" w14:textId="77777777" w:rsidR="00BD6B97" w:rsidRPr="007A7659" w:rsidRDefault="00BD6B97">
            <w:pPr>
              <w:pStyle w:val="TableEntry"/>
              <w:snapToGrid w:val="0"/>
              <w:rPr>
                <w:noProof w:val="0"/>
              </w:rPr>
            </w:pPr>
            <w:r w:rsidRPr="007A7659">
              <w:rPr>
                <w:noProof w:val="0"/>
              </w:rPr>
              <w:t>0208</w:t>
            </w:r>
          </w:p>
        </w:tc>
        <w:tc>
          <w:tcPr>
            <w:tcW w:w="864" w:type="dxa"/>
            <w:tcBorders>
              <w:left w:val="single" w:sz="4" w:space="0" w:color="000000"/>
              <w:bottom w:val="single" w:sz="4" w:space="0" w:color="000000"/>
            </w:tcBorders>
          </w:tcPr>
          <w:p w14:paraId="67CCC393" w14:textId="77777777" w:rsidR="00BD6B97" w:rsidRPr="007A7659" w:rsidRDefault="00BD6B97">
            <w:pPr>
              <w:pStyle w:val="TableEntry"/>
              <w:snapToGrid w:val="0"/>
              <w:rPr>
                <w:noProof w:val="0"/>
              </w:rPr>
            </w:pPr>
            <w:r w:rsidRPr="007A7659">
              <w:rPr>
                <w:noProof w:val="0"/>
              </w:rPr>
              <w:t>00708</w:t>
            </w:r>
          </w:p>
        </w:tc>
        <w:tc>
          <w:tcPr>
            <w:tcW w:w="2950" w:type="dxa"/>
            <w:tcBorders>
              <w:left w:val="single" w:sz="4" w:space="0" w:color="000000"/>
              <w:bottom w:val="single" w:sz="4" w:space="0" w:color="000000"/>
              <w:right w:val="single" w:sz="4" w:space="0" w:color="000000"/>
            </w:tcBorders>
          </w:tcPr>
          <w:p w14:paraId="3577C1AF" w14:textId="77777777" w:rsidR="00BD6B97" w:rsidRPr="007A7659" w:rsidRDefault="00BD6B97">
            <w:pPr>
              <w:pStyle w:val="TableEntry"/>
              <w:snapToGrid w:val="0"/>
              <w:rPr>
                <w:noProof w:val="0"/>
              </w:rPr>
            </w:pPr>
            <w:r w:rsidRPr="007A7659">
              <w:rPr>
                <w:noProof w:val="0"/>
              </w:rPr>
              <w:t>Query Response Status</w:t>
            </w:r>
          </w:p>
        </w:tc>
      </w:tr>
    </w:tbl>
    <w:p w14:paraId="26C419C7" w14:textId="77777777" w:rsidR="00BD6B97" w:rsidRPr="007A7659" w:rsidRDefault="00BD6B97" w:rsidP="007E3B51">
      <w:pPr>
        <w:pStyle w:val="BodyText"/>
        <w:jc w:val="right"/>
        <w:rPr>
          <w:i/>
          <w:iCs/>
        </w:rPr>
      </w:pPr>
      <w:r w:rsidRPr="007A7659">
        <w:rPr>
          <w:i/>
          <w:iCs/>
        </w:rPr>
        <w:t>Adapted from the HL7 standard, version 2.5</w:t>
      </w:r>
    </w:p>
    <w:p w14:paraId="4C1DBE5C" w14:textId="77777777" w:rsidR="00D55E57" w:rsidRPr="007A7659" w:rsidRDefault="00D55E57" w:rsidP="00AE5ED3">
      <w:pPr>
        <w:pStyle w:val="BodyText"/>
      </w:pPr>
    </w:p>
    <w:p w14:paraId="2C1CABCF" w14:textId="77777777" w:rsidR="00BD6B97" w:rsidRPr="007A7659" w:rsidRDefault="00BD6B97">
      <w:pPr>
        <w:pStyle w:val="Heading6"/>
        <w:numPr>
          <w:ilvl w:val="5"/>
          <w:numId w:val="19"/>
        </w:numPr>
        <w:tabs>
          <w:tab w:val="clear" w:pos="4320"/>
          <w:tab w:val="left" w:pos="1152"/>
        </w:tabs>
        <w:rPr>
          <w:noProof w:val="0"/>
        </w:rPr>
      </w:pPr>
      <w:bookmarkStart w:id="3341" w:name="_Toc173916503"/>
      <w:bookmarkStart w:id="3342" w:name="_Toc174248998"/>
      <w:r w:rsidRPr="007A7659">
        <w:rPr>
          <w:noProof w:val="0"/>
        </w:rPr>
        <w:t>QPD Segment</w:t>
      </w:r>
      <w:bookmarkEnd w:id="3341"/>
      <w:bookmarkEnd w:id="3342"/>
    </w:p>
    <w:p w14:paraId="62F7FC9D" w14:textId="77777777" w:rsidR="00BD6B97" w:rsidRPr="007A7659" w:rsidRDefault="00BD6B97">
      <w:r w:rsidRPr="007A7659">
        <w:t>The Patient Demographics Supplier shall echo the QPD Segment value that was sent in the QBP^Q22 message.</w:t>
      </w:r>
    </w:p>
    <w:p w14:paraId="5EA2F9C3" w14:textId="77777777" w:rsidR="00BD6B97" w:rsidRPr="007A7659" w:rsidRDefault="00BD6B97">
      <w:pPr>
        <w:pStyle w:val="Heading6"/>
        <w:numPr>
          <w:ilvl w:val="5"/>
          <w:numId w:val="19"/>
        </w:numPr>
        <w:tabs>
          <w:tab w:val="clear" w:pos="4320"/>
          <w:tab w:val="left" w:pos="1152"/>
        </w:tabs>
        <w:rPr>
          <w:noProof w:val="0"/>
        </w:rPr>
      </w:pPr>
      <w:bookmarkStart w:id="3343" w:name="_Toc173916504"/>
      <w:bookmarkStart w:id="3344" w:name="_Toc174248999"/>
      <w:r w:rsidRPr="007A7659">
        <w:rPr>
          <w:noProof w:val="0"/>
        </w:rPr>
        <w:t>PID Segment</w:t>
      </w:r>
      <w:bookmarkEnd w:id="3343"/>
      <w:bookmarkEnd w:id="3344"/>
    </w:p>
    <w:p w14:paraId="2D5488CE" w14:textId="77777777" w:rsidR="00BD6B97"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3.21-</w:t>
      </w:r>
      <w:r w:rsidR="00C652B2" w:rsidRPr="007A7659">
        <w:t>6</w:t>
      </w:r>
      <w:r w:rsidRPr="007A7659">
        <w:t xml:space="preserve">) for each matching patient record found. The Supplier shall return the attributes within the PID segment as </w:t>
      </w:r>
      <w:r w:rsidRPr="007A7659">
        <w:lastRenderedPageBreak/>
        <w:t>specified in Table 3.21-8. In addition, the Patient Demographics Supplier shall return all other attributes within the PID segment for which it is able to supply values.</w:t>
      </w:r>
    </w:p>
    <w:p w14:paraId="1F110DF2" w14:textId="77777777" w:rsidR="00BD6B97" w:rsidRPr="007A7659" w:rsidRDefault="00BD6B97">
      <w:pPr>
        <w:pStyle w:val="TableTitle"/>
      </w:pPr>
      <w:r w:rsidRPr="007A7659">
        <w:t xml:space="preserve">Table 3.21-8: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ED5FA0B"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C50BED9"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70B6850A" w14:textId="77777777" w:rsidR="00BD6B97" w:rsidRPr="007A7659" w:rsidRDefault="00BD6B97" w:rsidP="003C1EF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251AB45D"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0C8624A3"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11383452"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343BDC9F" w14:textId="77777777" w:rsidR="00BD6B97" w:rsidRPr="007A7659" w:rsidRDefault="00BD6B97" w:rsidP="003C1EF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778B8764" w14:textId="77777777" w:rsidR="00BD6B97" w:rsidRPr="007A7659" w:rsidRDefault="00BD6B97" w:rsidP="003C1EFA">
            <w:pPr>
              <w:pStyle w:val="TableEntryHeader"/>
            </w:pPr>
            <w:r w:rsidRPr="007A7659">
              <w:t>ELEMENT NAME</w:t>
            </w:r>
          </w:p>
        </w:tc>
      </w:tr>
      <w:tr w:rsidR="00BD6B97" w:rsidRPr="007A7659" w14:paraId="52F381D7" w14:textId="77777777">
        <w:trPr>
          <w:jc w:val="center"/>
        </w:trPr>
        <w:tc>
          <w:tcPr>
            <w:tcW w:w="577" w:type="dxa"/>
            <w:tcBorders>
              <w:left w:val="single" w:sz="4" w:space="0" w:color="000000"/>
              <w:bottom w:val="single" w:sz="4" w:space="0" w:color="000000"/>
            </w:tcBorders>
          </w:tcPr>
          <w:p w14:paraId="31E6556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C684A34"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7F3A6A5"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594D0E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C357A1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A98B565"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3F73A7A7"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E4D6544" w14:textId="77777777">
        <w:trPr>
          <w:jc w:val="center"/>
        </w:trPr>
        <w:tc>
          <w:tcPr>
            <w:tcW w:w="577" w:type="dxa"/>
            <w:tcBorders>
              <w:left w:val="single" w:sz="4" w:space="0" w:color="000000"/>
              <w:bottom w:val="single" w:sz="4" w:space="0" w:color="000000"/>
            </w:tcBorders>
          </w:tcPr>
          <w:p w14:paraId="62C8FC94"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38EB40C"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49E1AFC"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07DFB3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5C1BDD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40A7404"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101199FE" w14:textId="77777777" w:rsidR="00BD6B97" w:rsidRPr="007A7659" w:rsidRDefault="00BD6B97">
            <w:pPr>
              <w:pStyle w:val="TableEntry"/>
              <w:snapToGrid w:val="0"/>
              <w:rPr>
                <w:noProof w:val="0"/>
              </w:rPr>
            </w:pPr>
            <w:r w:rsidRPr="007A7659">
              <w:rPr>
                <w:noProof w:val="0"/>
              </w:rPr>
              <w:t>Patient Name</w:t>
            </w:r>
          </w:p>
        </w:tc>
      </w:tr>
      <w:tr w:rsidR="00BD6B97" w:rsidRPr="007A7659" w14:paraId="2EEB7D6A" w14:textId="77777777">
        <w:trPr>
          <w:jc w:val="center"/>
        </w:trPr>
        <w:tc>
          <w:tcPr>
            <w:tcW w:w="577" w:type="dxa"/>
            <w:tcBorders>
              <w:left w:val="single" w:sz="4" w:space="0" w:color="000000"/>
              <w:bottom w:val="single" w:sz="4" w:space="0" w:color="000000"/>
            </w:tcBorders>
          </w:tcPr>
          <w:p w14:paraId="4A3299D3"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12440F5E"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580E4936"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371B821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559C422"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FC60CCA"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7BE58350" w14:textId="77777777" w:rsidR="00BD6B97" w:rsidRPr="007A7659" w:rsidRDefault="00BD6B97">
            <w:pPr>
              <w:pStyle w:val="TableEntry"/>
              <w:snapToGrid w:val="0"/>
              <w:rPr>
                <w:noProof w:val="0"/>
              </w:rPr>
            </w:pPr>
            <w:r w:rsidRPr="007A7659">
              <w:rPr>
                <w:noProof w:val="0"/>
              </w:rPr>
              <w:t>Date/Time of Birth</w:t>
            </w:r>
          </w:p>
        </w:tc>
      </w:tr>
      <w:tr w:rsidR="00BD6B97" w:rsidRPr="007A7659" w14:paraId="0C61F4B4" w14:textId="77777777">
        <w:trPr>
          <w:jc w:val="center"/>
        </w:trPr>
        <w:tc>
          <w:tcPr>
            <w:tcW w:w="577" w:type="dxa"/>
            <w:tcBorders>
              <w:left w:val="single" w:sz="4" w:space="0" w:color="000000"/>
              <w:bottom w:val="single" w:sz="4" w:space="0" w:color="000000"/>
            </w:tcBorders>
          </w:tcPr>
          <w:p w14:paraId="1B370DF9"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2A1FC15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1F4986DE"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2C7BF13"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3FA203C"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4DB35997"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7480CDBE" w14:textId="77777777" w:rsidR="00BD6B97" w:rsidRPr="007A7659" w:rsidRDefault="00BD6B97">
            <w:pPr>
              <w:pStyle w:val="TableEntry"/>
              <w:snapToGrid w:val="0"/>
              <w:rPr>
                <w:noProof w:val="0"/>
              </w:rPr>
            </w:pPr>
            <w:r w:rsidRPr="007A7659">
              <w:rPr>
                <w:noProof w:val="0"/>
              </w:rPr>
              <w:t>Administrative Sex</w:t>
            </w:r>
          </w:p>
        </w:tc>
      </w:tr>
      <w:tr w:rsidR="00BD6B97" w:rsidRPr="007A7659" w14:paraId="42CC6178" w14:textId="77777777">
        <w:trPr>
          <w:jc w:val="center"/>
        </w:trPr>
        <w:tc>
          <w:tcPr>
            <w:tcW w:w="577" w:type="dxa"/>
            <w:tcBorders>
              <w:left w:val="single" w:sz="4" w:space="0" w:color="000000"/>
              <w:bottom w:val="single" w:sz="4" w:space="0" w:color="000000"/>
            </w:tcBorders>
          </w:tcPr>
          <w:p w14:paraId="24F5487A"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70EA34CD"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63F89D6C"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53BC294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4894C7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247FEE6"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2F0A8CE8" w14:textId="77777777" w:rsidR="00BD6B97" w:rsidRPr="007A7659" w:rsidRDefault="00BD6B97">
            <w:pPr>
              <w:pStyle w:val="TableEntry"/>
              <w:snapToGrid w:val="0"/>
              <w:rPr>
                <w:noProof w:val="0"/>
              </w:rPr>
            </w:pPr>
            <w:r w:rsidRPr="007A7659">
              <w:rPr>
                <w:noProof w:val="0"/>
              </w:rPr>
              <w:t>Patient Address</w:t>
            </w:r>
          </w:p>
        </w:tc>
      </w:tr>
      <w:tr w:rsidR="00BD6B97" w:rsidRPr="007A7659" w14:paraId="5E11666F" w14:textId="77777777">
        <w:trPr>
          <w:jc w:val="center"/>
        </w:trPr>
        <w:tc>
          <w:tcPr>
            <w:tcW w:w="577" w:type="dxa"/>
            <w:tcBorders>
              <w:left w:val="single" w:sz="4" w:space="0" w:color="000000"/>
              <w:bottom w:val="single" w:sz="4" w:space="0" w:color="000000"/>
            </w:tcBorders>
          </w:tcPr>
          <w:p w14:paraId="35C4137C"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3E2C3C30"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20DC37F"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2511B29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2FDCB7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D743275"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7DC0873F" w14:textId="77777777" w:rsidR="00BD6B97" w:rsidRPr="007A7659" w:rsidRDefault="00BD6B97">
            <w:pPr>
              <w:pStyle w:val="TableEntry"/>
              <w:snapToGrid w:val="0"/>
              <w:rPr>
                <w:noProof w:val="0"/>
              </w:rPr>
            </w:pPr>
            <w:r w:rsidRPr="007A7659">
              <w:rPr>
                <w:noProof w:val="0"/>
              </w:rPr>
              <w:t>Patient Account Number</w:t>
            </w:r>
          </w:p>
        </w:tc>
      </w:tr>
    </w:tbl>
    <w:p w14:paraId="5C93958D" w14:textId="77777777" w:rsidR="00BD6B97" w:rsidRPr="007A7659" w:rsidRDefault="00BD6B97" w:rsidP="007E3B51">
      <w:pPr>
        <w:pStyle w:val="BodyText"/>
        <w:jc w:val="right"/>
        <w:rPr>
          <w:i/>
          <w:iCs/>
        </w:rPr>
      </w:pPr>
      <w:r w:rsidRPr="007A7659">
        <w:rPr>
          <w:i/>
          <w:iCs/>
        </w:rPr>
        <w:t>Adapted from the HL7 standard, version 2.5</w:t>
      </w:r>
    </w:p>
    <w:p w14:paraId="24DD2B46" w14:textId="77777777" w:rsidR="00D55E57" w:rsidRPr="007A7659" w:rsidRDefault="00D55E57" w:rsidP="00AE5ED3">
      <w:pPr>
        <w:pStyle w:val="BodyText"/>
      </w:pPr>
    </w:p>
    <w:p w14:paraId="53D1E93B"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36ED5D3E" w14:textId="77777777" w:rsidR="00BD6B97" w:rsidRPr="007A7659" w:rsidRDefault="00BD6B97">
      <w:r w:rsidRPr="007A7659">
        <w:t xml:space="preserve">The PID segment and its associated PD1 and QRI segments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3.21.4.2.2.8 for a detailed description of how the Patient Demographics Supplier responds to the query request under various circumstances.</w:t>
      </w:r>
    </w:p>
    <w:p w14:paraId="4B1EE113" w14:textId="77777777" w:rsidR="00BD6B97" w:rsidRPr="007A7659" w:rsidRDefault="00BD6B97">
      <w:pPr>
        <w:pStyle w:val="Heading6"/>
        <w:numPr>
          <w:ilvl w:val="5"/>
          <w:numId w:val="19"/>
        </w:numPr>
        <w:tabs>
          <w:tab w:val="clear" w:pos="4320"/>
          <w:tab w:val="left" w:pos="1152"/>
        </w:tabs>
        <w:rPr>
          <w:noProof w:val="0"/>
        </w:rPr>
      </w:pPr>
      <w:bookmarkStart w:id="3345" w:name="_Toc173916505"/>
      <w:bookmarkStart w:id="3346" w:name="_Toc174249000"/>
      <w:r w:rsidRPr="007A7659">
        <w:rPr>
          <w:noProof w:val="0"/>
        </w:rPr>
        <w:t>QRI Segment</w:t>
      </w:r>
      <w:bookmarkEnd w:id="3345"/>
      <w:bookmarkEnd w:id="3346"/>
    </w:p>
    <w:p w14:paraId="7AAD6FAA"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6AA1BDD3" w14:textId="77777777" w:rsidR="00BD6B97" w:rsidRPr="007A7659" w:rsidRDefault="00BD6B97">
      <w:pPr>
        <w:pStyle w:val="Heading6"/>
        <w:numPr>
          <w:ilvl w:val="5"/>
          <w:numId w:val="19"/>
        </w:numPr>
        <w:tabs>
          <w:tab w:val="clear" w:pos="4320"/>
          <w:tab w:val="left" w:pos="1152"/>
        </w:tabs>
        <w:rPr>
          <w:noProof w:val="0"/>
        </w:rPr>
      </w:pPr>
      <w:bookmarkStart w:id="3347" w:name="_Toc173916506"/>
      <w:bookmarkStart w:id="3348" w:name="_Toc174249001"/>
      <w:r w:rsidRPr="007A7659">
        <w:rPr>
          <w:noProof w:val="0"/>
        </w:rPr>
        <w:t>DSC Segment</w:t>
      </w:r>
      <w:bookmarkEnd w:id="3347"/>
      <w:bookmarkEnd w:id="3348"/>
    </w:p>
    <w:p w14:paraId="59FC253D" w14:textId="77777777" w:rsidR="00BD6B97" w:rsidRPr="007A7659" w:rsidRDefault="00BD6B97">
      <w:r w:rsidRPr="007A7659">
        <w:t xml:space="preserve">If the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392D69FB" w14:textId="77777777" w:rsidR="00BD6B97" w:rsidRPr="007A7659" w:rsidRDefault="00BD6B97">
      <w:r w:rsidRPr="007A7659">
        <w:t>As long as the Patient Demographics Supplier has records to return in addition to those returned in the incremental response, the Supplier shall return a DSC Segment. The single field of the DSC Segment shall contain a unique alphanumeric value (the Continuation Pointer) that the Patient Demographics Consumer may return in the DSC of the QBP^Q22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w:t>
      </w:r>
    </w:p>
    <w:p w14:paraId="1E478D57" w14:textId="77777777" w:rsidR="00BD6B97" w:rsidRPr="007A7659" w:rsidRDefault="00BD6B97">
      <w:pPr>
        <w:pStyle w:val="Heading6"/>
        <w:numPr>
          <w:ilvl w:val="5"/>
          <w:numId w:val="19"/>
        </w:numPr>
        <w:tabs>
          <w:tab w:val="clear" w:pos="4320"/>
          <w:tab w:val="left" w:pos="1152"/>
        </w:tabs>
        <w:rPr>
          <w:noProof w:val="0"/>
        </w:rPr>
      </w:pPr>
      <w:bookmarkStart w:id="3349" w:name="_Toc173916507"/>
      <w:bookmarkStart w:id="3350" w:name="_Toc174249002"/>
      <w:r w:rsidRPr="007A7659">
        <w:rPr>
          <w:noProof w:val="0"/>
        </w:rPr>
        <w:lastRenderedPageBreak/>
        <w:t>Patient Demographics Supplier Actor Query Response Behavior</w:t>
      </w:r>
      <w:bookmarkEnd w:id="3349"/>
      <w:bookmarkEnd w:id="3350"/>
    </w:p>
    <w:p w14:paraId="3A05FD33"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12CF6905"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39FC8FFA" w14:textId="77777777" w:rsidR="00BD6B97" w:rsidRPr="007A7659" w:rsidRDefault="00BD6B97">
      <w:r w:rsidRPr="007A7659">
        <w:t xml:space="preserve">The mechanics of the matching algorithms used are internal to the Patient Demographics Supplier and are outside of the scope of this framework. </w:t>
      </w:r>
    </w:p>
    <w:p w14:paraId="292C3546" w14:textId="77777777" w:rsidR="00BD6B97" w:rsidRPr="007A7659" w:rsidRDefault="00BD6B97">
      <w:r w:rsidRPr="007A7659">
        <w:t>The Patient Demographics Supplier shall respond to the query request as described by the following 3 cases:</w:t>
      </w:r>
    </w:p>
    <w:p w14:paraId="200494E6"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6AD1068E" w14:textId="77777777" w:rsidR="00BD6B97" w:rsidRPr="007A7659" w:rsidRDefault="00BD6B97">
      <w:r w:rsidRPr="007A7659">
        <w:rPr>
          <w:b/>
          <w:bCs/>
        </w:rPr>
        <w:t>AA</w:t>
      </w:r>
      <w:r w:rsidRPr="007A7659">
        <w:t xml:space="preserve"> (application accept) is returned in MSA-1.</w:t>
      </w:r>
    </w:p>
    <w:p w14:paraId="6FF56EF8" w14:textId="77777777" w:rsidR="00BD6B97" w:rsidRPr="007A7659" w:rsidRDefault="00BD6B97">
      <w:r w:rsidRPr="007A7659">
        <w:rPr>
          <w:b/>
          <w:bCs/>
        </w:rPr>
        <w:t>OK</w:t>
      </w:r>
      <w:r w:rsidRPr="007A7659">
        <w:t xml:space="preserve"> (data found, no errors) is returned in QAK-2.</w:t>
      </w:r>
    </w:p>
    <w:p w14:paraId="35AF03D3" w14:textId="77777777" w:rsidR="00BD6B97" w:rsidRPr="007A7659" w:rsidRDefault="00BD6B97">
      <w:r w:rsidRPr="007A7659">
        <w:t>One PID segment group (</w:t>
      </w:r>
      <w:r w:rsidRPr="007A7659">
        <w:rPr>
          <w:iCs/>
        </w:rPr>
        <w:t>i.e.</w:t>
      </w:r>
      <w:r w:rsidRPr="007A7659">
        <w:t>, one PID segment plus any segments associated with it in the message syntax shown in Table 3.21-</w:t>
      </w:r>
      <w:r w:rsidR="00C652B2" w:rsidRPr="007A7659">
        <w:t>6</w:t>
      </w:r>
      <w:r w:rsidRPr="007A7659">
        <w:t>) is returned from the patient information source for each patient record found. If the Patient Demographics Supplier returns data for multiple patients, it shall return these data in successive occurrences of the PID segment group.</w:t>
      </w:r>
    </w:p>
    <w:p w14:paraId="16328681"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2B5EB5F7"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6B7799EC" w14:textId="77777777" w:rsidR="00BD6B97" w:rsidRPr="007A7659" w:rsidRDefault="00BD6B97">
      <w:r w:rsidRPr="007A7659">
        <w:t>The consumer will specify the value of the continuation pointer in the DSC segment on the subsequent query request to request the next increment of responses.</w:t>
      </w:r>
    </w:p>
    <w:p w14:paraId="6658E0BA"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7AB23248" w14:textId="77777777" w:rsidR="00BD6B97" w:rsidRPr="007A7659" w:rsidRDefault="00BD6B97">
      <w:r w:rsidRPr="007A7659">
        <w:rPr>
          <w:b/>
          <w:bCs/>
        </w:rPr>
        <w:t>AA</w:t>
      </w:r>
      <w:r w:rsidRPr="007A7659">
        <w:t xml:space="preserve"> (application accept) is returned in MSA-1.</w:t>
      </w:r>
    </w:p>
    <w:p w14:paraId="213FF7E2" w14:textId="77777777" w:rsidR="00BD6B97" w:rsidRPr="007A7659" w:rsidRDefault="00BD6B97">
      <w:r w:rsidRPr="007A7659">
        <w:rPr>
          <w:b/>
          <w:bCs/>
        </w:rPr>
        <w:t>OK</w:t>
      </w:r>
      <w:r w:rsidRPr="007A7659">
        <w:t xml:space="preserve"> (data found, no errors) is returned in QAK-2.</w:t>
      </w:r>
    </w:p>
    <w:p w14:paraId="2E15592B" w14:textId="77777777" w:rsidR="00BD6B97" w:rsidRPr="007A7659" w:rsidRDefault="00BD6B97">
      <w:r w:rsidRPr="007A7659">
        <w:lastRenderedPageBreak/>
        <w:t>One PID segment group (</w:t>
      </w:r>
      <w:r w:rsidRPr="007A7659">
        <w:rPr>
          <w:iCs/>
        </w:rPr>
        <w:t>i.e.</w:t>
      </w:r>
      <w:r w:rsidRPr="007A7659">
        <w:t>, one PID segment plus any segments associated with it in the message syntax shown in Table 3.21-</w:t>
      </w:r>
      <w:r w:rsidR="00C652B2" w:rsidRPr="007A7659">
        <w:t>6</w:t>
      </w:r>
      <w:r w:rsidRPr="007A7659">
        <w:t>) is returned for each matching patient record found. If the Patient Demographics Supplier returns data for multiple patients, it shall return these data in successive occurrences of the PID segment group.</w:t>
      </w:r>
    </w:p>
    <w:p w14:paraId="040A85B7"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that identifier is not returned in the </w:t>
      </w:r>
      <w:r w:rsidRPr="007A7659">
        <w:rPr>
          <w:rStyle w:val="BodyTextChar"/>
        </w:rPr>
        <w:t>list. If all entries in the list of patient identifiers are eliminated, which would leave PID-3 empty, then the corresponding PID segment group shall not be present in the response at all.</w:t>
      </w:r>
    </w:p>
    <w:p w14:paraId="22B86EB6"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187BFC8F" w14:textId="77777777" w:rsidR="00BD6B97" w:rsidRPr="007A7659" w:rsidRDefault="00BD6B97">
      <w:r w:rsidRPr="007A7659">
        <w:t>The consumer will specify the value of the continuation pointer in the DSC segment on the subsequent query request to request the next increment of responses.</w:t>
      </w:r>
    </w:p>
    <w:p w14:paraId="6794B58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4F04724D" w14:textId="77777777" w:rsidR="00BD6B97" w:rsidRPr="007A7659" w:rsidRDefault="00BD6B97">
      <w:r w:rsidRPr="007A7659">
        <w:rPr>
          <w:b/>
          <w:bCs/>
        </w:rPr>
        <w:t>AE</w:t>
      </w:r>
      <w:r w:rsidRPr="007A7659">
        <w:t xml:space="preserve"> (application error) is returned in MSA-1 and in QAK-2. </w:t>
      </w:r>
    </w:p>
    <w:p w14:paraId="78A1DCA5" w14:textId="77777777" w:rsidR="00BD6B97" w:rsidRPr="007A7659" w:rsidRDefault="00BD6B97">
      <w:r w:rsidRPr="007A7659">
        <w:t xml:space="preserve">For each domain that was not recognized, an ERR segment is returned in which the components of </w:t>
      </w:r>
      <w:r w:rsidRPr="007A7659">
        <w:rPr>
          <w:i/>
        </w:rPr>
        <w:t>ERR-2-Error Location</w:t>
      </w:r>
      <w:r w:rsidRPr="007A7659">
        <w:t xml:space="preserve"> are valued as follows.</w:t>
      </w:r>
    </w:p>
    <w:p w14:paraId="749A9CA0"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7F0A67EE"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6A779B89" w14:textId="77777777" w:rsidR="00BD6B97" w:rsidRPr="007A7659" w:rsidRDefault="00BD6B97" w:rsidP="003C1EF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0996C8E4" w14:textId="77777777" w:rsidR="00BD6B97" w:rsidRPr="007A7659" w:rsidRDefault="00BD6B97" w:rsidP="003C1EF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78A57870" w14:textId="77777777" w:rsidR="00BD6B97" w:rsidRPr="007A7659" w:rsidRDefault="00BD6B97" w:rsidP="003C1EFA">
            <w:pPr>
              <w:pStyle w:val="TableEntryHeader"/>
            </w:pPr>
            <w:r w:rsidRPr="007A7659">
              <w:t>VALUE</w:t>
            </w:r>
          </w:p>
        </w:tc>
      </w:tr>
      <w:tr w:rsidR="00BD6B97" w:rsidRPr="007A7659" w14:paraId="53EAF39E" w14:textId="77777777">
        <w:trPr>
          <w:jc w:val="center"/>
        </w:trPr>
        <w:tc>
          <w:tcPr>
            <w:tcW w:w="1127" w:type="dxa"/>
            <w:tcBorders>
              <w:left w:val="single" w:sz="4" w:space="0" w:color="000000"/>
              <w:bottom w:val="single" w:sz="4" w:space="0" w:color="000000"/>
            </w:tcBorders>
          </w:tcPr>
          <w:p w14:paraId="4D42106B"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7A7CB58E"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1D4DFCE1" w14:textId="77777777" w:rsidR="00BD6B97" w:rsidRPr="007A7659" w:rsidRDefault="00BD6B97">
            <w:pPr>
              <w:pStyle w:val="TableEntry"/>
              <w:snapToGrid w:val="0"/>
              <w:rPr>
                <w:bCs/>
                <w:noProof w:val="0"/>
              </w:rPr>
            </w:pPr>
            <w:r w:rsidRPr="007A7659">
              <w:rPr>
                <w:bCs/>
                <w:noProof w:val="0"/>
              </w:rPr>
              <w:t>QPD</w:t>
            </w:r>
          </w:p>
        </w:tc>
      </w:tr>
      <w:tr w:rsidR="00BD6B97" w:rsidRPr="007A7659" w14:paraId="18D9C1C3" w14:textId="77777777">
        <w:trPr>
          <w:jc w:val="center"/>
        </w:trPr>
        <w:tc>
          <w:tcPr>
            <w:tcW w:w="1127" w:type="dxa"/>
            <w:tcBorders>
              <w:left w:val="single" w:sz="4" w:space="0" w:color="000000"/>
              <w:bottom w:val="single" w:sz="4" w:space="0" w:color="000000"/>
            </w:tcBorders>
          </w:tcPr>
          <w:p w14:paraId="7790D0DB"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09A9674F"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42ECFE04" w14:textId="77777777" w:rsidR="00BD6B97" w:rsidRPr="007A7659" w:rsidRDefault="00BD6B97">
            <w:pPr>
              <w:pStyle w:val="TableEntry"/>
              <w:snapToGrid w:val="0"/>
              <w:rPr>
                <w:bCs/>
                <w:noProof w:val="0"/>
              </w:rPr>
            </w:pPr>
            <w:r w:rsidRPr="007A7659">
              <w:rPr>
                <w:bCs/>
                <w:noProof w:val="0"/>
              </w:rPr>
              <w:t>1</w:t>
            </w:r>
          </w:p>
        </w:tc>
      </w:tr>
      <w:tr w:rsidR="00BD6B97" w:rsidRPr="007A7659" w14:paraId="47869271" w14:textId="77777777">
        <w:trPr>
          <w:jc w:val="center"/>
        </w:trPr>
        <w:tc>
          <w:tcPr>
            <w:tcW w:w="1127" w:type="dxa"/>
            <w:tcBorders>
              <w:left w:val="single" w:sz="4" w:space="0" w:color="000000"/>
              <w:bottom w:val="single" w:sz="4" w:space="0" w:color="000000"/>
            </w:tcBorders>
          </w:tcPr>
          <w:p w14:paraId="74EB154D"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799D2567"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1CB0D921" w14:textId="77777777" w:rsidR="00BD6B97" w:rsidRPr="007A7659" w:rsidRDefault="00BD6B97">
            <w:pPr>
              <w:pStyle w:val="TableEntry"/>
              <w:snapToGrid w:val="0"/>
              <w:rPr>
                <w:bCs/>
                <w:noProof w:val="0"/>
              </w:rPr>
            </w:pPr>
            <w:r w:rsidRPr="007A7659">
              <w:rPr>
                <w:bCs/>
                <w:noProof w:val="0"/>
              </w:rPr>
              <w:t>8</w:t>
            </w:r>
          </w:p>
        </w:tc>
      </w:tr>
      <w:tr w:rsidR="00BD6B97" w:rsidRPr="007A7659" w14:paraId="1BD160EE" w14:textId="77777777">
        <w:trPr>
          <w:jc w:val="center"/>
        </w:trPr>
        <w:tc>
          <w:tcPr>
            <w:tcW w:w="1127" w:type="dxa"/>
            <w:tcBorders>
              <w:left w:val="single" w:sz="4" w:space="0" w:color="000000"/>
              <w:bottom w:val="single" w:sz="4" w:space="0" w:color="000000"/>
            </w:tcBorders>
          </w:tcPr>
          <w:p w14:paraId="10ACCF85"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50A1EC52"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6EF3D8CF"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54BCC0C5" w14:textId="77777777">
        <w:trPr>
          <w:jc w:val="center"/>
        </w:trPr>
        <w:tc>
          <w:tcPr>
            <w:tcW w:w="1127" w:type="dxa"/>
            <w:tcBorders>
              <w:left w:val="single" w:sz="4" w:space="0" w:color="000000"/>
              <w:bottom w:val="single" w:sz="4" w:space="0" w:color="000000"/>
            </w:tcBorders>
          </w:tcPr>
          <w:p w14:paraId="4A805B4F"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393BBF2A"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44218374" w14:textId="77777777" w:rsidR="00BD6B97" w:rsidRPr="007A7659" w:rsidRDefault="00BD6B97">
            <w:pPr>
              <w:pStyle w:val="TableEntry"/>
              <w:snapToGrid w:val="0"/>
              <w:rPr>
                <w:i/>
                <w:iCs/>
                <w:noProof w:val="0"/>
              </w:rPr>
            </w:pPr>
            <w:r w:rsidRPr="007A7659">
              <w:rPr>
                <w:i/>
                <w:iCs/>
                <w:noProof w:val="0"/>
              </w:rPr>
              <w:t>(empty)</w:t>
            </w:r>
          </w:p>
        </w:tc>
      </w:tr>
      <w:tr w:rsidR="00BD6B97" w:rsidRPr="007A7659" w14:paraId="61931BF3" w14:textId="77777777">
        <w:trPr>
          <w:jc w:val="center"/>
        </w:trPr>
        <w:tc>
          <w:tcPr>
            <w:tcW w:w="1127" w:type="dxa"/>
            <w:tcBorders>
              <w:left w:val="single" w:sz="4" w:space="0" w:color="000000"/>
              <w:bottom w:val="single" w:sz="4" w:space="0" w:color="000000"/>
            </w:tcBorders>
          </w:tcPr>
          <w:p w14:paraId="683C3848"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6947FF84"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0A22513C" w14:textId="77777777" w:rsidR="00BD6B97" w:rsidRPr="007A7659" w:rsidRDefault="00BD6B97">
            <w:pPr>
              <w:pStyle w:val="TableEntry"/>
              <w:snapToGrid w:val="0"/>
              <w:rPr>
                <w:i/>
                <w:iCs/>
                <w:noProof w:val="0"/>
              </w:rPr>
            </w:pPr>
            <w:r w:rsidRPr="007A7659">
              <w:rPr>
                <w:i/>
                <w:iCs/>
                <w:noProof w:val="0"/>
              </w:rPr>
              <w:t>(empty)</w:t>
            </w:r>
          </w:p>
        </w:tc>
      </w:tr>
    </w:tbl>
    <w:p w14:paraId="63A4191C" w14:textId="77777777" w:rsidR="00BD6B97" w:rsidRPr="007A7659" w:rsidRDefault="00BD6B97" w:rsidP="00AE5ED3">
      <w:pPr>
        <w:pStyle w:val="BodyText"/>
      </w:pPr>
    </w:p>
    <w:p w14:paraId="29642D3A"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0327CCB0" w14:textId="77777777" w:rsidR="00BD6B97" w:rsidRPr="007A7659" w:rsidRDefault="00BD6B97">
      <w:r w:rsidRPr="007A7659">
        <w:rPr>
          <w:i/>
          <w:iCs/>
        </w:rPr>
        <w:t>ERR-3-HL7 Error Code</w:t>
      </w:r>
      <w:r w:rsidRPr="007A7659">
        <w:t xml:space="preserve"> is populated with the error condition code </w:t>
      </w:r>
      <w:r w:rsidRPr="007A7659">
        <w:rPr>
          <w:bCs/>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28E41B69" w14:textId="77777777" w:rsidR="00BD6B97" w:rsidRPr="007A7659" w:rsidRDefault="00BD6B97">
      <w:pPr>
        <w:pStyle w:val="Heading5"/>
        <w:numPr>
          <w:ilvl w:val="4"/>
          <w:numId w:val="19"/>
        </w:numPr>
        <w:tabs>
          <w:tab w:val="left" w:pos="1008"/>
        </w:tabs>
        <w:rPr>
          <w:noProof w:val="0"/>
        </w:rPr>
      </w:pPr>
      <w:bookmarkStart w:id="3351" w:name="_Toc173916508"/>
      <w:bookmarkStart w:id="3352" w:name="_Toc174249003"/>
      <w:r w:rsidRPr="007A7659">
        <w:rPr>
          <w:noProof w:val="0"/>
        </w:rPr>
        <w:lastRenderedPageBreak/>
        <w:t>Expected Actions</w:t>
      </w:r>
      <w:bookmarkEnd w:id="3351"/>
      <w:bookmarkEnd w:id="3352"/>
    </w:p>
    <w:p w14:paraId="51FC49B6"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56A4AF4C"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06E5CAD5"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38A30726"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 The consumer shall echo the query tag from QAK-1 in QID-1 and the query message name from QPD-1 in QID-2.</w:t>
      </w:r>
    </w:p>
    <w:p w14:paraId="6156185E"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3EF1A6A4" w14:textId="77777777" w:rsidR="00BD6B97" w:rsidRPr="007A7659" w:rsidRDefault="00BD6B97">
      <w:r w:rsidRPr="007A7659">
        <w:t>If the Supplier has not sent a DSC segment containing a continuation pointer value, no more increments of data are available and no further action by the Consumer is required.</w:t>
      </w:r>
    </w:p>
    <w:p w14:paraId="5792A8E9" w14:textId="77777777" w:rsidR="00BD6B97" w:rsidRPr="007A7659" w:rsidRDefault="00BD6B97">
      <w:pPr>
        <w:pStyle w:val="Heading4"/>
        <w:numPr>
          <w:ilvl w:val="3"/>
          <w:numId w:val="19"/>
        </w:numPr>
        <w:tabs>
          <w:tab w:val="clear" w:pos="2160"/>
          <w:tab w:val="clear" w:pos="2880"/>
        </w:tabs>
        <w:rPr>
          <w:noProof w:val="0"/>
        </w:rPr>
      </w:pPr>
      <w:bookmarkStart w:id="3353" w:name="_Toc173916511"/>
      <w:bookmarkStart w:id="3354" w:name="_Toc174249006"/>
      <w:r w:rsidRPr="007A7659">
        <w:rPr>
          <w:noProof w:val="0"/>
        </w:rPr>
        <w:t>Canceling a query</w:t>
      </w:r>
      <w:bookmarkEnd w:id="3353"/>
      <w:bookmarkEnd w:id="3354"/>
    </w:p>
    <w:p w14:paraId="3066C97D" w14:textId="77777777" w:rsidR="00BD6B97" w:rsidRPr="007A7659" w:rsidRDefault="00BD6B97" w:rsidP="001D3953">
      <w:pPr>
        <w:pStyle w:val="BodyText"/>
      </w:pPr>
      <w:r w:rsidRPr="007A7659">
        <w:t>The Patient Demographic Consumer can send a cancel trigger to notify the Patient Demographic Supplier that no more incremental responses will be requested, and the interactive query can be terminated. This cancellation trigger is optional. How long the Patient Demographic Supplier retains query results (for incremental response) is an implementation decision and therefore beyond the scope of IHE.</w:t>
      </w:r>
    </w:p>
    <w:p w14:paraId="724C87E4" w14:textId="77777777" w:rsidR="00BD6B97" w:rsidRPr="007A7659" w:rsidRDefault="00BD6B97">
      <w:pPr>
        <w:pStyle w:val="Heading5"/>
        <w:numPr>
          <w:ilvl w:val="4"/>
          <w:numId w:val="19"/>
        </w:numPr>
        <w:rPr>
          <w:noProof w:val="0"/>
        </w:rPr>
      </w:pPr>
      <w:bookmarkStart w:id="3355" w:name="_Toc173916512"/>
      <w:bookmarkStart w:id="3356" w:name="_Toc174249007"/>
      <w:r w:rsidRPr="007A7659">
        <w:rPr>
          <w:noProof w:val="0"/>
        </w:rPr>
        <w:t>Trigger Events</w:t>
      </w:r>
      <w:bookmarkEnd w:id="3355"/>
      <w:bookmarkEnd w:id="3356"/>
    </w:p>
    <w:p w14:paraId="7D061A9A" w14:textId="77777777" w:rsidR="00BD6B97" w:rsidRPr="007A7659" w:rsidRDefault="00BD6B97" w:rsidP="001D3953">
      <w:pPr>
        <w:pStyle w:val="BodyText"/>
      </w:pPr>
      <w:r w:rsidRPr="007A7659">
        <w:t>The Patient Demographic Consumer which received a RSP^K22 response message indicating there are more incremental responses data available, can terminate the interactive query with the following HL7 trigger event:</w:t>
      </w:r>
    </w:p>
    <w:p w14:paraId="6E3791FC" w14:textId="77777777" w:rsidR="00BD6B97" w:rsidRPr="007A7659" w:rsidRDefault="00BD6B97" w:rsidP="001D3953">
      <w:pPr>
        <w:pStyle w:val="BodyText"/>
      </w:pPr>
      <w:r w:rsidRPr="007A7659">
        <w:t>J01 – Cancel query status</w:t>
      </w:r>
    </w:p>
    <w:p w14:paraId="64E85D1E" w14:textId="77777777" w:rsidR="00BD6B97" w:rsidRPr="007A7659" w:rsidRDefault="00BD6B97">
      <w:pPr>
        <w:pStyle w:val="Heading5"/>
        <w:numPr>
          <w:ilvl w:val="4"/>
          <w:numId w:val="19"/>
        </w:numPr>
        <w:rPr>
          <w:noProof w:val="0"/>
        </w:rPr>
      </w:pPr>
      <w:bookmarkStart w:id="3357" w:name="_Toc173916513"/>
      <w:bookmarkStart w:id="3358" w:name="_Toc174249008"/>
      <w:r w:rsidRPr="007A7659">
        <w:rPr>
          <w:noProof w:val="0"/>
        </w:rPr>
        <w:t>Message Semantics</w:t>
      </w:r>
      <w:bookmarkEnd w:id="3357"/>
      <w:bookmarkEnd w:id="3358"/>
    </w:p>
    <w:p w14:paraId="41492961"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2EC55424" w14:textId="77777777" w:rsidR="00BD6B97" w:rsidRPr="007A7659" w:rsidRDefault="00BD6B97" w:rsidP="001D3953">
      <w:pPr>
        <w:pStyle w:val="BodyText"/>
      </w:pPr>
    </w:p>
    <w:p w14:paraId="6339C41D" w14:textId="77777777" w:rsidR="00BD6B97" w:rsidRPr="007A7659" w:rsidRDefault="00BD6B97">
      <w:pPr>
        <w:pStyle w:val="TableTitle"/>
      </w:pPr>
      <w:bookmarkStart w:id="3359" w:name="OLE_LINK16"/>
      <w:bookmarkStart w:id="3360" w:name="OLE_LINK17"/>
      <w:r w:rsidRPr="007A7659">
        <w:lastRenderedPageBreak/>
        <w:t>Table 3.21</w:t>
      </w:r>
      <w:r w:rsidR="00333796" w:rsidRPr="007A7659">
        <w:t>-10</w:t>
      </w:r>
      <w:r w:rsidRPr="007A7659">
        <w:t>: QCN Cancel query</w:t>
      </w:r>
    </w:p>
    <w:tbl>
      <w:tblPr>
        <w:tblW w:w="0" w:type="auto"/>
        <w:tblInd w:w="1818" w:type="dxa"/>
        <w:tblLayout w:type="fixed"/>
        <w:tblLook w:val="0000" w:firstRow="0" w:lastRow="0" w:firstColumn="0" w:lastColumn="0" w:noHBand="0" w:noVBand="0"/>
      </w:tblPr>
      <w:tblGrid>
        <w:gridCol w:w="900"/>
        <w:gridCol w:w="2739"/>
        <w:gridCol w:w="2394"/>
      </w:tblGrid>
      <w:tr w:rsidR="00BD6B97" w:rsidRPr="007A7659" w14:paraId="24D67376" w14:textId="77777777">
        <w:trPr>
          <w:tblHeader/>
        </w:trPr>
        <w:tc>
          <w:tcPr>
            <w:tcW w:w="900" w:type="dxa"/>
            <w:tcBorders>
              <w:top w:val="single" w:sz="4" w:space="0" w:color="000000"/>
              <w:left w:val="single" w:sz="4" w:space="0" w:color="000000"/>
              <w:bottom w:val="single" w:sz="4" w:space="0" w:color="000000"/>
            </w:tcBorders>
            <w:shd w:val="clear" w:color="auto" w:fill="E0E0E0"/>
          </w:tcPr>
          <w:bookmarkEnd w:id="3359"/>
          <w:bookmarkEnd w:id="3360"/>
          <w:p w14:paraId="3A2580F9" w14:textId="77777777" w:rsidR="00BD6B97" w:rsidRPr="007A7659" w:rsidRDefault="00BD6B97" w:rsidP="003C1EFA">
            <w:pPr>
              <w:pStyle w:val="TableEntryHeader"/>
            </w:pPr>
            <w:r w:rsidRPr="007A7659">
              <w:t>QCN</w:t>
            </w:r>
          </w:p>
        </w:tc>
        <w:tc>
          <w:tcPr>
            <w:tcW w:w="2739" w:type="dxa"/>
            <w:tcBorders>
              <w:top w:val="single" w:sz="4" w:space="0" w:color="000000"/>
              <w:left w:val="single" w:sz="4" w:space="0" w:color="000000"/>
              <w:bottom w:val="single" w:sz="4" w:space="0" w:color="000000"/>
            </w:tcBorders>
            <w:shd w:val="clear" w:color="auto" w:fill="E0E0E0"/>
          </w:tcPr>
          <w:p w14:paraId="4BD1B4A3" w14:textId="77777777" w:rsidR="00BD6B97" w:rsidRPr="007A7659" w:rsidRDefault="00BD6B97" w:rsidP="003C1EF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470BA56F" w14:textId="77777777" w:rsidR="00BD6B97" w:rsidRPr="007A7659" w:rsidRDefault="00BD6B97" w:rsidP="003C1EFA">
            <w:pPr>
              <w:pStyle w:val="TableEntryHeader"/>
            </w:pPr>
            <w:r w:rsidRPr="007A7659">
              <w:t>Chapter in HL7 2.5</w:t>
            </w:r>
          </w:p>
        </w:tc>
      </w:tr>
      <w:tr w:rsidR="00BD6B97" w:rsidRPr="007A7659" w14:paraId="5055FEFB" w14:textId="77777777">
        <w:tc>
          <w:tcPr>
            <w:tcW w:w="900" w:type="dxa"/>
            <w:tcBorders>
              <w:left w:val="single" w:sz="4" w:space="0" w:color="000000"/>
              <w:bottom w:val="single" w:sz="4" w:space="0" w:color="000000"/>
            </w:tcBorders>
          </w:tcPr>
          <w:p w14:paraId="52182B11" w14:textId="77777777" w:rsidR="00BD6B97" w:rsidRPr="007A7659" w:rsidRDefault="00BD6B97">
            <w:pPr>
              <w:pStyle w:val="TableEntry"/>
              <w:rPr>
                <w:noProof w:val="0"/>
              </w:rPr>
            </w:pPr>
            <w:r w:rsidRPr="007A7659">
              <w:rPr>
                <w:noProof w:val="0"/>
              </w:rPr>
              <w:t>MSH</w:t>
            </w:r>
          </w:p>
        </w:tc>
        <w:tc>
          <w:tcPr>
            <w:tcW w:w="2739" w:type="dxa"/>
            <w:tcBorders>
              <w:left w:val="single" w:sz="4" w:space="0" w:color="000000"/>
              <w:bottom w:val="single" w:sz="4" w:space="0" w:color="000000"/>
            </w:tcBorders>
          </w:tcPr>
          <w:p w14:paraId="043903AC"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1A4E7E75" w14:textId="77777777" w:rsidR="00BD6B97" w:rsidRPr="007A7659" w:rsidRDefault="00BD6B97">
            <w:pPr>
              <w:pStyle w:val="TableEntry"/>
              <w:rPr>
                <w:noProof w:val="0"/>
              </w:rPr>
            </w:pPr>
            <w:r w:rsidRPr="007A7659">
              <w:rPr>
                <w:noProof w:val="0"/>
              </w:rPr>
              <w:t>2</w:t>
            </w:r>
          </w:p>
        </w:tc>
      </w:tr>
      <w:tr w:rsidR="00BD6B97" w:rsidRPr="007A7659" w14:paraId="0D1642DC" w14:textId="77777777">
        <w:tc>
          <w:tcPr>
            <w:tcW w:w="900" w:type="dxa"/>
            <w:tcBorders>
              <w:left w:val="single" w:sz="4" w:space="0" w:color="000000"/>
              <w:bottom w:val="single" w:sz="4" w:space="0" w:color="000000"/>
            </w:tcBorders>
          </w:tcPr>
          <w:p w14:paraId="0E23D108" w14:textId="77777777" w:rsidR="00BD6B97" w:rsidRPr="007A7659" w:rsidRDefault="00BD6B97">
            <w:pPr>
              <w:pStyle w:val="TableEntry"/>
              <w:rPr>
                <w:noProof w:val="0"/>
              </w:rPr>
            </w:pPr>
            <w:r w:rsidRPr="007A7659">
              <w:rPr>
                <w:noProof w:val="0"/>
              </w:rPr>
              <w:t>QID</w:t>
            </w:r>
          </w:p>
        </w:tc>
        <w:tc>
          <w:tcPr>
            <w:tcW w:w="2739" w:type="dxa"/>
            <w:tcBorders>
              <w:left w:val="single" w:sz="4" w:space="0" w:color="000000"/>
              <w:bottom w:val="single" w:sz="4" w:space="0" w:color="000000"/>
            </w:tcBorders>
          </w:tcPr>
          <w:p w14:paraId="0F16DE53"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7B5BD563" w14:textId="77777777" w:rsidR="00BD6B97" w:rsidRPr="007A7659" w:rsidRDefault="00BD6B97">
            <w:pPr>
              <w:pStyle w:val="TableEntry"/>
              <w:rPr>
                <w:noProof w:val="0"/>
              </w:rPr>
            </w:pPr>
            <w:r w:rsidRPr="007A7659">
              <w:rPr>
                <w:noProof w:val="0"/>
              </w:rPr>
              <w:t>5</w:t>
            </w:r>
          </w:p>
        </w:tc>
      </w:tr>
    </w:tbl>
    <w:p w14:paraId="2A0FAA32" w14:textId="77777777" w:rsidR="00BD6B97" w:rsidRPr="007A7659" w:rsidRDefault="00BD6B97" w:rsidP="001D3953">
      <w:pPr>
        <w:pStyle w:val="BodyText"/>
      </w:pPr>
    </w:p>
    <w:p w14:paraId="36010373"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5FEE30F6" w14:textId="77777777" w:rsidR="00BD6B97" w:rsidRPr="007A7659" w:rsidRDefault="00BD6B97">
      <w:pPr>
        <w:pStyle w:val="Heading6"/>
        <w:numPr>
          <w:ilvl w:val="5"/>
          <w:numId w:val="19"/>
        </w:numPr>
        <w:tabs>
          <w:tab w:val="clear" w:pos="4320"/>
        </w:tabs>
        <w:rPr>
          <w:noProof w:val="0"/>
        </w:rPr>
      </w:pPr>
      <w:bookmarkStart w:id="3361" w:name="_Toc173916514"/>
      <w:bookmarkStart w:id="3362" w:name="_Toc174249009"/>
      <w:r w:rsidRPr="007A7659">
        <w:rPr>
          <w:noProof w:val="0"/>
        </w:rPr>
        <w:t>MSH Segment</w:t>
      </w:r>
      <w:bookmarkEnd w:id="3361"/>
      <w:bookmarkEnd w:id="3362"/>
    </w:p>
    <w:p w14:paraId="4FD93392" w14:textId="77777777" w:rsidR="00BD6B97" w:rsidRPr="007A7659" w:rsidRDefault="00BD6B97" w:rsidP="00C837CF">
      <w:pPr>
        <w:pStyle w:val="BodyText"/>
      </w:pPr>
      <w:r w:rsidRPr="007A7659">
        <w:t>The MSH segment shall be constructed as defined in the “Message Control” section (ITI TF-2x: C.2.2).</w:t>
      </w:r>
    </w:p>
    <w:p w14:paraId="5A9C3896" w14:textId="77777777" w:rsidR="00BD6B97" w:rsidRPr="007A7659" w:rsidRDefault="00BD6B97" w:rsidP="00C837CF">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3633B673" w14:textId="77777777" w:rsidR="00BD6B97" w:rsidRPr="007A7659" w:rsidRDefault="00BD6B97">
      <w:pPr>
        <w:pStyle w:val="Heading6"/>
        <w:numPr>
          <w:ilvl w:val="5"/>
          <w:numId w:val="19"/>
        </w:numPr>
        <w:tabs>
          <w:tab w:val="clear" w:pos="4320"/>
        </w:tabs>
        <w:rPr>
          <w:noProof w:val="0"/>
        </w:rPr>
      </w:pPr>
      <w:bookmarkStart w:id="3363" w:name="_Toc173916515"/>
      <w:bookmarkStart w:id="3364" w:name="_Toc174249010"/>
      <w:r w:rsidRPr="007A7659">
        <w:rPr>
          <w:noProof w:val="0"/>
        </w:rPr>
        <w:t>QID Segment</w:t>
      </w:r>
      <w:bookmarkEnd w:id="3363"/>
      <w:bookmarkEnd w:id="3364"/>
    </w:p>
    <w:p w14:paraId="78EB1917" w14:textId="77777777" w:rsidR="00BD6B97" w:rsidRPr="007A7659" w:rsidRDefault="00BD6B97" w:rsidP="001D3953">
      <w:pPr>
        <w:pStyle w:val="BodyText"/>
      </w:pPr>
      <w:r w:rsidRPr="007A7659">
        <w:rPr>
          <w:bCs/>
        </w:rPr>
        <w:t>The QID segment contains the information necessary to uniquely identify the query being cancelled.</w:t>
      </w:r>
    </w:p>
    <w:p w14:paraId="6E2E73D9" w14:textId="77777777" w:rsidR="00BD6B97" w:rsidRPr="007A7659" w:rsidRDefault="00BD6B97" w:rsidP="00E468B7">
      <w:pPr>
        <w:pStyle w:val="TableTitle"/>
        <w:rPr>
          <w:szCs w:val="24"/>
        </w:rPr>
      </w:pPr>
      <w:bookmarkStart w:id="3365" w:name="OLE_LINK21"/>
      <w:bookmarkStart w:id="3366" w:name="OLE_LINK22"/>
      <w:r w:rsidRPr="007A7659">
        <w:t>Table 3.21-</w:t>
      </w:r>
      <w:r w:rsidR="00333796" w:rsidRPr="007A7659">
        <w:t>11</w:t>
      </w:r>
      <w:r w:rsidRPr="007A7659">
        <w:t>: IHE Profile - QID segment</w:t>
      </w:r>
      <w:bookmarkEnd w:id="3365"/>
      <w:bookmarkEnd w:id="3366"/>
      <w:r w:rsidRPr="007A7659">
        <w:t xml:space="preserve"> </w:t>
      </w:r>
    </w:p>
    <w:tbl>
      <w:tblPr>
        <w:tblW w:w="0" w:type="auto"/>
        <w:tblInd w:w="828" w:type="dxa"/>
        <w:tblLayout w:type="fixed"/>
        <w:tblLook w:val="0000" w:firstRow="0" w:lastRow="0" w:firstColumn="0" w:lastColumn="0" w:noHBand="0" w:noVBand="0"/>
      </w:tblPr>
      <w:tblGrid>
        <w:gridCol w:w="1080"/>
        <w:gridCol w:w="900"/>
        <w:gridCol w:w="900"/>
        <w:gridCol w:w="879"/>
        <w:gridCol w:w="1011"/>
        <w:gridCol w:w="990"/>
        <w:gridCol w:w="2160"/>
      </w:tblGrid>
      <w:tr w:rsidR="00BD6B97" w:rsidRPr="007A7659" w14:paraId="610A58AF" w14:textId="77777777">
        <w:tc>
          <w:tcPr>
            <w:tcW w:w="1080" w:type="dxa"/>
            <w:tcBorders>
              <w:top w:val="single" w:sz="4" w:space="0" w:color="000000"/>
              <w:left w:val="single" w:sz="4" w:space="0" w:color="000000"/>
              <w:bottom w:val="single" w:sz="4" w:space="0" w:color="000000"/>
            </w:tcBorders>
            <w:shd w:val="clear" w:color="auto" w:fill="E0E0E0"/>
          </w:tcPr>
          <w:p w14:paraId="071F4CA3" w14:textId="77777777" w:rsidR="00BD6B97" w:rsidRPr="007A7659" w:rsidRDefault="00BD6B97" w:rsidP="003C1EFA">
            <w:pPr>
              <w:pStyle w:val="TableEntryHeader"/>
            </w:pPr>
            <w:r w:rsidRPr="007A7659">
              <w:t>SEQ</w:t>
            </w:r>
          </w:p>
        </w:tc>
        <w:tc>
          <w:tcPr>
            <w:tcW w:w="900" w:type="dxa"/>
            <w:tcBorders>
              <w:top w:val="single" w:sz="4" w:space="0" w:color="000000"/>
              <w:left w:val="single" w:sz="4" w:space="0" w:color="000000"/>
              <w:bottom w:val="single" w:sz="4" w:space="0" w:color="000000"/>
            </w:tcBorders>
            <w:shd w:val="clear" w:color="auto" w:fill="E0E0E0"/>
          </w:tcPr>
          <w:p w14:paraId="56CBC5FB" w14:textId="77777777" w:rsidR="00BD6B97" w:rsidRPr="007A7659" w:rsidRDefault="00BD6B97" w:rsidP="003C1EFA">
            <w:pPr>
              <w:pStyle w:val="TableEntryHeader"/>
            </w:pPr>
            <w:r w:rsidRPr="007A7659">
              <w:t>LEN</w:t>
            </w:r>
          </w:p>
        </w:tc>
        <w:tc>
          <w:tcPr>
            <w:tcW w:w="900" w:type="dxa"/>
            <w:tcBorders>
              <w:top w:val="single" w:sz="4" w:space="0" w:color="000000"/>
              <w:left w:val="single" w:sz="4" w:space="0" w:color="000000"/>
              <w:bottom w:val="single" w:sz="4" w:space="0" w:color="000000"/>
            </w:tcBorders>
            <w:shd w:val="clear" w:color="auto" w:fill="E0E0E0"/>
          </w:tcPr>
          <w:p w14:paraId="627713EF" w14:textId="77777777" w:rsidR="00BD6B97" w:rsidRPr="007A7659" w:rsidRDefault="00BD6B97" w:rsidP="003C1EFA">
            <w:pPr>
              <w:pStyle w:val="TableEntryHeader"/>
            </w:pPr>
            <w:r w:rsidRPr="007A7659">
              <w:t>DT</w:t>
            </w:r>
          </w:p>
        </w:tc>
        <w:tc>
          <w:tcPr>
            <w:tcW w:w="879" w:type="dxa"/>
            <w:tcBorders>
              <w:top w:val="single" w:sz="4" w:space="0" w:color="000000"/>
              <w:left w:val="single" w:sz="4" w:space="0" w:color="000000"/>
              <w:bottom w:val="single" w:sz="4" w:space="0" w:color="000000"/>
            </w:tcBorders>
            <w:shd w:val="clear" w:color="auto" w:fill="E0E0E0"/>
          </w:tcPr>
          <w:p w14:paraId="0D44AB4B" w14:textId="77777777" w:rsidR="00BD6B97" w:rsidRPr="007A7659" w:rsidRDefault="00BD6B97" w:rsidP="003C1EFA">
            <w:pPr>
              <w:pStyle w:val="TableEntryHeader"/>
            </w:pPr>
            <w:r w:rsidRPr="007A7659">
              <w:t>OPT</w:t>
            </w:r>
          </w:p>
        </w:tc>
        <w:tc>
          <w:tcPr>
            <w:tcW w:w="1011" w:type="dxa"/>
            <w:tcBorders>
              <w:top w:val="single" w:sz="4" w:space="0" w:color="000000"/>
              <w:left w:val="single" w:sz="4" w:space="0" w:color="000000"/>
              <w:bottom w:val="single" w:sz="4" w:space="0" w:color="000000"/>
            </w:tcBorders>
            <w:shd w:val="clear" w:color="auto" w:fill="E0E0E0"/>
          </w:tcPr>
          <w:p w14:paraId="1E6C0C34" w14:textId="77777777" w:rsidR="00BD6B97" w:rsidRPr="007A7659" w:rsidRDefault="00BD6B97" w:rsidP="003C1EFA">
            <w:pPr>
              <w:pStyle w:val="TableEntryHeader"/>
            </w:pPr>
            <w:r w:rsidRPr="007A7659">
              <w:t>TBL#</w:t>
            </w:r>
          </w:p>
        </w:tc>
        <w:tc>
          <w:tcPr>
            <w:tcW w:w="990" w:type="dxa"/>
            <w:tcBorders>
              <w:top w:val="single" w:sz="4" w:space="0" w:color="000000"/>
              <w:left w:val="single" w:sz="4" w:space="0" w:color="000000"/>
              <w:bottom w:val="single" w:sz="4" w:space="0" w:color="000000"/>
            </w:tcBorders>
            <w:shd w:val="clear" w:color="auto" w:fill="E0E0E0"/>
          </w:tcPr>
          <w:p w14:paraId="321CE3F5" w14:textId="77777777" w:rsidR="00BD6B97" w:rsidRPr="007A7659" w:rsidRDefault="00BD6B97" w:rsidP="003C1EFA">
            <w:pPr>
              <w:pStyle w:val="TableEntryHeader"/>
            </w:pPr>
            <w:r w:rsidRPr="007A7659">
              <w:t>ITEM#</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Pr>
          <w:p w14:paraId="19620945" w14:textId="77777777" w:rsidR="00BD6B97" w:rsidRPr="007A7659" w:rsidRDefault="00BD6B97" w:rsidP="003C1EFA">
            <w:pPr>
              <w:pStyle w:val="TableEntryHeader"/>
            </w:pPr>
            <w:r w:rsidRPr="007A7659">
              <w:t>ELEMENT NAME</w:t>
            </w:r>
          </w:p>
        </w:tc>
      </w:tr>
      <w:tr w:rsidR="00BD6B97" w:rsidRPr="007A7659" w14:paraId="4488E661" w14:textId="77777777">
        <w:tc>
          <w:tcPr>
            <w:tcW w:w="1080" w:type="dxa"/>
            <w:tcBorders>
              <w:left w:val="single" w:sz="4" w:space="0" w:color="000000"/>
              <w:bottom w:val="single" w:sz="4" w:space="0" w:color="000000"/>
            </w:tcBorders>
          </w:tcPr>
          <w:p w14:paraId="64F90963" w14:textId="77777777" w:rsidR="00BD6B97" w:rsidRPr="007A7659" w:rsidRDefault="00BD6B97">
            <w:pPr>
              <w:pStyle w:val="TableEntry"/>
              <w:rPr>
                <w:noProof w:val="0"/>
              </w:rPr>
            </w:pPr>
            <w:r w:rsidRPr="007A7659">
              <w:rPr>
                <w:noProof w:val="0"/>
              </w:rPr>
              <w:t>1</w:t>
            </w:r>
          </w:p>
        </w:tc>
        <w:tc>
          <w:tcPr>
            <w:tcW w:w="900" w:type="dxa"/>
            <w:tcBorders>
              <w:left w:val="single" w:sz="4" w:space="0" w:color="000000"/>
              <w:bottom w:val="single" w:sz="4" w:space="0" w:color="000000"/>
            </w:tcBorders>
          </w:tcPr>
          <w:p w14:paraId="40EA16AC" w14:textId="77777777" w:rsidR="00BD6B97" w:rsidRPr="007A7659" w:rsidRDefault="00BD6B97">
            <w:pPr>
              <w:pStyle w:val="TableEntry"/>
              <w:rPr>
                <w:noProof w:val="0"/>
              </w:rPr>
            </w:pPr>
            <w:r w:rsidRPr="007A7659">
              <w:rPr>
                <w:noProof w:val="0"/>
              </w:rPr>
              <w:t>32</w:t>
            </w:r>
          </w:p>
        </w:tc>
        <w:tc>
          <w:tcPr>
            <w:tcW w:w="900" w:type="dxa"/>
            <w:tcBorders>
              <w:left w:val="single" w:sz="4" w:space="0" w:color="000000"/>
              <w:bottom w:val="single" w:sz="4" w:space="0" w:color="000000"/>
            </w:tcBorders>
          </w:tcPr>
          <w:p w14:paraId="6F749A0D" w14:textId="77777777" w:rsidR="00BD6B97" w:rsidRPr="007A7659" w:rsidRDefault="00BD6B97">
            <w:pPr>
              <w:pStyle w:val="TableEntry"/>
              <w:rPr>
                <w:noProof w:val="0"/>
              </w:rPr>
            </w:pPr>
            <w:r w:rsidRPr="007A7659">
              <w:rPr>
                <w:noProof w:val="0"/>
              </w:rPr>
              <w:t>ST</w:t>
            </w:r>
          </w:p>
        </w:tc>
        <w:tc>
          <w:tcPr>
            <w:tcW w:w="879" w:type="dxa"/>
            <w:tcBorders>
              <w:left w:val="single" w:sz="4" w:space="0" w:color="000000"/>
              <w:bottom w:val="single" w:sz="4" w:space="0" w:color="000000"/>
            </w:tcBorders>
          </w:tcPr>
          <w:p w14:paraId="6746CF32"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22878F5A" w14:textId="77777777" w:rsidR="00BD6B97" w:rsidRPr="007A7659" w:rsidRDefault="00BD6B97">
            <w:pPr>
              <w:pStyle w:val="TableEntry"/>
              <w:rPr>
                <w:noProof w:val="0"/>
              </w:rPr>
            </w:pPr>
          </w:p>
        </w:tc>
        <w:tc>
          <w:tcPr>
            <w:tcW w:w="990" w:type="dxa"/>
            <w:tcBorders>
              <w:left w:val="single" w:sz="4" w:space="0" w:color="000000"/>
              <w:bottom w:val="single" w:sz="4" w:space="0" w:color="000000"/>
            </w:tcBorders>
          </w:tcPr>
          <w:p w14:paraId="45932F89" w14:textId="77777777" w:rsidR="00BD6B97" w:rsidRPr="007A7659" w:rsidRDefault="00BD6B97">
            <w:pPr>
              <w:pStyle w:val="TableEntry"/>
              <w:rPr>
                <w:noProof w:val="0"/>
              </w:rPr>
            </w:pPr>
            <w:r w:rsidRPr="007A7659">
              <w:rPr>
                <w:noProof w:val="0"/>
              </w:rPr>
              <w:t>00696</w:t>
            </w:r>
          </w:p>
        </w:tc>
        <w:tc>
          <w:tcPr>
            <w:tcW w:w="2160" w:type="dxa"/>
            <w:tcBorders>
              <w:left w:val="single" w:sz="4" w:space="0" w:color="000000"/>
              <w:bottom w:val="single" w:sz="4" w:space="0" w:color="000000"/>
              <w:right w:val="single" w:sz="4" w:space="0" w:color="000000"/>
            </w:tcBorders>
          </w:tcPr>
          <w:p w14:paraId="3A936B51" w14:textId="77777777" w:rsidR="00BD6B97" w:rsidRPr="007A7659" w:rsidRDefault="00BD6B97">
            <w:pPr>
              <w:pStyle w:val="TableEntry"/>
              <w:rPr>
                <w:noProof w:val="0"/>
              </w:rPr>
            </w:pPr>
            <w:r w:rsidRPr="007A7659">
              <w:rPr>
                <w:noProof w:val="0"/>
              </w:rPr>
              <w:t>Query Tag</w:t>
            </w:r>
          </w:p>
        </w:tc>
      </w:tr>
      <w:tr w:rsidR="00BD6B97" w:rsidRPr="007A7659" w14:paraId="1F1EE805" w14:textId="77777777">
        <w:tc>
          <w:tcPr>
            <w:tcW w:w="1080" w:type="dxa"/>
            <w:tcBorders>
              <w:left w:val="single" w:sz="4" w:space="0" w:color="000000"/>
              <w:bottom w:val="single" w:sz="4" w:space="0" w:color="000000"/>
            </w:tcBorders>
          </w:tcPr>
          <w:p w14:paraId="52FAFCEA" w14:textId="77777777" w:rsidR="00BD6B97" w:rsidRPr="007A7659" w:rsidRDefault="00BD6B97">
            <w:pPr>
              <w:pStyle w:val="TableEntry"/>
              <w:rPr>
                <w:noProof w:val="0"/>
              </w:rPr>
            </w:pPr>
            <w:r w:rsidRPr="007A7659">
              <w:rPr>
                <w:noProof w:val="0"/>
              </w:rPr>
              <w:t>2</w:t>
            </w:r>
          </w:p>
        </w:tc>
        <w:tc>
          <w:tcPr>
            <w:tcW w:w="900" w:type="dxa"/>
            <w:tcBorders>
              <w:left w:val="single" w:sz="4" w:space="0" w:color="000000"/>
              <w:bottom w:val="single" w:sz="4" w:space="0" w:color="000000"/>
            </w:tcBorders>
          </w:tcPr>
          <w:p w14:paraId="01C58982" w14:textId="77777777" w:rsidR="00BD6B97" w:rsidRPr="007A7659" w:rsidRDefault="00BD6B97">
            <w:pPr>
              <w:pStyle w:val="TableEntry"/>
              <w:rPr>
                <w:noProof w:val="0"/>
              </w:rPr>
            </w:pPr>
            <w:r w:rsidRPr="007A7659">
              <w:rPr>
                <w:noProof w:val="0"/>
              </w:rPr>
              <w:t>250</w:t>
            </w:r>
          </w:p>
        </w:tc>
        <w:tc>
          <w:tcPr>
            <w:tcW w:w="900" w:type="dxa"/>
            <w:tcBorders>
              <w:left w:val="single" w:sz="4" w:space="0" w:color="000000"/>
              <w:bottom w:val="single" w:sz="4" w:space="0" w:color="000000"/>
            </w:tcBorders>
          </w:tcPr>
          <w:p w14:paraId="1238F44E" w14:textId="77777777" w:rsidR="00BD6B97" w:rsidRPr="007A7659" w:rsidRDefault="00BD6B97">
            <w:pPr>
              <w:pStyle w:val="TableEntry"/>
              <w:rPr>
                <w:noProof w:val="0"/>
              </w:rPr>
            </w:pPr>
            <w:r w:rsidRPr="007A7659">
              <w:rPr>
                <w:noProof w:val="0"/>
              </w:rPr>
              <w:t>CE</w:t>
            </w:r>
          </w:p>
        </w:tc>
        <w:tc>
          <w:tcPr>
            <w:tcW w:w="879" w:type="dxa"/>
            <w:tcBorders>
              <w:left w:val="single" w:sz="4" w:space="0" w:color="000000"/>
              <w:bottom w:val="single" w:sz="4" w:space="0" w:color="000000"/>
            </w:tcBorders>
          </w:tcPr>
          <w:p w14:paraId="2E011108"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79F72F54" w14:textId="77777777" w:rsidR="00BD6B97" w:rsidRPr="007A7659" w:rsidRDefault="00BD6B97">
            <w:pPr>
              <w:pStyle w:val="TableEntry"/>
              <w:rPr>
                <w:noProof w:val="0"/>
              </w:rPr>
            </w:pPr>
            <w:r w:rsidRPr="007A7659">
              <w:rPr>
                <w:noProof w:val="0"/>
              </w:rPr>
              <w:t>0471</w:t>
            </w:r>
          </w:p>
        </w:tc>
        <w:tc>
          <w:tcPr>
            <w:tcW w:w="990" w:type="dxa"/>
            <w:tcBorders>
              <w:left w:val="single" w:sz="4" w:space="0" w:color="000000"/>
              <w:bottom w:val="single" w:sz="4" w:space="0" w:color="000000"/>
            </w:tcBorders>
          </w:tcPr>
          <w:p w14:paraId="1ADF980A" w14:textId="77777777" w:rsidR="00BD6B97" w:rsidRPr="007A7659" w:rsidRDefault="00BD6B97">
            <w:pPr>
              <w:pStyle w:val="TableEntry"/>
              <w:rPr>
                <w:noProof w:val="0"/>
              </w:rPr>
            </w:pPr>
            <w:r w:rsidRPr="007A7659">
              <w:rPr>
                <w:noProof w:val="0"/>
              </w:rPr>
              <w:t>01375</w:t>
            </w:r>
          </w:p>
        </w:tc>
        <w:tc>
          <w:tcPr>
            <w:tcW w:w="2160" w:type="dxa"/>
            <w:tcBorders>
              <w:left w:val="single" w:sz="4" w:space="0" w:color="000000"/>
              <w:bottom w:val="single" w:sz="4" w:space="0" w:color="000000"/>
              <w:right w:val="single" w:sz="4" w:space="0" w:color="000000"/>
            </w:tcBorders>
          </w:tcPr>
          <w:p w14:paraId="0ED8681D" w14:textId="77777777" w:rsidR="00BD6B97" w:rsidRPr="007A7659" w:rsidRDefault="00BD6B97">
            <w:pPr>
              <w:pStyle w:val="TableEntry"/>
              <w:rPr>
                <w:noProof w:val="0"/>
              </w:rPr>
            </w:pPr>
            <w:r w:rsidRPr="007A7659">
              <w:rPr>
                <w:noProof w:val="0"/>
              </w:rPr>
              <w:t>Message Query Name</w:t>
            </w:r>
          </w:p>
        </w:tc>
      </w:tr>
    </w:tbl>
    <w:p w14:paraId="7FB7C63A" w14:textId="77777777" w:rsidR="00BD6B97" w:rsidRPr="007A7659" w:rsidRDefault="00BD6B97" w:rsidP="00D55E57">
      <w:pPr>
        <w:pStyle w:val="BodyText"/>
      </w:pPr>
    </w:p>
    <w:p w14:paraId="483CAB09" w14:textId="77777777" w:rsidR="00BD6B97" w:rsidRPr="007A7659" w:rsidRDefault="00BD6B97" w:rsidP="00493145">
      <w:pPr>
        <w:pStyle w:val="Heading7"/>
        <w:numPr>
          <w:ilvl w:val="6"/>
          <w:numId w:val="19"/>
        </w:numPr>
        <w:tabs>
          <w:tab w:val="clear" w:pos="4320"/>
          <w:tab w:val="clear" w:pos="5040"/>
        </w:tabs>
        <w:rPr>
          <w:noProof w:val="0"/>
        </w:rPr>
      </w:pPr>
      <w:bookmarkStart w:id="3367" w:name="_Toc173916516"/>
      <w:bookmarkStart w:id="3368" w:name="_Toc174249011"/>
      <w:r w:rsidRPr="007A7659">
        <w:rPr>
          <w:noProof w:val="0"/>
        </w:rPr>
        <w:t>Populating QID-1 Query Tag</w:t>
      </w:r>
      <w:bookmarkEnd w:id="3367"/>
      <w:bookmarkEnd w:id="3368"/>
    </w:p>
    <w:p w14:paraId="5A7A5DCC" w14:textId="77777777" w:rsidR="00BD6B97" w:rsidRPr="007A7659" w:rsidRDefault="00BD6B97" w:rsidP="001D3953">
      <w:pPr>
        <w:pStyle w:val="BodyText"/>
        <w:rPr>
          <w:bCs/>
        </w:rPr>
      </w:pPr>
      <w:r w:rsidRPr="007A7659">
        <w:rPr>
          <w:bCs/>
        </w:rPr>
        <w:t>QID-1 (Query Tag) uniquely identifies the query to be canceled. This field shall contain the same value specified in QPD-2.</w:t>
      </w:r>
    </w:p>
    <w:p w14:paraId="236D39AC" w14:textId="77777777" w:rsidR="00BD6B97" w:rsidRPr="007A7659" w:rsidRDefault="00BD6B97" w:rsidP="00B628D5">
      <w:pPr>
        <w:pStyle w:val="Heading7"/>
        <w:numPr>
          <w:ilvl w:val="6"/>
          <w:numId w:val="19"/>
        </w:numPr>
        <w:tabs>
          <w:tab w:val="clear" w:pos="4320"/>
          <w:tab w:val="clear" w:pos="5040"/>
        </w:tabs>
        <w:rPr>
          <w:noProof w:val="0"/>
        </w:rPr>
      </w:pPr>
      <w:bookmarkStart w:id="3369" w:name="_Toc173916517"/>
      <w:bookmarkStart w:id="3370" w:name="_Toc174249012"/>
      <w:r w:rsidRPr="007A7659">
        <w:rPr>
          <w:noProof w:val="0"/>
        </w:rPr>
        <w:t>Populating QID-2 Message Query Name</w:t>
      </w:r>
      <w:bookmarkEnd w:id="3369"/>
      <w:bookmarkEnd w:id="3370"/>
    </w:p>
    <w:p w14:paraId="304A37CE" w14:textId="77777777" w:rsidR="00BD6B97" w:rsidRPr="007A7659" w:rsidRDefault="00BD6B97" w:rsidP="001D3953">
      <w:pPr>
        <w:pStyle w:val="BodyText"/>
        <w:rPr>
          <w:bCs/>
        </w:rPr>
      </w:pPr>
      <w:r w:rsidRPr="007A7659">
        <w:rPr>
          <w:bCs/>
        </w:rPr>
        <w:t>QID-2 (Message Query Name) identifies the name of the query. It is an identifier of the conformance statement for this query. This field shall contain the same value specified in QPD-1.</w:t>
      </w:r>
    </w:p>
    <w:p w14:paraId="2A4B95C8" w14:textId="77777777" w:rsidR="00BD6B97" w:rsidRPr="007A7659" w:rsidRDefault="00BD6B97">
      <w:pPr>
        <w:pStyle w:val="Heading3"/>
        <w:numPr>
          <w:ilvl w:val="2"/>
          <w:numId w:val="19"/>
        </w:numPr>
        <w:tabs>
          <w:tab w:val="clear" w:pos="2160"/>
        </w:tabs>
        <w:rPr>
          <w:noProof w:val="0"/>
        </w:rPr>
      </w:pPr>
      <w:bookmarkStart w:id="3371" w:name="_Toc237186009"/>
      <w:bookmarkStart w:id="3372" w:name="_Toc518548698"/>
      <w:bookmarkEnd w:id="3371"/>
      <w:r w:rsidRPr="007A7659">
        <w:rPr>
          <w:noProof w:val="0"/>
        </w:rPr>
        <w:t>Security Considerations</w:t>
      </w:r>
      <w:bookmarkEnd w:id="3372"/>
    </w:p>
    <w:p w14:paraId="30BDD91F"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7E3F4E54" w14:textId="77777777" w:rsidR="00BD6B97" w:rsidRPr="007A7659" w:rsidRDefault="00BD6B97" w:rsidP="001D3953">
      <w:pPr>
        <w:pStyle w:val="BodyText"/>
      </w:pPr>
      <w:r w:rsidRPr="007A7659">
        <w:t xml:space="preserve">The Patient Demographics Query Transaction is a Query Information event as defined in Table </w:t>
      </w:r>
      <w:r w:rsidR="00767375" w:rsidRPr="007A7659">
        <w:t>3.20.4.1.1.1-1</w:t>
      </w:r>
      <w:r w:rsidRPr="007A7659">
        <w:t>. The Actors involved shall record audit events according to the following:</w:t>
      </w:r>
    </w:p>
    <w:p w14:paraId="5DACE513" w14:textId="77777777" w:rsidR="00BD6B97" w:rsidRPr="007A7659" w:rsidRDefault="00BD6B97">
      <w:pPr>
        <w:pStyle w:val="Heading5"/>
        <w:numPr>
          <w:ilvl w:val="4"/>
          <w:numId w:val="19"/>
        </w:numPr>
        <w:rPr>
          <w:noProof w:val="0"/>
        </w:rPr>
      </w:pPr>
      <w:r w:rsidRPr="007A7659">
        <w:rPr>
          <w:noProof w:val="0"/>
        </w:rPr>
        <w:lastRenderedPageBreak/>
        <w:t>Patient Demographics Consumer audit message:</w:t>
      </w:r>
    </w:p>
    <w:p w14:paraId="4CDCEDC8" w14:textId="77777777" w:rsidR="00BD6B97" w:rsidRPr="007A7659" w:rsidRDefault="00BD6B97" w:rsidP="001D395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BC5595E" w14:textId="77777777" w:rsidTr="007E3B51">
        <w:trPr>
          <w:cantSplit/>
        </w:trPr>
        <w:tc>
          <w:tcPr>
            <w:tcW w:w="1458" w:type="dxa"/>
            <w:tcBorders>
              <w:bottom w:val="single" w:sz="4" w:space="0" w:color="auto"/>
            </w:tcBorders>
            <w:textDirection w:val="btLr"/>
            <w:vAlign w:val="center"/>
          </w:tcPr>
          <w:p w14:paraId="529AF05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themeFill="background1" w:themeFillShade="D9"/>
            <w:vAlign w:val="center"/>
          </w:tcPr>
          <w:p w14:paraId="1D041068"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FF6197B"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F3C6A42" w14:textId="77777777" w:rsidR="00BD6B97" w:rsidRPr="007A7659" w:rsidRDefault="00BD6B97" w:rsidP="003C1EFA">
            <w:pPr>
              <w:pStyle w:val="TableEntryHeader"/>
            </w:pPr>
            <w:r w:rsidRPr="007A7659">
              <w:t>Value Constraints</w:t>
            </w:r>
          </w:p>
        </w:tc>
      </w:tr>
      <w:tr w:rsidR="00BD6B97" w:rsidRPr="007A7659" w14:paraId="5C290853" w14:textId="77777777" w:rsidTr="00AE5ED3">
        <w:trPr>
          <w:cantSplit/>
        </w:trPr>
        <w:tc>
          <w:tcPr>
            <w:tcW w:w="1458" w:type="dxa"/>
            <w:vMerge w:val="restart"/>
            <w:tcBorders>
              <w:top w:val="single" w:sz="4" w:space="0" w:color="auto"/>
            </w:tcBorders>
          </w:tcPr>
          <w:p w14:paraId="4D023A7F" w14:textId="77777777" w:rsidR="00BD6B97" w:rsidRPr="007A7659" w:rsidRDefault="00BD6B97" w:rsidP="003C1EFA">
            <w:pPr>
              <w:pStyle w:val="TableEntryHeader"/>
            </w:pPr>
            <w:r w:rsidRPr="007A7659">
              <w:t>Event</w:t>
            </w:r>
          </w:p>
          <w:p w14:paraId="698B01A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14CC97D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7E96028"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F1AA497"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7B3110BE" w14:textId="77777777">
        <w:trPr>
          <w:cantSplit/>
        </w:trPr>
        <w:tc>
          <w:tcPr>
            <w:tcW w:w="1458" w:type="dxa"/>
            <w:vMerge/>
            <w:vAlign w:val="center"/>
          </w:tcPr>
          <w:p w14:paraId="2D313F54" w14:textId="77777777" w:rsidR="00BD6B97" w:rsidRPr="007A7659" w:rsidRDefault="00BD6B97">
            <w:pPr>
              <w:pStyle w:val="TableLabel"/>
              <w:rPr>
                <w:rFonts w:ascii="Times New Roman" w:hAnsi="Times New Roman"/>
                <w:noProof w:val="0"/>
                <w:sz w:val="16"/>
              </w:rPr>
            </w:pPr>
          </w:p>
        </w:tc>
        <w:tc>
          <w:tcPr>
            <w:tcW w:w="2610" w:type="dxa"/>
            <w:vAlign w:val="center"/>
          </w:tcPr>
          <w:p w14:paraId="555757E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D4F3D8" w14:textId="77777777" w:rsidR="00BD6B97" w:rsidRPr="007A7659" w:rsidRDefault="00BD6B97">
            <w:pPr>
              <w:pStyle w:val="TableEntry"/>
              <w:jc w:val="center"/>
              <w:rPr>
                <w:noProof w:val="0"/>
                <w:sz w:val="16"/>
              </w:rPr>
            </w:pPr>
            <w:r w:rsidRPr="007A7659">
              <w:rPr>
                <w:noProof w:val="0"/>
                <w:sz w:val="16"/>
              </w:rPr>
              <w:t>M</w:t>
            </w:r>
          </w:p>
        </w:tc>
        <w:tc>
          <w:tcPr>
            <w:tcW w:w="4878" w:type="dxa"/>
          </w:tcPr>
          <w:p w14:paraId="0E9B69A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610BA53" w14:textId="77777777">
        <w:trPr>
          <w:cantSplit/>
        </w:trPr>
        <w:tc>
          <w:tcPr>
            <w:tcW w:w="1458" w:type="dxa"/>
            <w:vMerge/>
            <w:vAlign w:val="center"/>
          </w:tcPr>
          <w:p w14:paraId="245C4A80" w14:textId="77777777" w:rsidR="00BD6B97" w:rsidRPr="007A7659" w:rsidRDefault="00BD6B97">
            <w:pPr>
              <w:pStyle w:val="TableLabel"/>
              <w:rPr>
                <w:rFonts w:ascii="Times New Roman" w:hAnsi="Times New Roman"/>
                <w:noProof w:val="0"/>
                <w:sz w:val="16"/>
              </w:rPr>
            </w:pPr>
          </w:p>
        </w:tc>
        <w:tc>
          <w:tcPr>
            <w:tcW w:w="2610" w:type="dxa"/>
            <w:vAlign w:val="center"/>
          </w:tcPr>
          <w:p w14:paraId="03A2E58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B4CE58F"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00F4D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73F1A15" w14:textId="77777777">
        <w:trPr>
          <w:cantSplit/>
        </w:trPr>
        <w:tc>
          <w:tcPr>
            <w:tcW w:w="1458" w:type="dxa"/>
            <w:vMerge/>
            <w:vAlign w:val="center"/>
          </w:tcPr>
          <w:p w14:paraId="1AC8C91D" w14:textId="77777777" w:rsidR="00BD6B97" w:rsidRPr="007A7659" w:rsidRDefault="00BD6B97">
            <w:pPr>
              <w:pStyle w:val="TableLabel"/>
              <w:rPr>
                <w:rFonts w:ascii="Times New Roman" w:hAnsi="Times New Roman"/>
                <w:noProof w:val="0"/>
                <w:sz w:val="16"/>
              </w:rPr>
            </w:pPr>
          </w:p>
        </w:tc>
        <w:tc>
          <w:tcPr>
            <w:tcW w:w="2610" w:type="dxa"/>
            <w:vAlign w:val="center"/>
          </w:tcPr>
          <w:p w14:paraId="23D8118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32590D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33047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723B1CA" w14:textId="77777777">
        <w:trPr>
          <w:cantSplit/>
        </w:trPr>
        <w:tc>
          <w:tcPr>
            <w:tcW w:w="1458" w:type="dxa"/>
            <w:vMerge/>
            <w:vAlign w:val="center"/>
          </w:tcPr>
          <w:p w14:paraId="6AD84ABA" w14:textId="77777777" w:rsidR="00BD6B97" w:rsidRPr="007A7659" w:rsidRDefault="00BD6B97">
            <w:pPr>
              <w:pStyle w:val="TableLabel"/>
              <w:rPr>
                <w:rFonts w:ascii="Times New Roman" w:hAnsi="Times New Roman"/>
                <w:noProof w:val="0"/>
                <w:sz w:val="16"/>
              </w:rPr>
            </w:pPr>
          </w:p>
        </w:tc>
        <w:tc>
          <w:tcPr>
            <w:tcW w:w="2610" w:type="dxa"/>
            <w:vAlign w:val="center"/>
          </w:tcPr>
          <w:p w14:paraId="06B7BD22"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1DF62B2"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1DA19FD"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00387B7C" w14:textId="77777777">
        <w:trPr>
          <w:cantSplit/>
        </w:trPr>
        <w:tc>
          <w:tcPr>
            <w:tcW w:w="9666" w:type="dxa"/>
            <w:gridSpan w:val="4"/>
          </w:tcPr>
          <w:p w14:paraId="1F6852AD"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40890801" w14:textId="77777777">
        <w:trPr>
          <w:cantSplit/>
        </w:trPr>
        <w:tc>
          <w:tcPr>
            <w:tcW w:w="9666" w:type="dxa"/>
            <w:gridSpan w:val="4"/>
          </w:tcPr>
          <w:p w14:paraId="11E60636"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2D12582E" w14:textId="77777777">
        <w:trPr>
          <w:cantSplit/>
        </w:trPr>
        <w:tc>
          <w:tcPr>
            <w:tcW w:w="9666" w:type="dxa"/>
            <w:gridSpan w:val="4"/>
          </w:tcPr>
          <w:p w14:paraId="6404F405"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76626B12" w14:textId="77777777">
        <w:trPr>
          <w:cantSplit/>
        </w:trPr>
        <w:tc>
          <w:tcPr>
            <w:tcW w:w="9666" w:type="dxa"/>
            <w:gridSpan w:val="4"/>
          </w:tcPr>
          <w:p w14:paraId="33CDB9EC"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6710DA1" w14:textId="77777777">
        <w:trPr>
          <w:cantSplit/>
        </w:trPr>
        <w:tc>
          <w:tcPr>
            <w:tcW w:w="9666" w:type="dxa"/>
            <w:gridSpan w:val="4"/>
          </w:tcPr>
          <w:p w14:paraId="38B297A9" w14:textId="77777777" w:rsidR="00BD6B97" w:rsidRPr="007A7659" w:rsidRDefault="00BD6B97" w:rsidP="007E3B51">
            <w:pPr>
              <w:pStyle w:val="TableEntry"/>
              <w:rPr>
                <w:bCs/>
                <w:noProof w:val="0"/>
              </w:rPr>
            </w:pPr>
            <w:r w:rsidRPr="007A7659">
              <w:rPr>
                <w:bCs/>
                <w:noProof w:val="0"/>
              </w:rPr>
              <w:t>Patient (0..n)</w:t>
            </w:r>
          </w:p>
        </w:tc>
      </w:tr>
      <w:tr w:rsidR="00BD6B97" w:rsidRPr="007A7659" w14:paraId="5C3A181C" w14:textId="77777777">
        <w:trPr>
          <w:cantSplit/>
        </w:trPr>
        <w:tc>
          <w:tcPr>
            <w:tcW w:w="9666" w:type="dxa"/>
            <w:gridSpan w:val="4"/>
          </w:tcPr>
          <w:p w14:paraId="2A24AE2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BBBD35F" w14:textId="77777777" w:rsidR="004722A1" w:rsidRPr="007A7659" w:rsidRDefault="004722A1"/>
    <w:p w14:paraId="2FA8BE40"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D2DF817" w14:textId="77777777">
        <w:trPr>
          <w:cantSplit/>
        </w:trPr>
        <w:tc>
          <w:tcPr>
            <w:tcW w:w="1548" w:type="dxa"/>
            <w:vMerge w:val="restart"/>
          </w:tcPr>
          <w:p w14:paraId="779775D0" w14:textId="77777777" w:rsidR="00BD6B97" w:rsidRPr="007A7659" w:rsidRDefault="00BD6B97" w:rsidP="003C1EFA">
            <w:pPr>
              <w:pStyle w:val="TableEntryHeader"/>
            </w:pPr>
            <w:r w:rsidRPr="007A7659">
              <w:t>Source</w:t>
            </w:r>
          </w:p>
          <w:p w14:paraId="088FA13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92900D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51313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DEE618"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6CD4E9" w14:textId="77777777">
        <w:trPr>
          <w:cantSplit/>
        </w:trPr>
        <w:tc>
          <w:tcPr>
            <w:tcW w:w="1548" w:type="dxa"/>
            <w:vMerge/>
            <w:textDirection w:val="btLr"/>
            <w:vAlign w:val="center"/>
          </w:tcPr>
          <w:p w14:paraId="77936E3B" w14:textId="77777777" w:rsidR="00BD6B97" w:rsidRPr="007A7659" w:rsidRDefault="00BD6B97">
            <w:pPr>
              <w:pStyle w:val="TableLabel"/>
              <w:rPr>
                <w:rFonts w:ascii="Times New Roman" w:hAnsi="Times New Roman"/>
                <w:noProof w:val="0"/>
                <w:sz w:val="16"/>
              </w:rPr>
            </w:pPr>
          </w:p>
        </w:tc>
        <w:tc>
          <w:tcPr>
            <w:tcW w:w="2520" w:type="dxa"/>
            <w:vAlign w:val="center"/>
          </w:tcPr>
          <w:p w14:paraId="6DF8D28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7DB08F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7D3BD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5EFA703" w14:textId="77777777">
        <w:trPr>
          <w:cantSplit/>
        </w:trPr>
        <w:tc>
          <w:tcPr>
            <w:tcW w:w="1548" w:type="dxa"/>
            <w:vMerge/>
            <w:textDirection w:val="btLr"/>
            <w:vAlign w:val="center"/>
          </w:tcPr>
          <w:p w14:paraId="6E30BE97" w14:textId="77777777" w:rsidR="00BD6B97" w:rsidRPr="007A7659" w:rsidRDefault="00BD6B97">
            <w:pPr>
              <w:pStyle w:val="TableLabel"/>
              <w:rPr>
                <w:rFonts w:ascii="Times New Roman" w:hAnsi="Times New Roman"/>
                <w:noProof w:val="0"/>
                <w:sz w:val="16"/>
              </w:rPr>
            </w:pPr>
          </w:p>
        </w:tc>
        <w:tc>
          <w:tcPr>
            <w:tcW w:w="2520" w:type="dxa"/>
            <w:vAlign w:val="center"/>
          </w:tcPr>
          <w:p w14:paraId="5F0C9FC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25AE8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4A26AFF"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4FA0A99" w14:textId="77777777">
        <w:trPr>
          <w:cantSplit/>
        </w:trPr>
        <w:tc>
          <w:tcPr>
            <w:tcW w:w="1548" w:type="dxa"/>
            <w:vMerge/>
            <w:textDirection w:val="btLr"/>
            <w:vAlign w:val="center"/>
          </w:tcPr>
          <w:p w14:paraId="25E6D790" w14:textId="77777777" w:rsidR="00BD6B97" w:rsidRPr="007A7659" w:rsidRDefault="00BD6B97">
            <w:pPr>
              <w:pStyle w:val="TableLabel"/>
              <w:rPr>
                <w:rFonts w:ascii="Times New Roman" w:hAnsi="Times New Roman"/>
                <w:noProof w:val="0"/>
                <w:sz w:val="16"/>
              </w:rPr>
            </w:pPr>
          </w:p>
        </w:tc>
        <w:tc>
          <w:tcPr>
            <w:tcW w:w="2520" w:type="dxa"/>
            <w:vAlign w:val="center"/>
          </w:tcPr>
          <w:p w14:paraId="23E86F0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6F73BF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5C4ABA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8C7DE0" w14:textId="77777777">
        <w:trPr>
          <w:cantSplit/>
        </w:trPr>
        <w:tc>
          <w:tcPr>
            <w:tcW w:w="1548" w:type="dxa"/>
            <w:vMerge/>
            <w:textDirection w:val="btLr"/>
            <w:vAlign w:val="center"/>
          </w:tcPr>
          <w:p w14:paraId="57755CD5" w14:textId="77777777" w:rsidR="00BD6B97" w:rsidRPr="007A7659" w:rsidRDefault="00BD6B97">
            <w:pPr>
              <w:pStyle w:val="TableLabel"/>
              <w:rPr>
                <w:rFonts w:ascii="Times New Roman" w:hAnsi="Times New Roman"/>
                <w:noProof w:val="0"/>
                <w:sz w:val="16"/>
              </w:rPr>
            </w:pPr>
          </w:p>
        </w:tc>
        <w:tc>
          <w:tcPr>
            <w:tcW w:w="2520" w:type="dxa"/>
            <w:vAlign w:val="center"/>
          </w:tcPr>
          <w:p w14:paraId="4C773BA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537910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C408A6"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C095EF3" w14:textId="77777777">
        <w:trPr>
          <w:cantSplit/>
        </w:trPr>
        <w:tc>
          <w:tcPr>
            <w:tcW w:w="1548" w:type="dxa"/>
            <w:vMerge/>
            <w:textDirection w:val="btLr"/>
            <w:vAlign w:val="center"/>
          </w:tcPr>
          <w:p w14:paraId="1EC5F5B6" w14:textId="77777777" w:rsidR="00BD6B97" w:rsidRPr="007A7659" w:rsidRDefault="00BD6B97">
            <w:pPr>
              <w:pStyle w:val="TableLabel"/>
              <w:rPr>
                <w:rFonts w:ascii="Times New Roman" w:hAnsi="Times New Roman"/>
                <w:noProof w:val="0"/>
                <w:sz w:val="16"/>
              </w:rPr>
            </w:pPr>
          </w:p>
        </w:tc>
        <w:tc>
          <w:tcPr>
            <w:tcW w:w="2520" w:type="dxa"/>
            <w:vAlign w:val="center"/>
          </w:tcPr>
          <w:p w14:paraId="2B6FF9F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1D66BE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F7371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1BAB5EA" w14:textId="77777777">
        <w:trPr>
          <w:cantSplit/>
        </w:trPr>
        <w:tc>
          <w:tcPr>
            <w:tcW w:w="1548" w:type="dxa"/>
            <w:vMerge/>
            <w:textDirection w:val="btLr"/>
            <w:vAlign w:val="center"/>
          </w:tcPr>
          <w:p w14:paraId="4E8C68D8" w14:textId="77777777" w:rsidR="00BD6B97" w:rsidRPr="007A7659" w:rsidRDefault="00BD6B97">
            <w:pPr>
              <w:pStyle w:val="TableLabel"/>
              <w:rPr>
                <w:rFonts w:ascii="Times New Roman" w:hAnsi="Times New Roman"/>
                <w:noProof w:val="0"/>
                <w:sz w:val="16"/>
              </w:rPr>
            </w:pPr>
          </w:p>
        </w:tc>
        <w:tc>
          <w:tcPr>
            <w:tcW w:w="2520" w:type="dxa"/>
            <w:vAlign w:val="center"/>
          </w:tcPr>
          <w:p w14:paraId="7B9EF4C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C20FC4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87B6ABD" w14:textId="77777777" w:rsidR="00BD6B97" w:rsidRPr="007A7659" w:rsidRDefault="00BD6B97">
            <w:pPr>
              <w:pStyle w:val="TableEntry"/>
              <w:rPr>
                <w:noProof w:val="0"/>
                <w:sz w:val="16"/>
              </w:rPr>
            </w:pPr>
            <w:r w:rsidRPr="007A7659">
              <w:rPr>
                <w:noProof w:val="0"/>
                <w:sz w:val="16"/>
              </w:rPr>
              <w:t>The machine name or IP address.</w:t>
            </w:r>
          </w:p>
        </w:tc>
      </w:tr>
    </w:tbl>
    <w:p w14:paraId="22E1C95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B495C62" w14:textId="77777777" w:rsidTr="00AE5ED3">
        <w:trPr>
          <w:cantSplit/>
        </w:trPr>
        <w:tc>
          <w:tcPr>
            <w:tcW w:w="1548" w:type="dxa"/>
            <w:vMerge w:val="restart"/>
          </w:tcPr>
          <w:p w14:paraId="4AF702A0" w14:textId="77777777" w:rsidR="00BD6B97" w:rsidRPr="007A7659" w:rsidRDefault="00BD6B97" w:rsidP="003C1EFA">
            <w:pPr>
              <w:pStyle w:val="TableEntryHeader"/>
            </w:pPr>
            <w:r w:rsidRPr="007A7659">
              <w:t>Human Requestor (if known)</w:t>
            </w:r>
          </w:p>
          <w:p w14:paraId="012C880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46BF8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D2DB1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CFD44E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27578DE3" w14:textId="77777777">
        <w:trPr>
          <w:cantSplit/>
        </w:trPr>
        <w:tc>
          <w:tcPr>
            <w:tcW w:w="1548" w:type="dxa"/>
            <w:vMerge/>
            <w:textDirection w:val="btLr"/>
            <w:vAlign w:val="center"/>
          </w:tcPr>
          <w:p w14:paraId="286A0F38" w14:textId="77777777" w:rsidR="00BD6B97" w:rsidRPr="007A7659" w:rsidRDefault="00BD6B97">
            <w:pPr>
              <w:pStyle w:val="TableLabel"/>
              <w:rPr>
                <w:rFonts w:ascii="Times New Roman" w:hAnsi="Times New Roman"/>
                <w:noProof w:val="0"/>
                <w:sz w:val="16"/>
              </w:rPr>
            </w:pPr>
          </w:p>
        </w:tc>
        <w:tc>
          <w:tcPr>
            <w:tcW w:w="2520" w:type="dxa"/>
            <w:vAlign w:val="center"/>
          </w:tcPr>
          <w:p w14:paraId="07D6953D"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4E27F9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E148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2CDFC3" w14:textId="77777777">
        <w:trPr>
          <w:cantSplit/>
        </w:trPr>
        <w:tc>
          <w:tcPr>
            <w:tcW w:w="1548" w:type="dxa"/>
            <w:vMerge/>
            <w:textDirection w:val="btLr"/>
            <w:vAlign w:val="center"/>
          </w:tcPr>
          <w:p w14:paraId="64EB1282" w14:textId="77777777" w:rsidR="00BD6B97" w:rsidRPr="007A7659" w:rsidRDefault="00BD6B97">
            <w:pPr>
              <w:pStyle w:val="TableLabel"/>
              <w:rPr>
                <w:rFonts w:ascii="Times New Roman" w:hAnsi="Times New Roman"/>
                <w:noProof w:val="0"/>
                <w:sz w:val="16"/>
              </w:rPr>
            </w:pPr>
          </w:p>
        </w:tc>
        <w:tc>
          <w:tcPr>
            <w:tcW w:w="2520" w:type="dxa"/>
            <w:vAlign w:val="center"/>
          </w:tcPr>
          <w:p w14:paraId="2931E549"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A35F61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2F932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12A1595" w14:textId="77777777">
        <w:trPr>
          <w:cantSplit/>
        </w:trPr>
        <w:tc>
          <w:tcPr>
            <w:tcW w:w="1548" w:type="dxa"/>
            <w:vMerge/>
            <w:textDirection w:val="btLr"/>
            <w:vAlign w:val="center"/>
          </w:tcPr>
          <w:p w14:paraId="7B911634" w14:textId="77777777" w:rsidR="00BD6B97" w:rsidRPr="007A7659" w:rsidRDefault="00BD6B97">
            <w:pPr>
              <w:pStyle w:val="TableLabel"/>
              <w:rPr>
                <w:rFonts w:ascii="Times New Roman" w:hAnsi="Times New Roman"/>
                <w:noProof w:val="0"/>
                <w:sz w:val="16"/>
              </w:rPr>
            </w:pPr>
          </w:p>
        </w:tc>
        <w:tc>
          <w:tcPr>
            <w:tcW w:w="2520" w:type="dxa"/>
            <w:vAlign w:val="center"/>
          </w:tcPr>
          <w:p w14:paraId="080DBBFC"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11F1660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4E3C5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0DA3D44" w14:textId="77777777">
        <w:trPr>
          <w:cantSplit/>
        </w:trPr>
        <w:tc>
          <w:tcPr>
            <w:tcW w:w="1548" w:type="dxa"/>
            <w:vMerge/>
            <w:textDirection w:val="btLr"/>
            <w:vAlign w:val="center"/>
          </w:tcPr>
          <w:p w14:paraId="268AE9CB" w14:textId="77777777" w:rsidR="00BD6B97" w:rsidRPr="007A7659" w:rsidRDefault="00BD6B97">
            <w:pPr>
              <w:pStyle w:val="TableLabel"/>
              <w:rPr>
                <w:rFonts w:ascii="Times New Roman" w:hAnsi="Times New Roman"/>
                <w:noProof w:val="0"/>
                <w:sz w:val="16"/>
              </w:rPr>
            </w:pPr>
          </w:p>
        </w:tc>
        <w:tc>
          <w:tcPr>
            <w:tcW w:w="2520" w:type="dxa"/>
            <w:vAlign w:val="center"/>
          </w:tcPr>
          <w:p w14:paraId="3A37E37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D1E3A7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5BB52F0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66D655B5" w14:textId="77777777">
        <w:trPr>
          <w:cantSplit/>
        </w:trPr>
        <w:tc>
          <w:tcPr>
            <w:tcW w:w="1548" w:type="dxa"/>
            <w:vMerge/>
            <w:textDirection w:val="btLr"/>
            <w:vAlign w:val="center"/>
          </w:tcPr>
          <w:p w14:paraId="5F6D411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D6775C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051D8239"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8198A2A" w14:textId="0565BB9B" w:rsidR="007B2BD6" w:rsidRPr="007A7659" w:rsidRDefault="007B2BD6" w:rsidP="004A0919">
            <w:pPr>
              <w:pStyle w:val="TableEntry"/>
              <w:rPr>
                <w:iCs/>
                <w:noProof w:val="0"/>
                <w:sz w:val="16"/>
              </w:rPr>
            </w:pPr>
            <w:r w:rsidRPr="007A7659">
              <w:rPr>
                <w:i/>
                <w:iCs/>
                <w:noProof w:val="0"/>
                <w:sz w:val="16"/>
              </w:rPr>
              <w:t>not specialized</w:t>
            </w:r>
          </w:p>
        </w:tc>
      </w:tr>
      <w:tr w:rsidR="007B2BD6" w:rsidRPr="007A7659" w14:paraId="3FD519E8" w14:textId="77777777" w:rsidTr="00AE5ED3">
        <w:trPr>
          <w:cantSplit/>
        </w:trPr>
        <w:tc>
          <w:tcPr>
            <w:tcW w:w="1548" w:type="dxa"/>
            <w:vMerge/>
            <w:textDirection w:val="btLr"/>
            <w:vAlign w:val="center"/>
          </w:tcPr>
          <w:p w14:paraId="47A2E289"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4ED97D2E"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8A43EA2"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0037610" w14:textId="77777777" w:rsidR="007B2BD6" w:rsidRPr="007A7659" w:rsidRDefault="007B2BD6" w:rsidP="007B2BD6">
            <w:pPr>
              <w:pStyle w:val="TableEntry"/>
              <w:rPr>
                <w:iCs/>
                <w:noProof w:val="0"/>
                <w:sz w:val="16"/>
              </w:rPr>
            </w:pPr>
            <w:r w:rsidRPr="007A7659">
              <w:rPr>
                <w:i/>
                <w:iCs/>
                <w:noProof w:val="0"/>
                <w:sz w:val="16"/>
              </w:rPr>
              <w:t>not specialized</w:t>
            </w:r>
          </w:p>
        </w:tc>
      </w:tr>
    </w:tbl>
    <w:p w14:paraId="6D4FA7CE" w14:textId="77777777" w:rsidR="00BD6B97" w:rsidRPr="007A7659" w:rsidRDefault="00BD6B97"/>
    <w:p w14:paraId="23E57177" w14:textId="77777777" w:rsidR="004A1CB8" w:rsidRPr="007A7659" w:rsidRDefault="004A1CB8"/>
    <w:p w14:paraId="343E9DCD" w14:textId="77777777" w:rsidR="004A1CB8" w:rsidRPr="007A7659" w:rsidRDefault="004A1CB8"/>
    <w:p w14:paraId="61388475" w14:textId="77777777" w:rsidR="004A1CB8" w:rsidRPr="007A7659" w:rsidRDefault="004A1CB8"/>
    <w:p w14:paraId="503E652E" w14:textId="77777777" w:rsidR="004A1CB8" w:rsidRPr="007A7659" w:rsidRDefault="004A1CB8"/>
    <w:p w14:paraId="04BC660A"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C18934A" w14:textId="77777777" w:rsidTr="00AE5ED3">
        <w:trPr>
          <w:cantSplit/>
        </w:trPr>
        <w:tc>
          <w:tcPr>
            <w:tcW w:w="1548" w:type="dxa"/>
            <w:vMerge w:val="restart"/>
          </w:tcPr>
          <w:p w14:paraId="4AA33652" w14:textId="77777777" w:rsidR="00BD6B97" w:rsidRPr="007A7659" w:rsidRDefault="00BD6B97" w:rsidP="003C1EFA">
            <w:pPr>
              <w:pStyle w:val="TableEntryHeader"/>
            </w:pPr>
            <w:r w:rsidRPr="007A7659">
              <w:lastRenderedPageBreak/>
              <w:t>Destination</w:t>
            </w:r>
          </w:p>
          <w:p w14:paraId="7267B37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F5CC79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62440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5D8754B"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61CCCFC3" w14:textId="77777777">
        <w:trPr>
          <w:cantSplit/>
        </w:trPr>
        <w:tc>
          <w:tcPr>
            <w:tcW w:w="1548" w:type="dxa"/>
            <w:vMerge/>
            <w:textDirection w:val="btLr"/>
            <w:vAlign w:val="center"/>
          </w:tcPr>
          <w:p w14:paraId="05D75DF2" w14:textId="77777777" w:rsidR="00BD6B97" w:rsidRPr="007A7659" w:rsidRDefault="00BD6B97">
            <w:pPr>
              <w:pStyle w:val="TableLabel"/>
              <w:rPr>
                <w:rFonts w:ascii="Times New Roman" w:hAnsi="Times New Roman"/>
                <w:noProof w:val="0"/>
                <w:sz w:val="16"/>
              </w:rPr>
            </w:pPr>
          </w:p>
        </w:tc>
        <w:tc>
          <w:tcPr>
            <w:tcW w:w="2520" w:type="dxa"/>
            <w:vAlign w:val="center"/>
          </w:tcPr>
          <w:p w14:paraId="323BBB4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388D16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B04ED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0A190F" w14:textId="77777777">
        <w:trPr>
          <w:cantSplit/>
        </w:trPr>
        <w:tc>
          <w:tcPr>
            <w:tcW w:w="1548" w:type="dxa"/>
            <w:vMerge/>
            <w:textDirection w:val="btLr"/>
            <w:vAlign w:val="center"/>
          </w:tcPr>
          <w:p w14:paraId="094B6740" w14:textId="77777777" w:rsidR="00BD6B97" w:rsidRPr="007A7659" w:rsidRDefault="00BD6B97">
            <w:pPr>
              <w:pStyle w:val="TableLabel"/>
              <w:rPr>
                <w:rFonts w:ascii="Times New Roman" w:hAnsi="Times New Roman"/>
                <w:noProof w:val="0"/>
                <w:sz w:val="16"/>
              </w:rPr>
            </w:pPr>
          </w:p>
        </w:tc>
        <w:tc>
          <w:tcPr>
            <w:tcW w:w="2520" w:type="dxa"/>
            <w:vAlign w:val="center"/>
          </w:tcPr>
          <w:p w14:paraId="2CC4BBF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26B078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F0BE2D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DC069CA" w14:textId="77777777">
        <w:trPr>
          <w:cantSplit/>
        </w:trPr>
        <w:tc>
          <w:tcPr>
            <w:tcW w:w="1548" w:type="dxa"/>
            <w:vMerge/>
            <w:textDirection w:val="btLr"/>
            <w:vAlign w:val="center"/>
          </w:tcPr>
          <w:p w14:paraId="7C70552C" w14:textId="77777777" w:rsidR="00BD6B97" w:rsidRPr="007A7659" w:rsidRDefault="00BD6B97">
            <w:pPr>
              <w:pStyle w:val="TableLabel"/>
              <w:rPr>
                <w:rFonts w:ascii="Times New Roman" w:hAnsi="Times New Roman"/>
                <w:noProof w:val="0"/>
                <w:sz w:val="16"/>
              </w:rPr>
            </w:pPr>
          </w:p>
        </w:tc>
        <w:tc>
          <w:tcPr>
            <w:tcW w:w="2520" w:type="dxa"/>
            <w:vAlign w:val="center"/>
          </w:tcPr>
          <w:p w14:paraId="7C807B95" w14:textId="77777777" w:rsidR="00BD6B97" w:rsidRPr="007A7659" w:rsidRDefault="00BD6B97">
            <w:pPr>
              <w:pStyle w:val="TableEntry"/>
              <w:rPr>
                <w:iCs/>
                <w:noProof w:val="0"/>
                <w:sz w:val="16"/>
              </w:rPr>
            </w:pPr>
            <w:r w:rsidRPr="007A7659">
              <w:rPr>
                <w:i/>
                <w:iCs/>
                <w:noProof w:val="0"/>
                <w:sz w:val="16"/>
              </w:rPr>
              <w:t>UserIsRequesto</w:t>
            </w:r>
            <w:r w:rsidRPr="007A7659">
              <w:rPr>
                <w:iCs/>
                <w:noProof w:val="0"/>
                <w:sz w:val="16"/>
              </w:rPr>
              <w:t>r</w:t>
            </w:r>
          </w:p>
        </w:tc>
        <w:tc>
          <w:tcPr>
            <w:tcW w:w="630" w:type="dxa"/>
            <w:vAlign w:val="center"/>
          </w:tcPr>
          <w:p w14:paraId="6811F40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13CC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488A238" w14:textId="77777777">
        <w:trPr>
          <w:cantSplit/>
        </w:trPr>
        <w:tc>
          <w:tcPr>
            <w:tcW w:w="1548" w:type="dxa"/>
            <w:vMerge/>
            <w:textDirection w:val="btLr"/>
            <w:vAlign w:val="center"/>
          </w:tcPr>
          <w:p w14:paraId="79A734C9" w14:textId="77777777" w:rsidR="00BD6B97" w:rsidRPr="007A7659" w:rsidRDefault="00BD6B97">
            <w:pPr>
              <w:pStyle w:val="TableLabel"/>
              <w:rPr>
                <w:rFonts w:ascii="Times New Roman" w:hAnsi="Times New Roman"/>
                <w:noProof w:val="0"/>
                <w:sz w:val="16"/>
              </w:rPr>
            </w:pPr>
          </w:p>
        </w:tc>
        <w:tc>
          <w:tcPr>
            <w:tcW w:w="2520" w:type="dxa"/>
            <w:vAlign w:val="center"/>
          </w:tcPr>
          <w:p w14:paraId="1EA0EB06"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E64FD2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508EF2"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54A0F293" w14:textId="77777777">
        <w:trPr>
          <w:cantSplit/>
        </w:trPr>
        <w:tc>
          <w:tcPr>
            <w:tcW w:w="1548" w:type="dxa"/>
            <w:vMerge/>
            <w:textDirection w:val="btLr"/>
            <w:vAlign w:val="center"/>
          </w:tcPr>
          <w:p w14:paraId="68C4230C" w14:textId="77777777" w:rsidR="00BD6B97" w:rsidRPr="007A7659" w:rsidRDefault="00BD6B97">
            <w:pPr>
              <w:pStyle w:val="TableLabel"/>
              <w:rPr>
                <w:rFonts w:ascii="Times New Roman" w:hAnsi="Times New Roman"/>
                <w:noProof w:val="0"/>
                <w:sz w:val="16"/>
              </w:rPr>
            </w:pPr>
          </w:p>
        </w:tc>
        <w:tc>
          <w:tcPr>
            <w:tcW w:w="2520" w:type="dxa"/>
            <w:vAlign w:val="center"/>
          </w:tcPr>
          <w:p w14:paraId="478161F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99936E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5DCD9E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3800BC6E" w14:textId="77777777" w:rsidTr="00AE5ED3">
        <w:trPr>
          <w:cantSplit/>
        </w:trPr>
        <w:tc>
          <w:tcPr>
            <w:tcW w:w="1548" w:type="dxa"/>
            <w:vMerge/>
            <w:textDirection w:val="btLr"/>
            <w:vAlign w:val="center"/>
          </w:tcPr>
          <w:p w14:paraId="3D86C1F3" w14:textId="77777777" w:rsidR="00BD6B97" w:rsidRPr="007A7659" w:rsidRDefault="00BD6B97">
            <w:pPr>
              <w:pStyle w:val="TableLabel"/>
              <w:rPr>
                <w:rFonts w:ascii="Times New Roman" w:hAnsi="Times New Roman"/>
                <w:noProof w:val="0"/>
                <w:sz w:val="16"/>
              </w:rPr>
            </w:pPr>
          </w:p>
        </w:tc>
        <w:tc>
          <w:tcPr>
            <w:tcW w:w="2520" w:type="dxa"/>
            <w:vAlign w:val="center"/>
          </w:tcPr>
          <w:p w14:paraId="75CB6B3B"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7DD9C1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BBACABF" w14:textId="77777777" w:rsidR="00BD6B97" w:rsidRPr="007A7659" w:rsidRDefault="00BD6B97">
            <w:pPr>
              <w:pStyle w:val="TableEntry"/>
              <w:rPr>
                <w:noProof w:val="0"/>
                <w:sz w:val="16"/>
              </w:rPr>
            </w:pPr>
            <w:r w:rsidRPr="007A7659">
              <w:rPr>
                <w:noProof w:val="0"/>
                <w:sz w:val="16"/>
              </w:rPr>
              <w:t>The machine name or IP address.</w:t>
            </w:r>
          </w:p>
        </w:tc>
      </w:tr>
    </w:tbl>
    <w:p w14:paraId="0F49A6E6"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A7E7B3C" w14:textId="77777777">
        <w:trPr>
          <w:cantSplit/>
        </w:trPr>
        <w:tc>
          <w:tcPr>
            <w:tcW w:w="1728" w:type="dxa"/>
            <w:vMerge w:val="restart"/>
          </w:tcPr>
          <w:p w14:paraId="17947E5A" w14:textId="77777777" w:rsidR="00BD6B97" w:rsidRPr="007A7659" w:rsidRDefault="00BD6B97" w:rsidP="003C1EFA">
            <w:pPr>
              <w:pStyle w:val="TableEntryHeader"/>
            </w:pPr>
            <w:r w:rsidRPr="007A7659">
              <w:t>Audit Source</w:t>
            </w:r>
          </w:p>
          <w:p w14:paraId="36C010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141DA6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664172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8D9116E" w14:textId="77777777" w:rsidR="00BD6B97" w:rsidRPr="007A7659" w:rsidRDefault="00A90C4A" w:rsidP="00DB3A19">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2406F5A" w14:textId="77777777">
        <w:trPr>
          <w:cantSplit/>
        </w:trPr>
        <w:tc>
          <w:tcPr>
            <w:tcW w:w="1728" w:type="dxa"/>
            <w:vMerge/>
            <w:textDirection w:val="btLr"/>
            <w:vAlign w:val="center"/>
          </w:tcPr>
          <w:p w14:paraId="014A7136" w14:textId="77777777" w:rsidR="00BD6B97" w:rsidRPr="007A7659" w:rsidRDefault="00BD6B97">
            <w:pPr>
              <w:pStyle w:val="TableLabel"/>
              <w:rPr>
                <w:rFonts w:ascii="Times New Roman" w:hAnsi="Times New Roman"/>
                <w:noProof w:val="0"/>
                <w:sz w:val="16"/>
              </w:rPr>
            </w:pPr>
          </w:p>
        </w:tc>
        <w:tc>
          <w:tcPr>
            <w:tcW w:w="2340" w:type="dxa"/>
            <w:vAlign w:val="center"/>
          </w:tcPr>
          <w:p w14:paraId="1FE5D1E0"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EB14D2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2E8A64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9AE18B2" w14:textId="77777777">
        <w:trPr>
          <w:cantSplit/>
        </w:trPr>
        <w:tc>
          <w:tcPr>
            <w:tcW w:w="1728" w:type="dxa"/>
            <w:vMerge/>
            <w:textDirection w:val="btLr"/>
            <w:vAlign w:val="center"/>
          </w:tcPr>
          <w:p w14:paraId="6CFC9CF2" w14:textId="77777777" w:rsidR="00BD6B97" w:rsidRPr="007A7659" w:rsidRDefault="00BD6B97">
            <w:pPr>
              <w:pStyle w:val="TableLabel"/>
              <w:rPr>
                <w:rFonts w:ascii="Times New Roman" w:hAnsi="Times New Roman"/>
                <w:noProof w:val="0"/>
                <w:sz w:val="16"/>
              </w:rPr>
            </w:pPr>
          </w:p>
        </w:tc>
        <w:tc>
          <w:tcPr>
            <w:tcW w:w="2340" w:type="dxa"/>
            <w:vAlign w:val="center"/>
          </w:tcPr>
          <w:p w14:paraId="321DEB2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40D3C9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D9CD85"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6F6330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2461B36" w14:textId="77777777" w:rsidTr="00AE5ED3">
        <w:trPr>
          <w:cantSplit/>
        </w:trPr>
        <w:tc>
          <w:tcPr>
            <w:tcW w:w="1548" w:type="dxa"/>
            <w:vMerge w:val="restart"/>
          </w:tcPr>
          <w:p w14:paraId="6E10E052" w14:textId="77777777" w:rsidR="00BD6B97" w:rsidRPr="007A7659" w:rsidRDefault="00BD6B97" w:rsidP="003C1EFA">
            <w:pPr>
              <w:pStyle w:val="TableEntryHeader"/>
            </w:pPr>
            <w:r w:rsidRPr="007A7659">
              <w:t>Patient</w:t>
            </w:r>
          </w:p>
          <w:p w14:paraId="187A93E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1884D19"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50285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CCA91BE" w14:textId="77777777" w:rsidR="00BD6B97" w:rsidRPr="007A7659" w:rsidRDefault="00BD6B97">
            <w:pPr>
              <w:pStyle w:val="TableEntry"/>
              <w:rPr>
                <w:noProof w:val="0"/>
                <w:sz w:val="16"/>
              </w:rPr>
            </w:pPr>
            <w:r w:rsidRPr="007A7659">
              <w:rPr>
                <w:noProof w:val="0"/>
                <w:sz w:val="16"/>
              </w:rPr>
              <w:t>“1” (Person)</w:t>
            </w:r>
          </w:p>
        </w:tc>
      </w:tr>
      <w:tr w:rsidR="00BD6B97" w:rsidRPr="007A7659" w14:paraId="7F138573" w14:textId="77777777">
        <w:trPr>
          <w:cantSplit/>
        </w:trPr>
        <w:tc>
          <w:tcPr>
            <w:tcW w:w="1548" w:type="dxa"/>
            <w:vMerge/>
            <w:vAlign w:val="center"/>
          </w:tcPr>
          <w:p w14:paraId="368EC3C1" w14:textId="77777777" w:rsidR="00BD6B97" w:rsidRPr="007A7659" w:rsidRDefault="00BD6B97">
            <w:pPr>
              <w:pStyle w:val="TableLabel"/>
              <w:rPr>
                <w:rFonts w:ascii="Times New Roman" w:hAnsi="Times New Roman"/>
                <w:noProof w:val="0"/>
                <w:sz w:val="16"/>
              </w:rPr>
            </w:pPr>
          </w:p>
        </w:tc>
        <w:tc>
          <w:tcPr>
            <w:tcW w:w="2520" w:type="dxa"/>
            <w:vAlign w:val="center"/>
          </w:tcPr>
          <w:p w14:paraId="1DF8947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64653CE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ADF2ECF" w14:textId="77777777" w:rsidR="00BD6B97" w:rsidRPr="007A7659" w:rsidRDefault="00BD6B97">
            <w:pPr>
              <w:pStyle w:val="TableEntry"/>
              <w:rPr>
                <w:b/>
                <w:i/>
                <w:noProof w:val="0"/>
                <w:sz w:val="16"/>
              </w:rPr>
            </w:pPr>
            <w:r w:rsidRPr="007A7659">
              <w:rPr>
                <w:noProof w:val="0"/>
                <w:sz w:val="16"/>
              </w:rPr>
              <w:t>“1” (Patient)</w:t>
            </w:r>
          </w:p>
        </w:tc>
      </w:tr>
      <w:tr w:rsidR="00BD6B97" w:rsidRPr="007A7659" w14:paraId="6E3E8B20" w14:textId="77777777">
        <w:trPr>
          <w:cantSplit/>
        </w:trPr>
        <w:tc>
          <w:tcPr>
            <w:tcW w:w="1548" w:type="dxa"/>
            <w:vMerge/>
            <w:vAlign w:val="center"/>
          </w:tcPr>
          <w:p w14:paraId="2AF38D35" w14:textId="77777777" w:rsidR="00BD6B97" w:rsidRPr="007A7659" w:rsidRDefault="00BD6B97">
            <w:pPr>
              <w:pStyle w:val="TableLabel"/>
              <w:rPr>
                <w:rFonts w:ascii="Times New Roman" w:hAnsi="Times New Roman"/>
                <w:noProof w:val="0"/>
                <w:sz w:val="16"/>
              </w:rPr>
            </w:pPr>
          </w:p>
        </w:tc>
        <w:tc>
          <w:tcPr>
            <w:tcW w:w="2520" w:type="dxa"/>
            <w:vAlign w:val="center"/>
          </w:tcPr>
          <w:p w14:paraId="5C7CEA9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3F418A5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65D8E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EA81E59" w14:textId="77777777">
        <w:trPr>
          <w:cantSplit/>
        </w:trPr>
        <w:tc>
          <w:tcPr>
            <w:tcW w:w="1548" w:type="dxa"/>
            <w:vMerge/>
            <w:vAlign w:val="center"/>
          </w:tcPr>
          <w:p w14:paraId="706C44D5" w14:textId="77777777" w:rsidR="00BD6B97" w:rsidRPr="007A7659" w:rsidRDefault="00BD6B97">
            <w:pPr>
              <w:pStyle w:val="TableLabel"/>
              <w:rPr>
                <w:rFonts w:ascii="Times New Roman" w:hAnsi="Times New Roman"/>
                <w:noProof w:val="0"/>
                <w:sz w:val="16"/>
              </w:rPr>
            </w:pPr>
          </w:p>
        </w:tc>
        <w:tc>
          <w:tcPr>
            <w:tcW w:w="2520" w:type="dxa"/>
            <w:vAlign w:val="center"/>
          </w:tcPr>
          <w:p w14:paraId="0499831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0479A06"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25EC8B48" w14:textId="77777777" w:rsidR="00BD6B97" w:rsidRPr="007A7659" w:rsidRDefault="00EA5E27">
            <w:pPr>
              <w:pStyle w:val="TableEntry"/>
              <w:rPr>
                <w:iCs/>
                <w:noProof w:val="0"/>
                <w:sz w:val="16"/>
              </w:rPr>
            </w:pPr>
            <w:r w:rsidRPr="007A7659">
              <w:rPr>
                <w:i/>
                <w:iCs/>
                <w:noProof w:val="0"/>
                <w:sz w:val="16"/>
              </w:rPr>
              <w:t xml:space="preserve">not </w:t>
            </w:r>
            <w:r w:rsidR="00BD6B97" w:rsidRPr="007A7659">
              <w:rPr>
                <w:i/>
                <w:iCs/>
                <w:noProof w:val="0"/>
                <w:sz w:val="16"/>
              </w:rPr>
              <w:t>specialized</w:t>
            </w:r>
          </w:p>
        </w:tc>
      </w:tr>
      <w:tr w:rsidR="00BD6B97" w:rsidRPr="007A7659" w14:paraId="18456AE2" w14:textId="77777777">
        <w:trPr>
          <w:cantSplit/>
        </w:trPr>
        <w:tc>
          <w:tcPr>
            <w:tcW w:w="1548" w:type="dxa"/>
            <w:vMerge/>
            <w:vAlign w:val="center"/>
          </w:tcPr>
          <w:p w14:paraId="12A12A54" w14:textId="77777777" w:rsidR="00BD6B97" w:rsidRPr="007A7659" w:rsidRDefault="00BD6B97">
            <w:pPr>
              <w:pStyle w:val="TableLabel"/>
              <w:rPr>
                <w:rFonts w:ascii="Times New Roman" w:hAnsi="Times New Roman"/>
                <w:noProof w:val="0"/>
                <w:sz w:val="16"/>
              </w:rPr>
            </w:pPr>
          </w:p>
        </w:tc>
        <w:tc>
          <w:tcPr>
            <w:tcW w:w="2520" w:type="dxa"/>
            <w:vAlign w:val="center"/>
          </w:tcPr>
          <w:p w14:paraId="4BE1A4D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A7EB6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19510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ACA240B" w14:textId="77777777">
        <w:trPr>
          <w:cantSplit/>
        </w:trPr>
        <w:tc>
          <w:tcPr>
            <w:tcW w:w="1548" w:type="dxa"/>
            <w:vMerge/>
            <w:vAlign w:val="center"/>
          </w:tcPr>
          <w:p w14:paraId="3A221992"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3BDC17"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18774755"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2F84DB7"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02064A62" w14:textId="77777777">
        <w:trPr>
          <w:cantSplit/>
        </w:trPr>
        <w:tc>
          <w:tcPr>
            <w:tcW w:w="1548" w:type="dxa"/>
            <w:vMerge/>
            <w:vAlign w:val="center"/>
          </w:tcPr>
          <w:p w14:paraId="37D5AD89" w14:textId="77777777" w:rsidR="00BD6B97" w:rsidRPr="007A7659" w:rsidRDefault="00BD6B97">
            <w:pPr>
              <w:pStyle w:val="TableLabel"/>
              <w:rPr>
                <w:rFonts w:ascii="Times New Roman" w:hAnsi="Times New Roman"/>
                <w:noProof w:val="0"/>
                <w:sz w:val="16"/>
              </w:rPr>
            </w:pPr>
          </w:p>
        </w:tc>
        <w:tc>
          <w:tcPr>
            <w:tcW w:w="2520" w:type="dxa"/>
            <w:vAlign w:val="center"/>
          </w:tcPr>
          <w:p w14:paraId="1B6F3E35"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5B23E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0698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8A5344" w14:textId="77777777">
        <w:trPr>
          <w:cantSplit/>
        </w:trPr>
        <w:tc>
          <w:tcPr>
            <w:tcW w:w="1548" w:type="dxa"/>
            <w:vMerge/>
            <w:vAlign w:val="center"/>
          </w:tcPr>
          <w:p w14:paraId="46604DC5"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9452EF"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3E9FE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8904C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41CC232" w14:textId="77777777">
        <w:trPr>
          <w:cantSplit/>
        </w:trPr>
        <w:tc>
          <w:tcPr>
            <w:tcW w:w="1548" w:type="dxa"/>
            <w:vMerge/>
            <w:vAlign w:val="center"/>
          </w:tcPr>
          <w:p w14:paraId="01A917EC" w14:textId="77777777" w:rsidR="00BD6B97" w:rsidRPr="007A7659" w:rsidRDefault="00BD6B97">
            <w:pPr>
              <w:pStyle w:val="TableLabel"/>
              <w:rPr>
                <w:rFonts w:ascii="Times New Roman" w:hAnsi="Times New Roman"/>
                <w:noProof w:val="0"/>
                <w:sz w:val="16"/>
              </w:rPr>
            </w:pPr>
          </w:p>
        </w:tc>
        <w:tc>
          <w:tcPr>
            <w:tcW w:w="2520" w:type="dxa"/>
            <w:vAlign w:val="center"/>
          </w:tcPr>
          <w:p w14:paraId="4F075F66"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8E39B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DB16E" w14:textId="77777777" w:rsidR="00BD6B97" w:rsidRPr="007A7659" w:rsidRDefault="00BD6B97">
            <w:pPr>
              <w:pStyle w:val="TableEntry"/>
              <w:rPr>
                <w:noProof w:val="0"/>
                <w:sz w:val="16"/>
              </w:rPr>
            </w:pPr>
            <w:r w:rsidRPr="007A7659">
              <w:rPr>
                <w:i/>
                <w:iCs/>
                <w:noProof w:val="0"/>
                <w:sz w:val="16"/>
              </w:rPr>
              <w:t>not specialized</w:t>
            </w:r>
          </w:p>
        </w:tc>
      </w:tr>
    </w:tbl>
    <w:p w14:paraId="4E52CE1B"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2D85251" w14:textId="77777777" w:rsidTr="00AE5ED3">
        <w:trPr>
          <w:cantSplit/>
        </w:trPr>
        <w:tc>
          <w:tcPr>
            <w:tcW w:w="1548" w:type="dxa"/>
            <w:vMerge w:val="restart"/>
          </w:tcPr>
          <w:p w14:paraId="59B9C8C2" w14:textId="77777777" w:rsidR="00BD6B97" w:rsidRPr="007A7659" w:rsidRDefault="00BD6B97" w:rsidP="003C1EFA">
            <w:pPr>
              <w:pStyle w:val="TableEntryHeader"/>
            </w:pPr>
            <w:r w:rsidRPr="007A7659">
              <w:t>Query Parameters</w:t>
            </w:r>
          </w:p>
          <w:p w14:paraId="4757AA5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ED31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46469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2984CB" w14:textId="77777777" w:rsidR="00BD6B97" w:rsidRPr="007A7659" w:rsidRDefault="00BD6B97">
            <w:pPr>
              <w:pStyle w:val="TableEntry"/>
              <w:rPr>
                <w:noProof w:val="0"/>
                <w:sz w:val="16"/>
              </w:rPr>
            </w:pPr>
            <w:r w:rsidRPr="007A7659">
              <w:rPr>
                <w:noProof w:val="0"/>
                <w:sz w:val="16"/>
              </w:rPr>
              <w:t>“2” (system object)</w:t>
            </w:r>
          </w:p>
        </w:tc>
      </w:tr>
      <w:tr w:rsidR="00BD6B97" w:rsidRPr="007A7659" w14:paraId="1CAB7FE1" w14:textId="77777777">
        <w:trPr>
          <w:cantSplit/>
        </w:trPr>
        <w:tc>
          <w:tcPr>
            <w:tcW w:w="1548" w:type="dxa"/>
            <w:vMerge/>
            <w:vAlign w:val="center"/>
          </w:tcPr>
          <w:p w14:paraId="3FDA9690" w14:textId="77777777" w:rsidR="00BD6B97" w:rsidRPr="007A7659" w:rsidRDefault="00BD6B97">
            <w:pPr>
              <w:pStyle w:val="TableLabel"/>
              <w:rPr>
                <w:rFonts w:ascii="Times New Roman" w:hAnsi="Times New Roman"/>
                <w:noProof w:val="0"/>
                <w:sz w:val="16"/>
              </w:rPr>
            </w:pPr>
          </w:p>
        </w:tc>
        <w:tc>
          <w:tcPr>
            <w:tcW w:w="2520" w:type="dxa"/>
            <w:vAlign w:val="center"/>
          </w:tcPr>
          <w:p w14:paraId="3FCEE171"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AB6F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DB146E" w14:textId="77777777" w:rsidR="00BD6B97" w:rsidRPr="007A7659" w:rsidRDefault="00BD6B97">
            <w:pPr>
              <w:pStyle w:val="TableEntry"/>
              <w:rPr>
                <w:b/>
                <w:i/>
                <w:noProof w:val="0"/>
                <w:sz w:val="16"/>
              </w:rPr>
            </w:pPr>
            <w:r w:rsidRPr="007A7659">
              <w:rPr>
                <w:noProof w:val="0"/>
                <w:sz w:val="16"/>
              </w:rPr>
              <w:t>“24” (query)</w:t>
            </w:r>
          </w:p>
        </w:tc>
      </w:tr>
      <w:tr w:rsidR="00BD6B97" w:rsidRPr="007A7659" w14:paraId="1791E00E" w14:textId="77777777">
        <w:trPr>
          <w:cantSplit/>
        </w:trPr>
        <w:tc>
          <w:tcPr>
            <w:tcW w:w="1548" w:type="dxa"/>
            <w:vMerge/>
            <w:vAlign w:val="center"/>
          </w:tcPr>
          <w:p w14:paraId="7A558BE3" w14:textId="77777777" w:rsidR="00BD6B97" w:rsidRPr="007A7659" w:rsidRDefault="00BD6B97">
            <w:pPr>
              <w:pStyle w:val="TableLabel"/>
              <w:rPr>
                <w:rFonts w:ascii="Times New Roman" w:hAnsi="Times New Roman"/>
                <w:noProof w:val="0"/>
                <w:sz w:val="16"/>
              </w:rPr>
            </w:pPr>
          </w:p>
        </w:tc>
        <w:tc>
          <w:tcPr>
            <w:tcW w:w="2520" w:type="dxa"/>
            <w:vAlign w:val="center"/>
          </w:tcPr>
          <w:p w14:paraId="3EE489A9"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81FE8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0E244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5080EF5" w14:textId="77777777">
        <w:trPr>
          <w:cantSplit/>
        </w:trPr>
        <w:tc>
          <w:tcPr>
            <w:tcW w:w="1548" w:type="dxa"/>
            <w:vMerge/>
            <w:vAlign w:val="center"/>
          </w:tcPr>
          <w:p w14:paraId="524D381A"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6E0E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541E8D19" w14:textId="77777777" w:rsidR="00BD6B97" w:rsidRPr="007A7659" w:rsidRDefault="00BD6B97">
            <w:pPr>
              <w:pStyle w:val="TOC1"/>
              <w:jc w:val="center"/>
              <w:rPr>
                <w:sz w:val="16"/>
              </w:rPr>
            </w:pPr>
            <w:r w:rsidRPr="007A7659">
              <w:rPr>
                <w:sz w:val="16"/>
              </w:rPr>
              <w:t>M</w:t>
            </w:r>
          </w:p>
        </w:tc>
        <w:tc>
          <w:tcPr>
            <w:tcW w:w="4968" w:type="dxa"/>
          </w:tcPr>
          <w:p w14:paraId="3317D9B7"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3C05882" w14:textId="77777777">
        <w:trPr>
          <w:cantSplit/>
        </w:trPr>
        <w:tc>
          <w:tcPr>
            <w:tcW w:w="1548" w:type="dxa"/>
            <w:vMerge/>
            <w:vAlign w:val="center"/>
          </w:tcPr>
          <w:p w14:paraId="11329FCE" w14:textId="77777777" w:rsidR="00BD6B97" w:rsidRPr="007A7659" w:rsidRDefault="00BD6B97">
            <w:pPr>
              <w:pStyle w:val="TableLabel"/>
              <w:rPr>
                <w:rFonts w:ascii="Times New Roman" w:hAnsi="Times New Roman"/>
                <w:noProof w:val="0"/>
                <w:sz w:val="16"/>
              </w:rPr>
            </w:pPr>
          </w:p>
        </w:tc>
        <w:tc>
          <w:tcPr>
            <w:tcW w:w="2520" w:type="dxa"/>
            <w:vAlign w:val="center"/>
          </w:tcPr>
          <w:p w14:paraId="5E294A4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422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C85CA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2497D44" w14:textId="77777777">
        <w:trPr>
          <w:cantSplit/>
        </w:trPr>
        <w:tc>
          <w:tcPr>
            <w:tcW w:w="1548" w:type="dxa"/>
            <w:vMerge/>
            <w:vAlign w:val="center"/>
          </w:tcPr>
          <w:p w14:paraId="2510398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A7B189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5F6BA6C2"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3FE9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85E619" w14:textId="77777777">
        <w:trPr>
          <w:cantSplit/>
        </w:trPr>
        <w:tc>
          <w:tcPr>
            <w:tcW w:w="1548" w:type="dxa"/>
            <w:vMerge/>
            <w:vAlign w:val="center"/>
          </w:tcPr>
          <w:p w14:paraId="0857932A" w14:textId="77777777" w:rsidR="00BD6B97" w:rsidRPr="007A7659" w:rsidRDefault="00BD6B97">
            <w:pPr>
              <w:pStyle w:val="TableLabel"/>
              <w:rPr>
                <w:rFonts w:ascii="Times New Roman" w:hAnsi="Times New Roman"/>
                <w:noProof w:val="0"/>
                <w:sz w:val="16"/>
              </w:rPr>
            </w:pPr>
          </w:p>
        </w:tc>
        <w:tc>
          <w:tcPr>
            <w:tcW w:w="2520" w:type="dxa"/>
            <w:vAlign w:val="center"/>
          </w:tcPr>
          <w:p w14:paraId="22B576A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69651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FCAB4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093700" w14:textId="77777777">
        <w:trPr>
          <w:cantSplit/>
        </w:trPr>
        <w:tc>
          <w:tcPr>
            <w:tcW w:w="1548" w:type="dxa"/>
            <w:vMerge/>
            <w:vAlign w:val="center"/>
          </w:tcPr>
          <w:p w14:paraId="01D922B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21604A7"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21BD2E4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A5E9DA"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09EFB228" w14:textId="77777777">
        <w:trPr>
          <w:cantSplit/>
        </w:trPr>
        <w:tc>
          <w:tcPr>
            <w:tcW w:w="1548" w:type="dxa"/>
            <w:vMerge/>
            <w:vAlign w:val="center"/>
          </w:tcPr>
          <w:p w14:paraId="4D8FB691" w14:textId="77777777" w:rsidR="00BD6B97" w:rsidRPr="007A7659" w:rsidRDefault="00BD6B97">
            <w:pPr>
              <w:pStyle w:val="TableLabel"/>
              <w:rPr>
                <w:rFonts w:ascii="Times New Roman" w:hAnsi="Times New Roman"/>
                <w:noProof w:val="0"/>
                <w:sz w:val="16"/>
              </w:rPr>
            </w:pPr>
          </w:p>
        </w:tc>
        <w:tc>
          <w:tcPr>
            <w:tcW w:w="2520" w:type="dxa"/>
            <w:vAlign w:val="center"/>
          </w:tcPr>
          <w:p w14:paraId="1D5BC207"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42F48D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50AC9E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B924DD8" w14:textId="77777777" w:rsidR="00BD6B97" w:rsidRPr="007A7659" w:rsidRDefault="00BD6B97"/>
    <w:p w14:paraId="46C142D7" w14:textId="77777777" w:rsidR="004A1CB8" w:rsidRPr="007A7659" w:rsidRDefault="004A1CB8"/>
    <w:p w14:paraId="7F2E171B" w14:textId="77777777" w:rsidR="004A1CB8" w:rsidRPr="007A7659" w:rsidRDefault="004A1CB8"/>
    <w:p w14:paraId="26396151" w14:textId="77777777" w:rsidR="004A1CB8" w:rsidRPr="007A7659" w:rsidRDefault="004A1CB8"/>
    <w:p w14:paraId="025739AB" w14:textId="77777777" w:rsidR="004A1CB8" w:rsidRPr="007A7659" w:rsidRDefault="004A1CB8"/>
    <w:p w14:paraId="674C1568" w14:textId="77777777" w:rsidR="00BD6B97" w:rsidRPr="007A7659" w:rsidRDefault="00BD6B97">
      <w:pPr>
        <w:pStyle w:val="Heading5"/>
        <w:numPr>
          <w:ilvl w:val="4"/>
          <w:numId w:val="19"/>
        </w:numPr>
        <w:rPr>
          <w:noProof w:val="0"/>
        </w:rPr>
      </w:pPr>
      <w:r w:rsidRPr="007A7659">
        <w:rPr>
          <w:noProof w:val="0"/>
        </w:rPr>
        <w:lastRenderedPageBreak/>
        <w:t>Patient Demographics Source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5278FCA" w14:textId="77777777" w:rsidTr="007E3B51">
        <w:trPr>
          <w:cantSplit/>
        </w:trPr>
        <w:tc>
          <w:tcPr>
            <w:tcW w:w="1458" w:type="dxa"/>
            <w:tcBorders>
              <w:bottom w:val="single" w:sz="4" w:space="0" w:color="auto"/>
            </w:tcBorders>
            <w:textDirection w:val="btLr"/>
            <w:vAlign w:val="center"/>
          </w:tcPr>
          <w:p w14:paraId="6CDE3124" w14:textId="77777777" w:rsidR="00BD6B97" w:rsidRPr="007A7659" w:rsidRDefault="00BD6B97" w:rsidP="003C1EFA">
            <w:pPr>
              <w:pStyle w:val="TableEntryHeader"/>
            </w:pPr>
          </w:p>
        </w:tc>
        <w:tc>
          <w:tcPr>
            <w:tcW w:w="2610" w:type="dxa"/>
            <w:tcBorders>
              <w:bottom w:val="single" w:sz="4" w:space="0" w:color="auto"/>
            </w:tcBorders>
            <w:vAlign w:val="center"/>
          </w:tcPr>
          <w:p w14:paraId="23101450" w14:textId="77777777" w:rsidR="00BD6B97" w:rsidRPr="007A7659" w:rsidRDefault="00BD6B97" w:rsidP="003C1EFA">
            <w:pPr>
              <w:pStyle w:val="TableEntryHeader"/>
            </w:pPr>
            <w:r w:rsidRPr="007A7659">
              <w:t>Field Name</w:t>
            </w:r>
          </w:p>
        </w:tc>
        <w:tc>
          <w:tcPr>
            <w:tcW w:w="720" w:type="dxa"/>
            <w:tcBorders>
              <w:bottom w:val="single" w:sz="4" w:space="0" w:color="auto"/>
            </w:tcBorders>
            <w:vAlign w:val="center"/>
          </w:tcPr>
          <w:p w14:paraId="3AE7F9A2" w14:textId="77777777" w:rsidR="00BD6B97" w:rsidRPr="007A7659" w:rsidRDefault="00BD6B97" w:rsidP="003C1EFA">
            <w:pPr>
              <w:pStyle w:val="TableEntryHeader"/>
            </w:pPr>
            <w:r w:rsidRPr="007A7659">
              <w:t>Opt</w:t>
            </w:r>
          </w:p>
        </w:tc>
        <w:tc>
          <w:tcPr>
            <w:tcW w:w="4878" w:type="dxa"/>
            <w:tcBorders>
              <w:bottom w:val="single" w:sz="4" w:space="0" w:color="auto"/>
            </w:tcBorders>
            <w:vAlign w:val="center"/>
          </w:tcPr>
          <w:p w14:paraId="70609B02" w14:textId="77777777" w:rsidR="00BD6B97" w:rsidRPr="007A7659" w:rsidRDefault="00BD6B97" w:rsidP="003C1EFA">
            <w:pPr>
              <w:pStyle w:val="TableEntryHeader"/>
            </w:pPr>
            <w:r w:rsidRPr="007A7659">
              <w:t>Value Constraints</w:t>
            </w:r>
          </w:p>
        </w:tc>
      </w:tr>
      <w:tr w:rsidR="00BD6B97" w:rsidRPr="007A7659" w14:paraId="2B4D4C60" w14:textId="77777777" w:rsidTr="00AE5ED3">
        <w:trPr>
          <w:cantSplit/>
        </w:trPr>
        <w:tc>
          <w:tcPr>
            <w:tcW w:w="1458" w:type="dxa"/>
            <w:vMerge w:val="restart"/>
            <w:tcBorders>
              <w:top w:val="single" w:sz="4" w:space="0" w:color="auto"/>
            </w:tcBorders>
          </w:tcPr>
          <w:p w14:paraId="19C42029" w14:textId="77777777" w:rsidR="00BD6B97" w:rsidRPr="007A7659" w:rsidRDefault="00BD6B97" w:rsidP="003C1EFA">
            <w:pPr>
              <w:pStyle w:val="TableEntryHeader"/>
            </w:pPr>
            <w:r w:rsidRPr="007A7659">
              <w:t>Event</w:t>
            </w:r>
          </w:p>
          <w:p w14:paraId="14128E5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26EAE04B"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1BAB646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93898DE"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17818A5D" w14:textId="77777777">
        <w:trPr>
          <w:cantSplit/>
        </w:trPr>
        <w:tc>
          <w:tcPr>
            <w:tcW w:w="1458" w:type="dxa"/>
            <w:vMerge/>
            <w:vAlign w:val="center"/>
          </w:tcPr>
          <w:p w14:paraId="4F77BC8A" w14:textId="77777777" w:rsidR="00BD6B97" w:rsidRPr="007A7659" w:rsidRDefault="00BD6B97">
            <w:pPr>
              <w:pStyle w:val="TableLabel"/>
              <w:rPr>
                <w:rFonts w:ascii="Times New Roman" w:hAnsi="Times New Roman"/>
                <w:noProof w:val="0"/>
                <w:sz w:val="16"/>
              </w:rPr>
            </w:pPr>
          </w:p>
        </w:tc>
        <w:tc>
          <w:tcPr>
            <w:tcW w:w="2610" w:type="dxa"/>
            <w:vAlign w:val="center"/>
          </w:tcPr>
          <w:p w14:paraId="3F88E6C7"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020A48AC" w14:textId="77777777" w:rsidR="00BD6B97" w:rsidRPr="007A7659" w:rsidRDefault="00BD6B97">
            <w:pPr>
              <w:pStyle w:val="TableEntry"/>
              <w:jc w:val="center"/>
              <w:rPr>
                <w:noProof w:val="0"/>
                <w:sz w:val="16"/>
              </w:rPr>
            </w:pPr>
            <w:r w:rsidRPr="007A7659">
              <w:rPr>
                <w:noProof w:val="0"/>
                <w:sz w:val="16"/>
              </w:rPr>
              <w:t>M</w:t>
            </w:r>
          </w:p>
        </w:tc>
        <w:tc>
          <w:tcPr>
            <w:tcW w:w="4878" w:type="dxa"/>
          </w:tcPr>
          <w:p w14:paraId="5F92A2EF"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047DA16F" w14:textId="77777777">
        <w:trPr>
          <w:cantSplit/>
        </w:trPr>
        <w:tc>
          <w:tcPr>
            <w:tcW w:w="1458" w:type="dxa"/>
            <w:vMerge/>
            <w:vAlign w:val="center"/>
          </w:tcPr>
          <w:p w14:paraId="5FA5CC9A" w14:textId="77777777" w:rsidR="00BD6B97" w:rsidRPr="007A7659" w:rsidRDefault="00BD6B97">
            <w:pPr>
              <w:pStyle w:val="TableLabel"/>
              <w:rPr>
                <w:rFonts w:ascii="Times New Roman" w:hAnsi="Times New Roman"/>
                <w:noProof w:val="0"/>
                <w:sz w:val="16"/>
              </w:rPr>
            </w:pPr>
          </w:p>
        </w:tc>
        <w:tc>
          <w:tcPr>
            <w:tcW w:w="2610" w:type="dxa"/>
            <w:vAlign w:val="center"/>
          </w:tcPr>
          <w:p w14:paraId="76A72056"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4906EC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3F621D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B897549" w14:textId="77777777">
        <w:trPr>
          <w:cantSplit/>
        </w:trPr>
        <w:tc>
          <w:tcPr>
            <w:tcW w:w="1458" w:type="dxa"/>
            <w:vMerge/>
            <w:vAlign w:val="center"/>
          </w:tcPr>
          <w:p w14:paraId="62A6CEC1" w14:textId="77777777" w:rsidR="00BD6B97" w:rsidRPr="007A7659" w:rsidRDefault="00BD6B97">
            <w:pPr>
              <w:pStyle w:val="TableLabel"/>
              <w:rPr>
                <w:rFonts w:ascii="Times New Roman" w:hAnsi="Times New Roman"/>
                <w:noProof w:val="0"/>
                <w:sz w:val="16"/>
              </w:rPr>
            </w:pPr>
          </w:p>
        </w:tc>
        <w:tc>
          <w:tcPr>
            <w:tcW w:w="2610" w:type="dxa"/>
            <w:vAlign w:val="center"/>
          </w:tcPr>
          <w:p w14:paraId="34569B2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98A12B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0FD96A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BB5EEA" w14:textId="77777777">
        <w:trPr>
          <w:cantSplit/>
        </w:trPr>
        <w:tc>
          <w:tcPr>
            <w:tcW w:w="1458" w:type="dxa"/>
            <w:vMerge/>
            <w:vAlign w:val="center"/>
          </w:tcPr>
          <w:p w14:paraId="43654B95" w14:textId="77777777" w:rsidR="00BD6B97" w:rsidRPr="007A7659" w:rsidRDefault="00BD6B97">
            <w:pPr>
              <w:pStyle w:val="TableLabel"/>
              <w:rPr>
                <w:rFonts w:ascii="Times New Roman" w:hAnsi="Times New Roman"/>
                <w:noProof w:val="0"/>
                <w:sz w:val="16"/>
              </w:rPr>
            </w:pPr>
          </w:p>
        </w:tc>
        <w:tc>
          <w:tcPr>
            <w:tcW w:w="2610" w:type="dxa"/>
            <w:vAlign w:val="center"/>
          </w:tcPr>
          <w:p w14:paraId="201179B5"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976E1C7"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0C0850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75FC64B1" w14:textId="77777777">
        <w:trPr>
          <w:cantSplit/>
        </w:trPr>
        <w:tc>
          <w:tcPr>
            <w:tcW w:w="9666" w:type="dxa"/>
            <w:gridSpan w:val="4"/>
          </w:tcPr>
          <w:p w14:paraId="133511E6"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68677AC0" w14:textId="77777777">
        <w:trPr>
          <w:cantSplit/>
        </w:trPr>
        <w:tc>
          <w:tcPr>
            <w:tcW w:w="9666" w:type="dxa"/>
            <w:gridSpan w:val="4"/>
          </w:tcPr>
          <w:p w14:paraId="6EAFC6B8"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0E3ADC5B" w14:textId="77777777">
        <w:trPr>
          <w:cantSplit/>
        </w:trPr>
        <w:tc>
          <w:tcPr>
            <w:tcW w:w="9666" w:type="dxa"/>
            <w:gridSpan w:val="4"/>
          </w:tcPr>
          <w:p w14:paraId="64DD05F8"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1FC622B4" w14:textId="77777777">
        <w:trPr>
          <w:cantSplit/>
        </w:trPr>
        <w:tc>
          <w:tcPr>
            <w:tcW w:w="9666" w:type="dxa"/>
            <w:gridSpan w:val="4"/>
          </w:tcPr>
          <w:p w14:paraId="032439B2" w14:textId="77777777" w:rsidR="00BD6B97" w:rsidRPr="007A7659" w:rsidRDefault="00BD6B97" w:rsidP="007E3B51">
            <w:pPr>
              <w:pStyle w:val="TableEntry"/>
              <w:rPr>
                <w:bCs/>
                <w:noProof w:val="0"/>
              </w:rPr>
            </w:pPr>
            <w:r w:rsidRPr="007A7659">
              <w:rPr>
                <w:bCs/>
                <w:noProof w:val="0"/>
              </w:rPr>
              <w:t>Patient (0..n)</w:t>
            </w:r>
          </w:p>
        </w:tc>
      </w:tr>
      <w:tr w:rsidR="00BD6B97" w:rsidRPr="007A7659" w14:paraId="779BAF59" w14:textId="77777777">
        <w:trPr>
          <w:cantSplit/>
        </w:trPr>
        <w:tc>
          <w:tcPr>
            <w:tcW w:w="9666" w:type="dxa"/>
            <w:gridSpan w:val="4"/>
          </w:tcPr>
          <w:p w14:paraId="0F2E205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2AA2F24D" w14:textId="77777777" w:rsidR="00D55E57" w:rsidRPr="007A7659" w:rsidRDefault="00D55E57"/>
    <w:p w14:paraId="48364F4F"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308A4A6" w14:textId="77777777">
        <w:trPr>
          <w:cantSplit/>
        </w:trPr>
        <w:tc>
          <w:tcPr>
            <w:tcW w:w="1548" w:type="dxa"/>
            <w:vMerge w:val="restart"/>
          </w:tcPr>
          <w:p w14:paraId="668D73A5" w14:textId="77777777" w:rsidR="00BD6B97" w:rsidRPr="007A7659" w:rsidRDefault="00BD6B97" w:rsidP="003C1EFA">
            <w:pPr>
              <w:pStyle w:val="TableEntryHeader"/>
            </w:pPr>
            <w:r w:rsidRPr="007A7659">
              <w:t>Source</w:t>
            </w:r>
          </w:p>
          <w:p w14:paraId="5B9A7B0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06D84B8"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48958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423F8B1"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CDB447" w14:textId="77777777">
        <w:trPr>
          <w:cantSplit/>
        </w:trPr>
        <w:tc>
          <w:tcPr>
            <w:tcW w:w="1548" w:type="dxa"/>
            <w:vMerge/>
            <w:textDirection w:val="btLr"/>
            <w:vAlign w:val="center"/>
          </w:tcPr>
          <w:p w14:paraId="1DA14202" w14:textId="77777777" w:rsidR="00BD6B97" w:rsidRPr="007A7659" w:rsidRDefault="00BD6B97">
            <w:pPr>
              <w:pStyle w:val="TableLabel"/>
              <w:rPr>
                <w:rFonts w:ascii="Times New Roman" w:hAnsi="Times New Roman"/>
                <w:noProof w:val="0"/>
                <w:sz w:val="16"/>
              </w:rPr>
            </w:pPr>
          </w:p>
        </w:tc>
        <w:tc>
          <w:tcPr>
            <w:tcW w:w="2520" w:type="dxa"/>
            <w:vAlign w:val="center"/>
          </w:tcPr>
          <w:p w14:paraId="4E6E0810"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6E3836A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D94E97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38140B0" w14:textId="77777777">
        <w:trPr>
          <w:cantSplit/>
        </w:trPr>
        <w:tc>
          <w:tcPr>
            <w:tcW w:w="1548" w:type="dxa"/>
            <w:vMerge/>
            <w:textDirection w:val="btLr"/>
            <w:vAlign w:val="center"/>
          </w:tcPr>
          <w:p w14:paraId="7289E23B" w14:textId="77777777" w:rsidR="00BD6B97" w:rsidRPr="007A7659" w:rsidRDefault="00BD6B97">
            <w:pPr>
              <w:pStyle w:val="TableLabel"/>
              <w:rPr>
                <w:rFonts w:ascii="Times New Roman" w:hAnsi="Times New Roman"/>
                <w:noProof w:val="0"/>
                <w:sz w:val="16"/>
              </w:rPr>
            </w:pPr>
          </w:p>
        </w:tc>
        <w:tc>
          <w:tcPr>
            <w:tcW w:w="2520" w:type="dxa"/>
            <w:vAlign w:val="center"/>
          </w:tcPr>
          <w:p w14:paraId="2EB8D47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3BC9E5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13752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27E45CC" w14:textId="77777777">
        <w:trPr>
          <w:cantSplit/>
        </w:trPr>
        <w:tc>
          <w:tcPr>
            <w:tcW w:w="1548" w:type="dxa"/>
            <w:vMerge/>
            <w:textDirection w:val="btLr"/>
            <w:vAlign w:val="center"/>
          </w:tcPr>
          <w:p w14:paraId="709B87B6" w14:textId="77777777" w:rsidR="00BD6B97" w:rsidRPr="007A7659" w:rsidRDefault="00BD6B97">
            <w:pPr>
              <w:pStyle w:val="TableLabel"/>
              <w:rPr>
                <w:rFonts w:ascii="Times New Roman" w:hAnsi="Times New Roman"/>
                <w:noProof w:val="0"/>
                <w:sz w:val="16"/>
              </w:rPr>
            </w:pPr>
          </w:p>
        </w:tc>
        <w:tc>
          <w:tcPr>
            <w:tcW w:w="2520" w:type="dxa"/>
            <w:vAlign w:val="center"/>
          </w:tcPr>
          <w:p w14:paraId="19B240E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67104C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18D15A3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7D68345" w14:textId="77777777">
        <w:trPr>
          <w:cantSplit/>
        </w:trPr>
        <w:tc>
          <w:tcPr>
            <w:tcW w:w="1548" w:type="dxa"/>
            <w:vMerge/>
            <w:textDirection w:val="btLr"/>
            <w:vAlign w:val="center"/>
          </w:tcPr>
          <w:p w14:paraId="314872D6" w14:textId="77777777" w:rsidR="00BD6B97" w:rsidRPr="007A7659" w:rsidRDefault="00BD6B97">
            <w:pPr>
              <w:pStyle w:val="TableLabel"/>
              <w:rPr>
                <w:rFonts w:ascii="Times New Roman" w:hAnsi="Times New Roman"/>
                <w:noProof w:val="0"/>
                <w:sz w:val="16"/>
              </w:rPr>
            </w:pPr>
          </w:p>
        </w:tc>
        <w:tc>
          <w:tcPr>
            <w:tcW w:w="2520" w:type="dxa"/>
            <w:vAlign w:val="center"/>
          </w:tcPr>
          <w:p w14:paraId="436A396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D2937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4038FA"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F7BCB27" w14:textId="77777777">
        <w:trPr>
          <w:cantSplit/>
        </w:trPr>
        <w:tc>
          <w:tcPr>
            <w:tcW w:w="1548" w:type="dxa"/>
            <w:vMerge/>
            <w:textDirection w:val="btLr"/>
            <w:vAlign w:val="center"/>
          </w:tcPr>
          <w:p w14:paraId="2B76CD9A" w14:textId="77777777" w:rsidR="00BD6B97" w:rsidRPr="007A7659" w:rsidRDefault="00BD6B97">
            <w:pPr>
              <w:pStyle w:val="TableLabel"/>
              <w:rPr>
                <w:rFonts w:ascii="Times New Roman" w:hAnsi="Times New Roman"/>
                <w:noProof w:val="0"/>
                <w:sz w:val="16"/>
              </w:rPr>
            </w:pPr>
          </w:p>
        </w:tc>
        <w:tc>
          <w:tcPr>
            <w:tcW w:w="2520" w:type="dxa"/>
            <w:vAlign w:val="center"/>
          </w:tcPr>
          <w:p w14:paraId="07BA572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2AD39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A8C328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008652A" w14:textId="77777777">
        <w:trPr>
          <w:cantSplit/>
        </w:trPr>
        <w:tc>
          <w:tcPr>
            <w:tcW w:w="1548" w:type="dxa"/>
            <w:vMerge/>
            <w:textDirection w:val="btLr"/>
            <w:vAlign w:val="center"/>
          </w:tcPr>
          <w:p w14:paraId="1B2D43AE" w14:textId="77777777" w:rsidR="00BD6B97" w:rsidRPr="007A7659" w:rsidRDefault="00BD6B97">
            <w:pPr>
              <w:pStyle w:val="TableLabel"/>
              <w:rPr>
                <w:rFonts w:ascii="Times New Roman" w:hAnsi="Times New Roman"/>
                <w:noProof w:val="0"/>
                <w:sz w:val="16"/>
              </w:rPr>
            </w:pPr>
          </w:p>
        </w:tc>
        <w:tc>
          <w:tcPr>
            <w:tcW w:w="2520" w:type="dxa"/>
            <w:vAlign w:val="center"/>
          </w:tcPr>
          <w:p w14:paraId="328A19A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706819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FA675F7" w14:textId="77777777" w:rsidR="00BD6B97" w:rsidRPr="007A7659" w:rsidRDefault="00BD6B97">
            <w:pPr>
              <w:pStyle w:val="TableEntry"/>
              <w:rPr>
                <w:noProof w:val="0"/>
                <w:sz w:val="16"/>
              </w:rPr>
            </w:pPr>
            <w:r w:rsidRPr="007A7659">
              <w:rPr>
                <w:noProof w:val="0"/>
                <w:sz w:val="16"/>
              </w:rPr>
              <w:t>The machine name or IP address.</w:t>
            </w:r>
          </w:p>
        </w:tc>
      </w:tr>
    </w:tbl>
    <w:p w14:paraId="1D1DCD55"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8326E9E" w14:textId="77777777" w:rsidTr="00AE5ED3">
        <w:trPr>
          <w:cantSplit/>
        </w:trPr>
        <w:tc>
          <w:tcPr>
            <w:tcW w:w="1548" w:type="dxa"/>
            <w:vMerge w:val="restart"/>
          </w:tcPr>
          <w:p w14:paraId="1B5AFDE3" w14:textId="77777777" w:rsidR="00BD6B97" w:rsidRPr="007A7659" w:rsidRDefault="00BD6B97" w:rsidP="003C1EFA">
            <w:pPr>
              <w:pStyle w:val="TableEntryHeader"/>
            </w:pPr>
            <w:r w:rsidRPr="007A7659">
              <w:t>Destination</w:t>
            </w:r>
          </w:p>
          <w:p w14:paraId="0CCAB6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7C04A5D"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6F1B9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276F21A"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64EFD417" w14:textId="77777777">
        <w:trPr>
          <w:cantSplit/>
        </w:trPr>
        <w:tc>
          <w:tcPr>
            <w:tcW w:w="1548" w:type="dxa"/>
            <w:vMerge/>
            <w:textDirection w:val="btLr"/>
            <w:vAlign w:val="center"/>
          </w:tcPr>
          <w:p w14:paraId="31CA6C75" w14:textId="77777777" w:rsidR="00BD6B97" w:rsidRPr="007A7659" w:rsidRDefault="00BD6B97">
            <w:pPr>
              <w:pStyle w:val="TableLabel"/>
              <w:rPr>
                <w:rFonts w:ascii="Times New Roman" w:hAnsi="Times New Roman"/>
                <w:noProof w:val="0"/>
                <w:sz w:val="16"/>
              </w:rPr>
            </w:pPr>
          </w:p>
        </w:tc>
        <w:tc>
          <w:tcPr>
            <w:tcW w:w="2520" w:type="dxa"/>
            <w:vAlign w:val="center"/>
          </w:tcPr>
          <w:p w14:paraId="3DAF92CE" w14:textId="77777777" w:rsidR="00BD6B97" w:rsidRPr="007A7659" w:rsidRDefault="00BD6B97" w:rsidP="00B628D5">
            <w:pPr>
              <w:pStyle w:val="TableEntry"/>
              <w:rPr>
                <w:noProof w:val="0"/>
                <w:sz w:val="16"/>
              </w:rPr>
            </w:pPr>
            <w:r w:rsidRPr="007A7659">
              <w:rPr>
                <w:noProof w:val="0"/>
                <w:sz w:val="16"/>
              </w:rPr>
              <w:t>AlternativeUserID</w:t>
            </w:r>
          </w:p>
        </w:tc>
        <w:tc>
          <w:tcPr>
            <w:tcW w:w="630" w:type="dxa"/>
            <w:vAlign w:val="center"/>
          </w:tcPr>
          <w:p w14:paraId="139FBB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EB24C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010F0BA5" w14:textId="77777777">
        <w:trPr>
          <w:cantSplit/>
        </w:trPr>
        <w:tc>
          <w:tcPr>
            <w:tcW w:w="1548" w:type="dxa"/>
            <w:vMerge/>
            <w:textDirection w:val="btLr"/>
            <w:vAlign w:val="center"/>
          </w:tcPr>
          <w:p w14:paraId="5FA86DDD" w14:textId="77777777" w:rsidR="00BD6B97" w:rsidRPr="007A7659" w:rsidRDefault="00BD6B97">
            <w:pPr>
              <w:pStyle w:val="TableLabel"/>
              <w:rPr>
                <w:rFonts w:ascii="Times New Roman" w:hAnsi="Times New Roman"/>
                <w:noProof w:val="0"/>
                <w:sz w:val="16"/>
              </w:rPr>
            </w:pPr>
          </w:p>
        </w:tc>
        <w:tc>
          <w:tcPr>
            <w:tcW w:w="2520" w:type="dxa"/>
            <w:vAlign w:val="center"/>
          </w:tcPr>
          <w:p w14:paraId="5B8BAC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6A3AD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5FECD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CA6C29F" w14:textId="77777777">
        <w:trPr>
          <w:cantSplit/>
        </w:trPr>
        <w:tc>
          <w:tcPr>
            <w:tcW w:w="1548" w:type="dxa"/>
            <w:vMerge/>
            <w:textDirection w:val="btLr"/>
            <w:vAlign w:val="center"/>
          </w:tcPr>
          <w:p w14:paraId="393E6A3F" w14:textId="77777777" w:rsidR="00BD6B97" w:rsidRPr="007A7659" w:rsidRDefault="00BD6B97">
            <w:pPr>
              <w:pStyle w:val="TableLabel"/>
              <w:rPr>
                <w:rFonts w:ascii="Times New Roman" w:hAnsi="Times New Roman"/>
                <w:noProof w:val="0"/>
                <w:sz w:val="16"/>
              </w:rPr>
            </w:pPr>
          </w:p>
        </w:tc>
        <w:tc>
          <w:tcPr>
            <w:tcW w:w="2520" w:type="dxa"/>
            <w:vAlign w:val="center"/>
          </w:tcPr>
          <w:p w14:paraId="2A7EBA4C"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5ABDB885"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3B5CA80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50E29CD9" w14:textId="77777777">
        <w:trPr>
          <w:cantSplit/>
        </w:trPr>
        <w:tc>
          <w:tcPr>
            <w:tcW w:w="1548" w:type="dxa"/>
            <w:vMerge/>
            <w:textDirection w:val="btLr"/>
            <w:vAlign w:val="center"/>
          </w:tcPr>
          <w:p w14:paraId="548542CC" w14:textId="77777777" w:rsidR="00BD6B97" w:rsidRPr="007A7659" w:rsidRDefault="00BD6B97">
            <w:pPr>
              <w:pStyle w:val="TableLabel"/>
              <w:rPr>
                <w:rFonts w:ascii="Times New Roman" w:hAnsi="Times New Roman"/>
                <w:noProof w:val="0"/>
                <w:sz w:val="16"/>
              </w:rPr>
            </w:pPr>
          </w:p>
        </w:tc>
        <w:tc>
          <w:tcPr>
            <w:tcW w:w="2520" w:type="dxa"/>
            <w:vAlign w:val="center"/>
          </w:tcPr>
          <w:p w14:paraId="176081D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C613CD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967DEFE"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594D9B1" w14:textId="77777777">
        <w:trPr>
          <w:cantSplit/>
        </w:trPr>
        <w:tc>
          <w:tcPr>
            <w:tcW w:w="1548" w:type="dxa"/>
            <w:vMerge/>
            <w:textDirection w:val="btLr"/>
            <w:vAlign w:val="center"/>
          </w:tcPr>
          <w:p w14:paraId="20A82439" w14:textId="77777777" w:rsidR="00BD6B97" w:rsidRPr="007A7659" w:rsidRDefault="00BD6B97">
            <w:pPr>
              <w:pStyle w:val="TableLabel"/>
              <w:rPr>
                <w:rFonts w:ascii="Times New Roman" w:hAnsi="Times New Roman"/>
                <w:noProof w:val="0"/>
                <w:sz w:val="16"/>
              </w:rPr>
            </w:pPr>
          </w:p>
        </w:tc>
        <w:tc>
          <w:tcPr>
            <w:tcW w:w="2520" w:type="dxa"/>
            <w:vAlign w:val="center"/>
          </w:tcPr>
          <w:p w14:paraId="6D826E0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FC4F6A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236A64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D9C8557" w14:textId="77777777" w:rsidTr="00AE5ED3">
        <w:trPr>
          <w:cantSplit/>
        </w:trPr>
        <w:tc>
          <w:tcPr>
            <w:tcW w:w="1548" w:type="dxa"/>
            <w:vMerge/>
            <w:textDirection w:val="btLr"/>
            <w:vAlign w:val="center"/>
          </w:tcPr>
          <w:p w14:paraId="3A70191F" w14:textId="77777777" w:rsidR="00BD6B97" w:rsidRPr="007A7659" w:rsidRDefault="00BD6B97">
            <w:pPr>
              <w:pStyle w:val="TableLabel"/>
              <w:rPr>
                <w:rFonts w:ascii="Times New Roman" w:hAnsi="Times New Roman"/>
                <w:noProof w:val="0"/>
                <w:sz w:val="16"/>
              </w:rPr>
            </w:pPr>
          </w:p>
        </w:tc>
        <w:tc>
          <w:tcPr>
            <w:tcW w:w="2520" w:type="dxa"/>
            <w:vAlign w:val="center"/>
          </w:tcPr>
          <w:p w14:paraId="79807F1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19943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FB854DC" w14:textId="77777777" w:rsidR="00BD6B97" w:rsidRPr="007A7659" w:rsidRDefault="00BD6B97">
            <w:pPr>
              <w:pStyle w:val="TableEntry"/>
              <w:rPr>
                <w:noProof w:val="0"/>
                <w:sz w:val="16"/>
              </w:rPr>
            </w:pPr>
            <w:r w:rsidRPr="007A7659">
              <w:rPr>
                <w:noProof w:val="0"/>
                <w:sz w:val="16"/>
              </w:rPr>
              <w:t>The machine name or IP address.</w:t>
            </w:r>
          </w:p>
        </w:tc>
      </w:tr>
    </w:tbl>
    <w:p w14:paraId="58B4398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8C5D1E3" w14:textId="77777777">
        <w:trPr>
          <w:cantSplit/>
        </w:trPr>
        <w:tc>
          <w:tcPr>
            <w:tcW w:w="1728" w:type="dxa"/>
            <w:vMerge w:val="restart"/>
          </w:tcPr>
          <w:p w14:paraId="1510424B" w14:textId="77777777" w:rsidR="00BD6B97" w:rsidRPr="007A7659" w:rsidRDefault="00BD6B97" w:rsidP="003C1EFA">
            <w:pPr>
              <w:pStyle w:val="TableEntryHeader"/>
            </w:pPr>
            <w:r w:rsidRPr="007A7659">
              <w:t>Audit Source</w:t>
            </w:r>
          </w:p>
          <w:p w14:paraId="2BCC04F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CE69F9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468632D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5A002F"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C425779" w14:textId="77777777">
        <w:trPr>
          <w:cantSplit/>
        </w:trPr>
        <w:tc>
          <w:tcPr>
            <w:tcW w:w="1728" w:type="dxa"/>
            <w:vMerge/>
            <w:textDirection w:val="btLr"/>
            <w:vAlign w:val="center"/>
          </w:tcPr>
          <w:p w14:paraId="28119788" w14:textId="77777777" w:rsidR="00BD6B97" w:rsidRPr="007A7659" w:rsidRDefault="00BD6B97">
            <w:pPr>
              <w:pStyle w:val="TableLabel"/>
              <w:rPr>
                <w:rFonts w:ascii="Times New Roman" w:hAnsi="Times New Roman"/>
                <w:noProof w:val="0"/>
                <w:sz w:val="16"/>
              </w:rPr>
            </w:pPr>
          </w:p>
        </w:tc>
        <w:tc>
          <w:tcPr>
            <w:tcW w:w="2340" w:type="dxa"/>
            <w:vAlign w:val="center"/>
          </w:tcPr>
          <w:p w14:paraId="45EEFA5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C07F0A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7A8A80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27C4028" w14:textId="77777777">
        <w:trPr>
          <w:cantSplit/>
        </w:trPr>
        <w:tc>
          <w:tcPr>
            <w:tcW w:w="1728" w:type="dxa"/>
            <w:vMerge/>
            <w:textDirection w:val="btLr"/>
            <w:vAlign w:val="center"/>
          </w:tcPr>
          <w:p w14:paraId="1822BBBD" w14:textId="77777777" w:rsidR="00BD6B97" w:rsidRPr="007A7659" w:rsidRDefault="00BD6B97">
            <w:pPr>
              <w:pStyle w:val="TableLabel"/>
              <w:rPr>
                <w:rFonts w:ascii="Times New Roman" w:hAnsi="Times New Roman"/>
                <w:noProof w:val="0"/>
                <w:sz w:val="16"/>
              </w:rPr>
            </w:pPr>
          </w:p>
        </w:tc>
        <w:tc>
          <w:tcPr>
            <w:tcW w:w="2340" w:type="dxa"/>
            <w:vAlign w:val="center"/>
          </w:tcPr>
          <w:p w14:paraId="0789020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E1F7B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8C4018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B638BD" w14:textId="77777777" w:rsidR="00BD6B97" w:rsidRPr="007A7659" w:rsidRDefault="00BD6B97"/>
    <w:p w14:paraId="10AB8E51" w14:textId="77777777" w:rsidR="004A1CB8" w:rsidRPr="007A7659" w:rsidRDefault="004A1CB8"/>
    <w:p w14:paraId="207F833B" w14:textId="77777777" w:rsidR="004A1CB8" w:rsidRPr="007A7659" w:rsidRDefault="004A1CB8"/>
    <w:p w14:paraId="56DA450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8051A55" w14:textId="77777777" w:rsidTr="00AE5ED3">
        <w:trPr>
          <w:cantSplit/>
        </w:trPr>
        <w:tc>
          <w:tcPr>
            <w:tcW w:w="1548" w:type="dxa"/>
            <w:vMerge w:val="restart"/>
          </w:tcPr>
          <w:p w14:paraId="0E97DCAA" w14:textId="77777777" w:rsidR="00BD6B97" w:rsidRPr="007A7659" w:rsidRDefault="00BD6B97" w:rsidP="003C1EFA">
            <w:pPr>
              <w:pStyle w:val="TableEntryHeader"/>
            </w:pPr>
            <w:r w:rsidRPr="007A7659">
              <w:lastRenderedPageBreak/>
              <w:t>Patient</w:t>
            </w:r>
          </w:p>
          <w:p w14:paraId="72F93089"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CC7DC3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594D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EDE8B4" w14:textId="77777777" w:rsidR="00BD6B97" w:rsidRPr="007A7659" w:rsidRDefault="00BD6B97">
            <w:pPr>
              <w:pStyle w:val="TableEntry"/>
              <w:rPr>
                <w:noProof w:val="0"/>
                <w:sz w:val="16"/>
              </w:rPr>
            </w:pPr>
            <w:r w:rsidRPr="007A7659">
              <w:rPr>
                <w:noProof w:val="0"/>
                <w:sz w:val="16"/>
              </w:rPr>
              <w:t>“1” (Person)</w:t>
            </w:r>
          </w:p>
        </w:tc>
      </w:tr>
      <w:tr w:rsidR="00BD6B97" w:rsidRPr="007A7659" w14:paraId="72645BBF" w14:textId="77777777">
        <w:trPr>
          <w:cantSplit/>
        </w:trPr>
        <w:tc>
          <w:tcPr>
            <w:tcW w:w="1548" w:type="dxa"/>
            <w:vMerge/>
            <w:vAlign w:val="center"/>
          </w:tcPr>
          <w:p w14:paraId="16CFF9A9" w14:textId="77777777" w:rsidR="00BD6B97" w:rsidRPr="007A7659" w:rsidRDefault="00BD6B97">
            <w:pPr>
              <w:pStyle w:val="TableLabel"/>
              <w:rPr>
                <w:rFonts w:ascii="Times New Roman" w:hAnsi="Times New Roman"/>
                <w:noProof w:val="0"/>
                <w:sz w:val="16"/>
              </w:rPr>
            </w:pPr>
          </w:p>
        </w:tc>
        <w:tc>
          <w:tcPr>
            <w:tcW w:w="2520" w:type="dxa"/>
            <w:vAlign w:val="center"/>
          </w:tcPr>
          <w:p w14:paraId="43A98683"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599A195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CA2E71" w14:textId="77777777" w:rsidR="00BD6B97" w:rsidRPr="007A7659" w:rsidRDefault="00BD6B97">
            <w:pPr>
              <w:pStyle w:val="TableEntry"/>
              <w:rPr>
                <w:b/>
                <w:i/>
                <w:noProof w:val="0"/>
                <w:sz w:val="16"/>
              </w:rPr>
            </w:pPr>
            <w:r w:rsidRPr="007A7659">
              <w:rPr>
                <w:noProof w:val="0"/>
                <w:sz w:val="16"/>
              </w:rPr>
              <w:t>“1” (Patient)</w:t>
            </w:r>
          </w:p>
        </w:tc>
      </w:tr>
      <w:tr w:rsidR="00BD6B97" w:rsidRPr="007A7659" w14:paraId="14809B2B" w14:textId="77777777">
        <w:trPr>
          <w:cantSplit/>
        </w:trPr>
        <w:tc>
          <w:tcPr>
            <w:tcW w:w="1548" w:type="dxa"/>
            <w:vMerge/>
            <w:vAlign w:val="center"/>
          </w:tcPr>
          <w:p w14:paraId="0F209F28" w14:textId="77777777" w:rsidR="00BD6B97" w:rsidRPr="007A7659" w:rsidRDefault="00BD6B97">
            <w:pPr>
              <w:pStyle w:val="TableLabel"/>
              <w:rPr>
                <w:rFonts w:ascii="Times New Roman" w:hAnsi="Times New Roman"/>
                <w:noProof w:val="0"/>
                <w:sz w:val="16"/>
              </w:rPr>
            </w:pPr>
          </w:p>
        </w:tc>
        <w:tc>
          <w:tcPr>
            <w:tcW w:w="2520" w:type="dxa"/>
            <w:vAlign w:val="center"/>
          </w:tcPr>
          <w:p w14:paraId="7186833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5065C6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B897C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3D26E1" w14:textId="77777777">
        <w:trPr>
          <w:cantSplit/>
        </w:trPr>
        <w:tc>
          <w:tcPr>
            <w:tcW w:w="1548" w:type="dxa"/>
            <w:vMerge/>
            <w:vAlign w:val="center"/>
          </w:tcPr>
          <w:p w14:paraId="24CD7B97" w14:textId="77777777" w:rsidR="00BD6B97" w:rsidRPr="007A7659" w:rsidRDefault="00BD6B97">
            <w:pPr>
              <w:pStyle w:val="TableLabel"/>
              <w:rPr>
                <w:rFonts w:ascii="Times New Roman" w:hAnsi="Times New Roman"/>
                <w:noProof w:val="0"/>
                <w:sz w:val="16"/>
              </w:rPr>
            </w:pPr>
          </w:p>
        </w:tc>
        <w:tc>
          <w:tcPr>
            <w:tcW w:w="2520" w:type="dxa"/>
            <w:vAlign w:val="center"/>
          </w:tcPr>
          <w:p w14:paraId="7A0B27D1"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9038692"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74E5C71" w14:textId="77777777" w:rsidR="00BD6B97" w:rsidRPr="007A7659" w:rsidRDefault="00B13520" w:rsidP="00B13520">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1227C94" w14:textId="77777777">
        <w:trPr>
          <w:cantSplit/>
        </w:trPr>
        <w:tc>
          <w:tcPr>
            <w:tcW w:w="1548" w:type="dxa"/>
            <w:vMerge/>
            <w:vAlign w:val="center"/>
          </w:tcPr>
          <w:p w14:paraId="490958AF" w14:textId="77777777" w:rsidR="00BD6B97" w:rsidRPr="007A7659" w:rsidRDefault="00BD6B97">
            <w:pPr>
              <w:pStyle w:val="TableLabel"/>
              <w:rPr>
                <w:rFonts w:ascii="Times New Roman" w:hAnsi="Times New Roman"/>
                <w:noProof w:val="0"/>
                <w:sz w:val="16"/>
              </w:rPr>
            </w:pPr>
          </w:p>
        </w:tc>
        <w:tc>
          <w:tcPr>
            <w:tcW w:w="2520" w:type="dxa"/>
            <w:vAlign w:val="center"/>
          </w:tcPr>
          <w:p w14:paraId="069C0E5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BDECE2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D96E6D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06434" w14:textId="77777777">
        <w:trPr>
          <w:cantSplit/>
        </w:trPr>
        <w:tc>
          <w:tcPr>
            <w:tcW w:w="1548" w:type="dxa"/>
            <w:vMerge/>
            <w:vAlign w:val="center"/>
          </w:tcPr>
          <w:p w14:paraId="631215A0"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7D48F7D"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0918B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AA62B1B"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20AD8033" w14:textId="77777777">
        <w:trPr>
          <w:cantSplit/>
        </w:trPr>
        <w:tc>
          <w:tcPr>
            <w:tcW w:w="1548" w:type="dxa"/>
            <w:vMerge/>
            <w:vAlign w:val="center"/>
          </w:tcPr>
          <w:p w14:paraId="2CA0FDFA" w14:textId="77777777" w:rsidR="00BD6B97" w:rsidRPr="007A7659" w:rsidRDefault="00BD6B97">
            <w:pPr>
              <w:pStyle w:val="TableLabel"/>
              <w:rPr>
                <w:rFonts w:ascii="Times New Roman" w:hAnsi="Times New Roman"/>
                <w:noProof w:val="0"/>
                <w:sz w:val="16"/>
              </w:rPr>
            </w:pPr>
          </w:p>
        </w:tc>
        <w:tc>
          <w:tcPr>
            <w:tcW w:w="2520" w:type="dxa"/>
            <w:vAlign w:val="center"/>
          </w:tcPr>
          <w:p w14:paraId="373C268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99FDB0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A31D7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C9B944" w14:textId="77777777">
        <w:trPr>
          <w:cantSplit/>
        </w:trPr>
        <w:tc>
          <w:tcPr>
            <w:tcW w:w="1548" w:type="dxa"/>
            <w:vMerge/>
            <w:vAlign w:val="center"/>
          </w:tcPr>
          <w:p w14:paraId="3B1BD99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676CD5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6AF925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8ECFE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CA2B27" w14:textId="77777777">
        <w:trPr>
          <w:cantSplit/>
        </w:trPr>
        <w:tc>
          <w:tcPr>
            <w:tcW w:w="1548" w:type="dxa"/>
            <w:vMerge/>
            <w:vAlign w:val="center"/>
          </w:tcPr>
          <w:p w14:paraId="0AD526F8" w14:textId="77777777" w:rsidR="00BD6B97" w:rsidRPr="007A7659" w:rsidRDefault="00BD6B97">
            <w:pPr>
              <w:pStyle w:val="TableLabel"/>
              <w:rPr>
                <w:rFonts w:ascii="Times New Roman" w:hAnsi="Times New Roman"/>
                <w:noProof w:val="0"/>
                <w:sz w:val="16"/>
              </w:rPr>
            </w:pPr>
          </w:p>
        </w:tc>
        <w:tc>
          <w:tcPr>
            <w:tcW w:w="2520" w:type="dxa"/>
            <w:vAlign w:val="center"/>
          </w:tcPr>
          <w:p w14:paraId="2E44B397"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CAA63E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FC64ECF" w14:textId="77777777" w:rsidR="00BD6B97" w:rsidRPr="007A7659" w:rsidRDefault="00BD6B97">
            <w:pPr>
              <w:pStyle w:val="TableEntry"/>
              <w:rPr>
                <w:noProof w:val="0"/>
                <w:sz w:val="16"/>
              </w:rPr>
            </w:pPr>
            <w:r w:rsidRPr="007A7659">
              <w:rPr>
                <w:i/>
                <w:iCs/>
                <w:noProof w:val="0"/>
                <w:sz w:val="16"/>
              </w:rPr>
              <w:t>not specialized</w:t>
            </w:r>
          </w:p>
        </w:tc>
      </w:tr>
    </w:tbl>
    <w:p w14:paraId="37E62360" w14:textId="77777777" w:rsidR="00053F67" w:rsidRPr="007A7659" w:rsidRDefault="00053F6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4CF7374" w14:textId="77777777" w:rsidTr="00AE5ED3">
        <w:trPr>
          <w:cantSplit/>
        </w:trPr>
        <w:tc>
          <w:tcPr>
            <w:tcW w:w="1548" w:type="dxa"/>
            <w:vMerge w:val="restart"/>
          </w:tcPr>
          <w:p w14:paraId="12E7FA29" w14:textId="77777777" w:rsidR="00BD6B97" w:rsidRPr="007A7659" w:rsidRDefault="00BD6B97" w:rsidP="003C1EFA">
            <w:pPr>
              <w:pStyle w:val="TableEntryHeader"/>
            </w:pPr>
            <w:r w:rsidRPr="007A7659">
              <w:t>Query Parameters</w:t>
            </w:r>
          </w:p>
          <w:p w14:paraId="6874BA0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6111952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93E7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2941D6" w14:textId="77777777" w:rsidR="00BD6B97" w:rsidRPr="007A7659" w:rsidRDefault="00BD6B97">
            <w:pPr>
              <w:pStyle w:val="TableEntry"/>
              <w:rPr>
                <w:noProof w:val="0"/>
                <w:sz w:val="16"/>
              </w:rPr>
            </w:pPr>
            <w:r w:rsidRPr="007A7659">
              <w:rPr>
                <w:noProof w:val="0"/>
                <w:sz w:val="16"/>
              </w:rPr>
              <w:t>“2” (system object)</w:t>
            </w:r>
          </w:p>
        </w:tc>
      </w:tr>
      <w:tr w:rsidR="00BD6B97" w:rsidRPr="007A7659" w14:paraId="436B1F54" w14:textId="77777777">
        <w:trPr>
          <w:cantSplit/>
        </w:trPr>
        <w:tc>
          <w:tcPr>
            <w:tcW w:w="1548" w:type="dxa"/>
            <w:vMerge/>
            <w:vAlign w:val="center"/>
          </w:tcPr>
          <w:p w14:paraId="458CF245" w14:textId="77777777" w:rsidR="00BD6B97" w:rsidRPr="007A7659" w:rsidRDefault="00BD6B97">
            <w:pPr>
              <w:pStyle w:val="TableLabel"/>
              <w:rPr>
                <w:rFonts w:ascii="Times New Roman" w:hAnsi="Times New Roman"/>
                <w:noProof w:val="0"/>
                <w:sz w:val="16"/>
              </w:rPr>
            </w:pPr>
          </w:p>
        </w:tc>
        <w:tc>
          <w:tcPr>
            <w:tcW w:w="2520" w:type="dxa"/>
            <w:vAlign w:val="center"/>
          </w:tcPr>
          <w:p w14:paraId="4B3725B2"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DADF5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98549" w14:textId="77777777" w:rsidR="00BD6B97" w:rsidRPr="007A7659" w:rsidRDefault="00BD6B97">
            <w:pPr>
              <w:pStyle w:val="TableEntry"/>
              <w:rPr>
                <w:b/>
                <w:i/>
                <w:noProof w:val="0"/>
                <w:sz w:val="16"/>
              </w:rPr>
            </w:pPr>
            <w:r w:rsidRPr="007A7659">
              <w:rPr>
                <w:noProof w:val="0"/>
                <w:sz w:val="16"/>
              </w:rPr>
              <w:t>“24” (query)</w:t>
            </w:r>
          </w:p>
        </w:tc>
      </w:tr>
      <w:tr w:rsidR="00BD6B97" w:rsidRPr="007A7659" w14:paraId="3DDC8700" w14:textId="77777777">
        <w:trPr>
          <w:cantSplit/>
        </w:trPr>
        <w:tc>
          <w:tcPr>
            <w:tcW w:w="1548" w:type="dxa"/>
            <w:vMerge/>
            <w:vAlign w:val="center"/>
          </w:tcPr>
          <w:p w14:paraId="7F9DC33C" w14:textId="77777777" w:rsidR="00BD6B97" w:rsidRPr="007A7659" w:rsidRDefault="00BD6B97">
            <w:pPr>
              <w:pStyle w:val="TableLabel"/>
              <w:rPr>
                <w:rFonts w:ascii="Times New Roman" w:hAnsi="Times New Roman"/>
                <w:noProof w:val="0"/>
                <w:sz w:val="16"/>
              </w:rPr>
            </w:pPr>
          </w:p>
        </w:tc>
        <w:tc>
          <w:tcPr>
            <w:tcW w:w="2520" w:type="dxa"/>
            <w:vAlign w:val="center"/>
          </w:tcPr>
          <w:p w14:paraId="6257E050"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453F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99FF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4F05E8F" w14:textId="77777777">
        <w:trPr>
          <w:cantSplit/>
        </w:trPr>
        <w:tc>
          <w:tcPr>
            <w:tcW w:w="1548" w:type="dxa"/>
            <w:vMerge/>
            <w:vAlign w:val="center"/>
          </w:tcPr>
          <w:p w14:paraId="5033DCD2" w14:textId="77777777" w:rsidR="00BD6B97" w:rsidRPr="007A7659" w:rsidRDefault="00BD6B97">
            <w:pPr>
              <w:pStyle w:val="TableLabel"/>
              <w:rPr>
                <w:rFonts w:ascii="Times New Roman" w:hAnsi="Times New Roman"/>
                <w:noProof w:val="0"/>
                <w:sz w:val="16"/>
              </w:rPr>
            </w:pPr>
          </w:p>
        </w:tc>
        <w:tc>
          <w:tcPr>
            <w:tcW w:w="2520" w:type="dxa"/>
            <w:vAlign w:val="center"/>
          </w:tcPr>
          <w:p w14:paraId="70AB4B9D"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7680B261" w14:textId="77777777" w:rsidR="00BD6B97" w:rsidRPr="007A7659" w:rsidRDefault="00BD6B97">
            <w:pPr>
              <w:pStyle w:val="TOC1"/>
              <w:jc w:val="center"/>
              <w:rPr>
                <w:sz w:val="16"/>
              </w:rPr>
            </w:pPr>
            <w:r w:rsidRPr="007A7659">
              <w:rPr>
                <w:sz w:val="16"/>
              </w:rPr>
              <w:t>M</w:t>
            </w:r>
          </w:p>
        </w:tc>
        <w:tc>
          <w:tcPr>
            <w:tcW w:w="4968" w:type="dxa"/>
          </w:tcPr>
          <w:p w14:paraId="4248264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CC96FE5" w14:textId="77777777">
        <w:trPr>
          <w:cantSplit/>
        </w:trPr>
        <w:tc>
          <w:tcPr>
            <w:tcW w:w="1548" w:type="dxa"/>
            <w:vMerge/>
            <w:vAlign w:val="center"/>
          </w:tcPr>
          <w:p w14:paraId="746870B5" w14:textId="77777777" w:rsidR="00BD6B97" w:rsidRPr="007A7659" w:rsidRDefault="00BD6B97">
            <w:pPr>
              <w:pStyle w:val="TableLabel"/>
              <w:rPr>
                <w:rFonts w:ascii="Times New Roman" w:hAnsi="Times New Roman"/>
                <w:noProof w:val="0"/>
                <w:sz w:val="16"/>
              </w:rPr>
            </w:pPr>
          </w:p>
        </w:tc>
        <w:tc>
          <w:tcPr>
            <w:tcW w:w="2520" w:type="dxa"/>
            <w:vAlign w:val="center"/>
          </w:tcPr>
          <w:p w14:paraId="65B8CB0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D5104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1E485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105B3C6" w14:textId="77777777">
        <w:trPr>
          <w:cantSplit/>
        </w:trPr>
        <w:tc>
          <w:tcPr>
            <w:tcW w:w="1548" w:type="dxa"/>
            <w:vMerge/>
            <w:vAlign w:val="center"/>
          </w:tcPr>
          <w:p w14:paraId="46D6729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BF5FE5E"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172C1FE3"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12D002B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9A969D8" w14:textId="77777777">
        <w:trPr>
          <w:cantSplit/>
        </w:trPr>
        <w:tc>
          <w:tcPr>
            <w:tcW w:w="1548" w:type="dxa"/>
            <w:vMerge/>
            <w:vAlign w:val="center"/>
          </w:tcPr>
          <w:p w14:paraId="62CE85B9" w14:textId="77777777" w:rsidR="00BD6B97" w:rsidRPr="007A7659" w:rsidRDefault="00BD6B97">
            <w:pPr>
              <w:pStyle w:val="TableLabel"/>
              <w:rPr>
                <w:rFonts w:ascii="Times New Roman" w:hAnsi="Times New Roman"/>
                <w:noProof w:val="0"/>
                <w:sz w:val="16"/>
              </w:rPr>
            </w:pPr>
          </w:p>
        </w:tc>
        <w:tc>
          <w:tcPr>
            <w:tcW w:w="2520" w:type="dxa"/>
            <w:vAlign w:val="center"/>
          </w:tcPr>
          <w:p w14:paraId="27ECFF66"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A0EA2D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89706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30FF42D" w14:textId="77777777">
        <w:trPr>
          <w:cantSplit/>
        </w:trPr>
        <w:tc>
          <w:tcPr>
            <w:tcW w:w="1548" w:type="dxa"/>
            <w:vMerge/>
            <w:vAlign w:val="center"/>
          </w:tcPr>
          <w:p w14:paraId="234E622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111948F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21105C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2182353"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7ECC6ACD" w14:textId="77777777">
        <w:trPr>
          <w:cantSplit/>
        </w:trPr>
        <w:tc>
          <w:tcPr>
            <w:tcW w:w="1548" w:type="dxa"/>
            <w:vMerge/>
            <w:vAlign w:val="center"/>
          </w:tcPr>
          <w:p w14:paraId="7617580F" w14:textId="77777777" w:rsidR="00BD6B97" w:rsidRPr="007A7659" w:rsidRDefault="00BD6B97">
            <w:pPr>
              <w:pStyle w:val="TableLabel"/>
              <w:rPr>
                <w:rFonts w:ascii="Times New Roman" w:hAnsi="Times New Roman"/>
                <w:noProof w:val="0"/>
                <w:sz w:val="16"/>
              </w:rPr>
            </w:pPr>
          </w:p>
        </w:tc>
        <w:tc>
          <w:tcPr>
            <w:tcW w:w="2520" w:type="dxa"/>
            <w:vAlign w:val="center"/>
          </w:tcPr>
          <w:p w14:paraId="789A1EFF"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BA41E0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22133C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32A3117" w14:textId="77777777" w:rsidR="00BD6B97" w:rsidRPr="007A7659" w:rsidRDefault="00BD6B97">
      <w:pPr>
        <w:pStyle w:val="Header"/>
        <w:tabs>
          <w:tab w:val="clear" w:pos="4320"/>
          <w:tab w:val="clear" w:pos="8640"/>
        </w:tabs>
      </w:pPr>
    </w:p>
    <w:p w14:paraId="04A9E127" w14:textId="77777777" w:rsidR="00BD6B97" w:rsidRPr="007A7659" w:rsidRDefault="00BD6B97" w:rsidP="001D3953">
      <w:pPr>
        <w:pStyle w:val="Heading2"/>
        <w:numPr>
          <w:ilvl w:val="1"/>
          <w:numId w:val="19"/>
        </w:numPr>
        <w:rPr>
          <w:noProof w:val="0"/>
        </w:rPr>
      </w:pPr>
      <w:r w:rsidRPr="007A7659">
        <w:rPr>
          <w:noProof w:val="0"/>
        </w:rPr>
        <w:br w:type="page"/>
      </w:r>
      <w:bookmarkStart w:id="3373" w:name="_Toc173916518"/>
      <w:bookmarkStart w:id="3374" w:name="_Toc174249013"/>
      <w:bookmarkStart w:id="3375" w:name="_Toc210805548"/>
      <w:bookmarkStart w:id="3376" w:name="_Toc214434021"/>
      <w:bookmarkStart w:id="3377" w:name="_Toc214436942"/>
      <w:bookmarkStart w:id="3378" w:name="_Toc214437387"/>
      <w:bookmarkStart w:id="3379" w:name="_Toc214437703"/>
      <w:bookmarkStart w:id="3380" w:name="_Toc214457179"/>
      <w:bookmarkStart w:id="3381" w:name="_Toc214461292"/>
      <w:bookmarkStart w:id="3382" w:name="_Toc214462913"/>
      <w:bookmarkStart w:id="3383" w:name="_Toc518548699"/>
      <w:r w:rsidRPr="007A7659">
        <w:rPr>
          <w:noProof w:val="0"/>
        </w:rPr>
        <w:lastRenderedPageBreak/>
        <w:t>Patient Demographics and Visit Query</w:t>
      </w:r>
      <w:bookmarkEnd w:id="3373"/>
      <w:bookmarkEnd w:id="3374"/>
      <w:bookmarkEnd w:id="3375"/>
      <w:bookmarkEnd w:id="3376"/>
      <w:bookmarkEnd w:id="3377"/>
      <w:bookmarkEnd w:id="3378"/>
      <w:bookmarkEnd w:id="3379"/>
      <w:bookmarkEnd w:id="3380"/>
      <w:bookmarkEnd w:id="3381"/>
      <w:bookmarkEnd w:id="3382"/>
      <w:r w:rsidR="00332C0F" w:rsidRPr="007A7659">
        <w:rPr>
          <w:noProof w:val="0"/>
        </w:rPr>
        <w:t xml:space="preserve"> [ITI-22]</w:t>
      </w:r>
      <w:bookmarkEnd w:id="3383"/>
    </w:p>
    <w:p w14:paraId="042F4594" w14:textId="2ADACA81" w:rsidR="00BD6B97" w:rsidRPr="007A7659" w:rsidRDefault="00BD6B97">
      <w:r w:rsidRPr="007A7659">
        <w:t xml:space="preserve">This section corresponds to </w:t>
      </w:r>
      <w:r w:rsidR="000C66A7">
        <w:t>t</w:t>
      </w:r>
      <w:r w:rsidRPr="007A7659">
        <w:t xml:space="preserve">ransaction </w:t>
      </w:r>
      <w:r w:rsidR="000C66A7">
        <w:t>[</w:t>
      </w:r>
      <w:r w:rsidRPr="007A7659">
        <w:t>ITI-22</w:t>
      </w:r>
      <w:r w:rsidR="000C66A7">
        <w:t>]</w:t>
      </w:r>
      <w:r w:rsidRPr="007A7659">
        <w:t xml:space="preserve"> of the IHE IT Infrastructure Technical Framework. Transaction </w:t>
      </w:r>
      <w:r w:rsidR="000C66A7">
        <w:t>[</w:t>
      </w:r>
      <w:r w:rsidRPr="007A7659">
        <w:t>ITI-22</w:t>
      </w:r>
      <w:r w:rsidR="000C66A7">
        <w:t>]</w:t>
      </w:r>
      <w:r w:rsidRPr="007A7659">
        <w:t xml:space="preserve"> is used by the Patient Demographics Consumer and Patient Demographics Supplier </w:t>
      </w:r>
      <w:r w:rsidR="00B4249B" w:rsidRPr="007A7659">
        <w:t>Actors</w:t>
      </w:r>
      <w:r w:rsidRPr="007A7659">
        <w:t>.</w:t>
      </w:r>
    </w:p>
    <w:p w14:paraId="248CEFE9" w14:textId="77777777" w:rsidR="00BD6B97" w:rsidRPr="007A7659" w:rsidRDefault="00BD6B97">
      <w:pPr>
        <w:pStyle w:val="Heading3"/>
        <w:numPr>
          <w:ilvl w:val="2"/>
          <w:numId w:val="19"/>
        </w:numPr>
        <w:tabs>
          <w:tab w:val="clear" w:pos="2160"/>
        </w:tabs>
        <w:rPr>
          <w:noProof w:val="0"/>
        </w:rPr>
      </w:pPr>
      <w:r w:rsidRPr="007A7659">
        <w:rPr>
          <w:noProof w:val="0"/>
        </w:rPr>
        <w:t xml:space="preserve"> </w:t>
      </w:r>
      <w:bookmarkStart w:id="3384" w:name="_Toc173916519"/>
      <w:bookmarkStart w:id="3385" w:name="_Toc174249014"/>
      <w:bookmarkStart w:id="3386" w:name="_Toc518548700"/>
      <w:r w:rsidRPr="007A7659">
        <w:rPr>
          <w:noProof w:val="0"/>
        </w:rPr>
        <w:t>Scope</w:t>
      </w:r>
      <w:bookmarkEnd w:id="3384"/>
      <w:bookmarkEnd w:id="3385"/>
      <w:bookmarkEnd w:id="3386"/>
    </w:p>
    <w:p w14:paraId="4DDC8E38" w14:textId="77777777" w:rsidR="00BD6B97" w:rsidRPr="007A7659" w:rsidRDefault="00BD6B97">
      <w:r w:rsidRPr="007A7659">
        <w:t>This transaction involves a request by the Patient Demographics Consumer for information about patients whose demographic and visit data match data provided in the query message. The request is received by the Patient Demographics Supplier Actor. The Patient Demographics Supplier immediately processes the request and returns a response in the form of demographic and visit information for matching patients.</w:t>
      </w:r>
    </w:p>
    <w:p w14:paraId="2148E5B8" w14:textId="77777777" w:rsidR="00BD6B97" w:rsidRPr="007A7659" w:rsidRDefault="00BD6B97">
      <w:pPr>
        <w:pStyle w:val="Heading3"/>
        <w:numPr>
          <w:ilvl w:val="2"/>
          <w:numId w:val="19"/>
        </w:numPr>
        <w:tabs>
          <w:tab w:val="clear" w:pos="2160"/>
        </w:tabs>
        <w:rPr>
          <w:noProof w:val="0"/>
        </w:rPr>
      </w:pPr>
      <w:bookmarkStart w:id="3387" w:name="_Toc173916520"/>
      <w:bookmarkStart w:id="3388" w:name="_Toc174249015"/>
      <w:bookmarkStart w:id="3389" w:name="_Toc518548701"/>
      <w:r w:rsidRPr="007A7659">
        <w:rPr>
          <w:noProof w:val="0"/>
        </w:rPr>
        <w:t>Use Case Roles</w:t>
      </w:r>
      <w:bookmarkEnd w:id="3387"/>
      <w:bookmarkEnd w:id="3388"/>
      <w:bookmarkEnd w:id="3389"/>
    </w:p>
    <w:bookmarkStart w:id="3390" w:name="_1139834996"/>
    <w:bookmarkStart w:id="3391" w:name="_1144178472"/>
    <w:bookmarkStart w:id="3392" w:name="_1148233002"/>
    <w:bookmarkStart w:id="3393" w:name="_1148236230"/>
    <w:bookmarkStart w:id="3394" w:name="_1152384335"/>
    <w:bookmarkEnd w:id="3390"/>
    <w:bookmarkEnd w:id="3391"/>
    <w:bookmarkEnd w:id="3392"/>
    <w:bookmarkEnd w:id="3393"/>
    <w:bookmarkEnd w:id="3394"/>
    <w:p w14:paraId="04A1827D" w14:textId="77777777" w:rsidR="00BD6B97" w:rsidRPr="007A7659" w:rsidRDefault="00C42610">
      <w:pPr>
        <w:jc w:val="center"/>
        <w:rPr>
          <w:b/>
        </w:rPr>
      </w:pPr>
      <w:r w:rsidRPr="007A7659">
        <w:rPr>
          <w:noProof/>
        </w:rPr>
        <w:object w:dxaOrig="5355" w:dyaOrig="2355" w14:anchorId="69BB618A">
          <v:shape id="_x0000_i1059" type="#_x0000_t75" alt="" style="width:273.25pt;height:115.1pt;mso-width-percent:0;mso-height-percent:0;mso-width-percent:0;mso-height-percent:0" o:ole="" filled="t">
            <v:fill color2="black"/>
            <v:imagedata r:id="rId109" o:title=""/>
          </v:shape>
          <o:OLEObject Type="Embed" ProgID="Word.Picture.8" ShapeID="_x0000_i1059" DrawAspect="Content" ObjectID="_1496223559" r:id="rId110"/>
        </w:object>
      </w:r>
    </w:p>
    <w:p w14:paraId="4317A331" w14:textId="77777777" w:rsidR="00D55E57" w:rsidRPr="007A7659" w:rsidRDefault="00D55E57" w:rsidP="00AE5ED3">
      <w:pPr>
        <w:pStyle w:val="BodyText"/>
      </w:pPr>
    </w:p>
    <w:p w14:paraId="7CDC67F6" w14:textId="77777777" w:rsidR="00BD6B97" w:rsidRPr="007A7659" w:rsidRDefault="00BD6B97">
      <w:r w:rsidRPr="007A7659">
        <w:rPr>
          <w:b/>
        </w:rPr>
        <w:t>Actor:</w:t>
      </w:r>
      <w:r w:rsidRPr="007A7659">
        <w:t xml:space="preserve"> Patient Demographics Consumer</w:t>
      </w:r>
    </w:p>
    <w:p w14:paraId="2E8D4E6A" w14:textId="77777777" w:rsidR="00BD6B97" w:rsidRPr="007A7659" w:rsidRDefault="00BD6B97">
      <w:r w:rsidRPr="007A7659">
        <w:rPr>
          <w:b/>
        </w:rPr>
        <w:t xml:space="preserve">Role: </w:t>
      </w:r>
      <w:r w:rsidRPr="007A7659">
        <w:t>Requests a list of patients matching a minimal set of demographic (</w:t>
      </w:r>
      <w:r w:rsidRPr="007A7659">
        <w:rPr>
          <w:iCs/>
        </w:rPr>
        <w:t>e.g.</w:t>
      </w:r>
      <w:r w:rsidRPr="007A7659">
        <w:t>, ID or partial name) and visit criteria from the Patient Demographics Supplier. Populates its attributes with demographic and visit information received from the Patient Demographics Supplier.</w:t>
      </w:r>
    </w:p>
    <w:p w14:paraId="7E0610B2" w14:textId="77777777" w:rsidR="00BD6B97" w:rsidRPr="007A7659" w:rsidRDefault="00BD6B97">
      <w:r w:rsidRPr="007A7659">
        <w:rPr>
          <w:b/>
        </w:rPr>
        <w:t>Actor:</w:t>
      </w:r>
      <w:r w:rsidRPr="007A7659">
        <w:t xml:space="preserve"> Patient Demographics Supplier</w:t>
      </w:r>
    </w:p>
    <w:p w14:paraId="49BB74D9" w14:textId="77777777" w:rsidR="00BD6B97" w:rsidRPr="007A7659" w:rsidRDefault="00BD6B97">
      <w:r w:rsidRPr="007A7659">
        <w:rPr>
          <w:b/>
        </w:rPr>
        <w:t xml:space="preserve">Role: </w:t>
      </w:r>
      <w:r w:rsidRPr="007A7659">
        <w:t>Returns demographic and visit information for all patients matching the demographic and visit criteria provided by the Patient Demographics Consumer.</w:t>
      </w:r>
    </w:p>
    <w:p w14:paraId="377E9029" w14:textId="77777777" w:rsidR="00BD6B97" w:rsidRPr="007A7659" w:rsidRDefault="00BD6B97">
      <w:pPr>
        <w:pStyle w:val="Heading3"/>
        <w:numPr>
          <w:ilvl w:val="2"/>
          <w:numId w:val="19"/>
        </w:numPr>
        <w:tabs>
          <w:tab w:val="clear" w:pos="2160"/>
        </w:tabs>
        <w:rPr>
          <w:noProof w:val="0"/>
        </w:rPr>
      </w:pPr>
      <w:bookmarkStart w:id="3395" w:name="_Toc237186014"/>
      <w:bookmarkEnd w:id="3395"/>
      <w:r w:rsidRPr="007A7659">
        <w:rPr>
          <w:noProof w:val="0"/>
        </w:rPr>
        <w:t xml:space="preserve"> </w:t>
      </w:r>
      <w:bookmarkStart w:id="3396" w:name="_Toc173916521"/>
      <w:bookmarkStart w:id="3397" w:name="_Toc174249016"/>
      <w:bookmarkStart w:id="3398" w:name="_Toc518548702"/>
      <w:r w:rsidRPr="007A7659">
        <w:rPr>
          <w:noProof w:val="0"/>
        </w:rPr>
        <w:t>Referenced Standards</w:t>
      </w:r>
      <w:bookmarkEnd w:id="3396"/>
      <w:bookmarkEnd w:id="3397"/>
      <w:bookmarkEnd w:id="3398"/>
    </w:p>
    <w:p w14:paraId="0D6D3AE2" w14:textId="77777777" w:rsidR="00894CB8" w:rsidRPr="007A7659" w:rsidRDefault="00BD6B97">
      <w:r w:rsidRPr="007A7659">
        <w:rPr>
          <w:b/>
          <w:bCs/>
        </w:rPr>
        <w:t>HL7</w:t>
      </w:r>
      <w:r w:rsidRPr="007A7659">
        <w:t>:</w:t>
      </w:r>
      <w:r w:rsidRPr="007A7659">
        <w:tab/>
      </w:r>
    </w:p>
    <w:p w14:paraId="3278963E" w14:textId="77777777" w:rsidR="00BD6B97" w:rsidRPr="007A7659" w:rsidRDefault="00BD6B97">
      <w:r w:rsidRPr="007A7659">
        <w:t>Version 2.5, Chapter 2 – Control</w:t>
      </w:r>
    </w:p>
    <w:p w14:paraId="57288D75" w14:textId="77777777" w:rsidR="00BD6B97" w:rsidRPr="007A7659" w:rsidRDefault="00BD6B97">
      <w:r w:rsidRPr="007A7659">
        <w:t>Version 2.5, Chapter 3 – Patient Administration</w:t>
      </w:r>
    </w:p>
    <w:p w14:paraId="49C79F8A" w14:textId="77777777" w:rsidR="00BD6B97" w:rsidRPr="007A7659" w:rsidRDefault="00BD6B97">
      <w:r w:rsidRPr="007A7659">
        <w:t xml:space="preserve">Version 2.5, Chapter 5 – Query </w:t>
      </w:r>
    </w:p>
    <w:p w14:paraId="0A404967" w14:textId="77777777" w:rsidR="00BD6B97" w:rsidRPr="007A7659" w:rsidRDefault="00BD6B97">
      <w:pPr>
        <w:pStyle w:val="Heading3"/>
        <w:numPr>
          <w:ilvl w:val="2"/>
          <w:numId w:val="19"/>
        </w:numPr>
        <w:tabs>
          <w:tab w:val="clear" w:pos="2160"/>
        </w:tabs>
        <w:rPr>
          <w:noProof w:val="0"/>
        </w:rPr>
      </w:pPr>
      <w:r w:rsidRPr="007A7659">
        <w:rPr>
          <w:noProof w:val="0"/>
        </w:rPr>
        <w:t xml:space="preserve"> </w:t>
      </w:r>
      <w:bookmarkStart w:id="3399" w:name="_Toc173916522"/>
      <w:bookmarkStart w:id="3400" w:name="_Toc174249017"/>
      <w:bookmarkStart w:id="3401" w:name="_Toc518548703"/>
      <w:r w:rsidRPr="007A7659">
        <w:rPr>
          <w:noProof w:val="0"/>
        </w:rPr>
        <w:t>Interaction Diagram</w:t>
      </w:r>
      <w:bookmarkEnd w:id="3399"/>
      <w:bookmarkEnd w:id="3400"/>
      <w:bookmarkEnd w:id="3401"/>
    </w:p>
    <w:p w14:paraId="5F4CA6D8" w14:textId="77777777" w:rsidR="00BD6B97" w:rsidRPr="007A7659" w:rsidRDefault="00BD6B97"/>
    <w:bookmarkStart w:id="3402" w:name="_1139835079"/>
    <w:bookmarkStart w:id="3403" w:name="_1144178579"/>
    <w:bookmarkStart w:id="3404" w:name="_1144178623"/>
    <w:bookmarkStart w:id="3405" w:name="_1144178727"/>
    <w:bookmarkStart w:id="3406" w:name="_1152437492"/>
    <w:bookmarkEnd w:id="3402"/>
    <w:bookmarkEnd w:id="3403"/>
    <w:bookmarkEnd w:id="3404"/>
    <w:bookmarkEnd w:id="3405"/>
    <w:bookmarkEnd w:id="3406"/>
    <w:p w14:paraId="1AA98FAD" w14:textId="77777777" w:rsidR="00BD6B97" w:rsidRPr="007A7659" w:rsidRDefault="00C42610" w:rsidP="001D3953">
      <w:pPr>
        <w:pStyle w:val="BodyText"/>
        <w:jc w:val="center"/>
      </w:pPr>
      <w:r w:rsidRPr="007A7659">
        <w:rPr>
          <w:noProof/>
        </w:rPr>
        <w:object w:dxaOrig="4905" w:dyaOrig="3015" w14:anchorId="5499D515">
          <v:shape id="_x0000_i1060" type="#_x0000_t75" alt="" style="width:245.55pt;height:150.75pt;mso-width-percent:0;mso-height-percent:0;mso-width-percent:0;mso-height-percent:0" o:ole="" filled="t">
            <v:fill color2="black"/>
            <v:imagedata r:id="rId111" o:title=""/>
          </v:shape>
          <o:OLEObject Type="Embed" ProgID="Word.Picture.8" ShapeID="_x0000_i1060" DrawAspect="Content" ObjectID="_1496223560" r:id="rId112"/>
        </w:object>
      </w:r>
    </w:p>
    <w:p w14:paraId="75F9A634" w14:textId="77777777" w:rsidR="00D55E57" w:rsidRPr="007A7659" w:rsidRDefault="00D55E57" w:rsidP="00AE5ED3">
      <w:pPr>
        <w:pStyle w:val="BodyText"/>
      </w:pPr>
    </w:p>
    <w:p w14:paraId="056A083D" w14:textId="77777777" w:rsidR="00BD6B97" w:rsidRPr="007A7659" w:rsidRDefault="00BD6B97">
      <w:pPr>
        <w:pStyle w:val="Heading4"/>
        <w:numPr>
          <w:ilvl w:val="3"/>
          <w:numId w:val="19"/>
        </w:numPr>
        <w:tabs>
          <w:tab w:val="clear" w:pos="2160"/>
          <w:tab w:val="clear" w:pos="2880"/>
          <w:tab w:val="left" w:pos="864"/>
        </w:tabs>
        <w:rPr>
          <w:noProof w:val="0"/>
        </w:rPr>
      </w:pPr>
      <w:bookmarkStart w:id="3407" w:name="_Toc173916523"/>
      <w:bookmarkStart w:id="3408" w:name="_Toc174249018"/>
      <w:r w:rsidRPr="007A7659">
        <w:rPr>
          <w:noProof w:val="0"/>
        </w:rPr>
        <w:t>Patient Demographics and Visit Query</w:t>
      </w:r>
      <w:bookmarkEnd w:id="3407"/>
      <w:bookmarkEnd w:id="3408"/>
    </w:p>
    <w:p w14:paraId="4FCABCA3" w14:textId="77777777" w:rsidR="00BD6B97" w:rsidRPr="007A7659" w:rsidRDefault="00BD6B97">
      <w:pPr>
        <w:pStyle w:val="Heading5"/>
        <w:numPr>
          <w:ilvl w:val="4"/>
          <w:numId w:val="19"/>
        </w:numPr>
        <w:tabs>
          <w:tab w:val="left" w:pos="1008"/>
        </w:tabs>
        <w:rPr>
          <w:noProof w:val="0"/>
        </w:rPr>
      </w:pPr>
      <w:bookmarkStart w:id="3409" w:name="_Toc173916524"/>
      <w:bookmarkStart w:id="3410" w:name="_Toc174249019"/>
      <w:r w:rsidRPr="007A7659">
        <w:rPr>
          <w:noProof w:val="0"/>
        </w:rPr>
        <w:t>Trigger Events</w:t>
      </w:r>
      <w:bookmarkEnd w:id="3409"/>
      <w:bookmarkEnd w:id="3410"/>
    </w:p>
    <w:p w14:paraId="2FB3A710" w14:textId="77777777" w:rsidR="00BD6B97" w:rsidRPr="007A7659" w:rsidRDefault="00BD6B97">
      <w:r w:rsidRPr="007A7659">
        <w:t>A Patient Demographics Consumer’s need to select a patient based on demographic and visit information about patients whose information matches a minimal set of known data will trigger the Patient Demographics and Visit Query based on the following HL7 trigger event:</w:t>
      </w:r>
    </w:p>
    <w:p w14:paraId="1A1CCF3B" w14:textId="77777777" w:rsidR="00BD6B97" w:rsidRPr="007A7659" w:rsidRDefault="00BD6B97">
      <w:r w:rsidRPr="007A7659">
        <w:t>ZV1 – Find Candidates from Visit Information</w:t>
      </w:r>
    </w:p>
    <w:p w14:paraId="5E46C9AC" w14:textId="77777777" w:rsidR="00BD6B97" w:rsidRPr="007A7659" w:rsidRDefault="00BD6B97">
      <w:pPr>
        <w:pStyle w:val="Heading5"/>
        <w:numPr>
          <w:ilvl w:val="4"/>
          <w:numId w:val="19"/>
        </w:numPr>
        <w:tabs>
          <w:tab w:val="left" w:pos="1008"/>
        </w:tabs>
        <w:rPr>
          <w:noProof w:val="0"/>
        </w:rPr>
      </w:pPr>
      <w:bookmarkStart w:id="3411" w:name="_Toc173916525"/>
      <w:bookmarkStart w:id="3412" w:name="_Toc174249020"/>
      <w:r w:rsidRPr="007A7659">
        <w:rPr>
          <w:noProof w:val="0"/>
        </w:rPr>
        <w:t>Message Semantics</w:t>
      </w:r>
      <w:bookmarkEnd w:id="3411"/>
      <w:bookmarkEnd w:id="3412"/>
    </w:p>
    <w:p w14:paraId="5CB3B103" w14:textId="77777777" w:rsidR="00BD6B97" w:rsidRPr="007A7659" w:rsidRDefault="00BD6B97" w:rsidP="007E3B51">
      <w:r w:rsidRPr="007A7659">
        <w:t>The Patient Demographics and Visit Query transaction is conducted by the HL7 QBP^ZV1 message. The Patient Demographics Consumer shall generate the query message whenever it needs to select from a list of patients whose information matches a minimal set of demographic and visit data. The segments of the message listed below are required, and their detailed descriptions are provided in the following subsections.</w:t>
      </w:r>
    </w:p>
    <w:p w14:paraId="749A9EA5" w14:textId="77777777" w:rsidR="00BD6B97" w:rsidRPr="007A7659" w:rsidRDefault="00BD6B97">
      <w:pPr>
        <w:pStyle w:val="TableTitle"/>
      </w:pPr>
      <w:r w:rsidRPr="007A7659">
        <w:t>Table 3.22-1: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1B190603"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6AC528FC" w14:textId="77777777" w:rsidR="00BD6B97" w:rsidRPr="007A7659" w:rsidRDefault="00BD6B97" w:rsidP="003C1EF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28C22DEE" w14:textId="77777777" w:rsidR="00BD6B97" w:rsidRPr="007A7659" w:rsidRDefault="00BD6B97" w:rsidP="003C1EF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C68C9F8" w14:textId="77777777" w:rsidR="00BD6B97" w:rsidRPr="007A7659" w:rsidRDefault="00BD6B97" w:rsidP="003C1EFA">
            <w:pPr>
              <w:pStyle w:val="TableEntryHeader"/>
            </w:pPr>
            <w:r w:rsidRPr="007A7659">
              <w:t>Chapter in HL7 2.5</w:t>
            </w:r>
          </w:p>
        </w:tc>
      </w:tr>
      <w:tr w:rsidR="00BD6B97" w:rsidRPr="007A7659" w14:paraId="4D3BF36D" w14:textId="77777777">
        <w:trPr>
          <w:jc w:val="center"/>
        </w:trPr>
        <w:tc>
          <w:tcPr>
            <w:tcW w:w="831" w:type="dxa"/>
            <w:tcBorders>
              <w:left w:val="single" w:sz="4" w:space="0" w:color="000000"/>
              <w:bottom w:val="single" w:sz="4" w:space="0" w:color="000000"/>
            </w:tcBorders>
          </w:tcPr>
          <w:p w14:paraId="2A086F8B"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20ABE1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7D01E85B" w14:textId="77777777" w:rsidR="00BD6B97" w:rsidRPr="007A7659" w:rsidRDefault="00BD6B97">
            <w:pPr>
              <w:pStyle w:val="TableEntry"/>
              <w:snapToGrid w:val="0"/>
              <w:rPr>
                <w:noProof w:val="0"/>
              </w:rPr>
            </w:pPr>
            <w:r w:rsidRPr="007A7659">
              <w:rPr>
                <w:noProof w:val="0"/>
              </w:rPr>
              <w:t>2</w:t>
            </w:r>
          </w:p>
        </w:tc>
      </w:tr>
      <w:tr w:rsidR="00BD6B97" w:rsidRPr="007A7659" w14:paraId="6E43089E" w14:textId="77777777">
        <w:trPr>
          <w:jc w:val="center"/>
        </w:trPr>
        <w:tc>
          <w:tcPr>
            <w:tcW w:w="831" w:type="dxa"/>
            <w:tcBorders>
              <w:left w:val="single" w:sz="4" w:space="0" w:color="000000"/>
              <w:bottom w:val="single" w:sz="4" w:space="0" w:color="000000"/>
            </w:tcBorders>
          </w:tcPr>
          <w:p w14:paraId="0FF68CEB"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0088D191"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1BDC5203" w14:textId="77777777" w:rsidR="00BD6B97" w:rsidRPr="007A7659" w:rsidRDefault="00BD6B97">
            <w:pPr>
              <w:pStyle w:val="TableEntry"/>
              <w:snapToGrid w:val="0"/>
              <w:rPr>
                <w:noProof w:val="0"/>
              </w:rPr>
            </w:pPr>
            <w:r w:rsidRPr="007A7659">
              <w:rPr>
                <w:noProof w:val="0"/>
              </w:rPr>
              <w:t>5</w:t>
            </w:r>
          </w:p>
        </w:tc>
      </w:tr>
      <w:tr w:rsidR="00BD6B97" w:rsidRPr="007A7659" w14:paraId="35BECFA3" w14:textId="77777777">
        <w:trPr>
          <w:jc w:val="center"/>
        </w:trPr>
        <w:tc>
          <w:tcPr>
            <w:tcW w:w="831" w:type="dxa"/>
            <w:tcBorders>
              <w:left w:val="single" w:sz="4" w:space="0" w:color="000000"/>
              <w:bottom w:val="single" w:sz="4" w:space="0" w:color="000000"/>
            </w:tcBorders>
          </w:tcPr>
          <w:p w14:paraId="1CAE7E57"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6D317EE2"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EDD958C" w14:textId="77777777" w:rsidR="00BD6B97" w:rsidRPr="007A7659" w:rsidRDefault="00BD6B97">
            <w:pPr>
              <w:pStyle w:val="TableEntry"/>
              <w:snapToGrid w:val="0"/>
              <w:rPr>
                <w:noProof w:val="0"/>
              </w:rPr>
            </w:pPr>
            <w:r w:rsidRPr="007A7659">
              <w:rPr>
                <w:noProof w:val="0"/>
              </w:rPr>
              <w:t>5</w:t>
            </w:r>
          </w:p>
        </w:tc>
      </w:tr>
      <w:tr w:rsidR="00BD6B97" w:rsidRPr="007A7659" w14:paraId="06CD6B56" w14:textId="77777777">
        <w:trPr>
          <w:jc w:val="center"/>
        </w:trPr>
        <w:tc>
          <w:tcPr>
            <w:tcW w:w="831" w:type="dxa"/>
            <w:tcBorders>
              <w:left w:val="single" w:sz="4" w:space="0" w:color="000000"/>
              <w:bottom w:val="single" w:sz="4" w:space="0" w:color="000000"/>
            </w:tcBorders>
          </w:tcPr>
          <w:p w14:paraId="74306765"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7FFB7CF5"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DF5B92A" w14:textId="77777777" w:rsidR="00BD6B97" w:rsidRPr="007A7659" w:rsidRDefault="00BD6B97">
            <w:pPr>
              <w:pStyle w:val="TableEntry"/>
              <w:snapToGrid w:val="0"/>
              <w:rPr>
                <w:noProof w:val="0"/>
              </w:rPr>
            </w:pPr>
            <w:r w:rsidRPr="007A7659">
              <w:rPr>
                <w:noProof w:val="0"/>
              </w:rPr>
              <w:t>2</w:t>
            </w:r>
          </w:p>
        </w:tc>
      </w:tr>
    </w:tbl>
    <w:p w14:paraId="119B6516" w14:textId="77777777" w:rsidR="00BD6B97" w:rsidRPr="007A7659" w:rsidRDefault="00BD6B97" w:rsidP="00AE5ED3">
      <w:pPr>
        <w:pStyle w:val="BodyText"/>
      </w:pPr>
    </w:p>
    <w:p w14:paraId="1181C23B" w14:textId="77777777" w:rsidR="00BD6B97" w:rsidRPr="007A7659" w:rsidRDefault="00BD6B97">
      <w:r w:rsidRPr="007A7659">
        <w:t>The receiver shall respond to the query by sending the RSP^ZV2 message. This satisfies the requirements of original mode acknowledgment; no intermediate ACK message is to be sent.</w:t>
      </w:r>
    </w:p>
    <w:p w14:paraId="3A04FE9E" w14:textId="77777777" w:rsidR="00BD6B97" w:rsidRPr="007A7659" w:rsidRDefault="00BD6B97">
      <w:r w:rsidRPr="007A7659">
        <w:t xml:space="preserve">Each Patient Demographics and Visit Query request specifies two distinct concepts. The Patient Demographics and Visit Query is always targeted at a single source of patient demographic information (referred to in this </w:t>
      </w:r>
      <w:r w:rsidR="009051E2" w:rsidRPr="007A7659">
        <w:t>transaction</w:t>
      </w:r>
      <w:r w:rsidRPr="007A7659">
        <w:t xml:space="preserve"> as the </w:t>
      </w:r>
      <w:r w:rsidRPr="007A7659">
        <w:rPr>
          <w:b/>
          <w:bCs/>
          <w:i/>
          <w:iCs/>
        </w:rPr>
        <w:t>patient information source</w:t>
      </w:r>
      <w:r w:rsidRPr="007A7659">
        <w:t xml:space="preserve">). A Patient Demographics Supplier may have knowledge of more than one source of demographics. A </w:t>
      </w:r>
      <w:r w:rsidRPr="007A7659">
        <w:lastRenderedPageBreak/>
        <w:t xml:space="preserve">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are requested by the query. Each query response shall return demographics from a single patient information source.</w:t>
      </w:r>
    </w:p>
    <w:p w14:paraId="6CA8BB2D" w14:textId="77777777" w:rsidR="00BD6B97" w:rsidRPr="007A7659" w:rsidRDefault="00BD6B97">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2021AE00" w14:textId="77777777" w:rsidR="00BD6B97" w:rsidRPr="007A7659" w:rsidRDefault="00BD6B97">
      <w:pPr>
        <w:pStyle w:val="Heading6"/>
        <w:numPr>
          <w:ilvl w:val="5"/>
          <w:numId w:val="19"/>
        </w:numPr>
        <w:tabs>
          <w:tab w:val="clear" w:pos="4320"/>
          <w:tab w:val="left" w:pos="1152"/>
        </w:tabs>
        <w:rPr>
          <w:noProof w:val="0"/>
        </w:rPr>
      </w:pPr>
      <w:bookmarkStart w:id="3413" w:name="_Toc173916526"/>
      <w:bookmarkStart w:id="3414" w:name="_Toc174249021"/>
      <w:r w:rsidRPr="007A7659">
        <w:rPr>
          <w:noProof w:val="0"/>
        </w:rPr>
        <w:t>MSH Segment</w:t>
      </w:r>
      <w:bookmarkEnd w:id="3413"/>
      <w:bookmarkEnd w:id="3414"/>
    </w:p>
    <w:p w14:paraId="471D0B32" w14:textId="77777777" w:rsidR="00BD6B97" w:rsidRPr="007A7659" w:rsidRDefault="00BD6B97">
      <w:r w:rsidRPr="007A7659">
        <w:t>The MSH segment shall be constructed as defined in the “Message Control” section (ITI TF-2x: C.2.2).</w:t>
      </w:r>
    </w:p>
    <w:p w14:paraId="404344CC"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RSP^ZV2 response. The value specified in MSH-5 is not related to the value requested in QPD-8 What Domains Returned.</w:t>
      </w:r>
    </w:p>
    <w:p w14:paraId="6FB31275" w14:textId="77777777" w:rsidR="00BD6B97" w:rsidRPr="007A7659" w:rsidRDefault="00BD6B97">
      <w:r w:rsidRPr="007A7659">
        <w:t>A list shall be published of all Receiving Applications that the Patient Demographics Supplier supports, for the Patient Demographics Consumer to choose from. Each query is processed against one and only one source of patient demographic information.</w:t>
      </w:r>
    </w:p>
    <w:p w14:paraId="43D8163A"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ZV1</w:t>
      </w:r>
      <w:r w:rsidRPr="007A7659">
        <w:t xml:space="preserve">. The third component shall have a value of </w:t>
      </w:r>
      <w:r w:rsidRPr="007A7659">
        <w:rPr>
          <w:b/>
          <w:bCs/>
        </w:rPr>
        <w:t>QBP_Q21</w:t>
      </w:r>
      <w:r w:rsidRPr="007A7659">
        <w:t>.</w:t>
      </w:r>
    </w:p>
    <w:p w14:paraId="53D9957F" w14:textId="77777777" w:rsidR="00BD6B97" w:rsidRPr="007A7659" w:rsidRDefault="00BD6B97">
      <w:pPr>
        <w:pStyle w:val="Heading6"/>
        <w:numPr>
          <w:ilvl w:val="5"/>
          <w:numId w:val="19"/>
        </w:numPr>
        <w:tabs>
          <w:tab w:val="clear" w:pos="4320"/>
          <w:tab w:val="left" w:pos="1152"/>
        </w:tabs>
        <w:rPr>
          <w:noProof w:val="0"/>
        </w:rPr>
      </w:pPr>
      <w:bookmarkStart w:id="3415" w:name="_Toc173916527"/>
      <w:bookmarkStart w:id="3416" w:name="_Toc174249022"/>
      <w:r w:rsidRPr="007A7659">
        <w:rPr>
          <w:noProof w:val="0"/>
        </w:rPr>
        <w:t>QPD Segment</w:t>
      </w:r>
      <w:bookmarkEnd w:id="3415"/>
      <w:bookmarkEnd w:id="3416"/>
    </w:p>
    <w:p w14:paraId="5D490E97" w14:textId="77777777" w:rsidR="00BD6B97" w:rsidRPr="007A7659" w:rsidRDefault="00BD6B97" w:rsidP="007E3B51">
      <w:r w:rsidRPr="007A7659">
        <w:t>The Patient Demographics Consumer shall send attributes within the QPD segment as described in Table 3.22-2.</w:t>
      </w:r>
    </w:p>
    <w:p w14:paraId="56C18E72" w14:textId="77777777" w:rsidR="00BD6B97" w:rsidRPr="007A7659" w:rsidRDefault="00BD6B97">
      <w:pPr>
        <w:pStyle w:val="TableTitle"/>
        <w:keepLines/>
      </w:pPr>
      <w:r w:rsidRPr="007A7659">
        <w:t xml:space="preserve">Table 3.22-2: </w:t>
      </w:r>
      <w:r w:rsidR="00BC6DE6" w:rsidRPr="007A7659">
        <w:t>IHE</w:t>
      </w:r>
      <w:r w:rsidRPr="007A7659">
        <w:t xml:space="preserv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445"/>
        <w:gridCol w:w="566"/>
        <w:gridCol w:w="655"/>
        <w:gridCol w:w="743"/>
        <w:gridCol w:w="2459"/>
      </w:tblGrid>
      <w:tr w:rsidR="00BD6B97" w:rsidRPr="007A7659" w14:paraId="542856A4" w14:textId="77777777" w:rsidTr="00AE5ED3">
        <w:trPr>
          <w:jc w:val="center"/>
        </w:trPr>
        <w:tc>
          <w:tcPr>
            <w:tcW w:w="577" w:type="dxa"/>
            <w:shd w:val="clear" w:color="auto" w:fill="D8D8D8"/>
          </w:tcPr>
          <w:p w14:paraId="5A829237" w14:textId="77777777" w:rsidR="00BD6B97" w:rsidRPr="007A7659" w:rsidRDefault="00BD6B97" w:rsidP="003C1EFA">
            <w:pPr>
              <w:pStyle w:val="TableEntryHeader"/>
            </w:pPr>
            <w:r w:rsidRPr="007A7659">
              <w:t>SEQ</w:t>
            </w:r>
          </w:p>
        </w:tc>
        <w:tc>
          <w:tcPr>
            <w:tcW w:w="555" w:type="dxa"/>
            <w:shd w:val="clear" w:color="auto" w:fill="D8D8D8"/>
          </w:tcPr>
          <w:p w14:paraId="5E3029E9" w14:textId="77777777" w:rsidR="00BD6B97" w:rsidRPr="007A7659" w:rsidRDefault="00BD6B97" w:rsidP="003C1EFA">
            <w:pPr>
              <w:pStyle w:val="TableEntryHeader"/>
            </w:pPr>
            <w:r w:rsidRPr="007A7659">
              <w:t>LEN</w:t>
            </w:r>
          </w:p>
        </w:tc>
        <w:tc>
          <w:tcPr>
            <w:tcW w:w="445" w:type="dxa"/>
            <w:shd w:val="clear" w:color="auto" w:fill="D8D8D8"/>
          </w:tcPr>
          <w:p w14:paraId="78C4B8FE" w14:textId="77777777" w:rsidR="00BD6B97" w:rsidRPr="007A7659" w:rsidRDefault="00BD6B97" w:rsidP="003C1EFA">
            <w:pPr>
              <w:pStyle w:val="TableEntryHeader"/>
            </w:pPr>
            <w:r w:rsidRPr="007A7659">
              <w:t>DT</w:t>
            </w:r>
          </w:p>
        </w:tc>
        <w:tc>
          <w:tcPr>
            <w:tcW w:w="566" w:type="dxa"/>
            <w:shd w:val="clear" w:color="auto" w:fill="D8D8D8"/>
          </w:tcPr>
          <w:p w14:paraId="2DF9D0F3" w14:textId="77777777" w:rsidR="00BD6B97" w:rsidRPr="007A7659" w:rsidRDefault="00BD6B97" w:rsidP="003C1EFA">
            <w:pPr>
              <w:pStyle w:val="TableEntryHeader"/>
            </w:pPr>
            <w:r w:rsidRPr="007A7659">
              <w:t>OPT</w:t>
            </w:r>
          </w:p>
        </w:tc>
        <w:tc>
          <w:tcPr>
            <w:tcW w:w="655" w:type="dxa"/>
            <w:shd w:val="clear" w:color="auto" w:fill="D8D8D8"/>
          </w:tcPr>
          <w:p w14:paraId="63D1CAAC" w14:textId="77777777" w:rsidR="00BD6B97" w:rsidRPr="007A7659" w:rsidRDefault="00BD6B97" w:rsidP="003C1EFA">
            <w:pPr>
              <w:pStyle w:val="TableEntryHeader"/>
            </w:pPr>
            <w:r w:rsidRPr="007A7659">
              <w:t>TBL#</w:t>
            </w:r>
          </w:p>
        </w:tc>
        <w:tc>
          <w:tcPr>
            <w:tcW w:w="743" w:type="dxa"/>
            <w:shd w:val="clear" w:color="auto" w:fill="D8D8D8"/>
          </w:tcPr>
          <w:p w14:paraId="025924DF" w14:textId="77777777" w:rsidR="00BD6B97" w:rsidRPr="007A7659" w:rsidRDefault="00BD6B97" w:rsidP="003C1EFA">
            <w:pPr>
              <w:pStyle w:val="TableEntryHeader"/>
            </w:pPr>
            <w:r w:rsidRPr="007A7659">
              <w:t>ITEM#</w:t>
            </w:r>
          </w:p>
        </w:tc>
        <w:tc>
          <w:tcPr>
            <w:tcW w:w="2459" w:type="dxa"/>
            <w:shd w:val="clear" w:color="auto" w:fill="D8D8D8"/>
          </w:tcPr>
          <w:p w14:paraId="30E82035" w14:textId="77777777" w:rsidR="00BD6B97" w:rsidRPr="007A7659" w:rsidRDefault="00BD6B97" w:rsidP="003C1EFA">
            <w:pPr>
              <w:pStyle w:val="TableEntryHeader"/>
            </w:pPr>
            <w:r w:rsidRPr="007A7659">
              <w:t>ELEMENT NAME</w:t>
            </w:r>
          </w:p>
        </w:tc>
      </w:tr>
      <w:tr w:rsidR="00BD6B97" w:rsidRPr="007A7659" w14:paraId="21E5AF1B" w14:textId="77777777" w:rsidTr="00AE5ED3">
        <w:trPr>
          <w:jc w:val="center"/>
        </w:trPr>
        <w:tc>
          <w:tcPr>
            <w:tcW w:w="577" w:type="dxa"/>
          </w:tcPr>
          <w:p w14:paraId="2A90A3B3" w14:textId="77777777" w:rsidR="00BD6B97" w:rsidRPr="007A7659" w:rsidRDefault="00BD6B97">
            <w:pPr>
              <w:pStyle w:val="TableEntry"/>
              <w:keepNext/>
              <w:keepLines/>
              <w:snapToGrid w:val="0"/>
              <w:rPr>
                <w:noProof w:val="0"/>
              </w:rPr>
            </w:pPr>
            <w:r w:rsidRPr="007A7659">
              <w:rPr>
                <w:noProof w:val="0"/>
              </w:rPr>
              <w:t>1</w:t>
            </w:r>
          </w:p>
        </w:tc>
        <w:tc>
          <w:tcPr>
            <w:tcW w:w="555" w:type="dxa"/>
          </w:tcPr>
          <w:p w14:paraId="09E4E6DE" w14:textId="77777777" w:rsidR="00BD6B97" w:rsidRPr="007A7659" w:rsidRDefault="00BD6B97">
            <w:pPr>
              <w:pStyle w:val="TableEntry"/>
              <w:keepNext/>
              <w:keepLines/>
              <w:snapToGrid w:val="0"/>
              <w:rPr>
                <w:noProof w:val="0"/>
              </w:rPr>
            </w:pPr>
            <w:r w:rsidRPr="007A7659">
              <w:rPr>
                <w:noProof w:val="0"/>
              </w:rPr>
              <w:t>250</w:t>
            </w:r>
          </w:p>
        </w:tc>
        <w:tc>
          <w:tcPr>
            <w:tcW w:w="445" w:type="dxa"/>
          </w:tcPr>
          <w:p w14:paraId="2D798826" w14:textId="77777777" w:rsidR="00BD6B97" w:rsidRPr="007A7659" w:rsidRDefault="00BD6B97">
            <w:pPr>
              <w:pStyle w:val="TableEntry"/>
              <w:keepNext/>
              <w:keepLines/>
              <w:snapToGrid w:val="0"/>
              <w:rPr>
                <w:noProof w:val="0"/>
              </w:rPr>
            </w:pPr>
            <w:r w:rsidRPr="007A7659">
              <w:rPr>
                <w:noProof w:val="0"/>
              </w:rPr>
              <w:t>CE</w:t>
            </w:r>
          </w:p>
        </w:tc>
        <w:tc>
          <w:tcPr>
            <w:tcW w:w="566" w:type="dxa"/>
          </w:tcPr>
          <w:p w14:paraId="2A68E7CF" w14:textId="77777777" w:rsidR="00BD6B97" w:rsidRPr="007A7659" w:rsidRDefault="00BD6B97">
            <w:pPr>
              <w:pStyle w:val="TableEntry"/>
              <w:keepNext/>
              <w:keepLines/>
              <w:snapToGrid w:val="0"/>
              <w:rPr>
                <w:noProof w:val="0"/>
              </w:rPr>
            </w:pPr>
            <w:r w:rsidRPr="007A7659">
              <w:rPr>
                <w:noProof w:val="0"/>
              </w:rPr>
              <w:t>R</w:t>
            </w:r>
          </w:p>
        </w:tc>
        <w:tc>
          <w:tcPr>
            <w:tcW w:w="655" w:type="dxa"/>
          </w:tcPr>
          <w:p w14:paraId="1591A70D" w14:textId="77777777" w:rsidR="00BD6B97" w:rsidRPr="007A7659" w:rsidRDefault="00BD6B97">
            <w:pPr>
              <w:pStyle w:val="TableEntry"/>
              <w:keepNext/>
              <w:keepLines/>
              <w:snapToGrid w:val="0"/>
              <w:rPr>
                <w:noProof w:val="0"/>
              </w:rPr>
            </w:pPr>
            <w:r w:rsidRPr="007A7659">
              <w:rPr>
                <w:noProof w:val="0"/>
              </w:rPr>
              <w:t>0471</w:t>
            </w:r>
          </w:p>
        </w:tc>
        <w:tc>
          <w:tcPr>
            <w:tcW w:w="743" w:type="dxa"/>
          </w:tcPr>
          <w:p w14:paraId="0FC24FB4" w14:textId="77777777" w:rsidR="00BD6B97" w:rsidRPr="007A7659" w:rsidRDefault="00BD6B97">
            <w:pPr>
              <w:pStyle w:val="TableEntry"/>
              <w:keepNext/>
              <w:keepLines/>
              <w:snapToGrid w:val="0"/>
              <w:rPr>
                <w:noProof w:val="0"/>
              </w:rPr>
            </w:pPr>
            <w:r w:rsidRPr="007A7659">
              <w:rPr>
                <w:noProof w:val="0"/>
              </w:rPr>
              <w:t>01375</w:t>
            </w:r>
          </w:p>
        </w:tc>
        <w:tc>
          <w:tcPr>
            <w:tcW w:w="2459" w:type="dxa"/>
          </w:tcPr>
          <w:p w14:paraId="2C7865CA" w14:textId="77777777" w:rsidR="00BD6B97" w:rsidRPr="007A7659" w:rsidRDefault="00BD6B97">
            <w:pPr>
              <w:pStyle w:val="TableEntry"/>
              <w:keepNext/>
              <w:keepLines/>
              <w:snapToGrid w:val="0"/>
              <w:rPr>
                <w:noProof w:val="0"/>
              </w:rPr>
            </w:pPr>
            <w:r w:rsidRPr="007A7659">
              <w:rPr>
                <w:noProof w:val="0"/>
              </w:rPr>
              <w:t>Message Query Name</w:t>
            </w:r>
          </w:p>
        </w:tc>
      </w:tr>
      <w:tr w:rsidR="00BD6B97" w:rsidRPr="007A7659" w14:paraId="61AF24A2" w14:textId="77777777" w:rsidTr="00AE5ED3">
        <w:trPr>
          <w:jc w:val="center"/>
        </w:trPr>
        <w:tc>
          <w:tcPr>
            <w:tcW w:w="577" w:type="dxa"/>
          </w:tcPr>
          <w:p w14:paraId="037B658C" w14:textId="77777777" w:rsidR="00BD6B97" w:rsidRPr="007A7659" w:rsidRDefault="00BD6B97">
            <w:pPr>
              <w:pStyle w:val="TableEntry"/>
              <w:keepNext/>
              <w:keepLines/>
              <w:snapToGrid w:val="0"/>
              <w:rPr>
                <w:noProof w:val="0"/>
              </w:rPr>
            </w:pPr>
            <w:r w:rsidRPr="007A7659">
              <w:rPr>
                <w:noProof w:val="0"/>
              </w:rPr>
              <w:t>2</w:t>
            </w:r>
          </w:p>
        </w:tc>
        <w:tc>
          <w:tcPr>
            <w:tcW w:w="555" w:type="dxa"/>
          </w:tcPr>
          <w:p w14:paraId="2FF34AF5" w14:textId="77777777" w:rsidR="00BD6B97" w:rsidRPr="007A7659" w:rsidRDefault="00BD6B97">
            <w:pPr>
              <w:pStyle w:val="TableEntry"/>
              <w:keepNext/>
              <w:keepLines/>
              <w:snapToGrid w:val="0"/>
              <w:rPr>
                <w:noProof w:val="0"/>
              </w:rPr>
            </w:pPr>
            <w:r w:rsidRPr="007A7659">
              <w:rPr>
                <w:noProof w:val="0"/>
              </w:rPr>
              <w:t>32</w:t>
            </w:r>
          </w:p>
        </w:tc>
        <w:tc>
          <w:tcPr>
            <w:tcW w:w="445" w:type="dxa"/>
          </w:tcPr>
          <w:p w14:paraId="238F5B18" w14:textId="77777777" w:rsidR="00BD6B97" w:rsidRPr="007A7659" w:rsidRDefault="00BD6B97">
            <w:pPr>
              <w:pStyle w:val="TableEntry"/>
              <w:keepNext/>
              <w:keepLines/>
              <w:snapToGrid w:val="0"/>
              <w:rPr>
                <w:noProof w:val="0"/>
              </w:rPr>
            </w:pPr>
            <w:r w:rsidRPr="007A7659">
              <w:rPr>
                <w:noProof w:val="0"/>
              </w:rPr>
              <w:t>ST</w:t>
            </w:r>
          </w:p>
        </w:tc>
        <w:tc>
          <w:tcPr>
            <w:tcW w:w="566" w:type="dxa"/>
          </w:tcPr>
          <w:p w14:paraId="4DA66323" w14:textId="77777777" w:rsidR="00BD6B97" w:rsidRPr="007A7659" w:rsidRDefault="00BD6B97">
            <w:pPr>
              <w:pStyle w:val="TableEntry"/>
              <w:keepNext/>
              <w:keepLines/>
              <w:snapToGrid w:val="0"/>
              <w:rPr>
                <w:noProof w:val="0"/>
              </w:rPr>
            </w:pPr>
            <w:r w:rsidRPr="007A7659">
              <w:rPr>
                <w:noProof w:val="0"/>
              </w:rPr>
              <w:t>R+</w:t>
            </w:r>
          </w:p>
        </w:tc>
        <w:tc>
          <w:tcPr>
            <w:tcW w:w="655" w:type="dxa"/>
          </w:tcPr>
          <w:p w14:paraId="03361122" w14:textId="77777777" w:rsidR="00BD6B97" w:rsidRPr="007A7659" w:rsidRDefault="00BD6B97">
            <w:pPr>
              <w:pStyle w:val="TableEntry"/>
              <w:keepNext/>
              <w:keepLines/>
              <w:snapToGrid w:val="0"/>
              <w:rPr>
                <w:noProof w:val="0"/>
              </w:rPr>
            </w:pPr>
          </w:p>
        </w:tc>
        <w:tc>
          <w:tcPr>
            <w:tcW w:w="743" w:type="dxa"/>
          </w:tcPr>
          <w:p w14:paraId="4C3BE98B" w14:textId="77777777" w:rsidR="00BD6B97" w:rsidRPr="007A7659" w:rsidRDefault="00BD6B97">
            <w:pPr>
              <w:pStyle w:val="TableEntry"/>
              <w:keepNext/>
              <w:keepLines/>
              <w:snapToGrid w:val="0"/>
              <w:rPr>
                <w:noProof w:val="0"/>
              </w:rPr>
            </w:pPr>
            <w:r w:rsidRPr="007A7659">
              <w:rPr>
                <w:noProof w:val="0"/>
              </w:rPr>
              <w:t>00696</w:t>
            </w:r>
          </w:p>
        </w:tc>
        <w:tc>
          <w:tcPr>
            <w:tcW w:w="2459" w:type="dxa"/>
          </w:tcPr>
          <w:p w14:paraId="317B4913"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4113863B" w14:textId="77777777" w:rsidTr="00AE5ED3">
        <w:trPr>
          <w:jc w:val="center"/>
        </w:trPr>
        <w:tc>
          <w:tcPr>
            <w:tcW w:w="577" w:type="dxa"/>
          </w:tcPr>
          <w:p w14:paraId="171D46AD" w14:textId="77777777" w:rsidR="00BD6B97" w:rsidRPr="007A7659" w:rsidRDefault="00BD6B97">
            <w:pPr>
              <w:pStyle w:val="TableEntry"/>
              <w:snapToGrid w:val="0"/>
              <w:rPr>
                <w:noProof w:val="0"/>
              </w:rPr>
            </w:pPr>
            <w:r w:rsidRPr="007A7659">
              <w:rPr>
                <w:noProof w:val="0"/>
              </w:rPr>
              <w:t>3</w:t>
            </w:r>
          </w:p>
        </w:tc>
        <w:tc>
          <w:tcPr>
            <w:tcW w:w="555" w:type="dxa"/>
          </w:tcPr>
          <w:p w14:paraId="592D1CEF" w14:textId="77777777" w:rsidR="00BD6B97" w:rsidRPr="007A7659" w:rsidRDefault="00BD6B97">
            <w:pPr>
              <w:pStyle w:val="TableEntry"/>
              <w:snapToGrid w:val="0"/>
              <w:rPr>
                <w:noProof w:val="0"/>
              </w:rPr>
            </w:pPr>
          </w:p>
        </w:tc>
        <w:tc>
          <w:tcPr>
            <w:tcW w:w="445" w:type="dxa"/>
          </w:tcPr>
          <w:p w14:paraId="32BBDE9B" w14:textId="77777777" w:rsidR="00BD6B97" w:rsidRPr="007A7659" w:rsidRDefault="00BD6B97">
            <w:pPr>
              <w:pStyle w:val="TableEntry"/>
              <w:snapToGrid w:val="0"/>
              <w:rPr>
                <w:noProof w:val="0"/>
              </w:rPr>
            </w:pPr>
            <w:r w:rsidRPr="007A7659">
              <w:rPr>
                <w:noProof w:val="0"/>
              </w:rPr>
              <w:t>QIP</w:t>
            </w:r>
          </w:p>
        </w:tc>
        <w:tc>
          <w:tcPr>
            <w:tcW w:w="566" w:type="dxa"/>
          </w:tcPr>
          <w:p w14:paraId="6C57BBB8" w14:textId="77777777" w:rsidR="00BD6B97" w:rsidRPr="007A7659" w:rsidRDefault="00BD6B97">
            <w:pPr>
              <w:pStyle w:val="TableEntry"/>
              <w:snapToGrid w:val="0"/>
              <w:rPr>
                <w:noProof w:val="0"/>
              </w:rPr>
            </w:pPr>
            <w:r w:rsidRPr="007A7659">
              <w:rPr>
                <w:noProof w:val="0"/>
              </w:rPr>
              <w:t>R</w:t>
            </w:r>
          </w:p>
        </w:tc>
        <w:tc>
          <w:tcPr>
            <w:tcW w:w="655" w:type="dxa"/>
          </w:tcPr>
          <w:p w14:paraId="7CC972C2" w14:textId="77777777" w:rsidR="00BD6B97" w:rsidRPr="007A7659" w:rsidRDefault="00BD6B97">
            <w:pPr>
              <w:pStyle w:val="TableEntry"/>
              <w:snapToGrid w:val="0"/>
              <w:rPr>
                <w:noProof w:val="0"/>
              </w:rPr>
            </w:pPr>
          </w:p>
        </w:tc>
        <w:tc>
          <w:tcPr>
            <w:tcW w:w="743" w:type="dxa"/>
          </w:tcPr>
          <w:p w14:paraId="5744727D" w14:textId="77777777" w:rsidR="00BD6B97" w:rsidRPr="007A7659" w:rsidRDefault="00BD6B97">
            <w:pPr>
              <w:pStyle w:val="TableEntry"/>
              <w:snapToGrid w:val="0"/>
              <w:rPr>
                <w:noProof w:val="0"/>
              </w:rPr>
            </w:pPr>
          </w:p>
        </w:tc>
        <w:tc>
          <w:tcPr>
            <w:tcW w:w="2459" w:type="dxa"/>
          </w:tcPr>
          <w:p w14:paraId="77E9028B" w14:textId="77777777" w:rsidR="00BD6B97" w:rsidRPr="007A7659" w:rsidRDefault="00BD6B97">
            <w:pPr>
              <w:pStyle w:val="TableEntry"/>
              <w:snapToGrid w:val="0"/>
              <w:rPr>
                <w:noProof w:val="0"/>
              </w:rPr>
            </w:pPr>
            <w:r w:rsidRPr="007A7659">
              <w:rPr>
                <w:noProof w:val="0"/>
              </w:rPr>
              <w:t>Demographics and Visit Fields</w:t>
            </w:r>
          </w:p>
        </w:tc>
      </w:tr>
      <w:tr w:rsidR="00BD6B97" w:rsidRPr="007A7659" w14:paraId="7A178CB1" w14:textId="77777777" w:rsidTr="00AE5ED3">
        <w:trPr>
          <w:jc w:val="center"/>
        </w:trPr>
        <w:tc>
          <w:tcPr>
            <w:tcW w:w="577" w:type="dxa"/>
          </w:tcPr>
          <w:p w14:paraId="25116977" w14:textId="77777777" w:rsidR="00BD6B97" w:rsidRPr="007A7659" w:rsidRDefault="00BD6B97">
            <w:pPr>
              <w:pStyle w:val="TableEntry"/>
              <w:snapToGrid w:val="0"/>
              <w:rPr>
                <w:noProof w:val="0"/>
              </w:rPr>
            </w:pPr>
            <w:r w:rsidRPr="007A7659">
              <w:rPr>
                <w:noProof w:val="0"/>
              </w:rPr>
              <w:t>8</w:t>
            </w:r>
          </w:p>
        </w:tc>
        <w:tc>
          <w:tcPr>
            <w:tcW w:w="555" w:type="dxa"/>
          </w:tcPr>
          <w:p w14:paraId="2807C084" w14:textId="77777777" w:rsidR="00BD6B97" w:rsidRPr="007A7659" w:rsidRDefault="00BD6B97">
            <w:pPr>
              <w:pStyle w:val="TableEntry"/>
              <w:snapToGrid w:val="0"/>
              <w:rPr>
                <w:noProof w:val="0"/>
              </w:rPr>
            </w:pPr>
          </w:p>
        </w:tc>
        <w:tc>
          <w:tcPr>
            <w:tcW w:w="445" w:type="dxa"/>
          </w:tcPr>
          <w:p w14:paraId="4C7149F7" w14:textId="77777777" w:rsidR="00BD6B97" w:rsidRPr="007A7659" w:rsidRDefault="00BD6B97">
            <w:pPr>
              <w:pStyle w:val="TableEntry"/>
              <w:snapToGrid w:val="0"/>
              <w:rPr>
                <w:noProof w:val="0"/>
              </w:rPr>
            </w:pPr>
            <w:r w:rsidRPr="007A7659">
              <w:rPr>
                <w:noProof w:val="0"/>
              </w:rPr>
              <w:t>CX</w:t>
            </w:r>
          </w:p>
        </w:tc>
        <w:tc>
          <w:tcPr>
            <w:tcW w:w="566" w:type="dxa"/>
          </w:tcPr>
          <w:p w14:paraId="312F638B" w14:textId="77777777" w:rsidR="00BD6B97" w:rsidRPr="007A7659" w:rsidRDefault="00BD6B97">
            <w:pPr>
              <w:pStyle w:val="TableEntry"/>
              <w:snapToGrid w:val="0"/>
              <w:rPr>
                <w:noProof w:val="0"/>
              </w:rPr>
            </w:pPr>
            <w:r w:rsidRPr="007A7659">
              <w:rPr>
                <w:noProof w:val="0"/>
              </w:rPr>
              <w:t>O</w:t>
            </w:r>
          </w:p>
        </w:tc>
        <w:tc>
          <w:tcPr>
            <w:tcW w:w="655" w:type="dxa"/>
          </w:tcPr>
          <w:p w14:paraId="020AAB09" w14:textId="77777777" w:rsidR="00BD6B97" w:rsidRPr="007A7659" w:rsidRDefault="00BD6B97">
            <w:pPr>
              <w:pStyle w:val="TableEntry"/>
              <w:snapToGrid w:val="0"/>
              <w:rPr>
                <w:noProof w:val="0"/>
              </w:rPr>
            </w:pPr>
          </w:p>
        </w:tc>
        <w:tc>
          <w:tcPr>
            <w:tcW w:w="743" w:type="dxa"/>
          </w:tcPr>
          <w:p w14:paraId="6E501C15" w14:textId="77777777" w:rsidR="00BD6B97" w:rsidRPr="007A7659" w:rsidRDefault="00BD6B97">
            <w:pPr>
              <w:pStyle w:val="TableEntry"/>
              <w:snapToGrid w:val="0"/>
              <w:rPr>
                <w:noProof w:val="0"/>
              </w:rPr>
            </w:pPr>
          </w:p>
        </w:tc>
        <w:tc>
          <w:tcPr>
            <w:tcW w:w="2459" w:type="dxa"/>
          </w:tcPr>
          <w:p w14:paraId="12524B18" w14:textId="77777777" w:rsidR="00BD6B97" w:rsidRPr="007A7659" w:rsidRDefault="00BD6B97">
            <w:pPr>
              <w:pStyle w:val="TableEntry"/>
              <w:snapToGrid w:val="0"/>
              <w:rPr>
                <w:noProof w:val="0"/>
              </w:rPr>
            </w:pPr>
            <w:r w:rsidRPr="007A7659">
              <w:rPr>
                <w:noProof w:val="0"/>
              </w:rPr>
              <w:t>What Domains Returned</w:t>
            </w:r>
          </w:p>
        </w:tc>
      </w:tr>
    </w:tbl>
    <w:p w14:paraId="747D4C3F" w14:textId="77777777" w:rsidR="00BD6B97" w:rsidRPr="007A7659" w:rsidRDefault="00BD6B97" w:rsidP="007E3B51">
      <w:pPr>
        <w:pStyle w:val="BodyText"/>
        <w:jc w:val="right"/>
        <w:rPr>
          <w:i/>
          <w:iCs/>
        </w:rPr>
      </w:pPr>
      <w:r w:rsidRPr="007A7659">
        <w:rPr>
          <w:i/>
          <w:iCs/>
        </w:rPr>
        <w:t>Adapted from the HL7 standard, version 2.5</w:t>
      </w:r>
    </w:p>
    <w:p w14:paraId="05E30719" w14:textId="77777777" w:rsidR="00053F67" w:rsidRPr="007A7659" w:rsidRDefault="00053F67" w:rsidP="00075018">
      <w:pPr>
        <w:rPr>
          <w:rFonts w:eastAsia="MS Mincho"/>
          <w:lang w:eastAsia="he-IL" w:bidi="he-IL"/>
        </w:rPr>
      </w:pPr>
    </w:p>
    <w:p w14:paraId="71940772" w14:textId="77777777" w:rsidR="00075018" w:rsidRPr="007A7659" w:rsidRDefault="00BD6B97" w:rsidP="007E3B51">
      <w:pPr>
        <w:pStyle w:val="BodyText"/>
        <w:rPr>
          <w:b/>
          <w:u w:val="single"/>
        </w:rPr>
      </w:pPr>
      <w:r w:rsidRPr="007A7659">
        <w:rPr>
          <w:rFonts w:eastAsia="MS Mincho"/>
          <w:lang w:eastAsia="he-IL" w:bidi="he-IL"/>
        </w:rPr>
        <w:lastRenderedPageBreak/>
        <w:t>The Consumer shall specify “IHE PDQ Query” for QPD-1</w:t>
      </w:r>
      <w:r w:rsidR="00075018" w:rsidRPr="007A7659">
        <w:rPr>
          <w:rFonts w:eastAsia="MS Mincho"/>
          <w:lang w:eastAsia="he-IL" w:bidi="he-IL"/>
        </w:rPr>
        <w:t>.1</w:t>
      </w:r>
      <w:r w:rsidRPr="007A7659">
        <w:rPr>
          <w:rFonts w:eastAsia="MS Mincho"/>
          <w:lang w:eastAsia="he-IL" w:bidi="he-IL"/>
        </w:rPr>
        <w:t xml:space="preserve"> Message Query Name</w:t>
      </w:r>
      <w:r w:rsidR="00290B40" w:rsidRPr="007A7659">
        <w:rPr>
          <w:rFonts w:eastAsia="MS Mincho"/>
          <w:lang w:eastAsia="he-IL" w:bidi="he-IL"/>
        </w:rPr>
        <w:t xml:space="preserve">. </w:t>
      </w:r>
      <w:r w:rsidR="00075018" w:rsidRPr="007A7659">
        <w:t>All other components of Message Query Name shall not be populated.</w:t>
      </w:r>
    </w:p>
    <w:p w14:paraId="56EE978D" w14:textId="77777777" w:rsidR="00BD6B97" w:rsidRPr="007A7659" w:rsidRDefault="00BD6B97">
      <w:pPr>
        <w:pStyle w:val="Heading7"/>
        <w:numPr>
          <w:ilvl w:val="6"/>
          <w:numId w:val="19"/>
        </w:numPr>
        <w:tabs>
          <w:tab w:val="clear" w:pos="4320"/>
          <w:tab w:val="clear" w:pos="5040"/>
          <w:tab w:val="left" w:pos="1296"/>
        </w:tabs>
        <w:rPr>
          <w:noProof w:val="0"/>
        </w:rPr>
      </w:pPr>
      <w:bookmarkStart w:id="3417" w:name="_Toc173916528"/>
      <w:bookmarkStart w:id="3418" w:name="_Toc174249023"/>
      <w:r w:rsidRPr="007A7659">
        <w:rPr>
          <w:noProof w:val="0"/>
        </w:rPr>
        <w:t>Parameters in QPD-3-Demographics and Visit-Related Fields</w:t>
      </w:r>
      <w:bookmarkEnd w:id="3417"/>
      <w:bookmarkEnd w:id="3418"/>
    </w:p>
    <w:p w14:paraId="1A38CEDF" w14:textId="77777777" w:rsidR="00BD6B97" w:rsidRPr="007A7659" w:rsidRDefault="00BD6B97">
      <w:r w:rsidRPr="007A7659">
        <w:t xml:space="preserve">Field </w:t>
      </w:r>
      <w:r w:rsidRPr="007A7659">
        <w:rPr>
          <w:i/>
          <w:iCs/>
        </w:rPr>
        <w:t>QPD-3-Demographics and Visit-Related Fields</w:t>
      </w:r>
      <w:r w:rsidRPr="007A7659">
        <w:t xml:space="preserve"> consists of one or more repetitions, each of which contains two components that together contain the name and value of a distinct parameter to the query. Acceptable segments are PID, PD1, PV1, and PV2.</w:t>
      </w:r>
    </w:p>
    <w:p w14:paraId="106501E7" w14:textId="77777777" w:rsidR="00BD6B97" w:rsidRPr="007A7659" w:rsidRDefault="00BD6B97">
      <w:r w:rsidRPr="007A7659">
        <w:t>The first component of each parameter contains the name of an HL7 element in the form</w:t>
      </w:r>
    </w:p>
    <w:p w14:paraId="0E06B9F0" w14:textId="77777777" w:rsidR="00BD6B97" w:rsidRPr="007A7659" w:rsidRDefault="00BD6B97">
      <w:r w:rsidRPr="007A7659">
        <w:tab/>
        <w:t>@&lt;seg&gt;.&lt;field no&gt;.&lt;component no&gt;.&lt;subcomponent no&gt;</w:t>
      </w:r>
    </w:p>
    <w:p w14:paraId="3317D673" w14:textId="77777777" w:rsidR="00BD6B97" w:rsidRPr="007A7659" w:rsidRDefault="00BD6B97">
      <w:r w:rsidRPr="007A7659">
        <w:t>The above format is populated according to common HL7 usage for specifying elements used in query parameters, as follows:</w:t>
      </w:r>
    </w:p>
    <w:p w14:paraId="348ABE56" w14:textId="77777777" w:rsidR="00BD6B97" w:rsidRPr="007A7659" w:rsidRDefault="00BD6B97">
      <w:r w:rsidRPr="007A7659">
        <w:t>&lt;seg&gt; represents a 3-character segment ID from the HL7 Standard.</w:t>
      </w:r>
    </w:p>
    <w:p w14:paraId="49B4CACC" w14:textId="77777777" w:rsidR="00BD6B97" w:rsidRPr="007A7659" w:rsidRDefault="00BD6B97">
      <w:r w:rsidRPr="007A7659">
        <w:t>&lt;field no&gt; is the number of a field within the segment as shown in the SEQ column of the segment attribute table for the segment selected.</w:t>
      </w:r>
    </w:p>
    <w:p w14:paraId="37D4E0FB"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should not appear.</w:t>
      </w:r>
    </w:p>
    <w:p w14:paraId="7CC7D419" w14:textId="77777777" w:rsidR="00BD6B97" w:rsidRPr="007A7659" w:rsidRDefault="00BD6B97">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1920B7E6" w14:textId="77777777" w:rsidR="00BD6B97" w:rsidRPr="007A7659" w:rsidRDefault="00BD6B97">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173BACED" w14:textId="26977C40" w:rsidR="00BD6B97" w:rsidRPr="007A7659" w:rsidRDefault="00BD6B97" w:rsidP="007E3B51">
      <w:r w:rsidRPr="007A7659">
        <w:t>The Patient Demographics Consumer may specify, and the Patient Demographics Supplier shall support, the fields in Table 3.22-3. If the Pediatric Demographics Option is supported, then additionally, the Patient Demographics Consumer may specify, and the Patient Demographics Supplier shall support, the fields in Table 3.22-</w:t>
      </w:r>
      <w:r w:rsidR="00C02D4C">
        <w:t>3a</w:t>
      </w:r>
      <w:r w:rsidRPr="007A7659">
        <w:t>.</w:t>
      </w:r>
    </w:p>
    <w:p w14:paraId="6765C6AE" w14:textId="77777777" w:rsidR="00BD6B97" w:rsidRPr="007A7659" w:rsidRDefault="00BD6B97">
      <w:pPr>
        <w:pStyle w:val="TableTitle"/>
      </w:pPr>
      <w:r w:rsidRPr="007A7659">
        <w:t xml:space="preserve">Table 3.22-3: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EA1792C" w14:textId="77777777" w:rsidTr="001D3953">
        <w:trPr>
          <w:tblHeader/>
          <w:jc w:val="center"/>
        </w:trPr>
        <w:tc>
          <w:tcPr>
            <w:tcW w:w="670" w:type="dxa"/>
            <w:tcBorders>
              <w:top w:val="single" w:sz="4" w:space="0" w:color="000000"/>
              <w:left w:val="single" w:sz="4" w:space="0" w:color="000000"/>
              <w:bottom w:val="single" w:sz="4" w:space="0" w:color="000000"/>
            </w:tcBorders>
            <w:shd w:val="clear" w:color="auto" w:fill="D9D9D9"/>
          </w:tcPr>
          <w:p w14:paraId="4683DF19"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C128C69" w14:textId="77777777" w:rsidR="00BD6B97" w:rsidRPr="007A7659" w:rsidRDefault="00BD6B97" w:rsidP="003C1EFA">
            <w:pPr>
              <w:pStyle w:val="TableEntryHeader"/>
            </w:pPr>
            <w:r w:rsidRPr="007A7659">
              <w:t>ELEMENT NAME</w:t>
            </w:r>
          </w:p>
        </w:tc>
      </w:tr>
      <w:tr w:rsidR="00BD6B97" w:rsidRPr="007A7659" w14:paraId="6FB928BA" w14:textId="77777777">
        <w:trPr>
          <w:jc w:val="center"/>
        </w:trPr>
        <w:tc>
          <w:tcPr>
            <w:tcW w:w="670" w:type="dxa"/>
            <w:tcBorders>
              <w:left w:val="single" w:sz="4" w:space="0" w:color="000000"/>
              <w:bottom w:val="single" w:sz="4" w:space="0" w:color="000000"/>
            </w:tcBorders>
          </w:tcPr>
          <w:p w14:paraId="13B295CE"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4529CD63"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732C874A" w14:textId="77777777">
        <w:trPr>
          <w:jc w:val="center"/>
        </w:trPr>
        <w:tc>
          <w:tcPr>
            <w:tcW w:w="670" w:type="dxa"/>
            <w:tcBorders>
              <w:left w:val="single" w:sz="4" w:space="0" w:color="000000"/>
              <w:bottom w:val="single" w:sz="4" w:space="0" w:color="000000"/>
            </w:tcBorders>
          </w:tcPr>
          <w:p w14:paraId="2D5C58A3"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4AC142CD" w14:textId="77777777" w:rsidR="00BD6B97" w:rsidRPr="007A7659" w:rsidRDefault="00BD6B97">
            <w:pPr>
              <w:pStyle w:val="TableEntry"/>
              <w:snapToGrid w:val="0"/>
              <w:rPr>
                <w:noProof w:val="0"/>
              </w:rPr>
            </w:pPr>
            <w:r w:rsidRPr="007A7659">
              <w:rPr>
                <w:noProof w:val="0"/>
              </w:rPr>
              <w:t>Patient Name</w:t>
            </w:r>
          </w:p>
        </w:tc>
      </w:tr>
      <w:tr w:rsidR="00BD6B97" w:rsidRPr="007A7659" w14:paraId="6CA45B72" w14:textId="77777777">
        <w:trPr>
          <w:jc w:val="center"/>
        </w:trPr>
        <w:tc>
          <w:tcPr>
            <w:tcW w:w="670" w:type="dxa"/>
            <w:tcBorders>
              <w:left w:val="single" w:sz="4" w:space="0" w:color="000000"/>
              <w:bottom w:val="single" w:sz="4" w:space="0" w:color="000000"/>
            </w:tcBorders>
          </w:tcPr>
          <w:p w14:paraId="0E4F1367" w14:textId="77777777" w:rsidR="00BD6B97" w:rsidRPr="007A7659" w:rsidRDefault="00BD6B97">
            <w:pPr>
              <w:pStyle w:val="TableEntry"/>
              <w:snapToGrid w:val="0"/>
              <w:rPr>
                <w:noProof w:val="0"/>
              </w:rPr>
            </w:pPr>
            <w:r w:rsidRPr="007A7659">
              <w:rPr>
                <w:noProof w:val="0"/>
              </w:rPr>
              <w:t>PID.7</w:t>
            </w:r>
          </w:p>
        </w:tc>
        <w:tc>
          <w:tcPr>
            <w:tcW w:w="2014" w:type="dxa"/>
            <w:tcBorders>
              <w:left w:val="single" w:sz="4" w:space="0" w:color="000000"/>
              <w:bottom w:val="single" w:sz="4" w:space="0" w:color="000000"/>
              <w:right w:val="single" w:sz="4" w:space="0" w:color="000000"/>
            </w:tcBorders>
          </w:tcPr>
          <w:p w14:paraId="0AA81117" w14:textId="77777777" w:rsidR="00BD6B97" w:rsidRPr="007A7659" w:rsidRDefault="00BD6B97">
            <w:pPr>
              <w:pStyle w:val="TableEntry"/>
              <w:snapToGrid w:val="0"/>
              <w:rPr>
                <w:noProof w:val="0"/>
              </w:rPr>
            </w:pPr>
            <w:r w:rsidRPr="007A7659">
              <w:rPr>
                <w:noProof w:val="0"/>
              </w:rPr>
              <w:t>Date/Time of Birth</w:t>
            </w:r>
          </w:p>
        </w:tc>
      </w:tr>
      <w:tr w:rsidR="00BD6B97" w:rsidRPr="007A7659" w14:paraId="12F32907" w14:textId="77777777">
        <w:trPr>
          <w:jc w:val="center"/>
        </w:trPr>
        <w:tc>
          <w:tcPr>
            <w:tcW w:w="670" w:type="dxa"/>
            <w:tcBorders>
              <w:left w:val="single" w:sz="4" w:space="0" w:color="000000"/>
              <w:bottom w:val="single" w:sz="4" w:space="0" w:color="000000"/>
            </w:tcBorders>
          </w:tcPr>
          <w:p w14:paraId="7855182D"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738D689C" w14:textId="77777777" w:rsidR="00BD6B97" w:rsidRPr="007A7659" w:rsidRDefault="00BD6B97">
            <w:pPr>
              <w:pStyle w:val="TableEntry"/>
              <w:snapToGrid w:val="0"/>
              <w:rPr>
                <w:noProof w:val="0"/>
              </w:rPr>
            </w:pPr>
            <w:r w:rsidRPr="007A7659">
              <w:rPr>
                <w:noProof w:val="0"/>
              </w:rPr>
              <w:t>Administrative Sex</w:t>
            </w:r>
          </w:p>
        </w:tc>
      </w:tr>
      <w:tr w:rsidR="00BD6B97" w:rsidRPr="007A7659" w14:paraId="525B1245" w14:textId="77777777">
        <w:trPr>
          <w:jc w:val="center"/>
        </w:trPr>
        <w:tc>
          <w:tcPr>
            <w:tcW w:w="670" w:type="dxa"/>
            <w:tcBorders>
              <w:left w:val="single" w:sz="4" w:space="0" w:color="000000"/>
              <w:bottom w:val="single" w:sz="4" w:space="0" w:color="000000"/>
            </w:tcBorders>
          </w:tcPr>
          <w:p w14:paraId="1579AADE"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779CB866" w14:textId="77777777" w:rsidR="00BD6B97" w:rsidRPr="007A7659" w:rsidRDefault="00BD6B97">
            <w:pPr>
              <w:pStyle w:val="TableEntry"/>
              <w:snapToGrid w:val="0"/>
              <w:rPr>
                <w:noProof w:val="0"/>
              </w:rPr>
            </w:pPr>
            <w:r w:rsidRPr="007A7659">
              <w:rPr>
                <w:noProof w:val="0"/>
              </w:rPr>
              <w:t>Patient Address</w:t>
            </w:r>
          </w:p>
        </w:tc>
      </w:tr>
      <w:tr w:rsidR="00BD6B97" w:rsidRPr="007A7659" w14:paraId="7FFE3339" w14:textId="77777777">
        <w:trPr>
          <w:jc w:val="center"/>
        </w:trPr>
        <w:tc>
          <w:tcPr>
            <w:tcW w:w="670" w:type="dxa"/>
            <w:tcBorders>
              <w:left w:val="single" w:sz="4" w:space="0" w:color="000000"/>
              <w:bottom w:val="single" w:sz="4" w:space="0" w:color="000000"/>
            </w:tcBorders>
          </w:tcPr>
          <w:p w14:paraId="0AD8CC98"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3A2D896F" w14:textId="77777777" w:rsidR="00BD6B97" w:rsidRPr="007A7659" w:rsidRDefault="00BD6B97">
            <w:pPr>
              <w:pStyle w:val="TableEntry"/>
              <w:snapToGrid w:val="0"/>
              <w:rPr>
                <w:noProof w:val="0"/>
              </w:rPr>
            </w:pPr>
            <w:r w:rsidRPr="007A7659">
              <w:rPr>
                <w:noProof w:val="0"/>
              </w:rPr>
              <w:t>Patient Account Number</w:t>
            </w:r>
          </w:p>
        </w:tc>
      </w:tr>
    </w:tbl>
    <w:p w14:paraId="560011FC" w14:textId="1C865E5F" w:rsidR="00BD6B97" w:rsidRPr="007A7659" w:rsidRDefault="00BD6B97">
      <w:pPr>
        <w:pStyle w:val="TableTitle"/>
      </w:pPr>
      <w:bookmarkStart w:id="3419" w:name="OLE_LINK25"/>
      <w:bookmarkStart w:id="3420" w:name="OLE_LINK26"/>
      <w:r w:rsidRPr="007A7659">
        <w:lastRenderedPageBreak/>
        <w:t>Table 3.22-</w:t>
      </w:r>
      <w:r w:rsidR="00C02D4C">
        <w:t>3a</w:t>
      </w:r>
      <w:r w:rsidRPr="007A7659">
        <w:t xml:space="preserve">: </w:t>
      </w:r>
      <w:r w:rsidR="00BC6DE6" w:rsidRPr="007A7659">
        <w:t>IHE</w:t>
      </w:r>
      <w:r w:rsidRPr="007A7659">
        <w:t xml:space="preserve"> Profile – QPD-3 fields required to be additionally supported if Pediatric Demographics is supported</w:t>
      </w:r>
      <w:bookmarkEnd w:id="3419"/>
      <w:bookmarkEnd w:id="3420"/>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4482ED5B" w14:textId="77777777">
        <w:trPr>
          <w:jc w:val="center"/>
        </w:trPr>
        <w:tc>
          <w:tcPr>
            <w:tcW w:w="670" w:type="dxa"/>
            <w:tcBorders>
              <w:top w:val="single" w:sz="4" w:space="0" w:color="000000"/>
              <w:left w:val="single" w:sz="4" w:space="0" w:color="000000"/>
              <w:bottom w:val="single" w:sz="4" w:space="0" w:color="000000"/>
            </w:tcBorders>
            <w:shd w:val="clear" w:color="auto" w:fill="D9D9D9"/>
          </w:tcPr>
          <w:p w14:paraId="5BBEC930" w14:textId="77777777" w:rsidR="00BD6B97" w:rsidRPr="007A7659" w:rsidRDefault="00BD6B97" w:rsidP="003C1EF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1390BB5" w14:textId="77777777" w:rsidR="00BD6B97" w:rsidRPr="007A7659" w:rsidRDefault="00BD6B97" w:rsidP="003C1EFA">
            <w:pPr>
              <w:pStyle w:val="TableEntryHeader"/>
            </w:pPr>
            <w:r w:rsidRPr="007A7659">
              <w:t>ELEMENT NAME</w:t>
            </w:r>
          </w:p>
        </w:tc>
      </w:tr>
      <w:tr w:rsidR="00BD6B97" w:rsidRPr="007A7659" w14:paraId="1583D83B" w14:textId="77777777">
        <w:trPr>
          <w:jc w:val="center"/>
        </w:trPr>
        <w:tc>
          <w:tcPr>
            <w:tcW w:w="670" w:type="dxa"/>
            <w:tcBorders>
              <w:left w:val="single" w:sz="4" w:space="0" w:color="000000"/>
              <w:bottom w:val="single" w:sz="4" w:space="0" w:color="000000"/>
            </w:tcBorders>
          </w:tcPr>
          <w:p w14:paraId="6DD88449"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2657E89F" w14:textId="77777777" w:rsidR="00BD6B97" w:rsidRPr="007A7659" w:rsidRDefault="00BD6B97">
            <w:pPr>
              <w:pStyle w:val="TableEntry"/>
              <w:snapToGrid w:val="0"/>
              <w:rPr>
                <w:noProof w:val="0"/>
              </w:rPr>
            </w:pPr>
            <w:r w:rsidRPr="007A7659">
              <w:rPr>
                <w:noProof w:val="0"/>
              </w:rPr>
              <w:t>Mother’s Maiden Name</w:t>
            </w:r>
          </w:p>
        </w:tc>
      </w:tr>
      <w:tr w:rsidR="00BD6B97" w:rsidRPr="007A7659" w14:paraId="72B48832" w14:textId="77777777">
        <w:trPr>
          <w:jc w:val="center"/>
        </w:trPr>
        <w:tc>
          <w:tcPr>
            <w:tcW w:w="670" w:type="dxa"/>
            <w:tcBorders>
              <w:left w:val="single" w:sz="4" w:space="0" w:color="000000"/>
              <w:bottom w:val="single" w:sz="4" w:space="0" w:color="000000"/>
            </w:tcBorders>
          </w:tcPr>
          <w:p w14:paraId="7E0B194F"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0AD6EFA7" w14:textId="77777777" w:rsidR="00BD6B97" w:rsidRPr="007A7659" w:rsidRDefault="00BD6B97">
            <w:pPr>
              <w:pStyle w:val="TableEntry"/>
              <w:snapToGrid w:val="0"/>
              <w:rPr>
                <w:noProof w:val="0"/>
              </w:rPr>
            </w:pPr>
            <w:r w:rsidRPr="007A7659">
              <w:rPr>
                <w:noProof w:val="0"/>
              </w:rPr>
              <w:t>Phone Number - Home</w:t>
            </w:r>
          </w:p>
        </w:tc>
      </w:tr>
    </w:tbl>
    <w:p w14:paraId="12D9DEA7" w14:textId="77777777" w:rsidR="00BD6B97" w:rsidRPr="007A7659" w:rsidRDefault="00BD6B97" w:rsidP="00BC6623">
      <w:pPr>
        <w:pStyle w:val="BodyText"/>
      </w:pPr>
    </w:p>
    <w:p w14:paraId="4B3F6324" w14:textId="77777777" w:rsidR="00BD6B97" w:rsidRPr="007A7659" w:rsidRDefault="00BD6B97" w:rsidP="001D3953">
      <w:pPr>
        <w:pStyle w:val="BodyText"/>
      </w:pPr>
      <w:r w:rsidRPr="007A7659">
        <w:t>In addition, the Patient Demographics Supplier should support the fields in the following table, and it shall support at least one of them. Some fields may not be relevant to particular care settings (</w:t>
      </w:r>
      <w:r w:rsidRPr="007A7659">
        <w:rPr>
          <w:iCs/>
        </w:rPr>
        <w:t>e.g.</w:t>
      </w:r>
      <w:r w:rsidRPr="007A7659">
        <w:t>, inpatient, day patient) and will thus not be supportable by domains in those care settings.</w:t>
      </w:r>
    </w:p>
    <w:p w14:paraId="59CB37F0" w14:textId="1293F074" w:rsidR="00BD6B97" w:rsidRPr="007A7659" w:rsidRDefault="00BD6B97" w:rsidP="002E7829">
      <w:pPr>
        <w:pStyle w:val="TableTitle"/>
      </w:pPr>
      <w:bookmarkStart w:id="3421" w:name="OLE_LINK24"/>
      <w:r w:rsidRPr="007A7659">
        <w:t>Table 3</w:t>
      </w:r>
      <w:r w:rsidR="00D310C6">
        <w:t>.</w:t>
      </w:r>
      <w:r w:rsidRPr="007A7659">
        <w:t>22</w:t>
      </w:r>
      <w:r w:rsidR="00D310C6">
        <w:t>-</w:t>
      </w:r>
      <w:r w:rsidRPr="007A7659">
        <w:t xml:space="preserve">4: </w:t>
      </w:r>
      <w:r w:rsidR="00BC6DE6" w:rsidRPr="007A7659">
        <w:t>IHE</w:t>
      </w:r>
      <w:r w:rsidRPr="007A7659">
        <w:t xml:space="preserve"> Profile – QPD-3 fields recommended to be supported</w:t>
      </w:r>
      <w:bookmarkEnd w:id="3421"/>
    </w:p>
    <w:tbl>
      <w:tblPr>
        <w:tblW w:w="0" w:type="auto"/>
        <w:jc w:val="center"/>
        <w:tblLayout w:type="fixed"/>
        <w:tblCellMar>
          <w:left w:w="0" w:type="dxa"/>
          <w:right w:w="0" w:type="dxa"/>
        </w:tblCellMar>
        <w:tblLook w:val="0000" w:firstRow="0" w:lastRow="0" w:firstColumn="0" w:lastColumn="0" w:noHBand="0" w:noVBand="0"/>
      </w:tblPr>
      <w:tblGrid>
        <w:gridCol w:w="700"/>
        <w:gridCol w:w="2124"/>
      </w:tblGrid>
      <w:tr w:rsidR="00BD6B97" w:rsidRPr="007A7659" w14:paraId="270256AB" w14:textId="77777777">
        <w:trPr>
          <w:jc w:val="center"/>
        </w:trPr>
        <w:tc>
          <w:tcPr>
            <w:tcW w:w="700" w:type="dxa"/>
            <w:tcBorders>
              <w:top w:val="single" w:sz="4" w:space="0" w:color="000000"/>
              <w:left w:val="single" w:sz="4" w:space="0" w:color="000000"/>
              <w:bottom w:val="single" w:sz="4" w:space="0" w:color="000000"/>
            </w:tcBorders>
            <w:shd w:val="clear" w:color="auto" w:fill="D8D8D8"/>
          </w:tcPr>
          <w:p w14:paraId="642DE68D" w14:textId="77777777" w:rsidR="00BD6B97" w:rsidRPr="007A7659" w:rsidRDefault="00BD6B97" w:rsidP="003C1EFA">
            <w:pPr>
              <w:pStyle w:val="TableEntryHeader"/>
            </w:pPr>
            <w:r w:rsidRPr="007A7659">
              <w:t>FLD</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4FF28C6F" w14:textId="77777777" w:rsidR="00BD6B97" w:rsidRPr="007A7659" w:rsidRDefault="00BD6B97" w:rsidP="003C1EFA">
            <w:pPr>
              <w:pStyle w:val="TableEntryHeader"/>
            </w:pPr>
            <w:r w:rsidRPr="007A7659">
              <w:t>ELEMENT NAME</w:t>
            </w:r>
          </w:p>
        </w:tc>
      </w:tr>
      <w:tr w:rsidR="00BD6B97" w:rsidRPr="007A7659" w14:paraId="4EC1805D" w14:textId="77777777">
        <w:trPr>
          <w:jc w:val="center"/>
        </w:trPr>
        <w:tc>
          <w:tcPr>
            <w:tcW w:w="700" w:type="dxa"/>
            <w:tcBorders>
              <w:left w:val="single" w:sz="4" w:space="0" w:color="000000"/>
              <w:bottom w:val="single" w:sz="4" w:space="0" w:color="000000"/>
            </w:tcBorders>
          </w:tcPr>
          <w:p w14:paraId="1FC39785" w14:textId="77777777" w:rsidR="00BD6B97" w:rsidRPr="007A7659" w:rsidRDefault="00BD6B97">
            <w:pPr>
              <w:pStyle w:val="TableEntry"/>
              <w:snapToGrid w:val="0"/>
              <w:rPr>
                <w:noProof w:val="0"/>
              </w:rPr>
            </w:pPr>
            <w:r w:rsidRPr="007A7659">
              <w:rPr>
                <w:noProof w:val="0"/>
              </w:rPr>
              <w:t>PV1.2</w:t>
            </w:r>
          </w:p>
        </w:tc>
        <w:tc>
          <w:tcPr>
            <w:tcW w:w="2124" w:type="dxa"/>
            <w:tcBorders>
              <w:left w:val="single" w:sz="4" w:space="0" w:color="000000"/>
              <w:bottom w:val="single" w:sz="4" w:space="0" w:color="000000"/>
              <w:right w:val="single" w:sz="4" w:space="0" w:color="000000"/>
            </w:tcBorders>
          </w:tcPr>
          <w:p w14:paraId="2D98820A" w14:textId="77777777" w:rsidR="00BD6B97" w:rsidRPr="007A7659" w:rsidRDefault="00BD6B97">
            <w:pPr>
              <w:pStyle w:val="TableEntry"/>
              <w:snapToGrid w:val="0"/>
              <w:rPr>
                <w:noProof w:val="0"/>
              </w:rPr>
            </w:pPr>
            <w:r w:rsidRPr="007A7659">
              <w:rPr>
                <w:noProof w:val="0"/>
              </w:rPr>
              <w:t>Patient Class</w:t>
            </w:r>
          </w:p>
        </w:tc>
      </w:tr>
      <w:tr w:rsidR="00BD6B97" w:rsidRPr="007A7659" w14:paraId="0AE2C169" w14:textId="77777777">
        <w:trPr>
          <w:jc w:val="center"/>
        </w:trPr>
        <w:tc>
          <w:tcPr>
            <w:tcW w:w="700" w:type="dxa"/>
            <w:tcBorders>
              <w:left w:val="single" w:sz="4" w:space="0" w:color="000000"/>
              <w:bottom w:val="single" w:sz="4" w:space="0" w:color="000000"/>
            </w:tcBorders>
          </w:tcPr>
          <w:p w14:paraId="70665B9B" w14:textId="77777777" w:rsidR="00BD6B97" w:rsidRPr="007A7659" w:rsidRDefault="00BD6B97">
            <w:pPr>
              <w:pStyle w:val="TableEntry"/>
              <w:snapToGrid w:val="0"/>
              <w:rPr>
                <w:noProof w:val="0"/>
              </w:rPr>
            </w:pPr>
            <w:r w:rsidRPr="007A7659">
              <w:rPr>
                <w:noProof w:val="0"/>
              </w:rPr>
              <w:t>PV1.3</w:t>
            </w:r>
          </w:p>
        </w:tc>
        <w:tc>
          <w:tcPr>
            <w:tcW w:w="2124" w:type="dxa"/>
            <w:tcBorders>
              <w:left w:val="single" w:sz="4" w:space="0" w:color="000000"/>
              <w:bottom w:val="single" w:sz="4" w:space="0" w:color="000000"/>
              <w:right w:val="single" w:sz="4" w:space="0" w:color="000000"/>
            </w:tcBorders>
          </w:tcPr>
          <w:p w14:paraId="21D531C3"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1B56F815" w14:textId="77777777">
        <w:trPr>
          <w:jc w:val="center"/>
        </w:trPr>
        <w:tc>
          <w:tcPr>
            <w:tcW w:w="700" w:type="dxa"/>
            <w:tcBorders>
              <w:left w:val="single" w:sz="4" w:space="0" w:color="000000"/>
              <w:bottom w:val="single" w:sz="4" w:space="0" w:color="000000"/>
            </w:tcBorders>
          </w:tcPr>
          <w:p w14:paraId="38229C22" w14:textId="77777777" w:rsidR="00BD6B97" w:rsidRPr="007A7659" w:rsidRDefault="00BD6B97">
            <w:pPr>
              <w:pStyle w:val="TableEntry"/>
              <w:snapToGrid w:val="0"/>
              <w:rPr>
                <w:noProof w:val="0"/>
              </w:rPr>
            </w:pPr>
            <w:r w:rsidRPr="007A7659">
              <w:rPr>
                <w:noProof w:val="0"/>
              </w:rPr>
              <w:t>PV1.7</w:t>
            </w:r>
          </w:p>
        </w:tc>
        <w:tc>
          <w:tcPr>
            <w:tcW w:w="2124" w:type="dxa"/>
            <w:tcBorders>
              <w:left w:val="single" w:sz="4" w:space="0" w:color="000000"/>
              <w:bottom w:val="single" w:sz="4" w:space="0" w:color="000000"/>
              <w:right w:val="single" w:sz="4" w:space="0" w:color="000000"/>
            </w:tcBorders>
          </w:tcPr>
          <w:p w14:paraId="22CC86AA" w14:textId="77777777" w:rsidR="00BD6B97" w:rsidRPr="007A7659" w:rsidRDefault="00BD6B97">
            <w:pPr>
              <w:pStyle w:val="TableEntry"/>
              <w:snapToGrid w:val="0"/>
              <w:rPr>
                <w:noProof w:val="0"/>
              </w:rPr>
            </w:pPr>
            <w:r w:rsidRPr="007A7659">
              <w:rPr>
                <w:noProof w:val="0"/>
              </w:rPr>
              <w:t>Attending Doctor</w:t>
            </w:r>
          </w:p>
        </w:tc>
      </w:tr>
      <w:tr w:rsidR="00BD6B97" w:rsidRPr="007A7659" w14:paraId="325F01FD" w14:textId="77777777">
        <w:trPr>
          <w:jc w:val="center"/>
        </w:trPr>
        <w:tc>
          <w:tcPr>
            <w:tcW w:w="700" w:type="dxa"/>
            <w:tcBorders>
              <w:left w:val="single" w:sz="4" w:space="0" w:color="000000"/>
              <w:bottom w:val="single" w:sz="4" w:space="0" w:color="000000"/>
            </w:tcBorders>
          </w:tcPr>
          <w:p w14:paraId="72780CAD" w14:textId="77777777" w:rsidR="00BD6B97" w:rsidRPr="007A7659" w:rsidRDefault="00BD6B97">
            <w:pPr>
              <w:pStyle w:val="TableEntry"/>
              <w:snapToGrid w:val="0"/>
              <w:rPr>
                <w:noProof w:val="0"/>
              </w:rPr>
            </w:pPr>
            <w:r w:rsidRPr="007A7659">
              <w:rPr>
                <w:noProof w:val="0"/>
              </w:rPr>
              <w:t>PV1.8</w:t>
            </w:r>
          </w:p>
        </w:tc>
        <w:tc>
          <w:tcPr>
            <w:tcW w:w="2124" w:type="dxa"/>
            <w:tcBorders>
              <w:left w:val="single" w:sz="4" w:space="0" w:color="000000"/>
              <w:bottom w:val="single" w:sz="4" w:space="0" w:color="000000"/>
              <w:right w:val="single" w:sz="4" w:space="0" w:color="000000"/>
            </w:tcBorders>
          </w:tcPr>
          <w:p w14:paraId="028B3AE5" w14:textId="77777777" w:rsidR="00BD6B97" w:rsidRPr="007A7659" w:rsidRDefault="00BD6B97">
            <w:pPr>
              <w:pStyle w:val="TableEntry"/>
              <w:snapToGrid w:val="0"/>
              <w:rPr>
                <w:noProof w:val="0"/>
              </w:rPr>
            </w:pPr>
            <w:r w:rsidRPr="007A7659">
              <w:rPr>
                <w:noProof w:val="0"/>
              </w:rPr>
              <w:t>Referring Doctor</w:t>
            </w:r>
          </w:p>
        </w:tc>
      </w:tr>
      <w:tr w:rsidR="00BD6B97" w:rsidRPr="007A7659" w14:paraId="43DB4547" w14:textId="77777777">
        <w:trPr>
          <w:jc w:val="center"/>
        </w:trPr>
        <w:tc>
          <w:tcPr>
            <w:tcW w:w="700" w:type="dxa"/>
            <w:tcBorders>
              <w:left w:val="single" w:sz="4" w:space="0" w:color="000000"/>
              <w:bottom w:val="single" w:sz="4" w:space="0" w:color="000000"/>
            </w:tcBorders>
          </w:tcPr>
          <w:p w14:paraId="01DC137E" w14:textId="77777777" w:rsidR="00BD6B97" w:rsidRPr="007A7659" w:rsidRDefault="00BD6B97">
            <w:pPr>
              <w:pStyle w:val="TableEntry"/>
              <w:snapToGrid w:val="0"/>
              <w:rPr>
                <w:noProof w:val="0"/>
              </w:rPr>
            </w:pPr>
            <w:r w:rsidRPr="007A7659">
              <w:rPr>
                <w:noProof w:val="0"/>
              </w:rPr>
              <w:t>PV1.9</w:t>
            </w:r>
          </w:p>
        </w:tc>
        <w:tc>
          <w:tcPr>
            <w:tcW w:w="2124" w:type="dxa"/>
            <w:tcBorders>
              <w:left w:val="single" w:sz="4" w:space="0" w:color="000000"/>
              <w:bottom w:val="single" w:sz="4" w:space="0" w:color="000000"/>
              <w:right w:val="single" w:sz="4" w:space="0" w:color="000000"/>
            </w:tcBorders>
          </w:tcPr>
          <w:p w14:paraId="72E48550" w14:textId="77777777" w:rsidR="00BD6B97" w:rsidRPr="007A7659" w:rsidRDefault="00BD6B97">
            <w:pPr>
              <w:pStyle w:val="TableEntry"/>
              <w:snapToGrid w:val="0"/>
              <w:rPr>
                <w:noProof w:val="0"/>
              </w:rPr>
            </w:pPr>
            <w:r w:rsidRPr="007A7659">
              <w:rPr>
                <w:noProof w:val="0"/>
              </w:rPr>
              <w:t>Consulting Doctor</w:t>
            </w:r>
          </w:p>
        </w:tc>
      </w:tr>
      <w:tr w:rsidR="00BD6B97" w:rsidRPr="007A7659" w14:paraId="63524707" w14:textId="77777777">
        <w:trPr>
          <w:jc w:val="center"/>
        </w:trPr>
        <w:tc>
          <w:tcPr>
            <w:tcW w:w="700" w:type="dxa"/>
            <w:tcBorders>
              <w:left w:val="single" w:sz="4" w:space="0" w:color="000000"/>
              <w:bottom w:val="single" w:sz="4" w:space="0" w:color="000000"/>
            </w:tcBorders>
          </w:tcPr>
          <w:p w14:paraId="4DFD7EE6" w14:textId="77777777" w:rsidR="00BD6B97" w:rsidRPr="007A7659" w:rsidRDefault="00BD6B97">
            <w:pPr>
              <w:pStyle w:val="TableEntry"/>
              <w:snapToGrid w:val="0"/>
              <w:rPr>
                <w:noProof w:val="0"/>
              </w:rPr>
            </w:pPr>
            <w:r w:rsidRPr="007A7659">
              <w:rPr>
                <w:noProof w:val="0"/>
              </w:rPr>
              <w:t>PV1.10</w:t>
            </w:r>
          </w:p>
        </w:tc>
        <w:tc>
          <w:tcPr>
            <w:tcW w:w="2124" w:type="dxa"/>
            <w:tcBorders>
              <w:left w:val="single" w:sz="4" w:space="0" w:color="000000"/>
              <w:bottom w:val="single" w:sz="4" w:space="0" w:color="000000"/>
              <w:right w:val="single" w:sz="4" w:space="0" w:color="000000"/>
            </w:tcBorders>
          </w:tcPr>
          <w:p w14:paraId="10FA09AF" w14:textId="77777777" w:rsidR="00BD6B97" w:rsidRPr="007A7659" w:rsidRDefault="00BD6B97">
            <w:pPr>
              <w:pStyle w:val="TableEntry"/>
              <w:snapToGrid w:val="0"/>
              <w:rPr>
                <w:noProof w:val="0"/>
              </w:rPr>
            </w:pPr>
            <w:r w:rsidRPr="007A7659">
              <w:rPr>
                <w:noProof w:val="0"/>
              </w:rPr>
              <w:t>Hospital Service</w:t>
            </w:r>
          </w:p>
        </w:tc>
      </w:tr>
      <w:tr w:rsidR="00BD6B97" w:rsidRPr="007A7659" w14:paraId="761116A0" w14:textId="77777777">
        <w:trPr>
          <w:jc w:val="center"/>
        </w:trPr>
        <w:tc>
          <w:tcPr>
            <w:tcW w:w="700" w:type="dxa"/>
            <w:tcBorders>
              <w:left w:val="single" w:sz="4" w:space="0" w:color="000000"/>
              <w:bottom w:val="single" w:sz="4" w:space="0" w:color="000000"/>
            </w:tcBorders>
          </w:tcPr>
          <w:p w14:paraId="667BCA2E" w14:textId="77777777" w:rsidR="00BD6B97" w:rsidRPr="007A7659" w:rsidRDefault="00BD6B97">
            <w:pPr>
              <w:pStyle w:val="TableEntry"/>
              <w:snapToGrid w:val="0"/>
              <w:rPr>
                <w:noProof w:val="0"/>
              </w:rPr>
            </w:pPr>
            <w:r w:rsidRPr="007A7659">
              <w:rPr>
                <w:noProof w:val="0"/>
              </w:rPr>
              <w:t>PV1.17</w:t>
            </w:r>
          </w:p>
        </w:tc>
        <w:tc>
          <w:tcPr>
            <w:tcW w:w="2124" w:type="dxa"/>
            <w:tcBorders>
              <w:left w:val="single" w:sz="4" w:space="0" w:color="000000"/>
              <w:bottom w:val="single" w:sz="4" w:space="0" w:color="000000"/>
              <w:right w:val="single" w:sz="4" w:space="0" w:color="000000"/>
            </w:tcBorders>
          </w:tcPr>
          <w:p w14:paraId="36084378" w14:textId="77777777" w:rsidR="00BD6B97" w:rsidRPr="007A7659" w:rsidRDefault="00BD6B97">
            <w:pPr>
              <w:pStyle w:val="TableEntry"/>
              <w:snapToGrid w:val="0"/>
              <w:rPr>
                <w:noProof w:val="0"/>
              </w:rPr>
            </w:pPr>
            <w:r w:rsidRPr="007A7659">
              <w:rPr>
                <w:noProof w:val="0"/>
              </w:rPr>
              <w:t>Admitting Doctor</w:t>
            </w:r>
          </w:p>
        </w:tc>
      </w:tr>
      <w:tr w:rsidR="00BD6B97" w:rsidRPr="007A7659" w14:paraId="22FA86A3" w14:textId="77777777">
        <w:trPr>
          <w:jc w:val="center"/>
        </w:trPr>
        <w:tc>
          <w:tcPr>
            <w:tcW w:w="700" w:type="dxa"/>
            <w:tcBorders>
              <w:left w:val="single" w:sz="4" w:space="0" w:color="000000"/>
              <w:bottom w:val="single" w:sz="4" w:space="0" w:color="000000"/>
            </w:tcBorders>
          </w:tcPr>
          <w:p w14:paraId="089DF5A2" w14:textId="77777777" w:rsidR="00BD6B97" w:rsidRPr="007A7659" w:rsidRDefault="00BD6B97">
            <w:pPr>
              <w:pStyle w:val="TableEntry"/>
              <w:snapToGrid w:val="0"/>
              <w:rPr>
                <w:noProof w:val="0"/>
              </w:rPr>
            </w:pPr>
            <w:r w:rsidRPr="007A7659">
              <w:rPr>
                <w:noProof w:val="0"/>
              </w:rPr>
              <w:t>PV1.19</w:t>
            </w:r>
          </w:p>
        </w:tc>
        <w:tc>
          <w:tcPr>
            <w:tcW w:w="2124" w:type="dxa"/>
            <w:tcBorders>
              <w:left w:val="single" w:sz="4" w:space="0" w:color="000000"/>
              <w:bottom w:val="single" w:sz="4" w:space="0" w:color="000000"/>
              <w:right w:val="single" w:sz="4" w:space="0" w:color="000000"/>
            </w:tcBorders>
          </w:tcPr>
          <w:p w14:paraId="2EE504EB" w14:textId="77777777" w:rsidR="00BD6B97" w:rsidRPr="007A7659" w:rsidRDefault="00BD6B97">
            <w:pPr>
              <w:pStyle w:val="TableEntry"/>
              <w:snapToGrid w:val="0"/>
              <w:rPr>
                <w:noProof w:val="0"/>
              </w:rPr>
            </w:pPr>
            <w:r w:rsidRPr="007A7659">
              <w:rPr>
                <w:noProof w:val="0"/>
              </w:rPr>
              <w:t>Visit Number</w:t>
            </w:r>
          </w:p>
        </w:tc>
      </w:tr>
    </w:tbl>
    <w:p w14:paraId="000BD7D6" w14:textId="77777777" w:rsidR="00BD6B97" w:rsidRPr="007A7659" w:rsidRDefault="00BD6B97" w:rsidP="001D3953">
      <w:pPr>
        <w:pStyle w:val="BodyText"/>
      </w:pPr>
    </w:p>
    <w:p w14:paraId="6163DE31"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F4FF982" w14:textId="77777777" w:rsidR="00BD6B97" w:rsidRPr="007A7659" w:rsidRDefault="00BD6B97" w:rsidP="001D3953">
      <w:pPr>
        <w:pStyle w:val="BodyText"/>
      </w:pPr>
      <w:r w:rsidRPr="007A7659">
        <w:t>Examples of parameter expressions in QPD-3:</w:t>
      </w:r>
    </w:p>
    <w:p w14:paraId="4A23D36E" w14:textId="77777777" w:rsidR="00BD6B97" w:rsidRPr="007A7659" w:rsidRDefault="00BD6B97"/>
    <w:p w14:paraId="5B730FAE" w14:textId="77777777" w:rsidR="00BD6B97" w:rsidRPr="007A7659" w:rsidRDefault="00BD6B97" w:rsidP="007E3B51">
      <w:pPr>
        <w:pStyle w:val="XMLExample"/>
        <w:ind w:left="720"/>
      </w:pPr>
      <w:r w:rsidRPr="007A7659">
        <w:t>@PID.5.1.1^SMITH~@PID.8^F</w:t>
      </w:r>
    </w:p>
    <w:p w14:paraId="682D758D"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3039F47" w14:textId="77777777" w:rsidR="00BD6B97" w:rsidRPr="007A7659" w:rsidRDefault="00BD6B97"/>
    <w:p w14:paraId="2D0246B4" w14:textId="77777777" w:rsidR="00BD6B97" w:rsidRPr="007A7659" w:rsidRDefault="00BD6B97" w:rsidP="007E3B51">
      <w:pPr>
        <w:pStyle w:val="XMLExample"/>
        <w:ind w:left="720"/>
      </w:pPr>
      <w:r w:rsidRPr="007A7659">
        <w:t>@PV1.3.2^389~@PV1.3.3^2</w:t>
      </w:r>
    </w:p>
    <w:p w14:paraId="4B5F2E0C" w14:textId="77777777" w:rsidR="00BD6B97" w:rsidRPr="007A7659" w:rsidRDefault="00BD6B97">
      <w:r w:rsidRPr="007A7659">
        <w:t>requests all patients whose room number (second component (data type IS) of PV1-3-Assigned Patient Location (data type PL)) matches the value 389 and whose bed number (third component (data type IS) of PV1-3-Assigned Patient Location (data type PL)) matches the value 2.</w:t>
      </w:r>
    </w:p>
    <w:p w14:paraId="1D766737" w14:textId="77777777" w:rsidR="00BD6B97" w:rsidRPr="007A7659" w:rsidRDefault="00BD6B97">
      <w:pPr>
        <w:pStyle w:val="Heading7"/>
        <w:numPr>
          <w:ilvl w:val="6"/>
          <w:numId w:val="19"/>
        </w:numPr>
        <w:tabs>
          <w:tab w:val="clear" w:pos="4320"/>
          <w:tab w:val="clear" w:pos="5040"/>
          <w:tab w:val="left" w:pos="1296"/>
        </w:tabs>
        <w:rPr>
          <w:noProof w:val="0"/>
        </w:rPr>
      </w:pPr>
      <w:bookmarkStart w:id="3422" w:name="_Toc174249025"/>
      <w:bookmarkStart w:id="3423" w:name="_Toc174249028"/>
      <w:bookmarkStart w:id="3424" w:name="_Toc173916529"/>
      <w:bookmarkStart w:id="3425" w:name="_Toc174249031"/>
      <w:bookmarkEnd w:id="3422"/>
      <w:bookmarkEnd w:id="3423"/>
      <w:r w:rsidRPr="007A7659">
        <w:rPr>
          <w:noProof w:val="0"/>
        </w:rPr>
        <w:t>Populating QPD-8-What Domains Returned</w:t>
      </w:r>
      <w:bookmarkEnd w:id="3424"/>
      <w:bookmarkEnd w:id="3425"/>
    </w:p>
    <w:p w14:paraId="62626F30" w14:textId="77777777" w:rsidR="00BD6B97" w:rsidRPr="007A7659" w:rsidRDefault="00BD6B97">
      <w:r w:rsidRPr="007A7659">
        <w:t xml:space="preserve">As in the Patient Demographics Query </w:t>
      </w:r>
      <w:r w:rsidR="007D370C" w:rsidRPr="007A7659">
        <w:t>[ITI-21] t</w:t>
      </w:r>
      <w:r w:rsidRPr="007A7659">
        <w:t>ransaction, field QPD-8 restricts the set of domains for which identifiers are returned in PID-3:</w:t>
      </w:r>
    </w:p>
    <w:p w14:paraId="755065D7" w14:textId="77777777" w:rsidR="00BD6B97" w:rsidRPr="007A7659" w:rsidRDefault="00BD6B97" w:rsidP="006E48D2">
      <w:pPr>
        <w:pStyle w:val="ListNumber2"/>
        <w:numPr>
          <w:ilvl w:val="0"/>
          <w:numId w:val="39"/>
        </w:numPr>
      </w:pPr>
      <w:r w:rsidRPr="007A7659">
        <w:lastRenderedPageBreak/>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285FEE68" w14:textId="77777777" w:rsidR="00BD6B97" w:rsidRPr="007A7659" w:rsidRDefault="00BD6B97" w:rsidP="006E48D2">
      <w:pPr>
        <w:pStyle w:val="ListNumber2"/>
        <w:numPr>
          <w:ilvl w:val="0"/>
          <w:numId w:val="39"/>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0349C4A8" w14:textId="77777777" w:rsidR="00BD6B97" w:rsidRPr="007A7659" w:rsidRDefault="00BD6B97" w:rsidP="006E48D2">
      <w:pPr>
        <w:pStyle w:val="ListNumber2"/>
        <w:numPr>
          <w:ilvl w:val="0"/>
          <w:numId w:val="39"/>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400A0F56" w14:textId="77777777" w:rsidR="00BD6B97" w:rsidRPr="007A7659" w:rsidRDefault="00BD6B97" w:rsidP="006E48D2">
      <w:pPr>
        <w:pStyle w:val="ListNumber2"/>
        <w:numPr>
          <w:ilvl w:val="0"/>
          <w:numId w:val="39"/>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CFB39D3" w14:textId="77777777" w:rsidR="00BD6B97" w:rsidRPr="007A7659" w:rsidRDefault="00BD6B97" w:rsidP="006E48D2">
      <w:pPr>
        <w:pStyle w:val="ListNumber2"/>
        <w:numPr>
          <w:ilvl w:val="0"/>
          <w:numId w:val="39"/>
        </w:numPr>
      </w:pPr>
      <w:r w:rsidRPr="007A7659">
        <w:t>In a single-domain environment, QPD-8 may be ignored by the Patient Demographics Supplier. The Supplier shall always return the identifier from the Patient ID Domain known by the Patient Demographics Supplier.</w:t>
      </w:r>
    </w:p>
    <w:p w14:paraId="2CE62D7E" w14:textId="77777777" w:rsidR="00BD6B97" w:rsidRPr="007A7659" w:rsidRDefault="00BD6B97">
      <w:r w:rsidRPr="007A7659">
        <w:t>Within field QPD-8, only component 4 (Assigning Authority) shall be valued.</w:t>
      </w:r>
    </w:p>
    <w:p w14:paraId="156C0C73" w14:textId="77777777" w:rsidR="00BD6B97" w:rsidRPr="007A7659" w:rsidRDefault="00BD6B97">
      <w:r w:rsidRPr="007A7659">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6D264ACD" w14:textId="77777777" w:rsidR="00BD6B97" w:rsidRPr="007A7659" w:rsidRDefault="00BD6B97">
      <w:r w:rsidRPr="007A7659">
        <w:t>The Patient Demographics Consumer shall be able to support at least one of the following mechanisms for specifying QPD-8:</w:t>
      </w:r>
    </w:p>
    <w:p w14:paraId="71108F0F" w14:textId="77777777" w:rsidR="00BD6B97" w:rsidRPr="007A7659" w:rsidRDefault="00BD6B97" w:rsidP="006E48D2">
      <w:pPr>
        <w:pStyle w:val="ListNumber2"/>
        <w:numPr>
          <w:ilvl w:val="0"/>
          <w:numId w:val="40"/>
        </w:numPr>
      </w:pPr>
      <w:r w:rsidRPr="007A7659">
        <w:t>Transmit an empty value and receive all identifiers in all domains known by the Patient Demographics Supplier (one or more domains), or</w:t>
      </w:r>
    </w:p>
    <w:p w14:paraId="234D2491" w14:textId="77777777" w:rsidR="00BD6B97" w:rsidRPr="007A7659" w:rsidRDefault="00BD6B97" w:rsidP="006E48D2">
      <w:pPr>
        <w:pStyle w:val="ListNumber2"/>
        <w:numPr>
          <w:ilvl w:val="0"/>
          <w:numId w:val="40"/>
        </w:numPr>
      </w:pPr>
      <w:r w:rsidRPr="007A7659">
        <w:t>Transmit a single value and receive zero or more identifiers in a single domain, or</w:t>
      </w:r>
    </w:p>
    <w:p w14:paraId="61809ABA" w14:textId="77777777" w:rsidR="00BD6B97" w:rsidRPr="007A7659" w:rsidRDefault="00BD6B97" w:rsidP="006E48D2">
      <w:pPr>
        <w:pStyle w:val="ListNumber2"/>
        <w:numPr>
          <w:ilvl w:val="0"/>
          <w:numId w:val="40"/>
        </w:numPr>
      </w:pPr>
      <w:r w:rsidRPr="007A7659">
        <w:t>Transmit multiple values and receive multiple identifiers in those multiple domains.</w:t>
      </w:r>
    </w:p>
    <w:p w14:paraId="1DBCB96C" w14:textId="77777777" w:rsidR="00BD6B97" w:rsidRPr="007A7659" w:rsidRDefault="00BD6B97">
      <w:pPr>
        <w:pStyle w:val="Heading6"/>
        <w:numPr>
          <w:ilvl w:val="5"/>
          <w:numId w:val="19"/>
        </w:numPr>
        <w:tabs>
          <w:tab w:val="clear" w:pos="4320"/>
          <w:tab w:val="left" w:pos="1152"/>
        </w:tabs>
        <w:rPr>
          <w:noProof w:val="0"/>
        </w:rPr>
      </w:pPr>
      <w:bookmarkStart w:id="3426" w:name="_Toc173916530"/>
      <w:bookmarkStart w:id="3427" w:name="_Toc174249032"/>
      <w:r w:rsidRPr="007A7659">
        <w:rPr>
          <w:noProof w:val="0"/>
        </w:rPr>
        <w:t>RCP Segment</w:t>
      </w:r>
      <w:bookmarkEnd w:id="3426"/>
      <w:bookmarkEnd w:id="3427"/>
    </w:p>
    <w:p w14:paraId="6C2234A1" w14:textId="77777777" w:rsidR="00BD6B97" w:rsidRPr="007A7659" w:rsidRDefault="00BD6B97" w:rsidP="007E3B51">
      <w:r w:rsidRPr="007A7659">
        <w:t xml:space="preserve"> The Patient Demographics Consumer shall send attributes within the RCP segment as described in Table 3.22-5. Fields not listed are optional.</w:t>
      </w:r>
    </w:p>
    <w:p w14:paraId="774A00DE" w14:textId="77777777" w:rsidR="00BD6B97" w:rsidRPr="007A7659" w:rsidRDefault="00BD6B97">
      <w:pPr>
        <w:pStyle w:val="TableTitle"/>
      </w:pPr>
      <w:r w:rsidRPr="007A7659">
        <w:t xml:space="preserve">Table 3.22-5: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55EE558F"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p w14:paraId="6D103291"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170D080" w14:textId="77777777" w:rsidR="00BD6B97" w:rsidRPr="007A7659" w:rsidRDefault="00BD6B97" w:rsidP="003C1EF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7FFB80A8"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E83BC24"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4ED5AEE2"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76A2ED0A" w14:textId="77777777" w:rsidR="00BD6B97" w:rsidRPr="007A7659" w:rsidRDefault="00BD6B97" w:rsidP="003C1EF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636C89C6" w14:textId="77777777" w:rsidR="00BD6B97" w:rsidRPr="007A7659" w:rsidRDefault="00BD6B97" w:rsidP="003C1EFA">
            <w:pPr>
              <w:pStyle w:val="TableEntryHeader"/>
            </w:pPr>
            <w:r w:rsidRPr="007A7659">
              <w:t>ELEMENT NAME</w:t>
            </w:r>
          </w:p>
        </w:tc>
      </w:tr>
      <w:tr w:rsidR="00BD6B97" w:rsidRPr="007A7659" w14:paraId="15BF2514" w14:textId="77777777">
        <w:trPr>
          <w:jc w:val="center"/>
        </w:trPr>
        <w:tc>
          <w:tcPr>
            <w:tcW w:w="577" w:type="dxa"/>
            <w:tcBorders>
              <w:left w:val="single" w:sz="4" w:space="0" w:color="000000"/>
              <w:bottom w:val="single" w:sz="4" w:space="0" w:color="000000"/>
            </w:tcBorders>
          </w:tcPr>
          <w:p w14:paraId="3355269E"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64B742CE"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658AB6A5"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158DC1A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A4B7BE8"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3CDD7BBA"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17E05F92" w14:textId="77777777" w:rsidR="00BD6B97" w:rsidRPr="007A7659" w:rsidRDefault="00BD6B97">
            <w:pPr>
              <w:pStyle w:val="TableEntry"/>
              <w:snapToGrid w:val="0"/>
              <w:rPr>
                <w:noProof w:val="0"/>
              </w:rPr>
            </w:pPr>
            <w:r w:rsidRPr="007A7659">
              <w:rPr>
                <w:noProof w:val="0"/>
              </w:rPr>
              <w:t>Query Priority</w:t>
            </w:r>
          </w:p>
        </w:tc>
      </w:tr>
      <w:tr w:rsidR="00BD6B97" w:rsidRPr="007A7659" w14:paraId="39A267EC" w14:textId="77777777">
        <w:trPr>
          <w:jc w:val="center"/>
        </w:trPr>
        <w:tc>
          <w:tcPr>
            <w:tcW w:w="577" w:type="dxa"/>
            <w:tcBorders>
              <w:left w:val="single" w:sz="4" w:space="0" w:color="000000"/>
              <w:bottom w:val="single" w:sz="4" w:space="0" w:color="000000"/>
            </w:tcBorders>
          </w:tcPr>
          <w:p w14:paraId="60FE3D37"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147F55BA"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740885E0"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0604E341"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48EF847"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7BD77017"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12F41A52" w14:textId="77777777" w:rsidR="00BD6B97" w:rsidRPr="007A7659" w:rsidRDefault="00BD6B97">
            <w:pPr>
              <w:pStyle w:val="TableEntry"/>
              <w:snapToGrid w:val="0"/>
              <w:rPr>
                <w:noProof w:val="0"/>
              </w:rPr>
            </w:pPr>
            <w:r w:rsidRPr="007A7659">
              <w:rPr>
                <w:noProof w:val="0"/>
              </w:rPr>
              <w:t>Quantity Limited Request</w:t>
            </w:r>
          </w:p>
        </w:tc>
      </w:tr>
    </w:tbl>
    <w:p w14:paraId="2679A20D" w14:textId="77777777" w:rsidR="00BD6B97" w:rsidRPr="007A7659" w:rsidRDefault="00BD6B97" w:rsidP="007E3B51">
      <w:pPr>
        <w:pStyle w:val="BodyText"/>
        <w:jc w:val="right"/>
        <w:rPr>
          <w:i/>
          <w:iCs/>
        </w:rPr>
      </w:pPr>
      <w:r w:rsidRPr="007A7659">
        <w:rPr>
          <w:i/>
          <w:iCs/>
        </w:rPr>
        <w:t>Adapted from the HL7 standard, version 2.5</w:t>
      </w:r>
    </w:p>
    <w:p w14:paraId="234A93FB" w14:textId="77777777" w:rsidR="00BD6B97" w:rsidRPr="007A7659" w:rsidRDefault="00BD6B97">
      <w:pPr>
        <w:pStyle w:val="Heading7"/>
        <w:numPr>
          <w:ilvl w:val="6"/>
          <w:numId w:val="19"/>
        </w:numPr>
        <w:tabs>
          <w:tab w:val="clear" w:pos="4320"/>
          <w:tab w:val="clear" w:pos="5040"/>
          <w:tab w:val="left" w:pos="1296"/>
        </w:tabs>
        <w:rPr>
          <w:noProof w:val="0"/>
        </w:rPr>
      </w:pPr>
      <w:bookmarkStart w:id="3428" w:name="_Toc173916531"/>
      <w:bookmarkStart w:id="3429" w:name="_Toc174249033"/>
      <w:r w:rsidRPr="007A7659">
        <w:rPr>
          <w:noProof w:val="0"/>
        </w:rPr>
        <w:lastRenderedPageBreak/>
        <w:t>Populating RCP-1-Query Priority</w:t>
      </w:r>
      <w:bookmarkEnd w:id="3428"/>
      <w:bookmarkEnd w:id="3429"/>
    </w:p>
    <w:p w14:paraId="7F1BD40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69A30F0D" w14:textId="77777777" w:rsidR="00BD6B97" w:rsidRPr="007A7659" w:rsidRDefault="00BD6B97">
      <w:pPr>
        <w:pStyle w:val="Heading7"/>
        <w:numPr>
          <w:ilvl w:val="6"/>
          <w:numId w:val="19"/>
        </w:numPr>
        <w:tabs>
          <w:tab w:val="clear" w:pos="4320"/>
          <w:tab w:val="clear" w:pos="5040"/>
          <w:tab w:val="left" w:pos="1296"/>
        </w:tabs>
        <w:rPr>
          <w:noProof w:val="0"/>
        </w:rPr>
      </w:pPr>
      <w:bookmarkStart w:id="3430" w:name="_Toc173916532"/>
      <w:bookmarkStart w:id="3431" w:name="_Toc174249034"/>
      <w:r w:rsidRPr="007A7659">
        <w:rPr>
          <w:noProof w:val="0"/>
        </w:rPr>
        <w:t>Populating RCP-2-Quantity Limited Request</w:t>
      </w:r>
      <w:bookmarkEnd w:id="3430"/>
      <w:bookmarkEnd w:id="3431"/>
    </w:p>
    <w:p w14:paraId="2F854A34"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277C769F" w14:textId="77777777" w:rsidR="00BD6B97" w:rsidRPr="007A7659" w:rsidRDefault="00BD6B97">
      <w:r w:rsidRPr="007A7659">
        <w:t>The Patient Demographics Supplier shall support the HL7 Continuation Protocol.</w:t>
      </w:r>
    </w:p>
    <w:p w14:paraId="6CDF8168"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55747634"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6FE799CE" w14:textId="77777777" w:rsidR="00BD6B97" w:rsidRPr="007A7659" w:rsidRDefault="00BD6B97">
      <w:r w:rsidRPr="007A7659">
        <w:t xml:space="preserve">See the “Incremental Response Processing” </w:t>
      </w:r>
      <w:r w:rsidR="00290B40" w:rsidRPr="007A7659">
        <w:t>S</w:t>
      </w:r>
      <w:r w:rsidRPr="007A7659">
        <w:t xml:space="preserve">ection 3.22.4.1.3.3 and the “Expected Actions” </w:t>
      </w:r>
      <w:r w:rsidR="00290B40" w:rsidRPr="007A7659">
        <w:t>S</w:t>
      </w:r>
      <w:r w:rsidRPr="007A7659">
        <w:t xml:space="preserve">ection </w:t>
      </w:r>
      <w:r w:rsidR="00290B40" w:rsidRPr="007A7659">
        <w:t xml:space="preserve">3.22.4.2.3 </w:t>
      </w:r>
      <w:r w:rsidRPr="007A7659">
        <w:t>of the Patient Demographics Query Response message</w:t>
      </w:r>
      <w:r w:rsidR="00290B40" w:rsidRPr="007A7659">
        <w:t xml:space="preserve"> </w:t>
      </w:r>
      <w:r w:rsidRPr="007A7659">
        <w:t xml:space="preserve">for more information on the implementation of the continuation protocol. </w:t>
      </w:r>
    </w:p>
    <w:p w14:paraId="230469C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7B5AA72B" w14:textId="77777777" w:rsidR="00BD6B97" w:rsidRPr="007A7659" w:rsidRDefault="00BD6B97" w:rsidP="007E3B51">
      <w:r w:rsidRPr="007A7659">
        <w:rPr>
          <w:bCs/>
        </w:rPr>
        <w:t>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w:t>
      </w:r>
    </w:p>
    <w:p w14:paraId="5FCC1F72" w14:textId="546052B9" w:rsidR="00BD6B97" w:rsidRPr="007A7659" w:rsidRDefault="00BD6B97">
      <w:pPr>
        <w:pStyle w:val="TableTitle"/>
        <w:rPr>
          <w:szCs w:val="24"/>
        </w:rPr>
      </w:pPr>
      <w:bookmarkStart w:id="3432" w:name="OLE_LINK23"/>
      <w:r w:rsidRPr="007A7659">
        <w:t>Table 3.22-</w:t>
      </w:r>
      <w:r w:rsidR="00B12D57">
        <w:t>5a:</w:t>
      </w:r>
      <w:r w:rsidRPr="007A7659">
        <w:t xml:space="preserve"> IHE Profile - DSC segment</w:t>
      </w:r>
      <w:bookmarkEnd w:id="3432"/>
      <w:r w:rsidRPr="007A7659">
        <w:t xml:space="preserve"> </w:t>
      </w:r>
    </w:p>
    <w:tbl>
      <w:tblPr>
        <w:tblW w:w="0" w:type="auto"/>
        <w:tblInd w:w="1098" w:type="dxa"/>
        <w:tblLayout w:type="fixed"/>
        <w:tblLook w:val="0000" w:firstRow="0" w:lastRow="0" w:firstColumn="0" w:lastColumn="0" w:noHBand="0" w:noVBand="0"/>
      </w:tblPr>
      <w:tblGrid>
        <w:gridCol w:w="810"/>
        <w:gridCol w:w="810"/>
        <w:gridCol w:w="810"/>
        <w:gridCol w:w="810"/>
        <w:gridCol w:w="900"/>
        <w:gridCol w:w="1088"/>
        <w:gridCol w:w="2206"/>
      </w:tblGrid>
      <w:tr w:rsidR="00BD6B97" w:rsidRPr="007A7659" w14:paraId="69898943" w14:textId="77777777">
        <w:tc>
          <w:tcPr>
            <w:tcW w:w="810" w:type="dxa"/>
            <w:tcBorders>
              <w:top w:val="single" w:sz="4" w:space="0" w:color="000000"/>
              <w:left w:val="single" w:sz="4" w:space="0" w:color="000000"/>
              <w:bottom w:val="single" w:sz="4" w:space="0" w:color="000000"/>
            </w:tcBorders>
            <w:shd w:val="clear" w:color="auto" w:fill="E0E0E0"/>
          </w:tcPr>
          <w:p w14:paraId="34DF37F3" w14:textId="77777777" w:rsidR="00BD6B97" w:rsidRPr="007A7659" w:rsidRDefault="00BD6B97" w:rsidP="003C1EF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72722F74" w14:textId="77777777" w:rsidR="00BD6B97" w:rsidRPr="007A7659" w:rsidRDefault="00BD6B97" w:rsidP="003C1EFA">
            <w:pPr>
              <w:pStyle w:val="TableEntryHeader"/>
            </w:pPr>
            <w:r w:rsidRPr="007A7659">
              <w:t>LEN</w:t>
            </w:r>
          </w:p>
        </w:tc>
        <w:tc>
          <w:tcPr>
            <w:tcW w:w="810" w:type="dxa"/>
            <w:tcBorders>
              <w:top w:val="single" w:sz="4" w:space="0" w:color="000000"/>
              <w:left w:val="single" w:sz="4" w:space="0" w:color="000000"/>
              <w:bottom w:val="single" w:sz="4" w:space="0" w:color="000000"/>
            </w:tcBorders>
            <w:shd w:val="clear" w:color="auto" w:fill="E0E0E0"/>
          </w:tcPr>
          <w:p w14:paraId="21936E9A" w14:textId="77777777" w:rsidR="00BD6B97" w:rsidRPr="007A7659" w:rsidRDefault="00BD6B97" w:rsidP="003C1EF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3006CE5B" w14:textId="77777777" w:rsidR="00BD6B97" w:rsidRPr="007A7659" w:rsidRDefault="00BD6B97" w:rsidP="003C1EFA">
            <w:pPr>
              <w:pStyle w:val="TableEntryHeader"/>
            </w:pPr>
            <w:r w:rsidRPr="007A7659">
              <w:t>OPT</w:t>
            </w:r>
          </w:p>
        </w:tc>
        <w:tc>
          <w:tcPr>
            <w:tcW w:w="900" w:type="dxa"/>
            <w:tcBorders>
              <w:top w:val="single" w:sz="4" w:space="0" w:color="000000"/>
              <w:left w:val="single" w:sz="4" w:space="0" w:color="000000"/>
              <w:bottom w:val="single" w:sz="4" w:space="0" w:color="000000"/>
            </w:tcBorders>
            <w:shd w:val="clear" w:color="auto" w:fill="E0E0E0"/>
          </w:tcPr>
          <w:p w14:paraId="10274CAF" w14:textId="77777777" w:rsidR="00BD6B97" w:rsidRPr="007A7659" w:rsidRDefault="00BD6B97" w:rsidP="003C1EFA">
            <w:pPr>
              <w:pStyle w:val="TableEntryHeader"/>
            </w:pPr>
            <w:r w:rsidRPr="007A7659">
              <w:t>TBL#</w:t>
            </w:r>
          </w:p>
        </w:tc>
        <w:tc>
          <w:tcPr>
            <w:tcW w:w="1088" w:type="dxa"/>
            <w:tcBorders>
              <w:top w:val="single" w:sz="4" w:space="0" w:color="000000"/>
              <w:left w:val="single" w:sz="4" w:space="0" w:color="000000"/>
              <w:bottom w:val="single" w:sz="4" w:space="0" w:color="000000"/>
            </w:tcBorders>
            <w:shd w:val="clear" w:color="auto" w:fill="E0E0E0"/>
          </w:tcPr>
          <w:p w14:paraId="4EB57DF6" w14:textId="77777777" w:rsidR="00BD6B97" w:rsidRPr="007A7659" w:rsidRDefault="00BD6B97" w:rsidP="003C1EF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23AE1C89" w14:textId="77777777" w:rsidR="00BD6B97" w:rsidRPr="007A7659" w:rsidRDefault="00BD6B97" w:rsidP="003C1EFA">
            <w:pPr>
              <w:pStyle w:val="TableEntryHeader"/>
            </w:pPr>
            <w:r w:rsidRPr="007A7659">
              <w:t>ELEMENT NAME</w:t>
            </w:r>
          </w:p>
        </w:tc>
      </w:tr>
      <w:tr w:rsidR="00BD6B97" w:rsidRPr="007A7659" w14:paraId="047A1200" w14:textId="77777777">
        <w:tc>
          <w:tcPr>
            <w:tcW w:w="810" w:type="dxa"/>
            <w:tcBorders>
              <w:left w:val="single" w:sz="4" w:space="0" w:color="000000"/>
              <w:bottom w:val="single" w:sz="4" w:space="0" w:color="000000"/>
            </w:tcBorders>
          </w:tcPr>
          <w:p w14:paraId="5C63B2D8"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77D0EAB2" w14:textId="77777777" w:rsidR="00BD6B97" w:rsidRPr="007A7659" w:rsidRDefault="00BD6B97">
            <w:pPr>
              <w:pStyle w:val="TableEntry"/>
              <w:rPr>
                <w:noProof w:val="0"/>
              </w:rPr>
            </w:pPr>
            <w:r w:rsidRPr="007A7659">
              <w:rPr>
                <w:noProof w:val="0"/>
              </w:rPr>
              <w:t>180</w:t>
            </w:r>
          </w:p>
        </w:tc>
        <w:tc>
          <w:tcPr>
            <w:tcW w:w="810" w:type="dxa"/>
            <w:tcBorders>
              <w:left w:val="single" w:sz="4" w:space="0" w:color="000000"/>
              <w:bottom w:val="single" w:sz="4" w:space="0" w:color="000000"/>
            </w:tcBorders>
          </w:tcPr>
          <w:p w14:paraId="24C8B3E3"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2A9E3CE"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A953599" w14:textId="77777777" w:rsidR="00BD6B97" w:rsidRPr="007A7659" w:rsidRDefault="00BD6B97">
            <w:pPr>
              <w:pStyle w:val="TableEntry"/>
              <w:rPr>
                <w:noProof w:val="0"/>
              </w:rPr>
            </w:pPr>
          </w:p>
        </w:tc>
        <w:tc>
          <w:tcPr>
            <w:tcW w:w="1088" w:type="dxa"/>
            <w:tcBorders>
              <w:left w:val="single" w:sz="4" w:space="0" w:color="000000"/>
              <w:bottom w:val="single" w:sz="4" w:space="0" w:color="000000"/>
            </w:tcBorders>
          </w:tcPr>
          <w:p w14:paraId="1935E74E"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43F76211" w14:textId="77777777" w:rsidR="00BD6B97" w:rsidRPr="007A7659" w:rsidRDefault="00BD6B97">
            <w:pPr>
              <w:pStyle w:val="TableEntry"/>
              <w:rPr>
                <w:noProof w:val="0"/>
              </w:rPr>
            </w:pPr>
            <w:r w:rsidRPr="007A7659">
              <w:rPr>
                <w:noProof w:val="0"/>
              </w:rPr>
              <w:t>Continuation Pointer</w:t>
            </w:r>
          </w:p>
        </w:tc>
      </w:tr>
      <w:tr w:rsidR="00BD6B97" w:rsidRPr="007A7659" w14:paraId="5FD075AA" w14:textId="77777777">
        <w:tc>
          <w:tcPr>
            <w:tcW w:w="810" w:type="dxa"/>
            <w:tcBorders>
              <w:left w:val="single" w:sz="4" w:space="0" w:color="000000"/>
              <w:bottom w:val="single" w:sz="4" w:space="0" w:color="000000"/>
            </w:tcBorders>
          </w:tcPr>
          <w:p w14:paraId="5A114C1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A0C9C6"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7698C59"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739D685"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0E7A242" w14:textId="77777777" w:rsidR="00BD6B97" w:rsidRPr="007A7659" w:rsidRDefault="00BD6B97">
            <w:pPr>
              <w:pStyle w:val="TableEntry"/>
              <w:rPr>
                <w:noProof w:val="0"/>
              </w:rPr>
            </w:pPr>
            <w:r w:rsidRPr="007A7659">
              <w:rPr>
                <w:noProof w:val="0"/>
              </w:rPr>
              <w:t>0398</w:t>
            </w:r>
          </w:p>
        </w:tc>
        <w:tc>
          <w:tcPr>
            <w:tcW w:w="1088" w:type="dxa"/>
            <w:tcBorders>
              <w:left w:val="single" w:sz="4" w:space="0" w:color="000000"/>
              <w:bottom w:val="single" w:sz="4" w:space="0" w:color="000000"/>
            </w:tcBorders>
          </w:tcPr>
          <w:p w14:paraId="51486DDB"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62AB4705" w14:textId="77777777" w:rsidR="00BD6B97" w:rsidRPr="007A7659" w:rsidRDefault="00BD6B97">
            <w:pPr>
              <w:pStyle w:val="TableEntry"/>
              <w:rPr>
                <w:noProof w:val="0"/>
              </w:rPr>
            </w:pPr>
            <w:r w:rsidRPr="007A7659">
              <w:rPr>
                <w:noProof w:val="0"/>
              </w:rPr>
              <w:t>Continuation Style</w:t>
            </w:r>
          </w:p>
        </w:tc>
      </w:tr>
    </w:tbl>
    <w:p w14:paraId="5B3ED558" w14:textId="77777777" w:rsidR="00BD6B97" w:rsidRPr="007A7659" w:rsidRDefault="00BD6B97" w:rsidP="001D3953">
      <w:pPr>
        <w:pStyle w:val="BodyText"/>
      </w:pPr>
    </w:p>
    <w:p w14:paraId="148B81F7"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70590E9" w14:textId="77777777" w:rsidR="00BD6B97" w:rsidRPr="007A7659" w:rsidRDefault="00BD6B97" w:rsidP="001D3953">
      <w:pPr>
        <w:pStyle w:val="BodyText"/>
      </w:pPr>
      <w:r w:rsidRPr="007A7659">
        <w:t>To request additional increments of data, DSC-1 (Continuation Pointer)</w:t>
      </w:r>
      <w:r w:rsidRPr="007A7659">
        <w:rPr>
          <w:i/>
        </w:rPr>
        <w:t xml:space="preserve"> </w:t>
      </w:r>
      <w:r w:rsidRPr="007A7659">
        <w:t xml:space="preserve">shall echo the value from RSP^K22 DSC-1. </w:t>
      </w:r>
    </w:p>
    <w:p w14:paraId="3B950C9E"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6011D84C" w14:textId="77777777" w:rsidR="00BD6B97" w:rsidRPr="007A7659" w:rsidRDefault="00BD6B97" w:rsidP="005C7945">
      <w:pPr>
        <w:pStyle w:val="BodyText"/>
      </w:pPr>
      <w:r w:rsidRPr="007A7659">
        <w:t xml:space="preserve">DSC-2 (Continuation Style) shall always contain “I”, signifying that this is part of an interactive continuation message. </w:t>
      </w:r>
    </w:p>
    <w:p w14:paraId="27A3BFB7" w14:textId="77777777" w:rsidR="00BD6B97" w:rsidRPr="007A7659" w:rsidRDefault="00BD6B97">
      <w:pPr>
        <w:pStyle w:val="Heading5"/>
        <w:numPr>
          <w:ilvl w:val="4"/>
          <w:numId w:val="19"/>
        </w:numPr>
        <w:tabs>
          <w:tab w:val="left" w:pos="1008"/>
        </w:tabs>
        <w:rPr>
          <w:noProof w:val="0"/>
        </w:rPr>
      </w:pPr>
      <w:bookmarkStart w:id="3433" w:name="_Toc173916533"/>
      <w:bookmarkStart w:id="3434" w:name="_Toc174249035"/>
      <w:r w:rsidRPr="007A7659">
        <w:rPr>
          <w:noProof w:val="0"/>
        </w:rPr>
        <w:lastRenderedPageBreak/>
        <w:t>Expected Actions</w:t>
      </w:r>
      <w:bookmarkEnd w:id="3433"/>
      <w:bookmarkEnd w:id="3434"/>
    </w:p>
    <w:p w14:paraId="4FFE9CBB" w14:textId="77777777" w:rsidR="00BD6B97" w:rsidRPr="007A7659" w:rsidRDefault="00BD6B97">
      <w:pPr>
        <w:pStyle w:val="Heading6"/>
        <w:numPr>
          <w:ilvl w:val="5"/>
          <w:numId w:val="19"/>
        </w:numPr>
        <w:tabs>
          <w:tab w:val="clear" w:pos="4320"/>
          <w:tab w:val="left" w:pos="1152"/>
        </w:tabs>
        <w:rPr>
          <w:noProof w:val="0"/>
        </w:rPr>
      </w:pPr>
      <w:bookmarkStart w:id="3435" w:name="_Toc173916534"/>
      <w:bookmarkStart w:id="3436" w:name="_Toc174249036"/>
      <w:r w:rsidRPr="007A7659">
        <w:rPr>
          <w:noProof w:val="0"/>
        </w:rPr>
        <w:t>Immediate Acknowledgement</w:t>
      </w:r>
      <w:bookmarkEnd w:id="3435"/>
      <w:bookmarkEnd w:id="3436"/>
    </w:p>
    <w:p w14:paraId="75CF962F" w14:textId="77777777" w:rsidR="00BD6B97" w:rsidRPr="007A7659" w:rsidRDefault="00BD6B97">
      <w:r w:rsidRPr="007A7659">
        <w:t xml:space="preserve">The Patient Demographics Supplier shall immediately return an RSP^ZV2 response message as specified below in </w:t>
      </w:r>
      <w:r w:rsidR="00211645" w:rsidRPr="007A7659">
        <w:t>Section</w:t>
      </w:r>
      <w:r w:rsidRPr="007A7659">
        <w:t xml:space="preserve"> 3.22.4.2, “Patient Demographics Response.” The RSP^ZV2 response message incorporates original mode application acknowledgment as specified in the “Acknowledgment Modes” section (ITI TF-2x: C.2.3). The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QBP^ZV1 message.</w:t>
      </w:r>
    </w:p>
    <w:p w14:paraId="37C18AA0" w14:textId="77777777" w:rsidR="00BD6B97" w:rsidRPr="007A7659" w:rsidRDefault="00BD6B97">
      <w:pPr>
        <w:pStyle w:val="Heading6"/>
        <w:numPr>
          <w:ilvl w:val="5"/>
          <w:numId w:val="19"/>
        </w:numPr>
        <w:tabs>
          <w:tab w:val="clear" w:pos="4320"/>
          <w:tab w:val="left" w:pos="1152"/>
        </w:tabs>
        <w:rPr>
          <w:noProof w:val="0"/>
        </w:rPr>
      </w:pPr>
      <w:bookmarkStart w:id="3437" w:name="_Toc173916535"/>
      <w:bookmarkStart w:id="3438" w:name="_Toc174249037"/>
      <w:r w:rsidRPr="007A7659">
        <w:rPr>
          <w:noProof w:val="0"/>
        </w:rPr>
        <w:t>Query Parameter Processing</w:t>
      </w:r>
      <w:bookmarkEnd w:id="3437"/>
      <w:bookmarkEnd w:id="3438"/>
    </w:p>
    <w:p w14:paraId="16EFF837" w14:textId="77777777" w:rsidR="00BD6B97" w:rsidRPr="007A7659" w:rsidRDefault="00BD6B97">
      <w:r w:rsidRPr="007A7659">
        <w:t>The Patient Demographics Supplier shall be capable of accepting, searching on, and responding with attributes in the QPD segment as specified in Table 3.22-2.</w:t>
      </w:r>
    </w:p>
    <w:p w14:paraId="0F121287" w14:textId="77777777" w:rsidR="00BD6B97" w:rsidRPr="007A7659" w:rsidRDefault="00BD6B97">
      <w:r w:rsidRPr="007A7659">
        <w:t>The Patient Demographics Supplier must be capable of receiving all valid combinations of subcomponents that make up the Assigning Authority component (</w:t>
      </w:r>
      <w:r w:rsidRPr="007A7659">
        <w:rPr>
          <w:iCs/>
        </w:rPr>
        <w:t>i.e.</w:t>
      </w:r>
      <w:r w:rsidRPr="007A7659">
        <w:t>, all valid combinations of QPD-3.8).</w:t>
      </w:r>
    </w:p>
    <w:p w14:paraId="435D6F87" w14:textId="77777777" w:rsidR="00BD6B97" w:rsidRPr="007A7659" w:rsidRDefault="00BD6B97">
      <w:r w:rsidRPr="007A7659">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728C6781" w14:textId="77777777" w:rsidR="00BD6B97" w:rsidRPr="007A7659" w:rsidRDefault="00BD6B97">
      <w:pPr>
        <w:pStyle w:val="Heading6"/>
        <w:numPr>
          <w:ilvl w:val="5"/>
          <w:numId w:val="19"/>
        </w:numPr>
        <w:tabs>
          <w:tab w:val="clear" w:pos="4320"/>
          <w:tab w:val="left" w:pos="1152"/>
        </w:tabs>
        <w:rPr>
          <w:noProof w:val="0"/>
        </w:rPr>
      </w:pPr>
      <w:bookmarkStart w:id="3439" w:name="_Toc173916536"/>
      <w:bookmarkStart w:id="3440" w:name="_Toc174249038"/>
      <w:r w:rsidRPr="007A7659">
        <w:rPr>
          <w:noProof w:val="0"/>
        </w:rPr>
        <w:t>Incremental Response Processing</w:t>
      </w:r>
      <w:bookmarkEnd w:id="3439"/>
      <w:bookmarkEnd w:id="3440"/>
    </w:p>
    <w:p w14:paraId="0F6BBB6C" w14:textId="77777777" w:rsidR="00BD6B97" w:rsidRPr="007A7659" w:rsidRDefault="00BD6B97">
      <w:r w:rsidRPr="007A7659">
        <w:t xml:space="preserve">The Patient Demographics Supplier shall be capable of accepting and processing attributes in the RCP segment as listed in Table 3.22-5.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3301E5F1"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3.22.4.2 below and in the HL7 Standard.</w:t>
      </w:r>
    </w:p>
    <w:p w14:paraId="6ADF21DE"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441" w:name="_Toc173916539"/>
      <w:bookmarkStart w:id="3442" w:name="_Toc174249041"/>
      <w:r w:rsidRPr="007A7659">
        <w:rPr>
          <w:noProof w:val="0"/>
        </w:rPr>
        <w:t>Patient Demographics and Visit Response</w:t>
      </w:r>
      <w:bookmarkEnd w:id="3441"/>
      <w:bookmarkEnd w:id="3442"/>
    </w:p>
    <w:p w14:paraId="0D234141" w14:textId="77777777" w:rsidR="00BD6B97" w:rsidRPr="007A7659" w:rsidRDefault="00BD6B97">
      <w:pPr>
        <w:pStyle w:val="Heading5"/>
        <w:numPr>
          <w:ilvl w:val="4"/>
          <w:numId w:val="19"/>
        </w:numPr>
        <w:tabs>
          <w:tab w:val="left" w:pos="1008"/>
        </w:tabs>
        <w:rPr>
          <w:noProof w:val="0"/>
        </w:rPr>
      </w:pPr>
      <w:bookmarkStart w:id="3443" w:name="_Toc173916540"/>
      <w:bookmarkStart w:id="3444" w:name="_Toc174249042"/>
      <w:r w:rsidRPr="007A7659">
        <w:rPr>
          <w:noProof w:val="0"/>
        </w:rPr>
        <w:t>Trigger Events</w:t>
      </w:r>
      <w:bookmarkEnd w:id="3443"/>
      <w:bookmarkEnd w:id="3444"/>
    </w:p>
    <w:p w14:paraId="1C8B1AFB" w14:textId="77777777" w:rsidR="00BD6B97" w:rsidRPr="007A7659" w:rsidRDefault="00BD6B97">
      <w:r w:rsidRPr="007A7659">
        <w:t>The Patient Demographics Supplier’s response to the Find Candidates with Visit Information message shall be the following message:</w:t>
      </w:r>
    </w:p>
    <w:p w14:paraId="1F96C3C9" w14:textId="77777777" w:rsidR="00BD6B97" w:rsidRPr="007A7659" w:rsidRDefault="00BD6B97">
      <w:r w:rsidRPr="007A7659">
        <w:t>ZV2 – Find Candidates with Visit Information response</w:t>
      </w:r>
    </w:p>
    <w:p w14:paraId="75E1BD20" w14:textId="77777777" w:rsidR="00BD6B97" w:rsidRPr="007A7659" w:rsidRDefault="00BD6B97">
      <w:pPr>
        <w:pStyle w:val="Heading5"/>
        <w:numPr>
          <w:ilvl w:val="4"/>
          <w:numId w:val="19"/>
        </w:numPr>
        <w:tabs>
          <w:tab w:val="left" w:pos="1008"/>
        </w:tabs>
        <w:rPr>
          <w:noProof w:val="0"/>
        </w:rPr>
      </w:pPr>
      <w:bookmarkStart w:id="3445" w:name="_Toc173916541"/>
      <w:bookmarkStart w:id="3446" w:name="_Toc174249043"/>
      <w:r w:rsidRPr="007A7659">
        <w:rPr>
          <w:noProof w:val="0"/>
        </w:rPr>
        <w:t>Message Semantics</w:t>
      </w:r>
      <w:bookmarkEnd w:id="3445"/>
      <w:bookmarkEnd w:id="3446"/>
    </w:p>
    <w:p w14:paraId="70215CEC" w14:textId="77777777" w:rsidR="00BD6B97" w:rsidRPr="007A7659" w:rsidRDefault="00BD6B97">
      <w:r w:rsidRPr="007A7659">
        <w:t>The Patient Demographics and Visit Response transaction is conducted by the RSP^ZV2 message. The Patient Demographics Supplier shall generate this message in direct response to the QBP^ZV1 message previously received. This message satisfies the Application Level, Original Mode Acknowledgement for the HL7 QBP^ZV1 message.</w:t>
      </w:r>
    </w:p>
    <w:p w14:paraId="4AF6C3F1" w14:textId="77777777" w:rsidR="00BD6B97" w:rsidRPr="007A7659" w:rsidRDefault="00BD6B97" w:rsidP="007E3B51">
      <w:r w:rsidRPr="007A7659">
        <w:lastRenderedPageBreak/>
        <w:t>The segments of the message listed without enclosing square brackets in Table 3.22-6 are required. Detailed descriptions of all segments listed in the table below are provided in the following subsections. Other segments of the message are optional.</w:t>
      </w:r>
    </w:p>
    <w:p w14:paraId="77C7D847" w14:textId="77777777" w:rsidR="00BD6B97" w:rsidRPr="007A7659" w:rsidRDefault="00BD6B97">
      <w:pPr>
        <w:pStyle w:val="TableTitle"/>
      </w:pPr>
      <w:r w:rsidRPr="007A7659">
        <w:t>Table 3.22-6: RSP Segment Pattern Response</w:t>
      </w:r>
    </w:p>
    <w:tbl>
      <w:tblPr>
        <w:tblW w:w="0" w:type="auto"/>
        <w:jc w:val="center"/>
        <w:tblLayout w:type="fixed"/>
        <w:tblLook w:val="0000" w:firstRow="0" w:lastRow="0" w:firstColumn="0" w:lastColumn="0" w:noHBand="0" w:noVBand="0"/>
      </w:tblPr>
      <w:tblGrid>
        <w:gridCol w:w="1207"/>
        <w:gridCol w:w="3110"/>
        <w:gridCol w:w="2186"/>
      </w:tblGrid>
      <w:tr w:rsidR="00BD6B97" w:rsidRPr="007A7659" w14:paraId="7479EAD3" w14:textId="77777777" w:rsidTr="001D3953">
        <w:trPr>
          <w:tblHeader/>
          <w:jc w:val="center"/>
        </w:trPr>
        <w:tc>
          <w:tcPr>
            <w:tcW w:w="1207" w:type="dxa"/>
            <w:tcBorders>
              <w:top w:val="single" w:sz="4" w:space="0" w:color="000000"/>
              <w:left w:val="single" w:sz="4" w:space="0" w:color="000000"/>
              <w:bottom w:val="single" w:sz="4" w:space="0" w:color="000000"/>
            </w:tcBorders>
            <w:shd w:val="clear" w:color="auto" w:fill="D9D9D9"/>
          </w:tcPr>
          <w:p w14:paraId="48C112EE" w14:textId="77777777" w:rsidR="00BD6B97" w:rsidRPr="007A7659" w:rsidRDefault="00BD6B97" w:rsidP="003C1EFA">
            <w:pPr>
              <w:pStyle w:val="TableEntryHeader"/>
            </w:pPr>
            <w:r w:rsidRPr="007A7659">
              <w:t>RSP</w:t>
            </w:r>
          </w:p>
        </w:tc>
        <w:tc>
          <w:tcPr>
            <w:tcW w:w="3110" w:type="dxa"/>
            <w:tcBorders>
              <w:top w:val="single" w:sz="4" w:space="0" w:color="000000"/>
              <w:left w:val="single" w:sz="4" w:space="0" w:color="000000"/>
              <w:bottom w:val="single" w:sz="4" w:space="0" w:color="000000"/>
            </w:tcBorders>
            <w:shd w:val="clear" w:color="auto" w:fill="D9D9D9"/>
          </w:tcPr>
          <w:p w14:paraId="3200071C" w14:textId="77777777" w:rsidR="00BD6B97" w:rsidRPr="007A7659" w:rsidRDefault="00BD6B97" w:rsidP="003C1EF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9D9D9"/>
          </w:tcPr>
          <w:p w14:paraId="461D7E0F" w14:textId="77777777" w:rsidR="00BD6B97" w:rsidRPr="007A7659" w:rsidRDefault="00BD6B97" w:rsidP="003C1EFA">
            <w:pPr>
              <w:pStyle w:val="TableEntryHeader"/>
            </w:pPr>
            <w:r w:rsidRPr="007A7659">
              <w:t>Chapter in HL7 2.5</w:t>
            </w:r>
          </w:p>
        </w:tc>
      </w:tr>
      <w:tr w:rsidR="00BD6B97" w:rsidRPr="007A7659" w14:paraId="3BABEEF0" w14:textId="77777777">
        <w:trPr>
          <w:jc w:val="center"/>
        </w:trPr>
        <w:tc>
          <w:tcPr>
            <w:tcW w:w="1207" w:type="dxa"/>
            <w:tcBorders>
              <w:left w:val="single" w:sz="4" w:space="0" w:color="000000"/>
              <w:bottom w:val="single" w:sz="4" w:space="0" w:color="000000"/>
            </w:tcBorders>
          </w:tcPr>
          <w:p w14:paraId="043297A4" w14:textId="77777777" w:rsidR="00BD6B97" w:rsidRPr="007A7659" w:rsidRDefault="00BD6B97">
            <w:pPr>
              <w:pStyle w:val="TableEntry"/>
              <w:keepNext/>
              <w:keepLines/>
              <w:snapToGrid w:val="0"/>
              <w:rPr>
                <w:noProof w:val="0"/>
              </w:rPr>
            </w:pPr>
            <w:r w:rsidRPr="007A7659">
              <w:rPr>
                <w:noProof w:val="0"/>
              </w:rPr>
              <w:t>MSH</w:t>
            </w:r>
          </w:p>
        </w:tc>
        <w:tc>
          <w:tcPr>
            <w:tcW w:w="3110" w:type="dxa"/>
            <w:tcBorders>
              <w:left w:val="single" w:sz="4" w:space="0" w:color="000000"/>
              <w:bottom w:val="single" w:sz="4" w:space="0" w:color="000000"/>
            </w:tcBorders>
          </w:tcPr>
          <w:p w14:paraId="23F03324" w14:textId="77777777" w:rsidR="00BD6B97" w:rsidRPr="007A7659" w:rsidRDefault="00BD6B97">
            <w:pPr>
              <w:pStyle w:val="TableEntry"/>
              <w:keepNext/>
              <w:keepLines/>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50E6A745"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41B2DED4" w14:textId="77777777">
        <w:trPr>
          <w:jc w:val="center"/>
        </w:trPr>
        <w:tc>
          <w:tcPr>
            <w:tcW w:w="1207" w:type="dxa"/>
            <w:tcBorders>
              <w:left w:val="single" w:sz="4" w:space="0" w:color="000000"/>
              <w:bottom w:val="single" w:sz="4" w:space="0" w:color="000000"/>
            </w:tcBorders>
          </w:tcPr>
          <w:p w14:paraId="4DFA441B" w14:textId="77777777" w:rsidR="00BD6B97" w:rsidRPr="007A7659" w:rsidRDefault="00BD6B97">
            <w:pPr>
              <w:pStyle w:val="TableEntry"/>
              <w:keepNext/>
              <w:keepLines/>
              <w:snapToGrid w:val="0"/>
              <w:rPr>
                <w:noProof w:val="0"/>
              </w:rPr>
            </w:pPr>
            <w:r w:rsidRPr="007A7659">
              <w:rPr>
                <w:noProof w:val="0"/>
              </w:rPr>
              <w:t>MSA</w:t>
            </w:r>
          </w:p>
        </w:tc>
        <w:tc>
          <w:tcPr>
            <w:tcW w:w="3110" w:type="dxa"/>
            <w:tcBorders>
              <w:left w:val="single" w:sz="4" w:space="0" w:color="000000"/>
              <w:bottom w:val="single" w:sz="4" w:space="0" w:color="000000"/>
            </w:tcBorders>
          </w:tcPr>
          <w:p w14:paraId="15138E43" w14:textId="77777777" w:rsidR="00BD6B97" w:rsidRPr="007A7659" w:rsidRDefault="00BD6B97">
            <w:pPr>
              <w:pStyle w:val="TableEntry"/>
              <w:keepNext/>
              <w:keepLines/>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2A455AA3"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2E7FD1FB" w14:textId="77777777">
        <w:trPr>
          <w:jc w:val="center"/>
        </w:trPr>
        <w:tc>
          <w:tcPr>
            <w:tcW w:w="1207" w:type="dxa"/>
            <w:tcBorders>
              <w:left w:val="single" w:sz="4" w:space="0" w:color="000000"/>
              <w:bottom w:val="single" w:sz="4" w:space="0" w:color="000000"/>
            </w:tcBorders>
          </w:tcPr>
          <w:p w14:paraId="061B4D07" w14:textId="77777777" w:rsidR="00BD6B97" w:rsidRPr="007A7659" w:rsidRDefault="00BD6B97">
            <w:pPr>
              <w:pStyle w:val="TableEntry"/>
              <w:snapToGrid w:val="0"/>
              <w:rPr>
                <w:noProof w:val="0"/>
              </w:rPr>
            </w:pPr>
            <w:r w:rsidRPr="007A7659">
              <w:rPr>
                <w:noProof w:val="0"/>
              </w:rPr>
              <w:t>[ {ERR} ]</w:t>
            </w:r>
          </w:p>
        </w:tc>
        <w:tc>
          <w:tcPr>
            <w:tcW w:w="3110" w:type="dxa"/>
            <w:tcBorders>
              <w:left w:val="single" w:sz="4" w:space="0" w:color="000000"/>
              <w:bottom w:val="single" w:sz="4" w:space="0" w:color="000000"/>
            </w:tcBorders>
          </w:tcPr>
          <w:p w14:paraId="6066A922"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5D7361E7" w14:textId="77777777" w:rsidR="00BD6B97" w:rsidRPr="007A7659" w:rsidRDefault="00BD6B97">
            <w:pPr>
              <w:pStyle w:val="TableEntry"/>
              <w:snapToGrid w:val="0"/>
              <w:rPr>
                <w:noProof w:val="0"/>
              </w:rPr>
            </w:pPr>
            <w:r w:rsidRPr="007A7659">
              <w:rPr>
                <w:noProof w:val="0"/>
              </w:rPr>
              <w:t>2</w:t>
            </w:r>
          </w:p>
        </w:tc>
      </w:tr>
      <w:tr w:rsidR="00BD6B97" w:rsidRPr="007A7659" w14:paraId="3A9BE8DC" w14:textId="77777777">
        <w:trPr>
          <w:jc w:val="center"/>
        </w:trPr>
        <w:tc>
          <w:tcPr>
            <w:tcW w:w="1207" w:type="dxa"/>
            <w:tcBorders>
              <w:left w:val="single" w:sz="4" w:space="0" w:color="000000"/>
              <w:bottom w:val="single" w:sz="4" w:space="0" w:color="000000"/>
            </w:tcBorders>
          </w:tcPr>
          <w:p w14:paraId="78A755B5" w14:textId="77777777" w:rsidR="00BD6B97" w:rsidRPr="007A7659" w:rsidRDefault="00BD6B97">
            <w:pPr>
              <w:pStyle w:val="TableEntry"/>
              <w:snapToGrid w:val="0"/>
              <w:rPr>
                <w:noProof w:val="0"/>
              </w:rPr>
            </w:pPr>
            <w:r w:rsidRPr="007A7659">
              <w:rPr>
                <w:noProof w:val="0"/>
              </w:rPr>
              <w:t>QAK</w:t>
            </w:r>
          </w:p>
        </w:tc>
        <w:tc>
          <w:tcPr>
            <w:tcW w:w="3110" w:type="dxa"/>
            <w:tcBorders>
              <w:left w:val="single" w:sz="4" w:space="0" w:color="000000"/>
              <w:bottom w:val="single" w:sz="4" w:space="0" w:color="000000"/>
            </w:tcBorders>
          </w:tcPr>
          <w:p w14:paraId="4690048D"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1E0B828C" w14:textId="77777777" w:rsidR="00BD6B97" w:rsidRPr="007A7659" w:rsidRDefault="00BD6B97">
            <w:pPr>
              <w:pStyle w:val="TableEntry"/>
              <w:snapToGrid w:val="0"/>
              <w:rPr>
                <w:noProof w:val="0"/>
              </w:rPr>
            </w:pPr>
            <w:r w:rsidRPr="007A7659">
              <w:rPr>
                <w:noProof w:val="0"/>
              </w:rPr>
              <w:t>5</w:t>
            </w:r>
          </w:p>
        </w:tc>
      </w:tr>
      <w:tr w:rsidR="00BD6B97" w:rsidRPr="007A7659" w14:paraId="283D7A92" w14:textId="77777777">
        <w:trPr>
          <w:jc w:val="center"/>
        </w:trPr>
        <w:tc>
          <w:tcPr>
            <w:tcW w:w="1207" w:type="dxa"/>
            <w:tcBorders>
              <w:left w:val="single" w:sz="4" w:space="0" w:color="000000"/>
              <w:bottom w:val="single" w:sz="4" w:space="0" w:color="000000"/>
            </w:tcBorders>
          </w:tcPr>
          <w:p w14:paraId="0A411C03" w14:textId="77777777" w:rsidR="00BD6B97" w:rsidRPr="007A7659" w:rsidRDefault="00BD6B97">
            <w:pPr>
              <w:pStyle w:val="TableEntry"/>
              <w:snapToGrid w:val="0"/>
              <w:rPr>
                <w:noProof w:val="0"/>
              </w:rPr>
            </w:pPr>
            <w:r w:rsidRPr="007A7659">
              <w:rPr>
                <w:noProof w:val="0"/>
              </w:rPr>
              <w:t>QPD</w:t>
            </w:r>
          </w:p>
        </w:tc>
        <w:tc>
          <w:tcPr>
            <w:tcW w:w="3110" w:type="dxa"/>
            <w:tcBorders>
              <w:left w:val="single" w:sz="4" w:space="0" w:color="000000"/>
              <w:bottom w:val="single" w:sz="4" w:space="0" w:color="000000"/>
            </w:tcBorders>
          </w:tcPr>
          <w:p w14:paraId="7EDC5BA1"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66B426B2" w14:textId="77777777" w:rsidR="00BD6B97" w:rsidRPr="007A7659" w:rsidRDefault="00BD6B97">
            <w:pPr>
              <w:pStyle w:val="TableEntry"/>
              <w:snapToGrid w:val="0"/>
              <w:rPr>
                <w:noProof w:val="0"/>
              </w:rPr>
            </w:pPr>
            <w:r w:rsidRPr="007A7659">
              <w:rPr>
                <w:noProof w:val="0"/>
              </w:rPr>
              <w:t>5</w:t>
            </w:r>
          </w:p>
        </w:tc>
      </w:tr>
      <w:tr w:rsidR="00BD6B97" w:rsidRPr="007A7659" w14:paraId="37319277" w14:textId="77777777">
        <w:trPr>
          <w:jc w:val="center"/>
        </w:trPr>
        <w:tc>
          <w:tcPr>
            <w:tcW w:w="1207" w:type="dxa"/>
            <w:tcBorders>
              <w:left w:val="single" w:sz="4" w:space="0" w:color="000000"/>
              <w:bottom w:val="single" w:sz="4" w:space="0" w:color="000000"/>
            </w:tcBorders>
          </w:tcPr>
          <w:p w14:paraId="5993E8D6" w14:textId="77777777" w:rsidR="00BD6B97" w:rsidRPr="007A7659" w:rsidRDefault="00BD6B97">
            <w:pPr>
              <w:pStyle w:val="TableEntry"/>
              <w:snapToGrid w:val="0"/>
              <w:rPr>
                <w:noProof w:val="0"/>
              </w:rPr>
            </w:pPr>
            <w:r w:rsidRPr="007A7659">
              <w:rPr>
                <w:noProof w:val="0"/>
              </w:rPr>
              <w:t>[ { PID</w:t>
            </w:r>
          </w:p>
        </w:tc>
        <w:tc>
          <w:tcPr>
            <w:tcW w:w="3110" w:type="dxa"/>
            <w:tcBorders>
              <w:left w:val="single" w:sz="4" w:space="0" w:color="000000"/>
              <w:bottom w:val="single" w:sz="4" w:space="0" w:color="000000"/>
            </w:tcBorders>
          </w:tcPr>
          <w:p w14:paraId="1A58439E"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4726D120" w14:textId="77777777" w:rsidR="00BD6B97" w:rsidRPr="007A7659" w:rsidRDefault="00BD6B97">
            <w:pPr>
              <w:pStyle w:val="TableEntry"/>
              <w:snapToGrid w:val="0"/>
              <w:rPr>
                <w:noProof w:val="0"/>
              </w:rPr>
            </w:pPr>
            <w:r w:rsidRPr="007A7659">
              <w:rPr>
                <w:noProof w:val="0"/>
              </w:rPr>
              <w:t>3</w:t>
            </w:r>
          </w:p>
        </w:tc>
      </w:tr>
      <w:tr w:rsidR="00BD6B97" w:rsidRPr="007A7659" w14:paraId="541AC2D9" w14:textId="77777777">
        <w:trPr>
          <w:jc w:val="center"/>
        </w:trPr>
        <w:tc>
          <w:tcPr>
            <w:tcW w:w="1207" w:type="dxa"/>
            <w:tcBorders>
              <w:left w:val="single" w:sz="4" w:space="0" w:color="000000"/>
              <w:bottom w:val="single" w:sz="4" w:space="0" w:color="000000"/>
            </w:tcBorders>
          </w:tcPr>
          <w:p w14:paraId="03CCB0E8" w14:textId="77777777" w:rsidR="00BD6B97" w:rsidRPr="007A7659" w:rsidRDefault="00BD6B97">
            <w:pPr>
              <w:pStyle w:val="TableEntry"/>
              <w:snapToGrid w:val="0"/>
              <w:rPr>
                <w:noProof w:val="0"/>
              </w:rPr>
            </w:pPr>
            <w:r w:rsidRPr="007A7659">
              <w:rPr>
                <w:noProof w:val="0"/>
              </w:rPr>
              <w:t xml:space="preserve">  [ PD1 ]</w:t>
            </w:r>
          </w:p>
        </w:tc>
        <w:tc>
          <w:tcPr>
            <w:tcW w:w="3110" w:type="dxa"/>
            <w:tcBorders>
              <w:left w:val="single" w:sz="4" w:space="0" w:color="000000"/>
              <w:bottom w:val="single" w:sz="4" w:space="0" w:color="000000"/>
            </w:tcBorders>
          </w:tcPr>
          <w:p w14:paraId="5EAB674E" w14:textId="77777777" w:rsidR="00BD6B97" w:rsidRPr="007A7659" w:rsidRDefault="00BD6B97">
            <w:pPr>
              <w:pStyle w:val="TableEntry"/>
              <w:snapToGrid w:val="0"/>
              <w:rPr>
                <w:noProof w:val="0"/>
              </w:rPr>
            </w:pPr>
            <w:r w:rsidRPr="007A7659">
              <w:rPr>
                <w:noProof w:val="0"/>
              </w:rPr>
              <w:t>Additional Patient Demographics</w:t>
            </w:r>
          </w:p>
        </w:tc>
        <w:tc>
          <w:tcPr>
            <w:tcW w:w="2186" w:type="dxa"/>
            <w:tcBorders>
              <w:left w:val="single" w:sz="4" w:space="0" w:color="000000"/>
              <w:bottom w:val="single" w:sz="4" w:space="0" w:color="000000"/>
              <w:right w:val="single" w:sz="4" w:space="0" w:color="000000"/>
            </w:tcBorders>
          </w:tcPr>
          <w:p w14:paraId="70A70FEC" w14:textId="77777777" w:rsidR="00BD6B97" w:rsidRPr="007A7659" w:rsidRDefault="00BD6B97">
            <w:pPr>
              <w:pStyle w:val="TableEntry"/>
              <w:snapToGrid w:val="0"/>
              <w:rPr>
                <w:noProof w:val="0"/>
              </w:rPr>
            </w:pPr>
            <w:r w:rsidRPr="007A7659">
              <w:rPr>
                <w:noProof w:val="0"/>
              </w:rPr>
              <w:t>3</w:t>
            </w:r>
          </w:p>
        </w:tc>
      </w:tr>
      <w:tr w:rsidR="00BD6B97" w:rsidRPr="007A7659" w14:paraId="4F779977" w14:textId="77777777">
        <w:trPr>
          <w:jc w:val="center"/>
        </w:trPr>
        <w:tc>
          <w:tcPr>
            <w:tcW w:w="1207" w:type="dxa"/>
            <w:tcBorders>
              <w:left w:val="single" w:sz="4" w:space="0" w:color="000000"/>
              <w:bottom w:val="single" w:sz="4" w:space="0" w:color="000000"/>
            </w:tcBorders>
          </w:tcPr>
          <w:p w14:paraId="21B1F140" w14:textId="77777777" w:rsidR="00BD6B97" w:rsidRPr="007A7659" w:rsidRDefault="00BD6B97">
            <w:pPr>
              <w:pStyle w:val="TableEntry"/>
              <w:snapToGrid w:val="0"/>
              <w:rPr>
                <w:noProof w:val="0"/>
              </w:rPr>
            </w:pPr>
            <w:r w:rsidRPr="007A7659">
              <w:rPr>
                <w:noProof w:val="0"/>
              </w:rPr>
              <w:t xml:space="preserve">  PV1</w:t>
            </w:r>
          </w:p>
        </w:tc>
        <w:tc>
          <w:tcPr>
            <w:tcW w:w="3110" w:type="dxa"/>
            <w:tcBorders>
              <w:left w:val="single" w:sz="4" w:space="0" w:color="000000"/>
              <w:bottom w:val="single" w:sz="4" w:space="0" w:color="000000"/>
            </w:tcBorders>
          </w:tcPr>
          <w:p w14:paraId="4280E5BD" w14:textId="77777777" w:rsidR="00BD6B97" w:rsidRPr="007A7659" w:rsidRDefault="00BD6B97">
            <w:pPr>
              <w:pStyle w:val="TableEntry"/>
              <w:snapToGrid w:val="0"/>
              <w:rPr>
                <w:noProof w:val="0"/>
              </w:rPr>
            </w:pPr>
            <w:r w:rsidRPr="007A7659">
              <w:rPr>
                <w:noProof w:val="0"/>
              </w:rPr>
              <w:t>Patient Visit</w:t>
            </w:r>
          </w:p>
        </w:tc>
        <w:tc>
          <w:tcPr>
            <w:tcW w:w="2186" w:type="dxa"/>
            <w:tcBorders>
              <w:left w:val="single" w:sz="4" w:space="0" w:color="000000"/>
              <w:bottom w:val="single" w:sz="4" w:space="0" w:color="000000"/>
              <w:right w:val="single" w:sz="4" w:space="0" w:color="000000"/>
            </w:tcBorders>
          </w:tcPr>
          <w:p w14:paraId="65FA540E" w14:textId="77777777" w:rsidR="00BD6B97" w:rsidRPr="007A7659" w:rsidRDefault="00BD6B97">
            <w:pPr>
              <w:pStyle w:val="TableEntry"/>
              <w:snapToGrid w:val="0"/>
              <w:rPr>
                <w:noProof w:val="0"/>
              </w:rPr>
            </w:pPr>
            <w:r w:rsidRPr="007A7659">
              <w:rPr>
                <w:noProof w:val="0"/>
              </w:rPr>
              <w:t>3</w:t>
            </w:r>
          </w:p>
        </w:tc>
      </w:tr>
      <w:tr w:rsidR="00BD6B97" w:rsidRPr="007A7659" w14:paraId="0D79964C" w14:textId="77777777">
        <w:trPr>
          <w:jc w:val="center"/>
        </w:trPr>
        <w:tc>
          <w:tcPr>
            <w:tcW w:w="1207" w:type="dxa"/>
            <w:tcBorders>
              <w:left w:val="single" w:sz="4" w:space="0" w:color="000000"/>
              <w:bottom w:val="single" w:sz="4" w:space="0" w:color="000000"/>
            </w:tcBorders>
          </w:tcPr>
          <w:p w14:paraId="3A475827" w14:textId="77777777" w:rsidR="00BD6B97" w:rsidRPr="007A7659" w:rsidRDefault="00BD6B97">
            <w:pPr>
              <w:pStyle w:val="TableEntry"/>
              <w:snapToGrid w:val="0"/>
              <w:rPr>
                <w:noProof w:val="0"/>
              </w:rPr>
            </w:pPr>
            <w:r w:rsidRPr="007A7659">
              <w:rPr>
                <w:noProof w:val="0"/>
              </w:rPr>
              <w:t xml:space="preserve">  [ PV2 ]</w:t>
            </w:r>
          </w:p>
        </w:tc>
        <w:tc>
          <w:tcPr>
            <w:tcW w:w="3110" w:type="dxa"/>
            <w:tcBorders>
              <w:left w:val="single" w:sz="4" w:space="0" w:color="000000"/>
              <w:bottom w:val="single" w:sz="4" w:space="0" w:color="000000"/>
            </w:tcBorders>
          </w:tcPr>
          <w:p w14:paraId="5E0D958D" w14:textId="77777777" w:rsidR="00BD6B97" w:rsidRPr="007A7659" w:rsidRDefault="00BD6B97">
            <w:pPr>
              <w:pStyle w:val="TableEntry"/>
              <w:snapToGrid w:val="0"/>
              <w:rPr>
                <w:noProof w:val="0"/>
              </w:rPr>
            </w:pPr>
            <w:r w:rsidRPr="007A7659">
              <w:rPr>
                <w:noProof w:val="0"/>
              </w:rPr>
              <w:t>Patient Visit – Additional Information</w:t>
            </w:r>
          </w:p>
        </w:tc>
        <w:tc>
          <w:tcPr>
            <w:tcW w:w="2186" w:type="dxa"/>
            <w:tcBorders>
              <w:left w:val="single" w:sz="4" w:space="0" w:color="000000"/>
              <w:bottom w:val="single" w:sz="4" w:space="0" w:color="000000"/>
              <w:right w:val="single" w:sz="4" w:space="0" w:color="000000"/>
            </w:tcBorders>
          </w:tcPr>
          <w:p w14:paraId="4A2F23B4" w14:textId="77777777" w:rsidR="00BD6B97" w:rsidRPr="007A7659" w:rsidRDefault="00BD6B97">
            <w:pPr>
              <w:pStyle w:val="TableEntry"/>
              <w:snapToGrid w:val="0"/>
              <w:rPr>
                <w:noProof w:val="0"/>
              </w:rPr>
            </w:pPr>
            <w:r w:rsidRPr="007A7659">
              <w:rPr>
                <w:noProof w:val="0"/>
              </w:rPr>
              <w:t>3</w:t>
            </w:r>
          </w:p>
        </w:tc>
      </w:tr>
      <w:tr w:rsidR="00BD6B97" w:rsidRPr="007A7659" w14:paraId="1F335847" w14:textId="77777777">
        <w:trPr>
          <w:jc w:val="center"/>
        </w:trPr>
        <w:tc>
          <w:tcPr>
            <w:tcW w:w="1207" w:type="dxa"/>
            <w:tcBorders>
              <w:left w:val="single" w:sz="4" w:space="0" w:color="000000"/>
              <w:bottom w:val="single" w:sz="4" w:space="0" w:color="000000"/>
            </w:tcBorders>
          </w:tcPr>
          <w:p w14:paraId="0C87964A" w14:textId="77777777" w:rsidR="00BD6B97" w:rsidRPr="007A7659" w:rsidRDefault="00BD6B97">
            <w:pPr>
              <w:pStyle w:val="TableEntry"/>
              <w:snapToGrid w:val="0"/>
              <w:rPr>
                <w:noProof w:val="0"/>
              </w:rPr>
            </w:pPr>
            <w:r w:rsidRPr="007A7659">
              <w:rPr>
                <w:noProof w:val="0"/>
              </w:rPr>
              <w:t xml:space="preserve">  [ QRI ] } ]</w:t>
            </w:r>
          </w:p>
        </w:tc>
        <w:tc>
          <w:tcPr>
            <w:tcW w:w="3110" w:type="dxa"/>
            <w:tcBorders>
              <w:left w:val="single" w:sz="4" w:space="0" w:color="000000"/>
              <w:bottom w:val="single" w:sz="4" w:space="0" w:color="000000"/>
            </w:tcBorders>
          </w:tcPr>
          <w:p w14:paraId="489D3C9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532A7766" w14:textId="77777777" w:rsidR="00BD6B97" w:rsidRPr="007A7659" w:rsidRDefault="00BD6B97">
            <w:pPr>
              <w:pStyle w:val="TableEntry"/>
              <w:snapToGrid w:val="0"/>
              <w:rPr>
                <w:noProof w:val="0"/>
              </w:rPr>
            </w:pPr>
            <w:r w:rsidRPr="007A7659">
              <w:rPr>
                <w:noProof w:val="0"/>
              </w:rPr>
              <w:t>5</w:t>
            </w:r>
          </w:p>
        </w:tc>
      </w:tr>
      <w:tr w:rsidR="00BD6B97" w:rsidRPr="007A7659" w14:paraId="7A0C010D" w14:textId="77777777">
        <w:trPr>
          <w:jc w:val="center"/>
        </w:trPr>
        <w:tc>
          <w:tcPr>
            <w:tcW w:w="1207" w:type="dxa"/>
            <w:tcBorders>
              <w:left w:val="single" w:sz="4" w:space="0" w:color="000000"/>
              <w:bottom w:val="single" w:sz="4" w:space="0" w:color="000000"/>
            </w:tcBorders>
          </w:tcPr>
          <w:p w14:paraId="0FCE5591" w14:textId="77777777" w:rsidR="00BD6B97" w:rsidRPr="007A7659" w:rsidRDefault="00BD6B97">
            <w:pPr>
              <w:pStyle w:val="TableEntry"/>
              <w:snapToGrid w:val="0"/>
              <w:rPr>
                <w:noProof w:val="0"/>
              </w:rPr>
            </w:pPr>
            <w:r w:rsidRPr="007A7659">
              <w:rPr>
                <w:noProof w:val="0"/>
              </w:rPr>
              <w:t>[ DSC ]</w:t>
            </w:r>
          </w:p>
        </w:tc>
        <w:tc>
          <w:tcPr>
            <w:tcW w:w="3110" w:type="dxa"/>
            <w:tcBorders>
              <w:left w:val="single" w:sz="4" w:space="0" w:color="000000"/>
              <w:bottom w:val="single" w:sz="4" w:space="0" w:color="000000"/>
            </w:tcBorders>
          </w:tcPr>
          <w:p w14:paraId="79B550DF"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3BEC79DE" w14:textId="77777777" w:rsidR="00BD6B97" w:rsidRPr="007A7659" w:rsidRDefault="00BD6B97">
            <w:pPr>
              <w:pStyle w:val="TableEntry"/>
              <w:snapToGrid w:val="0"/>
              <w:rPr>
                <w:noProof w:val="0"/>
              </w:rPr>
            </w:pPr>
            <w:r w:rsidRPr="007A7659">
              <w:rPr>
                <w:noProof w:val="0"/>
              </w:rPr>
              <w:t>2</w:t>
            </w:r>
          </w:p>
        </w:tc>
      </w:tr>
    </w:tbl>
    <w:p w14:paraId="399153E6" w14:textId="77777777" w:rsidR="00BD6B97" w:rsidRPr="007A7659" w:rsidRDefault="00BD6B97" w:rsidP="001D3953">
      <w:pPr>
        <w:pStyle w:val="BodyText"/>
      </w:pPr>
    </w:p>
    <w:p w14:paraId="174C61EB" w14:textId="77777777" w:rsidR="00BD6B97" w:rsidRPr="007A7659" w:rsidRDefault="00BD6B97">
      <w:pPr>
        <w:pStyle w:val="Heading6"/>
        <w:numPr>
          <w:ilvl w:val="5"/>
          <w:numId w:val="19"/>
        </w:numPr>
        <w:tabs>
          <w:tab w:val="clear" w:pos="4320"/>
          <w:tab w:val="left" w:pos="1152"/>
        </w:tabs>
        <w:rPr>
          <w:noProof w:val="0"/>
        </w:rPr>
      </w:pPr>
      <w:bookmarkStart w:id="3447" w:name="_Toc173916542"/>
      <w:bookmarkStart w:id="3448" w:name="_Toc174249044"/>
      <w:r w:rsidRPr="007A7659">
        <w:rPr>
          <w:noProof w:val="0"/>
        </w:rPr>
        <w:t>MSH Segment</w:t>
      </w:r>
      <w:bookmarkEnd w:id="3447"/>
      <w:bookmarkEnd w:id="3448"/>
    </w:p>
    <w:p w14:paraId="68553329" w14:textId="77777777" w:rsidR="00BD6B97" w:rsidRPr="007A7659" w:rsidRDefault="00BD6B97">
      <w:r w:rsidRPr="007A7659">
        <w:t>The MSH segment shall be constructed as defined in the “Message Control” section (ITI TF-2x: C.2.2).</w:t>
      </w:r>
    </w:p>
    <w:p w14:paraId="27988DFA"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QBP^Q22 message.</w:t>
      </w:r>
    </w:p>
    <w:p w14:paraId="228B80BF"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ZV2</w:t>
      </w:r>
      <w:r w:rsidRPr="007A7659">
        <w:t xml:space="preserve">. The third component shall have a value of </w:t>
      </w:r>
      <w:r w:rsidRPr="007A7659">
        <w:rPr>
          <w:b/>
          <w:bCs/>
        </w:rPr>
        <w:t>RSP_ZV2</w:t>
      </w:r>
      <w:r w:rsidRPr="007A7659">
        <w:t>.</w:t>
      </w:r>
    </w:p>
    <w:p w14:paraId="5CD6D974" w14:textId="77777777" w:rsidR="00BD6B97" w:rsidRPr="007A7659" w:rsidRDefault="00BD6B97">
      <w:pPr>
        <w:pStyle w:val="Heading6"/>
        <w:numPr>
          <w:ilvl w:val="5"/>
          <w:numId w:val="19"/>
        </w:numPr>
        <w:tabs>
          <w:tab w:val="clear" w:pos="4320"/>
          <w:tab w:val="left" w:pos="1152"/>
        </w:tabs>
        <w:rPr>
          <w:noProof w:val="0"/>
        </w:rPr>
      </w:pPr>
      <w:bookmarkStart w:id="3449" w:name="_Toc173916543"/>
      <w:bookmarkStart w:id="3450" w:name="_Toc174249045"/>
      <w:r w:rsidRPr="007A7659">
        <w:rPr>
          <w:noProof w:val="0"/>
        </w:rPr>
        <w:t>MSA Segment</w:t>
      </w:r>
      <w:bookmarkEnd w:id="3449"/>
      <w:bookmarkEnd w:id="3450"/>
    </w:p>
    <w:p w14:paraId="39612E94"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6044ABC5" w14:textId="77777777" w:rsidR="00BD6B97" w:rsidRPr="007A7659" w:rsidRDefault="00BD6B97">
      <w:pPr>
        <w:pStyle w:val="Heading6"/>
        <w:numPr>
          <w:ilvl w:val="5"/>
          <w:numId w:val="19"/>
        </w:numPr>
        <w:tabs>
          <w:tab w:val="clear" w:pos="4320"/>
          <w:tab w:val="left" w:pos="1152"/>
        </w:tabs>
        <w:rPr>
          <w:noProof w:val="0"/>
        </w:rPr>
      </w:pPr>
      <w:bookmarkStart w:id="3451" w:name="_Toc173916544"/>
      <w:bookmarkStart w:id="3452" w:name="_Toc174249046"/>
      <w:r w:rsidRPr="007A7659">
        <w:rPr>
          <w:noProof w:val="0"/>
        </w:rPr>
        <w:t>QAK Segment</w:t>
      </w:r>
      <w:bookmarkEnd w:id="3451"/>
      <w:bookmarkEnd w:id="3452"/>
    </w:p>
    <w:p w14:paraId="457E93C3" w14:textId="77777777" w:rsidR="00BD6B97" w:rsidRPr="007A7659" w:rsidRDefault="00BD6B97">
      <w:r w:rsidRPr="007A7659">
        <w:t xml:space="preserve">The Patient Demographics Supplier shall send attributes within the QAK segment as defined in Table 3.22-7. For the details on filling in QAK-2 (Query Response Status) refer to the “Patient Demographics Supplier Actor Query Response Behavior” </w:t>
      </w:r>
      <w:r w:rsidR="00290B40" w:rsidRPr="007A7659">
        <w:t>S</w:t>
      </w:r>
      <w:r w:rsidRPr="007A7659">
        <w:t>ection 3.22.4.2.2.11.</w:t>
      </w:r>
    </w:p>
    <w:p w14:paraId="23F76899" w14:textId="77777777" w:rsidR="00BD6B97" w:rsidRPr="007A7659" w:rsidRDefault="00BD6B97" w:rsidP="00021399">
      <w:pPr>
        <w:pStyle w:val="BodyText"/>
      </w:pPr>
      <w:r w:rsidRPr="007A7659">
        <w:lastRenderedPageBreak/>
        <w:t>QAK-1 (Query Tag) shall echo the same value of QPD-2 (Query Tag) of the QBP^Q22 message, to allow the Patient Demographics Query Consumer to match the response to the corresponding query request.</w:t>
      </w:r>
    </w:p>
    <w:p w14:paraId="6574775E" w14:textId="77777777" w:rsidR="00BD6B97" w:rsidRPr="007A7659" w:rsidRDefault="00BD6B97">
      <w:pPr>
        <w:pStyle w:val="TableTitle"/>
        <w:keepLines/>
      </w:pPr>
      <w:r w:rsidRPr="007A7659">
        <w:t>Table 3.22-7: IHE Profile - QAK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1894"/>
      </w:tblGrid>
      <w:tr w:rsidR="00BD6B97" w:rsidRPr="007A7659" w14:paraId="796C093C"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40143D6C"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63851DC4" w14:textId="77777777" w:rsidR="00BD6B97" w:rsidRPr="007A7659" w:rsidRDefault="00BD6B97" w:rsidP="003C1EF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04D3D7A0"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4E03CC6C"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2C62707"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6D3D837" w14:textId="77777777" w:rsidR="00BD6B97" w:rsidRPr="007A7659" w:rsidRDefault="00BD6B97" w:rsidP="003C1EFA">
            <w:pPr>
              <w:pStyle w:val="TableEntryHeader"/>
            </w:pPr>
            <w:r w:rsidRPr="007A7659">
              <w:t>ITEM#</w:t>
            </w:r>
          </w:p>
        </w:tc>
        <w:tc>
          <w:tcPr>
            <w:tcW w:w="1894" w:type="dxa"/>
            <w:tcBorders>
              <w:top w:val="single" w:sz="4" w:space="0" w:color="000000"/>
              <w:left w:val="single" w:sz="4" w:space="0" w:color="000000"/>
              <w:bottom w:val="single" w:sz="4" w:space="0" w:color="000000"/>
              <w:right w:val="single" w:sz="4" w:space="0" w:color="000000"/>
            </w:tcBorders>
            <w:shd w:val="clear" w:color="auto" w:fill="D8D8D8"/>
          </w:tcPr>
          <w:p w14:paraId="081A70F5" w14:textId="77777777" w:rsidR="00BD6B97" w:rsidRPr="007A7659" w:rsidRDefault="00BD6B97" w:rsidP="003C1EFA">
            <w:pPr>
              <w:pStyle w:val="TableEntryHeader"/>
            </w:pPr>
            <w:r w:rsidRPr="007A7659">
              <w:t>ELEMENT NAME</w:t>
            </w:r>
          </w:p>
        </w:tc>
      </w:tr>
      <w:tr w:rsidR="00BD6B97" w:rsidRPr="007A7659" w14:paraId="41E228DF" w14:textId="77777777">
        <w:trPr>
          <w:jc w:val="center"/>
        </w:trPr>
        <w:tc>
          <w:tcPr>
            <w:tcW w:w="577" w:type="dxa"/>
            <w:tcBorders>
              <w:left w:val="single" w:sz="4" w:space="0" w:color="000000"/>
              <w:bottom w:val="single" w:sz="4" w:space="0" w:color="000000"/>
            </w:tcBorders>
          </w:tcPr>
          <w:p w14:paraId="40AB341E" w14:textId="77777777" w:rsidR="00BD6B97" w:rsidRPr="007A7659" w:rsidRDefault="00BD6B97" w:rsidP="00AE5ED3">
            <w:pPr>
              <w:pStyle w:val="TableEntry"/>
              <w:rPr>
                <w:noProof w:val="0"/>
              </w:rPr>
            </w:pPr>
            <w:r w:rsidRPr="007A7659">
              <w:rPr>
                <w:noProof w:val="0"/>
              </w:rPr>
              <w:t>1</w:t>
            </w:r>
          </w:p>
        </w:tc>
        <w:tc>
          <w:tcPr>
            <w:tcW w:w="555" w:type="dxa"/>
            <w:tcBorders>
              <w:left w:val="single" w:sz="4" w:space="0" w:color="000000"/>
              <w:bottom w:val="single" w:sz="4" w:space="0" w:color="000000"/>
            </w:tcBorders>
          </w:tcPr>
          <w:p w14:paraId="02FB3673" w14:textId="77777777" w:rsidR="00BD6B97" w:rsidRPr="007A7659" w:rsidRDefault="00BD6B97" w:rsidP="00AE5ED3">
            <w:pPr>
              <w:pStyle w:val="TableEntry"/>
              <w:rPr>
                <w:noProof w:val="0"/>
              </w:rPr>
            </w:pPr>
            <w:r w:rsidRPr="007A7659">
              <w:rPr>
                <w:noProof w:val="0"/>
              </w:rPr>
              <w:t>32</w:t>
            </w:r>
          </w:p>
        </w:tc>
        <w:tc>
          <w:tcPr>
            <w:tcW w:w="421" w:type="dxa"/>
            <w:tcBorders>
              <w:left w:val="single" w:sz="4" w:space="0" w:color="000000"/>
              <w:bottom w:val="single" w:sz="4" w:space="0" w:color="000000"/>
            </w:tcBorders>
          </w:tcPr>
          <w:p w14:paraId="7A647B31" w14:textId="77777777" w:rsidR="00BD6B97" w:rsidRPr="007A7659" w:rsidRDefault="00BD6B97">
            <w:pPr>
              <w:pStyle w:val="TableEntry"/>
              <w:keepNext/>
              <w:keepLines/>
              <w:snapToGrid w:val="0"/>
              <w:rPr>
                <w:noProof w:val="0"/>
              </w:rPr>
            </w:pPr>
            <w:r w:rsidRPr="007A7659">
              <w:rPr>
                <w:noProof w:val="0"/>
              </w:rPr>
              <w:t>ST</w:t>
            </w:r>
          </w:p>
        </w:tc>
        <w:tc>
          <w:tcPr>
            <w:tcW w:w="566" w:type="dxa"/>
            <w:tcBorders>
              <w:left w:val="single" w:sz="4" w:space="0" w:color="000000"/>
              <w:bottom w:val="single" w:sz="4" w:space="0" w:color="000000"/>
            </w:tcBorders>
          </w:tcPr>
          <w:p w14:paraId="7BD70774"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0345D944" w14:textId="77777777" w:rsidR="00BD6B97" w:rsidRPr="007A7659" w:rsidRDefault="00BD6B97">
            <w:pPr>
              <w:pStyle w:val="TableEntry"/>
              <w:keepNext/>
              <w:keepLines/>
              <w:snapToGrid w:val="0"/>
              <w:rPr>
                <w:noProof w:val="0"/>
              </w:rPr>
            </w:pPr>
          </w:p>
        </w:tc>
        <w:tc>
          <w:tcPr>
            <w:tcW w:w="743" w:type="dxa"/>
            <w:tcBorders>
              <w:left w:val="single" w:sz="4" w:space="0" w:color="000000"/>
              <w:bottom w:val="single" w:sz="4" w:space="0" w:color="000000"/>
            </w:tcBorders>
          </w:tcPr>
          <w:p w14:paraId="29ACBD60" w14:textId="77777777" w:rsidR="00BD6B97" w:rsidRPr="007A7659" w:rsidRDefault="00BD6B97">
            <w:pPr>
              <w:pStyle w:val="TableEntry"/>
              <w:keepNext/>
              <w:keepLines/>
              <w:snapToGrid w:val="0"/>
              <w:rPr>
                <w:noProof w:val="0"/>
              </w:rPr>
            </w:pPr>
            <w:r w:rsidRPr="007A7659">
              <w:rPr>
                <w:noProof w:val="0"/>
              </w:rPr>
              <w:t>00696</w:t>
            </w:r>
          </w:p>
        </w:tc>
        <w:tc>
          <w:tcPr>
            <w:tcW w:w="1894" w:type="dxa"/>
            <w:tcBorders>
              <w:left w:val="single" w:sz="4" w:space="0" w:color="000000"/>
              <w:bottom w:val="single" w:sz="4" w:space="0" w:color="000000"/>
              <w:right w:val="single" w:sz="4" w:space="0" w:color="000000"/>
            </w:tcBorders>
          </w:tcPr>
          <w:p w14:paraId="62E9E424"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0834F4FC" w14:textId="77777777">
        <w:trPr>
          <w:jc w:val="center"/>
        </w:trPr>
        <w:tc>
          <w:tcPr>
            <w:tcW w:w="577" w:type="dxa"/>
            <w:tcBorders>
              <w:left w:val="single" w:sz="4" w:space="0" w:color="000000"/>
              <w:bottom w:val="single" w:sz="4" w:space="0" w:color="000000"/>
            </w:tcBorders>
          </w:tcPr>
          <w:p w14:paraId="1C46CD27"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3391859" w14:textId="77777777" w:rsidR="00BD6B97" w:rsidRPr="007A7659" w:rsidRDefault="00BD6B97" w:rsidP="00AE5ED3">
            <w:pPr>
              <w:pStyle w:val="TableEntry"/>
              <w:rPr>
                <w:noProof w:val="0"/>
              </w:rPr>
            </w:pPr>
            <w:r w:rsidRPr="007A7659">
              <w:rPr>
                <w:noProof w:val="0"/>
              </w:rPr>
              <w:t>2</w:t>
            </w:r>
          </w:p>
        </w:tc>
        <w:tc>
          <w:tcPr>
            <w:tcW w:w="421" w:type="dxa"/>
            <w:tcBorders>
              <w:left w:val="single" w:sz="4" w:space="0" w:color="000000"/>
              <w:bottom w:val="single" w:sz="4" w:space="0" w:color="000000"/>
            </w:tcBorders>
          </w:tcPr>
          <w:p w14:paraId="2067FD9A" w14:textId="77777777" w:rsidR="00BD6B97" w:rsidRPr="007A7659" w:rsidRDefault="00BD6B97">
            <w:pPr>
              <w:pStyle w:val="TableEntry"/>
              <w:keepNext/>
              <w:keepLines/>
              <w:snapToGrid w:val="0"/>
              <w:rPr>
                <w:noProof w:val="0"/>
              </w:rPr>
            </w:pPr>
            <w:r w:rsidRPr="007A7659">
              <w:rPr>
                <w:noProof w:val="0"/>
              </w:rPr>
              <w:t>ID</w:t>
            </w:r>
          </w:p>
        </w:tc>
        <w:tc>
          <w:tcPr>
            <w:tcW w:w="566" w:type="dxa"/>
            <w:tcBorders>
              <w:left w:val="single" w:sz="4" w:space="0" w:color="000000"/>
              <w:bottom w:val="single" w:sz="4" w:space="0" w:color="000000"/>
            </w:tcBorders>
          </w:tcPr>
          <w:p w14:paraId="5078CCAB"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4550A026" w14:textId="77777777" w:rsidR="00BD6B97" w:rsidRPr="007A7659" w:rsidRDefault="00BD6B97">
            <w:pPr>
              <w:pStyle w:val="TableEntry"/>
              <w:keepNext/>
              <w:keepLines/>
              <w:snapToGrid w:val="0"/>
              <w:rPr>
                <w:noProof w:val="0"/>
              </w:rPr>
            </w:pPr>
            <w:r w:rsidRPr="007A7659">
              <w:rPr>
                <w:noProof w:val="0"/>
              </w:rPr>
              <w:t>0208</w:t>
            </w:r>
          </w:p>
        </w:tc>
        <w:tc>
          <w:tcPr>
            <w:tcW w:w="743" w:type="dxa"/>
            <w:tcBorders>
              <w:left w:val="single" w:sz="4" w:space="0" w:color="000000"/>
              <w:bottom w:val="single" w:sz="4" w:space="0" w:color="000000"/>
            </w:tcBorders>
          </w:tcPr>
          <w:p w14:paraId="411CBE73" w14:textId="77777777" w:rsidR="00BD6B97" w:rsidRPr="007A7659" w:rsidRDefault="00BD6B97">
            <w:pPr>
              <w:pStyle w:val="TableEntry"/>
              <w:keepNext/>
              <w:keepLines/>
              <w:snapToGrid w:val="0"/>
              <w:rPr>
                <w:noProof w:val="0"/>
              </w:rPr>
            </w:pPr>
            <w:r w:rsidRPr="007A7659">
              <w:rPr>
                <w:noProof w:val="0"/>
              </w:rPr>
              <w:t>00708</w:t>
            </w:r>
          </w:p>
        </w:tc>
        <w:tc>
          <w:tcPr>
            <w:tcW w:w="1894" w:type="dxa"/>
            <w:tcBorders>
              <w:left w:val="single" w:sz="4" w:space="0" w:color="000000"/>
              <w:bottom w:val="single" w:sz="4" w:space="0" w:color="000000"/>
              <w:right w:val="single" w:sz="4" w:space="0" w:color="000000"/>
            </w:tcBorders>
          </w:tcPr>
          <w:p w14:paraId="06C32A28" w14:textId="77777777" w:rsidR="00BD6B97" w:rsidRPr="007A7659" w:rsidRDefault="00BD6B97">
            <w:pPr>
              <w:pStyle w:val="TableEntry"/>
              <w:keepNext/>
              <w:keepLines/>
              <w:snapToGrid w:val="0"/>
              <w:rPr>
                <w:noProof w:val="0"/>
              </w:rPr>
            </w:pPr>
            <w:r w:rsidRPr="007A7659">
              <w:rPr>
                <w:noProof w:val="0"/>
              </w:rPr>
              <w:t>Query Response Status</w:t>
            </w:r>
          </w:p>
        </w:tc>
      </w:tr>
    </w:tbl>
    <w:p w14:paraId="72A720B7" w14:textId="77777777" w:rsidR="00D55E57" w:rsidRPr="007A7659" w:rsidRDefault="00BD6B97" w:rsidP="007E3B51">
      <w:pPr>
        <w:pStyle w:val="BodyText"/>
        <w:jc w:val="right"/>
        <w:rPr>
          <w:i/>
          <w:iCs/>
        </w:rPr>
      </w:pPr>
      <w:r w:rsidRPr="007A7659">
        <w:rPr>
          <w:i/>
          <w:iCs/>
        </w:rPr>
        <w:t>Adapted from the HL7 standard, version 2.5</w:t>
      </w:r>
    </w:p>
    <w:p w14:paraId="109EFD07" w14:textId="77777777" w:rsidR="00BD6B97" w:rsidRPr="007A7659" w:rsidRDefault="00BD6B97">
      <w:pPr>
        <w:pStyle w:val="Heading6"/>
        <w:numPr>
          <w:ilvl w:val="5"/>
          <w:numId w:val="19"/>
        </w:numPr>
        <w:tabs>
          <w:tab w:val="clear" w:pos="4320"/>
          <w:tab w:val="left" w:pos="1152"/>
        </w:tabs>
        <w:rPr>
          <w:noProof w:val="0"/>
        </w:rPr>
      </w:pPr>
      <w:bookmarkStart w:id="3453" w:name="_Toc173916545"/>
      <w:bookmarkStart w:id="3454" w:name="_Toc174249047"/>
      <w:r w:rsidRPr="007A7659">
        <w:rPr>
          <w:noProof w:val="0"/>
        </w:rPr>
        <w:t>QPD Segment</w:t>
      </w:r>
      <w:bookmarkEnd w:id="3453"/>
      <w:bookmarkEnd w:id="3454"/>
    </w:p>
    <w:p w14:paraId="3E5DA26D" w14:textId="77777777" w:rsidR="00BD6B97" w:rsidRPr="007A7659" w:rsidRDefault="00BD6B97">
      <w:r w:rsidRPr="007A7659">
        <w:t>The Patient Demographics Supplier shall echo the QPD Segment value that was sent in the QBP^ZV1 message.</w:t>
      </w:r>
    </w:p>
    <w:p w14:paraId="292D01DF" w14:textId="77777777" w:rsidR="00BD6B97" w:rsidRPr="007A7659" w:rsidRDefault="00BD6B97">
      <w:pPr>
        <w:pStyle w:val="Heading6"/>
        <w:numPr>
          <w:ilvl w:val="5"/>
          <w:numId w:val="19"/>
        </w:numPr>
        <w:tabs>
          <w:tab w:val="clear" w:pos="4320"/>
          <w:tab w:val="left" w:pos="1152"/>
        </w:tabs>
        <w:rPr>
          <w:noProof w:val="0"/>
        </w:rPr>
      </w:pPr>
      <w:bookmarkStart w:id="3455" w:name="_Toc173916546"/>
      <w:bookmarkStart w:id="3456" w:name="_Toc174249048"/>
      <w:r w:rsidRPr="007A7659">
        <w:rPr>
          <w:noProof w:val="0"/>
        </w:rPr>
        <w:t>PID Segment</w:t>
      </w:r>
      <w:bookmarkEnd w:id="3455"/>
      <w:bookmarkEnd w:id="3456"/>
    </w:p>
    <w:p w14:paraId="3EAD8C6C" w14:textId="77777777" w:rsidR="004722A1"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3.22-6) for each matching patient record found. The Supplier shall return the attributes within the PID segment as specified in Table 3.22-8. If the Pediatric Demographics Option is supported, then additionally, the Supplier shall return the attributes within the PID segment as specified in Table 3.22-9. In addition, the Patient Demographics Supplier shall return all other attributes within the PID segment for which it is able to supply values.</w:t>
      </w:r>
    </w:p>
    <w:p w14:paraId="22F0DEDB" w14:textId="77777777" w:rsidR="00BD6B97" w:rsidRPr="007A7659" w:rsidRDefault="00BD6B97">
      <w:pPr>
        <w:pStyle w:val="TableTitle"/>
      </w:pPr>
      <w:r w:rsidRPr="007A7659">
        <w:t xml:space="preserve">Table 3.22-8: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34F5C28"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0DA24650"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5701ADE" w14:textId="77777777" w:rsidR="00BD6B97" w:rsidRPr="007A7659" w:rsidRDefault="00BD6B97" w:rsidP="003C1EF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58C38C24"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0E42495"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2B5C4A5D"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E9D8A49" w14:textId="77777777" w:rsidR="00BD6B97" w:rsidRPr="007A7659" w:rsidRDefault="00BD6B97" w:rsidP="003C1EF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4CCEC459" w14:textId="77777777" w:rsidR="00BD6B97" w:rsidRPr="007A7659" w:rsidRDefault="00BD6B97" w:rsidP="003C1EFA">
            <w:pPr>
              <w:pStyle w:val="TableEntryHeader"/>
            </w:pPr>
            <w:r w:rsidRPr="007A7659">
              <w:t>ELEMENT NAME</w:t>
            </w:r>
          </w:p>
        </w:tc>
      </w:tr>
      <w:tr w:rsidR="00BD6B97" w:rsidRPr="007A7659" w14:paraId="163C419F" w14:textId="77777777">
        <w:trPr>
          <w:jc w:val="center"/>
        </w:trPr>
        <w:tc>
          <w:tcPr>
            <w:tcW w:w="577" w:type="dxa"/>
            <w:tcBorders>
              <w:left w:val="single" w:sz="4" w:space="0" w:color="000000"/>
              <w:bottom w:val="single" w:sz="4" w:space="0" w:color="000000"/>
            </w:tcBorders>
          </w:tcPr>
          <w:p w14:paraId="068F2B7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3D846D1F"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1C5B0AC4"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6BB8C623"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2A960AC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9274017"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51D2921D"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6F0E2DB" w14:textId="77777777">
        <w:trPr>
          <w:jc w:val="center"/>
        </w:trPr>
        <w:tc>
          <w:tcPr>
            <w:tcW w:w="577" w:type="dxa"/>
            <w:tcBorders>
              <w:left w:val="single" w:sz="4" w:space="0" w:color="000000"/>
              <w:bottom w:val="single" w:sz="4" w:space="0" w:color="000000"/>
            </w:tcBorders>
          </w:tcPr>
          <w:p w14:paraId="20AE377F"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693C898"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8357AA"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0FC71CE8"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4ACA567"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E52584D"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481273CA" w14:textId="77777777" w:rsidR="00BD6B97" w:rsidRPr="007A7659" w:rsidRDefault="00BD6B97">
            <w:pPr>
              <w:pStyle w:val="TableEntry"/>
              <w:snapToGrid w:val="0"/>
              <w:rPr>
                <w:noProof w:val="0"/>
              </w:rPr>
            </w:pPr>
            <w:r w:rsidRPr="007A7659">
              <w:rPr>
                <w:noProof w:val="0"/>
              </w:rPr>
              <w:t>Patient Name</w:t>
            </w:r>
          </w:p>
        </w:tc>
      </w:tr>
      <w:tr w:rsidR="00BD6B97" w:rsidRPr="007A7659" w14:paraId="36484172" w14:textId="77777777">
        <w:trPr>
          <w:jc w:val="center"/>
        </w:trPr>
        <w:tc>
          <w:tcPr>
            <w:tcW w:w="577" w:type="dxa"/>
            <w:tcBorders>
              <w:left w:val="single" w:sz="4" w:space="0" w:color="000000"/>
              <w:bottom w:val="single" w:sz="4" w:space="0" w:color="000000"/>
            </w:tcBorders>
          </w:tcPr>
          <w:p w14:paraId="623B9032"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2217C78D"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054F2998"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48FB56A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D3730F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795F0CDC"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4E7D418B" w14:textId="77777777" w:rsidR="00BD6B97" w:rsidRPr="007A7659" w:rsidRDefault="00BD6B97">
            <w:pPr>
              <w:pStyle w:val="TableEntry"/>
              <w:snapToGrid w:val="0"/>
              <w:rPr>
                <w:noProof w:val="0"/>
              </w:rPr>
            </w:pPr>
            <w:r w:rsidRPr="007A7659">
              <w:rPr>
                <w:noProof w:val="0"/>
              </w:rPr>
              <w:t>Date/Time of Birth</w:t>
            </w:r>
          </w:p>
        </w:tc>
      </w:tr>
      <w:tr w:rsidR="00BD6B97" w:rsidRPr="007A7659" w14:paraId="1C151825" w14:textId="77777777">
        <w:trPr>
          <w:jc w:val="center"/>
        </w:trPr>
        <w:tc>
          <w:tcPr>
            <w:tcW w:w="577" w:type="dxa"/>
            <w:tcBorders>
              <w:left w:val="single" w:sz="4" w:space="0" w:color="000000"/>
              <w:bottom w:val="single" w:sz="4" w:space="0" w:color="000000"/>
            </w:tcBorders>
          </w:tcPr>
          <w:p w14:paraId="0D0384FD"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5B1197D4"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CFA8984"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427A5D3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B565BF8"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6B132F41"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5A08BBAF" w14:textId="77777777" w:rsidR="00BD6B97" w:rsidRPr="007A7659" w:rsidRDefault="00BD6B97">
            <w:pPr>
              <w:pStyle w:val="TableEntry"/>
              <w:snapToGrid w:val="0"/>
              <w:rPr>
                <w:noProof w:val="0"/>
              </w:rPr>
            </w:pPr>
            <w:r w:rsidRPr="007A7659">
              <w:rPr>
                <w:noProof w:val="0"/>
              </w:rPr>
              <w:t>Administrative Sex</w:t>
            </w:r>
          </w:p>
        </w:tc>
      </w:tr>
      <w:tr w:rsidR="00BD6B97" w:rsidRPr="007A7659" w14:paraId="54A657A9" w14:textId="77777777">
        <w:trPr>
          <w:jc w:val="center"/>
        </w:trPr>
        <w:tc>
          <w:tcPr>
            <w:tcW w:w="577" w:type="dxa"/>
            <w:tcBorders>
              <w:left w:val="single" w:sz="4" w:space="0" w:color="000000"/>
              <w:bottom w:val="single" w:sz="4" w:space="0" w:color="000000"/>
            </w:tcBorders>
          </w:tcPr>
          <w:p w14:paraId="704C08AC"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2FF5A86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49F28B"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75EAC61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BF3E0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5BC2169"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3D5A84D3" w14:textId="77777777" w:rsidR="00BD6B97" w:rsidRPr="007A7659" w:rsidRDefault="00BD6B97">
            <w:pPr>
              <w:pStyle w:val="TableEntry"/>
              <w:snapToGrid w:val="0"/>
              <w:rPr>
                <w:noProof w:val="0"/>
              </w:rPr>
            </w:pPr>
            <w:r w:rsidRPr="007A7659">
              <w:rPr>
                <w:noProof w:val="0"/>
              </w:rPr>
              <w:t>Patient Address</w:t>
            </w:r>
          </w:p>
        </w:tc>
      </w:tr>
      <w:tr w:rsidR="00BD6B97" w:rsidRPr="007A7659" w14:paraId="1B2BC3DF" w14:textId="77777777">
        <w:trPr>
          <w:jc w:val="center"/>
        </w:trPr>
        <w:tc>
          <w:tcPr>
            <w:tcW w:w="577" w:type="dxa"/>
            <w:tcBorders>
              <w:left w:val="single" w:sz="4" w:space="0" w:color="000000"/>
              <w:bottom w:val="single" w:sz="4" w:space="0" w:color="000000"/>
            </w:tcBorders>
          </w:tcPr>
          <w:p w14:paraId="0C7DD367"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5223C433"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12AB1B1"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1DEFB2F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0FB245AA"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527559C"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110C2D1F" w14:textId="77777777" w:rsidR="00BD6B97" w:rsidRPr="007A7659" w:rsidRDefault="00BD6B97">
            <w:pPr>
              <w:pStyle w:val="TableEntry"/>
              <w:snapToGrid w:val="0"/>
              <w:rPr>
                <w:noProof w:val="0"/>
              </w:rPr>
            </w:pPr>
            <w:r w:rsidRPr="007A7659">
              <w:rPr>
                <w:noProof w:val="0"/>
              </w:rPr>
              <w:t>Patient Account Number</w:t>
            </w:r>
          </w:p>
        </w:tc>
      </w:tr>
    </w:tbl>
    <w:p w14:paraId="79061208" w14:textId="77777777" w:rsidR="005A355E" w:rsidRPr="007A7659" w:rsidRDefault="005A355E" w:rsidP="007E3B51">
      <w:pPr>
        <w:pStyle w:val="BodyText"/>
      </w:pPr>
    </w:p>
    <w:p w14:paraId="78EEBCCE" w14:textId="46B23A4F" w:rsidR="00BD6B97" w:rsidRPr="007A7659" w:rsidRDefault="00BD6B97">
      <w:pPr>
        <w:pStyle w:val="TableTitle"/>
      </w:pPr>
      <w:r w:rsidRPr="007A7659">
        <w:t>T</w:t>
      </w:r>
      <w:bookmarkStart w:id="3457" w:name="OLE_LINK12"/>
      <w:bookmarkStart w:id="3458" w:name="OLE_LINK13"/>
      <w:r w:rsidRPr="007A7659">
        <w:t>able 3.22-</w:t>
      </w:r>
      <w:r w:rsidR="00B12D57">
        <w:t>8a</w:t>
      </w:r>
      <w:r w:rsidRPr="007A7659">
        <w:t xml:space="preserve">: </w:t>
      </w:r>
      <w:r w:rsidR="00BC6DE6" w:rsidRPr="007A7659">
        <w:t>IHE</w:t>
      </w:r>
      <w:r w:rsidRPr="007A7659">
        <w:t xml:space="preserve"> Profile, Pediatric Demographics Option - PID segment</w:t>
      </w:r>
      <w:bookmarkEnd w:id="3457"/>
      <w:bookmarkEnd w:id="3458"/>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4233433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9D9D9"/>
          </w:tcPr>
          <w:p w14:paraId="79CE2D6F"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9D9D9"/>
          </w:tcPr>
          <w:p w14:paraId="75B1EC3D" w14:textId="77777777" w:rsidR="00BD6B97" w:rsidRPr="007A7659" w:rsidRDefault="00BD6B97" w:rsidP="003C1EF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9D9D9"/>
          </w:tcPr>
          <w:p w14:paraId="45C0D62C"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9D9D9"/>
          </w:tcPr>
          <w:p w14:paraId="11E53320"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9D9D9"/>
          </w:tcPr>
          <w:p w14:paraId="20E6FDA3"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9D9D9"/>
          </w:tcPr>
          <w:p w14:paraId="589D13BB" w14:textId="77777777" w:rsidR="00BD6B97" w:rsidRPr="007A7659" w:rsidRDefault="00BD6B97" w:rsidP="003C1EF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1D0ACBA5" w14:textId="77777777" w:rsidR="00BD6B97" w:rsidRPr="007A7659" w:rsidRDefault="00BD6B97" w:rsidP="003C1EFA">
            <w:pPr>
              <w:pStyle w:val="TableEntryHeader"/>
            </w:pPr>
            <w:r w:rsidRPr="007A7659">
              <w:t>ELEMENT NAME</w:t>
            </w:r>
          </w:p>
        </w:tc>
      </w:tr>
      <w:tr w:rsidR="00BD6B97" w:rsidRPr="007A7659" w14:paraId="6EC4B209" w14:textId="77777777">
        <w:trPr>
          <w:jc w:val="center"/>
        </w:trPr>
        <w:tc>
          <w:tcPr>
            <w:tcW w:w="577" w:type="dxa"/>
            <w:tcBorders>
              <w:left w:val="single" w:sz="4" w:space="0" w:color="000000"/>
              <w:bottom w:val="single" w:sz="4" w:space="0" w:color="000000"/>
            </w:tcBorders>
          </w:tcPr>
          <w:p w14:paraId="43A5AF3A" w14:textId="77777777" w:rsidR="00BD6B97" w:rsidRPr="007A7659" w:rsidRDefault="00BD6B97" w:rsidP="00AE5ED3">
            <w:pPr>
              <w:pStyle w:val="TableEntry"/>
              <w:rPr>
                <w:noProof w:val="0"/>
              </w:rPr>
            </w:pPr>
            <w:r w:rsidRPr="007A7659">
              <w:rPr>
                <w:noProof w:val="0"/>
              </w:rPr>
              <w:t>6</w:t>
            </w:r>
          </w:p>
        </w:tc>
        <w:tc>
          <w:tcPr>
            <w:tcW w:w="555" w:type="dxa"/>
            <w:tcBorders>
              <w:left w:val="single" w:sz="4" w:space="0" w:color="000000"/>
              <w:bottom w:val="single" w:sz="4" w:space="0" w:color="000000"/>
            </w:tcBorders>
          </w:tcPr>
          <w:p w14:paraId="46402AA6"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6B0EF55"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CDA5F3A"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0841BA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7247DCD" w14:textId="77777777" w:rsidR="00BD6B97" w:rsidRPr="007A7659" w:rsidRDefault="00BD6B97" w:rsidP="00AE5ED3">
            <w:pPr>
              <w:pStyle w:val="TableEntry"/>
              <w:rPr>
                <w:noProof w:val="0"/>
              </w:rPr>
            </w:pPr>
            <w:r w:rsidRPr="007A7659">
              <w:rPr>
                <w:noProof w:val="0"/>
              </w:rPr>
              <w:t>00109</w:t>
            </w:r>
          </w:p>
        </w:tc>
        <w:tc>
          <w:tcPr>
            <w:tcW w:w="2014" w:type="dxa"/>
            <w:tcBorders>
              <w:left w:val="single" w:sz="4" w:space="0" w:color="000000"/>
              <w:bottom w:val="single" w:sz="4" w:space="0" w:color="000000"/>
              <w:right w:val="single" w:sz="4" w:space="0" w:color="000000"/>
            </w:tcBorders>
          </w:tcPr>
          <w:p w14:paraId="0DFAEF8D" w14:textId="77777777" w:rsidR="00BD6B97" w:rsidRPr="007A7659" w:rsidRDefault="00BD6B97">
            <w:pPr>
              <w:pStyle w:val="TableEntry"/>
              <w:snapToGrid w:val="0"/>
              <w:rPr>
                <w:noProof w:val="0"/>
              </w:rPr>
            </w:pPr>
            <w:r w:rsidRPr="007A7659">
              <w:rPr>
                <w:noProof w:val="0"/>
              </w:rPr>
              <w:t>Mother’s Maiden Name</w:t>
            </w:r>
          </w:p>
        </w:tc>
      </w:tr>
      <w:tr w:rsidR="00BD6B97" w:rsidRPr="007A7659" w14:paraId="2186241A" w14:textId="77777777">
        <w:trPr>
          <w:jc w:val="center"/>
        </w:trPr>
        <w:tc>
          <w:tcPr>
            <w:tcW w:w="577" w:type="dxa"/>
            <w:tcBorders>
              <w:left w:val="single" w:sz="4" w:space="0" w:color="000000"/>
              <w:bottom w:val="single" w:sz="4" w:space="0" w:color="000000"/>
            </w:tcBorders>
          </w:tcPr>
          <w:p w14:paraId="0AEEFDDB" w14:textId="77777777" w:rsidR="00BD6B97" w:rsidRPr="007A7659" w:rsidRDefault="00BD6B97" w:rsidP="00AE5ED3">
            <w:pPr>
              <w:pStyle w:val="TableEntry"/>
              <w:rPr>
                <w:noProof w:val="0"/>
              </w:rPr>
            </w:pPr>
            <w:r w:rsidRPr="007A7659">
              <w:rPr>
                <w:noProof w:val="0"/>
              </w:rPr>
              <w:t>13</w:t>
            </w:r>
          </w:p>
        </w:tc>
        <w:tc>
          <w:tcPr>
            <w:tcW w:w="555" w:type="dxa"/>
            <w:tcBorders>
              <w:left w:val="single" w:sz="4" w:space="0" w:color="000000"/>
              <w:bottom w:val="single" w:sz="4" w:space="0" w:color="000000"/>
            </w:tcBorders>
          </w:tcPr>
          <w:p w14:paraId="0D8D745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06B49615" w14:textId="77777777" w:rsidR="00BD6B97" w:rsidRPr="007A7659" w:rsidRDefault="00BD6B97">
            <w:pPr>
              <w:pStyle w:val="TableEntry"/>
              <w:snapToGrid w:val="0"/>
              <w:rPr>
                <w:noProof w:val="0"/>
              </w:rPr>
            </w:pPr>
            <w:r w:rsidRPr="007A7659">
              <w:rPr>
                <w:noProof w:val="0"/>
              </w:rPr>
              <w:t>XTN</w:t>
            </w:r>
          </w:p>
        </w:tc>
        <w:tc>
          <w:tcPr>
            <w:tcW w:w="566" w:type="dxa"/>
            <w:tcBorders>
              <w:left w:val="single" w:sz="4" w:space="0" w:color="000000"/>
              <w:bottom w:val="single" w:sz="4" w:space="0" w:color="000000"/>
            </w:tcBorders>
          </w:tcPr>
          <w:p w14:paraId="58EE55C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5CBACF"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62776E0A" w14:textId="77777777" w:rsidR="00BD6B97" w:rsidRPr="007A7659" w:rsidRDefault="00BD6B97" w:rsidP="00AE5ED3">
            <w:pPr>
              <w:pStyle w:val="TableEntry"/>
              <w:rPr>
                <w:noProof w:val="0"/>
              </w:rPr>
            </w:pPr>
            <w:r w:rsidRPr="007A7659">
              <w:rPr>
                <w:noProof w:val="0"/>
              </w:rPr>
              <w:t>00116</w:t>
            </w:r>
          </w:p>
        </w:tc>
        <w:tc>
          <w:tcPr>
            <w:tcW w:w="2014" w:type="dxa"/>
            <w:tcBorders>
              <w:left w:val="single" w:sz="4" w:space="0" w:color="000000"/>
              <w:bottom w:val="single" w:sz="4" w:space="0" w:color="000000"/>
              <w:right w:val="single" w:sz="4" w:space="0" w:color="000000"/>
            </w:tcBorders>
          </w:tcPr>
          <w:p w14:paraId="1AC5637B" w14:textId="77777777" w:rsidR="00BD6B97" w:rsidRPr="007A7659" w:rsidRDefault="00BD6B97">
            <w:pPr>
              <w:pStyle w:val="TableEntry"/>
              <w:snapToGrid w:val="0"/>
              <w:rPr>
                <w:noProof w:val="0"/>
              </w:rPr>
            </w:pPr>
            <w:r w:rsidRPr="007A7659">
              <w:rPr>
                <w:noProof w:val="0"/>
              </w:rPr>
              <w:t>Phone Number - Home</w:t>
            </w:r>
          </w:p>
        </w:tc>
      </w:tr>
      <w:tr w:rsidR="00BD6B97" w:rsidRPr="007A7659" w14:paraId="43D73DB1" w14:textId="77777777">
        <w:trPr>
          <w:jc w:val="center"/>
        </w:trPr>
        <w:tc>
          <w:tcPr>
            <w:tcW w:w="577" w:type="dxa"/>
            <w:tcBorders>
              <w:left w:val="single" w:sz="4" w:space="0" w:color="000000"/>
              <w:bottom w:val="single" w:sz="4" w:space="0" w:color="000000"/>
            </w:tcBorders>
          </w:tcPr>
          <w:p w14:paraId="3223B8B0" w14:textId="77777777" w:rsidR="00BD6B97" w:rsidRPr="007A7659" w:rsidRDefault="00BD6B97" w:rsidP="00AE5ED3">
            <w:pPr>
              <w:pStyle w:val="TableEntry"/>
              <w:rPr>
                <w:noProof w:val="0"/>
              </w:rPr>
            </w:pPr>
            <w:r w:rsidRPr="007A7659">
              <w:rPr>
                <w:noProof w:val="0"/>
              </w:rPr>
              <w:t>24</w:t>
            </w:r>
          </w:p>
        </w:tc>
        <w:tc>
          <w:tcPr>
            <w:tcW w:w="555" w:type="dxa"/>
            <w:tcBorders>
              <w:left w:val="single" w:sz="4" w:space="0" w:color="000000"/>
              <w:bottom w:val="single" w:sz="4" w:space="0" w:color="000000"/>
            </w:tcBorders>
          </w:tcPr>
          <w:p w14:paraId="1F70F71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BC47F01"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4C492C0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E2B844E" w14:textId="77777777" w:rsidR="00BD6B97" w:rsidRPr="007A7659" w:rsidRDefault="00BD6B97" w:rsidP="00AE5ED3">
            <w:pPr>
              <w:pStyle w:val="TableEntry"/>
              <w:rPr>
                <w:noProof w:val="0"/>
              </w:rPr>
            </w:pPr>
            <w:r w:rsidRPr="007A7659">
              <w:rPr>
                <w:noProof w:val="0"/>
              </w:rPr>
              <w:t>0136</w:t>
            </w:r>
          </w:p>
        </w:tc>
        <w:tc>
          <w:tcPr>
            <w:tcW w:w="743" w:type="dxa"/>
            <w:tcBorders>
              <w:left w:val="single" w:sz="4" w:space="0" w:color="000000"/>
              <w:bottom w:val="single" w:sz="4" w:space="0" w:color="000000"/>
            </w:tcBorders>
          </w:tcPr>
          <w:p w14:paraId="567F63CD" w14:textId="77777777" w:rsidR="00BD6B97" w:rsidRPr="007A7659" w:rsidRDefault="00BD6B97" w:rsidP="00AE5ED3">
            <w:pPr>
              <w:pStyle w:val="TableEntry"/>
              <w:rPr>
                <w:noProof w:val="0"/>
              </w:rPr>
            </w:pPr>
            <w:r w:rsidRPr="007A7659">
              <w:rPr>
                <w:noProof w:val="0"/>
              </w:rPr>
              <w:t>00127</w:t>
            </w:r>
          </w:p>
        </w:tc>
        <w:tc>
          <w:tcPr>
            <w:tcW w:w="2014" w:type="dxa"/>
            <w:tcBorders>
              <w:left w:val="single" w:sz="4" w:space="0" w:color="000000"/>
              <w:bottom w:val="single" w:sz="4" w:space="0" w:color="000000"/>
              <w:right w:val="single" w:sz="4" w:space="0" w:color="000000"/>
            </w:tcBorders>
          </w:tcPr>
          <w:p w14:paraId="7024838A" w14:textId="77777777" w:rsidR="00BD6B97" w:rsidRPr="007A7659" w:rsidRDefault="00BD6B97">
            <w:pPr>
              <w:pStyle w:val="TableEntry"/>
              <w:snapToGrid w:val="0"/>
              <w:rPr>
                <w:noProof w:val="0"/>
              </w:rPr>
            </w:pPr>
            <w:r w:rsidRPr="007A7659">
              <w:rPr>
                <w:noProof w:val="0"/>
              </w:rPr>
              <w:t>Multiple Birth Indicator</w:t>
            </w:r>
          </w:p>
        </w:tc>
      </w:tr>
      <w:tr w:rsidR="00BD6B97" w:rsidRPr="007A7659" w14:paraId="47455921" w14:textId="77777777">
        <w:trPr>
          <w:jc w:val="center"/>
        </w:trPr>
        <w:tc>
          <w:tcPr>
            <w:tcW w:w="577" w:type="dxa"/>
            <w:tcBorders>
              <w:left w:val="single" w:sz="4" w:space="0" w:color="000000"/>
              <w:bottom w:val="single" w:sz="4" w:space="0" w:color="000000"/>
            </w:tcBorders>
          </w:tcPr>
          <w:p w14:paraId="3366932E" w14:textId="77777777" w:rsidR="00BD6B97" w:rsidRPr="007A7659" w:rsidRDefault="00BD6B97" w:rsidP="00AE5ED3">
            <w:pPr>
              <w:pStyle w:val="TableEntry"/>
              <w:rPr>
                <w:noProof w:val="0"/>
              </w:rPr>
            </w:pPr>
            <w:r w:rsidRPr="007A7659">
              <w:rPr>
                <w:noProof w:val="0"/>
              </w:rPr>
              <w:t>25</w:t>
            </w:r>
          </w:p>
        </w:tc>
        <w:tc>
          <w:tcPr>
            <w:tcW w:w="555" w:type="dxa"/>
            <w:tcBorders>
              <w:left w:val="single" w:sz="4" w:space="0" w:color="000000"/>
              <w:bottom w:val="single" w:sz="4" w:space="0" w:color="000000"/>
            </w:tcBorders>
          </w:tcPr>
          <w:p w14:paraId="01292A6D" w14:textId="77777777" w:rsidR="00BD6B97" w:rsidRPr="007A7659" w:rsidRDefault="00BD6B97" w:rsidP="00AE5ED3">
            <w:pPr>
              <w:pStyle w:val="TableEntry"/>
              <w:rPr>
                <w:noProof w:val="0"/>
              </w:rPr>
            </w:pPr>
            <w:r w:rsidRPr="007A7659">
              <w:rPr>
                <w:noProof w:val="0"/>
              </w:rPr>
              <w:t>2</w:t>
            </w:r>
          </w:p>
        </w:tc>
        <w:tc>
          <w:tcPr>
            <w:tcW w:w="544" w:type="dxa"/>
            <w:tcBorders>
              <w:left w:val="single" w:sz="4" w:space="0" w:color="000000"/>
              <w:bottom w:val="single" w:sz="4" w:space="0" w:color="000000"/>
            </w:tcBorders>
          </w:tcPr>
          <w:p w14:paraId="234D3B7E" w14:textId="77777777" w:rsidR="00BD6B97" w:rsidRPr="007A7659" w:rsidRDefault="00BD6B97">
            <w:pPr>
              <w:pStyle w:val="TableEntry"/>
              <w:snapToGrid w:val="0"/>
              <w:rPr>
                <w:noProof w:val="0"/>
              </w:rPr>
            </w:pPr>
            <w:r w:rsidRPr="007A7659">
              <w:rPr>
                <w:noProof w:val="0"/>
              </w:rPr>
              <w:t>NM</w:t>
            </w:r>
          </w:p>
        </w:tc>
        <w:tc>
          <w:tcPr>
            <w:tcW w:w="566" w:type="dxa"/>
            <w:tcBorders>
              <w:left w:val="single" w:sz="4" w:space="0" w:color="000000"/>
              <w:bottom w:val="single" w:sz="4" w:space="0" w:color="000000"/>
            </w:tcBorders>
          </w:tcPr>
          <w:p w14:paraId="64F00479"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6E88809"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1B79CFC" w14:textId="77777777" w:rsidR="00BD6B97" w:rsidRPr="007A7659" w:rsidRDefault="00BD6B97" w:rsidP="00AE5ED3">
            <w:pPr>
              <w:pStyle w:val="TableEntry"/>
              <w:rPr>
                <w:noProof w:val="0"/>
              </w:rPr>
            </w:pPr>
            <w:r w:rsidRPr="007A7659">
              <w:rPr>
                <w:noProof w:val="0"/>
              </w:rPr>
              <w:t>00128</w:t>
            </w:r>
          </w:p>
        </w:tc>
        <w:tc>
          <w:tcPr>
            <w:tcW w:w="2014" w:type="dxa"/>
            <w:tcBorders>
              <w:left w:val="single" w:sz="4" w:space="0" w:color="000000"/>
              <w:bottom w:val="single" w:sz="4" w:space="0" w:color="000000"/>
              <w:right w:val="single" w:sz="4" w:space="0" w:color="000000"/>
            </w:tcBorders>
          </w:tcPr>
          <w:p w14:paraId="7C0E2F9B" w14:textId="77777777" w:rsidR="00BD6B97" w:rsidRPr="007A7659" w:rsidRDefault="00BD6B97">
            <w:pPr>
              <w:pStyle w:val="TableEntry"/>
              <w:snapToGrid w:val="0"/>
              <w:rPr>
                <w:noProof w:val="0"/>
              </w:rPr>
            </w:pPr>
            <w:r w:rsidRPr="007A7659">
              <w:rPr>
                <w:noProof w:val="0"/>
              </w:rPr>
              <w:t xml:space="preserve">Birth Order (within live </w:t>
            </w:r>
            <w:r w:rsidRPr="007A7659">
              <w:rPr>
                <w:noProof w:val="0"/>
              </w:rPr>
              <w:lastRenderedPageBreak/>
              <w:t>births)</w:t>
            </w:r>
          </w:p>
        </w:tc>
      </w:tr>
      <w:tr w:rsidR="00BD6B97" w:rsidRPr="007A7659" w14:paraId="18AD3ACB" w14:textId="77777777">
        <w:trPr>
          <w:jc w:val="center"/>
        </w:trPr>
        <w:tc>
          <w:tcPr>
            <w:tcW w:w="577" w:type="dxa"/>
            <w:tcBorders>
              <w:left w:val="single" w:sz="4" w:space="0" w:color="000000"/>
              <w:bottom w:val="single" w:sz="4" w:space="0" w:color="000000"/>
            </w:tcBorders>
          </w:tcPr>
          <w:p w14:paraId="4A790F4B" w14:textId="77777777" w:rsidR="00BD6B97" w:rsidRPr="007A7659" w:rsidRDefault="00BD6B97" w:rsidP="00AE5ED3">
            <w:pPr>
              <w:pStyle w:val="TableEntry"/>
              <w:rPr>
                <w:noProof w:val="0"/>
              </w:rPr>
            </w:pPr>
            <w:r w:rsidRPr="007A7659">
              <w:rPr>
                <w:noProof w:val="0"/>
              </w:rPr>
              <w:lastRenderedPageBreak/>
              <w:t>33</w:t>
            </w:r>
          </w:p>
        </w:tc>
        <w:tc>
          <w:tcPr>
            <w:tcW w:w="555" w:type="dxa"/>
            <w:tcBorders>
              <w:left w:val="single" w:sz="4" w:space="0" w:color="000000"/>
              <w:bottom w:val="single" w:sz="4" w:space="0" w:color="000000"/>
            </w:tcBorders>
          </w:tcPr>
          <w:p w14:paraId="214C94F4"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11FB0CEA"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672B304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E88B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A39E12A" w14:textId="77777777" w:rsidR="00BD6B97" w:rsidRPr="007A7659" w:rsidRDefault="00BD6B97" w:rsidP="00AE5ED3">
            <w:pPr>
              <w:pStyle w:val="TableEntry"/>
              <w:rPr>
                <w:noProof w:val="0"/>
              </w:rPr>
            </w:pPr>
            <w:r w:rsidRPr="007A7659">
              <w:rPr>
                <w:noProof w:val="0"/>
              </w:rPr>
              <w:t>01537</w:t>
            </w:r>
          </w:p>
        </w:tc>
        <w:tc>
          <w:tcPr>
            <w:tcW w:w="2014" w:type="dxa"/>
            <w:tcBorders>
              <w:left w:val="single" w:sz="4" w:space="0" w:color="000000"/>
              <w:bottom w:val="single" w:sz="4" w:space="0" w:color="000000"/>
              <w:right w:val="single" w:sz="4" w:space="0" w:color="000000"/>
            </w:tcBorders>
          </w:tcPr>
          <w:p w14:paraId="597FD8CE" w14:textId="77777777" w:rsidR="00BD6B97" w:rsidRPr="007A7659" w:rsidRDefault="00BD6B97">
            <w:pPr>
              <w:pStyle w:val="TableEntry"/>
              <w:snapToGrid w:val="0"/>
              <w:rPr>
                <w:noProof w:val="0"/>
              </w:rPr>
            </w:pPr>
            <w:r w:rsidRPr="007A7659">
              <w:rPr>
                <w:noProof w:val="0"/>
              </w:rPr>
              <w:t>Last Update Date/Time</w:t>
            </w:r>
          </w:p>
        </w:tc>
      </w:tr>
      <w:tr w:rsidR="00BD6B97" w:rsidRPr="007A7659" w14:paraId="52CB5F4D" w14:textId="77777777">
        <w:trPr>
          <w:jc w:val="center"/>
        </w:trPr>
        <w:tc>
          <w:tcPr>
            <w:tcW w:w="577" w:type="dxa"/>
            <w:tcBorders>
              <w:left w:val="single" w:sz="4" w:space="0" w:color="000000"/>
              <w:bottom w:val="single" w:sz="4" w:space="0" w:color="000000"/>
            </w:tcBorders>
          </w:tcPr>
          <w:p w14:paraId="48B53D0F" w14:textId="77777777" w:rsidR="00BD6B97" w:rsidRPr="007A7659" w:rsidRDefault="00BD6B97" w:rsidP="00AE5ED3">
            <w:pPr>
              <w:pStyle w:val="TableEntry"/>
              <w:rPr>
                <w:noProof w:val="0"/>
              </w:rPr>
            </w:pPr>
            <w:r w:rsidRPr="007A7659">
              <w:rPr>
                <w:noProof w:val="0"/>
              </w:rPr>
              <w:t>34</w:t>
            </w:r>
          </w:p>
        </w:tc>
        <w:tc>
          <w:tcPr>
            <w:tcW w:w="555" w:type="dxa"/>
            <w:tcBorders>
              <w:left w:val="single" w:sz="4" w:space="0" w:color="000000"/>
              <w:bottom w:val="single" w:sz="4" w:space="0" w:color="000000"/>
            </w:tcBorders>
          </w:tcPr>
          <w:p w14:paraId="6BF454F1" w14:textId="77777777" w:rsidR="00BD6B97" w:rsidRPr="007A7659" w:rsidRDefault="00BD6B97" w:rsidP="00AE5ED3">
            <w:pPr>
              <w:pStyle w:val="TableEntry"/>
              <w:rPr>
                <w:noProof w:val="0"/>
              </w:rPr>
            </w:pPr>
            <w:r w:rsidRPr="007A7659">
              <w:rPr>
                <w:noProof w:val="0"/>
              </w:rPr>
              <w:t>241</w:t>
            </w:r>
          </w:p>
        </w:tc>
        <w:tc>
          <w:tcPr>
            <w:tcW w:w="544" w:type="dxa"/>
            <w:tcBorders>
              <w:left w:val="single" w:sz="4" w:space="0" w:color="000000"/>
              <w:bottom w:val="single" w:sz="4" w:space="0" w:color="000000"/>
            </w:tcBorders>
          </w:tcPr>
          <w:p w14:paraId="176BA25B" w14:textId="77777777" w:rsidR="00BD6B97" w:rsidRPr="007A7659" w:rsidRDefault="00BD6B97">
            <w:pPr>
              <w:pStyle w:val="TableEntry"/>
              <w:snapToGrid w:val="0"/>
              <w:rPr>
                <w:noProof w:val="0"/>
              </w:rPr>
            </w:pPr>
            <w:r w:rsidRPr="007A7659">
              <w:rPr>
                <w:noProof w:val="0"/>
              </w:rPr>
              <w:t>HD</w:t>
            </w:r>
          </w:p>
        </w:tc>
        <w:tc>
          <w:tcPr>
            <w:tcW w:w="566" w:type="dxa"/>
            <w:tcBorders>
              <w:left w:val="single" w:sz="4" w:space="0" w:color="000000"/>
              <w:bottom w:val="single" w:sz="4" w:space="0" w:color="000000"/>
            </w:tcBorders>
          </w:tcPr>
          <w:p w14:paraId="174039D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5F73968"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86217E2" w14:textId="77777777" w:rsidR="00BD6B97" w:rsidRPr="007A7659" w:rsidRDefault="00BD6B97" w:rsidP="00AE5ED3">
            <w:pPr>
              <w:pStyle w:val="TableEntry"/>
              <w:rPr>
                <w:noProof w:val="0"/>
              </w:rPr>
            </w:pPr>
            <w:r w:rsidRPr="007A7659">
              <w:rPr>
                <w:noProof w:val="0"/>
              </w:rPr>
              <w:t>01538</w:t>
            </w:r>
          </w:p>
        </w:tc>
        <w:tc>
          <w:tcPr>
            <w:tcW w:w="2014" w:type="dxa"/>
            <w:tcBorders>
              <w:left w:val="single" w:sz="4" w:space="0" w:color="000000"/>
              <w:bottom w:val="single" w:sz="4" w:space="0" w:color="000000"/>
              <w:right w:val="single" w:sz="4" w:space="0" w:color="000000"/>
            </w:tcBorders>
          </w:tcPr>
          <w:p w14:paraId="763B0F6A" w14:textId="77777777" w:rsidR="00BD6B97" w:rsidRPr="007A7659" w:rsidRDefault="00BD6B97">
            <w:pPr>
              <w:pStyle w:val="TableEntry"/>
              <w:snapToGrid w:val="0"/>
              <w:rPr>
                <w:noProof w:val="0"/>
              </w:rPr>
            </w:pPr>
            <w:r w:rsidRPr="007A7659">
              <w:rPr>
                <w:noProof w:val="0"/>
              </w:rPr>
              <w:t>Last Update Facility</w:t>
            </w:r>
          </w:p>
        </w:tc>
      </w:tr>
    </w:tbl>
    <w:p w14:paraId="5F13E84F" w14:textId="77777777" w:rsidR="00BD6B97" w:rsidRPr="007A7659" w:rsidRDefault="00BD6B97" w:rsidP="007E3B51">
      <w:pPr>
        <w:pStyle w:val="BodyText"/>
        <w:jc w:val="right"/>
        <w:rPr>
          <w:i/>
          <w:iCs/>
        </w:rPr>
      </w:pPr>
      <w:r w:rsidRPr="007A7659">
        <w:rPr>
          <w:i/>
          <w:iCs/>
        </w:rPr>
        <w:t>Adapted from the HL7 standard, version 2.5</w:t>
      </w:r>
    </w:p>
    <w:p w14:paraId="19C408A7" w14:textId="77777777" w:rsidR="00714877" w:rsidRPr="007A7659" w:rsidRDefault="00714877" w:rsidP="00AE5ED3">
      <w:pPr>
        <w:pStyle w:val="BodyText"/>
      </w:pPr>
    </w:p>
    <w:p w14:paraId="108C9C01"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7D4981B7" w14:textId="77777777" w:rsidR="00BD6B97" w:rsidRPr="007A7659" w:rsidRDefault="00BD6B97">
      <w:r w:rsidRPr="007A7659">
        <w:t xml:space="preserve">The PID segment and the PD1, PV1, PV2, and QRI segments that are associated with it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3.22.4.2.2.11) for a detailed description of how the Patient Demographics Supplier responds to the query request under various circumstances.</w:t>
      </w:r>
    </w:p>
    <w:p w14:paraId="080241E5" w14:textId="77777777" w:rsidR="00BD6B97" w:rsidRPr="007A7659" w:rsidRDefault="00BD6B97">
      <w:pPr>
        <w:pStyle w:val="Heading6"/>
        <w:numPr>
          <w:ilvl w:val="5"/>
          <w:numId w:val="19"/>
        </w:numPr>
        <w:tabs>
          <w:tab w:val="clear" w:pos="4320"/>
          <w:tab w:val="left" w:pos="1152"/>
        </w:tabs>
        <w:rPr>
          <w:noProof w:val="0"/>
        </w:rPr>
      </w:pPr>
      <w:bookmarkStart w:id="3459" w:name="_Toc173916547"/>
      <w:bookmarkStart w:id="3460" w:name="_Toc174249049"/>
      <w:r w:rsidRPr="007A7659">
        <w:rPr>
          <w:noProof w:val="0"/>
        </w:rPr>
        <w:t>PD1 Segment</w:t>
      </w:r>
      <w:bookmarkEnd w:id="3459"/>
      <w:bookmarkEnd w:id="3460"/>
    </w:p>
    <w:p w14:paraId="59A69DC5" w14:textId="77777777" w:rsidR="00BD6B97" w:rsidRPr="007A7659" w:rsidRDefault="00BD6B97">
      <w:r w:rsidRPr="007A7659">
        <w:t>For each patient for which the Patient Demographics Supplier returns a PID segment, it may optionally return the PD1 (Patient Additional Demographics) segment, but is not required to do so.</w:t>
      </w:r>
    </w:p>
    <w:p w14:paraId="67FF7584" w14:textId="77777777" w:rsidR="00BD6B97" w:rsidRPr="007A7659" w:rsidRDefault="00BD6B97">
      <w:pPr>
        <w:pStyle w:val="Heading6"/>
        <w:numPr>
          <w:ilvl w:val="5"/>
          <w:numId w:val="19"/>
        </w:numPr>
        <w:tabs>
          <w:tab w:val="clear" w:pos="4320"/>
          <w:tab w:val="left" w:pos="1152"/>
        </w:tabs>
        <w:rPr>
          <w:noProof w:val="0"/>
        </w:rPr>
      </w:pPr>
      <w:bookmarkStart w:id="3461" w:name="_Toc173916548"/>
      <w:bookmarkStart w:id="3462" w:name="_Toc174249050"/>
      <w:r w:rsidRPr="007A7659">
        <w:rPr>
          <w:noProof w:val="0"/>
        </w:rPr>
        <w:t>PV1 Segment</w:t>
      </w:r>
      <w:bookmarkEnd w:id="3461"/>
      <w:bookmarkEnd w:id="3462"/>
    </w:p>
    <w:p w14:paraId="4E4C38D2" w14:textId="77777777" w:rsidR="00BD6B97" w:rsidRPr="007A7659" w:rsidRDefault="00BD6B97" w:rsidP="007E3B51">
      <w:r w:rsidRPr="007A7659">
        <w:t>For each patient for which the Patient Demographics Supplier returns a PID segment, it shall also return a PV1 Segment in which attributes are populated as specified in Table 3.22-9. In addition, the Patient Demographics Supplier shall return all other attributes within the PV1 segment for which it is able to supply values.</w:t>
      </w:r>
    </w:p>
    <w:p w14:paraId="5D2CB165" w14:textId="77777777" w:rsidR="00BD6B97" w:rsidRPr="007A7659" w:rsidRDefault="00BD6B97">
      <w:pPr>
        <w:pStyle w:val="TableTitle"/>
      </w:pPr>
      <w:bookmarkStart w:id="3463" w:name="OLE_LINK14"/>
      <w:bookmarkStart w:id="3464" w:name="OLE_LINK15"/>
      <w:r w:rsidRPr="007A7659">
        <w:t xml:space="preserve">Table 3.22-9: </w:t>
      </w:r>
      <w:r w:rsidR="00BC6DE6" w:rsidRPr="007A7659">
        <w:t>IHE</w:t>
      </w:r>
      <w:r w:rsidRPr="007A7659">
        <w:t xml:space="preserve"> Profile – PV1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35"/>
        <w:gridCol w:w="566"/>
        <w:gridCol w:w="655"/>
        <w:gridCol w:w="743"/>
        <w:gridCol w:w="2124"/>
      </w:tblGrid>
      <w:tr w:rsidR="00BD6B97" w:rsidRPr="007A7659" w14:paraId="1659AD9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bookmarkEnd w:id="3463"/>
          <w:bookmarkEnd w:id="3464"/>
          <w:p w14:paraId="169E591E" w14:textId="77777777" w:rsidR="00BD6B97" w:rsidRPr="007A7659" w:rsidRDefault="00BD6B97" w:rsidP="003C1EF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53CD9D2D" w14:textId="77777777" w:rsidR="00BD6B97" w:rsidRPr="007A7659" w:rsidRDefault="00BD6B97" w:rsidP="003C1EFA">
            <w:pPr>
              <w:pStyle w:val="TableEntryHeader"/>
            </w:pPr>
            <w:r w:rsidRPr="007A7659">
              <w:t>LEN</w:t>
            </w:r>
          </w:p>
        </w:tc>
        <w:tc>
          <w:tcPr>
            <w:tcW w:w="535" w:type="dxa"/>
            <w:tcBorders>
              <w:top w:val="single" w:sz="4" w:space="0" w:color="000000"/>
              <w:left w:val="single" w:sz="4" w:space="0" w:color="000000"/>
              <w:bottom w:val="single" w:sz="4" w:space="0" w:color="000000"/>
            </w:tcBorders>
            <w:shd w:val="clear" w:color="auto" w:fill="D8D8D8"/>
          </w:tcPr>
          <w:p w14:paraId="1213B9EB" w14:textId="77777777" w:rsidR="00BD6B97" w:rsidRPr="007A7659" w:rsidRDefault="00BD6B97" w:rsidP="003C1EF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9D0156F" w14:textId="77777777" w:rsidR="00BD6B97" w:rsidRPr="007A7659" w:rsidRDefault="00BD6B97" w:rsidP="003C1EF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5ED30B7B" w14:textId="77777777" w:rsidR="00BD6B97" w:rsidRPr="007A7659" w:rsidRDefault="00BD6B97" w:rsidP="003C1EF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616C4473" w14:textId="77777777" w:rsidR="00BD6B97" w:rsidRPr="007A7659" w:rsidRDefault="00BD6B97" w:rsidP="003C1EFA">
            <w:pPr>
              <w:pStyle w:val="TableEntryHeader"/>
            </w:pPr>
            <w:r w:rsidRPr="007A7659">
              <w:t>ITEM#</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118AD6A8" w14:textId="77777777" w:rsidR="00BD6B97" w:rsidRPr="007A7659" w:rsidRDefault="00BD6B97" w:rsidP="003C1EFA">
            <w:pPr>
              <w:pStyle w:val="TableEntryHeader"/>
            </w:pPr>
            <w:r w:rsidRPr="007A7659">
              <w:t>ELEMENT NAME</w:t>
            </w:r>
          </w:p>
        </w:tc>
      </w:tr>
      <w:tr w:rsidR="00BD6B97" w:rsidRPr="007A7659" w14:paraId="1AEB48CA" w14:textId="77777777">
        <w:trPr>
          <w:jc w:val="center"/>
        </w:trPr>
        <w:tc>
          <w:tcPr>
            <w:tcW w:w="577" w:type="dxa"/>
            <w:tcBorders>
              <w:left w:val="single" w:sz="4" w:space="0" w:color="000000"/>
              <w:bottom w:val="single" w:sz="4" w:space="0" w:color="000000"/>
            </w:tcBorders>
          </w:tcPr>
          <w:p w14:paraId="096478E8"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E7F1EF7" w14:textId="77777777" w:rsidR="00BD6B97" w:rsidRPr="007A7659" w:rsidRDefault="00BD6B97" w:rsidP="00AE5ED3">
            <w:pPr>
              <w:pStyle w:val="TableEntry"/>
              <w:rPr>
                <w:noProof w:val="0"/>
              </w:rPr>
            </w:pPr>
            <w:r w:rsidRPr="007A7659">
              <w:rPr>
                <w:noProof w:val="0"/>
              </w:rPr>
              <w:t>1</w:t>
            </w:r>
          </w:p>
        </w:tc>
        <w:tc>
          <w:tcPr>
            <w:tcW w:w="535" w:type="dxa"/>
            <w:tcBorders>
              <w:left w:val="single" w:sz="4" w:space="0" w:color="000000"/>
              <w:bottom w:val="single" w:sz="4" w:space="0" w:color="000000"/>
            </w:tcBorders>
          </w:tcPr>
          <w:p w14:paraId="1DD3DCE6"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3CE1E12"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564936B" w14:textId="77777777" w:rsidR="00BD6B97" w:rsidRPr="007A7659" w:rsidRDefault="00BD6B97" w:rsidP="00AE5ED3">
            <w:pPr>
              <w:pStyle w:val="TableEntry"/>
              <w:rPr>
                <w:noProof w:val="0"/>
              </w:rPr>
            </w:pPr>
            <w:r w:rsidRPr="007A7659">
              <w:rPr>
                <w:noProof w:val="0"/>
              </w:rPr>
              <w:t>0004</w:t>
            </w:r>
          </w:p>
        </w:tc>
        <w:tc>
          <w:tcPr>
            <w:tcW w:w="743" w:type="dxa"/>
            <w:tcBorders>
              <w:left w:val="single" w:sz="4" w:space="0" w:color="000000"/>
              <w:bottom w:val="single" w:sz="4" w:space="0" w:color="000000"/>
            </w:tcBorders>
          </w:tcPr>
          <w:p w14:paraId="2E786BE1" w14:textId="77777777" w:rsidR="00BD6B97" w:rsidRPr="007A7659" w:rsidRDefault="00BD6B97" w:rsidP="00AE5ED3">
            <w:pPr>
              <w:pStyle w:val="TableEntry"/>
              <w:rPr>
                <w:noProof w:val="0"/>
              </w:rPr>
            </w:pPr>
            <w:r w:rsidRPr="007A7659">
              <w:rPr>
                <w:noProof w:val="0"/>
              </w:rPr>
              <w:t>00132</w:t>
            </w:r>
          </w:p>
        </w:tc>
        <w:tc>
          <w:tcPr>
            <w:tcW w:w="2124" w:type="dxa"/>
            <w:tcBorders>
              <w:left w:val="single" w:sz="4" w:space="0" w:color="000000"/>
              <w:bottom w:val="single" w:sz="4" w:space="0" w:color="000000"/>
              <w:right w:val="single" w:sz="4" w:space="0" w:color="000000"/>
            </w:tcBorders>
          </w:tcPr>
          <w:p w14:paraId="5CCF61E4" w14:textId="77777777" w:rsidR="00BD6B97" w:rsidRPr="007A7659" w:rsidRDefault="00BD6B97">
            <w:pPr>
              <w:pStyle w:val="TableEntry"/>
              <w:snapToGrid w:val="0"/>
              <w:rPr>
                <w:noProof w:val="0"/>
              </w:rPr>
            </w:pPr>
            <w:r w:rsidRPr="007A7659">
              <w:rPr>
                <w:noProof w:val="0"/>
              </w:rPr>
              <w:t>Patient Class</w:t>
            </w:r>
          </w:p>
        </w:tc>
      </w:tr>
      <w:tr w:rsidR="00BD6B97" w:rsidRPr="007A7659" w14:paraId="6F539FC2" w14:textId="77777777">
        <w:trPr>
          <w:jc w:val="center"/>
        </w:trPr>
        <w:tc>
          <w:tcPr>
            <w:tcW w:w="577" w:type="dxa"/>
            <w:tcBorders>
              <w:left w:val="single" w:sz="4" w:space="0" w:color="000000"/>
              <w:bottom w:val="single" w:sz="4" w:space="0" w:color="000000"/>
            </w:tcBorders>
          </w:tcPr>
          <w:p w14:paraId="4F542282"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9BCA6BF" w14:textId="77777777" w:rsidR="00BD6B97" w:rsidRPr="007A7659" w:rsidRDefault="00BD6B97" w:rsidP="00AE5ED3">
            <w:pPr>
              <w:pStyle w:val="TableEntry"/>
              <w:rPr>
                <w:noProof w:val="0"/>
              </w:rPr>
            </w:pPr>
            <w:r w:rsidRPr="007A7659">
              <w:rPr>
                <w:noProof w:val="0"/>
              </w:rPr>
              <w:t>80</w:t>
            </w:r>
          </w:p>
        </w:tc>
        <w:tc>
          <w:tcPr>
            <w:tcW w:w="535" w:type="dxa"/>
            <w:tcBorders>
              <w:left w:val="single" w:sz="4" w:space="0" w:color="000000"/>
              <w:bottom w:val="single" w:sz="4" w:space="0" w:color="000000"/>
            </w:tcBorders>
          </w:tcPr>
          <w:p w14:paraId="0555DF35" w14:textId="77777777" w:rsidR="00BD6B97" w:rsidRPr="007A7659" w:rsidRDefault="00BD6B97">
            <w:pPr>
              <w:pStyle w:val="TableEntry"/>
              <w:snapToGrid w:val="0"/>
              <w:rPr>
                <w:noProof w:val="0"/>
              </w:rPr>
            </w:pPr>
            <w:r w:rsidRPr="007A7659">
              <w:rPr>
                <w:noProof w:val="0"/>
              </w:rPr>
              <w:t>PL</w:t>
            </w:r>
          </w:p>
        </w:tc>
        <w:tc>
          <w:tcPr>
            <w:tcW w:w="566" w:type="dxa"/>
            <w:tcBorders>
              <w:left w:val="single" w:sz="4" w:space="0" w:color="000000"/>
              <w:bottom w:val="single" w:sz="4" w:space="0" w:color="000000"/>
            </w:tcBorders>
          </w:tcPr>
          <w:p w14:paraId="4A60A45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88E286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0B1B09F" w14:textId="77777777" w:rsidR="00BD6B97" w:rsidRPr="007A7659" w:rsidRDefault="00BD6B97" w:rsidP="00AE5ED3">
            <w:pPr>
              <w:pStyle w:val="TableEntry"/>
              <w:rPr>
                <w:noProof w:val="0"/>
              </w:rPr>
            </w:pPr>
            <w:r w:rsidRPr="007A7659">
              <w:rPr>
                <w:noProof w:val="0"/>
              </w:rPr>
              <w:t>00133</w:t>
            </w:r>
          </w:p>
        </w:tc>
        <w:tc>
          <w:tcPr>
            <w:tcW w:w="2124" w:type="dxa"/>
            <w:tcBorders>
              <w:left w:val="single" w:sz="4" w:space="0" w:color="000000"/>
              <w:bottom w:val="single" w:sz="4" w:space="0" w:color="000000"/>
              <w:right w:val="single" w:sz="4" w:space="0" w:color="000000"/>
            </w:tcBorders>
          </w:tcPr>
          <w:p w14:paraId="3BD18121"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0375280A" w14:textId="77777777">
        <w:trPr>
          <w:jc w:val="center"/>
        </w:trPr>
        <w:tc>
          <w:tcPr>
            <w:tcW w:w="577" w:type="dxa"/>
            <w:tcBorders>
              <w:left w:val="single" w:sz="4" w:space="0" w:color="000000"/>
              <w:bottom w:val="single" w:sz="4" w:space="0" w:color="000000"/>
            </w:tcBorders>
          </w:tcPr>
          <w:p w14:paraId="7624D9CC"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7EC45EEB"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7A484B"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443446E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48FF33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417257C7" w14:textId="77777777" w:rsidR="00BD6B97" w:rsidRPr="007A7659" w:rsidRDefault="00BD6B97" w:rsidP="00AE5ED3">
            <w:pPr>
              <w:pStyle w:val="TableEntry"/>
              <w:rPr>
                <w:noProof w:val="0"/>
              </w:rPr>
            </w:pPr>
            <w:r w:rsidRPr="007A7659">
              <w:rPr>
                <w:noProof w:val="0"/>
              </w:rPr>
              <w:t>00137</w:t>
            </w:r>
          </w:p>
        </w:tc>
        <w:tc>
          <w:tcPr>
            <w:tcW w:w="2124" w:type="dxa"/>
            <w:tcBorders>
              <w:left w:val="single" w:sz="4" w:space="0" w:color="000000"/>
              <w:bottom w:val="single" w:sz="4" w:space="0" w:color="000000"/>
              <w:right w:val="single" w:sz="4" w:space="0" w:color="000000"/>
            </w:tcBorders>
          </w:tcPr>
          <w:p w14:paraId="5A9E3C1E" w14:textId="77777777" w:rsidR="00BD6B97" w:rsidRPr="007A7659" w:rsidRDefault="00BD6B97">
            <w:pPr>
              <w:pStyle w:val="TableEntry"/>
              <w:snapToGrid w:val="0"/>
              <w:rPr>
                <w:noProof w:val="0"/>
              </w:rPr>
            </w:pPr>
            <w:r w:rsidRPr="007A7659">
              <w:rPr>
                <w:noProof w:val="0"/>
              </w:rPr>
              <w:t>Attending Doctor</w:t>
            </w:r>
          </w:p>
        </w:tc>
      </w:tr>
      <w:tr w:rsidR="00BD6B97" w:rsidRPr="007A7659" w14:paraId="4A65B643" w14:textId="77777777">
        <w:trPr>
          <w:jc w:val="center"/>
        </w:trPr>
        <w:tc>
          <w:tcPr>
            <w:tcW w:w="577" w:type="dxa"/>
            <w:tcBorders>
              <w:left w:val="single" w:sz="4" w:space="0" w:color="000000"/>
              <w:bottom w:val="single" w:sz="4" w:space="0" w:color="000000"/>
            </w:tcBorders>
          </w:tcPr>
          <w:p w14:paraId="408DB2A4"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170B2176"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10F6437"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66845C3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D343D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09DF3581" w14:textId="77777777" w:rsidR="00BD6B97" w:rsidRPr="007A7659" w:rsidRDefault="00BD6B97" w:rsidP="00AE5ED3">
            <w:pPr>
              <w:pStyle w:val="TableEntry"/>
              <w:rPr>
                <w:noProof w:val="0"/>
              </w:rPr>
            </w:pPr>
            <w:r w:rsidRPr="007A7659">
              <w:rPr>
                <w:noProof w:val="0"/>
              </w:rPr>
              <w:t>00138</w:t>
            </w:r>
          </w:p>
        </w:tc>
        <w:tc>
          <w:tcPr>
            <w:tcW w:w="2124" w:type="dxa"/>
            <w:tcBorders>
              <w:left w:val="single" w:sz="4" w:space="0" w:color="000000"/>
              <w:bottom w:val="single" w:sz="4" w:space="0" w:color="000000"/>
              <w:right w:val="single" w:sz="4" w:space="0" w:color="000000"/>
            </w:tcBorders>
          </w:tcPr>
          <w:p w14:paraId="53143C9A" w14:textId="77777777" w:rsidR="00BD6B97" w:rsidRPr="007A7659" w:rsidRDefault="00BD6B97">
            <w:pPr>
              <w:pStyle w:val="TableEntry"/>
              <w:snapToGrid w:val="0"/>
              <w:rPr>
                <w:noProof w:val="0"/>
              </w:rPr>
            </w:pPr>
            <w:r w:rsidRPr="007A7659">
              <w:rPr>
                <w:noProof w:val="0"/>
              </w:rPr>
              <w:t>Referring Doctor</w:t>
            </w:r>
          </w:p>
        </w:tc>
      </w:tr>
      <w:tr w:rsidR="00BD6B97" w:rsidRPr="007A7659" w14:paraId="019EC315" w14:textId="77777777">
        <w:trPr>
          <w:jc w:val="center"/>
        </w:trPr>
        <w:tc>
          <w:tcPr>
            <w:tcW w:w="577" w:type="dxa"/>
            <w:tcBorders>
              <w:left w:val="single" w:sz="4" w:space="0" w:color="000000"/>
              <w:bottom w:val="single" w:sz="4" w:space="0" w:color="000000"/>
            </w:tcBorders>
          </w:tcPr>
          <w:p w14:paraId="3B0E0BC5" w14:textId="77777777" w:rsidR="00BD6B97" w:rsidRPr="007A7659" w:rsidRDefault="00BD6B97" w:rsidP="00AE5ED3">
            <w:pPr>
              <w:pStyle w:val="TableEntry"/>
              <w:rPr>
                <w:noProof w:val="0"/>
              </w:rPr>
            </w:pPr>
            <w:r w:rsidRPr="007A7659">
              <w:rPr>
                <w:noProof w:val="0"/>
              </w:rPr>
              <w:t>9</w:t>
            </w:r>
          </w:p>
        </w:tc>
        <w:tc>
          <w:tcPr>
            <w:tcW w:w="555" w:type="dxa"/>
            <w:tcBorders>
              <w:left w:val="single" w:sz="4" w:space="0" w:color="000000"/>
              <w:bottom w:val="single" w:sz="4" w:space="0" w:color="000000"/>
            </w:tcBorders>
          </w:tcPr>
          <w:p w14:paraId="24E65FD5"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34F72AF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395075"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6D0477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F53359E" w14:textId="77777777" w:rsidR="00BD6B97" w:rsidRPr="007A7659" w:rsidRDefault="00BD6B97" w:rsidP="00AE5ED3">
            <w:pPr>
              <w:pStyle w:val="TableEntry"/>
              <w:rPr>
                <w:noProof w:val="0"/>
              </w:rPr>
            </w:pPr>
            <w:r w:rsidRPr="007A7659">
              <w:rPr>
                <w:noProof w:val="0"/>
              </w:rPr>
              <w:t>00139</w:t>
            </w:r>
          </w:p>
        </w:tc>
        <w:tc>
          <w:tcPr>
            <w:tcW w:w="2124" w:type="dxa"/>
            <w:tcBorders>
              <w:left w:val="single" w:sz="4" w:space="0" w:color="000000"/>
              <w:bottom w:val="single" w:sz="4" w:space="0" w:color="000000"/>
              <w:right w:val="single" w:sz="4" w:space="0" w:color="000000"/>
            </w:tcBorders>
          </w:tcPr>
          <w:p w14:paraId="263CB2A9" w14:textId="77777777" w:rsidR="00BD6B97" w:rsidRPr="007A7659" w:rsidRDefault="00BD6B97">
            <w:pPr>
              <w:pStyle w:val="TableEntry"/>
              <w:snapToGrid w:val="0"/>
              <w:rPr>
                <w:noProof w:val="0"/>
              </w:rPr>
            </w:pPr>
            <w:r w:rsidRPr="007A7659">
              <w:rPr>
                <w:noProof w:val="0"/>
              </w:rPr>
              <w:t>Consulting Doctor</w:t>
            </w:r>
          </w:p>
        </w:tc>
      </w:tr>
      <w:tr w:rsidR="00BD6B97" w:rsidRPr="007A7659" w14:paraId="3BE7463B" w14:textId="77777777">
        <w:trPr>
          <w:jc w:val="center"/>
        </w:trPr>
        <w:tc>
          <w:tcPr>
            <w:tcW w:w="577" w:type="dxa"/>
            <w:tcBorders>
              <w:left w:val="single" w:sz="4" w:space="0" w:color="000000"/>
              <w:bottom w:val="single" w:sz="4" w:space="0" w:color="000000"/>
            </w:tcBorders>
          </w:tcPr>
          <w:p w14:paraId="42AEAD42" w14:textId="77777777" w:rsidR="00BD6B97" w:rsidRPr="007A7659" w:rsidRDefault="00BD6B97" w:rsidP="00AE5ED3">
            <w:pPr>
              <w:pStyle w:val="TableEntry"/>
              <w:rPr>
                <w:noProof w:val="0"/>
              </w:rPr>
            </w:pPr>
            <w:r w:rsidRPr="007A7659">
              <w:rPr>
                <w:noProof w:val="0"/>
              </w:rPr>
              <w:t>10</w:t>
            </w:r>
          </w:p>
        </w:tc>
        <w:tc>
          <w:tcPr>
            <w:tcW w:w="555" w:type="dxa"/>
            <w:tcBorders>
              <w:left w:val="single" w:sz="4" w:space="0" w:color="000000"/>
              <w:bottom w:val="single" w:sz="4" w:space="0" w:color="000000"/>
            </w:tcBorders>
          </w:tcPr>
          <w:p w14:paraId="42399265" w14:textId="77777777" w:rsidR="00BD6B97" w:rsidRPr="007A7659" w:rsidRDefault="00BD6B97" w:rsidP="00AE5ED3">
            <w:pPr>
              <w:pStyle w:val="TableEntry"/>
              <w:rPr>
                <w:noProof w:val="0"/>
              </w:rPr>
            </w:pPr>
            <w:r w:rsidRPr="007A7659">
              <w:rPr>
                <w:noProof w:val="0"/>
              </w:rPr>
              <w:t>3</w:t>
            </w:r>
          </w:p>
        </w:tc>
        <w:tc>
          <w:tcPr>
            <w:tcW w:w="535" w:type="dxa"/>
            <w:tcBorders>
              <w:left w:val="single" w:sz="4" w:space="0" w:color="000000"/>
              <w:bottom w:val="single" w:sz="4" w:space="0" w:color="000000"/>
            </w:tcBorders>
          </w:tcPr>
          <w:p w14:paraId="35B214B1"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0BD0A8A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5EE242FD" w14:textId="77777777" w:rsidR="00BD6B97" w:rsidRPr="007A7659" w:rsidRDefault="00BD6B97" w:rsidP="00AE5ED3">
            <w:pPr>
              <w:pStyle w:val="TableEntry"/>
              <w:rPr>
                <w:noProof w:val="0"/>
              </w:rPr>
            </w:pPr>
            <w:r w:rsidRPr="007A7659">
              <w:rPr>
                <w:noProof w:val="0"/>
              </w:rPr>
              <w:t>0069</w:t>
            </w:r>
          </w:p>
        </w:tc>
        <w:tc>
          <w:tcPr>
            <w:tcW w:w="743" w:type="dxa"/>
            <w:tcBorders>
              <w:left w:val="single" w:sz="4" w:space="0" w:color="000000"/>
              <w:bottom w:val="single" w:sz="4" w:space="0" w:color="000000"/>
            </w:tcBorders>
          </w:tcPr>
          <w:p w14:paraId="2930D295" w14:textId="77777777" w:rsidR="00BD6B97" w:rsidRPr="007A7659" w:rsidRDefault="00BD6B97" w:rsidP="00AE5ED3">
            <w:pPr>
              <w:pStyle w:val="TableEntry"/>
              <w:rPr>
                <w:noProof w:val="0"/>
              </w:rPr>
            </w:pPr>
            <w:r w:rsidRPr="007A7659">
              <w:rPr>
                <w:noProof w:val="0"/>
              </w:rPr>
              <w:t>00140</w:t>
            </w:r>
          </w:p>
        </w:tc>
        <w:tc>
          <w:tcPr>
            <w:tcW w:w="2124" w:type="dxa"/>
            <w:tcBorders>
              <w:left w:val="single" w:sz="4" w:space="0" w:color="000000"/>
              <w:bottom w:val="single" w:sz="4" w:space="0" w:color="000000"/>
              <w:right w:val="single" w:sz="4" w:space="0" w:color="000000"/>
            </w:tcBorders>
          </w:tcPr>
          <w:p w14:paraId="510B5C78" w14:textId="77777777" w:rsidR="00BD6B97" w:rsidRPr="007A7659" w:rsidRDefault="00BD6B97">
            <w:pPr>
              <w:pStyle w:val="TableEntry"/>
              <w:snapToGrid w:val="0"/>
              <w:rPr>
                <w:noProof w:val="0"/>
              </w:rPr>
            </w:pPr>
            <w:r w:rsidRPr="007A7659">
              <w:rPr>
                <w:noProof w:val="0"/>
              </w:rPr>
              <w:t>Hospital Service</w:t>
            </w:r>
          </w:p>
        </w:tc>
      </w:tr>
      <w:tr w:rsidR="00BD6B97" w:rsidRPr="007A7659" w14:paraId="0181064C" w14:textId="77777777">
        <w:trPr>
          <w:jc w:val="center"/>
        </w:trPr>
        <w:tc>
          <w:tcPr>
            <w:tcW w:w="577" w:type="dxa"/>
            <w:tcBorders>
              <w:left w:val="single" w:sz="4" w:space="0" w:color="000000"/>
              <w:bottom w:val="single" w:sz="4" w:space="0" w:color="000000"/>
            </w:tcBorders>
          </w:tcPr>
          <w:p w14:paraId="327E08B8" w14:textId="77777777" w:rsidR="00BD6B97" w:rsidRPr="007A7659" w:rsidRDefault="00BD6B97" w:rsidP="00AE5ED3">
            <w:pPr>
              <w:pStyle w:val="TableEntry"/>
              <w:rPr>
                <w:noProof w:val="0"/>
              </w:rPr>
            </w:pPr>
            <w:r w:rsidRPr="007A7659">
              <w:rPr>
                <w:noProof w:val="0"/>
              </w:rPr>
              <w:t>17</w:t>
            </w:r>
          </w:p>
        </w:tc>
        <w:tc>
          <w:tcPr>
            <w:tcW w:w="555" w:type="dxa"/>
            <w:tcBorders>
              <w:left w:val="single" w:sz="4" w:space="0" w:color="000000"/>
              <w:bottom w:val="single" w:sz="4" w:space="0" w:color="000000"/>
            </w:tcBorders>
          </w:tcPr>
          <w:p w14:paraId="28215908"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26147B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0A3AF0"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883C6C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26DA5F9" w14:textId="77777777" w:rsidR="00BD6B97" w:rsidRPr="007A7659" w:rsidRDefault="00BD6B97" w:rsidP="00AE5ED3">
            <w:pPr>
              <w:pStyle w:val="TableEntry"/>
              <w:rPr>
                <w:noProof w:val="0"/>
              </w:rPr>
            </w:pPr>
            <w:r w:rsidRPr="007A7659">
              <w:rPr>
                <w:noProof w:val="0"/>
              </w:rPr>
              <w:t>00147</w:t>
            </w:r>
          </w:p>
        </w:tc>
        <w:tc>
          <w:tcPr>
            <w:tcW w:w="2124" w:type="dxa"/>
            <w:tcBorders>
              <w:left w:val="single" w:sz="4" w:space="0" w:color="000000"/>
              <w:bottom w:val="single" w:sz="4" w:space="0" w:color="000000"/>
              <w:right w:val="single" w:sz="4" w:space="0" w:color="000000"/>
            </w:tcBorders>
          </w:tcPr>
          <w:p w14:paraId="63850797" w14:textId="77777777" w:rsidR="00BD6B97" w:rsidRPr="007A7659" w:rsidRDefault="00BD6B97">
            <w:pPr>
              <w:pStyle w:val="TableEntry"/>
              <w:snapToGrid w:val="0"/>
              <w:rPr>
                <w:noProof w:val="0"/>
              </w:rPr>
            </w:pPr>
            <w:r w:rsidRPr="007A7659">
              <w:rPr>
                <w:noProof w:val="0"/>
              </w:rPr>
              <w:t>Admitting Doctor</w:t>
            </w:r>
          </w:p>
        </w:tc>
      </w:tr>
      <w:tr w:rsidR="00BD6B97" w:rsidRPr="007A7659" w14:paraId="54858BCE" w14:textId="77777777">
        <w:trPr>
          <w:jc w:val="center"/>
        </w:trPr>
        <w:tc>
          <w:tcPr>
            <w:tcW w:w="577" w:type="dxa"/>
            <w:tcBorders>
              <w:left w:val="single" w:sz="4" w:space="0" w:color="000000"/>
              <w:bottom w:val="single" w:sz="4" w:space="0" w:color="000000"/>
            </w:tcBorders>
          </w:tcPr>
          <w:p w14:paraId="4DDB4E4D" w14:textId="77777777" w:rsidR="00BD6B97" w:rsidRPr="007A7659" w:rsidRDefault="00BD6B97" w:rsidP="00AE5ED3">
            <w:pPr>
              <w:pStyle w:val="TableEntry"/>
              <w:rPr>
                <w:noProof w:val="0"/>
              </w:rPr>
            </w:pPr>
            <w:r w:rsidRPr="007A7659">
              <w:rPr>
                <w:noProof w:val="0"/>
              </w:rPr>
              <w:t>19</w:t>
            </w:r>
          </w:p>
        </w:tc>
        <w:tc>
          <w:tcPr>
            <w:tcW w:w="555" w:type="dxa"/>
            <w:tcBorders>
              <w:left w:val="single" w:sz="4" w:space="0" w:color="000000"/>
              <w:bottom w:val="single" w:sz="4" w:space="0" w:color="000000"/>
            </w:tcBorders>
          </w:tcPr>
          <w:p w14:paraId="7157BEC1"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3DF52A"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39F31A4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E43333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30F90C7" w14:textId="77777777" w:rsidR="00BD6B97" w:rsidRPr="007A7659" w:rsidRDefault="00BD6B97" w:rsidP="00AE5ED3">
            <w:pPr>
              <w:pStyle w:val="TableEntry"/>
              <w:rPr>
                <w:noProof w:val="0"/>
              </w:rPr>
            </w:pPr>
            <w:r w:rsidRPr="007A7659">
              <w:rPr>
                <w:noProof w:val="0"/>
              </w:rPr>
              <w:t>00149</w:t>
            </w:r>
          </w:p>
        </w:tc>
        <w:tc>
          <w:tcPr>
            <w:tcW w:w="2124" w:type="dxa"/>
            <w:tcBorders>
              <w:left w:val="single" w:sz="4" w:space="0" w:color="000000"/>
              <w:bottom w:val="single" w:sz="4" w:space="0" w:color="000000"/>
              <w:right w:val="single" w:sz="4" w:space="0" w:color="000000"/>
            </w:tcBorders>
          </w:tcPr>
          <w:p w14:paraId="7732020C" w14:textId="77777777" w:rsidR="00BD6B97" w:rsidRPr="007A7659" w:rsidRDefault="00BD6B97">
            <w:pPr>
              <w:pStyle w:val="TableEntry"/>
              <w:snapToGrid w:val="0"/>
              <w:rPr>
                <w:noProof w:val="0"/>
              </w:rPr>
            </w:pPr>
            <w:r w:rsidRPr="007A7659">
              <w:rPr>
                <w:noProof w:val="0"/>
              </w:rPr>
              <w:t>Visit Number</w:t>
            </w:r>
          </w:p>
        </w:tc>
      </w:tr>
    </w:tbl>
    <w:p w14:paraId="22514B02" w14:textId="77777777" w:rsidR="00BD6B97" w:rsidRPr="007A7659" w:rsidRDefault="00BD6B97" w:rsidP="007E3B51">
      <w:pPr>
        <w:pStyle w:val="BodyText"/>
        <w:jc w:val="right"/>
        <w:rPr>
          <w:i/>
          <w:iCs/>
        </w:rPr>
      </w:pPr>
      <w:r w:rsidRPr="007A7659">
        <w:rPr>
          <w:i/>
          <w:iCs/>
        </w:rPr>
        <w:t>Adapted from the HL7 standard, version 2.5</w:t>
      </w:r>
    </w:p>
    <w:p w14:paraId="23B75828" w14:textId="77777777" w:rsidR="00BD6B97" w:rsidRPr="007A7659" w:rsidRDefault="00BD6B97">
      <w:pPr>
        <w:pStyle w:val="Heading6"/>
        <w:numPr>
          <w:ilvl w:val="5"/>
          <w:numId w:val="19"/>
        </w:numPr>
        <w:tabs>
          <w:tab w:val="clear" w:pos="4320"/>
          <w:tab w:val="left" w:pos="1152"/>
        </w:tabs>
        <w:rPr>
          <w:noProof w:val="0"/>
        </w:rPr>
      </w:pPr>
      <w:bookmarkStart w:id="3465" w:name="_Toc173916549"/>
      <w:bookmarkStart w:id="3466" w:name="_Toc174249051"/>
      <w:r w:rsidRPr="007A7659">
        <w:rPr>
          <w:noProof w:val="0"/>
        </w:rPr>
        <w:lastRenderedPageBreak/>
        <w:t>PV2 Segment</w:t>
      </w:r>
      <w:bookmarkEnd w:id="3465"/>
      <w:bookmarkEnd w:id="3466"/>
    </w:p>
    <w:p w14:paraId="4BBDB47F" w14:textId="77777777" w:rsidR="00BD6B97" w:rsidRPr="007A7659" w:rsidRDefault="00BD6B97">
      <w:r w:rsidRPr="007A7659">
        <w:t>For each patient for which the Patient Demographics Supplier returns a PID segment, it may optionally return the PV2 (Patient Visit – Additional Information) segment, but is not required to do so.</w:t>
      </w:r>
    </w:p>
    <w:p w14:paraId="47C24E4B" w14:textId="77777777" w:rsidR="00BD6B97" w:rsidRPr="007A7659" w:rsidRDefault="00BD6B97">
      <w:pPr>
        <w:pStyle w:val="Heading6"/>
        <w:numPr>
          <w:ilvl w:val="5"/>
          <w:numId w:val="19"/>
        </w:numPr>
        <w:tabs>
          <w:tab w:val="clear" w:pos="4320"/>
          <w:tab w:val="left" w:pos="1152"/>
        </w:tabs>
        <w:rPr>
          <w:noProof w:val="0"/>
        </w:rPr>
      </w:pPr>
      <w:bookmarkStart w:id="3467" w:name="_Toc173916550"/>
      <w:bookmarkStart w:id="3468" w:name="_Toc174249052"/>
      <w:r w:rsidRPr="007A7659">
        <w:rPr>
          <w:noProof w:val="0"/>
        </w:rPr>
        <w:t>QRI Segment</w:t>
      </w:r>
      <w:bookmarkEnd w:id="3467"/>
      <w:bookmarkEnd w:id="3468"/>
    </w:p>
    <w:p w14:paraId="04426B24"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0314FA08" w14:textId="77777777" w:rsidR="00BD6B97" w:rsidRPr="007A7659" w:rsidRDefault="00BD6B97">
      <w:pPr>
        <w:pStyle w:val="Heading6"/>
        <w:numPr>
          <w:ilvl w:val="5"/>
          <w:numId w:val="19"/>
        </w:numPr>
        <w:tabs>
          <w:tab w:val="clear" w:pos="4320"/>
          <w:tab w:val="left" w:pos="1152"/>
        </w:tabs>
        <w:rPr>
          <w:noProof w:val="0"/>
        </w:rPr>
      </w:pPr>
      <w:bookmarkStart w:id="3469" w:name="_Toc173916551"/>
      <w:bookmarkStart w:id="3470" w:name="_Toc174249053"/>
      <w:r w:rsidRPr="007A7659">
        <w:rPr>
          <w:noProof w:val="0"/>
        </w:rPr>
        <w:t>DSC Segment</w:t>
      </w:r>
      <w:bookmarkEnd w:id="3469"/>
      <w:bookmarkEnd w:id="3470"/>
    </w:p>
    <w:p w14:paraId="56C8AFFD" w14:textId="77777777" w:rsidR="00BD6B97" w:rsidRPr="007A7659" w:rsidRDefault="00BD6B97">
      <w:r w:rsidRPr="007A7659">
        <w:t xml:space="preserve">If a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6C1467C2" w14:textId="77777777" w:rsidR="00BD6B97" w:rsidRPr="007A7659" w:rsidRDefault="00BD6B97">
      <w:r w:rsidRPr="007A7659">
        <w:t>As long as the Patient Demographics Supplier has records to return in additional to those returned in the incremental response, the Supplier shall return a DSC Segment. The single field of the DSC Segment shall contain a unique alphanumeric value (the Continuation Pointer) that the Patient Demographics Consumer may return in the DSC segment of the QBP^ZV1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 The Supplier shall signal no more increments by omitting the DSC segment.</w:t>
      </w:r>
    </w:p>
    <w:p w14:paraId="65DD6F11" w14:textId="77777777" w:rsidR="00BD6B97" w:rsidRPr="007A7659" w:rsidRDefault="00BD6B97">
      <w:pPr>
        <w:pStyle w:val="Heading6"/>
        <w:numPr>
          <w:ilvl w:val="5"/>
          <w:numId w:val="19"/>
        </w:numPr>
        <w:tabs>
          <w:tab w:val="clear" w:pos="4320"/>
          <w:tab w:val="left" w:pos="1152"/>
        </w:tabs>
        <w:rPr>
          <w:noProof w:val="0"/>
        </w:rPr>
      </w:pPr>
      <w:bookmarkStart w:id="3471" w:name="_Toc173916552"/>
      <w:bookmarkStart w:id="3472" w:name="_Toc174249054"/>
      <w:r w:rsidRPr="007A7659">
        <w:rPr>
          <w:noProof w:val="0"/>
        </w:rPr>
        <w:t>Patient Demographics Supplier Actor Query Response Behavior</w:t>
      </w:r>
      <w:bookmarkEnd w:id="3471"/>
      <w:bookmarkEnd w:id="3472"/>
    </w:p>
    <w:p w14:paraId="7AFAC719"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01B507D1"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18F9889D" w14:textId="77777777" w:rsidR="00BD6B97" w:rsidRPr="007A7659" w:rsidRDefault="00BD6B97">
      <w:r w:rsidRPr="007A7659">
        <w:t xml:space="preserve">The mechanics of the matching algorithms used are internal to the Patient Demographics Supplier and are outside of the scope of this framework. </w:t>
      </w:r>
    </w:p>
    <w:p w14:paraId="37FA9E8B" w14:textId="77777777" w:rsidR="00BD6B97" w:rsidRPr="007A7659" w:rsidRDefault="00BD6B97">
      <w:r w:rsidRPr="007A7659">
        <w:t>The Patient Demographics Supplier shall respond to the query request as described by the following 3 cases:</w:t>
      </w:r>
    </w:p>
    <w:p w14:paraId="24A10B1F"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513468D2" w14:textId="77777777" w:rsidR="00BD6B97" w:rsidRPr="007A7659" w:rsidRDefault="00BD6B97">
      <w:r w:rsidRPr="007A7659">
        <w:rPr>
          <w:b/>
          <w:bCs/>
        </w:rPr>
        <w:t>AA</w:t>
      </w:r>
      <w:r w:rsidRPr="007A7659">
        <w:t xml:space="preserve"> (application accept) is returned in MSA-1.</w:t>
      </w:r>
    </w:p>
    <w:p w14:paraId="62A621D8" w14:textId="77777777" w:rsidR="00BD6B97" w:rsidRPr="007A7659" w:rsidRDefault="00BD6B97">
      <w:r w:rsidRPr="007A7659">
        <w:rPr>
          <w:b/>
          <w:bCs/>
        </w:rPr>
        <w:lastRenderedPageBreak/>
        <w:t>OK</w:t>
      </w:r>
      <w:r w:rsidRPr="007A7659">
        <w:t xml:space="preserve"> (data found, no errors) is returned in QAK-2.</w:t>
      </w:r>
    </w:p>
    <w:p w14:paraId="1A6D4858" w14:textId="77777777" w:rsidR="00BD6B97" w:rsidRPr="007A7659" w:rsidRDefault="00BD6B97">
      <w:r w:rsidRPr="007A7659">
        <w:t>One PID-PV1 segment group (</w:t>
      </w:r>
      <w:r w:rsidRPr="007A7659">
        <w:rPr>
          <w:iCs/>
        </w:rPr>
        <w:t>i.e.</w:t>
      </w:r>
      <w:r w:rsidRPr="007A7659">
        <w:t>, one PID segment and one PV1 segment, plus any segments associated with them in the message syntax shown in Table 3.22-6) is returned from the patient information source for each patient record found. If the Patient Demographics Supplier returns data for multiple patients, it shall return these data in successive occurrences of the PID-PV1 segment group.</w:t>
      </w:r>
    </w:p>
    <w:p w14:paraId="6D7D0885"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70BCCB21"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found exceeds that incremental number, the Supplier returns only the incremental number of records, followed by a DSC segment containing a uniquely valued Continuation Pointer.</w:t>
      </w:r>
    </w:p>
    <w:p w14:paraId="15C991B9" w14:textId="77777777" w:rsidR="00BD6B97" w:rsidRPr="007A7659" w:rsidRDefault="00BD6B97">
      <w:r w:rsidRPr="007A7659">
        <w:t>The consumer will specify the value of the continuation pointer in the DSC segment on the subsequent query request to request the next increment of responses.</w:t>
      </w:r>
    </w:p>
    <w:p w14:paraId="70E82CDD"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160DFF24" w14:textId="77777777" w:rsidR="00BD6B97" w:rsidRPr="007A7659" w:rsidRDefault="00BD6B97">
      <w:r w:rsidRPr="007A7659">
        <w:rPr>
          <w:b/>
          <w:bCs/>
        </w:rPr>
        <w:t>AA</w:t>
      </w:r>
      <w:r w:rsidRPr="007A7659">
        <w:t xml:space="preserve"> (application accept) is returned in MSA-1.</w:t>
      </w:r>
    </w:p>
    <w:p w14:paraId="3201CE70" w14:textId="77777777" w:rsidR="00BD6B97" w:rsidRPr="007A7659" w:rsidRDefault="00BD6B97">
      <w:r w:rsidRPr="007A7659">
        <w:rPr>
          <w:b/>
          <w:bCs/>
        </w:rPr>
        <w:t>OK</w:t>
      </w:r>
      <w:r w:rsidRPr="007A7659">
        <w:t xml:space="preserve"> (data found, no errors) is returned in QAK-2.</w:t>
      </w:r>
    </w:p>
    <w:p w14:paraId="0A5967AC" w14:textId="77777777" w:rsidR="00BD6B97" w:rsidRPr="007A7659" w:rsidRDefault="00BD6B97">
      <w:r w:rsidRPr="007A7659">
        <w:t>One PID-PV1 segment group (</w:t>
      </w:r>
      <w:r w:rsidRPr="007A7659">
        <w:rPr>
          <w:iCs/>
        </w:rPr>
        <w:t>i.e.</w:t>
      </w:r>
      <w:r w:rsidRPr="007A7659">
        <w:t>, one PID and one PV1 segment plus any segments associated with them in the message syntax shown in Table 3.22-6) is returned for each matching patient record found. If the Patient Demographics Supplier returns data for multiple patients, it shall return these data in successive occurrences of the PID segment group.</w:t>
      </w:r>
    </w:p>
    <w:p w14:paraId="22EAE1D1"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nothing is returned in the list.</w:t>
      </w:r>
    </w:p>
    <w:p w14:paraId="27E5C879"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3548909E" w14:textId="77777777" w:rsidR="00BD6B97" w:rsidRPr="007A7659" w:rsidRDefault="00BD6B97">
      <w:r w:rsidRPr="007A7659">
        <w:t>The consumer will specify the value of the continuation pointer in the DSC segment on the subsequent query request to request the next increment of responses.</w:t>
      </w:r>
    </w:p>
    <w:p w14:paraId="3BE0BBE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3794E009" w14:textId="77777777" w:rsidR="00BD6B97" w:rsidRPr="007A7659" w:rsidRDefault="00BD6B97">
      <w:r w:rsidRPr="007A7659">
        <w:rPr>
          <w:b/>
          <w:bCs/>
        </w:rPr>
        <w:t>AE</w:t>
      </w:r>
      <w:r w:rsidRPr="007A7659">
        <w:t xml:space="preserve"> (application error) is returned in MSA-1 and in QAK-2. </w:t>
      </w:r>
    </w:p>
    <w:p w14:paraId="65639AAD" w14:textId="77777777" w:rsidR="00BD6B97" w:rsidRPr="007A7659" w:rsidRDefault="00BD6B97">
      <w:r w:rsidRPr="007A7659">
        <w:lastRenderedPageBreak/>
        <w:t xml:space="preserve">For each domain that was not recognized, an ERR segment is returned in which the components of </w:t>
      </w:r>
      <w:r w:rsidRPr="007A7659">
        <w:rPr>
          <w:i/>
        </w:rPr>
        <w:t>ERR-2-Error Location</w:t>
      </w:r>
      <w:r w:rsidRPr="007A7659">
        <w:t xml:space="preserve"> are valued as follows.</w:t>
      </w:r>
    </w:p>
    <w:p w14:paraId="3931BDC8"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03F41B7B"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444A80D1" w14:textId="77777777" w:rsidR="00BD6B97" w:rsidRPr="007A7659" w:rsidRDefault="00BD6B97" w:rsidP="003C1EF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793C9FA0" w14:textId="77777777" w:rsidR="00BD6B97" w:rsidRPr="007A7659" w:rsidRDefault="00BD6B97" w:rsidP="003C1EF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25C4A4D4" w14:textId="77777777" w:rsidR="00BD6B97" w:rsidRPr="007A7659" w:rsidRDefault="00BD6B97" w:rsidP="003C1EFA">
            <w:pPr>
              <w:pStyle w:val="TableEntryHeader"/>
            </w:pPr>
            <w:r w:rsidRPr="007A7659">
              <w:t>VALUE</w:t>
            </w:r>
          </w:p>
        </w:tc>
      </w:tr>
      <w:tr w:rsidR="00BD6B97" w:rsidRPr="007A7659" w14:paraId="5801755D" w14:textId="77777777">
        <w:trPr>
          <w:jc w:val="center"/>
        </w:trPr>
        <w:tc>
          <w:tcPr>
            <w:tcW w:w="1127" w:type="dxa"/>
            <w:tcBorders>
              <w:left w:val="single" w:sz="4" w:space="0" w:color="000000"/>
              <w:bottom w:val="single" w:sz="4" w:space="0" w:color="000000"/>
            </w:tcBorders>
          </w:tcPr>
          <w:p w14:paraId="46CEF594"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0CB01BF1"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5B2C929D" w14:textId="77777777" w:rsidR="00BD6B97" w:rsidRPr="007A7659" w:rsidRDefault="00BD6B97">
            <w:pPr>
              <w:pStyle w:val="TableEntry"/>
              <w:snapToGrid w:val="0"/>
              <w:rPr>
                <w:bCs/>
                <w:noProof w:val="0"/>
              </w:rPr>
            </w:pPr>
            <w:r w:rsidRPr="007A7659">
              <w:rPr>
                <w:bCs/>
                <w:noProof w:val="0"/>
              </w:rPr>
              <w:t>QPD</w:t>
            </w:r>
          </w:p>
        </w:tc>
      </w:tr>
      <w:tr w:rsidR="00BD6B97" w:rsidRPr="007A7659" w14:paraId="7772773B" w14:textId="77777777">
        <w:trPr>
          <w:jc w:val="center"/>
        </w:trPr>
        <w:tc>
          <w:tcPr>
            <w:tcW w:w="1127" w:type="dxa"/>
            <w:tcBorders>
              <w:left w:val="single" w:sz="4" w:space="0" w:color="000000"/>
              <w:bottom w:val="single" w:sz="4" w:space="0" w:color="000000"/>
            </w:tcBorders>
          </w:tcPr>
          <w:p w14:paraId="4B0052F1"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667ABF71"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0E0F2E5E" w14:textId="77777777" w:rsidR="00BD6B97" w:rsidRPr="007A7659" w:rsidRDefault="00BD6B97">
            <w:pPr>
              <w:pStyle w:val="TableEntry"/>
              <w:snapToGrid w:val="0"/>
              <w:rPr>
                <w:bCs/>
                <w:noProof w:val="0"/>
              </w:rPr>
            </w:pPr>
            <w:r w:rsidRPr="007A7659">
              <w:rPr>
                <w:bCs/>
                <w:noProof w:val="0"/>
              </w:rPr>
              <w:t>1</w:t>
            </w:r>
          </w:p>
        </w:tc>
      </w:tr>
      <w:tr w:rsidR="00BD6B97" w:rsidRPr="007A7659" w14:paraId="70595AA5" w14:textId="77777777">
        <w:trPr>
          <w:jc w:val="center"/>
        </w:trPr>
        <w:tc>
          <w:tcPr>
            <w:tcW w:w="1127" w:type="dxa"/>
            <w:tcBorders>
              <w:left w:val="single" w:sz="4" w:space="0" w:color="000000"/>
              <w:bottom w:val="single" w:sz="4" w:space="0" w:color="000000"/>
            </w:tcBorders>
          </w:tcPr>
          <w:p w14:paraId="7D54FD47"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40858DE5"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5EA162D4" w14:textId="77777777" w:rsidR="00BD6B97" w:rsidRPr="007A7659" w:rsidRDefault="00BD6B97">
            <w:pPr>
              <w:pStyle w:val="TableEntry"/>
              <w:snapToGrid w:val="0"/>
              <w:rPr>
                <w:bCs/>
                <w:noProof w:val="0"/>
              </w:rPr>
            </w:pPr>
            <w:r w:rsidRPr="007A7659">
              <w:rPr>
                <w:bCs/>
                <w:noProof w:val="0"/>
              </w:rPr>
              <w:t>8</w:t>
            </w:r>
          </w:p>
        </w:tc>
      </w:tr>
      <w:tr w:rsidR="00BD6B97" w:rsidRPr="007A7659" w14:paraId="6B8DABCC" w14:textId="77777777">
        <w:trPr>
          <w:jc w:val="center"/>
        </w:trPr>
        <w:tc>
          <w:tcPr>
            <w:tcW w:w="1127" w:type="dxa"/>
            <w:tcBorders>
              <w:left w:val="single" w:sz="4" w:space="0" w:color="000000"/>
              <w:bottom w:val="single" w:sz="4" w:space="0" w:color="000000"/>
            </w:tcBorders>
          </w:tcPr>
          <w:p w14:paraId="2EF760E8"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634D6C96"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2C4B9B33"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6A8DB8E9" w14:textId="77777777">
        <w:trPr>
          <w:jc w:val="center"/>
        </w:trPr>
        <w:tc>
          <w:tcPr>
            <w:tcW w:w="1127" w:type="dxa"/>
            <w:tcBorders>
              <w:left w:val="single" w:sz="4" w:space="0" w:color="000000"/>
              <w:bottom w:val="single" w:sz="4" w:space="0" w:color="000000"/>
            </w:tcBorders>
          </w:tcPr>
          <w:p w14:paraId="35049AC2"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0CB1E2D1"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1F571357" w14:textId="77777777" w:rsidR="00BD6B97" w:rsidRPr="007A7659" w:rsidRDefault="00BD6B97">
            <w:pPr>
              <w:pStyle w:val="TableEntry"/>
              <w:snapToGrid w:val="0"/>
              <w:rPr>
                <w:i/>
                <w:iCs/>
                <w:noProof w:val="0"/>
              </w:rPr>
            </w:pPr>
            <w:r w:rsidRPr="007A7659">
              <w:rPr>
                <w:i/>
                <w:iCs/>
                <w:noProof w:val="0"/>
              </w:rPr>
              <w:t>(empty)</w:t>
            </w:r>
          </w:p>
        </w:tc>
      </w:tr>
      <w:tr w:rsidR="00BD6B97" w:rsidRPr="007A7659" w14:paraId="52C5976C" w14:textId="77777777">
        <w:trPr>
          <w:jc w:val="center"/>
        </w:trPr>
        <w:tc>
          <w:tcPr>
            <w:tcW w:w="1127" w:type="dxa"/>
            <w:tcBorders>
              <w:left w:val="single" w:sz="4" w:space="0" w:color="000000"/>
              <w:bottom w:val="single" w:sz="4" w:space="0" w:color="000000"/>
            </w:tcBorders>
          </w:tcPr>
          <w:p w14:paraId="59FBA759"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264FDFF8"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614FF061" w14:textId="77777777" w:rsidR="00BD6B97" w:rsidRPr="007A7659" w:rsidRDefault="00BD6B97">
            <w:pPr>
              <w:pStyle w:val="TableEntry"/>
              <w:snapToGrid w:val="0"/>
              <w:rPr>
                <w:i/>
                <w:iCs/>
                <w:noProof w:val="0"/>
              </w:rPr>
            </w:pPr>
            <w:r w:rsidRPr="007A7659">
              <w:rPr>
                <w:i/>
                <w:iCs/>
                <w:noProof w:val="0"/>
              </w:rPr>
              <w:t>(empty)</w:t>
            </w:r>
          </w:p>
        </w:tc>
      </w:tr>
    </w:tbl>
    <w:p w14:paraId="014EF071" w14:textId="77777777" w:rsidR="00BD6B97" w:rsidRPr="007A7659" w:rsidRDefault="00BD6B97" w:rsidP="001D3953">
      <w:pPr>
        <w:pStyle w:val="BodyText"/>
      </w:pPr>
    </w:p>
    <w:p w14:paraId="4C6AC93C"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37B6E6C1" w14:textId="77777777" w:rsidR="00BD6B97" w:rsidRPr="007A7659" w:rsidRDefault="00BD6B97">
      <w:r w:rsidRPr="007A7659">
        <w:rPr>
          <w:i/>
          <w:iCs/>
        </w:rPr>
        <w:t>ERR-3-HL7 Error Code</w:t>
      </w:r>
      <w:r w:rsidRPr="007A7659">
        <w:t xml:space="preserve"> is populated with the error condition code </w:t>
      </w:r>
      <w:r w:rsidRPr="007A7659">
        <w:rPr>
          <w:rStyle w:val="BodyTextChar"/>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7EBF44E3" w14:textId="77777777" w:rsidR="00BD6B97" w:rsidRPr="007A7659" w:rsidRDefault="00BD6B97">
      <w:pPr>
        <w:pStyle w:val="Heading5"/>
        <w:numPr>
          <w:ilvl w:val="4"/>
          <w:numId w:val="19"/>
        </w:numPr>
        <w:tabs>
          <w:tab w:val="left" w:pos="1008"/>
        </w:tabs>
        <w:rPr>
          <w:noProof w:val="0"/>
        </w:rPr>
      </w:pPr>
      <w:bookmarkStart w:id="3473" w:name="_Toc173916553"/>
      <w:bookmarkStart w:id="3474" w:name="_Toc174249055"/>
      <w:r w:rsidRPr="007A7659">
        <w:rPr>
          <w:noProof w:val="0"/>
        </w:rPr>
        <w:t>Expected Actions</w:t>
      </w:r>
      <w:bookmarkEnd w:id="3473"/>
      <w:bookmarkEnd w:id="3474"/>
    </w:p>
    <w:p w14:paraId="0AC2C34F"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6CCB7780"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54B4667B"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27CC55A0"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w:t>
      </w:r>
    </w:p>
    <w:p w14:paraId="64FDA5E7"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71D27365" w14:textId="77777777" w:rsidR="00BD6B97" w:rsidRPr="007A7659" w:rsidRDefault="00BD6B97" w:rsidP="00C41543">
      <w:pPr>
        <w:pStyle w:val="BodyText"/>
      </w:pPr>
      <w:r w:rsidRPr="007A7659">
        <w:t>If the Supplier has not sent a DSC segment containing a continuation pointer value, no more increments of data are available and no further action by the Consumer is required.</w:t>
      </w:r>
      <w:bookmarkStart w:id="3475" w:name="_Toc173916556"/>
      <w:bookmarkStart w:id="3476" w:name="_Toc174249058"/>
    </w:p>
    <w:p w14:paraId="31A1D9C9" w14:textId="77777777" w:rsidR="00BD6B97" w:rsidRPr="007A7659" w:rsidRDefault="00BD6B97" w:rsidP="00C41543">
      <w:pPr>
        <w:pStyle w:val="Heading4"/>
        <w:numPr>
          <w:ilvl w:val="3"/>
          <w:numId w:val="19"/>
        </w:numPr>
        <w:tabs>
          <w:tab w:val="clear" w:pos="2160"/>
          <w:tab w:val="clear" w:pos="2880"/>
        </w:tabs>
        <w:rPr>
          <w:noProof w:val="0"/>
        </w:rPr>
      </w:pPr>
      <w:r w:rsidRPr="007A7659">
        <w:rPr>
          <w:noProof w:val="0"/>
        </w:rPr>
        <w:lastRenderedPageBreak/>
        <w:t>Canceling a query</w:t>
      </w:r>
      <w:bookmarkEnd w:id="3475"/>
      <w:bookmarkEnd w:id="3476"/>
    </w:p>
    <w:p w14:paraId="292CC3AC" w14:textId="77777777" w:rsidR="00BD6B97" w:rsidRPr="007A7659" w:rsidRDefault="00BD6B97" w:rsidP="001D3953">
      <w:pPr>
        <w:pStyle w:val="BodyText"/>
      </w:pPr>
      <w:r w:rsidRPr="007A7659">
        <w:t>The Patient Demographic Consumer can send a cancel trigger to notify the Patient Demographic Supplier that no more incremental response will be requested, and interactive query can be terminated. This cancellation trigger is optional. How long the Patient Demographic Supplier retains query results (for incremental response) is an implementation decision and therefore beyond the scope of IHE.</w:t>
      </w:r>
    </w:p>
    <w:p w14:paraId="355B542F" w14:textId="77777777" w:rsidR="00BD6B97" w:rsidRPr="007A7659" w:rsidRDefault="00BD6B97">
      <w:pPr>
        <w:pStyle w:val="Heading5"/>
        <w:numPr>
          <w:ilvl w:val="4"/>
          <w:numId w:val="19"/>
        </w:numPr>
        <w:rPr>
          <w:noProof w:val="0"/>
        </w:rPr>
      </w:pPr>
      <w:bookmarkStart w:id="3477" w:name="_Toc173916557"/>
      <w:bookmarkStart w:id="3478" w:name="_Toc174249059"/>
      <w:r w:rsidRPr="007A7659">
        <w:rPr>
          <w:noProof w:val="0"/>
        </w:rPr>
        <w:t>Trigger Events</w:t>
      </w:r>
      <w:bookmarkEnd w:id="3477"/>
      <w:bookmarkEnd w:id="3478"/>
    </w:p>
    <w:p w14:paraId="0BB9597B" w14:textId="77777777" w:rsidR="00BD6B97" w:rsidRPr="007A7659" w:rsidRDefault="00BD6B97" w:rsidP="007F0DB9">
      <w:pPr>
        <w:pStyle w:val="BodyText"/>
      </w:pPr>
      <w:r w:rsidRPr="007A7659">
        <w:t>The Patient Demographic Consumer which received a RSP^K22 response message indicating there more incremental response data available, can terminate the interactive query with the following HL7 trigger event:</w:t>
      </w:r>
    </w:p>
    <w:p w14:paraId="60AA8552" w14:textId="77777777" w:rsidR="00BD6B97" w:rsidRPr="007A7659" w:rsidRDefault="00BD6B97" w:rsidP="001D3953">
      <w:pPr>
        <w:pStyle w:val="BodyText"/>
        <w:rPr>
          <w:b/>
        </w:rPr>
      </w:pPr>
      <w:r w:rsidRPr="007A7659">
        <w:t>J01 – Cancel query status</w:t>
      </w:r>
    </w:p>
    <w:p w14:paraId="08C97921" w14:textId="77777777" w:rsidR="00BD6B97" w:rsidRPr="007A7659" w:rsidRDefault="00BD6B97">
      <w:pPr>
        <w:pStyle w:val="Heading5"/>
        <w:numPr>
          <w:ilvl w:val="4"/>
          <w:numId w:val="19"/>
        </w:numPr>
        <w:rPr>
          <w:noProof w:val="0"/>
        </w:rPr>
      </w:pPr>
      <w:bookmarkStart w:id="3479" w:name="_Toc173916558"/>
      <w:bookmarkStart w:id="3480" w:name="_Toc174249060"/>
      <w:r w:rsidRPr="007A7659">
        <w:rPr>
          <w:noProof w:val="0"/>
        </w:rPr>
        <w:t>Message Semantics</w:t>
      </w:r>
      <w:bookmarkEnd w:id="3479"/>
      <w:bookmarkEnd w:id="3480"/>
    </w:p>
    <w:p w14:paraId="34388E67"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78BBCDB8" w14:textId="77777777" w:rsidR="00BD6B97" w:rsidRPr="007A7659" w:rsidRDefault="00BD6B97">
      <w:pPr>
        <w:pStyle w:val="TableTitle"/>
      </w:pPr>
      <w:r w:rsidRPr="007A7659">
        <w:t>Table 3.22-10: QCN Cancel query</w:t>
      </w:r>
    </w:p>
    <w:tbl>
      <w:tblPr>
        <w:tblW w:w="0" w:type="auto"/>
        <w:tblInd w:w="1638" w:type="dxa"/>
        <w:tblLayout w:type="fixed"/>
        <w:tblLook w:val="0000" w:firstRow="0" w:lastRow="0" w:firstColumn="0" w:lastColumn="0" w:noHBand="0" w:noVBand="0"/>
      </w:tblPr>
      <w:tblGrid>
        <w:gridCol w:w="1034"/>
        <w:gridCol w:w="2785"/>
        <w:gridCol w:w="2394"/>
      </w:tblGrid>
      <w:tr w:rsidR="00BD6B97" w:rsidRPr="007A7659" w14:paraId="72C4453C" w14:textId="77777777">
        <w:tc>
          <w:tcPr>
            <w:tcW w:w="1034" w:type="dxa"/>
            <w:tcBorders>
              <w:top w:val="single" w:sz="4" w:space="0" w:color="000000"/>
              <w:left w:val="single" w:sz="4" w:space="0" w:color="000000"/>
              <w:bottom w:val="single" w:sz="4" w:space="0" w:color="000000"/>
            </w:tcBorders>
            <w:shd w:val="clear" w:color="auto" w:fill="E0E0E0"/>
          </w:tcPr>
          <w:p w14:paraId="57D016E9" w14:textId="77777777" w:rsidR="00BD6B97" w:rsidRPr="007A7659" w:rsidRDefault="00BD6B97" w:rsidP="003C1EFA">
            <w:pPr>
              <w:pStyle w:val="TableEntryHeader"/>
            </w:pPr>
            <w:r w:rsidRPr="007A7659">
              <w:t>QCN</w:t>
            </w:r>
          </w:p>
        </w:tc>
        <w:tc>
          <w:tcPr>
            <w:tcW w:w="2785" w:type="dxa"/>
            <w:tcBorders>
              <w:top w:val="single" w:sz="4" w:space="0" w:color="000000"/>
              <w:left w:val="single" w:sz="4" w:space="0" w:color="000000"/>
              <w:bottom w:val="single" w:sz="4" w:space="0" w:color="000000"/>
            </w:tcBorders>
            <w:shd w:val="clear" w:color="auto" w:fill="E0E0E0"/>
          </w:tcPr>
          <w:p w14:paraId="650BC747" w14:textId="77777777" w:rsidR="00BD6B97" w:rsidRPr="007A7659" w:rsidRDefault="00BD6B97" w:rsidP="003C1EF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0FE8D872" w14:textId="77777777" w:rsidR="00BD6B97" w:rsidRPr="007A7659" w:rsidRDefault="00BD6B97" w:rsidP="003C1EFA">
            <w:pPr>
              <w:pStyle w:val="TableEntryHeader"/>
            </w:pPr>
            <w:r w:rsidRPr="007A7659">
              <w:t>Chapter in HL7 2.5</w:t>
            </w:r>
          </w:p>
        </w:tc>
      </w:tr>
      <w:tr w:rsidR="00BD6B97" w:rsidRPr="007A7659" w14:paraId="379CB01D" w14:textId="77777777">
        <w:tc>
          <w:tcPr>
            <w:tcW w:w="1034" w:type="dxa"/>
            <w:tcBorders>
              <w:left w:val="single" w:sz="4" w:space="0" w:color="000000"/>
              <w:bottom w:val="single" w:sz="4" w:space="0" w:color="000000"/>
            </w:tcBorders>
          </w:tcPr>
          <w:p w14:paraId="6EA0F4FF" w14:textId="77777777" w:rsidR="00BD6B97" w:rsidRPr="007A7659" w:rsidRDefault="00BD6B97">
            <w:pPr>
              <w:pStyle w:val="TableEntry"/>
              <w:rPr>
                <w:noProof w:val="0"/>
              </w:rPr>
            </w:pPr>
            <w:r w:rsidRPr="007A7659">
              <w:rPr>
                <w:noProof w:val="0"/>
              </w:rPr>
              <w:t>MSH</w:t>
            </w:r>
          </w:p>
        </w:tc>
        <w:tc>
          <w:tcPr>
            <w:tcW w:w="2785" w:type="dxa"/>
            <w:tcBorders>
              <w:left w:val="single" w:sz="4" w:space="0" w:color="000000"/>
              <w:bottom w:val="single" w:sz="4" w:space="0" w:color="000000"/>
            </w:tcBorders>
          </w:tcPr>
          <w:p w14:paraId="2FE3D18D"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51EACBE3" w14:textId="77777777" w:rsidR="00BD6B97" w:rsidRPr="007A7659" w:rsidRDefault="00BD6B97">
            <w:pPr>
              <w:pStyle w:val="TableEntry"/>
              <w:rPr>
                <w:noProof w:val="0"/>
              </w:rPr>
            </w:pPr>
            <w:r w:rsidRPr="007A7659">
              <w:rPr>
                <w:noProof w:val="0"/>
              </w:rPr>
              <w:t>2</w:t>
            </w:r>
          </w:p>
        </w:tc>
      </w:tr>
      <w:tr w:rsidR="00BD6B97" w:rsidRPr="007A7659" w14:paraId="2AEE46FF" w14:textId="77777777">
        <w:tc>
          <w:tcPr>
            <w:tcW w:w="1034" w:type="dxa"/>
            <w:tcBorders>
              <w:left w:val="single" w:sz="4" w:space="0" w:color="000000"/>
              <w:bottom w:val="single" w:sz="4" w:space="0" w:color="000000"/>
            </w:tcBorders>
          </w:tcPr>
          <w:p w14:paraId="111D0A8D" w14:textId="77777777" w:rsidR="00BD6B97" w:rsidRPr="007A7659" w:rsidRDefault="00BD6B97">
            <w:pPr>
              <w:pStyle w:val="TableEntry"/>
              <w:rPr>
                <w:noProof w:val="0"/>
              </w:rPr>
            </w:pPr>
            <w:r w:rsidRPr="007A7659">
              <w:rPr>
                <w:noProof w:val="0"/>
              </w:rPr>
              <w:t>QID</w:t>
            </w:r>
          </w:p>
        </w:tc>
        <w:tc>
          <w:tcPr>
            <w:tcW w:w="2785" w:type="dxa"/>
            <w:tcBorders>
              <w:left w:val="single" w:sz="4" w:space="0" w:color="000000"/>
              <w:bottom w:val="single" w:sz="4" w:space="0" w:color="000000"/>
            </w:tcBorders>
          </w:tcPr>
          <w:p w14:paraId="222A77AD"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523DE104" w14:textId="77777777" w:rsidR="00BD6B97" w:rsidRPr="007A7659" w:rsidRDefault="00BD6B97">
            <w:pPr>
              <w:pStyle w:val="TableEntry"/>
              <w:rPr>
                <w:noProof w:val="0"/>
              </w:rPr>
            </w:pPr>
            <w:r w:rsidRPr="007A7659">
              <w:rPr>
                <w:noProof w:val="0"/>
              </w:rPr>
              <w:t>5</w:t>
            </w:r>
          </w:p>
        </w:tc>
      </w:tr>
    </w:tbl>
    <w:p w14:paraId="122677BC" w14:textId="77777777" w:rsidR="00BD6B97" w:rsidRPr="007A7659" w:rsidRDefault="00BD6B97" w:rsidP="001D3953">
      <w:pPr>
        <w:pStyle w:val="BodyText"/>
      </w:pPr>
    </w:p>
    <w:p w14:paraId="68CC2BA1"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7BB2B280" w14:textId="77777777" w:rsidR="00BD6B97" w:rsidRPr="007A7659" w:rsidRDefault="00BD6B97">
      <w:pPr>
        <w:pStyle w:val="Heading6"/>
        <w:numPr>
          <w:ilvl w:val="5"/>
          <w:numId w:val="19"/>
        </w:numPr>
        <w:tabs>
          <w:tab w:val="clear" w:pos="4320"/>
        </w:tabs>
        <w:rPr>
          <w:noProof w:val="0"/>
        </w:rPr>
      </w:pPr>
      <w:bookmarkStart w:id="3481" w:name="_Toc173916559"/>
      <w:bookmarkStart w:id="3482" w:name="_Toc174249061"/>
      <w:r w:rsidRPr="007A7659">
        <w:rPr>
          <w:noProof w:val="0"/>
        </w:rPr>
        <w:t>MSH Segment</w:t>
      </w:r>
      <w:bookmarkEnd w:id="3481"/>
      <w:bookmarkEnd w:id="3482"/>
    </w:p>
    <w:p w14:paraId="1176D1BD" w14:textId="77777777" w:rsidR="00BD6B97" w:rsidRPr="007A7659" w:rsidRDefault="00BD6B97" w:rsidP="001D3953">
      <w:pPr>
        <w:pStyle w:val="BodyText"/>
      </w:pPr>
      <w:r w:rsidRPr="007A7659">
        <w:t>The MSH segment shall be constructed as defined in the “Message Control” section (ITI TF-2x: C.2.2).</w:t>
      </w:r>
    </w:p>
    <w:p w14:paraId="1658EF3E" w14:textId="77777777" w:rsidR="00BD6B97" w:rsidRPr="007A7659" w:rsidRDefault="00BD6B97" w:rsidP="001D3953">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6CDEDE1C" w14:textId="77777777" w:rsidR="00BD6B97" w:rsidRPr="007A7659" w:rsidRDefault="00BD6B97">
      <w:pPr>
        <w:pStyle w:val="Heading6"/>
        <w:numPr>
          <w:ilvl w:val="5"/>
          <w:numId w:val="19"/>
        </w:numPr>
        <w:tabs>
          <w:tab w:val="clear" w:pos="4320"/>
        </w:tabs>
        <w:rPr>
          <w:noProof w:val="0"/>
        </w:rPr>
      </w:pPr>
      <w:bookmarkStart w:id="3483" w:name="_Toc173916560"/>
      <w:bookmarkStart w:id="3484" w:name="_Toc174249062"/>
      <w:r w:rsidRPr="007A7659">
        <w:rPr>
          <w:noProof w:val="0"/>
        </w:rPr>
        <w:t>QID Segment</w:t>
      </w:r>
      <w:bookmarkEnd w:id="3483"/>
      <w:bookmarkEnd w:id="3484"/>
    </w:p>
    <w:p w14:paraId="3CFBC80A" w14:textId="77777777" w:rsidR="00BD6B97" w:rsidRPr="007A7659" w:rsidRDefault="00BD6B97" w:rsidP="001D3953">
      <w:pPr>
        <w:pStyle w:val="BodyText"/>
      </w:pPr>
      <w:r w:rsidRPr="007A7659">
        <w:t>The QID segment contains the information necessary to uniquely identify the query being cancelled.</w:t>
      </w:r>
    </w:p>
    <w:p w14:paraId="223608D1" w14:textId="77777777" w:rsidR="00BD6B97" w:rsidRPr="007A7659" w:rsidRDefault="00BD6B97">
      <w:pPr>
        <w:pStyle w:val="TableTitle"/>
        <w:rPr>
          <w:szCs w:val="24"/>
        </w:rPr>
      </w:pPr>
      <w:r w:rsidRPr="007A7659">
        <w:lastRenderedPageBreak/>
        <w:t xml:space="preserve">Table 3.22-11: IHE Profile - QID segment </w:t>
      </w:r>
    </w:p>
    <w:tbl>
      <w:tblPr>
        <w:tblW w:w="0" w:type="auto"/>
        <w:tblInd w:w="1008" w:type="dxa"/>
        <w:tblLayout w:type="fixed"/>
        <w:tblLook w:val="0000" w:firstRow="0" w:lastRow="0" w:firstColumn="0" w:lastColumn="0" w:noHBand="0" w:noVBand="0"/>
      </w:tblPr>
      <w:tblGrid>
        <w:gridCol w:w="810"/>
        <w:gridCol w:w="810"/>
        <w:gridCol w:w="720"/>
        <w:gridCol w:w="810"/>
        <w:gridCol w:w="990"/>
        <w:gridCol w:w="1178"/>
        <w:gridCol w:w="2287"/>
      </w:tblGrid>
      <w:tr w:rsidR="00BD6B97" w:rsidRPr="007A7659" w14:paraId="00E0C1B7" w14:textId="77777777" w:rsidTr="001D3953">
        <w:trPr>
          <w:cantSplit/>
          <w:tblHeader/>
        </w:trPr>
        <w:tc>
          <w:tcPr>
            <w:tcW w:w="810" w:type="dxa"/>
            <w:tcBorders>
              <w:top w:val="single" w:sz="4" w:space="0" w:color="000000"/>
              <w:left w:val="single" w:sz="4" w:space="0" w:color="000000"/>
              <w:bottom w:val="single" w:sz="4" w:space="0" w:color="000000"/>
            </w:tcBorders>
            <w:shd w:val="clear" w:color="auto" w:fill="E0E0E0"/>
          </w:tcPr>
          <w:p w14:paraId="0DFD03F5" w14:textId="77777777" w:rsidR="00BD6B97" w:rsidRPr="007A7659" w:rsidRDefault="00BD6B97" w:rsidP="003C1EF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3E8D932A" w14:textId="77777777" w:rsidR="00BD6B97" w:rsidRPr="007A7659" w:rsidRDefault="00BD6B97" w:rsidP="003C1EFA">
            <w:pPr>
              <w:pStyle w:val="TableEntryHeader"/>
            </w:pPr>
            <w:r w:rsidRPr="007A7659">
              <w:t>LEN</w:t>
            </w:r>
          </w:p>
        </w:tc>
        <w:tc>
          <w:tcPr>
            <w:tcW w:w="720" w:type="dxa"/>
            <w:tcBorders>
              <w:top w:val="single" w:sz="4" w:space="0" w:color="000000"/>
              <w:left w:val="single" w:sz="4" w:space="0" w:color="000000"/>
              <w:bottom w:val="single" w:sz="4" w:space="0" w:color="000000"/>
            </w:tcBorders>
            <w:shd w:val="clear" w:color="auto" w:fill="E0E0E0"/>
          </w:tcPr>
          <w:p w14:paraId="58537ED5" w14:textId="77777777" w:rsidR="00BD6B97" w:rsidRPr="007A7659" w:rsidRDefault="00BD6B97" w:rsidP="003C1EF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635A3A6" w14:textId="77777777" w:rsidR="00BD6B97" w:rsidRPr="007A7659" w:rsidRDefault="00BD6B97" w:rsidP="003C1EFA">
            <w:pPr>
              <w:pStyle w:val="TableEntryHeader"/>
            </w:pPr>
            <w:r w:rsidRPr="007A7659">
              <w:t>OPT</w:t>
            </w:r>
          </w:p>
        </w:tc>
        <w:tc>
          <w:tcPr>
            <w:tcW w:w="990" w:type="dxa"/>
            <w:tcBorders>
              <w:top w:val="single" w:sz="4" w:space="0" w:color="000000"/>
              <w:left w:val="single" w:sz="4" w:space="0" w:color="000000"/>
              <w:bottom w:val="single" w:sz="4" w:space="0" w:color="000000"/>
            </w:tcBorders>
            <w:shd w:val="clear" w:color="auto" w:fill="E0E0E0"/>
          </w:tcPr>
          <w:p w14:paraId="22D3CADC" w14:textId="77777777" w:rsidR="00BD6B97" w:rsidRPr="007A7659" w:rsidRDefault="00BD6B97" w:rsidP="003C1EFA">
            <w:pPr>
              <w:pStyle w:val="TableEntryHeader"/>
            </w:pPr>
            <w:r w:rsidRPr="007A7659">
              <w:t>TBL#</w:t>
            </w:r>
          </w:p>
        </w:tc>
        <w:tc>
          <w:tcPr>
            <w:tcW w:w="1178" w:type="dxa"/>
            <w:tcBorders>
              <w:top w:val="single" w:sz="4" w:space="0" w:color="000000"/>
              <w:left w:val="single" w:sz="4" w:space="0" w:color="000000"/>
              <w:bottom w:val="single" w:sz="4" w:space="0" w:color="000000"/>
            </w:tcBorders>
            <w:shd w:val="clear" w:color="auto" w:fill="E0E0E0"/>
          </w:tcPr>
          <w:p w14:paraId="321A0C33" w14:textId="77777777" w:rsidR="00BD6B97" w:rsidRPr="007A7659" w:rsidRDefault="00BD6B97" w:rsidP="003C1EFA">
            <w:pPr>
              <w:pStyle w:val="TableEntryHeader"/>
            </w:pPr>
            <w:r w:rsidRPr="007A7659">
              <w:t>ITEM#</w:t>
            </w:r>
          </w:p>
        </w:tc>
        <w:tc>
          <w:tcPr>
            <w:tcW w:w="2287" w:type="dxa"/>
            <w:tcBorders>
              <w:top w:val="single" w:sz="4" w:space="0" w:color="000000"/>
              <w:left w:val="single" w:sz="4" w:space="0" w:color="000000"/>
              <w:bottom w:val="single" w:sz="4" w:space="0" w:color="000000"/>
              <w:right w:val="single" w:sz="4" w:space="0" w:color="000000"/>
            </w:tcBorders>
            <w:shd w:val="clear" w:color="auto" w:fill="E0E0E0"/>
          </w:tcPr>
          <w:p w14:paraId="2C52D5CC" w14:textId="77777777" w:rsidR="00BD6B97" w:rsidRPr="007A7659" w:rsidRDefault="00BD6B97" w:rsidP="003C1EFA">
            <w:pPr>
              <w:pStyle w:val="TableEntryHeader"/>
            </w:pPr>
            <w:r w:rsidRPr="007A7659">
              <w:t>ELEMENT NAME</w:t>
            </w:r>
          </w:p>
        </w:tc>
      </w:tr>
      <w:tr w:rsidR="00BD6B97" w:rsidRPr="007A7659" w14:paraId="54830842" w14:textId="77777777">
        <w:tc>
          <w:tcPr>
            <w:tcW w:w="810" w:type="dxa"/>
            <w:tcBorders>
              <w:left w:val="single" w:sz="4" w:space="0" w:color="000000"/>
              <w:bottom w:val="single" w:sz="4" w:space="0" w:color="000000"/>
            </w:tcBorders>
          </w:tcPr>
          <w:p w14:paraId="49742B59"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8AFD312" w14:textId="77777777" w:rsidR="00BD6B97" w:rsidRPr="007A7659" w:rsidRDefault="00BD6B97">
            <w:pPr>
              <w:pStyle w:val="TableEntry"/>
              <w:rPr>
                <w:noProof w:val="0"/>
              </w:rPr>
            </w:pPr>
            <w:r w:rsidRPr="007A7659">
              <w:rPr>
                <w:noProof w:val="0"/>
              </w:rPr>
              <w:t>32</w:t>
            </w:r>
          </w:p>
        </w:tc>
        <w:tc>
          <w:tcPr>
            <w:tcW w:w="720" w:type="dxa"/>
            <w:tcBorders>
              <w:left w:val="single" w:sz="4" w:space="0" w:color="000000"/>
              <w:bottom w:val="single" w:sz="4" w:space="0" w:color="000000"/>
            </w:tcBorders>
          </w:tcPr>
          <w:p w14:paraId="5C412165"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9AB00F3"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40503B46" w14:textId="77777777" w:rsidR="00BD6B97" w:rsidRPr="007A7659" w:rsidRDefault="00BD6B97">
            <w:pPr>
              <w:pStyle w:val="TableEntry"/>
              <w:rPr>
                <w:noProof w:val="0"/>
              </w:rPr>
            </w:pPr>
          </w:p>
        </w:tc>
        <w:tc>
          <w:tcPr>
            <w:tcW w:w="1178" w:type="dxa"/>
            <w:tcBorders>
              <w:left w:val="single" w:sz="4" w:space="0" w:color="000000"/>
              <w:bottom w:val="single" w:sz="4" w:space="0" w:color="000000"/>
            </w:tcBorders>
          </w:tcPr>
          <w:p w14:paraId="60FED3D4" w14:textId="77777777" w:rsidR="00BD6B97" w:rsidRPr="007A7659" w:rsidRDefault="00BD6B97">
            <w:pPr>
              <w:pStyle w:val="TableEntry"/>
              <w:rPr>
                <w:noProof w:val="0"/>
              </w:rPr>
            </w:pPr>
            <w:r w:rsidRPr="007A7659">
              <w:rPr>
                <w:noProof w:val="0"/>
              </w:rPr>
              <w:t>00696</w:t>
            </w:r>
          </w:p>
        </w:tc>
        <w:tc>
          <w:tcPr>
            <w:tcW w:w="2287" w:type="dxa"/>
            <w:tcBorders>
              <w:left w:val="single" w:sz="4" w:space="0" w:color="000000"/>
              <w:bottom w:val="single" w:sz="4" w:space="0" w:color="000000"/>
              <w:right w:val="single" w:sz="4" w:space="0" w:color="000000"/>
            </w:tcBorders>
          </w:tcPr>
          <w:p w14:paraId="2B115F55" w14:textId="77777777" w:rsidR="00BD6B97" w:rsidRPr="007A7659" w:rsidRDefault="00BD6B97">
            <w:pPr>
              <w:pStyle w:val="TableEntry"/>
              <w:rPr>
                <w:noProof w:val="0"/>
              </w:rPr>
            </w:pPr>
            <w:r w:rsidRPr="007A7659">
              <w:rPr>
                <w:noProof w:val="0"/>
              </w:rPr>
              <w:t>Query Tag</w:t>
            </w:r>
          </w:p>
        </w:tc>
      </w:tr>
      <w:tr w:rsidR="00BD6B97" w:rsidRPr="007A7659" w14:paraId="3E9C0A40" w14:textId="77777777">
        <w:tc>
          <w:tcPr>
            <w:tcW w:w="810" w:type="dxa"/>
            <w:tcBorders>
              <w:left w:val="single" w:sz="4" w:space="0" w:color="000000"/>
              <w:bottom w:val="single" w:sz="4" w:space="0" w:color="000000"/>
            </w:tcBorders>
          </w:tcPr>
          <w:p w14:paraId="41E0B7A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F235D1" w14:textId="77777777" w:rsidR="00BD6B97" w:rsidRPr="007A7659" w:rsidRDefault="00BD6B97">
            <w:pPr>
              <w:pStyle w:val="TableEntry"/>
              <w:rPr>
                <w:noProof w:val="0"/>
              </w:rPr>
            </w:pPr>
            <w:r w:rsidRPr="007A7659">
              <w:rPr>
                <w:noProof w:val="0"/>
              </w:rPr>
              <w:t>250</w:t>
            </w:r>
          </w:p>
        </w:tc>
        <w:tc>
          <w:tcPr>
            <w:tcW w:w="720" w:type="dxa"/>
            <w:tcBorders>
              <w:left w:val="single" w:sz="4" w:space="0" w:color="000000"/>
              <w:bottom w:val="single" w:sz="4" w:space="0" w:color="000000"/>
            </w:tcBorders>
          </w:tcPr>
          <w:p w14:paraId="3B077CF3" w14:textId="77777777" w:rsidR="00BD6B97" w:rsidRPr="007A7659" w:rsidRDefault="00BD6B97">
            <w:pPr>
              <w:pStyle w:val="TableEntry"/>
              <w:rPr>
                <w:noProof w:val="0"/>
              </w:rPr>
            </w:pPr>
            <w:r w:rsidRPr="007A7659">
              <w:rPr>
                <w:noProof w:val="0"/>
              </w:rPr>
              <w:t>CE</w:t>
            </w:r>
          </w:p>
        </w:tc>
        <w:tc>
          <w:tcPr>
            <w:tcW w:w="810" w:type="dxa"/>
            <w:tcBorders>
              <w:left w:val="single" w:sz="4" w:space="0" w:color="000000"/>
              <w:bottom w:val="single" w:sz="4" w:space="0" w:color="000000"/>
            </w:tcBorders>
          </w:tcPr>
          <w:p w14:paraId="295150F1"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2F9AFF26" w14:textId="77777777" w:rsidR="00BD6B97" w:rsidRPr="007A7659" w:rsidRDefault="00BD6B97">
            <w:pPr>
              <w:pStyle w:val="TableEntry"/>
              <w:rPr>
                <w:noProof w:val="0"/>
              </w:rPr>
            </w:pPr>
            <w:r w:rsidRPr="007A7659">
              <w:rPr>
                <w:noProof w:val="0"/>
              </w:rPr>
              <w:t>0471</w:t>
            </w:r>
          </w:p>
        </w:tc>
        <w:tc>
          <w:tcPr>
            <w:tcW w:w="1178" w:type="dxa"/>
            <w:tcBorders>
              <w:left w:val="single" w:sz="4" w:space="0" w:color="000000"/>
              <w:bottom w:val="single" w:sz="4" w:space="0" w:color="000000"/>
            </w:tcBorders>
          </w:tcPr>
          <w:p w14:paraId="683B2739" w14:textId="77777777" w:rsidR="00BD6B97" w:rsidRPr="007A7659" w:rsidRDefault="00BD6B97">
            <w:pPr>
              <w:pStyle w:val="TableEntry"/>
              <w:rPr>
                <w:noProof w:val="0"/>
              </w:rPr>
            </w:pPr>
            <w:r w:rsidRPr="007A7659">
              <w:rPr>
                <w:noProof w:val="0"/>
              </w:rPr>
              <w:t>01375</w:t>
            </w:r>
          </w:p>
        </w:tc>
        <w:tc>
          <w:tcPr>
            <w:tcW w:w="2287" w:type="dxa"/>
            <w:tcBorders>
              <w:left w:val="single" w:sz="4" w:space="0" w:color="000000"/>
              <w:bottom w:val="single" w:sz="4" w:space="0" w:color="000000"/>
              <w:right w:val="single" w:sz="4" w:space="0" w:color="000000"/>
            </w:tcBorders>
          </w:tcPr>
          <w:p w14:paraId="405CAE6B" w14:textId="77777777" w:rsidR="00BD6B97" w:rsidRPr="007A7659" w:rsidRDefault="00BD6B97">
            <w:pPr>
              <w:pStyle w:val="TableEntry"/>
              <w:rPr>
                <w:noProof w:val="0"/>
              </w:rPr>
            </w:pPr>
            <w:r w:rsidRPr="007A7659">
              <w:rPr>
                <w:noProof w:val="0"/>
              </w:rPr>
              <w:t>Message Query Name</w:t>
            </w:r>
          </w:p>
        </w:tc>
      </w:tr>
    </w:tbl>
    <w:p w14:paraId="034208C1" w14:textId="77777777" w:rsidR="00BD6B97" w:rsidRPr="007A7659" w:rsidRDefault="00BD6B97" w:rsidP="001D3953">
      <w:pPr>
        <w:pStyle w:val="BodyText"/>
      </w:pPr>
    </w:p>
    <w:p w14:paraId="17567CE1" w14:textId="77777777" w:rsidR="00BD6B97" w:rsidRPr="007A7659" w:rsidRDefault="00BD6B97">
      <w:pPr>
        <w:pStyle w:val="Heading7"/>
        <w:numPr>
          <w:ilvl w:val="6"/>
          <w:numId w:val="19"/>
        </w:numPr>
        <w:tabs>
          <w:tab w:val="clear" w:pos="4320"/>
          <w:tab w:val="clear" w:pos="5040"/>
        </w:tabs>
        <w:rPr>
          <w:noProof w:val="0"/>
        </w:rPr>
      </w:pPr>
      <w:bookmarkStart w:id="3485" w:name="_Toc173916561"/>
      <w:bookmarkStart w:id="3486" w:name="_Toc174249063"/>
      <w:r w:rsidRPr="007A7659">
        <w:rPr>
          <w:noProof w:val="0"/>
        </w:rPr>
        <w:t>Populating QID-1 Query Tag</w:t>
      </w:r>
      <w:bookmarkEnd w:id="3485"/>
      <w:bookmarkEnd w:id="3486"/>
    </w:p>
    <w:p w14:paraId="6C017005" w14:textId="77777777" w:rsidR="00BD6B97" w:rsidRPr="007A7659" w:rsidRDefault="00BD6B97" w:rsidP="001D3953">
      <w:pPr>
        <w:pStyle w:val="BodyText"/>
      </w:pPr>
      <w:r w:rsidRPr="007A7659">
        <w:t>QID-1 (Query Tag) uniquely identifies the query to be canceled. This field shall contain the same value specified in QPD-2.</w:t>
      </w:r>
    </w:p>
    <w:p w14:paraId="0E336E13" w14:textId="77777777" w:rsidR="00BD6B97" w:rsidRPr="007A7659" w:rsidRDefault="00BD6B97">
      <w:pPr>
        <w:pStyle w:val="Heading7"/>
        <w:numPr>
          <w:ilvl w:val="6"/>
          <w:numId w:val="19"/>
        </w:numPr>
        <w:tabs>
          <w:tab w:val="clear" w:pos="4320"/>
          <w:tab w:val="clear" w:pos="5040"/>
        </w:tabs>
        <w:rPr>
          <w:noProof w:val="0"/>
        </w:rPr>
      </w:pPr>
      <w:bookmarkStart w:id="3487" w:name="_Toc173916562"/>
      <w:bookmarkStart w:id="3488" w:name="_Toc174249064"/>
      <w:r w:rsidRPr="007A7659">
        <w:rPr>
          <w:noProof w:val="0"/>
        </w:rPr>
        <w:t>Populating QID-2 Message Query Name</w:t>
      </w:r>
      <w:bookmarkEnd w:id="3487"/>
      <w:bookmarkEnd w:id="3488"/>
    </w:p>
    <w:p w14:paraId="661284EC" w14:textId="77777777" w:rsidR="00BD6B97" w:rsidRPr="007A7659" w:rsidRDefault="00BD6B97" w:rsidP="001D3953">
      <w:pPr>
        <w:pStyle w:val="BodyText"/>
      </w:pPr>
      <w:r w:rsidRPr="007A7659">
        <w:t xml:space="preserve">QID-2 (Message Query Name) identifies the name of the query. It is an identifier of the conformance statement for this query. This field shall contain the same value specified in QPD-1. </w:t>
      </w:r>
    </w:p>
    <w:p w14:paraId="6F825083" w14:textId="77777777" w:rsidR="00BD6B97" w:rsidRPr="007A7659" w:rsidRDefault="00BD6B97">
      <w:pPr>
        <w:pStyle w:val="Heading3"/>
        <w:numPr>
          <w:ilvl w:val="2"/>
          <w:numId w:val="19"/>
        </w:numPr>
        <w:tabs>
          <w:tab w:val="clear" w:pos="2160"/>
        </w:tabs>
        <w:rPr>
          <w:noProof w:val="0"/>
        </w:rPr>
      </w:pPr>
      <w:bookmarkStart w:id="3489" w:name="_Toc237186017"/>
      <w:bookmarkStart w:id="3490" w:name="_Toc518548704"/>
      <w:bookmarkEnd w:id="3489"/>
      <w:r w:rsidRPr="007A7659">
        <w:rPr>
          <w:noProof w:val="0"/>
        </w:rPr>
        <w:t>Security Considerations</w:t>
      </w:r>
      <w:bookmarkEnd w:id="3490"/>
    </w:p>
    <w:p w14:paraId="75579850"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3C7B3677" w14:textId="77777777" w:rsidR="00BD6B97" w:rsidRPr="007A7659" w:rsidRDefault="00BD6B97">
      <w:r w:rsidRPr="007A7659">
        <w:t xml:space="preserve">The Patient Demographics Query Transaction is a Query Information event as defined in Table </w:t>
      </w:r>
      <w:r w:rsidR="00767375" w:rsidRPr="007A7659">
        <w:t xml:space="preserve">3.20.4.1.1.1-1. </w:t>
      </w:r>
      <w:r w:rsidRPr="007A7659">
        <w:t>The Actors involved shall record audit events according to the following:</w:t>
      </w:r>
    </w:p>
    <w:p w14:paraId="5DE54161" w14:textId="77777777" w:rsidR="00BD6B97" w:rsidRPr="007A7659" w:rsidRDefault="00BD6B97">
      <w:pPr>
        <w:pStyle w:val="Heading5"/>
        <w:numPr>
          <w:ilvl w:val="4"/>
          <w:numId w:val="19"/>
        </w:numPr>
        <w:rPr>
          <w:noProof w:val="0"/>
        </w:rPr>
      </w:pPr>
      <w:r w:rsidRPr="007A7659">
        <w:rPr>
          <w:noProof w:val="0"/>
        </w:rPr>
        <w:t>Patient Demographics Consumer audit message:</w:t>
      </w:r>
    </w:p>
    <w:tbl>
      <w:tblPr>
        <w:tblW w:w="9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0528CFA7" w14:textId="77777777" w:rsidTr="007E3B51">
        <w:trPr>
          <w:cantSplit/>
          <w:jc w:val="center"/>
        </w:trPr>
        <w:tc>
          <w:tcPr>
            <w:tcW w:w="1458" w:type="dxa"/>
            <w:tcBorders>
              <w:bottom w:val="single" w:sz="4" w:space="0" w:color="auto"/>
            </w:tcBorders>
            <w:textDirection w:val="btLr"/>
            <w:vAlign w:val="center"/>
          </w:tcPr>
          <w:p w14:paraId="3F0A1163" w14:textId="77777777" w:rsidR="00BD6B97" w:rsidRPr="007A7659" w:rsidRDefault="00BD6B97" w:rsidP="003C1EFA">
            <w:pPr>
              <w:pStyle w:val="TableEntryHeader"/>
            </w:pPr>
          </w:p>
        </w:tc>
        <w:tc>
          <w:tcPr>
            <w:tcW w:w="2610" w:type="dxa"/>
            <w:tcBorders>
              <w:bottom w:val="single" w:sz="4" w:space="0" w:color="auto"/>
            </w:tcBorders>
            <w:shd w:val="clear" w:color="auto" w:fill="D9D9D9" w:themeFill="background1" w:themeFillShade="D9"/>
            <w:vAlign w:val="center"/>
          </w:tcPr>
          <w:p w14:paraId="0049D311"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2B32ED52"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BC73AD4" w14:textId="77777777" w:rsidR="00BD6B97" w:rsidRPr="007A7659" w:rsidRDefault="00BD6B97" w:rsidP="003C1EFA">
            <w:pPr>
              <w:pStyle w:val="TableEntryHeader"/>
            </w:pPr>
            <w:r w:rsidRPr="007A7659">
              <w:t>Value Constraints</w:t>
            </w:r>
          </w:p>
        </w:tc>
      </w:tr>
      <w:tr w:rsidR="00BD6B97" w:rsidRPr="007A7659" w14:paraId="3C95BD31" w14:textId="77777777" w:rsidTr="00AE5ED3">
        <w:trPr>
          <w:cantSplit/>
          <w:jc w:val="center"/>
        </w:trPr>
        <w:tc>
          <w:tcPr>
            <w:tcW w:w="1458" w:type="dxa"/>
            <w:vMerge w:val="restart"/>
            <w:tcBorders>
              <w:top w:val="single" w:sz="4" w:space="0" w:color="auto"/>
            </w:tcBorders>
          </w:tcPr>
          <w:p w14:paraId="09B2FE15" w14:textId="77777777" w:rsidR="00BD6B97" w:rsidRPr="007A7659" w:rsidRDefault="00BD6B97" w:rsidP="003C1EFA">
            <w:pPr>
              <w:pStyle w:val="TableEntryHeader"/>
            </w:pPr>
            <w:r w:rsidRPr="007A7659">
              <w:t>Event</w:t>
            </w:r>
          </w:p>
          <w:p w14:paraId="32CA18E3"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E298B3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6ACE932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1EFEE4D"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2D38462" w14:textId="77777777">
        <w:trPr>
          <w:cantSplit/>
          <w:jc w:val="center"/>
        </w:trPr>
        <w:tc>
          <w:tcPr>
            <w:tcW w:w="1458" w:type="dxa"/>
            <w:vMerge/>
            <w:vAlign w:val="center"/>
          </w:tcPr>
          <w:p w14:paraId="5787C3A3" w14:textId="77777777" w:rsidR="00BD6B97" w:rsidRPr="007A7659" w:rsidRDefault="00BD6B97">
            <w:pPr>
              <w:pStyle w:val="TableLabel"/>
              <w:rPr>
                <w:rFonts w:ascii="Times New Roman" w:hAnsi="Times New Roman"/>
                <w:noProof w:val="0"/>
                <w:sz w:val="16"/>
              </w:rPr>
            </w:pPr>
          </w:p>
        </w:tc>
        <w:tc>
          <w:tcPr>
            <w:tcW w:w="2610" w:type="dxa"/>
            <w:vAlign w:val="center"/>
          </w:tcPr>
          <w:p w14:paraId="0E691E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71D54F34" w14:textId="77777777" w:rsidR="00BD6B97" w:rsidRPr="007A7659" w:rsidRDefault="00BD6B97">
            <w:pPr>
              <w:pStyle w:val="TableEntry"/>
              <w:jc w:val="center"/>
              <w:rPr>
                <w:noProof w:val="0"/>
                <w:sz w:val="16"/>
              </w:rPr>
            </w:pPr>
            <w:r w:rsidRPr="007A7659">
              <w:rPr>
                <w:noProof w:val="0"/>
                <w:sz w:val="16"/>
              </w:rPr>
              <w:t>M</w:t>
            </w:r>
          </w:p>
        </w:tc>
        <w:tc>
          <w:tcPr>
            <w:tcW w:w="4878" w:type="dxa"/>
          </w:tcPr>
          <w:p w14:paraId="1F4C728E"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412183B6" w14:textId="77777777">
        <w:trPr>
          <w:cantSplit/>
          <w:jc w:val="center"/>
        </w:trPr>
        <w:tc>
          <w:tcPr>
            <w:tcW w:w="1458" w:type="dxa"/>
            <w:vMerge/>
            <w:vAlign w:val="center"/>
          </w:tcPr>
          <w:p w14:paraId="178A726E" w14:textId="77777777" w:rsidR="00BD6B97" w:rsidRPr="007A7659" w:rsidRDefault="00BD6B97">
            <w:pPr>
              <w:pStyle w:val="TableLabel"/>
              <w:rPr>
                <w:rFonts w:ascii="Times New Roman" w:hAnsi="Times New Roman"/>
                <w:noProof w:val="0"/>
                <w:sz w:val="16"/>
              </w:rPr>
            </w:pPr>
          </w:p>
        </w:tc>
        <w:tc>
          <w:tcPr>
            <w:tcW w:w="2610" w:type="dxa"/>
            <w:vAlign w:val="center"/>
          </w:tcPr>
          <w:p w14:paraId="35549CB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A0DA9A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932E90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9D42F7" w14:textId="77777777">
        <w:trPr>
          <w:cantSplit/>
          <w:jc w:val="center"/>
        </w:trPr>
        <w:tc>
          <w:tcPr>
            <w:tcW w:w="1458" w:type="dxa"/>
            <w:vMerge/>
            <w:vAlign w:val="center"/>
          </w:tcPr>
          <w:p w14:paraId="3DC6A75F" w14:textId="77777777" w:rsidR="00BD6B97" w:rsidRPr="007A7659" w:rsidRDefault="00BD6B97">
            <w:pPr>
              <w:pStyle w:val="TableLabel"/>
              <w:rPr>
                <w:rFonts w:ascii="Times New Roman" w:hAnsi="Times New Roman"/>
                <w:noProof w:val="0"/>
                <w:sz w:val="16"/>
              </w:rPr>
            </w:pPr>
          </w:p>
        </w:tc>
        <w:tc>
          <w:tcPr>
            <w:tcW w:w="2610" w:type="dxa"/>
            <w:vAlign w:val="center"/>
          </w:tcPr>
          <w:p w14:paraId="090FC194"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C820AF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EC0C3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A165FA4" w14:textId="77777777">
        <w:trPr>
          <w:cantSplit/>
          <w:jc w:val="center"/>
        </w:trPr>
        <w:tc>
          <w:tcPr>
            <w:tcW w:w="1458" w:type="dxa"/>
            <w:vMerge/>
            <w:vAlign w:val="center"/>
          </w:tcPr>
          <w:p w14:paraId="391EE548" w14:textId="77777777" w:rsidR="00BD6B97" w:rsidRPr="007A7659" w:rsidRDefault="00BD6B97">
            <w:pPr>
              <w:pStyle w:val="TableLabel"/>
              <w:rPr>
                <w:rFonts w:ascii="Times New Roman" w:hAnsi="Times New Roman"/>
                <w:noProof w:val="0"/>
                <w:sz w:val="16"/>
              </w:rPr>
            </w:pPr>
          </w:p>
        </w:tc>
        <w:tc>
          <w:tcPr>
            <w:tcW w:w="2610" w:type="dxa"/>
            <w:vAlign w:val="center"/>
          </w:tcPr>
          <w:p w14:paraId="714ED631"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87C0A3C"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9A1AA7D"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757A1E1" w14:textId="77777777">
        <w:trPr>
          <w:cantSplit/>
          <w:jc w:val="center"/>
        </w:trPr>
        <w:tc>
          <w:tcPr>
            <w:tcW w:w="9666" w:type="dxa"/>
            <w:gridSpan w:val="4"/>
          </w:tcPr>
          <w:p w14:paraId="275FF57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80A8347" w14:textId="77777777">
        <w:trPr>
          <w:cantSplit/>
          <w:jc w:val="center"/>
        </w:trPr>
        <w:tc>
          <w:tcPr>
            <w:tcW w:w="9666" w:type="dxa"/>
            <w:gridSpan w:val="4"/>
          </w:tcPr>
          <w:p w14:paraId="67EA068F"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4C399ECB" w14:textId="77777777">
        <w:trPr>
          <w:cantSplit/>
          <w:jc w:val="center"/>
        </w:trPr>
        <w:tc>
          <w:tcPr>
            <w:tcW w:w="9666" w:type="dxa"/>
            <w:gridSpan w:val="4"/>
          </w:tcPr>
          <w:p w14:paraId="665B00C6"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2D9A2D08" w14:textId="77777777">
        <w:trPr>
          <w:cantSplit/>
          <w:jc w:val="center"/>
        </w:trPr>
        <w:tc>
          <w:tcPr>
            <w:tcW w:w="9666" w:type="dxa"/>
            <w:gridSpan w:val="4"/>
          </w:tcPr>
          <w:p w14:paraId="598DBD0B"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915C4C6" w14:textId="77777777">
        <w:trPr>
          <w:cantSplit/>
          <w:jc w:val="center"/>
        </w:trPr>
        <w:tc>
          <w:tcPr>
            <w:tcW w:w="9666" w:type="dxa"/>
            <w:gridSpan w:val="4"/>
          </w:tcPr>
          <w:p w14:paraId="0EBE642D" w14:textId="77777777" w:rsidR="00BD6B97" w:rsidRPr="007A7659" w:rsidRDefault="00BD6B97" w:rsidP="007E3B51">
            <w:pPr>
              <w:pStyle w:val="TableEntry"/>
              <w:rPr>
                <w:bCs/>
                <w:noProof w:val="0"/>
              </w:rPr>
            </w:pPr>
            <w:r w:rsidRPr="007A7659">
              <w:rPr>
                <w:bCs/>
                <w:noProof w:val="0"/>
              </w:rPr>
              <w:t>Patient (0..n)</w:t>
            </w:r>
          </w:p>
        </w:tc>
      </w:tr>
      <w:tr w:rsidR="00BD6B97" w:rsidRPr="007A7659" w14:paraId="6A8CDC12" w14:textId="77777777">
        <w:trPr>
          <w:cantSplit/>
          <w:jc w:val="center"/>
        </w:trPr>
        <w:tc>
          <w:tcPr>
            <w:tcW w:w="9666" w:type="dxa"/>
            <w:gridSpan w:val="4"/>
          </w:tcPr>
          <w:p w14:paraId="132AC323"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8E38DE2" w14:textId="77777777" w:rsidR="00BD6B97" w:rsidRPr="007A7659" w:rsidRDefault="00BD6B97" w:rsidP="00AE5ED3">
      <w:pPr>
        <w:pStyle w:val="BodyText"/>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81060C" w14:textId="77777777">
        <w:trPr>
          <w:cantSplit/>
        </w:trPr>
        <w:tc>
          <w:tcPr>
            <w:tcW w:w="1548" w:type="dxa"/>
            <w:vMerge w:val="restart"/>
          </w:tcPr>
          <w:p w14:paraId="0CC6EDCC" w14:textId="77777777" w:rsidR="00BD6B97" w:rsidRPr="007A7659" w:rsidRDefault="00BD6B97" w:rsidP="003C1EFA">
            <w:pPr>
              <w:pStyle w:val="TableEntryHeader"/>
            </w:pPr>
            <w:r w:rsidRPr="007A7659">
              <w:t>Source</w:t>
            </w:r>
          </w:p>
          <w:p w14:paraId="469D64A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F2B47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A6A0FC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ECA4F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89C466D" w14:textId="77777777">
        <w:trPr>
          <w:cantSplit/>
        </w:trPr>
        <w:tc>
          <w:tcPr>
            <w:tcW w:w="1548" w:type="dxa"/>
            <w:vMerge/>
            <w:textDirection w:val="btLr"/>
            <w:vAlign w:val="center"/>
          </w:tcPr>
          <w:p w14:paraId="16D1D94C" w14:textId="77777777" w:rsidR="00BD6B97" w:rsidRPr="007A7659" w:rsidRDefault="00BD6B97">
            <w:pPr>
              <w:pStyle w:val="TableLabel"/>
              <w:rPr>
                <w:rFonts w:ascii="Times New Roman" w:hAnsi="Times New Roman"/>
                <w:noProof w:val="0"/>
                <w:sz w:val="16"/>
              </w:rPr>
            </w:pPr>
          </w:p>
        </w:tc>
        <w:tc>
          <w:tcPr>
            <w:tcW w:w="2520" w:type="dxa"/>
            <w:vAlign w:val="center"/>
          </w:tcPr>
          <w:p w14:paraId="0B89F16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45FEF07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C866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ADD3AA" w14:textId="77777777">
        <w:trPr>
          <w:cantSplit/>
        </w:trPr>
        <w:tc>
          <w:tcPr>
            <w:tcW w:w="1548" w:type="dxa"/>
            <w:vMerge/>
            <w:textDirection w:val="btLr"/>
            <w:vAlign w:val="center"/>
          </w:tcPr>
          <w:p w14:paraId="7E46A1DB" w14:textId="77777777" w:rsidR="00BD6B97" w:rsidRPr="007A7659" w:rsidRDefault="00BD6B97">
            <w:pPr>
              <w:pStyle w:val="TableLabel"/>
              <w:rPr>
                <w:rFonts w:ascii="Times New Roman" w:hAnsi="Times New Roman"/>
                <w:noProof w:val="0"/>
                <w:sz w:val="16"/>
              </w:rPr>
            </w:pPr>
          </w:p>
        </w:tc>
        <w:tc>
          <w:tcPr>
            <w:tcW w:w="2520" w:type="dxa"/>
            <w:vAlign w:val="center"/>
          </w:tcPr>
          <w:p w14:paraId="76BC3BB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E4C417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772AB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8FC91B2" w14:textId="77777777">
        <w:trPr>
          <w:cantSplit/>
        </w:trPr>
        <w:tc>
          <w:tcPr>
            <w:tcW w:w="1548" w:type="dxa"/>
            <w:vMerge/>
            <w:textDirection w:val="btLr"/>
            <w:vAlign w:val="center"/>
          </w:tcPr>
          <w:p w14:paraId="339E1B44" w14:textId="77777777" w:rsidR="00BD6B97" w:rsidRPr="007A7659" w:rsidRDefault="00BD6B97">
            <w:pPr>
              <w:pStyle w:val="TableLabel"/>
              <w:rPr>
                <w:rFonts w:ascii="Times New Roman" w:hAnsi="Times New Roman"/>
                <w:noProof w:val="0"/>
                <w:sz w:val="16"/>
              </w:rPr>
            </w:pPr>
          </w:p>
        </w:tc>
        <w:tc>
          <w:tcPr>
            <w:tcW w:w="2520" w:type="dxa"/>
            <w:vAlign w:val="center"/>
          </w:tcPr>
          <w:p w14:paraId="5388D8F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3F77C3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864AAE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214AE76" w14:textId="77777777">
        <w:trPr>
          <w:cantSplit/>
        </w:trPr>
        <w:tc>
          <w:tcPr>
            <w:tcW w:w="1548" w:type="dxa"/>
            <w:vMerge/>
            <w:textDirection w:val="btLr"/>
            <w:vAlign w:val="center"/>
          </w:tcPr>
          <w:p w14:paraId="2C6E1B3A" w14:textId="77777777" w:rsidR="00BD6B97" w:rsidRPr="007A7659" w:rsidRDefault="00BD6B97">
            <w:pPr>
              <w:pStyle w:val="TableLabel"/>
              <w:rPr>
                <w:rFonts w:ascii="Times New Roman" w:hAnsi="Times New Roman"/>
                <w:noProof w:val="0"/>
                <w:sz w:val="16"/>
              </w:rPr>
            </w:pPr>
          </w:p>
        </w:tc>
        <w:tc>
          <w:tcPr>
            <w:tcW w:w="2520" w:type="dxa"/>
            <w:vAlign w:val="center"/>
          </w:tcPr>
          <w:p w14:paraId="1717577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582359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F4E836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C9E48A1" w14:textId="77777777">
        <w:trPr>
          <w:cantSplit/>
        </w:trPr>
        <w:tc>
          <w:tcPr>
            <w:tcW w:w="1548" w:type="dxa"/>
            <w:vMerge/>
            <w:textDirection w:val="btLr"/>
            <w:vAlign w:val="center"/>
          </w:tcPr>
          <w:p w14:paraId="0E75B1BF" w14:textId="77777777" w:rsidR="00BD6B97" w:rsidRPr="007A7659" w:rsidRDefault="00BD6B97">
            <w:pPr>
              <w:pStyle w:val="TableLabel"/>
              <w:rPr>
                <w:rFonts w:ascii="Times New Roman" w:hAnsi="Times New Roman"/>
                <w:noProof w:val="0"/>
                <w:sz w:val="16"/>
              </w:rPr>
            </w:pPr>
          </w:p>
        </w:tc>
        <w:tc>
          <w:tcPr>
            <w:tcW w:w="2520" w:type="dxa"/>
            <w:vAlign w:val="center"/>
          </w:tcPr>
          <w:p w14:paraId="5430ADCC"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A885AE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142A0F"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5220D15" w14:textId="77777777">
        <w:trPr>
          <w:cantSplit/>
        </w:trPr>
        <w:tc>
          <w:tcPr>
            <w:tcW w:w="1548" w:type="dxa"/>
            <w:vMerge/>
            <w:textDirection w:val="btLr"/>
            <w:vAlign w:val="center"/>
          </w:tcPr>
          <w:p w14:paraId="5F5537C1" w14:textId="77777777" w:rsidR="00BD6B97" w:rsidRPr="007A7659" w:rsidRDefault="00BD6B97">
            <w:pPr>
              <w:pStyle w:val="TableLabel"/>
              <w:rPr>
                <w:rFonts w:ascii="Times New Roman" w:hAnsi="Times New Roman"/>
                <w:noProof w:val="0"/>
                <w:sz w:val="16"/>
              </w:rPr>
            </w:pPr>
          </w:p>
        </w:tc>
        <w:tc>
          <w:tcPr>
            <w:tcW w:w="2520" w:type="dxa"/>
            <w:vAlign w:val="center"/>
          </w:tcPr>
          <w:p w14:paraId="6348DD4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5DB16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C8B20" w14:textId="77777777" w:rsidR="00BD6B97" w:rsidRPr="007A7659" w:rsidRDefault="00BD6B97">
            <w:pPr>
              <w:pStyle w:val="TableEntry"/>
              <w:rPr>
                <w:noProof w:val="0"/>
                <w:sz w:val="16"/>
              </w:rPr>
            </w:pPr>
            <w:r w:rsidRPr="007A7659">
              <w:rPr>
                <w:noProof w:val="0"/>
                <w:sz w:val="16"/>
              </w:rPr>
              <w:t>The machine name or IP address.</w:t>
            </w:r>
          </w:p>
        </w:tc>
      </w:tr>
    </w:tbl>
    <w:p w14:paraId="365CE341"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F2FA9F8" w14:textId="77777777" w:rsidTr="00AE5ED3">
        <w:trPr>
          <w:cantSplit/>
        </w:trPr>
        <w:tc>
          <w:tcPr>
            <w:tcW w:w="1548" w:type="dxa"/>
            <w:vMerge w:val="restart"/>
          </w:tcPr>
          <w:p w14:paraId="2486FB93" w14:textId="77777777" w:rsidR="00BD6B97" w:rsidRPr="007A7659" w:rsidRDefault="00BD6B97" w:rsidP="003C1EFA">
            <w:pPr>
              <w:pStyle w:val="TableEntryHeader"/>
            </w:pPr>
            <w:r w:rsidRPr="007A7659">
              <w:t>Human Requestor (if known)</w:t>
            </w:r>
          </w:p>
          <w:p w14:paraId="696DEA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8C64D81" w14:textId="77777777" w:rsidR="00BD6B97" w:rsidRPr="007A7659" w:rsidRDefault="00BD6B97" w:rsidP="00444866">
            <w:pPr>
              <w:pStyle w:val="TableEntry"/>
              <w:rPr>
                <w:noProof w:val="0"/>
                <w:sz w:val="16"/>
                <w:szCs w:val="16"/>
              </w:rPr>
            </w:pPr>
            <w:r w:rsidRPr="007A7659">
              <w:rPr>
                <w:noProof w:val="0"/>
                <w:sz w:val="16"/>
                <w:szCs w:val="16"/>
              </w:rPr>
              <w:t>UserID</w:t>
            </w:r>
          </w:p>
        </w:tc>
        <w:tc>
          <w:tcPr>
            <w:tcW w:w="630" w:type="dxa"/>
            <w:vAlign w:val="center"/>
          </w:tcPr>
          <w:p w14:paraId="2A9830C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B93C66A" w14:textId="77777777" w:rsidR="00BD6B97" w:rsidRPr="007A7659" w:rsidRDefault="00BD6B97" w:rsidP="003F510F">
            <w:pPr>
              <w:pStyle w:val="TableEntry"/>
              <w:rPr>
                <w:noProof w:val="0"/>
                <w:sz w:val="16"/>
                <w:szCs w:val="16"/>
              </w:rPr>
            </w:pPr>
            <w:r w:rsidRPr="007A7659">
              <w:rPr>
                <w:noProof w:val="0"/>
                <w:sz w:val="16"/>
                <w:szCs w:val="16"/>
              </w:rPr>
              <w:t>Identity of the human that initiated the transaction.</w:t>
            </w:r>
          </w:p>
        </w:tc>
      </w:tr>
      <w:tr w:rsidR="00BD6B97" w:rsidRPr="007A7659" w14:paraId="751796CF" w14:textId="77777777">
        <w:trPr>
          <w:cantSplit/>
        </w:trPr>
        <w:tc>
          <w:tcPr>
            <w:tcW w:w="1548" w:type="dxa"/>
            <w:vMerge/>
            <w:textDirection w:val="btLr"/>
            <w:vAlign w:val="center"/>
          </w:tcPr>
          <w:p w14:paraId="42988AA7" w14:textId="77777777" w:rsidR="00BD6B97" w:rsidRPr="007A7659" w:rsidRDefault="00BD6B97">
            <w:pPr>
              <w:pStyle w:val="TableLabel"/>
              <w:rPr>
                <w:rFonts w:ascii="Times New Roman" w:hAnsi="Times New Roman"/>
                <w:noProof w:val="0"/>
                <w:sz w:val="16"/>
              </w:rPr>
            </w:pPr>
          </w:p>
        </w:tc>
        <w:tc>
          <w:tcPr>
            <w:tcW w:w="2520" w:type="dxa"/>
            <w:vAlign w:val="center"/>
          </w:tcPr>
          <w:p w14:paraId="710BF04C" w14:textId="77777777" w:rsidR="00BD6B97" w:rsidRPr="007A7659" w:rsidRDefault="00BD6B97" w:rsidP="003F510F">
            <w:pPr>
              <w:pStyle w:val="TableEntry"/>
              <w:rPr>
                <w:i/>
                <w:iCs/>
                <w:noProof w:val="0"/>
                <w:sz w:val="16"/>
                <w:szCs w:val="16"/>
              </w:rPr>
            </w:pPr>
            <w:r w:rsidRPr="007A7659">
              <w:rPr>
                <w:i/>
                <w:iCs/>
                <w:noProof w:val="0"/>
                <w:sz w:val="16"/>
                <w:szCs w:val="16"/>
              </w:rPr>
              <w:t>AlternativeUserID</w:t>
            </w:r>
          </w:p>
        </w:tc>
        <w:tc>
          <w:tcPr>
            <w:tcW w:w="630" w:type="dxa"/>
            <w:vAlign w:val="center"/>
          </w:tcPr>
          <w:p w14:paraId="720E8652"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3243FB97"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6FCD8AC6" w14:textId="77777777">
        <w:trPr>
          <w:cantSplit/>
        </w:trPr>
        <w:tc>
          <w:tcPr>
            <w:tcW w:w="1548" w:type="dxa"/>
            <w:vMerge/>
            <w:textDirection w:val="btLr"/>
            <w:vAlign w:val="center"/>
          </w:tcPr>
          <w:p w14:paraId="250183EE" w14:textId="77777777" w:rsidR="00BD6B97" w:rsidRPr="007A7659" w:rsidRDefault="00BD6B97">
            <w:pPr>
              <w:pStyle w:val="TableLabel"/>
              <w:rPr>
                <w:rFonts w:ascii="Times New Roman" w:hAnsi="Times New Roman"/>
                <w:noProof w:val="0"/>
                <w:sz w:val="16"/>
              </w:rPr>
            </w:pPr>
          </w:p>
        </w:tc>
        <w:tc>
          <w:tcPr>
            <w:tcW w:w="2520" w:type="dxa"/>
            <w:vAlign w:val="center"/>
          </w:tcPr>
          <w:p w14:paraId="462EF756" w14:textId="77777777" w:rsidR="00BD6B97" w:rsidRPr="007A7659" w:rsidRDefault="00BD6B97" w:rsidP="003F510F">
            <w:pPr>
              <w:pStyle w:val="TableEntry"/>
              <w:rPr>
                <w:i/>
                <w:iCs/>
                <w:noProof w:val="0"/>
                <w:sz w:val="16"/>
                <w:szCs w:val="16"/>
              </w:rPr>
            </w:pPr>
            <w:r w:rsidRPr="007A7659">
              <w:rPr>
                <w:i/>
                <w:iCs/>
                <w:noProof w:val="0"/>
                <w:sz w:val="16"/>
                <w:szCs w:val="16"/>
              </w:rPr>
              <w:t>UserName</w:t>
            </w:r>
          </w:p>
        </w:tc>
        <w:tc>
          <w:tcPr>
            <w:tcW w:w="630" w:type="dxa"/>
            <w:vAlign w:val="center"/>
          </w:tcPr>
          <w:p w14:paraId="12D368B9"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36549D0"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76965918" w14:textId="77777777">
        <w:trPr>
          <w:cantSplit/>
        </w:trPr>
        <w:tc>
          <w:tcPr>
            <w:tcW w:w="1548" w:type="dxa"/>
            <w:vMerge/>
            <w:textDirection w:val="btLr"/>
            <w:vAlign w:val="center"/>
          </w:tcPr>
          <w:p w14:paraId="3B51C272" w14:textId="77777777" w:rsidR="00BD6B97" w:rsidRPr="007A7659" w:rsidRDefault="00BD6B97">
            <w:pPr>
              <w:pStyle w:val="TableLabel"/>
              <w:rPr>
                <w:rFonts w:ascii="Times New Roman" w:hAnsi="Times New Roman"/>
                <w:noProof w:val="0"/>
                <w:sz w:val="16"/>
              </w:rPr>
            </w:pPr>
          </w:p>
        </w:tc>
        <w:tc>
          <w:tcPr>
            <w:tcW w:w="2520" w:type="dxa"/>
            <w:vAlign w:val="center"/>
          </w:tcPr>
          <w:p w14:paraId="4A9D5446" w14:textId="77777777" w:rsidR="00BD6B97" w:rsidRPr="007A7659" w:rsidRDefault="00BD6B97" w:rsidP="003F510F">
            <w:pPr>
              <w:pStyle w:val="TableEntry"/>
              <w:rPr>
                <w:i/>
                <w:iCs/>
                <w:noProof w:val="0"/>
                <w:sz w:val="16"/>
                <w:szCs w:val="16"/>
              </w:rPr>
            </w:pPr>
            <w:r w:rsidRPr="007A7659">
              <w:rPr>
                <w:i/>
                <w:iCs/>
                <w:noProof w:val="0"/>
                <w:sz w:val="16"/>
                <w:szCs w:val="16"/>
              </w:rPr>
              <w:t>UserIsRequestor</w:t>
            </w:r>
          </w:p>
        </w:tc>
        <w:tc>
          <w:tcPr>
            <w:tcW w:w="630" w:type="dxa"/>
            <w:vAlign w:val="center"/>
          </w:tcPr>
          <w:p w14:paraId="10B6D880"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19C5C86"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01DA9355" w14:textId="77777777">
        <w:trPr>
          <w:cantSplit/>
        </w:trPr>
        <w:tc>
          <w:tcPr>
            <w:tcW w:w="1548" w:type="dxa"/>
            <w:vMerge/>
            <w:textDirection w:val="btLr"/>
            <w:vAlign w:val="center"/>
          </w:tcPr>
          <w:p w14:paraId="00E4D473" w14:textId="77777777" w:rsidR="00BD6B97" w:rsidRPr="007A7659" w:rsidRDefault="00BD6B97">
            <w:pPr>
              <w:pStyle w:val="TableLabel"/>
              <w:rPr>
                <w:rFonts w:ascii="Times New Roman" w:hAnsi="Times New Roman"/>
                <w:noProof w:val="0"/>
                <w:sz w:val="16"/>
              </w:rPr>
            </w:pPr>
          </w:p>
        </w:tc>
        <w:tc>
          <w:tcPr>
            <w:tcW w:w="2520" w:type="dxa"/>
            <w:vAlign w:val="center"/>
          </w:tcPr>
          <w:p w14:paraId="65B6F473" w14:textId="77777777" w:rsidR="00BD6B97" w:rsidRPr="007A7659" w:rsidRDefault="00BD6B97" w:rsidP="003F510F">
            <w:pPr>
              <w:pStyle w:val="TableEntry"/>
              <w:rPr>
                <w:noProof w:val="0"/>
                <w:sz w:val="16"/>
                <w:szCs w:val="16"/>
              </w:rPr>
            </w:pPr>
            <w:r w:rsidRPr="007A7659">
              <w:rPr>
                <w:noProof w:val="0"/>
                <w:sz w:val="16"/>
                <w:szCs w:val="16"/>
              </w:rPr>
              <w:t>RoleIDCode</w:t>
            </w:r>
          </w:p>
        </w:tc>
        <w:tc>
          <w:tcPr>
            <w:tcW w:w="630" w:type="dxa"/>
            <w:vAlign w:val="center"/>
          </w:tcPr>
          <w:p w14:paraId="36CCD438" w14:textId="77777777" w:rsidR="00BD6B97" w:rsidRPr="007A7659" w:rsidRDefault="00BD6B97" w:rsidP="007E3B51">
            <w:pPr>
              <w:pStyle w:val="TableEntry"/>
              <w:rPr>
                <w:noProof w:val="0"/>
                <w:sz w:val="16"/>
                <w:szCs w:val="16"/>
              </w:rPr>
            </w:pPr>
            <w:r w:rsidRPr="007A7659">
              <w:rPr>
                <w:noProof w:val="0"/>
                <w:sz w:val="16"/>
                <w:szCs w:val="16"/>
              </w:rPr>
              <w:t>U</w:t>
            </w:r>
          </w:p>
        </w:tc>
        <w:tc>
          <w:tcPr>
            <w:tcW w:w="4968" w:type="dxa"/>
            <w:vAlign w:val="center"/>
          </w:tcPr>
          <w:p w14:paraId="6AF6319F" w14:textId="77777777" w:rsidR="00BD6B97" w:rsidRPr="007A7659" w:rsidRDefault="00BD6B97" w:rsidP="003F510F">
            <w:pPr>
              <w:pStyle w:val="TableEntry"/>
              <w:rPr>
                <w:noProof w:val="0"/>
                <w:sz w:val="16"/>
                <w:szCs w:val="16"/>
              </w:rPr>
            </w:pPr>
            <w:r w:rsidRPr="007A7659">
              <w:rPr>
                <w:noProof w:val="0"/>
                <w:sz w:val="16"/>
                <w:szCs w:val="16"/>
              </w:rPr>
              <w:t>Access Control role(s) the user holds that allows this transaction.</w:t>
            </w:r>
          </w:p>
        </w:tc>
      </w:tr>
      <w:tr w:rsidR="007B2BD6" w:rsidRPr="007A7659" w14:paraId="0E38A082" w14:textId="77777777">
        <w:trPr>
          <w:cantSplit/>
        </w:trPr>
        <w:tc>
          <w:tcPr>
            <w:tcW w:w="1548" w:type="dxa"/>
            <w:vMerge/>
            <w:textDirection w:val="btLr"/>
            <w:vAlign w:val="center"/>
          </w:tcPr>
          <w:p w14:paraId="3952CD04"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388FE195" w14:textId="77777777" w:rsidR="007B2BD6" w:rsidRPr="007A7659" w:rsidRDefault="007B2BD6" w:rsidP="003F510F">
            <w:pPr>
              <w:pStyle w:val="TableEntry"/>
              <w:rPr>
                <w:i/>
                <w:iCs/>
                <w:noProof w:val="0"/>
                <w:sz w:val="16"/>
                <w:szCs w:val="16"/>
              </w:rPr>
            </w:pPr>
            <w:r w:rsidRPr="007A7659">
              <w:rPr>
                <w:i/>
                <w:iCs/>
                <w:noProof w:val="0"/>
                <w:sz w:val="16"/>
                <w:szCs w:val="16"/>
              </w:rPr>
              <w:t>NetworkAccessPointTypeCode</w:t>
            </w:r>
          </w:p>
        </w:tc>
        <w:tc>
          <w:tcPr>
            <w:tcW w:w="630" w:type="dxa"/>
            <w:vAlign w:val="center"/>
          </w:tcPr>
          <w:p w14:paraId="02CDD46B"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2D5AC4B2" w14:textId="77777777" w:rsidR="007B2BD6" w:rsidRPr="007A7659" w:rsidRDefault="007B2BD6" w:rsidP="007E3B51">
            <w:pPr>
              <w:pStyle w:val="TableEntry"/>
              <w:rPr>
                <w:i/>
                <w:iCs/>
                <w:noProof w:val="0"/>
                <w:sz w:val="16"/>
                <w:szCs w:val="16"/>
              </w:rPr>
            </w:pPr>
            <w:r w:rsidRPr="007A7659">
              <w:rPr>
                <w:i/>
                <w:iCs/>
                <w:noProof w:val="0"/>
                <w:sz w:val="16"/>
                <w:szCs w:val="16"/>
              </w:rPr>
              <w:t>not specialized</w:t>
            </w:r>
          </w:p>
        </w:tc>
      </w:tr>
      <w:tr w:rsidR="007B2BD6" w:rsidRPr="007A7659" w14:paraId="05CAF042" w14:textId="77777777" w:rsidTr="00AE5ED3">
        <w:trPr>
          <w:cantSplit/>
        </w:trPr>
        <w:tc>
          <w:tcPr>
            <w:tcW w:w="1548" w:type="dxa"/>
            <w:vMerge/>
            <w:textDirection w:val="btLr"/>
            <w:vAlign w:val="center"/>
          </w:tcPr>
          <w:p w14:paraId="2D725C6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502966" w14:textId="77777777" w:rsidR="007B2BD6" w:rsidRPr="007A7659" w:rsidRDefault="007B2BD6" w:rsidP="003F510F">
            <w:pPr>
              <w:pStyle w:val="TableEntry"/>
              <w:rPr>
                <w:i/>
                <w:iCs/>
                <w:noProof w:val="0"/>
                <w:sz w:val="16"/>
                <w:szCs w:val="16"/>
              </w:rPr>
            </w:pPr>
            <w:r w:rsidRPr="007A7659">
              <w:rPr>
                <w:i/>
                <w:iCs/>
                <w:noProof w:val="0"/>
                <w:sz w:val="16"/>
                <w:szCs w:val="16"/>
              </w:rPr>
              <w:t>NetworkAccessPointID</w:t>
            </w:r>
          </w:p>
        </w:tc>
        <w:tc>
          <w:tcPr>
            <w:tcW w:w="630" w:type="dxa"/>
            <w:vAlign w:val="center"/>
          </w:tcPr>
          <w:p w14:paraId="7950EE31"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30CEBA39" w14:textId="77777777" w:rsidR="007B2BD6" w:rsidRPr="007A7659" w:rsidRDefault="007B2BD6" w:rsidP="003F510F">
            <w:pPr>
              <w:pStyle w:val="TableEntry"/>
              <w:rPr>
                <w:i/>
                <w:iCs/>
                <w:noProof w:val="0"/>
                <w:sz w:val="16"/>
                <w:szCs w:val="16"/>
              </w:rPr>
            </w:pPr>
            <w:r w:rsidRPr="007A7659">
              <w:rPr>
                <w:i/>
                <w:iCs/>
                <w:noProof w:val="0"/>
                <w:sz w:val="16"/>
                <w:szCs w:val="16"/>
              </w:rPr>
              <w:t>not specialized</w:t>
            </w:r>
          </w:p>
        </w:tc>
      </w:tr>
    </w:tbl>
    <w:p w14:paraId="556FB565"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686DD5A" w14:textId="77777777" w:rsidTr="007E3B51">
        <w:trPr>
          <w:cantSplit/>
        </w:trPr>
        <w:tc>
          <w:tcPr>
            <w:tcW w:w="1548" w:type="dxa"/>
            <w:vMerge w:val="restart"/>
          </w:tcPr>
          <w:p w14:paraId="398EBDFB" w14:textId="77777777" w:rsidR="00BD6B97" w:rsidRPr="007A7659" w:rsidRDefault="00BD6B97" w:rsidP="003C1EFA">
            <w:pPr>
              <w:pStyle w:val="TableEntryHeader"/>
            </w:pPr>
            <w:r w:rsidRPr="007A7659">
              <w:t>Destination</w:t>
            </w:r>
          </w:p>
          <w:p w14:paraId="341B1B4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EF3400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4EB10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E3CEF1"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7E9AE961" w14:textId="77777777" w:rsidTr="007E3B51">
        <w:trPr>
          <w:cantSplit/>
        </w:trPr>
        <w:tc>
          <w:tcPr>
            <w:tcW w:w="1548" w:type="dxa"/>
            <w:vMerge/>
            <w:textDirection w:val="btLr"/>
            <w:vAlign w:val="center"/>
          </w:tcPr>
          <w:p w14:paraId="7EE68B73" w14:textId="77777777" w:rsidR="00BD6B97" w:rsidRPr="007A7659" w:rsidRDefault="00BD6B97">
            <w:pPr>
              <w:pStyle w:val="TableLabel"/>
              <w:rPr>
                <w:rFonts w:ascii="Times New Roman" w:hAnsi="Times New Roman"/>
                <w:noProof w:val="0"/>
                <w:sz w:val="16"/>
              </w:rPr>
            </w:pPr>
          </w:p>
        </w:tc>
        <w:tc>
          <w:tcPr>
            <w:tcW w:w="2520" w:type="dxa"/>
            <w:vAlign w:val="center"/>
          </w:tcPr>
          <w:p w14:paraId="6D80BF19"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F3019E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35E2A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F8407A3" w14:textId="77777777" w:rsidTr="007E3B51">
        <w:trPr>
          <w:cantSplit/>
        </w:trPr>
        <w:tc>
          <w:tcPr>
            <w:tcW w:w="1548" w:type="dxa"/>
            <w:vMerge/>
            <w:textDirection w:val="btLr"/>
            <w:vAlign w:val="center"/>
          </w:tcPr>
          <w:p w14:paraId="17F82228" w14:textId="77777777" w:rsidR="00BD6B97" w:rsidRPr="007A7659" w:rsidRDefault="00BD6B97">
            <w:pPr>
              <w:pStyle w:val="TableLabel"/>
              <w:rPr>
                <w:rFonts w:ascii="Times New Roman" w:hAnsi="Times New Roman"/>
                <w:noProof w:val="0"/>
                <w:sz w:val="16"/>
              </w:rPr>
            </w:pPr>
          </w:p>
        </w:tc>
        <w:tc>
          <w:tcPr>
            <w:tcW w:w="2520" w:type="dxa"/>
            <w:vAlign w:val="center"/>
          </w:tcPr>
          <w:p w14:paraId="25430C0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307A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D4747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5551E2" w14:textId="77777777" w:rsidTr="007E3B51">
        <w:trPr>
          <w:cantSplit/>
        </w:trPr>
        <w:tc>
          <w:tcPr>
            <w:tcW w:w="1548" w:type="dxa"/>
            <w:vMerge/>
            <w:textDirection w:val="btLr"/>
            <w:vAlign w:val="center"/>
          </w:tcPr>
          <w:p w14:paraId="3725EA55" w14:textId="77777777" w:rsidR="00BD6B97" w:rsidRPr="007A7659" w:rsidRDefault="00BD6B97">
            <w:pPr>
              <w:pStyle w:val="TableLabel"/>
              <w:rPr>
                <w:rFonts w:ascii="Times New Roman" w:hAnsi="Times New Roman"/>
                <w:noProof w:val="0"/>
                <w:sz w:val="16"/>
              </w:rPr>
            </w:pPr>
          </w:p>
        </w:tc>
        <w:tc>
          <w:tcPr>
            <w:tcW w:w="2520" w:type="dxa"/>
            <w:vAlign w:val="center"/>
          </w:tcPr>
          <w:p w14:paraId="449B8AEE"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1E2DB450"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5A6B317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9F3E558" w14:textId="77777777" w:rsidTr="007E3B51">
        <w:trPr>
          <w:cantSplit/>
        </w:trPr>
        <w:tc>
          <w:tcPr>
            <w:tcW w:w="1548" w:type="dxa"/>
            <w:vMerge/>
            <w:textDirection w:val="btLr"/>
            <w:vAlign w:val="center"/>
          </w:tcPr>
          <w:p w14:paraId="2D333906" w14:textId="77777777" w:rsidR="00BD6B97" w:rsidRPr="007A7659" w:rsidRDefault="00BD6B97">
            <w:pPr>
              <w:pStyle w:val="TableLabel"/>
              <w:rPr>
                <w:rFonts w:ascii="Times New Roman" w:hAnsi="Times New Roman"/>
                <w:noProof w:val="0"/>
                <w:sz w:val="16"/>
              </w:rPr>
            </w:pPr>
          </w:p>
        </w:tc>
        <w:tc>
          <w:tcPr>
            <w:tcW w:w="2520" w:type="dxa"/>
            <w:vAlign w:val="center"/>
          </w:tcPr>
          <w:p w14:paraId="211F609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BC855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9032A6"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C3B85D7" w14:textId="77777777" w:rsidTr="007E3B51">
        <w:trPr>
          <w:cantSplit/>
        </w:trPr>
        <w:tc>
          <w:tcPr>
            <w:tcW w:w="1548" w:type="dxa"/>
            <w:vMerge/>
            <w:textDirection w:val="btLr"/>
            <w:vAlign w:val="center"/>
          </w:tcPr>
          <w:p w14:paraId="5CB22F0B" w14:textId="77777777" w:rsidR="00BD6B97" w:rsidRPr="007A7659" w:rsidRDefault="00BD6B97">
            <w:pPr>
              <w:pStyle w:val="TableLabel"/>
              <w:rPr>
                <w:rFonts w:ascii="Times New Roman" w:hAnsi="Times New Roman"/>
                <w:noProof w:val="0"/>
                <w:sz w:val="16"/>
              </w:rPr>
            </w:pPr>
          </w:p>
        </w:tc>
        <w:tc>
          <w:tcPr>
            <w:tcW w:w="2520" w:type="dxa"/>
            <w:vAlign w:val="center"/>
          </w:tcPr>
          <w:p w14:paraId="3AC39D2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D719B90"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69E9D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7CED018" w14:textId="77777777" w:rsidTr="007E3B51">
        <w:trPr>
          <w:cantSplit/>
        </w:trPr>
        <w:tc>
          <w:tcPr>
            <w:tcW w:w="1548" w:type="dxa"/>
            <w:vMerge/>
            <w:textDirection w:val="btLr"/>
            <w:vAlign w:val="center"/>
          </w:tcPr>
          <w:p w14:paraId="328A4234" w14:textId="77777777" w:rsidR="00BD6B97" w:rsidRPr="007A7659" w:rsidRDefault="00BD6B97">
            <w:pPr>
              <w:pStyle w:val="TableLabel"/>
              <w:rPr>
                <w:rFonts w:ascii="Times New Roman" w:hAnsi="Times New Roman"/>
                <w:noProof w:val="0"/>
                <w:sz w:val="16"/>
              </w:rPr>
            </w:pPr>
          </w:p>
        </w:tc>
        <w:tc>
          <w:tcPr>
            <w:tcW w:w="2520" w:type="dxa"/>
            <w:vAlign w:val="center"/>
          </w:tcPr>
          <w:p w14:paraId="7D1A8819"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E424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45F51B8" w14:textId="77777777" w:rsidR="00BD6B97" w:rsidRPr="007A7659" w:rsidRDefault="00BD6B97">
            <w:pPr>
              <w:pStyle w:val="TableEntry"/>
              <w:rPr>
                <w:noProof w:val="0"/>
                <w:sz w:val="16"/>
              </w:rPr>
            </w:pPr>
            <w:r w:rsidRPr="007A7659">
              <w:rPr>
                <w:noProof w:val="0"/>
                <w:sz w:val="16"/>
              </w:rPr>
              <w:t>The machine name or IP address.</w:t>
            </w:r>
          </w:p>
        </w:tc>
      </w:tr>
    </w:tbl>
    <w:p w14:paraId="6411F0CC"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9BE93AD" w14:textId="77777777">
        <w:trPr>
          <w:cantSplit/>
        </w:trPr>
        <w:tc>
          <w:tcPr>
            <w:tcW w:w="1728" w:type="dxa"/>
            <w:vMerge w:val="restart"/>
          </w:tcPr>
          <w:p w14:paraId="1F4FB846" w14:textId="77777777" w:rsidR="00BD6B97" w:rsidRPr="007A7659" w:rsidRDefault="00BD6B97" w:rsidP="003C1EFA">
            <w:pPr>
              <w:pStyle w:val="TableEntryHeader"/>
            </w:pPr>
            <w:r w:rsidRPr="007A7659">
              <w:t>Audit Source</w:t>
            </w:r>
          </w:p>
          <w:p w14:paraId="505D1A1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EBDC057"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70888BF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6F6691"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CD199CF" w14:textId="77777777">
        <w:trPr>
          <w:cantSplit/>
        </w:trPr>
        <w:tc>
          <w:tcPr>
            <w:tcW w:w="1728" w:type="dxa"/>
            <w:vMerge/>
            <w:textDirection w:val="btLr"/>
            <w:vAlign w:val="center"/>
          </w:tcPr>
          <w:p w14:paraId="4F344D3B" w14:textId="77777777" w:rsidR="00BD6B97" w:rsidRPr="007A7659" w:rsidRDefault="00BD6B97">
            <w:pPr>
              <w:pStyle w:val="TableLabel"/>
              <w:rPr>
                <w:rFonts w:ascii="Times New Roman" w:hAnsi="Times New Roman"/>
                <w:noProof w:val="0"/>
                <w:sz w:val="16"/>
              </w:rPr>
            </w:pPr>
          </w:p>
        </w:tc>
        <w:tc>
          <w:tcPr>
            <w:tcW w:w="2340" w:type="dxa"/>
            <w:vAlign w:val="center"/>
          </w:tcPr>
          <w:p w14:paraId="2483B42A"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BA380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3856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7C7820A" w14:textId="77777777">
        <w:trPr>
          <w:cantSplit/>
        </w:trPr>
        <w:tc>
          <w:tcPr>
            <w:tcW w:w="1728" w:type="dxa"/>
            <w:vMerge/>
            <w:textDirection w:val="btLr"/>
            <w:vAlign w:val="center"/>
          </w:tcPr>
          <w:p w14:paraId="50066880" w14:textId="77777777" w:rsidR="00BD6B97" w:rsidRPr="007A7659" w:rsidRDefault="00BD6B97">
            <w:pPr>
              <w:pStyle w:val="TableLabel"/>
              <w:rPr>
                <w:rFonts w:ascii="Times New Roman" w:hAnsi="Times New Roman"/>
                <w:noProof w:val="0"/>
                <w:sz w:val="16"/>
              </w:rPr>
            </w:pPr>
          </w:p>
        </w:tc>
        <w:tc>
          <w:tcPr>
            <w:tcW w:w="2340" w:type="dxa"/>
            <w:vAlign w:val="center"/>
          </w:tcPr>
          <w:p w14:paraId="20E3C939"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DAB579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14B1093"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0BD47AAD"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808EC57" w14:textId="77777777" w:rsidTr="00AE5ED3">
        <w:trPr>
          <w:cantSplit/>
        </w:trPr>
        <w:tc>
          <w:tcPr>
            <w:tcW w:w="1548" w:type="dxa"/>
            <w:vMerge w:val="restart"/>
          </w:tcPr>
          <w:p w14:paraId="7172E56F" w14:textId="77777777" w:rsidR="00BD6B97" w:rsidRPr="007A7659" w:rsidRDefault="00BD6B97" w:rsidP="003C1EFA">
            <w:pPr>
              <w:pStyle w:val="TableEntryHeader"/>
            </w:pPr>
            <w:r w:rsidRPr="007A7659">
              <w:t>Patient</w:t>
            </w:r>
          </w:p>
          <w:p w14:paraId="5FD8C2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1999F200"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1E5AC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07A9C7" w14:textId="77777777" w:rsidR="00BD6B97" w:rsidRPr="007A7659" w:rsidRDefault="00BD6B97">
            <w:pPr>
              <w:pStyle w:val="TableEntry"/>
              <w:rPr>
                <w:noProof w:val="0"/>
                <w:sz w:val="16"/>
              </w:rPr>
            </w:pPr>
            <w:r w:rsidRPr="007A7659">
              <w:rPr>
                <w:noProof w:val="0"/>
                <w:sz w:val="16"/>
              </w:rPr>
              <w:t>“1” (Person)</w:t>
            </w:r>
          </w:p>
        </w:tc>
      </w:tr>
      <w:tr w:rsidR="00BD6B97" w:rsidRPr="007A7659" w14:paraId="149BC6A0" w14:textId="77777777">
        <w:trPr>
          <w:cantSplit/>
        </w:trPr>
        <w:tc>
          <w:tcPr>
            <w:tcW w:w="1548" w:type="dxa"/>
            <w:vMerge/>
            <w:vAlign w:val="center"/>
          </w:tcPr>
          <w:p w14:paraId="095FB687" w14:textId="77777777" w:rsidR="00BD6B97" w:rsidRPr="007A7659" w:rsidRDefault="00BD6B97">
            <w:pPr>
              <w:pStyle w:val="TableLabel"/>
              <w:rPr>
                <w:rFonts w:ascii="Times New Roman" w:hAnsi="Times New Roman"/>
                <w:noProof w:val="0"/>
                <w:sz w:val="16"/>
              </w:rPr>
            </w:pPr>
          </w:p>
        </w:tc>
        <w:tc>
          <w:tcPr>
            <w:tcW w:w="2520" w:type="dxa"/>
            <w:vAlign w:val="center"/>
          </w:tcPr>
          <w:p w14:paraId="37EA025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682D9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2A9512B" w14:textId="77777777" w:rsidR="00BD6B97" w:rsidRPr="007A7659" w:rsidRDefault="00BD6B97">
            <w:pPr>
              <w:pStyle w:val="TableEntry"/>
              <w:rPr>
                <w:b/>
                <w:i/>
                <w:noProof w:val="0"/>
                <w:sz w:val="16"/>
              </w:rPr>
            </w:pPr>
            <w:r w:rsidRPr="007A7659">
              <w:rPr>
                <w:noProof w:val="0"/>
                <w:sz w:val="16"/>
              </w:rPr>
              <w:t>“1” (Patient)</w:t>
            </w:r>
          </w:p>
        </w:tc>
      </w:tr>
      <w:tr w:rsidR="00BD6B97" w:rsidRPr="007A7659" w14:paraId="16AFC791" w14:textId="77777777">
        <w:trPr>
          <w:cantSplit/>
        </w:trPr>
        <w:tc>
          <w:tcPr>
            <w:tcW w:w="1548" w:type="dxa"/>
            <w:vMerge/>
            <w:vAlign w:val="center"/>
          </w:tcPr>
          <w:p w14:paraId="371FA019" w14:textId="77777777" w:rsidR="00BD6B97" w:rsidRPr="007A7659" w:rsidRDefault="00BD6B97">
            <w:pPr>
              <w:pStyle w:val="TableLabel"/>
              <w:rPr>
                <w:rFonts w:ascii="Times New Roman" w:hAnsi="Times New Roman"/>
                <w:noProof w:val="0"/>
                <w:sz w:val="16"/>
              </w:rPr>
            </w:pPr>
          </w:p>
        </w:tc>
        <w:tc>
          <w:tcPr>
            <w:tcW w:w="2520" w:type="dxa"/>
            <w:vAlign w:val="center"/>
          </w:tcPr>
          <w:p w14:paraId="534DACDB"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5ED3C3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2C61C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FD91549" w14:textId="77777777">
        <w:trPr>
          <w:cantSplit/>
        </w:trPr>
        <w:tc>
          <w:tcPr>
            <w:tcW w:w="1548" w:type="dxa"/>
            <w:vMerge/>
            <w:vAlign w:val="center"/>
          </w:tcPr>
          <w:p w14:paraId="7087C8F5" w14:textId="77777777" w:rsidR="00BD6B97" w:rsidRPr="007A7659" w:rsidRDefault="00BD6B97">
            <w:pPr>
              <w:pStyle w:val="TableLabel"/>
              <w:rPr>
                <w:rFonts w:ascii="Times New Roman" w:hAnsi="Times New Roman"/>
                <w:noProof w:val="0"/>
                <w:sz w:val="16"/>
              </w:rPr>
            </w:pPr>
          </w:p>
        </w:tc>
        <w:tc>
          <w:tcPr>
            <w:tcW w:w="2520" w:type="dxa"/>
            <w:vAlign w:val="center"/>
          </w:tcPr>
          <w:p w14:paraId="2435638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F38FE80"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8884C04"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0791A08" w14:textId="77777777">
        <w:trPr>
          <w:cantSplit/>
        </w:trPr>
        <w:tc>
          <w:tcPr>
            <w:tcW w:w="1548" w:type="dxa"/>
            <w:vMerge/>
            <w:vAlign w:val="center"/>
          </w:tcPr>
          <w:p w14:paraId="26127793" w14:textId="77777777" w:rsidR="00BD6B97" w:rsidRPr="007A7659" w:rsidRDefault="00BD6B97">
            <w:pPr>
              <w:pStyle w:val="TableLabel"/>
              <w:rPr>
                <w:rFonts w:ascii="Times New Roman" w:hAnsi="Times New Roman"/>
                <w:noProof w:val="0"/>
                <w:sz w:val="16"/>
              </w:rPr>
            </w:pPr>
          </w:p>
        </w:tc>
        <w:tc>
          <w:tcPr>
            <w:tcW w:w="2520" w:type="dxa"/>
            <w:vAlign w:val="center"/>
          </w:tcPr>
          <w:p w14:paraId="2D820504"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00730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D4457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028D4FE" w14:textId="77777777">
        <w:trPr>
          <w:cantSplit/>
        </w:trPr>
        <w:tc>
          <w:tcPr>
            <w:tcW w:w="1548" w:type="dxa"/>
            <w:vMerge/>
            <w:vAlign w:val="center"/>
          </w:tcPr>
          <w:p w14:paraId="10E862C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E23074C"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60DBCA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AF911B2"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AD715E" w14:textId="77777777">
        <w:trPr>
          <w:cantSplit/>
        </w:trPr>
        <w:tc>
          <w:tcPr>
            <w:tcW w:w="1548" w:type="dxa"/>
            <w:vMerge/>
            <w:vAlign w:val="center"/>
          </w:tcPr>
          <w:p w14:paraId="698013E0" w14:textId="77777777" w:rsidR="00BD6B97" w:rsidRPr="007A7659" w:rsidRDefault="00BD6B97">
            <w:pPr>
              <w:pStyle w:val="TableLabel"/>
              <w:rPr>
                <w:rFonts w:ascii="Times New Roman" w:hAnsi="Times New Roman"/>
                <w:noProof w:val="0"/>
                <w:sz w:val="16"/>
              </w:rPr>
            </w:pPr>
          </w:p>
        </w:tc>
        <w:tc>
          <w:tcPr>
            <w:tcW w:w="2520" w:type="dxa"/>
            <w:vAlign w:val="center"/>
          </w:tcPr>
          <w:p w14:paraId="71875F19"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7158436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21EDA6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C9D0975" w14:textId="77777777">
        <w:trPr>
          <w:cantSplit/>
        </w:trPr>
        <w:tc>
          <w:tcPr>
            <w:tcW w:w="1548" w:type="dxa"/>
            <w:vMerge/>
            <w:vAlign w:val="center"/>
          </w:tcPr>
          <w:p w14:paraId="1CE2F5B9"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F97420"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1E8D92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CDE70D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D62E060" w14:textId="77777777">
        <w:trPr>
          <w:cantSplit/>
        </w:trPr>
        <w:tc>
          <w:tcPr>
            <w:tcW w:w="1548" w:type="dxa"/>
            <w:vMerge/>
            <w:vAlign w:val="center"/>
          </w:tcPr>
          <w:p w14:paraId="0F80B44F" w14:textId="77777777" w:rsidR="00BD6B97" w:rsidRPr="007A7659" w:rsidRDefault="00BD6B97">
            <w:pPr>
              <w:pStyle w:val="TableLabel"/>
              <w:rPr>
                <w:rFonts w:ascii="Times New Roman" w:hAnsi="Times New Roman"/>
                <w:noProof w:val="0"/>
                <w:sz w:val="16"/>
              </w:rPr>
            </w:pPr>
          </w:p>
        </w:tc>
        <w:tc>
          <w:tcPr>
            <w:tcW w:w="2520" w:type="dxa"/>
            <w:vAlign w:val="center"/>
          </w:tcPr>
          <w:p w14:paraId="5791F644"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5A1780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877365" w14:textId="77777777" w:rsidR="00BD6B97" w:rsidRPr="007A7659" w:rsidRDefault="00BD6B97">
            <w:pPr>
              <w:pStyle w:val="TableEntry"/>
              <w:rPr>
                <w:noProof w:val="0"/>
                <w:sz w:val="16"/>
              </w:rPr>
            </w:pPr>
            <w:r w:rsidRPr="007A7659">
              <w:rPr>
                <w:i/>
                <w:iCs/>
                <w:noProof w:val="0"/>
                <w:sz w:val="16"/>
              </w:rPr>
              <w:t>not specialized</w:t>
            </w:r>
          </w:p>
        </w:tc>
      </w:tr>
    </w:tbl>
    <w:p w14:paraId="3546B84A"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408F28" w14:textId="77777777" w:rsidTr="00AE5ED3">
        <w:trPr>
          <w:cantSplit/>
        </w:trPr>
        <w:tc>
          <w:tcPr>
            <w:tcW w:w="1548" w:type="dxa"/>
            <w:vMerge w:val="restart"/>
          </w:tcPr>
          <w:p w14:paraId="7518BA8F" w14:textId="77777777" w:rsidR="00BD6B97" w:rsidRPr="007A7659" w:rsidRDefault="00BD6B97" w:rsidP="003C1EFA">
            <w:pPr>
              <w:pStyle w:val="TableEntryHeader"/>
            </w:pPr>
            <w:r w:rsidRPr="007A7659">
              <w:t>Query Parameters</w:t>
            </w:r>
          </w:p>
          <w:p w14:paraId="50B9EB5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7858DD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29A058C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7A05E3" w14:textId="77777777" w:rsidR="00BD6B97" w:rsidRPr="007A7659" w:rsidRDefault="00BD6B97">
            <w:pPr>
              <w:pStyle w:val="TableEntry"/>
              <w:rPr>
                <w:noProof w:val="0"/>
                <w:sz w:val="16"/>
              </w:rPr>
            </w:pPr>
            <w:r w:rsidRPr="007A7659">
              <w:rPr>
                <w:noProof w:val="0"/>
                <w:sz w:val="16"/>
              </w:rPr>
              <w:t>“2” (system object)</w:t>
            </w:r>
          </w:p>
        </w:tc>
      </w:tr>
      <w:tr w:rsidR="00BD6B97" w:rsidRPr="007A7659" w14:paraId="01EDB98F" w14:textId="77777777">
        <w:trPr>
          <w:cantSplit/>
        </w:trPr>
        <w:tc>
          <w:tcPr>
            <w:tcW w:w="1548" w:type="dxa"/>
            <w:vMerge/>
            <w:vAlign w:val="center"/>
          </w:tcPr>
          <w:p w14:paraId="1AC0EC7E" w14:textId="77777777" w:rsidR="00BD6B97" w:rsidRPr="007A7659" w:rsidRDefault="00BD6B97">
            <w:pPr>
              <w:pStyle w:val="TableLabel"/>
              <w:rPr>
                <w:rFonts w:ascii="Times New Roman" w:hAnsi="Times New Roman"/>
                <w:noProof w:val="0"/>
                <w:sz w:val="16"/>
              </w:rPr>
            </w:pPr>
          </w:p>
        </w:tc>
        <w:tc>
          <w:tcPr>
            <w:tcW w:w="2520" w:type="dxa"/>
            <w:vAlign w:val="center"/>
          </w:tcPr>
          <w:p w14:paraId="763D5418"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9D0110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E294FF8" w14:textId="77777777" w:rsidR="00BD6B97" w:rsidRPr="007A7659" w:rsidRDefault="00BD6B97">
            <w:pPr>
              <w:pStyle w:val="TableEntry"/>
              <w:rPr>
                <w:b/>
                <w:i/>
                <w:noProof w:val="0"/>
                <w:sz w:val="16"/>
              </w:rPr>
            </w:pPr>
            <w:r w:rsidRPr="007A7659">
              <w:rPr>
                <w:noProof w:val="0"/>
                <w:sz w:val="16"/>
              </w:rPr>
              <w:t>“24” (query)</w:t>
            </w:r>
          </w:p>
        </w:tc>
      </w:tr>
      <w:tr w:rsidR="00BD6B97" w:rsidRPr="007A7659" w14:paraId="62A3F66C" w14:textId="77777777">
        <w:trPr>
          <w:cantSplit/>
        </w:trPr>
        <w:tc>
          <w:tcPr>
            <w:tcW w:w="1548" w:type="dxa"/>
            <w:vMerge/>
            <w:vAlign w:val="center"/>
          </w:tcPr>
          <w:p w14:paraId="17F45BF9" w14:textId="77777777" w:rsidR="00BD6B97" w:rsidRPr="007A7659" w:rsidRDefault="00BD6B97">
            <w:pPr>
              <w:pStyle w:val="TableLabel"/>
              <w:rPr>
                <w:rFonts w:ascii="Times New Roman" w:hAnsi="Times New Roman"/>
                <w:noProof w:val="0"/>
                <w:sz w:val="16"/>
              </w:rPr>
            </w:pPr>
          </w:p>
        </w:tc>
        <w:tc>
          <w:tcPr>
            <w:tcW w:w="2520" w:type="dxa"/>
            <w:vAlign w:val="center"/>
          </w:tcPr>
          <w:p w14:paraId="14791BB4"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52894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D0BB0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1DA97F" w14:textId="77777777">
        <w:trPr>
          <w:cantSplit/>
        </w:trPr>
        <w:tc>
          <w:tcPr>
            <w:tcW w:w="1548" w:type="dxa"/>
            <w:vMerge/>
            <w:vAlign w:val="center"/>
          </w:tcPr>
          <w:p w14:paraId="4731893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6AE6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6A08EC25" w14:textId="77777777" w:rsidR="00BD6B97" w:rsidRPr="007A7659" w:rsidRDefault="00BD6B97">
            <w:pPr>
              <w:pStyle w:val="TOC1"/>
              <w:jc w:val="center"/>
              <w:rPr>
                <w:sz w:val="16"/>
              </w:rPr>
            </w:pPr>
            <w:r w:rsidRPr="007A7659">
              <w:rPr>
                <w:sz w:val="16"/>
              </w:rPr>
              <w:t>M</w:t>
            </w:r>
          </w:p>
        </w:tc>
        <w:tc>
          <w:tcPr>
            <w:tcW w:w="4968" w:type="dxa"/>
          </w:tcPr>
          <w:p w14:paraId="73583CB4"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C8E60AE" w14:textId="77777777">
        <w:trPr>
          <w:cantSplit/>
        </w:trPr>
        <w:tc>
          <w:tcPr>
            <w:tcW w:w="1548" w:type="dxa"/>
            <w:vMerge/>
            <w:vAlign w:val="center"/>
          </w:tcPr>
          <w:p w14:paraId="5BFC3A63" w14:textId="77777777" w:rsidR="00BD6B97" w:rsidRPr="007A7659" w:rsidRDefault="00BD6B97">
            <w:pPr>
              <w:pStyle w:val="TableLabel"/>
              <w:rPr>
                <w:rFonts w:ascii="Times New Roman" w:hAnsi="Times New Roman"/>
                <w:noProof w:val="0"/>
                <w:sz w:val="16"/>
              </w:rPr>
            </w:pPr>
          </w:p>
        </w:tc>
        <w:tc>
          <w:tcPr>
            <w:tcW w:w="2520" w:type="dxa"/>
            <w:vAlign w:val="center"/>
          </w:tcPr>
          <w:p w14:paraId="7658C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79F5B88"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47874C7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415B0B0" w14:textId="77777777">
        <w:trPr>
          <w:cantSplit/>
        </w:trPr>
        <w:tc>
          <w:tcPr>
            <w:tcW w:w="1548" w:type="dxa"/>
            <w:vMerge/>
            <w:vAlign w:val="center"/>
          </w:tcPr>
          <w:p w14:paraId="6D1FC40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6B14CE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0AE0825B"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61F58C5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E34CD9" w14:textId="77777777">
        <w:trPr>
          <w:cantSplit/>
        </w:trPr>
        <w:tc>
          <w:tcPr>
            <w:tcW w:w="1548" w:type="dxa"/>
            <w:vMerge/>
            <w:vAlign w:val="center"/>
          </w:tcPr>
          <w:p w14:paraId="6F28038F" w14:textId="77777777" w:rsidR="00BD6B97" w:rsidRPr="007A7659" w:rsidRDefault="00BD6B97">
            <w:pPr>
              <w:pStyle w:val="TableLabel"/>
              <w:rPr>
                <w:rFonts w:ascii="Times New Roman" w:hAnsi="Times New Roman"/>
                <w:noProof w:val="0"/>
                <w:sz w:val="16"/>
              </w:rPr>
            </w:pPr>
          </w:p>
        </w:tc>
        <w:tc>
          <w:tcPr>
            <w:tcW w:w="2520" w:type="dxa"/>
            <w:vAlign w:val="center"/>
          </w:tcPr>
          <w:p w14:paraId="6D1D8AE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6750E2"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396BD2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889488A" w14:textId="77777777">
        <w:trPr>
          <w:cantSplit/>
        </w:trPr>
        <w:tc>
          <w:tcPr>
            <w:tcW w:w="1548" w:type="dxa"/>
            <w:vMerge/>
            <w:vAlign w:val="center"/>
          </w:tcPr>
          <w:p w14:paraId="6307E5D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1094E1C"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D065C5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8106898" w14:textId="77777777" w:rsidR="00BD6B97" w:rsidRPr="007A7659" w:rsidRDefault="00BD6B97">
            <w:pPr>
              <w:pStyle w:val="TableEntry"/>
              <w:rPr>
                <w:noProof w:val="0"/>
                <w:sz w:val="16"/>
              </w:rPr>
            </w:pPr>
            <w:r w:rsidRPr="007A7659">
              <w:rPr>
                <w:noProof w:val="0"/>
                <w:sz w:val="16"/>
              </w:rPr>
              <w:t>the QPD segment of the query - Base64 encoded</w:t>
            </w:r>
          </w:p>
        </w:tc>
      </w:tr>
      <w:tr w:rsidR="00BD6B97" w:rsidRPr="007A7659" w14:paraId="67938E3C" w14:textId="77777777">
        <w:trPr>
          <w:cantSplit/>
        </w:trPr>
        <w:tc>
          <w:tcPr>
            <w:tcW w:w="1548" w:type="dxa"/>
            <w:vMerge/>
            <w:vAlign w:val="center"/>
          </w:tcPr>
          <w:p w14:paraId="55B0AE3F" w14:textId="77777777" w:rsidR="00BD6B97" w:rsidRPr="007A7659" w:rsidRDefault="00BD6B97">
            <w:pPr>
              <w:pStyle w:val="TableLabel"/>
              <w:rPr>
                <w:rFonts w:ascii="Times New Roman" w:hAnsi="Times New Roman"/>
                <w:noProof w:val="0"/>
                <w:sz w:val="16"/>
              </w:rPr>
            </w:pPr>
          </w:p>
        </w:tc>
        <w:tc>
          <w:tcPr>
            <w:tcW w:w="2520" w:type="dxa"/>
            <w:vAlign w:val="center"/>
          </w:tcPr>
          <w:p w14:paraId="7619981A"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EED08E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67AFEF2"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22C48B9C" w14:textId="77777777" w:rsidR="00BD6B97" w:rsidRPr="007A7659" w:rsidRDefault="00BD6B97">
      <w:pPr>
        <w:pStyle w:val="Heading5"/>
        <w:numPr>
          <w:ilvl w:val="4"/>
          <w:numId w:val="19"/>
        </w:numPr>
        <w:rPr>
          <w:noProof w:val="0"/>
        </w:rPr>
      </w:pPr>
      <w:r w:rsidRPr="007A7659">
        <w:rPr>
          <w:noProof w:val="0"/>
        </w:rPr>
        <w:t>Patient Demographics Source audit message:</w:t>
      </w:r>
    </w:p>
    <w:p w14:paraId="692CA427"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4316AF2" w14:textId="77777777" w:rsidTr="007E3B51">
        <w:trPr>
          <w:cantSplit/>
        </w:trPr>
        <w:tc>
          <w:tcPr>
            <w:tcW w:w="1458" w:type="dxa"/>
            <w:tcBorders>
              <w:bottom w:val="single" w:sz="4" w:space="0" w:color="auto"/>
            </w:tcBorders>
            <w:textDirection w:val="btLr"/>
            <w:vAlign w:val="center"/>
          </w:tcPr>
          <w:p w14:paraId="70A26D1E" w14:textId="77777777" w:rsidR="00BD6B97" w:rsidRPr="007A7659" w:rsidRDefault="00BD6B97" w:rsidP="003C1EFA">
            <w:pPr>
              <w:pStyle w:val="TableEntryHeader"/>
            </w:pPr>
          </w:p>
        </w:tc>
        <w:tc>
          <w:tcPr>
            <w:tcW w:w="2610" w:type="dxa"/>
            <w:tcBorders>
              <w:bottom w:val="single" w:sz="4" w:space="0" w:color="auto"/>
            </w:tcBorders>
            <w:shd w:val="clear" w:color="auto" w:fill="D9D9D9" w:themeFill="background1" w:themeFillShade="D9"/>
            <w:vAlign w:val="center"/>
          </w:tcPr>
          <w:p w14:paraId="224108E4" w14:textId="77777777" w:rsidR="00BD6B97" w:rsidRPr="007A7659" w:rsidRDefault="00BD6B97" w:rsidP="003C1EF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3FEE95F" w14:textId="77777777" w:rsidR="00BD6B97" w:rsidRPr="007A7659" w:rsidRDefault="00BD6B97" w:rsidP="003C1EF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54BB37B" w14:textId="77777777" w:rsidR="00BD6B97" w:rsidRPr="007A7659" w:rsidRDefault="00BD6B97" w:rsidP="003C1EFA">
            <w:pPr>
              <w:pStyle w:val="TableEntryHeader"/>
            </w:pPr>
            <w:r w:rsidRPr="007A7659">
              <w:t>Value Constraints</w:t>
            </w:r>
          </w:p>
        </w:tc>
      </w:tr>
      <w:tr w:rsidR="00BD6B97" w:rsidRPr="007A7659" w14:paraId="621638CB" w14:textId="77777777" w:rsidTr="00AE5ED3">
        <w:trPr>
          <w:cantSplit/>
        </w:trPr>
        <w:tc>
          <w:tcPr>
            <w:tcW w:w="1458" w:type="dxa"/>
            <w:vMerge w:val="restart"/>
            <w:tcBorders>
              <w:top w:val="single" w:sz="4" w:space="0" w:color="auto"/>
            </w:tcBorders>
          </w:tcPr>
          <w:p w14:paraId="06E0AA06" w14:textId="77777777" w:rsidR="00BD6B97" w:rsidRPr="007A7659" w:rsidRDefault="00BD6B97" w:rsidP="003C1EFA">
            <w:pPr>
              <w:pStyle w:val="TableEntryHeader"/>
            </w:pPr>
            <w:r w:rsidRPr="007A7659">
              <w:t>Event</w:t>
            </w:r>
          </w:p>
          <w:p w14:paraId="73E74F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D1236F"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71490E4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AB66390"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967857F" w14:textId="77777777">
        <w:trPr>
          <w:cantSplit/>
        </w:trPr>
        <w:tc>
          <w:tcPr>
            <w:tcW w:w="1458" w:type="dxa"/>
            <w:vMerge/>
            <w:vAlign w:val="center"/>
          </w:tcPr>
          <w:p w14:paraId="098DA768" w14:textId="77777777" w:rsidR="00BD6B97" w:rsidRPr="007A7659" w:rsidRDefault="00BD6B97">
            <w:pPr>
              <w:pStyle w:val="TableLabel"/>
              <w:rPr>
                <w:rFonts w:ascii="Times New Roman" w:hAnsi="Times New Roman"/>
                <w:noProof w:val="0"/>
                <w:sz w:val="16"/>
              </w:rPr>
            </w:pPr>
          </w:p>
        </w:tc>
        <w:tc>
          <w:tcPr>
            <w:tcW w:w="2610" w:type="dxa"/>
            <w:vAlign w:val="center"/>
          </w:tcPr>
          <w:p w14:paraId="1A5BE43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24F3553" w14:textId="77777777" w:rsidR="00BD6B97" w:rsidRPr="007A7659" w:rsidRDefault="00BD6B97">
            <w:pPr>
              <w:pStyle w:val="TableEntry"/>
              <w:jc w:val="center"/>
              <w:rPr>
                <w:noProof w:val="0"/>
                <w:sz w:val="16"/>
              </w:rPr>
            </w:pPr>
            <w:r w:rsidRPr="007A7659">
              <w:rPr>
                <w:noProof w:val="0"/>
                <w:sz w:val="16"/>
              </w:rPr>
              <w:t>M</w:t>
            </w:r>
          </w:p>
        </w:tc>
        <w:tc>
          <w:tcPr>
            <w:tcW w:w="4878" w:type="dxa"/>
          </w:tcPr>
          <w:p w14:paraId="43BD8A1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40F933" w14:textId="77777777">
        <w:trPr>
          <w:cantSplit/>
        </w:trPr>
        <w:tc>
          <w:tcPr>
            <w:tcW w:w="1458" w:type="dxa"/>
            <w:vMerge/>
            <w:vAlign w:val="center"/>
          </w:tcPr>
          <w:p w14:paraId="73793D9D" w14:textId="77777777" w:rsidR="00BD6B97" w:rsidRPr="007A7659" w:rsidRDefault="00BD6B97">
            <w:pPr>
              <w:pStyle w:val="TableLabel"/>
              <w:rPr>
                <w:rFonts w:ascii="Times New Roman" w:hAnsi="Times New Roman"/>
                <w:noProof w:val="0"/>
                <w:sz w:val="16"/>
              </w:rPr>
            </w:pPr>
          </w:p>
        </w:tc>
        <w:tc>
          <w:tcPr>
            <w:tcW w:w="2610" w:type="dxa"/>
            <w:vAlign w:val="center"/>
          </w:tcPr>
          <w:p w14:paraId="0D3DA022"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034E1A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7C107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0BA1442" w14:textId="77777777">
        <w:trPr>
          <w:cantSplit/>
        </w:trPr>
        <w:tc>
          <w:tcPr>
            <w:tcW w:w="1458" w:type="dxa"/>
            <w:vMerge/>
            <w:vAlign w:val="center"/>
          </w:tcPr>
          <w:p w14:paraId="0EA4DB2B" w14:textId="77777777" w:rsidR="00BD6B97" w:rsidRPr="007A7659" w:rsidRDefault="00BD6B97">
            <w:pPr>
              <w:pStyle w:val="TableLabel"/>
              <w:rPr>
                <w:rFonts w:ascii="Times New Roman" w:hAnsi="Times New Roman"/>
                <w:noProof w:val="0"/>
                <w:sz w:val="16"/>
              </w:rPr>
            </w:pPr>
          </w:p>
        </w:tc>
        <w:tc>
          <w:tcPr>
            <w:tcW w:w="2610" w:type="dxa"/>
            <w:vAlign w:val="center"/>
          </w:tcPr>
          <w:p w14:paraId="6578B897"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634E6CF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2B83AF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6BBAF54" w14:textId="77777777">
        <w:trPr>
          <w:cantSplit/>
        </w:trPr>
        <w:tc>
          <w:tcPr>
            <w:tcW w:w="1458" w:type="dxa"/>
            <w:vMerge/>
            <w:vAlign w:val="center"/>
          </w:tcPr>
          <w:p w14:paraId="7DA7E03F" w14:textId="77777777" w:rsidR="00BD6B97" w:rsidRPr="007A7659" w:rsidRDefault="00BD6B97">
            <w:pPr>
              <w:pStyle w:val="TableLabel"/>
              <w:rPr>
                <w:rFonts w:ascii="Times New Roman" w:hAnsi="Times New Roman"/>
                <w:noProof w:val="0"/>
                <w:sz w:val="16"/>
              </w:rPr>
            </w:pPr>
          </w:p>
        </w:tc>
        <w:tc>
          <w:tcPr>
            <w:tcW w:w="2610" w:type="dxa"/>
            <w:vAlign w:val="center"/>
          </w:tcPr>
          <w:p w14:paraId="2C52BA8A"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CCB037D"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1351DDEE"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65482310" w14:textId="77777777">
        <w:trPr>
          <w:cantSplit/>
        </w:trPr>
        <w:tc>
          <w:tcPr>
            <w:tcW w:w="9666" w:type="dxa"/>
            <w:gridSpan w:val="4"/>
          </w:tcPr>
          <w:p w14:paraId="2942086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C1061F7" w14:textId="77777777">
        <w:trPr>
          <w:cantSplit/>
        </w:trPr>
        <w:tc>
          <w:tcPr>
            <w:tcW w:w="9666" w:type="dxa"/>
            <w:gridSpan w:val="4"/>
          </w:tcPr>
          <w:p w14:paraId="1B761500"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5F8D66FB" w14:textId="77777777">
        <w:trPr>
          <w:cantSplit/>
        </w:trPr>
        <w:tc>
          <w:tcPr>
            <w:tcW w:w="9666" w:type="dxa"/>
            <w:gridSpan w:val="4"/>
          </w:tcPr>
          <w:p w14:paraId="3B8B06B7"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00FDCAB9" w14:textId="77777777">
        <w:trPr>
          <w:cantSplit/>
        </w:trPr>
        <w:tc>
          <w:tcPr>
            <w:tcW w:w="9666" w:type="dxa"/>
            <w:gridSpan w:val="4"/>
          </w:tcPr>
          <w:p w14:paraId="4EB4967B" w14:textId="77777777" w:rsidR="00BD6B97" w:rsidRPr="007A7659" w:rsidRDefault="00BD6B97" w:rsidP="007E3B51">
            <w:pPr>
              <w:pStyle w:val="TableEntry"/>
              <w:rPr>
                <w:bCs/>
                <w:noProof w:val="0"/>
              </w:rPr>
            </w:pPr>
            <w:r w:rsidRPr="007A7659">
              <w:rPr>
                <w:bCs/>
                <w:noProof w:val="0"/>
              </w:rPr>
              <w:t>Patient (0..n)</w:t>
            </w:r>
          </w:p>
        </w:tc>
      </w:tr>
      <w:tr w:rsidR="00BD6B97" w:rsidRPr="007A7659" w14:paraId="540783F6" w14:textId="77777777">
        <w:trPr>
          <w:cantSplit/>
        </w:trPr>
        <w:tc>
          <w:tcPr>
            <w:tcW w:w="9666" w:type="dxa"/>
            <w:gridSpan w:val="4"/>
          </w:tcPr>
          <w:p w14:paraId="2356CD1D"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F5E6313"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AFCA4FD" w14:textId="77777777">
        <w:trPr>
          <w:cantSplit/>
        </w:trPr>
        <w:tc>
          <w:tcPr>
            <w:tcW w:w="1548" w:type="dxa"/>
            <w:vMerge w:val="restart"/>
          </w:tcPr>
          <w:p w14:paraId="230BA4E0" w14:textId="77777777" w:rsidR="00BD6B97" w:rsidRPr="007A7659" w:rsidRDefault="00BD6B97" w:rsidP="003C1EFA">
            <w:pPr>
              <w:pStyle w:val="TableEntryHeader"/>
            </w:pPr>
            <w:r w:rsidRPr="007A7659">
              <w:t>Source</w:t>
            </w:r>
          </w:p>
          <w:p w14:paraId="10C0D81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12F36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3D9F2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60EA5D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7551AA5D" w14:textId="77777777">
        <w:trPr>
          <w:cantSplit/>
        </w:trPr>
        <w:tc>
          <w:tcPr>
            <w:tcW w:w="1548" w:type="dxa"/>
            <w:vMerge/>
            <w:textDirection w:val="btLr"/>
            <w:vAlign w:val="center"/>
          </w:tcPr>
          <w:p w14:paraId="695231C2" w14:textId="77777777" w:rsidR="00BD6B97" w:rsidRPr="007A7659" w:rsidRDefault="00BD6B97">
            <w:pPr>
              <w:pStyle w:val="TableLabel"/>
              <w:rPr>
                <w:rFonts w:ascii="Times New Roman" w:hAnsi="Times New Roman"/>
                <w:noProof w:val="0"/>
                <w:sz w:val="16"/>
              </w:rPr>
            </w:pPr>
          </w:p>
        </w:tc>
        <w:tc>
          <w:tcPr>
            <w:tcW w:w="2520" w:type="dxa"/>
            <w:vAlign w:val="center"/>
          </w:tcPr>
          <w:p w14:paraId="114BD3FE"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25107C0F"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4741B8D" w14:textId="77777777" w:rsidR="00BD6B97" w:rsidRPr="007A7659" w:rsidRDefault="00BD6B97" w:rsidP="001D3953">
            <w:pPr>
              <w:pStyle w:val="TableEntry"/>
              <w:rPr>
                <w:i/>
                <w:iCs/>
                <w:noProof w:val="0"/>
                <w:sz w:val="16"/>
              </w:rPr>
            </w:pPr>
            <w:r w:rsidRPr="007A7659">
              <w:rPr>
                <w:i/>
                <w:iCs/>
                <w:noProof w:val="0"/>
                <w:sz w:val="16"/>
              </w:rPr>
              <w:t>not specialized</w:t>
            </w:r>
          </w:p>
        </w:tc>
      </w:tr>
      <w:tr w:rsidR="00BD6B97" w:rsidRPr="007A7659" w14:paraId="53AB8898" w14:textId="77777777">
        <w:trPr>
          <w:cantSplit/>
        </w:trPr>
        <w:tc>
          <w:tcPr>
            <w:tcW w:w="1548" w:type="dxa"/>
            <w:vMerge/>
            <w:textDirection w:val="btLr"/>
            <w:vAlign w:val="center"/>
          </w:tcPr>
          <w:p w14:paraId="5901B030" w14:textId="77777777" w:rsidR="00BD6B97" w:rsidRPr="007A7659" w:rsidRDefault="00BD6B97">
            <w:pPr>
              <w:pStyle w:val="TableLabel"/>
              <w:rPr>
                <w:rFonts w:ascii="Times New Roman" w:hAnsi="Times New Roman"/>
                <w:noProof w:val="0"/>
                <w:sz w:val="16"/>
              </w:rPr>
            </w:pPr>
          </w:p>
        </w:tc>
        <w:tc>
          <w:tcPr>
            <w:tcW w:w="2520" w:type="dxa"/>
            <w:vAlign w:val="center"/>
          </w:tcPr>
          <w:p w14:paraId="30D10BC3"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EBD080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4E9429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68E0362" w14:textId="77777777">
        <w:trPr>
          <w:cantSplit/>
        </w:trPr>
        <w:tc>
          <w:tcPr>
            <w:tcW w:w="1548" w:type="dxa"/>
            <w:vMerge/>
            <w:textDirection w:val="btLr"/>
            <w:vAlign w:val="center"/>
          </w:tcPr>
          <w:p w14:paraId="76A419D7" w14:textId="77777777" w:rsidR="00BD6B97" w:rsidRPr="007A7659" w:rsidRDefault="00BD6B97">
            <w:pPr>
              <w:pStyle w:val="TableLabel"/>
              <w:rPr>
                <w:rFonts w:ascii="Times New Roman" w:hAnsi="Times New Roman"/>
                <w:noProof w:val="0"/>
                <w:sz w:val="16"/>
              </w:rPr>
            </w:pPr>
          </w:p>
        </w:tc>
        <w:tc>
          <w:tcPr>
            <w:tcW w:w="2520" w:type="dxa"/>
            <w:vAlign w:val="center"/>
          </w:tcPr>
          <w:p w14:paraId="10803928"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21D645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C9E0E0D"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FA9996B" w14:textId="77777777">
        <w:trPr>
          <w:cantSplit/>
        </w:trPr>
        <w:tc>
          <w:tcPr>
            <w:tcW w:w="1548" w:type="dxa"/>
            <w:vMerge/>
            <w:textDirection w:val="btLr"/>
            <w:vAlign w:val="center"/>
          </w:tcPr>
          <w:p w14:paraId="01248758" w14:textId="77777777" w:rsidR="00BD6B97" w:rsidRPr="007A7659" w:rsidRDefault="00BD6B97">
            <w:pPr>
              <w:pStyle w:val="TableLabel"/>
              <w:rPr>
                <w:rFonts w:ascii="Times New Roman" w:hAnsi="Times New Roman"/>
                <w:noProof w:val="0"/>
                <w:sz w:val="16"/>
              </w:rPr>
            </w:pPr>
          </w:p>
        </w:tc>
        <w:tc>
          <w:tcPr>
            <w:tcW w:w="2520" w:type="dxa"/>
            <w:vAlign w:val="center"/>
          </w:tcPr>
          <w:p w14:paraId="7168EC0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134613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2BD6C"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0061895" w14:textId="77777777">
        <w:trPr>
          <w:cantSplit/>
        </w:trPr>
        <w:tc>
          <w:tcPr>
            <w:tcW w:w="1548" w:type="dxa"/>
            <w:vMerge/>
            <w:textDirection w:val="btLr"/>
            <w:vAlign w:val="center"/>
          </w:tcPr>
          <w:p w14:paraId="286F9F20" w14:textId="77777777" w:rsidR="00BD6B97" w:rsidRPr="007A7659" w:rsidRDefault="00BD6B97">
            <w:pPr>
              <w:pStyle w:val="TableLabel"/>
              <w:rPr>
                <w:rFonts w:ascii="Times New Roman" w:hAnsi="Times New Roman"/>
                <w:noProof w:val="0"/>
                <w:sz w:val="16"/>
              </w:rPr>
            </w:pPr>
          </w:p>
        </w:tc>
        <w:tc>
          <w:tcPr>
            <w:tcW w:w="2520" w:type="dxa"/>
            <w:vAlign w:val="center"/>
          </w:tcPr>
          <w:p w14:paraId="5D384ED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4355B2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DF5F6B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68DC2F6" w14:textId="77777777">
        <w:trPr>
          <w:cantSplit/>
        </w:trPr>
        <w:tc>
          <w:tcPr>
            <w:tcW w:w="1548" w:type="dxa"/>
            <w:vMerge/>
            <w:textDirection w:val="btLr"/>
            <w:vAlign w:val="center"/>
          </w:tcPr>
          <w:p w14:paraId="04E9C0A8" w14:textId="77777777" w:rsidR="00BD6B97" w:rsidRPr="007A7659" w:rsidRDefault="00BD6B97">
            <w:pPr>
              <w:pStyle w:val="TableLabel"/>
              <w:rPr>
                <w:rFonts w:ascii="Times New Roman" w:hAnsi="Times New Roman"/>
                <w:noProof w:val="0"/>
                <w:sz w:val="16"/>
              </w:rPr>
            </w:pPr>
          </w:p>
        </w:tc>
        <w:tc>
          <w:tcPr>
            <w:tcW w:w="2520" w:type="dxa"/>
            <w:vAlign w:val="center"/>
          </w:tcPr>
          <w:p w14:paraId="1690AD2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75044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6854E5" w14:textId="77777777" w:rsidR="00BD6B97" w:rsidRPr="007A7659" w:rsidRDefault="00BD6B97">
            <w:pPr>
              <w:pStyle w:val="TableEntry"/>
              <w:rPr>
                <w:noProof w:val="0"/>
                <w:sz w:val="16"/>
              </w:rPr>
            </w:pPr>
            <w:r w:rsidRPr="007A7659">
              <w:rPr>
                <w:noProof w:val="0"/>
                <w:sz w:val="16"/>
              </w:rPr>
              <w:t>The machine name or IP address.</w:t>
            </w:r>
          </w:p>
        </w:tc>
      </w:tr>
    </w:tbl>
    <w:p w14:paraId="177D35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1F16EC2" w14:textId="77777777" w:rsidTr="00AE5ED3">
        <w:trPr>
          <w:cantSplit/>
        </w:trPr>
        <w:tc>
          <w:tcPr>
            <w:tcW w:w="1548" w:type="dxa"/>
            <w:vMerge w:val="restart"/>
          </w:tcPr>
          <w:p w14:paraId="3970C8F1" w14:textId="77777777" w:rsidR="00BD6B97" w:rsidRPr="007A7659" w:rsidRDefault="00BD6B97" w:rsidP="003C1EFA">
            <w:pPr>
              <w:pStyle w:val="TableEntryHeader"/>
            </w:pPr>
            <w:r w:rsidRPr="007A7659">
              <w:t>Destination</w:t>
            </w:r>
          </w:p>
          <w:p w14:paraId="36D9A69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6D8849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B633B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FD8C05"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4E5B964A" w14:textId="77777777">
        <w:trPr>
          <w:cantSplit/>
        </w:trPr>
        <w:tc>
          <w:tcPr>
            <w:tcW w:w="1548" w:type="dxa"/>
            <w:vMerge/>
            <w:textDirection w:val="btLr"/>
            <w:vAlign w:val="center"/>
          </w:tcPr>
          <w:p w14:paraId="56330B9A" w14:textId="77777777" w:rsidR="00BD6B97" w:rsidRPr="007A7659" w:rsidRDefault="00BD6B97">
            <w:pPr>
              <w:pStyle w:val="TableLabel"/>
              <w:rPr>
                <w:rFonts w:ascii="Times New Roman" w:hAnsi="Times New Roman"/>
                <w:noProof w:val="0"/>
                <w:sz w:val="16"/>
              </w:rPr>
            </w:pPr>
          </w:p>
        </w:tc>
        <w:tc>
          <w:tcPr>
            <w:tcW w:w="2520" w:type="dxa"/>
            <w:vAlign w:val="center"/>
          </w:tcPr>
          <w:p w14:paraId="7F50E7F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DE0B4F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08B62D7"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4F8A5415" w14:textId="77777777">
        <w:trPr>
          <w:cantSplit/>
        </w:trPr>
        <w:tc>
          <w:tcPr>
            <w:tcW w:w="1548" w:type="dxa"/>
            <w:vMerge/>
            <w:textDirection w:val="btLr"/>
            <w:vAlign w:val="center"/>
          </w:tcPr>
          <w:p w14:paraId="2AA179F6" w14:textId="77777777" w:rsidR="00BD6B97" w:rsidRPr="007A7659" w:rsidRDefault="00BD6B97">
            <w:pPr>
              <w:pStyle w:val="TableLabel"/>
              <w:rPr>
                <w:rFonts w:ascii="Times New Roman" w:hAnsi="Times New Roman"/>
                <w:noProof w:val="0"/>
                <w:sz w:val="16"/>
              </w:rPr>
            </w:pPr>
          </w:p>
        </w:tc>
        <w:tc>
          <w:tcPr>
            <w:tcW w:w="2520" w:type="dxa"/>
            <w:vAlign w:val="center"/>
          </w:tcPr>
          <w:p w14:paraId="0FD0AD7C"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39C1C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06EBA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92C0C51" w14:textId="77777777">
        <w:trPr>
          <w:cantSplit/>
        </w:trPr>
        <w:tc>
          <w:tcPr>
            <w:tcW w:w="1548" w:type="dxa"/>
            <w:vMerge/>
            <w:textDirection w:val="btLr"/>
            <w:vAlign w:val="center"/>
          </w:tcPr>
          <w:p w14:paraId="08C8863E" w14:textId="77777777" w:rsidR="00BD6B97" w:rsidRPr="007A7659" w:rsidRDefault="00BD6B97">
            <w:pPr>
              <w:pStyle w:val="TableLabel"/>
              <w:rPr>
                <w:rFonts w:ascii="Times New Roman" w:hAnsi="Times New Roman"/>
                <w:noProof w:val="0"/>
                <w:sz w:val="16"/>
              </w:rPr>
            </w:pPr>
          </w:p>
        </w:tc>
        <w:tc>
          <w:tcPr>
            <w:tcW w:w="2520" w:type="dxa"/>
            <w:vAlign w:val="center"/>
          </w:tcPr>
          <w:p w14:paraId="0FD2BF7C"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2308AC0D"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EBD247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D0253DC" w14:textId="77777777">
        <w:trPr>
          <w:cantSplit/>
        </w:trPr>
        <w:tc>
          <w:tcPr>
            <w:tcW w:w="1548" w:type="dxa"/>
            <w:vMerge/>
            <w:textDirection w:val="btLr"/>
            <w:vAlign w:val="center"/>
          </w:tcPr>
          <w:p w14:paraId="09E176A4" w14:textId="77777777" w:rsidR="00BD6B97" w:rsidRPr="007A7659" w:rsidRDefault="00BD6B97">
            <w:pPr>
              <w:pStyle w:val="TableLabel"/>
              <w:rPr>
                <w:rFonts w:ascii="Times New Roman" w:hAnsi="Times New Roman"/>
                <w:noProof w:val="0"/>
                <w:sz w:val="16"/>
              </w:rPr>
            </w:pPr>
          </w:p>
        </w:tc>
        <w:tc>
          <w:tcPr>
            <w:tcW w:w="2520" w:type="dxa"/>
            <w:vAlign w:val="center"/>
          </w:tcPr>
          <w:p w14:paraId="299124A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038FC6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537E96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A4653E" w14:textId="77777777">
        <w:trPr>
          <w:cantSplit/>
        </w:trPr>
        <w:tc>
          <w:tcPr>
            <w:tcW w:w="1548" w:type="dxa"/>
            <w:vMerge/>
            <w:textDirection w:val="btLr"/>
            <w:vAlign w:val="center"/>
          </w:tcPr>
          <w:p w14:paraId="4D57FC48" w14:textId="77777777" w:rsidR="00BD6B97" w:rsidRPr="007A7659" w:rsidRDefault="00BD6B97">
            <w:pPr>
              <w:pStyle w:val="TableLabel"/>
              <w:rPr>
                <w:rFonts w:ascii="Times New Roman" w:hAnsi="Times New Roman"/>
                <w:noProof w:val="0"/>
                <w:sz w:val="16"/>
              </w:rPr>
            </w:pPr>
          </w:p>
        </w:tc>
        <w:tc>
          <w:tcPr>
            <w:tcW w:w="2520" w:type="dxa"/>
            <w:vAlign w:val="center"/>
          </w:tcPr>
          <w:p w14:paraId="43763C6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29F945D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AF928F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0C4FE1A" w14:textId="77777777" w:rsidTr="00AE5ED3">
        <w:trPr>
          <w:cantSplit/>
        </w:trPr>
        <w:tc>
          <w:tcPr>
            <w:tcW w:w="1548" w:type="dxa"/>
            <w:vMerge/>
            <w:textDirection w:val="btLr"/>
            <w:vAlign w:val="center"/>
          </w:tcPr>
          <w:p w14:paraId="74CCBE22" w14:textId="77777777" w:rsidR="00BD6B97" w:rsidRPr="007A7659" w:rsidRDefault="00BD6B97">
            <w:pPr>
              <w:pStyle w:val="TableLabel"/>
              <w:rPr>
                <w:rFonts w:ascii="Times New Roman" w:hAnsi="Times New Roman"/>
                <w:noProof w:val="0"/>
                <w:sz w:val="16"/>
              </w:rPr>
            </w:pPr>
          </w:p>
        </w:tc>
        <w:tc>
          <w:tcPr>
            <w:tcW w:w="2520" w:type="dxa"/>
            <w:vAlign w:val="center"/>
          </w:tcPr>
          <w:p w14:paraId="6DA70A8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C4C81C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1BEFA2" w14:textId="77777777" w:rsidR="00BD6B97" w:rsidRPr="007A7659" w:rsidRDefault="00BD6B97">
            <w:pPr>
              <w:pStyle w:val="TableEntry"/>
              <w:rPr>
                <w:noProof w:val="0"/>
                <w:sz w:val="16"/>
              </w:rPr>
            </w:pPr>
            <w:r w:rsidRPr="007A7659">
              <w:rPr>
                <w:noProof w:val="0"/>
                <w:sz w:val="16"/>
              </w:rPr>
              <w:t>The machine name or IP address.</w:t>
            </w:r>
          </w:p>
        </w:tc>
      </w:tr>
    </w:tbl>
    <w:p w14:paraId="50552CFF" w14:textId="77777777" w:rsidR="00BD6B97" w:rsidRPr="007A7659" w:rsidRDefault="00BD6B97"/>
    <w:p w14:paraId="6EAC0EB9" w14:textId="77777777" w:rsidR="00714877" w:rsidRPr="007A7659" w:rsidRDefault="00714877"/>
    <w:p w14:paraId="59BDB21C" w14:textId="77777777" w:rsidR="00714877" w:rsidRPr="007A7659" w:rsidRDefault="00714877"/>
    <w:p w14:paraId="5D66D362" w14:textId="77777777" w:rsidR="00714877" w:rsidRPr="007A7659" w:rsidRDefault="0071487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2A127B16" w14:textId="77777777">
        <w:trPr>
          <w:cantSplit/>
        </w:trPr>
        <w:tc>
          <w:tcPr>
            <w:tcW w:w="1728" w:type="dxa"/>
            <w:vMerge w:val="restart"/>
          </w:tcPr>
          <w:p w14:paraId="4CC83011" w14:textId="77777777" w:rsidR="00BD6B97" w:rsidRPr="007A7659" w:rsidRDefault="00BD6B97" w:rsidP="003C1EFA">
            <w:pPr>
              <w:pStyle w:val="TableEntryHeader"/>
            </w:pPr>
            <w:r w:rsidRPr="007A7659">
              <w:lastRenderedPageBreak/>
              <w:t>Audit Source</w:t>
            </w:r>
          </w:p>
          <w:p w14:paraId="36E8D15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B4F12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493E4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BD1D1C"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6D1AF28" w14:textId="77777777">
        <w:trPr>
          <w:cantSplit/>
        </w:trPr>
        <w:tc>
          <w:tcPr>
            <w:tcW w:w="1728" w:type="dxa"/>
            <w:vMerge/>
            <w:textDirection w:val="btLr"/>
            <w:vAlign w:val="center"/>
          </w:tcPr>
          <w:p w14:paraId="2208D283" w14:textId="77777777" w:rsidR="00BD6B97" w:rsidRPr="007A7659" w:rsidRDefault="00BD6B97">
            <w:pPr>
              <w:pStyle w:val="TableLabel"/>
              <w:rPr>
                <w:rFonts w:ascii="Times New Roman" w:hAnsi="Times New Roman"/>
                <w:noProof w:val="0"/>
                <w:sz w:val="16"/>
              </w:rPr>
            </w:pPr>
          </w:p>
        </w:tc>
        <w:tc>
          <w:tcPr>
            <w:tcW w:w="2340" w:type="dxa"/>
            <w:vAlign w:val="center"/>
          </w:tcPr>
          <w:p w14:paraId="4780A50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D49168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F1157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15F5F1" w14:textId="77777777">
        <w:trPr>
          <w:cantSplit/>
        </w:trPr>
        <w:tc>
          <w:tcPr>
            <w:tcW w:w="1728" w:type="dxa"/>
            <w:vMerge/>
            <w:textDirection w:val="btLr"/>
            <w:vAlign w:val="center"/>
          </w:tcPr>
          <w:p w14:paraId="55395018" w14:textId="77777777" w:rsidR="00BD6B97" w:rsidRPr="007A7659" w:rsidRDefault="00BD6B97">
            <w:pPr>
              <w:pStyle w:val="TableLabel"/>
              <w:rPr>
                <w:rFonts w:ascii="Times New Roman" w:hAnsi="Times New Roman"/>
                <w:noProof w:val="0"/>
                <w:sz w:val="16"/>
              </w:rPr>
            </w:pPr>
          </w:p>
        </w:tc>
        <w:tc>
          <w:tcPr>
            <w:tcW w:w="2340" w:type="dxa"/>
            <w:vAlign w:val="center"/>
          </w:tcPr>
          <w:p w14:paraId="12C29C43" w14:textId="77777777" w:rsidR="00BD6B97" w:rsidRPr="007A7659" w:rsidRDefault="00BD6B97" w:rsidP="003F510F">
            <w:pPr>
              <w:pStyle w:val="TableEntry"/>
              <w:rPr>
                <w:i/>
                <w:iCs/>
                <w:noProof w:val="0"/>
                <w:sz w:val="16"/>
              </w:rPr>
            </w:pPr>
            <w:r w:rsidRPr="007A7659">
              <w:rPr>
                <w:i/>
                <w:iCs/>
                <w:noProof w:val="0"/>
                <w:sz w:val="16"/>
              </w:rPr>
              <w:t>AuditSourceTypeCode</w:t>
            </w:r>
          </w:p>
        </w:tc>
        <w:tc>
          <w:tcPr>
            <w:tcW w:w="630" w:type="dxa"/>
            <w:vAlign w:val="center"/>
          </w:tcPr>
          <w:p w14:paraId="4EF16D4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EF982A7"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1688FE03" w14:textId="77777777" w:rsidR="007F0DB9" w:rsidRPr="007A7659" w:rsidRDefault="007F0DB9"/>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40CD598" w14:textId="77777777" w:rsidTr="00AE5ED3">
        <w:trPr>
          <w:cantSplit/>
        </w:trPr>
        <w:tc>
          <w:tcPr>
            <w:tcW w:w="1548" w:type="dxa"/>
            <w:vMerge w:val="restart"/>
          </w:tcPr>
          <w:p w14:paraId="20857C4E" w14:textId="77777777" w:rsidR="00BD6B97" w:rsidRPr="007A7659" w:rsidRDefault="00BD6B97" w:rsidP="003C1EFA">
            <w:pPr>
              <w:pStyle w:val="TableEntryHeader"/>
            </w:pPr>
            <w:r w:rsidRPr="007A7659">
              <w:t>Patient</w:t>
            </w:r>
          </w:p>
          <w:p w14:paraId="3BFE6D3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AAFB4C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1B66D0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80F391" w14:textId="77777777" w:rsidR="00BD6B97" w:rsidRPr="007A7659" w:rsidRDefault="00BD6B97">
            <w:pPr>
              <w:pStyle w:val="TableEntry"/>
              <w:rPr>
                <w:noProof w:val="0"/>
                <w:sz w:val="16"/>
              </w:rPr>
            </w:pPr>
            <w:r w:rsidRPr="007A7659">
              <w:rPr>
                <w:noProof w:val="0"/>
                <w:sz w:val="16"/>
              </w:rPr>
              <w:t>“1” (Person)</w:t>
            </w:r>
          </w:p>
        </w:tc>
      </w:tr>
      <w:tr w:rsidR="00BD6B97" w:rsidRPr="007A7659" w14:paraId="21EDC8CE" w14:textId="77777777">
        <w:trPr>
          <w:cantSplit/>
        </w:trPr>
        <w:tc>
          <w:tcPr>
            <w:tcW w:w="1548" w:type="dxa"/>
            <w:vMerge/>
            <w:vAlign w:val="center"/>
          </w:tcPr>
          <w:p w14:paraId="2B6B12D8" w14:textId="77777777" w:rsidR="00BD6B97" w:rsidRPr="007A7659" w:rsidRDefault="00BD6B97">
            <w:pPr>
              <w:pStyle w:val="TableLabel"/>
              <w:rPr>
                <w:rFonts w:ascii="Times New Roman" w:hAnsi="Times New Roman"/>
                <w:noProof w:val="0"/>
                <w:sz w:val="16"/>
              </w:rPr>
            </w:pPr>
          </w:p>
        </w:tc>
        <w:tc>
          <w:tcPr>
            <w:tcW w:w="2520" w:type="dxa"/>
            <w:vAlign w:val="center"/>
          </w:tcPr>
          <w:p w14:paraId="45BEAE3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F2EC50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0499535" w14:textId="77777777" w:rsidR="00BD6B97" w:rsidRPr="007A7659" w:rsidRDefault="00BD6B97">
            <w:pPr>
              <w:pStyle w:val="TableEntry"/>
              <w:rPr>
                <w:b/>
                <w:i/>
                <w:noProof w:val="0"/>
                <w:sz w:val="16"/>
              </w:rPr>
            </w:pPr>
            <w:r w:rsidRPr="007A7659">
              <w:rPr>
                <w:noProof w:val="0"/>
                <w:sz w:val="16"/>
              </w:rPr>
              <w:t>“1” (Patient)</w:t>
            </w:r>
          </w:p>
        </w:tc>
      </w:tr>
      <w:tr w:rsidR="00BD6B97" w:rsidRPr="007A7659" w14:paraId="55683538" w14:textId="77777777">
        <w:trPr>
          <w:cantSplit/>
        </w:trPr>
        <w:tc>
          <w:tcPr>
            <w:tcW w:w="1548" w:type="dxa"/>
            <w:vMerge/>
            <w:vAlign w:val="center"/>
          </w:tcPr>
          <w:p w14:paraId="3A3D434E" w14:textId="77777777" w:rsidR="00BD6B97" w:rsidRPr="007A7659" w:rsidRDefault="00BD6B97">
            <w:pPr>
              <w:pStyle w:val="TableLabel"/>
              <w:rPr>
                <w:rFonts w:ascii="Times New Roman" w:hAnsi="Times New Roman"/>
                <w:noProof w:val="0"/>
                <w:sz w:val="16"/>
              </w:rPr>
            </w:pPr>
          </w:p>
        </w:tc>
        <w:tc>
          <w:tcPr>
            <w:tcW w:w="2520" w:type="dxa"/>
            <w:vAlign w:val="center"/>
          </w:tcPr>
          <w:p w14:paraId="5B4BDF9A"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8CDEFB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F72E28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AC7800C" w14:textId="77777777">
        <w:trPr>
          <w:cantSplit/>
        </w:trPr>
        <w:tc>
          <w:tcPr>
            <w:tcW w:w="1548" w:type="dxa"/>
            <w:vMerge/>
            <w:vAlign w:val="center"/>
          </w:tcPr>
          <w:p w14:paraId="19CE94B1" w14:textId="77777777" w:rsidR="00BD6B97" w:rsidRPr="007A7659" w:rsidRDefault="00BD6B97">
            <w:pPr>
              <w:pStyle w:val="TableLabel"/>
              <w:rPr>
                <w:rFonts w:ascii="Times New Roman" w:hAnsi="Times New Roman"/>
                <w:noProof w:val="0"/>
                <w:sz w:val="16"/>
              </w:rPr>
            </w:pPr>
          </w:p>
        </w:tc>
        <w:tc>
          <w:tcPr>
            <w:tcW w:w="2520" w:type="dxa"/>
            <w:vAlign w:val="center"/>
          </w:tcPr>
          <w:p w14:paraId="252AFAA2"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CDDD26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4DD59B6"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ED23FDE" w14:textId="77777777">
        <w:trPr>
          <w:cantSplit/>
        </w:trPr>
        <w:tc>
          <w:tcPr>
            <w:tcW w:w="1548" w:type="dxa"/>
            <w:vMerge/>
            <w:vAlign w:val="center"/>
          </w:tcPr>
          <w:p w14:paraId="72881988" w14:textId="77777777" w:rsidR="00BD6B97" w:rsidRPr="007A7659" w:rsidRDefault="00BD6B97">
            <w:pPr>
              <w:pStyle w:val="TableLabel"/>
              <w:rPr>
                <w:rFonts w:ascii="Times New Roman" w:hAnsi="Times New Roman"/>
                <w:noProof w:val="0"/>
                <w:sz w:val="16"/>
              </w:rPr>
            </w:pPr>
          </w:p>
        </w:tc>
        <w:tc>
          <w:tcPr>
            <w:tcW w:w="2520" w:type="dxa"/>
            <w:vAlign w:val="center"/>
          </w:tcPr>
          <w:p w14:paraId="6A487A0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97F4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358C03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206C74" w14:textId="77777777">
        <w:trPr>
          <w:cantSplit/>
        </w:trPr>
        <w:tc>
          <w:tcPr>
            <w:tcW w:w="1548" w:type="dxa"/>
            <w:vMerge/>
            <w:vAlign w:val="center"/>
          </w:tcPr>
          <w:p w14:paraId="02E8EB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C95307E"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272277E"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061F5D3"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75C77CEE" w14:textId="77777777">
        <w:trPr>
          <w:cantSplit/>
        </w:trPr>
        <w:tc>
          <w:tcPr>
            <w:tcW w:w="1548" w:type="dxa"/>
            <w:vMerge/>
            <w:vAlign w:val="center"/>
          </w:tcPr>
          <w:p w14:paraId="2BED7EF3" w14:textId="77777777" w:rsidR="00BD6B97" w:rsidRPr="007A7659" w:rsidRDefault="00BD6B97">
            <w:pPr>
              <w:pStyle w:val="TableLabel"/>
              <w:rPr>
                <w:rFonts w:ascii="Times New Roman" w:hAnsi="Times New Roman"/>
                <w:noProof w:val="0"/>
                <w:sz w:val="16"/>
              </w:rPr>
            </w:pPr>
          </w:p>
        </w:tc>
        <w:tc>
          <w:tcPr>
            <w:tcW w:w="2520" w:type="dxa"/>
            <w:vAlign w:val="center"/>
          </w:tcPr>
          <w:p w14:paraId="512BFDD4" w14:textId="77777777" w:rsidR="00BD6B97" w:rsidRPr="007A7659" w:rsidRDefault="00BD6B97" w:rsidP="00C40704">
            <w:pPr>
              <w:pStyle w:val="TableEntry"/>
              <w:rPr>
                <w:i/>
                <w:iCs/>
                <w:noProof w:val="0"/>
                <w:sz w:val="16"/>
              </w:rPr>
            </w:pPr>
            <w:r w:rsidRPr="007A7659">
              <w:rPr>
                <w:i/>
                <w:iCs/>
                <w:noProof w:val="0"/>
                <w:sz w:val="16"/>
              </w:rPr>
              <w:t>ParticipantObjectName</w:t>
            </w:r>
          </w:p>
        </w:tc>
        <w:tc>
          <w:tcPr>
            <w:tcW w:w="630" w:type="dxa"/>
            <w:vAlign w:val="center"/>
          </w:tcPr>
          <w:p w14:paraId="1FB587C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226CE5D"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33836BC" w14:textId="77777777">
        <w:trPr>
          <w:cantSplit/>
        </w:trPr>
        <w:tc>
          <w:tcPr>
            <w:tcW w:w="1548" w:type="dxa"/>
            <w:vMerge/>
            <w:vAlign w:val="center"/>
          </w:tcPr>
          <w:p w14:paraId="0110AAA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707E3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1A62BB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E7F1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C032735" w14:textId="77777777">
        <w:trPr>
          <w:cantSplit/>
        </w:trPr>
        <w:tc>
          <w:tcPr>
            <w:tcW w:w="1548" w:type="dxa"/>
            <w:vMerge/>
            <w:vAlign w:val="center"/>
          </w:tcPr>
          <w:p w14:paraId="0E98A1E4" w14:textId="77777777" w:rsidR="00BD6B97" w:rsidRPr="007A7659" w:rsidRDefault="00BD6B97">
            <w:pPr>
              <w:pStyle w:val="TableLabel"/>
              <w:rPr>
                <w:rFonts w:ascii="Times New Roman" w:hAnsi="Times New Roman"/>
                <w:noProof w:val="0"/>
                <w:sz w:val="16"/>
              </w:rPr>
            </w:pPr>
          </w:p>
        </w:tc>
        <w:tc>
          <w:tcPr>
            <w:tcW w:w="2520" w:type="dxa"/>
            <w:vAlign w:val="center"/>
          </w:tcPr>
          <w:p w14:paraId="1087684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35B7DAA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94B6233" w14:textId="77777777" w:rsidR="00BD6B97" w:rsidRPr="007A7659" w:rsidRDefault="00BD6B97">
            <w:pPr>
              <w:pStyle w:val="TableEntry"/>
              <w:rPr>
                <w:noProof w:val="0"/>
                <w:sz w:val="16"/>
              </w:rPr>
            </w:pPr>
            <w:r w:rsidRPr="007A7659">
              <w:rPr>
                <w:i/>
                <w:iCs/>
                <w:noProof w:val="0"/>
                <w:sz w:val="16"/>
              </w:rPr>
              <w:t>not specialized</w:t>
            </w:r>
          </w:p>
        </w:tc>
      </w:tr>
    </w:tbl>
    <w:p w14:paraId="7003C63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C76C543" w14:textId="77777777" w:rsidTr="00AE5ED3">
        <w:trPr>
          <w:cantSplit/>
        </w:trPr>
        <w:tc>
          <w:tcPr>
            <w:tcW w:w="1548" w:type="dxa"/>
            <w:vMerge w:val="restart"/>
          </w:tcPr>
          <w:p w14:paraId="5BD7FB07" w14:textId="77777777" w:rsidR="00BD6B97" w:rsidRPr="007A7659" w:rsidRDefault="00BD6B97" w:rsidP="003C1EFA">
            <w:pPr>
              <w:pStyle w:val="TableEntryHeader"/>
            </w:pPr>
            <w:r w:rsidRPr="007A7659">
              <w:t>Query Parameters</w:t>
            </w:r>
          </w:p>
          <w:p w14:paraId="07C62DAA"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8D2785F" w14:textId="77777777" w:rsidR="00BD6B97" w:rsidRPr="007A7659" w:rsidRDefault="00BD6B97" w:rsidP="00A86E7F">
            <w:pPr>
              <w:pStyle w:val="TableEntry"/>
              <w:rPr>
                <w:noProof w:val="0"/>
                <w:sz w:val="16"/>
                <w:szCs w:val="16"/>
              </w:rPr>
            </w:pPr>
            <w:r w:rsidRPr="007A7659">
              <w:rPr>
                <w:noProof w:val="0"/>
                <w:sz w:val="16"/>
                <w:szCs w:val="16"/>
              </w:rPr>
              <w:t>ParticipantObjectTypeCode</w:t>
            </w:r>
          </w:p>
        </w:tc>
        <w:tc>
          <w:tcPr>
            <w:tcW w:w="630" w:type="dxa"/>
            <w:vAlign w:val="center"/>
          </w:tcPr>
          <w:p w14:paraId="1D60B56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21BB836" w14:textId="77777777" w:rsidR="00BD6B97" w:rsidRPr="007A7659" w:rsidRDefault="00BD6B97" w:rsidP="00A86E7F">
            <w:pPr>
              <w:pStyle w:val="TableEntry"/>
              <w:rPr>
                <w:noProof w:val="0"/>
                <w:sz w:val="16"/>
                <w:szCs w:val="16"/>
              </w:rPr>
            </w:pPr>
            <w:r w:rsidRPr="007A7659">
              <w:rPr>
                <w:noProof w:val="0"/>
                <w:sz w:val="16"/>
                <w:szCs w:val="16"/>
              </w:rPr>
              <w:t>“2” (system object)</w:t>
            </w:r>
          </w:p>
        </w:tc>
      </w:tr>
      <w:tr w:rsidR="00BD6B97" w:rsidRPr="007A7659" w14:paraId="3F6DBF90" w14:textId="77777777">
        <w:trPr>
          <w:cantSplit/>
        </w:trPr>
        <w:tc>
          <w:tcPr>
            <w:tcW w:w="1548" w:type="dxa"/>
            <w:vMerge/>
            <w:vAlign w:val="center"/>
          </w:tcPr>
          <w:p w14:paraId="137A666C" w14:textId="77777777" w:rsidR="00BD6B97" w:rsidRPr="007A7659" w:rsidRDefault="00BD6B97">
            <w:pPr>
              <w:pStyle w:val="TableLabel"/>
              <w:rPr>
                <w:rFonts w:ascii="Times New Roman" w:hAnsi="Times New Roman"/>
                <w:noProof w:val="0"/>
                <w:sz w:val="16"/>
              </w:rPr>
            </w:pPr>
          </w:p>
        </w:tc>
        <w:tc>
          <w:tcPr>
            <w:tcW w:w="2520" w:type="dxa"/>
            <w:vAlign w:val="center"/>
          </w:tcPr>
          <w:p w14:paraId="59B7F0DC" w14:textId="77777777" w:rsidR="00BD6B97" w:rsidRPr="007A7659" w:rsidRDefault="00BD6B97" w:rsidP="00A86E7F">
            <w:pPr>
              <w:pStyle w:val="TableEntry"/>
              <w:rPr>
                <w:noProof w:val="0"/>
                <w:sz w:val="16"/>
                <w:szCs w:val="16"/>
              </w:rPr>
            </w:pPr>
            <w:r w:rsidRPr="007A7659">
              <w:rPr>
                <w:noProof w:val="0"/>
                <w:sz w:val="16"/>
                <w:szCs w:val="16"/>
              </w:rPr>
              <w:t>ParticipantObjectTypeCodeRole</w:t>
            </w:r>
          </w:p>
        </w:tc>
        <w:tc>
          <w:tcPr>
            <w:tcW w:w="630" w:type="dxa"/>
            <w:vAlign w:val="center"/>
          </w:tcPr>
          <w:p w14:paraId="00A00789"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64DBD8E" w14:textId="77777777" w:rsidR="00BD6B97" w:rsidRPr="007A7659" w:rsidRDefault="00BD6B97" w:rsidP="00A86E7F">
            <w:pPr>
              <w:pStyle w:val="TableEntry"/>
              <w:rPr>
                <w:b/>
                <w:i/>
                <w:noProof w:val="0"/>
                <w:sz w:val="16"/>
                <w:szCs w:val="16"/>
              </w:rPr>
            </w:pPr>
            <w:r w:rsidRPr="007A7659">
              <w:rPr>
                <w:noProof w:val="0"/>
                <w:sz w:val="16"/>
                <w:szCs w:val="16"/>
              </w:rPr>
              <w:t>“24” (query)</w:t>
            </w:r>
          </w:p>
        </w:tc>
      </w:tr>
      <w:tr w:rsidR="00BD6B97" w:rsidRPr="007A7659" w14:paraId="32E9CDB9" w14:textId="77777777">
        <w:trPr>
          <w:cantSplit/>
        </w:trPr>
        <w:tc>
          <w:tcPr>
            <w:tcW w:w="1548" w:type="dxa"/>
            <w:vMerge/>
            <w:vAlign w:val="center"/>
          </w:tcPr>
          <w:p w14:paraId="705AC785" w14:textId="77777777" w:rsidR="00BD6B97" w:rsidRPr="007A7659" w:rsidRDefault="00BD6B97">
            <w:pPr>
              <w:pStyle w:val="TableLabel"/>
              <w:rPr>
                <w:rFonts w:ascii="Times New Roman" w:hAnsi="Times New Roman"/>
                <w:noProof w:val="0"/>
                <w:sz w:val="16"/>
              </w:rPr>
            </w:pPr>
          </w:p>
        </w:tc>
        <w:tc>
          <w:tcPr>
            <w:tcW w:w="2520" w:type="dxa"/>
            <w:vAlign w:val="center"/>
          </w:tcPr>
          <w:p w14:paraId="65A5377E" w14:textId="77777777" w:rsidR="00BD6B97" w:rsidRPr="007A7659" w:rsidRDefault="00BD6B97" w:rsidP="00A86E7F">
            <w:pPr>
              <w:pStyle w:val="TableEntry"/>
              <w:rPr>
                <w:i/>
                <w:iCs/>
                <w:noProof w:val="0"/>
                <w:sz w:val="16"/>
                <w:szCs w:val="16"/>
              </w:rPr>
            </w:pPr>
            <w:r w:rsidRPr="007A7659">
              <w:rPr>
                <w:i/>
                <w:iCs/>
                <w:noProof w:val="0"/>
                <w:sz w:val="16"/>
                <w:szCs w:val="16"/>
              </w:rPr>
              <w:t>ParticipantObjectDataLifeCycle</w:t>
            </w:r>
          </w:p>
        </w:tc>
        <w:tc>
          <w:tcPr>
            <w:tcW w:w="630" w:type="dxa"/>
            <w:vAlign w:val="center"/>
          </w:tcPr>
          <w:p w14:paraId="0E4ED87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1D3BC4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40711AC7" w14:textId="77777777">
        <w:trPr>
          <w:cantSplit/>
        </w:trPr>
        <w:tc>
          <w:tcPr>
            <w:tcW w:w="1548" w:type="dxa"/>
            <w:vMerge/>
            <w:vAlign w:val="center"/>
          </w:tcPr>
          <w:p w14:paraId="4E861052" w14:textId="77777777" w:rsidR="00BD6B97" w:rsidRPr="007A7659" w:rsidRDefault="00BD6B97">
            <w:pPr>
              <w:pStyle w:val="TableLabel"/>
              <w:rPr>
                <w:rFonts w:ascii="Times New Roman" w:hAnsi="Times New Roman"/>
                <w:noProof w:val="0"/>
                <w:sz w:val="16"/>
              </w:rPr>
            </w:pPr>
          </w:p>
        </w:tc>
        <w:tc>
          <w:tcPr>
            <w:tcW w:w="2520" w:type="dxa"/>
            <w:vAlign w:val="center"/>
          </w:tcPr>
          <w:p w14:paraId="082CE9AB" w14:textId="77777777" w:rsidR="00BD6B97" w:rsidRPr="007A7659" w:rsidRDefault="00BD6B97" w:rsidP="00A86E7F">
            <w:pPr>
              <w:pStyle w:val="TableEntry"/>
              <w:rPr>
                <w:noProof w:val="0"/>
                <w:sz w:val="16"/>
                <w:szCs w:val="16"/>
              </w:rPr>
            </w:pPr>
            <w:r w:rsidRPr="007A7659">
              <w:rPr>
                <w:noProof w:val="0"/>
                <w:sz w:val="16"/>
                <w:szCs w:val="16"/>
              </w:rPr>
              <w:t>ParticipantObjectIDTypeCode</w:t>
            </w:r>
          </w:p>
        </w:tc>
        <w:tc>
          <w:tcPr>
            <w:tcW w:w="630" w:type="dxa"/>
            <w:vAlign w:val="center"/>
          </w:tcPr>
          <w:p w14:paraId="3E0CEA5C"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tcPr>
          <w:p w14:paraId="1087AFD4" w14:textId="77777777" w:rsidR="00BD6B97" w:rsidRPr="007A7659" w:rsidRDefault="00BD6B97" w:rsidP="00A86E7F">
            <w:pPr>
              <w:pStyle w:val="TableEntry"/>
              <w:rPr>
                <w:noProof w:val="0"/>
                <w:sz w:val="16"/>
                <w:szCs w:val="16"/>
              </w:rPr>
            </w:pPr>
            <w:r w:rsidRPr="007A7659">
              <w:rPr>
                <w:noProof w:val="0"/>
                <w:sz w:val="16"/>
                <w:szCs w:val="16"/>
              </w:rPr>
              <w:t>EV(“ITI-22”, “IHE Transactions”, “Patient Demographics and Visit Query”)</w:t>
            </w:r>
          </w:p>
        </w:tc>
      </w:tr>
      <w:tr w:rsidR="00BD6B97" w:rsidRPr="007A7659" w14:paraId="099571A5" w14:textId="77777777">
        <w:trPr>
          <w:cantSplit/>
        </w:trPr>
        <w:tc>
          <w:tcPr>
            <w:tcW w:w="1548" w:type="dxa"/>
            <w:vMerge/>
            <w:vAlign w:val="center"/>
          </w:tcPr>
          <w:p w14:paraId="4E1D1810" w14:textId="77777777" w:rsidR="00BD6B97" w:rsidRPr="007A7659" w:rsidRDefault="00BD6B97">
            <w:pPr>
              <w:pStyle w:val="TableLabel"/>
              <w:rPr>
                <w:rFonts w:ascii="Times New Roman" w:hAnsi="Times New Roman"/>
                <w:noProof w:val="0"/>
                <w:sz w:val="16"/>
              </w:rPr>
            </w:pPr>
          </w:p>
        </w:tc>
        <w:tc>
          <w:tcPr>
            <w:tcW w:w="2520" w:type="dxa"/>
            <w:vAlign w:val="center"/>
          </w:tcPr>
          <w:p w14:paraId="4D30FA80" w14:textId="77777777" w:rsidR="00BD6B97" w:rsidRPr="007A7659" w:rsidRDefault="00BD6B97" w:rsidP="00A86E7F">
            <w:pPr>
              <w:pStyle w:val="TableEntry"/>
              <w:rPr>
                <w:i/>
                <w:iCs/>
                <w:noProof w:val="0"/>
                <w:sz w:val="16"/>
                <w:szCs w:val="16"/>
              </w:rPr>
            </w:pPr>
            <w:r w:rsidRPr="007A7659">
              <w:rPr>
                <w:i/>
                <w:iCs/>
                <w:noProof w:val="0"/>
                <w:sz w:val="16"/>
                <w:szCs w:val="16"/>
              </w:rPr>
              <w:t>ParticipantObjectSensitivity</w:t>
            </w:r>
          </w:p>
        </w:tc>
        <w:tc>
          <w:tcPr>
            <w:tcW w:w="630" w:type="dxa"/>
            <w:vAlign w:val="center"/>
          </w:tcPr>
          <w:p w14:paraId="6B06CE6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7F2A01D6"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09ABA30C" w14:textId="77777777">
        <w:trPr>
          <w:cantSplit/>
        </w:trPr>
        <w:tc>
          <w:tcPr>
            <w:tcW w:w="1548" w:type="dxa"/>
            <w:vMerge/>
            <w:vAlign w:val="center"/>
          </w:tcPr>
          <w:p w14:paraId="4535870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18916D1" w14:textId="77777777" w:rsidR="00BD6B97" w:rsidRPr="007A7659" w:rsidRDefault="00BD6B97" w:rsidP="00A86E7F">
            <w:pPr>
              <w:pStyle w:val="TableEntry"/>
              <w:rPr>
                <w:i/>
                <w:iCs/>
                <w:noProof w:val="0"/>
                <w:sz w:val="16"/>
                <w:szCs w:val="16"/>
              </w:rPr>
            </w:pPr>
            <w:r w:rsidRPr="007A7659">
              <w:rPr>
                <w:i/>
                <w:iCs/>
                <w:noProof w:val="0"/>
                <w:sz w:val="16"/>
                <w:szCs w:val="16"/>
              </w:rPr>
              <w:t>ParticipantObjectID</w:t>
            </w:r>
          </w:p>
        </w:tc>
        <w:tc>
          <w:tcPr>
            <w:tcW w:w="630" w:type="dxa"/>
            <w:vAlign w:val="center"/>
          </w:tcPr>
          <w:p w14:paraId="733D278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C21D9C2" w14:textId="77777777" w:rsidR="00BD6B97" w:rsidRPr="007A7659" w:rsidRDefault="00BD6B97" w:rsidP="00A86E7F">
            <w:pPr>
              <w:pStyle w:val="TableEntry"/>
              <w:rPr>
                <w:iCs/>
                <w:noProof w:val="0"/>
                <w:sz w:val="16"/>
                <w:szCs w:val="16"/>
              </w:rPr>
            </w:pPr>
            <w:r w:rsidRPr="007A7659">
              <w:rPr>
                <w:i/>
                <w:iCs/>
                <w:noProof w:val="0"/>
                <w:sz w:val="16"/>
                <w:szCs w:val="16"/>
              </w:rPr>
              <w:t>not specialized</w:t>
            </w:r>
          </w:p>
        </w:tc>
      </w:tr>
      <w:tr w:rsidR="00BD6B97" w:rsidRPr="007A7659" w14:paraId="2801D2CB" w14:textId="77777777">
        <w:trPr>
          <w:cantSplit/>
        </w:trPr>
        <w:tc>
          <w:tcPr>
            <w:tcW w:w="1548" w:type="dxa"/>
            <w:vMerge/>
            <w:vAlign w:val="center"/>
          </w:tcPr>
          <w:p w14:paraId="189AC659" w14:textId="77777777" w:rsidR="00BD6B97" w:rsidRPr="007A7659" w:rsidRDefault="00BD6B97">
            <w:pPr>
              <w:pStyle w:val="TableLabel"/>
              <w:rPr>
                <w:rFonts w:ascii="Times New Roman" w:hAnsi="Times New Roman"/>
                <w:noProof w:val="0"/>
                <w:sz w:val="16"/>
              </w:rPr>
            </w:pPr>
          </w:p>
        </w:tc>
        <w:tc>
          <w:tcPr>
            <w:tcW w:w="2520" w:type="dxa"/>
            <w:vAlign w:val="center"/>
          </w:tcPr>
          <w:p w14:paraId="04B806A6" w14:textId="77777777" w:rsidR="00BD6B97" w:rsidRPr="007A7659" w:rsidRDefault="00BD6B97" w:rsidP="00A86E7F">
            <w:pPr>
              <w:pStyle w:val="TableEntry"/>
              <w:rPr>
                <w:i/>
                <w:iCs/>
                <w:noProof w:val="0"/>
                <w:sz w:val="16"/>
                <w:szCs w:val="16"/>
              </w:rPr>
            </w:pPr>
            <w:r w:rsidRPr="007A7659">
              <w:rPr>
                <w:i/>
                <w:iCs/>
                <w:noProof w:val="0"/>
                <w:sz w:val="16"/>
                <w:szCs w:val="16"/>
              </w:rPr>
              <w:t>ParticipantObjectName</w:t>
            </w:r>
          </w:p>
        </w:tc>
        <w:tc>
          <w:tcPr>
            <w:tcW w:w="630" w:type="dxa"/>
            <w:vAlign w:val="center"/>
          </w:tcPr>
          <w:p w14:paraId="22E3B84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1520D7C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2EA501BB" w14:textId="77777777">
        <w:trPr>
          <w:cantSplit/>
        </w:trPr>
        <w:tc>
          <w:tcPr>
            <w:tcW w:w="1548" w:type="dxa"/>
            <w:vMerge/>
            <w:vAlign w:val="center"/>
          </w:tcPr>
          <w:p w14:paraId="69007AC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72231E" w14:textId="77777777" w:rsidR="00BD6B97" w:rsidRPr="007A7659" w:rsidRDefault="00BD6B97" w:rsidP="00A86E7F">
            <w:pPr>
              <w:pStyle w:val="TableEntry"/>
              <w:rPr>
                <w:noProof w:val="0"/>
                <w:sz w:val="16"/>
                <w:szCs w:val="16"/>
              </w:rPr>
            </w:pPr>
            <w:r w:rsidRPr="007A7659">
              <w:rPr>
                <w:noProof w:val="0"/>
                <w:sz w:val="16"/>
                <w:szCs w:val="16"/>
              </w:rPr>
              <w:t>ParticipantObjectQuery</w:t>
            </w:r>
          </w:p>
        </w:tc>
        <w:tc>
          <w:tcPr>
            <w:tcW w:w="630" w:type="dxa"/>
            <w:vAlign w:val="center"/>
          </w:tcPr>
          <w:p w14:paraId="7FBA0A0A"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F20212A" w14:textId="77777777" w:rsidR="00BD6B97" w:rsidRPr="007A7659" w:rsidRDefault="00BD6B97" w:rsidP="00A86E7F">
            <w:pPr>
              <w:pStyle w:val="TableEntry"/>
              <w:rPr>
                <w:noProof w:val="0"/>
                <w:sz w:val="16"/>
                <w:szCs w:val="16"/>
              </w:rPr>
            </w:pPr>
            <w:r w:rsidRPr="007A7659">
              <w:rPr>
                <w:noProof w:val="0"/>
                <w:sz w:val="16"/>
                <w:szCs w:val="16"/>
              </w:rPr>
              <w:t>the QPD segment of the query - Base64 encoded</w:t>
            </w:r>
          </w:p>
        </w:tc>
      </w:tr>
      <w:tr w:rsidR="00BD6B97" w:rsidRPr="007A7659" w14:paraId="2AB3FAA5" w14:textId="77777777">
        <w:trPr>
          <w:cantSplit/>
        </w:trPr>
        <w:tc>
          <w:tcPr>
            <w:tcW w:w="1548" w:type="dxa"/>
            <w:vMerge/>
            <w:vAlign w:val="center"/>
          </w:tcPr>
          <w:p w14:paraId="0B4022A0" w14:textId="77777777" w:rsidR="00BD6B97" w:rsidRPr="007A7659" w:rsidRDefault="00BD6B97">
            <w:pPr>
              <w:pStyle w:val="TableLabel"/>
              <w:rPr>
                <w:rFonts w:ascii="Times New Roman" w:hAnsi="Times New Roman"/>
                <w:noProof w:val="0"/>
                <w:sz w:val="16"/>
              </w:rPr>
            </w:pPr>
          </w:p>
        </w:tc>
        <w:tc>
          <w:tcPr>
            <w:tcW w:w="2520" w:type="dxa"/>
            <w:vAlign w:val="center"/>
          </w:tcPr>
          <w:p w14:paraId="367D16BD" w14:textId="77777777" w:rsidR="00BD6B97" w:rsidRPr="007A7659" w:rsidRDefault="00BD6B97" w:rsidP="00A86E7F">
            <w:pPr>
              <w:pStyle w:val="TableEntry"/>
              <w:rPr>
                <w:noProof w:val="0"/>
                <w:sz w:val="16"/>
                <w:szCs w:val="16"/>
              </w:rPr>
            </w:pPr>
            <w:r w:rsidRPr="007A7659">
              <w:rPr>
                <w:noProof w:val="0"/>
                <w:sz w:val="16"/>
                <w:szCs w:val="16"/>
              </w:rPr>
              <w:t>ParticipantObjectDetail</w:t>
            </w:r>
          </w:p>
        </w:tc>
        <w:tc>
          <w:tcPr>
            <w:tcW w:w="630" w:type="dxa"/>
            <w:vAlign w:val="center"/>
          </w:tcPr>
          <w:p w14:paraId="77DE167E" w14:textId="77777777" w:rsidR="00BD6B97" w:rsidRPr="007A7659" w:rsidRDefault="00BD6B97" w:rsidP="007E3B51">
            <w:pPr>
              <w:pStyle w:val="TableEntry"/>
              <w:rPr>
                <w:i/>
                <w:iCs/>
                <w:noProof w:val="0"/>
                <w:sz w:val="16"/>
                <w:szCs w:val="16"/>
              </w:rPr>
            </w:pPr>
            <w:r w:rsidRPr="007A7659">
              <w:rPr>
                <w:noProof w:val="0"/>
                <w:sz w:val="16"/>
                <w:szCs w:val="16"/>
              </w:rPr>
              <w:t>M</w:t>
            </w:r>
          </w:p>
        </w:tc>
        <w:tc>
          <w:tcPr>
            <w:tcW w:w="4968" w:type="dxa"/>
            <w:vAlign w:val="center"/>
          </w:tcPr>
          <w:p w14:paraId="1E11C4B4" w14:textId="77777777" w:rsidR="00BD6B97" w:rsidRPr="007A7659" w:rsidRDefault="00BD6B97" w:rsidP="00A86E7F">
            <w:pPr>
              <w:pStyle w:val="TableEntry"/>
              <w:rPr>
                <w:noProof w:val="0"/>
                <w:sz w:val="16"/>
                <w:szCs w:val="16"/>
              </w:rPr>
            </w:pPr>
            <w:r w:rsidRPr="007A7659">
              <w:rPr>
                <w:noProof w:val="0"/>
                <w:sz w:val="16"/>
                <w:szCs w:val="16"/>
              </w:rPr>
              <w:t>Type=MSH-10 (the literal string), Value=the value of MSH-10 (from the message content, base64 encoded)</w:t>
            </w:r>
          </w:p>
        </w:tc>
      </w:tr>
    </w:tbl>
    <w:p w14:paraId="55A349D5" w14:textId="77777777" w:rsidR="00BD6B97" w:rsidRPr="007A7659" w:rsidRDefault="00BD6B97" w:rsidP="001D3953">
      <w:pPr>
        <w:pStyle w:val="BodyText"/>
      </w:pPr>
    </w:p>
    <w:p w14:paraId="74544B90" w14:textId="77777777" w:rsidR="00BD6B97" w:rsidRPr="007A7659" w:rsidRDefault="00BD6B97">
      <w:pPr>
        <w:pStyle w:val="Heading2"/>
        <w:numPr>
          <w:ilvl w:val="1"/>
          <w:numId w:val="19"/>
        </w:numPr>
        <w:rPr>
          <w:noProof w:val="0"/>
        </w:rPr>
      </w:pPr>
      <w:bookmarkStart w:id="3491" w:name="_Toc173916563"/>
      <w:bookmarkStart w:id="3492" w:name="_Toc174249065"/>
      <w:bookmarkStart w:id="3493" w:name="_Toc210805549"/>
      <w:bookmarkStart w:id="3494" w:name="_Toc214434022"/>
      <w:bookmarkStart w:id="3495" w:name="_Toc214436943"/>
      <w:bookmarkStart w:id="3496" w:name="_Toc214437388"/>
      <w:bookmarkStart w:id="3497" w:name="_Toc214437704"/>
      <w:bookmarkStart w:id="3498" w:name="_Toc214457180"/>
      <w:bookmarkStart w:id="3499" w:name="_Toc214461293"/>
      <w:bookmarkStart w:id="3500" w:name="_Toc214462914"/>
      <w:bookmarkStart w:id="3501" w:name="_Toc518548705"/>
      <w:r w:rsidRPr="007A7659">
        <w:rPr>
          <w:noProof w:val="0"/>
        </w:rPr>
        <w:t>Find Personnel White Pages</w:t>
      </w:r>
      <w:bookmarkEnd w:id="3491"/>
      <w:bookmarkEnd w:id="3492"/>
      <w:bookmarkEnd w:id="3493"/>
      <w:bookmarkEnd w:id="3494"/>
      <w:bookmarkEnd w:id="3495"/>
      <w:bookmarkEnd w:id="3496"/>
      <w:bookmarkEnd w:id="3497"/>
      <w:bookmarkEnd w:id="3498"/>
      <w:bookmarkEnd w:id="3499"/>
      <w:bookmarkEnd w:id="3500"/>
      <w:r w:rsidR="00332C0F" w:rsidRPr="007A7659">
        <w:rPr>
          <w:noProof w:val="0"/>
        </w:rPr>
        <w:t xml:space="preserve"> [ITI-23]</w:t>
      </w:r>
      <w:bookmarkEnd w:id="3501"/>
    </w:p>
    <w:p w14:paraId="60E3D5B0" w14:textId="3E400879" w:rsidR="00BD6B97" w:rsidRPr="007A7659" w:rsidRDefault="00BD6B97">
      <w:r w:rsidRPr="007A7659">
        <w:t xml:space="preserve">This section corresponds to </w:t>
      </w:r>
      <w:r w:rsidR="000C66A7">
        <w:t>t</w:t>
      </w:r>
      <w:r w:rsidRPr="007A7659">
        <w:t xml:space="preserve">ransaction </w:t>
      </w:r>
      <w:r w:rsidR="000C66A7">
        <w:t>[</w:t>
      </w:r>
      <w:r w:rsidRPr="007A7659">
        <w:t>ITI-23</w:t>
      </w:r>
      <w:r w:rsidR="000C66A7">
        <w:t>]</w:t>
      </w:r>
      <w:r w:rsidRPr="007A7659">
        <w:t xml:space="preserve"> of the IHE IT Infrastructure Technical Framework. Transaction </w:t>
      </w:r>
      <w:r w:rsidR="000C66A7">
        <w:t>[</w:t>
      </w:r>
      <w:r w:rsidRPr="007A7659">
        <w:t>ITI-23</w:t>
      </w:r>
      <w:r w:rsidR="000C66A7">
        <w:t>]</w:t>
      </w:r>
      <w:r w:rsidRPr="007A7659">
        <w:t xml:space="preserve"> is used by the Personnel White Pages Consumer and the DNS Server Actors.</w:t>
      </w:r>
    </w:p>
    <w:p w14:paraId="1F899CE0" w14:textId="77777777" w:rsidR="00BD6B97" w:rsidRPr="007A7659" w:rsidRDefault="00BD6B97">
      <w:pPr>
        <w:pStyle w:val="Heading3"/>
        <w:numPr>
          <w:ilvl w:val="2"/>
          <w:numId w:val="19"/>
        </w:numPr>
        <w:tabs>
          <w:tab w:val="clear" w:pos="2160"/>
        </w:tabs>
        <w:rPr>
          <w:noProof w:val="0"/>
        </w:rPr>
      </w:pPr>
      <w:bookmarkStart w:id="3502" w:name="_Toc173916564"/>
      <w:bookmarkStart w:id="3503" w:name="_Toc174249066"/>
      <w:bookmarkStart w:id="3504" w:name="_Toc518548706"/>
      <w:r w:rsidRPr="007A7659">
        <w:rPr>
          <w:noProof w:val="0"/>
        </w:rPr>
        <w:t>Scope</w:t>
      </w:r>
      <w:bookmarkEnd w:id="3502"/>
      <w:bookmarkEnd w:id="3503"/>
      <w:bookmarkEnd w:id="3504"/>
    </w:p>
    <w:p w14:paraId="7D541257" w14:textId="77777777" w:rsidR="00BD6B97" w:rsidRPr="007A7659" w:rsidRDefault="00BD6B97">
      <w:r w:rsidRPr="007A7659">
        <w:t xml:space="preserve">This </w:t>
      </w:r>
      <w:r w:rsidR="009051E2" w:rsidRPr="007A7659">
        <w:t>transaction</w:t>
      </w:r>
      <w:r w:rsidRPr="007A7659">
        <w:t xml:space="preserve"> is used to locate the Personnel White Pages directory. </w:t>
      </w:r>
    </w:p>
    <w:p w14:paraId="1D509310" w14:textId="77777777" w:rsidR="00BD6B97" w:rsidRPr="007A7659" w:rsidRDefault="00BD6B97">
      <w:pPr>
        <w:pStyle w:val="Heading3"/>
        <w:numPr>
          <w:ilvl w:val="2"/>
          <w:numId w:val="19"/>
        </w:numPr>
        <w:tabs>
          <w:tab w:val="clear" w:pos="2160"/>
        </w:tabs>
        <w:rPr>
          <w:noProof w:val="0"/>
        </w:rPr>
      </w:pPr>
      <w:bookmarkStart w:id="3505" w:name="_Toc173916565"/>
      <w:bookmarkStart w:id="3506" w:name="_Toc174249067"/>
      <w:bookmarkStart w:id="3507" w:name="_Toc518548707"/>
      <w:r w:rsidRPr="007A7659">
        <w:rPr>
          <w:noProof w:val="0"/>
        </w:rPr>
        <w:t>Use Case Roles</w:t>
      </w:r>
      <w:bookmarkEnd w:id="3505"/>
      <w:bookmarkEnd w:id="3506"/>
      <w:bookmarkEnd w:id="3507"/>
    </w:p>
    <w:bookmarkStart w:id="3508" w:name="_1136534599"/>
    <w:bookmarkStart w:id="3509" w:name="_1136534929"/>
    <w:bookmarkStart w:id="3510" w:name="_1138425894"/>
    <w:bookmarkStart w:id="3511" w:name="_1138448014"/>
    <w:bookmarkStart w:id="3512" w:name="_1152416213"/>
    <w:bookmarkEnd w:id="3508"/>
    <w:bookmarkEnd w:id="3509"/>
    <w:bookmarkEnd w:id="3510"/>
    <w:bookmarkEnd w:id="3511"/>
    <w:bookmarkEnd w:id="3512"/>
    <w:p w14:paraId="37267F3D" w14:textId="77777777" w:rsidR="00BD6B97" w:rsidRPr="007A7659" w:rsidRDefault="00C42610">
      <w:pPr>
        <w:jc w:val="center"/>
      </w:pPr>
      <w:r w:rsidRPr="007A7659">
        <w:rPr>
          <w:noProof/>
        </w:rPr>
        <w:object w:dxaOrig="5430" w:dyaOrig="1935" w14:anchorId="2C905A53">
          <v:shape id="_x0000_i1061" type="#_x0000_t75" alt="" style="width:273.85pt;height:93.55pt;mso-width-percent:0;mso-height-percent:0;mso-width-percent:0;mso-height-percent:0" o:ole="" filled="t">
            <v:fill color2="black"/>
            <v:imagedata r:id="rId113" o:title=""/>
          </v:shape>
          <o:OLEObject Type="Embed" ProgID="Word.Picture.8" ShapeID="_x0000_i1061" DrawAspect="Content" ObjectID="_1496223561" r:id="rId114"/>
        </w:object>
      </w:r>
    </w:p>
    <w:p w14:paraId="5AEC2A5D" w14:textId="77777777" w:rsidR="00BD6B97" w:rsidRPr="007A7659" w:rsidRDefault="00BD6B97">
      <w:r w:rsidRPr="007A7659">
        <w:rPr>
          <w:rStyle w:val="BodyTextChar"/>
        </w:rPr>
        <w:lastRenderedPageBreak/>
        <w:t>Actor:</w:t>
      </w:r>
      <w:r w:rsidRPr="007A7659">
        <w:t xml:space="preserve"> Personnel White Pages Consumer</w:t>
      </w:r>
    </w:p>
    <w:p w14:paraId="31221E82" w14:textId="77777777" w:rsidR="00BD6B97" w:rsidRPr="007A7659" w:rsidRDefault="00BD6B97">
      <w:r w:rsidRPr="007A7659">
        <w:rPr>
          <w:rStyle w:val="BodyTextChar"/>
        </w:rPr>
        <w:t>Role:</w:t>
      </w:r>
      <w:r w:rsidRPr="007A7659">
        <w:t xml:space="preserve"> Requests Locating information for the Personnel White Pages Directory</w:t>
      </w:r>
    </w:p>
    <w:p w14:paraId="04F92A36" w14:textId="77777777" w:rsidR="00BD6B97" w:rsidRPr="007A7659" w:rsidRDefault="00BD6B97">
      <w:r w:rsidRPr="007A7659">
        <w:rPr>
          <w:rStyle w:val="BodyTextChar"/>
        </w:rPr>
        <w:t>Actor:</w:t>
      </w:r>
      <w:r w:rsidRPr="007A7659">
        <w:t xml:space="preserve"> DNS Server</w:t>
      </w:r>
    </w:p>
    <w:p w14:paraId="65D509F2" w14:textId="77777777" w:rsidR="00BD6B97" w:rsidRPr="007A7659" w:rsidRDefault="00BD6B97">
      <w:r w:rsidRPr="007A7659">
        <w:rPr>
          <w:rStyle w:val="BodyTextChar"/>
        </w:rPr>
        <w:t xml:space="preserve">Role: </w:t>
      </w:r>
      <w:r w:rsidRPr="007A7659">
        <w:t>Provides locating information about the Personnel White Pages Directory</w:t>
      </w:r>
    </w:p>
    <w:p w14:paraId="38EB68D3" w14:textId="77777777" w:rsidR="00BD6B97" w:rsidRPr="007A7659" w:rsidRDefault="00BD6B97">
      <w:pPr>
        <w:pStyle w:val="Heading3"/>
        <w:numPr>
          <w:ilvl w:val="2"/>
          <w:numId w:val="19"/>
        </w:numPr>
        <w:tabs>
          <w:tab w:val="clear" w:pos="2160"/>
        </w:tabs>
        <w:rPr>
          <w:noProof w:val="0"/>
        </w:rPr>
      </w:pPr>
      <w:bookmarkStart w:id="3513" w:name="_Toc173916566"/>
      <w:bookmarkStart w:id="3514" w:name="_Toc174249068"/>
      <w:bookmarkStart w:id="3515" w:name="_Toc518548708"/>
      <w:r w:rsidRPr="007A7659">
        <w:rPr>
          <w:noProof w:val="0"/>
        </w:rPr>
        <w:t>Referenced Standard</w:t>
      </w:r>
      <w:bookmarkEnd w:id="3513"/>
      <w:bookmarkEnd w:id="3514"/>
      <w:bookmarkEnd w:id="3515"/>
    </w:p>
    <w:p w14:paraId="3A212D4F" w14:textId="77777777" w:rsidR="00BD6B97" w:rsidRPr="007A7659" w:rsidRDefault="00BD6B97" w:rsidP="007E3B51">
      <w:pPr>
        <w:pStyle w:val="BodyText"/>
      </w:pPr>
      <w:r w:rsidRPr="007A7659">
        <w:rPr>
          <w:b/>
          <w:bCs/>
          <w:kern w:val="1"/>
        </w:rPr>
        <w:t>IETF</w:t>
      </w:r>
      <w:r w:rsidRPr="007A7659">
        <w:t>:</w:t>
      </w:r>
      <w:r w:rsidRPr="007A7659">
        <w:tab/>
      </w:r>
      <w:r w:rsidR="00A86E7F" w:rsidRPr="007A7659">
        <w:tab/>
      </w:r>
      <w:r w:rsidR="008A6C66" w:rsidRPr="007A7659">
        <w:t>RFC</w:t>
      </w:r>
      <w:r w:rsidRPr="007A7659">
        <w:t>2181 Clarifications to the DNS Specification</w:t>
      </w:r>
    </w:p>
    <w:p w14:paraId="25D4148E" w14:textId="77777777" w:rsidR="00BD6B97" w:rsidRPr="007A7659" w:rsidRDefault="008A6C66" w:rsidP="007E3B51">
      <w:pPr>
        <w:pStyle w:val="BodyText"/>
        <w:ind w:left="720" w:firstLine="720"/>
      </w:pPr>
      <w:r w:rsidRPr="007A7659">
        <w:t>RFC</w:t>
      </w:r>
      <w:r w:rsidR="00BD6B97" w:rsidRPr="007A7659">
        <w:t>2219 Use of DNS Aliases for Network Services</w:t>
      </w:r>
    </w:p>
    <w:p w14:paraId="542551CB" w14:textId="77777777" w:rsidR="00BD6B97" w:rsidRPr="007A7659" w:rsidRDefault="008A6C66" w:rsidP="007E3B51">
      <w:pPr>
        <w:pStyle w:val="BodyText"/>
        <w:ind w:left="720" w:firstLine="720"/>
      </w:pPr>
      <w:r w:rsidRPr="007A7659">
        <w:t>RFC</w:t>
      </w:r>
      <w:r w:rsidR="00BD6B97" w:rsidRPr="007A7659">
        <w:t>2782 A DNS RR for specifying the location of services (DNS SRV)</w:t>
      </w:r>
    </w:p>
    <w:p w14:paraId="36BFBA27" w14:textId="77777777" w:rsidR="00BD6B97" w:rsidRPr="007A7659" w:rsidRDefault="00BD6B97" w:rsidP="007E3B51">
      <w:pPr>
        <w:pStyle w:val="BodyText"/>
      </w:pPr>
      <w:r w:rsidRPr="007A7659">
        <w:rPr>
          <w:b/>
          <w:bCs/>
          <w:kern w:val="1"/>
        </w:rPr>
        <w:t>DICOM</w:t>
      </w:r>
      <w:r w:rsidRPr="007A7659">
        <w:t>:</w:t>
      </w:r>
      <w:r w:rsidRPr="007A7659">
        <w:tab/>
        <w:t>DICOM Supplement 67 – Configuration Management</w:t>
      </w:r>
    </w:p>
    <w:p w14:paraId="74554919" w14:textId="77777777" w:rsidR="00BD6B97" w:rsidRPr="007A7659" w:rsidRDefault="00BD6B97">
      <w:r w:rsidRPr="007A7659">
        <w:t xml:space="preserve">Note: Normative RFC’s are frequently updated by issuance of subsequent RFC’s. The original older </w:t>
      </w:r>
      <w:r w:rsidR="008A6C66" w:rsidRPr="007A7659">
        <w:t>RFC</w:t>
      </w:r>
      <w:r w:rsidR="00176F9E" w:rsidRPr="007A7659">
        <w:t xml:space="preserve"> </w:t>
      </w:r>
      <w:r w:rsidRPr="007A7659">
        <w:t xml:space="preserve">is not modified to include references to the newer RFC. This </w:t>
      </w:r>
      <w:r w:rsidR="00E77C03" w:rsidRPr="007A7659">
        <w:t>transaction</w:t>
      </w:r>
      <w:r w:rsidRPr="007A7659">
        <w:t xml:space="preserve"> lists the applicable RFC’s in effect at the time of publication. Subsequent updates and clarifications to these RFC’s should also be applied.</w:t>
      </w:r>
    </w:p>
    <w:p w14:paraId="06E2499C" w14:textId="77777777" w:rsidR="00BD6B97" w:rsidRPr="007A7659" w:rsidRDefault="00BD6B97">
      <w:pPr>
        <w:pStyle w:val="Heading3"/>
        <w:numPr>
          <w:ilvl w:val="2"/>
          <w:numId w:val="19"/>
        </w:numPr>
        <w:tabs>
          <w:tab w:val="clear" w:pos="2160"/>
        </w:tabs>
        <w:rPr>
          <w:noProof w:val="0"/>
        </w:rPr>
      </w:pPr>
      <w:bookmarkStart w:id="3516" w:name="_Toc173916567"/>
      <w:bookmarkStart w:id="3517" w:name="_Toc174249069"/>
      <w:bookmarkStart w:id="3518" w:name="_Toc518548709"/>
      <w:r w:rsidRPr="007A7659">
        <w:rPr>
          <w:noProof w:val="0"/>
        </w:rPr>
        <w:t>Interaction Diagram</w:t>
      </w:r>
      <w:bookmarkEnd w:id="3516"/>
      <w:bookmarkEnd w:id="3517"/>
      <w:bookmarkEnd w:id="3518"/>
    </w:p>
    <w:bookmarkStart w:id="3519" w:name="_1136619373"/>
    <w:bookmarkStart w:id="3520" w:name="_1138425974"/>
    <w:bookmarkStart w:id="3521" w:name="_1138426516"/>
    <w:bookmarkStart w:id="3522" w:name="_1138426738"/>
    <w:bookmarkStart w:id="3523" w:name="_1138426753"/>
    <w:bookmarkStart w:id="3524" w:name="_1138448045"/>
    <w:bookmarkStart w:id="3525" w:name="_1152416197"/>
    <w:bookmarkStart w:id="3526" w:name="_1152620295"/>
    <w:bookmarkEnd w:id="3519"/>
    <w:bookmarkEnd w:id="3520"/>
    <w:bookmarkEnd w:id="3521"/>
    <w:bookmarkEnd w:id="3522"/>
    <w:bookmarkEnd w:id="3523"/>
    <w:bookmarkEnd w:id="3524"/>
    <w:bookmarkEnd w:id="3525"/>
    <w:bookmarkEnd w:id="3526"/>
    <w:p w14:paraId="322E8D29" w14:textId="77777777" w:rsidR="00BD6B97" w:rsidRPr="007A7659" w:rsidRDefault="00C42610" w:rsidP="001D3953">
      <w:pPr>
        <w:pStyle w:val="BodyText"/>
        <w:jc w:val="center"/>
      </w:pPr>
      <w:r w:rsidRPr="007A7659">
        <w:rPr>
          <w:noProof/>
        </w:rPr>
        <w:object w:dxaOrig="8080" w:dyaOrig="5040" w14:anchorId="38E5F7DF">
          <v:shape id="_x0000_i1062" type="#_x0000_t75" alt="" style="width:395.7pt;height:252.3pt;mso-width-percent:0;mso-height-percent:0;mso-width-percent:0;mso-height-percent:0" o:ole="" filled="t">
            <v:fill color2="black"/>
            <v:imagedata r:id="rId115" o:title=""/>
          </v:shape>
          <o:OLEObject Type="Embed" ProgID="Word.Picture.8" ShapeID="_x0000_i1062" DrawAspect="Content" ObjectID="_1496223562" r:id="rId116"/>
        </w:object>
      </w:r>
    </w:p>
    <w:p w14:paraId="3EEA2D2B" w14:textId="77777777" w:rsidR="007F0DB9" w:rsidRPr="007A7659" w:rsidRDefault="007F0DB9" w:rsidP="00AE5ED3">
      <w:pPr>
        <w:pStyle w:val="BodyText"/>
      </w:pPr>
    </w:p>
    <w:p w14:paraId="38D3AB34" w14:textId="77777777" w:rsidR="00BD6B97" w:rsidRPr="007A7659" w:rsidRDefault="00BD6B97">
      <w:pPr>
        <w:pStyle w:val="Heading4"/>
        <w:numPr>
          <w:ilvl w:val="3"/>
          <w:numId w:val="19"/>
        </w:numPr>
        <w:tabs>
          <w:tab w:val="clear" w:pos="2160"/>
          <w:tab w:val="clear" w:pos="2880"/>
          <w:tab w:val="left" w:pos="864"/>
        </w:tabs>
        <w:rPr>
          <w:noProof w:val="0"/>
        </w:rPr>
      </w:pPr>
      <w:bookmarkStart w:id="3527" w:name="_Toc173916568"/>
      <w:bookmarkStart w:id="3528" w:name="_Toc174249070"/>
      <w:r w:rsidRPr="007A7659">
        <w:rPr>
          <w:noProof w:val="0"/>
        </w:rPr>
        <w:t>Request all LDAP servers</w:t>
      </w:r>
      <w:bookmarkEnd w:id="3527"/>
      <w:bookmarkEnd w:id="3528"/>
    </w:p>
    <w:p w14:paraId="2B5BC8E7" w14:textId="77777777" w:rsidR="00BD6B97" w:rsidRPr="007A7659" w:rsidRDefault="00BD6B97">
      <w:r w:rsidRPr="007A7659">
        <w:t xml:space="preserve">The </w:t>
      </w:r>
      <w:r w:rsidR="008A6C66" w:rsidRPr="007A7659">
        <w:t>RFC</w:t>
      </w:r>
      <w:r w:rsidRPr="007A7659">
        <w:t xml:space="preserve">2782 DNS RR is used for specifying the location of services (DNS SRV). It specifies a mechanism for requesting the names and rudimentary descriptions for machines that provide network services. The DNS client requests the descriptions for all machines that are registered as </w:t>
      </w:r>
      <w:r w:rsidRPr="007A7659">
        <w:lastRenderedPageBreak/>
        <w:t>offering a particular service name. In this case the service name requested will be “_ldap._tcp”. The DNS server may respond with multiple names for a single request.</w:t>
      </w:r>
    </w:p>
    <w:p w14:paraId="7B3705AE" w14:textId="77777777" w:rsidR="00BD6B97" w:rsidRPr="007A7659" w:rsidRDefault="00BD6B97">
      <w:pPr>
        <w:pStyle w:val="Heading5"/>
        <w:numPr>
          <w:ilvl w:val="4"/>
          <w:numId w:val="19"/>
        </w:numPr>
        <w:tabs>
          <w:tab w:val="left" w:pos="1008"/>
        </w:tabs>
        <w:rPr>
          <w:noProof w:val="0"/>
        </w:rPr>
      </w:pPr>
      <w:bookmarkStart w:id="3529" w:name="_Toc173916569"/>
      <w:bookmarkStart w:id="3530" w:name="_Toc174249071"/>
      <w:r w:rsidRPr="007A7659">
        <w:rPr>
          <w:noProof w:val="0"/>
        </w:rPr>
        <w:t>Trigger Events</w:t>
      </w:r>
      <w:bookmarkEnd w:id="3529"/>
      <w:bookmarkEnd w:id="3530"/>
    </w:p>
    <w:p w14:paraId="08E1D428" w14:textId="77777777" w:rsidR="00BD6B97" w:rsidRPr="007A7659" w:rsidRDefault="00BD6B97">
      <w:r w:rsidRPr="007A7659">
        <w:t xml:space="preserve">This transaction is used by the Personnel White Pages Consumer prior to any access to the Personnel White Pages Directory. </w:t>
      </w:r>
    </w:p>
    <w:p w14:paraId="5A94C464" w14:textId="77777777" w:rsidR="00BD6B97" w:rsidRPr="007A7659" w:rsidRDefault="00BD6B97">
      <w:pPr>
        <w:pStyle w:val="Heading5"/>
        <w:numPr>
          <w:ilvl w:val="4"/>
          <w:numId w:val="19"/>
        </w:numPr>
        <w:tabs>
          <w:tab w:val="left" w:pos="1008"/>
        </w:tabs>
        <w:rPr>
          <w:noProof w:val="0"/>
        </w:rPr>
      </w:pPr>
      <w:bookmarkStart w:id="3531" w:name="_Toc173916570"/>
      <w:bookmarkStart w:id="3532" w:name="_Toc174249072"/>
      <w:r w:rsidRPr="007A7659">
        <w:rPr>
          <w:noProof w:val="0"/>
        </w:rPr>
        <w:t>Message Semantics</w:t>
      </w:r>
      <w:bookmarkEnd w:id="3531"/>
      <w:bookmarkEnd w:id="3532"/>
    </w:p>
    <w:p w14:paraId="183F2392" w14:textId="77777777" w:rsidR="00BD6B97" w:rsidRPr="007A7659" w:rsidRDefault="00BD6B97">
      <w:r w:rsidRPr="007A7659">
        <w:t>The Personnel White Pages Consumer shall request a list of all the LDAP servers available. The Personnel White Pages Consumer shall use the priority, capacity, and location information provided by DNS as part of the server selection process. (</w:t>
      </w:r>
      <w:r w:rsidR="008A6C66" w:rsidRPr="007A7659">
        <w:t>RFC</w:t>
      </w:r>
      <w:r w:rsidRPr="007A7659">
        <w:t>2782 recommends the proper use of these parameters).</w:t>
      </w:r>
    </w:p>
    <w:p w14:paraId="49445974" w14:textId="77777777" w:rsidR="00BD6B97" w:rsidRPr="007A7659" w:rsidRDefault="00BD6B97">
      <w:pPr>
        <w:pStyle w:val="Note"/>
      </w:pPr>
      <w:r w:rsidRPr="007A7659">
        <w:t>Note</w:t>
      </w:r>
      <w:r w:rsidR="00B12D57">
        <w:t>s</w:t>
      </w:r>
      <w:r w:rsidRPr="007A7659">
        <w:t xml:space="preserve">: </w:t>
      </w:r>
    </w:p>
    <w:p w14:paraId="5E288092" w14:textId="77777777" w:rsidR="00BD6B97" w:rsidRPr="007A7659" w:rsidRDefault="00B12D57">
      <w:pPr>
        <w:pStyle w:val="Note"/>
      </w:pPr>
      <w:r>
        <w:t xml:space="preserve">-- </w:t>
      </w:r>
      <w:r w:rsidR="00BD6B97" w:rsidRPr="007A7659">
        <w:t xml:space="preserve">Multiple LDAP servers providing access to a common replicated LDAP database is a commonly supported configuration. This permits LDAP servers to be located where appropriate for best performance and fault tolerance. The DNS server response information provides guidance for selecting the most appropriate server. </w:t>
      </w:r>
    </w:p>
    <w:p w14:paraId="52D93B2D" w14:textId="77777777" w:rsidR="00BD6B97" w:rsidRPr="007A7659" w:rsidRDefault="00B12D57">
      <w:pPr>
        <w:pStyle w:val="Note"/>
      </w:pPr>
      <w:r>
        <w:t xml:space="preserve">-- </w:t>
      </w:r>
      <w:r w:rsidR="00BD6B97" w:rsidRPr="007A7659">
        <w:t xml:space="preserve">There may also be multiple LDAP servers providing different databases. In this situation the client may have to examine several servers to find the one that supports the Personnel White Pages Directory (See </w:t>
      </w:r>
      <w:r w:rsidR="00211645" w:rsidRPr="007A7659">
        <w:t>Section</w:t>
      </w:r>
      <w:r w:rsidR="00BD6B97" w:rsidRPr="007A7659">
        <w:t xml:space="preserve"> 3.24.4.1.2.2). </w:t>
      </w:r>
    </w:p>
    <w:p w14:paraId="72C01AE4" w14:textId="77777777" w:rsidR="00BD6B97" w:rsidRPr="007A7659" w:rsidRDefault="00B12D57">
      <w:pPr>
        <w:pStyle w:val="Note"/>
      </w:pPr>
      <w:r>
        <w:t xml:space="preserve">-- </w:t>
      </w:r>
      <w:r w:rsidR="00BD6B97" w:rsidRPr="007A7659">
        <w:t>The client may have a mechanism for manual default selection of the LDAP server to be used if the DNS server does not provide an LDAP server location.</w:t>
      </w:r>
    </w:p>
    <w:p w14:paraId="4ED48C19" w14:textId="77777777" w:rsidR="00BD6B97" w:rsidRPr="007A7659" w:rsidRDefault="00BD6B97">
      <w:pPr>
        <w:pStyle w:val="Heading5"/>
        <w:numPr>
          <w:ilvl w:val="4"/>
          <w:numId w:val="19"/>
        </w:numPr>
        <w:tabs>
          <w:tab w:val="left" w:pos="1008"/>
        </w:tabs>
        <w:rPr>
          <w:noProof w:val="0"/>
        </w:rPr>
      </w:pPr>
      <w:bookmarkStart w:id="3533" w:name="_Toc173916571"/>
      <w:bookmarkStart w:id="3534" w:name="_Toc174249073"/>
      <w:r w:rsidRPr="007A7659">
        <w:rPr>
          <w:noProof w:val="0"/>
        </w:rPr>
        <w:t>Expected Actions</w:t>
      </w:r>
      <w:bookmarkEnd w:id="3533"/>
      <w:bookmarkEnd w:id="3534"/>
    </w:p>
    <w:p w14:paraId="4B0F6AE1" w14:textId="77777777" w:rsidR="00BD6B97" w:rsidRPr="007A7659" w:rsidRDefault="00BD6B97" w:rsidP="001D3953">
      <w:pPr>
        <w:pStyle w:val="BodyText"/>
      </w:pPr>
      <w:r w:rsidRPr="007A7659">
        <w:t xml:space="preserve">The DNS Server shall return all known LDAP servers in accordance with </w:t>
      </w:r>
      <w:r w:rsidR="008A6C66" w:rsidRPr="007A7659">
        <w:t>RFC</w:t>
      </w:r>
      <w:r w:rsidRPr="007A7659">
        <w:t>2782.</w:t>
      </w:r>
      <w:bookmarkStart w:id="3535" w:name="_Toc173916572"/>
      <w:bookmarkStart w:id="3536" w:name="_Toc174249074"/>
      <w:bookmarkStart w:id="3537" w:name="_Toc210805550"/>
      <w:bookmarkStart w:id="3538" w:name="_Toc214434023"/>
      <w:bookmarkStart w:id="3539" w:name="_Toc214436944"/>
      <w:bookmarkStart w:id="3540" w:name="_Toc214437389"/>
      <w:bookmarkStart w:id="3541" w:name="_Toc214437705"/>
      <w:bookmarkStart w:id="3542" w:name="_Toc214457181"/>
      <w:bookmarkStart w:id="3543" w:name="_Toc214461294"/>
      <w:bookmarkStart w:id="3544" w:name="_Toc214462915"/>
    </w:p>
    <w:p w14:paraId="298424BD" w14:textId="77777777" w:rsidR="00BD6B97" w:rsidRPr="007A7659" w:rsidRDefault="00BD6B97" w:rsidP="001D3953">
      <w:pPr>
        <w:pStyle w:val="Heading2"/>
        <w:numPr>
          <w:ilvl w:val="1"/>
          <w:numId w:val="19"/>
        </w:numPr>
        <w:rPr>
          <w:noProof w:val="0"/>
        </w:rPr>
      </w:pPr>
      <w:bookmarkStart w:id="3545" w:name="_Toc518548710"/>
      <w:r w:rsidRPr="007A7659">
        <w:rPr>
          <w:noProof w:val="0"/>
        </w:rPr>
        <w:t>Query Personnel White Pages</w:t>
      </w:r>
      <w:r w:rsidR="00332C0F" w:rsidRPr="007A7659">
        <w:rPr>
          <w:noProof w:val="0"/>
        </w:rPr>
        <w:t xml:space="preserve"> [ITI-24]</w:t>
      </w:r>
      <w:bookmarkEnd w:id="3545"/>
    </w:p>
    <w:bookmarkEnd w:id="3535"/>
    <w:bookmarkEnd w:id="3536"/>
    <w:bookmarkEnd w:id="3537"/>
    <w:bookmarkEnd w:id="3538"/>
    <w:bookmarkEnd w:id="3539"/>
    <w:bookmarkEnd w:id="3540"/>
    <w:bookmarkEnd w:id="3541"/>
    <w:bookmarkEnd w:id="3542"/>
    <w:bookmarkEnd w:id="3543"/>
    <w:bookmarkEnd w:id="3544"/>
    <w:p w14:paraId="4D8228D2" w14:textId="3991E572"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ITI-24</w:t>
      </w:r>
      <w:r w:rsidR="000C66A7">
        <w:t>]</w:t>
      </w:r>
      <w:r w:rsidRPr="007A7659">
        <w:t xml:space="preserve"> of the IHE IT Infrastructure Technical Framework. Transaction </w:t>
      </w:r>
      <w:r w:rsidR="000C66A7">
        <w:t>[</w:t>
      </w:r>
      <w:r w:rsidRPr="007A7659">
        <w:t>ITI-24</w:t>
      </w:r>
      <w:r w:rsidR="000C66A7">
        <w:t>]</w:t>
      </w:r>
      <w:r w:rsidRPr="007A7659">
        <w:t xml:space="preserve"> is used by the Personnel White Pages Consumer and the Personnel White Pages Directory Actors.</w:t>
      </w:r>
    </w:p>
    <w:p w14:paraId="1564E90B" w14:textId="77777777" w:rsidR="00BD6B97" w:rsidRPr="007A7659" w:rsidRDefault="00BD6B97">
      <w:pPr>
        <w:pStyle w:val="Heading3"/>
        <w:numPr>
          <w:ilvl w:val="2"/>
          <w:numId w:val="19"/>
        </w:numPr>
        <w:tabs>
          <w:tab w:val="clear" w:pos="2160"/>
        </w:tabs>
        <w:rPr>
          <w:noProof w:val="0"/>
        </w:rPr>
      </w:pPr>
      <w:bookmarkStart w:id="3546" w:name="_Toc173916573"/>
      <w:bookmarkStart w:id="3547" w:name="_Toc174249075"/>
      <w:bookmarkStart w:id="3548" w:name="_Toc518548711"/>
      <w:r w:rsidRPr="007A7659">
        <w:rPr>
          <w:noProof w:val="0"/>
        </w:rPr>
        <w:t>Scope</w:t>
      </w:r>
      <w:bookmarkEnd w:id="3546"/>
      <w:bookmarkEnd w:id="3547"/>
      <w:bookmarkEnd w:id="3548"/>
    </w:p>
    <w:p w14:paraId="5B4CFBEC" w14:textId="77777777" w:rsidR="00BD6B97" w:rsidRPr="007A7659" w:rsidRDefault="00BD6B97">
      <w:r w:rsidRPr="007A7659">
        <w:t xml:space="preserve">This </w:t>
      </w:r>
      <w:r w:rsidR="00CB5DF8" w:rsidRPr="007A7659">
        <w:t>t</w:t>
      </w:r>
      <w:r w:rsidRPr="007A7659">
        <w:t>ransaction is used to retrieve information from the Personnel White Pages directory.</w:t>
      </w:r>
    </w:p>
    <w:p w14:paraId="33697E07" w14:textId="77777777" w:rsidR="00BD6B97" w:rsidRPr="007A7659" w:rsidRDefault="00BD6B97">
      <w:r w:rsidRPr="007A7659">
        <w:t xml:space="preserve">The </w:t>
      </w:r>
      <w:r w:rsidR="008A6C66" w:rsidRPr="007A7659">
        <w:t>RFC</w:t>
      </w:r>
      <w:r w:rsidRPr="007A7659">
        <w:t>3377 “Lightweight Directory Access Protocol (v3): Technical Specification” specifies a mechanism for making queries of a database corresponding to an LDAP schema. The LDAP client can compose requests in the LDAP query language, and the LDAP server will respond with the results for a single request.</w:t>
      </w:r>
    </w:p>
    <w:p w14:paraId="71149E98" w14:textId="77777777" w:rsidR="00BD6B97" w:rsidRPr="007A7659" w:rsidRDefault="00BD6B97">
      <w:pPr>
        <w:pStyle w:val="Heading3"/>
        <w:numPr>
          <w:ilvl w:val="2"/>
          <w:numId w:val="19"/>
        </w:numPr>
        <w:tabs>
          <w:tab w:val="clear" w:pos="2160"/>
        </w:tabs>
        <w:rPr>
          <w:noProof w:val="0"/>
        </w:rPr>
      </w:pPr>
      <w:bookmarkStart w:id="3549" w:name="_Toc173916574"/>
      <w:bookmarkStart w:id="3550" w:name="_Toc174249076"/>
      <w:bookmarkStart w:id="3551" w:name="_Toc518548712"/>
      <w:r w:rsidRPr="007A7659">
        <w:rPr>
          <w:noProof w:val="0"/>
        </w:rPr>
        <w:lastRenderedPageBreak/>
        <w:t>Use Case Roles</w:t>
      </w:r>
      <w:bookmarkEnd w:id="3549"/>
      <w:bookmarkEnd w:id="3550"/>
      <w:bookmarkEnd w:id="3551"/>
    </w:p>
    <w:bookmarkStart w:id="3552" w:name="_1138428207"/>
    <w:bookmarkStart w:id="3553" w:name="_1138448083"/>
    <w:bookmarkStart w:id="3554" w:name="_1152416279"/>
    <w:bookmarkEnd w:id="3552"/>
    <w:bookmarkEnd w:id="3553"/>
    <w:bookmarkEnd w:id="3554"/>
    <w:p w14:paraId="3F151512" w14:textId="77777777" w:rsidR="00BD6B97" w:rsidRPr="007A7659" w:rsidRDefault="00C42610" w:rsidP="001D3953">
      <w:pPr>
        <w:pStyle w:val="BodyText"/>
        <w:jc w:val="center"/>
      </w:pPr>
      <w:r w:rsidRPr="007A7659">
        <w:rPr>
          <w:noProof/>
        </w:rPr>
        <w:object w:dxaOrig="5430" w:dyaOrig="1935" w14:anchorId="6962F80E">
          <v:shape id="_x0000_i1063" type="#_x0000_t75" alt="" style="width:273.85pt;height:93.55pt;mso-width-percent:0;mso-height-percent:0;mso-width-percent:0;mso-height-percent:0" o:ole="" filled="t">
            <v:fill color2="black"/>
            <v:imagedata r:id="rId117" o:title=""/>
          </v:shape>
          <o:OLEObject Type="Embed" ProgID="Word.Picture.8" ShapeID="_x0000_i1063" DrawAspect="Content" ObjectID="_1496223563" r:id="rId118"/>
        </w:object>
      </w:r>
    </w:p>
    <w:p w14:paraId="26D62417" w14:textId="77777777" w:rsidR="00BD6B97" w:rsidRPr="007A7659" w:rsidRDefault="00BD6B97">
      <w:r w:rsidRPr="007A7659">
        <w:rPr>
          <w:rStyle w:val="BodyTextChar"/>
          <w:bCs/>
        </w:rPr>
        <w:t>Actor:</w:t>
      </w:r>
      <w:r w:rsidRPr="007A7659">
        <w:t xml:space="preserve"> Personnel White Pages Consumer</w:t>
      </w:r>
    </w:p>
    <w:p w14:paraId="003343F3" w14:textId="77777777" w:rsidR="00BD6B97" w:rsidRPr="007A7659" w:rsidRDefault="00BD6B97">
      <w:r w:rsidRPr="007A7659">
        <w:rPr>
          <w:rStyle w:val="BodyTextChar"/>
          <w:bCs/>
        </w:rPr>
        <w:t>Role:</w:t>
      </w:r>
      <w:r w:rsidRPr="007A7659">
        <w:t xml:space="preserve"> Requests information about a human workforce member(s)</w:t>
      </w:r>
    </w:p>
    <w:p w14:paraId="49C28097" w14:textId="77777777" w:rsidR="00BD6B97" w:rsidRPr="007A7659" w:rsidRDefault="00BD6B97">
      <w:r w:rsidRPr="007A7659">
        <w:rPr>
          <w:rStyle w:val="BodyTextChar"/>
          <w:bCs/>
        </w:rPr>
        <w:t>Actor:</w:t>
      </w:r>
      <w:r w:rsidRPr="007A7659">
        <w:t xml:space="preserve"> Personnel White Pages Directory</w:t>
      </w:r>
    </w:p>
    <w:p w14:paraId="45CC0D5A" w14:textId="77777777" w:rsidR="00BD6B97" w:rsidRPr="007A7659" w:rsidRDefault="00BD6B97">
      <w:r w:rsidRPr="007A7659">
        <w:rPr>
          <w:rStyle w:val="BodyTextChar"/>
          <w:bCs/>
        </w:rPr>
        <w:t>Role:</w:t>
      </w:r>
      <w:r w:rsidRPr="007A7659">
        <w:t xml:space="preserve"> Provides information about one or more human workforce member</w:t>
      </w:r>
    </w:p>
    <w:p w14:paraId="40291E85" w14:textId="77777777" w:rsidR="00BD6B97" w:rsidRPr="007A7659" w:rsidRDefault="00BD6B97">
      <w:pPr>
        <w:pStyle w:val="Heading3"/>
        <w:numPr>
          <w:ilvl w:val="2"/>
          <w:numId w:val="19"/>
        </w:numPr>
        <w:tabs>
          <w:tab w:val="clear" w:pos="2160"/>
        </w:tabs>
        <w:rPr>
          <w:noProof w:val="0"/>
        </w:rPr>
      </w:pPr>
      <w:bookmarkStart w:id="3555" w:name="_Toc173916575"/>
      <w:bookmarkStart w:id="3556" w:name="_Toc174249077"/>
      <w:bookmarkStart w:id="3557" w:name="_Toc518548713"/>
      <w:r w:rsidRPr="007A7659">
        <w:rPr>
          <w:noProof w:val="0"/>
        </w:rPr>
        <w:t>Referenced Standard</w:t>
      </w:r>
      <w:bookmarkEnd w:id="3555"/>
      <w:bookmarkEnd w:id="3556"/>
      <w:bookmarkEnd w:id="3557"/>
    </w:p>
    <w:p w14:paraId="0484B295" w14:textId="77777777" w:rsidR="00BD6B97" w:rsidRPr="007A7659" w:rsidRDefault="00BD6B97" w:rsidP="007E3B51">
      <w:pPr>
        <w:pStyle w:val="BodyText"/>
      </w:pPr>
      <w:r w:rsidRPr="007A7659">
        <w:rPr>
          <w:b/>
          <w:bCs/>
          <w:kern w:val="1"/>
        </w:rPr>
        <w:t>IETF</w:t>
      </w:r>
      <w:r w:rsidRPr="007A7659">
        <w:t>:</w:t>
      </w:r>
      <w:r w:rsidR="00A86E7F" w:rsidRPr="007A7659">
        <w:t xml:space="preserve"> </w:t>
      </w:r>
      <w:r w:rsidR="00A86E7F" w:rsidRPr="007A7659">
        <w:tab/>
      </w:r>
      <w:r w:rsidR="00A86E7F" w:rsidRPr="007A7659">
        <w:tab/>
      </w:r>
      <w:r w:rsidR="008A6C66" w:rsidRPr="007A7659">
        <w:t>RFC</w:t>
      </w:r>
      <w:r w:rsidRPr="007A7659">
        <w:t xml:space="preserve">2181 </w:t>
      </w:r>
      <w:r w:rsidR="00B25D96" w:rsidRPr="007A7659">
        <w:t xml:space="preserve">- </w:t>
      </w:r>
      <w:r w:rsidRPr="007A7659">
        <w:t>Clarifications to the DNS Specification</w:t>
      </w:r>
    </w:p>
    <w:p w14:paraId="71C39E92" w14:textId="77777777" w:rsidR="00BD6B97" w:rsidRPr="007A7659" w:rsidRDefault="008A6C66" w:rsidP="007E3B51">
      <w:pPr>
        <w:pStyle w:val="BodyText"/>
        <w:ind w:left="1440"/>
      </w:pPr>
      <w:r w:rsidRPr="007A7659">
        <w:t>RFC</w:t>
      </w:r>
      <w:r w:rsidR="00BD6B97" w:rsidRPr="007A7659">
        <w:t xml:space="preserve">1766 </w:t>
      </w:r>
      <w:r w:rsidR="00B25D96" w:rsidRPr="007A7659">
        <w:t xml:space="preserve">- </w:t>
      </w:r>
      <w:r w:rsidR="00BD6B97" w:rsidRPr="007A7659">
        <w:t xml:space="preserve">Tags for the Identification of Languages </w:t>
      </w:r>
    </w:p>
    <w:p w14:paraId="78A739D3" w14:textId="77777777" w:rsidR="00BD6B97" w:rsidRPr="007A7659" w:rsidRDefault="008A6C66" w:rsidP="007E3B51">
      <w:pPr>
        <w:pStyle w:val="BodyText"/>
        <w:ind w:left="1440"/>
      </w:pPr>
      <w:r w:rsidRPr="007A7659">
        <w:t>RFC</w:t>
      </w:r>
      <w:r w:rsidR="00BD6B97" w:rsidRPr="007A7659">
        <w:t>2251 - Lightweight Directory Access Protocol (v3)</w:t>
      </w:r>
    </w:p>
    <w:p w14:paraId="42625E58" w14:textId="77777777" w:rsidR="00BD6B97" w:rsidRPr="007A7659" w:rsidRDefault="008A6C66" w:rsidP="007E3B51">
      <w:pPr>
        <w:pStyle w:val="BodyText"/>
        <w:ind w:left="1440"/>
      </w:pPr>
      <w:r w:rsidRPr="007A7659">
        <w:t>RFC</w:t>
      </w:r>
      <w:r w:rsidR="00BD6B97" w:rsidRPr="007A7659">
        <w:t>2252 - Lightweight Directory Access Protocol (v3): Attribute Syntax Definitions</w:t>
      </w:r>
    </w:p>
    <w:p w14:paraId="52CA3833" w14:textId="77777777" w:rsidR="00BD6B97" w:rsidRPr="007A7659" w:rsidRDefault="008A6C66" w:rsidP="007E3B51">
      <w:pPr>
        <w:pStyle w:val="BodyText"/>
        <w:ind w:left="1440"/>
      </w:pPr>
      <w:r w:rsidRPr="007A7659">
        <w:t>RFC</w:t>
      </w:r>
      <w:r w:rsidR="00BD6B97" w:rsidRPr="007A7659">
        <w:t>2253 - Lightweight Directory Access Protocol (v3): UTF-8 String Representation of Distinguished Names</w:t>
      </w:r>
    </w:p>
    <w:p w14:paraId="32DADB63" w14:textId="77777777" w:rsidR="00BD6B97" w:rsidRPr="007A7659" w:rsidRDefault="008A6C66" w:rsidP="007E3B51">
      <w:pPr>
        <w:pStyle w:val="BodyText"/>
        <w:ind w:left="1440"/>
      </w:pPr>
      <w:r w:rsidRPr="007A7659">
        <w:t>RFC</w:t>
      </w:r>
      <w:r w:rsidR="00BD6B97" w:rsidRPr="007A7659">
        <w:t>2256 - A Summary of the X.500(96) User Schema for use with LDAPv3</w:t>
      </w:r>
    </w:p>
    <w:p w14:paraId="111F3D29" w14:textId="77777777" w:rsidR="00BD6B97" w:rsidRPr="007A7659" w:rsidRDefault="008A6C66" w:rsidP="007E3B51">
      <w:pPr>
        <w:pStyle w:val="BodyText"/>
        <w:ind w:left="1440"/>
      </w:pPr>
      <w:r w:rsidRPr="007A7659">
        <w:t>RFC</w:t>
      </w:r>
      <w:r w:rsidR="00BD6B97" w:rsidRPr="007A7659">
        <w:t xml:space="preserve">2798 - Definition of the inetOrgPerson LDAP Object Class </w:t>
      </w:r>
    </w:p>
    <w:p w14:paraId="7679F95A" w14:textId="77777777" w:rsidR="00BD6B97" w:rsidRPr="007A7659" w:rsidRDefault="008A6C66" w:rsidP="007E3B51">
      <w:pPr>
        <w:pStyle w:val="BodyText"/>
        <w:ind w:left="1440"/>
      </w:pPr>
      <w:r w:rsidRPr="007A7659">
        <w:t>RFC</w:t>
      </w:r>
      <w:r w:rsidR="00BD6B97" w:rsidRPr="007A7659">
        <w:t xml:space="preserve">2829 </w:t>
      </w:r>
      <w:r w:rsidR="00B25D96" w:rsidRPr="007A7659">
        <w:t xml:space="preserve">- </w:t>
      </w:r>
      <w:r w:rsidR="00BD6B97" w:rsidRPr="007A7659">
        <w:t>Authentication Methods for LDAP</w:t>
      </w:r>
    </w:p>
    <w:p w14:paraId="405FD906" w14:textId="77777777" w:rsidR="00BD6B97" w:rsidRPr="007A7659" w:rsidRDefault="008A6C66" w:rsidP="007E3B51">
      <w:pPr>
        <w:pStyle w:val="BodyText"/>
        <w:ind w:left="1440"/>
      </w:pPr>
      <w:r w:rsidRPr="007A7659">
        <w:t>RFC</w:t>
      </w:r>
      <w:r w:rsidR="00BD6B97" w:rsidRPr="007A7659">
        <w:t xml:space="preserve">2830 </w:t>
      </w:r>
      <w:r w:rsidR="00B25D96" w:rsidRPr="007A7659">
        <w:t xml:space="preserve">- </w:t>
      </w:r>
      <w:r w:rsidR="00BD6B97" w:rsidRPr="007A7659">
        <w:t>LDAPv3: Extension for Transport Layer Security</w:t>
      </w:r>
    </w:p>
    <w:p w14:paraId="3815813D" w14:textId="77777777" w:rsidR="00BD6B97" w:rsidRPr="007A7659" w:rsidRDefault="008A6C66" w:rsidP="007E3B51">
      <w:pPr>
        <w:pStyle w:val="BodyText"/>
        <w:ind w:left="1440"/>
      </w:pPr>
      <w:r w:rsidRPr="007A7659">
        <w:t>RFC</w:t>
      </w:r>
      <w:r w:rsidR="00BD6B97" w:rsidRPr="007A7659">
        <w:t>3377 - Lightweight Directory Access Protocol (v3): Technical Specification</w:t>
      </w:r>
    </w:p>
    <w:p w14:paraId="2C0BD4A2" w14:textId="77777777" w:rsidR="00BD6B97" w:rsidRPr="007A7659" w:rsidRDefault="00BD6B97" w:rsidP="007E3B51">
      <w:pPr>
        <w:pStyle w:val="BodyText"/>
      </w:pPr>
      <w:r w:rsidRPr="007A7659">
        <w:rPr>
          <w:b/>
          <w:bCs/>
        </w:rPr>
        <w:t>ISO</w:t>
      </w:r>
      <w:r w:rsidRPr="007A7659">
        <w:t>:</w:t>
      </w:r>
      <w:r w:rsidRPr="007A7659">
        <w:tab/>
      </w:r>
      <w:r w:rsidR="00A86E7F" w:rsidRPr="007A7659">
        <w:tab/>
      </w:r>
      <w:r w:rsidRPr="007A7659">
        <w:t>ISO/TS 17090 directory standard for healthcare identity management</w:t>
      </w:r>
    </w:p>
    <w:p w14:paraId="5CE90BAA" w14:textId="77777777" w:rsidR="00BD6B97" w:rsidRPr="00B03358" w:rsidRDefault="00BD6B97" w:rsidP="007E3B51">
      <w:pPr>
        <w:pStyle w:val="BodyText"/>
        <w:ind w:left="1440" w:hanging="1440"/>
      </w:pPr>
      <w:r w:rsidRPr="007A7659">
        <w:rPr>
          <w:b/>
          <w:bCs/>
          <w:kern w:val="1"/>
        </w:rPr>
        <w:t>CRU</w:t>
      </w:r>
      <w:r w:rsidRPr="007A7659">
        <w:t>:</w:t>
      </w:r>
      <w:r w:rsidRPr="007A7659">
        <w:tab/>
      </w:r>
      <w:r w:rsidRPr="00B03358">
        <w:t>Projet de schémas d’annuaires et de schémas de registres de resources numériques interopérables pour les administrations Document technique – v1, novembre 2002</w:t>
      </w:r>
    </w:p>
    <w:p w14:paraId="7371572A" w14:textId="77777777" w:rsidR="00BD6B97" w:rsidRPr="007A7659" w:rsidRDefault="00BD6B97" w:rsidP="007E3B51">
      <w:pPr>
        <w:pStyle w:val="BodyText"/>
      </w:pPr>
      <w:r w:rsidRPr="007A7659">
        <w:rPr>
          <w:b/>
          <w:bCs/>
          <w:kern w:val="1"/>
        </w:rPr>
        <w:t>ITU-T</w:t>
      </w:r>
      <w:r w:rsidRPr="007A7659">
        <w:t>:</w:t>
      </w:r>
      <w:r w:rsidRPr="007A7659">
        <w:tab/>
        <w:t>E.123: Notation for national and international telephone numbers</w:t>
      </w:r>
    </w:p>
    <w:p w14:paraId="5E29E15D" w14:textId="77777777" w:rsidR="00BD6B97" w:rsidRPr="007A7659" w:rsidRDefault="00BD6B97" w:rsidP="007E3B51">
      <w:pPr>
        <w:pStyle w:val="BodyText"/>
      </w:pPr>
      <w:r w:rsidRPr="007A7659">
        <w:rPr>
          <w:b/>
          <w:bCs/>
          <w:kern w:val="1"/>
        </w:rPr>
        <w:t>HL7</w:t>
      </w:r>
      <w:r w:rsidRPr="007A7659">
        <w:t>:</w:t>
      </w:r>
      <w:r w:rsidRPr="007A7659">
        <w:tab/>
      </w:r>
      <w:r w:rsidR="00A86E7F" w:rsidRPr="007A7659">
        <w:tab/>
      </w:r>
      <w:r w:rsidRPr="007A7659">
        <w:t>HL7 Version 2.5, Chapter 2 – Control</w:t>
      </w:r>
    </w:p>
    <w:p w14:paraId="07B79769" w14:textId="77777777" w:rsidR="00BD6B97" w:rsidRPr="007A7659" w:rsidRDefault="00BD6B97">
      <w:pPr>
        <w:pStyle w:val="Heading3"/>
        <w:numPr>
          <w:ilvl w:val="2"/>
          <w:numId w:val="19"/>
        </w:numPr>
        <w:tabs>
          <w:tab w:val="clear" w:pos="2160"/>
        </w:tabs>
        <w:rPr>
          <w:noProof w:val="0"/>
        </w:rPr>
      </w:pPr>
      <w:bookmarkStart w:id="3558" w:name="_Toc173916576"/>
      <w:bookmarkStart w:id="3559" w:name="_Toc174249078"/>
      <w:bookmarkStart w:id="3560" w:name="_Toc518548714"/>
      <w:r w:rsidRPr="007A7659">
        <w:rPr>
          <w:noProof w:val="0"/>
        </w:rPr>
        <w:lastRenderedPageBreak/>
        <w:t>Interaction Diagram</w:t>
      </w:r>
      <w:bookmarkEnd w:id="3558"/>
      <w:bookmarkEnd w:id="3559"/>
      <w:bookmarkEnd w:id="3560"/>
    </w:p>
    <w:bookmarkStart w:id="3561" w:name="_1138448131"/>
    <w:bookmarkStart w:id="3562" w:name="_1152368191"/>
    <w:bookmarkEnd w:id="3561"/>
    <w:bookmarkEnd w:id="3562"/>
    <w:p w14:paraId="29385CD4" w14:textId="77777777" w:rsidR="00BD6B97" w:rsidRPr="007A7659" w:rsidRDefault="00C42610" w:rsidP="001D3953">
      <w:pPr>
        <w:pStyle w:val="BodyText"/>
        <w:jc w:val="center"/>
        <w:rPr>
          <w:b/>
          <w:kern w:val="1"/>
        </w:rPr>
      </w:pPr>
      <w:r w:rsidRPr="007A7659">
        <w:rPr>
          <w:noProof/>
        </w:rPr>
        <w:object w:dxaOrig="8080" w:dyaOrig="3600" w14:anchorId="14D32D52">
          <v:shape id="_x0000_i1064" type="#_x0000_t75" alt="" style="width:395.7pt;height:180.3pt;mso-width-percent:0;mso-height-percent:0;mso-width-percent:0;mso-height-percent:0" o:ole="" filled="t">
            <v:fill color2="black"/>
            <v:imagedata r:id="rId119" o:title=""/>
          </v:shape>
          <o:OLEObject Type="Embed" ProgID="Word.Picture.8" ShapeID="_x0000_i1064" DrawAspect="Content" ObjectID="_1496223564" r:id="rId120"/>
        </w:object>
      </w:r>
    </w:p>
    <w:p w14:paraId="724E0801" w14:textId="77777777" w:rsidR="00BD6B97" w:rsidRPr="007A7659" w:rsidRDefault="00BD6B97">
      <w:pPr>
        <w:pStyle w:val="Heading3"/>
        <w:numPr>
          <w:ilvl w:val="2"/>
          <w:numId w:val="19"/>
        </w:numPr>
        <w:tabs>
          <w:tab w:val="clear" w:pos="2160"/>
        </w:tabs>
        <w:rPr>
          <w:noProof w:val="0"/>
        </w:rPr>
      </w:pPr>
      <w:bookmarkStart w:id="3563" w:name="_Toc173916577"/>
      <w:bookmarkStart w:id="3564" w:name="_Toc174249079"/>
      <w:bookmarkStart w:id="3565" w:name="_Toc518548715"/>
      <w:r w:rsidRPr="007A7659">
        <w:rPr>
          <w:noProof w:val="0"/>
        </w:rPr>
        <w:t>LDAP Query/Response</w:t>
      </w:r>
      <w:bookmarkEnd w:id="3563"/>
      <w:bookmarkEnd w:id="3564"/>
      <w:bookmarkEnd w:id="3565"/>
    </w:p>
    <w:p w14:paraId="36960A25" w14:textId="77777777" w:rsidR="00BD6B97" w:rsidRPr="007A7659" w:rsidRDefault="00BD6B97">
      <w:r w:rsidRPr="007A7659">
        <w:t xml:space="preserve">The Personnel White Pages Consumer may make a wide variety of queries and cascaded queries using LDAP. The Personnel White Pages Consumer and Personnel White Pages Directory shall support the data model described here. </w:t>
      </w:r>
    </w:p>
    <w:p w14:paraId="351009FB" w14:textId="77777777" w:rsidR="00BD6B97" w:rsidRPr="007A7659" w:rsidRDefault="00BD6B97">
      <w:r w:rsidRPr="007A7659">
        <w:t xml:space="preserve">A commonly supported configuration type has multiple LDAP servers providing access to a common replicated LDAP database. This permits LDAP servers to be located where appropriate for best performance and fault tolerance. The replication rules chosen for the LDAP servers affect the visible data consistency. LDAP permits inconsistent views of the database during updates and replications. This inconsistency may result in a consumer receiving the person’s previous demographics or contact information. This should not be a problem for our use-cases as none of them are life critical. </w:t>
      </w:r>
    </w:p>
    <w:p w14:paraId="435BA22C" w14:textId="77777777" w:rsidR="00BD6B97" w:rsidRPr="007A7659" w:rsidRDefault="00BD6B97">
      <w:pPr>
        <w:pStyle w:val="Heading4"/>
        <w:numPr>
          <w:ilvl w:val="3"/>
          <w:numId w:val="19"/>
        </w:numPr>
        <w:tabs>
          <w:tab w:val="clear" w:pos="2160"/>
          <w:tab w:val="clear" w:pos="2880"/>
          <w:tab w:val="left" w:pos="864"/>
        </w:tabs>
        <w:rPr>
          <w:noProof w:val="0"/>
        </w:rPr>
      </w:pPr>
      <w:bookmarkStart w:id="3566" w:name="_Toc173916578"/>
      <w:bookmarkStart w:id="3567" w:name="_Toc174249080"/>
      <w:r w:rsidRPr="007A7659">
        <w:rPr>
          <w:noProof w:val="0"/>
        </w:rPr>
        <w:t>Trigger Events</w:t>
      </w:r>
      <w:bookmarkEnd w:id="3566"/>
      <w:bookmarkEnd w:id="3567"/>
    </w:p>
    <w:p w14:paraId="2D695078" w14:textId="77777777" w:rsidR="00BD6B97" w:rsidRPr="007A7659" w:rsidRDefault="00BD6B97">
      <w:r w:rsidRPr="007A7659">
        <w:t>Personnel White Pages Consumer requires some Personnel White Pages information on one or more human workforce members.</w:t>
      </w:r>
    </w:p>
    <w:p w14:paraId="3C40E74E" w14:textId="77777777" w:rsidR="00BD6B97" w:rsidRPr="007A7659" w:rsidRDefault="00BD6B97">
      <w:pPr>
        <w:pStyle w:val="Heading4"/>
        <w:numPr>
          <w:ilvl w:val="3"/>
          <w:numId w:val="19"/>
        </w:numPr>
        <w:tabs>
          <w:tab w:val="clear" w:pos="2160"/>
          <w:tab w:val="clear" w:pos="2880"/>
          <w:tab w:val="left" w:pos="864"/>
        </w:tabs>
        <w:rPr>
          <w:noProof w:val="0"/>
        </w:rPr>
      </w:pPr>
      <w:bookmarkStart w:id="3568" w:name="_Toc173916579"/>
      <w:bookmarkStart w:id="3569" w:name="_Toc174249081"/>
      <w:r w:rsidRPr="007A7659">
        <w:rPr>
          <w:noProof w:val="0"/>
        </w:rPr>
        <w:t>Message Semantics</w:t>
      </w:r>
      <w:bookmarkEnd w:id="3568"/>
      <w:bookmarkEnd w:id="3569"/>
    </w:p>
    <w:p w14:paraId="20F681C4" w14:textId="77777777" w:rsidR="00BD6B97" w:rsidRPr="007A7659" w:rsidRDefault="00BD6B97">
      <w:r w:rsidRPr="007A7659">
        <w:t xml:space="preserve">The transaction uses standard LDAP v3 query/response mechanisms. </w:t>
      </w:r>
    </w:p>
    <w:p w14:paraId="2BDCFB4B" w14:textId="77777777" w:rsidR="00BD6B97" w:rsidRPr="007A7659" w:rsidRDefault="00BD6B97">
      <w:pPr>
        <w:pStyle w:val="Heading5"/>
        <w:numPr>
          <w:ilvl w:val="4"/>
          <w:numId w:val="19"/>
        </w:numPr>
        <w:tabs>
          <w:tab w:val="left" w:pos="1008"/>
        </w:tabs>
        <w:rPr>
          <w:noProof w:val="0"/>
        </w:rPr>
      </w:pPr>
      <w:bookmarkStart w:id="3570" w:name="_Toc173916580"/>
      <w:bookmarkStart w:id="3571" w:name="_Toc174249082"/>
      <w:r w:rsidRPr="007A7659">
        <w:rPr>
          <w:noProof w:val="0"/>
        </w:rPr>
        <w:t>User Authentication</w:t>
      </w:r>
      <w:bookmarkEnd w:id="3570"/>
      <w:bookmarkEnd w:id="3571"/>
    </w:p>
    <w:p w14:paraId="57A143D6" w14:textId="77777777" w:rsidR="00BD6B97" w:rsidRPr="007A7659" w:rsidRDefault="00BD6B97">
      <w:r w:rsidRPr="007A7659">
        <w:t xml:space="preserve">Some of the attributes to be retrieved using this transaction may be considered sensitive to the healthcare personnel. It is the responsibility of the Personnel White Pages Directory to enforce these protections. To protect records and/or attributes, the Personnel White Pages Consumer may be called upon to provide user credentials. </w:t>
      </w:r>
    </w:p>
    <w:p w14:paraId="60B44F8B" w14:textId="77777777" w:rsidR="00BD6B97" w:rsidRPr="007A7659" w:rsidRDefault="00BD6B97">
      <w:r w:rsidRPr="007A7659">
        <w:t>Anonymous authentication shall be implemented on Personnel White Pages Directory and is optional for Personnel White Pages Consumer. Anonymous authentication shall be implemented as described in LDAP v3 Section 4.2 Bind Operation.</w:t>
      </w:r>
    </w:p>
    <w:p w14:paraId="005C696E" w14:textId="77777777" w:rsidR="00BD6B97" w:rsidRPr="007A7659" w:rsidRDefault="00BD6B97">
      <w:r w:rsidRPr="007A7659">
        <w:lastRenderedPageBreak/>
        <w:t>Simple Authentication shall be implemented on the Personnel White Pages Directory and is optional for the Personnel White Pages Consumer. Simple authentication shall be implemented as described in LDAP v3 Section 4.2 Bind Operation. This authentication type is not recommended for use over networks that are not otherwise secured as the username and password are transferred in the clear. The use of SSL-Simple Authentication is a better choice.</w:t>
      </w:r>
    </w:p>
    <w:p w14:paraId="744563F2" w14:textId="77777777" w:rsidR="00BD6B97" w:rsidRPr="007A7659" w:rsidRDefault="00BD6B97">
      <w:r w:rsidRPr="007A7659">
        <w:t>SSL-Simple Authentication shall be implemented on the Personnel White Pages Directory and is optional for the Personnel White Pages Consumer. SSL-Simple Authentication is not defined in any normative text, but is consistently implemented and often referred to as “ldaps”. The PWP Consumer shall connect to port 636 using SSL against the PWP Directory Certificate. The LDAP v3 conversation then continues with Simple Authentication as defined in LDAP v3 Section 4.2 Bind Operation.</w:t>
      </w:r>
    </w:p>
    <w:p w14:paraId="25182398" w14:textId="77777777" w:rsidR="00BD6B97" w:rsidRPr="007A7659" w:rsidRDefault="00BD6B97">
      <w:r w:rsidRPr="007A7659">
        <w:t>PWP specifies read operations on personnel demographics. The use of bi-directional TLS authentication, such as that defined in ATNA Profile, is not necessary as this profile does not provide access to Protected Health Information (PHI). The use of SSL to cover the authentication and query process is sufficient in this Profile.</w:t>
      </w:r>
    </w:p>
    <w:p w14:paraId="2A1A36A4" w14:textId="77777777" w:rsidR="00BD6B97" w:rsidRPr="007A7659" w:rsidRDefault="00BD6B97">
      <w:pPr>
        <w:pStyle w:val="Heading5"/>
        <w:numPr>
          <w:ilvl w:val="4"/>
          <w:numId w:val="19"/>
        </w:numPr>
        <w:tabs>
          <w:tab w:val="left" w:pos="1008"/>
        </w:tabs>
        <w:rPr>
          <w:noProof w:val="0"/>
        </w:rPr>
      </w:pPr>
      <w:bookmarkStart w:id="3572" w:name="_Toc173916581"/>
      <w:bookmarkStart w:id="3573" w:name="_Toc174249083"/>
      <w:r w:rsidRPr="007A7659">
        <w:rPr>
          <w:noProof w:val="0"/>
        </w:rPr>
        <w:t>Base DN Discovery</w:t>
      </w:r>
      <w:bookmarkEnd w:id="3572"/>
      <w:bookmarkEnd w:id="3573"/>
    </w:p>
    <w:p w14:paraId="4AAF02CD" w14:textId="77777777" w:rsidR="00BD6B97" w:rsidRPr="007A7659" w:rsidRDefault="00BD6B97">
      <w:r w:rsidRPr="007A7659">
        <w:t>The Personnel White Pages represents a branch within the “LDAP” directory. Branches in LDAP are defined by a “Base DN”. The list of Base DNs that are provided by a LDAP directory can be found by doing a LDAP Query with a NULL (i.e., “”) Base DN, and ObjectClass=”DN”. The Personnel White Pages Directory shall contain a person object with the cn=”IHE-ITI-PWP”. The Personnel White Pages Consumer may thus search through the list of Base DNs that the LDAP Directory contains for this cn object. The Personnel White Pages Directory identified in this way shall contain person/inetOrgPerson objects that conform to the Query Personnel White Pages Directory Transaction.</w:t>
      </w:r>
    </w:p>
    <w:p w14:paraId="370B486B" w14:textId="77777777" w:rsidR="00BD6B97" w:rsidRPr="007A7659" w:rsidRDefault="00BD6B97">
      <w:r w:rsidRPr="007A7659">
        <w:t>Note: The first LDAP server that yields a result on the search for IHE-ITI-PWP can be used. There is no need to search further.</w:t>
      </w:r>
    </w:p>
    <w:p w14:paraId="46E5F176" w14:textId="77777777" w:rsidR="00BD6B97" w:rsidRPr="007A7659" w:rsidRDefault="00BD6B97">
      <w:pPr>
        <w:pStyle w:val="Heading5"/>
        <w:numPr>
          <w:ilvl w:val="4"/>
          <w:numId w:val="19"/>
        </w:numPr>
        <w:tabs>
          <w:tab w:val="left" w:pos="1008"/>
        </w:tabs>
        <w:rPr>
          <w:noProof w:val="0"/>
        </w:rPr>
      </w:pPr>
      <w:bookmarkStart w:id="3574" w:name="_Toc173916582"/>
      <w:bookmarkStart w:id="3575" w:name="_Toc174249084"/>
      <w:r w:rsidRPr="007A7659">
        <w:rPr>
          <w:noProof w:val="0"/>
        </w:rPr>
        <w:t>Query Encoding</w:t>
      </w:r>
      <w:bookmarkEnd w:id="3574"/>
      <w:bookmarkEnd w:id="3575"/>
    </w:p>
    <w:p w14:paraId="7E6D055E" w14:textId="77777777" w:rsidR="00BD6B97" w:rsidRPr="007A7659" w:rsidRDefault="00BD6B97">
      <w:r w:rsidRPr="007A7659">
        <w:t xml:space="preserve">Note that the LDAP transactions utilize UTF-8 encoding unless otherwise noted. The schema shown here is the commonly used schema found in X.500 Schema for LDAP and inetOrgPerson. Extensions beyond this schema are not recommended. The base schema must be preserved to ensure interoperability. Schema extensions shall not introduce attributes that duplicate the meaning of any attribute specified in this Profile. </w:t>
      </w:r>
    </w:p>
    <w:p w14:paraId="3773EE9F" w14:textId="77777777" w:rsidR="00BD6B97" w:rsidRPr="007A7659" w:rsidRDefault="00BD6B97">
      <w:r w:rsidRPr="007A7659">
        <w:t>These attributes are multi-valued unless explicitly defined as single-valued. At this time there is no universally implemented method to distinguish the purpose for any of the instances in a multi-valued attribute. The IHE recommends that the first entry contain the preferred value, and that applications use the first entry whenever a single value must be selected.</w:t>
      </w:r>
    </w:p>
    <w:p w14:paraId="75960CD2" w14:textId="77777777" w:rsidR="00BD6B97" w:rsidRPr="007A7659" w:rsidRDefault="00BD6B97">
      <w:r w:rsidRPr="007A7659">
        <w:t xml:space="preserve">The following table shows the attributes found in Person (OrganizationalPerson and ResidentialPerson) as defined in </w:t>
      </w:r>
      <w:r w:rsidR="008A6C66" w:rsidRPr="007A7659">
        <w:t>RFC</w:t>
      </w:r>
      <w:r w:rsidRPr="007A7659">
        <w:t xml:space="preserve">2256 and inetOrgPerson as defined in </w:t>
      </w:r>
      <w:r w:rsidR="008A6C66" w:rsidRPr="007A7659">
        <w:t>RFC</w:t>
      </w:r>
      <w:r w:rsidRPr="007A7659">
        <w:t xml:space="preserve">2798. The first three columns contain the definitions from the standards for reference. Within the table the </w:t>
      </w:r>
      <w:r w:rsidRPr="007A7659">
        <w:lastRenderedPageBreak/>
        <w:t xml:space="preserve">fourth column is the IHE recommendation for use with further discussion found in the fifth column. </w:t>
      </w:r>
    </w:p>
    <w:p w14:paraId="1876C3EF" w14:textId="77777777" w:rsidR="00BD6B97" w:rsidRPr="007A7659" w:rsidRDefault="00BD6B97">
      <w:r w:rsidRPr="007A7659">
        <w:t>KEY for IHE REQ Column:</w:t>
      </w:r>
    </w:p>
    <w:p w14:paraId="1F47742E" w14:textId="77777777" w:rsidR="00BD6B97" w:rsidRPr="007A7659" w:rsidRDefault="00BD6B97">
      <w:r w:rsidRPr="007A7659">
        <w:rPr>
          <w:rStyle w:val="BodyTextChar"/>
        </w:rPr>
        <w:t>R</w:t>
      </w:r>
      <w:r w:rsidRPr="007A7659">
        <w:t xml:space="preserve"> – The Personnel White Pages Directory shall contain valid values for these attributes. These values are critical to Healthcare workflow.</w:t>
      </w:r>
    </w:p>
    <w:p w14:paraId="1340BFB6" w14:textId="77777777" w:rsidR="00BD6B97" w:rsidRPr="007A7659" w:rsidRDefault="00BD6B97">
      <w:r w:rsidRPr="007A7659">
        <w:rPr>
          <w:rStyle w:val="BodyTextChar"/>
          <w:bCs/>
        </w:rPr>
        <w:t>R2</w:t>
      </w:r>
      <w:r w:rsidR="00B550E2" w:rsidRPr="007A7659">
        <w:rPr>
          <w:rStyle w:val="BodyTextChar"/>
          <w:bCs/>
        </w:rPr>
        <w:t xml:space="preserve"> </w:t>
      </w:r>
      <w:r w:rsidRPr="007A7659">
        <w:t xml:space="preserve">– The Personnel White Pages Directory shall contain valid values for these attributes if the value is available. These attributes are sufficiently useful that the provider should utilize it in the defined way. Personnel White Pages Consumers should expect that the information in these attributes are valid, but shall be robust to empty values. </w:t>
      </w:r>
    </w:p>
    <w:p w14:paraId="36076908" w14:textId="77777777" w:rsidR="00BD6B97" w:rsidRPr="007A7659" w:rsidRDefault="00BD6B97">
      <w:r w:rsidRPr="007A7659">
        <w:rPr>
          <w:rStyle w:val="BodyTextChar"/>
          <w:bCs/>
        </w:rPr>
        <w:t>O</w:t>
      </w:r>
      <w:r w:rsidRPr="007A7659">
        <w:t xml:space="preserve"> – The Personnel White Paged Directory may contain values for these optional attributes. The IHE has identified sufficiently useful purpose or defined an interoperable way to use the value. The IHE may profile these values in future profiles.</w:t>
      </w:r>
    </w:p>
    <w:p w14:paraId="55552F6C" w14:textId="77777777" w:rsidR="00BD6B97" w:rsidRPr="007A7659" w:rsidRDefault="00BD6B97">
      <w:r w:rsidRPr="007A7659">
        <w:rPr>
          <w:rStyle w:val="BodyTextChar"/>
          <w:bCs/>
        </w:rPr>
        <w:t>D</w:t>
      </w:r>
      <w:r w:rsidRPr="007A7659">
        <w:t xml:space="preserve"> – Although these attributes are defined in inetOrgPerson/Person, their use is discouraged. This is typically due to the attribute being obsolete, poorly implemented, or not available for query. </w:t>
      </w:r>
    </w:p>
    <w:p w14:paraId="40092211" w14:textId="77777777" w:rsidR="00BD6B97" w:rsidRPr="007A7659" w:rsidRDefault="00BD6B97">
      <w:pPr>
        <w:pStyle w:val="TableTitle"/>
      </w:pPr>
      <w:r w:rsidRPr="007A7659">
        <w:br w:type="page"/>
      </w:r>
      <w:r w:rsidRPr="007A7659">
        <w:lastRenderedPageBreak/>
        <w:t>Table 3.24.5-1: Attributes found in Person (OrganizationalPerson and ResidentialPerson)</w:t>
      </w:r>
    </w:p>
    <w:tbl>
      <w:tblPr>
        <w:tblW w:w="10075" w:type="dxa"/>
        <w:tblInd w:w="-107" w:type="dxa"/>
        <w:tblLayout w:type="fixed"/>
        <w:tblLook w:val="0000" w:firstRow="0" w:lastRow="0" w:firstColumn="0" w:lastColumn="0" w:noHBand="0" w:noVBand="0"/>
      </w:tblPr>
      <w:tblGrid>
        <w:gridCol w:w="2195"/>
        <w:gridCol w:w="1170"/>
        <w:gridCol w:w="3730"/>
        <w:gridCol w:w="860"/>
        <w:gridCol w:w="2120"/>
      </w:tblGrid>
      <w:tr w:rsidR="00BD6B97" w:rsidRPr="007A7659" w14:paraId="6CA517FB" w14:textId="77777777" w:rsidTr="001D3953">
        <w:trPr>
          <w:cantSplit/>
          <w:tblHeader/>
        </w:trPr>
        <w:tc>
          <w:tcPr>
            <w:tcW w:w="2195" w:type="dxa"/>
            <w:tcBorders>
              <w:top w:val="single" w:sz="4" w:space="0" w:color="000000"/>
              <w:left w:val="single" w:sz="4" w:space="0" w:color="000000"/>
              <w:bottom w:val="single" w:sz="4" w:space="0" w:color="000000"/>
            </w:tcBorders>
            <w:shd w:val="clear" w:color="auto" w:fill="E6E6E6"/>
          </w:tcPr>
          <w:p w14:paraId="396CCC3B" w14:textId="77777777" w:rsidR="00BD6B97" w:rsidRPr="007A7659" w:rsidRDefault="00BD6B97" w:rsidP="003C1EFA">
            <w:pPr>
              <w:pStyle w:val="TableEntryHeader"/>
            </w:pPr>
            <w:r w:rsidRPr="007A7659">
              <w:t>Attribute Name</w:t>
            </w:r>
          </w:p>
        </w:tc>
        <w:tc>
          <w:tcPr>
            <w:tcW w:w="1170" w:type="dxa"/>
            <w:tcBorders>
              <w:top w:val="single" w:sz="4" w:space="0" w:color="000000"/>
              <w:left w:val="single" w:sz="4" w:space="0" w:color="000000"/>
              <w:bottom w:val="single" w:sz="4" w:space="0" w:color="000000"/>
            </w:tcBorders>
            <w:shd w:val="clear" w:color="auto" w:fill="E6E6E6"/>
          </w:tcPr>
          <w:p w14:paraId="1DE3B60C" w14:textId="77777777" w:rsidR="00BD6B97" w:rsidRPr="007A7659" w:rsidRDefault="00BD6B97" w:rsidP="003C1EFA">
            <w:pPr>
              <w:pStyle w:val="TableEntryHeader"/>
            </w:pPr>
            <w:r w:rsidRPr="007A7659">
              <w:t xml:space="preserve">Source </w:t>
            </w:r>
          </w:p>
        </w:tc>
        <w:tc>
          <w:tcPr>
            <w:tcW w:w="3730" w:type="dxa"/>
            <w:tcBorders>
              <w:top w:val="single" w:sz="4" w:space="0" w:color="000000"/>
              <w:left w:val="single" w:sz="4" w:space="0" w:color="000000"/>
              <w:bottom w:val="single" w:sz="4" w:space="0" w:color="000000"/>
            </w:tcBorders>
            <w:shd w:val="clear" w:color="auto" w:fill="E6E6E6"/>
          </w:tcPr>
          <w:p w14:paraId="43CBB031" w14:textId="77777777" w:rsidR="00BD6B97" w:rsidRPr="007A7659" w:rsidRDefault="00BD6B97" w:rsidP="003C1EFA">
            <w:pPr>
              <w:pStyle w:val="TableEntryHeader"/>
              <w:numPr>
                <w:ilvl w:val="0"/>
                <w:numId w:val="42"/>
              </w:numPr>
            </w:pPr>
            <w:r w:rsidRPr="007A7659">
              <w:t>Definition</w:t>
            </w:r>
          </w:p>
          <w:p w14:paraId="78332CBA" w14:textId="77777777" w:rsidR="00BD6B97" w:rsidRPr="007A7659" w:rsidRDefault="00BD6B97" w:rsidP="003C1EFA">
            <w:pPr>
              <w:pStyle w:val="TableEntryHeader"/>
              <w:numPr>
                <w:ilvl w:val="0"/>
                <w:numId w:val="42"/>
              </w:numPr>
            </w:pPr>
            <w:r w:rsidRPr="007A7659">
              <w:t>Standard defined Optionality</w:t>
            </w:r>
          </w:p>
          <w:p w14:paraId="5E47CF1C" w14:textId="77777777" w:rsidR="00BD6B97" w:rsidRPr="007A7659" w:rsidRDefault="00BD6B97" w:rsidP="003C1EFA">
            <w:pPr>
              <w:pStyle w:val="TableEntryHeader"/>
              <w:numPr>
                <w:ilvl w:val="0"/>
                <w:numId w:val="42"/>
              </w:numPr>
            </w:pPr>
            <w:r w:rsidRPr="007A7659">
              <w:t>Description</w:t>
            </w:r>
          </w:p>
        </w:tc>
        <w:tc>
          <w:tcPr>
            <w:tcW w:w="860" w:type="dxa"/>
            <w:tcBorders>
              <w:top w:val="single" w:sz="4" w:space="0" w:color="000000"/>
              <w:left w:val="single" w:sz="4" w:space="0" w:color="000000"/>
              <w:bottom w:val="single" w:sz="4" w:space="0" w:color="000000"/>
            </w:tcBorders>
            <w:shd w:val="clear" w:color="auto" w:fill="E6E6E6"/>
          </w:tcPr>
          <w:p w14:paraId="03E1429D" w14:textId="77777777" w:rsidR="00BD6B97" w:rsidRPr="007A7659" w:rsidRDefault="00BD6B97" w:rsidP="003C1EFA">
            <w:pPr>
              <w:pStyle w:val="TableEntryHeader"/>
            </w:pPr>
            <w:r w:rsidRPr="007A7659">
              <w:t>IHE REQ</w:t>
            </w:r>
          </w:p>
        </w:tc>
        <w:tc>
          <w:tcPr>
            <w:tcW w:w="2120" w:type="dxa"/>
            <w:tcBorders>
              <w:top w:val="single" w:sz="4" w:space="0" w:color="000000"/>
              <w:left w:val="single" w:sz="4" w:space="0" w:color="000000"/>
              <w:bottom w:val="single" w:sz="4" w:space="0" w:color="000000"/>
              <w:right w:val="single" w:sz="4" w:space="0" w:color="000000"/>
            </w:tcBorders>
            <w:shd w:val="clear" w:color="auto" w:fill="E6E6E6"/>
          </w:tcPr>
          <w:p w14:paraId="73C5218D" w14:textId="77777777" w:rsidR="00BD6B97" w:rsidRPr="007A7659" w:rsidRDefault="00BD6B97" w:rsidP="003C1EFA">
            <w:pPr>
              <w:pStyle w:val="TableEntryHeader"/>
            </w:pPr>
            <w:r w:rsidRPr="007A7659">
              <w:t>IHE Comment</w:t>
            </w:r>
          </w:p>
        </w:tc>
      </w:tr>
      <w:tr w:rsidR="00BD6B97" w:rsidRPr="007A7659" w14:paraId="74AF69A4" w14:textId="77777777" w:rsidTr="001D3953">
        <w:trPr>
          <w:cantSplit/>
        </w:trPr>
        <w:tc>
          <w:tcPr>
            <w:tcW w:w="2195" w:type="dxa"/>
            <w:tcBorders>
              <w:left w:val="single" w:sz="4" w:space="0" w:color="000000"/>
              <w:bottom w:val="single" w:sz="4" w:space="0" w:color="000000"/>
            </w:tcBorders>
          </w:tcPr>
          <w:p w14:paraId="1495D878" w14:textId="77777777" w:rsidR="00BD6B97" w:rsidRPr="007A7659" w:rsidRDefault="00BD6B97" w:rsidP="007E3B51">
            <w:pPr>
              <w:pStyle w:val="TableEntry"/>
              <w:rPr>
                <w:noProof w:val="0"/>
              </w:rPr>
            </w:pPr>
            <w:r w:rsidRPr="007A7659">
              <w:rPr>
                <w:noProof w:val="0"/>
              </w:rPr>
              <w:t>aliasedObjectName</w:t>
            </w:r>
          </w:p>
        </w:tc>
        <w:tc>
          <w:tcPr>
            <w:tcW w:w="1170" w:type="dxa"/>
            <w:tcBorders>
              <w:left w:val="single" w:sz="4" w:space="0" w:color="000000"/>
              <w:bottom w:val="single" w:sz="4" w:space="0" w:color="000000"/>
            </w:tcBorders>
          </w:tcPr>
          <w:p w14:paraId="539E36CE"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7A9540D" w14:textId="77777777" w:rsidR="00BD6B97" w:rsidRPr="007A7659" w:rsidRDefault="00BD6B97" w:rsidP="007E3B51">
            <w:pPr>
              <w:pStyle w:val="TableEntry"/>
              <w:numPr>
                <w:ilvl w:val="0"/>
                <w:numId w:val="66"/>
              </w:numPr>
              <w:rPr>
                <w:noProof w:val="0"/>
              </w:rPr>
            </w:pPr>
            <w:r w:rsidRPr="007A7659">
              <w:rPr>
                <w:noProof w:val="0"/>
                <w:szCs w:val="18"/>
              </w:rPr>
              <w:t>Alias Object Name</w:t>
            </w:r>
          </w:p>
          <w:p w14:paraId="360A610C" w14:textId="77777777" w:rsidR="00BD6B97" w:rsidRPr="007A7659" w:rsidRDefault="00BD6B97" w:rsidP="007E3B51">
            <w:pPr>
              <w:pStyle w:val="TableEntry"/>
              <w:numPr>
                <w:ilvl w:val="0"/>
                <w:numId w:val="66"/>
              </w:numPr>
              <w:rPr>
                <w:noProof w:val="0"/>
              </w:rPr>
            </w:pPr>
            <w:r w:rsidRPr="007A7659">
              <w:rPr>
                <w:noProof w:val="0"/>
                <w:szCs w:val="18"/>
              </w:rPr>
              <w:t>Optional</w:t>
            </w:r>
          </w:p>
          <w:p w14:paraId="4739D99C"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The aliasedObjectName attribute is used by the directory service if the entry containing this attribute is an alias.</w:t>
            </w:r>
          </w:p>
        </w:tc>
        <w:tc>
          <w:tcPr>
            <w:tcW w:w="860" w:type="dxa"/>
            <w:tcBorders>
              <w:left w:val="single" w:sz="4" w:space="0" w:color="000000"/>
              <w:bottom w:val="single" w:sz="4" w:space="0" w:color="000000"/>
            </w:tcBorders>
          </w:tcPr>
          <w:p w14:paraId="115DFDC2"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DDCA4E9" w14:textId="77777777" w:rsidR="00BD6B97" w:rsidRPr="007A7659" w:rsidRDefault="00BD6B97" w:rsidP="007E3B51">
            <w:pPr>
              <w:pStyle w:val="TableEntry"/>
              <w:rPr>
                <w:noProof w:val="0"/>
              </w:rPr>
            </w:pPr>
          </w:p>
        </w:tc>
      </w:tr>
      <w:tr w:rsidR="00BD6B97" w:rsidRPr="007A7659" w14:paraId="5D860901" w14:textId="77777777" w:rsidTr="001D3953">
        <w:trPr>
          <w:cantSplit/>
        </w:trPr>
        <w:tc>
          <w:tcPr>
            <w:tcW w:w="2195" w:type="dxa"/>
            <w:tcBorders>
              <w:left w:val="single" w:sz="4" w:space="0" w:color="000000"/>
              <w:bottom w:val="single" w:sz="4" w:space="0" w:color="000000"/>
            </w:tcBorders>
          </w:tcPr>
          <w:p w14:paraId="0874A11B" w14:textId="2D1C17F0" w:rsidR="00BD6B97" w:rsidRPr="007A7659" w:rsidRDefault="009F77DD" w:rsidP="007E3B51">
            <w:pPr>
              <w:pStyle w:val="TableEntry"/>
              <w:rPr>
                <w:noProof w:val="0"/>
              </w:rPr>
            </w:pPr>
            <w:r>
              <w:rPr>
                <w:noProof w:val="0"/>
              </w:rPr>
              <w:t>a</w:t>
            </w:r>
            <w:r w:rsidR="00BD6B97" w:rsidRPr="007A7659">
              <w:rPr>
                <w:noProof w:val="0"/>
              </w:rPr>
              <w:t>udio</w:t>
            </w:r>
          </w:p>
        </w:tc>
        <w:tc>
          <w:tcPr>
            <w:tcW w:w="1170" w:type="dxa"/>
            <w:tcBorders>
              <w:left w:val="single" w:sz="4" w:space="0" w:color="000000"/>
              <w:bottom w:val="single" w:sz="4" w:space="0" w:color="000000"/>
            </w:tcBorders>
          </w:tcPr>
          <w:p w14:paraId="7D554B4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C357453" w14:textId="77777777" w:rsidR="00BD6B97" w:rsidRPr="007A7659" w:rsidRDefault="00BD6B97" w:rsidP="007E3B51">
            <w:pPr>
              <w:pStyle w:val="TableEntry"/>
              <w:numPr>
                <w:ilvl w:val="0"/>
                <w:numId w:val="66"/>
              </w:numPr>
              <w:rPr>
                <w:noProof w:val="0"/>
              </w:rPr>
            </w:pPr>
            <w:r w:rsidRPr="007A7659">
              <w:rPr>
                <w:noProof w:val="0"/>
                <w:szCs w:val="18"/>
              </w:rPr>
              <w:t>Audio</w:t>
            </w:r>
          </w:p>
          <w:p w14:paraId="39BC8179" w14:textId="77777777" w:rsidR="00BD6B97" w:rsidRPr="007A7659" w:rsidRDefault="00BD6B97" w:rsidP="007E3B51">
            <w:pPr>
              <w:pStyle w:val="TableEntry"/>
              <w:numPr>
                <w:ilvl w:val="0"/>
                <w:numId w:val="66"/>
              </w:numPr>
              <w:rPr>
                <w:noProof w:val="0"/>
              </w:rPr>
            </w:pPr>
            <w:r w:rsidRPr="007A7659">
              <w:rPr>
                <w:noProof w:val="0"/>
                <w:szCs w:val="18"/>
              </w:rPr>
              <w:t>Optional</w:t>
            </w:r>
          </w:p>
          <w:p w14:paraId="0FBFD953"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Not well defined</w:t>
            </w:r>
          </w:p>
        </w:tc>
        <w:tc>
          <w:tcPr>
            <w:tcW w:w="860" w:type="dxa"/>
            <w:tcBorders>
              <w:left w:val="single" w:sz="4" w:space="0" w:color="000000"/>
              <w:bottom w:val="single" w:sz="4" w:space="0" w:color="000000"/>
            </w:tcBorders>
          </w:tcPr>
          <w:p w14:paraId="4E00FAE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A54648" w14:textId="77777777" w:rsidR="00BD6B97" w:rsidRPr="007A7659" w:rsidRDefault="00BD6B97" w:rsidP="007E3B51">
            <w:pPr>
              <w:pStyle w:val="TableEntry"/>
              <w:rPr>
                <w:noProof w:val="0"/>
              </w:rPr>
            </w:pPr>
            <w:r w:rsidRPr="007A7659">
              <w:rPr>
                <w:noProof w:val="0"/>
              </w:rPr>
              <w:t xml:space="preserve">The audio format defined is obsolete. </w:t>
            </w:r>
          </w:p>
        </w:tc>
      </w:tr>
      <w:tr w:rsidR="00BD6B97" w:rsidRPr="007A7659" w14:paraId="64ADA054" w14:textId="77777777" w:rsidTr="001D3953">
        <w:trPr>
          <w:cantSplit/>
        </w:trPr>
        <w:tc>
          <w:tcPr>
            <w:tcW w:w="2195" w:type="dxa"/>
            <w:tcBorders>
              <w:left w:val="single" w:sz="4" w:space="0" w:color="000000"/>
              <w:bottom w:val="single" w:sz="4" w:space="0" w:color="000000"/>
            </w:tcBorders>
          </w:tcPr>
          <w:p w14:paraId="7A1444D3" w14:textId="77777777" w:rsidR="00BD6B97" w:rsidRPr="007A7659" w:rsidRDefault="00BD6B97" w:rsidP="007E3B51">
            <w:pPr>
              <w:pStyle w:val="TableEntry"/>
              <w:rPr>
                <w:noProof w:val="0"/>
              </w:rPr>
            </w:pPr>
            <w:r w:rsidRPr="007A7659">
              <w:rPr>
                <w:noProof w:val="0"/>
              </w:rPr>
              <w:t>businessCategory</w:t>
            </w:r>
          </w:p>
        </w:tc>
        <w:tc>
          <w:tcPr>
            <w:tcW w:w="1170" w:type="dxa"/>
            <w:tcBorders>
              <w:left w:val="single" w:sz="4" w:space="0" w:color="000000"/>
              <w:bottom w:val="single" w:sz="4" w:space="0" w:color="000000"/>
            </w:tcBorders>
          </w:tcPr>
          <w:p w14:paraId="76A14E35"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5423553" w14:textId="77777777" w:rsidR="00BD6B97" w:rsidRPr="007A7659" w:rsidRDefault="00BD6B97" w:rsidP="007E3B51">
            <w:pPr>
              <w:pStyle w:val="TableEntry"/>
              <w:numPr>
                <w:ilvl w:val="0"/>
                <w:numId w:val="66"/>
              </w:numPr>
              <w:rPr>
                <w:noProof w:val="0"/>
              </w:rPr>
            </w:pPr>
            <w:r w:rsidRPr="007A7659">
              <w:rPr>
                <w:noProof w:val="0"/>
                <w:szCs w:val="18"/>
              </w:rPr>
              <w:t>Business Category</w:t>
            </w:r>
          </w:p>
          <w:p w14:paraId="7804848B" w14:textId="77777777" w:rsidR="00BD6B97" w:rsidRPr="007A7659" w:rsidRDefault="00BD6B97" w:rsidP="007E3B51">
            <w:pPr>
              <w:pStyle w:val="TableEntry"/>
              <w:numPr>
                <w:ilvl w:val="0"/>
                <w:numId w:val="66"/>
              </w:numPr>
              <w:rPr>
                <w:noProof w:val="0"/>
              </w:rPr>
            </w:pPr>
            <w:r w:rsidRPr="007A7659">
              <w:rPr>
                <w:noProof w:val="0"/>
                <w:szCs w:val="18"/>
              </w:rPr>
              <w:t>Optional</w:t>
            </w:r>
          </w:p>
          <w:p w14:paraId="605DCF1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describes the kind of business performed by an organization</w:t>
            </w:r>
          </w:p>
        </w:tc>
        <w:tc>
          <w:tcPr>
            <w:tcW w:w="860" w:type="dxa"/>
            <w:tcBorders>
              <w:left w:val="single" w:sz="4" w:space="0" w:color="000000"/>
              <w:bottom w:val="single" w:sz="4" w:space="0" w:color="000000"/>
            </w:tcBorders>
          </w:tcPr>
          <w:p w14:paraId="09DDA1B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917120" w14:textId="77777777" w:rsidR="00BD6B97" w:rsidRPr="007A7659" w:rsidRDefault="00BD6B97" w:rsidP="007E3B51">
            <w:pPr>
              <w:pStyle w:val="TableEntry"/>
              <w:rPr>
                <w:noProof w:val="0"/>
              </w:rPr>
            </w:pPr>
            <w:r w:rsidRPr="007A7659">
              <w:rPr>
                <w:noProof w:val="0"/>
              </w:rPr>
              <w:t>Not well defined</w:t>
            </w:r>
          </w:p>
        </w:tc>
      </w:tr>
      <w:tr w:rsidR="00BD6B97" w:rsidRPr="007A7659" w14:paraId="118F95E4" w14:textId="77777777" w:rsidTr="001D3953">
        <w:trPr>
          <w:cantSplit/>
        </w:trPr>
        <w:tc>
          <w:tcPr>
            <w:tcW w:w="2195" w:type="dxa"/>
            <w:tcBorders>
              <w:left w:val="single" w:sz="4" w:space="0" w:color="000000"/>
              <w:bottom w:val="single" w:sz="4" w:space="0" w:color="000000"/>
            </w:tcBorders>
          </w:tcPr>
          <w:p w14:paraId="73ECB032" w14:textId="29CF1DA4" w:rsidR="00BD6B97" w:rsidRPr="007A7659" w:rsidRDefault="00A11ADB" w:rsidP="007E3B51">
            <w:pPr>
              <w:pStyle w:val="TableEntry"/>
              <w:rPr>
                <w:noProof w:val="0"/>
              </w:rPr>
            </w:pPr>
            <w:bookmarkStart w:id="3576" w:name="OLE_LINK34"/>
            <w:bookmarkStart w:id="3577" w:name="OLE_LINK35"/>
            <w:bookmarkStart w:id="3578" w:name="_Hlk519762904"/>
            <w:r>
              <w:rPr>
                <w:noProof w:val="0"/>
              </w:rPr>
              <w:t>c</w:t>
            </w:r>
            <w:r w:rsidR="00BD6B97" w:rsidRPr="007A7659">
              <w:rPr>
                <w:noProof w:val="0"/>
              </w:rPr>
              <w:t>arLicense</w:t>
            </w:r>
            <w:bookmarkEnd w:id="3576"/>
            <w:bookmarkEnd w:id="3577"/>
          </w:p>
        </w:tc>
        <w:tc>
          <w:tcPr>
            <w:tcW w:w="1170" w:type="dxa"/>
            <w:tcBorders>
              <w:left w:val="single" w:sz="4" w:space="0" w:color="000000"/>
              <w:bottom w:val="single" w:sz="4" w:space="0" w:color="000000"/>
            </w:tcBorders>
          </w:tcPr>
          <w:p w14:paraId="5A306DC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EEFDEEF" w14:textId="77777777" w:rsidR="00BD6B97" w:rsidRPr="007A7659" w:rsidRDefault="00BD6B97" w:rsidP="007E3B51">
            <w:pPr>
              <w:pStyle w:val="TableEntry"/>
              <w:numPr>
                <w:ilvl w:val="0"/>
                <w:numId w:val="66"/>
              </w:numPr>
              <w:rPr>
                <w:noProof w:val="0"/>
              </w:rPr>
            </w:pPr>
            <w:r w:rsidRPr="007A7659">
              <w:rPr>
                <w:noProof w:val="0"/>
                <w:szCs w:val="18"/>
              </w:rPr>
              <w:t>Vehicle license or registration plate</w:t>
            </w:r>
          </w:p>
          <w:p w14:paraId="23482B6D" w14:textId="77777777" w:rsidR="00BD6B97" w:rsidRPr="007A7659" w:rsidRDefault="00BD6B97" w:rsidP="007E3B51">
            <w:pPr>
              <w:pStyle w:val="TableEntry"/>
              <w:numPr>
                <w:ilvl w:val="0"/>
                <w:numId w:val="66"/>
              </w:numPr>
              <w:rPr>
                <w:noProof w:val="0"/>
              </w:rPr>
            </w:pPr>
            <w:r w:rsidRPr="007A7659">
              <w:rPr>
                <w:noProof w:val="0"/>
                <w:szCs w:val="18"/>
              </w:rPr>
              <w:t>Optional</w:t>
            </w:r>
          </w:p>
          <w:p w14:paraId="22B6BBB5" w14:textId="77777777" w:rsidR="00BD6B97" w:rsidRPr="007A7659" w:rsidRDefault="00BD6B97" w:rsidP="007E3B51">
            <w:pPr>
              <w:pStyle w:val="TableEntry"/>
              <w:numPr>
                <w:ilvl w:val="0"/>
                <w:numId w:val="66"/>
              </w:numPr>
              <w:rPr>
                <w:noProof w:val="0"/>
              </w:rPr>
            </w:pPr>
            <w:r w:rsidRPr="007A7659">
              <w:rPr>
                <w:noProof w:val="0"/>
                <w:szCs w:val="18"/>
              </w:rPr>
              <w:t>Used to record the values of the license or registration plate associated with an individual</w:t>
            </w:r>
          </w:p>
          <w:p w14:paraId="574BD0B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6ABC246)</w:t>
            </w:r>
          </w:p>
        </w:tc>
        <w:tc>
          <w:tcPr>
            <w:tcW w:w="860" w:type="dxa"/>
            <w:tcBorders>
              <w:left w:val="single" w:sz="4" w:space="0" w:color="000000"/>
              <w:bottom w:val="single" w:sz="4" w:space="0" w:color="000000"/>
            </w:tcBorders>
          </w:tcPr>
          <w:p w14:paraId="1291EA2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2D0711A" w14:textId="77777777" w:rsidR="00BD6B97" w:rsidRPr="007A7659" w:rsidRDefault="00BD6B97" w:rsidP="007E3B51">
            <w:pPr>
              <w:pStyle w:val="TableEntry"/>
              <w:rPr>
                <w:noProof w:val="0"/>
              </w:rPr>
            </w:pPr>
          </w:p>
        </w:tc>
      </w:tr>
      <w:bookmarkEnd w:id="3578"/>
      <w:tr w:rsidR="00BD6B97" w:rsidRPr="007A7659" w14:paraId="03F1D305" w14:textId="77777777" w:rsidTr="001D3953">
        <w:trPr>
          <w:cantSplit/>
        </w:trPr>
        <w:tc>
          <w:tcPr>
            <w:tcW w:w="2195" w:type="dxa"/>
            <w:tcBorders>
              <w:left w:val="single" w:sz="4" w:space="0" w:color="000000"/>
              <w:bottom w:val="single" w:sz="4" w:space="0" w:color="000000"/>
            </w:tcBorders>
          </w:tcPr>
          <w:p w14:paraId="4C75FC15" w14:textId="60EAD972" w:rsidR="00BD6B97" w:rsidRPr="007A7659" w:rsidRDefault="009F77DD" w:rsidP="007E3B51">
            <w:pPr>
              <w:pStyle w:val="TableEntry"/>
              <w:rPr>
                <w:noProof w:val="0"/>
                <w:szCs w:val="18"/>
              </w:rPr>
            </w:pPr>
            <w:r>
              <w:rPr>
                <w:noProof w:val="0"/>
                <w:szCs w:val="18"/>
              </w:rPr>
              <w:t>c</w:t>
            </w:r>
            <w:r w:rsidR="00BD6B97" w:rsidRPr="007A7659">
              <w:rPr>
                <w:noProof w:val="0"/>
                <w:szCs w:val="18"/>
              </w:rPr>
              <w:t>n</w:t>
            </w:r>
          </w:p>
        </w:tc>
        <w:tc>
          <w:tcPr>
            <w:tcW w:w="1170" w:type="dxa"/>
            <w:tcBorders>
              <w:left w:val="single" w:sz="4" w:space="0" w:color="000000"/>
              <w:bottom w:val="single" w:sz="4" w:space="0" w:color="000000"/>
            </w:tcBorders>
          </w:tcPr>
          <w:p w14:paraId="6554A192"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2256</w:t>
            </w:r>
          </w:p>
        </w:tc>
        <w:tc>
          <w:tcPr>
            <w:tcW w:w="3730" w:type="dxa"/>
            <w:tcBorders>
              <w:left w:val="single" w:sz="4" w:space="0" w:color="000000"/>
              <w:bottom w:val="single" w:sz="4" w:space="0" w:color="000000"/>
            </w:tcBorders>
          </w:tcPr>
          <w:p w14:paraId="7AC7461C" w14:textId="77777777" w:rsidR="00BD6B97" w:rsidRPr="007A7659" w:rsidRDefault="00BD6B97" w:rsidP="007E3B51">
            <w:pPr>
              <w:pStyle w:val="TableEntry"/>
              <w:numPr>
                <w:ilvl w:val="0"/>
                <w:numId w:val="66"/>
              </w:numPr>
              <w:rPr>
                <w:noProof w:val="0"/>
              </w:rPr>
            </w:pPr>
            <w:r w:rsidRPr="007A7659">
              <w:rPr>
                <w:noProof w:val="0"/>
                <w:szCs w:val="18"/>
              </w:rPr>
              <w:t>Common Name</w:t>
            </w:r>
          </w:p>
          <w:p w14:paraId="49D9ABD7" w14:textId="77777777" w:rsidR="00BD6B97" w:rsidRPr="007A7659" w:rsidRDefault="00BD6B97" w:rsidP="007E3B51">
            <w:pPr>
              <w:pStyle w:val="TableEntry"/>
              <w:numPr>
                <w:ilvl w:val="0"/>
                <w:numId w:val="66"/>
              </w:numPr>
              <w:rPr>
                <w:noProof w:val="0"/>
              </w:rPr>
            </w:pPr>
            <w:r w:rsidRPr="007A7659">
              <w:rPr>
                <w:noProof w:val="0"/>
                <w:szCs w:val="18"/>
              </w:rPr>
              <w:t>Required</w:t>
            </w:r>
          </w:p>
          <w:p w14:paraId="3EA220C3" w14:textId="77777777" w:rsidR="00BD6B97" w:rsidRPr="007A7659" w:rsidRDefault="00BD6B97" w:rsidP="007E3B51">
            <w:pPr>
              <w:pStyle w:val="TableEntry"/>
              <w:numPr>
                <w:ilvl w:val="0"/>
                <w:numId w:val="66"/>
              </w:numPr>
              <w:rPr>
                <w:noProof w:val="0"/>
              </w:rPr>
            </w:pPr>
            <w:r w:rsidRPr="007A7659">
              <w:rPr>
                <w:noProof w:val="0"/>
                <w:szCs w:val="18"/>
              </w:rPr>
              <w:t>This is the X.500 commonName attribute, which contains a name of an object. If the user is a person, it is typically the person's full name.</w:t>
            </w:r>
          </w:p>
          <w:p w14:paraId="6CCFA185"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Barbara Jensen)</w:t>
            </w:r>
          </w:p>
        </w:tc>
        <w:tc>
          <w:tcPr>
            <w:tcW w:w="860" w:type="dxa"/>
            <w:tcBorders>
              <w:left w:val="single" w:sz="4" w:space="0" w:color="000000"/>
              <w:bottom w:val="single" w:sz="4" w:space="0" w:color="000000"/>
            </w:tcBorders>
          </w:tcPr>
          <w:p w14:paraId="74744C7F" w14:textId="77777777" w:rsidR="00BD6B97" w:rsidRPr="007A7659" w:rsidRDefault="00BD6B97" w:rsidP="007E3B51">
            <w:pPr>
              <w:pStyle w:val="TableEntry"/>
              <w:rPr>
                <w:noProof w:val="0"/>
                <w:szCs w:val="18"/>
              </w:rPr>
            </w:pPr>
            <w:r w:rsidRPr="007A7659">
              <w:rPr>
                <w:noProof w:val="0"/>
                <w:szCs w:val="18"/>
              </w:rPr>
              <w:t>R</w:t>
            </w:r>
          </w:p>
        </w:tc>
        <w:tc>
          <w:tcPr>
            <w:tcW w:w="2120" w:type="dxa"/>
            <w:tcBorders>
              <w:left w:val="single" w:sz="4" w:space="0" w:color="000000"/>
              <w:bottom w:val="single" w:sz="4" w:space="0" w:color="000000"/>
              <w:right w:val="single" w:sz="4" w:space="0" w:color="000000"/>
            </w:tcBorders>
          </w:tcPr>
          <w:p w14:paraId="2CA7949B" w14:textId="77777777" w:rsidR="00BD6B97" w:rsidRPr="007A7659" w:rsidRDefault="00BD6B97" w:rsidP="007E3B51">
            <w:pPr>
              <w:pStyle w:val="TableEntry"/>
              <w:rPr>
                <w:noProof w:val="0"/>
                <w:szCs w:val="18"/>
              </w:rPr>
            </w:pPr>
            <w:r w:rsidRPr="007A7659">
              <w:rPr>
                <w:noProof w:val="0"/>
                <w:szCs w:val="18"/>
              </w:rPr>
              <w:t xml:space="preserve">See </w:t>
            </w:r>
            <w:r w:rsidR="00211645" w:rsidRPr="007A7659">
              <w:rPr>
                <w:noProof w:val="0"/>
                <w:szCs w:val="18"/>
              </w:rPr>
              <w:t>Section</w:t>
            </w:r>
            <w:r w:rsidRPr="007A7659">
              <w:rPr>
                <w:noProof w:val="0"/>
                <w:szCs w:val="18"/>
              </w:rPr>
              <w:t xml:space="preserve"> 3.24.5.2.3.1 Use of language tag and HL7 Name Data Type</w:t>
            </w:r>
          </w:p>
          <w:p w14:paraId="33FCCA83" w14:textId="77777777" w:rsidR="00BD6B97" w:rsidRPr="007A7659" w:rsidRDefault="00BD6B97" w:rsidP="007E3B51">
            <w:pPr>
              <w:pStyle w:val="TableEntry"/>
              <w:rPr>
                <w:noProof w:val="0"/>
                <w:szCs w:val="18"/>
              </w:rPr>
            </w:pPr>
          </w:p>
        </w:tc>
      </w:tr>
      <w:tr w:rsidR="00BD6B97" w:rsidRPr="007A7659" w14:paraId="11228099" w14:textId="77777777" w:rsidTr="001D3953">
        <w:trPr>
          <w:cantSplit/>
        </w:trPr>
        <w:tc>
          <w:tcPr>
            <w:tcW w:w="2195" w:type="dxa"/>
            <w:tcBorders>
              <w:left w:val="single" w:sz="4" w:space="0" w:color="000000"/>
              <w:bottom w:val="single" w:sz="4" w:space="0" w:color="000000"/>
            </w:tcBorders>
          </w:tcPr>
          <w:p w14:paraId="6F39089B" w14:textId="77777777" w:rsidR="00BD6B97" w:rsidRPr="007A7659" w:rsidRDefault="00BD6B97" w:rsidP="007E3B51">
            <w:pPr>
              <w:pStyle w:val="TableEntry"/>
              <w:rPr>
                <w:noProof w:val="0"/>
                <w:szCs w:val="18"/>
              </w:rPr>
            </w:pPr>
            <w:r w:rsidRPr="007A7659">
              <w:rPr>
                <w:noProof w:val="0"/>
                <w:szCs w:val="18"/>
              </w:rPr>
              <w:t>departmentNumber</w:t>
            </w:r>
          </w:p>
        </w:tc>
        <w:tc>
          <w:tcPr>
            <w:tcW w:w="1170" w:type="dxa"/>
            <w:tcBorders>
              <w:left w:val="single" w:sz="4" w:space="0" w:color="000000"/>
              <w:bottom w:val="single" w:sz="4" w:space="0" w:color="000000"/>
            </w:tcBorders>
          </w:tcPr>
          <w:p w14:paraId="7A0C1F70"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3E1EF2B7" w14:textId="77777777" w:rsidR="00BD6B97" w:rsidRPr="007A7659" w:rsidRDefault="00BD6B97" w:rsidP="007E3B51">
            <w:pPr>
              <w:pStyle w:val="TableEntry"/>
              <w:numPr>
                <w:ilvl w:val="0"/>
                <w:numId w:val="66"/>
              </w:numPr>
              <w:rPr>
                <w:noProof w:val="0"/>
              </w:rPr>
            </w:pPr>
            <w:r w:rsidRPr="007A7659">
              <w:rPr>
                <w:noProof w:val="0"/>
                <w:szCs w:val="18"/>
              </w:rPr>
              <w:t>Department Number</w:t>
            </w:r>
          </w:p>
          <w:p w14:paraId="44522707" w14:textId="77777777" w:rsidR="00BD6B97" w:rsidRPr="007A7659" w:rsidRDefault="00BD6B97" w:rsidP="007E3B51">
            <w:pPr>
              <w:pStyle w:val="TableEntry"/>
              <w:numPr>
                <w:ilvl w:val="0"/>
                <w:numId w:val="66"/>
              </w:numPr>
              <w:rPr>
                <w:noProof w:val="0"/>
              </w:rPr>
            </w:pPr>
            <w:r w:rsidRPr="007A7659">
              <w:rPr>
                <w:noProof w:val="0"/>
                <w:szCs w:val="18"/>
              </w:rPr>
              <w:t>Optional</w:t>
            </w:r>
          </w:p>
          <w:p w14:paraId="1EB01B80" w14:textId="77777777" w:rsidR="00BD6B97" w:rsidRPr="007A7659" w:rsidRDefault="00BD6B97" w:rsidP="007E3B51">
            <w:pPr>
              <w:pStyle w:val="TableEntry"/>
              <w:numPr>
                <w:ilvl w:val="0"/>
                <w:numId w:val="66"/>
              </w:numPr>
              <w:rPr>
                <w:noProof w:val="0"/>
              </w:rPr>
            </w:pPr>
            <w:r w:rsidRPr="007A7659">
              <w:rPr>
                <w:noProof w:val="0"/>
                <w:szCs w:val="18"/>
              </w:rPr>
              <w:t>Identifies a department within an organization. This can be numeric or alphanumeric</w:t>
            </w:r>
          </w:p>
          <w:p w14:paraId="651BBCD0"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Radiology)</w:t>
            </w:r>
          </w:p>
        </w:tc>
        <w:tc>
          <w:tcPr>
            <w:tcW w:w="860" w:type="dxa"/>
            <w:tcBorders>
              <w:left w:val="single" w:sz="4" w:space="0" w:color="000000"/>
              <w:bottom w:val="single" w:sz="4" w:space="0" w:color="000000"/>
            </w:tcBorders>
          </w:tcPr>
          <w:p w14:paraId="7427640E" w14:textId="77777777" w:rsidR="00BD6B97" w:rsidRPr="007A7659" w:rsidRDefault="00BD6B97" w:rsidP="007E3B51">
            <w:pPr>
              <w:pStyle w:val="TableEntry"/>
              <w:rPr>
                <w:noProof w:val="0"/>
                <w:szCs w:val="18"/>
              </w:rPr>
            </w:pPr>
            <w:r w:rsidRPr="007A7659">
              <w:rPr>
                <w:noProof w:val="0"/>
                <w:szCs w:val="18"/>
              </w:rPr>
              <w:t>O</w:t>
            </w:r>
          </w:p>
        </w:tc>
        <w:tc>
          <w:tcPr>
            <w:tcW w:w="2120" w:type="dxa"/>
            <w:tcBorders>
              <w:left w:val="single" w:sz="4" w:space="0" w:color="000000"/>
              <w:bottom w:val="single" w:sz="4" w:space="0" w:color="000000"/>
              <w:right w:val="single" w:sz="4" w:space="0" w:color="000000"/>
            </w:tcBorders>
          </w:tcPr>
          <w:p w14:paraId="26366DE4" w14:textId="77777777" w:rsidR="00BD6B97" w:rsidRPr="007A7659" w:rsidRDefault="00BD6B97" w:rsidP="007E3B51">
            <w:pPr>
              <w:pStyle w:val="TableEntry"/>
              <w:rPr>
                <w:noProof w:val="0"/>
                <w:szCs w:val="18"/>
              </w:rPr>
            </w:pPr>
          </w:p>
        </w:tc>
      </w:tr>
      <w:tr w:rsidR="00BD6B97" w:rsidRPr="007A7659" w14:paraId="31BB84CD" w14:textId="77777777" w:rsidTr="001D3953">
        <w:trPr>
          <w:cantSplit/>
        </w:trPr>
        <w:tc>
          <w:tcPr>
            <w:tcW w:w="2195" w:type="dxa"/>
            <w:tcBorders>
              <w:left w:val="single" w:sz="4" w:space="0" w:color="000000"/>
              <w:bottom w:val="single" w:sz="4" w:space="0" w:color="000000"/>
            </w:tcBorders>
          </w:tcPr>
          <w:p w14:paraId="73AC2CF8" w14:textId="2CA4CA66" w:rsidR="00BD6B97" w:rsidRPr="007A7659" w:rsidRDefault="009F77DD" w:rsidP="007E3B51">
            <w:pPr>
              <w:pStyle w:val="TableEntry"/>
              <w:rPr>
                <w:noProof w:val="0"/>
                <w:szCs w:val="18"/>
              </w:rPr>
            </w:pPr>
            <w:r>
              <w:rPr>
                <w:noProof w:val="0"/>
                <w:szCs w:val="18"/>
              </w:rPr>
              <w:t>d</w:t>
            </w:r>
            <w:r w:rsidR="00BD6B97" w:rsidRPr="007A7659">
              <w:rPr>
                <w:noProof w:val="0"/>
                <w:szCs w:val="18"/>
              </w:rPr>
              <w:t>escription</w:t>
            </w:r>
          </w:p>
        </w:tc>
        <w:tc>
          <w:tcPr>
            <w:tcW w:w="1170" w:type="dxa"/>
            <w:tcBorders>
              <w:left w:val="single" w:sz="4" w:space="0" w:color="000000"/>
              <w:bottom w:val="single" w:sz="4" w:space="0" w:color="000000"/>
            </w:tcBorders>
          </w:tcPr>
          <w:p w14:paraId="2F46198F"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F4F5958" w14:textId="77777777" w:rsidR="00BD6B97" w:rsidRPr="007A7659" w:rsidRDefault="00BD6B97" w:rsidP="007E3B51">
            <w:pPr>
              <w:pStyle w:val="TableEntry"/>
              <w:numPr>
                <w:ilvl w:val="0"/>
                <w:numId w:val="66"/>
              </w:numPr>
              <w:rPr>
                <w:noProof w:val="0"/>
              </w:rPr>
            </w:pPr>
            <w:r w:rsidRPr="007A7659">
              <w:rPr>
                <w:noProof w:val="0"/>
                <w:szCs w:val="18"/>
              </w:rPr>
              <w:t>Description</w:t>
            </w:r>
          </w:p>
          <w:p w14:paraId="12234902" w14:textId="77777777" w:rsidR="00BD6B97" w:rsidRPr="007A7659" w:rsidRDefault="00BD6B97" w:rsidP="007E3B51">
            <w:pPr>
              <w:pStyle w:val="TableEntry"/>
              <w:numPr>
                <w:ilvl w:val="0"/>
                <w:numId w:val="66"/>
              </w:numPr>
              <w:rPr>
                <w:noProof w:val="0"/>
              </w:rPr>
            </w:pPr>
            <w:r w:rsidRPr="007A7659">
              <w:rPr>
                <w:noProof w:val="0"/>
                <w:szCs w:val="18"/>
              </w:rPr>
              <w:t>Optional</w:t>
            </w:r>
          </w:p>
          <w:p w14:paraId="6EB4828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contains a human-readable description of the object.</w:t>
            </w:r>
          </w:p>
        </w:tc>
        <w:tc>
          <w:tcPr>
            <w:tcW w:w="860" w:type="dxa"/>
            <w:tcBorders>
              <w:left w:val="single" w:sz="4" w:space="0" w:color="000000"/>
              <w:bottom w:val="single" w:sz="4" w:space="0" w:color="000000"/>
            </w:tcBorders>
          </w:tcPr>
          <w:p w14:paraId="1DFF7238" w14:textId="77777777" w:rsidR="00BD6B97" w:rsidRPr="007A7659" w:rsidRDefault="00BD6B97" w:rsidP="007E3B51">
            <w:pPr>
              <w:pStyle w:val="TableEntry"/>
              <w:rPr>
                <w:noProof w:val="0"/>
                <w:szCs w:val="18"/>
              </w:rPr>
            </w:pPr>
            <w:r w:rsidRPr="007A7659">
              <w:rPr>
                <w:noProof w:val="0"/>
                <w:szCs w:val="18"/>
              </w:rPr>
              <w:t>D</w:t>
            </w:r>
          </w:p>
          <w:p w14:paraId="6BCDA2C9" w14:textId="77777777" w:rsidR="00BD6B97" w:rsidRPr="007A7659" w:rsidRDefault="00BD6B97" w:rsidP="007E3B51">
            <w:pPr>
              <w:pStyle w:val="TableEntry"/>
              <w:rPr>
                <w:noProof w:val="0"/>
                <w:szCs w:val="18"/>
              </w:rPr>
            </w:pPr>
          </w:p>
        </w:tc>
        <w:tc>
          <w:tcPr>
            <w:tcW w:w="2120" w:type="dxa"/>
            <w:tcBorders>
              <w:left w:val="single" w:sz="4" w:space="0" w:color="000000"/>
              <w:bottom w:val="single" w:sz="4" w:space="0" w:color="000000"/>
              <w:right w:val="single" w:sz="4" w:space="0" w:color="000000"/>
            </w:tcBorders>
          </w:tcPr>
          <w:p w14:paraId="4AEAEE0F" w14:textId="77777777" w:rsidR="00BD6B97" w:rsidRPr="007A7659" w:rsidRDefault="00BD6B97" w:rsidP="007E3B51">
            <w:pPr>
              <w:pStyle w:val="TableEntry"/>
              <w:rPr>
                <w:noProof w:val="0"/>
                <w:szCs w:val="18"/>
              </w:rPr>
            </w:pPr>
          </w:p>
        </w:tc>
      </w:tr>
      <w:tr w:rsidR="00BD6B97" w:rsidRPr="007A7659" w14:paraId="5CB4EC8C" w14:textId="77777777" w:rsidTr="001D3953">
        <w:trPr>
          <w:cantSplit/>
        </w:trPr>
        <w:tc>
          <w:tcPr>
            <w:tcW w:w="2195" w:type="dxa"/>
            <w:tcBorders>
              <w:left w:val="single" w:sz="4" w:space="0" w:color="000000"/>
              <w:bottom w:val="single" w:sz="4" w:space="0" w:color="000000"/>
            </w:tcBorders>
          </w:tcPr>
          <w:p w14:paraId="01E26DAA" w14:textId="77777777" w:rsidR="00BD6B97" w:rsidRPr="007A7659" w:rsidRDefault="00BD6B97" w:rsidP="007E3B51">
            <w:pPr>
              <w:pStyle w:val="TableEntry"/>
              <w:rPr>
                <w:noProof w:val="0"/>
              </w:rPr>
            </w:pPr>
            <w:r w:rsidRPr="007A7659">
              <w:rPr>
                <w:noProof w:val="0"/>
              </w:rPr>
              <w:t>destinationIndicator</w:t>
            </w:r>
          </w:p>
        </w:tc>
        <w:tc>
          <w:tcPr>
            <w:tcW w:w="1170" w:type="dxa"/>
            <w:tcBorders>
              <w:left w:val="single" w:sz="4" w:space="0" w:color="000000"/>
              <w:bottom w:val="single" w:sz="4" w:space="0" w:color="000000"/>
            </w:tcBorders>
          </w:tcPr>
          <w:p w14:paraId="6695C74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B0AFBAA" w14:textId="77777777" w:rsidR="00BD6B97" w:rsidRPr="007A7659" w:rsidRDefault="00BD6B97" w:rsidP="007E3B51">
            <w:pPr>
              <w:pStyle w:val="TableEntry"/>
              <w:numPr>
                <w:ilvl w:val="0"/>
                <w:numId w:val="66"/>
              </w:numPr>
              <w:rPr>
                <w:noProof w:val="0"/>
              </w:rPr>
            </w:pPr>
            <w:r w:rsidRPr="007A7659">
              <w:rPr>
                <w:noProof w:val="0"/>
                <w:szCs w:val="18"/>
              </w:rPr>
              <w:t>Destination Indicator</w:t>
            </w:r>
          </w:p>
          <w:p w14:paraId="0F655F75" w14:textId="77777777" w:rsidR="00BD6B97" w:rsidRPr="007A7659" w:rsidRDefault="00BD6B97" w:rsidP="007E3B51">
            <w:pPr>
              <w:pStyle w:val="TableEntry"/>
              <w:numPr>
                <w:ilvl w:val="0"/>
                <w:numId w:val="66"/>
              </w:numPr>
              <w:rPr>
                <w:noProof w:val="0"/>
              </w:rPr>
            </w:pPr>
            <w:r w:rsidRPr="007A7659">
              <w:rPr>
                <w:noProof w:val="0"/>
                <w:szCs w:val="18"/>
              </w:rPr>
              <w:t>Optional</w:t>
            </w:r>
          </w:p>
          <w:p w14:paraId="3F0BD5E8"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is used for the telegram service</w:t>
            </w:r>
          </w:p>
        </w:tc>
        <w:tc>
          <w:tcPr>
            <w:tcW w:w="860" w:type="dxa"/>
            <w:tcBorders>
              <w:left w:val="single" w:sz="4" w:space="0" w:color="000000"/>
              <w:bottom w:val="single" w:sz="4" w:space="0" w:color="000000"/>
            </w:tcBorders>
          </w:tcPr>
          <w:p w14:paraId="441A0D48"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67C617E" w14:textId="77777777" w:rsidR="00BD6B97" w:rsidRPr="007A7659" w:rsidRDefault="00BD6B97" w:rsidP="007E3B51">
            <w:pPr>
              <w:pStyle w:val="TableEntry"/>
              <w:rPr>
                <w:noProof w:val="0"/>
              </w:rPr>
            </w:pPr>
            <w:r w:rsidRPr="007A7659">
              <w:rPr>
                <w:noProof w:val="0"/>
              </w:rPr>
              <w:t>Originally defined as part of telegram addressing.</w:t>
            </w:r>
          </w:p>
        </w:tc>
      </w:tr>
      <w:tr w:rsidR="00BD6B97" w:rsidRPr="007A7659" w14:paraId="56DC1065" w14:textId="77777777" w:rsidTr="001D3953">
        <w:trPr>
          <w:cantSplit/>
        </w:trPr>
        <w:tc>
          <w:tcPr>
            <w:tcW w:w="2195" w:type="dxa"/>
            <w:tcBorders>
              <w:left w:val="single" w:sz="4" w:space="0" w:color="000000"/>
              <w:bottom w:val="single" w:sz="4" w:space="0" w:color="000000"/>
            </w:tcBorders>
          </w:tcPr>
          <w:p w14:paraId="23E3A588" w14:textId="77777777" w:rsidR="00BD6B97" w:rsidRPr="007A7659" w:rsidRDefault="00BD6B97" w:rsidP="007E3B51">
            <w:pPr>
              <w:pStyle w:val="TableEntry"/>
              <w:rPr>
                <w:noProof w:val="0"/>
              </w:rPr>
            </w:pPr>
            <w:r w:rsidRPr="007A7659">
              <w:rPr>
                <w:noProof w:val="0"/>
              </w:rPr>
              <w:lastRenderedPageBreak/>
              <w:t>displayName</w:t>
            </w:r>
          </w:p>
        </w:tc>
        <w:tc>
          <w:tcPr>
            <w:tcW w:w="1170" w:type="dxa"/>
            <w:tcBorders>
              <w:left w:val="single" w:sz="4" w:space="0" w:color="000000"/>
              <w:bottom w:val="single" w:sz="4" w:space="0" w:color="000000"/>
            </w:tcBorders>
          </w:tcPr>
          <w:p w14:paraId="6F5210B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A594E06" w14:textId="77777777" w:rsidR="00BD6B97" w:rsidRPr="007A7659" w:rsidRDefault="00BD6B97" w:rsidP="007E3B51">
            <w:pPr>
              <w:pStyle w:val="TableEntry"/>
              <w:numPr>
                <w:ilvl w:val="0"/>
                <w:numId w:val="81"/>
              </w:numPr>
              <w:rPr>
                <w:noProof w:val="0"/>
              </w:rPr>
            </w:pPr>
            <w:r w:rsidRPr="007A7659">
              <w:rPr>
                <w:noProof w:val="0"/>
                <w:szCs w:val="18"/>
              </w:rPr>
              <w:t>Display Name</w:t>
            </w:r>
          </w:p>
          <w:p w14:paraId="0F12FF8B" w14:textId="77777777" w:rsidR="00BD6B97" w:rsidRPr="007A7659" w:rsidRDefault="00BD6B97" w:rsidP="007E3B51">
            <w:pPr>
              <w:pStyle w:val="TableEntry"/>
              <w:numPr>
                <w:ilvl w:val="0"/>
                <w:numId w:val="81"/>
              </w:numPr>
              <w:rPr>
                <w:noProof w:val="0"/>
              </w:rPr>
            </w:pPr>
            <w:r w:rsidRPr="007A7659">
              <w:rPr>
                <w:noProof w:val="0"/>
                <w:szCs w:val="18"/>
              </w:rPr>
              <w:t>Optional</w:t>
            </w:r>
          </w:p>
          <w:p w14:paraId="66E23649" w14:textId="77777777" w:rsidR="00BD6B97" w:rsidRPr="007A7659" w:rsidRDefault="00BD6B97" w:rsidP="007E3B51">
            <w:pPr>
              <w:pStyle w:val="TableEntry"/>
              <w:numPr>
                <w:ilvl w:val="0"/>
                <w:numId w:val="81"/>
              </w:numPr>
              <w:rPr>
                <w:noProof w:val="0"/>
              </w:rPr>
            </w:pPr>
            <w:r w:rsidRPr="007A7659">
              <w:rPr>
                <w:noProof w:val="0"/>
                <w:szCs w:val="18"/>
              </w:rPr>
              <w:t>Singular</w:t>
            </w:r>
          </w:p>
          <w:p w14:paraId="0F49709B" w14:textId="77777777" w:rsidR="00BD6B97" w:rsidRPr="007A7659" w:rsidRDefault="00BD6B97" w:rsidP="007E3B51">
            <w:pPr>
              <w:pStyle w:val="TableEntry"/>
              <w:numPr>
                <w:ilvl w:val="0"/>
                <w:numId w:val="81"/>
              </w:numPr>
              <w:rPr>
                <w:noProof w:val="0"/>
              </w:rPr>
            </w:pPr>
            <w:r w:rsidRPr="007A7659">
              <w:rPr>
                <w:noProof w:val="0"/>
                <w:szCs w:val="18"/>
              </w:rPr>
              <w:t xml:space="preserve">When displaying a person’s name, especially within a one-line summary list, it is useful to be able to identify a name to be used. Since other attribute types such as 'cn' are multivalued, an additional attribute type is needed. Display name is defined for this purpose. </w:t>
            </w:r>
          </w:p>
          <w:p w14:paraId="0F7194DF" w14:textId="77777777" w:rsidR="00BD6B97" w:rsidRPr="007A7659" w:rsidRDefault="00BD6B97" w:rsidP="007E3B51">
            <w:pPr>
              <w:pStyle w:val="TableEntry"/>
              <w:numPr>
                <w:ilvl w:val="0"/>
                <w:numId w:val="81"/>
              </w:numPr>
              <w:rPr>
                <w:rFonts w:ascii="Arial" w:hAnsi="Arial"/>
                <w:b/>
                <w:noProof w:val="0"/>
                <w:kern w:val="28"/>
                <w:szCs w:val="18"/>
              </w:rPr>
            </w:pPr>
            <w:r w:rsidRPr="007A7659">
              <w:rPr>
                <w:noProof w:val="0"/>
                <w:szCs w:val="18"/>
              </w:rPr>
              <w:t>(e.g., Babs Jensen)</w:t>
            </w:r>
          </w:p>
        </w:tc>
        <w:tc>
          <w:tcPr>
            <w:tcW w:w="860" w:type="dxa"/>
            <w:tcBorders>
              <w:left w:val="single" w:sz="4" w:space="0" w:color="000000"/>
              <w:bottom w:val="single" w:sz="4" w:space="0" w:color="000000"/>
            </w:tcBorders>
          </w:tcPr>
          <w:p w14:paraId="1368E916"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3AC29BB4" w14:textId="77777777" w:rsidR="00BD6B97" w:rsidRPr="007A7659" w:rsidRDefault="00BD6B97" w:rsidP="007E3B51">
            <w:pPr>
              <w:pStyle w:val="TableEntry"/>
              <w:rPr>
                <w:noProof w:val="0"/>
              </w:rPr>
            </w:pPr>
          </w:p>
        </w:tc>
      </w:tr>
      <w:tr w:rsidR="00BD6B97" w:rsidRPr="007A7659" w14:paraId="481CD97B" w14:textId="77777777" w:rsidTr="001D3953">
        <w:trPr>
          <w:cantSplit/>
        </w:trPr>
        <w:tc>
          <w:tcPr>
            <w:tcW w:w="2195" w:type="dxa"/>
            <w:tcBorders>
              <w:left w:val="single" w:sz="4" w:space="0" w:color="000000"/>
              <w:bottom w:val="single" w:sz="4" w:space="0" w:color="000000"/>
            </w:tcBorders>
          </w:tcPr>
          <w:p w14:paraId="536DE1E2" w14:textId="77777777" w:rsidR="00BD6B97" w:rsidRPr="007A7659" w:rsidRDefault="00BD6B97" w:rsidP="007E3B51">
            <w:pPr>
              <w:pStyle w:val="TableEntry"/>
              <w:rPr>
                <w:noProof w:val="0"/>
              </w:rPr>
            </w:pPr>
            <w:r w:rsidRPr="007A7659">
              <w:rPr>
                <w:noProof w:val="0"/>
              </w:rPr>
              <w:t>employeeNumber</w:t>
            </w:r>
          </w:p>
        </w:tc>
        <w:tc>
          <w:tcPr>
            <w:tcW w:w="1170" w:type="dxa"/>
            <w:tcBorders>
              <w:left w:val="single" w:sz="4" w:space="0" w:color="000000"/>
              <w:bottom w:val="single" w:sz="4" w:space="0" w:color="000000"/>
            </w:tcBorders>
          </w:tcPr>
          <w:p w14:paraId="397F8A3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CE66E7E" w14:textId="77777777" w:rsidR="00BD6B97" w:rsidRPr="007A7659" w:rsidRDefault="00BD6B97" w:rsidP="007E3B51">
            <w:pPr>
              <w:pStyle w:val="TableEntry"/>
              <w:numPr>
                <w:ilvl w:val="0"/>
                <w:numId w:val="65"/>
              </w:numPr>
              <w:rPr>
                <w:noProof w:val="0"/>
              </w:rPr>
            </w:pPr>
            <w:r w:rsidRPr="007A7659">
              <w:rPr>
                <w:noProof w:val="0"/>
                <w:szCs w:val="18"/>
              </w:rPr>
              <w:t>Employee Number</w:t>
            </w:r>
          </w:p>
          <w:p w14:paraId="5F29C40B" w14:textId="77777777" w:rsidR="00BD6B97" w:rsidRPr="007A7659" w:rsidRDefault="00BD6B97" w:rsidP="007E3B51">
            <w:pPr>
              <w:pStyle w:val="TableEntry"/>
              <w:numPr>
                <w:ilvl w:val="0"/>
                <w:numId w:val="65"/>
              </w:numPr>
              <w:rPr>
                <w:noProof w:val="0"/>
              </w:rPr>
            </w:pPr>
            <w:r w:rsidRPr="007A7659">
              <w:rPr>
                <w:noProof w:val="0"/>
                <w:szCs w:val="18"/>
              </w:rPr>
              <w:t>Optional</w:t>
            </w:r>
          </w:p>
          <w:p w14:paraId="6052C5F7" w14:textId="77777777" w:rsidR="00BD6B97" w:rsidRPr="007A7659" w:rsidRDefault="00BD6B97" w:rsidP="007E3B51">
            <w:pPr>
              <w:pStyle w:val="TableEntry"/>
              <w:numPr>
                <w:ilvl w:val="0"/>
                <w:numId w:val="65"/>
              </w:numPr>
              <w:rPr>
                <w:noProof w:val="0"/>
              </w:rPr>
            </w:pPr>
            <w:r w:rsidRPr="007A7659">
              <w:rPr>
                <w:noProof w:val="0"/>
                <w:szCs w:val="18"/>
              </w:rPr>
              <w:t>Singular</w:t>
            </w:r>
          </w:p>
          <w:p w14:paraId="62818B1E" w14:textId="77777777" w:rsidR="00BD6B97" w:rsidRPr="007A7659" w:rsidRDefault="00BD6B97" w:rsidP="007E3B51">
            <w:pPr>
              <w:pStyle w:val="TableEntry"/>
              <w:numPr>
                <w:ilvl w:val="0"/>
                <w:numId w:val="65"/>
              </w:numPr>
              <w:rPr>
                <w:noProof w:val="0"/>
              </w:rPr>
            </w:pPr>
            <w:r w:rsidRPr="007A7659">
              <w:rPr>
                <w:noProof w:val="0"/>
                <w:szCs w:val="18"/>
              </w:rPr>
              <w:t>Numeric or alphanumeric identifier assigned to a person, typically based on order of hire or association with an organization.</w:t>
            </w:r>
          </w:p>
          <w:p w14:paraId="1EC2D771"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42)</w:t>
            </w:r>
          </w:p>
        </w:tc>
        <w:tc>
          <w:tcPr>
            <w:tcW w:w="860" w:type="dxa"/>
            <w:tcBorders>
              <w:left w:val="single" w:sz="4" w:space="0" w:color="000000"/>
              <w:bottom w:val="single" w:sz="4" w:space="0" w:color="000000"/>
            </w:tcBorders>
          </w:tcPr>
          <w:p w14:paraId="33CFBFD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43FFD1B5" w14:textId="77777777" w:rsidR="00BD6B97" w:rsidRPr="007A7659" w:rsidRDefault="00BD6B97" w:rsidP="007E3B51">
            <w:pPr>
              <w:pStyle w:val="TableEntry"/>
              <w:rPr>
                <w:noProof w:val="0"/>
              </w:rPr>
            </w:pPr>
          </w:p>
        </w:tc>
      </w:tr>
      <w:tr w:rsidR="00BD6B97" w:rsidRPr="007A7659" w14:paraId="04D2A89C" w14:textId="77777777" w:rsidTr="001D3953">
        <w:trPr>
          <w:cantSplit/>
        </w:trPr>
        <w:tc>
          <w:tcPr>
            <w:tcW w:w="2195" w:type="dxa"/>
            <w:tcBorders>
              <w:left w:val="single" w:sz="4" w:space="0" w:color="000000"/>
              <w:bottom w:val="single" w:sz="4" w:space="0" w:color="000000"/>
            </w:tcBorders>
          </w:tcPr>
          <w:p w14:paraId="15D01D87" w14:textId="77777777" w:rsidR="00BD6B97" w:rsidRPr="007A7659" w:rsidRDefault="00BD6B97" w:rsidP="007E3B51">
            <w:pPr>
              <w:pStyle w:val="TableEntry"/>
              <w:rPr>
                <w:noProof w:val="0"/>
              </w:rPr>
            </w:pPr>
            <w:r w:rsidRPr="007A7659">
              <w:rPr>
                <w:noProof w:val="0"/>
              </w:rPr>
              <w:t>employeeType</w:t>
            </w:r>
          </w:p>
        </w:tc>
        <w:tc>
          <w:tcPr>
            <w:tcW w:w="1170" w:type="dxa"/>
            <w:tcBorders>
              <w:left w:val="single" w:sz="4" w:space="0" w:color="000000"/>
              <w:bottom w:val="single" w:sz="4" w:space="0" w:color="000000"/>
            </w:tcBorders>
          </w:tcPr>
          <w:p w14:paraId="6C096F5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101A916" w14:textId="77777777" w:rsidR="00BD6B97" w:rsidRPr="007A7659" w:rsidRDefault="00BD6B97" w:rsidP="007E3B51">
            <w:pPr>
              <w:pStyle w:val="TableEntry"/>
              <w:numPr>
                <w:ilvl w:val="0"/>
                <w:numId w:val="65"/>
              </w:numPr>
              <w:rPr>
                <w:noProof w:val="0"/>
              </w:rPr>
            </w:pPr>
            <w:r w:rsidRPr="007A7659">
              <w:rPr>
                <w:noProof w:val="0"/>
                <w:szCs w:val="18"/>
              </w:rPr>
              <w:t>Employee Type</w:t>
            </w:r>
          </w:p>
          <w:p w14:paraId="77C07F4A" w14:textId="77777777" w:rsidR="00BD6B97" w:rsidRPr="007A7659" w:rsidRDefault="00BD6B97" w:rsidP="007E3B51">
            <w:pPr>
              <w:pStyle w:val="TableEntry"/>
              <w:numPr>
                <w:ilvl w:val="0"/>
                <w:numId w:val="65"/>
              </w:numPr>
              <w:rPr>
                <w:noProof w:val="0"/>
              </w:rPr>
            </w:pPr>
            <w:r w:rsidRPr="007A7659">
              <w:rPr>
                <w:noProof w:val="0"/>
                <w:szCs w:val="18"/>
              </w:rPr>
              <w:t>Optional</w:t>
            </w:r>
          </w:p>
          <w:p w14:paraId="2EE032F8" w14:textId="77777777" w:rsidR="00BD6B97" w:rsidRPr="007A7659" w:rsidRDefault="00BD6B97" w:rsidP="007E3B51">
            <w:pPr>
              <w:pStyle w:val="TableEntry"/>
              <w:numPr>
                <w:ilvl w:val="0"/>
                <w:numId w:val="65"/>
              </w:numPr>
              <w:rPr>
                <w:noProof w:val="0"/>
              </w:rPr>
            </w:pPr>
            <w:r w:rsidRPr="007A7659">
              <w:rPr>
                <w:noProof w:val="0"/>
                <w:szCs w:val="18"/>
              </w:rPr>
              <w:t>Used to identify the employer to employee relationship. Typical values used will be "Contractor", "Employee", "Intern", "Temp", "External", and "Unknown" but any value may be used.</w:t>
            </w:r>
          </w:p>
          <w:p w14:paraId="6A101BF3"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External)</w:t>
            </w:r>
          </w:p>
        </w:tc>
        <w:tc>
          <w:tcPr>
            <w:tcW w:w="860" w:type="dxa"/>
            <w:tcBorders>
              <w:left w:val="single" w:sz="4" w:space="0" w:color="000000"/>
              <w:bottom w:val="single" w:sz="4" w:space="0" w:color="000000"/>
            </w:tcBorders>
          </w:tcPr>
          <w:p w14:paraId="070D1A8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CBFCAC5" w14:textId="77777777" w:rsidR="00BD6B97" w:rsidRPr="007A7659" w:rsidRDefault="00BD6B97" w:rsidP="007E3B51">
            <w:pPr>
              <w:pStyle w:val="TableEntry"/>
              <w:rPr>
                <w:noProof w:val="0"/>
              </w:rPr>
            </w:pPr>
          </w:p>
        </w:tc>
      </w:tr>
      <w:tr w:rsidR="00BD6B97" w:rsidRPr="007A7659" w14:paraId="1C896601" w14:textId="77777777" w:rsidTr="001D3953">
        <w:trPr>
          <w:cantSplit/>
        </w:trPr>
        <w:tc>
          <w:tcPr>
            <w:tcW w:w="2195" w:type="dxa"/>
            <w:tcBorders>
              <w:left w:val="single" w:sz="4" w:space="0" w:color="000000"/>
              <w:bottom w:val="single" w:sz="4" w:space="0" w:color="000000"/>
            </w:tcBorders>
          </w:tcPr>
          <w:p w14:paraId="209B0F43" w14:textId="77777777" w:rsidR="00BD6B97" w:rsidRPr="007A7659" w:rsidRDefault="00BD6B97" w:rsidP="007E3B51">
            <w:pPr>
              <w:pStyle w:val="TableEntry"/>
              <w:rPr>
                <w:noProof w:val="0"/>
              </w:rPr>
            </w:pPr>
            <w:r w:rsidRPr="007A7659">
              <w:rPr>
                <w:noProof w:val="0"/>
              </w:rPr>
              <w:t>facsimileTelephoneNumber</w:t>
            </w:r>
          </w:p>
        </w:tc>
        <w:tc>
          <w:tcPr>
            <w:tcW w:w="1170" w:type="dxa"/>
            <w:tcBorders>
              <w:left w:val="single" w:sz="4" w:space="0" w:color="000000"/>
              <w:bottom w:val="single" w:sz="4" w:space="0" w:color="000000"/>
            </w:tcBorders>
          </w:tcPr>
          <w:p w14:paraId="77A545B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A708F85" w14:textId="77777777" w:rsidR="00BD6B97" w:rsidRPr="007A7659" w:rsidRDefault="00BD6B97" w:rsidP="007E3B51">
            <w:pPr>
              <w:pStyle w:val="TableEntry"/>
              <w:numPr>
                <w:ilvl w:val="0"/>
                <w:numId w:val="65"/>
              </w:numPr>
              <w:rPr>
                <w:noProof w:val="0"/>
              </w:rPr>
            </w:pPr>
            <w:r w:rsidRPr="007A7659">
              <w:rPr>
                <w:noProof w:val="0"/>
                <w:szCs w:val="18"/>
              </w:rPr>
              <w:t>FAX Number</w:t>
            </w:r>
          </w:p>
          <w:p w14:paraId="6B3E958A" w14:textId="77777777" w:rsidR="00BD6B97" w:rsidRPr="007A7659" w:rsidRDefault="00BD6B97" w:rsidP="007E3B51">
            <w:pPr>
              <w:pStyle w:val="TableEntry"/>
              <w:numPr>
                <w:ilvl w:val="0"/>
                <w:numId w:val="65"/>
              </w:numPr>
              <w:rPr>
                <w:noProof w:val="0"/>
              </w:rPr>
            </w:pPr>
            <w:r w:rsidRPr="007A7659">
              <w:rPr>
                <w:noProof w:val="0"/>
                <w:szCs w:val="18"/>
              </w:rPr>
              <w:t>Optional</w:t>
            </w:r>
          </w:p>
          <w:p w14:paraId="5AFBC020" w14:textId="77777777" w:rsidR="00BD6B97" w:rsidRPr="007A7659" w:rsidRDefault="00BD6B97" w:rsidP="007E3B51">
            <w:pPr>
              <w:pStyle w:val="TableEntry"/>
              <w:numPr>
                <w:ilvl w:val="0"/>
                <w:numId w:val="65"/>
              </w:numPr>
              <w:rPr>
                <w:noProof w:val="0"/>
              </w:rPr>
            </w:pPr>
            <w:r w:rsidRPr="007A7659">
              <w:rPr>
                <w:noProof w:val="0"/>
                <w:szCs w:val="18"/>
              </w:rPr>
              <w:t>A value of this attribute is a telephone number for a facsimile terminal (and, optionally, its parameters).</w:t>
            </w:r>
          </w:p>
          <w:p w14:paraId="0706622C"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1992)</w:t>
            </w:r>
          </w:p>
        </w:tc>
        <w:tc>
          <w:tcPr>
            <w:tcW w:w="860" w:type="dxa"/>
            <w:tcBorders>
              <w:left w:val="single" w:sz="4" w:space="0" w:color="000000"/>
              <w:bottom w:val="single" w:sz="4" w:space="0" w:color="000000"/>
            </w:tcBorders>
          </w:tcPr>
          <w:p w14:paraId="1AF0DD9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571DF1F"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3027C518" w14:textId="77777777" w:rsidTr="001D3953">
        <w:trPr>
          <w:cantSplit/>
        </w:trPr>
        <w:tc>
          <w:tcPr>
            <w:tcW w:w="2195" w:type="dxa"/>
            <w:tcBorders>
              <w:left w:val="single" w:sz="4" w:space="0" w:color="000000"/>
              <w:bottom w:val="single" w:sz="4" w:space="0" w:color="000000"/>
            </w:tcBorders>
          </w:tcPr>
          <w:p w14:paraId="5E1B019D" w14:textId="48F578AE" w:rsidR="00BD6B97" w:rsidRPr="007A7659" w:rsidRDefault="00925975" w:rsidP="007E3B51">
            <w:pPr>
              <w:pStyle w:val="TableEntry"/>
              <w:rPr>
                <w:noProof w:val="0"/>
              </w:rPr>
            </w:pPr>
            <w:bookmarkStart w:id="3579" w:name="_Hlk519762277"/>
            <w:r>
              <w:rPr>
                <w:noProof w:val="0"/>
              </w:rPr>
              <w:t>g</w:t>
            </w:r>
            <w:r w:rsidRPr="007A7659">
              <w:rPr>
                <w:noProof w:val="0"/>
              </w:rPr>
              <w:t>ivenName</w:t>
            </w:r>
          </w:p>
        </w:tc>
        <w:tc>
          <w:tcPr>
            <w:tcW w:w="1170" w:type="dxa"/>
            <w:tcBorders>
              <w:left w:val="single" w:sz="4" w:space="0" w:color="000000"/>
              <w:bottom w:val="single" w:sz="4" w:space="0" w:color="000000"/>
            </w:tcBorders>
          </w:tcPr>
          <w:p w14:paraId="4D19C8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1259A11" w14:textId="77777777" w:rsidR="00BD6B97" w:rsidRPr="007A7659" w:rsidRDefault="00BD6B97" w:rsidP="007E3B51">
            <w:pPr>
              <w:pStyle w:val="TableEntry"/>
              <w:numPr>
                <w:ilvl w:val="0"/>
                <w:numId w:val="65"/>
              </w:numPr>
              <w:rPr>
                <w:noProof w:val="0"/>
              </w:rPr>
            </w:pPr>
            <w:r w:rsidRPr="007A7659">
              <w:rPr>
                <w:noProof w:val="0"/>
                <w:szCs w:val="18"/>
              </w:rPr>
              <w:t>Name</w:t>
            </w:r>
          </w:p>
          <w:p w14:paraId="4A94808D" w14:textId="77777777" w:rsidR="00BD6B97" w:rsidRPr="007A7659" w:rsidRDefault="00BD6B97" w:rsidP="007E3B51">
            <w:pPr>
              <w:pStyle w:val="TableEntry"/>
              <w:numPr>
                <w:ilvl w:val="0"/>
                <w:numId w:val="65"/>
              </w:numPr>
              <w:rPr>
                <w:noProof w:val="0"/>
              </w:rPr>
            </w:pPr>
            <w:r w:rsidRPr="007A7659">
              <w:rPr>
                <w:noProof w:val="0"/>
                <w:szCs w:val="18"/>
              </w:rPr>
              <w:t>Optional</w:t>
            </w:r>
          </w:p>
          <w:p w14:paraId="3E147D29" w14:textId="77777777" w:rsidR="00BD6B97" w:rsidRPr="007A7659" w:rsidRDefault="00BD6B97" w:rsidP="007E3B51">
            <w:pPr>
              <w:pStyle w:val="TableEntry"/>
              <w:numPr>
                <w:ilvl w:val="0"/>
                <w:numId w:val="65"/>
              </w:numPr>
              <w:rPr>
                <w:noProof w:val="0"/>
              </w:rPr>
            </w:pPr>
            <w:r w:rsidRPr="007A7659">
              <w:rPr>
                <w:noProof w:val="0"/>
                <w:szCs w:val="18"/>
              </w:rPr>
              <w:t>The givenName attribute is used to hold the part of a person's name which is not their surname nor middle name.</w:t>
            </w:r>
          </w:p>
          <w:p w14:paraId="331262DD"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Barbara)</w:t>
            </w:r>
          </w:p>
        </w:tc>
        <w:tc>
          <w:tcPr>
            <w:tcW w:w="860" w:type="dxa"/>
            <w:tcBorders>
              <w:left w:val="single" w:sz="4" w:space="0" w:color="000000"/>
              <w:bottom w:val="single" w:sz="4" w:space="0" w:color="000000"/>
            </w:tcBorders>
          </w:tcPr>
          <w:p w14:paraId="6367916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740E898" w14:textId="77777777" w:rsidR="00BD6B97" w:rsidRPr="007A7659" w:rsidRDefault="00BD6B97" w:rsidP="007E3B51">
            <w:pPr>
              <w:pStyle w:val="TableEntry"/>
              <w:rPr>
                <w:noProof w:val="0"/>
              </w:rPr>
            </w:pPr>
          </w:p>
        </w:tc>
      </w:tr>
      <w:bookmarkEnd w:id="3579"/>
      <w:tr w:rsidR="00BD6B97" w:rsidRPr="007A7659" w14:paraId="599E9511" w14:textId="77777777" w:rsidTr="001D3953">
        <w:trPr>
          <w:cantSplit/>
        </w:trPr>
        <w:tc>
          <w:tcPr>
            <w:tcW w:w="2195" w:type="dxa"/>
            <w:tcBorders>
              <w:left w:val="single" w:sz="4" w:space="0" w:color="000000"/>
              <w:bottom w:val="single" w:sz="4" w:space="0" w:color="000000"/>
            </w:tcBorders>
          </w:tcPr>
          <w:p w14:paraId="00C0F434" w14:textId="77777777" w:rsidR="00BD6B97" w:rsidRPr="007A7659" w:rsidRDefault="00BD6B97" w:rsidP="007E3B51">
            <w:pPr>
              <w:pStyle w:val="TableEntry"/>
              <w:rPr>
                <w:noProof w:val="0"/>
              </w:rPr>
            </w:pPr>
            <w:r w:rsidRPr="007A7659">
              <w:rPr>
                <w:noProof w:val="0"/>
              </w:rPr>
              <w:t>homePhone</w:t>
            </w:r>
          </w:p>
        </w:tc>
        <w:tc>
          <w:tcPr>
            <w:tcW w:w="1170" w:type="dxa"/>
            <w:tcBorders>
              <w:left w:val="single" w:sz="4" w:space="0" w:color="000000"/>
              <w:bottom w:val="single" w:sz="4" w:space="0" w:color="000000"/>
            </w:tcBorders>
          </w:tcPr>
          <w:p w14:paraId="056511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114F1F92" w14:textId="77777777" w:rsidR="00BD6B97" w:rsidRPr="007A7659" w:rsidRDefault="00BD6B97" w:rsidP="007E3B51">
            <w:pPr>
              <w:pStyle w:val="TableEntry"/>
              <w:numPr>
                <w:ilvl w:val="0"/>
                <w:numId w:val="65"/>
              </w:numPr>
              <w:rPr>
                <w:noProof w:val="0"/>
              </w:rPr>
            </w:pPr>
            <w:r w:rsidRPr="007A7659">
              <w:rPr>
                <w:noProof w:val="0"/>
                <w:szCs w:val="18"/>
              </w:rPr>
              <w:t>Home Phone</w:t>
            </w:r>
          </w:p>
          <w:p w14:paraId="237AD753" w14:textId="77777777" w:rsidR="00BD6B97" w:rsidRPr="007A7659" w:rsidRDefault="00BD6B97" w:rsidP="007E3B51">
            <w:pPr>
              <w:pStyle w:val="TableEntry"/>
              <w:numPr>
                <w:ilvl w:val="0"/>
                <w:numId w:val="65"/>
              </w:numPr>
              <w:rPr>
                <w:noProof w:val="0"/>
              </w:rPr>
            </w:pPr>
            <w:r w:rsidRPr="007A7659">
              <w:rPr>
                <w:noProof w:val="0"/>
                <w:szCs w:val="18"/>
              </w:rPr>
              <w:t>Optional</w:t>
            </w:r>
          </w:p>
          <w:p w14:paraId="3AA356F6"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1862)</w:t>
            </w:r>
          </w:p>
        </w:tc>
        <w:tc>
          <w:tcPr>
            <w:tcW w:w="860" w:type="dxa"/>
            <w:tcBorders>
              <w:left w:val="single" w:sz="4" w:space="0" w:color="000000"/>
              <w:bottom w:val="single" w:sz="4" w:space="0" w:color="000000"/>
            </w:tcBorders>
          </w:tcPr>
          <w:p w14:paraId="274BF62F"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830223F" w14:textId="77777777" w:rsidR="00BD6B97" w:rsidRPr="007A7659" w:rsidRDefault="00BD6B97" w:rsidP="007E3B51">
            <w:pPr>
              <w:pStyle w:val="TableEntry"/>
              <w:rPr>
                <w:noProof w:val="0"/>
              </w:rPr>
            </w:pPr>
          </w:p>
        </w:tc>
      </w:tr>
      <w:tr w:rsidR="00BD6B97" w:rsidRPr="007A7659" w14:paraId="0C9FB1A8" w14:textId="77777777" w:rsidTr="001D3953">
        <w:trPr>
          <w:cantSplit/>
        </w:trPr>
        <w:tc>
          <w:tcPr>
            <w:tcW w:w="2195" w:type="dxa"/>
            <w:tcBorders>
              <w:left w:val="single" w:sz="4" w:space="0" w:color="000000"/>
              <w:bottom w:val="single" w:sz="4" w:space="0" w:color="000000"/>
            </w:tcBorders>
          </w:tcPr>
          <w:p w14:paraId="33C98046" w14:textId="77777777" w:rsidR="00BD6B97" w:rsidRPr="007A7659" w:rsidRDefault="00BD6B97" w:rsidP="007E3B51">
            <w:pPr>
              <w:pStyle w:val="TableEntry"/>
              <w:rPr>
                <w:noProof w:val="0"/>
              </w:rPr>
            </w:pPr>
            <w:r w:rsidRPr="007A7659">
              <w:rPr>
                <w:noProof w:val="0"/>
              </w:rPr>
              <w:lastRenderedPageBreak/>
              <w:t>homePostalAddress</w:t>
            </w:r>
          </w:p>
        </w:tc>
        <w:tc>
          <w:tcPr>
            <w:tcW w:w="1170" w:type="dxa"/>
            <w:tcBorders>
              <w:left w:val="single" w:sz="4" w:space="0" w:color="000000"/>
              <w:bottom w:val="single" w:sz="4" w:space="0" w:color="000000"/>
            </w:tcBorders>
          </w:tcPr>
          <w:p w14:paraId="544AC1C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2F848DB" w14:textId="77777777" w:rsidR="00BD6B97" w:rsidRPr="007A7659" w:rsidRDefault="00BD6B97" w:rsidP="007E3B51">
            <w:pPr>
              <w:pStyle w:val="TableEntry"/>
              <w:numPr>
                <w:ilvl w:val="0"/>
                <w:numId w:val="65"/>
              </w:numPr>
              <w:rPr>
                <w:noProof w:val="0"/>
              </w:rPr>
            </w:pPr>
            <w:r w:rsidRPr="007A7659">
              <w:rPr>
                <w:noProof w:val="0"/>
                <w:szCs w:val="18"/>
              </w:rPr>
              <w:t>Home Postal Address</w:t>
            </w:r>
          </w:p>
          <w:p w14:paraId="1A0FCC6F" w14:textId="77777777" w:rsidR="00BD6B97" w:rsidRPr="007A7659" w:rsidRDefault="00BD6B97" w:rsidP="007E3B51">
            <w:pPr>
              <w:pStyle w:val="TableEntry"/>
              <w:numPr>
                <w:ilvl w:val="0"/>
                <w:numId w:val="65"/>
              </w:numPr>
              <w:rPr>
                <w:noProof w:val="0"/>
              </w:rPr>
            </w:pPr>
            <w:r w:rsidRPr="007A7659">
              <w:rPr>
                <w:noProof w:val="0"/>
                <w:szCs w:val="18"/>
              </w:rPr>
              <w:t>Optional</w:t>
            </w:r>
          </w:p>
          <w:p w14:paraId="6B226DC0" w14:textId="77777777" w:rsidR="00BD6B97" w:rsidRPr="007A7659" w:rsidRDefault="00BD6B97" w:rsidP="007E3B51">
            <w:pPr>
              <w:pStyle w:val="TableEntry"/>
              <w:numPr>
                <w:ilvl w:val="0"/>
                <w:numId w:val="65"/>
              </w:numPr>
              <w:rPr>
                <w:rFonts w:ascii="Arial" w:hAnsi="Arial"/>
                <w:b/>
                <w:noProof w:val="0"/>
                <w:kern w:val="28"/>
              </w:rPr>
            </w:pPr>
            <w:r w:rsidRPr="007A7659">
              <w:rPr>
                <w:noProof w:val="0"/>
                <w:szCs w:val="18"/>
              </w:rPr>
              <w:t>This attribute contains a home address used by a Postal Service to perform services for the object.</w:t>
            </w:r>
          </w:p>
        </w:tc>
        <w:tc>
          <w:tcPr>
            <w:tcW w:w="860" w:type="dxa"/>
            <w:tcBorders>
              <w:left w:val="single" w:sz="4" w:space="0" w:color="000000"/>
              <w:bottom w:val="single" w:sz="4" w:space="0" w:color="000000"/>
            </w:tcBorders>
          </w:tcPr>
          <w:p w14:paraId="22D95E2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7FCE9BD" w14:textId="77777777" w:rsidR="00BD6B97" w:rsidRPr="007A7659" w:rsidRDefault="00BD6B97" w:rsidP="007E3B51">
            <w:pPr>
              <w:pStyle w:val="TableEntry"/>
              <w:rPr>
                <w:noProof w:val="0"/>
              </w:rPr>
            </w:pPr>
          </w:p>
        </w:tc>
      </w:tr>
      <w:tr w:rsidR="00BD6B97" w:rsidRPr="007A7659" w14:paraId="1D8B6D09" w14:textId="77777777" w:rsidTr="001D3953">
        <w:trPr>
          <w:cantSplit/>
        </w:trPr>
        <w:tc>
          <w:tcPr>
            <w:tcW w:w="2195" w:type="dxa"/>
            <w:tcBorders>
              <w:left w:val="single" w:sz="4" w:space="0" w:color="000000"/>
              <w:bottom w:val="single" w:sz="4" w:space="0" w:color="000000"/>
            </w:tcBorders>
          </w:tcPr>
          <w:p w14:paraId="656F4422" w14:textId="7F6B618A" w:rsidR="00BD6B97" w:rsidRPr="007A7659" w:rsidRDefault="00E001FB" w:rsidP="007E3B51">
            <w:pPr>
              <w:pStyle w:val="TableEntry"/>
              <w:rPr>
                <w:noProof w:val="0"/>
                <w:szCs w:val="18"/>
              </w:rPr>
            </w:pPr>
            <w:r>
              <w:rPr>
                <w:noProof w:val="0"/>
                <w:szCs w:val="18"/>
              </w:rPr>
              <w:t>i</w:t>
            </w:r>
            <w:r w:rsidR="00BD6B97" w:rsidRPr="007A7659">
              <w:rPr>
                <w:noProof w:val="0"/>
                <w:szCs w:val="18"/>
              </w:rPr>
              <w:t>nitials</w:t>
            </w:r>
          </w:p>
        </w:tc>
        <w:tc>
          <w:tcPr>
            <w:tcW w:w="1170" w:type="dxa"/>
            <w:tcBorders>
              <w:left w:val="single" w:sz="4" w:space="0" w:color="000000"/>
              <w:bottom w:val="single" w:sz="4" w:space="0" w:color="000000"/>
            </w:tcBorders>
          </w:tcPr>
          <w:p w14:paraId="7895BED7"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3C72CED" w14:textId="77777777" w:rsidR="00BD6B97" w:rsidRPr="007A7659" w:rsidRDefault="00BD6B97" w:rsidP="007E3B51">
            <w:pPr>
              <w:pStyle w:val="TableEntry"/>
              <w:numPr>
                <w:ilvl w:val="0"/>
                <w:numId w:val="65"/>
              </w:numPr>
              <w:rPr>
                <w:noProof w:val="0"/>
              </w:rPr>
            </w:pPr>
            <w:r w:rsidRPr="007A7659">
              <w:rPr>
                <w:noProof w:val="0"/>
                <w:szCs w:val="18"/>
              </w:rPr>
              <w:t>Initials</w:t>
            </w:r>
          </w:p>
          <w:p w14:paraId="2B134C74" w14:textId="77777777" w:rsidR="00BD6B97" w:rsidRPr="007A7659" w:rsidRDefault="00BD6B97" w:rsidP="007E3B51">
            <w:pPr>
              <w:pStyle w:val="TableEntry"/>
              <w:numPr>
                <w:ilvl w:val="0"/>
                <w:numId w:val="65"/>
              </w:numPr>
              <w:rPr>
                <w:noProof w:val="0"/>
              </w:rPr>
            </w:pPr>
            <w:r w:rsidRPr="007A7659">
              <w:rPr>
                <w:noProof w:val="0"/>
                <w:szCs w:val="18"/>
              </w:rPr>
              <w:t>Optional</w:t>
            </w:r>
          </w:p>
          <w:p w14:paraId="1E68B524" w14:textId="77777777" w:rsidR="00BD6B97" w:rsidRPr="007A7659" w:rsidRDefault="00BD6B97" w:rsidP="007E3B51">
            <w:pPr>
              <w:pStyle w:val="TableEntry"/>
              <w:numPr>
                <w:ilvl w:val="0"/>
                <w:numId w:val="65"/>
              </w:numPr>
              <w:rPr>
                <w:noProof w:val="0"/>
              </w:rPr>
            </w:pPr>
            <w:r w:rsidRPr="007A7659">
              <w:rPr>
                <w:noProof w:val="0"/>
                <w:szCs w:val="18"/>
              </w:rPr>
              <w:t>The initials attribute contains the initials of some or all of an individual’s names, but not the surname(s).</w:t>
            </w:r>
          </w:p>
          <w:p w14:paraId="31F9E5FE" w14:textId="77777777" w:rsidR="00BD6B97" w:rsidRPr="007A7659" w:rsidRDefault="00BD6B97" w:rsidP="007E3B51">
            <w:pPr>
              <w:pStyle w:val="TableEntry"/>
              <w:numPr>
                <w:ilvl w:val="0"/>
                <w:numId w:val="65"/>
              </w:numPr>
              <w:rPr>
                <w:b/>
                <w:noProof w:val="0"/>
                <w:kern w:val="28"/>
                <w:szCs w:val="18"/>
              </w:rPr>
            </w:pPr>
            <w:r w:rsidRPr="007A7659">
              <w:rPr>
                <w:noProof w:val="0"/>
                <w:szCs w:val="18"/>
              </w:rPr>
              <w:t>(e.g., BJJ)</w:t>
            </w:r>
          </w:p>
        </w:tc>
        <w:tc>
          <w:tcPr>
            <w:tcW w:w="860" w:type="dxa"/>
            <w:tcBorders>
              <w:left w:val="single" w:sz="4" w:space="0" w:color="000000"/>
              <w:bottom w:val="single" w:sz="4" w:space="0" w:color="000000"/>
            </w:tcBorders>
          </w:tcPr>
          <w:p w14:paraId="5AF918CA" w14:textId="77777777" w:rsidR="00BD6B97" w:rsidRPr="007A7659" w:rsidRDefault="00BD6B97" w:rsidP="007E3B51">
            <w:pPr>
              <w:pStyle w:val="TableEntry"/>
              <w:rPr>
                <w:noProof w:val="0"/>
                <w:szCs w:val="18"/>
              </w:rPr>
            </w:pPr>
            <w:r w:rsidRPr="007A7659">
              <w:rPr>
                <w:noProof w:val="0"/>
                <w:szCs w:val="18"/>
              </w:rPr>
              <w:t>R2</w:t>
            </w:r>
          </w:p>
        </w:tc>
        <w:tc>
          <w:tcPr>
            <w:tcW w:w="2120" w:type="dxa"/>
            <w:tcBorders>
              <w:left w:val="single" w:sz="4" w:space="0" w:color="000000"/>
              <w:bottom w:val="single" w:sz="4" w:space="0" w:color="000000"/>
              <w:right w:val="single" w:sz="4" w:space="0" w:color="000000"/>
            </w:tcBorders>
          </w:tcPr>
          <w:p w14:paraId="2138DD38" w14:textId="77777777" w:rsidR="00BD6B97" w:rsidRPr="007A7659" w:rsidRDefault="00BD6B97" w:rsidP="007E3B51">
            <w:pPr>
              <w:pStyle w:val="TableEntry"/>
              <w:rPr>
                <w:noProof w:val="0"/>
                <w:szCs w:val="18"/>
              </w:rPr>
            </w:pPr>
          </w:p>
        </w:tc>
      </w:tr>
      <w:tr w:rsidR="00BD6B97" w:rsidRPr="007A7659" w14:paraId="2287574E" w14:textId="77777777" w:rsidTr="001D3953">
        <w:trPr>
          <w:cantSplit/>
        </w:trPr>
        <w:tc>
          <w:tcPr>
            <w:tcW w:w="2195" w:type="dxa"/>
            <w:tcBorders>
              <w:left w:val="single" w:sz="4" w:space="0" w:color="000000"/>
              <w:bottom w:val="single" w:sz="4" w:space="0" w:color="000000"/>
            </w:tcBorders>
          </w:tcPr>
          <w:p w14:paraId="08E2B4E2" w14:textId="77777777" w:rsidR="00BD6B97" w:rsidRPr="007A7659" w:rsidRDefault="00BD6B97" w:rsidP="007E3B51">
            <w:pPr>
              <w:pStyle w:val="TableEntry"/>
              <w:rPr>
                <w:noProof w:val="0"/>
              </w:rPr>
            </w:pPr>
            <w:r w:rsidRPr="007A7659">
              <w:rPr>
                <w:noProof w:val="0"/>
              </w:rPr>
              <w:t>internationaliSDNNumber</w:t>
            </w:r>
          </w:p>
        </w:tc>
        <w:tc>
          <w:tcPr>
            <w:tcW w:w="1170" w:type="dxa"/>
            <w:tcBorders>
              <w:left w:val="single" w:sz="4" w:space="0" w:color="000000"/>
              <w:bottom w:val="single" w:sz="4" w:space="0" w:color="000000"/>
            </w:tcBorders>
          </w:tcPr>
          <w:p w14:paraId="7C4207E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3740C2" w14:textId="77777777" w:rsidR="00BD6B97" w:rsidRPr="007A7659" w:rsidRDefault="00BD6B97" w:rsidP="007E3B51">
            <w:pPr>
              <w:pStyle w:val="TableEntry"/>
              <w:numPr>
                <w:ilvl w:val="0"/>
                <w:numId w:val="65"/>
              </w:numPr>
              <w:rPr>
                <w:noProof w:val="0"/>
              </w:rPr>
            </w:pPr>
            <w:r w:rsidRPr="007A7659">
              <w:rPr>
                <w:noProof w:val="0"/>
                <w:szCs w:val="18"/>
              </w:rPr>
              <w:t>International ISDN Number</w:t>
            </w:r>
          </w:p>
          <w:p w14:paraId="3EBBF95D" w14:textId="77777777" w:rsidR="00BD6B97" w:rsidRPr="007A7659" w:rsidRDefault="00BD6B97" w:rsidP="007E3B51">
            <w:pPr>
              <w:pStyle w:val="TableEntry"/>
              <w:numPr>
                <w:ilvl w:val="0"/>
                <w:numId w:val="65"/>
              </w:numPr>
              <w:rPr>
                <w:b/>
                <w:noProof w:val="0"/>
                <w:kern w:val="28"/>
                <w:szCs w:val="18"/>
              </w:rPr>
            </w:pPr>
            <w:r w:rsidRPr="007A7659">
              <w:rPr>
                <w:noProof w:val="0"/>
                <w:szCs w:val="18"/>
              </w:rPr>
              <w:t>Optional</w:t>
            </w:r>
          </w:p>
        </w:tc>
        <w:tc>
          <w:tcPr>
            <w:tcW w:w="860" w:type="dxa"/>
            <w:tcBorders>
              <w:left w:val="single" w:sz="4" w:space="0" w:color="000000"/>
              <w:bottom w:val="single" w:sz="4" w:space="0" w:color="000000"/>
            </w:tcBorders>
          </w:tcPr>
          <w:p w14:paraId="4C5A490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EB0DFD2" w14:textId="77777777" w:rsidR="00BD6B97" w:rsidRPr="007A7659" w:rsidRDefault="00BD6B97" w:rsidP="007E3B51">
            <w:pPr>
              <w:pStyle w:val="TableEntry"/>
              <w:rPr>
                <w:noProof w:val="0"/>
              </w:rPr>
            </w:pPr>
          </w:p>
        </w:tc>
      </w:tr>
      <w:tr w:rsidR="00BD6B97" w:rsidRPr="007A7659" w14:paraId="237E5C91" w14:textId="77777777" w:rsidTr="001D3953">
        <w:trPr>
          <w:cantSplit/>
        </w:trPr>
        <w:tc>
          <w:tcPr>
            <w:tcW w:w="2195" w:type="dxa"/>
            <w:tcBorders>
              <w:left w:val="single" w:sz="4" w:space="0" w:color="000000"/>
              <w:bottom w:val="single" w:sz="4" w:space="0" w:color="000000"/>
            </w:tcBorders>
          </w:tcPr>
          <w:p w14:paraId="3D2D00E9" w14:textId="77777777" w:rsidR="00BD6B97" w:rsidRPr="007A7659" w:rsidRDefault="00BD6B97" w:rsidP="007E3B51">
            <w:pPr>
              <w:pStyle w:val="TableEntry"/>
              <w:rPr>
                <w:noProof w:val="0"/>
              </w:rPr>
            </w:pPr>
            <w:r w:rsidRPr="007A7659">
              <w:rPr>
                <w:noProof w:val="0"/>
              </w:rPr>
              <w:t>jpegPhoto</w:t>
            </w:r>
          </w:p>
        </w:tc>
        <w:tc>
          <w:tcPr>
            <w:tcW w:w="1170" w:type="dxa"/>
            <w:tcBorders>
              <w:left w:val="single" w:sz="4" w:space="0" w:color="000000"/>
              <w:bottom w:val="single" w:sz="4" w:space="0" w:color="000000"/>
            </w:tcBorders>
          </w:tcPr>
          <w:p w14:paraId="0288BF9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32BC320" w14:textId="77777777" w:rsidR="00BD6B97" w:rsidRPr="007A7659" w:rsidRDefault="00BD6B97" w:rsidP="007E3B51">
            <w:pPr>
              <w:pStyle w:val="TableEntry"/>
              <w:numPr>
                <w:ilvl w:val="0"/>
                <w:numId w:val="82"/>
              </w:numPr>
              <w:rPr>
                <w:noProof w:val="0"/>
              </w:rPr>
            </w:pPr>
            <w:r w:rsidRPr="007A7659">
              <w:rPr>
                <w:noProof w:val="0"/>
              </w:rPr>
              <w:t>JPEG Photograph</w:t>
            </w:r>
          </w:p>
          <w:p w14:paraId="50E97B57" w14:textId="77777777" w:rsidR="00BD6B97" w:rsidRPr="007A7659" w:rsidRDefault="00BD6B97" w:rsidP="007E3B51">
            <w:pPr>
              <w:pStyle w:val="TableEntry"/>
              <w:numPr>
                <w:ilvl w:val="0"/>
                <w:numId w:val="82"/>
              </w:numPr>
              <w:rPr>
                <w:noProof w:val="0"/>
              </w:rPr>
            </w:pPr>
            <w:r w:rsidRPr="007A7659">
              <w:rPr>
                <w:noProof w:val="0"/>
              </w:rPr>
              <w:t>Optional</w:t>
            </w:r>
          </w:p>
          <w:p w14:paraId="282DABD9" w14:textId="77777777" w:rsidR="00BD6B97" w:rsidRPr="007A7659" w:rsidRDefault="00BD6B97" w:rsidP="007E3B51">
            <w:pPr>
              <w:pStyle w:val="TableEntry"/>
              <w:numPr>
                <w:ilvl w:val="0"/>
                <w:numId w:val="82"/>
              </w:numPr>
              <w:rPr>
                <w:b/>
                <w:noProof w:val="0"/>
                <w:kern w:val="28"/>
              </w:rPr>
            </w:pPr>
            <w:r w:rsidRPr="007A7659">
              <w:rPr>
                <w:noProof w:val="0"/>
              </w:rPr>
              <w:t>Used to store one or more images of a person using the JPEG File Interchange Format</w:t>
            </w:r>
          </w:p>
        </w:tc>
        <w:tc>
          <w:tcPr>
            <w:tcW w:w="860" w:type="dxa"/>
            <w:tcBorders>
              <w:left w:val="single" w:sz="4" w:space="0" w:color="000000"/>
              <w:bottom w:val="single" w:sz="4" w:space="0" w:color="000000"/>
            </w:tcBorders>
          </w:tcPr>
          <w:p w14:paraId="7B26653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06EB52" w14:textId="77777777" w:rsidR="00BD6B97" w:rsidRPr="007A7659" w:rsidRDefault="00BD6B97" w:rsidP="007E3B51">
            <w:pPr>
              <w:pStyle w:val="TableEntry"/>
              <w:rPr>
                <w:noProof w:val="0"/>
              </w:rPr>
            </w:pPr>
          </w:p>
        </w:tc>
      </w:tr>
      <w:tr w:rsidR="00BD6B97" w:rsidRPr="007A7659" w14:paraId="0F73C262" w14:textId="77777777" w:rsidTr="001D3953">
        <w:trPr>
          <w:cantSplit/>
        </w:trPr>
        <w:tc>
          <w:tcPr>
            <w:tcW w:w="2195" w:type="dxa"/>
            <w:tcBorders>
              <w:left w:val="single" w:sz="4" w:space="0" w:color="000000"/>
              <w:bottom w:val="single" w:sz="4" w:space="0" w:color="000000"/>
            </w:tcBorders>
          </w:tcPr>
          <w:p w14:paraId="41B1EDDC" w14:textId="5589D634" w:rsidR="00BD6B97" w:rsidRPr="007A7659" w:rsidRDefault="00090977" w:rsidP="007E3B51">
            <w:pPr>
              <w:pStyle w:val="TableEntry"/>
              <w:rPr>
                <w:noProof w:val="0"/>
              </w:rPr>
            </w:pPr>
            <w:r>
              <w:rPr>
                <w:noProof w:val="0"/>
              </w:rPr>
              <w:t>l</w:t>
            </w:r>
          </w:p>
        </w:tc>
        <w:tc>
          <w:tcPr>
            <w:tcW w:w="1170" w:type="dxa"/>
            <w:tcBorders>
              <w:left w:val="single" w:sz="4" w:space="0" w:color="000000"/>
              <w:bottom w:val="single" w:sz="4" w:space="0" w:color="000000"/>
            </w:tcBorders>
          </w:tcPr>
          <w:p w14:paraId="61FED9D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8F769BE" w14:textId="77777777" w:rsidR="00BD6B97" w:rsidRPr="007A7659" w:rsidRDefault="00BD6B97" w:rsidP="007E3B51">
            <w:pPr>
              <w:pStyle w:val="TableEntry"/>
              <w:numPr>
                <w:ilvl w:val="0"/>
                <w:numId w:val="64"/>
              </w:numPr>
              <w:rPr>
                <w:noProof w:val="0"/>
              </w:rPr>
            </w:pPr>
            <w:r w:rsidRPr="007A7659">
              <w:rPr>
                <w:noProof w:val="0"/>
                <w:szCs w:val="18"/>
              </w:rPr>
              <w:t>Locality Name</w:t>
            </w:r>
          </w:p>
          <w:p w14:paraId="16A05BB1" w14:textId="77777777" w:rsidR="00BD6B97" w:rsidRPr="007A7659" w:rsidRDefault="00BD6B97" w:rsidP="007E3B51">
            <w:pPr>
              <w:pStyle w:val="TableEntry"/>
              <w:numPr>
                <w:ilvl w:val="0"/>
                <w:numId w:val="64"/>
              </w:numPr>
              <w:rPr>
                <w:noProof w:val="0"/>
              </w:rPr>
            </w:pPr>
            <w:r w:rsidRPr="007A7659">
              <w:rPr>
                <w:noProof w:val="0"/>
                <w:szCs w:val="18"/>
              </w:rPr>
              <w:t>Optional</w:t>
            </w:r>
          </w:p>
          <w:p w14:paraId="20EA5B96" w14:textId="77777777" w:rsidR="00BD6B97" w:rsidRPr="007A7659" w:rsidRDefault="00BD6B97" w:rsidP="007E3B51">
            <w:pPr>
              <w:pStyle w:val="TableEntry"/>
              <w:numPr>
                <w:ilvl w:val="0"/>
                <w:numId w:val="64"/>
              </w:numPr>
              <w:rPr>
                <w:b/>
                <w:noProof w:val="0"/>
                <w:kern w:val="28"/>
                <w:szCs w:val="18"/>
              </w:rPr>
            </w:pPr>
            <w:r w:rsidRPr="007A7659">
              <w:rPr>
                <w:noProof w:val="0"/>
                <w:szCs w:val="18"/>
              </w:rPr>
              <w:t>This is the X.500 localityName attribute, which contains the name of a locality, such as a city, county or other geographic region.</w:t>
            </w:r>
          </w:p>
        </w:tc>
        <w:tc>
          <w:tcPr>
            <w:tcW w:w="860" w:type="dxa"/>
            <w:tcBorders>
              <w:left w:val="single" w:sz="4" w:space="0" w:color="000000"/>
              <w:bottom w:val="single" w:sz="4" w:space="0" w:color="000000"/>
            </w:tcBorders>
          </w:tcPr>
          <w:p w14:paraId="59C84B8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056EAC" w14:textId="77777777" w:rsidR="00BD6B97" w:rsidRPr="007A7659" w:rsidRDefault="00BD6B97" w:rsidP="007E3B51">
            <w:pPr>
              <w:pStyle w:val="TableEntry"/>
              <w:rPr>
                <w:noProof w:val="0"/>
              </w:rPr>
            </w:pPr>
          </w:p>
        </w:tc>
      </w:tr>
      <w:tr w:rsidR="00BD6B97" w:rsidRPr="007A7659" w14:paraId="3CDCD4AC" w14:textId="77777777" w:rsidTr="001D3953">
        <w:trPr>
          <w:cantSplit/>
        </w:trPr>
        <w:tc>
          <w:tcPr>
            <w:tcW w:w="2195" w:type="dxa"/>
            <w:tcBorders>
              <w:left w:val="single" w:sz="4" w:space="0" w:color="000000"/>
              <w:bottom w:val="single" w:sz="4" w:space="0" w:color="000000"/>
            </w:tcBorders>
          </w:tcPr>
          <w:p w14:paraId="66F4F3DA" w14:textId="77777777" w:rsidR="00BD6B97" w:rsidRPr="007A7659" w:rsidRDefault="00BD6B97" w:rsidP="007E3B51">
            <w:pPr>
              <w:pStyle w:val="TableEntry"/>
              <w:rPr>
                <w:noProof w:val="0"/>
              </w:rPr>
            </w:pPr>
            <w:r w:rsidRPr="007A7659">
              <w:rPr>
                <w:noProof w:val="0"/>
              </w:rPr>
              <w:t>labeledURI</w:t>
            </w:r>
          </w:p>
        </w:tc>
        <w:tc>
          <w:tcPr>
            <w:tcW w:w="1170" w:type="dxa"/>
            <w:tcBorders>
              <w:left w:val="single" w:sz="4" w:space="0" w:color="000000"/>
              <w:bottom w:val="single" w:sz="4" w:space="0" w:color="000000"/>
            </w:tcBorders>
          </w:tcPr>
          <w:p w14:paraId="5E3BF29F"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CD7A457" w14:textId="77777777" w:rsidR="00BD6B97" w:rsidRPr="007A7659" w:rsidRDefault="00BD6B97" w:rsidP="007E3B51">
            <w:pPr>
              <w:pStyle w:val="TableEntry"/>
              <w:numPr>
                <w:ilvl w:val="0"/>
                <w:numId w:val="64"/>
              </w:numPr>
              <w:rPr>
                <w:noProof w:val="0"/>
              </w:rPr>
            </w:pPr>
            <w:r w:rsidRPr="007A7659">
              <w:rPr>
                <w:noProof w:val="0"/>
                <w:szCs w:val="18"/>
              </w:rPr>
              <w:t>URI</w:t>
            </w:r>
          </w:p>
          <w:p w14:paraId="37C86AA2" w14:textId="77777777" w:rsidR="00BD6B97" w:rsidRPr="007A7659" w:rsidRDefault="00BD6B97" w:rsidP="007E3B51">
            <w:pPr>
              <w:pStyle w:val="TableEntry"/>
              <w:numPr>
                <w:ilvl w:val="0"/>
                <w:numId w:val="64"/>
              </w:numPr>
              <w:rPr>
                <w:noProof w:val="0"/>
              </w:rPr>
            </w:pPr>
            <w:r w:rsidRPr="007A7659">
              <w:rPr>
                <w:noProof w:val="0"/>
                <w:szCs w:val="18"/>
              </w:rPr>
              <w:t>Optional</w:t>
            </w:r>
          </w:p>
          <w:p w14:paraId="1EAF9834" w14:textId="77777777" w:rsidR="00BD6B97" w:rsidRPr="007A7659" w:rsidRDefault="00BD6B97" w:rsidP="007E3B51">
            <w:pPr>
              <w:pStyle w:val="TableEntry"/>
              <w:numPr>
                <w:ilvl w:val="0"/>
                <w:numId w:val="64"/>
              </w:numPr>
              <w:rPr>
                <w:b/>
                <w:noProof w:val="0"/>
                <w:kern w:val="28"/>
                <w:szCs w:val="18"/>
              </w:rPr>
            </w:pPr>
            <w:r w:rsidRPr="007A7659">
              <w:rPr>
                <w:noProof w:val="0"/>
                <w:szCs w:val="18"/>
              </w:rPr>
              <w:t>(e.g., http://www.ihe.net IHE Home)</w:t>
            </w:r>
          </w:p>
        </w:tc>
        <w:tc>
          <w:tcPr>
            <w:tcW w:w="860" w:type="dxa"/>
            <w:tcBorders>
              <w:left w:val="single" w:sz="4" w:space="0" w:color="000000"/>
              <w:bottom w:val="single" w:sz="4" w:space="0" w:color="000000"/>
            </w:tcBorders>
          </w:tcPr>
          <w:p w14:paraId="516EC41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650E28" w14:textId="77777777" w:rsidR="00BD6B97" w:rsidRPr="007A7659" w:rsidRDefault="00BD6B97" w:rsidP="007E3B51">
            <w:pPr>
              <w:pStyle w:val="TableEntry"/>
              <w:rPr>
                <w:noProof w:val="0"/>
              </w:rPr>
            </w:pPr>
          </w:p>
        </w:tc>
      </w:tr>
      <w:tr w:rsidR="00BD6B97" w:rsidRPr="007A7659" w14:paraId="2A86AA4F" w14:textId="77777777" w:rsidTr="001D3953">
        <w:trPr>
          <w:cantSplit/>
        </w:trPr>
        <w:tc>
          <w:tcPr>
            <w:tcW w:w="2195" w:type="dxa"/>
            <w:tcBorders>
              <w:left w:val="single" w:sz="4" w:space="0" w:color="000000"/>
              <w:bottom w:val="single" w:sz="4" w:space="0" w:color="000000"/>
            </w:tcBorders>
          </w:tcPr>
          <w:p w14:paraId="7ED7908A" w14:textId="23EB7876" w:rsidR="00BD6B97" w:rsidRPr="007A7659" w:rsidRDefault="009F77DD" w:rsidP="007E3B51">
            <w:pPr>
              <w:pStyle w:val="TableEntry"/>
              <w:rPr>
                <w:noProof w:val="0"/>
              </w:rPr>
            </w:pPr>
            <w:r>
              <w:rPr>
                <w:noProof w:val="0"/>
              </w:rPr>
              <w:t>m</w:t>
            </w:r>
            <w:r w:rsidR="00BD6B97" w:rsidRPr="007A7659">
              <w:rPr>
                <w:noProof w:val="0"/>
              </w:rPr>
              <w:t>ail</w:t>
            </w:r>
          </w:p>
        </w:tc>
        <w:tc>
          <w:tcPr>
            <w:tcW w:w="1170" w:type="dxa"/>
            <w:tcBorders>
              <w:left w:val="single" w:sz="4" w:space="0" w:color="000000"/>
              <w:bottom w:val="single" w:sz="4" w:space="0" w:color="000000"/>
            </w:tcBorders>
          </w:tcPr>
          <w:p w14:paraId="2ED0F7F8"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1C5A60F" w14:textId="77777777" w:rsidR="00BD6B97" w:rsidRPr="007A7659" w:rsidRDefault="00BD6B97" w:rsidP="007E3B51">
            <w:pPr>
              <w:pStyle w:val="TableEntry"/>
              <w:numPr>
                <w:ilvl w:val="0"/>
                <w:numId w:val="64"/>
              </w:numPr>
              <w:rPr>
                <w:noProof w:val="0"/>
              </w:rPr>
            </w:pPr>
            <w:r w:rsidRPr="007A7659">
              <w:rPr>
                <w:noProof w:val="0"/>
                <w:szCs w:val="18"/>
              </w:rPr>
              <w:t>E-Mail Address</w:t>
            </w:r>
          </w:p>
          <w:p w14:paraId="3680536F" w14:textId="77777777" w:rsidR="00BD6B97" w:rsidRPr="007A7659" w:rsidRDefault="00BD6B97" w:rsidP="007E3B51">
            <w:pPr>
              <w:pStyle w:val="TableEntry"/>
              <w:numPr>
                <w:ilvl w:val="0"/>
                <w:numId w:val="64"/>
              </w:numPr>
              <w:rPr>
                <w:noProof w:val="0"/>
              </w:rPr>
            </w:pPr>
            <w:r w:rsidRPr="007A7659">
              <w:rPr>
                <w:noProof w:val="0"/>
                <w:szCs w:val="18"/>
              </w:rPr>
              <w:t>Optional</w:t>
            </w:r>
          </w:p>
          <w:p w14:paraId="740D95D3" w14:textId="77777777" w:rsidR="00BD6B97" w:rsidRPr="007A7659" w:rsidRDefault="00BD6B97" w:rsidP="007E3B51">
            <w:pPr>
              <w:pStyle w:val="TableEntry"/>
              <w:numPr>
                <w:ilvl w:val="0"/>
                <w:numId w:val="64"/>
              </w:numPr>
              <w:rPr>
                <w:noProof w:val="0"/>
              </w:rPr>
            </w:pPr>
            <w:r w:rsidRPr="007A7659">
              <w:rPr>
                <w:noProof w:val="0"/>
                <w:szCs w:val="18"/>
              </w:rPr>
              <w:t xml:space="preserve">User’s e-mail address in </w:t>
            </w:r>
            <w:r w:rsidR="008A6C66" w:rsidRPr="007A7659">
              <w:rPr>
                <w:noProof w:val="0"/>
                <w:szCs w:val="18"/>
              </w:rPr>
              <w:t>RFC</w:t>
            </w:r>
            <w:r w:rsidRPr="007A7659">
              <w:rPr>
                <w:noProof w:val="0"/>
                <w:szCs w:val="18"/>
              </w:rPr>
              <w:t>822 compliant form</w:t>
            </w:r>
          </w:p>
          <w:p w14:paraId="4839AAF3" w14:textId="77777777" w:rsidR="00BD6B97" w:rsidRPr="007A7659" w:rsidRDefault="00BD6B97" w:rsidP="007E3B51">
            <w:pPr>
              <w:pStyle w:val="TableEntry"/>
              <w:numPr>
                <w:ilvl w:val="0"/>
                <w:numId w:val="64"/>
              </w:numPr>
              <w:rPr>
                <w:b/>
                <w:noProof w:val="0"/>
                <w:kern w:val="28"/>
                <w:szCs w:val="18"/>
              </w:rPr>
            </w:pPr>
            <w:r w:rsidRPr="007A7659">
              <w:rPr>
                <w:noProof w:val="0"/>
                <w:szCs w:val="18"/>
              </w:rPr>
              <w:t>(e.g., bjensen@siroe.com)</w:t>
            </w:r>
          </w:p>
        </w:tc>
        <w:tc>
          <w:tcPr>
            <w:tcW w:w="860" w:type="dxa"/>
            <w:tcBorders>
              <w:left w:val="single" w:sz="4" w:space="0" w:color="000000"/>
              <w:bottom w:val="single" w:sz="4" w:space="0" w:color="000000"/>
            </w:tcBorders>
          </w:tcPr>
          <w:p w14:paraId="67600A4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A787753" w14:textId="77777777" w:rsidR="00BD6B97" w:rsidRPr="007A7659" w:rsidRDefault="00BD6B97" w:rsidP="007E3B51">
            <w:pPr>
              <w:pStyle w:val="TableEntry"/>
              <w:rPr>
                <w:noProof w:val="0"/>
              </w:rPr>
            </w:pPr>
          </w:p>
        </w:tc>
      </w:tr>
      <w:tr w:rsidR="00BD6B97" w:rsidRPr="007A7659" w14:paraId="0FDFBF7D" w14:textId="77777777" w:rsidTr="001D3953">
        <w:trPr>
          <w:cantSplit/>
        </w:trPr>
        <w:tc>
          <w:tcPr>
            <w:tcW w:w="2195" w:type="dxa"/>
            <w:tcBorders>
              <w:left w:val="single" w:sz="4" w:space="0" w:color="000000"/>
              <w:bottom w:val="single" w:sz="4" w:space="0" w:color="000000"/>
            </w:tcBorders>
          </w:tcPr>
          <w:p w14:paraId="0B40558B" w14:textId="77777777" w:rsidR="00BD6B97" w:rsidRPr="007A7659" w:rsidRDefault="00BD6B97" w:rsidP="007E3B51">
            <w:pPr>
              <w:pStyle w:val="TableEntry"/>
              <w:rPr>
                <w:noProof w:val="0"/>
              </w:rPr>
            </w:pPr>
            <w:r w:rsidRPr="007A7659">
              <w:rPr>
                <w:noProof w:val="0"/>
              </w:rPr>
              <w:t>manager</w:t>
            </w:r>
          </w:p>
        </w:tc>
        <w:tc>
          <w:tcPr>
            <w:tcW w:w="1170" w:type="dxa"/>
            <w:tcBorders>
              <w:left w:val="single" w:sz="4" w:space="0" w:color="000000"/>
              <w:bottom w:val="single" w:sz="4" w:space="0" w:color="000000"/>
            </w:tcBorders>
          </w:tcPr>
          <w:p w14:paraId="3E1E7BD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282498A" w14:textId="77777777" w:rsidR="00BD6B97" w:rsidRPr="007A7659" w:rsidRDefault="00BD6B97" w:rsidP="007E3B51">
            <w:pPr>
              <w:pStyle w:val="TableEntry"/>
              <w:numPr>
                <w:ilvl w:val="0"/>
                <w:numId w:val="64"/>
              </w:numPr>
              <w:rPr>
                <w:noProof w:val="0"/>
              </w:rPr>
            </w:pPr>
            <w:r w:rsidRPr="007A7659">
              <w:rPr>
                <w:noProof w:val="0"/>
                <w:szCs w:val="18"/>
              </w:rPr>
              <w:t>Manager</w:t>
            </w:r>
          </w:p>
          <w:p w14:paraId="4B4C09D3" w14:textId="77777777" w:rsidR="00BD6B97" w:rsidRPr="007A7659" w:rsidRDefault="00BD6B97" w:rsidP="007E3B51">
            <w:pPr>
              <w:pStyle w:val="TableEntry"/>
              <w:numPr>
                <w:ilvl w:val="0"/>
                <w:numId w:val="64"/>
              </w:numPr>
              <w:rPr>
                <w:noProof w:val="0"/>
              </w:rPr>
            </w:pPr>
            <w:r w:rsidRPr="007A7659">
              <w:rPr>
                <w:noProof w:val="0"/>
                <w:szCs w:val="18"/>
              </w:rPr>
              <w:t>Optional</w:t>
            </w:r>
          </w:p>
          <w:p w14:paraId="3F21C390" w14:textId="77777777" w:rsidR="00BD6B97" w:rsidRPr="007A7659" w:rsidRDefault="00BD6B97" w:rsidP="007E3B51">
            <w:pPr>
              <w:pStyle w:val="TableEntry"/>
              <w:numPr>
                <w:ilvl w:val="0"/>
                <w:numId w:val="64"/>
              </w:numPr>
              <w:rPr>
                <w:b/>
                <w:noProof w:val="0"/>
                <w:kern w:val="28"/>
                <w:szCs w:val="18"/>
              </w:rPr>
            </w:pPr>
            <w:r w:rsidRPr="007A7659">
              <w:rPr>
                <w:noProof w:val="0"/>
                <w:szCs w:val="18"/>
              </w:rPr>
              <w:t>Distinguished Name of the Manager</w:t>
            </w:r>
          </w:p>
        </w:tc>
        <w:tc>
          <w:tcPr>
            <w:tcW w:w="860" w:type="dxa"/>
            <w:tcBorders>
              <w:left w:val="single" w:sz="4" w:space="0" w:color="000000"/>
              <w:bottom w:val="single" w:sz="4" w:space="0" w:color="000000"/>
            </w:tcBorders>
          </w:tcPr>
          <w:p w14:paraId="0D5831F9"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81DBF3" w14:textId="77777777" w:rsidR="00BD6B97" w:rsidRPr="007A7659" w:rsidRDefault="00BD6B97" w:rsidP="007E3B51">
            <w:pPr>
              <w:pStyle w:val="TableEntry"/>
              <w:rPr>
                <w:noProof w:val="0"/>
              </w:rPr>
            </w:pPr>
            <w:r w:rsidRPr="007A7659">
              <w:rPr>
                <w:noProof w:val="0"/>
              </w:rPr>
              <w:t>In Healthcare the manager of an individual is not clear. The manager attribute does not include enough information to determine the type of manager indicated.</w:t>
            </w:r>
          </w:p>
        </w:tc>
      </w:tr>
      <w:tr w:rsidR="00BD6B97" w:rsidRPr="007A7659" w14:paraId="2507CEEF" w14:textId="77777777" w:rsidTr="001D3953">
        <w:trPr>
          <w:cantSplit/>
        </w:trPr>
        <w:tc>
          <w:tcPr>
            <w:tcW w:w="2195" w:type="dxa"/>
            <w:tcBorders>
              <w:left w:val="single" w:sz="4" w:space="0" w:color="000000"/>
              <w:bottom w:val="single" w:sz="4" w:space="0" w:color="000000"/>
            </w:tcBorders>
          </w:tcPr>
          <w:p w14:paraId="15C1D975" w14:textId="1B790C1A" w:rsidR="00BD6B97" w:rsidRPr="007A7659" w:rsidRDefault="009F77DD" w:rsidP="007E3B51">
            <w:pPr>
              <w:pStyle w:val="TableEntry"/>
              <w:rPr>
                <w:noProof w:val="0"/>
              </w:rPr>
            </w:pPr>
            <w:r>
              <w:rPr>
                <w:noProof w:val="0"/>
              </w:rPr>
              <w:lastRenderedPageBreak/>
              <w:t>m</w:t>
            </w:r>
            <w:r w:rsidR="00BD6B97" w:rsidRPr="007A7659">
              <w:rPr>
                <w:noProof w:val="0"/>
              </w:rPr>
              <w:t>obile</w:t>
            </w:r>
          </w:p>
        </w:tc>
        <w:tc>
          <w:tcPr>
            <w:tcW w:w="1170" w:type="dxa"/>
            <w:tcBorders>
              <w:left w:val="single" w:sz="4" w:space="0" w:color="000000"/>
              <w:bottom w:val="single" w:sz="4" w:space="0" w:color="000000"/>
            </w:tcBorders>
          </w:tcPr>
          <w:p w14:paraId="48C0161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1BB611" w14:textId="77777777" w:rsidR="00BD6B97" w:rsidRPr="007A7659" w:rsidRDefault="00BD6B97" w:rsidP="007E3B51">
            <w:pPr>
              <w:pStyle w:val="TableEntry"/>
              <w:numPr>
                <w:ilvl w:val="0"/>
                <w:numId w:val="64"/>
              </w:numPr>
              <w:rPr>
                <w:noProof w:val="0"/>
              </w:rPr>
            </w:pPr>
            <w:r w:rsidRPr="007A7659">
              <w:rPr>
                <w:noProof w:val="0"/>
                <w:szCs w:val="18"/>
              </w:rPr>
              <w:t>Mobile/cellular phone number</w:t>
            </w:r>
          </w:p>
          <w:p w14:paraId="1E245184" w14:textId="77777777" w:rsidR="00BD6B97" w:rsidRPr="007A7659" w:rsidRDefault="00BD6B97" w:rsidP="007E3B51">
            <w:pPr>
              <w:pStyle w:val="TableEntry"/>
              <w:numPr>
                <w:ilvl w:val="0"/>
                <w:numId w:val="64"/>
              </w:numPr>
              <w:rPr>
                <w:noProof w:val="0"/>
              </w:rPr>
            </w:pPr>
            <w:r w:rsidRPr="007A7659">
              <w:rPr>
                <w:noProof w:val="0"/>
                <w:szCs w:val="18"/>
              </w:rPr>
              <w:t xml:space="preserve">Optional </w:t>
            </w:r>
          </w:p>
          <w:p w14:paraId="7257F64A" w14:textId="77777777" w:rsidR="00BD6B97" w:rsidRPr="007A7659" w:rsidRDefault="00BD6B97" w:rsidP="007E3B51">
            <w:pPr>
              <w:pStyle w:val="TableEntry"/>
              <w:numPr>
                <w:ilvl w:val="0"/>
                <w:numId w:val="64"/>
              </w:numPr>
              <w:rPr>
                <w:noProof w:val="0"/>
              </w:rPr>
            </w:pPr>
            <w:r w:rsidRPr="007A7659">
              <w:rPr>
                <w:noProof w:val="0"/>
                <w:szCs w:val="18"/>
              </w:rPr>
              <w:t>A value of this attribute is a telephone number complying with ITU Recommendation E.123.</w:t>
            </w:r>
          </w:p>
          <w:p w14:paraId="33905DB5" w14:textId="77777777" w:rsidR="00BD6B97" w:rsidRPr="007A7659" w:rsidRDefault="00BD6B97" w:rsidP="007E3B51">
            <w:pPr>
              <w:pStyle w:val="TableEntry"/>
              <w:numPr>
                <w:ilvl w:val="0"/>
                <w:numId w:val="64"/>
              </w:numPr>
              <w:rPr>
                <w:b/>
                <w:noProof w:val="0"/>
                <w:kern w:val="28"/>
                <w:szCs w:val="18"/>
              </w:rPr>
            </w:pPr>
            <w:r w:rsidRPr="007A7659">
              <w:rPr>
                <w:noProof w:val="0"/>
                <w:szCs w:val="18"/>
              </w:rPr>
              <w:t>(e.g., +1 408 555 1941)</w:t>
            </w:r>
          </w:p>
        </w:tc>
        <w:tc>
          <w:tcPr>
            <w:tcW w:w="860" w:type="dxa"/>
            <w:tcBorders>
              <w:left w:val="single" w:sz="4" w:space="0" w:color="000000"/>
              <w:bottom w:val="single" w:sz="4" w:space="0" w:color="000000"/>
            </w:tcBorders>
          </w:tcPr>
          <w:p w14:paraId="4467C71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5C4D8B21"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25DF5FA9" w14:textId="77777777" w:rsidR="00BD6B97" w:rsidRPr="007A7659" w:rsidRDefault="00BD6B97" w:rsidP="007E3B51">
            <w:pPr>
              <w:pStyle w:val="TableEntry"/>
              <w:rPr>
                <w:noProof w:val="0"/>
              </w:rPr>
            </w:pPr>
          </w:p>
          <w:p w14:paraId="056594BD"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6EA4EE30" w14:textId="77777777" w:rsidTr="001D3953">
        <w:trPr>
          <w:cantSplit/>
        </w:trPr>
        <w:tc>
          <w:tcPr>
            <w:tcW w:w="2195" w:type="dxa"/>
            <w:tcBorders>
              <w:left w:val="single" w:sz="4" w:space="0" w:color="000000"/>
              <w:bottom w:val="single" w:sz="4" w:space="0" w:color="000000"/>
            </w:tcBorders>
          </w:tcPr>
          <w:p w14:paraId="379A6A1C" w14:textId="0DD214FE" w:rsidR="00BD6B97" w:rsidRPr="007A7659" w:rsidRDefault="00090977" w:rsidP="007E3B51">
            <w:pPr>
              <w:pStyle w:val="TableEntry"/>
              <w:rPr>
                <w:noProof w:val="0"/>
              </w:rPr>
            </w:pPr>
            <w:r>
              <w:rPr>
                <w:noProof w:val="0"/>
              </w:rPr>
              <w:t>o</w:t>
            </w:r>
          </w:p>
        </w:tc>
        <w:tc>
          <w:tcPr>
            <w:tcW w:w="1170" w:type="dxa"/>
            <w:tcBorders>
              <w:left w:val="single" w:sz="4" w:space="0" w:color="000000"/>
              <w:bottom w:val="single" w:sz="4" w:space="0" w:color="000000"/>
            </w:tcBorders>
          </w:tcPr>
          <w:p w14:paraId="39E5925C" w14:textId="674D1F5F" w:rsidR="00BD6B97" w:rsidRPr="007A7659" w:rsidRDefault="00090977" w:rsidP="007E3B51">
            <w:pPr>
              <w:pStyle w:val="TableEntry"/>
              <w:rPr>
                <w:noProof w:val="0"/>
              </w:rPr>
            </w:pPr>
            <w:r w:rsidRPr="007A7659">
              <w:rPr>
                <w:noProof w:val="0"/>
              </w:rPr>
              <w:t>RFC2</w:t>
            </w:r>
            <w:r>
              <w:rPr>
                <w:noProof w:val="0"/>
              </w:rPr>
              <w:t>256</w:t>
            </w:r>
          </w:p>
        </w:tc>
        <w:tc>
          <w:tcPr>
            <w:tcW w:w="3730" w:type="dxa"/>
            <w:tcBorders>
              <w:left w:val="single" w:sz="4" w:space="0" w:color="000000"/>
              <w:bottom w:val="single" w:sz="4" w:space="0" w:color="000000"/>
            </w:tcBorders>
          </w:tcPr>
          <w:p w14:paraId="372C9343" w14:textId="77777777" w:rsidR="00BD6B97" w:rsidRPr="007A7659" w:rsidRDefault="00BD6B97" w:rsidP="007E3B51">
            <w:pPr>
              <w:pStyle w:val="TableEntry"/>
              <w:numPr>
                <w:ilvl w:val="0"/>
                <w:numId w:val="64"/>
              </w:numPr>
              <w:rPr>
                <w:noProof w:val="0"/>
              </w:rPr>
            </w:pPr>
            <w:r w:rsidRPr="007A7659">
              <w:rPr>
                <w:noProof w:val="0"/>
              </w:rPr>
              <w:t>Organization</w:t>
            </w:r>
          </w:p>
          <w:p w14:paraId="441A41E3" w14:textId="77777777" w:rsidR="00BD6B97" w:rsidRPr="007A7659" w:rsidRDefault="00BD6B97" w:rsidP="007E3B51">
            <w:pPr>
              <w:pStyle w:val="TableEntry"/>
              <w:numPr>
                <w:ilvl w:val="0"/>
                <w:numId w:val="64"/>
              </w:numPr>
              <w:rPr>
                <w:noProof w:val="0"/>
              </w:rPr>
            </w:pPr>
            <w:r w:rsidRPr="007A7659">
              <w:rPr>
                <w:noProof w:val="0"/>
              </w:rPr>
              <w:t>Optional</w:t>
            </w:r>
          </w:p>
          <w:p w14:paraId="3E5E856B" w14:textId="77777777" w:rsidR="00BD6B97" w:rsidRPr="007A7659" w:rsidRDefault="00BD6B97" w:rsidP="007E3B51">
            <w:pPr>
              <w:pStyle w:val="TableEntry"/>
              <w:numPr>
                <w:ilvl w:val="0"/>
                <w:numId w:val="64"/>
              </w:numPr>
              <w:rPr>
                <w:noProof w:val="0"/>
              </w:rPr>
            </w:pPr>
            <w:r w:rsidRPr="007A7659">
              <w:rPr>
                <w:noProof w:val="0"/>
              </w:rPr>
              <w:t>Highest-level organization name, e.g., a company name, to which ou attribute entries belong.</w:t>
            </w:r>
          </w:p>
          <w:p w14:paraId="4B313F8C"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Saint-ihe-hospital.local)</w:t>
            </w:r>
          </w:p>
        </w:tc>
        <w:tc>
          <w:tcPr>
            <w:tcW w:w="860" w:type="dxa"/>
            <w:tcBorders>
              <w:left w:val="single" w:sz="4" w:space="0" w:color="000000"/>
              <w:bottom w:val="single" w:sz="4" w:space="0" w:color="000000"/>
            </w:tcBorders>
          </w:tcPr>
          <w:p w14:paraId="3B5FCA5B"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4E2DF7F" w14:textId="77777777" w:rsidR="00BD6B97" w:rsidRPr="007A7659" w:rsidRDefault="00BD6B97" w:rsidP="007E3B51">
            <w:pPr>
              <w:pStyle w:val="TableEntry"/>
              <w:rPr>
                <w:noProof w:val="0"/>
              </w:rPr>
            </w:pPr>
          </w:p>
        </w:tc>
      </w:tr>
      <w:tr w:rsidR="00BD6B97" w:rsidRPr="007A7659" w14:paraId="65181E8C" w14:textId="77777777" w:rsidTr="001D3953">
        <w:trPr>
          <w:cantSplit/>
        </w:trPr>
        <w:tc>
          <w:tcPr>
            <w:tcW w:w="2195" w:type="dxa"/>
            <w:tcBorders>
              <w:left w:val="single" w:sz="4" w:space="0" w:color="000000"/>
              <w:bottom w:val="single" w:sz="4" w:space="0" w:color="000000"/>
            </w:tcBorders>
          </w:tcPr>
          <w:p w14:paraId="4852AC96" w14:textId="77777777" w:rsidR="00BD6B97" w:rsidRPr="007A7659" w:rsidRDefault="00BD6B97" w:rsidP="007E3B51">
            <w:pPr>
              <w:pStyle w:val="TableEntry"/>
              <w:rPr>
                <w:noProof w:val="0"/>
              </w:rPr>
            </w:pPr>
            <w:r w:rsidRPr="007A7659">
              <w:rPr>
                <w:noProof w:val="0"/>
              </w:rPr>
              <w:t>objectClass</w:t>
            </w:r>
          </w:p>
        </w:tc>
        <w:tc>
          <w:tcPr>
            <w:tcW w:w="1170" w:type="dxa"/>
            <w:tcBorders>
              <w:left w:val="single" w:sz="4" w:space="0" w:color="000000"/>
              <w:bottom w:val="single" w:sz="4" w:space="0" w:color="000000"/>
            </w:tcBorders>
          </w:tcPr>
          <w:p w14:paraId="26B3C7CB"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5A046D4B" w14:textId="77777777" w:rsidR="00BD6B97" w:rsidRPr="007A7659" w:rsidRDefault="00BD6B97" w:rsidP="007E3B51">
            <w:pPr>
              <w:pStyle w:val="TableEntry"/>
              <w:numPr>
                <w:ilvl w:val="0"/>
                <w:numId w:val="64"/>
              </w:numPr>
              <w:rPr>
                <w:noProof w:val="0"/>
              </w:rPr>
            </w:pPr>
            <w:r w:rsidRPr="007A7659">
              <w:rPr>
                <w:noProof w:val="0"/>
              </w:rPr>
              <w:t>Object Class</w:t>
            </w:r>
          </w:p>
          <w:p w14:paraId="76E1B913" w14:textId="77777777" w:rsidR="00BD6B97" w:rsidRPr="007A7659" w:rsidRDefault="00BD6B97" w:rsidP="007E3B51">
            <w:pPr>
              <w:pStyle w:val="TableEntry"/>
              <w:numPr>
                <w:ilvl w:val="0"/>
                <w:numId w:val="64"/>
              </w:numPr>
              <w:rPr>
                <w:noProof w:val="0"/>
              </w:rPr>
            </w:pPr>
            <w:r w:rsidRPr="007A7659">
              <w:rPr>
                <w:noProof w:val="0"/>
              </w:rPr>
              <w:t>Required</w:t>
            </w:r>
          </w:p>
          <w:p w14:paraId="4C85FE25" w14:textId="77777777" w:rsidR="00BD6B97" w:rsidRPr="007A7659" w:rsidRDefault="00BD6B97" w:rsidP="007E3B51">
            <w:pPr>
              <w:pStyle w:val="TableEntry"/>
              <w:numPr>
                <w:ilvl w:val="0"/>
                <w:numId w:val="64"/>
              </w:numPr>
              <w:rPr>
                <w:noProof w:val="0"/>
              </w:rPr>
            </w:pPr>
            <w:r w:rsidRPr="007A7659">
              <w:rPr>
                <w:noProof w:val="0"/>
              </w:rPr>
              <w:t>The values of the objectClass attribute describe the kind of object which an entry represents. The objectClass attribute is present in every entry, with at least two values. One of the values is either "top" or "alias".</w:t>
            </w:r>
          </w:p>
          <w:p w14:paraId="4B73AF2D"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top, person, organizationalPerson, inetOrgPerson)</w:t>
            </w:r>
          </w:p>
        </w:tc>
        <w:tc>
          <w:tcPr>
            <w:tcW w:w="860" w:type="dxa"/>
            <w:tcBorders>
              <w:left w:val="single" w:sz="4" w:space="0" w:color="000000"/>
              <w:bottom w:val="single" w:sz="4" w:space="0" w:color="000000"/>
            </w:tcBorders>
          </w:tcPr>
          <w:p w14:paraId="3014341B"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121FB2B9" w14:textId="77777777" w:rsidR="00BD6B97" w:rsidRPr="007A7659" w:rsidRDefault="00BD6B97" w:rsidP="007E3B51">
            <w:pPr>
              <w:pStyle w:val="TableEntry"/>
              <w:rPr>
                <w:noProof w:val="0"/>
              </w:rPr>
            </w:pPr>
          </w:p>
        </w:tc>
      </w:tr>
      <w:tr w:rsidR="00BD6B97" w:rsidRPr="007A7659" w14:paraId="01452E0C" w14:textId="77777777" w:rsidTr="001D3953">
        <w:trPr>
          <w:cantSplit/>
        </w:trPr>
        <w:tc>
          <w:tcPr>
            <w:tcW w:w="2195" w:type="dxa"/>
            <w:tcBorders>
              <w:left w:val="single" w:sz="4" w:space="0" w:color="000000"/>
              <w:bottom w:val="single" w:sz="4" w:space="0" w:color="000000"/>
            </w:tcBorders>
          </w:tcPr>
          <w:p w14:paraId="6958DBAA" w14:textId="77777777" w:rsidR="00BD6B97" w:rsidRPr="007A7659" w:rsidRDefault="00BD6B97" w:rsidP="007E3B51">
            <w:pPr>
              <w:pStyle w:val="TableEntry"/>
              <w:rPr>
                <w:noProof w:val="0"/>
              </w:rPr>
            </w:pPr>
            <w:r w:rsidRPr="007A7659">
              <w:rPr>
                <w:noProof w:val="0"/>
              </w:rPr>
              <w:t>ou</w:t>
            </w:r>
          </w:p>
        </w:tc>
        <w:tc>
          <w:tcPr>
            <w:tcW w:w="1170" w:type="dxa"/>
            <w:tcBorders>
              <w:left w:val="single" w:sz="4" w:space="0" w:color="000000"/>
              <w:bottom w:val="single" w:sz="4" w:space="0" w:color="000000"/>
            </w:tcBorders>
          </w:tcPr>
          <w:p w14:paraId="10EFFDC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1E84A4F" w14:textId="77777777" w:rsidR="00BD6B97" w:rsidRPr="007A7659" w:rsidRDefault="00BD6B97" w:rsidP="007E3B51">
            <w:pPr>
              <w:pStyle w:val="TableEntry"/>
              <w:numPr>
                <w:ilvl w:val="0"/>
                <w:numId w:val="68"/>
              </w:numPr>
              <w:rPr>
                <w:noProof w:val="0"/>
                <w:sz w:val="16"/>
              </w:rPr>
            </w:pPr>
            <w:r w:rsidRPr="007A7659">
              <w:rPr>
                <w:noProof w:val="0"/>
              </w:rPr>
              <w:t>Organizational Unit Name</w:t>
            </w:r>
          </w:p>
          <w:p w14:paraId="27779251" w14:textId="77777777" w:rsidR="00BD6B97" w:rsidRPr="007A7659" w:rsidRDefault="00BD6B97" w:rsidP="007E3B51">
            <w:pPr>
              <w:pStyle w:val="TableEntry"/>
              <w:numPr>
                <w:ilvl w:val="0"/>
                <w:numId w:val="68"/>
              </w:numPr>
              <w:rPr>
                <w:noProof w:val="0"/>
                <w:sz w:val="16"/>
              </w:rPr>
            </w:pPr>
            <w:r w:rsidRPr="007A7659">
              <w:rPr>
                <w:noProof w:val="0"/>
              </w:rPr>
              <w:t>Optional</w:t>
            </w:r>
          </w:p>
          <w:p w14:paraId="3134EA32" w14:textId="77777777" w:rsidR="00BD6B97" w:rsidRPr="007A7659" w:rsidRDefault="00BD6B97" w:rsidP="007E3B51">
            <w:pPr>
              <w:pStyle w:val="TableEntry"/>
              <w:numPr>
                <w:ilvl w:val="0"/>
                <w:numId w:val="68"/>
              </w:numPr>
              <w:rPr>
                <w:noProof w:val="0"/>
                <w:sz w:val="16"/>
              </w:rPr>
            </w:pPr>
            <w:r w:rsidRPr="007A7659">
              <w:rPr>
                <w:noProof w:val="0"/>
              </w:rPr>
              <w:t>This is the X.500 organizationalUnitName attribute, which contains the name of an organizational unit.</w:t>
            </w:r>
          </w:p>
          <w:p w14:paraId="56093F8D"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(e.g., Radiologists)</w:t>
            </w:r>
          </w:p>
        </w:tc>
        <w:tc>
          <w:tcPr>
            <w:tcW w:w="860" w:type="dxa"/>
            <w:tcBorders>
              <w:left w:val="single" w:sz="4" w:space="0" w:color="000000"/>
              <w:bottom w:val="single" w:sz="4" w:space="0" w:color="000000"/>
            </w:tcBorders>
          </w:tcPr>
          <w:p w14:paraId="3BD7F7B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745F141" w14:textId="77777777" w:rsidR="00BD6B97" w:rsidRPr="007A7659" w:rsidRDefault="00BD6B97" w:rsidP="007E3B51">
            <w:pPr>
              <w:pStyle w:val="TableEntry"/>
              <w:rPr>
                <w:noProof w:val="0"/>
              </w:rPr>
            </w:pPr>
          </w:p>
        </w:tc>
      </w:tr>
      <w:tr w:rsidR="00BD6B97" w:rsidRPr="007A7659" w14:paraId="7F1C123D" w14:textId="77777777" w:rsidTr="001D3953">
        <w:trPr>
          <w:cantSplit/>
        </w:trPr>
        <w:tc>
          <w:tcPr>
            <w:tcW w:w="2195" w:type="dxa"/>
            <w:tcBorders>
              <w:left w:val="single" w:sz="4" w:space="0" w:color="000000"/>
              <w:bottom w:val="single" w:sz="4" w:space="0" w:color="000000"/>
            </w:tcBorders>
          </w:tcPr>
          <w:p w14:paraId="56043742" w14:textId="77777777" w:rsidR="00BD6B97" w:rsidRPr="007A7659" w:rsidRDefault="00BD6B97" w:rsidP="007E3B51">
            <w:pPr>
              <w:pStyle w:val="TableEntry"/>
              <w:rPr>
                <w:noProof w:val="0"/>
              </w:rPr>
            </w:pPr>
            <w:r w:rsidRPr="007A7659">
              <w:rPr>
                <w:noProof w:val="0"/>
              </w:rPr>
              <w:t>pager</w:t>
            </w:r>
          </w:p>
        </w:tc>
        <w:tc>
          <w:tcPr>
            <w:tcW w:w="1170" w:type="dxa"/>
            <w:tcBorders>
              <w:left w:val="single" w:sz="4" w:space="0" w:color="000000"/>
              <w:bottom w:val="single" w:sz="4" w:space="0" w:color="000000"/>
            </w:tcBorders>
          </w:tcPr>
          <w:p w14:paraId="7AC8C1F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2C5B74A" w14:textId="77777777" w:rsidR="00BD6B97" w:rsidRPr="007A7659" w:rsidRDefault="00BD6B97" w:rsidP="007E3B51">
            <w:pPr>
              <w:pStyle w:val="TableEntry"/>
              <w:numPr>
                <w:ilvl w:val="0"/>
                <w:numId w:val="68"/>
              </w:numPr>
              <w:rPr>
                <w:noProof w:val="0"/>
                <w:sz w:val="16"/>
              </w:rPr>
            </w:pPr>
            <w:r w:rsidRPr="007A7659">
              <w:rPr>
                <w:noProof w:val="0"/>
              </w:rPr>
              <w:t>Pager phone number</w:t>
            </w:r>
          </w:p>
          <w:p w14:paraId="761538EB" w14:textId="77777777" w:rsidR="00BD6B97" w:rsidRPr="007A7659" w:rsidRDefault="00BD6B97" w:rsidP="007E3B51">
            <w:pPr>
              <w:pStyle w:val="TableEntry"/>
              <w:numPr>
                <w:ilvl w:val="0"/>
                <w:numId w:val="68"/>
              </w:numPr>
              <w:rPr>
                <w:noProof w:val="0"/>
                <w:sz w:val="16"/>
              </w:rPr>
            </w:pPr>
            <w:r w:rsidRPr="007A7659">
              <w:rPr>
                <w:noProof w:val="0"/>
              </w:rPr>
              <w:t xml:space="preserve">Optional </w:t>
            </w:r>
          </w:p>
          <w:p w14:paraId="27358191"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4AB85B56"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D94CCE8"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7085B1E0" w14:textId="77777777" w:rsidR="00BD6B97" w:rsidRPr="007A7659" w:rsidRDefault="00BD6B97" w:rsidP="007E3B51">
            <w:pPr>
              <w:pStyle w:val="TableEntry"/>
              <w:rPr>
                <w:noProof w:val="0"/>
              </w:rPr>
            </w:pPr>
          </w:p>
          <w:p w14:paraId="5405D729"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43808F86" w14:textId="77777777" w:rsidTr="001D3953">
        <w:trPr>
          <w:cantSplit/>
        </w:trPr>
        <w:tc>
          <w:tcPr>
            <w:tcW w:w="2195" w:type="dxa"/>
            <w:tcBorders>
              <w:left w:val="single" w:sz="4" w:space="0" w:color="000000"/>
              <w:bottom w:val="single" w:sz="4" w:space="0" w:color="000000"/>
            </w:tcBorders>
          </w:tcPr>
          <w:p w14:paraId="72F49FE6" w14:textId="77777777" w:rsidR="00BD6B97" w:rsidRPr="007A7659" w:rsidRDefault="00BD6B97" w:rsidP="007E3B51">
            <w:pPr>
              <w:pStyle w:val="TableEntry"/>
              <w:rPr>
                <w:noProof w:val="0"/>
              </w:rPr>
            </w:pPr>
            <w:r w:rsidRPr="007A7659">
              <w:rPr>
                <w:noProof w:val="0"/>
              </w:rPr>
              <w:t>photo</w:t>
            </w:r>
          </w:p>
        </w:tc>
        <w:tc>
          <w:tcPr>
            <w:tcW w:w="1170" w:type="dxa"/>
            <w:tcBorders>
              <w:left w:val="single" w:sz="4" w:space="0" w:color="000000"/>
              <w:bottom w:val="single" w:sz="4" w:space="0" w:color="000000"/>
            </w:tcBorders>
          </w:tcPr>
          <w:p w14:paraId="2DA73091"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1FF07D1" w14:textId="77777777" w:rsidR="00BD6B97" w:rsidRPr="007A7659" w:rsidRDefault="00BD6B97" w:rsidP="007E3B51">
            <w:pPr>
              <w:pStyle w:val="TableEntry"/>
              <w:numPr>
                <w:ilvl w:val="0"/>
                <w:numId w:val="68"/>
              </w:numPr>
              <w:rPr>
                <w:noProof w:val="0"/>
                <w:sz w:val="16"/>
              </w:rPr>
            </w:pPr>
            <w:r w:rsidRPr="007A7659">
              <w:rPr>
                <w:noProof w:val="0"/>
              </w:rPr>
              <w:t>Photo</w:t>
            </w:r>
          </w:p>
          <w:p w14:paraId="2FDB87F0" w14:textId="77777777" w:rsidR="00BD6B97" w:rsidRPr="007A7659" w:rsidRDefault="00BD6B97" w:rsidP="007E3B51">
            <w:pPr>
              <w:pStyle w:val="TableEntry"/>
              <w:numPr>
                <w:ilvl w:val="0"/>
                <w:numId w:val="68"/>
              </w:numPr>
              <w:rPr>
                <w:noProof w:val="0"/>
                <w:sz w:val="16"/>
              </w:rPr>
            </w:pPr>
            <w:r w:rsidRPr="007A7659">
              <w:rPr>
                <w:noProof w:val="0"/>
              </w:rPr>
              <w:t>Optional</w:t>
            </w:r>
          </w:p>
          <w:p w14:paraId="13FABFB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Photo attribute values are encoded in G3 fax format with an ASN.1 wrapper.</w:t>
            </w:r>
          </w:p>
        </w:tc>
        <w:tc>
          <w:tcPr>
            <w:tcW w:w="860" w:type="dxa"/>
            <w:tcBorders>
              <w:left w:val="single" w:sz="4" w:space="0" w:color="000000"/>
              <w:bottom w:val="single" w:sz="4" w:space="0" w:color="000000"/>
            </w:tcBorders>
          </w:tcPr>
          <w:p w14:paraId="1599521B"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5EF96FF" w14:textId="77777777" w:rsidR="00BD6B97" w:rsidRPr="007A7659" w:rsidRDefault="00BD6B97" w:rsidP="007E3B51">
            <w:pPr>
              <w:pStyle w:val="TableEntry"/>
              <w:rPr>
                <w:noProof w:val="0"/>
              </w:rPr>
            </w:pPr>
            <w:r w:rsidRPr="007A7659">
              <w:rPr>
                <w:noProof w:val="0"/>
              </w:rPr>
              <w:t>The format is too cumbersome. See jpegPhoto.</w:t>
            </w:r>
          </w:p>
        </w:tc>
      </w:tr>
      <w:tr w:rsidR="00BD6B97" w:rsidRPr="007A7659" w14:paraId="0E27DF44" w14:textId="77777777" w:rsidTr="001D3953">
        <w:trPr>
          <w:cantSplit/>
        </w:trPr>
        <w:tc>
          <w:tcPr>
            <w:tcW w:w="2195" w:type="dxa"/>
            <w:tcBorders>
              <w:left w:val="single" w:sz="4" w:space="0" w:color="000000"/>
              <w:bottom w:val="single" w:sz="4" w:space="0" w:color="000000"/>
            </w:tcBorders>
          </w:tcPr>
          <w:p w14:paraId="360EEE2F" w14:textId="77777777" w:rsidR="00BD6B97" w:rsidRPr="007A7659" w:rsidRDefault="00BD6B97" w:rsidP="007E3B51">
            <w:pPr>
              <w:pStyle w:val="TableEntry"/>
              <w:rPr>
                <w:noProof w:val="0"/>
              </w:rPr>
            </w:pPr>
            <w:r w:rsidRPr="007A7659">
              <w:rPr>
                <w:noProof w:val="0"/>
              </w:rPr>
              <w:t>physicalDeliveryOfficeName</w:t>
            </w:r>
          </w:p>
        </w:tc>
        <w:tc>
          <w:tcPr>
            <w:tcW w:w="1170" w:type="dxa"/>
            <w:tcBorders>
              <w:left w:val="single" w:sz="4" w:space="0" w:color="000000"/>
              <w:bottom w:val="single" w:sz="4" w:space="0" w:color="000000"/>
            </w:tcBorders>
          </w:tcPr>
          <w:p w14:paraId="75D4472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BB9B6D2" w14:textId="77777777" w:rsidR="00BD6B97" w:rsidRPr="007A7659" w:rsidRDefault="00BD6B97" w:rsidP="007E3B51">
            <w:pPr>
              <w:pStyle w:val="TableEntry"/>
              <w:numPr>
                <w:ilvl w:val="0"/>
                <w:numId w:val="68"/>
              </w:numPr>
              <w:rPr>
                <w:noProof w:val="0"/>
                <w:sz w:val="16"/>
              </w:rPr>
            </w:pPr>
            <w:r w:rsidRPr="007A7659">
              <w:rPr>
                <w:noProof w:val="0"/>
              </w:rPr>
              <w:t>Post Office Name</w:t>
            </w:r>
          </w:p>
          <w:p w14:paraId="4EA77D9D" w14:textId="77777777" w:rsidR="00BD6B97" w:rsidRPr="007A7659" w:rsidRDefault="00BD6B97" w:rsidP="007E3B51">
            <w:pPr>
              <w:pStyle w:val="TableEntry"/>
              <w:numPr>
                <w:ilvl w:val="0"/>
                <w:numId w:val="68"/>
              </w:numPr>
              <w:rPr>
                <w:noProof w:val="0"/>
                <w:sz w:val="16"/>
              </w:rPr>
            </w:pPr>
            <w:r w:rsidRPr="007A7659">
              <w:rPr>
                <w:noProof w:val="0"/>
              </w:rPr>
              <w:t>Optional</w:t>
            </w:r>
          </w:p>
          <w:p w14:paraId="0A8ADC7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the name that a Postal Service uses to identify a post office.</w:t>
            </w:r>
          </w:p>
        </w:tc>
        <w:tc>
          <w:tcPr>
            <w:tcW w:w="860" w:type="dxa"/>
            <w:tcBorders>
              <w:left w:val="single" w:sz="4" w:space="0" w:color="000000"/>
              <w:bottom w:val="single" w:sz="4" w:space="0" w:color="000000"/>
            </w:tcBorders>
          </w:tcPr>
          <w:p w14:paraId="0C3847FA"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62E02A2" w14:textId="77777777" w:rsidR="00BD6B97" w:rsidRPr="007A7659" w:rsidRDefault="00BD6B97" w:rsidP="007E3B51">
            <w:pPr>
              <w:pStyle w:val="TableEntry"/>
              <w:rPr>
                <w:noProof w:val="0"/>
              </w:rPr>
            </w:pPr>
          </w:p>
        </w:tc>
      </w:tr>
      <w:tr w:rsidR="00BD6B97" w:rsidRPr="007A7659" w14:paraId="3A4C677C" w14:textId="77777777" w:rsidTr="001D3953">
        <w:trPr>
          <w:cantSplit/>
        </w:trPr>
        <w:tc>
          <w:tcPr>
            <w:tcW w:w="2195" w:type="dxa"/>
            <w:tcBorders>
              <w:left w:val="single" w:sz="4" w:space="0" w:color="000000"/>
              <w:bottom w:val="single" w:sz="4" w:space="0" w:color="000000"/>
            </w:tcBorders>
          </w:tcPr>
          <w:p w14:paraId="2AACE216" w14:textId="77777777" w:rsidR="00BD6B97" w:rsidRPr="007A7659" w:rsidRDefault="00BD6B97" w:rsidP="007E3B51">
            <w:pPr>
              <w:pStyle w:val="TableEntry"/>
              <w:rPr>
                <w:noProof w:val="0"/>
              </w:rPr>
            </w:pPr>
            <w:r w:rsidRPr="007A7659">
              <w:rPr>
                <w:noProof w:val="0"/>
              </w:rPr>
              <w:lastRenderedPageBreak/>
              <w:t>postalAddress</w:t>
            </w:r>
          </w:p>
        </w:tc>
        <w:tc>
          <w:tcPr>
            <w:tcW w:w="1170" w:type="dxa"/>
            <w:tcBorders>
              <w:left w:val="single" w:sz="4" w:space="0" w:color="000000"/>
              <w:bottom w:val="single" w:sz="4" w:space="0" w:color="000000"/>
            </w:tcBorders>
          </w:tcPr>
          <w:p w14:paraId="456A2A2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E0E56E" w14:textId="77777777" w:rsidR="00BD6B97" w:rsidRPr="007A7659" w:rsidRDefault="00BD6B97" w:rsidP="007E3B51">
            <w:pPr>
              <w:pStyle w:val="TableEntry"/>
              <w:numPr>
                <w:ilvl w:val="0"/>
                <w:numId w:val="68"/>
              </w:numPr>
              <w:rPr>
                <w:noProof w:val="0"/>
                <w:sz w:val="16"/>
              </w:rPr>
            </w:pPr>
            <w:r w:rsidRPr="007A7659">
              <w:rPr>
                <w:noProof w:val="0"/>
              </w:rPr>
              <w:t>Postal Address</w:t>
            </w:r>
          </w:p>
          <w:p w14:paraId="12CE61B7" w14:textId="77777777" w:rsidR="00BD6B97" w:rsidRPr="007A7659" w:rsidRDefault="00BD6B97" w:rsidP="007E3B51">
            <w:pPr>
              <w:pStyle w:val="TableEntry"/>
              <w:numPr>
                <w:ilvl w:val="0"/>
                <w:numId w:val="68"/>
              </w:numPr>
              <w:rPr>
                <w:noProof w:val="0"/>
                <w:sz w:val="16"/>
              </w:rPr>
            </w:pPr>
            <w:r w:rsidRPr="007A7659">
              <w:rPr>
                <w:noProof w:val="0"/>
              </w:rPr>
              <w:t>Optional</w:t>
            </w:r>
          </w:p>
          <w:p w14:paraId="1287582A"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an address used by a Postal Service to perform services for the object.</w:t>
            </w:r>
          </w:p>
        </w:tc>
        <w:tc>
          <w:tcPr>
            <w:tcW w:w="860" w:type="dxa"/>
            <w:tcBorders>
              <w:left w:val="single" w:sz="4" w:space="0" w:color="000000"/>
              <w:bottom w:val="single" w:sz="4" w:space="0" w:color="000000"/>
            </w:tcBorders>
          </w:tcPr>
          <w:p w14:paraId="6D4DFCF3"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3EDF13C" w14:textId="77777777" w:rsidR="00BD6B97" w:rsidRPr="007A7659" w:rsidRDefault="00BD6B97" w:rsidP="007E3B51">
            <w:pPr>
              <w:pStyle w:val="TableEntry"/>
              <w:rPr>
                <w:noProof w:val="0"/>
              </w:rPr>
            </w:pPr>
          </w:p>
        </w:tc>
      </w:tr>
      <w:tr w:rsidR="00BD6B97" w:rsidRPr="007A7659" w14:paraId="6477931F" w14:textId="77777777" w:rsidTr="001D3953">
        <w:trPr>
          <w:cantSplit/>
        </w:trPr>
        <w:tc>
          <w:tcPr>
            <w:tcW w:w="2195" w:type="dxa"/>
            <w:tcBorders>
              <w:left w:val="single" w:sz="4" w:space="0" w:color="000000"/>
              <w:bottom w:val="single" w:sz="4" w:space="0" w:color="000000"/>
            </w:tcBorders>
          </w:tcPr>
          <w:p w14:paraId="202ACDF9" w14:textId="77777777" w:rsidR="00BD6B97" w:rsidRPr="007A7659" w:rsidRDefault="00BD6B97" w:rsidP="007E3B51">
            <w:pPr>
              <w:pStyle w:val="TableEntry"/>
              <w:rPr>
                <w:noProof w:val="0"/>
              </w:rPr>
            </w:pPr>
            <w:r w:rsidRPr="007A7659">
              <w:rPr>
                <w:noProof w:val="0"/>
              </w:rPr>
              <w:t>postalCode</w:t>
            </w:r>
          </w:p>
        </w:tc>
        <w:tc>
          <w:tcPr>
            <w:tcW w:w="1170" w:type="dxa"/>
            <w:tcBorders>
              <w:left w:val="single" w:sz="4" w:space="0" w:color="000000"/>
              <w:bottom w:val="single" w:sz="4" w:space="0" w:color="000000"/>
            </w:tcBorders>
          </w:tcPr>
          <w:p w14:paraId="252C9FB4"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BF7727D" w14:textId="77777777" w:rsidR="00BD6B97" w:rsidRPr="007A7659" w:rsidRDefault="00BD6B97" w:rsidP="007E3B51">
            <w:pPr>
              <w:pStyle w:val="TableEntry"/>
              <w:numPr>
                <w:ilvl w:val="0"/>
                <w:numId w:val="67"/>
              </w:numPr>
              <w:rPr>
                <w:noProof w:val="0"/>
                <w:sz w:val="16"/>
              </w:rPr>
            </w:pPr>
            <w:r w:rsidRPr="007A7659">
              <w:rPr>
                <w:noProof w:val="0"/>
              </w:rPr>
              <w:t>Postal Code</w:t>
            </w:r>
          </w:p>
          <w:p w14:paraId="1EF004CC" w14:textId="77777777" w:rsidR="00BD6B97" w:rsidRPr="007A7659" w:rsidRDefault="00BD6B97" w:rsidP="007E3B51">
            <w:pPr>
              <w:pStyle w:val="TableEntry"/>
              <w:numPr>
                <w:ilvl w:val="0"/>
                <w:numId w:val="67"/>
              </w:numPr>
              <w:rPr>
                <w:noProof w:val="0"/>
                <w:sz w:val="16"/>
              </w:rPr>
            </w:pPr>
            <w:r w:rsidRPr="007A7659">
              <w:rPr>
                <w:noProof w:val="0"/>
              </w:rPr>
              <w:t>Optional</w:t>
            </w:r>
          </w:p>
          <w:p w14:paraId="78F4C259"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a code used by a Postal Service to identify a postal service zone, such as a US ZIP code</w:t>
            </w:r>
          </w:p>
        </w:tc>
        <w:tc>
          <w:tcPr>
            <w:tcW w:w="860" w:type="dxa"/>
            <w:tcBorders>
              <w:left w:val="single" w:sz="4" w:space="0" w:color="000000"/>
              <w:bottom w:val="single" w:sz="4" w:space="0" w:color="000000"/>
            </w:tcBorders>
          </w:tcPr>
          <w:p w14:paraId="60D0D20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61666EE" w14:textId="77777777" w:rsidR="00BD6B97" w:rsidRPr="007A7659" w:rsidRDefault="00BD6B97" w:rsidP="007E3B51">
            <w:pPr>
              <w:pStyle w:val="TableEntry"/>
              <w:rPr>
                <w:noProof w:val="0"/>
              </w:rPr>
            </w:pPr>
          </w:p>
        </w:tc>
      </w:tr>
      <w:tr w:rsidR="00BD6B97" w:rsidRPr="007A7659" w14:paraId="3C719EA0" w14:textId="77777777" w:rsidTr="001D3953">
        <w:trPr>
          <w:cantSplit/>
        </w:trPr>
        <w:tc>
          <w:tcPr>
            <w:tcW w:w="2195" w:type="dxa"/>
            <w:tcBorders>
              <w:left w:val="single" w:sz="4" w:space="0" w:color="000000"/>
              <w:bottom w:val="single" w:sz="4" w:space="0" w:color="000000"/>
            </w:tcBorders>
          </w:tcPr>
          <w:p w14:paraId="5A540438" w14:textId="77777777" w:rsidR="00BD6B97" w:rsidRPr="007A7659" w:rsidRDefault="00BD6B97" w:rsidP="007E3B51">
            <w:pPr>
              <w:pStyle w:val="TableEntry"/>
              <w:rPr>
                <w:noProof w:val="0"/>
              </w:rPr>
            </w:pPr>
            <w:r w:rsidRPr="007A7659">
              <w:rPr>
                <w:noProof w:val="0"/>
              </w:rPr>
              <w:t>postOfficeBox</w:t>
            </w:r>
          </w:p>
        </w:tc>
        <w:tc>
          <w:tcPr>
            <w:tcW w:w="1170" w:type="dxa"/>
            <w:tcBorders>
              <w:left w:val="single" w:sz="4" w:space="0" w:color="000000"/>
              <w:bottom w:val="single" w:sz="4" w:space="0" w:color="000000"/>
            </w:tcBorders>
          </w:tcPr>
          <w:p w14:paraId="6432D120"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C8DB157" w14:textId="77777777" w:rsidR="00BD6B97" w:rsidRPr="007A7659" w:rsidRDefault="00BD6B97" w:rsidP="007E3B51">
            <w:pPr>
              <w:pStyle w:val="TableEntry"/>
              <w:numPr>
                <w:ilvl w:val="0"/>
                <w:numId w:val="67"/>
              </w:numPr>
              <w:rPr>
                <w:noProof w:val="0"/>
                <w:sz w:val="16"/>
              </w:rPr>
            </w:pPr>
            <w:r w:rsidRPr="007A7659">
              <w:rPr>
                <w:noProof w:val="0"/>
              </w:rPr>
              <w:t>Post Office Box</w:t>
            </w:r>
          </w:p>
          <w:p w14:paraId="32D8FB9F" w14:textId="77777777" w:rsidR="00BD6B97" w:rsidRPr="007A7659" w:rsidRDefault="00BD6B97" w:rsidP="007E3B51">
            <w:pPr>
              <w:pStyle w:val="TableEntry"/>
              <w:numPr>
                <w:ilvl w:val="0"/>
                <w:numId w:val="67"/>
              </w:numPr>
              <w:rPr>
                <w:noProof w:val="0"/>
                <w:sz w:val="16"/>
              </w:rPr>
            </w:pPr>
            <w:r w:rsidRPr="007A7659">
              <w:rPr>
                <w:noProof w:val="0"/>
              </w:rPr>
              <w:t>Optional</w:t>
            </w:r>
          </w:p>
          <w:p w14:paraId="4939D243"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the number that a Postal Service uses when a customer arranges to receive mail at a box on premises of the Postal Service.</w:t>
            </w:r>
          </w:p>
        </w:tc>
        <w:tc>
          <w:tcPr>
            <w:tcW w:w="860" w:type="dxa"/>
            <w:tcBorders>
              <w:left w:val="single" w:sz="4" w:space="0" w:color="000000"/>
              <w:bottom w:val="single" w:sz="4" w:space="0" w:color="000000"/>
            </w:tcBorders>
          </w:tcPr>
          <w:p w14:paraId="4A44237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33115EE1" w14:textId="77777777" w:rsidR="00BD6B97" w:rsidRPr="007A7659" w:rsidRDefault="00BD6B97" w:rsidP="007E3B51">
            <w:pPr>
              <w:pStyle w:val="TableEntry"/>
              <w:rPr>
                <w:noProof w:val="0"/>
              </w:rPr>
            </w:pPr>
          </w:p>
        </w:tc>
      </w:tr>
      <w:tr w:rsidR="00BD6B97" w:rsidRPr="007A7659" w14:paraId="250F47EE" w14:textId="77777777" w:rsidTr="001D3953">
        <w:trPr>
          <w:cantSplit/>
        </w:trPr>
        <w:tc>
          <w:tcPr>
            <w:tcW w:w="2195" w:type="dxa"/>
            <w:tcBorders>
              <w:left w:val="single" w:sz="4" w:space="0" w:color="000000"/>
              <w:bottom w:val="single" w:sz="4" w:space="0" w:color="000000"/>
            </w:tcBorders>
          </w:tcPr>
          <w:p w14:paraId="6DDF4580" w14:textId="77777777" w:rsidR="00BD6B97" w:rsidRPr="007A7659" w:rsidRDefault="00BD6B97" w:rsidP="007E3B51">
            <w:pPr>
              <w:pStyle w:val="TableEntry"/>
              <w:rPr>
                <w:noProof w:val="0"/>
              </w:rPr>
            </w:pPr>
            <w:r w:rsidRPr="007A7659">
              <w:rPr>
                <w:noProof w:val="0"/>
              </w:rPr>
              <w:t>preferredDeliveryMethod</w:t>
            </w:r>
          </w:p>
        </w:tc>
        <w:tc>
          <w:tcPr>
            <w:tcW w:w="1170" w:type="dxa"/>
            <w:tcBorders>
              <w:left w:val="single" w:sz="4" w:space="0" w:color="000000"/>
              <w:bottom w:val="single" w:sz="4" w:space="0" w:color="000000"/>
            </w:tcBorders>
          </w:tcPr>
          <w:p w14:paraId="297A367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0891DF8" w14:textId="77777777" w:rsidR="00BD6B97" w:rsidRPr="007A7659" w:rsidRDefault="00BD6B97" w:rsidP="007E3B51">
            <w:pPr>
              <w:pStyle w:val="TableEntry"/>
              <w:numPr>
                <w:ilvl w:val="0"/>
                <w:numId w:val="67"/>
              </w:numPr>
              <w:rPr>
                <w:noProof w:val="0"/>
                <w:sz w:val="16"/>
              </w:rPr>
            </w:pPr>
            <w:r w:rsidRPr="007A7659">
              <w:rPr>
                <w:noProof w:val="0"/>
              </w:rPr>
              <w:t>Delivery Method</w:t>
            </w:r>
          </w:p>
          <w:p w14:paraId="374F94A7" w14:textId="77777777" w:rsidR="00BD6B97" w:rsidRPr="007A7659" w:rsidRDefault="00BD6B97" w:rsidP="007E3B51">
            <w:pPr>
              <w:pStyle w:val="TableEntry"/>
              <w:numPr>
                <w:ilvl w:val="0"/>
                <w:numId w:val="67"/>
              </w:numPr>
              <w:rPr>
                <w:noProof w:val="0"/>
                <w:sz w:val="16"/>
              </w:rPr>
            </w:pPr>
            <w:r w:rsidRPr="007A7659">
              <w:rPr>
                <w:noProof w:val="0"/>
              </w:rPr>
              <w:t>Optional</w:t>
            </w:r>
          </w:p>
          <w:p w14:paraId="0306912E" w14:textId="77777777" w:rsidR="00BD6B97" w:rsidRPr="007A7659" w:rsidRDefault="00BD6B97" w:rsidP="007E3B51">
            <w:pPr>
              <w:pStyle w:val="TableEntry"/>
              <w:numPr>
                <w:ilvl w:val="0"/>
                <w:numId w:val="67"/>
              </w:numPr>
              <w:rPr>
                <w:noProof w:val="0"/>
                <w:sz w:val="16"/>
              </w:rPr>
            </w:pPr>
            <w:r w:rsidRPr="007A7659">
              <w:rPr>
                <w:noProof w:val="0"/>
              </w:rPr>
              <w:t>Singular</w:t>
            </w:r>
          </w:p>
          <w:p w14:paraId="2DFC4244" w14:textId="77777777" w:rsidR="00BD6B97" w:rsidRPr="007A7659" w:rsidRDefault="00BD6B97" w:rsidP="007E3B51">
            <w:pPr>
              <w:pStyle w:val="TableEntry"/>
              <w:numPr>
                <w:ilvl w:val="0"/>
                <w:numId w:val="67"/>
              </w:numPr>
              <w:rPr>
                <w:noProof w:val="0"/>
                <w:sz w:val="16"/>
              </w:rPr>
            </w:pPr>
            <w:r w:rsidRPr="007A7659">
              <w:rPr>
                <w:noProof w:val="0"/>
              </w:rPr>
              <w:t>Coded value (delivery-value)</w:t>
            </w:r>
          </w:p>
          <w:p w14:paraId="4186F928"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(e.g., any, physical, telephone)</w:t>
            </w:r>
          </w:p>
        </w:tc>
        <w:tc>
          <w:tcPr>
            <w:tcW w:w="860" w:type="dxa"/>
            <w:tcBorders>
              <w:left w:val="single" w:sz="4" w:space="0" w:color="000000"/>
              <w:bottom w:val="single" w:sz="4" w:space="0" w:color="000000"/>
            </w:tcBorders>
          </w:tcPr>
          <w:p w14:paraId="721144D3"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B8A55EE" w14:textId="77777777" w:rsidR="00BD6B97" w:rsidRPr="007A7659" w:rsidRDefault="00BD6B97" w:rsidP="007E3B51">
            <w:pPr>
              <w:pStyle w:val="TableEntry"/>
              <w:rPr>
                <w:noProof w:val="0"/>
              </w:rPr>
            </w:pPr>
          </w:p>
        </w:tc>
      </w:tr>
      <w:tr w:rsidR="00BD6B97" w:rsidRPr="007A7659" w14:paraId="647552BF" w14:textId="77777777" w:rsidTr="001D3953">
        <w:trPr>
          <w:cantSplit/>
        </w:trPr>
        <w:tc>
          <w:tcPr>
            <w:tcW w:w="2195" w:type="dxa"/>
            <w:tcBorders>
              <w:left w:val="single" w:sz="4" w:space="0" w:color="000000"/>
              <w:bottom w:val="single" w:sz="4" w:space="0" w:color="000000"/>
            </w:tcBorders>
          </w:tcPr>
          <w:p w14:paraId="56473F57" w14:textId="77777777" w:rsidR="00BD6B97" w:rsidRPr="007A7659" w:rsidRDefault="00BD6B97" w:rsidP="007E3B51">
            <w:pPr>
              <w:pStyle w:val="TableEntry"/>
              <w:rPr>
                <w:noProof w:val="0"/>
              </w:rPr>
            </w:pPr>
            <w:r w:rsidRPr="007A7659">
              <w:rPr>
                <w:noProof w:val="0"/>
              </w:rPr>
              <w:t>preferredLanguage</w:t>
            </w:r>
          </w:p>
        </w:tc>
        <w:tc>
          <w:tcPr>
            <w:tcW w:w="1170" w:type="dxa"/>
            <w:tcBorders>
              <w:left w:val="single" w:sz="4" w:space="0" w:color="000000"/>
              <w:bottom w:val="single" w:sz="4" w:space="0" w:color="000000"/>
            </w:tcBorders>
          </w:tcPr>
          <w:p w14:paraId="0655CA3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43A8E9F" w14:textId="77777777" w:rsidR="00BD6B97" w:rsidRPr="007A7659" w:rsidRDefault="00BD6B97" w:rsidP="007E3B51">
            <w:pPr>
              <w:pStyle w:val="TableEntry"/>
              <w:numPr>
                <w:ilvl w:val="0"/>
                <w:numId w:val="63"/>
              </w:numPr>
              <w:rPr>
                <w:noProof w:val="0"/>
              </w:rPr>
            </w:pPr>
            <w:r w:rsidRPr="007A7659">
              <w:rPr>
                <w:noProof w:val="0"/>
              </w:rPr>
              <w:t>Preferred Language</w:t>
            </w:r>
          </w:p>
          <w:p w14:paraId="757E34E9" w14:textId="77777777" w:rsidR="00BD6B97" w:rsidRPr="007A7659" w:rsidRDefault="00BD6B97" w:rsidP="007E3B51">
            <w:pPr>
              <w:pStyle w:val="TableEntry"/>
              <w:numPr>
                <w:ilvl w:val="0"/>
                <w:numId w:val="63"/>
              </w:numPr>
              <w:rPr>
                <w:noProof w:val="0"/>
              </w:rPr>
            </w:pPr>
            <w:r w:rsidRPr="007A7659">
              <w:rPr>
                <w:noProof w:val="0"/>
              </w:rPr>
              <w:t>Optional</w:t>
            </w:r>
          </w:p>
          <w:p w14:paraId="05C0D5F8" w14:textId="77777777" w:rsidR="00BD6B97" w:rsidRPr="007A7659" w:rsidRDefault="00BD6B97" w:rsidP="007E3B51">
            <w:pPr>
              <w:pStyle w:val="TableEntry"/>
              <w:numPr>
                <w:ilvl w:val="0"/>
                <w:numId w:val="63"/>
              </w:numPr>
              <w:rPr>
                <w:noProof w:val="0"/>
              </w:rPr>
            </w:pPr>
            <w:r w:rsidRPr="007A7659">
              <w:rPr>
                <w:noProof w:val="0"/>
              </w:rPr>
              <w:t>Singular</w:t>
            </w:r>
          </w:p>
          <w:p w14:paraId="51DD405E" w14:textId="77777777" w:rsidR="00BD6B97" w:rsidRPr="007A7659" w:rsidRDefault="00BD6B97" w:rsidP="007E3B51">
            <w:pPr>
              <w:pStyle w:val="TableEntry"/>
              <w:numPr>
                <w:ilvl w:val="0"/>
                <w:numId w:val="63"/>
              </w:numPr>
              <w:rPr>
                <w:noProof w:val="0"/>
              </w:rPr>
            </w:pPr>
            <w:r w:rsidRPr="007A7659">
              <w:rPr>
                <w:noProof w:val="0"/>
              </w:rPr>
              <w:t>Preferred written or spoken language for a person. Values for this attribute type MUST conform to the definition of the Accept-Language header field defined in [</w:t>
            </w:r>
            <w:r w:rsidR="008A6C66" w:rsidRPr="007A7659">
              <w:rPr>
                <w:noProof w:val="0"/>
              </w:rPr>
              <w:t>RFC</w:t>
            </w:r>
            <w:r w:rsidRPr="007A7659">
              <w:rPr>
                <w:noProof w:val="0"/>
              </w:rPr>
              <w:t>2068] with one exception: the sequence "Accept-Language" ":" should be omitted.</w:t>
            </w:r>
          </w:p>
          <w:p w14:paraId="2FFB359C"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The following example indicates that this person prefers French, prefers British English 80%, and general English 70%. (e.g., fr, en-gb;q=0.8, en;q=0.7)</w:t>
            </w:r>
          </w:p>
        </w:tc>
        <w:tc>
          <w:tcPr>
            <w:tcW w:w="860" w:type="dxa"/>
            <w:tcBorders>
              <w:left w:val="single" w:sz="4" w:space="0" w:color="000000"/>
              <w:bottom w:val="single" w:sz="4" w:space="0" w:color="000000"/>
            </w:tcBorders>
          </w:tcPr>
          <w:p w14:paraId="534464E2"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1DF0952" w14:textId="77777777" w:rsidR="00BD6B97" w:rsidRPr="007A7659" w:rsidRDefault="00BD6B97" w:rsidP="007E3B51">
            <w:pPr>
              <w:pStyle w:val="TableEntry"/>
              <w:rPr>
                <w:noProof w:val="0"/>
              </w:rPr>
            </w:pPr>
          </w:p>
        </w:tc>
      </w:tr>
      <w:tr w:rsidR="00BD6B97" w:rsidRPr="007A7659" w14:paraId="5B0EBC21" w14:textId="77777777" w:rsidTr="001D3953">
        <w:trPr>
          <w:cantSplit/>
        </w:trPr>
        <w:tc>
          <w:tcPr>
            <w:tcW w:w="2195" w:type="dxa"/>
            <w:tcBorders>
              <w:left w:val="single" w:sz="4" w:space="0" w:color="000000"/>
              <w:bottom w:val="single" w:sz="4" w:space="0" w:color="000000"/>
            </w:tcBorders>
          </w:tcPr>
          <w:p w14:paraId="03F45FEE" w14:textId="77777777" w:rsidR="00BD6B97" w:rsidRPr="007A7659" w:rsidRDefault="00BD6B97" w:rsidP="007E3B51">
            <w:pPr>
              <w:pStyle w:val="TableEntry"/>
              <w:rPr>
                <w:noProof w:val="0"/>
              </w:rPr>
            </w:pPr>
            <w:r w:rsidRPr="007A7659">
              <w:rPr>
                <w:noProof w:val="0"/>
              </w:rPr>
              <w:t>registeredAddress</w:t>
            </w:r>
          </w:p>
        </w:tc>
        <w:tc>
          <w:tcPr>
            <w:tcW w:w="1170" w:type="dxa"/>
            <w:tcBorders>
              <w:left w:val="single" w:sz="4" w:space="0" w:color="000000"/>
              <w:bottom w:val="single" w:sz="4" w:space="0" w:color="000000"/>
            </w:tcBorders>
          </w:tcPr>
          <w:p w14:paraId="5110DF36"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F500BD6" w14:textId="77777777" w:rsidR="00BD6B97" w:rsidRPr="007A7659" w:rsidRDefault="00BD6B97" w:rsidP="007E3B51">
            <w:pPr>
              <w:pStyle w:val="TableEntry"/>
              <w:numPr>
                <w:ilvl w:val="0"/>
                <w:numId w:val="63"/>
              </w:numPr>
              <w:rPr>
                <w:noProof w:val="0"/>
              </w:rPr>
            </w:pPr>
            <w:r w:rsidRPr="007A7659">
              <w:rPr>
                <w:noProof w:val="0"/>
              </w:rPr>
              <w:t>Registered Address</w:t>
            </w:r>
          </w:p>
          <w:p w14:paraId="0CE2D5D4" w14:textId="77777777" w:rsidR="00BD6B97" w:rsidRPr="007A7659" w:rsidRDefault="00BD6B97" w:rsidP="007E3B51">
            <w:pPr>
              <w:pStyle w:val="TableEntry"/>
              <w:numPr>
                <w:ilvl w:val="0"/>
                <w:numId w:val="63"/>
              </w:numPr>
              <w:rPr>
                <w:noProof w:val="0"/>
              </w:rPr>
            </w:pPr>
            <w:r w:rsidRPr="007A7659">
              <w:rPr>
                <w:noProof w:val="0"/>
              </w:rPr>
              <w:t>Optional</w:t>
            </w:r>
          </w:p>
          <w:p w14:paraId="7531EB9F"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 xml:space="preserve">A postal address suitable for reception </w:t>
            </w:r>
            <w:r w:rsidR="003F510F" w:rsidRPr="007A7659">
              <w:rPr>
                <w:noProof w:val="0"/>
              </w:rPr>
              <w:t>of expedited</w:t>
            </w:r>
            <w:r w:rsidRPr="007A7659">
              <w:rPr>
                <w:noProof w:val="0"/>
              </w:rPr>
              <w:t xml:space="preserve"> documents, where it is necessary to have the recipient accept delivery.</w:t>
            </w:r>
          </w:p>
        </w:tc>
        <w:tc>
          <w:tcPr>
            <w:tcW w:w="860" w:type="dxa"/>
            <w:tcBorders>
              <w:left w:val="single" w:sz="4" w:space="0" w:color="000000"/>
              <w:bottom w:val="single" w:sz="4" w:space="0" w:color="000000"/>
            </w:tcBorders>
          </w:tcPr>
          <w:p w14:paraId="17292927"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1C7059" w14:textId="77777777" w:rsidR="00BD6B97" w:rsidRPr="007A7659" w:rsidRDefault="00BD6B97" w:rsidP="007E3B51">
            <w:pPr>
              <w:pStyle w:val="TableEntry"/>
              <w:rPr>
                <w:noProof w:val="0"/>
              </w:rPr>
            </w:pPr>
          </w:p>
        </w:tc>
      </w:tr>
      <w:tr w:rsidR="00BD6B97" w:rsidRPr="007A7659" w14:paraId="02E23D02" w14:textId="77777777" w:rsidTr="001D3953">
        <w:trPr>
          <w:cantSplit/>
        </w:trPr>
        <w:tc>
          <w:tcPr>
            <w:tcW w:w="2195" w:type="dxa"/>
            <w:tcBorders>
              <w:left w:val="single" w:sz="4" w:space="0" w:color="000000"/>
              <w:bottom w:val="single" w:sz="4" w:space="0" w:color="000000"/>
            </w:tcBorders>
          </w:tcPr>
          <w:p w14:paraId="5F5427DC" w14:textId="77777777" w:rsidR="00BD6B97" w:rsidRPr="007A7659" w:rsidRDefault="00BD6B97" w:rsidP="007E3B51">
            <w:pPr>
              <w:pStyle w:val="TableEntry"/>
              <w:rPr>
                <w:noProof w:val="0"/>
              </w:rPr>
            </w:pPr>
            <w:r w:rsidRPr="007A7659">
              <w:rPr>
                <w:noProof w:val="0"/>
              </w:rPr>
              <w:t>roomNumber</w:t>
            </w:r>
          </w:p>
        </w:tc>
        <w:tc>
          <w:tcPr>
            <w:tcW w:w="1170" w:type="dxa"/>
            <w:tcBorders>
              <w:left w:val="single" w:sz="4" w:space="0" w:color="000000"/>
              <w:bottom w:val="single" w:sz="4" w:space="0" w:color="000000"/>
            </w:tcBorders>
          </w:tcPr>
          <w:p w14:paraId="3A8A160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E7B4AED" w14:textId="77777777" w:rsidR="00BD6B97" w:rsidRPr="007A7659" w:rsidRDefault="00BD6B97" w:rsidP="007E3B51">
            <w:pPr>
              <w:pStyle w:val="TableEntry"/>
              <w:numPr>
                <w:ilvl w:val="0"/>
                <w:numId w:val="63"/>
              </w:numPr>
              <w:rPr>
                <w:noProof w:val="0"/>
              </w:rPr>
            </w:pPr>
            <w:r w:rsidRPr="007A7659">
              <w:rPr>
                <w:noProof w:val="0"/>
              </w:rPr>
              <w:t>Room Number</w:t>
            </w:r>
          </w:p>
          <w:p w14:paraId="3AF65E22"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188617B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B49A23F" w14:textId="77777777" w:rsidR="00BD6B97" w:rsidRPr="007A7659" w:rsidRDefault="00BD6B97" w:rsidP="007E3B51">
            <w:pPr>
              <w:pStyle w:val="TableEntry"/>
              <w:rPr>
                <w:noProof w:val="0"/>
              </w:rPr>
            </w:pPr>
          </w:p>
        </w:tc>
      </w:tr>
      <w:tr w:rsidR="00BD6B97" w:rsidRPr="007A7659" w14:paraId="4B2F8D19" w14:textId="77777777" w:rsidTr="001D3953">
        <w:trPr>
          <w:cantSplit/>
        </w:trPr>
        <w:tc>
          <w:tcPr>
            <w:tcW w:w="2195" w:type="dxa"/>
            <w:tcBorders>
              <w:left w:val="single" w:sz="4" w:space="0" w:color="000000"/>
              <w:bottom w:val="single" w:sz="4" w:space="0" w:color="000000"/>
            </w:tcBorders>
          </w:tcPr>
          <w:p w14:paraId="3C4B1B6B" w14:textId="77777777" w:rsidR="00BD6B97" w:rsidRPr="007A7659" w:rsidRDefault="00BD6B97" w:rsidP="007E3B51">
            <w:pPr>
              <w:pStyle w:val="TableEntry"/>
              <w:rPr>
                <w:noProof w:val="0"/>
              </w:rPr>
            </w:pPr>
            <w:r w:rsidRPr="007A7659">
              <w:rPr>
                <w:noProof w:val="0"/>
              </w:rPr>
              <w:t>secretary</w:t>
            </w:r>
          </w:p>
        </w:tc>
        <w:tc>
          <w:tcPr>
            <w:tcW w:w="1170" w:type="dxa"/>
            <w:tcBorders>
              <w:left w:val="single" w:sz="4" w:space="0" w:color="000000"/>
              <w:bottom w:val="single" w:sz="4" w:space="0" w:color="000000"/>
            </w:tcBorders>
          </w:tcPr>
          <w:p w14:paraId="2867995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97345D3" w14:textId="77777777" w:rsidR="00BD6B97" w:rsidRPr="007A7659" w:rsidRDefault="00BD6B97" w:rsidP="007E3B51">
            <w:pPr>
              <w:pStyle w:val="TableEntry"/>
              <w:numPr>
                <w:ilvl w:val="0"/>
                <w:numId w:val="63"/>
              </w:numPr>
              <w:rPr>
                <w:noProof w:val="0"/>
              </w:rPr>
            </w:pPr>
            <w:r w:rsidRPr="007A7659">
              <w:rPr>
                <w:noProof w:val="0"/>
              </w:rPr>
              <w:t>Secretary</w:t>
            </w:r>
          </w:p>
          <w:p w14:paraId="464A7C9B" w14:textId="77777777" w:rsidR="00BD6B97" w:rsidRPr="007A7659" w:rsidRDefault="00BD6B97" w:rsidP="007E3B51">
            <w:pPr>
              <w:pStyle w:val="TableEntry"/>
              <w:numPr>
                <w:ilvl w:val="0"/>
                <w:numId w:val="63"/>
              </w:numPr>
              <w:rPr>
                <w:noProof w:val="0"/>
              </w:rPr>
            </w:pPr>
            <w:r w:rsidRPr="007A7659">
              <w:rPr>
                <w:noProof w:val="0"/>
              </w:rPr>
              <w:t>Optional</w:t>
            </w:r>
          </w:p>
          <w:p w14:paraId="329B0EB1"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the secretary</w:t>
            </w:r>
          </w:p>
        </w:tc>
        <w:tc>
          <w:tcPr>
            <w:tcW w:w="860" w:type="dxa"/>
            <w:tcBorders>
              <w:left w:val="single" w:sz="4" w:space="0" w:color="000000"/>
              <w:bottom w:val="single" w:sz="4" w:space="0" w:color="000000"/>
            </w:tcBorders>
          </w:tcPr>
          <w:p w14:paraId="018F619D"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A0782F" w14:textId="77777777" w:rsidR="00BD6B97" w:rsidRPr="007A7659" w:rsidRDefault="00BD6B97" w:rsidP="007E3B51">
            <w:pPr>
              <w:pStyle w:val="TableEntry"/>
              <w:rPr>
                <w:noProof w:val="0"/>
              </w:rPr>
            </w:pPr>
          </w:p>
        </w:tc>
      </w:tr>
      <w:tr w:rsidR="00BD6B97" w:rsidRPr="007A7659" w14:paraId="0C875B01" w14:textId="77777777" w:rsidTr="001D3953">
        <w:trPr>
          <w:cantSplit/>
        </w:trPr>
        <w:tc>
          <w:tcPr>
            <w:tcW w:w="2195" w:type="dxa"/>
            <w:tcBorders>
              <w:left w:val="single" w:sz="4" w:space="0" w:color="000000"/>
              <w:bottom w:val="single" w:sz="4" w:space="0" w:color="000000"/>
            </w:tcBorders>
          </w:tcPr>
          <w:p w14:paraId="7A44DE5B" w14:textId="77777777" w:rsidR="00BD6B97" w:rsidRPr="007A7659" w:rsidRDefault="00BD6B97" w:rsidP="007E3B51">
            <w:pPr>
              <w:pStyle w:val="TableEntry"/>
              <w:rPr>
                <w:noProof w:val="0"/>
              </w:rPr>
            </w:pPr>
            <w:r w:rsidRPr="007A7659">
              <w:rPr>
                <w:noProof w:val="0"/>
              </w:rPr>
              <w:lastRenderedPageBreak/>
              <w:t>seeAlso</w:t>
            </w:r>
          </w:p>
        </w:tc>
        <w:tc>
          <w:tcPr>
            <w:tcW w:w="1170" w:type="dxa"/>
            <w:tcBorders>
              <w:left w:val="single" w:sz="4" w:space="0" w:color="000000"/>
              <w:bottom w:val="single" w:sz="4" w:space="0" w:color="000000"/>
            </w:tcBorders>
          </w:tcPr>
          <w:p w14:paraId="3F1346F0"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1954505" w14:textId="77777777" w:rsidR="00BD6B97" w:rsidRPr="007A7659" w:rsidRDefault="00BD6B97" w:rsidP="007E3B51">
            <w:pPr>
              <w:pStyle w:val="TableEntry"/>
              <w:numPr>
                <w:ilvl w:val="0"/>
                <w:numId w:val="63"/>
              </w:numPr>
              <w:rPr>
                <w:noProof w:val="0"/>
              </w:rPr>
            </w:pPr>
            <w:r w:rsidRPr="007A7659">
              <w:rPr>
                <w:noProof w:val="0"/>
              </w:rPr>
              <w:t>See Also references</w:t>
            </w:r>
          </w:p>
          <w:p w14:paraId="3685B6DF" w14:textId="77777777" w:rsidR="00BD6B97" w:rsidRPr="007A7659" w:rsidRDefault="00BD6B97" w:rsidP="007E3B51">
            <w:pPr>
              <w:pStyle w:val="TableEntry"/>
              <w:numPr>
                <w:ilvl w:val="0"/>
                <w:numId w:val="63"/>
              </w:numPr>
              <w:rPr>
                <w:noProof w:val="0"/>
              </w:rPr>
            </w:pPr>
            <w:r w:rsidRPr="007A7659">
              <w:rPr>
                <w:noProof w:val="0"/>
              </w:rPr>
              <w:t>Optional</w:t>
            </w:r>
          </w:p>
          <w:p w14:paraId="42C54BA0"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other interesting Objects</w:t>
            </w:r>
          </w:p>
        </w:tc>
        <w:tc>
          <w:tcPr>
            <w:tcW w:w="860" w:type="dxa"/>
            <w:tcBorders>
              <w:left w:val="single" w:sz="4" w:space="0" w:color="000000"/>
              <w:bottom w:val="single" w:sz="4" w:space="0" w:color="000000"/>
            </w:tcBorders>
          </w:tcPr>
          <w:p w14:paraId="25F2FEF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762BE1EE" w14:textId="77777777" w:rsidR="00BD6B97" w:rsidRPr="007A7659" w:rsidRDefault="00BD6B97" w:rsidP="007E3B51">
            <w:pPr>
              <w:pStyle w:val="TableEntry"/>
              <w:rPr>
                <w:noProof w:val="0"/>
              </w:rPr>
            </w:pPr>
          </w:p>
        </w:tc>
      </w:tr>
      <w:tr w:rsidR="00BD6B97" w:rsidRPr="007A7659" w14:paraId="40F840E9" w14:textId="77777777" w:rsidTr="001D3953">
        <w:trPr>
          <w:cantSplit/>
        </w:trPr>
        <w:tc>
          <w:tcPr>
            <w:tcW w:w="2195" w:type="dxa"/>
            <w:tcBorders>
              <w:left w:val="single" w:sz="4" w:space="0" w:color="000000"/>
              <w:bottom w:val="single" w:sz="4" w:space="0" w:color="000000"/>
            </w:tcBorders>
          </w:tcPr>
          <w:p w14:paraId="3FBAEC70" w14:textId="77777777" w:rsidR="00BD6B97" w:rsidRPr="007A7659" w:rsidRDefault="00BD6B97" w:rsidP="007E3B51">
            <w:pPr>
              <w:pStyle w:val="TableEntry"/>
              <w:rPr>
                <w:noProof w:val="0"/>
              </w:rPr>
            </w:pPr>
            <w:r w:rsidRPr="007A7659">
              <w:rPr>
                <w:noProof w:val="0"/>
              </w:rPr>
              <w:t>sn</w:t>
            </w:r>
          </w:p>
        </w:tc>
        <w:tc>
          <w:tcPr>
            <w:tcW w:w="1170" w:type="dxa"/>
            <w:tcBorders>
              <w:left w:val="single" w:sz="4" w:space="0" w:color="000000"/>
              <w:bottom w:val="single" w:sz="4" w:space="0" w:color="000000"/>
            </w:tcBorders>
          </w:tcPr>
          <w:p w14:paraId="010D4B9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618F36E" w14:textId="77777777" w:rsidR="00BD6B97" w:rsidRPr="007A7659" w:rsidRDefault="00BD6B97" w:rsidP="007E3B51">
            <w:pPr>
              <w:pStyle w:val="TableEntry"/>
              <w:numPr>
                <w:ilvl w:val="0"/>
                <w:numId w:val="63"/>
              </w:numPr>
              <w:rPr>
                <w:noProof w:val="0"/>
              </w:rPr>
            </w:pPr>
            <w:r w:rsidRPr="007A7659">
              <w:rPr>
                <w:noProof w:val="0"/>
              </w:rPr>
              <w:t>Surname</w:t>
            </w:r>
          </w:p>
          <w:p w14:paraId="363FC989" w14:textId="77777777" w:rsidR="00BD6B97" w:rsidRPr="007A7659" w:rsidRDefault="00BD6B97" w:rsidP="007E3B51">
            <w:pPr>
              <w:pStyle w:val="TableEntry"/>
              <w:numPr>
                <w:ilvl w:val="0"/>
                <w:numId w:val="63"/>
              </w:numPr>
              <w:rPr>
                <w:noProof w:val="0"/>
              </w:rPr>
            </w:pPr>
            <w:r w:rsidRPr="007A7659">
              <w:rPr>
                <w:noProof w:val="0"/>
              </w:rPr>
              <w:t>Required</w:t>
            </w:r>
          </w:p>
          <w:p w14:paraId="4823547A" w14:textId="77777777" w:rsidR="00BD6B97" w:rsidRPr="007A7659" w:rsidRDefault="00BD6B97" w:rsidP="007E3B51">
            <w:pPr>
              <w:pStyle w:val="TableEntry"/>
              <w:numPr>
                <w:ilvl w:val="0"/>
                <w:numId w:val="63"/>
              </w:numPr>
              <w:rPr>
                <w:noProof w:val="0"/>
              </w:rPr>
            </w:pPr>
            <w:r w:rsidRPr="007A7659">
              <w:rPr>
                <w:noProof w:val="0"/>
              </w:rPr>
              <w:t>This is the X.500 surname attribute, which contains the family name of a person</w:t>
            </w:r>
          </w:p>
          <w:p w14:paraId="0E6C9FA5"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(e.g., Jensen)</w:t>
            </w:r>
          </w:p>
        </w:tc>
        <w:tc>
          <w:tcPr>
            <w:tcW w:w="860" w:type="dxa"/>
            <w:tcBorders>
              <w:left w:val="single" w:sz="4" w:space="0" w:color="000000"/>
              <w:bottom w:val="single" w:sz="4" w:space="0" w:color="000000"/>
            </w:tcBorders>
          </w:tcPr>
          <w:p w14:paraId="78352FD1"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2B784B94" w14:textId="77777777" w:rsidR="00BD6B97" w:rsidRPr="007A7659" w:rsidRDefault="00BD6B97" w:rsidP="007E3B51">
            <w:pPr>
              <w:pStyle w:val="TableEntry"/>
              <w:rPr>
                <w:noProof w:val="0"/>
              </w:rPr>
            </w:pPr>
          </w:p>
        </w:tc>
      </w:tr>
      <w:tr w:rsidR="00BD6B97" w:rsidRPr="007A7659" w14:paraId="5B10BB45" w14:textId="77777777" w:rsidTr="001D3953">
        <w:trPr>
          <w:cantSplit/>
        </w:trPr>
        <w:tc>
          <w:tcPr>
            <w:tcW w:w="2195" w:type="dxa"/>
            <w:tcBorders>
              <w:left w:val="single" w:sz="4" w:space="0" w:color="000000"/>
              <w:bottom w:val="single" w:sz="4" w:space="0" w:color="000000"/>
            </w:tcBorders>
          </w:tcPr>
          <w:p w14:paraId="0EDF03D0" w14:textId="77777777" w:rsidR="00BD6B97" w:rsidRPr="007A7659" w:rsidRDefault="00BD6B97" w:rsidP="007E3B51">
            <w:pPr>
              <w:pStyle w:val="TableEntry"/>
              <w:rPr>
                <w:noProof w:val="0"/>
              </w:rPr>
            </w:pPr>
            <w:r w:rsidRPr="007A7659">
              <w:rPr>
                <w:noProof w:val="0"/>
              </w:rPr>
              <w:t>st</w:t>
            </w:r>
          </w:p>
        </w:tc>
        <w:tc>
          <w:tcPr>
            <w:tcW w:w="1170" w:type="dxa"/>
            <w:tcBorders>
              <w:left w:val="single" w:sz="4" w:space="0" w:color="000000"/>
              <w:bottom w:val="single" w:sz="4" w:space="0" w:color="000000"/>
            </w:tcBorders>
          </w:tcPr>
          <w:p w14:paraId="1CA1FBE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D48E538" w14:textId="77777777" w:rsidR="00BD6B97" w:rsidRPr="007A7659" w:rsidRDefault="00BD6B97" w:rsidP="007E3B51">
            <w:pPr>
              <w:pStyle w:val="TableEntry"/>
              <w:numPr>
                <w:ilvl w:val="0"/>
                <w:numId w:val="63"/>
              </w:numPr>
              <w:rPr>
                <w:noProof w:val="0"/>
              </w:rPr>
            </w:pPr>
            <w:r w:rsidRPr="007A7659">
              <w:rPr>
                <w:noProof w:val="0"/>
              </w:rPr>
              <w:t>State or Province</w:t>
            </w:r>
          </w:p>
          <w:p w14:paraId="408E6033" w14:textId="77777777" w:rsidR="00BD6B97" w:rsidRPr="007A7659" w:rsidRDefault="00BD6B97" w:rsidP="007E3B51">
            <w:pPr>
              <w:pStyle w:val="TableEntry"/>
              <w:numPr>
                <w:ilvl w:val="0"/>
                <w:numId w:val="63"/>
              </w:numPr>
              <w:rPr>
                <w:noProof w:val="0"/>
              </w:rPr>
            </w:pPr>
            <w:r w:rsidRPr="007A7659">
              <w:rPr>
                <w:noProof w:val="0"/>
              </w:rPr>
              <w:t>Optional</w:t>
            </w:r>
          </w:p>
          <w:p w14:paraId="310D499D"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stateOrProvinceName attribute, which contains the full name of a state or province</w:t>
            </w:r>
          </w:p>
        </w:tc>
        <w:tc>
          <w:tcPr>
            <w:tcW w:w="860" w:type="dxa"/>
            <w:tcBorders>
              <w:left w:val="single" w:sz="4" w:space="0" w:color="000000"/>
              <w:bottom w:val="single" w:sz="4" w:space="0" w:color="000000"/>
            </w:tcBorders>
          </w:tcPr>
          <w:p w14:paraId="65CDD1A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3F076F8" w14:textId="77777777" w:rsidR="00BD6B97" w:rsidRPr="007A7659" w:rsidRDefault="00BD6B97" w:rsidP="007E3B51">
            <w:pPr>
              <w:pStyle w:val="TableEntry"/>
              <w:rPr>
                <w:noProof w:val="0"/>
              </w:rPr>
            </w:pPr>
          </w:p>
        </w:tc>
      </w:tr>
      <w:tr w:rsidR="00BD6B97" w:rsidRPr="007A7659" w14:paraId="5422540D" w14:textId="77777777" w:rsidTr="001D3953">
        <w:trPr>
          <w:cantSplit/>
        </w:trPr>
        <w:tc>
          <w:tcPr>
            <w:tcW w:w="2195" w:type="dxa"/>
            <w:tcBorders>
              <w:left w:val="single" w:sz="4" w:space="0" w:color="000000"/>
              <w:bottom w:val="single" w:sz="4" w:space="0" w:color="000000"/>
            </w:tcBorders>
          </w:tcPr>
          <w:p w14:paraId="2BED223B" w14:textId="77777777" w:rsidR="00BD6B97" w:rsidRPr="007A7659" w:rsidRDefault="00BD6B97" w:rsidP="007E3B51">
            <w:pPr>
              <w:pStyle w:val="TableEntry"/>
              <w:rPr>
                <w:noProof w:val="0"/>
              </w:rPr>
            </w:pPr>
            <w:r w:rsidRPr="007A7659">
              <w:rPr>
                <w:noProof w:val="0"/>
              </w:rPr>
              <w:t>street</w:t>
            </w:r>
          </w:p>
        </w:tc>
        <w:tc>
          <w:tcPr>
            <w:tcW w:w="1170" w:type="dxa"/>
            <w:tcBorders>
              <w:left w:val="single" w:sz="4" w:space="0" w:color="000000"/>
              <w:bottom w:val="single" w:sz="4" w:space="0" w:color="000000"/>
            </w:tcBorders>
          </w:tcPr>
          <w:p w14:paraId="4346F4F2"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2FB4A5" w14:textId="77777777" w:rsidR="00BD6B97" w:rsidRPr="007A7659" w:rsidRDefault="00BD6B97" w:rsidP="007E3B51">
            <w:pPr>
              <w:pStyle w:val="TableEntry"/>
              <w:numPr>
                <w:ilvl w:val="0"/>
                <w:numId w:val="63"/>
              </w:numPr>
              <w:rPr>
                <w:noProof w:val="0"/>
              </w:rPr>
            </w:pPr>
            <w:r w:rsidRPr="007A7659">
              <w:rPr>
                <w:noProof w:val="0"/>
              </w:rPr>
              <w:t>Street Address</w:t>
            </w:r>
          </w:p>
          <w:p w14:paraId="0531D16C" w14:textId="77777777" w:rsidR="00BD6B97" w:rsidRPr="007A7659" w:rsidRDefault="00BD6B97" w:rsidP="007E3B51">
            <w:pPr>
              <w:pStyle w:val="TableEntry"/>
              <w:numPr>
                <w:ilvl w:val="0"/>
                <w:numId w:val="63"/>
              </w:numPr>
              <w:rPr>
                <w:noProof w:val="0"/>
              </w:rPr>
            </w:pPr>
            <w:r w:rsidRPr="007A7659">
              <w:rPr>
                <w:noProof w:val="0"/>
              </w:rPr>
              <w:t>Optional</w:t>
            </w:r>
          </w:p>
          <w:p w14:paraId="633BC78B"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streetAddress attribute, which contains the physical address of the object to which the entry corresponds, such as an address for package delivery.</w:t>
            </w:r>
          </w:p>
        </w:tc>
        <w:tc>
          <w:tcPr>
            <w:tcW w:w="860" w:type="dxa"/>
            <w:tcBorders>
              <w:left w:val="single" w:sz="4" w:space="0" w:color="000000"/>
              <w:bottom w:val="single" w:sz="4" w:space="0" w:color="000000"/>
            </w:tcBorders>
          </w:tcPr>
          <w:p w14:paraId="0762F8E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7AF2EAB0" w14:textId="77777777" w:rsidR="00BD6B97" w:rsidRPr="007A7659" w:rsidRDefault="00BD6B97" w:rsidP="007E3B51">
            <w:pPr>
              <w:pStyle w:val="TableEntry"/>
              <w:rPr>
                <w:noProof w:val="0"/>
              </w:rPr>
            </w:pPr>
          </w:p>
        </w:tc>
      </w:tr>
      <w:tr w:rsidR="00BD6B97" w:rsidRPr="007A7659" w14:paraId="3D8D042F" w14:textId="77777777" w:rsidTr="001D3953">
        <w:trPr>
          <w:cantSplit/>
        </w:trPr>
        <w:tc>
          <w:tcPr>
            <w:tcW w:w="2195" w:type="dxa"/>
            <w:tcBorders>
              <w:left w:val="single" w:sz="4" w:space="0" w:color="000000"/>
              <w:bottom w:val="single" w:sz="4" w:space="0" w:color="000000"/>
            </w:tcBorders>
          </w:tcPr>
          <w:p w14:paraId="43FF6923" w14:textId="77777777" w:rsidR="00BD6B97" w:rsidRPr="007A7659" w:rsidRDefault="00BD6B97" w:rsidP="007E3B51">
            <w:pPr>
              <w:pStyle w:val="TableEntry"/>
              <w:rPr>
                <w:noProof w:val="0"/>
              </w:rPr>
            </w:pPr>
            <w:r w:rsidRPr="007A7659">
              <w:rPr>
                <w:noProof w:val="0"/>
              </w:rPr>
              <w:t>telephoneNumber</w:t>
            </w:r>
          </w:p>
        </w:tc>
        <w:tc>
          <w:tcPr>
            <w:tcW w:w="1170" w:type="dxa"/>
            <w:tcBorders>
              <w:left w:val="single" w:sz="4" w:space="0" w:color="000000"/>
              <w:bottom w:val="single" w:sz="4" w:space="0" w:color="000000"/>
            </w:tcBorders>
          </w:tcPr>
          <w:p w14:paraId="38714B9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D6CCA12" w14:textId="77777777" w:rsidR="00BD6B97" w:rsidRPr="007A7659" w:rsidRDefault="00BD6B97" w:rsidP="007E3B51">
            <w:pPr>
              <w:pStyle w:val="TableEntry"/>
              <w:numPr>
                <w:ilvl w:val="0"/>
                <w:numId w:val="62"/>
              </w:numPr>
              <w:rPr>
                <w:noProof w:val="0"/>
              </w:rPr>
            </w:pPr>
            <w:r w:rsidRPr="007A7659">
              <w:rPr>
                <w:noProof w:val="0"/>
              </w:rPr>
              <w:t>Telephone number</w:t>
            </w:r>
          </w:p>
          <w:p w14:paraId="019110ED" w14:textId="77777777" w:rsidR="00BD6B97" w:rsidRPr="007A7659" w:rsidRDefault="00BD6B97" w:rsidP="007E3B51">
            <w:pPr>
              <w:pStyle w:val="TableEntry"/>
              <w:numPr>
                <w:ilvl w:val="0"/>
                <w:numId w:val="62"/>
              </w:numPr>
              <w:rPr>
                <w:noProof w:val="0"/>
              </w:rPr>
            </w:pPr>
            <w:r w:rsidRPr="007A7659">
              <w:rPr>
                <w:noProof w:val="0"/>
              </w:rPr>
              <w:t>Optional</w:t>
            </w:r>
          </w:p>
          <w:p w14:paraId="3542F5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64C903A1"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E9D247A"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p>
        </w:tc>
      </w:tr>
      <w:tr w:rsidR="00BD6B97" w:rsidRPr="007A7659" w14:paraId="0DE4BA10" w14:textId="77777777" w:rsidTr="001D3953">
        <w:trPr>
          <w:cantSplit/>
        </w:trPr>
        <w:tc>
          <w:tcPr>
            <w:tcW w:w="2195" w:type="dxa"/>
            <w:tcBorders>
              <w:left w:val="single" w:sz="4" w:space="0" w:color="000000"/>
              <w:bottom w:val="single" w:sz="4" w:space="0" w:color="000000"/>
            </w:tcBorders>
          </w:tcPr>
          <w:p w14:paraId="65E64AD3" w14:textId="77777777" w:rsidR="00BD6B97" w:rsidRPr="007A7659" w:rsidRDefault="00BD6B97" w:rsidP="007E3B51">
            <w:pPr>
              <w:pStyle w:val="TableEntry"/>
              <w:rPr>
                <w:noProof w:val="0"/>
              </w:rPr>
            </w:pPr>
            <w:r w:rsidRPr="007A7659">
              <w:rPr>
                <w:noProof w:val="0"/>
              </w:rPr>
              <w:t>teletexTerminalIdentifier</w:t>
            </w:r>
          </w:p>
        </w:tc>
        <w:tc>
          <w:tcPr>
            <w:tcW w:w="1170" w:type="dxa"/>
            <w:tcBorders>
              <w:left w:val="single" w:sz="4" w:space="0" w:color="000000"/>
              <w:bottom w:val="single" w:sz="4" w:space="0" w:color="000000"/>
            </w:tcBorders>
          </w:tcPr>
          <w:p w14:paraId="4ED172F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4355B28" w14:textId="77777777" w:rsidR="00BD6B97" w:rsidRPr="007A7659" w:rsidRDefault="00BD6B97" w:rsidP="007E3B51">
            <w:pPr>
              <w:pStyle w:val="TableEntry"/>
              <w:numPr>
                <w:ilvl w:val="0"/>
                <w:numId w:val="62"/>
              </w:numPr>
              <w:rPr>
                <w:noProof w:val="0"/>
              </w:rPr>
            </w:pPr>
            <w:r w:rsidRPr="007A7659">
              <w:rPr>
                <w:noProof w:val="0"/>
              </w:rPr>
              <w:t>Teletex Terminal Identifier</w:t>
            </w:r>
          </w:p>
          <w:p w14:paraId="1DF6E20E"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234AE25E"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ADAFB3B" w14:textId="77777777" w:rsidR="00BD6B97" w:rsidRPr="007A7659" w:rsidRDefault="00BD6B97" w:rsidP="007E3B51">
            <w:pPr>
              <w:pStyle w:val="TableEntry"/>
              <w:rPr>
                <w:noProof w:val="0"/>
              </w:rPr>
            </w:pPr>
          </w:p>
        </w:tc>
      </w:tr>
      <w:tr w:rsidR="00BD6B97" w:rsidRPr="007A7659" w14:paraId="5CF81841" w14:textId="77777777" w:rsidTr="001D3953">
        <w:trPr>
          <w:cantSplit/>
        </w:trPr>
        <w:tc>
          <w:tcPr>
            <w:tcW w:w="2195" w:type="dxa"/>
            <w:tcBorders>
              <w:left w:val="single" w:sz="4" w:space="0" w:color="000000"/>
              <w:bottom w:val="single" w:sz="4" w:space="0" w:color="000000"/>
            </w:tcBorders>
          </w:tcPr>
          <w:p w14:paraId="1AC2B10F" w14:textId="77777777" w:rsidR="00BD6B97" w:rsidRPr="007A7659" w:rsidRDefault="00BD6B97" w:rsidP="007E3B51">
            <w:pPr>
              <w:pStyle w:val="TableEntry"/>
              <w:rPr>
                <w:noProof w:val="0"/>
              </w:rPr>
            </w:pPr>
            <w:r w:rsidRPr="007A7659">
              <w:rPr>
                <w:noProof w:val="0"/>
              </w:rPr>
              <w:t>telexNumber</w:t>
            </w:r>
          </w:p>
        </w:tc>
        <w:tc>
          <w:tcPr>
            <w:tcW w:w="1170" w:type="dxa"/>
            <w:tcBorders>
              <w:left w:val="single" w:sz="4" w:space="0" w:color="000000"/>
              <w:bottom w:val="single" w:sz="4" w:space="0" w:color="000000"/>
            </w:tcBorders>
          </w:tcPr>
          <w:p w14:paraId="3A0F5D9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A86858E" w14:textId="77777777" w:rsidR="00BD6B97" w:rsidRPr="007A7659" w:rsidRDefault="00BD6B97" w:rsidP="007E3B51">
            <w:pPr>
              <w:pStyle w:val="TableEntry"/>
              <w:numPr>
                <w:ilvl w:val="0"/>
                <w:numId w:val="62"/>
              </w:numPr>
              <w:rPr>
                <w:noProof w:val="0"/>
              </w:rPr>
            </w:pPr>
            <w:r w:rsidRPr="007A7659">
              <w:rPr>
                <w:noProof w:val="0"/>
              </w:rPr>
              <w:t>Telex Number</w:t>
            </w:r>
          </w:p>
          <w:p w14:paraId="15BE83A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48CDB399"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6FE02F" w14:textId="77777777" w:rsidR="00BD6B97" w:rsidRPr="007A7659" w:rsidRDefault="00BD6B97" w:rsidP="007E3B51">
            <w:pPr>
              <w:pStyle w:val="TableEntry"/>
              <w:rPr>
                <w:noProof w:val="0"/>
              </w:rPr>
            </w:pPr>
          </w:p>
        </w:tc>
      </w:tr>
      <w:tr w:rsidR="00BD6B97" w:rsidRPr="007A7659" w14:paraId="34F7E9E3" w14:textId="77777777" w:rsidTr="001D3953">
        <w:trPr>
          <w:cantSplit/>
        </w:trPr>
        <w:tc>
          <w:tcPr>
            <w:tcW w:w="2195" w:type="dxa"/>
            <w:tcBorders>
              <w:left w:val="single" w:sz="4" w:space="0" w:color="000000"/>
              <w:bottom w:val="single" w:sz="4" w:space="0" w:color="000000"/>
            </w:tcBorders>
          </w:tcPr>
          <w:p w14:paraId="34C763C2" w14:textId="77777777" w:rsidR="00BD6B97" w:rsidRPr="007A7659" w:rsidRDefault="00BD6B97" w:rsidP="007E3B51">
            <w:pPr>
              <w:pStyle w:val="TableEntry"/>
              <w:rPr>
                <w:noProof w:val="0"/>
              </w:rPr>
            </w:pPr>
            <w:r w:rsidRPr="007A7659">
              <w:rPr>
                <w:noProof w:val="0"/>
              </w:rPr>
              <w:t>title</w:t>
            </w:r>
          </w:p>
        </w:tc>
        <w:tc>
          <w:tcPr>
            <w:tcW w:w="1170" w:type="dxa"/>
            <w:tcBorders>
              <w:left w:val="single" w:sz="4" w:space="0" w:color="000000"/>
              <w:bottom w:val="single" w:sz="4" w:space="0" w:color="000000"/>
            </w:tcBorders>
          </w:tcPr>
          <w:p w14:paraId="604AE3C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410AB53" w14:textId="77777777" w:rsidR="00BD6B97" w:rsidRPr="007A7659" w:rsidRDefault="00BD6B97" w:rsidP="007E3B51">
            <w:pPr>
              <w:pStyle w:val="TableEntry"/>
              <w:numPr>
                <w:ilvl w:val="0"/>
                <w:numId w:val="62"/>
              </w:numPr>
              <w:rPr>
                <w:noProof w:val="0"/>
              </w:rPr>
            </w:pPr>
            <w:r w:rsidRPr="007A7659">
              <w:rPr>
                <w:noProof w:val="0"/>
              </w:rPr>
              <w:t>Title</w:t>
            </w:r>
          </w:p>
          <w:p w14:paraId="7E894FD0" w14:textId="77777777" w:rsidR="00BD6B97" w:rsidRPr="007A7659" w:rsidRDefault="00BD6B97" w:rsidP="007E3B51">
            <w:pPr>
              <w:pStyle w:val="TableEntry"/>
              <w:numPr>
                <w:ilvl w:val="0"/>
                <w:numId w:val="62"/>
              </w:numPr>
              <w:rPr>
                <w:noProof w:val="0"/>
              </w:rPr>
            </w:pPr>
            <w:r w:rsidRPr="007A7659">
              <w:rPr>
                <w:noProof w:val="0"/>
              </w:rPr>
              <w:t>Optional</w:t>
            </w:r>
          </w:p>
          <w:p w14:paraId="74C7D565" w14:textId="77777777" w:rsidR="00BD6B97" w:rsidRPr="007A7659" w:rsidRDefault="00BD6B97" w:rsidP="007E3B51">
            <w:pPr>
              <w:pStyle w:val="TableEntry"/>
              <w:numPr>
                <w:ilvl w:val="0"/>
                <w:numId w:val="62"/>
              </w:numPr>
              <w:rPr>
                <w:noProof w:val="0"/>
              </w:rPr>
            </w:pPr>
            <w:r w:rsidRPr="007A7659">
              <w:rPr>
                <w:noProof w:val="0"/>
              </w:rPr>
              <w:t>This attribute contains the title, such as "Vice President", of a person in their organizational context. The "personalTitle" attribute would be used for a person's title independent of their job function.</w:t>
            </w:r>
          </w:p>
          <w:p w14:paraId="31528731"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manager, product development)</w:t>
            </w:r>
          </w:p>
        </w:tc>
        <w:tc>
          <w:tcPr>
            <w:tcW w:w="860" w:type="dxa"/>
            <w:tcBorders>
              <w:left w:val="single" w:sz="4" w:space="0" w:color="000000"/>
              <w:bottom w:val="single" w:sz="4" w:space="0" w:color="000000"/>
            </w:tcBorders>
          </w:tcPr>
          <w:p w14:paraId="4619343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FF63FBC" w14:textId="77777777" w:rsidR="00BD6B97" w:rsidRPr="007A7659" w:rsidRDefault="00BD6B97" w:rsidP="007E3B51">
            <w:pPr>
              <w:pStyle w:val="TableEntry"/>
              <w:rPr>
                <w:noProof w:val="0"/>
              </w:rPr>
            </w:pPr>
          </w:p>
        </w:tc>
      </w:tr>
      <w:tr w:rsidR="00BD6B97" w:rsidRPr="007A7659" w14:paraId="2ACDE029" w14:textId="77777777" w:rsidTr="001D3953">
        <w:trPr>
          <w:cantSplit/>
        </w:trPr>
        <w:tc>
          <w:tcPr>
            <w:tcW w:w="2195" w:type="dxa"/>
            <w:tcBorders>
              <w:left w:val="single" w:sz="4" w:space="0" w:color="000000"/>
              <w:bottom w:val="single" w:sz="4" w:space="0" w:color="000000"/>
            </w:tcBorders>
          </w:tcPr>
          <w:p w14:paraId="25D47418" w14:textId="77777777" w:rsidR="00BD6B97" w:rsidRPr="007A7659" w:rsidRDefault="00BD6B97" w:rsidP="007E3B51">
            <w:pPr>
              <w:pStyle w:val="TableEntry"/>
              <w:rPr>
                <w:noProof w:val="0"/>
              </w:rPr>
            </w:pPr>
            <w:r w:rsidRPr="007A7659">
              <w:rPr>
                <w:noProof w:val="0"/>
              </w:rPr>
              <w:t>uid</w:t>
            </w:r>
          </w:p>
        </w:tc>
        <w:tc>
          <w:tcPr>
            <w:tcW w:w="1170" w:type="dxa"/>
            <w:tcBorders>
              <w:left w:val="single" w:sz="4" w:space="0" w:color="000000"/>
              <w:bottom w:val="single" w:sz="4" w:space="0" w:color="000000"/>
            </w:tcBorders>
          </w:tcPr>
          <w:p w14:paraId="6276934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9FC434F" w14:textId="77777777" w:rsidR="00BD6B97" w:rsidRPr="007A7659" w:rsidRDefault="00BD6B97" w:rsidP="007E3B51">
            <w:pPr>
              <w:pStyle w:val="TableEntry"/>
              <w:numPr>
                <w:ilvl w:val="0"/>
                <w:numId w:val="62"/>
              </w:numPr>
              <w:rPr>
                <w:noProof w:val="0"/>
              </w:rPr>
            </w:pPr>
            <w:r w:rsidRPr="007A7659">
              <w:rPr>
                <w:noProof w:val="0"/>
              </w:rPr>
              <w:t>User ID</w:t>
            </w:r>
          </w:p>
          <w:p w14:paraId="5DAF22F6" w14:textId="77777777" w:rsidR="00BD6B97" w:rsidRPr="007A7659" w:rsidRDefault="00BD6B97" w:rsidP="007E3B51">
            <w:pPr>
              <w:pStyle w:val="TableEntry"/>
              <w:numPr>
                <w:ilvl w:val="0"/>
                <w:numId w:val="62"/>
              </w:numPr>
              <w:rPr>
                <w:noProof w:val="0"/>
              </w:rPr>
            </w:pPr>
            <w:r w:rsidRPr="007A7659">
              <w:rPr>
                <w:noProof w:val="0"/>
              </w:rPr>
              <w:t>Optional</w:t>
            </w:r>
          </w:p>
          <w:p w14:paraId="22DD1B8C" w14:textId="77777777" w:rsidR="00BD6B97" w:rsidRPr="007A7659" w:rsidRDefault="00BD6B97" w:rsidP="007E3B51">
            <w:pPr>
              <w:pStyle w:val="TableEntry"/>
              <w:numPr>
                <w:ilvl w:val="0"/>
                <w:numId w:val="62"/>
              </w:numPr>
              <w:rPr>
                <w:noProof w:val="0"/>
              </w:rPr>
            </w:pPr>
            <w:r w:rsidRPr="007A7659">
              <w:rPr>
                <w:noProof w:val="0"/>
              </w:rPr>
              <w:t>The user ID use for system login.</w:t>
            </w:r>
          </w:p>
          <w:p w14:paraId="17769E15"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bjensen)</w:t>
            </w:r>
          </w:p>
        </w:tc>
        <w:tc>
          <w:tcPr>
            <w:tcW w:w="860" w:type="dxa"/>
            <w:tcBorders>
              <w:left w:val="single" w:sz="4" w:space="0" w:color="000000"/>
              <w:bottom w:val="single" w:sz="4" w:space="0" w:color="000000"/>
            </w:tcBorders>
          </w:tcPr>
          <w:p w14:paraId="3C9B456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BC2359E" w14:textId="77777777"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3.24.5.2.3.2 Use of uid</w:t>
            </w:r>
          </w:p>
          <w:p w14:paraId="548FC6E3" w14:textId="77777777" w:rsidR="00BD6B97" w:rsidRPr="007A7659" w:rsidRDefault="00BD6B97" w:rsidP="007E3B51">
            <w:pPr>
              <w:pStyle w:val="TableEntry"/>
              <w:rPr>
                <w:noProof w:val="0"/>
              </w:rPr>
            </w:pPr>
          </w:p>
        </w:tc>
      </w:tr>
      <w:tr w:rsidR="00BD6B97" w:rsidRPr="007A7659" w14:paraId="35C2C946" w14:textId="77777777" w:rsidTr="001D3953">
        <w:trPr>
          <w:cantSplit/>
        </w:trPr>
        <w:tc>
          <w:tcPr>
            <w:tcW w:w="2195" w:type="dxa"/>
            <w:tcBorders>
              <w:left w:val="single" w:sz="4" w:space="0" w:color="000000"/>
              <w:bottom w:val="single" w:sz="4" w:space="0" w:color="000000"/>
            </w:tcBorders>
          </w:tcPr>
          <w:p w14:paraId="371D5BBD" w14:textId="77777777" w:rsidR="00BD6B97" w:rsidRPr="007A7659" w:rsidRDefault="00BD6B97" w:rsidP="007E3B51">
            <w:pPr>
              <w:pStyle w:val="TableEntry"/>
              <w:rPr>
                <w:noProof w:val="0"/>
              </w:rPr>
            </w:pPr>
            <w:r w:rsidRPr="007A7659">
              <w:rPr>
                <w:noProof w:val="0"/>
              </w:rPr>
              <w:lastRenderedPageBreak/>
              <w:t>userCertificate</w:t>
            </w:r>
          </w:p>
        </w:tc>
        <w:tc>
          <w:tcPr>
            <w:tcW w:w="1170" w:type="dxa"/>
            <w:tcBorders>
              <w:left w:val="single" w:sz="4" w:space="0" w:color="000000"/>
              <w:bottom w:val="single" w:sz="4" w:space="0" w:color="000000"/>
            </w:tcBorders>
          </w:tcPr>
          <w:p w14:paraId="7C5529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A182EDB" w14:textId="77777777" w:rsidR="00BD6B97" w:rsidRPr="007A7659" w:rsidRDefault="00BD6B97" w:rsidP="007E3B51">
            <w:pPr>
              <w:pStyle w:val="TableEntry"/>
              <w:numPr>
                <w:ilvl w:val="0"/>
                <w:numId w:val="62"/>
              </w:numPr>
              <w:rPr>
                <w:noProof w:val="0"/>
              </w:rPr>
            </w:pPr>
            <w:r w:rsidRPr="007A7659">
              <w:rPr>
                <w:noProof w:val="0"/>
              </w:rPr>
              <w:t>User Identity Certificate</w:t>
            </w:r>
          </w:p>
          <w:p w14:paraId="3CCA6D3D" w14:textId="77777777" w:rsidR="00BD6B97" w:rsidRPr="007A7659" w:rsidRDefault="00BD6B97" w:rsidP="007E3B51">
            <w:pPr>
              <w:pStyle w:val="TableEntry"/>
              <w:numPr>
                <w:ilvl w:val="0"/>
                <w:numId w:val="62"/>
              </w:numPr>
              <w:rPr>
                <w:noProof w:val="0"/>
              </w:rPr>
            </w:pPr>
            <w:r w:rsidRPr="007A7659">
              <w:rPr>
                <w:noProof w:val="0"/>
              </w:rPr>
              <w:t>Optional</w:t>
            </w:r>
          </w:p>
          <w:p w14:paraId="3CCD83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This attribute is to be stored and requested in the binary form, as 'userCertificate;binary'.</w:t>
            </w:r>
          </w:p>
        </w:tc>
        <w:tc>
          <w:tcPr>
            <w:tcW w:w="860" w:type="dxa"/>
            <w:tcBorders>
              <w:left w:val="single" w:sz="4" w:space="0" w:color="000000"/>
              <w:bottom w:val="single" w:sz="4" w:space="0" w:color="000000"/>
            </w:tcBorders>
          </w:tcPr>
          <w:p w14:paraId="3332AEB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A6452A1" w14:textId="77777777" w:rsidR="00BD6B97" w:rsidRPr="007A7659" w:rsidRDefault="00BD6B97" w:rsidP="007E3B51">
            <w:pPr>
              <w:pStyle w:val="TableEntry"/>
              <w:rPr>
                <w:noProof w:val="0"/>
              </w:rPr>
            </w:pPr>
            <w:r w:rsidRPr="007A7659">
              <w:rPr>
                <w:noProof w:val="0"/>
              </w:rPr>
              <w:t>The PKCS12 format includes the private key and shall not be publicly available.</w:t>
            </w:r>
          </w:p>
        </w:tc>
      </w:tr>
      <w:tr w:rsidR="00BD6B97" w:rsidRPr="007A7659" w14:paraId="48565BE9" w14:textId="77777777" w:rsidTr="001D3953">
        <w:trPr>
          <w:cantSplit/>
        </w:trPr>
        <w:tc>
          <w:tcPr>
            <w:tcW w:w="2195" w:type="dxa"/>
            <w:tcBorders>
              <w:left w:val="single" w:sz="4" w:space="0" w:color="000000"/>
              <w:bottom w:val="single" w:sz="4" w:space="0" w:color="000000"/>
            </w:tcBorders>
          </w:tcPr>
          <w:p w14:paraId="0CB053A8" w14:textId="77777777" w:rsidR="00BD6B97" w:rsidRPr="007A7659" w:rsidRDefault="00BD6B97" w:rsidP="007E3B51">
            <w:pPr>
              <w:pStyle w:val="TableEntry"/>
              <w:rPr>
                <w:noProof w:val="0"/>
              </w:rPr>
            </w:pPr>
            <w:r w:rsidRPr="007A7659">
              <w:rPr>
                <w:noProof w:val="0"/>
              </w:rPr>
              <w:t>userPassword</w:t>
            </w:r>
          </w:p>
        </w:tc>
        <w:tc>
          <w:tcPr>
            <w:tcW w:w="1170" w:type="dxa"/>
            <w:tcBorders>
              <w:left w:val="single" w:sz="4" w:space="0" w:color="000000"/>
              <w:bottom w:val="single" w:sz="4" w:space="0" w:color="000000"/>
            </w:tcBorders>
          </w:tcPr>
          <w:p w14:paraId="6386039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27455EA0" w14:textId="77777777" w:rsidR="00BD6B97" w:rsidRPr="007A7659" w:rsidRDefault="00BD6B97" w:rsidP="007E3B51">
            <w:pPr>
              <w:pStyle w:val="TableEntry"/>
              <w:numPr>
                <w:ilvl w:val="0"/>
                <w:numId w:val="62"/>
              </w:numPr>
              <w:rPr>
                <w:noProof w:val="0"/>
              </w:rPr>
            </w:pPr>
            <w:r w:rsidRPr="007A7659">
              <w:rPr>
                <w:noProof w:val="0"/>
              </w:rPr>
              <w:t>User password</w:t>
            </w:r>
          </w:p>
          <w:p w14:paraId="2B4BE9A2" w14:textId="77777777" w:rsidR="00BD6B97" w:rsidRPr="007A7659" w:rsidRDefault="00BD6B97" w:rsidP="007E3B51">
            <w:pPr>
              <w:pStyle w:val="TableEntry"/>
              <w:numPr>
                <w:ilvl w:val="0"/>
                <w:numId w:val="62"/>
              </w:numPr>
              <w:rPr>
                <w:noProof w:val="0"/>
              </w:rPr>
            </w:pPr>
            <w:r w:rsidRPr="007A7659">
              <w:rPr>
                <w:noProof w:val="0"/>
              </w:rPr>
              <w:t>Optional</w:t>
            </w:r>
          </w:p>
          <w:p w14:paraId="1A4EA69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Passwords are stored using an Octet String syntax and are not encrypted. Transfer of cleartext passwords are strongly discouraged where the underlying transport service cannot guarantee confidentiality and may result in disclosure of the password to unauthorized parties.</w:t>
            </w:r>
          </w:p>
        </w:tc>
        <w:tc>
          <w:tcPr>
            <w:tcW w:w="860" w:type="dxa"/>
            <w:tcBorders>
              <w:left w:val="single" w:sz="4" w:space="0" w:color="000000"/>
              <w:bottom w:val="single" w:sz="4" w:space="0" w:color="000000"/>
            </w:tcBorders>
          </w:tcPr>
          <w:p w14:paraId="5659FEA4"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558AC938" w14:textId="77777777" w:rsidR="00BD6B97" w:rsidRPr="007A7659" w:rsidRDefault="00BD6B97" w:rsidP="007E3B51">
            <w:pPr>
              <w:pStyle w:val="TableEntry"/>
              <w:rPr>
                <w:noProof w:val="0"/>
              </w:rPr>
            </w:pPr>
            <w:r w:rsidRPr="007A7659">
              <w:rPr>
                <w:noProof w:val="0"/>
              </w:rPr>
              <w:t>Generally Not Accessible</w:t>
            </w:r>
          </w:p>
        </w:tc>
      </w:tr>
      <w:tr w:rsidR="00BD6B97" w:rsidRPr="007A7659" w14:paraId="1D961485" w14:textId="77777777" w:rsidTr="001D3953">
        <w:trPr>
          <w:cantSplit/>
          <w:trHeight w:val="998"/>
        </w:trPr>
        <w:tc>
          <w:tcPr>
            <w:tcW w:w="2195" w:type="dxa"/>
            <w:tcBorders>
              <w:left w:val="single" w:sz="4" w:space="0" w:color="000000"/>
              <w:bottom w:val="single" w:sz="4" w:space="0" w:color="000000"/>
            </w:tcBorders>
          </w:tcPr>
          <w:p w14:paraId="3410C912" w14:textId="77777777" w:rsidR="00BD6B97" w:rsidRPr="007A7659" w:rsidRDefault="00BD6B97" w:rsidP="007E3B51">
            <w:pPr>
              <w:pStyle w:val="TableEntry"/>
              <w:rPr>
                <w:noProof w:val="0"/>
              </w:rPr>
            </w:pPr>
            <w:r w:rsidRPr="007A7659">
              <w:rPr>
                <w:noProof w:val="0"/>
              </w:rPr>
              <w:t>userPKCS12</w:t>
            </w:r>
          </w:p>
        </w:tc>
        <w:tc>
          <w:tcPr>
            <w:tcW w:w="1170" w:type="dxa"/>
            <w:tcBorders>
              <w:left w:val="single" w:sz="4" w:space="0" w:color="000000"/>
              <w:bottom w:val="single" w:sz="4" w:space="0" w:color="000000"/>
            </w:tcBorders>
          </w:tcPr>
          <w:p w14:paraId="02FE7FB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875A66E" w14:textId="77777777" w:rsidR="00BD6B97" w:rsidRPr="007A7659" w:rsidRDefault="00BD6B97" w:rsidP="007E3B51">
            <w:pPr>
              <w:pStyle w:val="TableEntry"/>
              <w:numPr>
                <w:ilvl w:val="0"/>
                <w:numId w:val="61"/>
              </w:numPr>
              <w:rPr>
                <w:noProof w:val="0"/>
              </w:rPr>
            </w:pPr>
            <w:r w:rsidRPr="007A7659">
              <w:rPr>
                <w:noProof w:val="0"/>
              </w:rPr>
              <w:t>User PKCS #12</w:t>
            </w:r>
          </w:p>
          <w:p w14:paraId="547EB0D7" w14:textId="77777777" w:rsidR="00BD6B97" w:rsidRPr="007A7659" w:rsidRDefault="00BD6B97" w:rsidP="007E3B51">
            <w:pPr>
              <w:pStyle w:val="TableEntry"/>
              <w:numPr>
                <w:ilvl w:val="0"/>
                <w:numId w:val="61"/>
              </w:numPr>
              <w:rPr>
                <w:noProof w:val="0"/>
              </w:rPr>
            </w:pPr>
            <w:r w:rsidRPr="007A7659">
              <w:rPr>
                <w:noProof w:val="0"/>
              </w:rPr>
              <w:t>Optional</w:t>
            </w:r>
          </w:p>
          <w:p w14:paraId="1B5301A6"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PKCS #12 [PKCS12] provides a format for exchange of personal identity information. When such information is stored in a directory service, the userPKCS12 attribute should be used. This attribute is to be stored and requested in binary form, as 'userPKCS12;binary'. The attribute values are PFX PDUs stored as binary data.</w:t>
            </w:r>
          </w:p>
        </w:tc>
        <w:tc>
          <w:tcPr>
            <w:tcW w:w="860" w:type="dxa"/>
            <w:tcBorders>
              <w:left w:val="single" w:sz="4" w:space="0" w:color="000000"/>
              <w:bottom w:val="single" w:sz="4" w:space="0" w:color="000000"/>
            </w:tcBorders>
          </w:tcPr>
          <w:p w14:paraId="5A72F31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6E51653" w14:textId="77777777" w:rsidR="00BD6B97" w:rsidRPr="007A7659" w:rsidRDefault="00BD6B97" w:rsidP="007E3B51">
            <w:pPr>
              <w:pStyle w:val="TableEntry"/>
              <w:rPr>
                <w:noProof w:val="0"/>
              </w:rPr>
            </w:pPr>
            <w:r w:rsidRPr="007A7659">
              <w:rPr>
                <w:noProof w:val="0"/>
              </w:rPr>
              <w:t xml:space="preserve">The PKCS12 format includes the private key and shall not be publicly available. </w:t>
            </w:r>
          </w:p>
        </w:tc>
      </w:tr>
      <w:tr w:rsidR="00BD6B97" w:rsidRPr="007A7659" w14:paraId="3E4DAC0F" w14:textId="77777777" w:rsidTr="001D3953">
        <w:trPr>
          <w:cantSplit/>
        </w:trPr>
        <w:tc>
          <w:tcPr>
            <w:tcW w:w="2195" w:type="dxa"/>
            <w:tcBorders>
              <w:left w:val="single" w:sz="4" w:space="0" w:color="000000"/>
              <w:bottom w:val="single" w:sz="4" w:space="0" w:color="000000"/>
            </w:tcBorders>
          </w:tcPr>
          <w:p w14:paraId="219DE5CB" w14:textId="77777777" w:rsidR="00BD6B97" w:rsidRPr="007A7659" w:rsidRDefault="00BD6B97" w:rsidP="007E3B51">
            <w:pPr>
              <w:pStyle w:val="TableEntry"/>
              <w:rPr>
                <w:noProof w:val="0"/>
              </w:rPr>
            </w:pPr>
            <w:r w:rsidRPr="007A7659">
              <w:rPr>
                <w:noProof w:val="0"/>
              </w:rPr>
              <w:t>userSMIMECertificate</w:t>
            </w:r>
          </w:p>
        </w:tc>
        <w:tc>
          <w:tcPr>
            <w:tcW w:w="1170" w:type="dxa"/>
            <w:tcBorders>
              <w:left w:val="single" w:sz="4" w:space="0" w:color="000000"/>
              <w:bottom w:val="single" w:sz="4" w:space="0" w:color="000000"/>
            </w:tcBorders>
          </w:tcPr>
          <w:p w14:paraId="41856E6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6E9D843" w14:textId="77777777" w:rsidR="00BD6B97" w:rsidRPr="007A7659" w:rsidRDefault="00BD6B97" w:rsidP="007E3B51">
            <w:pPr>
              <w:pStyle w:val="TableEntry"/>
              <w:numPr>
                <w:ilvl w:val="0"/>
                <w:numId w:val="61"/>
              </w:numPr>
              <w:rPr>
                <w:noProof w:val="0"/>
              </w:rPr>
            </w:pPr>
            <w:r w:rsidRPr="007A7659">
              <w:rPr>
                <w:noProof w:val="0"/>
              </w:rPr>
              <w:t>User S/MIME Certificate</w:t>
            </w:r>
          </w:p>
          <w:p w14:paraId="441A5091" w14:textId="77777777" w:rsidR="00BD6B97" w:rsidRPr="007A7659" w:rsidRDefault="00BD6B97" w:rsidP="007E3B51">
            <w:pPr>
              <w:pStyle w:val="TableEntry"/>
              <w:numPr>
                <w:ilvl w:val="0"/>
                <w:numId w:val="61"/>
              </w:numPr>
              <w:rPr>
                <w:noProof w:val="0"/>
              </w:rPr>
            </w:pPr>
            <w:r w:rsidRPr="007A7659">
              <w:rPr>
                <w:noProof w:val="0"/>
              </w:rPr>
              <w:t>Optional</w:t>
            </w:r>
          </w:p>
          <w:p w14:paraId="4091966E"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A PKCS#7 [</w:t>
            </w:r>
            <w:r w:rsidR="008A6C66" w:rsidRPr="007A7659">
              <w:rPr>
                <w:noProof w:val="0"/>
              </w:rPr>
              <w:t>RFC</w:t>
            </w:r>
            <w:r w:rsidRPr="007A7659">
              <w:rPr>
                <w:noProof w:val="0"/>
              </w:rPr>
              <w:t>2315] SignedData, where the content that is signed is ignored by consumers of userSMIMECertificate values. It is recommended that values have a `contentType' of data with an absent `content' field. Values of this attribute contain a person's entire certificate chain and an smimeCapabilities field [</w:t>
            </w:r>
            <w:r w:rsidR="008A6C66" w:rsidRPr="007A7659">
              <w:rPr>
                <w:noProof w:val="0"/>
              </w:rPr>
              <w:t>RFC</w:t>
            </w:r>
            <w:r w:rsidRPr="007A7659">
              <w:rPr>
                <w:noProof w:val="0"/>
              </w:rPr>
              <w:t>2633] that at a minimum describes their SMIME algorithm capabilities. Values for this attribute are to be stored and requested in binary form, as 'userSMIMECertificate;binary'. If available, this attribute is preferred over the userCertificate attribute for S/MIME applications.</w:t>
            </w:r>
          </w:p>
        </w:tc>
        <w:tc>
          <w:tcPr>
            <w:tcW w:w="860" w:type="dxa"/>
            <w:tcBorders>
              <w:left w:val="single" w:sz="4" w:space="0" w:color="000000"/>
              <w:bottom w:val="single" w:sz="4" w:space="0" w:color="000000"/>
            </w:tcBorders>
          </w:tcPr>
          <w:p w14:paraId="2C44C5F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56A6911" w14:textId="77777777" w:rsidR="00BD6B97" w:rsidRPr="007A7659" w:rsidRDefault="00BD6B97" w:rsidP="007E3B51">
            <w:pPr>
              <w:pStyle w:val="TableEntry"/>
              <w:rPr>
                <w:noProof w:val="0"/>
              </w:rPr>
            </w:pPr>
          </w:p>
        </w:tc>
      </w:tr>
      <w:tr w:rsidR="00BD6B97" w:rsidRPr="007A7659" w14:paraId="5833B3D2" w14:textId="77777777" w:rsidTr="001D3953">
        <w:trPr>
          <w:cantSplit/>
        </w:trPr>
        <w:tc>
          <w:tcPr>
            <w:tcW w:w="2195" w:type="dxa"/>
            <w:tcBorders>
              <w:left w:val="single" w:sz="4" w:space="0" w:color="000000"/>
              <w:bottom w:val="single" w:sz="4" w:space="0" w:color="000000"/>
            </w:tcBorders>
          </w:tcPr>
          <w:p w14:paraId="44CE9118" w14:textId="77777777" w:rsidR="00BD6B97" w:rsidRPr="007A7659" w:rsidRDefault="00BD6B97" w:rsidP="007E3B51">
            <w:pPr>
              <w:pStyle w:val="TableEntry"/>
              <w:rPr>
                <w:noProof w:val="0"/>
              </w:rPr>
            </w:pPr>
            <w:r w:rsidRPr="007A7659">
              <w:rPr>
                <w:noProof w:val="0"/>
              </w:rPr>
              <w:t>x121Address</w:t>
            </w:r>
          </w:p>
        </w:tc>
        <w:tc>
          <w:tcPr>
            <w:tcW w:w="1170" w:type="dxa"/>
            <w:tcBorders>
              <w:left w:val="single" w:sz="4" w:space="0" w:color="000000"/>
              <w:bottom w:val="single" w:sz="4" w:space="0" w:color="000000"/>
            </w:tcBorders>
          </w:tcPr>
          <w:p w14:paraId="43A110C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50E3C1A" w14:textId="77777777" w:rsidR="00BD6B97" w:rsidRPr="007A7659" w:rsidRDefault="00BD6B97" w:rsidP="007E3B51">
            <w:pPr>
              <w:pStyle w:val="TableEntry"/>
              <w:numPr>
                <w:ilvl w:val="0"/>
                <w:numId w:val="61"/>
              </w:numPr>
              <w:rPr>
                <w:noProof w:val="0"/>
              </w:rPr>
            </w:pPr>
            <w:r w:rsidRPr="007A7659">
              <w:rPr>
                <w:noProof w:val="0"/>
              </w:rPr>
              <w:t>Address for X.121</w:t>
            </w:r>
          </w:p>
          <w:p w14:paraId="5E246AB0"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361DD973"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22BDFC1" w14:textId="77777777" w:rsidR="00BD6B97" w:rsidRPr="007A7659" w:rsidRDefault="00BD6B97" w:rsidP="007E3B51">
            <w:pPr>
              <w:pStyle w:val="TableEntry"/>
              <w:rPr>
                <w:noProof w:val="0"/>
              </w:rPr>
            </w:pPr>
          </w:p>
        </w:tc>
      </w:tr>
      <w:tr w:rsidR="00BD6B97" w:rsidRPr="007A7659" w14:paraId="2DF53318" w14:textId="77777777" w:rsidTr="001D3953">
        <w:trPr>
          <w:cantSplit/>
        </w:trPr>
        <w:tc>
          <w:tcPr>
            <w:tcW w:w="2195" w:type="dxa"/>
            <w:tcBorders>
              <w:left w:val="single" w:sz="4" w:space="0" w:color="000000"/>
              <w:bottom w:val="single" w:sz="4" w:space="0" w:color="000000"/>
            </w:tcBorders>
          </w:tcPr>
          <w:p w14:paraId="52866EC8" w14:textId="14B97AFF" w:rsidR="00BD6B97" w:rsidRPr="007A7659" w:rsidRDefault="009F77DD" w:rsidP="007E3B51">
            <w:pPr>
              <w:pStyle w:val="TableEntry"/>
              <w:rPr>
                <w:noProof w:val="0"/>
              </w:rPr>
            </w:pPr>
            <w:r>
              <w:rPr>
                <w:noProof w:val="0"/>
              </w:rPr>
              <w:lastRenderedPageBreak/>
              <w:t>x</w:t>
            </w:r>
            <w:r w:rsidR="00BD6B97" w:rsidRPr="007A7659">
              <w:rPr>
                <w:noProof w:val="0"/>
              </w:rPr>
              <w:t>500uniqueIdentifier</w:t>
            </w:r>
          </w:p>
        </w:tc>
        <w:tc>
          <w:tcPr>
            <w:tcW w:w="1170" w:type="dxa"/>
            <w:tcBorders>
              <w:left w:val="single" w:sz="4" w:space="0" w:color="000000"/>
              <w:bottom w:val="single" w:sz="4" w:space="0" w:color="000000"/>
            </w:tcBorders>
          </w:tcPr>
          <w:p w14:paraId="0A54D3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33A6F2F" w14:textId="77777777" w:rsidR="00BD6B97" w:rsidRPr="007A7659" w:rsidRDefault="00BD6B97" w:rsidP="007E3B51">
            <w:pPr>
              <w:pStyle w:val="TableEntry"/>
              <w:numPr>
                <w:ilvl w:val="0"/>
                <w:numId w:val="61"/>
              </w:numPr>
              <w:rPr>
                <w:noProof w:val="0"/>
              </w:rPr>
            </w:pPr>
            <w:r w:rsidRPr="007A7659">
              <w:rPr>
                <w:noProof w:val="0"/>
              </w:rPr>
              <w:t>Unique identifier</w:t>
            </w:r>
          </w:p>
          <w:p w14:paraId="23C84BD9" w14:textId="77777777" w:rsidR="00BD6B97" w:rsidRPr="007A7659" w:rsidRDefault="00BD6B97" w:rsidP="007E3B51">
            <w:pPr>
              <w:pStyle w:val="TableEntry"/>
              <w:numPr>
                <w:ilvl w:val="0"/>
                <w:numId w:val="61"/>
              </w:numPr>
              <w:rPr>
                <w:noProof w:val="0"/>
              </w:rPr>
            </w:pPr>
            <w:r w:rsidRPr="007A7659">
              <w:rPr>
                <w:noProof w:val="0"/>
              </w:rPr>
              <w:t>Optional</w:t>
            </w:r>
          </w:p>
          <w:p w14:paraId="56127B5A"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The x500UniqueIdentifier attribute is used to distinguish between objects when a distinguished name has been reused. This is a different attribute type from both the "uid" and "uniqueIdentifier" types.</w:t>
            </w:r>
          </w:p>
        </w:tc>
        <w:tc>
          <w:tcPr>
            <w:tcW w:w="860" w:type="dxa"/>
            <w:tcBorders>
              <w:left w:val="single" w:sz="4" w:space="0" w:color="000000"/>
              <w:bottom w:val="single" w:sz="4" w:space="0" w:color="000000"/>
            </w:tcBorders>
          </w:tcPr>
          <w:p w14:paraId="1E131C6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E34E2FF" w14:textId="77777777" w:rsidR="00BD6B97" w:rsidRPr="007A7659" w:rsidRDefault="00BD6B97" w:rsidP="007E3B51">
            <w:pPr>
              <w:pStyle w:val="TableEntry"/>
              <w:rPr>
                <w:noProof w:val="0"/>
              </w:rPr>
            </w:pPr>
          </w:p>
        </w:tc>
      </w:tr>
    </w:tbl>
    <w:p w14:paraId="32B5ED1F" w14:textId="77777777" w:rsidR="00BD6B97" w:rsidRPr="007A7659" w:rsidRDefault="00BD6B97">
      <w:pPr>
        <w:pStyle w:val="Heading6"/>
        <w:numPr>
          <w:ilvl w:val="5"/>
          <w:numId w:val="19"/>
        </w:numPr>
        <w:tabs>
          <w:tab w:val="clear" w:pos="4320"/>
          <w:tab w:val="left" w:pos="1152"/>
        </w:tabs>
        <w:rPr>
          <w:noProof w:val="0"/>
        </w:rPr>
      </w:pPr>
      <w:bookmarkStart w:id="3580" w:name="_Toc173916583"/>
      <w:bookmarkStart w:id="3581" w:name="_Toc174249085"/>
      <w:r w:rsidRPr="007A7659">
        <w:rPr>
          <w:noProof w:val="0"/>
        </w:rPr>
        <w:t>Use of language tag and HL7 Name Data Type (XCN)</w:t>
      </w:r>
      <w:bookmarkEnd w:id="3580"/>
      <w:bookmarkEnd w:id="3581"/>
    </w:p>
    <w:p w14:paraId="08568A18" w14:textId="77777777" w:rsidR="00BD6B97" w:rsidRPr="007A7659" w:rsidRDefault="00BD6B97">
      <w:r w:rsidRPr="007A7659">
        <w:t xml:space="preserve">Many people have different variations of their name to be used depending on the context and language. This is easily supported in LDAP through the use of the language tag as documented in </w:t>
      </w:r>
      <w:r w:rsidR="008A6C66" w:rsidRPr="007A7659">
        <w:t>RFC</w:t>
      </w:r>
      <w:r w:rsidRPr="007A7659">
        <w:t>1766. This language tag can be applied to any attribute but is most useful on names.</w:t>
      </w:r>
    </w:p>
    <w:p w14:paraId="7AFC674C" w14:textId="77777777" w:rsidR="00BD6B97" w:rsidRPr="007A7659" w:rsidRDefault="00BD6B97">
      <w:r w:rsidRPr="007A7659">
        <w:t>HL7 has a well-defined format for encoding names (HL7 XCN). LDAP ‘name’ attributes marked with a language tag of “lang-x-ihe” shall be encoded using the HL7 XCN Data Type. UTF-8 shall be used for any characters outside ASCII.</w:t>
      </w:r>
    </w:p>
    <w:p w14:paraId="4013D1BC" w14:textId="77777777" w:rsidR="00BD6B97" w:rsidRPr="007A7659" w:rsidRDefault="00BD6B97">
      <w:r w:rsidRPr="007A7659">
        <w:t>Example use of the language tag:</w:t>
      </w:r>
    </w:p>
    <w:p w14:paraId="5361EE57" w14:textId="77777777" w:rsidR="00BD6B97" w:rsidRPr="007A7659" w:rsidRDefault="00BD6B97" w:rsidP="008C615B">
      <w:pPr>
        <w:ind w:left="1440"/>
      </w:pPr>
      <w:r w:rsidRPr="007A7659">
        <w:rPr>
          <w:rFonts w:ascii="Courier New" w:hAnsi="Courier New" w:cs="Courier New"/>
          <w:sz w:val="20"/>
        </w:rPr>
        <w:t>objectclass: Top</w:t>
      </w:r>
      <w:r w:rsidRPr="007A7659">
        <w:rPr>
          <w:rFonts w:ascii="Courier New" w:hAnsi="Courier New" w:cs="Courier New"/>
          <w:sz w:val="20"/>
        </w:rPr>
        <w:br/>
        <w:t>objectclass: person</w:t>
      </w:r>
      <w:r w:rsidRPr="007A7659">
        <w:rPr>
          <w:rFonts w:ascii="Courier New" w:hAnsi="Courier New" w:cs="Courier New"/>
          <w:sz w:val="20"/>
        </w:rPr>
        <w:br/>
        <w:t>objectclass: organizationalPerson</w:t>
      </w:r>
      <w:r w:rsidRPr="007A7659">
        <w:rPr>
          <w:rFonts w:ascii="Courier New" w:hAnsi="Courier New" w:cs="Courier New"/>
          <w:sz w:val="20"/>
        </w:rPr>
        <w:br/>
        <w:t>objectclass: inetOrgPerson</w:t>
      </w:r>
      <w:r w:rsidRPr="007A7659">
        <w:rPr>
          <w:rFonts w:ascii="Courier New" w:hAnsi="Courier New" w:cs="Courier New"/>
          <w:sz w:val="20"/>
        </w:rPr>
        <w:br/>
        <w:t>dn: cn=Wang XiaoDong, ou=Radiologists, o=Saint-ihe-hospital.local</w:t>
      </w:r>
      <w:r w:rsidRPr="007A7659">
        <w:rPr>
          <w:rFonts w:ascii="Courier New" w:hAnsi="Courier New" w:cs="Courier New"/>
          <w:sz w:val="20"/>
        </w:rPr>
        <w:br/>
        <w:t>cn: Wang XiaoDong</w:t>
      </w:r>
      <w:r w:rsidRPr="007A7659">
        <w:rPr>
          <w:rFonts w:ascii="Courier New" w:hAnsi="Courier New" w:cs="Courier New"/>
          <w:sz w:val="20"/>
        </w:rPr>
        <w:br/>
        <w:t>cn: XiaoDong, Wang, Florida Department of Health:123456789</w:t>
      </w:r>
      <w:r w:rsidRPr="007A7659">
        <w:rPr>
          <w:rFonts w:ascii="Courier New" w:hAnsi="Courier New" w:cs="Courier New"/>
          <w:sz w:val="20"/>
        </w:rPr>
        <w:br/>
        <w:t xml:space="preserve">cn;lang-cn: </w:t>
      </w:r>
      <w:r w:rsidRPr="007A7659">
        <w:rPr>
          <w:rFonts w:ascii="MS Mincho" w:eastAsia="MS Mincho" w:hAnsi="MS Mincho" w:cs="MS Mincho"/>
          <w:bCs/>
          <w:sz w:val="20"/>
        </w:rPr>
        <w:t>王 小東</w:t>
      </w:r>
      <w:r w:rsidRPr="007A7659">
        <w:rPr>
          <w:rFonts w:ascii="MS Mincho" w:eastAsia="MS Mincho" w:hAnsi="MS Mincho" w:cs="MS Mincho"/>
          <w:bCs/>
          <w:sz w:val="20"/>
        </w:rPr>
        <w:br/>
      </w:r>
      <w:r w:rsidRPr="007A7659">
        <w:rPr>
          <w:rFonts w:ascii="Courier New" w:hAnsi="Courier New" w:cs="Courier New"/>
          <w:sz w:val="20"/>
        </w:rPr>
        <w:t xml:space="preserve">cn;lang-x-ihe: </w:t>
      </w:r>
      <w:r w:rsidR="001A177D" w:rsidRPr="007A7659">
        <w:rPr>
          <w:rFonts w:ascii="Courier New" w:hAnsi="Courier New" w:cs="Courier New"/>
          <w:sz w:val="20"/>
        </w:rPr>
        <w:t>^</w:t>
      </w:r>
      <w:r w:rsidRPr="007A7659">
        <w:rPr>
          <w:rFonts w:ascii="Courier New" w:hAnsi="Courier New" w:cs="Courier New"/>
          <w:bCs/>
          <w:sz w:val="20"/>
        </w:rPr>
        <w:t>Wang^XiaoDong^^^^^^</w:t>
      </w:r>
      <w:r w:rsidR="001A177D" w:rsidRPr="007A7659">
        <w:rPr>
          <w:rFonts w:ascii="Courier New" w:hAnsi="Courier New" w:cs="Courier New"/>
          <w:bCs/>
          <w:sz w:val="20"/>
        </w:rPr>
        <w:t>^^^^^^</w:t>
      </w:r>
      <w:r w:rsidRPr="007A7659">
        <w:rPr>
          <w:rFonts w:ascii="Courier New" w:hAnsi="Courier New" w:cs="Courier New"/>
          <w:bCs/>
          <w:sz w:val="20"/>
        </w:rPr>
        <w:t>A~</w:t>
      </w:r>
      <w:r w:rsidR="001A177D" w:rsidRPr="007A7659">
        <w:rPr>
          <w:rFonts w:ascii="Courier New" w:hAnsi="Courier New" w:cs="Courier New"/>
          <w:bCs/>
          <w:sz w:val="20"/>
        </w:rPr>
        <w:t>^</w:t>
      </w:r>
      <w:r w:rsidRPr="007A7659">
        <w:rPr>
          <w:rFonts w:ascii="MS Mincho" w:eastAsia="MS Mincho" w:hAnsi="MS Mincho" w:cs="MS Mincho"/>
          <w:bCs/>
          <w:sz w:val="20"/>
        </w:rPr>
        <w:t>王</w:t>
      </w:r>
      <w:r w:rsidRPr="007A7659">
        <w:rPr>
          <w:rFonts w:ascii="Courier New" w:hAnsi="Courier New" w:cs="Courier New"/>
          <w:bCs/>
          <w:sz w:val="20"/>
        </w:rPr>
        <w:t>^</w:t>
      </w:r>
      <w:r w:rsidRPr="007A7659">
        <w:rPr>
          <w:rFonts w:ascii="MS Mincho" w:eastAsia="MS Mincho" w:hAnsi="MS Mincho" w:cs="MS Mincho"/>
          <w:bCs/>
          <w:sz w:val="20"/>
        </w:rPr>
        <w:t>小東</w:t>
      </w:r>
      <w:r w:rsidRPr="007A7659">
        <w:rPr>
          <w:rFonts w:ascii="Courier New" w:hAnsi="Courier New" w:cs="Courier New"/>
          <w:bCs/>
          <w:sz w:val="20"/>
        </w:rPr>
        <w:t>^^^^^^</w:t>
      </w:r>
      <w:r w:rsidR="001A177D" w:rsidRPr="007A7659">
        <w:rPr>
          <w:rFonts w:ascii="Courier New" w:hAnsi="Courier New" w:cs="Courier New"/>
          <w:bCs/>
          <w:sz w:val="20"/>
        </w:rPr>
        <w:t>^^^^^^I</w:t>
      </w:r>
      <w:r w:rsidRPr="007A7659">
        <w:rPr>
          <w:rFonts w:ascii="Courier New" w:hAnsi="Courier New" w:cs="Courier New"/>
          <w:bCs/>
          <w:sz w:val="20"/>
        </w:rPr>
        <w:br/>
      </w:r>
      <w:r w:rsidRPr="007A7659">
        <w:rPr>
          <w:rFonts w:ascii="Courier New" w:hAnsi="Courier New" w:cs="Courier New"/>
          <w:sz w:val="20"/>
        </w:rPr>
        <w:t>sn: Wang</w:t>
      </w:r>
      <w:r w:rsidRPr="007A7659">
        <w:rPr>
          <w:rFonts w:ascii="Courier New" w:hAnsi="Courier New" w:cs="Courier New"/>
          <w:sz w:val="20"/>
        </w:rPr>
        <w:br/>
        <w:t>givenname: XiaoDong</w:t>
      </w:r>
      <w:r w:rsidRPr="007A7659">
        <w:rPr>
          <w:rFonts w:ascii="Courier New" w:hAnsi="Courier New" w:cs="Courier New"/>
          <w:sz w:val="20"/>
        </w:rPr>
        <w:br/>
        <w:t xml:space="preserve">givenname;lang-cn: </w:t>
      </w:r>
      <w:r w:rsidRPr="007A7659">
        <w:rPr>
          <w:rFonts w:ascii="MS Mincho" w:eastAsia="MS Mincho" w:hAnsi="MS Mincho" w:cs="MS Mincho"/>
          <w:bCs/>
          <w:sz w:val="20"/>
        </w:rPr>
        <w:t>小東</w:t>
      </w:r>
      <w:r w:rsidRPr="007A7659">
        <w:rPr>
          <w:rFonts w:ascii="Courier New" w:hAnsi="Courier New" w:cs="Courier New"/>
          <w:bCs/>
          <w:sz w:val="20"/>
        </w:rPr>
        <w:br/>
      </w:r>
      <w:r w:rsidRPr="007A7659">
        <w:rPr>
          <w:rFonts w:ascii="Courier New" w:hAnsi="Courier New" w:cs="Courier New"/>
          <w:sz w:val="20"/>
        </w:rPr>
        <w:t xml:space="preserve">sn;lang-cn: </w:t>
      </w:r>
      <w:r w:rsidRPr="007A7659">
        <w:rPr>
          <w:rFonts w:ascii="MS Mincho" w:eastAsia="MS Mincho" w:hAnsi="MS Mincho" w:cs="MS Mincho"/>
          <w:bCs/>
          <w:sz w:val="20"/>
        </w:rPr>
        <w:t>王</w:t>
      </w:r>
      <w:r w:rsidRPr="007A7659">
        <w:rPr>
          <w:rFonts w:ascii="MS Mincho" w:eastAsia="MS Mincho" w:hAnsi="MS Mincho" w:cs="MS Mincho"/>
          <w:bCs/>
          <w:sz w:val="20"/>
        </w:rPr>
        <w:br/>
      </w:r>
      <w:r w:rsidRPr="007A7659">
        <w:rPr>
          <w:rFonts w:ascii="Courier New" w:hAnsi="Courier New" w:cs="Courier New"/>
          <w:sz w:val="20"/>
        </w:rPr>
        <w:t>ou: People</w:t>
      </w:r>
      <w:r w:rsidRPr="007A7659">
        <w:rPr>
          <w:rFonts w:ascii="Courier New" w:hAnsi="Courier New" w:cs="Courier New"/>
          <w:sz w:val="20"/>
        </w:rPr>
        <w:br/>
        <w:t>uid: XiaoDong</w:t>
      </w:r>
      <w:r w:rsidRPr="007A7659">
        <w:rPr>
          <w:rFonts w:ascii="Courier New" w:hAnsi="Courier New" w:cs="Courier New"/>
          <w:sz w:val="20"/>
        </w:rPr>
        <w:br/>
        <w:t>title: Sample HL7 person</w:t>
      </w:r>
      <w:r w:rsidRPr="007A7659">
        <w:rPr>
          <w:rFonts w:ascii="Courier New" w:hAnsi="Courier New" w:cs="Courier New"/>
          <w:sz w:val="20"/>
        </w:rPr>
        <w:br/>
        <w:t xml:space="preserve">mail: </w:t>
      </w:r>
      <w:r w:rsidRPr="007A7659">
        <w:rPr>
          <w:rFonts w:ascii="Courier New" w:hAnsi="Courier New"/>
        </w:rPr>
        <w:t>Wang.XiaoDong@foo.bar.com</w:t>
      </w:r>
      <w:r w:rsidRPr="007A7659">
        <w:br/>
      </w:r>
      <w:r w:rsidRPr="007A7659">
        <w:rPr>
          <w:rFonts w:ascii="Courier New" w:hAnsi="Courier New" w:cs="Courier New"/>
          <w:sz w:val="20"/>
        </w:rPr>
        <w:t>telephonenumber: 555-555-5678</w:t>
      </w:r>
    </w:p>
    <w:p w14:paraId="6F015FA9" w14:textId="77777777" w:rsidR="00BD6B97" w:rsidRPr="007A7659" w:rsidRDefault="00BD6B97">
      <w:pPr>
        <w:pStyle w:val="Heading6"/>
        <w:numPr>
          <w:ilvl w:val="5"/>
          <w:numId w:val="19"/>
        </w:numPr>
        <w:tabs>
          <w:tab w:val="clear" w:pos="4320"/>
          <w:tab w:val="left" w:pos="1152"/>
        </w:tabs>
        <w:rPr>
          <w:noProof w:val="0"/>
        </w:rPr>
      </w:pPr>
      <w:bookmarkStart w:id="3582" w:name="_Toc173916584"/>
      <w:bookmarkStart w:id="3583" w:name="_Toc174249086"/>
      <w:r w:rsidRPr="007A7659">
        <w:rPr>
          <w:noProof w:val="0"/>
        </w:rPr>
        <w:t>Use of uid</w:t>
      </w:r>
      <w:bookmarkEnd w:id="3582"/>
      <w:bookmarkEnd w:id="3583"/>
      <w:r w:rsidRPr="007A7659">
        <w:rPr>
          <w:noProof w:val="0"/>
        </w:rPr>
        <w:t xml:space="preserve"> </w:t>
      </w:r>
    </w:p>
    <w:p w14:paraId="22BFD15B" w14:textId="77777777" w:rsidR="00BD6B97" w:rsidRPr="007A7659" w:rsidRDefault="00BD6B97">
      <w:r w:rsidRPr="007A7659">
        <w:t>The uid attribute is a multi-valued attribute that is intended to be used for User ID. It is likely that one of the values for uid will be the enterprise User ID. Enterprises that implement the PWP Profile shall implement the following values for the uid attribute:</w:t>
      </w:r>
    </w:p>
    <w:p w14:paraId="33CF4662" w14:textId="77777777" w:rsidR="00BD6B97" w:rsidRPr="007A7659" w:rsidRDefault="00BD6B97" w:rsidP="006E48D2">
      <w:pPr>
        <w:pStyle w:val="ListNumber2"/>
        <w:numPr>
          <w:ilvl w:val="0"/>
          <w:numId w:val="41"/>
        </w:numPr>
        <w:rPr>
          <w:rStyle w:val="DefinitionChar"/>
        </w:rPr>
      </w:pPr>
      <w:r w:rsidRPr="007A7659">
        <w:rPr>
          <w:rStyle w:val="DefinitionChar"/>
        </w:rPr>
        <w:t xml:space="preserve">If an enterprise has implemented both IHE ITI EUA and PWP </w:t>
      </w:r>
      <w:r w:rsidR="00CB5DF8" w:rsidRPr="007A7659">
        <w:rPr>
          <w:rStyle w:val="DefinitionChar"/>
        </w:rPr>
        <w:t>P</w:t>
      </w:r>
      <w:r w:rsidRPr="007A7659">
        <w:rPr>
          <w:rStyle w:val="DefinitionChar"/>
        </w:rPr>
        <w:t>rofiles, one of the uid attributes shall contain the IHE ITI EUA user identity in &lt;user&gt;@&lt;realm&gt; format.</w:t>
      </w:r>
    </w:p>
    <w:p w14:paraId="31CBEB87" w14:textId="77777777" w:rsidR="00BD6B97" w:rsidRPr="007A7659" w:rsidRDefault="00BD6B97" w:rsidP="006E48D2">
      <w:pPr>
        <w:pStyle w:val="ListNumber2"/>
        <w:numPr>
          <w:ilvl w:val="0"/>
          <w:numId w:val="41"/>
        </w:numPr>
        <w:rPr>
          <w:rStyle w:val="DefinitionChar"/>
        </w:rPr>
      </w:pPr>
      <w:r w:rsidRPr="007A7659">
        <w:rPr>
          <w:rStyle w:val="DefinitionChar"/>
        </w:rPr>
        <w:lastRenderedPageBreak/>
        <w:t>If an enterprise has implemented a UPIN, one of the uid attributes shall contain the UPIN value in the format &lt;UPIN&gt;@UPIN. Where a UPIN is the Universal Physician Identification Number as assigned by the assigning authority in which the facility operates (e.g., CMS in the USA).</w:t>
      </w:r>
    </w:p>
    <w:p w14:paraId="77177048" w14:textId="77777777" w:rsidR="00BD6B97" w:rsidRPr="007A7659" w:rsidRDefault="00BD6B97">
      <w:pPr>
        <w:pStyle w:val="Heading6"/>
        <w:numPr>
          <w:ilvl w:val="5"/>
          <w:numId w:val="19"/>
        </w:numPr>
        <w:tabs>
          <w:tab w:val="clear" w:pos="4320"/>
          <w:tab w:val="left" w:pos="1152"/>
        </w:tabs>
        <w:rPr>
          <w:noProof w:val="0"/>
        </w:rPr>
      </w:pPr>
      <w:bookmarkStart w:id="3584" w:name="_Toc173916585"/>
      <w:bookmarkStart w:id="3585" w:name="_Toc174249087"/>
      <w:r w:rsidRPr="007A7659">
        <w:rPr>
          <w:noProof w:val="0"/>
        </w:rPr>
        <w:t>Phone Numbers</w:t>
      </w:r>
      <w:bookmarkEnd w:id="3584"/>
      <w:bookmarkEnd w:id="3585"/>
    </w:p>
    <w:p w14:paraId="593B7CFB" w14:textId="77777777" w:rsidR="00BD6B97" w:rsidRPr="007A7659" w:rsidRDefault="00BD6B97">
      <w:r w:rsidRPr="007A7659">
        <w:t xml:space="preserve">Phone numbers shall be represented in the PWP Directory using E.123 notation. E.123 is a notation for national and international telephone numbers. Recommendation E.123 defines a standard way to write telephone numbers, e-mail addresses, and web addresses. It recommends the following formats (when dialing the area code is optional for local calling): </w:t>
      </w:r>
    </w:p>
    <w:p w14:paraId="5A3688B7" w14:textId="77777777" w:rsidR="00BD6B97" w:rsidRPr="007A7659" w:rsidRDefault="00BD6B97">
      <w:pPr>
        <w:pStyle w:val="NormalWeb"/>
        <w:rPr>
          <w:szCs w:val="20"/>
        </w:rPr>
      </w:pPr>
      <w:r w:rsidRPr="007A7659">
        <w:rPr>
          <w:szCs w:val="20"/>
        </w:rPr>
        <w:t>Telephone number:</w:t>
      </w:r>
    </w:p>
    <w:p w14:paraId="7927C505" w14:textId="77777777" w:rsidR="00BD6B97" w:rsidRPr="007A7659" w:rsidRDefault="00BD6B97">
      <w:pPr>
        <w:pStyle w:val="NormalWeb"/>
        <w:rPr>
          <w:szCs w:val="20"/>
        </w:rPr>
      </w:pPr>
      <w:r w:rsidRPr="007A7659">
        <w:rPr>
          <w:szCs w:val="20"/>
        </w:rPr>
        <w:tab/>
        <w:t>National notation</w:t>
      </w:r>
      <w:r w:rsidR="00D266B4" w:rsidRPr="007A7659">
        <w:rPr>
          <w:szCs w:val="20"/>
        </w:rPr>
        <w:tab/>
      </w:r>
      <w:r w:rsidRPr="007A7659">
        <w:rPr>
          <w:szCs w:val="20"/>
        </w:rPr>
        <w:t>(042) 123 4567</w:t>
      </w:r>
    </w:p>
    <w:p w14:paraId="05BE4A47" w14:textId="77777777" w:rsidR="00BD6B97" w:rsidRPr="007A7659" w:rsidRDefault="00BD6B97">
      <w:r w:rsidRPr="007A7659">
        <w:tab/>
        <w:t>International notation</w:t>
      </w:r>
      <w:r w:rsidR="00D266B4" w:rsidRPr="007A7659">
        <w:tab/>
      </w:r>
      <w:r w:rsidRPr="007A7659">
        <w:t>+31 42 123 4567</w:t>
      </w:r>
    </w:p>
    <w:p w14:paraId="70344A33" w14:textId="77777777" w:rsidR="00BD6B97" w:rsidRPr="007A7659" w:rsidRDefault="00BD6B97">
      <w:r w:rsidRPr="007A7659">
        <w:t>E.123 also recommends that a hypen (-), space ( ), or period (.) be used to visually separate groups of numbers. The parentheses are used to indicate digits that are sometimes not dialed. A slash (/) is used to indicate alternate numbers. This information is important if you want to make sure people know how to dial a phone number in a specific country.</w:t>
      </w:r>
    </w:p>
    <w:p w14:paraId="210F8083" w14:textId="77777777" w:rsidR="00BD6B97" w:rsidRPr="007A7659" w:rsidRDefault="00BD6B97">
      <w:r w:rsidRPr="007A7659">
        <w:t>The use of National notation and International notation will be a local PWP Directory policy. PWP Consumers shall expect to receive both notations.</w:t>
      </w:r>
    </w:p>
    <w:p w14:paraId="6AC1F056" w14:textId="77777777" w:rsidR="00BD6B97" w:rsidRPr="007A7659" w:rsidRDefault="00BD6B97">
      <w:pPr>
        <w:pStyle w:val="Heading5"/>
        <w:numPr>
          <w:ilvl w:val="4"/>
          <w:numId w:val="19"/>
        </w:numPr>
        <w:tabs>
          <w:tab w:val="left" w:pos="1008"/>
        </w:tabs>
        <w:rPr>
          <w:noProof w:val="0"/>
        </w:rPr>
      </w:pPr>
      <w:bookmarkStart w:id="3586" w:name="_Toc173916586"/>
      <w:bookmarkStart w:id="3587" w:name="_Toc174249088"/>
      <w:r w:rsidRPr="007A7659">
        <w:rPr>
          <w:noProof w:val="0"/>
        </w:rPr>
        <w:t>Expected Actions</w:t>
      </w:r>
      <w:bookmarkEnd w:id="3586"/>
      <w:bookmarkEnd w:id="3587"/>
    </w:p>
    <w:p w14:paraId="2D2E0FC6" w14:textId="77777777" w:rsidR="00BD6B97" w:rsidRPr="007A7659" w:rsidRDefault="00BD6B97">
      <w:r w:rsidRPr="007A7659">
        <w:t>The Personnel White Pages Directory shall provide the appropriate response to the indicated query given LDAP query rules, local access control policy, and the current information it the directory.</w:t>
      </w:r>
    </w:p>
    <w:p w14:paraId="5B1FF46C" w14:textId="77777777" w:rsidR="00BD6B97" w:rsidRPr="007A7659" w:rsidRDefault="00BD6B97">
      <w:r w:rsidRPr="007A7659">
        <w:t>Note: Any attribute is valid to query on, the results of the query may be quick or may take a long time to complete. Each Personnel White Pages Directory will be optimized differently based on architecture and configuration. We expect that the following attributes will be query keys more often than others (cn, displayname, objectclass, sn, uid, givenName, initials, mail, o, ou, and employeeNumber).</w:t>
      </w:r>
    </w:p>
    <w:p w14:paraId="73F0B6BC" w14:textId="77777777" w:rsidR="00BD6B97" w:rsidRPr="007A7659" w:rsidRDefault="00BD6B97">
      <w:r w:rsidRPr="007A7659">
        <w:t>Directory shall support Anonymous, Simple, and SSL-Simple Authentications.</w:t>
      </w:r>
    </w:p>
    <w:p w14:paraId="749F52E3" w14:textId="77777777" w:rsidR="00BD6B97" w:rsidRPr="007A7659" w:rsidRDefault="00BD6B97">
      <w:pPr>
        <w:pStyle w:val="Heading2"/>
        <w:numPr>
          <w:ilvl w:val="1"/>
          <w:numId w:val="19"/>
        </w:numPr>
        <w:tabs>
          <w:tab w:val="left" w:pos="576"/>
        </w:tabs>
        <w:rPr>
          <w:noProof w:val="0"/>
        </w:rPr>
      </w:pPr>
      <w:bookmarkStart w:id="3588" w:name="_Toc488219956"/>
      <w:bookmarkStart w:id="3589" w:name="_Toc488300067"/>
      <w:bookmarkStart w:id="3590" w:name="_Toc174249089"/>
      <w:bookmarkStart w:id="3591" w:name="_Toc210805551"/>
      <w:bookmarkStart w:id="3592" w:name="_Toc214434024"/>
      <w:bookmarkStart w:id="3593" w:name="_Toc214436945"/>
      <w:bookmarkStart w:id="3594" w:name="_Toc214437390"/>
      <w:bookmarkStart w:id="3595" w:name="_Toc214437706"/>
      <w:bookmarkStart w:id="3596" w:name="_Toc214457182"/>
      <w:bookmarkStart w:id="3597" w:name="_Toc214461295"/>
      <w:bookmarkStart w:id="3598" w:name="_Toc214462916"/>
      <w:bookmarkStart w:id="3599" w:name="_Toc518548716"/>
      <w:bookmarkEnd w:id="3588"/>
      <w:bookmarkEnd w:id="3589"/>
      <w:r w:rsidRPr="007A7659">
        <w:rPr>
          <w:noProof w:val="0"/>
        </w:rPr>
        <w:t>Intentionally Left Blank</w:t>
      </w:r>
      <w:bookmarkEnd w:id="3590"/>
      <w:bookmarkEnd w:id="3591"/>
      <w:bookmarkEnd w:id="3592"/>
      <w:bookmarkEnd w:id="3593"/>
      <w:bookmarkEnd w:id="3594"/>
      <w:bookmarkEnd w:id="3595"/>
      <w:bookmarkEnd w:id="3596"/>
      <w:bookmarkEnd w:id="3597"/>
      <w:bookmarkEnd w:id="3598"/>
      <w:bookmarkEnd w:id="3599"/>
    </w:p>
    <w:p w14:paraId="1F3BD3C4" w14:textId="77777777" w:rsidR="00BD6B97" w:rsidRPr="007A7659" w:rsidRDefault="00BD6B97">
      <w:pPr>
        <w:pStyle w:val="Heading2"/>
        <w:numPr>
          <w:ilvl w:val="1"/>
          <w:numId w:val="19"/>
        </w:numPr>
        <w:tabs>
          <w:tab w:val="left" w:pos="576"/>
        </w:tabs>
        <w:rPr>
          <w:noProof w:val="0"/>
        </w:rPr>
      </w:pPr>
      <w:bookmarkStart w:id="3600" w:name="_Toc488219958"/>
      <w:bookmarkStart w:id="3601" w:name="_Toc488300069"/>
      <w:bookmarkStart w:id="3602" w:name="_Toc174249090"/>
      <w:bookmarkStart w:id="3603" w:name="_Toc210805552"/>
      <w:bookmarkStart w:id="3604" w:name="_Toc214434025"/>
      <w:bookmarkStart w:id="3605" w:name="_Toc214436946"/>
      <w:bookmarkStart w:id="3606" w:name="_Toc214437391"/>
      <w:bookmarkStart w:id="3607" w:name="_Toc214437707"/>
      <w:bookmarkStart w:id="3608" w:name="_Toc214457183"/>
      <w:bookmarkStart w:id="3609" w:name="_Toc214461296"/>
      <w:bookmarkStart w:id="3610" w:name="_Toc214462917"/>
      <w:bookmarkStart w:id="3611" w:name="_Toc518548717"/>
      <w:bookmarkEnd w:id="3600"/>
      <w:bookmarkEnd w:id="3601"/>
      <w:r w:rsidRPr="007A7659">
        <w:rPr>
          <w:noProof w:val="0"/>
        </w:rPr>
        <w:t>Intentionally Left Blank</w:t>
      </w:r>
      <w:bookmarkEnd w:id="3602"/>
      <w:bookmarkEnd w:id="3603"/>
      <w:bookmarkEnd w:id="3604"/>
      <w:bookmarkEnd w:id="3605"/>
      <w:bookmarkEnd w:id="3606"/>
      <w:bookmarkEnd w:id="3607"/>
      <w:bookmarkEnd w:id="3608"/>
      <w:bookmarkEnd w:id="3609"/>
      <w:bookmarkEnd w:id="3610"/>
      <w:bookmarkEnd w:id="3611"/>
    </w:p>
    <w:p w14:paraId="5537BF13" w14:textId="77777777" w:rsidR="00BD6B97" w:rsidRPr="007A7659" w:rsidRDefault="00BD6B97">
      <w:pPr>
        <w:pStyle w:val="Heading2"/>
        <w:numPr>
          <w:ilvl w:val="1"/>
          <w:numId w:val="19"/>
        </w:numPr>
        <w:tabs>
          <w:tab w:val="left" w:pos="576"/>
        </w:tabs>
        <w:rPr>
          <w:noProof w:val="0"/>
        </w:rPr>
      </w:pPr>
      <w:bookmarkStart w:id="3612" w:name="_Toc488219960"/>
      <w:bookmarkStart w:id="3613" w:name="_Toc488300071"/>
      <w:bookmarkStart w:id="3614" w:name="_Toc174249091"/>
      <w:bookmarkStart w:id="3615" w:name="_Toc210805553"/>
      <w:bookmarkStart w:id="3616" w:name="_Toc214434026"/>
      <w:bookmarkStart w:id="3617" w:name="_Toc214436947"/>
      <w:bookmarkStart w:id="3618" w:name="_Toc214437392"/>
      <w:bookmarkStart w:id="3619" w:name="_Toc214437708"/>
      <w:bookmarkStart w:id="3620" w:name="_Toc214457184"/>
      <w:bookmarkStart w:id="3621" w:name="_Toc214461297"/>
      <w:bookmarkStart w:id="3622" w:name="_Toc214462918"/>
      <w:bookmarkStart w:id="3623" w:name="_Toc518548718"/>
      <w:bookmarkEnd w:id="3612"/>
      <w:bookmarkEnd w:id="3613"/>
      <w:r w:rsidRPr="007A7659">
        <w:rPr>
          <w:noProof w:val="0"/>
        </w:rPr>
        <w:t>Intentionally Left Blank</w:t>
      </w:r>
      <w:bookmarkEnd w:id="3614"/>
      <w:bookmarkEnd w:id="3615"/>
      <w:bookmarkEnd w:id="3616"/>
      <w:bookmarkEnd w:id="3617"/>
      <w:bookmarkEnd w:id="3618"/>
      <w:bookmarkEnd w:id="3619"/>
      <w:bookmarkEnd w:id="3620"/>
      <w:bookmarkEnd w:id="3621"/>
      <w:bookmarkEnd w:id="3622"/>
      <w:bookmarkEnd w:id="3623"/>
    </w:p>
    <w:p w14:paraId="56AA1092" w14:textId="77777777" w:rsidR="00BD6B97" w:rsidRPr="007A7659" w:rsidRDefault="00BD6B97">
      <w:pPr>
        <w:pStyle w:val="Heading2"/>
        <w:numPr>
          <w:ilvl w:val="1"/>
          <w:numId w:val="19"/>
        </w:numPr>
        <w:tabs>
          <w:tab w:val="left" w:pos="576"/>
        </w:tabs>
        <w:rPr>
          <w:noProof w:val="0"/>
        </w:rPr>
      </w:pPr>
      <w:bookmarkStart w:id="3624" w:name="_Toc488219962"/>
      <w:bookmarkStart w:id="3625" w:name="_Toc488300073"/>
      <w:bookmarkStart w:id="3626" w:name="_Toc174249092"/>
      <w:bookmarkStart w:id="3627" w:name="_Toc210805554"/>
      <w:bookmarkStart w:id="3628" w:name="_Toc214434027"/>
      <w:bookmarkStart w:id="3629" w:name="_Toc214436948"/>
      <w:bookmarkStart w:id="3630" w:name="_Toc214437393"/>
      <w:bookmarkStart w:id="3631" w:name="_Toc214437709"/>
      <w:bookmarkStart w:id="3632" w:name="_Toc214457185"/>
      <w:bookmarkStart w:id="3633" w:name="_Toc214461298"/>
      <w:bookmarkStart w:id="3634" w:name="_Toc214462919"/>
      <w:bookmarkStart w:id="3635" w:name="_Toc518548719"/>
      <w:bookmarkEnd w:id="3624"/>
      <w:bookmarkEnd w:id="3625"/>
      <w:r w:rsidRPr="007A7659">
        <w:rPr>
          <w:noProof w:val="0"/>
        </w:rPr>
        <w:t>Intentionally Left Blank</w:t>
      </w:r>
      <w:bookmarkEnd w:id="3626"/>
      <w:bookmarkEnd w:id="3627"/>
      <w:bookmarkEnd w:id="3628"/>
      <w:bookmarkEnd w:id="3629"/>
      <w:bookmarkEnd w:id="3630"/>
      <w:bookmarkEnd w:id="3631"/>
      <w:bookmarkEnd w:id="3632"/>
      <w:bookmarkEnd w:id="3633"/>
      <w:bookmarkEnd w:id="3634"/>
      <w:bookmarkEnd w:id="3635"/>
    </w:p>
    <w:p w14:paraId="554A949E" w14:textId="77777777" w:rsidR="00BD6B97" w:rsidRPr="007A7659" w:rsidRDefault="00BD6B97" w:rsidP="001D3953">
      <w:pPr>
        <w:pStyle w:val="BodyText"/>
      </w:pPr>
    </w:p>
    <w:sectPr w:rsidR="00BD6B97" w:rsidRPr="007A7659" w:rsidSect="000F4804">
      <w:headerReference w:type="even" r:id="rId121"/>
      <w:headerReference w:type="default" r:id="rId122"/>
      <w:footerReference w:type="even" r:id="rId123"/>
      <w:footerReference w:type="default" r:id="rId124"/>
      <w:headerReference w:type="first" r:id="rId125"/>
      <w:footerReference w:type="first" r:id="rId126"/>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053" w:author="Joseph Lamy" w:date="2019-06-18T12:46:00Z" w:initials="JL">
    <w:p w14:paraId="1E38132B" w14:textId="7AEABAD9" w:rsidR="00EB164E" w:rsidRDefault="00EB164E">
      <w:pPr>
        <w:pStyle w:val="CommentText"/>
      </w:pPr>
      <w:ins w:id="3056" w:author="Joseph Lamy" w:date="2019-06-18T11:46:00Z">
        <w:r>
          <w:rPr>
            <w:rStyle w:val="CommentReference"/>
          </w:rPr>
          <w:annotationRef/>
        </w:r>
      </w:ins>
      <w:r w:rsidR="00876A2C">
        <w:t>Change</w:t>
      </w:r>
      <w:r w:rsidR="00C260DD">
        <w:t>s</w:t>
      </w:r>
      <w:r w:rsidR="00876A2C">
        <w:t xml:space="preserve"> from </w:t>
      </w:r>
      <w:r w:rsidR="00E96D30">
        <w:t>CP-ITI-</w:t>
      </w:r>
      <w:r>
        <w:t>1137</w:t>
      </w:r>
      <w:r w:rsidR="00876A2C">
        <w:t>-00</w:t>
      </w:r>
    </w:p>
  </w:comment>
  <w:comment w:id="3073" w:author="Joseph Lamy" w:date="2019-06-18T12:47:00Z" w:initials="JL">
    <w:p w14:paraId="7DC64077" w14:textId="0D3DADF7" w:rsidR="00B419C4" w:rsidRDefault="00C25AA9">
      <w:pPr>
        <w:pStyle w:val="CommentText"/>
      </w:pPr>
      <w:r>
        <w:t>Change</w:t>
      </w:r>
      <w:r w:rsidR="00C260DD">
        <w:t>s</w:t>
      </w:r>
      <w:r>
        <w:t xml:space="preserve"> from </w:t>
      </w:r>
      <w:r w:rsidR="00B419C4">
        <w:rPr>
          <w:rStyle w:val="CommentReference"/>
        </w:rPr>
        <w:annotationRef/>
      </w:r>
      <w:r w:rsidR="00B419C4">
        <w:t>CP-ITI-1147</w:t>
      </w:r>
      <w:r>
        <w:t>-00</w:t>
      </w:r>
    </w:p>
  </w:comment>
  <w:comment w:id="3159" w:author="Joseph Lamy" w:date="2019-06-18T12:47:00Z" w:initials="JL">
    <w:p w14:paraId="0D6916E5" w14:textId="140F237B" w:rsidR="00307F0F" w:rsidRDefault="00C260DD">
      <w:pPr>
        <w:pStyle w:val="CommentText"/>
      </w:pPr>
      <w:r>
        <w:t xml:space="preserve">Changes from </w:t>
      </w:r>
      <w:ins w:id="3161" w:author="Joseph Lamy" w:date="2019-06-18T12:05:00Z">
        <w:r w:rsidR="00307F0F">
          <w:rPr>
            <w:rStyle w:val="CommentReference"/>
          </w:rPr>
          <w:annotationRef/>
        </w:r>
      </w:ins>
      <w:r w:rsidR="00307F0F">
        <w:t>CP-ITI-1175</w:t>
      </w:r>
      <w:r>
        <w:t>-00</w:t>
      </w:r>
      <w:bookmarkStart w:id="3162" w:name="_GoBack"/>
      <w:bookmarkEnd w:id="316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A5D2C96" w14:textId="77777777" w:rsidR="00AF7B66" w:rsidRDefault="00AF7B66">
      <w:r>
        <w:separator/>
      </w:r>
    </w:p>
  </w:endnote>
  <w:endnote w:type="continuationSeparator" w:id="0">
    <w:p w14:paraId="362FFCDF" w14:textId="77777777" w:rsidR="00AF7B66" w:rsidRDefault="00AF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altName w:val="ＭＳ ゴシック"/>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CourierNewPSMT">
    <w:altName w:val="Courier New"/>
    <w:panose1 w:val="00000000000000000000"/>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PSMT">
    <w:altName w:val="Times New Roman"/>
    <w:charset w:val="00"/>
    <w:family w:val="auto"/>
    <w:pitch w:val="variable"/>
    <w:sig w:usb0="E0002AEF" w:usb1="C0007841"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FE9C8" w14:textId="77777777" w:rsidR="00AF7B66" w:rsidRDefault="00AF7B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033E0" w14:textId="77777777" w:rsidR="00AF7B66" w:rsidRDefault="00AF7B66">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5F530D43" w14:textId="06F333DB" w:rsidR="00AF7B66" w:rsidRDefault="00AF7B66">
    <w:pPr>
      <w:pStyle w:val="Footer"/>
      <w:tabs>
        <w:tab w:val="left" w:pos="5760"/>
        <w:tab w:val="left" w:pos="6480"/>
        <w:tab w:val="left" w:pos="7200"/>
      </w:tabs>
      <w:ind w:right="360"/>
    </w:pPr>
    <w:r>
      <w:rPr>
        <w:sz w:val="20"/>
      </w:rPr>
      <w:t xml:space="preserve">Rev. 15.0 Final Text – 2018-07-24                         </w:t>
    </w:r>
    <w:r>
      <w:rPr>
        <w:rStyle w:val="PageNumber"/>
        <w:sz w:val="20"/>
      </w:rPr>
      <w:fldChar w:fldCharType="begin"/>
    </w:r>
    <w:r>
      <w:rPr>
        <w:rStyle w:val="PageNumber"/>
        <w:sz w:val="20"/>
      </w:rPr>
      <w:instrText xml:space="preserve"> PAGE </w:instrText>
    </w:r>
    <w:r>
      <w:rPr>
        <w:rStyle w:val="PageNumber"/>
        <w:sz w:val="20"/>
      </w:rPr>
      <w:fldChar w:fldCharType="separate"/>
    </w:r>
    <w:r w:rsidR="00C260DD">
      <w:rPr>
        <w:rStyle w:val="PageNumber"/>
        <w:noProof/>
        <w:sz w:val="20"/>
      </w:rPr>
      <w:t>146</w:t>
    </w:r>
    <w:r>
      <w:rPr>
        <w:rStyle w:val="PageNumber"/>
        <w:sz w:val="20"/>
      </w:rPr>
      <w:fldChar w:fldCharType="end"/>
    </w:r>
    <w:r>
      <w:rPr>
        <w:rStyle w:val="PageNumber"/>
        <w:sz w:val="20"/>
      </w:rPr>
      <w:t xml:space="preserve">                          </w:t>
    </w:r>
    <w:r>
      <w:rPr>
        <w:sz w:val="20"/>
      </w:rPr>
      <w:t>Copyright © 2018 IHE International, Inc.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A796" w14:textId="3B191E51" w:rsidR="00AF7B66" w:rsidRDefault="00AF7B66">
    <w:pPr>
      <w:jc w:val="center"/>
    </w:pPr>
    <w:r>
      <w:rPr>
        <w:noProof/>
      </w:rPr>
      <w:t>Copyright © 2018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BA0B1FA" w14:textId="77777777" w:rsidR="00AF7B66" w:rsidRDefault="00AF7B66">
      <w:r>
        <w:separator/>
      </w:r>
    </w:p>
  </w:footnote>
  <w:footnote w:type="continuationSeparator" w:id="0">
    <w:p w14:paraId="3BA01A9E" w14:textId="77777777" w:rsidR="00AF7B66" w:rsidRDefault="00AF7B66">
      <w:r>
        <w:continuationSeparator/>
      </w:r>
    </w:p>
  </w:footnote>
  <w:footnote w:id="1">
    <w:p w14:paraId="379CEF26" w14:textId="77777777" w:rsidR="00AF7B66" w:rsidRDefault="00AF7B66">
      <w:pPr>
        <w:pStyle w:val="FootnoteText"/>
      </w:pPr>
      <w:r>
        <w:rPr>
          <w:rStyle w:val="FootnoteReference"/>
        </w:rPr>
        <w:footnoteRef/>
      </w:r>
      <w:r>
        <w:t xml:space="preserve"> HL7 </w:t>
      </w:r>
      <w:r w:rsidRPr="001C7D4B">
        <w:t>is the registered trademark of Health Level Seven International.</w:t>
      </w:r>
    </w:p>
  </w:footnote>
  <w:footnote w:id="2">
    <w:p w14:paraId="16B28E08" w14:textId="77777777" w:rsidR="00AF7B66" w:rsidRDefault="00AF7B66">
      <w:pPr>
        <w:pStyle w:val="FootnoteText"/>
      </w:pPr>
      <w:r>
        <w:rPr>
          <w:rStyle w:val="FootnoteReference"/>
        </w:rPr>
        <w:footnoteRef/>
      </w:r>
      <w:r>
        <w:t xml:space="preserve"> </w:t>
      </w:r>
      <w:r w:rsidRPr="001C7D4B">
        <w:t>DICOM is the registered trademark of the National Electrical Manufacturers Association for its standards publications relating to digital communications of medical information.</w:t>
      </w:r>
    </w:p>
  </w:footnote>
  <w:footnote w:id="3">
    <w:p w14:paraId="5AFF9927" w14:textId="77777777" w:rsidR="00AF7B66" w:rsidRDefault="00AF7B66" w:rsidP="00293A93">
      <w:pPr>
        <w:pStyle w:val="FootnoteText"/>
      </w:pPr>
      <w:r>
        <w:rPr>
          <w:rStyle w:val="FootnoteReference"/>
        </w:rPr>
        <w:footnoteRef/>
      </w:r>
      <w:r>
        <w:t xml:space="preserve"> CDA </w:t>
      </w:r>
      <w:r w:rsidRPr="002D0187">
        <w:t>is the registered trademark of Health Level Seven International.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B3C8" w14:textId="77777777" w:rsidR="00AF7B66" w:rsidRDefault="00AF7B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5A433" w14:textId="77777777" w:rsidR="00AF7B66" w:rsidRDefault="00AF7B66">
    <w:pPr>
      <w:pStyle w:val="Header"/>
      <w:tabs>
        <w:tab w:val="left" w:pos="10800"/>
      </w:tabs>
    </w:pPr>
    <w:r>
      <w:t>IHE IT Infrastructure Technical Framework, Volume 2a (ITI TF-2a): Transactions Part A</w:t>
    </w:r>
  </w:p>
  <w:p w14:paraId="59F8ED93" w14:textId="77777777" w:rsidR="00AF7B66" w:rsidRDefault="00AF7B66">
    <w:pPr>
      <w:pStyle w:val="Header"/>
      <w:tabs>
        <w:tab w:val="left" w:pos="10800"/>
      </w:tabs>
    </w:pPr>
    <w:r>
      <w:t>______________________________________________________________________________</w:t>
    </w:r>
  </w:p>
  <w:p w14:paraId="3DBF1152" w14:textId="77777777" w:rsidR="00AF7B66" w:rsidRDefault="00AF7B66">
    <w:pPr>
      <w:pStyle w:val="Header"/>
      <w:tabs>
        <w:tab w:val="left" w:pos="1080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D69F" w14:textId="77777777" w:rsidR="00AF7B66" w:rsidRDefault="00AF7B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nsid w:val="00000014"/>
    <w:multiLevelType w:val="multilevel"/>
    <w:tmpl w:val="00000014"/>
    <w:name w:val="WW8Num20"/>
    <w:lvl w:ilvl="0">
      <w:start w:val="1"/>
      <w:numFmt w:val="upperLetter"/>
      <w:pStyle w:val="NormalListAlpha"/>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nsid w:val="0000001E"/>
    <w:multiLevelType w:val="multilevel"/>
    <w:tmpl w:val="0000001E"/>
    <w:name w:val="WW8Num30"/>
    <w:lvl w:ilvl="0">
      <w:start w:val="1"/>
      <w:numFmt w:val="decimal"/>
      <w:pStyle w:val="ListNumber1"/>
      <w:lvlText w:val="%1."/>
      <w:lvlJc w:val="left"/>
      <w:pPr>
        <w:tabs>
          <w:tab w:val="num" w:pos="900"/>
        </w:tabs>
      </w:pPr>
      <w:rPr>
        <w:rFonts w:cs="Times New Roman"/>
      </w:rPr>
    </w:lvl>
    <w:lvl w:ilvl="1">
      <w:start w:val="1"/>
      <w:numFmt w:val="decimal"/>
      <w:lvlText w:val="%2."/>
      <w:lvlJc w:val="left"/>
      <w:pPr>
        <w:tabs>
          <w:tab w:val="num" w:pos="144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39">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nsid w:val="0BF02826"/>
    <w:multiLevelType w:val="hybridMultilevel"/>
    <w:tmpl w:val="08669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0CB532CF"/>
    <w:multiLevelType w:val="hybridMultilevel"/>
    <w:tmpl w:val="7E0E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121271CA"/>
    <w:multiLevelType w:val="hybridMultilevel"/>
    <w:tmpl w:val="30E06B7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8">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9">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6CC46D5"/>
    <w:multiLevelType w:val="hybridMultilevel"/>
    <w:tmpl w:val="2E2C9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17B110EF"/>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2">
    <w:nsid w:val="1B176FF4"/>
    <w:multiLevelType w:val="hybridMultilevel"/>
    <w:tmpl w:val="40C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6747306"/>
    <w:multiLevelType w:val="hybridMultilevel"/>
    <w:tmpl w:val="0E7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278F5E7B"/>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5">
    <w:nsid w:val="2A506E4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6">
    <w:nsid w:val="2BC14A1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7">
    <w:nsid w:val="303B0458"/>
    <w:multiLevelType w:val="hybridMultilevel"/>
    <w:tmpl w:val="A77C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9">
    <w:nsid w:val="32BF18B7"/>
    <w:multiLevelType w:val="hybridMultilevel"/>
    <w:tmpl w:val="A2D6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33C2678B"/>
    <w:multiLevelType w:val="hybridMultilevel"/>
    <w:tmpl w:val="3E20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6E53E38"/>
    <w:multiLevelType w:val="hybridMultilevel"/>
    <w:tmpl w:val="D97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76150CD"/>
    <w:multiLevelType w:val="hybridMultilevel"/>
    <w:tmpl w:val="171C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nsid w:val="3A952761"/>
    <w:multiLevelType w:val="hybridMultilevel"/>
    <w:tmpl w:val="DF4A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3C1701CF"/>
    <w:multiLevelType w:val="hybridMultilevel"/>
    <w:tmpl w:val="0EDA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nsid w:val="3EA73ABD"/>
    <w:multiLevelType w:val="hybridMultilevel"/>
    <w:tmpl w:val="35021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3F457B64"/>
    <w:multiLevelType w:val="hybridMultilevel"/>
    <w:tmpl w:val="E75E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1D43097"/>
    <w:multiLevelType w:val="hybridMultilevel"/>
    <w:tmpl w:val="7630B2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2">
    <w:nsid w:val="42D82D7C"/>
    <w:multiLevelType w:val="hybridMultilevel"/>
    <w:tmpl w:val="B830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59F28DF"/>
    <w:multiLevelType w:val="hybridMultilevel"/>
    <w:tmpl w:val="480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65852EB"/>
    <w:multiLevelType w:val="hybridMultilevel"/>
    <w:tmpl w:val="A38E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6">
    <w:nsid w:val="48133717"/>
    <w:multiLevelType w:val="hybridMultilevel"/>
    <w:tmpl w:val="54E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BDA3B95"/>
    <w:multiLevelType w:val="multilevel"/>
    <w:tmpl w:val="2AE2922A"/>
    <w:lvl w:ilvl="0">
      <w:start w:val="3"/>
      <w:numFmt w:val="decimal"/>
      <w:lvlText w:val="%1"/>
      <w:lvlJc w:val="left"/>
      <w:pPr>
        <w:tabs>
          <w:tab w:val="num" w:pos="1440"/>
        </w:tabs>
        <w:ind w:left="1440" w:hanging="1440"/>
      </w:pPr>
      <w:rPr>
        <w:rFonts w:hint="default"/>
      </w:rPr>
    </w:lvl>
    <w:lvl w:ilvl="1">
      <w:start w:val="20"/>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3"/>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8">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79">
    <w:nsid w:val="4C5656C9"/>
    <w:multiLevelType w:val="hybridMultilevel"/>
    <w:tmpl w:val="4F7A8734"/>
    <w:lvl w:ilvl="0" w:tplc="6EA8ACBA">
      <w:start w:val="1"/>
      <w:numFmt w:val="decimal"/>
      <w:lvlText w:val="%1."/>
      <w:lvlJc w:val="left"/>
      <w:pPr>
        <w:tabs>
          <w:tab w:val="num" w:pos="972"/>
        </w:tabs>
        <w:ind w:left="540" w:firstLine="0"/>
      </w:pPr>
      <w:rPr>
        <w:rFonts w:ascii="Times New Roman" w:hAnsi="Times New Roman" w:cs="Times New Roman"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0">
    <w:nsid w:val="4D6A11DB"/>
    <w:multiLevelType w:val="hybridMultilevel"/>
    <w:tmpl w:val="4AEA68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1">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82">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3">
    <w:nsid w:val="5059358A"/>
    <w:multiLevelType w:val="hybridMultilevel"/>
    <w:tmpl w:val="632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5683A1D"/>
    <w:multiLevelType w:val="hybridMultilevel"/>
    <w:tmpl w:val="757E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6">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7">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pStyle w:val="AppendixHeading2"/>
      <w:lvlText w:val="%1.%2 "/>
      <w:lvlJc w:val="left"/>
      <w:pPr>
        <w:tabs>
          <w:tab w:val="num" w:pos="576"/>
        </w:tabs>
        <w:ind w:left="576" w:hanging="576"/>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8">
    <w:nsid w:val="59000CF2"/>
    <w:multiLevelType w:val="hybridMultilevel"/>
    <w:tmpl w:val="9A14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0">
    <w:nsid w:val="5E0A7D5B"/>
    <w:multiLevelType w:val="hybridMultilevel"/>
    <w:tmpl w:val="B15C997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1">
    <w:nsid w:val="616A62BE"/>
    <w:multiLevelType w:val="multilevel"/>
    <w:tmpl w:val="AC34EA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2">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3">
    <w:nsid w:val="621F13E3"/>
    <w:multiLevelType w:val="hybridMultilevel"/>
    <w:tmpl w:val="26E0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5">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6">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7">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8">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99">
    <w:nsid w:val="691B73B0"/>
    <w:multiLevelType w:val="hybridMultilevel"/>
    <w:tmpl w:val="FB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01">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2">
    <w:nsid w:val="71034F70"/>
    <w:multiLevelType w:val="hybridMultilevel"/>
    <w:tmpl w:val="89866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4">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14"/>
  </w:num>
  <w:num w:numId="12">
    <w:abstractNumId w:val="17"/>
  </w:num>
  <w:num w:numId="13">
    <w:abstractNumId w:val="28"/>
  </w:num>
  <w:num w:numId="14">
    <w:abstractNumId w:val="35"/>
  </w:num>
  <w:num w:numId="15">
    <w:abstractNumId w:val="38"/>
  </w:num>
  <w:num w:numId="16">
    <w:abstractNumId w:val="94"/>
  </w:num>
  <w:num w:numId="17">
    <w:abstractNumId w:val="7"/>
  </w:num>
  <w:num w:numId="18">
    <w:abstractNumId w:val="87"/>
  </w:num>
  <w:num w:numId="19">
    <w:abstractNumId w:val="92"/>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69"/>
  </w:num>
  <w:num w:numId="26">
    <w:abstractNumId w:val="57"/>
  </w:num>
  <w:num w:numId="27">
    <w:abstractNumId w:val="92"/>
  </w:num>
  <w:num w:numId="28">
    <w:abstractNumId w:val="9"/>
  </w:num>
  <w:num w:numId="29">
    <w:abstractNumId w:val="9"/>
  </w:num>
  <w:num w:numId="30">
    <w:abstractNumId w:val="7"/>
  </w:num>
  <w:num w:numId="31">
    <w:abstractNumId w:val="6"/>
  </w:num>
  <w:num w:numId="32">
    <w:abstractNumId w:val="8"/>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71"/>
  </w:num>
  <w:num w:numId="43">
    <w:abstractNumId w:val="72"/>
  </w:num>
  <w:num w:numId="44">
    <w:abstractNumId w:val="5"/>
  </w:num>
  <w:num w:numId="45">
    <w:abstractNumId w:val="5"/>
  </w:num>
  <w:num w:numId="46">
    <w:abstractNumId w:val="5"/>
  </w:num>
  <w:num w:numId="47">
    <w:abstractNumId w:val="5"/>
  </w:num>
  <w:num w:numId="48">
    <w:abstractNumId w:val="5"/>
  </w:num>
  <w:num w:numId="49">
    <w:abstractNumId w:val="55"/>
  </w:num>
  <w:num w:numId="50">
    <w:abstractNumId w:val="47"/>
  </w:num>
  <w:num w:numId="51">
    <w:abstractNumId w:val="49"/>
  </w:num>
  <w:num w:numId="52">
    <w:abstractNumId w:val="79"/>
  </w:num>
  <w:num w:numId="53">
    <w:abstractNumId w:val="77"/>
  </w:num>
  <w:num w:numId="54">
    <w:abstractNumId w:val="98"/>
  </w:num>
  <w:num w:numId="55">
    <w:abstractNumId w:val="56"/>
  </w:num>
  <w:num w:numId="56">
    <w:abstractNumId w:val="78"/>
  </w:num>
  <w:num w:numId="57">
    <w:abstractNumId w:val="76"/>
  </w:num>
  <w:num w:numId="58">
    <w:abstractNumId w:val="48"/>
  </w:num>
  <w:num w:numId="59">
    <w:abstractNumId w:val="73"/>
  </w:num>
  <w:num w:numId="60">
    <w:abstractNumId w:val="59"/>
  </w:num>
  <w:num w:numId="61">
    <w:abstractNumId w:val="53"/>
  </w:num>
  <w:num w:numId="62">
    <w:abstractNumId w:val="67"/>
  </w:num>
  <w:num w:numId="63">
    <w:abstractNumId w:val="60"/>
  </w:num>
  <w:num w:numId="64">
    <w:abstractNumId w:val="102"/>
  </w:num>
  <w:num w:numId="65">
    <w:abstractNumId w:val="84"/>
  </w:num>
  <w:num w:numId="66">
    <w:abstractNumId w:val="70"/>
  </w:num>
  <w:num w:numId="67">
    <w:abstractNumId w:val="93"/>
  </w:num>
  <w:num w:numId="68">
    <w:abstractNumId w:val="74"/>
  </w:num>
  <w:num w:numId="69">
    <w:abstractNumId w:val="9"/>
  </w:num>
  <w:num w:numId="70">
    <w:abstractNumId w:val="9"/>
  </w:num>
  <w:num w:numId="71">
    <w:abstractNumId w:val="7"/>
  </w:num>
  <w:num w:numId="72">
    <w:abstractNumId w:val="6"/>
  </w:num>
  <w:num w:numId="73">
    <w:abstractNumId w:val="5"/>
  </w:num>
  <w:num w:numId="74">
    <w:abstractNumId w:val="4"/>
  </w:num>
  <w:num w:numId="75">
    <w:abstractNumId w:val="8"/>
  </w:num>
  <w:num w:numId="76">
    <w:abstractNumId w:val="8"/>
  </w:num>
  <w:num w:numId="77">
    <w:abstractNumId w:val="3"/>
  </w:num>
  <w:num w:numId="78">
    <w:abstractNumId w:val="2"/>
  </w:num>
  <w:num w:numId="79">
    <w:abstractNumId w:val="1"/>
  </w:num>
  <w:num w:numId="80">
    <w:abstractNumId w:val="0"/>
  </w:num>
  <w:num w:numId="81">
    <w:abstractNumId w:val="62"/>
  </w:num>
  <w:num w:numId="82">
    <w:abstractNumId w:val="88"/>
  </w:num>
  <w:num w:numId="83">
    <w:abstractNumId w:val="7"/>
  </w:num>
  <w:num w:numId="84">
    <w:abstractNumId w:val="54"/>
  </w:num>
  <w:num w:numId="85">
    <w:abstractNumId w:val="80"/>
  </w:num>
  <w:num w:numId="86">
    <w:abstractNumId w:val="68"/>
  </w:num>
  <w:num w:numId="87">
    <w:abstractNumId w:val="45"/>
  </w:num>
  <w:num w:numId="88">
    <w:abstractNumId w:val="50"/>
  </w:num>
  <w:num w:numId="89">
    <w:abstractNumId w:val="61"/>
  </w:num>
  <w:num w:numId="90">
    <w:abstractNumId w:val="44"/>
  </w:num>
  <w:num w:numId="91">
    <w:abstractNumId w:val="82"/>
  </w:num>
  <w:num w:numId="92">
    <w:abstractNumId w:val="83"/>
  </w:num>
  <w:num w:numId="93">
    <w:abstractNumId w:val="99"/>
  </w:num>
  <w:num w:numId="94">
    <w:abstractNumId w:val="51"/>
  </w:num>
  <w:num w:numId="95">
    <w:abstractNumId w:val="52"/>
  </w:num>
  <w:num w:numId="96">
    <w:abstractNumId w:val="90"/>
  </w:num>
  <w:num w:numId="97">
    <w:abstractNumId w:val="9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gutterAtTop/>
  <w:hideSpelling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98"/>
    <w:rsid w:val="00002068"/>
    <w:rsid w:val="00014A5F"/>
    <w:rsid w:val="000157D7"/>
    <w:rsid w:val="00021399"/>
    <w:rsid w:val="00023D28"/>
    <w:rsid w:val="0002645F"/>
    <w:rsid w:val="00035BA5"/>
    <w:rsid w:val="0004290A"/>
    <w:rsid w:val="000449AB"/>
    <w:rsid w:val="000501B6"/>
    <w:rsid w:val="00053F67"/>
    <w:rsid w:val="000545D9"/>
    <w:rsid w:val="000618A0"/>
    <w:rsid w:val="00075018"/>
    <w:rsid w:val="00090977"/>
    <w:rsid w:val="00095A5F"/>
    <w:rsid w:val="000A1E47"/>
    <w:rsid w:val="000A2AA3"/>
    <w:rsid w:val="000B0379"/>
    <w:rsid w:val="000B17D9"/>
    <w:rsid w:val="000B5272"/>
    <w:rsid w:val="000B6100"/>
    <w:rsid w:val="000B7CF0"/>
    <w:rsid w:val="000C0CA5"/>
    <w:rsid w:val="000C66A7"/>
    <w:rsid w:val="000D23D5"/>
    <w:rsid w:val="000E4DDC"/>
    <w:rsid w:val="000E7BCE"/>
    <w:rsid w:val="000F1382"/>
    <w:rsid w:val="000F4804"/>
    <w:rsid w:val="000F7E7F"/>
    <w:rsid w:val="00104624"/>
    <w:rsid w:val="0010708B"/>
    <w:rsid w:val="00107FEF"/>
    <w:rsid w:val="0011229E"/>
    <w:rsid w:val="0011604E"/>
    <w:rsid w:val="001219F8"/>
    <w:rsid w:val="00126F51"/>
    <w:rsid w:val="00140CA3"/>
    <w:rsid w:val="00147BC4"/>
    <w:rsid w:val="001556F7"/>
    <w:rsid w:val="0016174C"/>
    <w:rsid w:val="00161788"/>
    <w:rsid w:val="00176F9E"/>
    <w:rsid w:val="00183BCE"/>
    <w:rsid w:val="001851B2"/>
    <w:rsid w:val="00191BC6"/>
    <w:rsid w:val="00192833"/>
    <w:rsid w:val="001938C8"/>
    <w:rsid w:val="001A177D"/>
    <w:rsid w:val="001A24B3"/>
    <w:rsid w:val="001A281F"/>
    <w:rsid w:val="001A57E3"/>
    <w:rsid w:val="001A5DAB"/>
    <w:rsid w:val="001B2711"/>
    <w:rsid w:val="001C3911"/>
    <w:rsid w:val="001C3A51"/>
    <w:rsid w:val="001C7D4B"/>
    <w:rsid w:val="001D0565"/>
    <w:rsid w:val="001D2638"/>
    <w:rsid w:val="001D3953"/>
    <w:rsid w:val="001D76A0"/>
    <w:rsid w:val="001D79B5"/>
    <w:rsid w:val="001E544D"/>
    <w:rsid w:val="001E57DD"/>
    <w:rsid w:val="00200817"/>
    <w:rsid w:val="00200D2E"/>
    <w:rsid w:val="002012ED"/>
    <w:rsid w:val="00211645"/>
    <w:rsid w:val="00220878"/>
    <w:rsid w:val="00223969"/>
    <w:rsid w:val="0023791C"/>
    <w:rsid w:val="00237A78"/>
    <w:rsid w:val="00247FFC"/>
    <w:rsid w:val="00252BD5"/>
    <w:rsid w:val="00273D9D"/>
    <w:rsid w:val="002750E0"/>
    <w:rsid w:val="00275DB4"/>
    <w:rsid w:val="00290530"/>
    <w:rsid w:val="00290B40"/>
    <w:rsid w:val="002935BB"/>
    <w:rsid w:val="00293A93"/>
    <w:rsid w:val="002A68DD"/>
    <w:rsid w:val="002C6CD0"/>
    <w:rsid w:val="002D2BE0"/>
    <w:rsid w:val="002E212E"/>
    <w:rsid w:val="002E7829"/>
    <w:rsid w:val="002F1E4F"/>
    <w:rsid w:val="002F2CCC"/>
    <w:rsid w:val="002F32AA"/>
    <w:rsid w:val="002F5FE2"/>
    <w:rsid w:val="002F65ED"/>
    <w:rsid w:val="00307F0F"/>
    <w:rsid w:val="00316FF5"/>
    <w:rsid w:val="003227FA"/>
    <w:rsid w:val="00327186"/>
    <w:rsid w:val="003303E5"/>
    <w:rsid w:val="00332C0F"/>
    <w:rsid w:val="00333796"/>
    <w:rsid w:val="003341FA"/>
    <w:rsid w:val="003361F1"/>
    <w:rsid w:val="003506D7"/>
    <w:rsid w:val="00356CC1"/>
    <w:rsid w:val="00363848"/>
    <w:rsid w:val="003803BF"/>
    <w:rsid w:val="00385009"/>
    <w:rsid w:val="0039192B"/>
    <w:rsid w:val="0039466E"/>
    <w:rsid w:val="003A6C71"/>
    <w:rsid w:val="003A7505"/>
    <w:rsid w:val="003C1EFA"/>
    <w:rsid w:val="003C30B2"/>
    <w:rsid w:val="003C659E"/>
    <w:rsid w:val="003C6C99"/>
    <w:rsid w:val="003D1D3E"/>
    <w:rsid w:val="003D2084"/>
    <w:rsid w:val="003D20AD"/>
    <w:rsid w:val="003E0B82"/>
    <w:rsid w:val="003E600D"/>
    <w:rsid w:val="003F07E1"/>
    <w:rsid w:val="003F510F"/>
    <w:rsid w:val="004129DA"/>
    <w:rsid w:val="00417B82"/>
    <w:rsid w:val="00421878"/>
    <w:rsid w:val="00431237"/>
    <w:rsid w:val="004344DA"/>
    <w:rsid w:val="00443A67"/>
    <w:rsid w:val="00444866"/>
    <w:rsid w:val="004475DF"/>
    <w:rsid w:val="0045165D"/>
    <w:rsid w:val="004532C7"/>
    <w:rsid w:val="004543BC"/>
    <w:rsid w:val="004722A1"/>
    <w:rsid w:val="004749E4"/>
    <w:rsid w:val="004864D9"/>
    <w:rsid w:val="00486BFD"/>
    <w:rsid w:val="00493145"/>
    <w:rsid w:val="00497E4F"/>
    <w:rsid w:val="004A0919"/>
    <w:rsid w:val="004A1CB8"/>
    <w:rsid w:val="004A559F"/>
    <w:rsid w:val="004A563B"/>
    <w:rsid w:val="004B0041"/>
    <w:rsid w:val="004B1991"/>
    <w:rsid w:val="004B2171"/>
    <w:rsid w:val="004B5F75"/>
    <w:rsid w:val="004D07BE"/>
    <w:rsid w:val="004D576C"/>
    <w:rsid w:val="004D6023"/>
    <w:rsid w:val="004D612B"/>
    <w:rsid w:val="004D6544"/>
    <w:rsid w:val="004E6FEB"/>
    <w:rsid w:val="004F1056"/>
    <w:rsid w:val="00512166"/>
    <w:rsid w:val="0051337C"/>
    <w:rsid w:val="00517C16"/>
    <w:rsid w:val="00523357"/>
    <w:rsid w:val="005261F4"/>
    <w:rsid w:val="00527614"/>
    <w:rsid w:val="005317AE"/>
    <w:rsid w:val="00550657"/>
    <w:rsid w:val="00553BDC"/>
    <w:rsid w:val="00554B50"/>
    <w:rsid w:val="005560E1"/>
    <w:rsid w:val="005572ED"/>
    <w:rsid w:val="00557DC1"/>
    <w:rsid w:val="00562A2E"/>
    <w:rsid w:val="00570FBB"/>
    <w:rsid w:val="00583369"/>
    <w:rsid w:val="005939B5"/>
    <w:rsid w:val="00596C1D"/>
    <w:rsid w:val="005A355E"/>
    <w:rsid w:val="005B1F1A"/>
    <w:rsid w:val="005C7945"/>
    <w:rsid w:val="005C7A26"/>
    <w:rsid w:val="005E2C5C"/>
    <w:rsid w:val="005E7DF1"/>
    <w:rsid w:val="005F360C"/>
    <w:rsid w:val="00605552"/>
    <w:rsid w:val="00607FF6"/>
    <w:rsid w:val="006177C5"/>
    <w:rsid w:val="00625031"/>
    <w:rsid w:val="006272E5"/>
    <w:rsid w:val="0063115B"/>
    <w:rsid w:val="0063560A"/>
    <w:rsid w:val="00644CBC"/>
    <w:rsid w:val="0064529A"/>
    <w:rsid w:val="00650622"/>
    <w:rsid w:val="006537D1"/>
    <w:rsid w:val="0066593E"/>
    <w:rsid w:val="00670598"/>
    <w:rsid w:val="00672B57"/>
    <w:rsid w:val="00683E4A"/>
    <w:rsid w:val="006B1442"/>
    <w:rsid w:val="006C0D2A"/>
    <w:rsid w:val="006C78A5"/>
    <w:rsid w:val="006E0D8C"/>
    <w:rsid w:val="006E48D2"/>
    <w:rsid w:val="006E73EB"/>
    <w:rsid w:val="006F5388"/>
    <w:rsid w:val="00701334"/>
    <w:rsid w:val="007077A2"/>
    <w:rsid w:val="00712869"/>
    <w:rsid w:val="00713992"/>
    <w:rsid w:val="00714877"/>
    <w:rsid w:val="00714DF1"/>
    <w:rsid w:val="00724DD0"/>
    <w:rsid w:val="00726C57"/>
    <w:rsid w:val="00727B98"/>
    <w:rsid w:val="00754A2C"/>
    <w:rsid w:val="007621A0"/>
    <w:rsid w:val="007632B2"/>
    <w:rsid w:val="00764CC1"/>
    <w:rsid w:val="00765841"/>
    <w:rsid w:val="00767375"/>
    <w:rsid w:val="007715FD"/>
    <w:rsid w:val="00775037"/>
    <w:rsid w:val="00776022"/>
    <w:rsid w:val="0077665C"/>
    <w:rsid w:val="00785FD3"/>
    <w:rsid w:val="0079378C"/>
    <w:rsid w:val="00797775"/>
    <w:rsid w:val="007A7659"/>
    <w:rsid w:val="007B038D"/>
    <w:rsid w:val="007B2BD6"/>
    <w:rsid w:val="007B45F6"/>
    <w:rsid w:val="007C358F"/>
    <w:rsid w:val="007D370C"/>
    <w:rsid w:val="007E3B51"/>
    <w:rsid w:val="007E4CC2"/>
    <w:rsid w:val="007F0DB9"/>
    <w:rsid w:val="007F1765"/>
    <w:rsid w:val="007F2C19"/>
    <w:rsid w:val="007F5770"/>
    <w:rsid w:val="007F645F"/>
    <w:rsid w:val="008020CA"/>
    <w:rsid w:val="00803CF6"/>
    <w:rsid w:val="00804AC7"/>
    <w:rsid w:val="008057F4"/>
    <w:rsid w:val="008072AD"/>
    <w:rsid w:val="00807A4E"/>
    <w:rsid w:val="008160BC"/>
    <w:rsid w:val="00816BD0"/>
    <w:rsid w:val="00816EB0"/>
    <w:rsid w:val="008236A0"/>
    <w:rsid w:val="00837512"/>
    <w:rsid w:val="00850D02"/>
    <w:rsid w:val="00853B9D"/>
    <w:rsid w:val="00854B36"/>
    <w:rsid w:val="00860E06"/>
    <w:rsid w:val="00861D39"/>
    <w:rsid w:val="00871921"/>
    <w:rsid w:val="00876A2C"/>
    <w:rsid w:val="008774DA"/>
    <w:rsid w:val="00880EEB"/>
    <w:rsid w:val="00883C67"/>
    <w:rsid w:val="00894207"/>
    <w:rsid w:val="00894CB8"/>
    <w:rsid w:val="00895AE9"/>
    <w:rsid w:val="00896998"/>
    <w:rsid w:val="008A3D55"/>
    <w:rsid w:val="008A4005"/>
    <w:rsid w:val="008A6C66"/>
    <w:rsid w:val="008A7A9E"/>
    <w:rsid w:val="008C0ACC"/>
    <w:rsid w:val="008C0E99"/>
    <w:rsid w:val="008C21AC"/>
    <w:rsid w:val="008C3D19"/>
    <w:rsid w:val="008C4627"/>
    <w:rsid w:val="008C615B"/>
    <w:rsid w:val="008D4971"/>
    <w:rsid w:val="008D5720"/>
    <w:rsid w:val="008E6814"/>
    <w:rsid w:val="008E73BB"/>
    <w:rsid w:val="008F3EC8"/>
    <w:rsid w:val="008F5EB5"/>
    <w:rsid w:val="009051E2"/>
    <w:rsid w:val="00912B03"/>
    <w:rsid w:val="00917C53"/>
    <w:rsid w:val="00925975"/>
    <w:rsid w:val="009260E8"/>
    <w:rsid w:val="00933596"/>
    <w:rsid w:val="00934D3C"/>
    <w:rsid w:val="009372AF"/>
    <w:rsid w:val="00962D6F"/>
    <w:rsid w:val="00970439"/>
    <w:rsid w:val="00971F59"/>
    <w:rsid w:val="0097297B"/>
    <w:rsid w:val="009757A2"/>
    <w:rsid w:val="009807DF"/>
    <w:rsid w:val="00980EF2"/>
    <w:rsid w:val="009815B4"/>
    <w:rsid w:val="00981F5F"/>
    <w:rsid w:val="00992FD1"/>
    <w:rsid w:val="00995C54"/>
    <w:rsid w:val="00996D46"/>
    <w:rsid w:val="009A71B3"/>
    <w:rsid w:val="009B072B"/>
    <w:rsid w:val="009C76DF"/>
    <w:rsid w:val="009D0B51"/>
    <w:rsid w:val="009D340F"/>
    <w:rsid w:val="009D37D3"/>
    <w:rsid w:val="009E3603"/>
    <w:rsid w:val="009E45C3"/>
    <w:rsid w:val="009F0991"/>
    <w:rsid w:val="009F58D0"/>
    <w:rsid w:val="009F5D0A"/>
    <w:rsid w:val="009F77DD"/>
    <w:rsid w:val="009F7ABA"/>
    <w:rsid w:val="00A05FBB"/>
    <w:rsid w:val="00A1007C"/>
    <w:rsid w:val="00A11ADB"/>
    <w:rsid w:val="00A156E3"/>
    <w:rsid w:val="00A45CCD"/>
    <w:rsid w:val="00A51055"/>
    <w:rsid w:val="00A67016"/>
    <w:rsid w:val="00A70B23"/>
    <w:rsid w:val="00A81BA9"/>
    <w:rsid w:val="00A82B3B"/>
    <w:rsid w:val="00A8424C"/>
    <w:rsid w:val="00A85DA6"/>
    <w:rsid w:val="00A86E7F"/>
    <w:rsid w:val="00A90C4A"/>
    <w:rsid w:val="00A9231E"/>
    <w:rsid w:val="00A96947"/>
    <w:rsid w:val="00AA2957"/>
    <w:rsid w:val="00AB2020"/>
    <w:rsid w:val="00AC3E18"/>
    <w:rsid w:val="00AD320C"/>
    <w:rsid w:val="00AD4849"/>
    <w:rsid w:val="00AE1DDC"/>
    <w:rsid w:val="00AE2CF9"/>
    <w:rsid w:val="00AE5ED3"/>
    <w:rsid w:val="00AF7B66"/>
    <w:rsid w:val="00B030FB"/>
    <w:rsid w:val="00B03358"/>
    <w:rsid w:val="00B07452"/>
    <w:rsid w:val="00B126C1"/>
    <w:rsid w:val="00B12D57"/>
    <w:rsid w:val="00B13520"/>
    <w:rsid w:val="00B152EC"/>
    <w:rsid w:val="00B17382"/>
    <w:rsid w:val="00B23AC2"/>
    <w:rsid w:val="00B25D96"/>
    <w:rsid w:val="00B27D53"/>
    <w:rsid w:val="00B316F7"/>
    <w:rsid w:val="00B32514"/>
    <w:rsid w:val="00B37F70"/>
    <w:rsid w:val="00B4074D"/>
    <w:rsid w:val="00B418B2"/>
    <w:rsid w:val="00B419C4"/>
    <w:rsid w:val="00B4249B"/>
    <w:rsid w:val="00B50293"/>
    <w:rsid w:val="00B53E1B"/>
    <w:rsid w:val="00B54925"/>
    <w:rsid w:val="00B550E2"/>
    <w:rsid w:val="00B61C74"/>
    <w:rsid w:val="00B628D5"/>
    <w:rsid w:val="00B70DA8"/>
    <w:rsid w:val="00B74F16"/>
    <w:rsid w:val="00B834DB"/>
    <w:rsid w:val="00B92781"/>
    <w:rsid w:val="00B96A38"/>
    <w:rsid w:val="00B9769D"/>
    <w:rsid w:val="00BA4B90"/>
    <w:rsid w:val="00BA5636"/>
    <w:rsid w:val="00BB15BF"/>
    <w:rsid w:val="00BC2DFA"/>
    <w:rsid w:val="00BC314D"/>
    <w:rsid w:val="00BC42AC"/>
    <w:rsid w:val="00BC6623"/>
    <w:rsid w:val="00BC6DE6"/>
    <w:rsid w:val="00BD036E"/>
    <w:rsid w:val="00BD6B97"/>
    <w:rsid w:val="00BD77E3"/>
    <w:rsid w:val="00BD77ED"/>
    <w:rsid w:val="00BF2F58"/>
    <w:rsid w:val="00BF7883"/>
    <w:rsid w:val="00C02D4C"/>
    <w:rsid w:val="00C15F15"/>
    <w:rsid w:val="00C22C71"/>
    <w:rsid w:val="00C25AA9"/>
    <w:rsid w:val="00C260DD"/>
    <w:rsid w:val="00C265CE"/>
    <w:rsid w:val="00C318CD"/>
    <w:rsid w:val="00C34C75"/>
    <w:rsid w:val="00C35061"/>
    <w:rsid w:val="00C366A7"/>
    <w:rsid w:val="00C40697"/>
    <w:rsid w:val="00C40704"/>
    <w:rsid w:val="00C41543"/>
    <w:rsid w:val="00C42610"/>
    <w:rsid w:val="00C46C71"/>
    <w:rsid w:val="00C5247E"/>
    <w:rsid w:val="00C56EB3"/>
    <w:rsid w:val="00C6118F"/>
    <w:rsid w:val="00C652B2"/>
    <w:rsid w:val="00C732DB"/>
    <w:rsid w:val="00C73AB1"/>
    <w:rsid w:val="00C74CF7"/>
    <w:rsid w:val="00C803B4"/>
    <w:rsid w:val="00C837CF"/>
    <w:rsid w:val="00C849AF"/>
    <w:rsid w:val="00C85BD2"/>
    <w:rsid w:val="00C92857"/>
    <w:rsid w:val="00C97598"/>
    <w:rsid w:val="00C97FDF"/>
    <w:rsid w:val="00CA34D9"/>
    <w:rsid w:val="00CA3596"/>
    <w:rsid w:val="00CA40B6"/>
    <w:rsid w:val="00CA45EF"/>
    <w:rsid w:val="00CB5DF8"/>
    <w:rsid w:val="00CC0298"/>
    <w:rsid w:val="00CC4641"/>
    <w:rsid w:val="00CC5780"/>
    <w:rsid w:val="00CC7A6C"/>
    <w:rsid w:val="00CD01B0"/>
    <w:rsid w:val="00CD0630"/>
    <w:rsid w:val="00CE24AF"/>
    <w:rsid w:val="00CE41DC"/>
    <w:rsid w:val="00CF1548"/>
    <w:rsid w:val="00CF2FDE"/>
    <w:rsid w:val="00D035CA"/>
    <w:rsid w:val="00D04272"/>
    <w:rsid w:val="00D106D9"/>
    <w:rsid w:val="00D266B4"/>
    <w:rsid w:val="00D275FE"/>
    <w:rsid w:val="00D27E22"/>
    <w:rsid w:val="00D310C6"/>
    <w:rsid w:val="00D32D4E"/>
    <w:rsid w:val="00D414EC"/>
    <w:rsid w:val="00D55E57"/>
    <w:rsid w:val="00D61DA9"/>
    <w:rsid w:val="00D62B43"/>
    <w:rsid w:val="00D63D80"/>
    <w:rsid w:val="00D73F64"/>
    <w:rsid w:val="00D82E56"/>
    <w:rsid w:val="00D83CCF"/>
    <w:rsid w:val="00D842A4"/>
    <w:rsid w:val="00D852C1"/>
    <w:rsid w:val="00D85902"/>
    <w:rsid w:val="00D91B7F"/>
    <w:rsid w:val="00D95654"/>
    <w:rsid w:val="00DA2336"/>
    <w:rsid w:val="00DA67EC"/>
    <w:rsid w:val="00DB3A19"/>
    <w:rsid w:val="00DC44CA"/>
    <w:rsid w:val="00DC5C53"/>
    <w:rsid w:val="00DC61FE"/>
    <w:rsid w:val="00DD2F43"/>
    <w:rsid w:val="00DD427E"/>
    <w:rsid w:val="00DE3B00"/>
    <w:rsid w:val="00DE5AB5"/>
    <w:rsid w:val="00DE78CE"/>
    <w:rsid w:val="00DF5DDB"/>
    <w:rsid w:val="00DF7F0F"/>
    <w:rsid w:val="00E001FB"/>
    <w:rsid w:val="00E0433A"/>
    <w:rsid w:val="00E06DA8"/>
    <w:rsid w:val="00E10C53"/>
    <w:rsid w:val="00E13FD8"/>
    <w:rsid w:val="00E14412"/>
    <w:rsid w:val="00E15D27"/>
    <w:rsid w:val="00E216F9"/>
    <w:rsid w:val="00E23960"/>
    <w:rsid w:val="00E43571"/>
    <w:rsid w:val="00E468B7"/>
    <w:rsid w:val="00E51B4D"/>
    <w:rsid w:val="00E51C3E"/>
    <w:rsid w:val="00E55BD9"/>
    <w:rsid w:val="00E56628"/>
    <w:rsid w:val="00E5691C"/>
    <w:rsid w:val="00E630BB"/>
    <w:rsid w:val="00E66675"/>
    <w:rsid w:val="00E676F5"/>
    <w:rsid w:val="00E77B14"/>
    <w:rsid w:val="00E77C03"/>
    <w:rsid w:val="00E814FF"/>
    <w:rsid w:val="00E84E94"/>
    <w:rsid w:val="00E961E2"/>
    <w:rsid w:val="00E96D30"/>
    <w:rsid w:val="00EA26A2"/>
    <w:rsid w:val="00EA2BC6"/>
    <w:rsid w:val="00EA5E27"/>
    <w:rsid w:val="00EB13DA"/>
    <w:rsid w:val="00EB164E"/>
    <w:rsid w:val="00EB5849"/>
    <w:rsid w:val="00EC4BB3"/>
    <w:rsid w:val="00EC63E5"/>
    <w:rsid w:val="00ED35F1"/>
    <w:rsid w:val="00EE4260"/>
    <w:rsid w:val="00EE6748"/>
    <w:rsid w:val="00EF2C9C"/>
    <w:rsid w:val="00EF4B78"/>
    <w:rsid w:val="00F00A4F"/>
    <w:rsid w:val="00F00A9B"/>
    <w:rsid w:val="00F15944"/>
    <w:rsid w:val="00F17A63"/>
    <w:rsid w:val="00F42B28"/>
    <w:rsid w:val="00F44B47"/>
    <w:rsid w:val="00F634A8"/>
    <w:rsid w:val="00F67A5D"/>
    <w:rsid w:val="00F70A4A"/>
    <w:rsid w:val="00F72970"/>
    <w:rsid w:val="00F80AF1"/>
    <w:rsid w:val="00F87D98"/>
    <w:rsid w:val="00F87FCC"/>
    <w:rsid w:val="00F93D76"/>
    <w:rsid w:val="00FB4AFC"/>
    <w:rsid w:val="00FB6951"/>
    <w:rsid w:val="00FC6B29"/>
    <w:rsid w:val="00FE1B4B"/>
    <w:rsid w:val="00FE507E"/>
    <w:rsid w:val="00FF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CB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0"/>
    <w:lsdException w:name="footer" w:uiPriority="0"/>
    <w:lsdException w:name="caption" w:locked="1" w:uiPriority="0" w:qFormat="1"/>
    <w:lsdException w:name="footnote reference" w:uiPriority="0"/>
    <w:lsdException w:name="List" w:locked="1" w:uiPriority="0"/>
    <w:lsdException w:name="List Bullet" w:locked="1" w:uiPriority="0"/>
    <w:lsdException w:name="List 2" w:locked="1" w:uiPriority="0"/>
    <w:lsdException w:name="List 3" w:locked="1" w:uiPriority="0"/>
    <w:lsdException w:name="List 5" w:locked="1" w:semiHidden="0" w:uiPriority="0" w:unhideWhenUsed="0"/>
    <w:lsdException w:name="List Bullet 2" w:locked="1" w:uiPriority="0"/>
    <w:lsdException w:name="List Bullet 3" w:locked="1" w:uiPriority="0"/>
    <w:lsdException w:name="List Bullet 4" w:locked="1" w:uiPriority="0"/>
    <w:lsdException w:name="List Number 2" w:locked="1" w:uiPriority="0"/>
    <w:lsdException w:name="List Number 3" w:locked="1" w:uiPriority="0"/>
    <w:lsdException w:name="List Number 4" w:locked="1"/>
    <w:lsdException w:name="Title" w:locked="1" w:semiHidden="0" w:uiPriority="0" w:unhideWhenUsed="0" w:qFormat="1"/>
    <w:lsdException w:name="Default Paragraph Font" w:locked="1" w:uiPriority="0"/>
    <w:lsdException w:name="Body Tex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Web 3" w:semiHidden="0" w:unhideWhenUsed="0"/>
    <w:lsdException w:name="Table Grid" w:locked="1"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B4"/>
    <w:pPr>
      <w:spacing w:before="120"/>
    </w:pPr>
    <w:rPr>
      <w:sz w:val="24"/>
      <w:szCs w:val="20"/>
    </w:rPr>
  </w:style>
  <w:style w:type="paragraph" w:styleId="Heading1">
    <w:name w:val="heading 1"/>
    <w:basedOn w:val="Normal"/>
    <w:next w:val="BodyText"/>
    <w:link w:val="Heading1Ch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qFormat/>
    <w:rsid w:val="00D852C1"/>
    <w:pPr>
      <w:pageBreakBefore w:val="0"/>
      <w:numPr>
        <w:ilvl w:val="1"/>
      </w:numPr>
      <w:tabs>
        <w:tab w:val="num" w:pos="432"/>
        <w:tab w:val="num" w:pos="576"/>
      </w:tabs>
      <w:ind w:left="576" w:hanging="576"/>
      <w:outlineLvl w:val="1"/>
    </w:pPr>
  </w:style>
  <w:style w:type="paragraph" w:styleId="Heading3">
    <w:name w:val="heading 3"/>
    <w:basedOn w:val="Heading2"/>
    <w:next w:val="BodyText"/>
    <w:link w:val="Heading3Char"/>
    <w:qFormat/>
    <w:rsid w:val="00D852C1"/>
    <w:pPr>
      <w:numPr>
        <w:ilvl w:val="2"/>
      </w:numPr>
      <w:tabs>
        <w:tab w:val="num" w:pos="432"/>
        <w:tab w:val="num" w:pos="720"/>
        <w:tab w:val="num" w:pos="2160"/>
      </w:tabs>
      <w:ind w:left="720" w:hanging="720"/>
      <w:outlineLvl w:val="2"/>
    </w:pPr>
    <w:rPr>
      <w:sz w:val="24"/>
    </w:rPr>
  </w:style>
  <w:style w:type="paragraph" w:styleId="Heading4">
    <w:name w:val="heading 4"/>
    <w:basedOn w:val="Heading3"/>
    <w:next w:val="BodyText"/>
    <w:link w:val="Heading4Char"/>
    <w:qFormat/>
    <w:rsid w:val="00D852C1"/>
    <w:pPr>
      <w:numPr>
        <w:ilvl w:val="3"/>
      </w:numPr>
      <w:tabs>
        <w:tab w:val="num" w:pos="432"/>
        <w:tab w:val="num" w:pos="864"/>
        <w:tab w:val="left" w:pos="900"/>
        <w:tab w:val="num" w:pos="2880"/>
      </w:tabs>
      <w:ind w:left="864" w:hanging="864"/>
      <w:outlineLvl w:val="3"/>
    </w:pPr>
  </w:style>
  <w:style w:type="paragraph" w:styleId="Heading5">
    <w:name w:val="heading 5"/>
    <w:basedOn w:val="Heading4"/>
    <w:next w:val="BodyText"/>
    <w:link w:val="Heading5Char"/>
    <w:qFormat/>
    <w:rsid w:val="00D852C1"/>
    <w:pPr>
      <w:numPr>
        <w:ilvl w:val="4"/>
      </w:numPr>
      <w:tabs>
        <w:tab w:val="clear" w:pos="900"/>
        <w:tab w:val="clear" w:pos="2160"/>
        <w:tab w:val="clear" w:pos="2880"/>
        <w:tab w:val="num" w:pos="432"/>
      </w:tabs>
      <w:ind w:left="864" w:hanging="864"/>
      <w:outlineLvl w:val="4"/>
    </w:pPr>
  </w:style>
  <w:style w:type="paragraph" w:styleId="Heading6">
    <w:name w:val="heading 6"/>
    <w:basedOn w:val="Heading5"/>
    <w:next w:val="BodyText"/>
    <w:link w:val="Heading6Char"/>
    <w:qFormat/>
    <w:rsid w:val="00D852C1"/>
    <w:pPr>
      <w:numPr>
        <w:ilvl w:val="5"/>
      </w:numPr>
      <w:tabs>
        <w:tab w:val="num" w:pos="432"/>
        <w:tab w:val="num" w:pos="1152"/>
        <w:tab w:val="num" w:pos="4320"/>
      </w:tabs>
      <w:ind w:left="1152" w:hanging="1152"/>
      <w:outlineLvl w:val="5"/>
    </w:pPr>
  </w:style>
  <w:style w:type="paragraph" w:styleId="Heading7">
    <w:name w:val="heading 7"/>
    <w:basedOn w:val="Heading6"/>
    <w:next w:val="BodyText"/>
    <w:link w:val="Heading7Char"/>
    <w:qFormat/>
    <w:rsid w:val="00D852C1"/>
    <w:pPr>
      <w:numPr>
        <w:ilvl w:val="6"/>
      </w:numPr>
      <w:tabs>
        <w:tab w:val="num" w:pos="432"/>
        <w:tab w:val="num" w:pos="1296"/>
        <w:tab w:val="num" w:pos="5040"/>
      </w:tabs>
      <w:ind w:left="1296" w:hanging="1296"/>
      <w:outlineLvl w:val="6"/>
    </w:pPr>
  </w:style>
  <w:style w:type="paragraph" w:styleId="Heading8">
    <w:name w:val="heading 8"/>
    <w:basedOn w:val="Heading7"/>
    <w:next w:val="BodyText"/>
    <w:link w:val="Heading8Char"/>
    <w:qFormat/>
    <w:rsid w:val="00D852C1"/>
    <w:pPr>
      <w:numPr>
        <w:ilvl w:val="7"/>
      </w:numPr>
      <w:tabs>
        <w:tab w:val="num" w:pos="432"/>
        <w:tab w:val="num" w:pos="5760"/>
      </w:tabs>
      <w:ind w:left="1296" w:hanging="1440"/>
      <w:outlineLvl w:val="7"/>
    </w:pPr>
  </w:style>
  <w:style w:type="paragraph" w:styleId="Heading9">
    <w:name w:val="heading 9"/>
    <w:basedOn w:val="Heading8"/>
    <w:next w:val="BodyText"/>
    <w:link w:val="Heading9Char"/>
    <w:qFormat/>
    <w:rsid w:val="00D852C1"/>
    <w:pPr>
      <w:numPr>
        <w:ilvl w:val="8"/>
      </w:numPr>
      <w:tabs>
        <w:tab w:val="num" w:pos="432"/>
        <w:tab w:val="num" w:pos="1584"/>
        <w:tab w:val="num" w:pos="6480"/>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52C1"/>
    <w:rPr>
      <w:rFonts w:ascii="Arial" w:hAnsi="Arial"/>
      <w:b/>
      <w:noProof/>
      <w:kern w:val="28"/>
      <w:sz w:val="28"/>
      <w:szCs w:val="20"/>
    </w:rPr>
  </w:style>
  <w:style w:type="character" w:customStyle="1" w:styleId="Heading2Char">
    <w:name w:val="Heading 2 Char"/>
    <w:basedOn w:val="Heading1Char"/>
    <w:link w:val="Heading2"/>
    <w:uiPriority w:val="99"/>
    <w:locked/>
    <w:rsid w:val="00D852C1"/>
    <w:rPr>
      <w:rFonts w:ascii="Arial" w:hAnsi="Arial" w:cs="Times New Roman"/>
      <w:b/>
      <w:noProof/>
      <w:kern w:val="28"/>
      <w:sz w:val="28"/>
      <w:szCs w:val="20"/>
      <w:lang w:val="en-US" w:eastAsia="en-US" w:bidi="ar-SA"/>
    </w:rPr>
  </w:style>
  <w:style w:type="character" w:customStyle="1" w:styleId="Heading3Char">
    <w:name w:val="Heading 3 Char"/>
    <w:basedOn w:val="DefaultParagraphFont"/>
    <w:link w:val="Heading3"/>
    <w:uiPriority w:val="99"/>
    <w:locked/>
    <w:rsid w:val="00D852C1"/>
    <w:rPr>
      <w:rFonts w:ascii="Arial" w:hAnsi="Arial"/>
      <w:b/>
      <w:noProof/>
      <w:kern w:val="28"/>
      <w:sz w:val="24"/>
      <w:lang w:val="en-US" w:eastAsia="en-US"/>
    </w:rPr>
  </w:style>
  <w:style w:type="character" w:customStyle="1" w:styleId="Heading4Char">
    <w:name w:val="Heading 4 Char"/>
    <w:basedOn w:val="Heading3Char"/>
    <w:link w:val="Heading4"/>
    <w:uiPriority w:val="99"/>
    <w:locked/>
    <w:rsid w:val="00D852C1"/>
    <w:rPr>
      <w:rFonts w:ascii="Arial" w:hAnsi="Arial" w:cs="Times New Roman"/>
      <w:b/>
      <w:noProof/>
      <w:kern w:val="28"/>
      <w:sz w:val="24"/>
      <w:lang w:val="en-US" w:eastAsia="en-US" w:bidi="ar-SA"/>
    </w:rPr>
  </w:style>
  <w:style w:type="character" w:customStyle="1" w:styleId="Heading5Char">
    <w:name w:val="Heading 5 Char"/>
    <w:basedOn w:val="Heading4Char"/>
    <w:link w:val="Heading5"/>
    <w:uiPriority w:val="99"/>
    <w:locked/>
    <w:rsid w:val="00D852C1"/>
    <w:rPr>
      <w:rFonts w:ascii="Arial" w:hAnsi="Arial" w:cs="Times New Roman"/>
      <w:b/>
      <w:noProof/>
      <w:kern w:val="28"/>
      <w:sz w:val="24"/>
      <w:szCs w:val="20"/>
      <w:lang w:val="en-US" w:eastAsia="en-US" w:bidi="ar-SA"/>
    </w:rPr>
  </w:style>
  <w:style w:type="character" w:customStyle="1" w:styleId="Heading6Char">
    <w:name w:val="Heading 6 Char"/>
    <w:basedOn w:val="DefaultParagraphFont"/>
    <w:link w:val="Heading6"/>
    <w:uiPriority w:val="9"/>
    <w:semiHidden/>
    <w:rsid w:val="000C78A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C78A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C78A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C78A9"/>
    <w:rPr>
      <w:rFonts w:asciiTheme="majorHAnsi" w:eastAsiaTheme="majorEastAsia" w:hAnsiTheme="majorHAnsi" w:cstheme="majorBidi"/>
    </w:rPr>
  </w:style>
  <w:style w:type="paragraph" w:styleId="BodyText">
    <w:name w:val="Body Text"/>
    <w:basedOn w:val="Normal"/>
    <w:link w:val="BodyTextChar"/>
    <w:rsid w:val="00981F5F"/>
  </w:style>
  <w:style w:type="character" w:customStyle="1" w:styleId="BodyTextChar">
    <w:name w:val="Body Text Char"/>
    <w:basedOn w:val="DefaultParagraphFont"/>
    <w:link w:val="BodyText"/>
    <w:locked/>
    <w:rsid w:val="00981F5F"/>
    <w:rPr>
      <w:sz w:val="24"/>
    </w:rPr>
  </w:style>
  <w:style w:type="character" w:styleId="CommentReference">
    <w:name w:val="annotation reference"/>
    <w:basedOn w:val="DefaultParagraphFont"/>
    <w:uiPriority w:val="99"/>
    <w:semiHidden/>
    <w:rsid w:val="00D852C1"/>
    <w:rPr>
      <w:rFonts w:cs="Times New Roman"/>
      <w:sz w:val="16"/>
    </w:rPr>
  </w:style>
  <w:style w:type="paragraph" w:styleId="BalloonText">
    <w:name w:val="Balloon Text"/>
    <w:basedOn w:val="Normal"/>
    <w:link w:val="BalloonTextChar"/>
    <w:uiPriority w:val="99"/>
    <w:semiHidden/>
    <w:rsid w:val="00D852C1"/>
    <w:rPr>
      <w:rFonts w:ascii="Tahoma" w:hAnsi="Tahoma" w:cs="Tahoma"/>
      <w:sz w:val="16"/>
      <w:szCs w:val="16"/>
    </w:rPr>
  </w:style>
  <w:style w:type="character" w:customStyle="1" w:styleId="BalloonTextChar">
    <w:name w:val="Balloon Text Char"/>
    <w:basedOn w:val="DefaultParagraphFont"/>
    <w:link w:val="BalloonText"/>
    <w:uiPriority w:val="99"/>
    <w:semiHidden/>
    <w:rsid w:val="000C78A9"/>
    <w:rPr>
      <w:sz w:val="0"/>
      <w:szCs w:val="0"/>
    </w:rPr>
  </w:style>
  <w:style w:type="paragraph" w:styleId="DocumentMap">
    <w:name w:val="Document Map"/>
    <w:basedOn w:val="Normal"/>
    <w:link w:val="DocumentMapChar"/>
    <w:uiPriority w:val="99"/>
    <w:semiHidden/>
    <w:rsid w:val="00D852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C78A9"/>
    <w:rPr>
      <w:sz w:val="0"/>
      <w:szCs w:val="0"/>
    </w:rPr>
  </w:style>
  <w:style w:type="paragraph" w:customStyle="1" w:styleId="EditorInstructions">
    <w:name w:val="Editor Instructions"/>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D852C1"/>
    <w:rPr>
      <w:rFonts w:cs="Times New Roman"/>
    </w:rPr>
  </w:style>
  <w:style w:type="character" w:styleId="FollowedHyperlink">
    <w:name w:val="FollowedHyperlink"/>
    <w:basedOn w:val="DefaultParagraphFont"/>
    <w:uiPriority w:val="99"/>
    <w:rsid w:val="00D852C1"/>
    <w:rPr>
      <w:rFonts w:cs="Times New Roman"/>
      <w:color w:val="800080"/>
      <w:u w:val="single"/>
    </w:rPr>
  </w:style>
  <w:style w:type="character" w:styleId="Hyperlink">
    <w:name w:val="Hyperlink"/>
    <w:basedOn w:val="DefaultParagraphFont"/>
    <w:uiPriority w:val="99"/>
    <w:rsid w:val="00D852C1"/>
    <w:rPr>
      <w:rFonts w:cs="Times New Roman"/>
      <w:color w:val="0000FF"/>
      <w:u w:val="single"/>
    </w:rPr>
  </w:style>
  <w:style w:type="character" w:styleId="LineNumber">
    <w:name w:val="line number"/>
    <w:basedOn w:val="DefaultParagraphFon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FootnoteReference">
    <w:name w:val="footnote reference"/>
    <w:basedOn w:val="DefaultParagraphFont"/>
    <w:semiHidden/>
    <w:rsid w:val="00D852C1"/>
    <w:rPr>
      <w:rFonts w:cs="Times New Roman"/>
      <w:vertAlign w:val="superscript"/>
    </w:rPr>
  </w:style>
  <w:style w:type="character" w:styleId="EndnoteReference">
    <w:name w:val="endnote reference"/>
    <w:basedOn w:val="DefaultParagraphFon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le">
    <w:name w:val="Title"/>
    <w:basedOn w:val="Normal"/>
    <w:link w:val="TitleChar"/>
    <w:uiPriority w:val="99"/>
    <w:qFormat/>
    <w:rsid w:val="00D852C1"/>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10"/>
    <w:rsid w:val="000C78A9"/>
    <w:rPr>
      <w:rFonts w:asciiTheme="majorHAnsi" w:eastAsiaTheme="majorEastAsia" w:hAnsiTheme="majorHAnsi" w:cstheme="majorBidi"/>
      <w:b/>
      <w:bCs/>
      <w:kern w:val="28"/>
      <w:sz w:val="32"/>
      <w:szCs w:val="32"/>
    </w:rPr>
  </w:style>
  <w:style w:type="paragraph" w:styleId="List">
    <w:name w:val="List"/>
    <w:basedOn w:val="BodyText"/>
    <w:link w:val="ListChar"/>
    <w:rsid w:val="004532C7"/>
    <w:pPr>
      <w:ind w:left="1080" w:hanging="720"/>
    </w:pPr>
  </w:style>
  <w:style w:type="character" w:customStyle="1" w:styleId="ListChar">
    <w:name w:val="List Char"/>
    <w:link w:val="List"/>
    <w:locked/>
    <w:rsid w:val="004532C7"/>
    <w:rPr>
      <w:sz w:val="24"/>
      <w:szCs w:val="20"/>
    </w:rPr>
  </w:style>
  <w:style w:type="paragraph" w:styleId="Caption">
    <w:name w:val="caption"/>
    <w:basedOn w:val="BodyText"/>
    <w:next w:val="BodyText"/>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customStyle="1" w:styleId="ListBullet1">
    <w:name w:val="List Bullet1"/>
    <w:basedOn w:val="Normal"/>
    <w:uiPriority w:val="99"/>
    <w:rsid w:val="00D852C1"/>
    <w:pPr>
      <w:numPr>
        <w:numId w:val="11"/>
      </w:numPr>
      <w:tabs>
        <w:tab w:val="left" w:pos="720"/>
      </w:tabs>
      <w:spacing w:before="60"/>
      <w:ind w:left="360"/>
    </w:pPr>
  </w:style>
  <w:style w:type="paragraph" w:styleId="TOC1">
    <w:name w:val="toc 1"/>
    <w:basedOn w:val="Normal"/>
    <w:next w:val="Normal"/>
    <w:uiPriority w:val="39"/>
    <w:rsid w:val="00765841"/>
    <w:pPr>
      <w:tabs>
        <w:tab w:val="right" w:leader="dot" w:pos="9346"/>
      </w:tabs>
      <w:spacing w:before="0"/>
      <w:ind w:left="288" w:hanging="288"/>
    </w:pPr>
    <w:rPr>
      <w:szCs w:val="24"/>
    </w:rPr>
  </w:style>
  <w:style w:type="paragraph" w:styleId="TOC2">
    <w:name w:val="toc 2"/>
    <w:basedOn w:val="TOC1"/>
    <w:next w:val="Normal"/>
    <w:uiPriority w:val="39"/>
    <w:rsid w:val="00765841"/>
    <w:pPr>
      <w:tabs>
        <w:tab w:val="clear" w:pos="9346"/>
        <w:tab w:val="right" w:leader="dot" w:pos="9350"/>
      </w:tabs>
      <w:ind w:left="720" w:hanging="432"/>
    </w:pPr>
  </w:style>
  <w:style w:type="paragraph" w:styleId="TOC3">
    <w:name w:val="toc 3"/>
    <w:basedOn w:val="TOC2"/>
    <w:next w:val="Normal"/>
    <w:uiPriority w:val="39"/>
    <w:rsid w:val="00765841"/>
    <w:pPr>
      <w:ind w:left="1152" w:hanging="576"/>
    </w:pPr>
  </w:style>
  <w:style w:type="paragraph" w:styleId="TOC4">
    <w:name w:val="toc 4"/>
    <w:basedOn w:val="TOC3"/>
    <w:next w:val="Normal"/>
    <w:uiPriority w:val="39"/>
    <w:rsid w:val="00765841"/>
    <w:pPr>
      <w:ind w:left="1584" w:hanging="720"/>
    </w:pPr>
  </w:style>
  <w:style w:type="paragraph" w:styleId="TOC5">
    <w:name w:val="toc 5"/>
    <w:basedOn w:val="TOC4"/>
    <w:next w:val="Normal"/>
    <w:uiPriority w:val="39"/>
    <w:rsid w:val="00765841"/>
    <w:pPr>
      <w:ind w:left="2160" w:hanging="1008"/>
    </w:pPr>
  </w:style>
  <w:style w:type="paragraph" w:styleId="TOC6">
    <w:name w:val="toc 6"/>
    <w:basedOn w:val="TOC5"/>
    <w:next w:val="Normal"/>
    <w:uiPriority w:val="39"/>
    <w:rsid w:val="00765841"/>
    <w:pPr>
      <w:ind w:left="2592" w:hanging="1152"/>
    </w:pPr>
  </w:style>
  <w:style w:type="paragraph" w:styleId="TOC7">
    <w:name w:val="toc 7"/>
    <w:basedOn w:val="TOC6"/>
    <w:next w:val="Normal"/>
    <w:uiPriority w:val="39"/>
    <w:rsid w:val="00765841"/>
    <w:pPr>
      <w:ind w:left="3024" w:hanging="1296"/>
    </w:pPr>
  </w:style>
  <w:style w:type="paragraph" w:styleId="TOC8">
    <w:name w:val="toc 8"/>
    <w:basedOn w:val="TOC7"/>
    <w:next w:val="Normal"/>
    <w:uiPriority w:val="39"/>
    <w:rsid w:val="00765841"/>
    <w:pPr>
      <w:ind w:left="3456" w:hanging="1440"/>
    </w:pPr>
  </w:style>
  <w:style w:type="paragraph" w:styleId="TOC9">
    <w:name w:val="toc 9"/>
    <w:basedOn w:val="TOC8"/>
    <w:next w:val="Normal"/>
    <w:uiPriority w:val="39"/>
    <w:rsid w:val="00765841"/>
    <w:pPr>
      <w:ind w:left="4032" w:hanging="1728"/>
    </w:pPr>
  </w:style>
  <w:style w:type="paragraph" w:customStyle="1" w:styleId="TableEntry">
    <w:name w:val="Table Entry"/>
    <w:basedOn w:val="BodyText"/>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3C1EFA"/>
    <w:pPr>
      <w:keepNext/>
      <w:jc w:val="center"/>
    </w:pPr>
    <w:rPr>
      <w:rFonts w:ascii="Arial" w:hAnsi="Arial"/>
      <w:b/>
      <w:sz w:val="20"/>
    </w:rPr>
  </w:style>
  <w:style w:type="character" w:customStyle="1" w:styleId="TableEntryHeaderChar">
    <w:name w:val="Table Entry Header Char"/>
    <w:link w:val="TableEntryHeader"/>
    <w:locked/>
    <w:rsid w:val="003C1EFA"/>
    <w:rPr>
      <w:rFonts w:ascii="Arial" w:hAnsi="Arial"/>
      <w:b/>
      <w:noProof/>
      <w:sz w:val="20"/>
      <w:szCs w:val="20"/>
    </w:rPr>
  </w:style>
  <w:style w:type="paragraph" w:customStyle="1" w:styleId="TableTitle">
    <w:name w:val="Table Title"/>
    <w:basedOn w:val="BodyText"/>
    <w:link w:val="TableTitleChar1"/>
    <w:qFormat/>
    <w:rsid w:val="000E4DDC"/>
    <w:pPr>
      <w:keepNext/>
      <w:spacing w:before="300" w:after="60"/>
      <w:jc w:val="center"/>
    </w:pPr>
    <w:rPr>
      <w:rFonts w:ascii="Arial" w:hAnsi="Arial"/>
      <w:b/>
      <w:sz w:val="22"/>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
    <w:uiPriority w:val="99"/>
    <w:rsid w:val="00D852C1"/>
    <w:pPr>
      <w:spacing w:before="60" w:after="120"/>
      <w:ind w:firstLine="0"/>
    </w:pPr>
  </w:style>
  <w:style w:type="paragraph" w:customStyle="1" w:styleId="ParagraphHeading">
    <w:name w:val="Paragraph Heading"/>
    <w:basedOn w:val="Caption"/>
    <w:next w:val="BodyText"/>
    <w:uiPriority w:val="99"/>
    <w:rsid w:val="00D852C1"/>
    <w:pPr>
      <w:spacing w:before="180"/>
    </w:pPr>
  </w:style>
  <w:style w:type="paragraph" w:customStyle="1" w:styleId="ListNumberContinue">
    <w:name w:val="List Number Continue"/>
    <w:basedOn w:val="Normal"/>
    <w:rsid w:val="004532C7"/>
    <w:pPr>
      <w:spacing w:before="60"/>
      <w:ind w:left="900"/>
    </w:pPr>
  </w:style>
  <w:style w:type="paragraph" w:styleId="ListNumber">
    <w:name w:val="List Number"/>
    <w:basedOn w:val="Normal"/>
    <w:uiPriority w:val="99"/>
    <w:unhideWhenUsed/>
    <w:rsid w:val="004532C7"/>
    <w:pPr>
      <w:numPr>
        <w:numId w:val="76"/>
      </w:numPr>
      <w:contextualSpacing/>
    </w:pPr>
  </w:style>
  <w:style w:type="paragraph" w:customStyle="1" w:styleId="ListBulletContinue">
    <w:name w:val="List Bullet Continue"/>
    <w:basedOn w:val="ListBullet"/>
    <w:uiPriority w:val="99"/>
    <w:rsid w:val="00D852C1"/>
    <w:pPr>
      <w:numPr>
        <w:numId w:val="0"/>
      </w:numPr>
      <w:ind w:left="720"/>
    </w:pPr>
  </w:style>
  <w:style w:type="paragraph" w:styleId="ListBullet">
    <w:name w:val="List Bullet"/>
    <w:basedOn w:val="Normal"/>
    <w:link w:val="ListBulletChar"/>
    <w:unhideWhenUsed/>
    <w:rsid w:val="004532C7"/>
    <w:pPr>
      <w:numPr>
        <w:numId w:val="70"/>
      </w:numPr>
    </w:pPr>
  </w:style>
  <w:style w:type="character" w:customStyle="1" w:styleId="ListBulletChar">
    <w:name w:val="List Bullet Char"/>
    <w:link w:val="ListBullet"/>
    <w:locked/>
    <w:rsid w:val="004532C7"/>
    <w:rPr>
      <w:sz w:val="24"/>
      <w:szCs w:val="20"/>
    </w:rPr>
  </w:style>
  <w:style w:type="paragraph" w:customStyle="1" w:styleId="ListBullet2Continue">
    <w:name w:val="List Bullet 2 Continue"/>
    <w:basedOn w:val="ListBullet2"/>
    <w:uiPriority w:val="99"/>
    <w:rsid w:val="00D852C1"/>
    <w:pPr>
      <w:tabs>
        <w:tab w:val="clear" w:pos="720"/>
      </w:tabs>
      <w:ind w:left="1080" w:firstLine="0"/>
    </w:pPr>
  </w:style>
  <w:style w:type="paragraph" w:styleId="ListBullet2">
    <w:name w:val="List Bullet 2"/>
    <w:basedOn w:val="Normal"/>
    <w:link w:val="ListBullet2Char"/>
    <w:rsid w:val="004532C7"/>
    <w:pPr>
      <w:numPr>
        <w:numId w:val="71"/>
      </w:numPr>
    </w:pPr>
  </w:style>
  <w:style w:type="character" w:customStyle="1" w:styleId="ListBullet2Char">
    <w:name w:val="List Bullet 2 Char"/>
    <w:link w:val="ListBullet2"/>
    <w:locked/>
    <w:rsid w:val="004532C7"/>
    <w:rPr>
      <w:sz w:val="24"/>
      <w:szCs w:val="20"/>
    </w:rPr>
  </w:style>
  <w:style w:type="paragraph" w:customStyle="1" w:styleId="ListBullet3Continue">
    <w:name w:val="List Bullet 3 Continue"/>
    <w:basedOn w:val="ListBullet3"/>
    <w:uiPriority w:val="99"/>
    <w:rsid w:val="00D852C1"/>
    <w:pPr>
      <w:tabs>
        <w:tab w:val="clear" w:pos="1080"/>
      </w:tabs>
      <w:ind w:left="1440" w:firstLine="0"/>
    </w:pPr>
  </w:style>
  <w:style w:type="paragraph" w:styleId="ListBullet3">
    <w:name w:val="List Bullet 3"/>
    <w:basedOn w:val="Normal"/>
    <w:link w:val="ListBullet3Char"/>
    <w:rsid w:val="004532C7"/>
    <w:pPr>
      <w:numPr>
        <w:numId w:val="72"/>
      </w:numPr>
    </w:pPr>
  </w:style>
  <w:style w:type="character" w:customStyle="1" w:styleId="ListBullet3Char">
    <w:name w:val="List Bullet 3 Char"/>
    <w:link w:val="ListBullet3"/>
    <w:locked/>
    <w:rsid w:val="004532C7"/>
    <w:rPr>
      <w:sz w:val="24"/>
      <w:szCs w:val="20"/>
    </w:rPr>
  </w:style>
  <w:style w:type="paragraph" w:customStyle="1" w:styleId="List3Continue">
    <w:name w:val="List 3 Continue"/>
    <w:basedOn w:val="List3"/>
    <w:rsid w:val="004532C7"/>
    <w:pPr>
      <w:ind w:firstLine="0"/>
    </w:pPr>
  </w:style>
  <w:style w:type="paragraph" w:styleId="List3">
    <w:name w:val="List 3"/>
    <w:basedOn w:val="Normal"/>
    <w:link w:val="List3Char"/>
    <w:rsid w:val="004532C7"/>
    <w:pPr>
      <w:ind w:left="1800" w:hanging="720"/>
    </w:pPr>
  </w:style>
  <w:style w:type="character" w:customStyle="1" w:styleId="List3Char">
    <w:name w:val="List 3 Char"/>
    <w:link w:val="List3"/>
    <w:locked/>
    <w:rsid w:val="004532C7"/>
    <w:rPr>
      <w:sz w:val="24"/>
      <w:szCs w:val="20"/>
    </w:rPr>
  </w:style>
  <w:style w:type="paragraph" w:customStyle="1" w:styleId="AppendixHeading2">
    <w:name w:val="Appendix Heading 2"/>
    <w:next w:val="BodyText"/>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BodyText"/>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BodyText"/>
    <w:uiPriority w:val="99"/>
    <w:rsid w:val="008D4971"/>
    <w:pPr>
      <w:numPr>
        <w:ilvl w:val="2"/>
      </w:numPr>
      <w:tabs>
        <w:tab w:val="num" w:pos="2160"/>
      </w:tabs>
      <w:outlineLvl w:val="9"/>
    </w:pPr>
    <w:rPr>
      <w:sz w:val="24"/>
    </w:rPr>
  </w:style>
  <w:style w:type="paragraph" w:styleId="Header">
    <w:name w:val="header"/>
    <w:basedOn w:val="Normal"/>
    <w:link w:val="HeaderChar"/>
    <w:uiPriority w:val="99"/>
    <w:rsid w:val="00D852C1"/>
    <w:pPr>
      <w:tabs>
        <w:tab w:val="center" w:pos="4320"/>
        <w:tab w:val="right" w:pos="8640"/>
      </w:tabs>
    </w:pPr>
  </w:style>
  <w:style w:type="character" w:customStyle="1" w:styleId="HeaderChar">
    <w:name w:val="Header Char"/>
    <w:basedOn w:val="DefaultParagraphFont"/>
    <w:link w:val="Header"/>
    <w:uiPriority w:val="99"/>
    <w:rsid w:val="000C78A9"/>
    <w:rPr>
      <w:sz w:val="24"/>
      <w:szCs w:val="20"/>
    </w:rPr>
  </w:style>
  <w:style w:type="paragraph" w:styleId="FootnoteText">
    <w:name w:val="footnote text"/>
    <w:basedOn w:val="Normal"/>
    <w:link w:val="FootnoteTextChar"/>
    <w:semiHidden/>
    <w:rsid w:val="00D852C1"/>
    <w:rPr>
      <w:sz w:val="20"/>
    </w:rPr>
  </w:style>
  <w:style w:type="character" w:customStyle="1" w:styleId="FootnoteTextChar">
    <w:name w:val="Footnote Text Char"/>
    <w:basedOn w:val="DefaultParagraphFont"/>
    <w:link w:val="FootnoteText"/>
    <w:rsid w:val="00D852C1"/>
    <w:rPr>
      <w:lang w:val="en-US" w:eastAsia="en-US"/>
    </w:rPr>
  </w:style>
  <w:style w:type="paragraph" w:styleId="Footer">
    <w:name w:val="footer"/>
    <w:basedOn w:val="Normal"/>
    <w:link w:val="FooterChar"/>
    <w:rsid w:val="00D852C1"/>
    <w:pPr>
      <w:tabs>
        <w:tab w:val="center" w:pos="4320"/>
        <w:tab w:val="right" w:pos="8640"/>
      </w:tabs>
    </w:pPr>
  </w:style>
  <w:style w:type="character" w:customStyle="1" w:styleId="FooterChar">
    <w:name w:val="Footer Char"/>
    <w:basedOn w:val="DefaultParagraphFont"/>
    <w:link w:val="Footer"/>
    <w:rsid w:val="000C78A9"/>
    <w:rPr>
      <w:sz w:val="24"/>
      <w:szCs w:val="20"/>
    </w:rPr>
  </w:style>
  <w:style w:type="paragraph" w:customStyle="1" w:styleId="Glossary">
    <w:name w:val="Glossary"/>
    <w:basedOn w:val="Heading1"/>
    <w:uiPriority w:val="99"/>
    <w:rsid w:val="00D852C1"/>
    <w:pPr>
      <w:tabs>
        <w:tab w:val="clear" w:pos="432"/>
      </w:tabs>
      <w:ind w:left="0" w:firstLine="0"/>
    </w:pPr>
  </w:style>
  <w:style w:type="paragraph" w:styleId="List2">
    <w:name w:val="List 2"/>
    <w:basedOn w:val="List"/>
    <w:link w:val="List2Char"/>
    <w:rsid w:val="004532C7"/>
    <w:pPr>
      <w:ind w:left="1440"/>
    </w:pPr>
  </w:style>
  <w:style w:type="character" w:customStyle="1" w:styleId="List2Char">
    <w:name w:val="List 2 Char"/>
    <w:link w:val="List2"/>
    <w:locked/>
    <w:rsid w:val="004532C7"/>
    <w:rPr>
      <w:sz w:val="24"/>
      <w:szCs w:val="20"/>
    </w:rPr>
  </w:style>
  <w:style w:type="paragraph" w:customStyle="1" w:styleId="Note">
    <w:name w:val="Note"/>
    <w:basedOn w:val="FootnoteText"/>
    <w:link w:val="NoteChar"/>
    <w:qFormat/>
    <w:rsid w:val="00D852C1"/>
    <w:pPr>
      <w:ind w:left="1152" w:hanging="720"/>
    </w:pPr>
    <w:rPr>
      <w:sz w:val="18"/>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uiPriority w:val="99"/>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Continue">
    <w:name w:val="List Continue"/>
    <w:basedOn w:val="Normal"/>
    <w:link w:val="ListContinueChar"/>
    <w:uiPriority w:val="99"/>
    <w:unhideWhenUsed/>
    <w:rsid w:val="004532C7"/>
    <w:pPr>
      <w:ind w:left="360"/>
      <w:contextualSpacing/>
    </w:pPr>
  </w:style>
  <w:style w:type="character" w:customStyle="1" w:styleId="ListContinueChar">
    <w:name w:val="List Continue Char"/>
    <w:link w:val="ListContinue"/>
    <w:uiPriority w:val="99"/>
    <w:locked/>
    <w:rsid w:val="004532C7"/>
    <w:rPr>
      <w:sz w:val="24"/>
      <w:szCs w:val="20"/>
    </w:rPr>
  </w:style>
  <w:style w:type="paragraph" w:styleId="EndnoteText">
    <w:name w:val="endnote text"/>
    <w:basedOn w:val="Normal"/>
    <w:link w:val="EndnoteTextChar"/>
    <w:uiPriority w:val="99"/>
    <w:semiHidden/>
    <w:rsid w:val="00D852C1"/>
    <w:rPr>
      <w:sz w:val="20"/>
    </w:rPr>
  </w:style>
  <w:style w:type="character" w:customStyle="1" w:styleId="EndnoteTextChar">
    <w:name w:val="Endnote Text Char"/>
    <w:basedOn w:val="DefaultParagraphFont"/>
    <w:link w:val="EndnoteText"/>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IndexHeading">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ubtitle">
    <w:name w:val="Subtitle"/>
    <w:basedOn w:val="Normal"/>
    <w:next w:val="Normal"/>
    <w:link w:val="SubtitleChar"/>
    <w:uiPriority w:val="99"/>
    <w:qFormat/>
    <w:rsid w:val="00D852C1"/>
    <w:pPr>
      <w:spacing w:after="60"/>
      <w:jc w:val="center"/>
    </w:pPr>
    <w:rPr>
      <w:rFonts w:ascii="Arial" w:hAnsi="Arial" w:cs="Arial"/>
      <w:szCs w:val="24"/>
    </w:rPr>
  </w:style>
  <w:style w:type="character" w:customStyle="1" w:styleId="SubtitleChar">
    <w:name w:val="Subtitle Char"/>
    <w:basedOn w:val="DefaultParagraphFont"/>
    <w:link w:val="Subtitl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BodyText"/>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Continue2">
    <w:name w:val="List Continue 2"/>
    <w:basedOn w:val="Normal"/>
    <w:uiPriority w:val="99"/>
    <w:unhideWhenUsed/>
    <w:rsid w:val="004532C7"/>
    <w:pPr>
      <w:ind w:left="720"/>
      <w:contextualSpacing/>
    </w:pPr>
  </w:style>
  <w:style w:type="paragraph" w:styleId="ListContinue3">
    <w:name w:val="List Continue 3"/>
    <w:basedOn w:val="Normal"/>
    <w:uiPriority w:val="99"/>
    <w:unhideWhenUsed/>
    <w:rsid w:val="004532C7"/>
    <w:pPr>
      <w:ind w:left="1080"/>
      <w:contextualSpacing/>
    </w:pPr>
  </w:style>
  <w:style w:type="paragraph" w:customStyle="1" w:styleId="TableContents">
    <w:name w:val="Table Contents"/>
    <w:basedOn w:val="Normal"/>
    <w:uiPriority w:val="99"/>
    <w:rsid w:val="00D852C1"/>
    <w:pPr>
      <w:suppressLineNumbers/>
    </w:pPr>
  </w:style>
  <w:style w:type="character" w:styleId="Emphasis">
    <w:name w:val="Emphasis"/>
    <w:basedOn w:val="DefaultParagraphFont"/>
    <w:uiPriority w:val="99"/>
    <w:qFormat/>
    <w:rsid w:val="00D852C1"/>
    <w:rPr>
      <w:rFonts w:cs="Times New Roman"/>
      <w:i/>
    </w:rPr>
  </w:style>
  <w:style w:type="paragraph" w:styleId="ListNumber2">
    <w:name w:val="List Number 2"/>
    <w:basedOn w:val="Normal"/>
    <w:link w:val="ListNumber2Char"/>
    <w:rsid w:val="004532C7"/>
    <w:pPr>
      <w:numPr>
        <w:numId w:val="77"/>
      </w:numPr>
    </w:pPr>
  </w:style>
  <w:style w:type="character" w:customStyle="1" w:styleId="ListNumber2Char">
    <w:name w:val="List Number 2 Char"/>
    <w:link w:val="ListNumber2"/>
    <w:locked/>
    <w:rsid w:val="004532C7"/>
    <w:rPr>
      <w:sz w:val="24"/>
      <w:szCs w:val="20"/>
    </w:rPr>
  </w:style>
  <w:style w:type="paragraph" w:styleId="ListNumber3">
    <w:name w:val="List Number 3"/>
    <w:basedOn w:val="Normal"/>
    <w:rsid w:val="004532C7"/>
    <w:pPr>
      <w:numPr>
        <w:numId w:val="78"/>
      </w:numPr>
    </w:pPr>
  </w:style>
  <w:style w:type="paragraph" w:styleId="ListNumber4">
    <w:name w:val="List Number 4"/>
    <w:basedOn w:val="Normal"/>
    <w:uiPriority w:val="99"/>
    <w:rsid w:val="004532C7"/>
    <w:pPr>
      <w:numPr>
        <w:numId w:val="79"/>
      </w:numPr>
    </w:pPr>
  </w:style>
  <w:style w:type="paragraph" w:styleId="ListNumber5">
    <w:name w:val="List Number 5"/>
    <w:basedOn w:val="Normal"/>
    <w:uiPriority w:val="99"/>
    <w:unhideWhenUsed/>
    <w:rsid w:val="004532C7"/>
    <w:pPr>
      <w:numPr>
        <w:numId w:val="80"/>
      </w:numPr>
    </w:pPr>
  </w:style>
  <w:style w:type="paragraph" w:styleId="ListBullet4">
    <w:name w:val="List Bullet 4"/>
    <w:basedOn w:val="Normal"/>
    <w:rsid w:val="004532C7"/>
    <w:pPr>
      <w:numPr>
        <w:numId w:val="73"/>
      </w:numPr>
    </w:pPr>
  </w:style>
  <w:style w:type="paragraph" w:styleId="ListBullet5">
    <w:name w:val="List Bullet 5"/>
    <w:basedOn w:val="Normal"/>
    <w:uiPriority w:val="99"/>
    <w:unhideWhenUsed/>
    <w:rsid w:val="004532C7"/>
    <w:pPr>
      <w:numPr>
        <w:numId w:val="74"/>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Continue4">
    <w:name w:val="List Continue 4"/>
    <w:basedOn w:val="Normal"/>
    <w:uiPriority w:val="99"/>
    <w:unhideWhenUsed/>
    <w:rsid w:val="004532C7"/>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D852C1"/>
    <w:rPr>
      <w:sz w:val="20"/>
    </w:rPr>
  </w:style>
  <w:style w:type="character" w:customStyle="1" w:styleId="CommentTextChar">
    <w:name w:val="Comment Text Char"/>
    <w:basedOn w:val="DefaultParagraphFont"/>
    <w:link w:val="CommentText"/>
    <w:uiPriority w:val="99"/>
    <w:semiHidden/>
    <w:rsid w:val="000C78A9"/>
    <w:rPr>
      <w:sz w:val="20"/>
      <w:szCs w:val="20"/>
    </w:rPr>
  </w:style>
  <w:style w:type="paragraph" w:styleId="ListContinue5">
    <w:name w:val="List Continue 5"/>
    <w:basedOn w:val="Normal"/>
    <w:uiPriority w:val="99"/>
    <w:unhideWhenUsed/>
    <w:rsid w:val="004532C7"/>
    <w:pPr>
      <w:ind w:left="1800"/>
      <w:contextualSpacing/>
    </w:pPr>
  </w:style>
  <w:style w:type="paragraph" w:styleId="PlainText">
    <w:name w:val="Plain Text"/>
    <w:basedOn w:val="Normal"/>
    <w:link w:val="PlainTextChar"/>
    <w:uiPriority w:val="99"/>
    <w:rsid w:val="00D852C1"/>
    <w:rPr>
      <w:rFonts w:ascii="Courier New" w:hAnsi="Courier New" w:cs="Courier New"/>
      <w:sz w:val="20"/>
    </w:rPr>
  </w:style>
  <w:style w:type="character" w:customStyle="1" w:styleId="PlainTextChar">
    <w:name w:val="Plain Text Char"/>
    <w:basedOn w:val="DefaultParagraphFont"/>
    <w:link w:val="PlainText"/>
    <w:uiPriority w:val="99"/>
    <w:rsid w:val="00D852C1"/>
    <w:rPr>
      <w:rFonts w:ascii="Courier New" w:hAnsi="Courier New"/>
      <w:lang w:val="en-US" w:eastAsia="en-US"/>
    </w:rPr>
  </w:style>
  <w:style w:type="paragraph" w:styleId="TableofAuthorities">
    <w:name w:val="table of authorities"/>
    <w:basedOn w:val="Normal"/>
    <w:next w:val="Normal"/>
    <w:uiPriority w:val="99"/>
    <w:semiHidden/>
    <w:rsid w:val="00D852C1"/>
    <w:pPr>
      <w:ind w:left="240" w:hanging="240"/>
    </w:pPr>
  </w:style>
  <w:style w:type="paragraph" w:styleId="TOAHeading">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BodyTextIndent">
    <w:name w:val="Body Text Indent"/>
    <w:basedOn w:val="BodyText"/>
    <w:link w:val="BodyTextIndentChar"/>
    <w:uiPriority w:val="99"/>
    <w:rsid w:val="00D852C1"/>
    <w:pPr>
      <w:ind w:left="360"/>
    </w:pPr>
  </w:style>
  <w:style w:type="character" w:customStyle="1" w:styleId="BodyTextIndentChar">
    <w:name w:val="Body Text Indent Char"/>
    <w:basedOn w:val="BodyTextChar"/>
    <w:link w:val="BodyTextIndent"/>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D852C1"/>
    <w:rPr>
      <w:b/>
      <w:bCs/>
    </w:rPr>
  </w:style>
  <w:style w:type="character" w:customStyle="1" w:styleId="CommentSubjectChar">
    <w:name w:val="Comment Subject Char"/>
    <w:basedOn w:val="CommentTextChar"/>
    <w:link w:val="CommentSubject"/>
    <w:uiPriority w:val="99"/>
    <w:semiHidden/>
    <w:rsid w:val="000C78A9"/>
    <w:rPr>
      <w:b/>
      <w:bCs/>
      <w:sz w:val="20"/>
      <w:szCs w:val="20"/>
    </w:rPr>
  </w:style>
  <w:style w:type="character" w:styleId="HTMLTypewriter">
    <w:name w:val="HTML Typewriter"/>
    <w:basedOn w:val="DefaultParagraphFont"/>
    <w:uiPriority w:val="99"/>
    <w:rsid w:val="00D852C1"/>
    <w:rPr>
      <w:rFonts w:ascii="Arial Unicode MS" w:eastAsia="Times New Roman" w:hAnsi="Arial Unicode MS" w:cs="Times New Roman"/>
      <w:sz w:val="20"/>
    </w:rPr>
  </w:style>
  <w:style w:type="character" w:styleId="Strong">
    <w:name w:val="Strong"/>
    <w:basedOn w:val="DefaultParagraphFon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BodyText"/>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BodyText"/>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D852C1"/>
    <w:rPr>
      <w:rFonts w:cs="Times New Roman"/>
    </w:rPr>
  </w:style>
  <w:style w:type="paragraph" w:customStyle="1" w:styleId="XMLFragment">
    <w:name w:val="XML Fragment"/>
    <w:basedOn w:val="PlainTex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Indent2">
    <w:name w:val="Body Text Indent 2"/>
    <w:basedOn w:val="Normal"/>
    <w:link w:val="BodyTextIndent2Char"/>
    <w:uiPriority w:val="99"/>
    <w:rsid w:val="00D852C1"/>
    <w:pPr>
      <w:spacing w:after="120" w:line="480" w:lineRule="auto"/>
      <w:ind w:left="360"/>
    </w:pPr>
  </w:style>
  <w:style w:type="character" w:customStyle="1" w:styleId="BodyTextIndent2Char">
    <w:name w:val="Body Text Indent 2 Char"/>
    <w:basedOn w:val="DefaultParagraphFont"/>
    <w:link w:val="BodyTextIndent2"/>
    <w:uiPriority w:val="99"/>
    <w:semiHidden/>
    <w:rsid w:val="000C78A9"/>
    <w:rPr>
      <w:sz w:val="24"/>
      <w:szCs w:val="20"/>
    </w:rPr>
  </w:style>
  <w:style w:type="paragraph" w:customStyle="1" w:styleId="PartTitle">
    <w:name w:val="Part Title"/>
    <w:basedOn w:val="Title"/>
    <w:next w:val="BodyText"/>
    <w:uiPriority w:val="99"/>
    <w:rsid w:val="001D0565"/>
    <w:pPr>
      <w:keepNext/>
      <w:pageBreakBefore/>
    </w:pPr>
  </w:style>
  <w:style w:type="paragraph" w:styleId="Re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
    <w:link w:val="List1Char"/>
    <w:qFormat/>
    <w:rsid w:val="004532C7"/>
  </w:style>
  <w:style w:type="character" w:customStyle="1" w:styleId="List1Char">
    <w:name w:val="List 1 Char"/>
    <w:link w:val="List1"/>
    <w:locked/>
    <w:rsid w:val="004532C7"/>
    <w:rPr>
      <w:sz w:val="24"/>
      <w:szCs w:val="20"/>
    </w:rPr>
  </w:style>
  <w:style w:type="paragraph" w:styleId="List4">
    <w:name w:val="List 4"/>
    <w:basedOn w:val="Normal"/>
    <w:uiPriority w:val="99"/>
    <w:unhideWhenUsed/>
    <w:rsid w:val="004532C7"/>
    <w:pPr>
      <w:ind w:left="1800" w:hanging="360"/>
    </w:pPr>
  </w:style>
  <w:style w:type="paragraph" w:styleId="List5">
    <w:name w:val="List 5"/>
    <w:basedOn w:val="Normal"/>
    <w:link w:val="List5Char"/>
    <w:rsid w:val="004532C7"/>
    <w:pPr>
      <w:ind w:left="1800" w:hanging="360"/>
    </w:pPr>
  </w:style>
  <w:style w:type="character" w:customStyle="1" w:styleId="List5Char">
    <w:name w:val="List 5 Char"/>
    <w:link w:val="List5"/>
    <w:locked/>
    <w:rsid w:val="004532C7"/>
    <w:rPr>
      <w:sz w:val="24"/>
      <w:szCs w:val="20"/>
    </w:rPr>
  </w:style>
  <w:style w:type="paragraph" w:customStyle="1" w:styleId="ListBullet10">
    <w:name w:val="List Bullet 1"/>
    <w:basedOn w:val="ListBullet"/>
    <w:link w:val="ListBullet1Char"/>
    <w:qFormat/>
    <w:rsid w:val="004532C7"/>
  </w:style>
  <w:style w:type="character" w:customStyle="1" w:styleId="ListBullet1Char">
    <w:name w:val="List Bullet 1 Char"/>
    <w:link w:val="ListBullet10"/>
    <w:locked/>
    <w:rsid w:val="004532C7"/>
    <w:rPr>
      <w:sz w:val="24"/>
      <w:szCs w:val="20"/>
    </w:rPr>
  </w:style>
  <w:style w:type="paragraph" w:customStyle="1" w:styleId="ListContinue10">
    <w:name w:val="List Continue 1"/>
    <w:basedOn w:val="ListContinue"/>
    <w:link w:val="ListContinue1Char"/>
    <w:qFormat/>
    <w:rsid w:val="004532C7"/>
  </w:style>
  <w:style w:type="character" w:customStyle="1" w:styleId="ListContinue1Char">
    <w:name w:val="List Continue 1 Char"/>
    <w:link w:val="ListContinue10"/>
    <w:locked/>
    <w:rsid w:val="004532C7"/>
    <w:rPr>
      <w:sz w:val="24"/>
      <w:szCs w:val="20"/>
    </w:rPr>
  </w:style>
  <w:style w:type="paragraph" w:customStyle="1" w:styleId="ListNumber10">
    <w:name w:val="List Number 1"/>
    <w:basedOn w:val="ListNumber"/>
    <w:link w:val="ListNumber1Char"/>
    <w:qFormat/>
    <w:rsid w:val="004532C7"/>
    <w:pPr>
      <w:contextualSpacing w:val="0"/>
    </w:pPr>
  </w:style>
  <w:style w:type="character" w:customStyle="1" w:styleId="ListNumber1Char">
    <w:name w:val="List Number 1 Char"/>
    <w:link w:val="ListNumber10"/>
    <w:locked/>
    <w:rsid w:val="004532C7"/>
    <w:rPr>
      <w:sz w:val="24"/>
      <w:szCs w:val="20"/>
    </w:rPr>
  </w:style>
  <w:style w:type="paragraph" w:styleId="ListParagraph">
    <w:name w:val="List Paragraph"/>
    <w:basedOn w:val="Normal"/>
    <w:uiPriority w:val="34"/>
    <w:qFormat/>
    <w:rsid w:val="004532C7"/>
    <w:pPr>
      <w:ind w:left="720"/>
    </w:pPr>
  </w:style>
  <w:style w:type="table" w:styleId="TableGrid">
    <w:name w:val="Table Grid"/>
    <w:basedOn w:val="TableNormal"/>
    <w:uiPriority w:val="99"/>
    <w:rsid w:val="005560E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rsid w:val="005560E1"/>
    <w:pPr>
      <w:spacing w:after="120"/>
      <w:ind w:left="1440" w:right="1440"/>
    </w:pPr>
  </w:style>
  <w:style w:type="character" w:customStyle="1" w:styleId="TableTitleChar1">
    <w:name w:val="Table Title Char1"/>
    <w:link w:val="TableTitle"/>
    <w:locked/>
    <w:rsid w:val="000E4DDC"/>
    <w:rPr>
      <w:rFonts w:ascii="Arial" w:hAnsi="Arial"/>
      <w:b/>
      <w:szCs w:val="20"/>
    </w:rPr>
  </w:style>
  <w:style w:type="paragraph" w:customStyle="1" w:styleId="StyleArial10ptBoldCentered">
    <w:name w:val="Style Arial 10 pt Bold Centered"/>
    <w:basedOn w:val="BodyText"/>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Bullet2"/>
    <w:rsid w:val="00D106D9"/>
    <w:rPr>
      <w:rFonts w:ascii="Courier New" w:hAnsi="Courier New"/>
      <w:sz w:val="20"/>
    </w:rPr>
  </w:style>
  <w:style w:type="character" w:customStyle="1" w:styleId="NoteChar">
    <w:name w:val="Note Char"/>
    <w:link w:val="Note"/>
    <w:rsid w:val="00E10C53"/>
    <w:rPr>
      <w:sz w:val="18"/>
      <w:szCs w:val="20"/>
    </w:rPr>
  </w:style>
  <w:style w:type="character" w:customStyle="1" w:styleId="UnresolvedMention1">
    <w:name w:val="Unresolved Mention1"/>
    <w:basedOn w:val="DefaultParagraphFont"/>
    <w:uiPriority w:val="99"/>
    <w:semiHidden/>
    <w:unhideWhenUsed/>
    <w:rsid w:val="00A45CCD"/>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0"/>
    <w:lsdException w:name="footer" w:uiPriority="0"/>
    <w:lsdException w:name="caption" w:locked="1" w:uiPriority="0" w:qFormat="1"/>
    <w:lsdException w:name="footnote reference" w:uiPriority="0"/>
    <w:lsdException w:name="List" w:locked="1" w:uiPriority="0"/>
    <w:lsdException w:name="List Bullet" w:locked="1" w:uiPriority="0"/>
    <w:lsdException w:name="List 2" w:locked="1" w:uiPriority="0"/>
    <w:lsdException w:name="List 3" w:locked="1" w:uiPriority="0"/>
    <w:lsdException w:name="List 5" w:locked="1" w:semiHidden="0" w:uiPriority="0" w:unhideWhenUsed="0"/>
    <w:lsdException w:name="List Bullet 2" w:locked="1" w:uiPriority="0"/>
    <w:lsdException w:name="List Bullet 3" w:locked="1" w:uiPriority="0"/>
    <w:lsdException w:name="List Bullet 4" w:locked="1" w:uiPriority="0"/>
    <w:lsdException w:name="List Number 2" w:locked="1" w:uiPriority="0"/>
    <w:lsdException w:name="List Number 3" w:locked="1" w:uiPriority="0"/>
    <w:lsdException w:name="List Number 4" w:locked="1"/>
    <w:lsdException w:name="Title" w:locked="1" w:semiHidden="0" w:uiPriority="0" w:unhideWhenUsed="0" w:qFormat="1"/>
    <w:lsdException w:name="Default Paragraph Font" w:locked="1" w:uiPriority="0"/>
    <w:lsdException w:name="Body Tex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Web 3" w:semiHidden="0" w:unhideWhenUsed="0"/>
    <w:lsdException w:name="Table Grid" w:locked="1"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B4"/>
    <w:pPr>
      <w:spacing w:before="120"/>
    </w:pPr>
    <w:rPr>
      <w:sz w:val="24"/>
      <w:szCs w:val="20"/>
    </w:rPr>
  </w:style>
  <w:style w:type="paragraph" w:styleId="Heading1">
    <w:name w:val="heading 1"/>
    <w:basedOn w:val="Normal"/>
    <w:next w:val="BodyText"/>
    <w:link w:val="Heading1Ch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qFormat/>
    <w:rsid w:val="00D852C1"/>
    <w:pPr>
      <w:pageBreakBefore w:val="0"/>
      <w:numPr>
        <w:ilvl w:val="1"/>
      </w:numPr>
      <w:tabs>
        <w:tab w:val="num" w:pos="432"/>
        <w:tab w:val="num" w:pos="576"/>
      </w:tabs>
      <w:ind w:left="576" w:hanging="576"/>
      <w:outlineLvl w:val="1"/>
    </w:pPr>
  </w:style>
  <w:style w:type="paragraph" w:styleId="Heading3">
    <w:name w:val="heading 3"/>
    <w:basedOn w:val="Heading2"/>
    <w:next w:val="BodyText"/>
    <w:link w:val="Heading3Char"/>
    <w:qFormat/>
    <w:rsid w:val="00D852C1"/>
    <w:pPr>
      <w:numPr>
        <w:ilvl w:val="2"/>
      </w:numPr>
      <w:tabs>
        <w:tab w:val="num" w:pos="432"/>
        <w:tab w:val="num" w:pos="720"/>
        <w:tab w:val="num" w:pos="2160"/>
      </w:tabs>
      <w:ind w:left="720" w:hanging="720"/>
      <w:outlineLvl w:val="2"/>
    </w:pPr>
    <w:rPr>
      <w:sz w:val="24"/>
    </w:rPr>
  </w:style>
  <w:style w:type="paragraph" w:styleId="Heading4">
    <w:name w:val="heading 4"/>
    <w:basedOn w:val="Heading3"/>
    <w:next w:val="BodyText"/>
    <w:link w:val="Heading4Char"/>
    <w:qFormat/>
    <w:rsid w:val="00D852C1"/>
    <w:pPr>
      <w:numPr>
        <w:ilvl w:val="3"/>
      </w:numPr>
      <w:tabs>
        <w:tab w:val="num" w:pos="432"/>
        <w:tab w:val="num" w:pos="864"/>
        <w:tab w:val="left" w:pos="900"/>
        <w:tab w:val="num" w:pos="2880"/>
      </w:tabs>
      <w:ind w:left="864" w:hanging="864"/>
      <w:outlineLvl w:val="3"/>
    </w:pPr>
  </w:style>
  <w:style w:type="paragraph" w:styleId="Heading5">
    <w:name w:val="heading 5"/>
    <w:basedOn w:val="Heading4"/>
    <w:next w:val="BodyText"/>
    <w:link w:val="Heading5Char"/>
    <w:qFormat/>
    <w:rsid w:val="00D852C1"/>
    <w:pPr>
      <w:numPr>
        <w:ilvl w:val="4"/>
      </w:numPr>
      <w:tabs>
        <w:tab w:val="clear" w:pos="900"/>
        <w:tab w:val="clear" w:pos="2160"/>
        <w:tab w:val="clear" w:pos="2880"/>
        <w:tab w:val="num" w:pos="432"/>
      </w:tabs>
      <w:ind w:left="864" w:hanging="864"/>
      <w:outlineLvl w:val="4"/>
    </w:pPr>
  </w:style>
  <w:style w:type="paragraph" w:styleId="Heading6">
    <w:name w:val="heading 6"/>
    <w:basedOn w:val="Heading5"/>
    <w:next w:val="BodyText"/>
    <w:link w:val="Heading6Char"/>
    <w:qFormat/>
    <w:rsid w:val="00D852C1"/>
    <w:pPr>
      <w:numPr>
        <w:ilvl w:val="5"/>
      </w:numPr>
      <w:tabs>
        <w:tab w:val="num" w:pos="432"/>
        <w:tab w:val="num" w:pos="1152"/>
        <w:tab w:val="num" w:pos="4320"/>
      </w:tabs>
      <w:ind w:left="1152" w:hanging="1152"/>
      <w:outlineLvl w:val="5"/>
    </w:pPr>
  </w:style>
  <w:style w:type="paragraph" w:styleId="Heading7">
    <w:name w:val="heading 7"/>
    <w:basedOn w:val="Heading6"/>
    <w:next w:val="BodyText"/>
    <w:link w:val="Heading7Char"/>
    <w:qFormat/>
    <w:rsid w:val="00D852C1"/>
    <w:pPr>
      <w:numPr>
        <w:ilvl w:val="6"/>
      </w:numPr>
      <w:tabs>
        <w:tab w:val="num" w:pos="432"/>
        <w:tab w:val="num" w:pos="1296"/>
        <w:tab w:val="num" w:pos="5040"/>
      </w:tabs>
      <w:ind w:left="1296" w:hanging="1296"/>
      <w:outlineLvl w:val="6"/>
    </w:pPr>
  </w:style>
  <w:style w:type="paragraph" w:styleId="Heading8">
    <w:name w:val="heading 8"/>
    <w:basedOn w:val="Heading7"/>
    <w:next w:val="BodyText"/>
    <w:link w:val="Heading8Char"/>
    <w:qFormat/>
    <w:rsid w:val="00D852C1"/>
    <w:pPr>
      <w:numPr>
        <w:ilvl w:val="7"/>
      </w:numPr>
      <w:tabs>
        <w:tab w:val="num" w:pos="432"/>
        <w:tab w:val="num" w:pos="5760"/>
      </w:tabs>
      <w:ind w:left="1296" w:hanging="1440"/>
      <w:outlineLvl w:val="7"/>
    </w:pPr>
  </w:style>
  <w:style w:type="paragraph" w:styleId="Heading9">
    <w:name w:val="heading 9"/>
    <w:basedOn w:val="Heading8"/>
    <w:next w:val="BodyText"/>
    <w:link w:val="Heading9Char"/>
    <w:qFormat/>
    <w:rsid w:val="00D852C1"/>
    <w:pPr>
      <w:numPr>
        <w:ilvl w:val="8"/>
      </w:numPr>
      <w:tabs>
        <w:tab w:val="num" w:pos="432"/>
        <w:tab w:val="num" w:pos="1584"/>
        <w:tab w:val="num" w:pos="6480"/>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52C1"/>
    <w:rPr>
      <w:rFonts w:ascii="Arial" w:hAnsi="Arial"/>
      <w:b/>
      <w:noProof/>
      <w:kern w:val="28"/>
      <w:sz w:val="28"/>
      <w:szCs w:val="20"/>
    </w:rPr>
  </w:style>
  <w:style w:type="character" w:customStyle="1" w:styleId="Heading2Char">
    <w:name w:val="Heading 2 Char"/>
    <w:basedOn w:val="Heading1Char"/>
    <w:link w:val="Heading2"/>
    <w:uiPriority w:val="99"/>
    <w:locked/>
    <w:rsid w:val="00D852C1"/>
    <w:rPr>
      <w:rFonts w:ascii="Arial" w:hAnsi="Arial" w:cs="Times New Roman"/>
      <w:b/>
      <w:noProof/>
      <w:kern w:val="28"/>
      <w:sz w:val="28"/>
      <w:szCs w:val="20"/>
      <w:lang w:val="en-US" w:eastAsia="en-US" w:bidi="ar-SA"/>
    </w:rPr>
  </w:style>
  <w:style w:type="character" w:customStyle="1" w:styleId="Heading3Char">
    <w:name w:val="Heading 3 Char"/>
    <w:basedOn w:val="DefaultParagraphFont"/>
    <w:link w:val="Heading3"/>
    <w:uiPriority w:val="99"/>
    <w:locked/>
    <w:rsid w:val="00D852C1"/>
    <w:rPr>
      <w:rFonts w:ascii="Arial" w:hAnsi="Arial"/>
      <w:b/>
      <w:noProof/>
      <w:kern w:val="28"/>
      <w:sz w:val="24"/>
      <w:lang w:val="en-US" w:eastAsia="en-US"/>
    </w:rPr>
  </w:style>
  <w:style w:type="character" w:customStyle="1" w:styleId="Heading4Char">
    <w:name w:val="Heading 4 Char"/>
    <w:basedOn w:val="Heading3Char"/>
    <w:link w:val="Heading4"/>
    <w:uiPriority w:val="99"/>
    <w:locked/>
    <w:rsid w:val="00D852C1"/>
    <w:rPr>
      <w:rFonts w:ascii="Arial" w:hAnsi="Arial" w:cs="Times New Roman"/>
      <w:b/>
      <w:noProof/>
      <w:kern w:val="28"/>
      <w:sz w:val="24"/>
      <w:lang w:val="en-US" w:eastAsia="en-US" w:bidi="ar-SA"/>
    </w:rPr>
  </w:style>
  <w:style w:type="character" w:customStyle="1" w:styleId="Heading5Char">
    <w:name w:val="Heading 5 Char"/>
    <w:basedOn w:val="Heading4Char"/>
    <w:link w:val="Heading5"/>
    <w:uiPriority w:val="99"/>
    <w:locked/>
    <w:rsid w:val="00D852C1"/>
    <w:rPr>
      <w:rFonts w:ascii="Arial" w:hAnsi="Arial" w:cs="Times New Roman"/>
      <w:b/>
      <w:noProof/>
      <w:kern w:val="28"/>
      <w:sz w:val="24"/>
      <w:szCs w:val="20"/>
      <w:lang w:val="en-US" w:eastAsia="en-US" w:bidi="ar-SA"/>
    </w:rPr>
  </w:style>
  <w:style w:type="character" w:customStyle="1" w:styleId="Heading6Char">
    <w:name w:val="Heading 6 Char"/>
    <w:basedOn w:val="DefaultParagraphFont"/>
    <w:link w:val="Heading6"/>
    <w:uiPriority w:val="9"/>
    <w:semiHidden/>
    <w:rsid w:val="000C78A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C78A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C78A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C78A9"/>
    <w:rPr>
      <w:rFonts w:asciiTheme="majorHAnsi" w:eastAsiaTheme="majorEastAsia" w:hAnsiTheme="majorHAnsi" w:cstheme="majorBidi"/>
    </w:rPr>
  </w:style>
  <w:style w:type="paragraph" w:styleId="BodyText">
    <w:name w:val="Body Text"/>
    <w:basedOn w:val="Normal"/>
    <w:link w:val="BodyTextChar"/>
    <w:rsid w:val="00981F5F"/>
  </w:style>
  <w:style w:type="character" w:customStyle="1" w:styleId="BodyTextChar">
    <w:name w:val="Body Text Char"/>
    <w:basedOn w:val="DefaultParagraphFont"/>
    <w:link w:val="BodyText"/>
    <w:locked/>
    <w:rsid w:val="00981F5F"/>
    <w:rPr>
      <w:sz w:val="24"/>
    </w:rPr>
  </w:style>
  <w:style w:type="character" w:styleId="CommentReference">
    <w:name w:val="annotation reference"/>
    <w:basedOn w:val="DefaultParagraphFont"/>
    <w:uiPriority w:val="99"/>
    <w:semiHidden/>
    <w:rsid w:val="00D852C1"/>
    <w:rPr>
      <w:rFonts w:cs="Times New Roman"/>
      <w:sz w:val="16"/>
    </w:rPr>
  </w:style>
  <w:style w:type="paragraph" w:styleId="BalloonText">
    <w:name w:val="Balloon Text"/>
    <w:basedOn w:val="Normal"/>
    <w:link w:val="BalloonTextChar"/>
    <w:uiPriority w:val="99"/>
    <w:semiHidden/>
    <w:rsid w:val="00D852C1"/>
    <w:rPr>
      <w:rFonts w:ascii="Tahoma" w:hAnsi="Tahoma" w:cs="Tahoma"/>
      <w:sz w:val="16"/>
      <w:szCs w:val="16"/>
    </w:rPr>
  </w:style>
  <w:style w:type="character" w:customStyle="1" w:styleId="BalloonTextChar">
    <w:name w:val="Balloon Text Char"/>
    <w:basedOn w:val="DefaultParagraphFont"/>
    <w:link w:val="BalloonText"/>
    <w:uiPriority w:val="99"/>
    <w:semiHidden/>
    <w:rsid w:val="000C78A9"/>
    <w:rPr>
      <w:sz w:val="0"/>
      <w:szCs w:val="0"/>
    </w:rPr>
  </w:style>
  <w:style w:type="paragraph" w:styleId="DocumentMap">
    <w:name w:val="Document Map"/>
    <w:basedOn w:val="Normal"/>
    <w:link w:val="DocumentMapChar"/>
    <w:uiPriority w:val="99"/>
    <w:semiHidden/>
    <w:rsid w:val="00D852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C78A9"/>
    <w:rPr>
      <w:sz w:val="0"/>
      <w:szCs w:val="0"/>
    </w:rPr>
  </w:style>
  <w:style w:type="paragraph" w:customStyle="1" w:styleId="EditorInstructions">
    <w:name w:val="Editor Instructions"/>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D852C1"/>
    <w:rPr>
      <w:rFonts w:cs="Times New Roman"/>
    </w:rPr>
  </w:style>
  <w:style w:type="character" w:styleId="FollowedHyperlink">
    <w:name w:val="FollowedHyperlink"/>
    <w:basedOn w:val="DefaultParagraphFont"/>
    <w:uiPriority w:val="99"/>
    <w:rsid w:val="00D852C1"/>
    <w:rPr>
      <w:rFonts w:cs="Times New Roman"/>
      <w:color w:val="800080"/>
      <w:u w:val="single"/>
    </w:rPr>
  </w:style>
  <w:style w:type="character" w:styleId="Hyperlink">
    <w:name w:val="Hyperlink"/>
    <w:basedOn w:val="DefaultParagraphFont"/>
    <w:uiPriority w:val="99"/>
    <w:rsid w:val="00D852C1"/>
    <w:rPr>
      <w:rFonts w:cs="Times New Roman"/>
      <w:color w:val="0000FF"/>
      <w:u w:val="single"/>
    </w:rPr>
  </w:style>
  <w:style w:type="character" w:styleId="LineNumber">
    <w:name w:val="line number"/>
    <w:basedOn w:val="DefaultParagraphFon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FootnoteReference">
    <w:name w:val="footnote reference"/>
    <w:basedOn w:val="DefaultParagraphFont"/>
    <w:semiHidden/>
    <w:rsid w:val="00D852C1"/>
    <w:rPr>
      <w:rFonts w:cs="Times New Roman"/>
      <w:vertAlign w:val="superscript"/>
    </w:rPr>
  </w:style>
  <w:style w:type="character" w:styleId="EndnoteReference">
    <w:name w:val="endnote reference"/>
    <w:basedOn w:val="DefaultParagraphFon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le">
    <w:name w:val="Title"/>
    <w:basedOn w:val="Normal"/>
    <w:link w:val="TitleChar"/>
    <w:uiPriority w:val="99"/>
    <w:qFormat/>
    <w:rsid w:val="00D852C1"/>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10"/>
    <w:rsid w:val="000C78A9"/>
    <w:rPr>
      <w:rFonts w:asciiTheme="majorHAnsi" w:eastAsiaTheme="majorEastAsia" w:hAnsiTheme="majorHAnsi" w:cstheme="majorBidi"/>
      <w:b/>
      <w:bCs/>
      <w:kern w:val="28"/>
      <w:sz w:val="32"/>
      <w:szCs w:val="32"/>
    </w:rPr>
  </w:style>
  <w:style w:type="paragraph" w:styleId="List">
    <w:name w:val="List"/>
    <w:basedOn w:val="BodyText"/>
    <w:link w:val="ListChar"/>
    <w:rsid w:val="004532C7"/>
    <w:pPr>
      <w:ind w:left="1080" w:hanging="720"/>
    </w:pPr>
  </w:style>
  <w:style w:type="character" w:customStyle="1" w:styleId="ListChar">
    <w:name w:val="List Char"/>
    <w:link w:val="List"/>
    <w:locked/>
    <w:rsid w:val="004532C7"/>
    <w:rPr>
      <w:sz w:val="24"/>
      <w:szCs w:val="20"/>
    </w:rPr>
  </w:style>
  <w:style w:type="paragraph" w:styleId="Caption">
    <w:name w:val="caption"/>
    <w:basedOn w:val="BodyText"/>
    <w:next w:val="BodyText"/>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customStyle="1" w:styleId="ListBullet1">
    <w:name w:val="List Bullet1"/>
    <w:basedOn w:val="Normal"/>
    <w:uiPriority w:val="99"/>
    <w:rsid w:val="00D852C1"/>
    <w:pPr>
      <w:numPr>
        <w:numId w:val="11"/>
      </w:numPr>
      <w:tabs>
        <w:tab w:val="left" w:pos="720"/>
      </w:tabs>
      <w:spacing w:before="60"/>
      <w:ind w:left="360"/>
    </w:pPr>
  </w:style>
  <w:style w:type="paragraph" w:styleId="TOC1">
    <w:name w:val="toc 1"/>
    <w:basedOn w:val="Normal"/>
    <w:next w:val="Normal"/>
    <w:uiPriority w:val="39"/>
    <w:rsid w:val="00765841"/>
    <w:pPr>
      <w:tabs>
        <w:tab w:val="right" w:leader="dot" w:pos="9346"/>
      </w:tabs>
      <w:spacing w:before="0"/>
      <w:ind w:left="288" w:hanging="288"/>
    </w:pPr>
    <w:rPr>
      <w:szCs w:val="24"/>
    </w:rPr>
  </w:style>
  <w:style w:type="paragraph" w:styleId="TOC2">
    <w:name w:val="toc 2"/>
    <w:basedOn w:val="TOC1"/>
    <w:next w:val="Normal"/>
    <w:uiPriority w:val="39"/>
    <w:rsid w:val="00765841"/>
    <w:pPr>
      <w:tabs>
        <w:tab w:val="clear" w:pos="9346"/>
        <w:tab w:val="right" w:leader="dot" w:pos="9350"/>
      </w:tabs>
      <w:ind w:left="720" w:hanging="432"/>
    </w:pPr>
  </w:style>
  <w:style w:type="paragraph" w:styleId="TOC3">
    <w:name w:val="toc 3"/>
    <w:basedOn w:val="TOC2"/>
    <w:next w:val="Normal"/>
    <w:uiPriority w:val="39"/>
    <w:rsid w:val="00765841"/>
    <w:pPr>
      <w:ind w:left="1152" w:hanging="576"/>
    </w:pPr>
  </w:style>
  <w:style w:type="paragraph" w:styleId="TOC4">
    <w:name w:val="toc 4"/>
    <w:basedOn w:val="TOC3"/>
    <w:next w:val="Normal"/>
    <w:uiPriority w:val="39"/>
    <w:rsid w:val="00765841"/>
    <w:pPr>
      <w:ind w:left="1584" w:hanging="720"/>
    </w:pPr>
  </w:style>
  <w:style w:type="paragraph" w:styleId="TOC5">
    <w:name w:val="toc 5"/>
    <w:basedOn w:val="TOC4"/>
    <w:next w:val="Normal"/>
    <w:uiPriority w:val="39"/>
    <w:rsid w:val="00765841"/>
    <w:pPr>
      <w:ind w:left="2160" w:hanging="1008"/>
    </w:pPr>
  </w:style>
  <w:style w:type="paragraph" w:styleId="TOC6">
    <w:name w:val="toc 6"/>
    <w:basedOn w:val="TOC5"/>
    <w:next w:val="Normal"/>
    <w:uiPriority w:val="39"/>
    <w:rsid w:val="00765841"/>
    <w:pPr>
      <w:ind w:left="2592" w:hanging="1152"/>
    </w:pPr>
  </w:style>
  <w:style w:type="paragraph" w:styleId="TOC7">
    <w:name w:val="toc 7"/>
    <w:basedOn w:val="TOC6"/>
    <w:next w:val="Normal"/>
    <w:uiPriority w:val="39"/>
    <w:rsid w:val="00765841"/>
    <w:pPr>
      <w:ind w:left="3024" w:hanging="1296"/>
    </w:pPr>
  </w:style>
  <w:style w:type="paragraph" w:styleId="TOC8">
    <w:name w:val="toc 8"/>
    <w:basedOn w:val="TOC7"/>
    <w:next w:val="Normal"/>
    <w:uiPriority w:val="39"/>
    <w:rsid w:val="00765841"/>
    <w:pPr>
      <w:ind w:left="3456" w:hanging="1440"/>
    </w:pPr>
  </w:style>
  <w:style w:type="paragraph" w:styleId="TOC9">
    <w:name w:val="toc 9"/>
    <w:basedOn w:val="TOC8"/>
    <w:next w:val="Normal"/>
    <w:uiPriority w:val="39"/>
    <w:rsid w:val="00765841"/>
    <w:pPr>
      <w:ind w:left="4032" w:hanging="1728"/>
    </w:pPr>
  </w:style>
  <w:style w:type="paragraph" w:customStyle="1" w:styleId="TableEntry">
    <w:name w:val="Table Entry"/>
    <w:basedOn w:val="BodyText"/>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3C1EFA"/>
    <w:pPr>
      <w:keepNext/>
      <w:jc w:val="center"/>
    </w:pPr>
    <w:rPr>
      <w:rFonts w:ascii="Arial" w:hAnsi="Arial"/>
      <w:b/>
      <w:sz w:val="20"/>
    </w:rPr>
  </w:style>
  <w:style w:type="character" w:customStyle="1" w:styleId="TableEntryHeaderChar">
    <w:name w:val="Table Entry Header Char"/>
    <w:link w:val="TableEntryHeader"/>
    <w:locked/>
    <w:rsid w:val="003C1EFA"/>
    <w:rPr>
      <w:rFonts w:ascii="Arial" w:hAnsi="Arial"/>
      <w:b/>
      <w:noProof/>
      <w:sz w:val="20"/>
      <w:szCs w:val="20"/>
    </w:rPr>
  </w:style>
  <w:style w:type="paragraph" w:customStyle="1" w:styleId="TableTitle">
    <w:name w:val="Table Title"/>
    <w:basedOn w:val="BodyText"/>
    <w:link w:val="TableTitleChar1"/>
    <w:qFormat/>
    <w:rsid w:val="000E4DDC"/>
    <w:pPr>
      <w:keepNext/>
      <w:spacing w:before="300" w:after="60"/>
      <w:jc w:val="center"/>
    </w:pPr>
    <w:rPr>
      <w:rFonts w:ascii="Arial" w:hAnsi="Arial"/>
      <w:b/>
      <w:sz w:val="22"/>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
    <w:uiPriority w:val="99"/>
    <w:rsid w:val="00D852C1"/>
    <w:pPr>
      <w:spacing w:before="60" w:after="120"/>
      <w:ind w:firstLine="0"/>
    </w:pPr>
  </w:style>
  <w:style w:type="paragraph" w:customStyle="1" w:styleId="ParagraphHeading">
    <w:name w:val="Paragraph Heading"/>
    <w:basedOn w:val="Caption"/>
    <w:next w:val="BodyText"/>
    <w:uiPriority w:val="99"/>
    <w:rsid w:val="00D852C1"/>
    <w:pPr>
      <w:spacing w:before="180"/>
    </w:pPr>
  </w:style>
  <w:style w:type="paragraph" w:customStyle="1" w:styleId="ListNumberContinue">
    <w:name w:val="List Number Continue"/>
    <w:basedOn w:val="Normal"/>
    <w:rsid w:val="004532C7"/>
    <w:pPr>
      <w:spacing w:before="60"/>
      <w:ind w:left="900"/>
    </w:pPr>
  </w:style>
  <w:style w:type="paragraph" w:styleId="ListNumber">
    <w:name w:val="List Number"/>
    <w:basedOn w:val="Normal"/>
    <w:uiPriority w:val="99"/>
    <w:unhideWhenUsed/>
    <w:rsid w:val="004532C7"/>
    <w:pPr>
      <w:numPr>
        <w:numId w:val="76"/>
      </w:numPr>
      <w:contextualSpacing/>
    </w:pPr>
  </w:style>
  <w:style w:type="paragraph" w:customStyle="1" w:styleId="ListBulletContinue">
    <w:name w:val="List Bullet Continue"/>
    <w:basedOn w:val="ListBullet"/>
    <w:uiPriority w:val="99"/>
    <w:rsid w:val="00D852C1"/>
    <w:pPr>
      <w:numPr>
        <w:numId w:val="0"/>
      </w:numPr>
      <w:ind w:left="720"/>
    </w:pPr>
  </w:style>
  <w:style w:type="paragraph" w:styleId="ListBullet">
    <w:name w:val="List Bullet"/>
    <w:basedOn w:val="Normal"/>
    <w:link w:val="ListBulletChar"/>
    <w:unhideWhenUsed/>
    <w:rsid w:val="004532C7"/>
    <w:pPr>
      <w:numPr>
        <w:numId w:val="70"/>
      </w:numPr>
    </w:pPr>
  </w:style>
  <w:style w:type="character" w:customStyle="1" w:styleId="ListBulletChar">
    <w:name w:val="List Bullet Char"/>
    <w:link w:val="ListBullet"/>
    <w:locked/>
    <w:rsid w:val="004532C7"/>
    <w:rPr>
      <w:sz w:val="24"/>
      <w:szCs w:val="20"/>
    </w:rPr>
  </w:style>
  <w:style w:type="paragraph" w:customStyle="1" w:styleId="ListBullet2Continue">
    <w:name w:val="List Bullet 2 Continue"/>
    <w:basedOn w:val="ListBullet2"/>
    <w:uiPriority w:val="99"/>
    <w:rsid w:val="00D852C1"/>
    <w:pPr>
      <w:tabs>
        <w:tab w:val="clear" w:pos="720"/>
      </w:tabs>
      <w:ind w:left="1080" w:firstLine="0"/>
    </w:pPr>
  </w:style>
  <w:style w:type="paragraph" w:styleId="ListBullet2">
    <w:name w:val="List Bullet 2"/>
    <w:basedOn w:val="Normal"/>
    <w:link w:val="ListBullet2Char"/>
    <w:rsid w:val="004532C7"/>
    <w:pPr>
      <w:numPr>
        <w:numId w:val="71"/>
      </w:numPr>
    </w:pPr>
  </w:style>
  <w:style w:type="character" w:customStyle="1" w:styleId="ListBullet2Char">
    <w:name w:val="List Bullet 2 Char"/>
    <w:link w:val="ListBullet2"/>
    <w:locked/>
    <w:rsid w:val="004532C7"/>
    <w:rPr>
      <w:sz w:val="24"/>
      <w:szCs w:val="20"/>
    </w:rPr>
  </w:style>
  <w:style w:type="paragraph" w:customStyle="1" w:styleId="ListBullet3Continue">
    <w:name w:val="List Bullet 3 Continue"/>
    <w:basedOn w:val="ListBullet3"/>
    <w:uiPriority w:val="99"/>
    <w:rsid w:val="00D852C1"/>
    <w:pPr>
      <w:tabs>
        <w:tab w:val="clear" w:pos="1080"/>
      </w:tabs>
      <w:ind w:left="1440" w:firstLine="0"/>
    </w:pPr>
  </w:style>
  <w:style w:type="paragraph" w:styleId="ListBullet3">
    <w:name w:val="List Bullet 3"/>
    <w:basedOn w:val="Normal"/>
    <w:link w:val="ListBullet3Char"/>
    <w:rsid w:val="004532C7"/>
    <w:pPr>
      <w:numPr>
        <w:numId w:val="72"/>
      </w:numPr>
    </w:pPr>
  </w:style>
  <w:style w:type="character" w:customStyle="1" w:styleId="ListBullet3Char">
    <w:name w:val="List Bullet 3 Char"/>
    <w:link w:val="ListBullet3"/>
    <w:locked/>
    <w:rsid w:val="004532C7"/>
    <w:rPr>
      <w:sz w:val="24"/>
      <w:szCs w:val="20"/>
    </w:rPr>
  </w:style>
  <w:style w:type="paragraph" w:customStyle="1" w:styleId="List3Continue">
    <w:name w:val="List 3 Continue"/>
    <w:basedOn w:val="List3"/>
    <w:rsid w:val="004532C7"/>
    <w:pPr>
      <w:ind w:firstLine="0"/>
    </w:pPr>
  </w:style>
  <w:style w:type="paragraph" w:styleId="List3">
    <w:name w:val="List 3"/>
    <w:basedOn w:val="Normal"/>
    <w:link w:val="List3Char"/>
    <w:rsid w:val="004532C7"/>
    <w:pPr>
      <w:ind w:left="1800" w:hanging="720"/>
    </w:pPr>
  </w:style>
  <w:style w:type="character" w:customStyle="1" w:styleId="List3Char">
    <w:name w:val="List 3 Char"/>
    <w:link w:val="List3"/>
    <w:locked/>
    <w:rsid w:val="004532C7"/>
    <w:rPr>
      <w:sz w:val="24"/>
      <w:szCs w:val="20"/>
    </w:rPr>
  </w:style>
  <w:style w:type="paragraph" w:customStyle="1" w:styleId="AppendixHeading2">
    <w:name w:val="Appendix Heading 2"/>
    <w:next w:val="BodyText"/>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BodyText"/>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BodyText"/>
    <w:uiPriority w:val="99"/>
    <w:rsid w:val="008D4971"/>
    <w:pPr>
      <w:numPr>
        <w:ilvl w:val="2"/>
      </w:numPr>
      <w:tabs>
        <w:tab w:val="num" w:pos="2160"/>
      </w:tabs>
      <w:outlineLvl w:val="9"/>
    </w:pPr>
    <w:rPr>
      <w:sz w:val="24"/>
    </w:rPr>
  </w:style>
  <w:style w:type="paragraph" w:styleId="Header">
    <w:name w:val="header"/>
    <w:basedOn w:val="Normal"/>
    <w:link w:val="HeaderChar"/>
    <w:uiPriority w:val="99"/>
    <w:rsid w:val="00D852C1"/>
    <w:pPr>
      <w:tabs>
        <w:tab w:val="center" w:pos="4320"/>
        <w:tab w:val="right" w:pos="8640"/>
      </w:tabs>
    </w:pPr>
  </w:style>
  <w:style w:type="character" w:customStyle="1" w:styleId="HeaderChar">
    <w:name w:val="Header Char"/>
    <w:basedOn w:val="DefaultParagraphFont"/>
    <w:link w:val="Header"/>
    <w:uiPriority w:val="99"/>
    <w:rsid w:val="000C78A9"/>
    <w:rPr>
      <w:sz w:val="24"/>
      <w:szCs w:val="20"/>
    </w:rPr>
  </w:style>
  <w:style w:type="paragraph" w:styleId="FootnoteText">
    <w:name w:val="footnote text"/>
    <w:basedOn w:val="Normal"/>
    <w:link w:val="FootnoteTextChar"/>
    <w:semiHidden/>
    <w:rsid w:val="00D852C1"/>
    <w:rPr>
      <w:sz w:val="20"/>
    </w:rPr>
  </w:style>
  <w:style w:type="character" w:customStyle="1" w:styleId="FootnoteTextChar">
    <w:name w:val="Footnote Text Char"/>
    <w:basedOn w:val="DefaultParagraphFont"/>
    <w:link w:val="FootnoteText"/>
    <w:rsid w:val="00D852C1"/>
    <w:rPr>
      <w:lang w:val="en-US" w:eastAsia="en-US"/>
    </w:rPr>
  </w:style>
  <w:style w:type="paragraph" w:styleId="Footer">
    <w:name w:val="footer"/>
    <w:basedOn w:val="Normal"/>
    <w:link w:val="FooterChar"/>
    <w:rsid w:val="00D852C1"/>
    <w:pPr>
      <w:tabs>
        <w:tab w:val="center" w:pos="4320"/>
        <w:tab w:val="right" w:pos="8640"/>
      </w:tabs>
    </w:pPr>
  </w:style>
  <w:style w:type="character" w:customStyle="1" w:styleId="FooterChar">
    <w:name w:val="Footer Char"/>
    <w:basedOn w:val="DefaultParagraphFont"/>
    <w:link w:val="Footer"/>
    <w:rsid w:val="000C78A9"/>
    <w:rPr>
      <w:sz w:val="24"/>
      <w:szCs w:val="20"/>
    </w:rPr>
  </w:style>
  <w:style w:type="paragraph" w:customStyle="1" w:styleId="Glossary">
    <w:name w:val="Glossary"/>
    <w:basedOn w:val="Heading1"/>
    <w:uiPriority w:val="99"/>
    <w:rsid w:val="00D852C1"/>
    <w:pPr>
      <w:tabs>
        <w:tab w:val="clear" w:pos="432"/>
      </w:tabs>
      <w:ind w:left="0" w:firstLine="0"/>
    </w:pPr>
  </w:style>
  <w:style w:type="paragraph" w:styleId="List2">
    <w:name w:val="List 2"/>
    <w:basedOn w:val="List"/>
    <w:link w:val="List2Char"/>
    <w:rsid w:val="004532C7"/>
    <w:pPr>
      <w:ind w:left="1440"/>
    </w:pPr>
  </w:style>
  <w:style w:type="character" w:customStyle="1" w:styleId="List2Char">
    <w:name w:val="List 2 Char"/>
    <w:link w:val="List2"/>
    <w:locked/>
    <w:rsid w:val="004532C7"/>
    <w:rPr>
      <w:sz w:val="24"/>
      <w:szCs w:val="20"/>
    </w:rPr>
  </w:style>
  <w:style w:type="paragraph" w:customStyle="1" w:styleId="Note">
    <w:name w:val="Note"/>
    <w:basedOn w:val="FootnoteText"/>
    <w:link w:val="NoteChar"/>
    <w:qFormat/>
    <w:rsid w:val="00D852C1"/>
    <w:pPr>
      <w:ind w:left="1152" w:hanging="720"/>
    </w:pPr>
    <w:rPr>
      <w:sz w:val="18"/>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uiPriority w:val="99"/>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Continue">
    <w:name w:val="List Continue"/>
    <w:basedOn w:val="Normal"/>
    <w:link w:val="ListContinueChar"/>
    <w:uiPriority w:val="99"/>
    <w:unhideWhenUsed/>
    <w:rsid w:val="004532C7"/>
    <w:pPr>
      <w:ind w:left="360"/>
      <w:contextualSpacing/>
    </w:pPr>
  </w:style>
  <w:style w:type="character" w:customStyle="1" w:styleId="ListContinueChar">
    <w:name w:val="List Continue Char"/>
    <w:link w:val="ListContinue"/>
    <w:uiPriority w:val="99"/>
    <w:locked/>
    <w:rsid w:val="004532C7"/>
    <w:rPr>
      <w:sz w:val="24"/>
      <w:szCs w:val="20"/>
    </w:rPr>
  </w:style>
  <w:style w:type="paragraph" w:styleId="EndnoteText">
    <w:name w:val="endnote text"/>
    <w:basedOn w:val="Normal"/>
    <w:link w:val="EndnoteTextChar"/>
    <w:uiPriority w:val="99"/>
    <w:semiHidden/>
    <w:rsid w:val="00D852C1"/>
    <w:rPr>
      <w:sz w:val="20"/>
    </w:rPr>
  </w:style>
  <w:style w:type="character" w:customStyle="1" w:styleId="EndnoteTextChar">
    <w:name w:val="Endnote Text Char"/>
    <w:basedOn w:val="DefaultParagraphFont"/>
    <w:link w:val="EndnoteText"/>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IndexHeading">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ubtitle">
    <w:name w:val="Subtitle"/>
    <w:basedOn w:val="Normal"/>
    <w:next w:val="Normal"/>
    <w:link w:val="SubtitleChar"/>
    <w:uiPriority w:val="99"/>
    <w:qFormat/>
    <w:rsid w:val="00D852C1"/>
    <w:pPr>
      <w:spacing w:after="60"/>
      <w:jc w:val="center"/>
    </w:pPr>
    <w:rPr>
      <w:rFonts w:ascii="Arial" w:hAnsi="Arial" w:cs="Arial"/>
      <w:szCs w:val="24"/>
    </w:rPr>
  </w:style>
  <w:style w:type="character" w:customStyle="1" w:styleId="SubtitleChar">
    <w:name w:val="Subtitle Char"/>
    <w:basedOn w:val="DefaultParagraphFont"/>
    <w:link w:val="Subtitl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BodyText"/>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Continue2">
    <w:name w:val="List Continue 2"/>
    <w:basedOn w:val="Normal"/>
    <w:uiPriority w:val="99"/>
    <w:unhideWhenUsed/>
    <w:rsid w:val="004532C7"/>
    <w:pPr>
      <w:ind w:left="720"/>
      <w:contextualSpacing/>
    </w:pPr>
  </w:style>
  <w:style w:type="paragraph" w:styleId="ListContinue3">
    <w:name w:val="List Continue 3"/>
    <w:basedOn w:val="Normal"/>
    <w:uiPriority w:val="99"/>
    <w:unhideWhenUsed/>
    <w:rsid w:val="004532C7"/>
    <w:pPr>
      <w:ind w:left="1080"/>
      <w:contextualSpacing/>
    </w:pPr>
  </w:style>
  <w:style w:type="paragraph" w:customStyle="1" w:styleId="TableContents">
    <w:name w:val="Table Contents"/>
    <w:basedOn w:val="Normal"/>
    <w:uiPriority w:val="99"/>
    <w:rsid w:val="00D852C1"/>
    <w:pPr>
      <w:suppressLineNumbers/>
    </w:pPr>
  </w:style>
  <w:style w:type="character" w:styleId="Emphasis">
    <w:name w:val="Emphasis"/>
    <w:basedOn w:val="DefaultParagraphFont"/>
    <w:uiPriority w:val="99"/>
    <w:qFormat/>
    <w:rsid w:val="00D852C1"/>
    <w:rPr>
      <w:rFonts w:cs="Times New Roman"/>
      <w:i/>
    </w:rPr>
  </w:style>
  <w:style w:type="paragraph" w:styleId="ListNumber2">
    <w:name w:val="List Number 2"/>
    <w:basedOn w:val="Normal"/>
    <w:link w:val="ListNumber2Char"/>
    <w:rsid w:val="004532C7"/>
    <w:pPr>
      <w:numPr>
        <w:numId w:val="77"/>
      </w:numPr>
    </w:pPr>
  </w:style>
  <w:style w:type="character" w:customStyle="1" w:styleId="ListNumber2Char">
    <w:name w:val="List Number 2 Char"/>
    <w:link w:val="ListNumber2"/>
    <w:locked/>
    <w:rsid w:val="004532C7"/>
    <w:rPr>
      <w:sz w:val="24"/>
      <w:szCs w:val="20"/>
    </w:rPr>
  </w:style>
  <w:style w:type="paragraph" w:styleId="ListNumber3">
    <w:name w:val="List Number 3"/>
    <w:basedOn w:val="Normal"/>
    <w:rsid w:val="004532C7"/>
    <w:pPr>
      <w:numPr>
        <w:numId w:val="78"/>
      </w:numPr>
    </w:pPr>
  </w:style>
  <w:style w:type="paragraph" w:styleId="ListNumber4">
    <w:name w:val="List Number 4"/>
    <w:basedOn w:val="Normal"/>
    <w:uiPriority w:val="99"/>
    <w:rsid w:val="004532C7"/>
    <w:pPr>
      <w:numPr>
        <w:numId w:val="79"/>
      </w:numPr>
    </w:pPr>
  </w:style>
  <w:style w:type="paragraph" w:styleId="ListNumber5">
    <w:name w:val="List Number 5"/>
    <w:basedOn w:val="Normal"/>
    <w:uiPriority w:val="99"/>
    <w:unhideWhenUsed/>
    <w:rsid w:val="004532C7"/>
    <w:pPr>
      <w:numPr>
        <w:numId w:val="80"/>
      </w:numPr>
    </w:pPr>
  </w:style>
  <w:style w:type="paragraph" w:styleId="ListBullet4">
    <w:name w:val="List Bullet 4"/>
    <w:basedOn w:val="Normal"/>
    <w:rsid w:val="004532C7"/>
    <w:pPr>
      <w:numPr>
        <w:numId w:val="73"/>
      </w:numPr>
    </w:pPr>
  </w:style>
  <w:style w:type="paragraph" w:styleId="ListBullet5">
    <w:name w:val="List Bullet 5"/>
    <w:basedOn w:val="Normal"/>
    <w:uiPriority w:val="99"/>
    <w:unhideWhenUsed/>
    <w:rsid w:val="004532C7"/>
    <w:pPr>
      <w:numPr>
        <w:numId w:val="74"/>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Continue4">
    <w:name w:val="List Continue 4"/>
    <w:basedOn w:val="Normal"/>
    <w:uiPriority w:val="99"/>
    <w:unhideWhenUsed/>
    <w:rsid w:val="004532C7"/>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D852C1"/>
    <w:rPr>
      <w:sz w:val="20"/>
    </w:rPr>
  </w:style>
  <w:style w:type="character" w:customStyle="1" w:styleId="CommentTextChar">
    <w:name w:val="Comment Text Char"/>
    <w:basedOn w:val="DefaultParagraphFont"/>
    <w:link w:val="CommentText"/>
    <w:uiPriority w:val="99"/>
    <w:semiHidden/>
    <w:rsid w:val="000C78A9"/>
    <w:rPr>
      <w:sz w:val="20"/>
      <w:szCs w:val="20"/>
    </w:rPr>
  </w:style>
  <w:style w:type="paragraph" w:styleId="ListContinue5">
    <w:name w:val="List Continue 5"/>
    <w:basedOn w:val="Normal"/>
    <w:uiPriority w:val="99"/>
    <w:unhideWhenUsed/>
    <w:rsid w:val="004532C7"/>
    <w:pPr>
      <w:ind w:left="1800"/>
      <w:contextualSpacing/>
    </w:pPr>
  </w:style>
  <w:style w:type="paragraph" w:styleId="PlainText">
    <w:name w:val="Plain Text"/>
    <w:basedOn w:val="Normal"/>
    <w:link w:val="PlainTextChar"/>
    <w:uiPriority w:val="99"/>
    <w:rsid w:val="00D852C1"/>
    <w:rPr>
      <w:rFonts w:ascii="Courier New" w:hAnsi="Courier New" w:cs="Courier New"/>
      <w:sz w:val="20"/>
    </w:rPr>
  </w:style>
  <w:style w:type="character" w:customStyle="1" w:styleId="PlainTextChar">
    <w:name w:val="Plain Text Char"/>
    <w:basedOn w:val="DefaultParagraphFont"/>
    <w:link w:val="PlainText"/>
    <w:uiPriority w:val="99"/>
    <w:rsid w:val="00D852C1"/>
    <w:rPr>
      <w:rFonts w:ascii="Courier New" w:hAnsi="Courier New"/>
      <w:lang w:val="en-US" w:eastAsia="en-US"/>
    </w:rPr>
  </w:style>
  <w:style w:type="paragraph" w:styleId="TableofAuthorities">
    <w:name w:val="table of authorities"/>
    <w:basedOn w:val="Normal"/>
    <w:next w:val="Normal"/>
    <w:uiPriority w:val="99"/>
    <w:semiHidden/>
    <w:rsid w:val="00D852C1"/>
    <w:pPr>
      <w:ind w:left="240" w:hanging="240"/>
    </w:pPr>
  </w:style>
  <w:style w:type="paragraph" w:styleId="TOAHeading">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BodyTextIndent">
    <w:name w:val="Body Text Indent"/>
    <w:basedOn w:val="BodyText"/>
    <w:link w:val="BodyTextIndentChar"/>
    <w:uiPriority w:val="99"/>
    <w:rsid w:val="00D852C1"/>
    <w:pPr>
      <w:ind w:left="360"/>
    </w:pPr>
  </w:style>
  <w:style w:type="character" w:customStyle="1" w:styleId="BodyTextIndentChar">
    <w:name w:val="Body Text Indent Char"/>
    <w:basedOn w:val="BodyTextChar"/>
    <w:link w:val="BodyTextIndent"/>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D852C1"/>
    <w:rPr>
      <w:b/>
      <w:bCs/>
    </w:rPr>
  </w:style>
  <w:style w:type="character" w:customStyle="1" w:styleId="CommentSubjectChar">
    <w:name w:val="Comment Subject Char"/>
    <w:basedOn w:val="CommentTextChar"/>
    <w:link w:val="CommentSubject"/>
    <w:uiPriority w:val="99"/>
    <w:semiHidden/>
    <w:rsid w:val="000C78A9"/>
    <w:rPr>
      <w:b/>
      <w:bCs/>
      <w:sz w:val="20"/>
      <w:szCs w:val="20"/>
    </w:rPr>
  </w:style>
  <w:style w:type="character" w:styleId="HTMLTypewriter">
    <w:name w:val="HTML Typewriter"/>
    <w:basedOn w:val="DefaultParagraphFont"/>
    <w:uiPriority w:val="99"/>
    <w:rsid w:val="00D852C1"/>
    <w:rPr>
      <w:rFonts w:ascii="Arial Unicode MS" w:eastAsia="Times New Roman" w:hAnsi="Arial Unicode MS" w:cs="Times New Roman"/>
      <w:sz w:val="20"/>
    </w:rPr>
  </w:style>
  <w:style w:type="character" w:styleId="Strong">
    <w:name w:val="Strong"/>
    <w:basedOn w:val="DefaultParagraphFon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BodyText"/>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BodyText"/>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D852C1"/>
    <w:rPr>
      <w:rFonts w:cs="Times New Roman"/>
    </w:rPr>
  </w:style>
  <w:style w:type="paragraph" w:customStyle="1" w:styleId="XMLFragment">
    <w:name w:val="XML Fragment"/>
    <w:basedOn w:val="PlainTex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Indent2">
    <w:name w:val="Body Text Indent 2"/>
    <w:basedOn w:val="Normal"/>
    <w:link w:val="BodyTextIndent2Char"/>
    <w:uiPriority w:val="99"/>
    <w:rsid w:val="00D852C1"/>
    <w:pPr>
      <w:spacing w:after="120" w:line="480" w:lineRule="auto"/>
      <w:ind w:left="360"/>
    </w:pPr>
  </w:style>
  <w:style w:type="character" w:customStyle="1" w:styleId="BodyTextIndent2Char">
    <w:name w:val="Body Text Indent 2 Char"/>
    <w:basedOn w:val="DefaultParagraphFont"/>
    <w:link w:val="BodyTextIndent2"/>
    <w:uiPriority w:val="99"/>
    <w:semiHidden/>
    <w:rsid w:val="000C78A9"/>
    <w:rPr>
      <w:sz w:val="24"/>
      <w:szCs w:val="20"/>
    </w:rPr>
  </w:style>
  <w:style w:type="paragraph" w:customStyle="1" w:styleId="PartTitle">
    <w:name w:val="Part Title"/>
    <w:basedOn w:val="Title"/>
    <w:next w:val="BodyText"/>
    <w:uiPriority w:val="99"/>
    <w:rsid w:val="001D0565"/>
    <w:pPr>
      <w:keepNext/>
      <w:pageBreakBefore/>
    </w:pPr>
  </w:style>
  <w:style w:type="paragraph" w:styleId="Re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
    <w:link w:val="List1Char"/>
    <w:qFormat/>
    <w:rsid w:val="004532C7"/>
  </w:style>
  <w:style w:type="character" w:customStyle="1" w:styleId="List1Char">
    <w:name w:val="List 1 Char"/>
    <w:link w:val="List1"/>
    <w:locked/>
    <w:rsid w:val="004532C7"/>
    <w:rPr>
      <w:sz w:val="24"/>
      <w:szCs w:val="20"/>
    </w:rPr>
  </w:style>
  <w:style w:type="paragraph" w:styleId="List4">
    <w:name w:val="List 4"/>
    <w:basedOn w:val="Normal"/>
    <w:uiPriority w:val="99"/>
    <w:unhideWhenUsed/>
    <w:rsid w:val="004532C7"/>
    <w:pPr>
      <w:ind w:left="1800" w:hanging="360"/>
    </w:pPr>
  </w:style>
  <w:style w:type="paragraph" w:styleId="List5">
    <w:name w:val="List 5"/>
    <w:basedOn w:val="Normal"/>
    <w:link w:val="List5Char"/>
    <w:rsid w:val="004532C7"/>
    <w:pPr>
      <w:ind w:left="1800" w:hanging="360"/>
    </w:pPr>
  </w:style>
  <w:style w:type="character" w:customStyle="1" w:styleId="List5Char">
    <w:name w:val="List 5 Char"/>
    <w:link w:val="List5"/>
    <w:locked/>
    <w:rsid w:val="004532C7"/>
    <w:rPr>
      <w:sz w:val="24"/>
      <w:szCs w:val="20"/>
    </w:rPr>
  </w:style>
  <w:style w:type="paragraph" w:customStyle="1" w:styleId="ListBullet10">
    <w:name w:val="List Bullet 1"/>
    <w:basedOn w:val="ListBullet"/>
    <w:link w:val="ListBullet1Char"/>
    <w:qFormat/>
    <w:rsid w:val="004532C7"/>
  </w:style>
  <w:style w:type="character" w:customStyle="1" w:styleId="ListBullet1Char">
    <w:name w:val="List Bullet 1 Char"/>
    <w:link w:val="ListBullet10"/>
    <w:locked/>
    <w:rsid w:val="004532C7"/>
    <w:rPr>
      <w:sz w:val="24"/>
      <w:szCs w:val="20"/>
    </w:rPr>
  </w:style>
  <w:style w:type="paragraph" w:customStyle="1" w:styleId="ListContinue10">
    <w:name w:val="List Continue 1"/>
    <w:basedOn w:val="ListContinue"/>
    <w:link w:val="ListContinue1Char"/>
    <w:qFormat/>
    <w:rsid w:val="004532C7"/>
  </w:style>
  <w:style w:type="character" w:customStyle="1" w:styleId="ListContinue1Char">
    <w:name w:val="List Continue 1 Char"/>
    <w:link w:val="ListContinue10"/>
    <w:locked/>
    <w:rsid w:val="004532C7"/>
    <w:rPr>
      <w:sz w:val="24"/>
      <w:szCs w:val="20"/>
    </w:rPr>
  </w:style>
  <w:style w:type="paragraph" w:customStyle="1" w:styleId="ListNumber10">
    <w:name w:val="List Number 1"/>
    <w:basedOn w:val="ListNumber"/>
    <w:link w:val="ListNumber1Char"/>
    <w:qFormat/>
    <w:rsid w:val="004532C7"/>
    <w:pPr>
      <w:contextualSpacing w:val="0"/>
    </w:pPr>
  </w:style>
  <w:style w:type="character" w:customStyle="1" w:styleId="ListNumber1Char">
    <w:name w:val="List Number 1 Char"/>
    <w:link w:val="ListNumber10"/>
    <w:locked/>
    <w:rsid w:val="004532C7"/>
    <w:rPr>
      <w:sz w:val="24"/>
      <w:szCs w:val="20"/>
    </w:rPr>
  </w:style>
  <w:style w:type="paragraph" w:styleId="ListParagraph">
    <w:name w:val="List Paragraph"/>
    <w:basedOn w:val="Normal"/>
    <w:uiPriority w:val="34"/>
    <w:qFormat/>
    <w:rsid w:val="004532C7"/>
    <w:pPr>
      <w:ind w:left="720"/>
    </w:pPr>
  </w:style>
  <w:style w:type="table" w:styleId="TableGrid">
    <w:name w:val="Table Grid"/>
    <w:basedOn w:val="TableNormal"/>
    <w:uiPriority w:val="99"/>
    <w:rsid w:val="005560E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rsid w:val="005560E1"/>
    <w:pPr>
      <w:spacing w:after="120"/>
      <w:ind w:left="1440" w:right="1440"/>
    </w:pPr>
  </w:style>
  <w:style w:type="character" w:customStyle="1" w:styleId="TableTitleChar1">
    <w:name w:val="Table Title Char1"/>
    <w:link w:val="TableTitle"/>
    <w:locked/>
    <w:rsid w:val="000E4DDC"/>
    <w:rPr>
      <w:rFonts w:ascii="Arial" w:hAnsi="Arial"/>
      <w:b/>
      <w:szCs w:val="20"/>
    </w:rPr>
  </w:style>
  <w:style w:type="paragraph" w:customStyle="1" w:styleId="StyleArial10ptBoldCentered">
    <w:name w:val="Style Arial 10 pt Bold Centered"/>
    <w:basedOn w:val="BodyText"/>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Bullet2"/>
    <w:rsid w:val="00D106D9"/>
    <w:rPr>
      <w:rFonts w:ascii="Courier New" w:hAnsi="Courier New"/>
      <w:sz w:val="20"/>
    </w:rPr>
  </w:style>
  <w:style w:type="character" w:customStyle="1" w:styleId="NoteChar">
    <w:name w:val="Note Char"/>
    <w:link w:val="Note"/>
    <w:rsid w:val="00E10C53"/>
    <w:rPr>
      <w:sz w:val="18"/>
      <w:szCs w:val="20"/>
    </w:rPr>
  </w:style>
  <w:style w:type="character" w:customStyle="1" w:styleId="UnresolvedMention1">
    <w:name w:val="Unresolved Mention1"/>
    <w:basedOn w:val="DefaultParagraphFont"/>
    <w:uiPriority w:val="99"/>
    <w:semiHidden/>
    <w:unhideWhenUsed/>
    <w:rsid w:val="00A4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www.ihe.net/Technical_Frameworks/" TargetMode="External"/><Relationship Id="rId11" Type="http://schemas.openxmlformats.org/officeDocument/2006/relationships/hyperlink" Target="http://www.ihe.net" TargetMode="External"/><Relationship Id="rId12" Type="http://schemas.openxmlformats.org/officeDocument/2006/relationships/hyperlink" Target="http://ihe.net/Technical_Frameworks/" TargetMode="External"/><Relationship Id="rId13" Type="http://schemas.openxmlformats.org/officeDocument/2006/relationships/hyperlink" Target="http://ihe.net/Technical_Frameworks/" TargetMode="External"/><Relationship Id="rId14" Type="http://schemas.openxmlformats.org/officeDocument/2006/relationships/hyperlink" Target="http://www.ihe.net" TargetMode="External"/><Relationship Id="rId15" Type="http://schemas.openxmlformats.org/officeDocument/2006/relationships/hyperlink" Target="http://ihe.net/Technical_Frameworks/" TargetMode="External"/><Relationship Id="rId16" Type="http://schemas.openxmlformats.org/officeDocument/2006/relationships/hyperlink" Target="ftp://ftp.ihe.net/TF_Implementation_Material/" TargetMode="External"/><Relationship Id="rId17" Type="http://schemas.openxmlformats.org/officeDocument/2006/relationships/hyperlink" Target="http://ihe.net/ITI_Public_Comments" TargetMode="External"/><Relationship Id="rId18" Type="http://schemas.openxmlformats.org/officeDocument/2006/relationships/hyperlink" Target="http://www.ihe.net/Patent_Disclosure_Process/" TargetMode="External"/><Relationship Id="rId19" Type="http://schemas.openxmlformats.org/officeDocument/2006/relationships/hyperlink" Target="mailto:secretary@ihe.net" TargetMode="External"/><Relationship Id="rId60" Type="http://schemas.openxmlformats.org/officeDocument/2006/relationships/oleObject" Target="embeddings/oleObject18.bin"/><Relationship Id="rId61" Type="http://schemas.openxmlformats.org/officeDocument/2006/relationships/image" Target="media/image21.wmf"/><Relationship Id="rId62" Type="http://schemas.openxmlformats.org/officeDocument/2006/relationships/image" Target="media/image22.emf"/><Relationship Id="rId63" Type="http://schemas.openxmlformats.org/officeDocument/2006/relationships/oleObject" Target="embeddings/oleObject19.bin"/><Relationship Id="rId64" Type="http://schemas.openxmlformats.org/officeDocument/2006/relationships/image" Target="media/image23.wmf"/><Relationship Id="rId65" Type="http://schemas.openxmlformats.org/officeDocument/2006/relationships/oleObject" Target="embeddings/oleObject20.bin"/><Relationship Id="rId66" Type="http://schemas.openxmlformats.org/officeDocument/2006/relationships/image" Target="media/image24.wmf"/><Relationship Id="rId67" Type="http://schemas.openxmlformats.org/officeDocument/2006/relationships/oleObject" Target="embeddings/oleObject21.bin"/><Relationship Id="rId68" Type="http://schemas.openxmlformats.org/officeDocument/2006/relationships/image" Target="media/image25.wmf"/><Relationship Id="rId69" Type="http://schemas.openxmlformats.org/officeDocument/2006/relationships/oleObject" Target="embeddings/oleObject22.bin"/><Relationship Id="rId120" Type="http://schemas.openxmlformats.org/officeDocument/2006/relationships/oleObject" Target="embeddings/oleObject40.bin"/><Relationship Id="rId121" Type="http://schemas.openxmlformats.org/officeDocument/2006/relationships/header" Target="header1.xml"/><Relationship Id="rId122" Type="http://schemas.openxmlformats.org/officeDocument/2006/relationships/header" Target="header2.xml"/><Relationship Id="rId123" Type="http://schemas.openxmlformats.org/officeDocument/2006/relationships/footer" Target="footer1.xml"/><Relationship Id="rId124" Type="http://schemas.openxmlformats.org/officeDocument/2006/relationships/footer" Target="footer2.xml"/><Relationship Id="rId125" Type="http://schemas.openxmlformats.org/officeDocument/2006/relationships/header" Target="header3.xml"/><Relationship Id="rId126" Type="http://schemas.openxmlformats.org/officeDocument/2006/relationships/footer" Target="footer3.xml"/><Relationship Id="rId127" Type="http://schemas.openxmlformats.org/officeDocument/2006/relationships/fontTable" Target="fontTable.xml"/><Relationship Id="rId128" Type="http://schemas.openxmlformats.org/officeDocument/2006/relationships/theme" Target="theme/theme1.xml"/><Relationship Id="rId40" Type="http://schemas.openxmlformats.org/officeDocument/2006/relationships/oleObject" Target="embeddings/oleObject9.bin"/><Relationship Id="rId41" Type="http://schemas.openxmlformats.org/officeDocument/2006/relationships/image" Target="media/image11.wmf"/><Relationship Id="rId42" Type="http://schemas.openxmlformats.org/officeDocument/2006/relationships/oleObject" Target="embeddings/oleObject10.bin"/><Relationship Id="rId90" Type="http://schemas.openxmlformats.org/officeDocument/2006/relationships/image" Target="media/image32.wmf"/><Relationship Id="rId91" Type="http://schemas.openxmlformats.org/officeDocument/2006/relationships/oleObject" Target="embeddings/oleObject29.bin"/><Relationship Id="rId92" Type="http://schemas.openxmlformats.org/officeDocument/2006/relationships/image" Target="media/image33.emf"/><Relationship Id="rId93" Type="http://schemas.openxmlformats.org/officeDocument/2006/relationships/oleObject" Target="embeddings/oleObject30.bin"/><Relationship Id="rId94" Type="http://schemas.openxmlformats.org/officeDocument/2006/relationships/comments" Target="comments.xml"/><Relationship Id="rId95" Type="http://schemas.openxmlformats.org/officeDocument/2006/relationships/hyperlink" Target="http://wiki.ihe.net/index.php?title=ITI_Implementation_Guide" TargetMode="External"/><Relationship Id="rId96" Type="http://schemas.openxmlformats.org/officeDocument/2006/relationships/image" Target="media/image34.wmf"/><Relationship Id="rId101" Type="http://schemas.openxmlformats.org/officeDocument/2006/relationships/hyperlink" Target="http://medical.nema.org/medical/dicom/current/output/chtml/part15/sect_A.5.html" TargetMode="External"/><Relationship Id="rId102" Type="http://schemas.openxmlformats.org/officeDocument/2006/relationships/image" Target="media/image37.png"/><Relationship Id="rId103" Type="http://schemas.openxmlformats.org/officeDocument/2006/relationships/hyperlink" Target="http://medical.nema.org/medical/dicom/current/output/chtml/part15/sect_A.5.html" TargetMode="External"/><Relationship Id="rId104" Type="http://schemas.openxmlformats.org/officeDocument/2006/relationships/hyperlink" Target="http://www.ihe.net/Technical_Framework/upload/IHE_ITI_TF_WhitePaper_AccessControl_2009-09-28.pdf" TargetMode="External"/><Relationship Id="rId105" Type="http://schemas.openxmlformats.org/officeDocument/2006/relationships/image" Target="media/image38.wmf"/><Relationship Id="rId106" Type="http://schemas.openxmlformats.org/officeDocument/2006/relationships/oleObject" Target="embeddings/oleObject33.bin"/><Relationship Id="rId107" Type="http://schemas.openxmlformats.org/officeDocument/2006/relationships/image" Target="media/image39.wmf"/><Relationship Id="rId108" Type="http://schemas.openxmlformats.org/officeDocument/2006/relationships/oleObject" Target="embeddings/oleObject34.bin"/><Relationship Id="rId109" Type="http://schemas.openxmlformats.org/officeDocument/2006/relationships/image" Target="media/image40.wmf"/><Relationship Id="rId97" Type="http://schemas.openxmlformats.org/officeDocument/2006/relationships/oleObject" Target="embeddings/oleObject31.bin"/><Relationship Id="rId98" Type="http://schemas.openxmlformats.org/officeDocument/2006/relationships/image" Target="media/image35.wmf"/><Relationship Id="rId99" Type="http://schemas.openxmlformats.org/officeDocument/2006/relationships/image" Target="media/image36.emf"/><Relationship Id="rId43" Type="http://schemas.openxmlformats.org/officeDocument/2006/relationships/hyperlink" Target="http://www.ietf.org/internet-drafts/draft-brezak-spnego-http-04.txt" TargetMode="External"/><Relationship Id="rId44" Type="http://schemas.openxmlformats.org/officeDocument/2006/relationships/image" Target="media/image12.wmf"/><Relationship Id="rId45" Type="http://schemas.openxmlformats.org/officeDocument/2006/relationships/oleObject" Target="embeddings/oleObject11.bin"/><Relationship Id="rId46" Type="http://schemas.openxmlformats.org/officeDocument/2006/relationships/image" Target="media/image13.wmf"/><Relationship Id="rId47" Type="http://schemas.openxmlformats.org/officeDocument/2006/relationships/oleObject" Target="embeddings/oleObject12.bin"/><Relationship Id="rId48" Type="http://schemas.openxmlformats.org/officeDocument/2006/relationships/image" Target="media/image14.wmf"/><Relationship Id="rId49" Type="http://schemas.openxmlformats.org/officeDocument/2006/relationships/image" Target="media/image15.wmf"/><Relationship Id="rId100" Type="http://schemas.openxmlformats.org/officeDocument/2006/relationships/oleObject" Target="embeddings/oleObject32.bin"/><Relationship Id="rId20" Type="http://schemas.openxmlformats.org/officeDocument/2006/relationships/hyperlink" Target="https://docs.google.com/spreadsheets/d/13CrWhlTQJqH5gilo91Z_DWSqgPxGjS5tM9YnJb-qbIU/edit?usp=sharing" TargetMode="External"/><Relationship Id="rId21" Type="http://schemas.openxmlformats.org/officeDocument/2006/relationships/image" Target="media/image2.wmf"/><Relationship Id="rId22" Type="http://schemas.openxmlformats.org/officeDocument/2006/relationships/oleObject" Target="embeddings/oleObject1.bin"/><Relationship Id="rId70" Type="http://schemas.openxmlformats.org/officeDocument/2006/relationships/image" Target="media/image26.wmf"/><Relationship Id="rId71" Type="http://schemas.openxmlformats.org/officeDocument/2006/relationships/oleObject" Target="embeddings/oleObject23.bin"/><Relationship Id="rId72" Type="http://schemas.openxmlformats.org/officeDocument/2006/relationships/hyperlink" Target="http://www.faqs.org/rfcs/rfc1738.html" TargetMode="External"/><Relationship Id="rId73" Type="http://schemas.openxmlformats.org/officeDocument/2006/relationships/hyperlink" Target="http://www.w3.org/TR/REC-xml" TargetMode="External"/><Relationship Id="rId74" Type="http://schemas.openxmlformats.org/officeDocument/2006/relationships/hyperlink" Target="http://www.w3.org/TR/wsdl" TargetMode="External"/><Relationship Id="rId75" Type="http://schemas.openxmlformats.org/officeDocument/2006/relationships/hyperlink" Target="http://www.w3.org/TR/xhtml1" TargetMode="External"/><Relationship Id="rId76" Type="http://schemas.openxmlformats.org/officeDocument/2006/relationships/hyperlink" Target="http://www.w3.org/TR/xhtml-basic" TargetMode="External"/><Relationship Id="rId77" Type="http://schemas.openxmlformats.org/officeDocument/2006/relationships/hyperlink" Target="http://www.w3.org/TR/xhtml-basic" TargetMode="External"/><Relationship Id="rId78" Type="http://schemas.openxmlformats.org/officeDocument/2006/relationships/image" Target="media/image27.wmf"/><Relationship Id="rId79" Type="http://schemas.openxmlformats.org/officeDocument/2006/relationships/oleObject" Target="embeddings/oleObject24.bin"/><Relationship Id="rId23" Type="http://schemas.openxmlformats.org/officeDocument/2006/relationships/image" Target="media/image3.wmf"/><Relationship Id="rId24" Type="http://schemas.openxmlformats.org/officeDocument/2006/relationships/oleObject" Target="embeddings/oleObject2.bin"/><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image" Target="media/image5.wmf"/><Relationship Id="rId28" Type="http://schemas.openxmlformats.org/officeDocument/2006/relationships/oleObject" Target="embeddings/oleObject4.bin"/><Relationship Id="rId29" Type="http://schemas.openxmlformats.org/officeDocument/2006/relationships/hyperlink" Target="http://www.ntp.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50" Type="http://schemas.openxmlformats.org/officeDocument/2006/relationships/oleObject" Target="embeddings/oleObject13.bin"/><Relationship Id="rId51" Type="http://schemas.openxmlformats.org/officeDocument/2006/relationships/image" Target="media/image16.wmf"/><Relationship Id="rId52" Type="http://schemas.openxmlformats.org/officeDocument/2006/relationships/oleObject" Target="embeddings/oleObject14.bin"/><Relationship Id="rId53" Type="http://schemas.openxmlformats.org/officeDocument/2006/relationships/image" Target="media/image17.emf"/><Relationship Id="rId54" Type="http://schemas.openxmlformats.org/officeDocument/2006/relationships/oleObject" Target="embeddings/oleObject15.bin"/><Relationship Id="rId55" Type="http://schemas.openxmlformats.org/officeDocument/2006/relationships/image" Target="media/image18.wmf"/><Relationship Id="rId56" Type="http://schemas.openxmlformats.org/officeDocument/2006/relationships/oleObject" Target="embeddings/oleObject16.bin"/><Relationship Id="rId57" Type="http://schemas.openxmlformats.org/officeDocument/2006/relationships/image" Target="media/image19.emf"/><Relationship Id="rId58" Type="http://schemas.openxmlformats.org/officeDocument/2006/relationships/oleObject" Target="embeddings/oleObject17.bin"/><Relationship Id="rId59" Type="http://schemas.openxmlformats.org/officeDocument/2006/relationships/image" Target="media/image20.emf"/><Relationship Id="rId110" Type="http://schemas.openxmlformats.org/officeDocument/2006/relationships/oleObject" Target="embeddings/oleObject35.bin"/><Relationship Id="rId111" Type="http://schemas.openxmlformats.org/officeDocument/2006/relationships/image" Target="media/image41.wmf"/><Relationship Id="rId112" Type="http://schemas.openxmlformats.org/officeDocument/2006/relationships/oleObject" Target="embeddings/oleObject36.bin"/><Relationship Id="rId113" Type="http://schemas.openxmlformats.org/officeDocument/2006/relationships/image" Target="media/image42.wmf"/><Relationship Id="rId114" Type="http://schemas.openxmlformats.org/officeDocument/2006/relationships/oleObject" Target="embeddings/oleObject37.bin"/><Relationship Id="rId115" Type="http://schemas.openxmlformats.org/officeDocument/2006/relationships/image" Target="media/image43.wmf"/><Relationship Id="rId116" Type="http://schemas.openxmlformats.org/officeDocument/2006/relationships/oleObject" Target="embeddings/oleObject38.bin"/><Relationship Id="rId117" Type="http://schemas.openxmlformats.org/officeDocument/2006/relationships/image" Target="media/image44.wmf"/><Relationship Id="rId118" Type="http://schemas.openxmlformats.org/officeDocument/2006/relationships/oleObject" Target="embeddings/oleObject39.bin"/><Relationship Id="rId119" Type="http://schemas.openxmlformats.org/officeDocument/2006/relationships/image" Target="media/image45.wmf"/><Relationship Id="rId30" Type="http://schemas.openxmlformats.org/officeDocument/2006/relationships/hyperlink" Target="http://www.ntp.org/" TargetMode="External"/><Relationship Id="rId31" Type="http://schemas.openxmlformats.org/officeDocument/2006/relationships/image" Target="media/image6.wmf"/><Relationship Id="rId32" Type="http://schemas.openxmlformats.org/officeDocument/2006/relationships/oleObject" Target="embeddings/oleObject5.bin"/><Relationship Id="rId33" Type="http://schemas.openxmlformats.org/officeDocument/2006/relationships/image" Target="media/image7.wmf"/><Relationship Id="rId34" Type="http://schemas.openxmlformats.org/officeDocument/2006/relationships/oleObject" Target="embeddings/oleObject6.bin"/><Relationship Id="rId35" Type="http://schemas.openxmlformats.org/officeDocument/2006/relationships/image" Target="media/image8.wmf"/><Relationship Id="rId36" Type="http://schemas.openxmlformats.org/officeDocument/2006/relationships/oleObject" Target="embeddings/oleObject7.bin"/><Relationship Id="rId37" Type="http://schemas.openxmlformats.org/officeDocument/2006/relationships/image" Target="media/image9.wmf"/><Relationship Id="rId38" Type="http://schemas.openxmlformats.org/officeDocument/2006/relationships/oleObject" Target="embeddings/oleObject8.bin"/><Relationship Id="rId39" Type="http://schemas.openxmlformats.org/officeDocument/2006/relationships/image" Target="media/image10.wmf"/><Relationship Id="rId80" Type="http://schemas.openxmlformats.org/officeDocument/2006/relationships/image" Target="media/image28.wmf"/><Relationship Id="rId81" Type="http://schemas.openxmlformats.org/officeDocument/2006/relationships/oleObject" Target="embeddings/oleObject25.bin"/><Relationship Id="rId82" Type="http://schemas.openxmlformats.org/officeDocument/2006/relationships/hyperlink" Target="http://www.w3.org/TR/REC-xml" TargetMode="External"/><Relationship Id="rId83" Type="http://schemas.openxmlformats.org/officeDocument/2006/relationships/hyperlink" Target="http://www.w3.org/TR/wsdl" TargetMode="External"/><Relationship Id="rId84" Type="http://schemas.openxmlformats.org/officeDocument/2006/relationships/image" Target="media/image29.wmf"/><Relationship Id="rId85" Type="http://schemas.openxmlformats.org/officeDocument/2006/relationships/oleObject" Target="embeddings/oleObject26.bin"/><Relationship Id="rId86" Type="http://schemas.openxmlformats.org/officeDocument/2006/relationships/image" Target="media/image30.wmf"/><Relationship Id="rId87" Type="http://schemas.openxmlformats.org/officeDocument/2006/relationships/oleObject" Target="embeddings/oleObject27.bin"/><Relationship Id="rId88" Type="http://schemas.openxmlformats.org/officeDocument/2006/relationships/image" Target="media/image31.wmf"/><Relationship Id="rId89" Type="http://schemas.openxmlformats.org/officeDocument/2006/relationships/oleObject" Target="embeddings/oleObject2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E7281-3FEF-F446-B8C7-117E8C4B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Settings\lspellman\Desktop\IHE Supplement Template-V7_current version July08.dot</Template>
  <TotalTime>18</TotalTime>
  <Pages>204</Pages>
  <Words>61458</Words>
  <Characters>350316</Characters>
  <Application>Microsoft Macintosh Word</Application>
  <DocSecurity>0</DocSecurity>
  <Lines>2919</Lines>
  <Paragraphs>821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IHE_ITI_TF_Rev15.0_Vol2a_FT_2018-07-24</vt:lpstr>
      <vt:lpstr>IHE_ITI_TF_Rev14.0_Vol2a_FT_2017-07-21</vt:lpstr>
    </vt:vector>
  </TitlesOfParts>
  <Company>IHE</Company>
  <LinksUpToDate>false</LinksUpToDate>
  <CharactersWithSpaces>410953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IHE_ITI_TF_Rev15.0_Vol2a_FT_2018-07-24</dc:title>
  <dc:subject>IHE ITI Technical Framework Volume 2a (ITI-TF-2a)</dc:subject>
  <dc:creator>IHE ITI Technical Committee</dc:creator>
  <cp:keywords>IHE ITI Technical Framework</cp:keywords>
  <dc:description/>
  <cp:lastModifiedBy>Joseph Lamy</cp:lastModifiedBy>
  <cp:revision>9</cp:revision>
  <cp:lastPrinted>2003-04-16T15:53:00Z</cp:lastPrinted>
  <dcterms:created xsi:type="dcterms:W3CDTF">2019-04-30T14:49:00Z</dcterms:created>
  <dcterms:modified xsi:type="dcterms:W3CDTF">2019-06-18T16:47:00Z</dcterms:modified>
  <cp:category>IHE Technical Framework</cp:category>
</cp:coreProperties>
</file>