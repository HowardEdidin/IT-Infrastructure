
<file path=[Content_Types].xml><?xml version="1.0" encoding="utf-8"?>
<Types xmlns="http://schemas.openxmlformats.org/package/2006/content-types">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A6CA3D4" w14:textId="77777777" w:rsidR="00A26B43" w:rsidRPr="00BC434A" w:rsidRDefault="00A26B43" w:rsidP="00A26B43">
      <w:pPr>
        <w:pStyle w:val="BodyText"/>
        <w:jc w:val="center"/>
        <w:rPr>
          <w:b/>
          <w:bCs/>
          <w:sz w:val="28"/>
          <w:szCs w:val="28"/>
        </w:rPr>
      </w:pPr>
      <w:r w:rsidRPr="00BC434A">
        <w:rPr>
          <w:b/>
          <w:bCs/>
          <w:sz w:val="28"/>
          <w:szCs w:val="28"/>
        </w:rPr>
        <w:t>Integrating the Healthcare Enterprise</w:t>
      </w:r>
    </w:p>
    <w:p w14:paraId="24D5CD17" w14:textId="77777777" w:rsidR="00A26B43" w:rsidRPr="00BC434A" w:rsidRDefault="00A26B43" w:rsidP="00A26B43">
      <w:pPr>
        <w:pStyle w:val="BodyText"/>
      </w:pPr>
    </w:p>
    <w:p w14:paraId="3929B35D" w14:textId="77777777" w:rsidR="00A26B43" w:rsidRPr="00BC434A" w:rsidRDefault="00213DF7" w:rsidP="00A26B43">
      <w:pPr>
        <w:pStyle w:val="BodyText"/>
        <w:jc w:val="center"/>
      </w:pPr>
      <w:r w:rsidRPr="00BC434A">
        <w:rPr>
          <w:noProof/>
        </w:rPr>
        <w:drawing>
          <wp:inline distT="0" distB="0" distL="0" distR="0" wp14:anchorId="7D54CCCB" wp14:editId="39418C72">
            <wp:extent cx="1637665" cy="839470"/>
            <wp:effectExtent l="0" t="0" r="635" b="0"/>
            <wp:docPr id="2"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665" cy="839470"/>
                    </a:xfrm>
                    <a:prstGeom prst="rect">
                      <a:avLst/>
                    </a:prstGeom>
                    <a:noFill/>
                    <a:ln>
                      <a:noFill/>
                    </a:ln>
                  </pic:spPr>
                </pic:pic>
              </a:graphicData>
            </a:graphic>
          </wp:inline>
        </w:drawing>
      </w:r>
    </w:p>
    <w:p w14:paraId="230DD928" w14:textId="77777777" w:rsidR="00A26B43" w:rsidRPr="00BC434A" w:rsidRDefault="00A26B43" w:rsidP="00A26B43">
      <w:pPr>
        <w:pStyle w:val="BodyText"/>
      </w:pPr>
    </w:p>
    <w:p w14:paraId="65509551" w14:textId="77777777" w:rsidR="00A26B43" w:rsidRPr="00BC434A" w:rsidRDefault="00A26B43" w:rsidP="00A26B43">
      <w:pPr>
        <w:pStyle w:val="BodyText"/>
        <w:jc w:val="center"/>
        <w:rPr>
          <w:b/>
          <w:sz w:val="44"/>
          <w:szCs w:val="44"/>
        </w:rPr>
      </w:pPr>
      <w:r w:rsidRPr="00BC434A">
        <w:rPr>
          <w:b/>
          <w:sz w:val="44"/>
          <w:szCs w:val="44"/>
        </w:rPr>
        <w:t>IHE IT Infrastructure</w:t>
      </w:r>
    </w:p>
    <w:p w14:paraId="5F7D30B2" w14:textId="77777777" w:rsidR="00A26B43" w:rsidRPr="00BC434A" w:rsidRDefault="00A26B43" w:rsidP="00A26B43">
      <w:pPr>
        <w:pStyle w:val="BodyText"/>
        <w:jc w:val="center"/>
        <w:rPr>
          <w:b/>
          <w:sz w:val="44"/>
          <w:szCs w:val="44"/>
        </w:rPr>
      </w:pPr>
      <w:r w:rsidRPr="00BC434A">
        <w:rPr>
          <w:b/>
          <w:sz w:val="44"/>
          <w:szCs w:val="44"/>
        </w:rPr>
        <w:t>Technical Framework Supplement</w:t>
      </w:r>
    </w:p>
    <w:p w14:paraId="60C2088F" w14:textId="77777777" w:rsidR="00A26B43" w:rsidRPr="00BC434A" w:rsidRDefault="00A26B43" w:rsidP="00A26B43">
      <w:pPr>
        <w:pStyle w:val="BodyText"/>
      </w:pPr>
    </w:p>
    <w:p w14:paraId="0ECF455F" w14:textId="2D9C7133" w:rsidR="00A26B43" w:rsidRPr="00BC434A" w:rsidRDefault="00A26B43" w:rsidP="00A26B43">
      <w:pPr>
        <w:pStyle w:val="BodyText"/>
      </w:pPr>
    </w:p>
    <w:p w14:paraId="65AF7962" w14:textId="77777777" w:rsidR="00A323C5" w:rsidRPr="00BC434A" w:rsidRDefault="00A323C5" w:rsidP="00A26B43">
      <w:pPr>
        <w:pStyle w:val="BodyText"/>
      </w:pPr>
    </w:p>
    <w:p w14:paraId="40A504CF" w14:textId="77777777" w:rsidR="00A26B43" w:rsidRPr="00BC434A" w:rsidRDefault="00A26B43" w:rsidP="00A26B43">
      <w:pPr>
        <w:jc w:val="center"/>
        <w:rPr>
          <w:b/>
          <w:sz w:val="44"/>
          <w:szCs w:val="44"/>
        </w:rPr>
      </w:pPr>
      <w:r w:rsidRPr="00BC434A">
        <w:rPr>
          <w:b/>
          <w:sz w:val="44"/>
          <w:szCs w:val="44"/>
        </w:rPr>
        <w:t>Cross-Community Fetch</w:t>
      </w:r>
    </w:p>
    <w:p w14:paraId="15B654FD" w14:textId="77777777" w:rsidR="00A26B43" w:rsidRPr="00BC434A" w:rsidRDefault="00A26B43" w:rsidP="00A26B43">
      <w:pPr>
        <w:jc w:val="center"/>
        <w:rPr>
          <w:b/>
          <w:sz w:val="44"/>
          <w:szCs w:val="44"/>
        </w:rPr>
      </w:pPr>
      <w:r w:rsidRPr="00BC434A">
        <w:rPr>
          <w:b/>
          <w:sz w:val="44"/>
          <w:szCs w:val="44"/>
        </w:rPr>
        <w:t>(XCF)</w:t>
      </w:r>
    </w:p>
    <w:p w14:paraId="0EE734F2" w14:textId="77777777" w:rsidR="00A26B43" w:rsidRPr="00BC434A" w:rsidRDefault="00A26B43" w:rsidP="00A26B43">
      <w:pPr>
        <w:pStyle w:val="BodyText"/>
      </w:pPr>
    </w:p>
    <w:p w14:paraId="56E6E2E2" w14:textId="77777777" w:rsidR="00A26B43" w:rsidRPr="00BC434A" w:rsidRDefault="00A26B43" w:rsidP="00A26B43">
      <w:pPr>
        <w:pStyle w:val="BodyText"/>
      </w:pPr>
    </w:p>
    <w:p w14:paraId="729AD011" w14:textId="77777777" w:rsidR="00A26B43" w:rsidRPr="00BC434A" w:rsidRDefault="00A26B43" w:rsidP="00A26B43">
      <w:pPr>
        <w:pStyle w:val="BodyText"/>
      </w:pPr>
    </w:p>
    <w:p w14:paraId="382CFF75" w14:textId="0FE6F0DE" w:rsidR="00A26B43" w:rsidRPr="00BC434A" w:rsidRDefault="00A323C5" w:rsidP="00A26B43">
      <w:pPr>
        <w:jc w:val="center"/>
        <w:rPr>
          <w:rFonts w:ascii="Arial" w:hAnsi="Arial"/>
          <w:b/>
          <w:bCs/>
          <w:kern w:val="28"/>
          <w:sz w:val="44"/>
        </w:rPr>
      </w:pPr>
      <w:r w:rsidRPr="00BC434A">
        <w:rPr>
          <w:b/>
          <w:sz w:val="44"/>
          <w:szCs w:val="44"/>
        </w:rPr>
        <w:t>Rev. 1.</w:t>
      </w:r>
      <w:r w:rsidR="00BC434A" w:rsidRPr="00BC434A">
        <w:rPr>
          <w:b/>
          <w:sz w:val="44"/>
          <w:szCs w:val="44"/>
        </w:rPr>
        <w:t>5</w:t>
      </w:r>
      <w:r w:rsidRPr="00BC434A">
        <w:rPr>
          <w:b/>
          <w:sz w:val="44"/>
          <w:szCs w:val="44"/>
        </w:rPr>
        <w:t xml:space="preserve"> – </w:t>
      </w:r>
      <w:r w:rsidR="00A26B43" w:rsidRPr="00BC434A">
        <w:rPr>
          <w:b/>
          <w:sz w:val="44"/>
          <w:szCs w:val="44"/>
        </w:rPr>
        <w:t xml:space="preserve">Trial Implementation </w:t>
      </w:r>
    </w:p>
    <w:p w14:paraId="3150F8E8" w14:textId="57454F92" w:rsidR="00A26B43" w:rsidRPr="00BC434A" w:rsidRDefault="0040619F" w:rsidP="00A26B43">
      <w:pPr>
        <w:pStyle w:val="BodyText"/>
      </w:pPr>
      <w:ins w:id="0" w:author="Author">
        <w:r>
          <w:t>Added Junk</w:t>
        </w:r>
      </w:ins>
      <w:bookmarkStart w:id="1" w:name="_GoBack"/>
      <w:bookmarkEnd w:id="1"/>
    </w:p>
    <w:p w14:paraId="0A69A81D" w14:textId="77777777" w:rsidR="00C30C01" w:rsidRPr="00BC434A" w:rsidRDefault="00C30C01" w:rsidP="00A26B43">
      <w:pPr>
        <w:pStyle w:val="BodyText"/>
      </w:pPr>
    </w:p>
    <w:p w14:paraId="12630D1F" w14:textId="77777777" w:rsidR="00C30C01" w:rsidRPr="00BC434A" w:rsidRDefault="00C30C01" w:rsidP="00A26B43">
      <w:pPr>
        <w:pStyle w:val="BodyText"/>
      </w:pPr>
    </w:p>
    <w:p w14:paraId="7CFB14A8" w14:textId="77777777" w:rsidR="00C30C01" w:rsidRPr="00BC434A" w:rsidRDefault="00C30C01" w:rsidP="00A26B43">
      <w:pPr>
        <w:pStyle w:val="BodyText"/>
      </w:pPr>
    </w:p>
    <w:p w14:paraId="47546C4A" w14:textId="57DE332F" w:rsidR="00A26B43" w:rsidRPr="00BC434A" w:rsidRDefault="00A26B43" w:rsidP="00A26B43">
      <w:pPr>
        <w:pStyle w:val="BodyText"/>
      </w:pPr>
      <w:r w:rsidRPr="00BC434A">
        <w:t>Date:</w:t>
      </w:r>
      <w:r w:rsidRPr="00BC434A">
        <w:tab/>
      </w:r>
      <w:r w:rsidRPr="00BC434A">
        <w:tab/>
      </w:r>
      <w:r w:rsidR="00BC434A" w:rsidRPr="00BC434A">
        <w:t xml:space="preserve">July </w:t>
      </w:r>
      <w:r w:rsidR="00600708">
        <w:t>21</w:t>
      </w:r>
      <w:r w:rsidR="00BC434A" w:rsidRPr="00BC434A">
        <w:t>, 2017</w:t>
      </w:r>
    </w:p>
    <w:p w14:paraId="0CCB2515" w14:textId="77777777" w:rsidR="00C30C01" w:rsidRPr="00BC434A" w:rsidRDefault="00A26B43" w:rsidP="00A26B43">
      <w:pPr>
        <w:pStyle w:val="BodyText"/>
      </w:pPr>
      <w:r w:rsidRPr="00BC434A">
        <w:t>Author:</w:t>
      </w:r>
      <w:r w:rsidRPr="00BC434A">
        <w:tab/>
        <w:t>ITI Technical Committee</w:t>
      </w:r>
    </w:p>
    <w:p w14:paraId="685A5411" w14:textId="4E1A4434" w:rsidR="00A26B43" w:rsidRPr="00BC434A" w:rsidRDefault="00C30C01" w:rsidP="00A26B43">
      <w:pPr>
        <w:pStyle w:val="BodyText"/>
      </w:pPr>
      <w:r w:rsidRPr="00BC434A">
        <w:t>Email:</w:t>
      </w:r>
      <w:r w:rsidRPr="00BC434A">
        <w:tab/>
      </w:r>
      <w:r w:rsidRPr="00BC434A">
        <w:tab/>
      </w:r>
      <w:r w:rsidR="0002162F" w:rsidRPr="00BC434A">
        <w:t>iti@ihe.net</w:t>
      </w:r>
    </w:p>
    <w:p w14:paraId="6C580E47" w14:textId="6F0C8DBC" w:rsidR="0098379C" w:rsidRPr="00BC434A" w:rsidRDefault="0098379C" w:rsidP="0098379C">
      <w:pPr>
        <w:pStyle w:val="BodyText"/>
      </w:pPr>
    </w:p>
    <w:p w14:paraId="4FA6491A" w14:textId="77777777" w:rsidR="00A323C5" w:rsidRPr="00BC434A" w:rsidRDefault="00A323C5" w:rsidP="0098379C">
      <w:pPr>
        <w:pStyle w:val="BodyText"/>
      </w:pPr>
    </w:p>
    <w:p w14:paraId="0928AE89" w14:textId="77777777" w:rsidR="0098379C" w:rsidRPr="00BC434A" w:rsidRDefault="0098379C" w:rsidP="0098379C">
      <w:pPr>
        <w:pStyle w:val="BodyText"/>
        <w:pBdr>
          <w:top w:val="single" w:sz="18" w:space="1" w:color="auto"/>
          <w:left w:val="single" w:sz="18" w:space="4" w:color="auto"/>
          <w:bottom w:val="single" w:sz="18" w:space="1" w:color="auto"/>
          <w:right w:val="single" w:sz="18" w:space="4" w:color="auto"/>
        </w:pBdr>
        <w:spacing w:line="276" w:lineRule="auto"/>
        <w:jc w:val="center"/>
      </w:pPr>
      <w:r w:rsidRPr="00BC434A">
        <w:rPr>
          <w:b/>
        </w:rPr>
        <w:t xml:space="preserve">Please verify you have the most recent version of this document. </w:t>
      </w:r>
      <w:r w:rsidRPr="00BC434A">
        <w:t xml:space="preserve">See </w:t>
      </w:r>
      <w:hyperlink r:id="rId9" w:history="1">
        <w:r w:rsidRPr="00BC434A">
          <w:rPr>
            <w:rStyle w:val="Hyperlink"/>
          </w:rPr>
          <w:t>here</w:t>
        </w:r>
      </w:hyperlink>
      <w:r w:rsidRPr="00BC434A">
        <w:t xml:space="preserve"> for Trial Implementation and Final Text versions and </w:t>
      </w:r>
      <w:hyperlink r:id="rId10" w:history="1">
        <w:r w:rsidRPr="00BC434A">
          <w:rPr>
            <w:rStyle w:val="Hyperlink"/>
          </w:rPr>
          <w:t>here</w:t>
        </w:r>
      </w:hyperlink>
      <w:r w:rsidRPr="00BC434A">
        <w:t xml:space="preserve"> for Public Comment versions.</w:t>
      </w:r>
    </w:p>
    <w:p w14:paraId="70514F8E" w14:textId="77777777" w:rsidR="00154BF4" w:rsidRPr="00BC434A" w:rsidRDefault="00A26B43" w:rsidP="00C30C01">
      <w:pPr>
        <w:pStyle w:val="BodyText"/>
        <w:pageBreakBefore/>
        <w:rPr>
          <w:rFonts w:ascii="Arial" w:hAnsi="Arial"/>
          <w:b/>
          <w:kern w:val="1"/>
          <w:sz w:val="28"/>
        </w:rPr>
      </w:pPr>
      <w:r w:rsidRPr="00BC434A">
        <w:rPr>
          <w:rFonts w:ascii="Arial" w:hAnsi="Arial"/>
          <w:b/>
          <w:kern w:val="1"/>
          <w:sz w:val="28"/>
        </w:rPr>
        <w:lastRenderedPageBreak/>
        <w:t>F</w:t>
      </w:r>
      <w:r w:rsidR="00154BF4" w:rsidRPr="00BC434A">
        <w:rPr>
          <w:rFonts w:ascii="Arial" w:hAnsi="Arial"/>
          <w:b/>
          <w:kern w:val="1"/>
          <w:sz w:val="28"/>
        </w:rPr>
        <w:t>oreword</w:t>
      </w:r>
    </w:p>
    <w:p w14:paraId="7A65FA7C" w14:textId="025E84B8" w:rsidR="0098379C" w:rsidRPr="00BC434A" w:rsidRDefault="0098379C" w:rsidP="0098379C">
      <w:pPr>
        <w:pStyle w:val="BodyText"/>
      </w:pPr>
      <w:r w:rsidRPr="00BC434A">
        <w:t>This is a supplement to the IHE IT Infrastructure Technical Framework V1</w:t>
      </w:r>
      <w:r w:rsidR="00BC434A" w:rsidRPr="00BC434A">
        <w:t>4</w:t>
      </w:r>
      <w:r w:rsidRPr="00BC434A">
        <w:t>.0. Each supplement undergoes a process of public comment and trial implementation before being incorporated into the volumes of the Technical Frameworks.</w:t>
      </w:r>
    </w:p>
    <w:p w14:paraId="354769A6" w14:textId="04815E0C" w:rsidR="0098379C" w:rsidRPr="00BC434A" w:rsidRDefault="0098379C" w:rsidP="0098379C">
      <w:pPr>
        <w:pStyle w:val="BodyText"/>
      </w:pPr>
      <w:r w:rsidRPr="00BC434A">
        <w:t xml:space="preserve">This supplement is published on </w:t>
      </w:r>
      <w:r w:rsidR="00BC434A" w:rsidRPr="00BC434A">
        <w:t xml:space="preserve">July </w:t>
      </w:r>
      <w:r w:rsidR="00600708">
        <w:t>21</w:t>
      </w:r>
      <w:r w:rsidR="00BC434A" w:rsidRPr="00BC434A">
        <w:t>, 2017</w:t>
      </w:r>
      <w:r w:rsidR="00A323C5" w:rsidRPr="00BC434A">
        <w:t xml:space="preserve"> </w:t>
      </w:r>
      <w:r w:rsidRPr="00BC434A">
        <w:t xml:space="preserve">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BC434A">
          <w:rPr>
            <w:rStyle w:val="Hyperlink"/>
          </w:rPr>
          <w:t>http://www.ihe.net/ITI_Public_Comments</w:t>
        </w:r>
      </w:hyperlink>
      <w:r w:rsidRPr="00BC434A">
        <w:t>.</w:t>
      </w:r>
    </w:p>
    <w:p w14:paraId="0FACCFDD" w14:textId="77777777" w:rsidR="0098379C" w:rsidRPr="00BC434A" w:rsidRDefault="0098379C" w:rsidP="0098379C">
      <w:pPr>
        <w:pStyle w:val="BodyText"/>
      </w:pPr>
      <w:r w:rsidRPr="00BC434A">
        <w:t xml:space="preserve">This supplement describes changes to the existing technical framework documents. </w:t>
      </w:r>
    </w:p>
    <w:p w14:paraId="73AEFA7E" w14:textId="77777777" w:rsidR="0098379C" w:rsidRPr="00BC434A" w:rsidRDefault="0098379C" w:rsidP="0098379C">
      <w:pPr>
        <w:pStyle w:val="BodyText"/>
      </w:pPr>
      <w:r w:rsidRPr="00BC434A">
        <w:t>“Boxed” instructions like the sample below indicate to the Volume Editor how to integrate the relevant section(s) into the relevant Technical Framework volume.</w:t>
      </w:r>
    </w:p>
    <w:p w14:paraId="1ACCB03B" w14:textId="77777777" w:rsidR="0098379C" w:rsidRPr="00BC434A" w:rsidRDefault="0098379C" w:rsidP="0098379C">
      <w:pPr>
        <w:pStyle w:val="EditorInstructions"/>
      </w:pPr>
      <w:r w:rsidRPr="00BC434A">
        <w:t>Amend Section X.X by the following:</w:t>
      </w:r>
    </w:p>
    <w:p w14:paraId="39919609" w14:textId="77777777" w:rsidR="0098379C" w:rsidRPr="00BC434A" w:rsidRDefault="0098379C" w:rsidP="0098379C">
      <w:pPr>
        <w:pStyle w:val="BodyText"/>
      </w:pPr>
      <w:r w:rsidRPr="00BC434A">
        <w:t xml:space="preserve">Where the amendment adds text, make the added text </w:t>
      </w:r>
      <w:r w:rsidRPr="00BC434A">
        <w:rPr>
          <w:rStyle w:val="InsertText"/>
        </w:rPr>
        <w:t>bold underline</w:t>
      </w:r>
      <w:r w:rsidRPr="00BC434A">
        <w:t xml:space="preserve">. Where the amendment removes text, make the removed text </w:t>
      </w:r>
      <w:r w:rsidRPr="00BC434A">
        <w:rPr>
          <w:rStyle w:val="DeleteText"/>
        </w:rPr>
        <w:t>bold strikethrough</w:t>
      </w:r>
      <w:r w:rsidRPr="00BC434A">
        <w:t>. When entire new sections are added, introduce with editor’s instructions to “add new text” or similar, which for readability are not bolded or underlined.</w:t>
      </w:r>
    </w:p>
    <w:p w14:paraId="21359F81" w14:textId="77777777" w:rsidR="0098379C" w:rsidRPr="00BC434A" w:rsidRDefault="0098379C" w:rsidP="0098379C"/>
    <w:p w14:paraId="2134CF3D" w14:textId="77777777" w:rsidR="0098379C" w:rsidRPr="00BC434A" w:rsidRDefault="0098379C" w:rsidP="0098379C">
      <w:pPr>
        <w:pStyle w:val="BodyText"/>
      </w:pPr>
      <w:r w:rsidRPr="00BC434A">
        <w:t xml:space="preserve">General information about IHE can be found at: </w:t>
      </w:r>
      <w:hyperlink r:id="rId12" w:tooltip="http://www.ihe.net" w:history="1">
        <w:r w:rsidRPr="00BC434A">
          <w:rPr>
            <w:rStyle w:val="Hyperlink"/>
          </w:rPr>
          <w:t>http://www.ihe.net</w:t>
        </w:r>
      </w:hyperlink>
      <w:r w:rsidRPr="00BC434A">
        <w:t>.</w:t>
      </w:r>
    </w:p>
    <w:p w14:paraId="01FF138E" w14:textId="72019CFE" w:rsidR="0098379C" w:rsidRPr="00BC434A" w:rsidRDefault="0098379C" w:rsidP="0098379C">
      <w:pPr>
        <w:pStyle w:val="BodyText"/>
      </w:pPr>
      <w:r w:rsidRPr="00BC434A">
        <w:t xml:space="preserve">Information about the IHE IT Infrastructure domain can be found at </w:t>
      </w:r>
      <w:hyperlink r:id="rId13" w:tooltip="http://www.ihe.net/IHE_Domains" w:history="1">
        <w:r w:rsidRPr="00BC434A">
          <w:rPr>
            <w:rStyle w:val="Hyperlink"/>
          </w:rPr>
          <w:t>http://www.ihe.net/IHE_Domains</w:t>
        </w:r>
      </w:hyperlink>
      <w:r w:rsidRPr="00BC434A">
        <w:t>.</w:t>
      </w:r>
    </w:p>
    <w:p w14:paraId="319DF180" w14:textId="42F0A3AD" w:rsidR="0098379C" w:rsidRPr="00BC434A" w:rsidRDefault="0098379C" w:rsidP="0098379C">
      <w:pPr>
        <w:pStyle w:val="BodyText"/>
      </w:pPr>
      <w:r w:rsidRPr="00BC434A">
        <w:t xml:space="preserve">Information about the structure of IHE Technical Frameworks and Supplements can be found at </w:t>
      </w:r>
      <w:hyperlink r:id="rId14" w:history="1">
        <w:r w:rsidRPr="00BC434A">
          <w:rPr>
            <w:rStyle w:val="Hyperlink"/>
          </w:rPr>
          <w:t>http://www.ihe.net/IHE_Process</w:t>
        </w:r>
      </w:hyperlink>
      <w:r w:rsidRPr="00BC434A">
        <w:t xml:space="preserve"> and </w:t>
      </w:r>
      <w:hyperlink r:id="rId15" w:history="1">
        <w:r w:rsidRPr="00BC434A">
          <w:rPr>
            <w:rStyle w:val="Hyperlink"/>
          </w:rPr>
          <w:t>http://www.ihe.net/Profiles</w:t>
        </w:r>
      </w:hyperlink>
      <w:r w:rsidRPr="00BC434A">
        <w:t>.</w:t>
      </w:r>
    </w:p>
    <w:p w14:paraId="134676D9" w14:textId="24C3F0CD" w:rsidR="0098379C" w:rsidRPr="00BC434A" w:rsidRDefault="0098379C" w:rsidP="0098379C">
      <w:pPr>
        <w:pStyle w:val="BodyText"/>
      </w:pPr>
      <w:r w:rsidRPr="00BC434A">
        <w:t xml:space="preserve">The current version of the IHE Technical Framework can be found at </w:t>
      </w:r>
      <w:hyperlink r:id="rId16" w:history="1">
        <w:r w:rsidRPr="00BC434A">
          <w:rPr>
            <w:rStyle w:val="Hyperlink"/>
          </w:rPr>
          <w:t>http://www.ihe.net/Technical_Frameworks</w:t>
        </w:r>
      </w:hyperlink>
      <w:r w:rsidRPr="00BC434A">
        <w:t>.</w:t>
      </w:r>
    </w:p>
    <w:p w14:paraId="052B4A55" w14:textId="54177C4E" w:rsidR="00A26B43" w:rsidRPr="00BC434A" w:rsidRDefault="00A26B43" w:rsidP="00A26B43">
      <w:pPr>
        <w:pStyle w:val="BodyText"/>
        <w:rPr>
          <w:i/>
        </w:rPr>
      </w:pPr>
    </w:p>
    <w:p w14:paraId="68CF5978" w14:textId="77777777" w:rsidR="00154BF4" w:rsidRPr="00BC434A" w:rsidRDefault="00154BF4">
      <w:pPr>
        <w:pStyle w:val="BodyText"/>
      </w:pPr>
    </w:p>
    <w:p w14:paraId="75A85271" w14:textId="24089727" w:rsidR="00D31480" w:rsidRPr="00BC434A" w:rsidRDefault="00D31480" w:rsidP="004608B5">
      <w:pPr>
        <w:pStyle w:val="BodyText"/>
        <w:pageBreakBefore/>
        <w:rPr>
          <w:b/>
        </w:rPr>
      </w:pPr>
      <w:r w:rsidRPr="00BC434A">
        <w:rPr>
          <w:b/>
        </w:rPr>
        <w:lastRenderedPageBreak/>
        <w:t xml:space="preserve">CONTENTS </w:t>
      </w:r>
    </w:p>
    <w:p w14:paraId="0A443F5A" w14:textId="77777777" w:rsidR="00B63146" w:rsidRPr="00BC434A" w:rsidRDefault="00B63146" w:rsidP="00B63146">
      <w:pPr>
        <w:pStyle w:val="BodyText"/>
        <w:rPr>
          <w:b/>
        </w:rPr>
      </w:pPr>
    </w:p>
    <w:p w14:paraId="1603CE2C" w14:textId="77777777" w:rsidR="00DA5EFB" w:rsidRDefault="00B63146">
      <w:pPr>
        <w:pStyle w:val="TOC1"/>
        <w:rPr>
          <w:rFonts w:asciiTheme="minorHAnsi" w:eastAsiaTheme="minorEastAsia" w:hAnsiTheme="minorHAnsi" w:cstheme="minorBidi"/>
          <w:noProof/>
          <w:sz w:val="22"/>
          <w:szCs w:val="22"/>
        </w:rPr>
      </w:pPr>
      <w:r w:rsidRPr="00BC434A">
        <w:fldChar w:fldCharType="begin"/>
      </w:r>
      <w:r w:rsidRPr="00BC434A">
        <w:instrText xml:space="preserve"> TOC \o "2-7" \h \z \t "Heading 1,1,Appendix Heading 2,2,Appendix Heading 1,1,Appendix Heading 3,3,Glossary,1,Part Title,1" </w:instrText>
      </w:r>
      <w:r w:rsidRPr="00BC434A">
        <w:fldChar w:fldCharType="separate"/>
      </w:r>
      <w:hyperlink w:anchor="_Toc488345867" w:history="1">
        <w:r w:rsidR="00DA5EFB" w:rsidRPr="00B61AD4">
          <w:rPr>
            <w:rStyle w:val="Hyperlink"/>
            <w:noProof/>
          </w:rPr>
          <w:t>Introduction</w:t>
        </w:r>
        <w:r w:rsidR="00DA5EFB">
          <w:rPr>
            <w:noProof/>
            <w:webHidden/>
          </w:rPr>
          <w:tab/>
        </w:r>
        <w:r w:rsidR="00DA5EFB">
          <w:rPr>
            <w:noProof/>
            <w:webHidden/>
          </w:rPr>
          <w:fldChar w:fldCharType="begin"/>
        </w:r>
        <w:r w:rsidR="00DA5EFB">
          <w:rPr>
            <w:noProof/>
            <w:webHidden/>
          </w:rPr>
          <w:instrText xml:space="preserve"> PAGEREF _Toc488345867 \h </w:instrText>
        </w:r>
        <w:r w:rsidR="00DA5EFB">
          <w:rPr>
            <w:noProof/>
            <w:webHidden/>
          </w:rPr>
        </w:r>
        <w:r w:rsidR="00DA5EFB">
          <w:rPr>
            <w:noProof/>
            <w:webHidden/>
          </w:rPr>
          <w:fldChar w:fldCharType="separate"/>
        </w:r>
        <w:r w:rsidR="00DA5EFB">
          <w:rPr>
            <w:noProof/>
            <w:webHidden/>
          </w:rPr>
          <w:t>5</w:t>
        </w:r>
        <w:r w:rsidR="00DA5EFB">
          <w:rPr>
            <w:noProof/>
            <w:webHidden/>
          </w:rPr>
          <w:fldChar w:fldCharType="end"/>
        </w:r>
      </w:hyperlink>
    </w:p>
    <w:p w14:paraId="2B091EB0" w14:textId="77777777" w:rsidR="00DA5EFB" w:rsidRDefault="00ED2931">
      <w:pPr>
        <w:pStyle w:val="TOC2"/>
        <w:rPr>
          <w:rFonts w:asciiTheme="minorHAnsi" w:eastAsiaTheme="minorEastAsia" w:hAnsiTheme="minorHAnsi" w:cstheme="minorBidi"/>
          <w:noProof/>
          <w:sz w:val="22"/>
          <w:szCs w:val="22"/>
        </w:rPr>
      </w:pPr>
      <w:hyperlink w:anchor="_Toc488345868" w:history="1">
        <w:r w:rsidR="00DA5EFB" w:rsidRPr="00B61AD4">
          <w:rPr>
            <w:rStyle w:val="Hyperlink"/>
            <w:noProof/>
          </w:rPr>
          <w:t>Open Issues and Questions</w:t>
        </w:r>
        <w:r w:rsidR="00DA5EFB">
          <w:rPr>
            <w:noProof/>
            <w:webHidden/>
          </w:rPr>
          <w:tab/>
        </w:r>
        <w:r w:rsidR="00DA5EFB">
          <w:rPr>
            <w:noProof/>
            <w:webHidden/>
          </w:rPr>
          <w:fldChar w:fldCharType="begin"/>
        </w:r>
        <w:r w:rsidR="00DA5EFB">
          <w:rPr>
            <w:noProof/>
            <w:webHidden/>
          </w:rPr>
          <w:instrText xml:space="preserve"> PAGEREF _Toc488345868 \h </w:instrText>
        </w:r>
        <w:r w:rsidR="00DA5EFB">
          <w:rPr>
            <w:noProof/>
            <w:webHidden/>
          </w:rPr>
        </w:r>
        <w:r w:rsidR="00DA5EFB">
          <w:rPr>
            <w:noProof/>
            <w:webHidden/>
          </w:rPr>
          <w:fldChar w:fldCharType="separate"/>
        </w:r>
        <w:r w:rsidR="00DA5EFB">
          <w:rPr>
            <w:noProof/>
            <w:webHidden/>
          </w:rPr>
          <w:t>5</w:t>
        </w:r>
        <w:r w:rsidR="00DA5EFB">
          <w:rPr>
            <w:noProof/>
            <w:webHidden/>
          </w:rPr>
          <w:fldChar w:fldCharType="end"/>
        </w:r>
      </w:hyperlink>
    </w:p>
    <w:p w14:paraId="17EB2254" w14:textId="77777777" w:rsidR="00DA5EFB" w:rsidRDefault="00ED2931">
      <w:pPr>
        <w:pStyle w:val="TOC2"/>
        <w:rPr>
          <w:rFonts w:asciiTheme="minorHAnsi" w:eastAsiaTheme="minorEastAsia" w:hAnsiTheme="minorHAnsi" w:cstheme="minorBidi"/>
          <w:noProof/>
          <w:sz w:val="22"/>
          <w:szCs w:val="22"/>
        </w:rPr>
      </w:pPr>
      <w:hyperlink w:anchor="_Toc488345869" w:history="1">
        <w:r w:rsidR="00DA5EFB" w:rsidRPr="00B61AD4">
          <w:rPr>
            <w:rStyle w:val="Hyperlink"/>
            <w:noProof/>
          </w:rPr>
          <w:t>Closed Issues</w:t>
        </w:r>
        <w:r w:rsidR="00DA5EFB">
          <w:rPr>
            <w:noProof/>
            <w:webHidden/>
          </w:rPr>
          <w:tab/>
        </w:r>
        <w:r w:rsidR="00DA5EFB">
          <w:rPr>
            <w:noProof/>
            <w:webHidden/>
          </w:rPr>
          <w:fldChar w:fldCharType="begin"/>
        </w:r>
        <w:r w:rsidR="00DA5EFB">
          <w:rPr>
            <w:noProof/>
            <w:webHidden/>
          </w:rPr>
          <w:instrText xml:space="preserve"> PAGEREF _Toc488345869 \h </w:instrText>
        </w:r>
        <w:r w:rsidR="00DA5EFB">
          <w:rPr>
            <w:noProof/>
            <w:webHidden/>
          </w:rPr>
        </w:r>
        <w:r w:rsidR="00DA5EFB">
          <w:rPr>
            <w:noProof/>
            <w:webHidden/>
          </w:rPr>
          <w:fldChar w:fldCharType="separate"/>
        </w:r>
        <w:r w:rsidR="00DA5EFB">
          <w:rPr>
            <w:noProof/>
            <w:webHidden/>
          </w:rPr>
          <w:t>5</w:t>
        </w:r>
        <w:r w:rsidR="00DA5EFB">
          <w:rPr>
            <w:noProof/>
            <w:webHidden/>
          </w:rPr>
          <w:fldChar w:fldCharType="end"/>
        </w:r>
      </w:hyperlink>
    </w:p>
    <w:p w14:paraId="3290A292" w14:textId="77777777" w:rsidR="00DA5EFB" w:rsidRPr="00274501" w:rsidRDefault="00ED2931">
      <w:pPr>
        <w:pStyle w:val="TOC1"/>
        <w:rPr>
          <w:rFonts w:asciiTheme="minorHAnsi" w:eastAsiaTheme="minorEastAsia" w:hAnsiTheme="minorHAnsi" w:cstheme="minorBidi"/>
          <w:b/>
          <w:noProof/>
          <w:sz w:val="22"/>
          <w:szCs w:val="22"/>
        </w:rPr>
      </w:pPr>
      <w:hyperlink w:anchor="_Toc488345870" w:history="1">
        <w:r w:rsidR="00DA5EFB" w:rsidRPr="00274501">
          <w:rPr>
            <w:rStyle w:val="Hyperlink"/>
            <w:b/>
            <w:noProof/>
          </w:rPr>
          <w:t>Volume 1 – Profiles</w:t>
        </w:r>
        <w:r w:rsidR="00DA5EFB" w:rsidRPr="00274501">
          <w:rPr>
            <w:b/>
            <w:noProof/>
            <w:webHidden/>
          </w:rPr>
          <w:tab/>
        </w:r>
        <w:r w:rsidR="00DA5EFB" w:rsidRPr="00274501">
          <w:rPr>
            <w:b/>
            <w:noProof/>
            <w:webHidden/>
          </w:rPr>
          <w:fldChar w:fldCharType="begin"/>
        </w:r>
        <w:r w:rsidR="00DA5EFB" w:rsidRPr="00274501">
          <w:rPr>
            <w:b/>
            <w:noProof/>
            <w:webHidden/>
          </w:rPr>
          <w:instrText xml:space="preserve"> PAGEREF _Toc488345870 \h </w:instrText>
        </w:r>
        <w:r w:rsidR="00DA5EFB" w:rsidRPr="00274501">
          <w:rPr>
            <w:b/>
            <w:noProof/>
            <w:webHidden/>
          </w:rPr>
        </w:r>
        <w:r w:rsidR="00DA5EFB" w:rsidRPr="00274501">
          <w:rPr>
            <w:b/>
            <w:noProof/>
            <w:webHidden/>
          </w:rPr>
          <w:fldChar w:fldCharType="separate"/>
        </w:r>
        <w:r w:rsidR="00DA5EFB" w:rsidRPr="00274501">
          <w:rPr>
            <w:b/>
            <w:noProof/>
            <w:webHidden/>
          </w:rPr>
          <w:t>7</w:t>
        </w:r>
        <w:r w:rsidR="00DA5EFB" w:rsidRPr="00274501">
          <w:rPr>
            <w:b/>
            <w:noProof/>
            <w:webHidden/>
          </w:rPr>
          <w:fldChar w:fldCharType="end"/>
        </w:r>
      </w:hyperlink>
    </w:p>
    <w:p w14:paraId="71B97B66" w14:textId="77777777" w:rsidR="00DA5EFB" w:rsidRDefault="00ED2931">
      <w:pPr>
        <w:pStyle w:val="TOC2"/>
        <w:rPr>
          <w:rFonts w:asciiTheme="minorHAnsi" w:eastAsiaTheme="minorEastAsia" w:hAnsiTheme="minorHAnsi" w:cstheme="minorBidi"/>
          <w:noProof/>
          <w:sz w:val="22"/>
          <w:szCs w:val="22"/>
        </w:rPr>
      </w:pPr>
      <w:hyperlink w:anchor="_Toc488345871" w:history="1">
        <w:r w:rsidR="00DA5EFB" w:rsidRPr="00B61AD4">
          <w:rPr>
            <w:rStyle w:val="Hyperlink"/>
            <w:noProof/>
          </w:rPr>
          <w:t>1.7 History of Annual Changes</w:t>
        </w:r>
        <w:r w:rsidR="00DA5EFB">
          <w:rPr>
            <w:noProof/>
            <w:webHidden/>
          </w:rPr>
          <w:tab/>
        </w:r>
        <w:r w:rsidR="00DA5EFB">
          <w:rPr>
            <w:noProof/>
            <w:webHidden/>
          </w:rPr>
          <w:fldChar w:fldCharType="begin"/>
        </w:r>
        <w:r w:rsidR="00DA5EFB">
          <w:rPr>
            <w:noProof/>
            <w:webHidden/>
          </w:rPr>
          <w:instrText xml:space="preserve"> PAGEREF _Toc488345871 \h </w:instrText>
        </w:r>
        <w:r w:rsidR="00DA5EFB">
          <w:rPr>
            <w:noProof/>
            <w:webHidden/>
          </w:rPr>
        </w:r>
        <w:r w:rsidR="00DA5EFB">
          <w:rPr>
            <w:noProof/>
            <w:webHidden/>
          </w:rPr>
          <w:fldChar w:fldCharType="separate"/>
        </w:r>
        <w:r w:rsidR="00DA5EFB">
          <w:rPr>
            <w:noProof/>
            <w:webHidden/>
          </w:rPr>
          <w:t>7</w:t>
        </w:r>
        <w:r w:rsidR="00DA5EFB">
          <w:rPr>
            <w:noProof/>
            <w:webHidden/>
          </w:rPr>
          <w:fldChar w:fldCharType="end"/>
        </w:r>
      </w:hyperlink>
    </w:p>
    <w:p w14:paraId="73BFF961" w14:textId="77777777" w:rsidR="00DA5EFB" w:rsidRDefault="00ED2931">
      <w:pPr>
        <w:pStyle w:val="TOC1"/>
        <w:rPr>
          <w:rFonts w:asciiTheme="minorHAnsi" w:eastAsiaTheme="minorEastAsia" w:hAnsiTheme="minorHAnsi" w:cstheme="minorBidi"/>
          <w:noProof/>
          <w:sz w:val="22"/>
          <w:szCs w:val="22"/>
        </w:rPr>
      </w:pPr>
      <w:hyperlink w:anchor="_Toc488345872" w:history="1">
        <w:r w:rsidR="00DA5EFB" w:rsidRPr="00B61AD4">
          <w:rPr>
            <w:rStyle w:val="Hyperlink"/>
            <w:noProof/>
          </w:rPr>
          <w:t>29 Cross-Community Fetch (XCF) Profile</w:t>
        </w:r>
        <w:r w:rsidR="00DA5EFB">
          <w:rPr>
            <w:noProof/>
            <w:webHidden/>
          </w:rPr>
          <w:tab/>
        </w:r>
        <w:r w:rsidR="00DA5EFB">
          <w:rPr>
            <w:noProof/>
            <w:webHidden/>
          </w:rPr>
          <w:fldChar w:fldCharType="begin"/>
        </w:r>
        <w:r w:rsidR="00DA5EFB">
          <w:rPr>
            <w:noProof/>
            <w:webHidden/>
          </w:rPr>
          <w:instrText xml:space="preserve"> PAGEREF _Toc488345872 \h </w:instrText>
        </w:r>
        <w:r w:rsidR="00DA5EFB">
          <w:rPr>
            <w:noProof/>
            <w:webHidden/>
          </w:rPr>
        </w:r>
        <w:r w:rsidR="00DA5EFB">
          <w:rPr>
            <w:noProof/>
            <w:webHidden/>
          </w:rPr>
          <w:fldChar w:fldCharType="separate"/>
        </w:r>
        <w:r w:rsidR="00DA5EFB">
          <w:rPr>
            <w:noProof/>
            <w:webHidden/>
          </w:rPr>
          <w:t>7</w:t>
        </w:r>
        <w:r w:rsidR="00DA5EFB">
          <w:rPr>
            <w:noProof/>
            <w:webHidden/>
          </w:rPr>
          <w:fldChar w:fldCharType="end"/>
        </w:r>
      </w:hyperlink>
    </w:p>
    <w:p w14:paraId="26CEEBDC" w14:textId="77777777" w:rsidR="00DA5EFB" w:rsidRDefault="00ED2931">
      <w:pPr>
        <w:pStyle w:val="TOC2"/>
        <w:rPr>
          <w:rFonts w:asciiTheme="minorHAnsi" w:eastAsiaTheme="minorEastAsia" w:hAnsiTheme="minorHAnsi" w:cstheme="minorBidi"/>
          <w:noProof/>
          <w:sz w:val="22"/>
          <w:szCs w:val="22"/>
        </w:rPr>
      </w:pPr>
      <w:hyperlink w:anchor="_Toc488345873" w:history="1">
        <w:r w:rsidR="00DA5EFB" w:rsidRPr="00B61AD4">
          <w:rPr>
            <w:rStyle w:val="Hyperlink"/>
            <w:noProof/>
          </w:rPr>
          <w:t>29.1 Actors/Transactions</w:t>
        </w:r>
        <w:r w:rsidR="00DA5EFB">
          <w:rPr>
            <w:noProof/>
            <w:webHidden/>
          </w:rPr>
          <w:tab/>
        </w:r>
        <w:r w:rsidR="00DA5EFB">
          <w:rPr>
            <w:noProof/>
            <w:webHidden/>
          </w:rPr>
          <w:fldChar w:fldCharType="begin"/>
        </w:r>
        <w:r w:rsidR="00DA5EFB">
          <w:rPr>
            <w:noProof/>
            <w:webHidden/>
          </w:rPr>
          <w:instrText xml:space="preserve"> PAGEREF _Toc488345873 \h </w:instrText>
        </w:r>
        <w:r w:rsidR="00DA5EFB">
          <w:rPr>
            <w:noProof/>
            <w:webHidden/>
          </w:rPr>
        </w:r>
        <w:r w:rsidR="00DA5EFB">
          <w:rPr>
            <w:noProof/>
            <w:webHidden/>
          </w:rPr>
          <w:fldChar w:fldCharType="separate"/>
        </w:r>
        <w:r w:rsidR="00DA5EFB">
          <w:rPr>
            <w:noProof/>
            <w:webHidden/>
          </w:rPr>
          <w:t>8</w:t>
        </w:r>
        <w:r w:rsidR="00DA5EFB">
          <w:rPr>
            <w:noProof/>
            <w:webHidden/>
          </w:rPr>
          <w:fldChar w:fldCharType="end"/>
        </w:r>
      </w:hyperlink>
    </w:p>
    <w:p w14:paraId="6B3B26DE" w14:textId="77777777" w:rsidR="00DA5EFB" w:rsidRDefault="00ED2931">
      <w:pPr>
        <w:pStyle w:val="TOC2"/>
        <w:rPr>
          <w:rFonts w:asciiTheme="minorHAnsi" w:eastAsiaTheme="minorEastAsia" w:hAnsiTheme="minorHAnsi" w:cstheme="minorBidi"/>
          <w:noProof/>
          <w:sz w:val="22"/>
          <w:szCs w:val="22"/>
        </w:rPr>
      </w:pPr>
      <w:hyperlink w:anchor="_Toc488345874" w:history="1">
        <w:r w:rsidR="00DA5EFB" w:rsidRPr="00B61AD4">
          <w:rPr>
            <w:rStyle w:val="Hyperlink"/>
            <w:noProof/>
          </w:rPr>
          <w:t>29.2 XCF Profile Options</w:t>
        </w:r>
        <w:r w:rsidR="00DA5EFB">
          <w:rPr>
            <w:noProof/>
            <w:webHidden/>
          </w:rPr>
          <w:tab/>
        </w:r>
        <w:r w:rsidR="00DA5EFB">
          <w:rPr>
            <w:noProof/>
            <w:webHidden/>
          </w:rPr>
          <w:fldChar w:fldCharType="begin"/>
        </w:r>
        <w:r w:rsidR="00DA5EFB">
          <w:rPr>
            <w:noProof/>
            <w:webHidden/>
          </w:rPr>
          <w:instrText xml:space="preserve"> PAGEREF _Toc488345874 \h </w:instrText>
        </w:r>
        <w:r w:rsidR="00DA5EFB">
          <w:rPr>
            <w:noProof/>
            <w:webHidden/>
          </w:rPr>
        </w:r>
        <w:r w:rsidR="00DA5EFB">
          <w:rPr>
            <w:noProof/>
            <w:webHidden/>
          </w:rPr>
          <w:fldChar w:fldCharType="separate"/>
        </w:r>
        <w:r w:rsidR="00DA5EFB">
          <w:rPr>
            <w:noProof/>
            <w:webHidden/>
          </w:rPr>
          <w:t>8</w:t>
        </w:r>
        <w:r w:rsidR="00DA5EFB">
          <w:rPr>
            <w:noProof/>
            <w:webHidden/>
          </w:rPr>
          <w:fldChar w:fldCharType="end"/>
        </w:r>
      </w:hyperlink>
    </w:p>
    <w:p w14:paraId="574F0B95" w14:textId="77777777" w:rsidR="00DA5EFB" w:rsidRDefault="00ED2931">
      <w:pPr>
        <w:pStyle w:val="TOC3"/>
        <w:rPr>
          <w:rFonts w:asciiTheme="minorHAnsi" w:eastAsiaTheme="minorEastAsia" w:hAnsiTheme="minorHAnsi" w:cstheme="minorBidi"/>
          <w:noProof/>
          <w:sz w:val="22"/>
          <w:szCs w:val="22"/>
        </w:rPr>
      </w:pPr>
      <w:hyperlink w:anchor="_Toc488345875" w:history="1">
        <w:r w:rsidR="00DA5EFB" w:rsidRPr="00B61AD4">
          <w:rPr>
            <w:rStyle w:val="Hyperlink"/>
            <w:noProof/>
          </w:rPr>
          <w:t>29.2.1 Asynchronous Web Services Exchange Option</w:t>
        </w:r>
        <w:r w:rsidR="00DA5EFB">
          <w:rPr>
            <w:noProof/>
            <w:webHidden/>
          </w:rPr>
          <w:tab/>
        </w:r>
        <w:r w:rsidR="00DA5EFB">
          <w:rPr>
            <w:noProof/>
            <w:webHidden/>
          </w:rPr>
          <w:fldChar w:fldCharType="begin"/>
        </w:r>
        <w:r w:rsidR="00DA5EFB">
          <w:rPr>
            <w:noProof/>
            <w:webHidden/>
          </w:rPr>
          <w:instrText xml:space="preserve"> PAGEREF _Toc488345875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0E7C3391" w14:textId="77777777" w:rsidR="00DA5EFB" w:rsidRDefault="00ED2931">
      <w:pPr>
        <w:pStyle w:val="TOC2"/>
        <w:rPr>
          <w:rFonts w:asciiTheme="minorHAnsi" w:eastAsiaTheme="minorEastAsia" w:hAnsiTheme="minorHAnsi" w:cstheme="minorBidi"/>
          <w:noProof/>
          <w:sz w:val="22"/>
          <w:szCs w:val="22"/>
        </w:rPr>
      </w:pPr>
      <w:hyperlink w:anchor="_Toc488345876" w:history="1">
        <w:r w:rsidR="00DA5EFB" w:rsidRPr="00B61AD4">
          <w:rPr>
            <w:rStyle w:val="Hyperlink"/>
            <w:noProof/>
          </w:rPr>
          <w:t>29.3 XCF Actor Groupings and Profile Interactions</w:t>
        </w:r>
        <w:r w:rsidR="00DA5EFB">
          <w:rPr>
            <w:noProof/>
            <w:webHidden/>
          </w:rPr>
          <w:tab/>
        </w:r>
        <w:r w:rsidR="00DA5EFB">
          <w:rPr>
            <w:noProof/>
            <w:webHidden/>
          </w:rPr>
          <w:fldChar w:fldCharType="begin"/>
        </w:r>
        <w:r w:rsidR="00DA5EFB">
          <w:rPr>
            <w:noProof/>
            <w:webHidden/>
          </w:rPr>
          <w:instrText xml:space="preserve"> PAGEREF _Toc488345876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4DD2EC62" w14:textId="77777777" w:rsidR="00DA5EFB" w:rsidRDefault="00ED2931">
      <w:pPr>
        <w:pStyle w:val="TOC3"/>
        <w:rPr>
          <w:rFonts w:asciiTheme="minorHAnsi" w:eastAsiaTheme="minorEastAsia" w:hAnsiTheme="minorHAnsi" w:cstheme="minorBidi"/>
          <w:noProof/>
          <w:sz w:val="22"/>
          <w:szCs w:val="22"/>
        </w:rPr>
      </w:pPr>
      <w:hyperlink w:anchor="_Toc488345877" w:history="1">
        <w:r w:rsidR="00DA5EFB" w:rsidRPr="00B61AD4">
          <w:rPr>
            <w:rStyle w:val="Hyperlink"/>
            <w:noProof/>
          </w:rPr>
          <w:t>29.3.1 XCF Required Groupings</w:t>
        </w:r>
        <w:r w:rsidR="00DA5EFB">
          <w:rPr>
            <w:noProof/>
            <w:webHidden/>
          </w:rPr>
          <w:tab/>
        </w:r>
        <w:r w:rsidR="00DA5EFB">
          <w:rPr>
            <w:noProof/>
            <w:webHidden/>
          </w:rPr>
          <w:fldChar w:fldCharType="begin"/>
        </w:r>
        <w:r w:rsidR="00DA5EFB">
          <w:rPr>
            <w:noProof/>
            <w:webHidden/>
          </w:rPr>
          <w:instrText xml:space="preserve"> PAGEREF _Toc488345877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2FC359F9" w14:textId="77777777" w:rsidR="00DA5EFB" w:rsidRDefault="00ED2931">
      <w:pPr>
        <w:pStyle w:val="TOC3"/>
        <w:rPr>
          <w:rFonts w:asciiTheme="minorHAnsi" w:eastAsiaTheme="minorEastAsia" w:hAnsiTheme="minorHAnsi" w:cstheme="minorBidi"/>
          <w:noProof/>
          <w:sz w:val="22"/>
          <w:szCs w:val="22"/>
        </w:rPr>
      </w:pPr>
      <w:hyperlink w:anchor="_Toc488345878" w:history="1">
        <w:r w:rsidR="00DA5EFB" w:rsidRPr="00B61AD4">
          <w:rPr>
            <w:rStyle w:val="Hyperlink"/>
            <w:noProof/>
          </w:rPr>
          <w:t>29.3.2 XDS/XCA Interactions (Informative)</w:t>
        </w:r>
        <w:r w:rsidR="00DA5EFB">
          <w:rPr>
            <w:noProof/>
            <w:webHidden/>
          </w:rPr>
          <w:tab/>
        </w:r>
        <w:r w:rsidR="00DA5EFB">
          <w:rPr>
            <w:noProof/>
            <w:webHidden/>
          </w:rPr>
          <w:fldChar w:fldCharType="begin"/>
        </w:r>
        <w:r w:rsidR="00DA5EFB">
          <w:rPr>
            <w:noProof/>
            <w:webHidden/>
          </w:rPr>
          <w:instrText xml:space="preserve"> PAGEREF _Toc488345878 \h </w:instrText>
        </w:r>
        <w:r w:rsidR="00DA5EFB">
          <w:rPr>
            <w:noProof/>
            <w:webHidden/>
          </w:rPr>
        </w:r>
        <w:r w:rsidR="00DA5EFB">
          <w:rPr>
            <w:noProof/>
            <w:webHidden/>
          </w:rPr>
          <w:fldChar w:fldCharType="separate"/>
        </w:r>
        <w:r w:rsidR="00DA5EFB">
          <w:rPr>
            <w:noProof/>
            <w:webHidden/>
          </w:rPr>
          <w:t>9</w:t>
        </w:r>
        <w:r w:rsidR="00DA5EFB">
          <w:rPr>
            <w:noProof/>
            <w:webHidden/>
          </w:rPr>
          <w:fldChar w:fldCharType="end"/>
        </w:r>
      </w:hyperlink>
    </w:p>
    <w:p w14:paraId="745F6E49" w14:textId="77777777" w:rsidR="00DA5EFB" w:rsidRDefault="00ED2931">
      <w:pPr>
        <w:pStyle w:val="TOC4"/>
        <w:rPr>
          <w:rFonts w:asciiTheme="minorHAnsi" w:eastAsiaTheme="minorEastAsia" w:hAnsiTheme="minorHAnsi" w:cstheme="minorBidi"/>
          <w:noProof/>
          <w:sz w:val="22"/>
          <w:szCs w:val="22"/>
        </w:rPr>
      </w:pPr>
      <w:hyperlink w:anchor="_Toc488345879" w:history="1">
        <w:r w:rsidR="00DA5EFB" w:rsidRPr="00B61AD4">
          <w:rPr>
            <w:rStyle w:val="Hyperlink"/>
            <w:noProof/>
          </w:rPr>
          <w:t>29.3.2.1 “responding agent” for XDS (Grouping with Document Consumer)</w:t>
        </w:r>
        <w:r w:rsidR="00DA5EFB">
          <w:rPr>
            <w:noProof/>
            <w:webHidden/>
          </w:rPr>
          <w:tab/>
        </w:r>
        <w:r w:rsidR="00DA5EFB">
          <w:rPr>
            <w:noProof/>
            <w:webHidden/>
          </w:rPr>
          <w:fldChar w:fldCharType="begin"/>
        </w:r>
        <w:r w:rsidR="00DA5EFB">
          <w:rPr>
            <w:noProof/>
            <w:webHidden/>
          </w:rPr>
          <w:instrText xml:space="preserve"> PAGEREF _Toc488345879 \h </w:instrText>
        </w:r>
        <w:r w:rsidR="00DA5EFB">
          <w:rPr>
            <w:noProof/>
            <w:webHidden/>
          </w:rPr>
        </w:r>
        <w:r w:rsidR="00DA5EFB">
          <w:rPr>
            <w:noProof/>
            <w:webHidden/>
          </w:rPr>
          <w:fldChar w:fldCharType="separate"/>
        </w:r>
        <w:r w:rsidR="00DA5EFB">
          <w:rPr>
            <w:noProof/>
            <w:webHidden/>
          </w:rPr>
          <w:t>10</w:t>
        </w:r>
        <w:r w:rsidR="00DA5EFB">
          <w:rPr>
            <w:noProof/>
            <w:webHidden/>
          </w:rPr>
          <w:fldChar w:fldCharType="end"/>
        </w:r>
      </w:hyperlink>
    </w:p>
    <w:p w14:paraId="0C16D5A4" w14:textId="77777777" w:rsidR="00DA5EFB" w:rsidRDefault="00ED2931">
      <w:pPr>
        <w:pStyle w:val="TOC4"/>
        <w:rPr>
          <w:rFonts w:asciiTheme="minorHAnsi" w:eastAsiaTheme="minorEastAsia" w:hAnsiTheme="minorHAnsi" w:cstheme="minorBidi"/>
          <w:noProof/>
          <w:sz w:val="22"/>
          <w:szCs w:val="22"/>
        </w:rPr>
      </w:pPr>
      <w:hyperlink w:anchor="_Toc488345880" w:history="1">
        <w:r w:rsidR="00DA5EFB" w:rsidRPr="00B61AD4">
          <w:rPr>
            <w:rStyle w:val="Hyperlink"/>
            <w:noProof/>
          </w:rPr>
          <w:t>29.3.2.2 “responding agent” for XCA</w:t>
        </w:r>
        <w:r w:rsidR="00DA5EFB">
          <w:rPr>
            <w:noProof/>
            <w:webHidden/>
          </w:rPr>
          <w:tab/>
        </w:r>
        <w:r w:rsidR="00DA5EFB">
          <w:rPr>
            <w:noProof/>
            <w:webHidden/>
          </w:rPr>
          <w:fldChar w:fldCharType="begin"/>
        </w:r>
        <w:r w:rsidR="00DA5EFB">
          <w:rPr>
            <w:noProof/>
            <w:webHidden/>
          </w:rPr>
          <w:instrText xml:space="preserve"> PAGEREF _Toc488345880 \h </w:instrText>
        </w:r>
        <w:r w:rsidR="00DA5EFB">
          <w:rPr>
            <w:noProof/>
            <w:webHidden/>
          </w:rPr>
        </w:r>
        <w:r w:rsidR="00DA5EFB">
          <w:rPr>
            <w:noProof/>
            <w:webHidden/>
          </w:rPr>
          <w:fldChar w:fldCharType="separate"/>
        </w:r>
        <w:r w:rsidR="00DA5EFB">
          <w:rPr>
            <w:noProof/>
            <w:webHidden/>
          </w:rPr>
          <w:t>11</w:t>
        </w:r>
        <w:r w:rsidR="00DA5EFB">
          <w:rPr>
            <w:noProof/>
            <w:webHidden/>
          </w:rPr>
          <w:fldChar w:fldCharType="end"/>
        </w:r>
      </w:hyperlink>
    </w:p>
    <w:p w14:paraId="630EB670" w14:textId="77777777" w:rsidR="00DA5EFB" w:rsidRDefault="00ED2931">
      <w:pPr>
        <w:pStyle w:val="TOC4"/>
        <w:rPr>
          <w:rFonts w:asciiTheme="minorHAnsi" w:eastAsiaTheme="minorEastAsia" w:hAnsiTheme="minorHAnsi" w:cstheme="minorBidi"/>
          <w:noProof/>
          <w:sz w:val="22"/>
          <w:szCs w:val="22"/>
        </w:rPr>
      </w:pPr>
      <w:hyperlink w:anchor="_Toc488345881" w:history="1">
        <w:r w:rsidR="00DA5EFB" w:rsidRPr="00B61AD4">
          <w:rPr>
            <w:rStyle w:val="Hyperlink"/>
            <w:noProof/>
          </w:rPr>
          <w:t>29.3.2.3 “initiating agent” for XDS</w:t>
        </w:r>
        <w:r w:rsidR="00DA5EFB">
          <w:rPr>
            <w:noProof/>
            <w:webHidden/>
          </w:rPr>
          <w:tab/>
        </w:r>
        <w:r w:rsidR="00DA5EFB">
          <w:rPr>
            <w:noProof/>
            <w:webHidden/>
          </w:rPr>
          <w:fldChar w:fldCharType="begin"/>
        </w:r>
        <w:r w:rsidR="00DA5EFB">
          <w:rPr>
            <w:noProof/>
            <w:webHidden/>
          </w:rPr>
          <w:instrText xml:space="preserve"> PAGEREF _Toc488345881 \h </w:instrText>
        </w:r>
        <w:r w:rsidR="00DA5EFB">
          <w:rPr>
            <w:noProof/>
            <w:webHidden/>
          </w:rPr>
        </w:r>
        <w:r w:rsidR="00DA5EFB">
          <w:rPr>
            <w:noProof/>
            <w:webHidden/>
          </w:rPr>
          <w:fldChar w:fldCharType="separate"/>
        </w:r>
        <w:r w:rsidR="00DA5EFB">
          <w:rPr>
            <w:noProof/>
            <w:webHidden/>
          </w:rPr>
          <w:t>12</w:t>
        </w:r>
        <w:r w:rsidR="00DA5EFB">
          <w:rPr>
            <w:noProof/>
            <w:webHidden/>
          </w:rPr>
          <w:fldChar w:fldCharType="end"/>
        </w:r>
      </w:hyperlink>
    </w:p>
    <w:p w14:paraId="4679D9ED" w14:textId="77777777" w:rsidR="00DA5EFB" w:rsidRDefault="00ED2931">
      <w:pPr>
        <w:pStyle w:val="TOC4"/>
        <w:rPr>
          <w:rFonts w:asciiTheme="minorHAnsi" w:eastAsiaTheme="minorEastAsia" w:hAnsiTheme="minorHAnsi" w:cstheme="minorBidi"/>
          <w:noProof/>
          <w:sz w:val="22"/>
          <w:szCs w:val="22"/>
        </w:rPr>
      </w:pPr>
      <w:hyperlink w:anchor="_Toc488345882" w:history="1">
        <w:r w:rsidR="00DA5EFB" w:rsidRPr="00B61AD4">
          <w:rPr>
            <w:rStyle w:val="Hyperlink"/>
            <w:noProof/>
          </w:rPr>
          <w:t>29.3.2.4 “initiating agent” for XCA</w:t>
        </w:r>
        <w:r w:rsidR="00DA5EFB">
          <w:rPr>
            <w:noProof/>
            <w:webHidden/>
          </w:rPr>
          <w:tab/>
        </w:r>
        <w:r w:rsidR="00DA5EFB">
          <w:rPr>
            <w:noProof/>
            <w:webHidden/>
          </w:rPr>
          <w:fldChar w:fldCharType="begin"/>
        </w:r>
        <w:r w:rsidR="00DA5EFB">
          <w:rPr>
            <w:noProof/>
            <w:webHidden/>
          </w:rPr>
          <w:instrText xml:space="preserve"> PAGEREF _Toc488345882 \h </w:instrText>
        </w:r>
        <w:r w:rsidR="00DA5EFB">
          <w:rPr>
            <w:noProof/>
            <w:webHidden/>
          </w:rPr>
        </w:r>
        <w:r w:rsidR="00DA5EFB">
          <w:rPr>
            <w:noProof/>
            <w:webHidden/>
          </w:rPr>
          <w:fldChar w:fldCharType="separate"/>
        </w:r>
        <w:r w:rsidR="00DA5EFB">
          <w:rPr>
            <w:noProof/>
            <w:webHidden/>
          </w:rPr>
          <w:t>13</w:t>
        </w:r>
        <w:r w:rsidR="00DA5EFB">
          <w:rPr>
            <w:noProof/>
            <w:webHidden/>
          </w:rPr>
          <w:fldChar w:fldCharType="end"/>
        </w:r>
      </w:hyperlink>
    </w:p>
    <w:p w14:paraId="4BAA40DF" w14:textId="77777777" w:rsidR="00DA5EFB" w:rsidRDefault="00ED2931">
      <w:pPr>
        <w:pStyle w:val="TOC3"/>
        <w:rPr>
          <w:rFonts w:asciiTheme="minorHAnsi" w:eastAsiaTheme="minorEastAsia" w:hAnsiTheme="minorHAnsi" w:cstheme="minorBidi"/>
          <w:noProof/>
          <w:sz w:val="22"/>
          <w:szCs w:val="22"/>
        </w:rPr>
      </w:pPr>
      <w:hyperlink w:anchor="_Toc488345883" w:history="1">
        <w:r w:rsidR="00DA5EFB" w:rsidRPr="00B61AD4">
          <w:rPr>
            <w:rStyle w:val="Hyperlink"/>
            <w:noProof/>
          </w:rPr>
          <w:t>29.3.3 Profile Interactions (Informative)</w:t>
        </w:r>
        <w:r w:rsidR="00DA5EFB">
          <w:rPr>
            <w:noProof/>
            <w:webHidden/>
          </w:rPr>
          <w:tab/>
        </w:r>
        <w:r w:rsidR="00DA5EFB">
          <w:rPr>
            <w:noProof/>
            <w:webHidden/>
          </w:rPr>
          <w:fldChar w:fldCharType="begin"/>
        </w:r>
        <w:r w:rsidR="00DA5EFB">
          <w:rPr>
            <w:noProof/>
            <w:webHidden/>
          </w:rPr>
          <w:instrText xml:space="preserve"> PAGEREF _Toc488345883 \h </w:instrText>
        </w:r>
        <w:r w:rsidR="00DA5EFB">
          <w:rPr>
            <w:noProof/>
            <w:webHidden/>
          </w:rPr>
        </w:r>
        <w:r w:rsidR="00DA5EFB">
          <w:rPr>
            <w:noProof/>
            <w:webHidden/>
          </w:rPr>
          <w:fldChar w:fldCharType="separate"/>
        </w:r>
        <w:r w:rsidR="00DA5EFB">
          <w:rPr>
            <w:noProof/>
            <w:webHidden/>
          </w:rPr>
          <w:t>14</w:t>
        </w:r>
        <w:r w:rsidR="00DA5EFB">
          <w:rPr>
            <w:noProof/>
            <w:webHidden/>
          </w:rPr>
          <w:fldChar w:fldCharType="end"/>
        </w:r>
      </w:hyperlink>
    </w:p>
    <w:p w14:paraId="5D879ACE" w14:textId="77777777" w:rsidR="00DA5EFB" w:rsidRDefault="00ED2931">
      <w:pPr>
        <w:pStyle w:val="TOC2"/>
        <w:rPr>
          <w:rFonts w:asciiTheme="minorHAnsi" w:eastAsiaTheme="minorEastAsia" w:hAnsiTheme="minorHAnsi" w:cstheme="minorBidi"/>
          <w:noProof/>
          <w:sz w:val="22"/>
          <w:szCs w:val="22"/>
        </w:rPr>
      </w:pPr>
      <w:hyperlink w:anchor="_Toc488345884" w:history="1">
        <w:r w:rsidR="00DA5EFB" w:rsidRPr="00B61AD4">
          <w:rPr>
            <w:rStyle w:val="Hyperlink"/>
            <w:noProof/>
          </w:rPr>
          <w:t>29.4 XCF Process Flow</w:t>
        </w:r>
        <w:r w:rsidR="00DA5EFB">
          <w:rPr>
            <w:noProof/>
            <w:webHidden/>
          </w:rPr>
          <w:tab/>
        </w:r>
        <w:r w:rsidR="00DA5EFB">
          <w:rPr>
            <w:noProof/>
            <w:webHidden/>
          </w:rPr>
          <w:fldChar w:fldCharType="begin"/>
        </w:r>
        <w:r w:rsidR="00DA5EFB">
          <w:rPr>
            <w:noProof/>
            <w:webHidden/>
          </w:rPr>
          <w:instrText xml:space="preserve"> PAGEREF _Toc488345884 \h </w:instrText>
        </w:r>
        <w:r w:rsidR="00DA5EFB">
          <w:rPr>
            <w:noProof/>
            <w:webHidden/>
          </w:rPr>
        </w:r>
        <w:r w:rsidR="00DA5EFB">
          <w:rPr>
            <w:noProof/>
            <w:webHidden/>
          </w:rPr>
          <w:fldChar w:fldCharType="separate"/>
        </w:r>
        <w:r w:rsidR="00DA5EFB">
          <w:rPr>
            <w:noProof/>
            <w:webHidden/>
          </w:rPr>
          <w:t>15</w:t>
        </w:r>
        <w:r w:rsidR="00DA5EFB">
          <w:rPr>
            <w:noProof/>
            <w:webHidden/>
          </w:rPr>
          <w:fldChar w:fldCharType="end"/>
        </w:r>
      </w:hyperlink>
    </w:p>
    <w:p w14:paraId="364AAAFA" w14:textId="77777777" w:rsidR="00DA5EFB" w:rsidRDefault="00ED2931">
      <w:pPr>
        <w:pStyle w:val="TOC3"/>
        <w:rPr>
          <w:rFonts w:asciiTheme="minorHAnsi" w:eastAsiaTheme="minorEastAsia" w:hAnsiTheme="minorHAnsi" w:cstheme="minorBidi"/>
          <w:noProof/>
          <w:sz w:val="22"/>
          <w:szCs w:val="22"/>
        </w:rPr>
      </w:pPr>
      <w:hyperlink w:anchor="_Toc488345885" w:history="1">
        <w:r w:rsidR="00DA5EFB" w:rsidRPr="00B61AD4">
          <w:rPr>
            <w:rStyle w:val="Hyperlink"/>
            <w:bCs/>
            <w:noProof/>
          </w:rPr>
          <w:t>29.4.1 Use Cases</w:t>
        </w:r>
        <w:r w:rsidR="00DA5EFB">
          <w:rPr>
            <w:noProof/>
            <w:webHidden/>
          </w:rPr>
          <w:tab/>
        </w:r>
        <w:r w:rsidR="00DA5EFB">
          <w:rPr>
            <w:noProof/>
            <w:webHidden/>
          </w:rPr>
          <w:fldChar w:fldCharType="begin"/>
        </w:r>
        <w:r w:rsidR="00DA5EFB">
          <w:rPr>
            <w:noProof/>
            <w:webHidden/>
          </w:rPr>
          <w:instrText xml:space="preserve"> PAGEREF _Toc488345885 \h </w:instrText>
        </w:r>
        <w:r w:rsidR="00DA5EFB">
          <w:rPr>
            <w:noProof/>
            <w:webHidden/>
          </w:rPr>
        </w:r>
        <w:r w:rsidR="00DA5EFB">
          <w:rPr>
            <w:noProof/>
            <w:webHidden/>
          </w:rPr>
          <w:fldChar w:fldCharType="separate"/>
        </w:r>
        <w:r w:rsidR="00DA5EFB">
          <w:rPr>
            <w:noProof/>
            <w:webHidden/>
          </w:rPr>
          <w:t>15</w:t>
        </w:r>
        <w:r w:rsidR="00DA5EFB">
          <w:rPr>
            <w:noProof/>
            <w:webHidden/>
          </w:rPr>
          <w:fldChar w:fldCharType="end"/>
        </w:r>
      </w:hyperlink>
    </w:p>
    <w:p w14:paraId="698E0000" w14:textId="77777777" w:rsidR="00DA5EFB" w:rsidRDefault="00ED2931">
      <w:pPr>
        <w:pStyle w:val="TOC4"/>
        <w:rPr>
          <w:rFonts w:asciiTheme="minorHAnsi" w:eastAsiaTheme="minorEastAsia" w:hAnsiTheme="minorHAnsi" w:cstheme="minorBidi"/>
          <w:noProof/>
          <w:sz w:val="22"/>
          <w:szCs w:val="22"/>
        </w:rPr>
      </w:pPr>
      <w:hyperlink w:anchor="_Toc488345886" w:history="1">
        <w:r w:rsidR="00DA5EFB" w:rsidRPr="00B61AD4">
          <w:rPr>
            <w:rStyle w:val="Hyperlink"/>
            <w:noProof/>
          </w:rPr>
          <w:t>29.4.1.1 Patient Summary Service with Translation/Transforming Use Case</w:t>
        </w:r>
        <w:r w:rsidR="00DA5EFB">
          <w:rPr>
            <w:noProof/>
            <w:webHidden/>
          </w:rPr>
          <w:tab/>
        </w:r>
        <w:r w:rsidR="00DA5EFB">
          <w:rPr>
            <w:noProof/>
            <w:webHidden/>
          </w:rPr>
          <w:fldChar w:fldCharType="begin"/>
        </w:r>
        <w:r w:rsidR="00DA5EFB">
          <w:rPr>
            <w:noProof/>
            <w:webHidden/>
          </w:rPr>
          <w:instrText xml:space="preserve"> PAGEREF _Toc488345886 \h </w:instrText>
        </w:r>
        <w:r w:rsidR="00DA5EFB">
          <w:rPr>
            <w:noProof/>
            <w:webHidden/>
          </w:rPr>
        </w:r>
        <w:r w:rsidR="00DA5EFB">
          <w:rPr>
            <w:noProof/>
            <w:webHidden/>
          </w:rPr>
          <w:fldChar w:fldCharType="separate"/>
        </w:r>
        <w:r w:rsidR="00DA5EFB">
          <w:rPr>
            <w:noProof/>
            <w:webHidden/>
          </w:rPr>
          <w:t>16</w:t>
        </w:r>
        <w:r w:rsidR="00DA5EFB">
          <w:rPr>
            <w:noProof/>
            <w:webHidden/>
          </w:rPr>
          <w:fldChar w:fldCharType="end"/>
        </w:r>
      </w:hyperlink>
    </w:p>
    <w:p w14:paraId="07A2EF46" w14:textId="77777777" w:rsidR="00DA5EFB" w:rsidRDefault="00ED2931">
      <w:pPr>
        <w:pStyle w:val="TOC4"/>
        <w:rPr>
          <w:rFonts w:asciiTheme="minorHAnsi" w:eastAsiaTheme="minorEastAsia" w:hAnsiTheme="minorHAnsi" w:cstheme="minorBidi"/>
          <w:noProof/>
          <w:sz w:val="22"/>
          <w:szCs w:val="22"/>
        </w:rPr>
      </w:pPr>
      <w:hyperlink w:anchor="_Toc488345887" w:history="1">
        <w:r w:rsidR="00DA5EFB" w:rsidRPr="00B61AD4">
          <w:rPr>
            <w:rStyle w:val="Hyperlink"/>
            <w:noProof/>
          </w:rPr>
          <w:t>29.4.1.2 Highly Regulated Data Sharing Scenarios</w:t>
        </w:r>
        <w:r w:rsidR="00DA5EFB">
          <w:rPr>
            <w:noProof/>
            <w:webHidden/>
          </w:rPr>
          <w:tab/>
        </w:r>
        <w:r w:rsidR="00DA5EFB">
          <w:rPr>
            <w:noProof/>
            <w:webHidden/>
          </w:rPr>
          <w:fldChar w:fldCharType="begin"/>
        </w:r>
        <w:r w:rsidR="00DA5EFB">
          <w:rPr>
            <w:noProof/>
            <w:webHidden/>
          </w:rPr>
          <w:instrText xml:space="preserve"> PAGEREF _Toc488345887 \h </w:instrText>
        </w:r>
        <w:r w:rsidR="00DA5EFB">
          <w:rPr>
            <w:noProof/>
            <w:webHidden/>
          </w:rPr>
        </w:r>
        <w:r w:rsidR="00DA5EFB">
          <w:rPr>
            <w:noProof/>
            <w:webHidden/>
          </w:rPr>
          <w:fldChar w:fldCharType="separate"/>
        </w:r>
        <w:r w:rsidR="00DA5EFB">
          <w:rPr>
            <w:noProof/>
            <w:webHidden/>
          </w:rPr>
          <w:t>16</w:t>
        </w:r>
        <w:r w:rsidR="00DA5EFB">
          <w:rPr>
            <w:noProof/>
            <w:webHidden/>
          </w:rPr>
          <w:fldChar w:fldCharType="end"/>
        </w:r>
      </w:hyperlink>
    </w:p>
    <w:p w14:paraId="10C1F9CB" w14:textId="77777777" w:rsidR="00DA5EFB" w:rsidRDefault="00ED2931">
      <w:pPr>
        <w:pStyle w:val="TOC3"/>
        <w:rPr>
          <w:rFonts w:asciiTheme="minorHAnsi" w:eastAsiaTheme="minorEastAsia" w:hAnsiTheme="minorHAnsi" w:cstheme="minorBidi"/>
          <w:noProof/>
          <w:sz w:val="22"/>
          <w:szCs w:val="22"/>
        </w:rPr>
      </w:pPr>
      <w:hyperlink w:anchor="_Toc488345888" w:history="1">
        <w:r w:rsidR="00DA5EFB" w:rsidRPr="00B61AD4">
          <w:rPr>
            <w:rStyle w:val="Hyperlink"/>
            <w:bCs/>
            <w:noProof/>
          </w:rPr>
          <w:t>29.4.2 Process Flow</w:t>
        </w:r>
        <w:r w:rsidR="00DA5EFB">
          <w:rPr>
            <w:noProof/>
            <w:webHidden/>
          </w:rPr>
          <w:tab/>
        </w:r>
        <w:r w:rsidR="00DA5EFB">
          <w:rPr>
            <w:noProof/>
            <w:webHidden/>
          </w:rPr>
          <w:fldChar w:fldCharType="begin"/>
        </w:r>
        <w:r w:rsidR="00DA5EFB">
          <w:rPr>
            <w:noProof/>
            <w:webHidden/>
          </w:rPr>
          <w:instrText xml:space="preserve"> PAGEREF _Toc488345888 \h </w:instrText>
        </w:r>
        <w:r w:rsidR="00DA5EFB">
          <w:rPr>
            <w:noProof/>
            <w:webHidden/>
          </w:rPr>
        </w:r>
        <w:r w:rsidR="00DA5EFB">
          <w:rPr>
            <w:noProof/>
            <w:webHidden/>
          </w:rPr>
          <w:fldChar w:fldCharType="separate"/>
        </w:r>
        <w:r w:rsidR="00DA5EFB">
          <w:rPr>
            <w:noProof/>
            <w:webHidden/>
          </w:rPr>
          <w:t>16</w:t>
        </w:r>
        <w:r w:rsidR="00DA5EFB">
          <w:rPr>
            <w:noProof/>
            <w:webHidden/>
          </w:rPr>
          <w:fldChar w:fldCharType="end"/>
        </w:r>
      </w:hyperlink>
    </w:p>
    <w:p w14:paraId="7C989E69" w14:textId="77777777" w:rsidR="00DA5EFB" w:rsidRDefault="00ED2931">
      <w:pPr>
        <w:pStyle w:val="TOC2"/>
        <w:rPr>
          <w:rFonts w:asciiTheme="minorHAnsi" w:eastAsiaTheme="minorEastAsia" w:hAnsiTheme="minorHAnsi" w:cstheme="minorBidi"/>
          <w:noProof/>
          <w:sz w:val="22"/>
          <w:szCs w:val="22"/>
        </w:rPr>
      </w:pPr>
      <w:hyperlink w:anchor="_Toc488345889" w:history="1">
        <w:r w:rsidR="00DA5EFB" w:rsidRPr="00B61AD4">
          <w:rPr>
            <w:rStyle w:val="Hyperlink"/>
            <w:noProof/>
          </w:rPr>
          <w:t>29.5 XCF Profile Security Considerations</w:t>
        </w:r>
        <w:r w:rsidR="00DA5EFB">
          <w:rPr>
            <w:noProof/>
            <w:webHidden/>
          </w:rPr>
          <w:tab/>
        </w:r>
        <w:r w:rsidR="00DA5EFB">
          <w:rPr>
            <w:noProof/>
            <w:webHidden/>
          </w:rPr>
          <w:fldChar w:fldCharType="begin"/>
        </w:r>
        <w:r w:rsidR="00DA5EFB">
          <w:rPr>
            <w:noProof/>
            <w:webHidden/>
          </w:rPr>
          <w:instrText xml:space="preserve"> PAGEREF _Toc488345889 \h </w:instrText>
        </w:r>
        <w:r w:rsidR="00DA5EFB">
          <w:rPr>
            <w:noProof/>
            <w:webHidden/>
          </w:rPr>
        </w:r>
        <w:r w:rsidR="00DA5EFB">
          <w:rPr>
            <w:noProof/>
            <w:webHidden/>
          </w:rPr>
          <w:fldChar w:fldCharType="separate"/>
        </w:r>
        <w:r w:rsidR="00DA5EFB">
          <w:rPr>
            <w:noProof/>
            <w:webHidden/>
          </w:rPr>
          <w:t>18</w:t>
        </w:r>
        <w:r w:rsidR="00DA5EFB">
          <w:rPr>
            <w:noProof/>
            <w:webHidden/>
          </w:rPr>
          <w:fldChar w:fldCharType="end"/>
        </w:r>
      </w:hyperlink>
    </w:p>
    <w:p w14:paraId="06020ECB" w14:textId="77777777" w:rsidR="00DA5EFB" w:rsidRDefault="00ED2931">
      <w:pPr>
        <w:pStyle w:val="TOC3"/>
        <w:rPr>
          <w:rFonts w:asciiTheme="minorHAnsi" w:eastAsiaTheme="minorEastAsia" w:hAnsiTheme="minorHAnsi" w:cstheme="minorBidi"/>
          <w:noProof/>
          <w:sz w:val="22"/>
          <w:szCs w:val="22"/>
        </w:rPr>
      </w:pPr>
      <w:hyperlink w:anchor="_Toc488345890" w:history="1">
        <w:r w:rsidR="00DA5EFB" w:rsidRPr="00B61AD4">
          <w:rPr>
            <w:rStyle w:val="Hyperlink"/>
            <w:noProof/>
            <w:lang w:eastAsia="de-DE"/>
          </w:rPr>
          <w:t>29.5.1 XCF Risk Assessment</w:t>
        </w:r>
        <w:r w:rsidR="00DA5EFB">
          <w:rPr>
            <w:noProof/>
            <w:webHidden/>
          </w:rPr>
          <w:tab/>
        </w:r>
        <w:r w:rsidR="00DA5EFB">
          <w:rPr>
            <w:noProof/>
            <w:webHidden/>
          </w:rPr>
          <w:fldChar w:fldCharType="begin"/>
        </w:r>
        <w:r w:rsidR="00DA5EFB">
          <w:rPr>
            <w:noProof/>
            <w:webHidden/>
          </w:rPr>
          <w:instrText xml:space="preserve"> PAGEREF _Toc488345890 \h </w:instrText>
        </w:r>
        <w:r w:rsidR="00DA5EFB">
          <w:rPr>
            <w:noProof/>
            <w:webHidden/>
          </w:rPr>
        </w:r>
        <w:r w:rsidR="00DA5EFB">
          <w:rPr>
            <w:noProof/>
            <w:webHidden/>
          </w:rPr>
          <w:fldChar w:fldCharType="separate"/>
        </w:r>
        <w:r w:rsidR="00DA5EFB">
          <w:rPr>
            <w:noProof/>
            <w:webHidden/>
          </w:rPr>
          <w:t>18</w:t>
        </w:r>
        <w:r w:rsidR="00DA5EFB">
          <w:rPr>
            <w:noProof/>
            <w:webHidden/>
          </w:rPr>
          <w:fldChar w:fldCharType="end"/>
        </w:r>
      </w:hyperlink>
    </w:p>
    <w:p w14:paraId="17FE43E9" w14:textId="77777777" w:rsidR="00DA5EFB" w:rsidRDefault="00ED2931">
      <w:pPr>
        <w:pStyle w:val="TOC1"/>
        <w:rPr>
          <w:rFonts w:asciiTheme="minorHAnsi" w:eastAsiaTheme="minorEastAsia" w:hAnsiTheme="minorHAnsi" w:cstheme="minorBidi"/>
          <w:noProof/>
          <w:sz w:val="22"/>
          <w:szCs w:val="22"/>
        </w:rPr>
      </w:pPr>
      <w:hyperlink w:anchor="_Toc488345891" w:history="1">
        <w:r w:rsidR="00DA5EFB" w:rsidRPr="00B61AD4">
          <w:rPr>
            <w:rStyle w:val="Hyperlink"/>
            <w:noProof/>
          </w:rPr>
          <w:t>Appendix B – Transaction Summary Definitions</w:t>
        </w:r>
        <w:r w:rsidR="00DA5EFB">
          <w:rPr>
            <w:noProof/>
            <w:webHidden/>
          </w:rPr>
          <w:tab/>
        </w:r>
        <w:r w:rsidR="00DA5EFB">
          <w:rPr>
            <w:noProof/>
            <w:webHidden/>
          </w:rPr>
          <w:fldChar w:fldCharType="begin"/>
        </w:r>
        <w:r w:rsidR="00DA5EFB">
          <w:rPr>
            <w:noProof/>
            <w:webHidden/>
          </w:rPr>
          <w:instrText xml:space="preserve"> PAGEREF _Toc488345891 \h </w:instrText>
        </w:r>
        <w:r w:rsidR="00DA5EFB">
          <w:rPr>
            <w:noProof/>
            <w:webHidden/>
          </w:rPr>
        </w:r>
        <w:r w:rsidR="00DA5EFB">
          <w:rPr>
            <w:noProof/>
            <w:webHidden/>
          </w:rPr>
          <w:fldChar w:fldCharType="separate"/>
        </w:r>
        <w:r w:rsidR="00DA5EFB">
          <w:rPr>
            <w:noProof/>
            <w:webHidden/>
          </w:rPr>
          <w:t>21</w:t>
        </w:r>
        <w:r w:rsidR="00DA5EFB">
          <w:rPr>
            <w:noProof/>
            <w:webHidden/>
          </w:rPr>
          <w:fldChar w:fldCharType="end"/>
        </w:r>
      </w:hyperlink>
    </w:p>
    <w:p w14:paraId="10800409" w14:textId="77777777" w:rsidR="00DA5EFB" w:rsidRPr="00274501" w:rsidRDefault="00ED2931">
      <w:pPr>
        <w:pStyle w:val="TOC1"/>
        <w:rPr>
          <w:rFonts w:asciiTheme="minorHAnsi" w:eastAsiaTheme="minorEastAsia" w:hAnsiTheme="minorHAnsi" w:cstheme="minorBidi"/>
          <w:b/>
          <w:noProof/>
          <w:sz w:val="22"/>
          <w:szCs w:val="22"/>
        </w:rPr>
      </w:pPr>
      <w:hyperlink w:anchor="_Toc488345892" w:history="1">
        <w:r w:rsidR="00DA5EFB" w:rsidRPr="00274501">
          <w:rPr>
            <w:rStyle w:val="Hyperlink"/>
            <w:b/>
            <w:noProof/>
          </w:rPr>
          <w:t>Volume 2b – Transactions</w:t>
        </w:r>
        <w:r w:rsidR="00DA5EFB" w:rsidRPr="00274501">
          <w:rPr>
            <w:b/>
            <w:noProof/>
            <w:webHidden/>
          </w:rPr>
          <w:tab/>
        </w:r>
        <w:r w:rsidR="00DA5EFB" w:rsidRPr="00274501">
          <w:rPr>
            <w:b/>
            <w:noProof/>
            <w:webHidden/>
          </w:rPr>
          <w:fldChar w:fldCharType="begin"/>
        </w:r>
        <w:r w:rsidR="00DA5EFB" w:rsidRPr="00274501">
          <w:rPr>
            <w:b/>
            <w:noProof/>
            <w:webHidden/>
          </w:rPr>
          <w:instrText xml:space="preserve"> PAGEREF _Toc488345892 \h </w:instrText>
        </w:r>
        <w:r w:rsidR="00DA5EFB" w:rsidRPr="00274501">
          <w:rPr>
            <w:b/>
            <w:noProof/>
            <w:webHidden/>
          </w:rPr>
        </w:r>
        <w:r w:rsidR="00DA5EFB" w:rsidRPr="00274501">
          <w:rPr>
            <w:b/>
            <w:noProof/>
            <w:webHidden/>
          </w:rPr>
          <w:fldChar w:fldCharType="separate"/>
        </w:r>
        <w:r w:rsidR="00DA5EFB" w:rsidRPr="00274501">
          <w:rPr>
            <w:b/>
            <w:noProof/>
            <w:webHidden/>
          </w:rPr>
          <w:t>22</w:t>
        </w:r>
        <w:r w:rsidR="00DA5EFB" w:rsidRPr="00274501">
          <w:rPr>
            <w:b/>
            <w:noProof/>
            <w:webHidden/>
          </w:rPr>
          <w:fldChar w:fldCharType="end"/>
        </w:r>
      </w:hyperlink>
    </w:p>
    <w:p w14:paraId="1A277E33" w14:textId="77777777" w:rsidR="00DA5EFB" w:rsidRDefault="00ED2931">
      <w:pPr>
        <w:pStyle w:val="TOC2"/>
        <w:rPr>
          <w:rFonts w:asciiTheme="minorHAnsi" w:eastAsiaTheme="minorEastAsia" w:hAnsiTheme="minorHAnsi" w:cstheme="minorBidi"/>
          <w:noProof/>
          <w:sz w:val="22"/>
          <w:szCs w:val="22"/>
        </w:rPr>
      </w:pPr>
      <w:hyperlink w:anchor="_Toc488345893" w:history="1">
        <w:r w:rsidR="00DA5EFB" w:rsidRPr="00B61AD4">
          <w:rPr>
            <w:rStyle w:val="Hyperlink"/>
            <w:noProof/>
          </w:rPr>
          <w:t>3.63 Cross Gateway Fetch</w:t>
        </w:r>
        <w:r w:rsidR="00DA5EFB">
          <w:rPr>
            <w:noProof/>
            <w:webHidden/>
          </w:rPr>
          <w:tab/>
        </w:r>
        <w:r w:rsidR="00DA5EFB">
          <w:rPr>
            <w:noProof/>
            <w:webHidden/>
          </w:rPr>
          <w:fldChar w:fldCharType="begin"/>
        </w:r>
        <w:r w:rsidR="00DA5EFB">
          <w:rPr>
            <w:noProof/>
            <w:webHidden/>
          </w:rPr>
          <w:instrText xml:space="preserve"> PAGEREF _Toc488345893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78213574" w14:textId="77777777" w:rsidR="00DA5EFB" w:rsidRDefault="00ED2931">
      <w:pPr>
        <w:pStyle w:val="TOC3"/>
        <w:rPr>
          <w:rFonts w:asciiTheme="minorHAnsi" w:eastAsiaTheme="minorEastAsia" w:hAnsiTheme="minorHAnsi" w:cstheme="minorBidi"/>
          <w:noProof/>
          <w:sz w:val="22"/>
          <w:szCs w:val="22"/>
        </w:rPr>
      </w:pPr>
      <w:hyperlink w:anchor="_Toc488345894" w:history="1">
        <w:r w:rsidR="00DA5EFB" w:rsidRPr="00B61AD4">
          <w:rPr>
            <w:rStyle w:val="Hyperlink"/>
            <w:noProof/>
          </w:rPr>
          <w:t>3.63.1 Scope</w:t>
        </w:r>
        <w:r w:rsidR="00DA5EFB">
          <w:rPr>
            <w:noProof/>
            <w:webHidden/>
          </w:rPr>
          <w:tab/>
        </w:r>
        <w:r w:rsidR="00DA5EFB">
          <w:rPr>
            <w:noProof/>
            <w:webHidden/>
          </w:rPr>
          <w:fldChar w:fldCharType="begin"/>
        </w:r>
        <w:r w:rsidR="00DA5EFB">
          <w:rPr>
            <w:noProof/>
            <w:webHidden/>
          </w:rPr>
          <w:instrText xml:space="preserve"> PAGEREF _Toc488345894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2D0C958F" w14:textId="77777777" w:rsidR="00DA5EFB" w:rsidRDefault="00ED2931">
      <w:pPr>
        <w:pStyle w:val="TOC3"/>
        <w:rPr>
          <w:rFonts w:asciiTheme="minorHAnsi" w:eastAsiaTheme="minorEastAsia" w:hAnsiTheme="minorHAnsi" w:cstheme="minorBidi"/>
          <w:noProof/>
          <w:sz w:val="22"/>
          <w:szCs w:val="22"/>
        </w:rPr>
      </w:pPr>
      <w:hyperlink w:anchor="_Toc488345895" w:history="1">
        <w:r w:rsidR="00DA5EFB" w:rsidRPr="00B61AD4">
          <w:rPr>
            <w:rStyle w:val="Hyperlink"/>
            <w:noProof/>
          </w:rPr>
          <w:t>3.63.2 Use Case Roles</w:t>
        </w:r>
        <w:r w:rsidR="00DA5EFB">
          <w:rPr>
            <w:noProof/>
            <w:webHidden/>
          </w:rPr>
          <w:tab/>
        </w:r>
        <w:r w:rsidR="00DA5EFB">
          <w:rPr>
            <w:noProof/>
            <w:webHidden/>
          </w:rPr>
          <w:fldChar w:fldCharType="begin"/>
        </w:r>
        <w:r w:rsidR="00DA5EFB">
          <w:rPr>
            <w:noProof/>
            <w:webHidden/>
          </w:rPr>
          <w:instrText xml:space="preserve"> PAGEREF _Toc488345895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56D25083" w14:textId="77777777" w:rsidR="00DA5EFB" w:rsidRDefault="00ED2931">
      <w:pPr>
        <w:pStyle w:val="TOC3"/>
        <w:rPr>
          <w:rFonts w:asciiTheme="minorHAnsi" w:eastAsiaTheme="minorEastAsia" w:hAnsiTheme="minorHAnsi" w:cstheme="minorBidi"/>
          <w:noProof/>
          <w:sz w:val="22"/>
          <w:szCs w:val="22"/>
        </w:rPr>
      </w:pPr>
      <w:hyperlink w:anchor="_Toc488345896" w:history="1">
        <w:r w:rsidR="00DA5EFB" w:rsidRPr="00B61AD4">
          <w:rPr>
            <w:rStyle w:val="Hyperlink"/>
            <w:noProof/>
          </w:rPr>
          <w:t>3.63.3 Referenced Standards</w:t>
        </w:r>
        <w:r w:rsidR="00DA5EFB">
          <w:rPr>
            <w:noProof/>
            <w:webHidden/>
          </w:rPr>
          <w:tab/>
        </w:r>
        <w:r w:rsidR="00DA5EFB">
          <w:rPr>
            <w:noProof/>
            <w:webHidden/>
          </w:rPr>
          <w:fldChar w:fldCharType="begin"/>
        </w:r>
        <w:r w:rsidR="00DA5EFB">
          <w:rPr>
            <w:noProof/>
            <w:webHidden/>
          </w:rPr>
          <w:instrText xml:space="preserve"> PAGEREF _Toc488345896 \h </w:instrText>
        </w:r>
        <w:r w:rsidR="00DA5EFB">
          <w:rPr>
            <w:noProof/>
            <w:webHidden/>
          </w:rPr>
        </w:r>
        <w:r w:rsidR="00DA5EFB">
          <w:rPr>
            <w:noProof/>
            <w:webHidden/>
          </w:rPr>
          <w:fldChar w:fldCharType="separate"/>
        </w:r>
        <w:r w:rsidR="00DA5EFB">
          <w:rPr>
            <w:noProof/>
            <w:webHidden/>
          </w:rPr>
          <w:t>22</w:t>
        </w:r>
        <w:r w:rsidR="00DA5EFB">
          <w:rPr>
            <w:noProof/>
            <w:webHidden/>
          </w:rPr>
          <w:fldChar w:fldCharType="end"/>
        </w:r>
      </w:hyperlink>
    </w:p>
    <w:p w14:paraId="5D6788F4" w14:textId="77777777" w:rsidR="00DA5EFB" w:rsidRDefault="00ED2931">
      <w:pPr>
        <w:pStyle w:val="TOC3"/>
        <w:rPr>
          <w:rFonts w:asciiTheme="minorHAnsi" w:eastAsiaTheme="minorEastAsia" w:hAnsiTheme="minorHAnsi" w:cstheme="minorBidi"/>
          <w:noProof/>
          <w:sz w:val="22"/>
          <w:szCs w:val="22"/>
        </w:rPr>
      </w:pPr>
      <w:hyperlink w:anchor="_Toc488345897" w:history="1">
        <w:r w:rsidR="00DA5EFB" w:rsidRPr="00B61AD4">
          <w:rPr>
            <w:rStyle w:val="Hyperlink"/>
            <w:noProof/>
          </w:rPr>
          <w:t>3.63.4 Interaction Diagram</w:t>
        </w:r>
        <w:r w:rsidR="00DA5EFB">
          <w:rPr>
            <w:noProof/>
            <w:webHidden/>
          </w:rPr>
          <w:tab/>
        </w:r>
        <w:r w:rsidR="00DA5EFB">
          <w:rPr>
            <w:noProof/>
            <w:webHidden/>
          </w:rPr>
          <w:fldChar w:fldCharType="begin"/>
        </w:r>
        <w:r w:rsidR="00DA5EFB">
          <w:rPr>
            <w:noProof/>
            <w:webHidden/>
          </w:rPr>
          <w:instrText xml:space="preserve"> PAGEREF _Toc488345897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67FDF0E6" w14:textId="77777777" w:rsidR="00DA5EFB" w:rsidRDefault="00ED2931">
      <w:pPr>
        <w:pStyle w:val="TOC4"/>
        <w:rPr>
          <w:rFonts w:asciiTheme="minorHAnsi" w:eastAsiaTheme="minorEastAsia" w:hAnsiTheme="minorHAnsi" w:cstheme="minorBidi"/>
          <w:noProof/>
          <w:sz w:val="22"/>
          <w:szCs w:val="22"/>
        </w:rPr>
      </w:pPr>
      <w:hyperlink w:anchor="_Toc488345898" w:history="1">
        <w:r w:rsidR="00DA5EFB" w:rsidRPr="00B61AD4">
          <w:rPr>
            <w:rStyle w:val="Hyperlink"/>
            <w:noProof/>
          </w:rPr>
          <w:t>3.63.4.1 Cross Gateway Fetch Request</w:t>
        </w:r>
        <w:r w:rsidR="00DA5EFB">
          <w:rPr>
            <w:noProof/>
            <w:webHidden/>
          </w:rPr>
          <w:tab/>
        </w:r>
        <w:r w:rsidR="00DA5EFB">
          <w:rPr>
            <w:noProof/>
            <w:webHidden/>
          </w:rPr>
          <w:fldChar w:fldCharType="begin"/>
        </w:r>
        <w:r w:rsidR="00DA5EFB">
          <w:rPr>
            <w:noProof/>
            <w:webHidden/>
          </w:rPr>
          <w:instrText xml:space="preserve"> PAGEREF _Toc488345898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140F95DA" w14:textId="77777777" w:rsidR="00DA5EFB" w:rsidRDefault="00ED2931">
      <w:pPr>
        <w:pStyle w:val="TOC5"/>
        <w:rPr>
          <w:rFonts w:asciiTheme="minorHAnsi" w:eastAsiaTheme="minorEastAsia" w:hAnsiTheme="minorHAnsi" w:cstheme="minorBidi"/>
          <w:noProof/>
          <w:sz w:val="22"/>
          <w:szCs w:val="22"/>
        </w:rPr>
      </w:pPr>
      <w:hyperlink w:anchor="_Toc488345899" w:history="1">
        <w:r w:rsidR="00DA5EFB" w:rsidRPr="00B61AD4">
          <w:rPr>
            <w:rStyle w:val="Hyperlink"/>
            <w:noProof/>
          </w:rPr>
          <w:t>3.63.4.1.1 Trigger Events</w:t>
        </w:r>
        <w:r w:rsidR="00DA5EFB">
          <w:rPr>
            <w:noProof/>
            <w:webHidden/>
          </w:rPr>
          <w:tab/>
        </w:r>
        <w:r w:rsidR="00DA5EFB">
          <w:rPr>
            <w:noProof/>
            <w:webHidden/>
          </w:rPr>
          <w:fldChar w:fldCharType="begin"/>
        </w:r>
        <w:r w:rsidR="00DA5EFB">
          <w:rPr>
            <w:noProof/>
            <w:webHidden/>
          </w:rPr>
          <w:instrText xml:space="preserve"> PAGEREF _Toc488345899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34F48E0F" w14:textId="77777777" w:rsidR="00DA5EFB" w:rsidRDefault="00ED2931">
      <w:pPr>
        <w:pStyle w:val="TOC5"/>
        <w:rPr>
          <w:rFonts w:asciiTheme="minorHAnsi" w:eastAsiaTheme="minorEastAsia" w:hAnsiTheme="minorHAnsi" w:cstheme="minorBidi"/>
          <w:noProof/>
          <w:sz w:val="22"/>
          <w:szCs w:val="22"/>
        </w:rPr>
      </w:pPr>
      <w:hyperlink w:anchor="_Toc488345900" w:history="1">
        <w:r w:rsidR="00DA5EFB" w:rsidRPr="00B61AD4">
          <w:rPr>
            <w:rStyle w:val="Hyperlink"/>
            <w:noProof/>
          </w:rPr>
          <w:t>3.63.4.1.2 Message Semantics</w:t>
        </w:r>
        <w:r w:rsidR="00DA5EFB">
          <w:rPr>
            <w:noProof/>
            <w:webHidden/>
          </w:rPr>
          <w:tab/>
        </w:r>
        <w:r w:rsidR="00DA5EFB">
          <w:rPr>
            <w:noProof/>
            <w:webHidden/>
          </w:rPr>
          <w:fldChar w:fldCharType="begin"/>
        </w:r>
        <w:r w:rsidR="00DA5EFB">
          <w:rPr>
            <w:noProof/>
            <w:webHidden/>
          </w:rPr>
          <w:instrText xml:space="preserve"> PAGEREF _Toc488345900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24FAA254" w14:textId="77777777" w:rsidR="00DA5EFB" w:rsidRDefault="00ED2931">
      <w:pPr>
        <w:pStyle w:val="TOC6"/>
        <w:rPr>
          <w:rFonts w:asciiTheme="minorHAnsi" w:eastAsiaTheme="minorEastAsia" w:hAnsiTheme="minorHAnsi" w:cstheme="minorBidi"/>
          <w:noProof/>
          <w:sz w:val="22"/>
          <w:szCs w:val="22"/>
        </w:rPr>
      </w:pPr>
      <w:hyperlink w:anchor="_Toc488345901" w:history="1">
        <w:r w:rsidR="00DA5EFB" w:rsidRPr="00B61AD4">
          <w:rPr>
            <w:rStyle w:val="Hyperlink"/>
            <w:noProof/>
          </w:rPr>
          <w:t>3.63.4.1.2.1 Query Parameters for Cross Gateway Fetch Requests</w:t>
        </w:r>
        <w:r w:rsidR="00DA5EFB">
          <w:rPr>
            <w:noProof/>
            <w:webHidden/>
          </w:rPr>
          <w:tab/>
        </w:r>
        <w:r w:rsidR="00DA5EFB">
          <w:rPr>
            <w:noProof/>
            <w:webHidden/>
          </w:rPr>
          <w:fldChar w:fldCharType="begin"/>
        </w:r>
        <w:r w:rsidR="00DA5EFB">
          <w:rPr>
            <w:noProof/>
            <w:webHidden/>
          </w:rPr>
          <w:instrText xml:space="preserve"> PAGEREF _Toc488345901 \h </w:instrText>
        </w:r>
        <w:r w:rsidR="00DA5EFB">
          <w:rPr>
            <w:noProof/>
            <w:webHidden/>
          </w:rPr>
        </w:r>
        <w:r w:rsidR="00DA5EFB">
          <w:rPr>
            <w:noProof/>
            <w:webHidden/>
          </w:rPr>
          <w:fldChar w:fldCharType="separate"/>
        </w:r>
        <w:r w:rsidR="00DA5EFB">
          <w:rPr>
            <w:noProof/>
            <w:webHidden/>
          </w:rPr>
          <w:t>23</w:t>
        </w:r>
        <w:r w:rsidR="00DA5EFB">
          <w:rPr>
            <w:noProof/>
            <w:webHidden/>
          </w:rPr>
          <w:fldChar w:fldCharType="end"/>
        </w:r>
      </w:hyperlink>
    </w:p>
    <w:p w14:paraId="3E3231EE" w14:textId="77777777" w:rsidR="00DA5EFB" w:rsidRDefault="00ED2931">
      <w:pPr>
        <w:pStyle w:val="TOC6"/>
        <w:rPr>
          <w:rFonts w:asciiTheme="minorHAnsi" w:eastAsiaTheme="minorEastAsia" w:hAnsiTheme="minorHAnsi" w:cstheme="minorBidi"/>
          <w:noProof/>
          <w:sz w:val="22"/>
          <w:szCs w:val="22"/>
        </w:rPr>
      </w:pPr>
      <w:hyperlink w:anchor="_Toc488345902" w:history="1">
        <w:r w:rsidR="00DA5EFB" w:rsidRPr="00B61AD4">
          <w:rPr>
            <w:rStyle w:val="Hyperlink"/>
            <w:noProof/>
          </w:rPr>
          <w:t>3.63.4.1.2.2 Use of homeCommunityId</w:t>
        </w:r>
        <w:r w:rsidR="00DA5EFB">
          <w:rPr>
            <w:noProof/>
            <w:webHidden/>
          </w:rPr>
          <w:tab/>
        </w:r>
        <w:r w:rsidR="00DA5EFB">
          <w:rPr>
            <w:noProof/>
            <w:webHidden/>
          </w:rPr>
          <w:fldChar w:fldCharType="begin"/>
        </w:r>
        <w:r w:rsidR="00DA5EFB">
          <w:rPr>
            <w:noProof/>
            <w:webHidden/>
          </w:rPr>
          <w:instrText xml:space="preserve"> PAGEREF _Toc488345902 \h </w:instrText>
        </w:r>
        <w:r w:rsidR="00DA5EFB">
          <w:rPr>
            <w:noProof/>
            <w:webHidden/>
          </w:rPr>
        </w:r>
        <w:r w:rsidR="00DA5EFB">
          <w:rPr>
            <w:noProof/>
            <w:webHidden/>
          </w:rPr>
          <w:fldChar w:fldCharType="separate"/>
        </w:r>
        <w:r w:rsidR="00DA5EFB">
          <w:rPr>
            <w:noProof/>
            <w:webHidden/>
          </w:rPr>
          <w:t>24</w:t>
        </w:r>
        <w:r w:rsidR="00DA5EFB">
          <w:rPr>
            <w:noProof/>
            <w:webHidden/>
          </w:rPr>
          <w:fldChar w:fldCharType="end"/>
        </w:r>
      </w:hyperlink>
    </w:p>
    <w:p w14:paraId="26B240E4" w14:textId="77777777" w:rsidR="00DA5EFB" w:rsidRDefault="00ED2931">
      <w:pPr>
        <w:pStyle w:val="TOC6"/>
        <w:rPr>
          <w:rFonts w:asciiTheme="minorHAnsi" w:eastAsiaTheme="minorEastAsia" w:hAnsiTheme="minorHAnsi" w:cstheme="minorBidi"/>
          <w:noProof/>
          <w:sz w:val="22"/>
          <w:szCs w:val="22"/>
        </w:rPr>
      </w:pPr>
      <w:hyperlink w:anchor="_Toc488345903" w:history="1">
        <w:r w:rsidR="00DA5EFB" w:rsidRPr="00B61AD4">
          <w:rPr>
            <w:rStyle w:val="Hyperlink"/>
            <w:noProof/>
          </w:rPr>
          <w:t>3.63.4.1.2.3 Inclusion of Document Associations</w:t>
        </w:r>
        <w:r w:rsidR="00DA5EFB">
          <w:rPr>
            <w:noProof/>
            <w:webHidden/>
          </w:rPr>
          <w:tab/>
        </w:r>
        <w:r w:rsidR="00DA5EFB">
          <w:rPr>
            <w:noProof/>
            <w:webHidden/>
          </w:rPr>
          <w:fldChar w:fldCharType="begin"/>
        </w:r>
        <w:r w:rsidR="00DA5EFB">
          <w:rPr>
            <w:noProof/>
            <w:webHidden/>
          </w:rPr>
          <w:instrText xml:space="preserve"> PAGEREF _Toc488345903 \h </w:instrText>
        </w:r>
        <w:r w:rsidR="00DA5EFB">
          <w:rPr>
            <w:noProof/>
            <w:webHidden/>
          </w:rPr>
        </w:r>
        <w:r w:rsidR="00DA5EFB">
          <w:rPr>
            <w:noProof/>
            <w:webHidden/>
          </w:rPr>
          <w:fldChar w:fldCharType="separate"/>
        </w:r>
        <w:r w:rsidR="00DA5EFB">
          <w:rPr>
            <w:noProof/>
            <w:webHidden/>
          </w:rPr>
          <w:t>25</w:t>
        </w:r>
        <w:r w:rsidR="00DA5EFB">
          <w:rPr>
            <w:noProof/>
            <w:webHidden/>
          </w:rPr>
          <w:fldChar w:fldCharType="end"/>
        </w:r>
      </w:hyperlink>
    </w:p>
    <w:p w14:paraId="1F7044F8" w14:textId="77777777" w:rsidR="00DA5EFB" w:rsidRDefault="00ED2931">
      <w:pPr>
        <w:pStyle w:val="TOC5"/>
        <w:rPr>
          <w:rFonts w:asciiTheme="minorHAnsi" w:eastAsiaTheme="minorEastAsia" w:hAnsiTheme="minorHAnsi" w:cstheme="minorBidi"/>
          <w:noProof/>
          <w:sz w:val="22"/>
          <w:szCs w:val="22"/>
        </w:rPr>
      </w:pPr>
      <w:hyperlink w:anchor="_Toc488345904" w:history="1">
        <w:r w:rsidR="00DA5EFB" w:rsidRPr="00B61AD4">
          <w:rPr>
            <w:rStyle w:val="Hyperlink"/>
            <w:noProof/>
          </w:rPr>
          <w:t>3.63.4.1.3 Cross Gateway Fetch request message example</w:t>
        </w:r>
        <w:r w:rsidR="00DA5EFB">
          <w:rPr>
            <w:noProof/>
            <w:webHidden/>
          </w:rPr>
          <w:tab/>
        </w:r>
        <w:r w:rsidR="00DA5EFB">
          <w:rPr>
            <w:noProof/>
            <w:webHidden/>
          </w:rPr>
          <w:fldChar w:fldCharType="begin"/>
        </w:r>
        <w:r w:rsidR="00DA5EFB">
          <w:rPr>
            <w:noProof/>
            <w:webHidden/>
          </w:rPr>
          <w:instrText xml:space="preserve"> PAGEREF _Toc488345904 \h </w:instrText>
        </w:r>
        <w:r w:rsidR="00DA5EFB">
          <w:rPr>
            <w:noProof/>
            <w:webHidden/>
          </w:rPr>
        </w:r>
        <w:r w:rsidR="00DA5EFB">
          <w:rPr>
            <w:noProof/>
            <w:webHidden/>
          </w:rPr>
          <w:fldChar w:fldCharType="separate"/>
        </w:r>
        <w:r w:rsidR="00DA5EFB">
          <w:rPr>
            <w:noProof/>
            <w:webHidden/>
          </w:rPr>
          <w:t>25</w:t>
        </w:r>
        <w:r w:rsidR="00DA5EFB">
          <w:rPr>
            <w:noProof/>
            <w:webHidden/>
          </w:rPr>
          <w:fldChar w:fldCharType="end"/>
        </w:r>
      </w:hyperlink>
    </w:p>
    <w:p w14:paraId="3112A547" w14:textId="77777777" w:rsidR="00DA5EFB" w:rsidRDefault="00ED2931">
      <w:pPr>
        <w:pStyle w:val="TOC5"/>
        <w:rPr>
          <w:rFonts w:asciiTheme="minorHAnsi" w:eastAsiaTheme="minorEastAsia" w:hAnsiTheme="minorHAnsi" w:cstheme="minorBidi"/>
          <w:noProof/>
          <w:sz w:val="22"/>
          <w:szCs w:val="22"/>
        </w:rPr>
      </w:pPr>
      <w:hyperlink w:anchor="_Toc488345905" w:history="1">
        <w:r w:rsidR="00DA5EFB" w:rsidRPr="00B61AD4">
          <w:rPr>
            <w:rStyle w:val="Hyperlink"/>
            <w:noProof/>
          </w:rPr>
          <w:t>3.63.4.1.4 Expected Actions</w:t>
        </w:r>
        <w:r w:rsidR="00DA5EFB">
          <w:rPr>
            <w:noProof/>
            <w:webHidden/>
          </w:rPr>
          <w:tab/>
        </w:r>
        <w:r w:rsidR="00DA5EFB">
          <w:rPr>
            <w:noProof/>
            <w:webHidden/>
          </w:rPr>
          <w:fldChar w:fldCharType="begin"/>
        </w:r>
        <w:r w:rsidR="00DA5EFB">
          <w:rPr>
            <w:noProof/>
            <w:webHidden/>
          </w:rPr>
          <w:instrText xml:space="preserve"> PAGEREF _Toc488345905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335B5DB3" w14:textId="77777777" w:rsidR="00DA5EFB" w:rsidRDefault="00ED2931">
      <w:pPr>
        <w:pStyle w:val="TOC4"/>
        <w:rPr>
          <w:rFonts w:asciiTheme="minorHAnsi" w:eastAsiaTheme="minorEastAsia" w:hAnsiTheme="minorHAnsi" w:cstheme="minorBidi"/>
          <w:noProof/>
          <w:sz w:val="22"/>
          <w:szCs w:val="22"/>
        </w:rPr>
      </w:pPr>
      <w:hyperlink w:anchor="_Toc488345906" w:history="1">
        <w:r w:rsidR="00DA5EFB" w:rsidRPr="00B61AD4">
          <w:rPr>
            <w:rStyle w:val="Hyperlink"/>
            <w:noProof/>
          </w:rPr>
          <w:t>3.63.4.2 Cross Gateway Fetch Response</w:t>
        </w:r>
        <w:r w:rsidR="00DA5EFB">
          <w:rPr>
            <w:noProof/>
            <w:webHidden/>
          </w:rPr>
          <w:tab/>
        </w:r>
        <w:r w:rsidR="00DA5EFB">
          <w:rPr>
            <w:noProof/>
            <w:webHidden/>
          </w:rPr>
          <w:fldChar w:fldCharType="begin"/>
        </w:r>
        <w:r w:rsidR="00DA5EFB">
          <w:rPr>
            <w:noProof/>
            <w:webHidden/>
          </w:rPr>
          <w:instrText xml:space="preserve"> PAGEREF _Toc488345906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53266BC0" w14:textId="77777777" w:rsidR="00DA5EFB" w:rsidRDefault="00ED2931">
      <w:pPr>
        <w:pStyle w:val="TOC5"/>
        <w:rPr>
          <w:rFonts w:asciiTheme="minorHAnsi" w:eastAsiaTheme="minorEastAsia" w:hAnsiTheme="minorHAnsi" w:cstheme="minorBidi"/>
          <w:noProof/>
          <w:sz w:val="22"/>
          <w:szCs w:val="22"/>
        </w:rPr>
      </w:pPr>
      <w:hyperlink w:anchor="_Toc488345907" w:history="1">
        <w:r w:rsidR="00DA5EFB" w:rsidRPr="00B61AD4">
          <w:rPr>
            <w:rStyle w:val="Hyperlink"/>
            <w:noProof/>
          </w:rPr>
          <w:t>3.63.4.2.1 Trigger Events</w:t>
        </w:r>
        <w:r w:rsidR="00DA5EFB">
          <w:rPr>
            <w:noProof/>
            <w:webHidden/>
          </w:rPr>
          <w:tab/>
        </w:r>
        <w:r w:rsidR="00DA5EFB">
          <w:rPr>
            <w:noProof/>
            <w:webHidden/>
          </w:rPr>
          <w:fldChar w:fldCharType="begin"/>
        </w:r>
        <w:r w:rsidR="00DA5EFB">
          <w:rPr>
            <w:noProof/>
            <w:webHidden/>
          </w:rPr>
          <w:instrText xml:space="preserve"> PAGEREF _Toc488345907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040088C9" w14:textId="77777777" w:rsidR="00DA5EFB" w:rsidRDefault="00ED2931">
      <w:pPr>
        <w:pStyle w:val="TOC5"/>
        <w:rPr>
          <w:rFonts w:asciiTheme="minorHAnsi" w:eastAsiaTheme="minorEastAsia" w:hAnsiTheme="minorHAnsi" w:cstheme="minorBidi"/>
          <w:noProof/>
          <w:sz w:val="22"/>
          <w:szCs w:val="22"/>
        </w:rPr>
      </w:pPr>
      <w:hyperlink w:anchor="_Toc488345908" w:history="1">
        <w:r w:rsidR="00DA5EFB" w:rsidRPr="00B61AD4">
          <w:rPr>
            <w:rStyle w:val="Hyperlink"/>
            <w:noProof/>
          </w:rPr>
          <w:t>3.63.4.2.2 Message Semantics</w:t>
        </w:r>
        <w:r w:rsidR="00DA5EFB">
          <w:rPr>
            <w:noProof/>
            <w:webHidden/>
          </w:rPr>
          <w:tab/>
        </w:r>
        <w:r w:rsidR="00DA5EFB">
          <w:rPr>
            <w:noProof/>
            <w:webHidden/>
          </w:rPr>
          <w:fldChar w:fldCharType="begin"/>
        </w:r>
        <w:r w:rsidR="00DA5EFB">
          <w:rPr>
            <w:noProof/>
            <w:webHidden/>
          </w:rPr>
          <w:instrText xml:space="preserve"> PAGEREF _Toc488345908 \h </w:instrText>
        </w:r>
        <w:r w:rsidR="00DA5EFB">
          <w:rPr>
            <w:noProof/>
            <w:webHidden/>
          </w:rPr>
        </w:r>
        <w:r w:rsidR="00DA5EFB">
          <w:rPr>
            <w:noProof/>
            <w:webHidden/>
          </w:rPr>
          <w:fldChar w:fldCharType="separate"/>
        </w:r>
        <w:r w:rsidR="00DA5EFB">
          <w:rPr>
            <w:noProof/>
            <w:webHidden/>
          </w:rPr>
          <w:t>26</w:t>
        </w:r>
        <w:r w:rsidR="00DA5EFB">
          <w:rPr>
            <w:noProof/>
            <w:webHidden/>
          </w:rPr>
          <w:fldChar w:fldCharType="end"/>
        </w:r>
      </w:hyperlink>
    </w:p>
    <w:p w14:paraId="238C26F1" w14:textId="77777777" w:rsidR="00DA5EFB" w:rsidRDefault="00ED2931">
      <w:pPr>
        <w:pStyle w:val="TOC5"/>
        <w:rPr>
          <w:rFonts w:asciiTheme="minorHAnsi" w:eastAsiaTheme="minorEastAsia" w:hAnsiTheme="minorHAnsi" w:cstheme="minorBidi"/>
          <w:noProof/>
          <w:sz w:val="22"/>
          <w:szCs w:val="22"/>
        </w:rPr>
      </w:pPr>
      <w:hyperlink w:anchor="_Toc488345909" w:history="1">
        <w:r w:rsidR="00DA5EFB" w:rsidRPr="00B61AD4">
          <w:rPr>
            <w:rStyle w:val="Hyperlink"/>
            <w:noProof/>
          </w:rPr>
          <w:t>3.63.4.2.3 Expected Actions</w:t>
        </w:r>
        <w:r w:rsidR="00DA5EFB">
          <w:rPr>
            <w:noProof/>
            <w:webHidden/>
          </w:rPr>
          <w:tab/>
        </w:r>
        <w:r w:rsidR="00DA5EFB">
          <w:rPr>
            <w:noProof/>
            <w:webHidden/>
          </w:rPr>
          <w:fldChar w:fldCharType="begin"/>
        </w:r>
        <w:r w:rsidR="00DA5EFB">
          <w:rPr>
            <w:noProof/>
            <w:webHidden/>
          </w:rPr>
          <w:instrText xml:space="preserve"> PAGEREF _Toc488345909 \h </w:instrText>
        </w:r>
        <w:r w:rsidR="00DA5EFB">
          <w:rPr>
            <w:noProof/>
            <w:webHidden/>
          </w:rPr>
        </w:r>
        <w:r w:rsidR="00DA5EFB">
          <w:rPr>
            <w:noProof/>
            <w:webHidden/>
          </w:rPr>
          <w:fldChar w:fldCharType="separate"/>
        </w:r>
        <w:r w:rsidR="00DA5EFB">
          <w:rPr>
            <w:noProof/>
            <w:webHidden/>
          </w:rPr>
          <w:t>27</w:t>
        </w:r>
        <w:r w:rsidR="00DA5EFB">
          <w:rPr>
            <w:noProof/>
            <w:webHidden/>
          </w:rPr>
          <w:fldChar w:fldCharType="end"/>
        </w:r>
      </w:hyperlink>
    </w:p>
    <w:p w14:paraId="52BEAD90" w14:textId="77777777" w:rsidR="00DA5EFB" w:rsidRDefault="00ED2931">
      <w:pPr>
        <w:pStyle w:val="TOC5"/>
        <w:rPr>
          <w:rFonts w:asciiTheme="minorHAnsi" w:eastAsiaTheme="minorEastAsia" w:hAnsiTheme="minorHAnsi" w:cstheme="minorBidi"/>
          <w:noProof/>
          <w:sz w:val="22"/>
          <w:szCs w:val="22"/>
        </w:rPr>
      </w:pPr>
      <w:hyperlink w:anchor="_Toc488345910" w:history="1">
        <w:r w:rsidR="00DA5EFB" w:rsidRPr="00B61AD4">
          <w:rPr>
            <w:rStyle w:val="Hyperlink"/>
            <w:noProof/>
          </w:rPr>
          <w:t>3.63.4.2.4 Document Metadata</w:t>
        </w:r>
        <w:r w:rsidR="00DA5EFB">
          <w:rPr>
            <w:noProof/>
            <w:webHidden/>
          </w:rPr>
          <w:tab/>
        </w:r>
        <w:r w:rsidR="00DA5EFB">
          <w:rPr>
            <w:noProof/>
            <w:webHidden/>
          </w:rPr>
          <w:fldChar w:fldCharType="begin"/>
        </w:r>
        <w:r w:rsidR="00DA5EFB">
          <w:rPr>
            <w:noProof/>
            <w:webHidden/>
          </w:rPr>
          <w:instrText xml:space="preserve"> PAGEREF _Toc488345910 \h </w:instrText>
        </w:r>
        <w:r w:rsidR="00DA5EFB">
          <w:rPr>
            <w:noProof/>
            <w:webHidden/>
          </w:rPr>
        </w:r>
        <w:r w:rsidR="00DA5EFB">
          <w:rPr>
            <w:noProof/>
            <w:webHidden/>
          </w:rPr>
          <w:fldChar w:fldCharType="separate"/>
        </w:r>
        <w:r w:rsidR="00DA5EFB">
          <w:rPr>
            <w:noProof/>
            <w:webHidden/>
          </w:rPr>
          <w:t>27</w:t>
        </w:r>
        <w:r w:rsidR="00DA5EFB">
          <w:rPr>
            <w:noProof/>
            <w:webHidden/>
          </w:rPr>
          <w:fldChar w:fldCharType="end"/>
        </w:r>
      </w:hyperlink>
    </w:p>
    <w:p w14:paraId="7815481F" w14:textId="77777777" w:rsidR="00DA5EFB" w:rsidRDefault="00ED2931">
      <w:pPr>
        <w:pStyle w:val="TOC5"/>
        <w:rPr>
          <w:rFonts w:asciiTheme="minorHAnsi" w:eastAsiaTheme="minorEastAsia" w:hAnsiTheme="minorHAnsi" w:cstheme="minorBidi"/>
          <w:noProof/>
          <w:sz w:val="22"/>
          <w:szCs w:val="22"/>
        </w:rPr>
      </w:pPr>
      <w:hyperlink w:anchor="_Toc488345911" w:history="1">
        <w:r w:rsidR="00DA5EFB" w:rsidRPr="00B61AD4">
          <w:rPr>
            <w:rStyle w:val="Hyperlink"/>
            <w:noProof/>
          </w:rPr>
          <w:t>3.63.4.2.5 Error Codes</w:t>
        </w:r>
        <w:r w:rsidR="00DA5EFB">
          <w:rPr>
            <w:noProof/>
            <w:webHidden/>
          </w:rPr>
          <w:tab/>
        </w:r>
        <w:r w:rsidR="00DA5EFB">
          <w:rPr>
            <w:noProof/>
            <w:webHidden/>
          </w:rPr>
          <w:fldChar w:fldCharType="begin"/>
        </w:r>
        <w:r w:rsidR="00DA5EFB">
          <w:rPr>
            <w:noProof/>
            <w:webHidden/>
          </w:rPr>
          <w:instrText xml:space="preserve"> PAGEREF _Toc488345911 \h </w:instrText>
        </w:r>
        <w:r w:rsidR="00DA5EFB">
          <w:rPr>
            <w:noProof/>
            <w:webHidden/>
          </w:rPr>
        </w:r>
        <w:r w:rsidR="00DA5EFB">
          <w:rPr>
            <w:noProof/>
            <w:webHidden/>
          </w:rPr>
          <w:fldChar w:fldCharType="separate"/>
        </w:r>
        <w:r w:rsidR="00DA5EFB">
          <w:rPr>
            <w:noProof/>
            <w:webHidden/>
          </w:rPr>
          <w:t>28</w:t>
        </w:r>
        <w:r w:rsidR="00DA5EFB">
          <w:rPr>
            <w:noProof/>
            <w:webHidden/>
          </w:rPr>
          <w:fldChar w:fldCharType="end"/>
        </w:r>
      </w:hyperlink>
    </w:p>
    <w:p w14:paraId="637CD328" w14:textId="77777777" w:rsidR="00DA5EFB" w:rsidRDefault="00ED2931">
      <w:pPr>
        <w:pStyle w:val="TOC3"/>
        <w:rPr>
          <w:rFonts w:asciiTheme="minorHAnsi" w:eastAsiaTheme="minorEastAsia" w:hAnsiTheme="minorHAnsi" w:cstheme="minorBidi"/>
          <w:noProof/>
          <w:sz w:val="22"/>
          <w:szCs w:val="22"/>
        </w:rPr>
      </w:pPr>
      <w:hyperlink w:anchor="_Toc488345912" w:history="1">
        <w:r w:rsidR="00DA5EFB" w:rsidRPr="00B61AD4">
          <w:rPr>
            <w:rStyle w:val="Hyperlink"/>
            <w:noProof/>
          </w:rPr>
          <w:t>3.63.5 Protocol Requirements</w:t>
        </w:r>
        <w:r w:rsidR="00DA5EFB">
          <w:rPr>
            <w:noProof/>
            <w:webHidden/>
          </w:rPr>
          <w:tab/>
        </w:r>
        <w:r w:rsidR="00DA5EFB">
          <w:rPr>
            <w:noProof/>
            <w:webHidden/>
          </w:rPr>
          <w:fldChar w:fldCharType="begin"/>
        </w:r>
        <w:r w:rsidR="00DA5EFB">
          <w:rPr>
            <w:noProof/>
            <w:webHidden/>
          </w:rPr>
          <w:instrText xml:space="preserve"> PAGEREF _Toc488345912 \h </w:instrText>
        </w:r>
        <w:r w:rsidR="00DA5EFB">
          <w:rPr>
            <w:noProof/>
            <w:webHidden/>
          </w:rPr>
        </w:r>
        <w:r w:rsidR="00DA5EFB">
          <w:rPr>
            <w:noProof/>
            <w:webHidden/>
          </w:rPr>
          <w:fldChar w:fldCharType="separate"/>
        </w:r>
        <w:r w:rsidR="00DA5EFB">
          <w:rPr>
            <w:noProof/>
            <w:webHidden/>
          </w:rPr>
          <w:t>28</w:t>
        </w:r>
        <w:r w:rsidR="00DA5EFB">
          <w:rPr>
            <w:noProof/>
            <w:webHidden/>
          </w:rPr>
          <w:fldChar w:fldCharType="end"/>
        </w:r>
      </w:hyperlink>
    </w:p>
    <w:p w14:paraId="46BD9626" w14:textId="77777777" w:rsidR="00DA5EFB" w:rsidRDefault="00ED2931">
      <w:pPr>
        <w:pStyle w:val="TOC3"/>
        <w:rPr>
          <w:rFonts w:asciiTheme="minorHAnsi" w:eastAsiaTheme="minorEastAsia" w:hAnsiTheme="minorHAnsi" w:cstheme="minorBidi"/>
          <w:noProof/>
          <w:sz w:val="22"/>
          <w:szCs w:val="22"/>
        </w:rPr>
      </w:pPr>
      <w:hyperlink w:anchor="_Toc488345913" w:history="1">
        <w:r w:rsidR="00DA5EFB" w:rsidRPr="00B61AD4">
          <w:rPr>
            <w:rStyle w:val="Hyperlink"/>
            <w:noProof/>
          </w:rPr>
          <w:t>3.63.6 Security Considerations</w:t>
        </w:r>
        <w:r w:rsidR="00DA5EFB">
          <w:rPr>
            <w:noProof/>
            <w:webHidden/>
          </w:rPr>
          <w:tab/>
        </w:r>
        <w:r w:rsidR="00DA5EFB">
          <w:rPr>
            <w:noProof/>
            <w:webHidden/>
          </w:rPr>
          <w:fldChar w:fldCharType="begin"/>
        </w:r>
        <w:r w:rsidR="00DA5EFB">
          <w:rPr>
            <w:noProof/>
            <w:webHidden/>
          </w:rPr>
          <w:instrText xml:space="preserve"> PAGEREF _Toc488345913 \h </w:instrText>
        </w:r>
        <w:r w:rsidR="00DA5EFB">
          <w:rPr>
            <w:noProof/>
            <w:webHidden/>
          </w:rPr>
        </w:r>
        <w:r w:rsidR="00DA5EFB">
          <w:rPr>
            <w:noProof/>
            <w:webHidden/>
          </w:rPr>
          <w:fldChar w:fldCharType="separate"/>
        </w:r>
        <w:r w:rsidR="00DA5EFB">
          <w:rPr>
            <w:noProof/>
            <w:webHidden/>
          </w:rPr>
          <w:t>29</w:t>
        </w:r>
        <w:r w:rsidR="00DA5EFB">
          <w:rPr>
            <w:noProof/>
            <w:webHidden/>
          </w:rPr>
          <w:fldChar w:fldCharType="end"/>
        </w:r>
      </w:hyperlink>
    </w:p>
    <w:p w14:paraId="723609DE" w14:textId="77777777" w:rsidR="00DA5EFB" w:rsidRDefault="00ED2931">
      <w:pPr>
        <w:pStyle w:val="TOC4"/>
        <w:rPr>
          <w:rFonts w:asciiTheme="minorHAnsi" w:eastAsiaTheme="minorEastAsia" w:hAnsiTheme="minorHAnsi" w:cstheme="minorBidi"/>
          <w:noProof/>
          <w:sz w:val="22"/>
          <w:szCs w:val="22"/>
        </w:rPr>
      </w:pPr>
      <w:hyperlink w:anchor="_Toc488345914" w:history="1">
        <w:r w:rsidR="00DA5EFB" w:rsidRPr="00B61AD4">
          <w:rPr>
            <w:rStyle w:val="Hyperlink"/>
            <w:noProof/>
          </w:rPr>
          <w:t>3.63.6.1 Security Audit Considerations</w:t>
        </w:r>
        <w:r w:rsidR="00DA5EFB">
          <w:rPr>
            <w:noProof/>
            <w:webHidden/>
          </w:rPr>
          <w:tab/>
        </w:r>
        <w:r w:rsidR="00DA5EFB">
          <w:rPr>
            <w:noProof/>
            <w:webHidden/>
          </w:rPr>
          <w:fldChar w:fldCharType="begin"/>
        </w:r>
        <w:r w:rsidR="00DA5EFB">
          <w:rPr>
            <w:noProof/>
            <w:webHidden/>
          </w:rPr>
          <w:instrText xml:space="preserve"> PAGEREF _Toc488345914 \h </w:instrText>
        </w:r>
        <w:r w:rsidR="00DA5EFB">
          <w:rPr>
            <w:noProof/>
            <w:webHidden/>
          </w:rPr>
        </w:r>
        <w:r w:rsidR="00DA5EFB">
          <w:rPr>
            <w:noProof/>
            <w:webHidden/>
          </w:rPr>
          <w:fldChar w:fldCharType="separate"/>
        </w:r>
        <w:r w:rsidR="00DA5EFB">
          <w:rPr>
            <w:noProof/>
            <w:webHidden/>
          </w:rPr>
          <w:t>29</w:t>
        </w:r>
        <w:r w:rsidR="00DA5EFB">
          <w:rPr>
            <w:noProof/>
            <w:webHidden/>
          </w:rPr>
          <w:fldChar w:fldCharType="end"/>
        </w:r>
      </w:hyperlink>
    </w:p>
    <w:p w14:paraId="1E25703A" w14:textId="77777777" w:rsidR="00DA5EFB" w:rsidRDefault="00ED2931">
      <w:pPr>
        <w:pStyle w:val="TOC3"/>
        <w:rPr>
          <w:rFonts w:asciiTheme="minorHAnsi" w:eastAsiaTheme="minorEastAsia" w:hAnsiTheme="minorHAnsi" w:cstheme="minorBidi"/>
          <w:noProof/>
          <w:sz w:val="22"/>
          <w:szCs w:val="22"/>
        </w:rPr>
      </w:pPr>
      <w:hyperlink w:anchor="_Toc488345915" w:history="1">
        <w:r w:rsidR="00DA5EFB" w:rsidRPr="00B61AD4">
          <w:rPr>
            <w:rStyle w:val="Hyperlink"/>
            <w:noProof/>
          </w:rPr>
          <w:t>3.63.7 Sample Request Message (Informative)</w:t>
        </w:r>
        <w:r w:rsidR="00DA5EFB">
          <w:rPr>
            <w:noProof/>
            <w:webHidden/>
          </w:rPr>
          <w:tab/>
        </w:r>
        <w:r w:rsidR="00DA5EFB">
          <w:rPr>
            <w:noProof/>
            <w:webHidden/>
          </w:rPr>
          <w:fldChar w:fldCharType="begin"/>
        </w:r>
        <w:r w:rsidR="00DA5EFB">
          <w:rPr>
            <w:noProof/>
            <w:webHidden/>
          </w:rPr>
          <w:instrText xml:space="preserve"> PAGEREF _Toc488345915 \h </w:instrText>
        </w:r>
        <w:r w:rsidR="00DA5EFB">
          <w:rPr>
            <w:noProof/>
            <w:webHidden/>
          </w:rPr>
        </w:r>
        <w:r w:rsidR="00DA5EFB">
          <w:rPr>
            <w:noProof/>
            <w:webHidden/>
          </w:rPr>
          <w:fldChar w:fldCharType="separate"/>
        </w:r>
        <w:r w:rsidR="00DA5EFB">
          <w:rPr>
            <w:noProof/>
            <w:webHidden/>
          </w:rPr>
          <w:t>30</w:t>
        </w:r>
        <w:r w:rsidR="00DA5EFB">
          <w:rPr>
            <w:noProof/>
            <w:webHidden/>
          </w:rPr>
          <w:fldChar w:fldCharType="end"/>
        </w:r>
      </w:hyperlink>
    </w:p>
    <w:p w14:paraId="1D4F2E2D" w14:textId="77777777" w:rsidR="00DA5EFB" w:rsidRDefault="00ED2931">
      <w:pPr>
        <w:pStyle w:val="TOC3"/>
        <w:rPr>
          <w:rFonts w:asciiTheme="minorHAnsi" w:eastAsiaTheme="minorEastAsia" w:hAnsiTheme="minorHAnsi" w:cstheme="minorBidi"/>
          <w:noProof/>
          <w:sz w:val="22"/>
          <w:szCs w:val="22"/>
        </w:rPr>
      </w:pPr>
      <w:hyperlink w:anchor="_Toc488345916" w:history="1">
        <w:r w:rsidR="00DA5EFB" w:rsidRPr="00B61AD4">
          <w:rPr>
            <w:rStyle w:val="Hyperlink"/>
            <w:noProof/>
          </w:rPr>
          <w:t>3.63.8 Sample Response Message (Informative)</w:t>
        </w:r>
        <w:r w:rsidR="00DA5EFB">
          <w:rPr>
            <w:noProof/>
            <w:webHidden/>
          </w:rPr>
          <w:tab/>
        </w:r>
        <w:r w:rsidR="00DA5EFB">
          <w:rPr>
            <w:noProof/>
            <w:webHidden/>
          </w:rPr>
          <w:fldChar w:fldCharType="begin"/>
        </w:r>
        <w:r w:rsidR="00DA5EFB">
          <w:rPr>
            <w:noProof/>
            <w:webHidden/>
          </w:rPr>
          <w:instrText xml:space="preserve"> PAGEREF _Toc488345916 \h </w:instrText>
        </w:r>
        <w:r w:rsidR="00DA5EFB">
          <w:rPr>
            <w:noProof/>
            <w:webHidden/>
          </w:rPr>
        </w:r>
        <w:r w:rsidR="00DA5EFB">
          <w:rPr>
            <w:noProof/>
            <w:webHidden/>
          </w:rPr>
          <w:fldChar w:fldCharType="separate"/>
        </w:r>
        <w:r w:rsidR="00DA5EFB">
          <w:rPr>
            <w:noProof/>
            <w:webHidden/>
          </w:rPr>
          <w:t>30</w:t>
        </w:r>
        <w:r w:rsidR="00DA5EFB">
          <w:rPr>
            <w:noProof/>
            <w:webHidden/>
          </w:rPr>
          <w:fldChar w:fldCharType="end"/>
        </w:r>
      </w:hyperlink>
    </w:p>
    <w:p w14:paraId="01AB244E" w14:textId="77777777" w:rsidR="00DA5EFB" w:rsidRPr="00274501" w:rsidRDefault="00ED2931">
      <w:pPr>
        <w:pStyle w:val="TOC1"/>
        <w:rPr>
          <w:rFonts w:asciiTheme="minorHAnsi" w:eastAsiaTheme="minorEastAsia" w:hAnsiTheme="minorHAnsi" w:cstheme="minorBidi"/>
          <w:b/>
          <w:noProof/>
          <w:sz w:val="22"/>
          <w:szCs w:val="22"/>
        </w:rPr>
      </w:pPr>
      <w:hyperlink w:anchor="_Toc488345917" w:history="1">
        <w:r w:rsidR="00DA5EFB" w:rsidRPr="00274501">
          <w:rPr>
            <w:rStyle w:val="Hyperlink"/>
            <w:b/>
            <w:noProof/>
          </w:rPr>
          <w:t>Volume 3 – Cross-Transaction Specifications and Content Specifications</w:t>
        </w:r>
        <w:r w:rsidR="00DA5EFB" w:rsidRPr="00274501">
          <w:rPr>
            <w:b/>
            <w:noProof/>
            <w:webHidden/>
          </w:rPr>
          <w:tab/>
        </w:r>
        <w:r w:rsidR="00DA5EFB" w:rsidRPr="00274501">
          <w:rPr>
            <w:b/>
            <w:noProof/>
            <w:webHidden/>
          </w:rPr>
          <w:fldChar w:fldCharType="begin"/>
        </w:r>
        <w:r w:rsidR="00DA5EFB" w:rsidRPr="00274501">
          <w:rPr>
            <w:b/>
            <w:noProof/>
            <w:webHidden/>
          </w:rPr>
          <w:instrText xml:space="preserve"> PAGEREF _Toc488345917 \h </w:instrText>
        </w:r>
        <w:r w:rsidR="00DA5EFB" w:rsidRPr="00274501">
          <w:rPr>
            <w:b/>
            <w:noProof/>
            <w:webHidden/>
          </w:rPr>
        </w:r>
        <w:r w:rsidR="00DA5EFB" w:rsidRPr="00274501">
          <w:rPr>
            <w:b/>
            <w:noProof/>
            <w:webHidden/>
          </w:rPr>
          <w:fldChar w:fldCharType="separate"/>
        </w:r>
        <w:r w:rsidR="00DA5EFB" w:rsidRPr="00274501">
          <w:rPr>
            <w:b/>
            <w:noProof/>
            <w:webHidden/>
          </w:rPr>
          <w:t>40</w:t>
        </w:r>
        <w:r w:rsidR="00DA5EFB" w:rsidRPr="00274501">
          <w:rPr>
            <w:b/>
            <w:noProof/>
            <w:webHidden/>
          </w:rPr>
          <w:fldChar w:fldCharType="end"/>
        </w:r>
      </w:hyperlink>
    </w:p>
    <w:p w14:paraId="15C35A27" w14:textId="1650658F" w:rsidR="00B63146" w:rsidRPr="00BC434A" w:rsidRDefault="00B63146" w:rsidP="00B63146">
      <w:pPr>
        <w:pStyle w:val="BodyText"/>
        <w:tabs>
          <w:tab w:val="left" w:pos="5933"/>
        </w:tabs>
      </w:pPr>
      <w:r w:rsidRPr="00BC434A">
        <w:fldChar w:fldCharType="end"/>
      </w:r>
    </w:p>
    <w:p w14:paraId="02664FA1" w14:textId="77777777" w:rsidR="00B63146" w:rsidRPr="00BC434A" w:rsidRDefault="00B63146" w:rsidP="00B63146">
      <w:pPr>
        <w:pStyle w:val="BodyText"/>
        <w:rPr>
          <w:b/>
          <w:bCs/>
        </w:rPr>
      </w:pPr>
    </w:p>
    <w:p w14:paraId="2A099594" w14:textId="77777777" w:rsidR="00B63146" w:rsidRPr="00BC434A" w:rsidRDefault="00B63146" w:rsidP="00B63146">
      <w:pPr>
        <w:pStyle w:val="BodyText"/>
        <w:rPr>
          <w:b/>
          <w:bCs/>
        </w:rPr>
      </w:pPr>
    </w:p>
    <w:p w14:paraId="4CBC0A30" w14:textId="77777777" w:rsidR="00B63146" w:rsidRPr="00BC434A" w:rsidRDefault="00B63146" w:rsidP="00B63146">
      <w:pPr>
        <w:pStyle w:val="BodyText"/>
        <w:rPr>
          <w:b/>
          <w:bCs/>
        </w:rPr>
      </w:pPr>
    </w:p>
    <w:p w14:paraId="7A8151FE" w14:textId="789B6C56" w:rsidR="00154BF4" w:rsidRPr="00BC434A" w:rsidRDefault="00154BF4" w:rsidP="004608B5">
      <w:pPr>
        <w:pStyle w:val="BodyText"/>
      </w:pPr>
    </w:p>
    <w:p w14:paraId="3C4E7A83" w14:textId="77777777" w:rsidR="00E800B4" w:rsidRPr="00BC434A" w:rsidRDefault="00E800B4" w:rsidP="004608B5">
      <w:pPr>
        <w:pStyle w:val="BodyText"/>
      </w:pPr>
    </w:p>
    <w:p w14:paraId="16211A8D" w14:textId="77777777" w:rsidR="00E800B4" w:rsidRPr="00BC434A" w:rsidRDefault="00E800B4" w:rsidP="004608B5">
      <w:pPr>
        <w:pStyle w:val="BodyText"/>
      </w:pPr>
    </w:p>
    <w:p w14:paraId="3526EF86" w14:textId="77777777" w:rsidR="00E800B4" w:rsidRPr="00BC434A" w:rsidRDefault="00E800B4" w:rsidP="004608B5">
      <w:pPr>
        <w:pStyle w:val="BodyText"/>
      </w:pPr>
    </w:p>
    <w:p w14:paraId="231CAC40" w14:textId="77777777" w:rsidR="00E800B4" w:rsidRPr="00BC434A" w:rsidRDefault="00E800B4" w:rsidP="004608B5">
      <w:pPr>
        <w:pStyle w:val="BodyText"/>
      </w:pPr>
    </w:p>
    <w:p w14:paraId="67A6733D" w14:textId="77777777" w:rsidR="00E800B4" w:rsidRPr="00BC434A" w:rsidRDefault="00E800B4" w:rsidP="004608B5">
      <w:pPr>
        <w:pStyle w:val="BodyText"/>
      </w:pPr>
      <w:bookmarkStart w:id="2" w:name="_Toc369633571"/>
    </w:p>
    <w:p w14:paraId="4E33766F" w14:textId="77777777" w:rsidR="00154BF4" w:rsidRPr="00BC434A" w:rsidRDefault="00154BF4">
      <w:pPr>
        <w:pStyle w:val="Heading1"/>
        <w:tabs>
          <w:tab w:val="clear" w:pos="720"/>
        </w:tabs>
        <w:ind w:left="0" w:firstLine="0"/>
        <w:rPr>
          <w:lang w:val="en-US"/>
        </w:rPr>
      </w:pPr>
      <w:bookmarkStart w:id="3" w:name="_Toc428471777"/>
      <w:bookmarkStart w:id="4" w:name="_Toc488345867"/>
      <w:r w:rsidRPr="00BC434A">
        <w:rPr>
          <w:lang w:val="en-US"/>
        </w:rPr>
        <w:lastRenderedPageBreak/>
        <w:t>Introduction</w:t>
      </w:r>
      <w:bookmarkEnd w:id="2"/>
      <w:bookmarkEnd w:id="3"/>
      <w:bookmarkEnd w:id="4"/>
    </w:p>
    <w:p w14:paraId="27534F3A" w14:textId="7D980FC8" w:rsidR="00154BF4" w:rsidRPr="00BC434A" w:rsidRDefault="00154BF4" w:rsidP="00C30C01">
      <w:pPr>
        <w:pStyle w:val="BodyText"/>
        <w:rPr>
          <w:highlight w:val="yellow"/>
        </w:rPr>
      </w:pPr>
      <w:r w:rsidRPr="00BC434A">
        <w:t xml:space="preserve">The Cross-Community Fetch (XCF) </w:t>
      </w:r>
      <w:r w:rsidR="00F6788D" w:rsidRPr="00BC434A">
        <w:t>Profile</w:t>
      </w:r>
      <w:r w:rsidRPr="00BC434A">
        <w:t xml:space="preserve"> defines a single transaction for </w:t>
      </w:r>
      <w:r w:rsidR="00891F52" w:rsidRPr="00BC434A">
        <w:t xml:space="preserve">accessing </w:t>
      </w:r>
      <w:r w:rsidRPr="00BC434A">
        <w:t>medical data between gateways that facilitate multiple dimensions of communication (trust, semantics, encoding, legislation, authority, etc.). The profile is highly inspired by the Cross Gateway Query/Cross Gateway Retrieve transactions and integrates these originally distinct transactions</w:t>
      </w:r>
      <w:r w:rsidR="00A861D1" w:rsidRPr="00BC434A">
        <w:t>.</w:t>
      </w:r>
      <w:r w:rsidRPr="00BC434A">
        <w:t xml:space="preserve"> </w:t>
      </w:r>
    </w:p>
    <w:p w14:paraId="421321D0" w14:textId="77777777" w:rsidR="00154BF4" w:rsidRPr="00BC434A" w:rsidRDefault="00A861D1" w:rsidP="00C30C01">
      <w:pPr>
        <w:pStyle w:val="BodyText"/>
      </w:pPr>
      <w:r w:rsidRPr="00BC434A">
        <w:t xml:space="preserve">In specific use cases, </w:t>
      </w:r>
      <w:r w:rsidR="00AD6227" w:rsidRPr="00BC434A">
        <w:t>for example when</w:t>
      </w:r>
      <w:r w:rsidRPr="00BC434A">
        <w:t xml:space="preserve"> a few dynamically created documents need to be accessed from interacting </w:t>
      </w:r>
      <w:r w:rsidR="00AD6227" w:rsidRPr="00BC434A">
        <w:t>communities with centralized data localization</w:t>
      </w:r>
      <w:r w:rsidRPr="00BC434A">
        <w:t xml:space="preserve">, </w:t>
      </w:r>
      <w:r w:rsidR="00154BF4" w:rsidRPr="00BC434A">
        <w:t xml:space="preserve">a single transaction (versus independent query and retrieve) </w:t>
      </w:r>
      <w:r w:rsidRPr="00BC434A">
        <w:t xml:space="preserve">may reduce the </w:t>
      </w:r>
      <w:r w:rsidR="00154BF4" w:rsidRPr="00BC434A">
        <w:t>coordination and maintenance of the transactional dependencies and transaction state</w:t>
      </w:r>
      <w:r w:rsidRPr="00BC434A">
        <w:t>s.</w:t>
      </w:r>
    </w:p>
    <w:p w14:paraId="7304F5D0" w14:textId="77777777" w:rsidR="00601906" w:rsidRPr="00BC434A" w:rsidRDefault="000A40EC" w:rsidP="00C30C01">
      <w:pPr>
        <w:pStyle w:val="BodyText"/>
      </w:pPr>
      <w:r w:rsidRPr="00BC434A">
        <w:t>For such use cases, and in environments</w:t>
      </w:r>
      <w:r w:rsidR="00A861D1" w:rsidRPr="00BC434A">
        <w:t xml:space="preserve"> where stateless </w:t>
      </w:r>
      <w:r w:rsidR="008847F6" w:rsidRPr="00BC434A">
        <w:t>R</w:t>
      </w:r>
      <w:r w:rsidR="00A861D1" w:rsidRPr="00BC434A">
        <w:t xml:space="preserve">esponding </w:t>
      </w:r>
      <w:r w:rsidR="008847F6" w:rsidRPr="00BC434A">
        <w:t>G</w:t>
      </w:r>
      <w:r w:rsidR="00A861D1" w:rsidRPr="00BC434A">
        <w:t xml:space="preserve">ateways can be designed, </w:t>
      </w:r>
      <w:r w:rsidR="00601906" w:rsidRPr="00BC434A">
        <w:t xml:space="preserve">it simplifies the implementation of such </w:t>
      </w:r>
      <w:r w:rsidR="008847F6" w:rsidRPr="00BC434A">
        <w:t>R</w:t>
      </w:r>
      <w:r w:rsidR="00601906" w:rsidRPr="00BC434A">
        <w:t xml:space="preserve">esponding </w:t>
      </w:r>
      <w:r w:rsidR="008847F6" w:rsidRPr="00BC434A">
        <w:t>G</w:t>
      </w:r>
      <w:r w:rsidR="00601906" w:rsidRPr="00BC434A">
        <w:t>ateways. However, it may increase the implementation complexity of</w:t>
      </w:r>
      <w:r w:rsidR="00A861D1" w:rsidRPr="00BC434A">
        <w:t xml:space="preserve"> </w:t>
      </w:r>
      <w:r w:rsidR="008847F6" w:rsidRPr="00BC434A">
        <w:t>I</w:t>
      </w:r>
      <w:r w:rsidR="00A861D1" w:rsidRPr="00BC434A">
        <w:t xml:space="preserve">nitiating </w:t>
      </w:r>
      <w:r w:rsidR="008847F6" w:rsidRPr="00BC434A">
        <w:t>G</w:t>
      </w:r>
      <w:r w:rsidR="00A861D1" w:rsidRPr="00BC434A">
        <w:t xml:space="preserve">ateways </w:t>
      </w:r>
      <w:r w:rsidRPr="00BC434A">
        <w:t>serving</w:t>
      </w:r>
      <w:r w:rsidR="00601906" w:rsidRPr="00BC434A">
        <w:t xml:space="preserve"> </w:t>
      </w:r>
      <w:r w:rsidR="00822393" w:rsidRPr="00BC434A">
        <w:t>some types of</w:t>
      </w:r>
      <w:r w:rsidR="00912609" w:rsidRPr="00BC434A">
        <w:t xml:space="preserve"> </w:t>
      </w:r>
      <w:r w:rsidR="008847F6" w:rsidRPr="00BC434A">
        <w:t>communities</w:t>
      </w:r>
      <w:r w:rsidR="00822393" w:rsidRPr="00BC434A">
        <w:t>, such as XDS Affinity Domains</w:t>
      </w:r>
      <w:r w:rsidR="00601906" w:rsidRPr="00BC434A">
        <w:t>.</w:t>
      </w:r>
      <w:r w:rsidRPr="00BC434A">
        <w:t xml:space="preserve"> XCF offers a </w:t>
      </w:r>
      <w:r w:rsidR="00D87AD9" w:rsidRPr="00BC434A">
        <w:t xml:space="preserve">different </w:t>
      </w:r>
      <w:r w:rsidRPr="00BC434A">
        <w:t xml:space="preserve">deployment option </w:t>
      </w:r>
      <w:r w:rsidR="00D87AD9" w:rsidRPr="00BC434A">
        <w:t>from</w:t>
      </w:r>
      <w:r w:rsidR="00601906" w:rsidRPr="00BC434A">
        <w:t xml:space="preserve"> the</w:t>
      </w:r>
      <w:r w:rsidRPr="00BC434A">
        <w:t xml:space="preserve"> general </w:t>
      </w:r>
      <w:r w:rsidR="00601906" w:rsidRPr="00BC434A">
        <w:t xml:space="preserve">purpose </w:t>
      </w:r>
      <w:r w:rsidRPr="00BC434A">
        <w:t xml:space="preserve">XCA Profile. </w:t>
      </w:r>
    </w:p>
    <w:p w14:paraId="205710D2" w14:textId="77777777" w:rsidR="00154BF4" w:rsidRPr="00BC434A" w:rsidRDefault="00154BF4" w:rsidP="00274501">
      <w:pPr>
        <w:pStyle w:val="Heading2"/>
        <w:numPr>
          <w:ilvl w:val="0"/>
          <w:numId w:val="0"/>
        </w:numPr>
        <w:tabs>
          <w:tab w:val="left" w:pos="7853"/>
        </w:tabs>
        <w:rPr>
          <w:lang w:val="en-US"/>
        </w:rPr>
      </w:pPr>
      <w:bookmarkStart w:id="5" w:name="_Toc369633572"/>
      <w:bookmarkStart w:id="6" w:name="_Toc428471778"/>
      <w:bookmarkStart w:id="7" w:name="_Toc488345868"/>
      <w:r w:rsidRPr="00BC434A">
        <w:rPr>
          <w:lang w:val="en-US"/>
        </w:rPr>
        <w:t>Open Issues and Questions</w:t>
      </w:r>
      <w:bookmarkEnd w:id="5"/>
      <w:bookmarkEnd w:id="6"/>
      <w:bookmarkEnd w:id="7"/>
    </w:p>
    <w:p w14:paraId="472CFD43" w14:textId="77777777" w:rsidR="00154BF4" w:rsidRPr="00BC434A" w:rsidRDefault="00154BF4" w:rsidP="00C30C01">
      <w:pPr>
        <w:pStyle w:val="BodyText"/>
      </w:pPr>
      <w:r w:rsidRPr="00BC434A">
        <w:rPr>
          <w:b/>
        </w:rPr>
        <w:t>XCF008</w:t>
      </w:r>
      <w:r w:rsidRPr="00BC434A">
        <w:t xml:space="preserve">: </w:t>
      </w:r>
      <w:r w:rsidR="00DA0536" w:rsidRPr="00BC434A">
        <w:t>This supplement</w:t>
      </w:r>
      <w:r w:rsidRPr="00BC434A">
        <w:t xml:space="preserve"> introduces the concept of automated document transforms at the XCF Responding Gateway while not necessarily making the transformed document persistent. For patient safety and traceability reasons this aspect might </w:t>
      </w:r>
      <w:r w:rsidR="00D41C95" w:rsidRPr="00BC434A">
        <w:t>need</w:t>
      </w:r>
      <w:r w:rsidRPr="00BC434A">
        <w:t xml:space="preserve"> to be discussed further.</w:t>
      </w:r>
    </w:p>
    <w:p w14:paraId="23FCDD4A" w14:textId="77777777" w:rsidR="000E093C" w:rsidRPr="00BC434A" w:rsidRDefault="000E093C" w:rsidP="00C30C01">
      <w:pPr>
        <w:pStyle w:val="BodyText"/>
      </w:pPr>
      <w:r w:rsidRPr="00BC434A">
        <w:rPr>
          <w:b/>
        </w:rPr>
        <w:t>XCF009</w:t>
      </w:r>
      <w:r w:rsidRPr="00BC434A">
        <w:t>: The relationship/difference to on-demand should be provided.</w:t>
      </w:r>
    </w:p>
    <w:p w14:paraId="36C23394" w14:textId="2554DFC4" w:rsidR="00154BF4" w:rsidRPr="00BC434A" w:rsidRDefault="00154BF4" w:rsidP="00C30C01">
      <w:pPr>
        <w:pStyle w:val="Heading2"/>
        <w:numPr>
          <w:ilvl w:val="0"/>
          <w:numId w:val="0"/>
        </w:numPr>
        <w:tabs>
          <w:tab w:val="left" w:pos="7853"/>
        </w:tabs>
        <w:rPr>
          <w:lang w:val="en-US"/>
        </w:rPr>
      </w:pPr>
      <w:bookmarkStart w:id="8" w:name="_Toc369633573"/>
      <w:bookmarkStart w:id="9" w:name="_Toc428471779"/>
      <w:bookmarkStart w:id="10" w:name="_Toc488345869"/>
      <w:r w:rsidRPr="00BC434A">
        <w:rPr>
          <w:lang w:val="en-US"/>
        </w:rPr>
        <w:t>Closed Issues</w:t>
      </w:r>
      <w:bookmarkEnd w:id="8"/>
      <w:bookmarkEnd w:id="9"/>
      <w:bookmarkEnd w:id="10"/>
    </w:p>
    <w:p w14:paraId="53418A7C" w14:textId="77777777" w:rsidR="00154BF4" w:rsidRPr="00BC434A" w:rsidRDefault="00154BF4" w:rsidP="00C30C01">
      <w:pPr>
        <w:pStyle w:val="BodyText"/>
      </w:pPr>
      <w:r w:rsidRPr="00BC434A">
        <w:rPr>
          <w:b/>
        </w:rPr>
        <w:t>XCF001</w:t>
      </w:r>
      <w:r w:rsidRPr="00BC434A">
        <w:t>: Can the XDS FindDocuments UUID be used as a query id for the Fetch, too? Decision is made (TCon on 2011-04-20) to assign a new UUID as Fetch is a</w:t>
      </w:r>
      <w:r w:rsidR="00B639C4" w:rsidRPr="00BC434A">
        <w:t>n adapted</w:t>
      </w:r>
      <w:r w:rsidRPr="00BC434A">
        <w:t xml:space="preserve"> subset of FindDocuments query with a sp</w:t>
      </w:r>
      <w:r w:rsidR="00B639C4" w:rsidRPr="00BC434A">
        <w:t>e</w:t>
      </w:r>
      <w:r w:rsidRPr="00BC434A">
        <w:t>cific semantics.</w:t>
      </w:r>
    </w:p>
    <w:p w14:paraId="146A8919" w14:textId="0E43F98D" w:rsidR="00AF53D2" w:rsidRPr="00BC434A" w:rsidRDefault="00AF53D2" w:rsidP="00C30C01">
      <w:pPr>
        <w:pStyle w:val="BodyText"/>
      </w:pPr>
      <w:r w:rsidRPr="00BC434A">
        <w:rPr>
          <w:b/>
        </w:rPr>
        <w:t>XCF002</w:t>
      </w:r>
      <w:r w:rsidRPr="00BC434A">
        <w:t>: How does the initiating side interact with an XDS affinity domain (</w:t>
      </w:r>
      <w:r w:rsidR="00C36FDF" w:rsidRPr="00BC434A">
        <w:t>e.g.,</w:t>
      </w:r>
      <w:r w:rsidRPr="00BC434A">
        <w:t xml:space="preserve"> if the Initiating Gateway is part of that affinity domain)? How can an XDS </w:t>
      </w:r>
      <w:r w:rsidR="00AB4AF1" w:rsidRPr="00BC434A">
        <w:t>D</w:t>
      </w:r>
      <w:r w:rsidRPr="00BC434A">
        <w:t xml:space="preserve">ocument </w:t>
      </w:r>
      <w:r w:rsidR="00AB4AF1" w:rsidRPr="00BC434A">
        <w:t>C</w:t>
      </w:r>
      <w:r w:rsidRPr="00BC434A">
        <w:t xml:space="preserve">onsumer interact with an XCF Initiating Gateway? Are there at all any use cases, where it makes sense that an XDS document consumer performs cross-community document sharing by using XCF instead of XCA? See </w:t>
      </w:r>
      <w:r w:rsidR="0098379C" w:rsidRPr="00BC434A">
        <w:t>Section</w:t>
      </w:r>
      <w:r w:rsidRPr="00BC434A">
        <w:t xml:space="preserve"> 29.3 for guidance.</w:t>
      </w:r>
    </w:p>
    <w:p w14:paraId="561A3396" w14:textId="6A0DF44E" w:rsidR="00AF53D2" w:rsidRPr="00BC434A" w:rsidRDefault="00AF53D2" w:rsidP="00C30C01">
      <w:pPr>
        <w:pStyle w:val="BodyText"/>
      </w:pPr>
      <w:r w:rsidRPr="00BC434A">
        <w:rPr>
          <w:b/>
        </w:rPr>
        <w:t>XCF003</w:t>
      </w:r>
      <w:r w:rsidRPr="00BC434A">
        <w:t xml:space="preserve">: What happens if a message is routed through a network of both XCA and XCF gateways? Are these gateways interoperable? See </w:t>
      </w:r>
      <w:r w:rsidR="0098379C" w:rsidRPr="00BC434A">
        <w:t>Section</w:t>
      </w:r>
      <w:r w:rsidRPr="00BC434A">
        <w:t xml:space="preserve"> 29.3 for guidance.</w:t>
      </w:r>
    </w:p>
    <w:p w14:paraId="4639E17A" w14:textId="77777777" w:rsidR="00154BF4" w:rsidRPr="00BC434A" w:rsidRDefault="00154BF4" w:rsidP="00C30C01">
      <w:pPr>
        <w:pStyle w:val="BodyText"/>
      </w:pPr>
      <w:r w:rsidRPr="00BC434A">
        <w:rPr>
          <w:b/>
        </w:rPr>
        <w:t>XCF004</w:t>
      </w:r>
      <w:r w:rsidRPr="00BC434A">
        <w:t>: How can document relationships be expressed in a Fetch response? Document relationship can be expressed by ebRS Association Objects which are places within the RegistryObjectList.</w:t>
      </w:r>
    </w:p>
    <w:p w14:paraId="358BD2F2" w14:textId="34624E52" w:rsidR="00154BF4" w:rsidRPr="00BC434A" w:rsidRDefault="00154BF4" w:rsidP="00C30C01">
      <w:pPr>
        <w:pStyle w:val="BodyText"/>
      </w:pPr>
      <w:r w:rsidRPr="00BC434A">
        <w:rPr>
          <w:b/>
        </w:rPr>
        <w:t>XCF005</w:t>
      </w:r>
      <w:r w:rsidRPr="00BC434A">
        <w:t xml:space="preserve">: OASIS ebXML Registry allows for iterations on query results by defining an optional startIndex element within a query request. By using this element one of the major limitations of Fetch – the inability to deal with large result sets – could be resolved. Should the use of </w:t>
      </w:r>
      <w:r w:rsidRPr="00BC434A">
        <w:lastRenderedPageBreak/>
        <w:t xml:space="preserve">startIndex be allowed as an option for the XCF </w:t>
      </w:r>
      <w:r w:rsidR="00F6788D" w:rsidRPr="00BC434A">
        <w:t>P</w:t>
      </w:r>
      <w:r w:rsidRPr="00BC434A">
        <w:t>rofile? Decision is: NO. Such functionality may contradict the “simple” approach of the profile by greatly adding to its potential complexity. XCA is assumed to be used for massive data sets that require special treatment.</w:t>
      </w:r>
    </w:p>
    <w:p w14:paraId="50286EA5" w14:textId="77777777" w:rsidR="00154BF4" w:rsidRPr="00BC434A" w:rsidRDefault="00154BF4" w:rsidP="00C30C01">
      <w:pPr>
        <w:pStyle w:val="BodyText"/>
      </w:pPr>
      <w:r w:rsidRPr="00BC434A">
        <w:rPr>
          <w:b/>
        </w:rPr>
        <w:t>XCF006</w:t>
      </w:r>
      <w:r w:rsidRPr="00BC434A">
        <w:t xml:space="preserve">: How should actors and transaction be named? Options discussed for the transaction are “Query and Retrieve”, “Simple Query” and “Cross Gateway Simple Query”. The actor names “Initiating Gateway” and “Responding Gateway” are already used for XCA </w:t>
      </w:r>
      <w:r w:rsidR="0035514B" w:rsidRPr="00BC434A">
        <w:t>Gateways</w:t>
      </w:r>
      <w:r w:rsidRPr="00BC434A">
        <w:t>. Decision is “Cross-Community Fetch” for the profile and “Cross Gateway Fetch” for the transaction.</w:t>
      </w:r>
    </w:p>
    <w:p w14:paraId="3A299CE3" w14:textId="77777777" w:rsidR="00154BF4" w:rsidRPr="00BC434A" w:rsidRDefault="00154BF4" w:rsidP="00C30C01">
      <w:pPr>
        <w:pStyle w:val="BodyText"/>
      </w:pPr>
      <w:r w:rsidRPr="00BC434A">
        <w:rPr>
          <w:b/>
        </w:rPr>
        <w:t>XCF007</w:t>
      </w:r>
      <w:r w:rsidRPr="00BC434A">
        <w:t xml:space="preserve">: Risk analysis must be performed on the question whether a Responding Gateway should respond with a NoConsent error in case that the patient has not given consent to sharing his data. As an alternative a “neutral” error or an empty result set could be returned. Using a NoConsent error only makes sense if the patient could then give the required consent at the point of care which would allow a physician to re-issue the request. Decision: In a rather general environment issuing such an error might be considered as an unlawful data disclosure by revealing that there (1) is such a patient that (2) has data available but (3) did not consent into electronic data processing of his medical information. While the accompanying XUA assertion of a health care professional may be interpreted as forming a trusted environment that may actually justify this error message as facilitator, such an assumption is not valid for all environments/contexts. Therefore, such an error may not be issued by default. We agreed </w:t>
      </w:r>
      <w:r w:rsidR="00866AB0" w:rsidRPr="00BC434A">
        <w:t>to</w:t>
      </w:r>
      <w:r w:rsidR="00D46EC5" w:rsidRPr="00BC434A">
        <w:t xml:space="preserve"> return</w:t>
      </w:r>
      <w:r w:rsidRPr="00BC434A">
        <w:t xml:space="preserve"> no documents.</w:t>
      </w:r>
    </w:p>
    <w:p w14:paraId="69748E59" w14:textId="77777777" w:rsidR="00154BF4" w:rsidRPr="00BC434A" w:rsidRDefault="00154BF4">
      <w:pPr>
        <w:pStyle w:val="PartTitle"/>
      </w:pPr>
      <w:bookmarkStart w:id="11" w:name="_Toc369633574"/>
      <w:bookmarkStart w:id="12" w:name="_Toc428471780"/>
      <w:bookmarkStart w:id="13" w:name="_Toc488345870"/>
      <w:r w:rsidRPr="00BC434A">
        <w:lastRenderedPageBreak/>
        <w:t>Volume 1 – Profiles</w:t>
      </w:r>
      <w:bookmarkEnd w:id="11"/>
      <w:bookmarkEnd w:id="12"/>
      <w:bookmarkEnd w:id="13"/>
    </w:p>
    <w:p w14:paraId="3785DD06" w14:textId="77777777" w:rsidR="00154BF4" w:rsidRPr="00BC434A" w:rsidRDefault="00154BF4">
      <w:pPr>
        <w:pStyle w:val="Heading2"/>
        <w:numPr>
          <w:ilvl w:val="0"/>
          <w:numId w:val="0"/>
        </w:numPr>
        <w:rPr>
          <w:lang w:val="en-US"/>
        </w:rPr>
      </w:pPr>
      <w:bookmarkStart w:id="14" w:name="_Toc369633575"/>
      <w:bookmarkStart w:id="15" w:name="_Toc428471781"/>
      <w:bookmarkStart w:id="16" w:name="_Toc488345871"/>
      <w:r w:rsidRPr="00BC434A">
        <w:rPr>
          <w:lang w:val="en-US"/>
        </w:rPr>
        <w:t>1.7 History of Annual Changes</w:t>
      </w:r>
      <w:bookmarkEnd w:id="14"/>
      <w:bookmarkEnd w:id="15"/>
      <w:bookmarkEnd w:id="16"/>
    </w:p>
    <w:p w14:paraId="257D1037" w14:textId="77777777" w:rsidR="00154BF4" w:rsidRPr="00BC434A" w:rsidRDefault="00154BF4" w:rsidP="00D31480">
      <w:pPr>
        <w:pStyle w:val="BodyText"/>
      </w:pPr>
    </w:p>
    <w:p w14:paraId="49E3CA13" w14:textId="3A636E8A" w:rsidR="00154BF4" w:rsidRPr="00BC434A" w:rsidRDefault="00154BF4">
      <w:pPr>
        <w:pStyle w:val="EditorInstructions"/>
      </w:pPr>
      <w:r w:rsidRPr="00BC434A">
        <w:t xml:space="preserve">Add the following bullet to the end of the bullet list in </w:t>
      </w:r>
      <w:r w:rsidR="0098379C" w:rsidRPr="00BC434A">
        <w:t>Section</w:t>
      </w:r>
      <w:r w:rsidRPr="00BC434A">
        <w:t xml:space="preserve"> 1.7</w:t>
      </w:r>
    </w:p>
    <w:p w14:paraId="42CC084E" w14:textId="77777777" w:rsidR="00A97F14" w:rsidRPr="00BC434A" w:rsidRDefault="00A97F14" w:rsidP="001B74AA">
      <w:pPr>
        <w:pStyle w:val="ListBullet2"/>
      </w:pPr>
      <w:r w:rsidRPr="00BC434A">
        <w:t>Added the Cross-Community Fetch Profile for exchanging accessing medical data between stateless gateways that facilitate multiple dimensions of communication (trust, semantics, encoding, legislation, authority, etc.).</w:t>
      </w:r>
    </w:p>
    <w:p w14:paraId="3892381B" w14:textId="77777777" w:rsidR="00C70908" w:rsidRPr="00BC434A" w:rsidRDefault="00C70908" w:rsidP="00C30C01">
      <w:pPr>
        <w:pStyle w:val="BodyText"/>
      </w:pPr>
    </w:p>
    <w:p w14:paraId="5C7F345B" w14:textId="77777777" w:rsidR="00C70908" w:rsidRPr="00BC434A" w:rsidRDefault="00C70908" w:rsidP="00C70908">
      <w:pPr>
        <w:pStyle w:val="EditorInstructions"/>
      </w:pPr>
      <w:r w:rsidRPr="00BC434A">
        <w:t xml:space="preserve">Add the following </w:t>
      </w:r>
      <w:r w:rsidR="003E3F53" w:rsidRPr="00BC434A">
        <w:t xml:space="preserve">new </w:t>
      </w:r>
      <w:r w:rsidRPr="00BC434A">
        <w:t>section</w:t>
      </w:r>
    </w:p>
    <w:p w14:paraId="17086B04" w14:textId="77777777" w:rsidR="00154BF4" w:rsidRPr="00BC434A" w:rsidRDefault="00E278E2">
      <w:pPr>
        <w:pStyle w:val="Heading1"/>
        <w:pageBreakBefore w:val="0"/>
        <w:tabs>
          <w:tab w:val="clear" w:pos="720"/>
        </w:tabs>
        <w:ind w:left="0" w:firstLine="0"/>
        <w:rPr>
          <w:lang w:val="en-US"/>
        </w:rPr>
      </w:pPr>
      <w:bookmarkStart w:id="17" w:name="_Toc369633577"/>
      <w:bookmarkStart w:id="18" w:name="_Toc428471783"/>
      <w:bookmarkStart w:id="19" w:name="_Toc488345872"/>
      <w:r w:rsidRPr="00BC434A">
        <w:rPr>
          <w:lang w:val="en-US"/>
        </w:rPr>
        <w:t>29</w:t>
      </w:r>
      <w:r w:rsidR="00154BF4" w:rsidRPr="00BC434A">
        <w:rPr>
          <w:lang w:val="en-US"/>
        </w:rPr>
        <w:t xml:space="preserve"> Cross-Community Fetch </w:t>
      </w:r>
      <w:r w:rsidR="006C2154" w:rsidRPr="00BC434A">
        <w:rPr>
          <w:lang w:val="en-US"/>
        </w:rPr>
        <w:t xml:space="preserve">(XCF) </w:t>
      </w:r>
      <w:r w:rsidR="00154BF4" w:rsidRPr="00BC434A">
        <w:rPr>
          <w:lang w:val="en-US"/>
        </w:rPr>
        <w:t>Profile</w:t>
      </w:r>
      <w:bookmarkEnd w:id="17"/>
      <w:bookmarkEnd w:id="18"/>
      <w:bookmarkEnd w:id="19"/>
    </w:p>
    <w:p w14:paraId="38FE37C5" w14:textId="14B905BD" w:rsidR="00E851D0" w:rsidRPr="00BC434A" w:rsidRDefault="00937429" w:rsidP="00C30C01">
      <w:pPr>
        <w:pStyle w:val="BodyText"/>
      </w:pPr>
      <w:r w:rsidRPr="00BC434A">
        <w:t>The Cross-Community Fetch (XC</w:t>
      </w:r>
      <w:r w:rsidR="006C2154" w:rsidRPr="00BC434A">
        <w:t>F</w:t>
      </w:r>
      <w:r w:rsidRPr="00BC434A">
        <w:t xml:space="preserve">) </w:t>
      </w:r>
      <w:r w:rsidR="00F6788D" w:rsidRPr="00BC434A">
        <w:t>Profile</w:t>
      </w:r>
      <w:r w:rsidRPr="00BC434A">
        <w:t xml:space="preserve"> defines a single transaction for </w:t>
      </w:r>
      <w:r w:rsidR="00891F52" w:rsidRPr="00BC434A">
        <w:t>accessing</w:t>
      </w:r>
      <w:r w:rsidRPr="00BC434A">
        <w:t xml:space="preserve"> medical data between gateways that facilitate multiple dimensions of communication (trust, semantics, encoding, legislation, authority, etc.). The profile is highly inspired by the Cross Gateway Query/Cross Gateway Retrieve transactions</w:t>
      </w:r>
      <w:r w:rsidR="00E851D0" w:rsidRPr="00BC434A">
        <w:t>.</w:t>
      </w:r>
    </w:p>
    <w:p w14:paraId="0BAE46B4" w14:textId="77777777" w:rsidR="00FF45C4" w:rsidRPr="00BC434A" w:rsidRDefault="00FF45C4" w:rsidP="00C30C01">
      <w:pPr>
        <w:pStyle w:val="BodyText"/>
        <w:rPr>
          <w:iCs/>
        </w:rPr>
      </w:pPr>
      <w:r w:rsidRPr="00BC434A">
        <w:rPr>
          <w:iCs/>
        </w:rPr>
        <w:t xml:space="preserve">In specific use cases, for example when a few dynamically created documents need to be accessed from interacting communities with centralized data </w:t>
      </w:r>
      <w:r w:rsidR="000525DE" w:rsidRPr="00BC434A">
        <w:rPr>
          <w:iCs/>
        </w:rPr>
        <w:t>localization;</w:t>
      </w:r>
      <w:r w:rsidRPr="00BC434A">
        <w:rPr>
          <w:iCs/>
        </w:rPr>
        <w:t xml:space="preserve"> a single transaction (versus independent query and retrieve) may reduce the coordination and maintenance of the transactional dependencies and transaction states.</w:t>
      </w:r>
    </w:p>
    <w:p w14:paraId="37DB1B77" w14:textId="77777777" w:rsidR="00E851D0" w:rsidRPr="00BC434A" w:rsidRDefault="00FF45C4" w:rsidP="00C30C01">
      <w:pPr>
        <w:pStyle w:val="BodyText"/>
        <w:rPr>
          <w:iCs/>
          <w:highlight w:val="yellow"/>
        </w:rPr>
      </w:pPr>
      <w:r w:rsidRPr="00BC434A">
        <w:rPr>
          <w:iCs/>
        </w:rPr>
        <w:t xml:space="preserve">For such use cases, and in environments where stateless Responding Gateways can be designed, </w:t>
      </w:r>
      <w:r w:rsidR="00BA576B" w:rsidRPr="00BC434A">
        <w:rPr>
          <w:iCs/>
        </w:rPr>
        <w:t>XCF</w:t>
      </w:r>
      <w:r w:rsidRPr="00BC434A">
        <w:rPr>
          <w:iCs/>
        </w:rPr>
        <w:t xml:space="preserve"> simplifies the implementation of such Responding Gateways. However, it may increase the implementation complexity of Initiating Gateways serving some types of communities, such as XDS Affinity Domains. XCF offers a different deployment option from the general purpose XCA Profile. </w:t>
      </w:r>
    </w:p>
    <w:p w14:paraId="6BB98749" w14:textId="77777777" w:rsidR="00154BF4" w:rsidRPr="00BC434A" w:rsidRDefault="00154BF4" w:rsidP="00C30C01">
      <w:pPr>
        <w:pStyle w:val="BodyText"/>
      </w:pPr>
      <w:r w:rsidRPr="00BC434A">
        <w:t xml:space="preserve">The transaction fetches a small number of documents based upon a few retrieval parameters. This transaction is simplified to permit easier implementation and </w:t>
      </w:r>
      <w:r w:rsidR="004E2772" w:rsidRPr="00BC434A">
        <w:t xml:space="preserve">better </w:t>
      </w:r>
      <w:r w:rsidRPr="00BC434A">
        <w:t>performance</w:t>
      </w:r>
      <w:r w:rsidR="00E851D0" w:rsidRPr="00BC434A">
        <w:t xml:space="preserve"> on </w:t>
      </w:r>
      <w:r w:rsidR="00FF45C4" w:rsidRPr="00BC434A">
        <w:t>R</w:t>
      </w:r>
      <w:r w:rsidR="00E851D0" w:rsidRPr="00BC434A">
        <w:t xml:space="preserve">esponding </w:t>
      </w:r>
      <w:r w:rsidR="00FF45C4" w:rsidRPr="00BC434A">
        <w:t>G</w:t>
      </w:r>
      <w:r w:rsidR="00E851D0" w:rsidRPr="00BC434A">
        <w:t>ateways</w:t>
      </w:r>
      <w:r w:rsidRPr="00BC434A">
        <w:t>.</w:t>
      </w:r>
    </w:p>
    <w:p w14:paraId="4787DA4E" w14:textId="77777777" w:rsidR="00154BF4" w:rsidRPr="00BC434A" w:rsidRDefault="00154BF4" w:rsidP="00C30C01">
      <w:pPr>
        <w:pStyle w:val="BodyText"/>
      </w:pPr>
      <w:r w:rsidRPr="00BC434A">
        <w:t xml:space="preserve">Transcoding and translation of the documents and other data can be performed on the </w:t>
      </w:r>
      <w:r w:rsidR="00FF45C4" w:rsidRPr="00BC434A">
        <w:t>R</w:t>
      </w:r>
      <w:r w:rsidR="00E851D0" w:rsidRPr="00BC434A">
        <w:t xml:space="preserve">esponding </w:t>
      </w:r>
      <w:r w:rsidR="00FF45C4" w:rsidRPr="00BC434A">
        <w:t>G</w:t>
      </w:r>
      <w:r w:rsidRPr="00BC434A">
        <w:t>ateway as part of the transaction.</w:t>
      </w:r>
    </w:p>
    <w:p w14:paraId="41CEB3A2" w14:textId="77777777" w:rsidR="0085202D" w:rsidRPr="00BC434A" w:rsidRDefault="0085202D" w:rsidP="0085202D">
      <w:pPr>
        <w:pStyle w:val="BodyText"/>
      </w:pPr>
      <w:r w:rsidRPr="00BC434A">
        <w:t>The XCF Profile stipulates that the following prerequisites are met:</w:t>
      </w:r>
    </w:p>
    <w:p w14:paraId="31CE2AC4" w14:textId="77777777" w:rsidR="0085202D" w:rsidRPr="00BC434A" w:rsidRDefault="0085202D" w:rsidP="00C30C01">
      <w:pPr>
        <w:pStyle w:val="ListBullet2"/>
      </w:pPr>
      <w:r w:rsidRPr="00BC434A">
        <w:t>the document properties to be communicated are known in advance</w:t>
      </w:r>
    </w:p>
    <w:p w14:paraId="4D4B5DAB" w14:textId="77777777" w:rsidR="0085202D" w:rsidRPr="00BC434A" w:rsidRDefault="0085202D" w:rsidP="00C30C01">
      <w:pPr>
        <w:pStyle w:val="ListBullet2"/>
      </w:pPr>
      <w:r w:rsidRPr="00BC434A">
        <w:t>the result data sets can be characterized in advance</w:t>
      </w:r>
    </w:p>
    <w:p w14:paraId="5F55595D" w14:textId="77777777" w:rsidR="0085202D" w:rsidRPr="00BC434A" w:rsidRDefault="0085202D" w:rsidP="00C30C01">
      <w:pPr>
        <w:pStyle w:val="ListBullet2"/>
      </w:pPr>
      <w:r w:rsidRPr="00BC434A">
        <w:t>the documents are feasible to be returned in a single response</w:t>
      </w:r>
    </w:p>
    <w:p w14:paraId="6852225E" w14:textId="77777777" w:rsidR="0085202D" w:rsidRPr="00BC434A" w:rsidRDefault="0085202D" w:rsidP="00C30C01">
      <w:pPr>
        <w:pStyle w:val="ListBullet2"/>
      </w:pPr>
      <w:r w:rsidRPr="00BC434A">
        <w:t>no further selection and/or manual interaction is need</w:t>
      </w:r>
      <w:r w:rsidR="000525DE" w:rsidRPr="00BC434A">
        <w:t>ed in the communication process</w:t>
      </w:r>
    </w:p>
    <w:p w14:paraId="31FD6B55" w14:textId="2D002D70" w:rsidR="00CD21EF" w:rsidRPr="00BC434A" w:rsidRDefault="00CD21EF" w:rsidP="00C30C01">
      <w:pPr>
        <w:pStyle w:val="ListBullet2"/>
      </w:pPr>
      <w:r w:rsidRPr="00BC434A">
        <w:lastRenderedPageBreak/>
        <w:t>pre</w:t>
      </w:r>
      <w:r w:rsidR="003E68DE" w:rsidRPr="00BC434A">
        <w:t>-</w:t>
      </w:r>
      <w:r w:rsidRPr="00BC434A">
        <w:t>conditions, such as purpose of use, legitimate data, and environment, are agreed upon in advance and are documented in a community or framework agreement</w:t>
      </w:r>
    </w:p>
    <w:p w14:paraId="620B6708" w14:textId="77777777" w:rsidR="00C0670F" w:rsidRPr="00BC434A" w:rsidRDefault="00C0670F" w:rsidP="00C30C01">
      <w:pPr>
        <w:pStyle w:val="ListBullet2"/>
      </w:pPr>
      <w:r w:rsidRPr="00BC434A">
        <w:t xml:space="preserve">the document fetching </w:t>
      </w:r>
      <w:r w:rsidR="001D1D16" w:rsidRPr="00BC434A">
        <w:t xml:space="preserve">may </w:t>
      </w:r>
      <w:r w:rsidRPr="00BC434A">
        <w:t xml:space="preserve">not </w:t>
      </w:r>
      <w:r w:rsidR="001D1D16" w:rsidRPr="00BC434A">
        <w:t>always</w:t>
      </w:r>
      <w:r w:rsidR="00D11331" w:rsidRPr="00BC434A">
        <w:t xml:space="preserve"> be</w:t>
      </w:r>
      <w:r w:rsidRPr="00BC434A">
        <w:t xml:space="preserve"> repeatable</w:t>
      </w:r>
      <w:r w:rsidR="00156CB4" w:rsidRPr="00BC434A">
        <w:t xml:space="preserve"> – </w:t>
      </w:r>
      <w:r w:rsidR="001D1D16" w:rsidRPr="00BC434A">
        <w:t>it may not be assumed</w:t>
      </w:r>
      <w:r w:rsidRPr="00BC434A">
        <w:t xml:space="preserve"> </w:t>
      </w:r>
      <w:r w:rsidR="00D11331" w:rsidRPr="00BC434A">
        <w:t xml:space="preserve">in every case </w:t>
      </w:r>
      <w:r w:rsidRPr="00BC434A">
        <w:t xml:space="preserve">that the same query with the same query parameters will return the same document </w:t>
      </w:r>
      <w:r w:rsidR="00156CB4" w:rsidRPr="00BC434A">
        <w:t xml:space="preserve">version </w:t>
      </w:r>
      <w:r w:rsidRPr="00BC434A">
        <w:t xml:space="preserve">with the same </w:t>
      </w:r>
      <w:r w:rsidR="008D5F4B" w:rsidRPr="00BC434A">
        <w:t xml:space="preserve">document </w:t>
      </w:r>
      <w:r w:rsidRPr="00BC434A">
        <w:t>id</w:t>
      </w:r>
      <w:r w:rsidR="000834AB" w:rsidRPr="00BC434A">
        <w:t>.</w:t>
      </w:r>
    </w:p>
    <w:p w14:paraId="6A7C7EDC" w14:textId="525946F0" w:rsidR="0085202D" w:rsidRPr="00BC434A" w:rsidRDefault="0085202D" w:rsidP="00C30C01">
      <w:pPr>
        <w:pStyle w:val="BodyText"/>
      </w:pPr>
      <w:r w:rsidRPr="00BC434A">
        <w:t>Ideally, only one document will satisfy the Fetch (e.g.</w:t>
      </w:r>
      <w:r w:rsidR="00D31480" w:rsidRPr="00BC434A">
        <w:t>,</w:t>
      </w:r>
      <w:r w:rsidRPr="00BC434A">
        <w:t xml:space="preserve"> only the most current instance of a patient summary is provided by the Responding Gateway). If the </w:t>
      </w:r>
      <w:r w:rsidR="00311527" w:rsidRPr="00BC434A">
        <w:t>size of the set of documents</w:t>
      </w:r>
      <w:r w:rsidRPr="00BC434A">
        <w:t xml:space="preserve"> matching the request is too large to be packed into a single response, an error code </w:t>
      </w:r>
      <w:r w:rsidR="002A5136" w:rsidRPr="00BC434A">
        <w:t>is</w:t>
      </w:r>
      <w:r w:rsidRPr="00BC434A">
        <w:t xml:space="preserve"> returned by the Responding Gateway.</w:t>
      </w:r>
      <w:r w:rsidR="00C0738D" w:rsidRPr="00BC434A">
        <w:t xml:space="preserve"> </w:t>
      </w:r>
      <w:r w:rsidR="003057A0" w:rsidRPr="00BC434A">
        <w:t xml:space="preserve">The assumption is that the </w:t>
      </w:r>
      <w:r w:rsidR="005C6322" w:rsidRPr="00BC434A">
        <w:t>Cross-Community Access (</w:t>
      </w:r>
      <w:r w:rsidR="003057A0" w:rsidRPr="00BC434A">
        <w:t>XCA</w:t>
      </w:r>
      <w:r w:rsidR="005C6322" w:rsidRPr="00BC434A">
        <w:t>)</w:t>
      </w:r>
      <w:r w:rsidR="003057A0" w:rsidRPr="00BC434A">
        <w:t xml:space="preserve"> </w:t>
      </w:r>
      <w:r w:rsidR="00F6788D" w:rsidRPr="00BC434A">
        <w:t>Profile</w:t>
      </w:r>
      <w:r w:rsidR="003057A0" w:rsidRPr="00BC434A">
        <w:t xml:space="preserve"> is used when requests are expected to return a large number of documents.</w:t>
      </w:r>
    </w:p>
    <w:p w14:paraId="451BBFC6" w14:textId="77777777" w:rsidR="00154BF4" w:rsidRPr="00BC434A" w:rsidRDefault="00ED00D8">
      <w:pPr>
        <w:pStyle w:val="Heading2"/>
        <w:numPr>
          <w:ilvl w:val="0"/>
          <w:numId w:val="0"/>
        </w:numPr>
        <w:rPr>
          <w:lang w:val="en-US"/>
        </w:rPr>
      </w:pPr>
      <w:bookmarkStart w:id="20" w:name="_Toc369633578"/>
      <w:bookmarkStart w:id="21" w:name="_Toc428471784"/>
      <w:bookmarkStart w:id="22" w:name="_Toc488345873"/>
      <w:r w:rsidRPr="00BC434A">
        <w:rPr>
          <w:lang w:val="en-US"/>
        </w:rPr>
        <w:t>29</w:t>
      </w:r>
      <w:r w:rsidR="00154BF4" w:rsidRPr="00BC434A">
        <w:rPr>
          <w:lang w:val="en-US"/>
        </w:rPr>
        <w:t>.1 Actors/Transactions</w:t>
      </w:r>
      <w:bookmarkEnd w:id="20"/>
      <w:bookmarkEnd w:id="21"/>
      <w:bookmarkEnd w:id="22"/>
    </w:p>
    <w:p w14:paraId="5498E073" w14:textId="77777777" w:rsidR="00154BF4" w:rsidRPr="00BC434A" w:rsidRDefault="00154BF4">
      <w:pPr>
        <w:pStyle w:val="BodyText"/>
      </w:pPr>
      <w:r w:rsidRPr="00BC434A">
        <w:t xml:space="preserve">Figure </w:t>
      </w:r>
      <w:r w:rsidR="00ED00D8" w:rsidRPr="00BC434A">
        <w:t>29.</w:t>
      </w:r>
      <w:r w:rsidRPr="00BC434A">
        <w:t xml:space="preserve">1-1 shows the actors directly involved in the XCF Profile and the relevant transactions between them. </w:t>
      </w:r>
    </w:p>
    <w:p w14:paraId="07E78D99" w14:textId="77777777" w:rsidR="00154BF4" w:rsidRPr="0078368A" w:rsidRDefault="00154BF4" w:rsidP="00274501">
      <w:pPr>
        <w:pStyle w:val="BodyText"/>
      </w:pPr>
    </w:p>
    <w:tbl>
      <w:tblPr>
        <w:tblW w:w="0" w:type="auto"/>
        <w:jc w:val="center"/>
        <w:tblLayout w:type="fixed"/>
        <w:tblCellMar>
          <w:left w:w="0" w:type="dxa"/>
          <w:right w:w="0" w:type="dxa"/>
        </w:tblCellMar>
        <w:tblLook w:val="0000" w:firstRow="0" w:lastRow="0" w:firstColumn="0" w:lastColumn="0" w:noHBand="0" w:noVBand="0"/>
      </w:tblPr>
      <w:tblGrid>
        <w:gridCol w:w="9224"/>
      </w:tblGrid>
      <w:tr w:rsidR="00154BF4" w:rsidRPr="00BC434A" w14:paraId="1B4BE8F1" w14:textId="77777777">
        <w:trPr>
          <w:trHeight w:val="1679"/>
          <w:jc w:val="center"/>
        </w:trPr>
        <w:tc>
          <w:tcPr>
            <w:tcW w:w="9224" w:type="dxa"/>
            <w:tcBorders>
              <w:top w:val="single" w:sz="4" w:space="0" w:color="000000"/>
              <w:left w:val="single" w:sz="4" w:space="0" w:color="000000"/>
              <w:bottom w:val="single" w:sz="4" w:space="0" w:color="000000"/>
              <w:right w:val="single" w:sz="4" w:space="0" w:color="000000"/>
            </w:tcBorders>
            <w:shd w:val="clear" w:color="auto" w:fill="auto"/>
          </w:tcPr>
          <w:p w14:paraId="592FD6AF" w14:textId="77777777" w:rsidR="00154BF4" w:rsidRPr="00BC434A" w:rsidRDefault="00154BF4" w:rsidP="008F2EB9">
            <w:pPr>
              <w:pStyle w:val="BodyText"/>
              <w:jc w:val="center"/>
              <w:rPr>
                <w:rFonts w:ascii="Arial" w:hAnsi="Arial"/>
                <w:b/>
                <w:kern w:val="1"/>
              </w:rPr>
            </w:pPr>
            <w:r w:rsidRPr="00BC434A">
              <w:t xml:space="preserve"> </w:t>
            </w:r>
            <w:r w:rsidR="00CA6540" w:rsidRPr="00BC434A">
              <w:rPr>
                <w:noProof/>
              </w:rPr>
              <w:object w:dxaOrig="7728" w:dyaOrig="1208" w14:anchorId="34F56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7.75pt;height:69pt;mso-width-percent:0;mso-height-percent:0;mso-width-percent:0;mso-height-percent:0" o:ole="" filled="t">
                  <v:fill color2="black"/>
                  <v:imagedata r:id="rId17" o:title=""/>
                </v:shape>
                <o:OLEObject Type="Embed" ProgID="Visio.Drawing.11" ShapeID="_x0000_i1025" DrawAspect="Content" ObjectID="_1619330171" r:id="rId18"/>
              </w:object>
            </w:r>
          </w:p>
        </w:tc>
      </w:tr>
    </w:tbl>
    <w:p w14:paraId="4A343892" w14:textId="77777777" w:rsidR="00154BF4" w:rsidRPr="00BC434A" w:rsidRDefault="00154BF4">
      <w:pPr>
        <w:pStyle w:val="FigureTitle"/>
      </w:pPr>
      <w:r w:rsidRPr="00BC434A">
        <w:t xml:space="preserve">Figure </w:t>
      </w:r>
      <w:r w:rsidR="00ED00D8" w:rsidRPr="00BC434A">
        <w:t>29.</w:t>
      </w:r>
      <w:r w:rsidRPr="00BC434A">
        <w:t>1-1</w:t>
      </w:r>
      <w:r w:rsidR="00A26B43" w:rsidRPr="00BC434A">
        <w:t xml:space="preserve">: </w:t>
      </w:r>
      <w:r w:rsidRPr="00BC434A">
        <w:t>XCF Actor Diagram</w:t>
      </w:r>
    </w:p>
    <w:p w14:paraId="5E04161A" w14:textId="4B25AE48" w:rsidR="006C2154" w:rsidRPr="00BC434A" w:rsidRDefault="00154BF4" w:rsidP="004608B5">
      <w:pPr>
        <w:pStyle w:val="BodyText"/>
      </w:pPr>
      <w:r w:rsidRPr="00BC434A">
        <w:t xml:space="preserve">Table </w:t>
      </w:r>
      <w:r w:rsidR="00ED00D8" w:rsidRPr="00BC434A">
        <w:t>29.</w:t>
      </w:r>
      <w:r w:rsidRPr="00BC434A">
        <w:t xml:space="preserve">1-1 lists the transactions for each actor directly involved in the XCF Profile. In order to claim support of this </w:t>
      </w:r>
      <w:r w:rsidR="0078368A">
        <w:t>profile</w:t>
      </w:r>
      <w:r w:rsidRPr="00BC434A">
        <w:t xml:space="preserve">, an implementation must perform the required transactions (labeled “R”). Transactions labeled “O” are optional. A complete list of options defined by this </w:t>
      </w:r>
      <w:r w:rsidR="0078368A">
        <w:t>profile</w:t>
      </w:r>
      <w:r w:rsidRPr="00BC434A">
        <w:t xml:space="preserve"> and that implementations may choose to support is listed in </w:t>
      </w:r>
      <w:r w:rsidR="005C6322" w:rsidRPr="00BC434A">
        <w:t>Section</w:t>
      </w:r>
      <w:r w:rsidRPr="00BC434A">
        <w:t xml:space="preserve"> </w:t>
      </w:r>
      <w:r w:rsidR="00ED00D8" w:rsidRPr="00BC434A">
        <w:t>29.</w:t>
      </w:r>
      <w:r w:rsidRPr="00BC434A">
        <w:t>2.</w:t>
      </w:r>
    </w:p>
    <w:p w14:paraId="5DD0BCC2" w14:textId="77777777" w:rsidR="00154BF4" w:rsidRPr="00BC434A" w:rsidRDefault="00DA0536">
      <w:pPr>
        <w:pStyle w:val="TableTitle"/>
      </w:pPr>
      <w:r w:rsidRPr="00BC434A">
        <w:t xml:space="preserve">Table </w:t>
      </w:r>
      <w:r w:rsidR="00ED00D8" w:rsidRPr="00BC434A">
        <w:t>29.</w:t>
      </w:r>
      <w:r w:rsidRPr="00BC434A">
        <w:t>1-1</w:t>
      </w:r>
      <w:r w:rsidR="00A26B43" w:rsidRPr="00BC434A">
        <w:t xml:space="preserve">: </w:t>
      </w:r>
      <w:r w:rsidR="00154BF4" w:rsidRPr="00BC434A">
        <w:t>XCF Profile - Actors and Transactions</w:t>
      </w:r>
    </w:p>
    <w:tbl>
      <w:tblPr>
        <w:tblW w:w="9611" w:type="dxa"/>
        <w:jc w:val="center"/>
        <w:tblLayout w:type="fixed"/>
        <w:tblLook w:val="0000" w:firstRow="0" w:lastRow="0" w:firstColumn="0" w:lastColumn="0" w:noHBand="0" w:noVBand="0"/>
      </w:tblPr>
      <w:tblGrid>
        <w:gridCol w:w="2731"/>
        <w:gridCol w:w="2627"/>
        <w:gridCol w:w="1559"/>
        <w:gridCol w:w="2694"/>
      </w:tblGrid>
      <w:tr w:rsidR="00154BF4" w:rsidRPr="00BC434A" w14:paraId="386EF93E" w14:textId="77777777">
        <w:trPr>
          <w:tblHeader/>
          <w:jc w:val="center"/>
        </w:trPr>
        <w:tc>
          <w:tcPr>
            <w:tcW w:w="2731" w:type="dxa"/>
            <w:tcBorders>
              <w:top w:val="single" w:sz="4" w:space="0" w:color="000000"/>
              <w:left w:val="single" w:sz="4" w:space="0" w:color="000000"/>
              <w:bottom w:val="single" w:sz="4" w:space="0" w:color="000000"/>
            </w:tcBorders>
            <w:shd w:val="clear" w:color="auto" w:fill="D8D8D8"/>
          </w:tcPr>
          <w:p w14:paraId="2BE64C19" w14:textId="77777777" w:rsidR="00154BF4" w:rsidRPr="00BC434A" w:rsidRDefault="00154BF4">
            <w:pPr>
              <w:pStyle w:val="TableEntryHeader"/>
              <w:snapToGrid w:val="0"/>
            </w:pPr>
            <w:r w:rsidRPr="00BC434A">
              <w:t>Actors</w:t>
            </w:r>
          </w:p>
        </w:tc>
        <w:tc>
          <w:tcPr>
            <w:tcW w:w="2627" w:type="dxa"/>
            <w:tcBorders>
              <w:top w:val="single" w:sz="4" w:space="0" w:color="000000"/>
              <w:left w:val="single" w:sz="4" w:space="0" w:color="000000"/>
              <w:bottom w:val="single" w:sz="4" w:space="0" w:color="000000"/>
            </w:tcBorders>
            <w:shd w:val="clear" w:color="auto" w:fill="D8D8D8"/>
          </w:tcPr>
          <w:p w14:paraId="3D022AF5" w14:textId="77777777" w:rsidR="00154BF4" w:rsidRPr="00BC434A" w:rsidRDefault="00154BF4">
            <w:pPr>
              <w:pStyle w:val="TableEntryHeader"/>
              <w:snapToGrid w:val="0"/>
            </w:pPr>
            <w:r w:rsidRPr="00BC434A">
              <w:t xml:space="preserve">Transactions </w:t>
            </w:r>
          </w:p>
        </w:tc>
        <w:tc>
          <w:tcPr>
            <w:tcW w:w="1559" w:type="dxa"/>
            <w:tcBorders>
              <w:top w:val="single" w:sz="4" w:space="0" w:color="000000"/>
              <w:left w:val="single" w:sz="4" w:space="0" w:color="000000"/>
              <w:bottom w:val="single" w:sz="4" w:space="0" w:color="000000"/>
            </w:tcBorders>
            <w:shd w:val="clear" w:color="auto" w:fill="D8D8D8"/>
          </w:tcPr>
          <w:p w14:paraId="1736C49C" w14:textId="77777777" w:rsidR="00154BF4" w:rsidRPr="00BC434A" w:rsidRDefault="00154BF4">
            <w:pPr>
              <w:pStyle w:val="TableEntryHeader"/>
              <w:snapToGrid w:val="0"/>
            </w:pPr>
            <w:r w:rsidRPr="00BC434A">
              <w:t>Optionality</w:t>
            </w:r>
          </w:p>
        </w:tc>
        <w:tc>
          <w:tcPr>
            <w:tcW w:w="2694" w:type="dxa"/>
            <w:tcBorders>
              <w:top w:val="single" w:sz="4" w:space="0" w:color="000000"/>
              <w:left w:val="single" w:sz="4" w:space="0" w:color="000000"/>
              <w:bottom w:val="single" w:sz="4" w:space="0" w:color="000000"/>
              <w:right w:val="single" w:sz="4" w:space="0" w:color="000000"/>
            </w:tcBorders>
            <w:shd w:val="clear" w:color="auto" w:fill="D8D8D8"/>
          </w:tcPr>
          <w:p w14:paraId="2B2152B7" w14:textId="449BE90A" w:rsidR="00154BF4" w:rsidRPr="00BC434A" w:rsidRDefault="008F2EB9" w:rsidP="005C6322">
            <w:pPr>
              <w:pStyle w:val="TableEntryHeader"/>
              <w:snapToGrid w:val="0"/>
            </w:pPr>
            <w:r w:rsidRPr="00BC434A">
              <w:t>Reference</w:t>
            </w:r>
          </w:p>
        </w:tc>
      </w:tr>
      <w:tr w:rsidR="00154BF4" w:rsidRPr="00BC434A" w14:paraId="7ADDC9BB" w14:textId="77777777">
        <w:trPr>
          <w:cantSplit/>
          <w:jc w:val="center"/>
        </w:trPr>
        <w:tc>
          <w:tcPr>
            <w:tcW w:w="2731" w:type="dxa"/>
            <w:tcBorders>
              <w:top w:val="single" w:sz="4" w:space="0" w:color="000000"/>
              <w:left w:val="single" w:sz="4" w:space="0" w:color="000000"/>
              <w:bottom w:val="single" w:sz="4" w:space="0" w:color="000000"/>
            </w:tcBorders>
            <w:shd w:val="clear" w:color="auto" w:fill="auto"/>
          </w:tcPr>
          <w:p w14:paraId="145C934C" w14:textId="77777777" w:rsidR="00154BF4" w:rsidRPr="00BC434A" w:rsidRDefault="00154BF4">
            <w:pPr>
              <w:pStyle w:val="TableEntry"/>
              <w:snapToGrid w:val="0"/>
            </w:pPr>
            <w:r w:rsidRPr="00BC434A">
              <w:t>Initiating Gateway</w:t>
            </w:r>
          </w:p>
        </w:tc>
        <w:tc>
          <w:tcPr>
            <w:tcW w:w="2627" w:type="dxa"/>
            <w:tcBorders>
              <w:top w:val="single" w:sz="4" w:space="0" w:color="000000"/>
              <w:left w:val="single" w:sz="4" w:space="0" w:color="000000"/>
              <w:bottom w:val="single" w:sz="4" w:space="0" w:color="000000"/>
            </w:tcBorders>
            <w:shd w:val="clear" w:color="auto" w:fill="auto"/>
          </w:tcPr>
          <w:p w14:paraId="3E8B80EF" w14:textId="77777777" w:rsidR="00154BF4" w:rsidRPr="00BC434A" w:rsidRDefault="00154BF4">
            <w:pPr>
              <w:pStyle w:val="TableEntry"/>
              <w:snapToGrid w:val="0"/>
            </w:pPr>
            <w:r w:rsidRPr="00BC434A">
              <w:t>Cross Gateway Fetch</w:t>
            </w:r>
            <w:r w:rsidR="003037A8" w:rsidRPr="00BC434A">
              <w:t xml:space="preserve"> [ITI-63]</w:t>
            </w:r>
          </w:p>
        </w:tc>
        <w:tc>
          <w:tcPr>
            <w:tcW w:w="1559" w:type="dxa"/>
            <w:tcBorders>
              <w:top w:val="single" w:sz="4" w:space="0" w:color="000000"/>
              <w:left w:val="single" w:sz="4" w:space="0" w:color="000000"/>
              <w:bottom w:val="single" w:sz="4" w:space="0" w:color="000000"/>
            </w:tcBorders>
            <w:shd w:val="clear" w:color="auto" w:fill="auto"/>
          </w:tcPr>
          <w:p w14:paraId="08DE1EC1" w14:textId="77777777" w:rsidR="00154BF4" w:rsidRPr="00BC434A" w:rsidRDefault="00154BF4" w:rsidP="008F2EB9">
            <w:pPr>
              <w:pStyle w:val="TableEntry"/>
              <w:snapToGrid w:val="0"/>
              <w:jc w:val="center"/>
            </w:pPr>
            <w:r w:rsidRPr="00BC434A">
              <w:t>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C4E81FE" w14:textId="7702A1E1" w:rsidR="00154BF4" w:rsidRPr="00BC434A" w:rsidRDefault="008F2EB9">
            <w:pPr>
              <w:pStyle w:val="TableEntry"/>
              <w:snapToGrid w:val="0"/>
            </w:pPr>
            <w:r w:rsidRPr="00BC434A">
              <w:t xml:space="preserve">ITI </w:t>
            </w:r>
            <w:r w:rsidR="000834AB" w:rsidRPr="00BC434A">
              <w:t>TF-2b:</w:t>
            </w:r>
            <w:r w:rsidR="00701786" w:rsidRPr="00BC434A">
              <w:t xml:space="preserve"> </w:t>
            </w:r>
            <w:r w:rsidR="000834AB" w:rsidRPr="00BC434A">
              <w:t>3.63</w:t>
            </w:r>
          </w:p>
        </w:tc>
      </w:tr>
      <w:tr w:rsidR="00154BF4" w:rsidRPr="00BC434A" w14:paraId="16E40CDC" w14:textId="77777777">
        <w:trPr>
          <w:cantSplit/>
          <w:jc w:val="center"/>
        </w:trPr>
        <w:tc>
          <w:tcPr>
            <w:tcW w:w="2731" w:type="dxa"/>
            <w:tcBorders>
              <w:top w:val="single" w:sz="4" w:space="0" w:color="000000"/>
              <w:left w:val="single" w:sz="4" w:space="0" w:color="000000"/>
              <w:bottom w:val="single" w:sz="4" w:space="0" w:color="000000"/>
            </w:tcBorders>
            <w:shd w:val="clear" w:color="auto" w:fill="auto"/>
          </w:tcPr>
          <w:p w14:paraId="299110AF" w14:textId="77777777" w:rsidR="00154BF4" w:rsidRPr="00BC434A" w:rsidRDefault="00154BF4">
            <w:pPr>
              <w:pStyle w:val="TableEntry"/>
              <w:snapToGrid w:val="0"/>
            </w:pPr>
            <w:r w:rsidRPr="00BC434A">
              <w:t>Responding Gateway</w:t>
            </w:r>
          </w:p>
        </w:tc>
        <w:tc>
          <w:tcPr>
            <w:tcW w:w="2627" w:type="dxa"/>
            <w:tcBorders>
              <w:top w:val="single" w:sz="4" w:space="0" w:color="000000"/>
              <w:left w:val="single" w:sz="4" w:space="0" w:color="000000"/>
              <w:bottom w:val="single" w:sz="4" w:space="0" w:color="000000"/>
            </w:tcBorders>
            <w:shd w:val="clear" w:color="auto" w:fill="auto"/>
          </w:tcPr>
          <w:p w14:paraId="3D39C5E4" w14:textId="77777777" w:rsidR="00154BF4" w:rsidRPr="00BC434A" w:rsidRDefault="00154BF4">
            <w:pPr>
              <w:pStyle w:val="TableEntry"/>
              <w:snapToGrid w:val="0"/>
            </w:pPr>
            <w:r w:rsidRPr="00BC434A">
              <w:t>Cross Gateway Fetch</w:t>
            </w:r>
            <w:r w:rsidR="003037A8" w:rsidRPr="00BC434A">
              <w:t xml:space="preserve"> [ITI-63]</w:t>
            </w:r>
          </w:p>
        </w:tc>
        <w:tc>
          <w:tcPr>
            <w:tcW w:w="1559" w:type="dxa"/>
            <w:tcBorders>
              <w:top w:val="single" w:sz="4" w:space="0" w:color="000000"/>
              <w:left w:val="single" w:sz="4" w:space="0" w:color="000000"/>
              <w:bottom w:val="single" w:sz="4" w:space="0" w:color="000000"/>
            </w:tcBorders>
            <w:shd w:val="clear" w:color="auto" w:fill="auto"/>
          </w:tcPr>
          <w:p w14:paraId="6C699E22" w14:textId="77777777" w:rsidR="00154BF4" w:rsidRPr="00BC434A" w:rsidRDefault="00154BF4" w:rsidP="008F2EB9">
            <w:pPr>
              <w:pStyle w:val="TableEntry"/>
              <w:snapToGrid w:val="0"/>
              <w:jc w:val="center"/>
            </w:pPr>
            <w:r w:rsidRPr="00BC434A">
              <w:t>R</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2AE4642E" w14:textId="50D877B3" w:rsidR="00154BF4" w:rsidRPr="00BC434A" w:rsidRDefault="008F2EB9">
            <w:pPr>
              <w:pStyle w:val="TableEntry"/>
              <w:snapToGrid w:val="0"/>
            </w:pPr>
            <w:r w:rsidRPr="00BC434A">
              <w:t xml:space="preserve">ITI </w:t>
            </w:r>
            <w:r w:rsidR="000834AB" w:rsidRPr="00BC434A">
              <w:t>TF-2b:</w:t>
            </w:r>
            <w:r w:rsidR="00701786" w:rsidRPr="00BC434A">
              <w:t xml:space="preserve"> </w:t>
            </w:r>
            <w:r w:rsidR="000834AB" w:rsidRPr="00BC434A">
              <w:t>3.63</w:t>
            </w:r>
          </w:p>
        </w:tc>
      </w:tr>
    </w:tbl>
    <w:p w14:paraId="45CE06B9" w14:textId="77777777" w:rsidR="00A94715" w:rsidRPr="00BC434A" w:rsidRDefault="00A94715" w:rsidP="004608B5">
      <w:pPr>
        <w:pStyle w:val="BodyText"/>
      </w:pPr>
      <w:bookmarkStart w:id="23" w:name="_Toc369633579"/>
    </w:p>
    <w:p w14:paraId="0BE4C6E5" w14:textId="77777777" w:rsidR="00154BF4" w:rsidRPr="00BC434A" w:rsidRDefault="00ED00D8">
      <w:pPr>
        <w:pStyle w:val="Heading2"/>
        <w:numPr>
          <w:ilvl w:val="0"/>
          <w:numId w:val="0"/>
        </w:numPr>
        <w:rPr>
          <w:lang w:val="en-US"/>
        </w:rPr>
      </w:pPr>
      <w:bookmarkStart w:id="24" w:name="_Toc428471785"/>
      <w:bookmarkStart w:id="25" w:name="_Toc488345874"/>
      <w:r w:rsidRPr="00BC434A">
        <w:rPr>
          <w:lang w:val="en-US"/>
        </w:rPr>
        <w:t>29.</w:t>
      </w:r>
      <w:r w:rsidR="00154BF4" w:rsidRPr="00BC434A">
        <w:rPr>
          <w:lang w:val="en-US"/>
        </w:rPr>
        <w:t>2 XCF Profile Options</w:t>
      </w:r>
      <w:bookmarkEnd w:id="23"/>
      <w:bookmarkEnd w:id="24"/>
      <w:bookmarkEnd w:id="25"/>
    </w:p>
    <w:p w14:paraId="62AEF0F1" w14:textId="7F9BE681" w:rsidR="00154BF4" w:rsidRPr="00BC434A" w:rsidRDefault="00154BF4" w:rsidP="006A3044">
      <w:pPr>
        <w:pStyle w:val="BodyText"/>
      </w:pPr>
      <w:r w:rsidRPr="00BC434A">
        <w:t xml:space="preserve">Options that may be selected for this </w:t>
      </w:r>
      <w:r w:rsidR="0078368A">
        <w:t>profile</w:t>
      </w:r>
      <w:r w:rsidRPr="00BC434A">
        <w:t xml:space="preserve"> are listed in the </w:t>
      </w:r>
      <w:r w:rsidR="0098379C" w:rsidRPr="00BC434A">
        <w:t>Table</w:t>
      </w:r>
      <w:r w:rsidRPr="00BC434A">
        <w:t xml:space="preserve"> </w:t>
      </w:r>
      <w:r w:rsidR="00ED00D8" w:rsidRPr="00BC434A">
        <w:t>29.</w:t>
      </w:r>
      <w:r w:rsidRPr="00BC434A">
        <w:t xml:space="preserve">2-1 along with the </w:t>
      </w:r>
      <w:r w:rsidR="00F6788D" w:rsidRPr="00BC434A">
        <w:t>a</w:t>
      </w:r>
      <w:r w:rsidRPr="00BC434A">
        <w:t>ctors to which they apply</w:t>
      </w:r>
      <w:r w:rsidR="00C36FDF" w:rsidRPr="00BC434A">
        <w:t xml:space="preserve">. </w:t>
      </w:r>
      <w:r w:rsidRPr="00BC434A">
        <w:t>Dependencies between options when applicable are specified in notes.</w:t>
      </w:r>
    </w:p>
    <w:p w14:paraId="769AD0A6" w14:textId="77777777" w:rsidR="00154BF4" w:rsidRPr="00BC434A" w:rsidRDefault="00154BF4">
      <w:pPr>
        <w:pStyle w:val="TableTitle"/>
      </w:pPr>
      <w:r w:rsidRPr="00BC434A">
        <w:t xml:space="preserve">Table </w:t>
      </w:r>
      <w:r w:rsidR="00ED00D8" w:rsidRPr="00BC434A">
        <w:t>29.</w:t>
      </w:r>
      <w:r w:rsidRPr="00BC434A">
        <w:t>2-1</w:t>
      </w:r>
      <w:r w:rsidR="00A26B43" w:rsidRPr="00BC434A">
        <w:t>: X</w:t>
      </w:r>
      <w:r w:rsidR="00DA0536" w:rsidRPr="00BC434A">
        <w:t>CF</w:t>
      </w:r>
      <w:r w:rsidRPr="00BC434A">
        <w:t xml:space="preserve"> - Actors and Options</w:t>
      </w:r>
    </w:p>
    <w:tbl>
      <w:tblPr>
        <w:tblW w:w="9498" w:type="dxa"/>
        <w:jc w:val="center"/>
        <w:tblLayout w:type="fixed"/>
        <w:tblLook w:val="0000" w:firstRow="0" w:lastRow="0" w:firstColumn="0" w:lastColumn="0" w:noHBand="0" w:noVBand="0"/>
      </w:tblPr>
      <w:tblGrid>
        <w:gridCol w:w="2678"/>
        <w:gridCol w:w="4230"/>
        <w:gridCol w:w="2590"/>
      </w:tblGrid>
      <w:tr w:rsidR="00154BF4" w:rsidRPr="00BC434A" w14:paraId="30EC71B1" w14:textId="77777777" w:rsidTr="004608B5">
        <w:trPr>
          <w:cantSplit/>
          <w:tblHeader/>
          <w:jc w:val="center"/>
        </w:trPr>
        <w:tc>
          <w:tcPr>
            <w:tcW w:w="2678" w:type="dxa"/>
            <w:tcBorders>
              <w:top w:val="single" w:sz="4" w:space="0" w:color="000000"/>
              <w:left w:val="single" w:sz="4" w:space="0" w:color="000000"/>
              <w:bottom w:val="single" w:sz="4" w:space="0" w:color="000000"/>
            </w:tcBorders>
            <w:shd w:val="clear" w:color="auto" w:fill="D8D8D8"/>
          </w:tcPr>
          <w:p w14:paraId="2C435C6E" w14:textId="77777777" w:rsidR="00154BF4" w:rsidRPr="00BC434A" w:rsidRDefault="00154BF4">
            <w:pPr>
              <w:pStyle w:val="TableEntryHeader"/>
              <w:snapToGrid w:val="0"/>
            </w:pPr>
            <w:r w:rsidRPr="00BC434A">
              <w:t>Actor</w:t>
            </w:r>
          </w:p>
        </w:tc>
        <w:tc>
          <w:tcPr>
            <w:tcW w:w="4230" w:type="dxa"/>
            <w:tcBorders>
              <w:top w:val="single" w:sz="4" w:space="0" w:color="000000"/>
              <w:left w:val="single" w:sz="4" w:space="0" w:color="000000"/>
              <w:bottom w:val="single" w:sz="4" w:space="0" w:color="000000"/>
            </w:tcBorders>
            <w:shd w:val="clear" w:color="auto" w:fill="D8D8D8"/>
          </w:tcPr>
          <w:p w14:paraId="2F3D9FA2" w14:textId="77777777" w:rsidR="00154BF4" w:rsidRPr="00BC434A" w:rsidRDefault="00154BF4">
            <w:pPr>
              <w:pStyle w:val="TableEntryHeader"/>
              <w:snapToGrid w:val="0"/>
            </w:pPr>
            <w:r w:rsidRPr="00BC434A">
              <w:t>Options</w:t>
            </w:r>
          </w:p>
        </w:tc>
        <w:tc>
          <w:tcPr>
            <w:tcW w:w="2590" w:type="dxa"/>
            <w:tcBorders>
              <w:top w:val="single" w:sz="4" w:space="0" w:color="000000"/>
              <w:left w:val="single" w:sz="4" w:space="0" w:color="000000"/>
              <w:bottom w:val="single" w:sz="4" w:space="0" w:color="000000"/>
              <w:right w:val="single" w:sz="4" w:space="0" w:color="000000"/>
            </w:tcBorders>
            <w:shd w:val="clear" w:color="auto" w:fill="D8D8D8"/>
          </w:tcPr>
          <w:p w14:paraId="6A21E21D" w14:textId="2DB87394" w:rsidR="00154BF4" w:rsidRPr="00BC434A" w:rsidRDefault="000D39B4">
            <w:pPr>
              <w:pStyle w:val="TableEntryHeader"/>
              <w:snapToGrid w:val="0"/>
            </w:pPr>
            <w:r w:rsidRPr="00BC434A">
              <w:t>Reference</w:t>
            </w:r>
          </w:p>
        </w:tc>
      </w:tr>
      <w:tr w:rsidR="00154BF4" w:rsidRPr="00BC434A" w14:paraId="44DF1EB4" w14:textId="77777777" w:rsidTr="004608B5">
        <w:trPr>
          <w:cantSplit/>
          <w:trHeight w:val="332"/>
          <w:jc w:val="center"/>
        </w:trPr>
        <w:tc>
          <w:tcPr>
            <w:tcW w:w="2678" w:type="dxa"/>
            <w:tcBorders>
              <w:top w:val="single" w:sz="4" w:space="0" w:color="000000"/>
              <w:left w:val="single" w:sz="4" w:space="0" w:color="000000"/>
              <w:bottom w:val="single" w:sz="4" w:space="0" w:color="000000"/>
            </w:tcBorders>
            <w:shd w:val="clear" w:color="auto" w:fill="auto"/>
          </w:tcPr>
          <w:p w14:paraId="79D25024" w14:textId="77777777" w:rsidR="00154BF4" w:rsidRPr="00BC434A" w:rsidRDefault="00154BF4">
            <w:pPr>
              <w:pStyle w:val="TableEntry"/>
              <w:snapToGrid w:val="0"/>
            </w:pPr>
            <w:r w:rsidRPr="00BC434A">
              <w:lastRenderedPageBreak/>
              <w:t>Responding Gateway</w:t>
            </w:r>
          </w:p>
        </w:tc>
        <w:tc>
          <w:tcPr>
            <w:tcW w:w="4230" w:type="dxa"/>
            <w:tcBorders>
              <w:top w:val="single" w:sz="4" w:space="0" w:color="000000"/>
              <w:left w:val="single" w:sz="4" w:space="0" w:color="000000"/>
              <w:bottom w:val="single" w:sz="4" w:space="0" w:color="000000"/>
            </w:tcBorders>
            <w:shd w:val="clear" w:color="auto" w:fill="auto"/>
          </w:tcPr>
          <w:p w14:paraId="145961CD" w14:textId="60C93DEF" w:rsidR="00154BF4" w:rsidRPr="00BC434A" w:rsidRDefault="00701786">
            <w:pPr>
              <w:pStyle w:val="TableEntry"/>
              <w:snapToGrid w:val="0"/>
            </w:pPr>
            <w:r w:rsidRPr="00BC434A">
              <w:t>No options defined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4409BE87" w14:textId="3B8D9CE9" w:rsidR="00154BF4" w:rsidRPr="00BC434A" w:rsidRDefault="000D39B4">
            <w:pPr>
              <w:pStyle w:val="TableEntry"/>
              <w:snapToGrid w:val="0"/>
              <w:rPr>
                <w:strike/>
              </w:rPr>
            </w:pPr>
            <w:r w:rsidRPr="00BC434A">
              <w:rPr>
                <w:strike/>
              </w:rPr>
              <w:t>--</w:t>
            </w:r>
          </w:p>
        </w:tc>
      </w:tr>
      <w:tr w:rsidR="00154BF4" w:rsidRPr="00BC434A" w14:paraId="6D951706" w14:textId="77777777" w:rsidTr="004608B5">
        <w:trPr>
          <w:cantSplit/>
          <w:trHeight w:val="233"/>
          <w:jc w:val="center"/>
        </w:trPr>
        <w:tc>
          <w:tcPr>
            <w:tcW w:w="2678" w:type="dxa"/>
            <w:tcBorders>
              <w:top w:val="single" w:sz="4" w:space="0" w:color="000000"/>
              <w:left w:val="single" w:sz="4" w:space="0" w:color="000000"/>
              <w:bottom w:val="single" w:sz="4" w:space="0" w:color="000000"/>
            </w:tcBorders>
            <w:shd w:val="clear" w:color="auto" w:fill="auto"/>
          </w:tcPr>
          <w:p w14:paraId="3EA9BB2E" w14:textId="77777777" w:rsidR="00154BF4" w:rsidRPr="00BC434A" w:rsidRDefault="00154BF4">
            <w:pPr>
              <w:pStyle w:val="TableEntry"/>
              <w:snapToGrid w:val="0"/>
            </w:pPr>
            <w:r w:rsidRPr="00BC434A">
              <w:t>Initiating Gateway</w:t>
            </w:r>
          </w:p>
        </w:tc>
        <w:tc>
          <w:tcPr>
            <w:tcW w:w="4230" w:type="dxa"/>
            <w:tcBorders>
              <w:top w:val="single" w:sz="4" w:space="0" w:color="000000"/>
              <w:left w:val="single" w:sz="4" w:space="0" w:color="000000"/>
              <w:bottom w:val="single" w:sz="4" w:space="0" w:color="000000"/>
            </w:tcBorders>
            <w:shd w:val="clear" w:color="auto" w:fill="auto"/>
          </w:tcPr>
          <w:p w14:paraId="107E9ABF" w14:textId="77777777" w:rsidR="00154BF4" w:rsidRPr="00BC434A" w:rsidRDefault="00154BF4">
            <w:pPr>
              <w:pStyle w:val="TableEntry"/>
              <w:snapToGrid w:val="0"/>
            </w:pPr>
            <w:r w:rsidRPr="00BC434A">
              <w:t xml:space="preserve">Asynchronous Web Services Exchange </w:t>
            </w:r>
          </w:p>
        </w:tc>
        <w:tc>
          <w:tcPr>
            <w:tcW w:w="2590" w:type="dxa"/>
            <w:tcBorders>
              <w:top w:val="single" w:sz="4" w:space="0" w:color="000000"/>
              <w:left w:val="single" w:sz="4" w:space="0" w:color="000000"/>
              <w:bottom w:val="single" w:sz="4" w:space="0" w:color="000000"/>
              <w:right w:val="single" w:sz="4" w:space="0" w:color="000000"/>
            </w:tcBorders>
            <w:shd w:val="clear" w:color="auto" w:fill="auto"/>
          </w:tcPr>
          <w:p w14:paraId="64034C5A" w14:textId="6A391D37" w:rsidR="00154BF4" w:rsidRPr="00BC434A" w:rsidRDefault="005C6322">
            <w:pPr>
              <w:pStyle w:val="TableEntry"/>
              <w:snapToGrid w:val="0"/>
            </w:pPr>
            <w:r w:rsidRPr="00BC434A">
              <w:t xml:space="preserve">Section </w:t>
            </w:r>
            <w:r w:rsidR="00ED00D8" w:rsidRPr="00BC434A">
              <w:t>29.</w:t>
            </w:r>
            <w:r w:rsidR="00154BF4" w:rsidRPr="00BC434A">
              <w:t>2.1</w:t>
            </w:r>
          </w:p>
        </w:tc>
      </w:tr>
    </w:tbl>
    <w:p w14:paraId="0BA12477" w14:textId="77777777" w:rsidR="00A94715" w:rsidRPr="00BC434A" w:rsidRDefault="00A94715" w:rsidP="006A3044">
      <w:pPr>
        <w:pStyle w:val="BodyText"/>
      </w:pPr>
    </w:p>
    <w:p w14:paraId="40009045" w14:textId="4D240E9A" w:rsidR="00154BF4" w:rsidRPr="00BC434A" w:rsidRDefault="0046680D" w:rsidP="006A3044">
      <w:pPr>
        <w:pStyle w:val="BodyText"/>
      </w:pPr>
      <w:commentRangeStart w:id="26"/>
      <w:r w:rsidRPr="00BC434A">
        <w:t>T</w:t>
      </w:r>
      <w:commentRangeEnd w:id="26"/>
      <w:r w:rsidR="00F52880">
        <w:rPr>
          <w:rStyle w:val="CommentReference"/>
          <w:lang w:eastAsia="ar-SA"/>
        </w:rPr>
        <w:commentReference w:id="26"/>
      </w:r>
      <w:r w:rsidRPr="00BC434A">
        <w:t>he Responding Gateways shall support</w:t>
      </w:r>
      <w:del w:id="27" w:author="Author">
        <w:r w:rsidRPr="00BC434A" w:rsidDel="00F52880">
          <w:delText xml:space="preserve"> </w:delText>
        </w:r>
      </w:del>
      <w:ins w:id="28" w:author="Author">
        <w:r w:rsidR="00F52880">
          <w:t xml:space="preserve"> WS-Addressing based </w:t>
        </w:r>
      </w:ins>
      <w:r w:rsidRPr="00BC434A">
        <w:t xml:space="preserve">Asynchronous Web Services Exchange </w:t>
      </w:r>
      <w:del w:id="29" w:author="Author">
        <w:r w:rsidRPr="00BC434A" w:rsidDel="00F52880">
          <w:delText xml:space="preserve">Option </w:delText>
        </w:r>
      </w:del>
      <w:r w:rsidRPr="00BC434A">
        <w:t>on the Cross Gateway Fetch</w:t>
      </w:r>
      <w:ins w:id="30" w:author="Author">
        <w:r w:rsidR="00F52880">
          <w:t xml:space="preserve"> (see ITI TF-2x: Appendix V.3)</w:t>
        </w:r>
      </w:ins>
      <w:r w:rsidRPr="00BC434A">
        <w:t>. Support for this function is required in order to enable use of Asynchronous Web Services Exchange in any cross-community interaction.</w:t>
      </w:r>
    </w:p>
    <w:p w14:paraId="70AB72E4" w14:textId="7108D674" w:rsidR="00154BF4" w:rsidRPr="00BC434A" w:rsidRDefault="00ED00D8">
      <w:pPr>
        <w:pStyle w:val="Heading3"/>
        <w:numPr>
          <w:ilvl w:val="0"/>
          <w:numId w:val="0"/>
        </w:numPr>
        <w:rPr>
          <w:lang w:val="en-US"/>
        </w:rPr>
      </w:pPr>
      <w:bookmarkStart w:id="31" w:name="_Toc369633580"/>
      <w:bookmarkStart w:id="32" w:name="_Toc428471786"/>
      <w:bookmarkStart w:id="33" w:name="_Toc488345875"/>
      <w:r w:rsidRPr="00BC434A">
        <w:rPr>
          <w:lang w:val="en-US"/>
        </w:rPr>
        <w:t>29.</w:t>
      </w:r>
      <w:r w:rsidR="00154BF4" w:rsidRPr="00BC434A">
        <w:rPr>
          <w:lang w:val="en-US"/>
        </w:rPr>
        <w:t>2.1 Asynchronous Web Services Exchange Option</w:t>
      </w:r>
      <w:bookmarkEnd w:id="31"/>
      <w:bookmarkEnd w:id="32"/>
      <w:bookmarkEnd w:id="33"/>
      <w:ins w:id="34" w:author="Author">
        <w:r w:rsidR="00F52880">
          <w:rPr>
            <w:lang w:val="en-US"/>
          </w:rPr>
          <w:t xml:space="preserve"> (WS-Addressing based)</w:t>
        </w:r>
      </w:ins>
    </w:p>
    <w:p w14:paraId="45998414" w14:textId="77777777" w:rsidR="00F52880" w:rsidRPr="003C310B" w:rsidRDefault="00F52880" w:rsidP="00F52880">
      <w:pPr>
        <w:pStyle w:val="BodyText"/>
        <w:rPr>
          <w:ins w:id="35" w:author="Author"/>
          <w:rPrChange w:id="36" w:author="Author">
            <w:rPr>
              <w:ins w:id="37" w:author="Author"/>
              <w:b/>
              <w:u w:val="single"/>
            </w:rPr>
          </w:rPrChange>
        </w:rPr>
      </w:pPr>
      <w:ins w:id="38" w:author="Author">
        <w:r w:rsidRPr="003C310B">
          <w:rPr>
            <w:rPrChange w:id="39" w:author="Author">
              <w:rPr>
                <w:b/>
                <w:u w:val="single"/>
              </w:rPr>
            </w:rPrChange>
          </w:rPr>
          <w:t xml:space="preserve">Asynchronous processing is necessary to support scaling to large numbers of sources and recipients because Asynchronous Web Services Exchange allows for more efficient handling of latency and scale. This WS-Addressing based Asynchronous Web Services Exchange stack relies on the Web Service Addressing Stack (see also ITI TF-2x Appendix: V.3). </w:t>
        </w:r>
      </w:ins>
    </w:p>
    <w:p w14:paraId="7C638E22" w14:textId="03EE64B9" w:rsidR="00154BF4" w:rsidRPr="00BC434A" w:rsidRDefault="00154BF4">
      <w:pPr>
        <w:pStyle w:val="BodyText"/>
        <w:rPr>
          <w:szCs w:val="24"/>
        </w:rPr>
      </w:pPr>
      <w:r w:rsidRPr="00BC434A">
        <w:rPr>
          <w:szCs w:val="24"/>
        </w:rPr>
        <w:t xml:space="preserve">Initiating Gateways which support Asynchronous Web Services Exchange shall support </w:t>
      </w:r>
      <w:ins w:id="40" w:author="Author">
        <w:r w:rsidR="00F52880">
          <w:rPr>
            <w:szCs w:val="24"/>
          </w:rPr>
          <w:t xml:space="preserve">WS-Addressing based </w:t>
        </w:r>
      </w:ins>
      <w:r w:rsidRPr="00BC434A">
        <w:rPr>
          <w:szCs w:val="24"/>
        </w:rPr>
        <w:t>Asynchronous Web Services Exchange on the Cross Gateway Fetch [ITI-</w:t>
      </w:r>
      <w:r w:rsidR="00311A32" w:rsidRPr="00BC434A">
        <w:rPr>
          <w:szCs w:val="24"/>
        </w:rPr>
        <w:t>63</w:t>
      </w:r>
      <w:r w:rsidRPr="00BC434A">
        <w:rPr>
          <w:szCs w:val="24"/>
        </w:rPr>
        <w:t>] transaction.</w:t>
      </w:r>
    </w:p>
    <w:p w14:paraId="4E1B980C" w14:textId="1E232D0F" w:rsidR="005C6322" w:rsidRPr="00BC434A" w:rsidRDefault="00ED00D8" w:rsidP="005C6322">
      <w:pPr>
        <w:pStyle w:val="Heading2"/>
        <w:numPr>
          <w:ilvl w:val="0"/>
          <w:numId w:val="0"/>
        </w:numPr>
        <w:rPr>
          <w:lang w:val="en-US"/>
        </w:rPr>
      </w:pPr>
      <w:bookmarkStart w:id="41" w:name="_Toc369633581"/>
      <w:bookmarkStart w:id="42" w:name="_Toc428471787"/>
      <w:bookmarkStart w:id="43" w:name="_Toc488345876"/>
      <w:r w:rsidRPr="00BC434A">
        <w:rPr>
          <w:lang w:val="en-US"/>
        </w:rPr>
        <w:t>29.</w:t>
      </w:r>
      <w:r w:rsidR="00853FCB" w:rsidRPr="00BC434A">
        <w:rPr>
          <w:lang w:val="en-US"/>
        </w:rPr>
        <w:t>3 XCF Actor Groupings and Profile Interactions</w:t>
      </w:r>
      <w:bookmarkEnd w:id="41"/>
      <w:bookmarkEnd w:id="42"/>
      <w:bookmarkEnd w:id="43"/>
    </w:p>
    <w:p w14:paraId="3CB84A29" w14:textId="77777777" w:rsidR="003E3F53" w:rsidRPr="00BC434A" w:rsidRDefault="003E3F53" w:rsidP="003E3F53">
      <w:pPr>
        <w:pStyle w:val="Heading3"/>
        <w:numPr>
          <w:ilvl w:val="0"/>
          <w:numId w:val="0"/>
        </w:numPr>
        <w:ind w:left="720" w:hanging="720"/>
        <w:rPr>
          <w:lang w:val="en-US"/>
        </w:rPr>
      </w:pPr>
      <w:bookmarkStart w:id="44" w:name="_Toc369633582"/>
      <w:bookmarkStart w:id="45" w:name="_Toc428471788"/>
      <w:bookmarkStart w:id="46" w:name="_Toc488345877"/>
      <w:r w:rsidRPr="00BC434A">
        <w:rPr>
          <w:lang w:val="en-US"/>
        </w:rPr>
        <w:t>29.3.1 XCF Required Groupings</w:t>
      </w:r>
      <w:bookmarkEnd w:id="44"/>
      <w:bookmarkEnd w:id="45"/>
      <w:bookmarkEnd w:id="46"/>
    </w:p>
    <w:p w14:paraId="03D263E7" w14:textId="1AE6E7B7" w:rsidR="005C6322" w:rsidRPr="00BC434A" w:rsidRDefault="005C6322" w:rsidP="005C6322">
      <w:pPr>
        <w:pStyle w:val="BodyText"/>
      </w:pPr>
      <w:r w:rsidRPr="00BC434A">
        <w:t xml:space="preserve">An </w:t>
      </w:r>
      <w:r w:rsidR="0078368A">
        <w:t>a</w:t>
      </w:r>
      <w:r w:rsidRPr="00BC434A">
        <w:t xml:space="preserve">ctor from this profile (Column 1) shall implement all of the required transactions and/or content modules in this profile </w:t>
      </w:r>
      <w:r w:rsidRPr="00BC434A">
        <w:rPr>
          <w:b/>
          <w:i/>
        </w:rPr>
        <w:t>in addition to</w:t>
      </w:r>
      <w:r w:rsidRPr="00BC434A">
        <w:t xml:space="preserve"> all of the transactions required for the grouped actor (Column 2). </w:t>
      </w:r>
    </w:p>
    <w:p w14:paraId="0AFA129D" w14:textId="27540CE8" w:rsidR="005C6322" w:rsidRPr="00BC434A" w:rsidRDefault="005C6322" w:rsidP="00D05A04">
      <w:pPr>
        <w:pStyle w:val="BodyText"/>
      </w:pPr>
      <w:r w:rsidRPr="00BC434A">
        <w:t>If this is a content profile, and actors from this profile are grouped with actors from a workflow or transport profile, the Content Bindings reference column references any specifications for mapping data from the content module into data elements from the workflow or transport transactions.</w:t>
      </w:r>
    </w:p>
    <w:p w14:paraId="498AFE3D" w14:textId="69B8BB23" w:rsidR="005C6322" w:rsidRPr="00BC434A" w:rsidRDefault="005C6322" w:rsidP="005C6322">
      <w:pPr>
        <w:pStyle w:val="TableTitle"/>
      </w:pPr>
      <w:r w:rsidRPr="00BC434A">
        <w:t>Table 29.3.1-1: XCF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4"/>
        <w:gridCol w:w="2342"/>
        <w:gridCol w:w="2160"/>
        <w:gridCol w:w="2685"/>
      </w:tblGrid>
      <w:tr w:rsidR="005C6322" w:rsidRPr="00BC434A" w14:paraId="781217B2" w14:textId="77777777" w:rsidTr="00D05A04">
        <w:trPr>
          <w:cantSplit/>
          <w:tblHeader/>
          <w:jc w:val="center"/>
        </w:trPr>
        <w:tc>
          <w:tcPr>
            <w:tcW w:w="1964" w:type="dxa"/>
            <w:shd w:val="pct15" w:color="auto" w:fill="FFFFFF"/>
          </w:tcPr>
          <w:p w14:paraId="74483DED" w14:textId="46A5E71A" w:rsidR="005C6322" w:rsidRPr="00BC434A" w:rsidRDefault="005C6322" w:rsidP="005C6322">
            <w:pPr>
              <w:pStyle w:val="TableEntryHeader"/>
            </w:pPr>
            <w:r w:rsidRPr="00BC434A">
              <w:t>XCF Actor</w:t>
            </w:r>
          </w:p>
        </w:tc>
        <w:tc>
          <w:tcPr>
            <w:tcW w:w="2342" w:type="dxa"/>
            <w:shd w:val="pct15" w:color="auto" w:fill="FFFFFF"/>
          </w:tcPr>
          <w:p w14:paraId="127CB026" w14:textId="77777777" w:rsidR="005C6322" w:rsidRPr="00BC434A" w:rsidRDefault="005C6322" w:rsidP="005C6322">
            <w:pPr>
              <w:pStyle w:val="TableEntryHeader"/>
            </w:pPr>
            <w:r w:rsidRPr="00BC434A">
              <w:t>Actor to be grouped with</w:t>
            </w:r>
          </w:p>
        </w:tc>
        <w:tc>
          <w:tcPr>
            <w:tcW w:w="2160" w:type="dxa"/>
            <w:shd w:val="pct15" w:color="auto" w:fill="FFFFFF"/>
          </w:tcPr>
          <w:p w14:paraId="547E6FCE" w14:textId="77777777" w:rsidR="005C6322" w:rsidRPr="00BC434A" w:rsidRDefault="005C6322" w:rsidP="005C6322">
            <w:pPr>
              <w:pStyle w:val="TableEntryHeader"/>
            </w:pPr>
            <w:r w:rsidRPr="00BC434A">
              <w:t>Reference</w:t>
            </w:r>
          </w:p>
        </w:tc>
        <w:tc>
          <w:tcPr>
            <w:tcW w:w="2685" w:type="dxa"/>
            <w:shd w:val="pct15" w:color="auto" w:fill="FFFFFF"/>
          </w:tcPr>
          <w:p w14:paraId="11940F0D" w14:textId="77777777" w:rsidR="005C6322" w:rsidRPr="00BC434A" w:rsidRDefault="005C6322" w:rsidP="005C6322">
            <w:pPr>
              <w:pStyle w:val="TableEntryHeader"/>
            </w:pPr>
            <w:r w:rsidRPr="00BC434A">
              <w:t>Content Bindings Reference</w:t>
            </w:r>
          </w:p>
        </w:tc>
      </w:tr>
      <w:tr w:rsidR="005C6322" w:rsidRPr="00BC434A" w14:paraId="453299E0" w14:textId="77777777" w:rsidTr="00D05A04">
        <w:trPr>
          <w:cantSplit/>
          <w:trHeight w:val="332"/>
          <w:jc w:val="center"/>
        </w:trPr>
        <w:tc>
          <w:tcPr>
            <w:tcW w:w="1964" w:type="dxa"/>
            <w:vMerge w:val="restart"/>
          </w:tcPr>
          <w:p w14:paraId="69240DC9" w14:textId="067B1921" w:rsidR="005C6322" w:rsidRPr="00BC434A" w:rsidRDefault="005C6322" w:rsidP="005C6322">
            <w:pPr>
              <w:pStyle w:val="TableEntry"/>
            </w:pPr>
            <w:r w:rsidRPr="00BC434A">
              <w:t>Initiating Gateway</w:t>
            </w:r>
          </w:p>
        </w:tc>
        <w:tc>
          <w:tcPr>
            <w:tcW w:w="2342" w:type="dxa"/>
          </w:tcPr>
          <w:p w14:paraId="2731B741" w14:textId="78AE0CAC" w:rsidR="005C6322" w:rsidRPr="00BC434A" w:rsidRDefault="005C6322" w:rsidP="005C6322">
            <w:pPr>
              <w:pStyle w:val="TableEntry"/>
            </w:pPr>
            <w:r w:rsidRPr="00BC434A">
              <w:t>ATNA / Secure Node or Secure Application</w:t>
            </w:r>
          </w:p>
        </w:tc>
        <w:tc>
          <w:tcPr>
            <w:tcW w:w="2160" w:type="dxa"/>
          </w:tcPr>
          <w:p w14:paraId="39500D48" w14:textId="3198A165" w:rsidR="005C6322" w:rsidRPr="00BC434A" w:rsidRDefault="000D39B4" w:rsidP="005C6322">
            <w:pPr>
              <w:pStyle w:val="TableEntry"/>
            </w:pPr>
            <w:r w:rsidRPr="00BC434A">
              <w:t>ITI TF-1: 9</w:t>
            </w:r>
          </w:p>
        </w:tc>
        <w:tc>
          <w:tcPr>
            <w:tcW w:w="2685" w:type="dxa"/>
          </w:tcPr>
          <w:p w14:paraId="42E4237F" w14:textId="1A95A6EC" w:rsidR="005C6322" w:rsidRPr="00BC434A" w:rsidRDefault="005C6322" w:rsidP="00D05A04">
            <w:pPr>
              <w:pStyle w:val="TableEntry"/>
              <w:jc w:val="center"/>
            </w:pPr>
            <w:r w:rsidRPr="00BC434A">
              <w:t>--</w:t>
            </w:r>
          </w:p>
        </w:tc>
      </w:tr>
      <w:tr w:rsidR="005C6322" w:rsidRPr="00BC434A" w14:paraId="435EB264" w14:textId="77777777" w:rsidTr="00D05A04">
        <w:trPr>
          <w:cantSplit/>
          <w:trHeight w:val="332"/>
          <w:jc w:val="center"/>
        </w:trPr>
        <w:tc>
          <w:tcPr>
            <w:tcW w:w="1964" w:type="dxa"/>
            <w:vMerge/>
          </w:tcPr>
          <w:p w14:paraId="0673B822" w14:textId="77777777" w:rsidR="005C6322" w:rsidRPr="00BC434A" w:rsidRDefault="005C6322" w:rsidP="005C6322">
            <w:pPr>
              <w:pStyle w:val="TableEntry"/>
            </w:pPr>
          </w:p>
        </w:tc>
        <w:tc>
          <w:tcPr>
            <w:tcW w:w="2342" w:type="dxa"/>
          </w:tcPr>
          <w:p w14:paraId="206BA52E" w14:textId="529C5C51" w:rsidR="005C6322" w:rsidRPr="00BC434A" w:rsidRDefault="005C6322" w:rsidP="005C6322">
            <w:pPr>
              <w:pStyle w:val="TableEntry"/>
            </w:pPr>
            <w:r w:rsidRPr="00BC434A">
              <w:t>CT / Time Client</w:t>
            </w:r>
          </w:p>
        </w:tc>
        <w:tc>
          <w:tcPr>
            <w:tcW w:w="2160" w:type="dxa"/>
          </w:tcPr>
          <w:p w14:paraId="5CAC8B5C" w14:textId="245FAB11" w:rsidR="005C6322" w:rsidRPr="00BC434A" w:rsidRDefault="000D39B4" w:rsidP="005C6322">
            <w:pPr>
              <w:pStyle w:val="TableEntry"/>
            </w:pPr>
            <w:r w:rsidRPr="00BC434A">
              <w:t>ITI TF-1: 7</w:t>
            </w:r>
          </w:p>
        </w:tc>
        <w:tc>
          <w:tcPr>
            <w:tcW w:w="2685" w:type="dxa"/>
          </w:tcPr>
          <w:p w14:paraId="626B245B" w14:textId="706BBD57" w:rsidR="005C6322" w:rsidRPr="00BC434A" w:rsidRDefault="005C6322" w:rsidP="000D39B4">
            <w:pPr>
              <w:pStyle w:val="TableEntry"/>
              <w:jc w:val="center"/>
            </w:pPr>
            <w:r w:rsidRPr="00BC434A">
              <w:t>--</w:t>
            </w:r>
          </w:p>
        </w:tc>
      </w:tr>
      <w:tr w:rsidR="005C6322" w:rsidRPr="00BC434A" w14:paraId="5C605A20" w14:textId="77777777" w:rsidTr="00D05A04">
        <w:trPr>
          <w:cantSplit/>
          <w:trHeight w:val="332"/>
          <w:jc w:val="center"/>
        </w:trPr>
        <w:tc>
          <w:tcPr>
            <w:tcW w:w="1964" w:type="dxa"/>
            <w:vMerge/>
          </w:tcPr>
          <w:p w14:paraId="26A523B4" w14:textId="77777777" w:rsidR="005C6322" w:rsidRPr="00BC434A" w:rsidRDefault="005C6322" w:rsidP="005C6322">
            <w:pPr>
              <w:pStyle w:val="TableEntry"/>
            </w:pPr>
          </w:p>
        </w:tc>
        <w:tc>
          <w:tcPr>
            <w:tcW w:w="2342" w:type="dxa"/>
          </w:tcPr>
          <w:p w14:paraId="285773D4" w14:textId="17D75598" w:rsidR="005C6322" w:rsidRPr="00BC434A" w:rsidRDefault="005C6322" w:rsidP="005C6322">
            <w:pPr>
              <w:pStyle w:val="TableEntry"/>
            </w:pPr>
            <w:r w:rsidRPr="00BC434A">
              <w:t>XUA / X-Service User</w:t>
            </w:r>
          </w:p>
        </w:tc>
        <w:tc>
          <w:tcPr>
            <w:tcW w:w="2160" w:type="dxa"/>
          </w:tcPr>
          <w:p w14:paraId="3E0351C6" w14:textId="492FFCD4" w:rsidR="005C6322" w:rsidRPr="00BC434A" w:rsidRDefault="000D39B4" w:rsidP="005C6322">
            <w:pPr>
              <w:pStyle w:val="TableEntry"/>
            </w:pPr>
            <w:r w:rsidRPr="00BC434A">
              <w:t>ITI TF-1: 13</w:t>
            </w:r>
          </w:p>
        </w:tc>
        <w:tc>
          <w:tcPr>
            <w:tcW w:w="2685" w:type="dxa"/>
          </w:tcPr>
          <w:p w14:paraId="2064F6E4" w14:textId="720B936F" w:rsidR="005C6322" w:rsidRPr="00BC434A" w:rsidRDefault="005C6322" w:rsidP="000D39B4">
            <w:pPr>
              <w:pStyle w:val="TableEntry"/>
              <w:jc w:val="center"/>
            </w:pPr>
            <w:r w:rsidRPr="00BC434A">
              <w:t>--</w:t>
            </w:r>
          </w:p>
        </w:tc>
      </w:tr>
      <w:tr w:rsidR="000D39B4" w:rsidRPr="00BC434A" w14:paraId="00EA1A84" w14:textId="77777777" w:rsidTr="00D05A04">
        <w:trPr>
          <w:cantSplit/>
          <w:trHeight w:val="332"/>
          <w:jc w:val="center"/>
        </w:trPr>
        <w:tc>
          <w:tcPr>
            <w:tcW w:w="1964" w:type="dxa"/>
            <w:vMerge w:val="restart"/>
          </w:tcPr>
          <w:p w14:paraId="4145FEF1" w14:textId="4FB1EBC3" w:rsidR="000D39B4" w:rsidRPr="00BC434A" w:rsidRDefault="000D39B4" w:rsidP="005C6322">
            <w:pPr>
              <w:pStyle w:val="TableEntry"/>
            </w:pPr>
            <w:r w:rsidRPr="00BC434A">
              <w:t>Responding Gateway</w:t>
            </w:r>
          </w:p>
        </w:tc>
        <w:tc>
          <w:tcPr>
            <w:tcW w:w="2342" w:type="dxa"/>
          </w:tcPr>
          <w:p w14:paraId="2D4F4AEB" w14:textId="18EBFA54" w:rsidR="000D39B4" w:rsidRPr="00BC434A" w:rsidRDefault="000D39B4" w:rsidP="005C6322">
            <w:pPr>
              <w:pStyle w:val="TableEntry"/>
            </w:pPr>
            <w:r w:rsidRPr="00BC434A">
              <w:t>ATNA / Secure Node or Secure Application</w:t>
            </w:r>
          </w:p>
        </w:tc>
        <w:tc>
          <w:tcPr>
            <w:tcW w:w="2160" w:type="dxa"/>
          </w:tcPr>
          <w:p w14:paraId="55F9E13A" w14:textId="001D9977" w:rsidR="000D39B4" w:rsidRPr="00BC434A" w:rsidRDefault="000D39B4" w:rsidP="005C6322">
            <w:pPr>
              <w:pStyle w:val="TableEntry"/>
            </w:pPr>
            <w:r w:rsidRPr="00BC434A">
              <w:t>ITI TF-1: 9</w:t>
            </w:r>
          </w:p>
        </w:tc>
        <w:tc>
          <w:tcPr>
            <w:tcW w:w="2685" w:type="dxa"/>
          </w:tcPr>
          <w:p w14:paraId="6E424F53" w14:textId="3B99CD26" w:rsidR="000D39B4" w:rsidRPr="00BC434A" w:rsidRDefault="000D39B4" w:rsidP="005C6322">
            <w:pPr>
              <w:pStyle w:val="TableEntry"/>
              <w:ind w:left="0"/>
              <w:jc w:val="center"/>
            </w:pPr>
            <w:r w:rsidRPr="00BC434A">
              <w:t>--</w:t>
            </w:r>
          </w:p>
        </w:tc>
      </w:tr>
      <w:tr w:rsidR="000D39B4" w:rsidRPr="00BC434A" w14:paraId="1399B153" w14:textId="77777777" w:rsidTr="00D05A04">
        <w:trPr>
          <w:cantSplit/>
          <w:trHeight w:val="332"/>
          <w:jc w:val="center"/>
        </w:trPr>
        <w:tc>
          <w:tcPr>
            <w:tcW w:w="1964" w:type="dxa"/>
            <w:vMerge/>
          </w:tcPr>
          <w:p w14:paraId="3939A3D7" w14:textId="77777777" w:rsidR="000D39B4" w:rsidRPr="00BC434A" w:rsidRDefault="000D39B4" w:rsidP="005C6322">
            <w:pPr>
              <w:pStyle w:val="TableEntry"/>
            </w:pPr>
          </w:p>
        </w:tc>
        <w:tc>
          <w:tcPr>
            <w:tcW w:w="2342" w:type="dxa"/>
          </w:tcPr>
          <w:p w14:paraId="734F4C50" w14:textId="2FEF15EC" w:rsidR="000D39B4" w:rsidRPr="00BC434A" w:rsidRDefault="000D39B4" w:rsidP="005C6322">
            <w:pPr>
              <w:pStyle w:val="TableEntry"/>
            </w:pPr>
            <w:r w:rsidRPr="00BC434A">
              <w:t>CT / Time Client</w:t>
            </w:r>
          </w:p>
        </w:tc>
        <w:tc>
          <w:tcPr>
            <w:tcW w:w="2160" w:type="dxa"/>
          </w:tcPr>
          <w:p w14:paraId="442F97C4" w14:textId="0A951B89" w:rsidR="000D39B4" w:rsidRPr="00BC434A" w:rsidRDefault="000D39B4" w:rsidP="005C6322">
            <w:pPr>
              <w:pStyle w:val="TableEntry"/>
            </w:pPr>
            <w:r w:rsidRPr="00BC434A">
              <w:t>ITI TF-1: 7</w:t>
            </w:r>
          </w:p>
        </w:tc>
        <w:tc>
          <w:tcPr>
            <w:tcW w:w="2685" w:type="dxa"/>
          </w:tcPr>
          <w:p w14:paraId="70DE1A09" w14:textId="746DB998" w:rsidR="000D39B4" w:rsidRPr="00BC434A" w:rsidRDefault="000D39B4" w:rsidP="005C6322">
            <w:pPr>
              <w:pStyle w:val="TableEntry"/>
              <w:ind w:left="0"/>
              <w:jc w:val="center"/>
            </w:pPr>
            <w:r w:rsidRPr="00BC434A">
              <w:t>--</w:t>
            </w:r>
          </w:p>
        </w:tc>
      </w:tr>
      <w:tr w:rsidR="000D39B4" w:rsidRPr="00BC434A" w14:paraId="6212B192" w14:textId="77777777" w:rsidTr="00D05A04">
        <w:trPr>
          <w:cantSplit/>
          <w:trHeight w:val="332"/>
          <w:jc w:val="center"/>
        </w:trPr>
        <w:tc>
          <w:tcPr>
            <w:tcW w:w="1964" w:type="dxa"/>
            <w:vMerge/>
          </w:tcPr>
          <w:p w14:paraId="0D5BD383" w14:textId="77777777" w:rsidR="000D39B4" w:rsidRPr="00BC434A" w:rsidRDefault="000D39B4" w:rsidP="005C6322">
            <w:pPr>
              <w:pStyle w:val="TableEntry"/>
            </w:pPr>
          </w:p>
        </w:tc>
        <w:tc>
          <w:tcPr>
            <w:tcW w:w="2342" w:type="dxa"/>
          </w:tcPr>
          <w:p w14:paraId="16CE0296" w14:textId="7AAA6DC6" w:rsidR="000D39B4" w:rsidRPr="00BC434A" w:rsidRDefault="000D39B4" w:rsidP="005C6322">
            <w:pPr>
              <w:pStyle w:val="TableEntry"/>
            </w:pPr>
            <w:r w:rsidRPr="00BC434A">
              <w:t>XUA / X-Service Provider</w:t>
            </w:r>
          </w:p>
        </w:tc>
        <w:tc>
          <w:tcPr>
            <w:tcW w:w="2160" w:type="dxa"/>
          </w:tcPr>
          <w:p w14:paraId="7845FE98" w14:textId="154E1E2E" w:rsidR="000D39B4" w:rsidRPr="00BC434A" w:rsidRDefault="000D39B4" w:rsidP="005C6322">
            <w:pPr>
              <w:pStyle w:val="TableEntry"/>
            </w:pPr>
            <w:r w:rsidRPr="00BC434A">
              <w:t>ITI TF-1: 13</w:t>
            </w:r>
          </w:p>
        </w:tc>
        <w:tc>
          <w:tcPr>
            <w:tcW w:w="2685" w:type="dxa"/>
          </w:tcPr>
          <w:p w14:paraId="3044FFB6" w14:textId="65261F6F" w:rsidR="000D39B4" w:rsidRPr="00BC434A" w:rsidRDefault="000D39B4" w:rsidP="005C6322">
            <w:pPr>
              <w:pStyle w:val="TableEntry"/>
              <w:ind w:left="0"/>
              <w:jc w:val="center"/>
            </w:pPr>
            <w:r w:rsidRPr="00BC434A">
              <w:t>--</w:t>
            </w:r>
          </w:p>
        </w:tc>
      </w:tr>
    </w:tbl>
    <w:p w14:paraId="1C3D4C3C" w14:textId="77777777" w:rsidR="005C6322" w:rsidRPr="00BC434A" w:rsidRDefault="005C6322" w:rsidP="00D05A04">
      <w:pPr>
        <w:pStyle w:val="BodyText"/>
      </w:pPr>
    </w:p>
    <w:p w14:paraId="7F9BE996" w14:textId="39D68851" w:rsidR="00853FCB" w:rsidRPr="00BC434A" w:rsidRDefault="00ED00D8" w:rsidP="00F63F0F">
      <w:pPr>
        <w:pStyle w:val="Heading3"/>
        <w:numPr>
          <w:ilvl w:val="0"/>
          <w:numId w:val="0"/>
        </w:numPr>
        <w:ind w:left="720" w:hanging="720"/>
        <w:rPr>
          <w:lang w:val="en-US"/>
        </w:rPr>
      </w:pPr>
      <w:bookmarkStart w:id="47" w:name="_Toc369633583"/>
      <w:bookmarkStart w:id="48" w:name="_Toc428471789"/>
      <w:bookmarkStart w:id="49" w:name="_Toc488345878"/>
      <w:r w:rsidRPr="00BC434A">
        <w:rPr>
          <w:lang w:val="en-US"/>
        </w:rPr>
        <w:t>29.</w:t>
      </w:r>
      <w:r w:rsidR="00853FCB" w:rsidRPr="00BC434A">
        <w:rPr>
          <w:lang w:val="en-US"/>
        </w:rPr>
        <w:t>3.</w:t>
      </w:r>
      <w:r w:rsidR="000D39B4" w:rsidRPr="00BC434A">
        <w:rPr>
          <w:lang w:val="en-US"/>
        </w:rPr>
        <w:t>2</w:t>
      </w:r>
      <w:r w:rsidR="00853FCB" w:rsidRPr="00BC434A">
        <w:rPr>
          <w:lang w:val="en-US"/>
        </w:rPr>
        <w:t xml:space="preserve"> XDS/XCA Interactions</w:t>
      </w:r>
      <w:r w:rsidR="003E3F53" w:rsidRPr="00BC434A">
        <w:rPr>
          <w:lang w:val="en-US"/>
        </w:rPr>
        <w:t xml:space="preserve"> (Informative)</w:t>
      </w:r>
      <w:bookmarkEnd w:id="47"/>
      <w:bookmarkEnd w:id="48"/>
      <w:bookmarkEnd w:id="49"/>
    </w:p>
    <w:p w14:paraId="1B5D2218" w14:textId="77777777" w:rsidR="00233FFB" w:rsidRPr="00BC434A" w:rsidRDefault="003A09AD" w:rsidP="006A3044">
      <w:pPr>
        <w:pStyle w:val="BodyText"/>
      </w:pPr>
      <w:r w:rsidRPr="00BC434A">
        <w:t xml:space="preserve">Interoperable interaction </w:t>
      </w:r>
      <w:r w:rsidR="0001018F" w:rsidRPr="00BC434A">
        <w:t>between</w:t>
      </w:r>
      <w:r w:rsidRPr="00BC434A">
        <w:t xml:space="preserve"> communities which have chosen to implement only XCF and those that are based on XDS </w:t>
      </w:r>
      <w:r w:rsidR="0001018F" w:rsidRPr="00BC434A">
        <w:t>or</w:t>
      </w:r>
      <w:r w:rsidRPr="00BC434A">
        <w:t xml:space="preserve"> XCA may be enabled through transformation agents. IHE does not specify the mechanism used by </w:t>
      </w:r>
      <w:r w:rsidR="004558C1" w:rsidRPr="00BC434A">
        <w:t xml:space="preserve">such </w:t>
      </w:r>
      <w:r w:rsidRPr="00BC434A">
        <w:t xml:space="preserve">transformation agents or any details about their implementation. The following sections give a high level perspective on </w:t>
      </w:r>
      <w:r w:rsidR="00233FFB" w:rsidRPr="00BC434A">
        <w:t xml:space="preserve">the challenges </w:t>
      </w:r>
      <w:r w:rsidR="00C00852" w:rsidRPr="00BC434A">
        <w:t>of</w:t>
      </w:r>
      <w:r w:rsidRPr="00BC434A">
        <w:t xml:space="preserve"> enabl</w:t>
      </w:r>
      <w:r w:rsidR="00233FFB" w:rsidRPr="00BC434A">
        <w:t>ing four cases of agents</w:t>
      </w:r>
      <w:r w:rsidR="00C00852" w:rsidRPr="00BC434A">
        <w:t>:</w:t>
      </w:r>
      <w:r w:rsidRPr="00BC434A">
        <w:t xml:space="preserve"> </w:t>
      </w:r>
    </w:p>
    <w:p w14:paraId="5EF1BD45" w14:textId="77777777" w:rsidR="00233FFB" w:rsidRPr="00BC434A" w:rsidRDefault="00233FFB" w:rsidP="00C30C01">
      <w:pPr>
        <w:pStyle w:val="ListNumber2"/>
      </w:pPr>
      <w:r w:rsidRPr="00BC434A">
        <w:t xml:space="preserve">“responding agent” for XDS- acts as an XCF Responding Gateway and </w:t>
      </w:r>
      <w:r w:rsidR="0001018F" w:rsidRPr="00BC434A">
        <w:t>converts</w:t>
      </w:r>
      <w:r w:rsidRPr="00BC434A">
        <w:t xml:space="preserve"> incoming Cross Gateway Fetch transactions into XDS transactions to collect the content needed for the response.</w:t>
      </w:r>
    </w:p>
    <w:p w14:paraId="7AF6F600" w14:textId="77777777" w:rsidR="00233FFB" w:rsidRPr="00BC434A" w:rsidRDefault="00233FFB" w:rsidP="00C30C01">
      <w:pPr>
        <w:pStyle w:val="ListNumber2"/>
      </w:pPr>
      <w:r w:rsidRPr="00BC434A">
        <w:t xml:space="preserve">“responding agent” for XCA- acts as an XCF Responding Gateway and </w:t>
      </w:r>
      <w:r w:rsidR="0001018F" w:rsidRPr="00BC434A">
        <w:t>converts</w:t>
      </w:r>
      <w:r w:rsidRPr="00BC434A">
        <w:t xml:space="preserve"> incoming Cross Gateway Fetch transactions into XCA transactions to collect the content needed for the response.</w:t>
      </w:r>
    </w:p>
    <w:p w14:paraId="6F485A74" w14:textId="77777777" w:rsidR="00233FFB" w:rsidRPr="00BC434A" w:rsidRDefault="00233FFB" w:rsidP="00C30C01">
      <w:pPr>
        <w:pStyle w:val="ListNumber2"/>
      </w:pPr>
      <w:r w:rsidRPr="00BC434A">
        <w:t xml:space="preserve">“initiating agent” for XDS – acts as an XCF Initiating Gateway and </w:t>
      </w:r>
      <w:r w:rsidR="0001018F" w:rsidRPr="00BC434A">
        <w:t>converts</w:t>
      </w:r>
      <w:r w:rsidRPr="00BC434A">
        <w:t xml:space="preserve"> XDS transactions into Cross Gateway Fetch transactions to collect content from XCF only communities.</w:t>
      </w:r>
    </w:p>
    <w:p w14:paraId="45C3091B" w14:textId="77777777" w:rsidR="00FC783F" w:rsidRPr="00BC434A" w:rsidRDefault="00233FFB" w:rsidP="00C30C01">
      <w:pPr>
        <w:pStyle w:val="ListNumber2"/>
      </w:pPr>
      <w:r w:rsidRPr="00BC434A">
        <w:t xml:space="preserve">“initiating agent” for XCA– acts as an XCF Initiating Gateway and </w:t>
      </w:r>
      <w:r w:rsidR="0001018F" w:rsidRPr="00BC434A">
        <w:t>converts</w:t>
      </w:r>
      <w:r w:rsidRPr="00BC434A">
        <w:t xml:space="preserve"> XCA transactions into Cross Gateway Fetch transactions to collect content from XCF only communities.</w:t>
      </w:r>
    </w:p>
    <w:p w14:paraId="6641191D" w14:textId="0B11DDFF" w:rsidR="00FC783F" w:rsidRPr="00BC434A" w:rsidRDefault="00FC783F" w:rsidP="006A3044">
      <w:pPr>
        <w:pStyle w:val="BodyText"/>
      </w:pPr>
      <w:r w:rsidRPr="00BC434A">
        <w:t>Some agents are relatively easy to implement and</w:t>
      </w:r>
      <w:r w:rsidR="00204014" w:rsidRPr="00BC434A">
        <w:t xml:space="preserve"> others are quite complicated. </w:t>
      </w:r>
      <w:r w:rsidRPr="00BC434A">
        <w:t>In environments where integration of with XCA and XDS is important it would be advisable to consider XCA with the On-Demand</w:t>
      </w:r>
      <w:r w:rsidR="00093F52" w:rsidRPr="00BC434A">
        <w:t xml:space="preserve"> Documents</w:t>
      </w:r>
      <w:r w:rsidRPr="00BC434A">
        <w:t xml:space="preserve"> </w:t>
      </w:r>
      <w:r w:rsidR="00F6788D" w:rsidRPr="00BC434A">
        <w:t>Option</w:t>
      </w:r>
      <w:r w:rsidRPr="00BC434A">
        <w:t xml:space="preserve"> as an alternative to the use of XCF.</w:t>
      </w:r>
    </w:p>
    <w:p w14:paraId="6A6D523D" w14:textId="77777777" w:rsidR="00FC783F" w:rsidRPr="00BC434A" w:rsidRDefault="00FC783F" w:rsidP="00FC783F">
      <w:pPr>
        <w:pStyle w:val="Heading4"/>
        <w:ind w:left="0" w:firstLine="0"/>
        <w:rPr>
          <w:lang w:val="en-US"/>
        </w:rPr>
      </w:pPr>
      <w:bookmarkStart w:id="50" w:name="_Toc369633584"/>
      <w:bookmarkStart w:id="51" w:name="_Toc428471790"/>
      <w:bookmarkStart w:id="52" w:name="_Toc488345879"/>
      <w:r w:rsidRPr="00BC434A">
        <w:rPr>
          <w:lang w:val="en-US"/>
        </w:rPr>
        <w:t>29.3.2.1 “responding agent” for XDS (Grouping with Document Consumer)</w:t>
      </w:r>
      <w:bookmarkEnd w:id="50"/>
      <w:bookmarkEnd w:id="51"/>
      <w:bookmarkEnd w:id="52"/>
    </w:p>
    <w:p w14:paraId="7EF8CCCB" w14:textId="4A7B1D45" w:rsidR="00FC783F" w:rsidRPr="00BC434A" w:rsidRDefault="00FC783F" w:rsidP="006A3044">
      <w:pPr>
        <w:pStyle w:val="BodyText"/>
      </w:pPr>
      <w:r w:rsidRPr="00BC434A">
        <w:t xml:space="preserve">A “responding agent” for XDS </w:t>
      </w:r>
      <w:r w:rsidR="00204014" w:rsidRPr="00BC434A">
        <w:t>converts</w:t>
      </w:r>
      <w:r w:rsidRPr="00BC434A">
        <w:t xml:space="preserve"> incoming Cross Gateway Fetch transactions into Registry Stored Query</w:t>
      </w:r>
      <w:r w:rsidR="003E68DE" w:rsidRPr="00BC434A">
        <w:t xml:space="preserve"> [ITI-18]</w:t>
      </w:r>
      <w:r w:rsidRPr="00BC434A">
        <w:t xml:space="preserve"> and Retrieve Document Set </w:t>
      </w:r>
      <w:r w:rsidR="003E68DE" w:rsidRPr="00BC434A">
        <w:t xml:space="preserve">[ITI-43] </w:t>
      </w:r>
      <w:r w:rsidRPr="00BC434A">
        <w:t>transactions which are directed to a local XDS Registry/Repository. This type of agent has value because it allows access by XCF only communities to content within XDS based communities.</w:t>
      </w:r>
    </w:p>
    <w:p w14:paraId="7C6C0E06" w14:textId="5E7FE750" w:rsidR="00FC783F" w:rsidRPr="00BC434A" w:rsidRDefault="00FC783F" w:rsidP="00C30C01">
      <w:pPr>
        <w:pStyle w:val="BodyText"/>
      </w:pPr>
      <w:r w:rsidRPr="00BC434A">
        <w:t>A “r</w:t>
      </w:r>
      <w:r w:rsidRPr="00BC434A">
        <w:rPr>
          <w:szCs w:val="24"/>
        </w:rPr>
        <w:t>esponding agent” for XDS can be enabled through a relatively simple grouping of XDS Document Consum</w:t>
      </w:r>
      <w:r w:rsidR="00204014" w:rsidRPr="00BC434A">
        <w:rPr>
          <w:szCs w:val="24"/>
        </w:rPr>
        <w:t xml:space="preserve">er and XCF Responding Gateway. </w:t>
      </w:r>
      <w:r w:rsidRPr="00BC434A">
        <w:rPr>
          <w:szCs w:val="24"/>
        </w:rPr>
        <w:t xml:space="preserve">The agent must </w:t>
      </w:r>
      <w:r w:rsidR="00204014" w:rsidRPr="00BC434A">
        <w:rPr>
          <w:szCs w:val="24"/>
        </w:rPr>
        <w:t>convert</w:t>
      </w:r>
      <w:r w:rsidRPr="00BC434A">
        <w:rPr>
          <w:szCs w:val="24"/>
        </w:rPr>
        <w:t xml:space="preserve"> the Cross Gateway Fetch query into a collection of Registry Stored Query and Retrieve Document Set transactions. This </w:t>
      </w:r>
      <w:r w:rsidR="00204014" w:rsidRPr="00BC434A">
        <w:rPr>
          <w:szCs w:val="24"/>
        </w:rPr>
        <w:t>conversion</w:t>
      </w:r>
      <w:r w:rsidRPr="00BC434A">
        <w:rPr>
          <w:szCs w:val="24"/>
        </w:rPr>
        <w:t xml:space="preserve"> is relatively straightforward; the query in the Cross Gateway Fetch transaction maps closely to the Find Documents stored query of Registry Stored Query and from this query the agent can generate appropriate Retrieve Document Set transactions to get the document contents</w:t>
      </w:r>
      <w:r w:rsidR="00C36FDF" w:rsidRPr="00BC434A">
        <w:rPr>
          <w:szCs w:val="24"/>
        </w:rPr>
        <w:t xml:space="preserve">. </w:t>
      </w:r>
      <w:r w:rsidRPr="00BC434A">
        <w:rPr>
          <w:szCs w:val="24"/>
        </w:rPr>
        <w:t>Several additional details need to be managed by the agent, like supplying document associations and handling situations when the results are too large to be returned in the Cross Gateway Fetch response</w:t>
      </w:r>
      <w:r w:rsidR="00C36FDF" w:rsidRPr="00BC434A">
        <w:rPr>
          <w:szCs w:val="24"/>
        </w:rPr>
        <w:t xml:space="preserve">. </w:t>
      </w:r>
      <w:r w:rsidRPr="00BC434A">
        <w:rPr>
          <w:szCs w:val="24"/>
        </w:rPr>
        <w:t>Figure 29.3.2.1-1 depicts this environment.</w:t>
      </w:r>
    </w:p>
    <w:p w14:paraId="5862F051" w14:textId="77777777" w:rsidR="00FC783F" w:rsidRPr="00BC434A" w:rsidRDefault="00FC783F" w:rsidP="00C30C01">
      <w:pPr>
        <w:pStyle w:val="BodyText"/>
      </w:pPr>
    </w:p>
    <w:tbl>
      <w:tblPr>
        <w:tblW w:w="0" w:type="auto"/>
        <w:jc w:val="center"/>
        <w:tblLayout w:type="fixed"/>
        <w:tblCellMar>
          <w:left w:w="0" w:type="dxa"/>
          <w:right w:w="0" w:type="dxa"/>
        </w:tblCellMar>
        <w:tblLook w:val="04A0" w:firstRow="1" w:lastRow="0" w:firstColumn="1" w:lastColumn="0" w:noHBand="0" w:noVBand="1"/>
      </w:tblPr>
      <w:tblGrid>
        <w:gridCol w:w="9214"/>
      </w:tblGrid>
      <w:tr w:rsidR="00FC783F" w:rsidRPr="00BC434A" w14:paraId="2CBC372A" w14:textId="77777777" w:rsidTr="004608B5">
        <w:trPr>
          <w:jc w:val="center"/>
        </w:trPr>
        <w:tc>
          <w:tcPr>
            <w:tcW w:w="9214" w:type="dxa"/>
          </w:tcPr>
          <w:p w14:paraId="66AA423E" w14:textId="77777777" w:rsidR="00FC783F" w:rsidRPr="00BC434A" w:rsidRDefault="00CA6540" w:rsidP="004608B5">
            <w:pPr>
              <w:pStyle w:val="BodyText"/>
              <w:rPr>
                <w:b/>
                <w:kern w:val="1"/>
                <w:sz w:val="23"/>
                <w:szCs w:val="23"/>
              </w:rPr>
            </w:pPr>
            <w:r w:rsidRPr="00BC434A">
              <w:rPr>
                <w:noProof/>
              </w:rPr>
              <w:object w:dxaOrig="8385" w:dyaOrig="4140" w14:anchorId="439B1665">
                <v:shape id="_x0000_i1026" type="#_x0000_t75" alt="" style="width:420pt;height:207.75pt;mso-width-percent:0;mso-height-percent:0;mso-width-percent:0;mso-height-percent:0" o:ole="" filled="t">
                  <v:fill color2="black"/>
                  <v:imagedata r:id="rId22" o:title=""/>
                </v:shape>
                <o:OLEObject Type="Embed" ProgID="Visio.Drawing.11" ShapeID="_x0000_i1026" DrawAspect="Content" ObjectID="_1619330172" r:id="rId23"/>
              </w:object>
            </w:r>
          </w:p>
        </w:tc>
      </w:tr>
    </w:tbl>
    <w:p w14:paraId="4B9D1CA6" w14:textId="477E4099" w:rsidR="00FC783F" w:rsidRPr="00BC434A" w:rsidRDefault="00FC783F" w:rsidP="001B74AA">
      <w:pPr>
        <w:pStyle w:val="FigureTitle"/>
      </w:pPr>
      <w:r w:rsidRPr="00BC434A">
        <w:t>Figure 29.3.2.1-1</w:t>
      </w:r>
      <w:r w:rsidR="00A26B43" w:rsidRPr="00BC434A">
        <w:t xml:space="preserve">: </w:t>
      </w:r>
      <w:r w:rsidRPr="00BC434A">
        <w:t>“responding agent” for XDS</w:t>
      </w:r>
    </w:p>
    <w:p w14:paraId="53E52E88" w14:textId="77777777" w:rsidR="00FC783F" w:rsidRPr="00BC434A" w:rsidRDefault="00FC783F" w:rsidP="00FC783F">
      <w:pPr>
        <w:pStyle w:val="Heading4"/>
        <w:ind w:left="0" w:firstLine="0"/>
        <w:rPr>
          <w:lang w:val="en-US"/>
        </w:rPr>
      </w:pPr>
      <w:bookmarkStart w:id="53" w:name="_Toc369633585"/>
      <w:bookmarkStart w:id="54" w:name="_Toc428471791"/>
      <w:bookmarkStart w:id="55" w:name="_Toc488345880"/>
      <w:r w:rsidRPr="00BC434A">
        <w:rPr>
          <w:lang w:val="en-US"/>
        </w:rPr>
        <w:t>29.3</w:t>
      </w:r>
      <w:r w:rsidR="00695E50" w:rsidRPr="00BC434A">
        <w:rPr>
          <w:lang w:val="en-US"/>
        </w:rPr>
        <w:t>.2.2 “responding agent” for XCA</w:t>
      </w:r>
      <w:bookmarkEnd w:id="53"/>
      <w:bookmarkEnd w:id="54"/>
      <w:bookmarkEnd w:id="55"/>
    </w:p>
    <w:p w14:paraId="1A36FAC4" w14:textId="77777777" w:rsidR="00FC783F" w:rsidRPr="00BC434A" w:rsidRDefault="00FC783F" w:rsidP="006A3044">
      <w:pPr>
        <w:pStyle w:val="BodyText"/>
      </w:pPr>
      <w:r w:rsidRPr="00BC434A">
        <w:t xml:space="preserve">A “responding agent” for XCA </w:t>
      </w:r>
      <w:r w:rsidR="00695E50" w:rsidRPr="00BC434A">
        <w:t>converts</w:t>
      </w:r>
      <w:r w:rsidRPr="00BC434A">
        <w:t xml:space="preserve"> incoming Cross Gateway Fetch transactions into Cross Gateway Query and Cross Gateway Retrieve transactions which are directed to a XCA Responding Gateway. This type of agent has value because it allows access by XCF only communities to content within XCA based communities.</w:t>
      </w:r>
    </w:p>
    <w:p w14:paraId="4A3EDF22" w14:textId="77777777" w:rsidR="00FC783F" w:rsidRPr="00BC434A" w:rsidRDefault="00FC783F" w:rsidP="006A3044">
      <w:pPr>
        <w:pStyle w:val="BodyText"/>
      </w:pPr>
      <w:r w:rsidRPr="00BC434A">
        <w:t xml:space="preserve">A “responding agent” for XCA groups with an XCA Initiating Gateway in order to initiate Cross Gateway Query and Cross Gateway Retrieve transactions to a XCA Responding Gateway. The agent must </w:t>
      </w:r>
      <w:r w:rsidR="00695E50" w:rsidRPr="00BC434A">
        <w:t>convert</w:t>
      </w:r>
      <w:r w:rsidRPr="00BC434A">
        <w:t xml:space="preserve"> the Cross Gateway Fetch query into an appropriate query supported by Cross Gateway Query and must interpret and collect the results of the Cross Gateway Query and Cross Gateway Retrieve in order to respond to the Cross Gateway Fetch transaction. The query mapping and translation across transactions is equivalent to the work involved in a “responding agent” for XDS. Figure 29.3.2.2-1 depicts this environment.</w:t>
      </w:r>
    </w:p>
    <w:p w14:paraId="69030273" w14:textId="77777777" w:rsidR="00FC783F" w:rsidRPr="00BC434A" w:rsidRDefault="00CA6540" w:rsidP="00695E50">
      <w:pPr>
        <w:pStyle w:val="BodyText"/>
        <w:jc w:val="center"/>
        <w:rPr>
          <w:szCs w:val="24"/>
        </w:rPr>
      </w:pPr>
      <w:r w:rsidRPr="00BC434A">
        <w:rPr>
          <w:noProof/>
        </w:rPr>
        <w:object w:dxaOrig="8385" w:dyaOrig="4140" w14:anchorId="2A7F4D3A">
          <v:shape id="_x0000_i1027" type="#_x0000_t75" alt="" style="width:420pt;height:207.75pt;mso-width-percent:0;mso-height-percent:0;mso-width-percent:0;mso-height-percent:0" o:ole="" filled="t">
            <v:fill color2="black"/>
            <v:imagedata r:id="rId24" o:title=""/>
          </v:shape>
          <o:OLEObject Type="Embed" ProgID="Visio.Drawing.11" ShapeID="_x0000_i1027" DrawAspect="Content" ObjectID="_1619330173" r:id="rId25"/>
        </w:object>
      </w:r>
    </w:p>
    <w:p w14:paraId="3381F395" w14:textId="518119ED" w:rsidR="00FC783F" w:rsidRPr="00BC434A" w:rsidRDefault="00FC783F" w:rsidP="006A3044">
      <w:pPr>
        <w:pStyle w:val="FigureTitle"/>
        <w:rPr>
          <w:rStyle w:val="BodyTextChar"/>
        </w:rPr>
      </w:pPr>
      <w:r w:rsidRPr="00BC434A">
        <w:t>Figure 29.3.2.2-1</w:t>
      </w:r>
      <w:r w:rsidR="00A26B43" w:rsidRPr="00BC434A">
        <w:t>:</w:t>
      </w:r>
      <w:r w:rsidRPr="00BC434A">
        <w:t xml:space="preserve"> “responding agent” for XCA</w:t>
      </w:r>
    </w:p>
    <w:p w14:paraId="5DF0C172" w14:textId="77777777" w:rsidR="00FC783F" w:rsidRPr="00BC434A" w:rsidRDefault="00FC783F" w:rsidP="00FC783F">
      <w:pPr>
        <w:pStyle w:val="Heading4"/>
        <w:ind w:left="0" w:firstLine="0"/>
        <w:rPr>
          <w:lang w:val="en-US"/>
        </w:rPr>
      </w:pPr>
      <w:bookmarkStart w:id="56" w:name="_Toc369633586"/>
      <w:bookmarkStart w:id="57" w:name="_Toc428471792"/>
      <w:bookmarkStart w:id="58" w:name="_Toc488345881"/>
      <w:r w:rsidRPr="00BC434A">
        <w:rPr>
          <w:lang w:val="en-US"/>
        </w:rPr>
        <w:t>29.3.2.3 “initiating agent” for XDS</w:t>
      </w:r>
      <w:bookmarkEnd w:id="56"/>
      <w:bookmarkEnd w:id="57"/>
      <w:bookmarkEnd w:id="58"/>
    </w:p>
    <w:p w14:paraId="783A1B03" w14:textId="60CC8BF6" w:rsidR="00FC783F" w:rsidRPr="00BC434A" w:rsidRDefault="00FC783F" w:rsidP="006A3044">
      <w:pPr>
        <w:pStyle w:val="BodyText"/>
      </w:pPr>
      <w:r w:rsidRPr="00BC434A">
        <w:t>An “initiating agent” for XDS enables access by the significant number of products supporting the XDS Document Consumer to content within a community that only supports XCF. Without this kind of enablement EMR/EHR systems (and others) will be cut off from the content held by a community that chooses to support only XCF</w:t>
      </w:r>
      <w:r w:rsidR="00C36FDF" w:rsidRPr="00BC434A">
        <w:t xml:space="preserve">. </w:t>
      </w:r>
      <w:r w:rsidRPr="00BC434A">
        <w:t>Enabling this interaction is more difficult than the other direction and this section only skims the surface of the work involved.</w:t>
      </w:r>
    </w:p>
    <w:p w14:paraId="682B31CE" w14:textId="2359DE01" w:rsidR="00FC783F" w:rsidRPr="00BC434A" w:rsidRDefault="00FC783F" w:rsidP="006A3044">
      <w:pPr>
        <w:pStyle w:val="BodyText"/>
      </w:pPr>
      <w:r w:rsidRPr="00BC434A">
        <w:t xml:space="preserve">The “initiating agent” for XDS must be able to </w:t>
      </w:r>
      <w:r w:rsidR="00A82E64" w:rsidRPr="00BC434A">
        <w:t>convert</w:t>
      </w:r>
      <w:r w:rsidRPr="00BC434A">
        <w:t xml:space="preserve"> the contents of Registry Stored Query [ITI-18] transactions into Cross Gateway Fetch transactions. </w:t>
      </w:r>
      <w:r w:rsidR="00DD74A0" w:rsidRPr="00BC434A">
        <w:t>Typically,</w:t>
      </w:r>
      <w:r w:rsidRPr="00BC434A">
        <w:t xml:space="preserve"> this will involve the </w:t>
      </w:r>
      <w:r w:rsidR="00A82E64" w:rsidRPr="00BC434A">
        <w:t>conversion</w:t>
      </w:r>
      <w:r w:rsidRPr="00BC434A">
        <w:t xml:space="preserve"> of the Find Documents stored query. Along with copying all the parameters, the “initiating agent” for XDS must also manage a few other aspects of the query request. Handling the response from the Cross Gateway Fetch transactions involves storing locally the parts not immediately requested by the XDS Document Consumer and returning only the parts that are appropriate</w:t>
      </w:r>
      <w:r w:rsidR="00C36FDF" w:rsidRPr="00BC434A">
        <w:t xml:space="preserve">. </w:t>
      </w:r>
      <w:r w:rsidRPr="00BC434A">
        <w:t>For example, the Cross Gateway Fetch transaction will return the documents associated with the metadata</w:t>
      </w:r>
      <w:r w:rsidR="00C36FDF" w:rsidRPr="00BC434A">
        <w:t xml:space="preserve">. </w:t>
      </w:r>
      <w:r w:rsidRPr="00BC434A">
        <w:t>The “initiating agent” for XDS cannot return these documents in the Registry Stored Query transaction so must save them locally in order to be able to return them upon receipt of a Retrieve Document Set transaction</w:t>
      </w:r>
      <w:r w:rsidR="00C36FDF" w:rsidRPr="00BC434A">
        <w:t xml:space="preserve">. </w:t>
      </w:r>
      <w:r w:rsidRPr="00BC434A">
        <w:t>The local storage, called “Copy of Community B content” in the diagram, looks a little like an XDS Registry/Repository system managed and used by the “initiating agent” for XDS. This storage will also need to hold the metadata returned in the Cross Gateway Fetch to respond to Registry Stored Query transactions that use stored queries other than Find Documents. The complete design of the “initiating agent” for XDS is a non-trivial task and not further described by IHE.</w:t>
      </w:r>
    </w:p>
    <w:p w14:paraId="5C22A571" w14:textId="77777777" w:rsidR="00FC783F" w:rsidRPr="00BC434A" w:rsidRDefault="00FC783F" w:rsidP="006A3044">
      <w:pPr>
        <w:pStyle w:val="BodyText"/>
      </w:pPr>
    </w:p>
    <w:p w14:paraId="3831D8B0" w14:textId="77777777" w:rsidR="00FC783F" w:rsidRPr="00BC434A" w:rsidRDefault="00CA6540" w:rsidP="00A82E64">
      <w:pPr>
        <w:jc w:val="center"/>
      </w:pPr>
      <w:r w:rsidRPr="00BC434A">
        <w:rPr>
          <w:noProof/>
        </w:rPr>
        <w:object w:dxaOrig="8385" w:dyaOrig="4140" w14:anchorId="00F1DEAD">
          <v:shape id="_x0000_i1028" type="#_x0000_t75" alt="" style="width:420pt;height:207.75pt;mso-width-percent:0;mso-height-percent:0;mso-width-percent:0;mso-height-percent:0" o:ole="" filled="t">
            <v:fill color2="black"/>
            <v:imagedata r:id="rId26" o:title=""/>
          </v:shape>
          <o:OLEObject Type="Embed" ProgID="Visio.Drawing.11" ShapeID="_x0000_i1028" DrawAspect="Content" ObjectID="_1619330174" r:id="rId27"/>
        </w:object>
      </w:r>
    </w:p>
    <w:p w14:paraId="6B529C58" w14:textId="77777777" w:rsidR="00FC783F" w:rsidRPr="00BC434A" w:rsidRDefault="00FC783F" w:rsidP="006A3044">
      <w:pPr>
        <w:pStyle w:val="FigureTitle"/>
      </w:pPr>
      <w:r w:rsidRPr="00BC434A">
        <w:t>Figure 29.3.2.3-1</w:t>
      </w:r>
      <w:r w:rsidR="00A26B43" w:rsidRPr="00BC434A">
        <w:t>:</w:t>
      </w:r>
      <w:r w:rsidRPr="00BC434A">
        <w:t xml:space="preserve"> “initiating agent” for XDS</w:t>
      </w:r>
    </w:p>
    <w:p w14:paraId="7AD0C063" w14:textId="77777777" w:rsidR="00FC783F" w:rsidRPr="00BC434A" w:rsidRDefault="00FC783F" w:rsidP="00FC783F">
      <w:pPr>
        <w:pStyle w:val="Heading4"/>
        <w:ind w:left="0" w:firstLine="0"/>
        <w:rPr>
          <w:lang w:val="en-US"/>
        </w:rPr>
      </w:pPr>
      <w:bookmarkStart w:id="59" w:name="_Toc369633587"/>
      <w:bookmarkStart w:id="60" w:name="_Toc428471793"/>
      <w:bookmarkStart w:id="61" w:name="_Toc488345882"/>
      <w:r w:rsidRPr="00BC434A">
        <w:rPr>
          <w:lang w:val="en-US"/>
        </w:rPr>
        <w:t>29.3.</w:t>
      </w:r>
      <w:r w:rsidR="00E960AA" w:rsidRPr="00BC434A">
        <w:rPr>
          <w:lang w:val="en-US"/>
        </w:rPr>
        <w:t>2</w:t>
      </w:r>
      <w:r w:rsidRPr="00BC434A">
        <w:rPr>
          <w:lang w:val="en-US"/>
        </w:rPr>
        <w:t>.4 “initiating agent” for XCA</w:t>
      </w:r>
      <w:bookmarkEnd w:id="59"/>
      <w:bookmarkEnd w:id="60"/>
      <w:bookmarkEnd w:id="61"/>
    </w:p>
    <w:p w14:paraId="610DE7C7" w14:textId="182422CC" w:rsidR="00FC783F" w:rsidRPr="00BC434A" w:rsidRDefault="00FC783F" w:rsidP="00FC783F">
      <w:pPr>
        <w:pStyle w:val="BodyText"/>
      </w:pPr>
      <w:r w:rsidRPr="00BC434A">
        <w:t xml:space="preserve">An “initiating agent” for XCA enables access by communities using a XCA Initiating Gateway to access content within a community that only supports XCF. Without this kind of enablement XCA communities will be cut off from the content held by a community that chooses to support only XCF. Enabling this interaction is very similar to the enablement for XDS. Figure 29.3.1.4-1 presents a view of how this enablement might be designed and represents the small differences from the “initiating agent” for XDS described in </w:t>
      </w:r>
      <w:r w:rsidR="00F6788D" w:rsidRPr="00BC434A">
        <w:t>Section</w:t>
      </w:r>
      <w:r w:rsidRPr="00BC434A">
        <w:t xml:space="preserve"> 29.3.2.4.</w:t>
      </w:r>
    </w:p>
    <w:p w14:paraId="6D81AEBB" w14:textId="77777777" w:rsidR="00FC783F" w:rsidRPr="00BC434A" w:rsidRDefault="00CA6540" w:rsidP="00A82E64">
      <w:pPr>
        <w:jc w:val="center"/>
      </w:pPr>
      <w:r w:rsidRPr="00BC434A">
        <w:rPr>
          <w:noProof/>
        </w:rPr>
        <w:object w:dxaOrig="8385" w:dyaOrig="4140" w14:anchorId="0AB99D02">
          <v:shape id="_x0000_i1029" type="#_x0000_t75" alt="" style="width:420pt;height:207.75pt;mso-width-percent:0;mso-height-percent:0;mso-width-percent:0;mso-height-percent:0" o:ole="" filled="t">
            <v:fill color2="black"/>
            <v:imagedata r:id="rId28" o:title=""/>
          </v:shape>
          <o:OLEObject Type="Embed" ProgID="Visio.Drawing.11" ShapeID="_x0000_i1029" DrawAspect="Content" ObjectID="_1619330175" r:id="rId29"/>
        </w:object>
      </w:r>
    </w:p>
    <w:p w14:paraId="23193C4A" w14:textId="77777777" w:rsidR="00FC783F" w:rsidRPr="00BC434A" w:rsidRDefault="00FC783F" w:rsidP="006A3044">
      <w:pPr>
        <w:pStyle w:val="FigureTitle"/>
      </w:pPr>
      <w:r w:rsidRPr="00BC434A">
        <w:t>Figure 29.3.2.4-1</w:t>
      </w:r>
      <w:r w:rsidR="00A26B43" w:rsidRPr="00BC434A">
        <w:t>:</w:t>
      </w:r>
      <w:r w:rsidRPr="00BC434A">
        <w:t xml:space="preserve"> “initiating agent” for XCA</w:t>
      </w:r>
    </w:p>
    <w:p w14:paraId="1A2A9C35" w14:textId="77777777" w:rsidR="006C5866" w:rsidRPr="00BC434A" w:rsidRDefault="00ED00D8" w:rsidP="008C461D">
      <w:pPr>
        <w:pStyle w:val="Heading3"/>
        <w:numPr>
          <w:ilvl w:val="0"/>
          <w:numId w:val="0"/>
        </w:numPr>
        <w:rPr>
          <w:lang w:val="en-US"/>
        </w:rPr>
      </w:pPr>
      <w:bookmarkStart w:id="62" w:name="_Toc369633588"/>
      <w:bookmarkStart w:id="63" w:name="_Toc428471794"/>
      <w:bookmarkStart w:id="64" w:name="_Toc488345883"/>
      <w:r w:rsidRPr="00BC434A">
        <w:rPr>
          <w:lang w:val="en-US"/>
        </w:rPr>
        <w:lastRenderedPageBreak/>
        <w:t>29.</w:t>
      </w:r>
      <w:r w:rsidR="00E752B2" w:rsidRPr="00BC434A">
        <w:rPr>
          <w:lang w:val="en-US"/>
        </w:rPr>
        <w:t>3.</w:t>
      </w:r>
      <w:r w:rsidR="008C461D" w:rsidRPr="00BC434A">
        <w:rPr>
          <w:lang w:val="en-US"/>
        </w:rPr>
        <w:t>3</w:t>
      </w:r>
      <w:r w:rsidR="006C5866" w:rsidRPr="00BC434A">
        <w:rPr>
          <w:lang w:val="en-US"/>
        </w:rPr>
        <w:t xml:space="preserve"> Profile Interactions (Informative)</w:t>
      </w:r>
      <w:bookmarkEnd w:id="62"/>
      <w:bookmarkEnd w:id="63"/>
      <w:bookmarkEnd w:id="64"/>
    </w:p>
    <w:p w14:paraId="6FB74F01" w14:textId="11B5EB38" w:rsidR="006C5866" w:rsidRPr="00BC434A" w:rsidRDefault="006C5866" w:rsidP="00D31480">
      <w:pPr>
        <w:pStyle w:val="BodyText"/>
      </w:pPr>
      <w:r w:rsidRPr="00BC434A">
        <w:t xml:space="preserve">Potential interactions for XCF with other IHE </w:t>
      </w:r>
      <w:r w:rsidR="0078368A">
        <w:t>profile</w:t>
      </w:r>
      <w:r w:rsidRPr="00BC434A">
        <w:t xml:space="preserve">s are illustrated in this real world example. </w:t>
      </w:r>
    </w:p>
    <w:p w14:paraId="665ECA94" w14:textId="77777777" w:rsidR="006C5866" w:rsidRPr="00BC434A" w:rsidRDefault="00F602F5" w:rsidP="006A3044">
      <w:pPr>
        <w:pStyle w:val="BodyText"/>
      </w:pPr>
      <w:r w:rsidRPr="00BC434A">
        <w:t>I</w:t>
      </w:r>
      <w:r w:rsidR="006C5866" w:rsidRPr="00BC434A">
        <w:t>t is assumed that a gateway infrastructure is set up for sharing patient’s medical summary data among autonomous regions. Each region collects a different set of data for its patients and makes use of its own document schema and builds upon its specific taxonomies for coding values. Patients may define privacy policies for their data and give general consent for data sharing in their region of affiliation while healthcare professionals are authenticated in the region of care. Gateways perform all the transcoding, trust brokerage and access control enforcement such that all the (technical) complexity of this use case is hidden from the existing regional infrastructures and the acting persons.</w:t>
      </w:r>
    </w:p>
    <w:p w14:paraId="5D8E7B49" w14:textId="77777777" w:rsidR="006C5866" w:rsidRPr="00BC434A" w:rsidRDefault="006C5866" w:rsidP="006A3044">
      <w:pPr>
        <w:pStyle w:val="BodyText"/>
      </w:pPr>
      <w:r w:rsidRPr="00BC434A">
        <w:t xml:space="preserve">As a result of this hidden complexity, from the physician’s perspective this use case is just a single operation: </w:t>
      </w:r>
      <w:r w:rsidR="005F5B4D" w:rsidRPr="00BC434A">
        <w:t xml:space="preserve">retrieval </w:t>
      </w:r>
      <w:r w:rsidRPr="00BC434A">
        <w:t>of an identified patient’s medical summary.</w:t>
      </w:r>
    </w:p>
    <w:p w14:paraId="692B84C4" w14:textId="0B0D6D88" w:rsidR="006C5866" w:rsidRPr="00BC434A" w:rsidRDefault="006C5866" w:rsidP="00C30C01">
      <w:pPr>
        <w:pStyle w:val="BodyText"/>
      </w:pPr>
      <w:r w:rsidRPr="00BC434A">
        <w:t xml:space="preserve">Organizationally, the concrete service delivery steps may be assigned to existing relevant IHE profiles for partial task fulfillment. </w:t>
      </w:r>
    </w:p>
    <w:p w14:paraId="4591537B" w14:textId="77777777" w:rsidR="006C5866" w:rsidRPr="00BC434A" w:rsidRDefault="006C5866" w:rsidP="006A3044">
      <w:pPr>
        <w:pStyle w:val="TableTitle"/>
      </w:pPr>
      <w:r w:rsidRPr="00BC434A">
        <w:t xml:space="preserve">Table </w:t>
      </w:r>
      <w:r w:rsidR="00ED00D8" w:rsidRPr="00BC434A">
        <w:t>29.</w:t>
      </w:r>
      <w:r w:rsidR="008C461D" w:rsidRPr="00BC434A">
        <w:t>3.3</w:t>
      </w:r>
      <w:r w:rsidRPr="00BC434A">
        <w:t>-</w:t>
      </w:r>
      <w:r w:rsidRPr="00BC434A">
        <w:fldChar w:fldCharType="begin"/>
      </w:r>
      <w:r w:rsidRPr="00BC434A">
        <w:instrText xml:space="preserve"> </w:instrText>
      </w:r>
      <w:r w:rsidR="006365FA" w:rsidRPr="00BC434A">
        <w:instrText>SEQ</w:instrText>
      </w:r>
      <w:r w:rsidRPr="00BC434A">
        <w:instrText xml:space="preserve"> "Table" \*Arabic </w:instrText>
      </w:r>
      <w:r w:rsidRPr="00BC434A">
        <w:fldChar w:fldCharType="separate"/>
      </w:r>
      <w:r w:rsidRPr="00BC434A">
        <w:t>1</w:t>
      </w:r>
      <w:r w:rsidRPr="00BC434A">
        <w:fldChar w:fldCharType="end"/>
      </w:r>
      <w:r w:rsidRPr="00BC434A">
        <w:t>: IHE Profile Assignment / Interaction</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8"/>
        <w:gridCol w:w="4500"/>
      </w:tblGrid>
      <w:tr w:rsidR="006C5866" w:rsidRPr="00BC434A" w14:paraId="5D316CFC" w14:textId="77777777" w:rsidTr="00677D42">
        <w:tc>
          <w:tcPr>
            <w:tcW w:w="4608" w:type="dxa"/>
            <w:shd w:val="clear" w:color="auto" w:fill="D9D9D9"/>
          </w:tcPr>
          <w:p w14:paraId="733C6E52" w14:textId="77777777" w:rsidR="006C5866" w:rsidRPr="00BC434A" w:rsidRDefault="006C5866" w:rsidP="00677D42">
            <w:pPr>
              <w:pStyle w:val="TableEntryHeader"/>
            </w:pPr>
            <w:r w:rsidRPr="00BC434A">
              <w:t>Service Delivery Step</w:t>
            </w:r>
          </w:p>
        </w:tc>
        <w:tc>
          <w:tcPr>
            <w:tcW w:w="4500" w:type="dxa"/>
            <w:shd w:val="clear" w:color="auto" w:fill="D9D9D9"/>
          </w:tcPr>
          <w:p w14:paraId="70613B6B" w14:textId="77777777" w:rsidR="006C5866" w:rsidRPr="00BC434A" w:rsidRDefault="006C5866" w:rsidP="00677D42">
            <w:pPr>
              <w:pStyle w:val="TableEntryHeader"/>
            </w:pPr>
            <w:r w:rsidRPr="00BC434A">
              <w:t>Support provided by IHE Profiles</w:t>
            </w:r>
          </w:p>
        </w:tc>
      </w:tr>
      <w:tr w:rsidR="006C5866" w:rsidRPr="00BC434A" w14:paraId="1F36C8CE" w14:textId="77777777" w:rsidTr="00677D42">
        <w:tc>
          <w:tcPr>
            <w:tcW w:w="4608" w:type="dxa"/>
            <w:shd w:val="clear" w:color="auto" w:fill="auto"/>
          </w:tcPr>
          <w:p w14:paraId="4C2ED5CA" w14:textId="77777777" w:rsidR="006C5866" w:rsidRPr="00BC434A" w:rsidRDefault="006C5866" w:rsidP="00677D42">
            <w:pPr>
              <w:pStyle w:val="TableEntry"/>
            </w:pPr>
            <w:r w:rsidRPr="00BC434A">
              <w:t>Claim about requestor authenticity</w:t>
            </w:r>
          </w:p>
        </w:tc>
        <w:tc>
          <w:tcPr>
            <w:tcW w:w="4500" w:type="dxa"/>
            <w:shd w:val="clear" w:color="auto" w:fill="auto"/>
          </w:tcPr>
          <w:p w14:paraId="3BCC82D8" w14:textId="3D579E03" w:rsidR="006C5866" w:rsidRPr="00BC434A" w:rsidRDefault="006C5866" w:rsidP="00677D42">
            <w:pPr>
              <w:pStyle w:val="TableEntry"/>
            </w:pPr>
            <w:r w:rsidRPr="00BC434A">
              <w:t xml:space="preserve">Initiating gateway grouped with </w:t>
            </w:r>
            <w:r w:rsidRPr="00BC434A">
              <w:rPr>
                <w:b/>
              </w:rPr>
              <w:t>IHE XUA</w:t>
            </w:r>
            <w:r w:rsidRPr="00BC434A">
              <w:t xml:space="preserve"> X-Service-User</w:t>
            </w:r>
          </w:p>
          <w:p w14:paraId="2FC477DB" w14:textId="6555B1E1" w:rsidR="006C5866" w:rsidRPr="00BC434A" w:rsidRDefault="006C5866" w:rsidP="00F6788D">
            <w:pPr>
              <w:pStyle w:val="TableEntry"/>
            </w:pPr>
            <w:r w:rsidRPr="00BC434A">
              <w:t xml:space="preserve">Responding gateway grouped with </w:t>
            </w:r>
            <w:r w:rsidRPr="00BC434A">
              <w:rPr>
                <w:b/>
              </w:rPr>
              <w:t>IHE XUA</w:t>
            </w:r>
            <w:r w:rsidRPr="00BC434A">
              <w:t xml:space="preserve"> X-Service-Provider</w:t>
            </w:r>
          </w:p>
        </w:tc>
      </w:tr>
      <w:tr w:rsidR="006C5866" w:rsidRPr="00BC434A" w14:paraId="6D91AB7F" w14:textId="77777777" w:rsidTr="00677D42">
        <w:tc>
          <w:tcPr>
            <w:tcW w:w="4608" w:type="dxa"/>
            <w:shd w:val="clear" w:color="auto" w:fill="auto"/>
          </w:tcPr>
          <w:p w14:paraId="13C23BD0" w14:textId="77777777" w:rsidR="006C5866" w:rsidRPr="00BC434A" w:rsidRDefault="006C5866" w:rsidP="00677D42">
            <w:pPr>
              <w:pStyle w:val="TableEntry"/>
            </w:pPr>
            <w:r w:rsidRPr="00BC434A">
              <w:t xml:space="preserve">Provisioning of requestor identity attributes (local roles, permissions, treatment context, delegation) </w:t>
            </w:r>
          </w:p>
        </w:tc>
        <w:tc>
          <w:tcPr>
            <w:tcW w:w="4500" w:type="dxa"/>
            <w:shd w:val="clear" w:color="auto" w:fill="auto"/>
          </w:tcPr>
          <w:p w14:paraId="1D7D5E26" w14:textId="77777777" w:rsidR="006C5866" w:rsidRPr="00BC434A" w:rsidRDefault="006C5866" w:rsidP="00677D42">
            <w:pPr>
              <w:pStyle w:val="TableEntry"/>
            </w:pPr>
            <w:r w:rsidRPr="00BC434A">
              <w:rPr>
                <w:b/>
              </w:rPr>
              <w:t>IHE XUA</w:t>
            </w:r>
            <w:r w:rsidRPr="00BC434A">
              <w:t xml:space="preserve"> attributes</w:t>
            </w:r>
          </w:p>
        </w:tc>
      </w:tr>
      <w:tr w:rsidR="006C5866" w:rsidRPr="00BC434A" w14:paraId="655BEB32" w14:textId="77777777" w:rsidTr="00677D42">
        <w:tc>
          <w:tcPr>
            <w:tcW w:w="4608" w:type="dxa"/>
            <w:shd w:val="clear" w:color="auto" w:fill="auto"/>
          </w:tcPr>
          <w:p w14:paraId="086D2339" w14:textId="77777777" w:rsidR="006C5866" w:rsidRPr="00BC434A" w:rsidRDefault="006C5866" w:rsidP="00677D42">
            <w:pPr>
              <w:pStyle w:val="TableEntry"/>
            </w:pPr>
            <w:r w:rsidRPr="00BC434A">
              <w:t>Establishing and Verifying Trust Relationships between the initiating and responding gateways</w:t>
            </w:r>
          </w:p>
        </w:tc>
        <w:tc>
          <w:tcPr>
            <w:tcW w:w="4500" w:type="dxa"/>
            <w:shd w:val="clear" w:color="auto" w:fill="auto"/>
          </w:tcPr>
          <w:p w14:paraId="5DECED64" w14:textId="77777777" w:rsidR="006C5866" w:rsidRPr="00BC434A" w:rsidRDefault="006C5866" w:rsidP="00677D42">
            <w:pPr>
              <w:pStyle w:val="TableEntry"/>
            </w:pPr>
            <w:r w:rsidRPr="00BC434A">
              <w:t xml:space="preserve">Deployment of the gateways as </w:t>
            </w:r>
            <w:r w:rsidRPr="00BC434A">
              <w:rPr>
                <w:b/>
              </w:rPr>
              <w:t>IHE ATNA</w:t>
            </w:r>
            <w:r w:rsidRPr="00BC434A">
              <w:t xml:space="preserve"> Secure Nodes</w:t>
            </w:r>
          </w:p>
        </w:tc>
      </w:tr>
      <w:tr w:rsidR="006C5866" w:rsidRPr="00BC434A" w14:paraId="1976E4B2" w14:textId="77777777" w:rsidTr="00677D42">
        <w:tc>
          <w:tcPr>
            <w:tcW w:w="4608" w:type="dxa"/>
            <w:shd w:val="clear" w:color="auto" w:fill="auto"/>
          </w:tcPr>
          <w:p w14:paraId="125ABD26" w14:textId="77777777" w:rsidR="006C5866" w:rsidRPr="00BC434A" w:rsidRDefault="006C5866" w:rsidP="00677D42">
            <w:pPr>
              <w:pStyle w:val="TableEntry"/>
            </w:pPr>
            <w:r w:rsidRPr="00BC434A">
              <w:t>Establishing an Audit Trail for traceability between initiating and responding gateway</w:t>
            </w:r>
          </w:p>
        </w:tc>
        <w:tc>
          <w:tcPr>
            <w:tcW w:w="4500" w:type="dxa"/>
            <w:shd w:val="clear" w:color="auto" w:fill="auto"/>
          </w:tcPr>
          <w:p w14:paraId="3E17286E" w14:textId="674FF031" w:rsidR="006C5866" w:rsidRPr="00BC434A" w:rsidRDefault="006C5866" w:rsidP="003E68DE">
            <w:pPr>
              <w:pStyle w:val="TableEntry"/>
            </w:pPr>
            <w:r w:rsidRPr="00BC434A">
              <w:rPr>
                <w:b/>
              </w:rPr>
              <w:t>IHE ATNA</w:t>
            </w:r>
            <w:r w:rsidRPr="00BC434A">
              <w:t xml:space="preserve"> Audit Trail</w:t>
            </w:r>
            <w:r w:rsidR="003E68DE" w:rsidRPr="00BC434A">
              <w:t xml:space="preserve"> </w:t>
            </w:r>
          </w:p>
        </w:tc>
      </w:tr>
      <w:tr w:rsidR="006C5866" w:rsidRPr="00BC434A" w14:paraId="4E2B8B42" w14:textId="77777777" w:rsidTr="00677D42">
        <w:tc>
          <w:tcPr>
            <w:tcW w:w="4608" w:type="dxa"/>
            <w:shd w:val="clear" w:color="auto" w:fill="auto"/>
          </w:tcPr>
          <w:p w14:paraId="01304740" w14:textId="77777777" w:rsidR="006C5866" w:rsidRPr="00BC434A" w:rsidRDefault="006C5866" w:rsidP="00677D42">
            <w:pPr>
              <w:pStyle w:val="TableEntry"/>
            </w:pPr>
            <w:r w:rsidRPr="00BC434A">
              <w:t>Verification of the patient’s privacy consent</w:t>
            </w:r>
          </w:p>
        </w:tc>
        <w:tc>
          <w:tcPr>
            <w:tcW w:w="4500" w:type="dxa"/>
            <w:shd w:val="clear" w:color="auto" w:fill="auto"/>
          </w:tcPr>
          <w:p w14:paraId="342A19C6" w14:textId="77777777" w:rsidR="006C5866" w:rsidRPr="00BC434A" w:rsidRDefault="006C5866" w:rsidP="00677D42">
            <w:pPr>
              <w:pStyle w:val="TableEntry"/>
            </w:pPr>
            <w:r w:rsidRPr="00BC434A">
              <w:rPr>
                <w:b/>
              </w:rPr>
              <w:t>IHE BPPC</w:t>
            </w:r>
            <w:r w:rsidRPr="00BC434A">
              <w:t xml:space="preserve"> encoded consents accessed through </w:t>
            </w:r>
            <w:r w:rsidRPr="00BC434A">
              <w:rPr>
                <w:b/>
              </w:rPr>
              <w:t>IHE XDS</w:t>
            </w:r>
            <w:r w:rsidRPr="00BC434A">
              <w:t xml:space="preserve"> transactions.</w:t>
            </w:r>
          </w:p>
        </w:tc>
      </w:tr>
      <w:tr w:rsidR="006C5866" w:rsidRPr="00BC434A" w14:paraId="2ED53DC7" w14:textId="77777777" w:rsidTr="00677D42">
        <w:tc>
          <w:tcPr>
            <w:tcW w:w="4608" w:type="dxa"/>
            <w:shd w:val="clear" w:color="auto" w:fill="auto"/>
          </w:tcPr>
          <w:p w14:paraId="778A4F82" w14:textId="77777777" w:rsidR="006C5866" w:rsidRPr="00BC434A" w:rsidRDefault="006C5866" w:rsidP="00677D42">
            <w:pPr>
              <w:pStyle w:val="TableEntry"/>
            </w:pPr>
            <w:r w:rsidRPr="00BC434A">
              <w:t>Assurance of health information integrity and originator authenticity</w:t>
            </w:r>
          </w:p>
        </w:tc>
        <w:tc>
          <w:tcPr>
            <w:tcW w:w="4500" w:type="dxa"/>
            <w:shd w:val="clear" w:color="auto" w:fill="auto"/>
          </w:tcPr>
          <w:p w14:paraId="10191F5F" w14:textId="77777777" w:rsidR="006C5866" w:rsidRPr="00BC434A" w:rsidRDefault="006C5866" w:rsidP="00677D42">
            <w:pPr>
              <w:pStyle w:val="TableEntry"/>
            </w:pPr>
            <w:r w:rsidRPr="00BC434A">
              <w:rPr>
                <w:b/>
              </w:rPr>
              <w:t>IHE DSG</w:t>
            </w:r>
            <w:r w:rsidRPr="00BC434A">
              <w:t xml:space="preserve"> for document digital signatures</w:t>
            </w:r>
          </w:p>
        </w:tc>
      </w:tr>
      <w:tr w:rsidR="006C5866" w:rsidRPr="00BC434A" w14:paraId="0DA0FFBE" w14:textId="77777777" w:rsidTr="00677D42">
        <w:tc>
          <w:tcPr>
            <w:tcW w:w="4608" w:type="dxa"/>
            <w:shd w:val="clear" w:color="auto" w:fill="auto"/>
          </w:tcPr>
          <w:p w14:paraId="45AFD2F6" w14:textId="77777777" w:rsidR="006C5866" w:rsidRPr="00BC434A" w:rsidRDefault="006C5866" w:rsidP="00677D42">
            <w:pPr>
              <w:pStyle w:val="TableEntry"/>
            </w:pPr>
            <w:r w:rsidRPr="00BC434A">
              <w:t>Policy Decision and Policy Enforcement at each of the gateways</w:t>
            </w:r>
          </w:p>
        </w:tc>
        <w:tc>
          <w:tcPr>
            <w:tcW w:w="4500" w:type="dxa"/>
            <w:shd w:val="clear" w:color="auto" w:fill="auto"/>
          </w:tcPr>
          <w:p w14:paraId="053CEEC7" w14:textId="77777777" w:rsidR="006C5866" w:rsidRPr="00BC434A" w:rsidRDefault="006C5866" w:rsidP="00677D42">
            <w:pPr>
              <w:pStyle w:val="TableEntry"/>
            </w:pPr>
            <w:r w:rsidRPr="00BC434A">
              <w:t>Policy Decision and Policy Enforcement (IHE White Paper on Access Control)</w:t>
            </w:r>
          </w:p>
        </w:tc>
      </w:tr>
      <w:tr w:rsidR="006C5866" w:rsidRPr="00BC434A" w14:paraId="4D2FA958" w14:textId="77777777" w:rsidTr="00677D42">
        <w:tc>
          <w:tcPr>
            <w:tcW w:w="4608" w:type="dxa"/>
            <w:shd w:val="clear" w:color="auto" w:fill="auto"/>
          </w:tcPr>
          <w:p w14:paraId="747FDF62" w14:textId="77777777" w:rsidR="006C5866" w:rsidRPr="00BC434A" w:rsidRDefault="006C5866" w:rsidP="00677D42">
            <w:pPr>
              <w:pStyle w:val="TableEntry"/>
            </w:pPr>
            <w:r w:rsidRPr="00BC434A">
              <w:t>Health Information Exchange with opaque regional infrastructures</w:t>
            </w:r>
          </w:p>
        </w:tc>
        <w:tc>
          <w:tcPr>
            <w:tcW w:w="4500" w:type="dxa"/>
            <w:shd w:val="clear" w:color="auto" w:fill="auto"/>
          </w:tcPr>
          <w:p w14:paraId="68A997C1" w14:textId="77777777" w:rsidR="006C5866" w:rsidRPr="00BC434A" w:rsidRDefault="006C5866" w:rsidP="00677D42">
            <w:pPr>
              <w:pStyle w:val="TableEntry"/>
            </w:pPr>
            <w:r w:rsidRPr="00BC434A">
              <w:t xml:space="preserve">May be implemented by </w:t>
            </w:r>
            <w:r w:rsidRPr="00BC434A">
              <w:rPr>
                <w:b/>
              </w:rPr>
              <w:t>IHE XDS</w:t>
            </w:r>
            <w:r w:rsidRPr="00BC434A">
              <w:t xml:space="preserve"> or other Entity Services </w:t>
            </w:r>
            <w:r w:rsidRPr="00BC434A">
              <w:rPr>
                <w:rFonts w:ascii="Wingdings" w:hAnsi="Wingdings"/>
                <w:szCs w:val="24"/>
              </w:rPr>
              <w:t></w:t>
            </w:r>
            <w:r w:rsidRPr="00BC434A">
              <w:t xml:space="preserve"> intentionally opaque </w:t>
            </w:r>
          </w:p>
        </w:tc>
      </w:tr>
      <w:tr w:rsidR="006C5866" w:rsidRPr="00BC434A" w14:paraId="18591714" w14:textId="77777777" w:rsidTr="00677D42">
        <w:tc>
          <w:tcPr>
            <w:tcW w:w="4608" w:type="dxa"/>
            <w:shd w:val="clear" w:color="auto" w:fill="auto"/>
          </w:tcPr>
          <w:p w14:paraId="388073D4" w14:textId="77777777" w:rsidR="006C5866" w:rsidRPr="00BC434A" w:rsidRDefault="006C5866" w:rsidP="00677D42">
            <w:pPr>
              <w:pStyle w:val="TableEntry"/>
            </w:pPr>
            <w:r w:rsidRPr="00BC434A">
              <w:t>Canonical encoding of patient summary document for sharing information among autonomous regions</w:t>
            </w:r>
          </w:p>
        </w:tc>
        <w:tc>
          <w:tcPr>
            <w:tcW w:w="4500" w:type="dxa"/>
            <w:shd w:val="clear" w:color="auto" w:fill="auto"/>
          </w:tcPr>
          <w:p w14:paraId="32E86435" w14:textId="77777777" w:rsidR="006C5866" w:rsidRPr="00BC434A" w:rsidRDefault="00C36FDF" w:rsidP="00677D42">
            <w:pPr>
              <w:pStyle w:val="TableEntry"/>
            </w:pPr>
            <w:r w:rsidRPr="00BC434A">
              <w:t>e.g.,</w:t>
            </w:r>
            <w:r w:rsidR="006C5866" w:rsidRPr="00BC434A">
              <w:t xml:space="preserve"> IHE PCC XDS-MS (Medical Summary Document Content) as content model</w:t>
            </w:r>
          </w:p>
        </w:tc>
      </w:tr>
    </w:tbl>
    <w:p w14:paraId="2CD71B3B" w14:textId="77777777" w:rsidR="006C5866" w:rsidRPr="00BC434A" w:rsidRDefault="006C5866" w:rsidP="00C30C01">
      <w:pPr>
        <w:pStyle w:val="BodyText"/>
      </w:pPr>
    </w:p>
    <w:p w14:paraId="533C6C6A" w14:textId="2395E7F2" w:rsidR="006C5866" w:rsidRPr="00BC434A" w:rsidRDefault="006C5866" w:rsidP="00C36FDF">
      <w:pPr>
        <w:pStyle w:val="BodyText"/>
      </w:pPr>
      <w:r w:rsidRPr="00BC434A">
        <w:t xml:space="preserve">The translation and transcoding of patient summary data from a regional encoding into the canonical encoding at the </w:t>
      </w:r>
      <w:r w:rsidR="0035514B" w:rsidRPr="00BC434A">
        <w:t xml:space="preserve">Responding Gateway </w:t>
      </w:r>
      <w:r w:rsidRPr="00BC434A">
        <w:t xml:space="preserve">and the reverse transformation at the </w:t>
      </w:r>
      <w:r w:rsidR="0035514B" w:rsidRPr="00BC434A">
        <w:t xml:space="preserve">Initiating Gateway </w:t>
      </w:r>
      <w:r w:rsidRPr="00BC434A">
        <w:t xml:space="preserve">are out of the scope of IHE and subject to individual implementation (even though profiles like IHE SVS can help with the management of value sets). The </w:t>
      </w:r>
      <w:r w:rsidR="0098379C" w:rsidRPr="00BC434A">
        <w:t>Figure</w:t>
      </w:r>
      <w:r w:rsidR="005F5B4D" w:rsidRPr="00BC434A">
        <w:t xml:space="preserve"> </w:t>
      </w:r>
      <w:r w:rsidR="00ED00D8" w:rsidRPr="00BC434A">
        <w:t>29.</w:t>
      </w:r>
      <w:r w:rsidR="00376FEB" w:rsidRPr="00BC434A">
        <w:t>3.3</w:t>
      </w:r>
      <w:r w:rsidR="005F5B4D" w:rsidRPr="00BC434A">
        <w:t>-1</w:t>
      </w:r>
      <w:r w:rsidRPr="00BC434A">
        <w:t xml:space="preserve"> shows </w:t>
      </w:r>
      <w:r w:rsidRPr="00BC434A">
        <w:lastRenderedPageBreak/>
        <w:t>the respective document transformations, which require – from the consumer</w:t>
      </w:r>
      <w:r w:rsidR="004B7DEB" w:rsidRPr="00BC434A">
        <w:t>’</w:t>
      </w:r>
      <w:r w:rsidRPr="00BC434A">
        <w:t>s perspective - at least two intermediary documents.</w:t>
      </w:r>
    </w:p>
    <w:p w14:paraId="5018115F" w14:textId="77777777" w:rsidR="00A94715" w:rsidRPr="00BC434A" w:rsidRDefault="00A94715" w:rsidP="00C36FDF">
      <w:pPr>
        <w:pStyle w:val="BodyText"/>
      </w:pPr>
    </w:p>
    <w:p w14:paraId="465F54CF" w14:textId="77777777" w:rsidR="006C5866" w:rsidRPr="00BC434A" w:rsidRDefault="00CA6540" w:rsidP="00A82E64">
      <w:pPr>
        <w:pStyle w:val="BodyText"/>
        <w:keepNext/>
        <w:jc w:val="center"/>
      </w:pPr>
      <w:r w:rsidRPr="00BC434A">
        <w:rPr>
          <w:noProof/>
        </w:rPr>
        <w:object w:dxaOrig="13907" w:dyaOrig="6699" w14:anchorId="189A0ADC">
          <v:shape id="_x0000_i1030" type="#_x0000_t75" alt="" style="width:467.25pt;height:225pt;mso-width-percent:0;mso-height-percent:0;mso-width-percent:0;mso-height-percent:0" o:ole="">
            <v:imagedata r:id="rId30" o:title=""/>
          </v:shape>
          <o:OLEObject Type="Embed" ProgID="Visio.Drawing.11" ShapeID="_x0000_i1030" DrawAspect="Content" ObjectID="_1619330176" r:id="rId31"/>
        </w:object>
      </w:r>
    </w:p>
    <w:p w14:paraId="5245673C" w14:textId="77777777" w:rsidR="006C5866" w:rsidRPr="00BC434A" w:rsidRDefault="006C5866" w:rsidP="006A3044">
      <w:pPr>
        <w:pStyle w:val="FigureTitle"/>
      </w:pPr>
      <w:r w:rsidRPr="00BC434A">
        <w:t xml:space="preserve">Figure </w:t>
      </w:r>
      <w:r w:rsidR="00ED00D8" w:rsidRPr="00BC434A">
        <w:t>29.</w:t>
      </w:r>
      <w:r w:rsidR="00376FEB" w:rsidRPr="00BC434A">
        <w:t>3.3</w:t>
      </w:r>
      <w:r w:rsidRPr="00BC434A">
        <w:t xml:space="preserve">-1: Document </w:t>
      </w:r>
      <w:r w:rsidR="005F5B4D" w:rsidRPr="00BC434A">
        <w:t>ID</w:t>
      </w:r>
      <w:r w:rsidRPr="00BC434A">
        <w:t xml:space="preserve"> flown in cross-country use case with translation/transcoding scenario</w:t>
      </w:r>
    </w:p>
    <w:p w14:paraId="5E4ADB9A" w14:textId="77777777" w:rsidR="006C5866" w:rsidRPr="00BC434A" w:rsidRDefault="006C5866" w:rsidP="00C30C01">
      <w:pPr>
        <w:pStyle w:val="BodyText"/>
      </w:pPr>
      <w:r w:rsidRPr="00BC434A">
        <w:t xml:space="preserve">This use case gives an impression of the problems that may arise if data discovery and retrieval across data processing gateways </w:t>
      </w:r>
      <w:r w:rsidR="00C53E68" w:rsidRPr="00BC434A">
        <w:t xml:space="preserve">are </w:t>
      </w:r>
      <w:r w:rsidRPr="00BC434A">
        <w:t>split among multiple transactions within a logical session:</w:t>
      </w:r>
    </w:p>
    <w:p w14:paraId="78D78626" w14:textId="77777777" w:rsidR="006C5866" w:rsidRPr="00BC434A" w:rsidRDefault="006C5866" w:rsidP="008F2EB9">
      <w:pPr>
        <w:pStyle w:val="ListBullet2"/>
      </w:pPr>
      <w:r w:rsidRPr="00BC434A">
        <w:t>Consents and policies have to be enforced again with each request. This requires that each transaction carries enough information to allow the responding gateway to discover an</w:t>
      </w:r>
      <w:r w:rsidR="00A82E64" w:rsidRPr="00BC434A">
        <w:t>d enforce the matching policies</w:t>
      </w:r>
    </w:p>
    <w:p w14:paraId="7F424C86" w14:textId="1E3D5DD7" w:rsidR="00154BF4" w:rsidRPr="00BC434A" w:rsidRDefault="006C5866" w:rsidP="006A3044">
      <w:pPr>
        <w:pStyle w:val="BodyText"/>
      </w:pPr>
      <w:r w:rsidRPr="00BC434A">
        <w:t xml:space="preserve">By using the Cross Gateway Fetch transaction, the participating </w:t>
      </w:r>
      <w:r w:rsidR="00587383" w:rsidRPr="00BC434A">
        <w:t>R</w:t>
      </w:r>
      <w:r w:rsidR="00E851D0" w:rsidRPr="00BC434A">
        <w:t xml:space="preserve">esponding </w:t>
      </w:r>
      <w:r w:rsidR="00587383" w:rsidRPr="00BC434A">
        <w:t>G</w:t>
      </w:r>
      <w:r w:rsidRPr="00BC434A">
        <w:t xml:space="preserve">ateways and actors do not have </w:t>
      </w:r>
      <w:r w:rsidR="000E498B" w:rsidRPr="00BC434A">
        <w:t>save the intermediate formats and objects</w:t>
      </w:r>
      <w:r w:rsidR="00D958EB" w:rsidRPr="00BC434A">
        <w:t xml:space="preserve">. Another way of avoiding saving intermediate formats is to use the </w:t>
      </w:r>
      <w:r w:rsidR="002F1BA0" w:rsidRPr="00BC434A">
        <w:t>O</w:t>
      </w:r>
      <w:r w:rsidR="00D958EB" w:rsidRPr="00BC434A">
        <w:t>n-</w:t>
      </w:r>
      <w:r w:rsidR="002F1BA0" w:rsidRPr="00BC434A">
        <w:t>D</w:t>
      </w:r>
      <w:r w:rsidR="00D958EB" w:rsidRPr="00BC434A">
        <w:t xml:space="preserve">emand </w:t>
      </w:r>
      <w:r w:rsidR="002F1BA0" w:rsidRPr="00BC434A">
        <w:t xml:space="preserve">Documents </w:t>
      </w:r>
      <w:r w:rsidR="00F6788D" w:rsidRPr="00BC434A">
        <w:t>Option</w:t>
      </w:r>
      <w:r w:rsidR="00D958EB" w:rsidRPr="00BC434A">
        <w:t xml:space="preserve"> of XCA</w:t>
      </w:r>
      <w:r w:rsidRPr="00BC434A">
        <w:t xml:space="preserve">. For accessing the requested, transcoded data all security checks must only be performed once (including certificate verification, consent fetching, </w:t>
      </w:r>
      <w:r w:rsidR="00A82E64" w:rsidRPr="00BC434A">
        <w:t>and policy</w:t>
      </w:r>
      <w:r w:rsidRPr="00BC434A">
        <w:t xml:space="preserve"> enforcements) and common information for policy discovery and assessment (particularly patient identifier and document type) is available at the responding gateway before any medical data has been accessed.</w:t>
      </w:r>
      <w:r w:rsidR="00DB6108" w:rsidRPr="00BC434A">
        <w:t xml:space="preserve"> </w:t>
      </w:r>
      <w:r w:rsidR="00B7148C" w:rsidRPr="00BC434A">
        <w:t>However, it may increase the implementation complexity of Initiating Gateways serving some types of communities, such as XDS Affinity Domains.</w:t>
      </w:r>
    </w:p>
    <w:p w14:paraId="2D7EA019" w14:textId="77777777" w:rsidR="00154BF4" w:rsidRPr="00BC434A" w:rsidRDefault="00ED00D8">
      <w:pPr>
        <w:pStyle w:val="Heading2"/>
        <w:numPr>
          <w:ilvl w:val="0"/>
          <w:numId w:val="0"/>
        </w:numPr>
        <w:rPr>
          <w:lang w:val="en-US"/>
        </w:rPr>
      </w:pPr>
      <w:bookmarkStart w:id="65" w:name="_Toc369633589"/>
      <w:bookmarkStart w:id="66" w:name="_Toc428471795"/>
      <w:bookmarkStart w:id="67" w:name="_Toc488345884"/>
      <w:r w:rsidRPr="00BC434A">
        <w:rPr>
          <w:lang w:val="en-US"/>
        </w:rPr>
        <w:t>29.</w:t>
      </w:r>
      <w:r w:rsidR="00154BF4" w:rsidRPr="00BC434A">
        <w:rPr>
          <w:lang w:val="en-US"/>
        </w:rPr>
        <w:t>4 XCF Process Flow</w:t>
      </w:r>
      <w:bookmarkEnd w:id="65"/>
      <w:bookmarkEnd w:id="66"/>
      <w:bookmarkEnd w:id="67"/>
    </w:p>
    <w:p w14:paraId="6DD0BCD1" w14:textId="77777777" w:rsidR="00154BF4" w:rsidRPr="00BC434A" w:rsidRDefault="00ED00D8">
      <w:pPr>
        <w:pStyle w:val="Heading3"/>
        <w:keepNext w:val="0"/>
        <w:numPr>
          <w:ilvl w:val="0"/>
          <w:numId w:val="0"/>
        </w:numPr>
        <w:rPr>
          <w:bCs/>
          <w:lang w:val="en-US"/>
        </w:rPr>
      </w:pPr>
      <w:bookmarkStart w:id="68" w:name="_Toc369633590"/>
      <w:bookmarkStart w:id="69" w:name="_Toc428471796"/>
      <w:bookmarkStart w:id="70" w:name="_Toc488345885"/>
      <w:r w:rsidRPr="00BC434A">
        <w:rPr>
          <w:bCs/>
          <w:lang w:val="en-US"/>
        </w:rPr>
        <w:t>29.</w:t>
      </w:r>
      <w:r w:rsidR="00154BF4" w:rsidRPr="00BC434A">
        <w:rPr>
          <w:bCs/>
          <w:lang w:val="en-US"/>
        </w:rPr>
        <w:t>4.1 Use Cases</w:t>
      </w:r>
      <w:bookmarkEnd w:id="68"/>
      <w:bookmarkEnd w:id="69"/>
      <w:bookmarkEnd w:id="70"/>
    </w:p>
    <w:p w14:paraId="7BE880AE" w14:textId="77777777" w:rsidR="00154BF4" w:rsidRPr="00BC434A" w:rsidRDefault="00ED00D8">
      <w:pPr>
        <w:pStyle w:val="Heading4"/>
        <w:numPr>
          <w:ilvl w:val="0"/>
          <w:numId w:val="0"/>
        </w:numPr>
        <w:tabs>
          <w:tab w:val="clear" w:pos="864"/>
        </w:tabs>
        <w:rPr>
          <w:lang w:val="en-US"/>
        </w:rPr>
      </w:pPr>
      <w:bookmarkStart w:id="71" w:name="_Toc369633591"/>
      <w:bookmarkStart w:id="72" w:name="_Toc428471797"/>
      <w:bookmarkStart w:id="73" w:name="_Toc488345886"/>
      <w:r w:rsidRPr="00BC434A">
        <w:rPr>
          <w:lang w:val="en-US"/>
        </w:rPr>
        <w:lastRenderedPageBreak/>
        <w:t>29.</w:t>
      </w:r>
      <w:r w:rsidR="00154BF4" w:rsidRPr="00BC434A">
        <w:rPr>
          <w:lang w:val="en-US"/>
        </w:rPr>
        <w:t>4.1.1 Patient Summary Service with Translation/Transforming Use Case</w:t>
      </w:r>
      <w:bookmarkEnd w:id="71"/>
      <w:bookmarkEnd w:id="72"/>
      <w:bookmarkEnd w:id="73"/>
    </w:p>
    <w:p w14:paraId="219D7CA3" w14:textId="77777777" w:rsidR="00154BF4" w:rsidRPr="00BC434A" w:rsidRDefault="0059277C" w:rsidP="006A3044">
      <w:pPr>
        <w:pStyle w:val="BodyText"/>
      </w:pPr>
      <w:r w:rsidRPr="00BC434A">
        <w:t xml:space="preserve">This use case may be supported either by XCA </w:t>
      </w:r>
      <w:r w:rsidR="00B80344" w:rsidRPr="00BC434A">
        <w:t>or</w:t>
      </w:r>
      <w:r w:rsidRPr="00BC434A">
        <w:t xml:space="preserve"> XCF. </w:t>
      </w:r>
      <w:r w:rsidR="00154BF4" w:rsidRPr="00BC434A">
        <w:t>A typical use case where data is processed on gateways is health data sharing among autonomous regions (states, countries) with distinct healthcare infrastructures and regulatory frameworks. As modifications on existing services and systems are typically not possible, gateways are used to encapsulate the specifics of the regional infrastructures and regulations. These gateways perform a transformation of data schema and coding from regional format to a canonical format and vice versa and implement means to broker trust among the regions by acting as guarantors for the enforcement of agreed security services (</w:t>
      </w:r>
      <w:r w:rsidR="00C36FDF" w:rsidRPr="00BC434A">
        <w:t>e.g.,</w:t>
      </w:r>
      <w:r w:rsidR="00154BF4" w:rsidRPr="00BC434A">
        <w:t xml:space="preserve"> on originator authenticity and proper authentication).</w:t>
      </w:r>
    </w:p>
    <w:p w14:paraId="31C34292" w14:textId="77777777" w:rsidR="00154BF4" w:rsidRPr="00BC434A" w:rsidRDefault="00154BF4" w:rsidP="006A3044">
      <w:pPr>
        <w:pStyle w:val="BodyText"/>
      </w:pPr>
      <w:r w:rsidRPr="00BC434A">
        <w:t xml:space="preserve">Health data sharing among autonomous regions is limited to an agreed set of documents because </w:t>
      </w:r>
      <w:r w:rsidR="006E78F4" w:rsidRPr="00BC434A">
        <w:t>for example:</w:t>
      </w:r>
      <w:r w:rsidRPr="00BC434A">
        <w:t xml:space="preserve"> </w:t>
      </w:r>
    </w:p>
    <w:p w14:paraId="2ADDAE36" w14:textId="186B5444" w:rsidR="00154BF4" w:rsidRPr="00BC434A" w:rsidRDefault="00154BF4" w:rsidP="00C30C01">
      <w:pPr>
        <w:pStyle w:val="ListBullet2"/>
      </w:pPr>
      <w:r w:rsidRPr="00BC434A">
        <w:t>many of the use cases of cross-regional care cover unscheduled care scenarios where a physician does not want to access the full EHR of a patient but is rather interested in aggregated health status information</w:t>
      </w:r>
    </w:p>
    <w:p w14:paraId="157118EC" w14:textId="77777777" w:rsidR="00154BF4" w:rsidRPr="00BC434A" w:rsidRDefault="00154BF4" w:rsidP="00C30C01">
      <w:pPr>
        <w:pStyle w:val="ListBullet2"/>
      </w:pPr>
      <w:r w:rsidRPr="00BC434A">
        <w:t>reimbursement regulations only cover specific phases of a treatment (</w:t>
      </w:r>
      <w:r w:rsidR="00C36FDF" w:rsidRPr="00BC434A">
        <w:t>e.g.,</w:t>
      </w:r>
      <w:r w:rsidRPr="00BC434A">
        <w:t xml:space="preserve"> Dutch patients being allowed to go to Germany for certain surgeries) that require access to </w:t>
      </w:r>
      <w:r w:rsidR="001815FF" w:rsidRPr="00BC434A">
        <w:t xml:space="preserve">be restricted to </w:t>
      </w:r>
      <w:r w:rsidRPr="00BC434A">
        <w:t>a defined set of documents</w:t>
      </w:r>
    </w:p>
    <w:p w14:paraId="2ED5DE44" w14:textId="77777777" w:rsidR="00154BF4" w:rsidRPr="00BC434A" w:rsidRDefault="00154BF4" w:rsidP="006A3044">
      <w:pPr>
        <w:pStyle w:val="BodyText"/>
      </w:pPr>
      <w:r w:rsidRPr="00BC434A">
        <w:t>The XCF Profile provides simple access to documents of limited number and volume within a gateway infrastructure</w:t>
      </w:r>
      <w:r w:rsidR="00DB6108" w:rsidRPr="00BC434A">
        <w:t>, where the initiating regions have simple environments</w:t>
      </w:r>
      <w:r w:rsidRPr="00BC434A">
        <w:t xml:space="preserve">. </w:t>
      </w:r>
    </w:p>
    <w:p w14:paraId="5DBCA9F2" w14:textId="77777777" w:rsidR="00154BF4" w:rsidRPr="00BC434A" w:rsidRDefault="00ED00D8" w:rsidP="00095952">
      <w:pPr>
        <w:pStyle w:val="Heading4"/>
        <w:numPr>
          <w:ilvl w:val="0"/>
          <w:numId w:val="0"/>
        </w:numPr>
        <w:tabs>
          <w:tab w:val="clear" w:pos="864"/>
        </w:tabs>
        <w:rPr>
          <w:lang w:val="en-US"/>
        </w:rPr>
      </w:pPr>
      <w:bookmarkStart w:id="74" w:name="_Toc369633592"/>
      <w:bookmarkStart w:id="75" w:name="_Toc428471798"/>
      <w:bookmarkStart w:id="76" w:name="_Toc488345887"/>
      <w:r w:rsidRPr="00BC434A">
        <w:rPr>
          <w:lang w:val="en-US"/>
        </w:rPr>
        <w:t>29.</w:t>
      </w:r>
      <w:r w:rsidR="00154BF4" w:rsidRPr="00BC434A">
        <w:rPr>
          <w:lang w:val="en-US"/>
        </w:rPr>
        <w:t>4.1.2 Highly Regulated Data Sharing Scenarios</w:t>
      </w:r>
      <w:bookmarkEnd w:id="74"/>
      <w:bookmarkEnd w:id="75"/>
      <w:bookmarkEnd w:id="76"/>
    </w:p>
    <w:p w14:paraId="29D0A18D" w14:textId="77777777" w:rsidR="00103E60" w:rsidRPr="00BC434A" w:rsidRDefault="00154BF4" w:rsidP="006A3044">
      <w:pPr>
        <w:pStyle w:val="BodyText"/>
      </w:pPr>
      <w:r w:rsidRPr="00BC434A">
        <w:t xml:space="preserve">Two states are </w:t>
      </w:r>
      <w:r w:rsidR="004E40A6" w:rsidRPr="00BC434A">
        <w:t>enabling</w:t>
      </w:r>
      <w:r w:rsidRPr="00BC434A">
        <w:t xml:space="preserve"> </w:t>
      </w:r>
      <w:r w:rsidR="00891F52" w:rsidRPr="00BC434A">
        <w:t xml:space="preserve">access </w:t>
      </w:r>
      <w:r w:rsidRPr="00BC434A">
        <w:t xml:space="preserve">for their citizen’s emergency data-sets. The contents of the data set </w:t>
      </w:r>
      <w:r w:rsidR="00F52830" w:rsidRPr="00BC434A">
        <w:t>are</w:t>
      </w:r>
      <w:r w:rsidRPr="00BC434A">
        <w:t xml:space="preserve"> well specified in advance</w:t>
      </w:r>
      <w:r w:rsidR="00F52830" w:rsidRPr="00BC434A">
        <w:t>,</w:t>
      </w:r>
      <w:r w:rsidRPr="00BC434A">
        <w:t xml:space="preserve"> and only document</w:t>
      </w:r>
      <w:r w:rsidR="0084222E" w:rsidRPr="00BC434A">
        <w:t>s</w:t>
      </w:r>
      <w:r w:rsidRPr="00BC434A">
        <w:t xml:space="preserve"> that </w:t>
      </w:r>
      <w:r w:rsidR="0084222E" w:rsidRPr="00BC434A">
        <w:t xml:space="preserve">are </w:t>
      </w:r>
      <w:r w:rsidRPr="00BC434A">
        <w:t xml:space="preserve">sanctioned </w:t>
      </w:r>
      <w:r w:rsidR="0084222E" w:rsidRPr="00BC434A">
        <w:t xml:space="preserve">will </w:t>
      </w:r>
      <w:r w:rsidRPr="00BC434A">
        <w:t xml:space="preserve">be </w:t>
      </w:r>
      <w:r w:rsidR="00891F52" w:rsidRPr="00BC434A">
        <w:t>accessed</w:t>
      </w:r>
      <w:r w:rsidRPr="00BC434A">
        <w:t>.</w:t>
      </w:r>
      <w:r w:rsidR="00CD21EF" w:rsidRPr="00BC434A">
        <w:t xml:space="preserve"> </w:t>
      </w:r>
      <w:r w:rsidR="00103E60" w:rsidRPr="00BC434A">
        <w:t xml:space="preserve">A framework or community agreement needs to exist that governs, which documents, what contents and encoding are to be communicated under which conditions and environments. </w:t>
      </w:r>
    </w:p>
    <w:p w14:paraId="43D262A2" w14:textId="6DC79B68" w:rsidR="00154BF4" w:rsidRPr="00BC434A" w:rsidRDefault="00154BF4" w:rsidP="006A3044">
      <w:pPr>
        <w:pStyle w:val="BodyText"/>
      </w:pPr>
      <w:r w:rsidRPr="00BC434A">
        <w:t xml:space="preserve">Both states reserve the right to enforce policies at their respective domain and may not be forced to adapt or change their existing </w:t>
      </w:r>
      <w:r w:rsidR="00A7569D" w:rsidRPr="00BC434A">
        <w:t xml:space="preserve">IT </w:t>
      </w:r>
      <w:r w:rsidRPr="00BC434A">
        <w:t>systems due to the principle of sovereignty.</w:t>
      </w:r>
    </w:p>
    <w:p w14:paraId="791EB478" w14:textId="77777777" w:rsidR="00154BF4" w:rsidRPr="00BC434A" w:rsidRDefault="00154BF4" w:rsidP="006A3044">
      <w:pPr>
        <w:pStyle w:val="BodyText"/>
      </w:pPr>
      <w:r w:rsidRPr="00BC434A">
        <w:t xml:space="preserve">Furthermore, only the most recent version of the emergency data-set is to be communicated at any time, potentially existing older version must not be communicated or made available for patient safety reasons: querying for just “any” document is disallowed. </w:t>
      </w:r>
    </w:p>
    <w:p w14:paraId="29FE54B5" w14:textId="77777777" w:rsidR="00154BF4" w:rsidRPr="00BC434A" w:rsidRDefault="00ED00D8">
      <w:pPr>
        <w:pStyle w:val="Heading3"/>
        <w:keepNext w:val="0"/>
        <w:numPr>
          <w:ilvl w:val="0"/>
          <w:numId w:val="0"/>
        </w:numPr>
        <w:rPr>
          <w:bCs/>
          <w:lang w:val="en-US"/>
        </w:rPr>
      </w:pPr>
      <w:bookmarkStart w:id="77" w:name="_Toc369633593"/>
      <w:bookmarkStart w:id="78" w:name="_Toc428471799"/>
      <w:bookmarkStart w:id="79" w:name="_Toc488345888"/>
      <w:r w:rsidRPr="00BC434A">
        <w:rPr>
          <w:bCs/>
          <w:lang w:val="en-US"/>
        </w:rPr>
        <w:t>29.</w:t>
      </w:r>
      <w:r w:rsidR="00154BF4" w:rsidRPr="00BC434A">
        <w:rPr>
          <w:bCs/>
          <w:lang w:val="en-US"/>
        </w:rPr>
        <w:t>4.2 Process Flow</w:t>
      </w:r>
      <w:bookmarkEnd w:id="77"/>
      <w:bookmarkEnd w:id="78"/>
      <w:bookmarkEnd w:id="79"/>
    </w:p>
    <w:p w14:paraId="1D047A00" w14:textId="3345BAA7" w:rsidR="00154BF4" w:rsidRPr="00BC434A" w:rsidRDefault="00154BF4" w:rsidP="00F35E81">
      <w:pPr>
        <w:pStyle w:val="BodyText"/>
      </w:pPr>
      <w:r w:rsidRPr="00BC434A">
        <w:t xml:space="preserve">Figure </w:t>
      </w:r>
      <w:r w:rsidR="00ED00D8" w:rsidRPr="00BC434A">
        <w:t>29.</w:t>
      </w:r>
      <w:r w:rsidRPr="00BC434A">
        <w:t>4.2</w:t>
      </w:r>
      <w:r w:rsidR="005F5B4D" w:rsidRPr="00BC434A">
        <w:t>-1</w:t>
      </w:r>
      <w:r w:rsidRPr="00BC434A">
        <w:t xml:space="preserve"> shows a typical Cross-Community </w:t>
      </w:r>
      <w:r w:rsidR="00103E60" w:rsidRPr="00BC434A">
        <w:t xml:space="preserve">Fetch </w:t>
      </w:r>
      <w:r w:rsidRPr="00BC434A">
        <w:t xml:space="preserve">data </w:t>
      </w:r>
      <w:r w:rsidR="00891F52" w:rsidRPr="00BC434A">
        <w:t xml:space="preserve">access </w:t>
      </w:r>
      <w:r w:rsidRPr="00BC434A">
        <w:t xml:space="preserve">pattern where the XCF </w:t>
      </w:r>
      <w:r w:rsidR="00F6788D" w:rsidRPr="00BC434A">
        <w:t>Profile</w:t>
      </w:r>
      <w:r w:rsidRPr="00BC434A">
        <w:t xml:space="preserve"> can be used:</w:t>
      </w:r>
    </w:p>
    <w:p w14:paraId="4FC90819" w14:textId="1653D802" w:rsidR="00154BF4" w:rsidRPr="00BC434A" w:rsidRDefault="005E6AA7" w:rsidP="00C30C01">
      <w:pPr>
        <w:pStyle w:val="ListNumber2"/>
        <w:numPr>
          <w:ilvl w:val="0"/>
          <w:numId w:val="67"/>
        </w:numPr>
      </w:pPr>
      <w:r w:rsidRPr="00BC434A">
        <w:t xml:space="preserve">An initial requestor </w:t>
      </w:r>
      <w:r w:rsidR="00154BF4" w:rsidRPr="00BC434A">
        <w:t xml:space="preserve">requests a defined kind of document about an </w:t>
      </w:r>
      <w:r w:rsidR="005F5B4D" w:rsidRPr="00BC434A">
        <w:t xml:space="preserve">already </w:t>
      </w:r>
      <w:r w:rsidR="00154BF4" w:rsidRPr="00BC434A">
        <w:t>identified patient. The requestor connects to the Initiating Gateway using a mechanism not constrained by the XC</w:t>
      </w:r>
      <w:r w:rsidR="00F52830" w:rsidRPr="00BC434A">
        <w:t>F</w:t>
      </w:r>
      <w:r w:rsidR="00154BF4" w:rsidRPr="00BC434A">
        <w:t xml:space="preserve"> </w:t>
      </w:r>
      <w:r w:rsidR="00F6788D" w:rsidRPr="00BC434A">
        <w:t>Profile</w:t>
      </w:r>
      <w:r w:rsidR="00154BF4" w:rsidRPr="00BC434A">
        <w:t>. Examples of such mechanisms are filling a form at a web portal that is grouped with the Initiating Gateway or using a proprietary document type specific web service that is grouped with the Initiating Gateway (</w:t>
      </w:r>
      <w:r w:rsidR="00C36FDF" w:rsidRPr="00BC434A">
        <w:t>e.g.,</w:t>
      </w:r>
      <w:r w:rsidR="00154BF4" w:rsidRPr="00BC434A">
        <w:t xml:space="preserve"> a dedicated “patient summary service”).</w:t>
      </w:r>
    </w:p>
    <w:p w14:paraId="6E488677" w14:textId="77777777" w:rsidR="00154BF4" w:rsidRPr="00BC434A" w:rsidRDefault="00154BF4" w:rsidP="00C30C01">
      <w:pPr>
        <w:pStyle w:val="ListNumber2"/>
        <w:numPr>
          <w:ilvl w:val="0"/>
          <w:numId w:val="67"/>
        </w:numPr>
      </w:pPr>
      <w:r w:rsidRPr="00BC434A">
        <w:lastRenderedPageBreak/>
        <w:t xml:space="preserve">The Initiating Gateway initiates a XCF Fetch request message to the Responding Gateway </w:t>
      </w:r>
      <w:r w:rsidR="00AD7281" w:rsidRPr="00BC434A">
        <w:t>will</w:t>
      </w:r>
      <w:r w:rsidRPr="00BC434A">
        <w:t xml:space="preserve"> be able to fulfill the initial request.</w:t>
      </w:r>
    </w:p>
    <w:p w14:paraId="6F5B65D5" w14:textId="77777777" w:rsidR="00154BF4" w:rsidRPr="00BC434A" w:rsidRDefault="00154BF4" w:rsidP="00C30C01">
      <w:pPr>
        <w:pStyle w:val="ListNumber2"/>
        <w:numPr>
          <w:ilvl w:val="0"/>
          <w:numId w:val="67"/>
        </w:numPr>
      </w:pPr>
      <w:r w:rsidRPr="00BC434A">
        <w:t>The Responding Gateway processes the request message (</w:t>
      </w:r>
      <w:r w:rsidR="00C36FDF" w:rsidRPr="00BC434A">
        <w:t>e.g.,</w:t>
      </w:r>
      <w:r w:rsidRPr="00BC434A">
        <w:t xml:space="preserve"> enforcing community specific security policies) and obtains the requested information from any data managing actor within its community. The provided data is processed as previously</w:t>
      </w:r>
      <w:r w:rsidR="00F52830" w:rsidRPr="00BC434A">
        <w:t xml:space="preserve"> agreed</w:t>
      </w:r>
      <w:r w:rsidRPr="00BC434A">
        <w:t xml:space="preserve"> between the communicating communities (encoding, schema, etc.). </w:t>
      </w:r>
    </w:p>
    <w:p w14:paraId="205E9E15" w14:textId="77777777" w:rsidR="00154BF4" w:rsidRPr="00BC434A" w:rsidRDefault="00154BF4" w:rsidP="00C30C01">
      <w:pPr>
        <w:pStyle w:val="ListNumber2"/>
        <w:numPr>
          <w:ilvl w:val="0"/>
          <w:numId w:val="67"/>
        </w:numPr>
      </w:pPr>
      <w:r w:rsidRPr="00BC434A">
        <w:t xml:space="preserve">The </w:t>
      </w:r>
      <w:r w:rsidR="005E6AA7" w:rsidRPr="00BC434A">
        <w:t>Responding</w:t>
      </w:r>
      <w:r w:rsidRPr="00BC434A">
        <w:t xml:space="preserve"> Gateway sends a XCF Fetch response message to the Initiating Gateway.</w:t>
      </w:r>
    </w:p>
    <w:p w14:paraId="68E34F49" w14:textId="77777777" w:rsidR="00154BF4" w:rsidRPr="00BC434A" w:rsidRDefault="00154BF4" w:rsidP="00C30C01">
      <w:pPr>
        <w:pStyle w:val="ListNumber2"/>
        <w:numPr>
          <w:ilvl w:val="0"/>
          <w:numId w:val="67"/>
        </w:numPr>
      </w:pPr>
      <w:r w:rsidRPr="00BC434A">
        <w:t>The Initiating Gateway verifies that the data provided confirm to the agreed policies. It processes the data to match its domain’s local policies and sends it to the Initial Requestor.</w:t>
      </w:r>
    </w:p>
    <w:p w14:paraId="7365A48B" w14:textId="77777777" w:rsidR="00154BF4" w:rsidRPr="00BC434A" w:rsidRDefault="00154BF4">
      <w:pPr>
        <w:pStyle w:val="BodyText"/>
      </w:pPr>
    </w:p>
    <w:p w14:paraId="1D666075" w14:textId="77777777" w:rsidR="00154BF4" w:rsidRPr="00BC434A" w:rsidRDefault="00154BF4">
      <w:pPr>
        <w:pStyle w:val="BodyText"/>
        <w:jc w:val="center"/>
      </w:pPr>
      <w:r w:rsidRPr="00BC434A">
        <w:t xml:space="preserve"> </w:t>
      </w:r>
      <w:r w:rsidR="00CA6540" w:rsidRPr="00BC434A">
        <w:rPr>
          <w:noProof/>
        </w:rPr>
        <w:object w:dxaOrig="9793" w:dyaOrig="4102" w14:anchorId="63195993">
          <v:shape id="_x0000_i1031" type="#_x0000_t75" alt="" style="width:446.25pt;height:203.25pt;mso-width-percent:0;mso-height-percent:0;mso-width-percent:0;mso-height-percent:0" o:ole="" filled="t">
            <v:fill color2="black"/>
            <v:imagedata r:id="rId32" o:title=""/>
          </v:shape>
          <o:OLEObject Type="Embed" ProgID="Visio.Drawing.11" ShapeID="_x0000_i1031" DrawAspect="Content" ObjectID="_1619330177" r:id="rId33"/>
        </w:object>
      </w:r>
      <w:r w:rsidRPr="00BC434A">
        <w:t xml:space="preserve"> </w:t>
      </w:r>
    </w:p>
    <w:p w14:paraId="7B8F3AFF" w14:textId="29928AF0" w:rsidR="00154BF4" w:rsidRPr="00BC434A" w:rsidRDefault="00154BF4">
      <w:pPr>
        <w:pStyle w:val="FigureTitle"/>
      </w:pPr>
      <w:r w:rsidRPr="00BC434A">
        <w:t xml:space="preserve">Figure </w:t>
      </w:r>
      <w:r w:rsidR="00ED00D8" w:rsidRPr="00BC434A">
        <w:t>29.</w:t>
      </w:r>
      <w:r w:rsidRPr="00BC434A">
        <w:t>4.2-1</w:t>
      </w:r>
      <w:r w:rsidR="00A26B43" w:rsidRPr="00BC434A">
        <w:t>:</w:t>
      </w:r>
      <w:r w:rsidRPr="00BC434A">
        <w:t xml:space="preserve"> Basic Process Flow in XCF Profile</w:t>
      </w:r>
    </w:p>
    <w:p w14:paraId="1DFE12AF" w14:textId="1DA1D27B" w:rsidR="00154BF4" w:rsidRPr="00BC434A" w:rsidRDefault="00154BF4" w:rsidP="006A3044">
      <w:pPr>
        <w:pStyle w:val="BodyText"/>
      </w:pPr>
      <w:r w:rsidRPr="00BC434A">
        <w:t xml:space="preserve">Figure </w:t>
      </w:r>
      <w:r w:rsidR="00ED00D8" w:rsidRPr="00BC434A">
        <w:t>29.</w:t>
      </w:r>
      <w:r w:rsidRPr="00BC434A">
        <w:t xml:space="preserve">4.2-2 shows an </w:t>
      </w:r>
      <w:r w:rsidR="000446E7" w:rsidRPr="00BC434A">
        <w:t>illustration</w:t>
      </w:r>
      <w:r w:rsidRPr="00BC434A">
        <w:t xml:space="preserve"> of this basic process flow </w:t>
      </w:r>
      <w:r w:rsidR="000446E7" w:rsidRPr="00BC434A">
        <w:t>described</w:t>
      </w:r>
      <w:r w:rsidRPr="00BC434A">
        <w:t xml:space="preserve"> above. In this scenario</w:t>
      </w:r>
      <w:r w:rsidR="000446E7" w:rsidRPr="00BC434A">
        <w:t xml:space="preserve">, </w:t>
      </w:r>
      <w:r w:rsidR="002F1BA0" w:rsidRPr="00BC434A">
        <w:t xml:space="preserve">the </w:t>
      </w:r>
      <w:r w:rsidR="000446E7" w:rsidRPr="00BC434A">
        <w:t>Audit Trail and Node Authentication (ATNA) and</w:t>
      </w:r>
      <w:r w:rsidRPr="00BC434A">
        <w:t xml:space="preserve"> IHE </w:t>
      </w:r>
      <w:r w:rsidR="009245A1" w:rsidRPr="00BC434A">
        <w:t>Cross-Enterprise User Assertion (</w:t>
      </w:r>
      <w:r w:rsidRPr="00BC434A">
        <w:t>XUA</w:t>
      </w:r>
      <w:r w:rsidR="009245A1" w:rsidRPr="00BC434A">
        <w:t>)</w:t>
      </w:r>
      <w:r w:rsidRPr="00BC434A">
        <w:t xml:space="preserve"> </w:t>
      </w:r>
      <w:r w:rsidR="002F1BA0" w:rsidRPr="00BC434A">
        <w:t xml:space="preserve">Profiles </w:t>
      </w:r>
      <w:r w:rsidR="000446E7" w:rsidRPr="00BC434A">
        <w:t>are</w:t>
      </w:r>
      <w:r w:rsidRPr="00BC434A">
        <w:t xml:space="preserve"> used to safeguard the communication and allowing the responding side to enforce </w:t>
      </w:r>
      <w:r w:rsidR="00E50C2F" w:rsidRPr="00BC434A">
        <w:t>fine-grained</w:t>
      </w:r>
      <w:r w:rsidRPr="00BC434A">
        <w:t xml:space="preserve"> local security policies. Part of the initial request processing at the Responding Gateway is the verification that the patient has given consent to the use of his data for this purpose. For this </w:t>
      </w:r>
      <w:r w:rsidR="00A7569D" w:rsidRPr="00BC434A">
        <w:t>purpose,</w:t>
      </w:r>
      <w:r w:rsidRPr="00BC434A">
        <w:t xml:space="preserve"> the Responding Gateway </w:t>
      </w:r>
      <w:r w:rsidR="000446E7" w:rsidRPr="00BC434A">
        <w:t>may be</w:t>
      </w:r>
      <w:r w:rsidRPr="00BC434A">
        <w:t xml:space="preserve"> grouped with a Document Consumer </w:t>
      </w:r>
      <w:r w:rsidR="00F6788D" w:rsidRPr="00BC434A">
        <w:t>to</w:t>
      </w:r>
      <w:r w:rsidRPr="00BC434A">
        <w:t xml:space="preserve"> obtain an IHE </w:t>
      </w:r>
      <w:r w:rsidR="009245A1" w:rsidRPr="00BC434A">
        <w:t>Basic Patient Privacy Consent (</w:t>
      </w:r>
      <w:r w:rsidRPr="00BC434A">
        <w:t>BPPC</w:t>
      </w:r>
      <w:r w:rsidR="009245A1" w:rsidRPr="00BC434A">
        <w:t>)</w:t>
      </w:r>
      <w:r w:rsidRPr="00BC434A">
        <w:t xml:space="preserve"> coded consent document via XDS </w:t>
      </w:r>
      <w:r w:rsidR="001C5B1F" w:rsidRPr="00BC434A">
        <w:t xml:space="preserve">Registry Stored Query </w:t>
      </w:r>
      <w:r w:rsidR="00645563" w:rsidRPr="00BC434A">
        <w:t>[</w:t>
      </w:r>
      <w:r w:rsidRPr="00BC434A">
        <w:t>ITI-18</w:t>
      </w:r>
      <w:r w:rsidR="00645563" w:rsidRPr="00BC434A">
        <w:t>]</w:t>
      </w:r>
      <w:r w:rsidRPr="00BC434A">
        <w:t xml:space="preserve"> and </w:t>
      </w:r>
      <w:r w:rsidR="00645563" w:rsidRPr="00BC434A">
        <w:t>Retrieve Document Set [</w:t>
      </w:r>
      <w:r w:rsidRPr="00BC434A">
        <w:t>ITI-43</w:t>
      </w:r>
      <w:r w:rsidR="00645563" w:rsidRPr="00BC434A">
        <w:t>]</w:t>
      </w:r>
      <w:r w:rsidRPr="00BC434A">
        <w:t xml:space="preserve"> transactions.</w:t>
      </w:r>
    </w:p>
    <w:p w14:paraId="371F9373" w14:textId="73B73C08" w:rsidR="00154BF4" w:rsidRPr="00BC434A" w:rsidRDefault="00154BF4" w:rsidP="006A3044">
      <w:pPr>
        <w:pStyle w:val="BodyText"/>
      </w:pPr>
      <w:r w:rsidRPr="00BC434A">
        <w:t>If the responding community is organized as a XDS Affinity Domain</w:t>
      </w:r>
      <w:r w:rsidR="00F52830" w:rsidRPr="00BC434A">
        <w:t xml:space="preserve">, </w:t>
      </w:r>
      <w:r w:rsidRPr="00BC434A">
        <w:t>XDS can be used to obtain the requested data</w:t>
      </w:r>
      <w:r w:rsidR="000446E7" w:rsidRPr="00BC434A">
        <w:t xml:space="preserve"> (</w:t>
      </w:r>
      <w:r w:rsidR="001B74AA" w:rsidRPr="00BC434A">
        <w:t>s</w:t>
      </w:r>
      <w:r w:rsidR="000446E7" w:rsidRPr="00BC434A">
        <w:t xml:space="preserve">ee </w:t>
      </w:r>
      <w:r w:rsidR="00F6788D" w:rsidRPr="00BC434A">
        <w:t>Section</w:t>
      </w:r>
      <w:r w:rsidR="000446E7" w:rsidRPr="00BC434A">
        <w:t xml:space="preserve"> 29.3.2.1).</w:t>
      </w:r>
      <w:r w:rsidRPr="00BC434A">
        <w:t xml:space="preserve"> In this case the Responding Gateway is grouped with a Document Consumer (which may be the same as used for consent retrieval) that initiates the </w:t>
      </w:r>
      <w:r w:rsidR="000446E7" w:rsidRPr="00BC434A">
        <w:t>XDS</w:t>
      </w:r>
      <w:r w:rsidRPr="00BC434A">
        <w:t xml:space="preserve"> transactions for obtaining the requested data.</w:t>
      </w:r>
    </w:p>
    <w:p w14:paraId="51686E61" w14:textId="77777777" w:rsidR="00154BF4" w:rsidRPr="00BC434A" w:rsidRDefault="00154BF4" w:rsidP="006A3044">
      <w:pPr>
        <w:pStyle w:val="BodyText"/>
      </w:pPr>
      <w:r w:rsidRPr="00BC434A">
        <w:lastRenderedPageBreak/>
        <w:t>In advance</w:t>
      </w:r>
      <w:r w:rsidR="00645563" w:rsidRPr="00BC434A">
        <w:t>,</w:t>
      </w:r>
      <w:r w:rsidRPr="00BC434A">
        <w:t xml:space="preserve"> the communicating communities agreed on a canonical format for sharing documents. It is the responsibility of the Responding Gateway to transform, translate and transcode the data from its local format to the canonical format</w:t>
      </w:r>
      <w:r w:rsidR="00966701" w:rsidRPr="00BC434A">
        <w:t xml:space="preserve"> as agreed between the Initiating and Responding Gateways</w:t>
      </w:r>
      <w:r w:rsidRPr="00BC434A">
        <w:t xml:space="preserve">. The reverse action is taken at the Initiating Gateway: the data received from the Responding Gateway is </w:t>
      </w:r>
      <w:r w:rsidR="00966701" w:rsidRPr="00BC434A">
        <w:t xml:space="preserve">transformed </w:t>
      </w:r>
      <w:r w:rsidRPr="00BC434A">
        <w:t xml:space="preserve">at the </w:t>
      </w:r>
      <w:r w:rsidR="00966701" w:rsidRPr="00BC434A">
        <w:t>Initiating Gateway</w:t>
      </w:r>
      <w:r w:rsidRPr="00BC434A">
        <w:t>, translated and transcoded into the local format.</w:t>
      </w:r>
    </w:p>
    <w:p w14:paraId="2E5F63A5" w14:textId="77777777" w:rsidR="00A94715" w:rsidRPr="00BC434A" w:rsidRDefault="00A94715" w:rsidP="006A3044">
      <w:pPr>
        <w:pStyle w:val="BodyText"/>
      </w:pPr>
    </w:p>
    <w:p w14:paraId="1C7E73B4" w14:textId="10975C6E" w:rsidR="00154BF4" w:rsidRPr="00BC434A" w:rsidRDefault="00CA6540" w:rsidP="00924880">
      <w:pPr>
        <w:pStyle w:val="BodyText"/>
        <w:jc w:val="center"/>
      </w:pPr>
      <w:r w:rsidRPr="00BC434A">
        <w:rPr>
          <w:noProof/>
        </w:rPr>
        <w:object w:dxaOrig="10402" w:dyaOrig="7947" w14:anchorId="47F23589">
          <v:shape id="_x0000_i1032" type="#_x0000_t75" alt="" style="width:426.75pt;height:348pt;mso-width-percent:0;mso-height-percent:0;mso-width-percent:0;mso-height-percent:0" o:ole="" filled="t">
            <v:fill color2="black"/>
            <v:imagedata r:id="rId34" o:title=""/>
          </v:shape>
          <o:OLEObject Type="Embed" ProgID="Visio.Drawing.11" ShapeID="_x0000_i1032" DrawAspect="Content" ObjectID="_1619330178" r:id="rId35"/>
        </w:object>
      </w:r>
    </w:p>
    <w:p w14:paraId="3A299429" w14:textId="77777777" w:rsidR="00154BF4" w:rsidRPr="00BC434A" w:rsidRDefault="00154BF4">
      <w:pPr>
        <w:pStyle w:val="FigureTitle"/>
      </w:pPr>
      <w:r w:rsidRPr="00BC434A">
        <w:t xml:space="preserve">Figure </w:t>
      </w:r>
      <w:r w:rsidR="00ED00D8" w:rsidRPr="00BC434A">
        <w:t>29.</w:t>
      </w:r>
      <w:r w:rsidRPr="00BC434A">
        <w:t>4.2-2</w:t>
      </w:r>
      <w:r w:rsidR="00A26B43" w:rsidRPr="00BC434A">
        <w:t>:</w:t>
      </w:r>
      <w:r w:rsidRPr="00BC434A">
        <w:t xml:space="preserve"> Process Flow with Consent/Policy Enforcement and Document Transcoding</w:t>
      </w:r>
    </w:p>
    <w:p w14:paraId="6825C594" w14:textId="77777777" w:rsidR="00AE47DA" w:rsidRPr="00BC434A" w:rsidRDefault="00ED00D8" w:rsidP="006A3BFF">
      <w:pPr>
        <w:pStyle w:val="Heading2"/>
        <w:numPr>
          <w:ilvl w:val="0"/>
          <w:numId w:val="0"/>
        </w:numPr>
        <w:ind w:left="576" w:hanging="576"/>
        <w:rPr>
          <w:lang w:val="en-US"/>
        </w:rPr>
      </w:pPr>
      <w:bookmarkStart w:id="80" w:name="_Toc369633594"/>
      <w:bookmarkStart w:id="81" w:name="_Toc428471800"/>
      <w:bookmarkStart w:id="82" w:name="_Toc488345889"/>
      <w:r w:rsidRPr="00BC434A">
        <w:rPr>
          <w:lang w:val="en-US"/>
        </w:rPr>
        <w:t>29.</w:t>
      </w:r>
      <w:r w:rsidR="006C5866" w:rsidRPr="00BC434A">
        <w:rPr>
          <w:lang w:val="en-US"/>
        </w:rPr>
        <w:t>5</w:t>
      </w:r>
      <w:r w:rsidR="00AE47DA" w:rsidRPr="00BC434A">
        <w:rPr>
          <w:lang w:val="en-US"/>
        </w:rPr>
        <w:t xml:space="preserve"> XCF Profile Security Considerations</w:t>
      </w:r>
      <w:bookmarkEnd w:id="80"/>
      <w:bookmarkEnd w:id="81"/>
      <w:bookmarkEnd w:id="82"/>
    </w:p>
    <w:p w14:paraId="0C19B30F" w14:textId="77777777" w:rsidR="00AE47DA" w:rsidRPr="00BC434A" w:rsidRDefault="00ED00D8" w:rsidP="00AE47DA">
      <w:pPr>
        <w:pStyle w:val="Heading3"/>
        <w:numPr>
          <w:ilvl w:val="0"/>
          <w:numId w:val="0"/>
        </w:numPr>
        <w:rPr>
          <w:lang w:val="en-US" w:eastAsia="de-DE"/>
        </w:rPr>
      </w:pPr>
      <w:bookmarkStart w:id="83" w:name="_Toc369633595"/>
      <w:bookmarkStart w:id="84" w:name="_Toc428471801"/>
      <w:bookmarkStart w:id="85" w:name="_Toc488345890"/>
      <w:r w:rsidRPr="00BC434A">
        <w:rPr>
          <w:lang w:val="en-US" w:eastAsia="de-DE"/>
        </w:rPr>
        <w:t>29.</w:t>
      </w:r>
      <w:r w:rsidR="002E0519" w:rsidRPr="00BC434A">
        <w:rPr>
          <w:lang w:val="en-US" w:eastAsia="de-DE"/>
        </w:rPr>
        <w:t>5</w:t>
      </w:r>
      <w:r w:rsidR="00AE47DA" w:rsidRPr="00BC434A">
        <w:rPr>
          <w:lang w:val="en-US" w:eastAsia="de-DE"/>
        </w:rPr>
        <w:t>.1 XCF Risk Assessment</w:t>
      </w:r>
      <w:bookmarkEnd w:id="83"/>
      <w:bookmarkEnd w:id="84"/>
      <w:bookmarkEnd w:id="85"/>
      <w:r w:rsidR="00AE47DA" w:rsidRPr="00BC434A">
        <w:rPr>
          <w:lang w:val="en-US" w:eastAsia="de-DE"/>
        </w:rPr>
        <w:t xml:space="preserve"> </w:t>
      </w:r>
    </w:p>
    <w:p w14:paraId="50F6F654" w14:textId="77777777" w:rsidR="00AE47DA" w:rsidRPr="00BC434A" w:rsidRDefault="00AE47DA" w:rsidP="006A3044">
      <w:pPr>
        <w:rPr>
          <w:szCs w:val="24"/>
        </w:rPr>
      </w:pPr>
      <w:r w:rsidRPr="00BC434A">
        <w:rPr>
          <w:rStyle w:val="BodyTextChar"/>
        </w:rPr>
        <w:t xml:space="preserve">The risk analysis for XCF enumerates assets, threats, and mitigations. The complete risk data may be found at </w:t>
      </w:r>
      <w:hyperlink r:id="rId36" w:history="1">
        <w:r w:rsidRPr="00BC434A">
          <w:rPr>
            <w:rStyle w:val="Hyperlink"/>
            <w:szCs w:val="24"/>
          </w:rPr>
          <w:t>ftp://ftp.ihe.net/IT_Infrastructure/iheitiyr9-2011-2012/Technical_Cmte/Profile_Work/XCA-QueryRetrieve/XCFetch_Risk_assessment_and_mitigation_table_V1.xls</w:t>
        </w:r>
      </w:hyperlink>
      <w:r w:rsidRPr="00BC434A">
        <w:rPr>
          <w:szCs w:val="24"/>
        </w:rPr>
        <w:t>.</w:t>
      </w:r>
    </w:p>
    <w:p w14:paraId="29E1E635" w14:textId="5786E362" w:rsidR="009B6EA1" w:rsidRPr="00BC434A" w:rsidRDefault="00AE47DA" w:rsidP="006A3044">
      <w:pPr>
        <w:pStyle w:val="BodyText"/>
      </w:pPr>
      <w:r w:rsidRPr="00BC434A">
        <w:rPr>
          <w:rStyle w:val="BodyTextChar"/>
        </w:rPr>
        <w:lastRenderedPageBreak/>
        <w:t>This risk analysis extends the general IHE risks and threats analysis (see ITI TF-1: Appendix L) for risks and mitigations that are specific to the XCF actors. Vendor and operators of XCF actors are also advised that many risks cannot be mitigated by the IHE profile and instead the responsibility for mitigation is transferred to the vendor, and occasionally to the communities</w:t>
      </w:r>
      <w:r w:rsidRPr="00BC434A">
        <w:t xml:space="preserve"> and enterprises that operate XCF gateways. In these instances, IHE fulfills its responsibility to notify affected parties through the following section. </w:t>
      </w:r>
    </w:p>
    <w:p w14:paraId="5A493B7F" w14:textId="77777777" w:rsidR="00DA4EB2" w:rsidRPr="00BC434A" w:rsidRDefault="00DA4EB2" w:rsidP="006A3044">
      <w:pPr>
        <w:pStyle w:val="BodyText"/>
      </w:pPr>
      <w:r w:rsidRPr="00BC434A">
        <w:t>The following general mitigations shall be implemented by all XCF actors. These mitigations moderate all currently known high impact risks. Implementers are strongly advised to periodically reassess threats and mitigations to those threats, and to employ robust and secure design, programming and operational management practices.</w:t>
      </w:r>
    </w:p>
    <w:p w14:paraId="467C5279" w14:textId="6CE4C629" w:rsidR="009B6EA1" w:rsidRPr="00BC434A" w:rsidRDefault="009B6EA1" w:rsidP="00C30C01">
      <w:pPr>
        <w:pStyle w:val="ListBullet2"/>
      </w:pPr>
      <w:r w:rsidRPr="00BC434A">
        <w:t xml:space="preserve">In case that any or both of the gateways perform transcoding, transformation or translation of metadata or document data, the following mitigation addresses the risks associated with wrong transformations. The original (human) requestor should be given the ability to additionally fetch an original document which is not automatically modified during the Cross Gateway Fetch transaction. This may either be implemented through a dedicated document class code for original data or by using the document relationship mechanism as described in </w:t>
      </w:r>
      <w:r w:rsidR="003E68DE" w:rsidRPr="00BC434A">
        <w:t xml:space="preserve">ITI TF-2b: </w:t>
      </w:r>
      <w:r w:rsidRPr="00BC434A">
        <w:t>3.63.4.1.2.3.</w:t>
      </w:r>
    </w:p>
    <w:p w14:paraId="2A74D5E8" w14:textId="412C9604" w:rsidR="00DA4EB2" w:rsidRPr="00BC434A" w:rsidRDefault="00DA4EB2" w:rsidP="00C30C01">
      <w:pPr>
        <w:pStyle w:val="ListBullet2"/>
      </w:pPr>
      <w:r w:rsidRPr="00BC434A">
        <w:t xml:space="preserve">All actors in XCF shall be grouped with an ATNA Secure Node and a CT Time Client to, respectively, ensure confidentially and consistent logs. </w:t>
      </w:r>
    </w:p>
    <w:p w14:paraId="5F3EF8F9" w14:textId="77777777" w:rsidR="00DA4EB2" w:rsidRPr="00BC434A" w:rsidRDefault="009B6EA1" w:rsidP="00C30C01">
      <w:pPr>
        <w:pStyle w:val="ListBullet2"/>
      </w:pPr>
      <w:r w:rsidRPr="00BC434A">
        <w:t>Document metadata shall include a hash of the document content to enable low/moderate assurance document integrity confirmation. Use of document digital signatures (DSG) may be used, if needed, for more high assurance document integrity and non-repudiation of origin purposes.</w:t>
      </w:r>
    </w:p>
    <w:p w14:paraId="0DE2648B" w14:textId="77777777" w:rsidR="00DA4EB2" w:rsidRPr="00BC434A" w:rsidRDefault="00DA4EB2" w:rsidP="00C30C01">
      <w:pPr>
        <w:pStyle w:val="ListBullet2"/>
      </w:pPr>
      <w:r w:rsidRPr="00BC434A">
        <w:t>The Initiating Gateway should issue Cross Gateway Fetch requests that result in a single, unambiguous, document to be found and returned whenever possible and must supply both a patient identifier and a document class code identifier.</w:t>
      </w:r>
    </w:p>
    <w:p w14:paraId="4137D42E" w14:textId="77777777" w:rsidR="00DA4EB2" w:rsidRPr="00BC434A" w:rsidRDefault="00DA4EB2" w:rsidP="00C30C01">
      <w:pPr>
        <w:pStyle w:val="ListBullet2"/>
      </w:pPr>
      <w:r w:rsidRPr="00BC434A">
        <w:t>To reduce the ability of attackers to “phish” for data, a Responding Gateway which receives a fetch request for unknown patient identifiers or document class codes shall return a response containing zero documents, with no further information. This applies to patient identifiers and class code identifiers that are properly for</w:t>
      </w:r>
      <w:r w:rsidR="009B6EA1" w:rsidRPr="00BC434A">
        <w:t>matted or improperly formatted.</w:t>
      </w:r>
    </w:p>
    <w:p w14:paraId="15D3BE95" w14:textId="77777777" w:rsidR="00DA4EB2" w:rsidRPr="00BC434A" w:rsidRDefault="009B6EA1" w:rsidP="00C30C01">
      <w:pPr>
        <w:pStyle w:val="ListBullet2"/>
      </w:pPr>
      <w:r w:rsidRPr="00BC434A">
        <w:t>Initiating Gateways shall provide an X-user Assertion (XUA) with the Cross Gateway Fetch request in order to allow the Responding Gateway to enforce a local security policy. Responding Gateways should assess a local security policy before responding to the request or retrieval of any metadata or data. The local security policy should include the enforcement of a Basic Patient Privacy Policy (BPPC).</w:t>
      </w:r>
    </w:p>
    <w:p w14:paraId="774313BF" w14:textId="77777777" w:rsidR="00DA4EB2" w:rsidRPr="00BC434A" w:rsidRDefault="00DA4EB2" w:rsidP="00C30C01">
      <w:pPr>
        <w:pStyle w:val="ListBullet2"/>
      </w:pPr>
      <w:r w:rsidRPr="00BC434A">
        <w:t>Initiating Gateways may verify the patient identifier included with a received document’s header against the original patient identifier that was used for the request</w:t>
      </w:r>
      <w:r w:rsidR="00A26B43" w:rsidRPr="00BC434A">
        <w:t>.</w:t>
      </w:r>
    </w:p>
    <w:p w14:paraId="63597A60" w14:textId="77777777" w:rsidR="00D70E83" w:rsidRPr="00BC434A" w:rsidRDefault="00DA4EB2" w:rsidP="006A3044">
      <w:pPr>
        <w:pStyle w:val="BodyText"/>
      </w:pPr>
      <w:r w:rsidRPr="00BC434A">
        <w:rPr>
          <w:lang w:eastAsia="de-DE"/>
        </w:rPr>
        <w:t xml:space="preserve">General developmental and operational best practices should be observed. </w:t>
      </w:r>
    </w:p>
    <w:p w14:paraId="7AB8959B" w14:textId="77777777" w:rsidR="00D70E83" w:rsidRPr="00BC434A" w:rsidRDefault="00D70E83" w:rsidP="004608B5">
      <w:pPr>
        <w:pStyle w:val="EditorInstructions"/>
      </w:pPr>
      <w:r w:rsidRPr="00BC434A">
        <w:lastRenderedPageBreak/>
        <w:t xml:space="preserve">Add the following new item to Appendix B </w:t>
      </w:r>
    </w:p>
    <w:p w14:paraId="20F0C3A7" w14:textId="77777777" w:rsidR="002B6519" w:rsidRPr="00BC434A" w:rsidRDefault="002B6519" w:rsidP="00C30C01">
      <w:pPr>
        <w:pStyle w:val="BodyText"/>
      </w:pPr>
    </w:p>
    <w:p w14:paraId="4F8E8F92" w14:textId="42102036" w:rsidR="00154BF4" w:rsidRPr="00BC434A" w:rsidRDefault="00154BF4" w:rsidP="00175979">
      <w:pPr>
        <w:pStyle w:val="AppendixHeading1"/>
      </w:pPr>
      <w:bookmarkStart w:id="86" w:name="_Toc369633596"/>
      <w:bookmarkStart w:id="87" w:name="_Toc428471802"/>
      <w:bookmarkStart w:id="88" w:name="_Toc488345891"/>
      <w:r w:rsidRPr="00BC434A">
        <w:lastRenderedPageBreak/>
        <w:t xml:space="preserve">Appendix B </w:t>
      </w:r>
      <w:r w:rsidR="00A7569D" w:rsidRPr="00BC434A">
        <w:t xml:space="preserve">– </w:t>
      </w:r>
      <w:r w:rsidRPr="00BC434A">
        <w:t>Transaction Summary Definitions</w:t>
      </w:r>
      <w:bookmarkEnd w:id="86"/>
      <w:bookmarkEnd w:id="87"/>
      <w:bookmarkEnd w:id="88"/>
    </w:p>
    <w:p w14:paraId="2B26ACD5" w14:textId="7E7B341A" w:rsidR="00154BF4" w:rsidRPr="00BC434A" w:rsidRDefault="00154BF4" w:rsidP="00B95538">
      <w:pPr>
        <w:pStyle w:val="BodyText"/>
      </w:pPr>
      <w:r w:rsidRPr="00BC434A">
        <w:rPr>
          <w:b/>
        </w:rPr>
        <w:t>Cross Gateway Fetch</w:t>
      </w:r>
      <w:r w:rsidRPr="00BC434A">
        <w:t xml:space="preserve"> - fetches a document or a set of documents from a remote community that match</w:t>
      </w:r>
      <w:r w:rsidR="0078368A">
        <w:t>es</w:t>
      </w:r>
      <w:r w:rsidRPr="00BC434A">
        <w:t xml:space="preserve"> a given set of metadata attribute values.</w:t>
      </w:r>
    </w:p>
    <w:p w14:paraId="05C12439" w14:textId="7A989083" w:rsidR="00154BF4" w:rsidRPr="00BC434A" w:rsidRDefault="00154BF4">
      <w:pPr>
        <w:pStyle w:val="PartTitle"/>
      </w:pPr>
      <w:bookmarkStart w:id="89" w:name="_Toc369633597"/>
      <w:bookmarkStart w:id="90" w:name="_Toc428471803"/>
      <w:bookmarkStart w:id="91" w:name="_Toc488345892"/>
      <w:r w:rsidRPr="00BC434A">
        <w:lastRenderedPageBreak/>
        <w:t>Volume 2</w:t>
      </w:r>
      <w:r w:rsidR="003C231C" w:rsidRPr="00BC434A">
        <w:t>b</w:t>
      </w:r>
      <w:r w:rsidRPr="00BC434A">
        <w:t xml:space="preserve"> – Transactions</w:t>
      </w:r>
      <w:bookmarkEnd w:id="89"/>
      <w:bookmarkEnd w:id="90"/>
      <w:bookmarkEnd w:id="91"/>
    </w:p>
    <w:p w14:paraId="5D976510" w14:textId="6683E23B" w:rsidR="00154BF4" w:rsidRPr="00BC434A" w:rsidRDefault="00154BF4">
      <w:pPr>
        <w:pStyle w:val="EditorInstructions"/>
      </w:pPr>
      <w:r w:rsidRPr="00BC434A">
        <w:t xml:space="preserve">Add </w:t>
      </w:r>
      <w:r w:rsidR="00F6788D" w:rsidRPr="00BC434A">
        <w:t>Section</w:t>
      </w:r>
      <w:r w:rsidRPr="00BC434A">
        <w:t xml:space="preserve"> 3</w:t>
      </w:r>
      <w:r w:rsidR="007D1EC4" w:rsidRPr="00BC434A">
        <w:t>.63</w:t>
      </w:r>
      <w:r w:rsidRPr="00BC434A">
        <w:t xml:space="preserve"> </w:t>
      </w:r>
    </w:p>
    <w:p w14:paraId="140D0629" w14:textId="77777777" w:rsidR="00154BF4" w:rsidRPr="00BC434A" w:rsidRDefault="00154BF4">
      <w:pPr>
        <w:pStyle w:val="Heading2"/>
        <w:numPr>
          <w:ilvl w:val="0"/>
          <w:numId w:val="0"/>
        </w:numPr>
        <w:rPr>
          <w:lang w:val="en-US"/>
        </w:rPr>
      </w:pPr>
      <w:bookmarkStart w:id="92" w:name="_Toc369633598"/>
      <w:bookmarkStart w:id="93" w:name="_Toc428471804"/>
      <w:bookmarkStart w:id="94" w:name="_Toc488345893"/>
      <w:r w:rsidRPr="00BC434A">
        <w:rPr>
          <w:lang w:val="en-US"/>
        </w:rPr>
        <w:t>3</w:t>
      </w:r>
      <w:r w:rsidR="007D1EC4" w:rsidRPr="00BC434A">
        <w:rPr>
          <w:lang w:val="en-US"/>
        </w:rPr>
        <w:t>.63</w:t>
      </w:r>
      <w:r w:rsidRPr="00BC434A">
        <w:rPr>
          <w:lang w:val="en-US"/>
        </w:rPr>
        <w:t xml:space="preserve"> Cross Gateway Fetch</w:t>
      </w:r>
      <w:bookmarkEnd w:id="92"/>
      <w:bookmarkEnd w:id="93"/>
      <w:bookmarkEnd w:id="94"/>
    </w:p>
    <w:p w14:paraId="52B20339" w14:textId="1D2FB800" w:rsidR="00154BF4" w:rsidRPr="00BC434A" w:rsidRDefault="00154BF4" w:rsidP="00F35E81">
      <w:pPr>
        <w:pStyle w:val="BodyText"/>
      </w:pPr>
      <w:r w:rsidRPr="00BC434A">
        <w:t xml:space="preserve">This section corresponds to Transaction </w:t>
      </w:r>
      <w:r w:rsidR="00311A32" w:rsidRPr="00BC434A">
        <w:t>63</w:t>
      </w:r>
      <w:r w:rsidRPr="00BC434A">
        <w:t xml:space="preserve"> of the IHE </w:t>
      </w:r>
      <w:r w:rsidR="00C34CD4" w:rsidRPr="00BC434A">
        <w:t xml:space="preserve">ITI </w:t>
      </w:r>
      <w:r w:rsidRPr="00BC434A">
        <w:t xml:space="preserve">Technical Framework. Transaction </w:t>
      </w:r>
      <w:r w:rsidR="00311A32" w:rsidRPr="00BC434A">
        <w:t>63</w:t>
      </w:r>
      <w:r w:rsidRPr="00BC434A">
        <w:t xml:space="preserve"> is used by the Initiating Gateway and Responding Gateway </w:t>
      </w:r>
      <w:r w:rsidR="0078368A">
        <w:t>Actor</w:t>
      </w:r>
      <w:r w:rsidRPr="00BC434A">
        <w:t>s.</w:t>
      </w:r>
    </w:p>
    <w:p w14:paraId="1232819E" w14:textId="77777777" w:rsidR="00154BF4" w:rsidRPr="00BC434A" w:rsidRDefault="00154BF4">
      <w:pPr>
        <w:pStyle w:val="Heading3"/>
        <w:numPr>
          <w:ilvl w:val="0"/>
          <w:numId w:val="0"/>
        </w:numPr>
        <w:rPr>
          <w:lang w:val="en-US"/>
        </w:rPr>
      </w:pPr>
      <w:bookmarkStart w:id="95" w:name="_Toc369633599"/>
      <w:bookmarkStart w:id="96" w:name="_Toc428471805"/>
      <w:bookmarkStart w:id="97" w:name="_Toc488345894"/>
      <w:r w:rsidRPr="00BC434A">
        <w:rPr>
          <w:lang w:val="en-US"/>
        </w:rPr>
        <w:t>3</w:t>
      </w:r>
      <w:r w:rsidR="007D1EC4" w:rsidRPr="00BC434A">
        <w:rPr>
          <w:lang w:val="en-US"/>
        </w:rPr>
        <w:t>.63</w:t>
      </w:r>
      <w:r w:rsidR="006176DC" w:rsidRPr="00BC434A">
        <w:rPr>
          <w:lang w:val="en-US"/>
        </w:rPr>
        <w:t>.</w:t>
      </w:r>
      <w:r w:rsidRPr="00BC434A">
        <w:rPr>
          <w:lang w:val="en-US"/>
        </w:rPr>
        <w:t>1 Scope</w:t>
      </w:r>
      <w:bookmarkEnd w:id="95"/>
      <w:bookmarkEnd w:id="96"/>
      <w:bookmarkEnd w:id="97"/>
    </w:p>
    <w:p w14:paraId="36A3510F" w14:textId="77777777" w:rsidR="00154BF4" w:rsidRPr="00BC434A" w:rsidRDefault="00154BF4" w:rsidP="00F35E81">
      <w:pPr>
        <w:pStyle w:val="BodyText"/>
      </w:pPr>
      <w:r w:rsidRPr="00BC434A">
        <w:t xml:space="preserve">This transaction is used to fetch a document or a set of documents that match a given set of metadata attribute values. </w:t>
      </w:r>
    </w:p>
    <w:p w14:paraId="32696AF1" w14:textId="77777777" w:rsidR="00154BF4" w:rsidRPr="00BC434A" w:rsidRDefault="00154BF4" w:rsidP="00B95538">
      <w:pPr>
        <w:pStyle w:val="BodyText"/>
      </w:pPr>
      <w:r w:rsidRPr="00BC434A">
        <w:t>The transaction always returns:</w:t>
      </w:r>
    </w:p>
    <w:p w14:paraId="113865C3" w14:textId="77777777" w:rsidR="00154BF4" w:rsidRPr="00BC434A" w:rsidRDefault="00154BF4" w:rsidP="00C30C01">
      <w:pPr>
        <w:pStyle w:val="ListBullet2"/>
      </w:pPr>
      <w:r w:rsidRPr="00BC434A">
        <w:t xml:space="preserve">Metadata, if any, for zero or more registry objects, </w:t>
      </w:r>
      <w:r w:rsidR="0074167D" w:rsidRPr="00BC434A">
        <w:t>and</w:t>
      </w:r>
    </w:p>
    <w:p w14:paraId="3BA4A4E2" w14:textId="77777777" w:rsidR="00154BF4" w:rsidRPr="00BC434A" w:rsidRDefault="009D7E54" w:rsidP="00C30C01">
      <w:pPr>
        <w:pStyle w:val="ListBullet2"/>
      </w:pPr>
      <w:r w:rsidRPr="00BC434A">
        <w:t>Zero or more Association objects (linking the targeted DocumentEntries)</w:t>
      </w:r>
      <w:r w:rsidR="00F46BFD" w:rsidRPr="00BC434A">
        <w:t>,</w:t>
      </w:r>
      <w:r w:rsidR="00154BF4" w:rsidRPr="00BC434A">
        <w:t xml:space="preserve"> and</w:t>
      </w:r>
    </w:p>
    <w:p w14:paraId="36565109" w14:textId="77777777" w:rsidR="00154BF4" w:rsidRPr="00BC434A" w:rsidRDefault="00154BF4" w:rsidP="00C30C01">
      <w:pPr>
        <w:pStyle w:val="ListBullet2"/>
      </w:pPr>
      <w:r w:rsidRPr="00BC434A">
        <w:t>Document contents, if any</w:t>
      </w:r>
      <w:r w:rsidR="00C57224" w:rsidRPr="00BC434A">
        <w:t>.</w:t>
      </w:r>
    </w:p>
    <w:p w14:paraId="286FA56E" w14:textId="77777777" w:rsidR="00154BF4" w:rsidRPr="00BC434A" w:rsidRDefault="00154BF4" w:rsidP="00502084">
      <w:pPr>
        <w:pStyle w:val="Heading3"/>
        <w:numPr>
          <w:ilvl w:val="0"/>
          <w:numId w:val="0"/>
        </w:numPr>
        <w:rPr>
          <w:lang w:val="en-US"/>
        </w:rPr>
      </w:pPr>
      <w:bookmarkStart w:id="98" w:name="_Toc369633600"/>
      <w:bookmarkStart w:id="99" w:name="_Toc428471806"/>
      <w:bookmarkStart w:id="100" w:name="_Toc488345895"/>
      <w:r w:rsidRPr="00BC434A">
        <w:rPr>
          <w:lang w:val="en-US"/>
        </w:rPr>
        <w:t>3</w:t>
      </w:r>
      <w:r w:rsidR="007D1EC4" w:rsidRPr="00BC434A">
        <w:rPr>
          <w:lang w:val="en-US"/>
        </w:rPr>
        <w:t>.63.</w:t>
      </w:r>
      <w:r w:rsidRPr="00BC434A">
        <w:rPr>
          <w:lang w:val="en-US"/>
        </w:rPr>
        <w:t>2 Use Case Roles</w:t>
      </w:r>
      <w:bookmarkEnd w:id="98"/>
      <w:bookmarkEnd w:id="99"/>
      <w:bookmarkEnd w:id="100"/>
    </w:p>
    <w:p w14:paraId="5E2A3AA9" w14:textId="77777777" w:rsidR="00154BF4" w:rsidRPr="00BC434A" w:rsidRDefault="00154BF4">
      <w:pPr>
        <w:pStyle w:val="BodyText"/>
      </w:pPr>
      <w:r w:rsidRPr="00BC434A">
        <w:rPr>
          <w:b/>
        </w:rPr>
        <w:t>Actor:</w:t>
      </w:r>
      <w:r w:rsidRPr="00BC434A">
        <w:t xml:space="preserve"> Initiating Gateway</w:t>
      </w:r>
    </w:p>
    <w:p w14:paraId="15194D19" w14:textId="77777777" w:rsidR="00154BF4" w:rsidRPr="00BC434A" w:rsidRDefault="00154BF4">
      <w:pPr>
        <w:pStyle w:val="BodyText"/>
      </w:pPr>
      <w:r w:rsidRPr="00BC434A">
        <w:rPr>
          <w:b/>
        </w:rPr>
        <w:t>Role:</w:t>
      </w:r>
      <w:r w:rsidRPr="00BC434A">
        <w:t xml:space="preserve">  Initiates the Cross Gateway Fetch transaction for obtaining a defined set of documents</w:t>
      </w:r>
    </w:p>
    <w:p w14:paraId="06AF7A8C" w14:textId="77777777" w:rsidR="00154BF4" w:rsidRPr="00BC434A" w:rsidRDefault="00154BF4">
      <w:r w:rsidRPr="00BC434A">
        <w:rPr>
          <w:b/>
        </w:rPr>
        <w:t>Actor:</w:t>
      </w:r>
      <w:r w:rsidRPr="00BC434A">
        <w:t xml:space="preserve"> Responding Gateway</w:t>
      </w:r>
    </w:p>
    <w:p w14:paraId="14FD04C2" w14:textId="77777777" w:rsidR="00154BF4" w:rsidRPr="00BC434A" w:rsidRDefault="00154BF4">
      <w:pPr>
        <w:pStyle w:val="BodyText"/>
      </w:pPr>
      <w:r w:rsidRPr="00BC434A">
        <w:rPr>
          <w:b/>
        </w:rPr>
        <w:t>Role:</w:t>
      </w:r>
      <w:r w:rsidRPr="00BC434A">
        <w:t xml:space="preserve">  Responds to a Cross Gateway Fetch transaction by providing the registry data and document content of a defined set of documents</w:t>
      </w:r>
    </w:p>
    <w:p w14:paraId="49AC4D49" w14:textId="77777777" w:rsidR="00154BF4" w:rsidRPr="00BC434A" w:rsidRDefault="00154BF4">
      <w:pPr>
        <w:pStyle w:val="Heading3"/>
        <w:numPr>
          <w:ilvl w:val="0"/>
          <w:numId w:val="0"/>
        </w:numPr>
        <w:rPr>
          <w:lang w:val="en-US"/>
        </w:rPr>
      </w:pPr>
      <w:bookmarkStart w:id="101" w:name="_Toc369633601"/>
      <w:bookmarkStart w:id="102" w:name="_Toc428471807"/>
      <w:bookmarkStart w:id="103" w:name="_Toc488345896"/>
      <w:r w:rsidRPr="00BC434A">
        <w:rPr>
          <w:lang w:val="en-US"/>
        </w:rPr>
        <w:t>3</w:t>
      </w:r>
      <w:r w:rsidR="007D1EC4" w:rsidRPr="00BC434A">
        <w:rPr>
          <w:lang w:val="en-US"/>
        </w:rPr>
        <w:t>.63.</w:t>
      </w:r>
      <w:r w:rsidRPr="00BC434A">
        <w:rPr>
          <w:lang w:val="en-US"/>
        </w:rPr>
        <w:t>3 Referenced Standar</w:t>
      </w:r>
      <w:commentRangeStart w:id="104"/>
      <w:r w:rsidRPr="00BC434A">
        <w:rPr>
          <w:lang w:val="en-US"/>
        </w:rPr>
        <w:t>d</w:t>
      </w:r>
      <w:commentRangeStart w:id="105"/>
      <w:r w:rsidRPr="00BC434A">
        <w:rPr>
          <w:lang w:val="en-US"/>
        </w:rPr>
        <w:t>s</w:t>
      </w:r>
      <w:bookmarkEnd w:id="101"/>
      <w:bookmarkEnd w:id="102"/>
      <w:bookmarkEnd w:id="103"/>
      <w:commentRangeEnd w:id="105"/>
      <w:r w:rsidR="00F52880">
        <w:rPr>
          <w:rStyle w:val="CommentReference"/>
          <w:rFonts w:ascii="Times New Roman" w:hAnsi="Times New Roman"/>
          <w:b w:val="0"/>
          <w:kern w:val="0"/>
          <w:lang w:val="en-US"/>
        </w:rPr>
        <w:commentReference w:id="105"/>
      </w:r>
      <w:commentRangeEnd w:id="104"/>
      <w:r w:rsidR="00F52880">
        <w:rPr>
          <w:rStyle w:val="CommentReference"/>
          <w:rFonts w:ascii="Times New Roman" w:hAnsi="Times New Roman"/>
          <w:b w:val="0"/>
          <w:kern w:val="0"/>
          <w:lang w:val="en-US"/>
        </w:rPr>
        <w:commentReference w:id="104"/>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7930"/>
      </w:tblGrid>
      <w:tr w:rsidR="00F52880" w:rsidRPr="00016895" w14:paraId="4DDE9444" w14:textId="77777777" w:rsidTr="00F52880">
        <w:trPr>
          <w:jc w:val="center"/>
          <w:ins w:id="106" w:author="Author"/>
        </w:trPr>
        <w:tc>
          <w:tcPr>
            <w:tcW w:w="1420" w:type="dxa"/>
          </w:tcPr>
          <w:p w14:paraId="1E19D902" w14:textId="77777777" w:rsidR="00F52880" w:rsidRPr="003C310B" w:rsidRDefault="00F52880" w:rsidP="00F52880">
            <w:pPr>
              <w:pStyle w:val="TableEntry"/>
              <w:rPr>
                <w:ins w:id="107" w:author="Author"/>
                <w:b/>
                <w:bCs/>
                <w:rPrChange w:id="108" w:author="Author">
                  <w:rPr>
                    <w:ins w:id="109" w:author="Author"/>
                    <w:b/>
                    <w:bCs/>
                    <w:u w:val="single"/>
                  </w:rPr>
                </w:rPrChange>
              </w:rPr>
            </w:pPr>
            <w:ins w:id="110" w:author="Author">
              <w:r w:rsidRPr="003C310B">
                <w:rPr>
                  <w:b/>
                  <w:bCs/>
                  <w:rPrChange w:id="111" w:author="Author">
                    <w:rPr>
                      <w:b/>
                      <w:bCs/>
                      <w:u w:val="single"/>
                    </w:rPr>
                  </w:rPrChange>
                </w:rPr>
                <w:t>ebRIM</w:t>
              </w:r>
            </w:ins>
          </w:p>
        </w:tc>
        <w:tc>
          <w:tcPr>
            <w:tcW w:w="7930" w:type="dxa"/>
          </w:tcPr>
          <w:p w14:paraId="60A6F665" w14:textId="77777777" w:rsidR="00F52880" w:rsidRPr="003C310B" w:rsidRDefault="00F52880" w:rsidP="00F52880">
            <w:pPr>
              <w:pStyle w:val="TableEntry"/>
              <w:rPr>
                <w:ins w:id="112" w:author="Author"/>
                <w:bCs/>
                <w:rPrChange w:id="113" w:author="Author">
                  <w:rPr>
                    <w:ins w:id="114" w:author="Author"/>
                    <w:b/>
                    <w:bCs/>
                    <w:u w:val="single"/>
                  </w:rPr>
                </w:rPrChange>
              </w:rPr>
            </w:pPr>
            <w:ins w:id="115" w:author="Author">
              <w:r w:rsidRPr="003C310B">
                <w:rPr>
                  <w:bCs/>
                  <w:rPrChange w:id="116" w:author="Author">
                    <w:rPr>
                      <w:b/>
                      <w:bCs/>
                      <w:u w:val="single"/>
                    </w:rPr>
                  </w:rPrChange>
                </w:rPr>
                <w:t>OASIS/ebXML Registry Information Model v3.0</w:t>
              </w:r>
            </w:ins>
          </w:p>
          <w:p w14:paraId="00476446" w14:textId="77777777" w:rsidR="00F52880" w:rsidRPr="003C310B" w:rsidRDefault="00F52880" w:rsidP="00F52880">
            <w:pPr>
              <w:pStyle w:val="TableEntry"/>
              <w:rPr>
                <w:ins w:id="117" w:author="Author"/>
                <w:bCs/>
                <w:rPrChange w:id="118" w:author="Author">
                  <w:rPr>
                    <w:ins w:id="119" w:author="Author"/>
                    <w:b/>
                    <w:bCs/>
                    <w:u w:val="single"/>
                  </w:rPr>
                </w:rPrChange>
              </w:rPr>
            </w:pPr>
            <w:ins w:id="120" w:author="Author">
              <w:r w:rsidRPr="003C310B">
                <w:rPr>
                  <w:bCs/>
                  <w:rPrChange w:id="121" w:author="Author">
                    <w:rPr>
                      <w:b/>
                      <w:bCs/>
                      <w:u w:val="single"/>
                    </w:rPr>
                  </w:rPrChange>
                </w:rPr>
                <w:t>This model defines the types of metadata and content that can be stored in an ebXML Registry, a basis for and subset of Document Sharing metadata.</w:t>
              </w:r>
            </w:ins>
          </w:p>
        </w:tc>
      </w:tr>
      <w:tr w:rsidR="00F52880" w:rsidRPr="00016895" w14:paraId="0F19C980" w14:textId="77777777" w:rsidTr="00F52880">
        <w:trPr>
          <w:jc w:val="center"/>
          <w:ins w:id="122" w:author="Author"/>
        </w:trPr>
        <w:tc>
          <w:tcPr>
            <w:tcW w:w="1420" w:type="dxa"/>
          </w:tcPr>
          <w:p w14:paraId="6EEACF71" w14:textId="77777777" w:rsidR="00F52880" w:rsidRPr="003C310B" w:rsidRDefault="00F52880" w:rsidP="00F52880">
            <w:pPr>
              <w:pStyle w:val="TableEntry"/>
              <w:rPr>
                <w:ins w:id="123" w:author="Author"/>
                <w:b/>
                <w:bCs/>
                <w:rPrChange w:id="124" w:author="Author">
                  <w:rPr>
                    <w:ins w:id="125" w:author="Author"/>
                    <w:b/>
                    <w:bCs/>
                    <w:u w:val="single"/>
                  </w:rPr>
                </w:rPrChange>
              </w:rPr>
            </w:pPr>
            <w:ins w:id="126" w:author="Author">
              <w:r w:rsidRPr="003C310B">
                <w:rPr>
                  <w:b/>
                  <w:bCs/>
                  <w:rPrChange w:id="127" w:author="Author">
                    <w:rPr>
                      <w:b/>
                      <w:bCs/>
                      <w:u w:val="single"/>
                    </w:rPr>
                  </w:rPrChange>
                </w:rPr>
                <w:t>ebRS</w:t>
              </w:r>
            </w:ins>
          </w:p>
        </w:tc>
        <w:tc>
          <w:tcPr>
            <w:tcW w:w="7930" w:type="dxa"/>
          </w:tcPr>
          <w:p w14:paraId="41250901" w14:textId="77777777" w:rsidR="00F52880" w:rsidRPr="003C310B" w:rsidRDefault="00F52880" w:rsidP="00F52880">
            <w:pPr>
              <w:pStyle w:val="TableEntry"/>
              <w:rPr>
                <w:ins w:id="128" w:author="Author"/>
                <w:bCs/>
                <w:rPrChange w:id="129" w:author="Author">
                  <w:rPr>
                    <w:ins w:id="130" w:author="Author"/>
                    <w:b/>
                    <w:bCs/>
                    <w:u w:val="single"/>
                  </w:rPr>
                </w:rPrChange>
              </w:rPr>
            </w:pPr>
            <w:ins w:id="131" w:author="Author">
              <w:r w:rsidRPr="003C310B">
                <w:rPr>
                  <w:bCs/>
                  <w:rPrChange w:id="132" w:author="Author">
                    <w:rPr>
                      <w:b/>
                      <w:bCs/>
                      <w:u w:val="single"/>
                    </w:rPr>
                  </w:rPrChange>
                </w:rPr>
                <w:t>OASIS/ebXML Registry Services Specifications v3.0</w:t>
              </w:r>
            </w:ins>
          </w:p>
          <w:p w14:paraId="44D73505" w14:textId="77777777" w:rsidR="00F52880" w:rsidRPr="003C310B" w:rsidRDefault="00F52880" w:rsidP="00F52880">
            <w:pPr>
              <w:pStyle w:val="TableEntry"/>
              <w:rPr>
                <w:ins w:id="133" w:author="Author"/>
                <w:bCs/>
                <w:rPrChange w:id="134" w:author="Author">
                  <w:rPr>
                    <w:ins w:id="135" w:author="Author"/>
                    <w:b/>
                    <w:bCs/>
                    <w:u w:val="single"/>
                  </w:rPr>
                </w:rPrChange>
              </w:rPr>
            </w:pPr>
            <w:ins w:id="136" w:author="Author">
              <w:r w:rsidRPr="003C310B">
                <w:rPr>
                  <w:bCs/>
                  <w:rPrChange w:id="137" w:author="Author">
                    <w:rPr>
                      <w:b/>
                      <w:bCs/>
                      <w:u w:val="single"/>
                    </w:rPr>
                  </w:rPrChange>
                </w:rPr>
                <w:t xml:space="preserve">This defines the services and protocols for an ebXML Registry, used as the basis for the XDS Document Registry </w:t>
              </w:r>
            </w:ins>
          </w:p>
        </w:tc>
      </w:tr>
      <w:tr w:rsidR="00F52880" w:rsidRPr="00016895" w14:paraId="79B60272" w14:textId="77777777" w:rsidTr="00F52880">
        <w:trPr>
          <w:jc w:val="center"/>
          <w:ins w:id="138" w:author="Author"/>
        </w:trPr>
        <w:tc>
          <w:tcPr>
            <w:tcW w:w="1420" w:type="dxa"/>
          </w:tcPr>
          <w:p w14:paraId="6B53EE51" w14:textId="77777777" w:rsidR="00F52880" w:rsidRPr="003C310B" w:rsidRDefault="00F52880" w:rsidP="00F52880">
            <w:pPr>
              <w:pStyle w:val="TableEntry"/>
              <w:rPr>
                <w:ins w:id="139" w:author="Author"/>
                <w:b/>
                <w:bCs/>
                <w:rPrChange w:id="140" w:author="Author">
                  <w:rPr>
                    <w:ins w:id="141" w:author="Author"/>
                    <w:b/>
                    <w:bCs/>
                    <w:u w:val="single"/>
                  </w:rPr>
                </w:rPrChange>
              </w:rPr>
            </w:pPr>
            <w:ins w:id="142" w:author="Author">
              <w:r w:rsidRPr="003C310B">
                <w:rPr>
                  <w:b/>
                  <w:bCs/>
                  <w:rPrChange w:id="143" w:author="Author">
                    <w:rPr>
                      <w:b/>
                      <w:bCs/>
                      <w:u w:val="single"/>
                    </w:rPr>
                  </w:rPrChange>
                </w:rPr>
                <w:t>MTOM</w:t>
              </w:r>
            </w:ins>
          </w:p>
        </w:tc>
        <w:tc>
          <w:tcPr>
            <w:tcW w:w="7930" w:type="dxa"/>
          </w:tcPr>
          <w:p w14:paraId="0DEA89D2" w14:textId="77777777" w:rsidR="00F52880" w:rsidRPr="003C310B" w:rsidRDefault="00F52880" w:rsidP="00F52880">
            <w:pPr>
              <w:pStyle w:val="TableEntry"/>
              <w:rPr>
                <w:ins w:id="144" w:author="Author"/>
                <w:bCs/>
                <w:rPrChange w:id="145" w:author="Author">
                  <w:rPr>
                    <w:ins w:id="146" w:author="Author"/>
                    <w:b/>
                    <w:bCs/>
                    <w:u w:val="single"/>
                  </w:rPr>
                </w:rPrChange>
              </w:rPr>
            </w:pPr>
            <w:ins w:id="147" w:author="Author">
              <w:r w:rsidRPr="003C310B">
                <w:rPr>
                  <w:rPrChange w:id="148" w:author="Author">
                    <w:rPr>
                      <w:b/>
                      <w:u w:val="single"/>
                    </w:rPr>
                  </w:rPrChange>
                </w:rPr>
                <w:t xml:space="preserve">SOAP Message Transmission Optimization Mechanism </w:t>
              </w:r>
              <w:r w:rsidRPr="003C310B">
                <w:rPr>
                  <w:rPrChange w:id="149" w:author="Author">
                    <w:rPr>
                      <w:b/>
                      <w:u w:val="single"/>
                    </w:rPr>
                  </w:rPrChange>
                </w:rPr>
                <w:fldChar w:fldCharType="begin"/>
              </w:r>
              <w:r w:rsidRPr="003C310B">
                <w:rPr>
                  <w:rPrChange w:id="150" w:author="Author">
                    <w:rPr>
                      <w:b/>
                      <w:u w:val="single"/>
                    </w:rPr>
                  </w:rPrChange>
                </w:rPr>
                <w:instrText xml:space="preserve"> HYPERLINK "http://www.w3.org/TR/soap12-mtom/" </w:instrText>
              </w:r>
              <w:r w:rsidRPr="003C310B">
                <w:rPr>
                  <w:rPrChange w:id="151" w:author="Author">
                    <w:rPr>
                      <w:b/>
                      <w:u w:val="single"/>
                    </w:rPr>
                  </w:rPrChange>
                </w:rPr>
                <w:fldChar w:fldCharType="separate"/>
              </w:r>
              <w:r w:rsidRPr="003C310B">
                <w:rPr>
                  <w:rStyle w:val="Hyperlink"/>
                  <w:u w:val="none"/>
                  <w:rPrChange w:id="152" w:author="Author">
                    <w:rPr>
                      <w:rStyle w:val="Hyperlink"/>
                      <w:b/>
                    </w:rPr>
                  </w:rPrChange>
                </w:rPr>
                <w:t>http://www.w3.org/TR/soap12-mtom/</w:t>
              </w:r>
              <w:r w:rsidRPr="003C310B">
                <w:rPr>
                  <w:rPrChange w:id="153" w:author="Author">
                    <w:rPr>
                      <w:b/>
                      <w:u w:val="single"/>
                    </w:rPr>
                  </w:rPrChange>
                </w:rPr>
                <w:fldChar w:fldCharType="end"/>
              </w:r>
              <w:r w:rsidRPr="003C310B">
                <w:rPr>
                  <w:rPrChange w:id="154" w:author="Author">
                    <w:rPr>
                      <w:b/>
                      <w:u w:val="single"/>
                    </w:rPr>
                  </w:rPrChange>
                </w:rPr>
                <w:t xml:space="preserve"> This is a method for optimizing the transmission and/or wire format of SOAP messages.</w:t>
              </w:r>
            </w:ins>
          </w:p>
        </w:tc>
      </w:tr>
      <w:tr w:rsidR="00F52880" w:rsidRPr="00016895" w14:paraId="06BFBF07" w14:textId="77777777" w:rsidTr="00F52880">
        <w:trPr>
          <w:jc w:val="center"/>
          <w:ins w:id="155" w:author="Author"/>
        </w:trPr>
        <w:tc>
          <w:tcPr>
            <w:tcW w:w="1420" w:type="dxa"/>
          </w:tcPr>
          <w:p w14:paraId="5688C25A" w14:textId="77777777" w:rsidR="00F52880" w:rsidRPr="003C310B" w:rsidRDefault="00F52880" w:rsidP="00F52880">
            <w:pPr>
              <w:pStyle w:val="TableEntry"/>
              <w:rPr>
                <w:ins w:id="156" w:author="Author"/>
                <w:b/>
                <w:bCs/>
                <w:rPrChange w:id="157" w:author="Author">
                  <w:rPr>
                    <w:ins w:id="158" w:author="Author"/>
                    <w:b/>
                    <w:bCs/>
                    <w:u w:val="single"/>
                  </w:rPr>
                </w:rPrChange>
              </w:rPr>
            </w:pPr>
            <w:ins w:id="159" w:author="Author">
              <w:r w:rsidRPr="003C310B">
                <w:rPr>
                  <w:b/>
                  <w:bCs/>
                  <w:rPrChange w:id="160" w:author="Author">
                    <w:rPr>
                      <w:b/>
                      <w:bCs/>
                      <w:u w:val="single"/>
                    </w:rPr>
                  </w:rPrChange>
                </w:rPr>
                <w:t>XOP</w:t>
              </w:r>
            </w:ins>
          </w:p>
        </w:tc>
        <w:tc>
          <w:tcPr>
            <w:tcW w:w="7930" w:type="dxa"/>
          </w:tcPr>
          <w:p w14:paraId="5794E91C" w14:textId="77777777" w:rsidR="00F52880" w:rsidRPr="003C310B" w:rsidRDefault="00F52880" w:rsidP="00F52880">
            <w:pPr>
              <w:pStyle w:val="TableEntry"/>
              <w:rPr>
                <w:ins w:id="161" w:author="Author"/>
                <w:bCs/>
                <w:rPrChange w:id="162" w:author="Author">
                  <w:rPr>
                    <w:ins w:id="163" w:author="Author"/>
                    <w:b/>
                    <w:bCs/>
                    <w:u w:val="single"/>
                  </w:rPr>
                </w:rPrChange>
              </w:rPr>
            </w:pPr>
            <w:ins w:id="164" w:author="Author">
              <w:r w:rsidRPr="003C310B">
                <w:rPr>
                  <w:rPrChange w:id="165" w:author="Author">
                    <w:rPr>
                      <w:b/>
                      <w:u w:val="single"/>
                    </w:rPr>
                  </w:rPrChange>
                </w:rPr>
                <w:t xml:space="preserve">XML-binary Optimized Packaging </w:t>
              </w:r>
              <w:r w:rsidRPr="003C310B">
                <w:rPr>
                  <w:rPrChange w:id="166" w:author="Author">
                    <w:rPr>
                      <w:b/>
                      <w:u w:val="single"/>
                    </w:rPr>
                  </w:rPrChange>
                </w:rPr>
                <w:fldChar w:fldCharType="begin"/>
              </w:r>
              <w:r w:rsidRPr="003C310B">
                <w:rPr>
                  <w:rPrChange w:id="167" w:author="Author">
                    <w:rPr>
                      <w:b/>
                      <w:u w:val="single"/>
                    </w:rPr>
                  </w:rPrChange>
                </w:rPr>
                <w:instrText xml:space="preserve"> HYPERLINK "http://www.w3.org/TR/2005/REC-xop10-20050125/" </w:instrText>
              </w:r>
              <w:r w:rsidRPr="003C310B">
                <w:rPr>
                  <w:rPrChange w:id="168" w:author="Author">
                    <w:rPr>
                      <w:b/>
                      <w:u w:val="single"/>
                    </w:rPr>
                  </w:rPrChange>
                </w:rPr>
                <w:fldChar w:fldCharType="separate"/>
              </w:r>
              <w:r w:rsidRPr="003C310B">
                <w:rPr>
                  <w:rStyle w:val="Hyperlink"/>
                  <w:u w:val="none"/>
                  <w:rPrChange w:id="169" w:author="Author">
                    <w:rPr>
                      <w:rStyle w:val="Hyperlink"/>
                      <w:b/>
                    </w:rPr>
                  </w:rPrChange>
                </w:rPr>
                <w:t>http://www.w3.org/TR/2005/REC-xop10-20050125/</w:t>
              </w:r>
              <w:r w:rsidRPr="003C310B">
                <w:rPr>
                  <w:rPrChange w:id="170" w:author="Author">
                    <w:rPr>
                      <w:b/>
                      <w:u w:val="single"/>
                    </w:rPr>
                  </w:rPrChange>
                </w:rPr>
                <w:fldChar w:fldCharType="end"/>
              </w:r>
              <w:r w:rsidRPr="003C310B">
                <w:rPr>
                  <w:rPrChange w:id="171" w:author="Author">
                    <w:rPr>
                      <w:b/>
                      <w:u w:val="single"/>
                    </w:rPr>
                  </w:rPrChange>
                </w:rPr>
                <w:t>.  This is a means of more efficiently of converting an XML Infoset with certain types of content into a stream of bytes for transmission.</w:t>
              </w:r>
            </w:ins>
          </w:p>
        </w:tc>
      </w:tr>
      <w:tr w:rsidR="00F52880" w:rsidRPr="00016895" w14:paraId="04695927" w14:textId="77777777" w:rsidTr="00F52880">
        <w:trPr>
          <w:jc w:val="center"/>
          <w:ins w:id="172" w:author="Author"/>
        </w:trPr>
        <w:tc>
          <w:tcPr>
            <w:tcW w:w="9350" w:type="dxa"/>
            <w:gridSpan w:val="2"/>
          </w:tcPr>
          <w:p w14:paraId="05101995" w14:textId="77777777" w:rsidR="00F52880" w:rsidRPr="003C310B" w:rsidRDefault="00F52880" w:rsidP="00F52880">
            <w:pPr>
              <w:pStyle w:val="TableEntry"/>
              <w:rPr>
                <w:ins w:id="173" w:author="Author"/>
                <w:bCs/>
                <w:rPrChange w:id="174" w:author="Author">
                  <w:rPr>
                    <w:ins w:id="175" w:author="Author"/>
                    <w:b/>
                    <w:bCs/>
                    <w:u w:val="single"/>
                  </w:rPr>
                </w:rPrChange>
              </w:rPr>
            </w:pPr>
            <w:ins w:id="176" w:author="Author">
              <w:r w:rsidRPr="003C310B">
                <w:rPr>
                  <w:bCs/>
                  <w:rPrChange w:id="177" w:author="Author">
                    <w:rPr>
                      <w:b/>
                      <w:bCs/>
                      <w:u w:val="single"/>
                    </w:rPr>
                  </w:rPrChange>
                </w:rPr>
                <w:t>See ITI TF-2x: Appendix V for other referenced standards for SOAP encoding.</w:t>
              </w:r>
            </w:ins>
          </w:p>
          <w:p w14:paraId="55B218C8" w14:textId="77777777" w:rsidR="00F52880" w:rsidRPr="003C310B" w:rsidRDefault="00F52880" w:rsidP="00F52880">
            <w:pPr>
              <w:pStyle w:val="TableEntry"/>
              <w:rPr>
                <w:ins w:id="178" w:author="Author"/>
                <w:bCs/>
                <w:rPrChange w:id="179" w:author="Author">
                  <w:rPr>
                    <w:ins w:id="180" w:author="Author"/>
                    <w:b/>
                    <w:bCs/>
                    <w:u w:val="single"/>
                  </w:rPr>
                </w:rPrChange>
              </w:rPr>
            </w:pPr>
            <w:ins w:id="181" w:author="Author">
              <w:r w:rsidRPr="003C310B">
                <w:rPr>
                  <w:bCs/>
                  <w:rPrChange w:id="182" w:author="Author">
                    <w:rPr>
                      <w:b/>
                      <w:bCs/>
                      <w:u w:val="single"/>
                    </w:rPr>
                  </w:rPrChange>
                </w:rPr>
                <w:t>See ITI TF-2a: 3.18 for the Registry Stored Query [ITI-18] transaction.</w:t>
              </w:r>
            </w:ins>
          </w:p>
          <w:p w14:paraId="2C6D9E94" w14:textId="77777777" w:rsidR="00F52880" w:rsidRPr="003C310B" w:rsidRDefault="00F52880" w:rsidP="00F52880">
            <w:pPr>
              <w:pStyle w:val="TableEntry"/>
              <w:rPr>
                <w:ins w:id="183" w:author="Author"/>
                <w:bCs/>
                <w:rPrChange w:id="184" w:author="Author">
                  <w:rPr>
                    <w:ins w:id="185" w:author="Author"/>
                    <w:b/>
                    <w:bCs/>
                    <w:u w:val="single"/>
                  </w:rPr>
                </w:rPrChange>
              </w:rPr>
            </w:pPr>
            <w:ins w:id="186" w:author="Author">
              <w:r w:rsidRPr="003C310B">
                <w:rPr>
                  <w:bCs/>
                  <w:rPrChange w:id="187" w:author="Author">
                    <w:rPr>
                      <w:b/>
                      <w:bCs/>
                      <w:u w:val="single"/>
                    </w:rPr>
                  </w:rPrChange>
                </w:rPr>
                <w:t>See ITI TF-3: 4.2 for other referenced standards for metadata element encoding.</w:t>
              </w:r>
            </w:ins>
          </w:p>
        </w:tc>
      </w:tr>
    </w:tbl>
    <w:p w14:paraId="721DB5F2" w14:textId="6288C411" w:rsidR="00154BF4" w:rsidRPr="00BC434A" w:rsidDel="00F52880" w:rsidRDefault="00154BF4" w:rsidP="00C30C01">
      <w:pPr>
        <w:pStyle w:val="ListBullet2"/>
        <w:rPr>
          <w:del w:id="188" w:author="Author"/>
        </w:rPr>
      </w:pPr>
      <w:del w:id="189" w:author="Author">
        <w:r w:rsidRPr="00BC434A" w:rsidDel="00F52880">
          <w:delText>ebRIM: OASIS/ebXML R</w:delText>
        </w:r>
        <w:r w:rsidR="000C0727" w:rsidRPr="00BC434A" w:rsidDel="00F52880">
          <w:delText>egistry Information Model v3.0 - OASIS ebRIM 3.0</w:delText>
        </w:r>
      </w:del>
    </w:p>
    <w:p w14:paraId="78D9E93D" w14:textId="27444B1C" w:rsidR="00154BF4" w:rsidRPr="00BC434A" w:rsidDel="00F52880" w:rsidRDefault="00154BF4" w:rsidP="00C30C01">
      <w:pPr>
        <w:pStyle w:val="ListBullet2"/>
        <w:rPr>
          <w:del w:id="190" w:author="Author"/>
        </w:rPr>
      </w:pPr>
      <w:del w:id="191" w:author="Author">
        <w:r w:rsidRPr="00BC434A" w:rsidDel="00F52880">
          <w:lastRenderedPageBreak/>
          <w:delText>ebRS: OASIS/ebXML Registry Services Spec</w:delText>
        </w:r>
        <w:r w:rsidR="000C0727" w:rsidRPr="00BC434A" w:rsidDel="00F52880">
          <w:delText>ifications v3.0 - OASIS ebRS 3.0</w:delText>
        </w:r>
      </w:del>
    </w:p>
    <w:p w14:paraId="5AD5D1C1" w14:textId="7E2FE817" w:rsidR="00154BF4" w:rsidRPr="00BC434A" w:rsidDel="00F52880" w:rsidRDefault="00154BF4" w:rsidP="00C30C01">
      <w:pPr>
        <w:pStyle w:val="ListBullet2"/>
        <w:rPr>
          <w:del w:id="192" w:author="Author"/>
        </w:rPr>
      </w:pPr>
      <w:del w:id="193" w:author="Author">
        <w:r w:rsidRPr="00BC434A" w:rsidDel="00F52880">
          <w:delText xml:space="preserve">MTOM: SOAP Message Transmission Optimization </w:delText>
        </w:r>
        <w:r w:rsidR="000C0727" w:rsidRPr="00BC434A" w:rsidDel="00F52880">
          <w:delText>Mechanism - W3C MTOM</w:delText>
        </w:r>
      </w:del>
    </w:p>
    <w:p w14:paraId="57DCB80C" w14:textId="7C76F9FE" w:rsidR="00154BF4" w:rsidRPr="00BC434A" w:rsidDel="00F52880" w:rsidRDefault="00154BF4" w:rsidP="00C30C01">
      <w:pPr>
        <w:pStyle w:val="ListBullet2"/>
        <w:rPr>
          <w:del w:id="194" w:author="Author"/>
        </w:rPr>
      </w:pPr>
      <w:del w:id="195" w:author="Author">
        <w:r w:rsidRPr="00BC434A" w:rsidDel="00F52880">
          <w:delText>XOP: XML-bina</w:delText>
        </w:r>
        <w:r w:rsidR="000C0727" w:rsidRPr="00BC434A" w:rsidDel="00F52880">
          <w:delText>ry Optimized Packaging - W3C XOP</w:delText>
        </w:r>
      </w:del>
    </w:p>
    <w:p w14:paraId="498D8385" w14:textId="61ED8DDE" w:rsidR="00154BF4" w:rsidRPr="00BC434A" w:rsidDel="00F52880" w:rsidRDefault="00154BF4" w:rsidP="00C30C01">
      <w:pPr>
        <w:pStyle w:val="ListBullet2"/>
        <w:rPr>
          <w:del w:id="196" w:author="Author"/>
        </w:rPr>
      </w:pPr>
      <w:del w:id="197" w:author="Author">
        <w:r w:rsidRPr="00BC434A" w:rsidDel="00F52880">
          <w:delText>ITI TF-2x</w:delText>
        </w:r>
        <w:r w:rsidR="002F1BA0" w:rsidRPr="00BC434A" w:rsidDel="00F52880">
          <w:delText>:</w:delText>
        </w:r>
        <w:r w:rsidRPr="00BC434A" w:rsidDel="00F52880">
          <w:delText xml:space="preserve"> Appendix V: Web Services for IHE Transactions</w:delText>
        </w:r>
      </w:del>
    </w:p>
    <w:p w14:paraId="54FB5304" w14:textId="4CCE529D" w:rsidR="009F28C8" w:rsidRPr="00BC434A" w:rsidDel="00F52880" w:rsidRDefault="009F28C8" w:rsidP="00C30C01">
      <w:pPr>
        <w:pStyle w:val="ListBullet2"/>
        <w:rPr>
          <w:del w:id="198" w:author="Author"/>
        </w:rPr>
      </w:pPr>
      <w:del w:id="199" w:author="Author">
        <w:r w:rsidRPr="00BC434A" w:rsidDel="00F52880">
          <w:delText>ITI TF-3:4 Metadata used in Document Sharing Profiles</w:delText>
        </w:r>
      </w:del>
    </w:p>
    <w:p w14:paraId="48ACA827" w14:textId="2D139AB4" w:rsidR="00154BF4" w:rsidRPr="00BC434A" w:rsidDel="00F52880" w:rsidRDefault="00154BF4" w:rsidP="00C30C01">
      <w:pPr>
        <w:pStyle w:val="ListBullet2"/>
        <w:rPr>
          <w:del w:id="200" w:author="Author"/>
        </w:rPr>
      </w:pPr>
      <w:del w:id="201" w:author="Author">
        <w:r w:rsidRPr="00BC434A" w:rsidDel="00F52880">
          <w:delText>WSSE1.1: OASIS Web Service Security v1.1</w:delText>
        </w:r>
      </w:del>
    </w:p>
    <w:p w14:paraId="0DE01156" w14:textId="77777777" w:rsidR="003C1768" w:rsidRPr="00BC434A" w:rsidRDefault="003C1768" w:rsidP="004608B5">
      <w:pPr>
        <w:pStyle w:val="BodyText"/>
      </w:pPr>
    </w:p>
    <w:p w14:paraId="22BBC8FF" w14:textId="77777777" w:rsidR="00154BF4" w:rsidRPr="00BC434A" w:rsidRDefault="00154BF4">
      <w:pPr>
        <w:pStyle w:val="Heading3"/>
        <w:numPr>
          <w:ilvl w:val="0"/>
          <w:numId w:val="0"/>
        </w:numPr>
        <w:rPr>
          <w:lang w:val="en-US"/>
        </w:rPr>
      </w:pPr>
      <w:bookmarkStart w:id="202" w:name="_Toc369633602"/>
      <w:bookmarkStart w:id="203" w:name="_Toc428471808"/>
      <w:bookmarkStart w:id="204" w:name="_Toc488345897"/>
      <w:r w:rsidRPr="00BC434A">
        <w:rPr>
          <w:lang w:val="en-US"/>
        </w:rPr>
        <w:t>3</w:t>
      </w:r>
      <w:r w:rsidR="007D1EC4" w:rsidRPr="00BC434A">
        <w:rPr>
          <w:lang w:val="en-US"/>
        </w:rPr>
        <w:t>.63.</w:t>
      </w:r>
      <w:r w:rsidRPr="00BC434A">
        <w:rPr>
          <w:lang w:val="en-US"/>
        </w:rPr>
        <w:t>4 Interaction Diagram</w:t>
      </w:r>
      <w:bookmarkEnd w:id="202"/>
      <w:bookmarkEnd w:id="203"/>
      <w:bookmarkEnd w:id="204"/>
    </w:p>
    <w:p w14:paraId="191A9689" w14:textId="77777777" w:rsidR="00A94715" w:rsidRPr="00BC434A" w:rsidRDefault="00A94715" w:rsidP="004608B5">
      <w:pPr>
        <w:pStyle w:val="BodyText"/>
      </w:pPr>
    </w:p>
    <w:p w14:paraId="2C0DCC94" w14:textId="77777777" w:rsidR="00154BF4" w:rsidRPr="00BC434A" w:rsidRDefault="00CA6540" w:rsidP="00DA0536">
      <w:pPr>
        <w:pStyle w:val="BodyText"/>
        <w:jc w:val="center"/>
      </w:pPr>
      <w:r w:rsidRPr="00BC434A">
        <w:rPr>
          <w:noProof/>
        </w:rPr>
        <w:object w:dxaOrig="4702" w:dyaOrig="1994" w14:anchorId="71F10C2D">
          <v:shape id="_x0000_i1033" type="#_x0000_t75" alt="" style="width:303pt;height:127.5pt;mso-width-percent:0;mso-height-percent:0;mso-width-percent:0;mso-height-percent:0" o:ole="" filled="t">
            <v:fill color2="black"/>
            <v:imagedata r:id="rId37" o:title=""/>
          </v:shape>
          <o:OLEObject Type="Embed" ProgID="Visio.Drawing.11" ShapeID="_x0000_i1033" DrawAspect="Content" ObjectID="_1619330179" r:id="rId38"/>
        </w:object>
      </w:r>
    </w:p>
    <w:p w14:paraId="286E1632" w14:textId="77777777" w:rsidR="00A94715" w:rsidRPr="00BC434A" w:rsidRDefault="00A94715" w:rsidP="004608B5">
      <w:pPr>
        <w:pStyle w:val="BodyText"/>
      </w:pPr>
      <w:bookmarkStart w:id="205" w:name="_Toc369633603"/>
    </w:p>
    <w:p w14:paraId="22563A22" w14:textId="77777777" w:rsidR="00154BF4" w:rsidRPr="00BC434A" w:rsidRDefault="00154BF4">
      <w:pPr>
        <w:pStyle w:val="Heading4"/>
        <w:numPr>
          <w:ilvl w:val="0"/>
          <w:numId w:val="0"/>
        </w:numPr>
        <w:tabs>
          <w:tab w:val="clear" w:pos="864"/>
        </w:tabs>
        <w:rPr>
          <w:lang w:val="en-US"/>
        </w:rPr>
      </w:pPr>
      <w:bookmarkStart w:id="206" w:name="_Toc428471809"/>
      <w:bookmarkStart w:id="207" w:name="_Toc488345898"/>
      <w:r w:rsidRPr="00BC434A">
        <w:rPr>
          <w:lang w:val="en-US"/>
        </w:rPr>
        <w:t>3</w:t>
      </w:r>
      <w:r w:rsidR="007D1EC4" w:rsidRPr="00BC434A">
        <w:rPr>
          <w:lang w:val="en-US"/>
        </w:rPr>
        <w:t>.63.</w:t>
      </w:r>
      <w:r w:rsidRPr="00BC434A">
        <w:rPr>
          <w:lang w:val="en-US"/>
        </w:rPr>
        <w:t>4.1 Cross Gateway Fetch Request</w:t>
      </w:r>
      <w:bookmarkEnd w:id="205"/>
      <w:bookmarkEnd w:id="206"/>
      <w:bookmarkEnd w:id="207"/>
    </w:p>
    <w:p w14:paraId="6100E625" w14:textId="77777777" w:rsidR="00154BF4" w:rsidRPr="00BC434A" w:rsidRDefault="00154BF4">
      <w:pPr>
        <w:pStyle w:val="BodyText"/>
      </w:pPr>
      <w:r w:rsidRPr="00BC434A">
        <w:t xml:space="preserve">The Cross Gateway Fetch request message is implemented as an ebRS Registry Stored Query with requesting the registry items and their linked repository items as a response. The Cross Gateway Fetch request message is fully compliant with the ebRS 3.0 standard. The request message </w:t>
      </w:r>
      <w:r w:rsidR="00807416" w:rsidRPr="00BC434A">
        <w:t xml:space="preserve">shall </w:t>
      </w:r>
      <w:r w:rsidRPr="00BC434A">
        <w:t>use SOAP 1.2 MTOM with XOP encoded attachments</w:t>
      </w:r>
      <w:r w:rsidR="004B5E74" w:rsidRPr="00BC434A">
        <w:t>.</w:t>
      </w:r>
    </w:p>
    <w:p w14:paraId="7A89F154" w14:textId="77777777" w:rsidR="00154BF4" w:rsidRPr="00BC434A" w:rsidRDefault="00154BF4">
      <w:pPr>
        <w:pStyle w:val="Heading5"/>
        <w:numPr>
          <w:ilvl w:val="0"/>
          <w:numId w:val="0"/>
        </w:numPr>
        <w:tabs>
          <w:tab w:val="clear" w:pos="1008"/>
        </w:tabs>
        <w:rPr>
          <w:lang w:val="en-US"/>
        </w:rPr>
      </w:pPr>
      <w:bookmarkStart w:id="208" w:name="_Toc428471810"/>
      <w:bookmarkStart w:id="209" w:name="_Toc488345899"/>
      <w:r w:rsidRPr="00BC434A">
        <w:rPr>
          <w:lang w:val="en-US"/>
        </w:rPr>
        <w:t>3</w:t>
      </w:r>
      <w:r w:rsidR="007D1EC4" w:rsidRPr="00BC434A">
        <w:rPr>
          <w:lang w:val="en-US"/>
        </w:rPr>
        <w:t>.63.</w:t>
      </w:r>
      <w:r w:rsidRPr="00BC434A">
        <w:rPr>
          <w:lang w:val="en-US"/>
        </w:rPr>
        <w:t>4.1.1 Trigger Events</w:t>
      </w:r>
      <w:bookmarkEnd w:id="208"/>
      <w:bookmarkEnd w:id="209"/>
    </w:p>
    <w:p w14:paraId="18FC2631" w14:textId="77777777" w:rsidR="00154BF4" w:rsidRPr="00BC434A" w:rsidRDefault="00154BF4">
      <w:pPr>
        <w:pStyle w:val="BodyText"/>
      </w:pPr>
      <w:r w:rsidRPr="00BC434A">
        <w:t>This message is initiated when the Initiating Gateway has determined that it must interact with the Responding Gateway to obtain a document as was requested from an initial requestor.</w:t>
      </w:r>
    </w:p>
    <w:p w14:paraId="1C51F740" w14:textId="77777777" w:rsidR="00154BF4" w:rsidRPr="00BC434A" w:rsidRDefault="00154BF4">
      <w:pPr>
        <w:pStyle w:val="Heading5"/>
        <w:numPr>
          <w:ilvl w:val="0"/>
          <w:numId w:val="0"/>
        </w:numPr>
        <w:tabs>
          <w:tab w:val="clear" w:pos="1008"/>
        </w:tabs>
        <w:rPr>
          <w:lang w:val="en-US"/>
        </w:rPr>
      </w:pPr>
      <w:bookmarkStart w:id="210" w:name="_Toc428471811"/>
      <w:bookmarkStart w:id="211" w:name="_Toc488345900"/>
      <w:r w:rsidRPr="00BC434A">
        <w:rPr>
          <w:lang w:val="en-US"/>
        </w:rPr>
        <w:t>3</w:t>
      </w:r>
      <w:r w:rsidR="007D1EC4" w:rsidRPr="00BC434A">
        <w:rPr>
          <w:lang w:val="en-US"/>
        </w:rPr>
        <w:t>.63.</w:t>
      </w:r>
      <w:r w:rsidRPr="00BC434A">
        <w:rPr>
          <w:lang w:val="en-US"/>
        </w:rPr>
        <w:t>4.1.2 Message Semantics</w:t>
      </w:r>
      <w:bookmarkEnd w:id="210"/>
      <w:bookmarkEnd w:id="211"/>
    </w:p>
    <w:p w14:paraId="0F8716BD" w14:textId="77777777" w:rsidR="00154BF4" w:rsidRPr="00BC434A" w:rsidRDefault="00154BF4" w:rsidP="00F35E81">
      <w:pPr>
        <w:pStyle w:val="BodyText"/>
      </w:pPr>
      <w:r w:rsidRPr="00BC434A">
        <w:t xml:space="preserve">The ebXML Registry stored query facility (Invoke Stored Query transaction) as profiled for the Cross Gateway Fetch request message shall contain the following parameters: </w:t>
      </w:r>
    </w:p>
    <w:p w14:paraId="4C8004E2" w14:textId="77777777" w:rsidR="00154BF4" w:rsidRPr="00BC434A" w:rsidRDefault="00154BF4" w:rsidP="00C30C01">
      <w:pPr>
        <w:pStyle w:val="ListBullet2"/>
      </w:pPr>
      <w:r w:rsidRPr="00BC434A">
        <w:rPr>
          <w:b/>
        </w:rPr>
        <w:t>returnType</w:t>
      </w:r>
      <w:r w:rsidRPr="00BC434A">
        <w:t xml:space="preserve"> – shall be “LeafClassWithRepositoryItem” which specifies that the AdhocQueryResponse may contain a collection of ExtrinsicObject XML elements as defined in </w:t>
      </w:r>
      <w:r w:rsidR="000C0727" w:rsidRPr="00BC434A">
        <w:t>ebRIM Schema</w:t>
      </w:r>
      <w:r w:rsidRPr="00BC434A">
        <w:t xml:space="preserve"> accompanied with their repository items</w:t>
      </w:r>
    </w:p>
    <w:p w14:paraId="66484317" w14:textId="231599DF" w:rsidR="00154BF4" w:rsidRPr="00BC434A" w:rsidRDefault="00154BF4" w:rsidP="00C30C01">
      <w:pPr>
        <w:pStyle w:val="ListBullet2"/>
      </w:pPr>
      <w:r w:rsidRPr="00BC434A">
        <w:rPr>
          <w:b/>
        </w:rPr>
        <w:lastRenderedPageBreak/>
        <w:t>Query ID</w:t>
      </w:r>
      <w:r w:rsidRPr="00BC434A">
        <w:t xml:space="preserve"> – shall be "urn:uuid:f2072993-9478-41df-a603-8f016706efe8" which indicates a Fetch (which is an adaption of the findDocuments Query as defined in ITI TF-2a:</w:t>
      </w:r>
      <w:r w:rsidR="005C6322" w:rsidRPr="00BC434A">
        <w:t xml:space="preserve"> </w:t>
      </w:r>
      <w:r w:rsidRPr="00BC434A">
        <w:t xml:space="preserve">3.18.1) </w:t>
      </w:r>
    </w:p>
    <w:p w14:paraId="7D42C642" w14:textId="77777777" w:rsidR="00154BF4" w:rsidRPr="00BC434A" w:rsidRDefault="00154BF4" w:rsidP="00C30C01">
      <w:pPr>
        <w:pStyle w:val="ListBullet2"/>
      </w:pPr>
      <w:r w:rsidRPr="00BC434A">
        <w:rPr>
          <w:b/>
        </w:rPr>
        <w:t>Query Parameters</w:t>
      </w:r>
      <w:r w:rsidRPr="00BC434A">
        <w:t xml:space="preserve"> – as defined in the Query Parameters section below</w:t>
      </w:r>
      <w:r w:rsidR="00A26B43" w:rsidRPr="00BC434A">
        <w:t>.</w:t>
      </w:r>
    </w:p>
    <w:p w14:paraId="05BCCA51" w14:textId="6A1F762E" w:rsidR="00154BF4" w:rsidRPr="00BC434A" w:rsidRDefault="00154BF4" w:rsidP="00F35E81">
      <w:pPr>
        <w:pStyle w:val="BodyText"/>
      </w:pPr>
      <w:r w:rsidRPr="00BC434A">
        <w:t>Other IHE stored query types as listed in ITI TF-2a:</w:t>
      </w:r>
      <w:r w:rsidR="005C6322" w:rsidRPr="00BC434A">
        <w:t xml:space="preserve"> </w:t>
      </w:r>
      <w:r w:rsidRPr="00BC434A">
        <w:t xml:space="preserve">3.18.1 </w:t>
      </w:r>
      <w:r w:rsidR="00162173" w:rsidRPr="00BC434A">
        <w:t>are not defined by this transaction and the Responding Gateway may return an error</w:t>
      </w:r>
    </w:p>
    <w:p w14:paraId="36AA2E1D" w14:textId="77777777" w:rsidR="00154BF4" w:rsidRPr="00BC434A" w:rsidRDefault="00154BF4">
      <w:pPr>
        <w:pStyle w:val="Heading6"/>
        <w:numPr>
          <w:ilvl w:val="0"/>
          <w:numId w:val="0"/>
        </w:numPr>
        <w:tabs>
          <w:tab w:val="clear" w:pos="864"/>
        </w:tabs>
        <w:rPr>
          <w:lang w:val="en-US"/>
        </w:rPr>
      </w:pPr>
      <w:bookmarkStart w:id="212" w:name="_Toc428471812"/>
      <w:bookmarkStart w:id="213" w:name="_Toc488345901"/>
      <w:r w:rsidRPr="00BC434A">
        <w:rPr>
          <w:lang w:val="en-US"/>
        </w:rPr>
        <w:t>3</w:t>
      </w:r>
      <w:r w:rsidR="007D1EC4" w:rsidRPr="00BC434A">
        <w:rPr>
          <w:lang w:val="en-US"/>
        </w:rPr>
        <w:t>.63.</w:t>
      </w:r>
      <w:r w:rsidRPr="00BC434A">
        <w:rPr>
          <w:lang w:val="en-US"/>
        </w:rPr>
        <w:t>4.1.2.1 Query Parameters for Cross Gateway Fetch Requests</w:t>
      </w:r>
      <w:bookmarkEnd w:id="212"/>
      <w:bookmarkEnd w:id="213"/>
    </w:p>
    <w:p w14:paraId="39B7DA37" w14:textId="66612155" w:rsidR="002B6519" w:rsidRPr="00BC434A" w:rsidRDefault="00154BF4" w:rsidP="006A3044">
      <w:pPr>
        <w:pStyle w:val="BodyText"/>
      </w:pPr>
      <w:r w:rsidRPr="00BC434A">
        <w:t xml:space="preserve">The following table lists the parameters that may be used for Cross Gateway Fetch requests. </w:t>
      </w:r>
      <w:ins w:id="214" w:author="Author">
        <w:r w:rsidR="00F52880">
          <w:t>P</w:t>
        </w:r>
      </w:ins>
      <w:del w:id="215" w:author="Author">
        <w:r w:rsidRPr="00BC434A" w:rsidDel="00F52880">
          <w:delText>Other p</w:delText>
        </w:r>
      </w:del>
      <w:r w:rsidRPr="00BC434A">
        <w:t>arameters</w:t>
      </w:r>
      <w:ins w:id="216" w:author="Author">
        <w:r w:rsidR="00F52880">
          <w:t xml:space="preserve"> other</w:t>
        </w:r>
      </w:ins>
      <w:r w:rsidRPr="00BC434A">
        <w:t xml:space="preserve"> than the ones list</w:t>
      </w:r>
      <w:ins w:id="217" w:author="Author">
        <w:r w:rsidR="00F52880">
          <w:t>ed</w:t>
        </w:r>
      </w:ins>
      <w:del w:id="218" w:author="Author">
        <w:r w:rsidRPr="00BC434A" w:rsidDel="00F52880">
          <w:delText>s</w:delText>
        </w:r>
      </w:del>
      <w:r w:rsidRPr="00BC434A">
        <w:t xml:space="preserve"> below shall not be used.</w:t>
      </w:r>
    </w:p>
    <w:p w14:paraId="1538A456" w14:textId="77777777" w:rsidR="00154BF4" w:rsidRPr="00BC434A" w:rsidRDefault="00154BF4" w:rsidP="00C36FDF">
      <w:pPr>
        <w:pStyle w:val="TableTitle"/>
      </w:pPr>
      <w:r w:rsidRPr="00BC434A">
        <w:t>Table 3</w:t>
      </w:r>
      <w:r w:rsidR="007D1EC4" w:rsidRPr="00BC434A">
        <w:t>.63.</w:t>
      </w:r>
      <w:r w:rsidRPr="00BC434A">
        <w:t>4.1</w:t>
      </w:r>
      <w:r w:rsidR="00F07F60" w:rsidRPr="00BC434A">
        <w:t>.2.1</w:t>
      </w:r>
      <w:r w:rsidRPr="00BC434A">
        <w:t>-1</w:t>
      </w:r>
      <w:r w:rsidR="00A26B43" w:rsidRPr="00BC434A">
        <w:t>:</w:t>
      </w:r>
      <w:r w:rsidRPr="00BC434A">
        <w:t xml:space="preserve"> Query Parameters for Cross Gateway Fetch</w:t>
      </w:r>
    </w:p>
    <w:tbl>
      <w:tblPr>
        <w:tblW w:w="0" w:type="auto"/>
        <w:jc w:val="center"/>
        <w:tblLayout w:type="fixed"/>
        <w:tblLook w:val="0000" w:firstRow="0" w:lastRow="0" w:firstColumn="0" w:lastColumn="0" w:noHBand="0" w:noVBand="0"/>
      </w:tblPr>
      <w:tblGrid>
        <w:gridCol w:w="4187"/>
        <w:gridCol w:w="2252"/>
        <w:gridCol w:w="1505"/>
        <w:gridCol w:w="793"/>
      </w:tblGrid>
      <w:tr w:rsidR="008F2EB9" w:rsidRPr="00BC434A" w14:paraId="39BDD5D9" w14:textId="77777777" w:rsidTr="008F2EB9">
        <w:trPr>
          <w:trHeight w:val="138"/>
          <w:tblHeader/>
          <w:jc w:val="center"/>
        </w:trPr>
        <w:tc>
          <w:tcPr>
            <w:tcW w:w="4187" w:type="dxa"/>
            <w:tcBorders>
              <w:top w:val="single" w:sz="4" w:space="0" w:color="000000"/>
              <w:left w:val="single" w:sz="8" w:space="0" w:color="000000"/>
              <w:bottom w:val="single" w:sz="8" w:space="0" w:color="000000"/>
            </w:tcBorders>
            <w:shd w:val="clear" w:color="auto" w:fill="D9D9D9"/>
          </w:tcPr>
          <w:p w14:paraId="39053090" w14:textId="77777777" w:rsidR="00154BF4" w:rsidRPr="00BC434A" w:rsidRDefault="00154BF4" w:rsidP="006A3044">
            <w:pPr>
              <w:pStyle w:val="TableEntryHeader"/>
            </w:pPr>
            <w:r w:rsidRPr="00BC434A">
              <w:t xml:space="preserve">Parameter Name </w:t>
            </w:r>
          </w:p>
        </w:tc>
        <w:tc>
          <w:tcPr>
            <w:tcW w:w="2252" w:type="dxa"/>
            <w:tcBorders>
              <w:top w:val="single" w:sz="4" w:space="0" w:color="000000"/>
              <w:left w:val="single" w:sz="8" w:space="0" w:color="000000"/>
              <w:bottom w:val="single" w:sz="8" w:space="0" w:color="000000"/>
            </w:tcBorders>
            <w:shd w:val="clear" w:color="auto" w:fill="D9D9D9"/>
          </w:tcPr>
          <w:p w14:paraId="1724DC6E" w14:textId="77777777" w:rsidR="00154BF4" w:rsidRPr="00BC434A" w:rsidRDefault="00154BF4" w:rsidP="006A3044">
            <w:pPr>
              <w:pStyle w:val="TableEntryHeader"/>
            </w:pPr>
            <w:r w:rsidRPr="00BC434A">
              <w:t xml:space="preserve">Description </w:t>
            </w:r>
          </w:p>
        </w:tc>
        <w:tc>
          <w:tcPr>
            <w:tcW w:w="1505" w:type="dxa"/>
            <w:tcBorders>
              <w:top w:val="single" w:sz="4" w:space="0" w:color="000000"/>
              <w:left w:val="single" w:sz="8" w:space="0" w:color="000000"/>
              <w:bottom w:val="single" w:sz="8" w:space="0" w:color="000000"/>
            </w:tcBorders>
            <w:shd w:val="clear" w:color="auto" w:fill="D9D9D9"/>
          </w:tcPr>
          <w:p w14:paraId="7C2932D0" w14:textId="77777777" w:rsidR="00154BF4" w:rsidRPr="00BC434A" w:rsidRDefault="00154BF4" w:rsidP="006A3044">
            <w:pPr>
              <w:pStyle w:val="TableEntryHeader"/>
            </w:pPr>
            <w:r w:rsidRPr="00BC434A">
              <w:t xml:space="preserve">Opt </w:t>
            </w:r>
          </w:p>
        </w:tc>
        <w:tc>
          <w:tcPr>
            <w:tcW w:w="793" w:type="dxa"/>
            <w:tcBorders>
              <w:top w:val="single" w:sz="4" w:space="0" w:color="000000"/>
              <w:left w:val="single" w:sz="4" w:space="0" w:color="000000"/>
              <w:bottom w:val="single" w:sz="8" w:space="0" w:color="000000"/>
              <w:right w:val="single" w:sz="8" w:space="0" w:color="000000"/>
            </w:tcBorders>
            <w:shd w:val="clear" w:color="auto" w:fill="D9D9D9"/>
          </w:tcPr>
          <w:p w14:paraId="538F4102" w14:textId="77777777" w:rsidR="00154BF4" w:rsidRPr="00BC434A" w:rsidRDefault="00154BF4" w:rsidP="006A3044">
            <w:pPr>
              <w:pStyle w:val="TableEntryHeader"/>
            </w:pPr>
            <w:r w:rsidRPr="00BC434A">
              <w:t>Mult</w:t>
            </w:r>
          </w:p>
        </w:tc>
      </w:tr>
      <w:tr w:rsidR="008F2EB9" w:rsidRPr="00BC434A" w14:paraId="6CAE4369" w14:textId="77777777" w:rsidTr="008F2EB9">
        <w:trPr>
          <w:trHeight w:val="118"/>
          <w:jc w:val="center"/>
        </w:trPr>
        <w:tc>
          <w:tcPr>
            <w:tcW w:w="4187" w:type="dxa"/>
            <w:tcBorders>
              <w:top w:val="single" w:sz="4" w:space="0" w:color="000000"/>
              <w:left w:val="single" w:sz="8" w:space="0" w:color="000000"/>
              <w:bottom w:val="single" w:sz="8" w:space="0" w:color="000000"/>
            </w:tcBorders>
            <w:shd w:val="clear" w:color="auto" w:fill="auto"/>
          </w:tcPr>
          <w:p w14:paraId="42C1C3CB" w14:textId="77777777" w:rsidR="00154BF4" w:rsidRPr="00BC434A" w:rsidRDefault="00154BF4" w:rsidP="00C30C01">
            <w:pPr>
              <w:pStyle w:val="TableEntry"/>
            </w:pPr>
            <w:r w:rsidRPr="00BC434A">
              <w:t xml:space="preserve">$XDSDocumentEntryPatientId </w:t>
            </w:r>
          </w:p>
        </w:tc>
        <w:tc>
          <w:tcPr>
            <w:tcW w:w="2252" w:type="dxa"/>
            <w:tcBorders>
              <w:top w:val="single" w:sz="4" w:space="0" w:color="000000"/>
              <w:left w:val="single" w:sz="8" w:space="0" w:color="000000"/>
              <w:bottom w:val="single" w:sz="8" w:space="0" w:color="000000"/>
            </w:tcBorders>
            <w:shd w:val="clear" w:color="auto" w:fill="auto"/>
          </w:tcPr>
          <w:p w14:paraId="1E81140C" w14:textId="72018451" w:rsidR="00154BF4" w:rsidRPr="00BC434A" w:rsidRDefault="00A32472" w:rsidP="00C30C01">
            <w:pPr>
              <w:pStyle w:val="TableEntry"/>
              <w:rPr>
                <w:szCs w:val="18"/>
              </w:rPr>
            </w:pPr>
            <w:r w:rsidRPr="00BC434A">
              <w:rPr>
                <w:szCs w:val="18"/>
              </w:rPr>
              <w:t>See ITI TF</w:t>
            </w:r>
            <w:r w:rsidR="003B51F3" w:rsidRPr="00BC434A">
              <w:rPr>
                <w:szCs w:val="18"/>
              </w:rPr>
              <w:t>-</w:t>
            </w:r>
            <w:r w:rsidR="00744B06" w:rsidRPr="00BC434A">
              <w:rPr>
                <w:szCs w:val="18"/>
              </w:rPr>
              <w:t>3</w:t>
            </w:r>
            <w:r w:rsidRPr="00BC434A">
              <w:rPr>
                <w:szCs w:val="18"/>
              </w:rPr>
              <w:t>:</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8EAC6E8" w14:textId="124017C4"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41DD951D" w14:textId="77777777" w:rsidR="00154BF4" w:rsidRPr="00BC434A" w:rsidRDefault="00154BF4" w:rsidP="00C30C01">
            <w:pPr>
              <w:pStyle w:val="TableEntry"/>
              <w:rPr>
                <w:szCs w:val="18"/>
              </w:rPr>
            </w:pPr>
            <w:r w:rsidRPr="00BC434A">
              <w:rPr>
                <w:szCs w:val="18"/>
              </w:rPr>
              <w:t>-</w:t>
            </w:r>
          </w:p>
        </w:tc>
      </w:tr>
      <w:tr w:rsidR="008F2EB9" w:rsidRPr="00BC434A" w14:paraId="3FB6B3E7" w14:textId="77777777" w:rsidTr="008F2EB9">
        <w:trPr>
          <w:trHeight w:val="128"/>
          <w:jc w:val="center"/>
        </w:trPr>
        <w:tc>
          <w:tcPr>
            <w:tcW w:w="4187" w:type="dxa"/>
            <w:tcBorders>
              <w:top w:val="single" w:sz="4" w:space="0" w:color="000000"/>
              <w:left w:val="single" w:sz="8" w:space="0" w:color="000000"/>
              <w:bottom w:val="single" w:sz="8" w:space="0" w:color="000000"/>
            </w:tcBorders>
            <w:shd w:val="clear" w:color="auto" w:fill="auto"/>
          </w:tcPr>
          <w:p w14:paraId="745D1717" w14:textId="77777777" w:rsidR="00154BF4" w:rsidRPr="00BC434A" w:rsidRDefault="00154BF4" w:rsidP="001B74AA">
            <w:pPr>
              <w:pStyle w:val="TableEntry"/>
              <w:suppressAutoHyphens/>
            </w:pPr>
            <w:r w:rsidRPr="00BC434A">
              <w:t xml:space="preserve">$XDSDocumentEntryClassCode </w:t>
            </w:r>
          </w:p>
        </w:tc>
        <w:tc>
          <w:tcPr>
            <w:tcW w:w="2252" w:type="dxa"/>
            <w:tcBorders>
              <w:top w:val="single" w:sz="4" w:space="0" w:color="000000"/>
              <w:left w:val="single" w:sz="8" w:space="0" w:color="000000"/>
              <w:bottom w:val="single" w:sz="8" w:space="0" w:color="000000"/>
            </w:tcBorders>
            <w:shd w:val="clear" w:color="auto" w:fill="auto"/>
          </w:tcPr>
          <w:p w14:paraId="324BC89D" w14:textId="3F3E06B2"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205C013C" w14:textId="3FDC80DC"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04A8183E" w14:textId="77777777" w:rsidR="00154BF4" w:rsidRPr="00BC434A" w:rsidRDefault="00154BF4" w:rsidP="00C30C01">
            <w:pPr>
              <w:pStyle w:val="TableEntry"/>
              <w:rPr>
                <w:szCs w:val="18"/>
              </w:rPr>
            </w:pPr>
            <w:r w:rsidRPr="00BC434A">
              <w:rPr>
                <w:szCs w:val="18"/>
              </w:rPr>
              <w:t>M</w:t>
            </w:r>
          </w:p>
        </w:tc>
      </w:tr>
      <w:tr w:rsidR="008F2EB9" w:rsidRPr="00BC434A" w14:paraId="4FFB21B3" w14:textId="77777777" w:rsidTr="008F2EB9">
        <w:trPr>
          <w:trHeight w:val="128"/>
          <w:jc w:val="center"/>
        </w:trPr>
        <w:tc>
          <w:tcPr>
            <w:tcW w:w="4187" w:type="dxa"/>
            <w:tcBorders>
              <w:top w:val="single" w:sz="4" w:space="0" w:color="000000"/>
              <w:left w:val="single" w:sz="8" w:space="0" w:color="000000"/>
              <w:bottom w:val="single" w:sz="8" w:space="0" w:color="000000"/>
            </w:tcBorders>
            <w:shd w:val="clear" w:color="auto" w:fill="auto"/>
          </w:tcPr>
          <w:p w14:paraId="5F20734B" w14:textId="77777777" w:rsidR="00154BF4" w:rsidRPr="00BC434A" w:rsidRDefault="00154BF4" w:rsidP="001B74AA">
            <w:pPr>
              <w:pStyle w:val="TableEntry"/>
              <w:suppressAutoHyphens/>
            </w:pPr>
            <w:r w:rsidRPr="00BC434A">
              <w:t xml:space="preserve">$XDSDocumentEntryTypeCode </w:t>
            </w:r>
          </w:p>
        </w:tc>
        <w:tc>
          <w:tcPr>
            <w:tcW w:w="2252" w:type="dxa"/>
            <w:tcBorders>
              <w:top w:val="single" w:sz="4" w:space="0" w:color="000000"/>
              <w:left w:val="single" w:sz="8" w:space="0" w:color="000000"/>
              <w:bottom w:val="single" w:sz="8" w:space="0" w:color="000000"/>
            </w:tcBorders>
            <w:shd w:val="clear" w:color="auto" w:fill="auto"/>
          </w:tcPr>
          <w:p w14:paraId="7AF3DDEF" w14:textId="4993AA76"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89603EB" w14:textId="09485CC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2E21565E" w14:textId="77777777" w:rsidR="00154BF4" w:rsidRPr="00BC434A" w:rsidRDefault="00154BF4" w:rsidP="00C30C01">
            <w:pPr>
              <w:pStyle w:val="TableEntry"/>
              <w:rPr>
                <w:szCs w:val="18"/>
              </w:rPr>
            </w:pPr>
            <w:r w:rsidRPr="00BC434A">
              <w:rPr>
                <w:szCs w:val="18"/>
              </w:rPr>
              <w:t>M</w:t>
            </w:r>
          </w:p>
        </w:tc>
      </w:tr>
      <w:tr w:rsidR="008F2EB9" w:rsidRPr="00BC434A" w14:paraId="6A64E176"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7048A9CA" w14:textId="77777777" w:rsidR="00154BF4" w:rsidRPr="00BC434A" w:rsidRDefault="00154BF4" w:rsidP="001B74AA">
            <w:pPr>
              <w:pStyle w:val="TableEntry"/>
              <w:suppressAutoHyphens/>
            </w:pPr>
            <w:r w:rsidRPr="00BC434A">
              <w:t xml:space="preserve">$XDSDocumentEntryPracticeSettingCode </w:t>
            </w:r>
          </w:p>
        </w:tc>
        <w:tc>
          <w:tcPr>
            <w:tcW w:w="2252" w:type="dxa"/>
            <w:tcBorders>
              <w:top w:val="single" w:sz="4" w:space="0" w:color="000000"/>
              <w:left w:val="single" w:sz="8" w:space="0" w:color="000000"/>
              <w:bottom w:val="single" w:sz="8" w:space="0" w:color="000000"/>
            </w:tcBorders>
            <w:shd w:val="clear" w:color="auto" w:fill="auto"/>
          </w:tcPr>
          <w:p w14:paraId="2EA69B73" w14:textId="7777777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9F28C8" w:rsidRPr="00BC434A">
              <w:rPr>
                <w:szCs w:val="18"/>
              </w:rPr>
              <w:t xml:space="preserve"> 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48A6685D" w14:textId="381C0480"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2FE8C9B" w14:textId="77777777" w:rsidR="00154BF4" w:rsidRPr="00BC434A" w:rsidRDefault="00154BF4" w:rsidP="00C30C01">
            <w:pPr>
              <w:pStyle w:val="TableEntry"/>
              <w:rPr>
                <w:szCs w:val="18"/>
              </w:rPr>
            </w:pPr>
            <w:r w:rsidRPr="00BC434A">
              <w:rPr>
                <w:szCs w:val="18"/>
              </w:rPr>
              <w:t>M</w:t>
            </w:r>
          </w:p>
        </w:tc>
      </w:tr>
      <w:tr w:rsidR="008F2EB9" w:rsidRPr="00BC434A" w14:paraId="6EB2F698" w14:textId="77777777" w:rsidTr="008F2EB9">
        <w:trPr>
          <w:trHeight w:val="325"/>
          <w:jc w:val="center"/>
        </w:trPr>
        <w:tc>
          <w:tcPr>
            <w:tcW w:w="4187" w:type="dxa"/>
            <w:tcBorders>
              <w:top w:val="single" w:sz="4" w:space="0" w:color="000000"/>
              <w:left w:val="single" w:sz="8" w:space="0" w:color="000000"/>
              <w:bottom w:val="single" w:sz="8" w:space="0" w:color="000000"/>
            </w:tcBorders>
            <w:shd w:val="clear" w:color="auto" w:fill="auto"/>
          </w:tcPr>
          <w:p w14:paraId="3B2A4CD3" w14:textId="77777777" w:rsidR="00154BF4" w:rsidRPr="00BC434A" w:rsidRDefault="00154BF4" w:rsidP="00C30C01">
            <w:pPr>
              <w:pStyle w:val="TableEntry"/>
            </w:pPr>
            <w:r w:rsidRPr="00BC434A">
              <w:t xml:space="preserve">$XDSDocumentEntryCreationTimeFrom </w:t>
            </w:r>
          </w:p>
        </w:tc>
        <w:tc>
          <w:tcPr>
            <w:tcW w:w="2252" w:type="dxa"/>
            <w:tcBorders>
              <w:top w:val="single" w:sz="4" w:space="0" w:color="000000"/>
              <w:left w:val="single" w:sz="8" w:space="0" w:color="000000"/>
              <w:bottom w:val="single" w:sz="8" w:space="0" w:color="000000"/>
            </w:tcBorders>
            <w:shd w:val="clear" w:color="auto" w:fill="auto"/>
          </w:tcPr>
          <w:p w14:paraId="60D21623" w14:textId="40FF5BDD"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6A83499" w14:textId="25E583E9"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2DF6C366" w14:textId="77777777" w:rsidR="00154BF4" w:rsidRPr="00BC434A" w:rsidRDefault="00154BF4" w:rsidP="00C30C01">
            <w:pPr>
              <w:pStyle w:val="TableEntry"/>
              <w:rPr>
                <w:szCs w:val="18"/>
              </w:rPr>
            </w:pPr>
            <w:r w:rsidRPr="00BC434A">
              <w:rPr>
                <w:szCs w:val="18"/>
              </w:rPr>
              <w:t>-</w:t>
            </w:r>
          </w:p>
        </w:tc>
      </w:tr>
      <w:tr w:rsidR="008F2EB9" w:rsidRPr="00BC434A" w14:paraId="5C3C9A9B" w14:textId="77777777" w:rsidTr="008F2EB9">
        <w:trPr>
          <w:trHeight w:val="326"/>
          <w:jc w:val="center"/>
        </w:trPr>
        <w:tc>
          <w:tcPr>
            <w:tcW w:w="4187" w:type="dxa"/>
            <w:tcBorders>
              <w:top w:val="single" w:sz="4" w:space="0" w:color="000000"/>
              <w:left w:val="single" w:sz="8" w:space="0" w:color="000000"/>
              <w:bottom w:val="single" w:sz="8" w:space="0" w:color="000000"/>
            </w:tcBorders>
            <w:shd w:val="clear" w:color="auto" w:fill="auto"/>
          </w:tcPr>
          <w:p w14:paraId="62AB1D8D" w14:textId="77777777" w:rsidR="00154BF4" w:rsidRPr="00BC434A" w:rsidRDefault="00154BF4" w:rsidP="00C30C01">
            <w:pPr>
              <w:pStyle w:val="TableEntry"/>
            </w:pPr>
            <w:r w:rsidRPr="00BC434A">
              <w:t xml:space="preserve">$XDSDocumentEntryCreationTimeTo </w:t>
            </w:r>
          </w:p>
        </w:tc>
        <w:tc>
          <w:tcPr>
            <w:tcW w:w="2252" w:type="dxa"/>
            <w:tcBorders>
              <w:top w:val="single" w:sz="4" w:space="0" w:color="000000"/>
              <w:left w:val="single" w:sz="8" w:space="0" w:color="000000"/>
              <w:bottom w:val="single" w:sz="8" w:space="0" w:color="000000"/>
            </w:tcBorders>
            <w:shd w:val="clear" w:color="auto" w:fill="auto"/>
          </w:tcPr>
          <w:p w14:paraId="59999FA2" w14:textId="1F7415D0"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758DFBE4" w14:textId="71023A36"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63054533" w14:textId="77777777" w:rsidR="00154BF4" w:rsidRPr="00BC434A" w:rsidRDefault="00154BF4" w:rsidP="00C30C01">
            <w:pPr>
              <w:pStyle w:val="TableEntry"/>
              <w:rPr>
                <w:szCs w:val="18"/>
              </w:rPr>
            </w:pPr>
            <w:r w:rsidRPr="00BC434A">
              <w:rPr>
                <w:szCs w:val="18"/>
              </w:rPr>
              <w:t>-</w:t>
            </w:r>
          </w:p>
        </w:tc>
      </w:tr>
      <w:tr w:rsidR="008F2EB9" w:rsidRPr="00BC434A" w14:paraId="7684EB11"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1C04076D" w14:textId="77777777" w:rsidR="00154BF4" w:rsidRPr="00BC434A" w:rsidRDefault="00154BF4" w:rsidP="00C30C01">
            <w:pPr>
              <w:pStyle w:val="TableEntry"/>
            </w:pPr>
            <w:r w:rsidRPr="00BC434A">
              <w:t xml:space="preserve">$XDSDocumentEntryServiceStartTimeFrom </w:t>
            </w:r>
          </w:p>
        </w:tc>
        <w:tc>
          <w:tcPr>
            <w:tcW w:w="2252" w:type="dxa"/>
            <w:tcBorders>
              <w:top w:val="single" w:sz="4" w:space="0" w:color="000000"/>
              <w:left w:val="single" w:sz="8" w:space="0" w:color="000000"/>
              <w:bottom w:val="single" w:sz="4" w:space="0" w:color="000000"/>
            </w:tcBorders>
            <w:shd w:val="clear" w:color="auto" w:fill="auto"/>
          </w:tcPr>
          <w:p w14:paraId="619D8F47" w14:textId="43758EF3"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748E76D9" w14:textId="7D802F23"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18725DCB" w14:textId="77777777" w:rsidR="00154BF4" w:rsidRPr="00BC434A" w:rsidRDefault="00154BF4" w:rsidP="00C30C01">
            <w:pPr>
              <w:pStyle w:val="TableEntry"/>
              <w:rPr>
                <w:szCs w:val="18"/>
              </w:rPr>
            </w:pPr>
            <w:r w:rsidRPr="00BC434A">
              <w:rPr>
                <w:szCs w:val="18"/>
              </w:rPr>
              <w:t>-</w:t>
            </w:r>
          </w:p>
        </w:tc>
      </w:tr>
      <w:tr w:rsidR="008F2EB9" w:rsidRPr="00BC434A" w14:paraId="3FDCBC38"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643ADF76" w14:textId="77777777" w:rsidR="00154BF4" w:rsidRPr="00BC434A" w:rsidRDefault="00154BF4" w:rsidP="00C30C01">
            <w:pPr>
              <w:pStyle w:val="TableEntry"/>
              <w:rPr>
                <w:szCs w:val="18"/>
              </w:rPr>
            </w:pPr>
            <w:r w:rsidRPr="00BC434A">
              <w:rPr>
                <w:szCs w:val="18"/>
              </w:rPr>
              <w:t xml:space="preserve">$XDSDocumentEntryServiceStartTimeTo </w:t>
            </w:r>
          </w:p>
        </w:tc>
        <w:tc>
          <w:tcPr>
            <w:tcW w:w="2252" w:type="dxa"/>
            <w:tcBorders>
              <w:top w:val="single" w:sz="4" w:space="0" w:color="000000"/>
              <w:left w:val="single" w:sz="8" w:space="0" w:color="000000"/>
              <w:bottom w:val="single" w:sz="8" w:space="0" w:color="000000"/>
            </w:tcBorders>
            <w:shd w:val="clear" w:color="auto" w:fill="auto"/>
          </w:tcPr>
          <w:p w14:paraId="419BAE79" w14:textId="0FF9D792"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0C81346C" w14:textId="399D45EE"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53C4CC41" w14:textId="77777777" w:rsidR="00154BF4" w:rsidRPr="00BC434A" w:rsidRDefault="00154BF4" w:rsidP="00C30C01">
            <w:pPr>
              <w:pStyle w:val="TableEntry"/>
              <w:rPr>
                <w:szCs w:val="18"/>
              </w:rPr>
            </w:pPr>
            <w:r w:rsidRPr="00BC434A">
              <w:rPr>
                <w:szCs w:val="18"/>
              </w:rPr>
              <w:t>-</w:t>
            </w:r>
          </w:p>
        </w:tc>
      </w:tr>
      <w:tr w:rsidR="008F2EB9" w:rsidRPr="00BC434A" w14:paraId="140EBB53"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122D8BAF" w14:textId="77777777" w:rsidR="00154BF4" w:rsidRPr="00BC434A" w:rsidRDefault="00154BF4" w:rsidP="00C30C01">
            <w:pPr>
              <w:pStyle w:val="TableEntry"/>
              <w:rPr>
                <w:szCs w:val="18"/>
              </w:rPr>
            </w:pPr>
            <w:r w:rsidRPr="00BC434A">
              <w:rPr>
                <w:szCs w:val="18"/>
              </w:rPr>
              <w:t xml:space="preserve">$XDSDocumentEntryServiceStopTimeFrom </w:t>
            </w:r>
          </w:p>
        </w:tc>
        <w:tc>
          <w:tcPr>
            <w:tcW w:w="2252" w:type="dxa"/>
            <w:tcBorders>
              <w:top w:val="single" w:sz="4" w:space="0" w:color="000000"/>
              <w:left w:val="single" w:sz="8" w:space="0" w:color="000000"/>
              <w:bottom w:val="single" w:sz="8" w:space="0" w:color="000000"/>
            </w:tcBorders>
            <w:shd w:val="clear" w:color="auto" w:fill="auto"/>
          </w:tcPr>
          <w:p w14:paraId="78547C28" w14:textId="7ECFC6F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C2C0497" w14:textId="61908ACF"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1FB8EAA7" w14:textId="77777777" w:rsidR="00154BF4" w:rsidRPr="00BC434A" w:rsidRDefault="00154BF4" w:rsidP="00C30C01">
            <w:pPr>
              <w:pStyle w:val="TableEntry"/>
              <w:rPr>
                <w:szCs w:val="18"/>
              </w:rPr>
            </w:pPr>
            <w:r w:rsidRPr="00BC434A">
              <w:rPr>
                <w:szCs w:val="18"/>
              </w:rPr>
              <w:t>-</w:t>
            </w:r>
          </w:p>
        </w:tc>
      </w:tr>
      <w:tr w:rsidR="008F2EB9" w:rsidRPr="00BC434A" w14:paraId="6AEC6F49"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14350A8A" w14:textId="77777777" w:rsidR="00154BF4" w:rsidRPr="00BC434A" w:rsidRDefault="00154BF4" w:rsidP="00C30C01">
            <w:pPr>
              <w:pStyle w:val="TableEntry"/>
              <w:rPr>
                <w:szCs w:val="18"/>
              </w:rPr>
            </w:pPr>
            <w:r w:rsidRPr="00BC434A">
              <w:rPr>
                <w:szCs w:val="18"/>
              </w:rPr>
              <w:t xml:space="preserve">$XDSDocumentEntryServiceStopTimeTo </w:t>
            </w:r>
          </w:p>
        </w:tc>
        <w:tc>
          <w:tcPr>
            <w:tcW w:w="2252" w:type="dxa"/>
            <w:tcBorders>
              <w:top w:val="single" w:sz="4" w:space="0" w:color="000000"/>
              <w:left w:val="single" w:sz="8" w:space="0" w:color="000000"/>
              <w:bottom w:val="single" w:sz="8" w:space="0" w:color="000000"/>
            </w:tcBorders>
            <w:shd w:val="clear" w:color="auto" w:fill="auto"/>
          </w:tcPr>
          <w:p w14:paraId="51E20A20" w14:textId="0410E426"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67AB5E17" w14:textId="012A0EC1"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4458AD9" w14:textId="77777777" w:rsidR="00154BF4" w:rsidRPr="00BC434A" w:rsidRDefault="00154BF4" w:rsidP="00C30C01">
            <w:pPr>
              <w:pStyle w:val="TableEntry"/>
              <w:rPr>
                <w:szCs w:val="18"/>
              </w:rPr>
            </w:pPr>
            <w:r w:rsidRPr="00BC434A">
              <w:rPr>
                <w:szCs w:val="18"/>
              </w:rPr>
              <w:t>-</w:t>
            </w:r>
          </w:p>
        </w:tc>
      </w:tr>
      <w:tr w:rsidR="008F2EB9" w:rsidRPr="00BC434A" w14:paraId="13A1625A"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0B76362A" w14:textId="77777777" w:rsidR="00154BF4" w:rsidRPr="00BC434A" w:rsidRDefault="00154BF4" w:rsidP="00C30C01">
            <w:pPr>
              <w:pStyle w:val="TableEntry"/>
              <w:rPr>
                <w:szCs w:val="18"/>
              </w:rPr>
            </w:pPr>
            <w:r w:rsidRPr="00BC434A">
              <w:rPr>
                <w:szCs w:val="18"/>
              </w:rPr>
              <w:t xml:space="preserve">$XDSDocumentEntryHealthcareFacilityTypeCode </w:t>
            </w:r>
          </w:p>
        </w:tc>
        <w:tc>
          <w:tcPr>
            <w:tcW w:w="2252" w:type="dxa"/>
            <w:tcBorders>
              <w:top w:val="single" w:sz="4" w:space="0" w:color="000000"/>
              <w:left w:val="single" w:sz="8" w:space="0" w:color="000000"/>
              <w:bottom w:val="single" w:sz="8" w:space="0" w:color="000000"/>
            </w:tcBorders>
            <w:shd w:val="clear" w:color="auto" w:fill="auto"/>
          </w:tcPr>
          <w:p w14:paraId="51089970" w14:textId="170D475F"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51F32FA9" w14:textId="4584B6A3"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7978354A" w14:textId="77777777" w:rsidR="00154BF4" w:rsidRPr="00BC434A" w:rsidRDefault="00154BF4" w:rsidP="00C30C01">
            <w:pPr>
              <w:pStyle w:val="TableEntry"/>
              <w:rPr>
                <w:szCs w:val="18"/>
              </w:rPr>
            </w:pPr>
            <w:r w:rsidRPr="00BC434A">
              <w:rPr>
                <w:szCs w:val="18"/>
              </w:rPr>
              <w:t>M</w:t>
            </w:r>
          </w:p>
        </w:tc>
      </w:tr>
      <w:tr w:rsidR="008F2EB9" w:rsidRPr="00BC434A" w14:paraId="3A18778E"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3146E3F3" w14:textId="3BFA8A61" w:rsidR="00154BF4" w:rsidRPr="00BC434A" w:rsidRDefault="00154BF4" w:rsidP="00C30C01">
            <w:pPr>
              <w:pStyle w:val="TableEntry"/>
              <w:rPr>
                <w:szCs w:val="18"/>
              </w:rPr>
            </w:pPr>
            <w:r w:rsidRPr="00BC434A">
              <w:rPr>
                <w:szCs w:val="18"/>
              </w:rPr>
              <w:t>$XDSDocumentEntryEventCodeList</w:t>
            </w:r>
            <w:r w:rsidR="003B2896">
              <w:rPr>
                <w:szCs w:val="18"/>
              </w:rPr>
              <w:t xml:space="preserve"> </w:t>
            </w:r>
            <w:r w:rsidR="003B2896" w:rsidRPr="00274501">
              <w:rPr>
                <w:szCs w:val="18"/>
                <w:vertAlign w:val="superscript"/>
              </w:rPr>
              <w:t xml:space="preserve">See Note </w:t>
            </w:r>
            <w:r w:rsidR="0038585C" w:rsidRPr="0078368A">
              <w:rPr>
                <w:szCs w:val="18"/>
                <w:vertAlign w:val="superscript"/>
              </w:rPr>
              <w:t>1</w:t>
            </w:r>
          </w:p>
        </w:tc>
        <w:tc>
          <w:tcPr>
            <w:tcW w:w="2252" w:type="dxa"/>
            <w:tcBorders>
              <w:top w:val="single" w:sz="4" w:space="0" w:color="000000"/>
              <w:left w:val="single" w:sz="8" w:space="0" w:color="000000"/>
              <w:bottom w:val="single" w:sz="8" w:space="0" w:color="000000"/>
            </w:tcBorders>
            <w:shd w:val="clear" w:color="auto" w:fill="auto"/>
          </w:tcPr>
          <w:p w14:paraId="07A39F2C" w14:textId="7377B883"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8" w:space="0" w:color="000000"/>
            </w:tcBorders>
            <w:shd w:val="clear" w:color="auto" w:fill="auto"/>
          </w:tcPr>
          <w:p w14:paraId="2B1E0FCF" w14:textId="0F5F71B9"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3B515436" w14:textId="77777777" w:rsidR="00154BF4" w:rsidRPr="00BC434A" w:rsidRDefault="00154BF4" w:rsidP="00C30C01">
            <w:pPr>
              <w:pStyle w:val="TableEntry"/>
              <w:rPr>
                <w:szCs w:val="18"/>
              </w:rPr>
            </w:pPr>
            <w:r w:rsidRPr="00BC434A">
              <w:rPr>
                <w:szCs w:val="18"/>
              </w:rPr>
              <w:t>M</w:t>
            </w:r>
          </w:p>
        </w:tc>
      </w:tr>
      <w:tr w:rsidR="008F2EB9" w:rsidRPr="00BC434A" w14:paraId="11F7EFB4"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57AF578E" w14:textId="441A32E9" w:rsidR="00154BF4" w:rsidRPr="00BC434A" w:rsidRDefault="00154BF4" w:rsidP="00C30C01">
            <w:pPr>
              <w:pStyle w:val="TableEntry"/>
              <w:rPr>
                <w:szCs w:val="18"/>
              </w:rPr>
            </w:pPr>
            <w:r w:rsidRPr="00BC434A">
              <w:rPr>
                <w:szCs w:val="18"/>
              </w:rPr>
              <w:t>$XDSDocumentEntryConfidentialityCode</w:t>
            </w:r>
            <w:r w:rsidR="003B2896">
              <w:rPr>
                <w:szCs w:val="18"/>
              </w:rPr>
              <w:t xml:space="preserve"> </w:t>
            </w:r>
            <w:r w:rsidR="003B2896" w:rsidRPr="00274501">
              <w:rPr>
                <w:szCs w:val="18"/>
                <w:vertAlign w:val="superscript"/>
              </w:rPr>
              <w:t xml:space="preserve">See Note </w:t>
            </w:r>
            <w:r w:rsidR="0038585C" w:rsidRPr="0078368A">
              <w:rPr>
                <w:szCs w:val="18"/>
                <w:vertAlign w:val="superscript"/>
              </w:rPr>
              <w:t>1</w:t>
            </w:r>
            <w:r w:rsidRPr="00274501">
              <w:rPr>
                <w:szCs w:val="18"/>
                <w:vertAlign w:val="superscript"/>
              </w:rPr>
              <w:t xml:space="preserve"> </w:t>
            </w:r>
          </w:p>
        </w:tc>
        <w:tc>
          <w:tcPr>
            <w:tcW w:w="2252" w:type="dxa"/>
            <w:tcBorders>
              <w:top w:val="single" w:sz="4" w:space="0" w:color="000000"/>
              <w:left w:val="single" w:sz="8" w:space="0" w:color="000000"/>
              <w:bottom w:val="single" w:sz="4" w:space="0" w:color="000000"/>
            </w:tcBorders>
            <w:shd w:val="clear" w:color="auto" w:fill="auto"/>
          </w:tcPr>
          <w:p w14:paraId="7CBEBBAC" w14:textId="0E2CF65E"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3C32B490" w14:textId="5B9A715D"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0045D48E" w14:textId="77777777" w:rsidR="00154BF4" w:rsidRPr="00BC434A" w:rsidRDefault="00154BF4" w:rsidP="00C30C01">
            <w:pPr>
              <w:pStyle w:val="TableEntry"/>
              <w:rPr>
                <w:szCs w:val="18"/>
              </w:rPr>
            </w:pPr>
            <w:r w:rsidRPr="00BC434A">
              <w:rPr>
                <w:szCs w:val="18"/>
              </w:rPr>
              <w:t>M</w:t>
            </w:r>
          </w:p>
        </w:tc>
      </w:tr>
      <w:tr w:rsidR="008F2EB9" w:rsidRPr="00BC434A" w14:paraId="74805A3D"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6FB394FF" w14:textId="77777777" w:rsidR="00154BF4" w:rsidRPr="00BC434A" w:rsidRDefault="00154BF4" w:rsidP="00C30C01">
            <w:pPr>
              <w:pStyle w:val="TableEntry"/>
              <w:rPr>
                <w:szCs w:val="18"/>
              </w:rPr>
            </w:pPr>
            <w:r w:rsidRPr="00BC434A">
              <w:rPr>
                <w:szCs w:val="18"/>
              </w:rPr>
              <w:t>$XDSDocumentEntryAuthorPerson</w:t>
            </w:r>
          </w:p>
        </w:tc>
        <w:tc>
          <w:tcPr>
            <w:tcW w:w="2252" w:type="dxa"/>
            <w:tcBorders>
              <w:top w:val="single" w:sz="4" w:space="0" w:color="000000"/>
              <w:left w:val="single" w:sz="8" w:space="0" w:color="000000"/>
              <w:bottom w:val="single" w:sz="4" w:space="0" w:color="000000"/>
            </w:tcBorders>
            <w:shd w:val="clear" w:color="auto" w:fill="auto"/>
          </w:tcPr>
          <w:p w14:paraId="5767E337" w14:textId="24EB5A09"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4784ACA4" w14:textId="7777777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47DFEC7D" w14:textId="77777777" w:rsidR="00154BF4" w:rsidRPr="00BC434A" w:rsidRDefault="00154BF4" w:rsidP="00C30C01">
            <w:pPr>
              <w:pStyle w:val="TableEntry"/>
              <w:rPr>
                <w:szCs w:val="18"/>
              </w:rPr>
            </w:pPr>
            <w:r w:rsidRPr="00BC434A">
              <w:rPr>
                <w:szCs w:val="18"/>
              </w:rPr>
              <w:t>M</w:t>
            </w:r>
          </w:p>
        </w:tc>
      </w:tr>
      <w:tr w:rsidR="008F2EB9" w:rsidRPr="00BC434A" w14:paraId="52209453" w14:textId="77777777" w:rsidTr="008F2EB9">
        <w:trPr>
          <w:trHeight w:val="222"/>
          <w:jc w:val="center"/>
        </w:trPr>
        <w:tc>
          <w:tcPr>
            <w:tcW w:w="4187" w:type="dxa"/>
            <w:tcBorders>
              <w:top w:val="single" w:sz="4" w:space="0" w:color="000000"/>
              <w:left w:val="single" w:sz="8" w:space="0" w:color="000000"/>
              <w:bottom w:val="single" w:sz="4" w:space="0" w:color="000000"/>
            </w:tcBorders>
            <w:shd w:val="clear" w:color="auto" w:fill="auto"/>
          </w:tcPr>
          <w:p w14:paraId="7B12C666" w14:textId="77777777" w:rsidR="00154BF4" w:rsidRPr="00BC434A" w:rsidRDefault="00154BF4" w:rsidP="00C30C01">
            <w:pPr>
              <w:pStyle w:val="TableEntry"/>
              <w:rPr>
                <w:szCs w:val="18"/>
              </w:rPr>
            </w:pPr>
            <w:r w:rsidRPr="00BC434A">
              <w:rPr>
                <w:szCs w:val="18"/>
              </w:rPr>
              <w:t>$XDSDocumentEntryFormatCode</w:t>
            </w:r>
          </w:p>
        </w:tc>
        <w:tc>
          <w:tcPr>
            <w:tcW w:w="2252" w:type="dxa"/>
            <w:tcBorders>
              <w:top w:val="single" w:sz="4" w:space="0" w:color="000000"/>
              <w:left w:val="single" w:sz="8" w:space="0" w:color="000000"/>
              <w:bottom w:val="single" w:sz="4" w:space="0" w:color="000000"/>
            </w:tcBorders>
            <w:shd w:val="clear" w:color="auto" w:fill="auto"/>
          </w:tcPr>
          <w:p w14:paraId="1A523B28" w14:textId="63B78397" w:rsidR="00154BF4" w:rsidRPr="00BC434A" w:rsidRDefault="00744B06" w:rsidP="00C30C01">
            <w:pPr>
              <w:pStyle w:val="TableEntry"/>
              <w:rPr>
                <w:szCs w:val="18"/>
              </w:rPr>
            </w:pPr>
            <w:r w:rsidRPr="00BC434A">
              <w:rPr>
                <w:szCs w:val="18"/>
              </w:rPr>
              <w:t>See ITI TF</w:t>
            </w:r>
            <w:r w:rsidR="003B51F3" w:rsidRPr="00BC434A">
              <w:rPr>
                <w:szCs w:val="18"/>
              </w:rPr>
              <w:t>-</w:t>
            </w:r>
            <w:r w:rsidRPr="00BC434A">
              <w:rPr>
                <w:szCs w:val="18"/>
              </w:rPr>
              <w:t>3:</w:t>
            </w:r>
            <w:r w:rsidR="00701786" w:rsidRPr="00BC434A">
              <w:rPr>
                <w:szCs w:val="18"/>
              </w:rPr>
              <w:t xml:space="preserve"> </w:t>
            </w:r>
            <w:r w:rsidR="009F28C8" w:rsidRPr="00BC434A">
              <w:rPr>
                <w:szCs w:val="18"/>
              </w:rPr>
              <w:t>4.</w:t>
            </w:r>
            <w:r w:rsidR="00EC4561" w:rsidRPr="00BC434A">
              <w:rPr>
                <w:szCs w:val="18"/>
              </w:rPr>
              <w:t>2</w:t>
            </w:r>
            <w:r w:rsidR="009F28C8" w:rsidRPr="00BC434A">
              <w:rPr>
                <w:szCs w:val="18"/>
              </w:rPr>
              <w:t>.3.2-1</w:t>
            </w:r>
          </w:p>
        </w:tc>
        <w:tc>
          <w:tcPr>
            <w:tcW w:w="1505" w:type="dxa"/>
            <w:tcBorders>
              <w:top w:val="single" w:sz="4" w:space="0" w:color="000000"/>
              <w:left w:val="single" w:sz="8" w:space="0" w:color="000000"/>
              <w:bottom w:val="single" w:sz="4" w:space="0" w:color="000000"/>
            </w:tcBorders>
            <w:shd w:val="clear" w:color="auto" w:fill="auto"/>
          </w:tcPr>
          <w:p w14:paraId="5FB429FF" w14:textId="77777777" w:rsidR="00154BF4" w:rsidRPr="00BC434A" w:rsidRDefault="00154BF4" w:rsidP="008F2EB9">
            <w:pPr>
              <w:pStyle w:val="TableEntry"/>
              <w:jc w:val="center"/>
              <w:rPr>
                <w:szCs w:val="18"/>
              </w:rPr>
            </w:pPr>
            <w:r w:rsidRPr="00BC434A">
              <w:rPr>
                <w:szCs w:val="18"/>
              </w:rPr>
              <w:t>O</w:t>
            </w:r>
          </w:p>
        </w:tc>
        <w:tc>
          <w:tcPr>
            <w:tcW w:w="793" w:type="dxa"/>
            <w:tcBorders>
              <w:top w:val="single" w:sz="4" w:space="0" w:color="000000"/>
              <w:left w:val="single" w:sz="4" w:space="0" w:color="000000"/>
              <w:bottom w:val="single" w:sz="4" w:space="0" w:color="000000"/>
              <w:right w:val="single" w:sz="8" w:space="0" w:color="000000"/>
            </w:tcBorders>
            <w:shd w:val="clear" w:color="auto" w:fill="auto"/>
          </w:tcPr>
          <w:p w14:paraId="1DBC0BE2" w14:textId="77777777" w:rsidR="00154BF4" w:rsidRPr="00BC434A" w:rsidRDefault="00154BF4" w:rsidP="00C30C01">
            <w:pPr>
              <w:pStyle w:val="TableEntry"/>
              <w:rPr>
                <w:szCs w:val="18"/>
              </w:rPr>
            </w:pPr>
            <w:r w:rsidRPr="00BC434A">
              <w:rPr>
                <w:szCs w:val="18"/>
              </w:rPr>
              <w:t>M</w:t>
            </w:r>
          </w:p>
        </w:tc>
      </w:tr>
      <w:tr w:rsidR="008F2EB9" w:rsidRPr="00BC434A" w14:paraId="4C3F8F58" w14:textId="77777777" w:rsidTr="008F2EB9">
        <w:trPr>
          <w:trHeight w:val="222"/>
          <w:jc w:val="center"/>
        </w:trPr>
        <w:tc>
          <w:tcPr>
            <w:tcW w:w="4187" w:type="dxa"/>
            <w:tcBorders>
              <w:top w:val="single" w:sz="4" w:space="0" w:color="000000"/>
              <w:left w:val="single" w:sz="8" w:space="0" w:color="000000"/>
              <w:bottom w:val="single" w:sz="8" w:space="0" w:color="000000"/>
            </w:tcBorders>
            <w:shd w:val="clear" w:color="auto" w:fill="auto"/>
          </w:tcPr>
          <w:p w14:paraId="46E708F9" w14:textId="77777777" w:rsidR="00154BF4" w:rsidRPr="00BC434A" w:rsidRDefault="00154BF4" w:rsidP="00C30C01">
            <w:pPr>
              <w:pStyle w:val="TableEntry"/>
              <w:rPr>
                <w:szCs w:val="18"/>
              </w:rPr>
            </w:pPr>
            <w:bookmarkStart w:id="219" w:name="OLE_LINK18"/>
            <w:bookmarkStart w:id="220" w:name="OLE_LINK19"/>
            <w:r w:rsidRPr="00BC434A">
              <w:rPr>
                <w:szCs w:val="18"/>
              </w:rPr>
              <w:t>homeCommunityId</w:t>
            </w:r>
            <w:bookmarkEnd w:id="219"/>
            <w:bookmarkEnd w:id="220"/>
          </w:p>
        </w:tc>
        <w:tc>
          <w:tcPr>
            <w:tcW w:w="2252" w:type="dxa"/>
            <w:tcBorders>
              <w:top w:val="single" w:sz="4" w:space="0" w:color="000000"/>
              <w:left w:val="single" w:sz="8" w:space="0" w:color="000000"/>
              <w:bottom w:val="single" w:sz="8" w:space="0" w:color="000000"/>
            </w:tcBorders>
            <w:shd w:val="clear" w:color="auto" w:fill="auto"/>
          </w:tcPr>
          <w:p w14:paraId="2850039D" w14:textId="77777777" w:rsidR="00154BF4" w:rsidRPr="00BC434A" w:rsidRDefault="002C1272" w:rsidP="00C30C01">
            <w:pPr>
              <w:pStyle w:val="TableEntry"/>
              <w:rPr>
                <w:szCs w:val="18"/>
              </w:rPr>
            </w:pPr>
            <w:r w:rsidRPr="00BC434A">
              <w:rPr>
                <w:szCs w:val="18"/>
              </w:rPr>
              <w:t>See</w:t>
            </w:r>
            <w:r w:rsidR="002F1BA0" w:rsidRPr="00BC434A">
              <w:rPr>
                <w:szCs w:val="18"/>
              </w:rPr>
              <w:t xml:space="preserve"> Section</w:t>
            </w:r>
            <w:r w:rsidRPr="00BC434A">
              <w:rPr>
                <w:szCs w:val="18"/>
              </w:rPr>
              <w:t xml:space="preserve"> 3</w:t>
            </w:r>
            <w:r w:rsidR="007D1EC4" w:rsidRPr="00BC434A">
              <w:rPr>
                <w:szCs w:val="18"/>
              </w:rPr>
              <w:t>.63.</w:t>
            </w:r>
            <w:r w:rsidRPr="00BC434A">
              <w:rPr>
                <w:szCs w:val="18"/>
              </w:rPr>
              <w:t>4.1.2</w:t>
            </w:r>
            <w:r w:rsidR="002F1BA0" w:rsidRPr="00BC434A">
              <w:rPr>
                <w:szCs w:val="18"/>
              </w:rPr>
              <w:t>.2</w:t>
            </w:r>
          </w:p>
        </w:tc>
        <w:tc>
          <w:tcPr>
            <w:tcW w:w="1505" w:type="dxa"/>
            <w:tcBorders>
              <w:top w:val="single" w:sz="4" w:space="0" w:color="000000"/>
              <w:left w:val="single" w:sz="8" w:space="0" w:color="000000"/>
              <w:bottom w:val="single" w:sz="8" w:space="0" w:color="000000"/>
            </w:tcBorders>
            <w:shd w:val="clear" w:color="auto" w:fill="auto"/>
          </w:tcPr>
          <w:p w14:paraId="20A758A2" w14:textId="77777777" w:rsidR="00154BF4" w:rsidRPr="00BC434A" w:rsidRDefault="00154BF4" w:rsidP="008F2EB9">
            <w:pPr>
              <w:pStyle w:val="TableEntry"/>
              <w:jc w:val="center"/>
              <w:rPr>
                <w:szCs w:val="18"/>
              </w:rPr>
            </w:pPr>
            <w:r w:rsidRPr="00BC434A">
              <w:rPr>
                <w:szCs w:val="18"/>
              </w:rPr>
              <w:t>R</w:t>
            </w:r>
          </w:p>
        </w:tc>
        <w:tc>
          <w:tcPr>
            <w:tcW w:w="793" w:type="dxa"/>
            <w:tcBorders>
              <w:top w:val="single" w:sz="4" w:space="0" w:color="000000"/>
              <w:left w:val="single" w:sz="4" w:space="0" w:color="000000"/>
              <w:bottom w:val="single" w:sz="8" w:space="0" w:color="000000"/>
              <w:right w:val="single" w:sz="8" w:space="0" w:color="000000"/>
            </w:tcBorders>
            <w:shd w:val="clear" w:color="auto" w:fill="auto"/>
          </w:tcPr>
          <w:p w14:paraId="4EFFF3FA" w14:textId="77777777" w:rsidR="00154BF4" w:rsidRPr="00BC434A" w:rsidRDefault="00154BF4" w:rsidP="00C30C01">
            <w:pPr>
              <w:pStyle w:val="TableEntry"/>
              <w:rPr>
                <w:szCs w:val="18"/>
              </w:rPr>
            </w:pPr>
            <w:r w:rsidRPr="00BC434A">
              <w:rPr>
                <w:szCs w:val="18"/>
              </w:rPr>
              <w:t>-</w:t>
            </w:r>
          </w:p>
        </w:tc>
      </w:tr>
    </w:tbl>
    <w:p w14:paraId="3D6AEE6C" w14:textId="1B3869DD" w:rsidR="00154BF4" w:rsidRPr="0078368A" w:rsidRDefault="003B2896" w:rsidP="00274501">
      <w:pPr>
        <w:pStyle w:val="Note"/>
      </w:pPr>
      <w:r w:rsidRPr="00274501">
        <w:t xml:space="preserve">Note </w:t>
      </w:r>
      <w:r w:rsidR="0038585C" w:rsidRPr="00274501">
        <w:t>1</w:t>
      </w:r>
      <w:r>
        <w:t xml:space="preserve">: </w:t>
      </w:r>
      <w:r w:rsidR="0038585C" w:rsidRPr="0078368A">
        <w:t xml:space="preserve">Supports AND/OR semantics as specified in </w:t>
      </w:r>
      <w:r w:rsidR="000B464B" w:rsidRPr="0078368A">
        <w:t>ITI TF-2a:</w:t>
      </w:r>
      <w:r w:rsidR="0038585C" w:rsidRPr="0078368A">
        <w:t xml:space="preserve"> 3.18.4.1.2.3.5.</w:t>
      </w:r>
    </w:p>
    <w:p w14:paraId="5E42043F" w14:textId="77777777" w:rsidR="003B2896" w:rsidRDefault="003B2896" w:rsidP="00F35E81">
      <w:pPr>
        <w:pStyle w:val="BodyText"/>
      </w:pPr>
    </w:p>
    <w:p w14:paraId="4A497BB4" w14:textId="77777777" w:rsidR="00154BF4" w:rsidRPr="00BC434A" w:rsidRDefault="00154BF4" w:rsidP="00F35E81">
      <w:pPr>
        <w:pStyle w:val="BodyText"/>
      </w:pPr>
      <w:r w:rsidRPr="00BC434A">
        <w:t xml:space="preserve">Coded values shall be coded according to specification in ITI TF-2a: 3.18.4.1.2.3.4 </w:t>
      </w:r>
      <w:r w:rsidRPr="00BC434A">
        <w:rPr>
          <w:i/>
        </w:rPr>
        <w:t>Coding of Code/Code-Scheme</w:t>
      </w:r>
      <w:r w:rsidRPr="00BC434A">
        <w:t>.</w:t>
      </w:r>
    </w:p>
    <w:p w14:paraId="001B7366" w14:textId="77777777" w:rsidR="00154BF4" w:rsidRPr="00BC434A" w:rsidRDefault="00154BF4" w:rsidP="006A3044">
      <w:pPr>
        <w:pStyle w:val="BodyText"/>
      </w:pPr>
      <w:r w:rsidRPr="00BC434A">
        <w:t>The value for the $XDSDocumentEntryAuthorPerson parameter is a pattern compatible with the SQL keyword LIKE which allows the use of the following wildcard characters: % to match any (or no) characters and _ to match a single character. The match shall be applied to the text contained in the Value elements of the authorPerson Slot on the author Classification (value strings of the authorPerson sub-attribute)</w:t>
      </w:r>
      <w:r w:rsidR="005F5B4D" w:rsidRPr="00BC434A">
        <w:t>.</w:t>
      </w:r>
    </w:p>
    <w:p w14:paraId="3826BCB6" w14:textId="77777777" w:rsidR="00154BF4" w:rsidRPr="00BC434A" w:rsidRDefault="00154BF4">
      <w:pPr>
        <w:pStyle w:val="Heading6"/>
        <w:numPr>
          <w:ilvl w:val="0"/>
          <w:numId w:val="0"/>
        </w:numPr>
        <w:tabs>
          <w:tab w:val="clear" w:pos="864"/>
        </w:tabs>
        <w:rPr>
          <w:lang w:val="en-US"/>
        </w:rPr>
      </w:pPr>
      <w:bookmarkStart w:id="221" w:name="_Toc428471813"/>
      <w:bookmarkStart w:id="222" w:name="_Toc488345902"/>
      <w:r w:rsidRPr="00BC434A">
        <w:rPr>
          <w:lang w:val="en-US"/>
        </w:rPr>
        <w:lastRenderedPageBreak/>
        <w:t>3</w:t>
      </w:r>
      <w:r w:rsidR="007D1EC4" w:rsidRPr="00BC434A">
        <w:rPr>
          <w:lang w:val="en-US"/>
        </w:rPr>
        <w:t>.63.</w:t>
      </w:r>
      <w:r w:rsidRPr="00BC434A">
        <w:rPr>
          <w:lang w:val="en-US"/>
        </w:rPr>
        <w:t>4.1.2.2 Use of homeCommunityId</w:t>
      </w:r>
      <w:bookmarkEnd w:id="221"/>
      <w:bookmarkEnd w:id="222"/>
      <w:r w:rsidRPr="00BC434A">
        <w:rPr>
          <w:lang w:val="en-US"/>
        </w:rPr>
        <w:t xml:space="preserve"> </w:t>
      </w:r>
    </w:p>
    <w:p w14:paraId="412275D9" w14:textId="77777777" w:rsidR="00154BF4" w:rsidRPr="00BC434A" w:rsidRDefault="00154BF4" w:rsidP="006A3044">
      <w:pPr>
        <w:pStyle w:val="BodyText"/>
      </w:pPr>
      <w:r w:rsidRPr="00BC434A">
        <w:t xml:space="preserve">The </w:t>
      </w:r>
      <w:r w:rsidR="002C1272" w:rsidRPr="00BC434A">
        <w:t xml:space="preserve">Cross Gateway </w:t>
      </w:r>
      <w:r w:rsidRPr="00BC434A">
        <w:t xml:space="preserve">Fetch </w:t>
      </w:r>
      <w:r w:rsidR="002C1272" w:rsidRPr="00BC434A">
        <w:t xml:space="preserve">request </w:t>
      </w:r>
      <w:r w:rsidR="00E2648E" w:rsidRPr="00BC434A">
        <w:t>shall</w:t>
      </w:r>
      <w:r w:rsidRPr="00BC434A">
        <w:t xml:space="preserve"> </w:t>
      </w:r>
      <w:r w:rsidR="002C1272" w:rsidRPr="00BC434A">
        <w:t>contain</w:t>
      </w:r>
      <w:r w:rsidRPr="00BC434A">
        <w:t xml:space="preserve"> the homeCommunityId, which is a globally unique identifier for a community and is used to obtain the Web Services endpoint of services that provide access to data in that community. homeCommunityId is structured as an OID limited to 64 characters and specified in URI syntax, for example the homeCommunityId of 1.2.3 would be formatted as </w:t>
      </w:r>
      <w:r w:rsidRPr="00BC434A">
        <w:rPr>
          <w:rFonts w:ascii="Courier New" w:hAnsi="Courier New" w:cs="Courier New"/>
        </w:rPr>
        <w:t>urn:oid:1.2.3</w:t>
      </w:r>
      <w:r w:rsidRPr="00BC434A">
        <w:t xml:space="preserve">. </w:t>
      </w:r>
    </w:p>
    <w:p w14:paraId="620FE4FD" w14:textId="77777777" w:rsidR="00154BF4" w:rsidRPr="00BC434A" w:rsidRDefault="00154BF4" w:rsidP="006A3044">
      <w:pPr>
        <w:pStyle w:val="BodyText"/>
      </w:pPr>
      <w:r w:rsidRPr="00BC434A">
        <w:t xml:space="preserve">The use of homeCommunityId in conjunction with Cross Gateway Fetch is as follows: </w:t>
      </w:r>
    </w:p>
    <w:p w14:paraId="16D0B1FA" w14:textId="77777777" w:rsidR="00154BF4" w:rsidRPr="00BC434A" w:rsidRDefault="00154BF4" w:rsidP="00C30C01">
      <w:pPr>
        <w:pStyle w:val="ListBullet2"/>
      </w:pPr>
      <w:r w:rsidRPr="00BC434A">
        <w:t>It is a parameter to Fetch requests</w:t>
      </w:r>
    </w:p>
    <w:p w14:paraId="5F488528" w14:textId="77777777" w:rsidR="00154BF4" w:rsidRPr="00BC434A" w:rsidRDefault="00154BF4" w:rsidP="00C30C01">
      <w:pPr>
        <w:pStyle w:val="ListBullet2"/>
        <w:rPr>
          <w:rFonts w:ascii="Courier New" w:hAnsi="Courier New" w:cs="Courier New"/>
        </w:rPr>
      </w:pPr>
      <w:r w:rsidRPr="00BC434A">
        <w:t xml:space="preserve">The homeCommunityId value is specified as the home attribute on the AdhocQuery element of the Fetch request, as in: </w:t>
      </w:r>
      <w:r w:rsidRPr="00BC434A">
        <w:rPr>
          <w:rFonts w:ascii="Courier New" w:hAnsi="Courier New" w:cs="Courier New"/>
        </w:rPr>
        <w:t xml:space="preserve">&lt;AdhocQuery id=”…” home=”urn:oid:1.2.3” … &gt; </w:t>
      </w:r>
    </w:p>
    <w:p w14:paraId="7C29385A" w14:textId="77777777" w:rsidR="00154BF4" w:rsidRPr="00BC434A" w:rsidRDefault="00154BF4" w:rsidP="00C30C01">
      <w:pPr>
        <w:pStyle w:val="ListBullet2"/>
      </w:pPr>
      <w:r w:rsidRPr="00BC434A">
        <w:t xml:space="preserve">Each Fetch request shall only have one homeCommunityId value. </w:t>
      </w:r>
      <w:r w:rsidR="00B25071" w:rsidRPr="00BC434A">
        <w:t xml:space="preserve">Separate </w:t>
      </w:r>
      <w:r w:rsidRPr="00BC434A">
        <w:t xml:space="preserve">individual Fetch requests can be used to fetch data associated with different homeCommunityIds. </w:t>
      </w:r>
    </w:p>
    <w:p w14:paraId="5463D951" w14:textId="77777777" w:rsidR="00154BF4" w:rsidRPr="00BC434A" w:rsidRDefault="00154BF4" w:rsidP="006A3044">
      <w:pPr>
        <w:pStyle w:val="BodyText"/>
      </w:pPr>
      <w:r w:rsidRPr="00BC434A">
        <w:t>A Responding Gateway that receives a Cross Gateway Fetch request message shall behave as follows:</w:t>
      </w:r>
    </w:p>
    <w:p w14:paraId="1594E5C0" w14:textId="77777777" w:rsidR="00154BF4" w:rsidRPr="00BC434A" w:rsidRDefault="00154BF4" w:rsidP="00C30C01">
      <w:pPr>
        <w:pStyle w:val="ListBullet2"/>
      </w:pPr>
      <w:r w:rsidRPr="00BC434A">
        <w:t>If the homeCommunityId is an identifier for a community represented by the Responding Gateway, the Responding Gateway shall process the request.</w:t>
      </w:r>
    </w:p>
    <w:p w14:paraId="0C3EAAC1" w14:textId="77777777" w:rsidR="00154BF4" w:rsidRPr="00BC434A" w:rsidRDefault="00154BF4" w:rsidP="00C30C01">
      <w:pPr>
        <w:pStyle w:val="ListBullet2"/>
      </w:pPr>
      <w:r w:rsidRPr="00BC434A">
        <w:t xml:space="preserve">If the homeCommunityId is an identifier </w:t>
      </w:r>
      <w:r w:rsidR="002C1272" w:rsidRPr="00BC434A">
        <w:t>for</w:t>
      </w:r>
      <w:r w:rsidRPr="00BC434A">
        <w:t xml:space="preserve"> another community that is supported by the Responding Gateway, the Responding Gateway shall forward the request to the Responding Gateway that is responsible for that community.</w:t>
      </w:r>
    </w:p>
    <w:p w14:paraId="5B2963D6" w14:textId="77777777" w:rsidR="00154BF4" w:rsidRPr="00BC434A" w:rsidRDefault="005B5427" w:rsidP="00C30C01">
      <w:pPr>
        <w:pStyle w:val="ListBullet2"/>
        <w:rPr>
          <w:bCs/>
        </w:rPr>
      </w:pPr>
      <w:r w:rsidRPr="00BC434A">
        <w:rPr>
          <w:bCs/>
        </w:rPr>
        <w:t>I</w:t>
      </w:r>
      <w:r w:rsidR="002C1272" w:rsidRPr="00BC434A">
        <w:rPr>
          <w:bCs/>
        </w:rPr>
        <w:t xml:space="preserve">f the value of homeCommunityId is not known by the Responding Gateway, the Responding </w:t>
      </w:r>
      <w:r w:rsidR="002C1272" w:rsidRPr="00BC434A">
        <w:rPr>
          <w:rStyle w:val="BodyTextChar"/>
        </w:rPr>
        <w:t>Gateway shall r</w:t>
      </w:r>
      <w:r w:rsidR="00154BF4" w:rsidRPr="00BC434A">
        <w:rPr>
          <w:rStyle w:val="BodyTextChar"/>
        </w:rPr>
        <w:t>eturn an XDSUnknownCommunity</w:t>
      </w:r>
      <w:r w:rsidR="00154BF4" w:rsidRPr="00BC434A">
        <w:rPr>
          <w:bCs/>
        </w:rPr>
        <w:t xml:space="preserve"> error code.</w:t>
      </w:r>
    </w:p>
    <w:p w14:paraId="5DE7EBA5" w14:textId="77777777" w:rsidR="00154BF4" w:rsidRPr="00BC434A" w:rsidRDefault="00154BF4" w:rsidP="00C30C01">
      <w:pPr>
        <w:pStyle w:val="ListBullet2"/>
        <w:rPr>
          <w:rStyle w:val="LineNumber"/>
        </w:rPr>
      </w:pPr>
      <w:r w:rsidRPr="00BC434A">
        <w:rPr>
          <w:rStyle w:val="LineNumber"/>
        </w:rPr>
        <w:t xml:space="preserve">Verify the homeCommunityId is specified on </w:t>
      </w:r>
      <w:r w:rsidR="00E2648E" w:rsidRPr="00BC434A">
        <w:rPr>
          <w:rStyle w:val="LineNumber"/>
        </w:rPr>
        <w:t>the</w:t>
      </w:r>
      <w:r w:rsidRPr="00BC434A">
        <w:rPr>
          <w:rStyle w:val="LineNumber"/>
        </w:rPr>
        <w:t xml:space="preserve"> quer</w:t>
      </w:r>
      <w:r w:rsidR="00E2648E" w:rsidRPr="00BC434A">
        <w:rPr>
          <w:rStyle w:val="LineNumber"/>
        </w:rPr>
        <w:t>y</w:t>
      </w:r>
      <w:r w:rsidRPr="00BC434A">
        <w:rPr>
          <w:rStyle w:val="LineNumber"/>
        </w:rPr>
        <w:t xml:space="preserve"> and return an XDSMissingHomeCommunityId error code if missing.</w:t>
      </w:r>
    </w:p>
    <w:p w14:paraId="25481027" w14:textId="77777777" w:rsidR="00154BF4" w:rsidRPr="00BC434A" w:rsidRDefault="00154BF4" w:rsidP="00B84350">
      <w:pPr>
        <w:pStyle w:val="Heading6"/>
        <w:numPr>
          <w:ilvl w:val="0"/>
          <w:numId w:val="0"/>
        </w:numPr>
        <w:tabs>
          <w:tab w:val="clear" w:pos="864"/>
        </w:tabs>
        <w:rPr>
          <w:lang w:val="en-US"/>
        </w:rPr>
      </w:pPr>
      <w:bookmarkStart w:id="223" w:name="_Toc428471814"/>
      <w:bookmarkStart w:id="224" w:name="_Toc488345903"/>
      <w:r w:rsidRPr="00BC434A">
        <w:rPr>
          <w:lang w:val="en-US"/>
        </w:rPr>
        <w:t>3</w:t>
      </w:r>
      <w:r w:rsidR="007D1EC4" w:rsidRPr="00BC434A">
        <w:rPr>
          <w:lang w:val="en-US"/>
        </w:rPr>
        <w:t>.63.</w:t>
      </w:r>
      <w:r w:rsidRPr="00BC434A">
        <w:rPr>
          <w:lang w:val="en-US"/>
        </w:rPr>
        <w:t xml:space="preserve">4.1.2.3 </w:t>
      </w:r>
      <w:r w:rsidR="00661B2B" w:rsidRPr="00BC434A">
        <w:rPr>
          <w:lang w:val="en-US"/>
        </w:rPr>
        <w:t>Inclusion of Document Associations</w:t>
      </w:r>
      <w:bookmarkEnd w:id="223"/>
      <w:bookmarkEnd w:id="224"/>
    </w:p>
    <w:p w14:paraId="58A081A2" w14:textId="77777777" w:rsidR="00E3003B" w:rsidRPr="00BC434A" w:rsidRDefault="00E3003B" w:rsidP="006A3044">
      <w:pPr>
        <w:pStyle w:val="BodyText"/>
        <w:rPr>
          <w:rStyle w:val="LineNumber"/>
        </w:rPr>
      </w:pPr>
      <w:r w:rsidRPr="00BC434A">
        <w:rPr>
          <w:rStyle w:val="LineNumber"/>
        </w:rPr>
        <w:t xml:space="preserve">In certain situations, such as </w:t>
      </w:r>
      <w:r w:rsidR="00154BF4" w:rsidRPr="00BC434A">
        <w:rPr>
          <w:rStyle w:val="LineNumber"/>
        </w:rPr>
        <w:t>patient safety reason</w:t>
      </w:r>
      <w:r w:rsidRPr="00BC434A">
        <w:rPr>
          <w:rStyle w:val="LineNumber"/>
        </w:rPr>
        <w:t>s</w:t>
      </w:r>
      <w:r w:rsidR="00154BF4" w:rsidRPr="00BC434A">
        <w:rPr>
          <w:rStyle w:val="LineNumber"/>
        </w:rPr>
        <w:t xml:space="preserve"> and local policy considerations, </w:t>
      </w:r>
      <w:r w:rsidR="00E05919" w:rsidRPr="00BC434A">
        <w:rPr>
          <w:rStyle w:val="LineNumber"/>
        </w:rPr>
        <w:t>the Responding Gateway might</w:t>
      </w:r>
      <w:r w:rsidR="00154BF4" w:rsidRPr="00BC434A">
        <w:rPr>
          <w:rStyle w:val="LineNumber"/>
        </w:rPr>
        <w:t xml:space="preserve"> be required to </w:t>
      </w:r>
      <w:r w:rsidR="00DA0536" w:rsidRPr="00BC434A">
        <w:rPr>
          <w:rStyle w:val="LineNumber"/>
        </w:rPr>
        <w:t>transport</w:t>
      </w:r>
      <w:r w:rsidR="00154BF4" w:rsidRPr="00BC434A">
        <w:rPr>
          <w:rStyle w:val="LineNumber"/>
        </w:rPr>
        <w:t xml:space="preserve"> </w:t>
      </w:r>
      <w:r w:rsidR="008B0B58" w:rsidRPr="00BC434A">
        <w:rPr>
          <w:rStyle w:val="LineNumber"/>
        </w:rPr>
        <w:t>document associations</w:t>
      </w:r>
      <w:r w:rsidR="00154BF4" w:rsidRPr="00BC434A">
        <w:rPr>
          <w:rStyle w:val="LineNumber"/>
        </w:rPr>
        <w:t xml:space="preserve"> alongside the requested documents. </w:t>
      </w:r>
      <w:r w:rsidR="00C57224" w:rsidRPr="00BC434A">
        <w:rPr>
          <w:rStyle w:val="LineNumber"/>
        </w:rPr>
        <w:t xml:space="preserve">The ability to transport such additional information is explicitly supported by </w:t>
      </w:r>
      <w:r w:rsidR="00E05919" w:rsidRPr="00BC434A">
        <w:rPr>
          <w:rStyle w:val="LineNumber"/>
        </w:rPr>
        <w:t>this transaction</w:t>
      </w:r>
      <w:r w:rsidR="00C57224" w:rsidRPr="00BC434A">
        <w:rPr>
          <w:rStyle w:val="LineNumber"/>
        </w:rPr>
        <w:t xml:space="preserve">. </w:t>
      </w:r>
      <w:r w:rsidRPr="00BC434A">
        <w:rPr>
          <w:rStyle w:val="LineNumber"/>
        </w:rPr>
        <w:t xml:space="preserve">Examples </w:t>
      </w:r>
      <w:r w:rsidR="00C57224" w:rsidRPr="00BC434A">
        <w:rPr>
          <w:rStyle w:val="LineNumber"/>
        </w:rPr>
        <w:t xml:space="preserve">(non-exhaustive) </w:t>
      </w:r>
      <w:r w:rsidRPr="00BC434A">
        <w:rPr>
          <w:rStyle w:val="LineNumber"/>
        </w:rPr>
        <w:t xml:space="preserve">of such </w:t>
      </w:r>
      <w:r w:rsidR="008B0B58" w:rsidRPr="00BC434A">
        <w:rPr>
          <w:rStyle w:val="LineNumber"/>
        </w:rPr>
        <w:t>associations</w:t>
      </w:r>
      <w:r w:rsidRPr="00BC434A">
        <w:rPr>
          <w:rStyle w:val="LineNumber"/>
        </w:rPr>
        <w:t xml:space="preserve"> can be </w:t>
      </w:r>
      <w:r w:rsidR="008B0B58" w:rsidRPr="00BC434A">
        <w:rPr>
          <w:rStyle w:val="LineNumber"/>
        </w:rPr>
        <w:t xml:space="preserve">an association to </w:t>
      </w:r>
      <w:r w:rsidRPr="00BC434A">
        <w:rPr>
          <w:rStyle w:val="LineNumber"/>
        </w:rPr>
        <w:t xml:space="preserve">the original document that served as the basis for a transcoding/translation, an appended message such as a dispensation notice accompanying an ePrescription, or a special legal disclaimer required to be put in by the document provider. </w:t>
      </w:r>
    </w:p>
    <w:p w14:paraId="2099F90C" w14:textId="77777777" w:rsidR="00E3003B" w:rsidRPr="00BC434A" w:rsidRDefault="00154BF4" w:rsidP="006A3044">
      <w:pPr>
        <w:pStyle w:val="BodyText"/>
      </w:pPr>
      <w:r w:rsidRPr="00BC434A">
        <w:t xml:space="preserve">The decision on what </w:t>
      </w:r>
      <w:r w:rsidR="008B0B58" w:rsidRPr="00BC434A">
        <w:t xml:space="preserve">associations </w:t>
      </w:r>
      <w:r w:rsidRPr="00BC434A">
        <w:t>are to be included is b</w:t>
      </w:r>
      <w:r w:rsidR="005B5427" w:rsidRPr="00BC434A">
        <w:t>ased on</w:t>
      </w:r>
      <w:r w:rsidRPr="00BC434A">
        <w:t xml:space="preserve"> </w:t>
      </w:r>
      <w:r w:rsidR="002B094C" w:rsidRPr="00BC434A">
        <w:t>the Responding Gateway’s</w:t>
      </w:r>
      <w:r w:rsidRPr="00BC434A">
        <w:t xml:space="preserve"> local policy </w:t>
      </w:r>
      <w:r w:rsidR="00E3003B" w:rsidRPr="00BC434A">
        <w:t xml:space="preserve">and on the community agreement that </w:t>
      </w:r>
      <w:r w:rsidR="009B0E8B" w:rsidRPr="00BC434A">
        <w:t>sanctions</w:t>
      </w:r>
      <w:r w:rsidR="00E3003B" w:rsidRPr="00BC434A">
        <w:t xml:space="preserve"> the data transfer</w:t>
      </w:r>
      <w:r w:rsidRPr="00BC434A">
        <w:t>.</w:t>
      </w:r>
      <w:r w:rsidR="009E374D" w:rsidRPr="00BC434A">
        <w:t xml:space="preserve"> </w:t>
      </w:r>
    </w:p>
    <w:p w14:paraId="4DF408FE" w14:textId="5F5A2776" w:rsidR="00154BF4" w:rsidRPr="00BC434A" w:rsidRDefault="009B0E8B" w:rsidP="006A3044">
      <w:pPr>
        <w:pStyle w:val="BodyText"/>
      </w:pPr>
      <w:r w:rsidRPr="00BC434A">
        <w:t>In any case, t</w:t>
      </w:r>
      <w:r w:rsidR="0023554A" w:rsidRPr="00BC434A">
        <w:t>he Responding Gateway</w:t>
      </w:r>
      <w:r w:rsidR="00154BF4" w:rsidRPr="00BC434A">
        <w:t xml:space="preserve"> only return</w:t>
      </w:r>
      <w:r w:rsidR="0023554A" w:rsidRPr="00BC434A">
        <w:t>s</w:t>
      </w:r>
      <w:r w:rsidR="00154BF4" w:rsidRPr="00BC434A">
        <w:t xml:space="preserve"> </w:t>
      </w:r>
      <w:r w:rsidR="00460AF5" w:rsidRPr="00BC434A">
        <w:t>associations</w:t>
      </w:r>
      <w:r w:rsidR="00154BF4" w:rsidRPr="00BC434A">
        <w:t xml:space="preserve"> between documents </w:t>
      </w:r>
      <w:r w:rsidR="00376FEB" w:rsidRPr="00BC434A">
        <w:t xml:space="preserve">which are listed in the </w:t>
      </w:r>
      <w:r w:rsidR="00AF53D2" w:rsidRPr="00BC434A">
        <w:t>t</w:t>
      </w:r>
      <w:r w:rsidR="00376FEB" w:rsidRPr="00BC434A">
        <w:t>able at</w:t>
      </w:r>
      <w:r w:rsidR="00154BF4" w:rsidRPr="00BC434A">
        <w:t xml:space="preserve"> </w:t>
      </w:r>
      <w:r w:rsidR="00376FEB" w:rsidRPr="00BC434A">
        <w:t xml:space="preserve">ITI </w:t>
      </w:r>
      <w:r w:rsidR="00154BF4" w:rsidRPr="00BC434A">
        <w:t>TF</w:t>
      </w:r>
      <w:r w:rsidR="00376FEB" w:rsidRPr="00BC434A">
        <w:t>-</w:t>
      </w:r>
      <w:r w:rsidR="00154BF4" w:rsidRPr="00BC434A">
        <w:t>3:</w:t>
      </w:r>
      <w:r w:rsidR="00701786" w:rsidRPr="00BC434A">
        <w:t xml:space="preserve"> </w:t>
      </w:r>
      <w:r w:rsidR="00154BF4" w:rsidRPr="00BC434A">
        <w:t>4.</w:t>
      </w:r>
      <w:r w:rsidR="009F28C8" w:rsidRPr="00BC434A">
        <w:t>2.2.2-1</w:t>
      </w:r>
      <w:r w:rsidR="00C36FDF" w:rsidRPr="00BC434A">
        <w:t xml:space="preserve">. </w:t>
      </w:r>
      <w:r w:rsidR="00376FEB" w:rsidRPr="00BC434A">
        <w:t>I</w:t>
      </w:r>
      <w:r w:rsidR="0023554A" w:rsidRPr="00BC434A">
        <w:t xml:space="preserve">t never returns </w:t>
      </w:r>
      <w:r w:rsidR="00154BF4" w:rsidRPr="00BC434A">
        <w:t>other associations</w:t>
      </w:r>
      <w:r w:rsidR="00376FEB" w:rsidRPr="00BC434A">
        <w:t>,</w:t>
      </w:r>
      <w:r w:rsidR="00154BF4" w:rsidRPr="00BC434A">
        <w:t xml:space="preserve"> </w:t>
      </w:r>
      <w:r w:rsidR="00376FEB" w:rsidRPr="00BC434A">
        <w:t>for example</w:t>
      </w:r>
      <w:r w:rsidR="00154BF4" w:rsidRPr="00BC434A">
        <w:t xml:space="preserve"> hasMember.</w:t>
      </w:r>
    </w:p>
    <w:p w14:paraId="2609C4A1" w14:textId="77777777" w:rsidR="00154BF4" w:rsidRPr="00BC434A" w:rsidRDefault="00154BF4" w:rsidP="004608B5">
      <w:pPr>
        <w:pStyle w:val="Heading5"/>
        <w:numPr>
          <w:ilvl w:val="0"/>
          <w:numId w:val="0"/>
        </w:numPr>
        <w:tabs>
          <w:tab w:val="clear" w:pos="1008"/>
        </w:tabs>
        <w:rPr>
          <w:lang w:val="en-US"/>
        </w:rPr>
      </w:pPr>
      <w:bookmarkStart w:id="225" w:name="_Toc428471815"/>
      <w:bookmarkStart w:id="226" w:name="_Toc488345904"/>
      <w:r w:rsidRPr="00BC434A">
        <w:rPr>
          <w:lang w:val="en-US"/>
        </w:rPr>
        <w:lastRenderedPageBreak/>
        <w:t>3</w:t>
      </w:r>
      <w:r w:rsidR="007D1EC4" w:rsidRPr="00BC434A">
        <w:rPr>
          <w:lang w:val="en-US"/>
        </w:rPr>
        <w:t>.63.</w:t>
      </w:r>
      <w:r w:rsidRPr="00BC434A">
        <w:rPr>
          <w:lang w:val="en-US"/>
        </w:rPr>
        <w:t>4.1.3 Cross Gateway Fetch request message example</w:t>
      </w:r>
      <w:bookmarkEnd w:id="225"/>
      <w:bookmarkEnd w:id="226"/>
    </w:p>
    <w:p w14:paraId="5FC90B7C" w14:textId="77777777" w:rsidR="00154BF4" w:rsidRPr="00BC434A" w:rsidRDefault="00154BF4" w:rsidP="006A3044">
      <w:pPr>
        <w:pStyle w:val="StylePlainText8ptBoxSinglesolidlineAuto05ptLin"/>
      </w:pPr>
      <w:r w:rsidRPr="00BC434A">
        <w:t>&lt;query:AdhocQueryRequest&gt;</w:t>
      </w:r>
      <w:r w:rsidRPr="00BC434A">
        <w:br/>
        <w:t xml:space="preserve">   &lt;query:ResponseOption returnComposedObjects="true" </w:t>
      </w:r>
    </w:p>
    <w:p w14:paraId="3ECA7A53" w14:textId="77777777" w:rsidR="00154BF4" w:rsidRPr="00BC434A" w:rsidRDefault="00154BF4" w:rsidP="006A3044">
      <w:pPr>
        <w:pStyle w:val="StylePlainText8ptBoxSinglesolidlineAuto05ptLin"/>
      </w:pPr>
      <w:r w:rsidRPr="00BC434A">
        <w:t xml:space="preserve">        returnType="LeafClassWithRepositoryItem"/&gt;</w:t>
      </w:r>
    </w:p>
    <w:p w14:paraId="78C399AA" w14:textId="77777777" w:rsidR="00154BF4" w:rsidRPr="00BC434A" w:rsidRDefault="00AF53D2" w:rsidP="006A3044">
      <w:pPr>
        <w:pStyle w:val="StylePlainText8ptBoxSinglesolidlineAuto05ptLin"/>
      </w:pPr>
      <w:r w:rsidRPr="00BC434A">
        <w:t xml:space="preserve">   </w:t>
      </w:r>
      <w:r w:rsidR="00154BF4" w:rsidRPr="00BC434A">
        <w:t>&lt;rim:AdhocQuery id="urn:uuid:f2072993-9478-41df-a603-8f016706efe8"</w:t>
      </w:r>
      <w:r w:rsidR="00834506" w:rsidRPr="00BC434A">
        <w:t xml:space="preserve"> </w:t>
      </w:r>
      <w:r w:rsidRPr="00BC434A">
        <w:t>home=”2.16.17.710.780.1000”</w:t>
      </w:r>
      <w:r w:rsidR="00154BF4" w:rsidRPr="00BC434A">
        <w:t>&gt;</w:t>
      </w:r>
    </w:p>
    <w:p w14:paraId="02EB14F5" w14:textId="77777777" w:rsidR="00154BF4" w:rsidRPr="00BC434A" w:rsidRDefault="00154BF4" w:rsidP="006A3044">
      <w:pPr>
        <w:pStyle w:val="StylePlainText8ptBoxSinglesolidlineAuto05ptLin"/>
      </w:pPr>
      <w:r w:rsidRPr="00BC434A">
        <w:t xml:space="preserve">      &lt;!—Query slots go in here --&gt;</w:t>
      </w:r>
    </w:p>
    <w:p w14:paraId="0F8FBAC5" w14:textId="77777777" w:rsidR="00154BF4" w:rsidRPr="00BC434A" w:rsidRDefault="00154BF4" w:rsidP="006A3044">
      <w:pPr>
        <w:pStyle w:val="StylePlainText8ptBoxSinglesolidlineAuto05ptLin"/>
      </w:pPr>
      <w:r w:rsidRPr="00BC434A">
        <w:t xml:space="preserve">   &lt;/rim:AdhocQuery&gt;</w:t>
      </w:r>
    </w:p>
    <w:p w14:paraId="17FCE127" w14:textId="77777777" w:rsidR="00154BF4" w:rsidRPr="00BC434A" w:rsidRDefault="00154BF4" w:rsidP="006A3044">
      <w:pPr>
        <w:pStyle w:val="StylePlainText8ptBoxSinglesolidlineAuto05ptLin"/>
      </w:pPr>
      <w:r w:rsidRPr="00BC434A">
        <w:t>&lt;/query:AdhocQueryRequest&gt;</w:t>
      </w:r>
    </w:p>
    <w:p w14:paraId="5B564785" w14:textId="77777777" w:rsidR="00E05919" w:rsidRPr="00BC434A" w:rsidRDefault="00E05919" w:rsidP="00E05919">
      <w:pPr>
        <w:pStyle w:val="Heading5"/>
        <w:numPr>
          <w:ilvl w:val="0"/>
          <w:numId w:val="0"/>
        </w:numPr>
        <w:tabs>
          <w:tab w:val="clear" w:pos="1008"/>
        </w:tabs>
        <w:rPr>
          <w:lang w:val="en-US"/>
        </w:rPr>
      </w:pPr>
      <w:bookmarkStart w:id="227" w:name="_Toc428471816"/>
      <w:bookmarkStart w:id="228" w:name="_Toc488345905"/>
      <w:r w:rsidRPr="00BC434A">
        <w:rPr>
          <w:lang w:val="en-US"/>
        </w:rPr>
        <w:t>3.63.4.1.4 Expected Actions</w:t>
      </w:r>
      <w:bookmarkEnd w:id="227"/>
      <w:bookmarkEnd w:id="228"/>
    </w:p>
    <w:p w14:paraId="1802958E" w14:textId="77777777" w:rsidR="00154BF4" w:rsidRPr="00BC434A" w:rsidRDefault="00154BF4" w:rsidP="00F35E81">
      <w:pPr>
        <w:pStyle w:val="BodyText"/>
      </w:pPr>
      <w:r w:rsidRPr="00BC434A">
        <w:t xml:space="preserve"> </w:t>
      </w:r>
      <w:r w:rsidR="005B5427" w:rsidRPr="00BC434A">
        <w:t xml:space="preserve">The Responding Gateway </w:t>
      </w:r>
      <w:r w:rsidRPr="00BC434A">
        <w:t>shall:</w:t>
      </w:r>
    </w:p>
    <w:p w14:paraId="36303311" w14:textId="77777777" w:rsidR="00154BF4" w:rsidRPr="00BC434A" w:rsidRDefault="00154BF4" w:rsidP="00C30C01">
      <w:pPr>
        <w:pStyle w:val="ListNumber2"/>
        <w:numPr>
          <w:ilvl w:val="0"/>
          <w:numId w:val="68"/>
        </w:numPr>
      </w:pPr>
      <w:r w:rsidRPr="00BC434A">
        <w:t xml:space="preserve">Accept a parameterized query in an AdhocQueryRequest message </w:t>
      </w:r>
    </w:p>
    <w:p w14:paraId="7223DBC7" w14:textId="77777777" w:rsidR="00154BF4" w:rsidRPr="00BC434A" w:rsidRDefault="00154BF4" w:rsidP="00C30C01">
      <w:pPr>
        <w:pStyle w:val="ListNumber2"/>
        <w:numPr>
          <w:ilvl w:val="0"/>
          <w:numId w:val="68"/>
        </w:numPr>
      </w:pPr>
      <w:r w:rsidRPr="00BC434A">
        <w:t xml:space="preserve">Verify the required parameters are included in the request </w:t>
      </w:r>
    </w:p>
    <w:p w14:paraId="64B361DE" w14:textId="77777777" w:rsidR="00154BF4" w:rsidRPr="00BC434A" w:rsidRDefault="00154BF4" w:rsidP="00C30C01">
      <w:pPr>
        <w:pStyle w:val="ListNumber2"/>
        <w:numPr>
          <w:ilvl w:val="0"/>
          <w:numId w:val="68"/>
        </w:numPr>
      </w:pPr>
      <w:r w:rsidRPr="00BC434A">
        <w:t xml:space="preserve">Process the query by discovering and fetching </w:t>
      </w:r>
      <w:r w:rsidR="008B0B58" w:rsidRPr="00BC434A">
        <w:t>DocumentEntries matching the query request parameters</w:t>
      </w:r>
      <w:r w:rsidRPr="00BC434A">
        <w:t>.</w:t>
      </w:r>
    </w:p>
    <w:p w14:paraId="50BE7629" w14:textId="77777777" w:rsidR="00154BF4" w:rsidRPr="00BC434A" w:rsidRDefault="00154BF4" w:rsidP="00C30C01">
      <w:pPr>
        <w:pStyle w:val="ListNumber2"/>
        <w:numPr>
          <w:ilvl w:val="0"/>
          <w:numId w:val="68"/>
        </w:numPr>
      </w:pPr>
      <w:r w:rsidRPr="00BC434A">
        <w:t xml:space="preserve">If </w:t>
      </w:r>
      <w:r w:rsidR="0078656A" w:rsidRPr="00BC434A">
        <w:t xml:space="preserve">sanctioned by </w:t>
      </w:r>
      <w:r w:rsidR="008B0B58" w:rsidRPr="00BC434A">
        <w:t>a</w:t>
      </w:r>
      <w:r w:rsidR="0078656A" w:rsidRPr="00BC434A">
        <w:t xml:space="preserve"> community agreement</w:t>
      </w:r>
      <w:r w:rsidRPr="00BC434A">
        <w:t xml:space="preserve">, </w:t>
      </w:r>
      <w:r w:rsidR="008B0B58" w:rsidRPr="00BC434A">
        <w:t>return</w:t>
      </w:r>
      <w:r w:rsidRPr="00BC434A">
        <w:t xml:space="preserve"> </w:t>
      </w:r>
      <w:r w:rsidR="008B0B58" w:rsidRPr="00BC434A">
        <w:t xml:space="preserve">appropriate </w:t>
      </w:r>
      <w:r w:rsidRPr="00BC434A">
        <w:t>Association objects linking the targeted DocumentEntries (targeted by the query request parameters).</w:t>
      </w:r>
    </w:p>
    <w:p w14:paraId="35C7EE0B" w14:textId="77777777" w:rsidR="00444513" w:rsidRPr="00BC434A" w:rsidRDefault="00444513" w:rsidP="00C30C01">
      <w:pPr>
        <w:pStyle w:val="ListNumber2"/>
        <w:numPr>
          <w:ilvl w:val="0"/>
          <w:numId w:val="68"/>
        </w:numPr>
      </w:pPr>
      <w:r w:rsidRPr="00BC434A">
        <w:t xml:space="preserve">Return an error and zero documents for the following conditions: </w:t>
      </w:r>
    </w:p>
    <w:p w14:paraId="5203EC18" w14:textId="77777777" w:rsidR="00444513" w:rsidRPr="00BC434A" w:rsidRDefault="00444513" w:rsidP="008F2EB9">
      <w:pPr>
        <w:pStyle w:val="ListNumber3"/>
        <w:numPr>
          <w:ilvl w:val="0"/>
          <w:numId w:val="107"/>
        </w:numPr>
      </w:pPr>
      <w:r w:rsidRPr="00BC434A">
        <w:t xml:space="preserve">Unknown query ID </w:t>
      </w:r>
    </w:p>
    <w:p w14:paraId="7B853539" w14:textId="77777777" w:rsidR="00444513" w:rsidRPr="00BC434A" w:rsidRDefault="00444513" w:rsidP="008F2EB9">
      <w:pPr>
        <w:pStyle w:val="ListNumber3"/>
        <w:numPr>
          <w:ilvl w:val="0"/>
          <w:numId w:val="107"/>
        </w:numPr>
      </w:pPr>
      <w:r w:rsidRPr="00BC434A">
        <w:t xml:space="preserve">Required parameter missing </w:t>
      </w:r>
    </w:p>
    <w:p w14:paraId="4057CA1D" w14:textId="77777777" w:rsidR="00444513" w:rsidRPr="00BC434A" w:rsidRDefault="00444513" w:rsidP="008F2EB9">
      <w:pPr>
        <w:pStyle w:val="ListNumber3"/>
        <w:numPr>
          <w:ilvl w:val="0"/>
          <w:numId w:val="107"/>
        </w:numPr>
      </w:pPr>
      <w:r w:rsidRPr="00BC434A">
        <w:t>Invalid or unknown patient identifier</w:t>
      </w:r>
    </w:p>
    <w:p w14:paraId="02F17E80" w14:textId="77777777" w:rsidR="00444513" w:rsidRPr="00BC434A" w:rsidRDefault="00444513" w:rsidP="008F2EB9">
      <w:pPr>
        <w:pStyle w:val="ListNumber3"/>
        <w:numPr>
          <w:ilvl w:val="0"/>
          <w:numId w:val="107"/>
        </w:numPr>
      </w:pPr>
      <w:r w:rsidRPr="00BC434A">
        <w:t>Unknown or missing homeCommunityId</w:t>
      </w:r>
    </w:p>
    <w:p w14:paraId="058E9E50" w14:textId="581DEED1" w:rsidR="00444513" w:rsidRPr="00BC434A" w:rsidRDefault="00444513" w:rsidP="00F35E81">
      <w:pPr>
        <w:pStyle w:val="BodyText"/>
      </w:pPr>
      <w:r w:rsidRPr="00BC434A">
        <w:t xml:space="preserve">See </w:t>
      </w:r>
      <w:r w:rsidR="002F1BA0" w:rsidRPr="00BC434A">
        <w:t xml:space="preserve">Section </w:t>
      </w:r>
      <w:r w:rsidRPr="00BC434A">
        <w:t>3</w:t>
      </w:r>
      <w:r w:rsidR="007D1EC4" w:rsidRPr="00BC434A">
        <w:t>.63.</w:t>
      </w:r>
      <w:r w:rsidRPr="00BC434A">
        <w:t>4.2.5 for further error conditions and error message encoding see I</w:t>
      </w:r>
      <w:r w:rsidR="009F2709" w:rsidRPr="00BC434A">
        <w:t xml:space="preserve">TI </w:t>
      </w:r>
      <w:r w:rsidRPr="00BC434A">
        <w:t>TF-3:</w:t>
      </w:r>
      <w:r w:rsidR="00D505D4" w:rsidRPr="00BC434A">
        <w:t xml:space="preserve"> </w:t>
      </w:r>
      <w:r w:rsidR="009F28C8" w:rsidRPr="00BC434A">
        <w:t>4.3.4.2-2</w:t>
      </w:r>
      <w:r w:rsidRPr="00BC434A">
        <w:t>.</w:t>
      </w:r>
    </w:p>
    <w:p w14:paraId="4B5C242D" w14:textId="0577EAE7" w:rsidR="00154BF4" w:rsidRPr="00BC434A" w:rsidRDefault="00154BF4" w:rsidP="00B95538">
      <w:pPr>
        <w:pStyle w:val="BodyText"/>
      </w:pPr>
      <w:r w:rsidRPr="00BC434A">
        <w:t xml:space="preserve">If </w:t>
      </w:r>
      <w:r w:rsidR="00B46BE1" w:rsidRPr="00BC434A">
        <w:t>a problem</w:t>
      </w:r>
      <w:r w:rsidRPr="00BC434A">
        <w:t xml:space="preserve"> occurred while </w:t>
      </w:r>
      <w:r w:rsidR="002A4FC9" w:rsidRPr="00BC434A">
        <w:t>transcoding documents,</w:t>
      </w:r>
      <w:r w:rsidRPr="00BC434A">
        <w:t xml:space="preserve"> </w:t>
      </w:r>
      <w:r w:rsidR="006E599B" w:rsidRPr="00BC434A">
        <w:t>a</w:t>
      </w:r>
      <w:r w:rsidR="00B46BE1" w:rsidRPr="00BC434A">
        <w:t xml:space="preserve"> TranscodingError is issued which is included in the status return value of partial </w:t>
      </w:r>
      <w:r w:rsidR="00F35E81" w:rsidRPr="00BC434A">
        <w:t>success (</w:t>
      </w:r>
      <w:r w:rsidR="0002215B" w:rsidRPr="00BC434A">
        <w:t>s</w:t>
      </w:r>
      <w:r w:rsidR="00F97B40" w:rsidRPr="00BC434A">
        <w:t xml:space="preserve">ee </w:t>
      </w:r>
      <w:r w:rsidR="008C0B4F" w:rsidRPr="00BC434A">
        <w:t xml:space="preserve">Section </w:t>
      </w:r>
      <w:r w:rsidR="006A3BFF" w:rsidRPr="00BC434A">
        <w:t>3</w:t>
      </w:r>
      <w:r w:rsidR="007D1EC4" w:rsidRPr="00BC434A">
        <w:t>.63.</w:t>
      </w:r>
      <w:r w:rsidR="006A3BFF" w:rsidRPr="00BC434A">
        <w:t>4.2.5</w:t>
      </w:r>
      <w:r w:rsidR="0002215B" w:rsidRPr="00BC434A">
        <w:t>)</w:t>
      </w:r>
      <w:r w:rsidR="00F97B40" w:rsidRPr="00BC434A">
        <w:t>.</w:t>
      </w:r>
    </w:p>
    <w:p w14:paraId="28E4BD43" w14:textId="059BAC0B" w:rsidR="00154BF4" w:rsidRPr="00BC434A" w:rsidRDefault="00154BF4" w:rsidP="00C30C01">
      <w:pPr>
        <w:pStyle w:val="ListNumber2"/>
        <w:numPr>
          <w:ilvl w:val="0"/>
          <w:numId w:val="69"/>
        </w:numPr>
      </w:pPr>
      <w:r w:rsidRPr="00BC434A">
        <w:t xml:space="preserve">Respond to the Cross Gateway Fetch request with a Cross Gateway Fetch response message (see </w:t>
      </w:r>
      <w:r w:rsidR="00701786" w:rsidRPr="00BC434A">
        <w:t xml:space="preserve">Section </w:t>
      </w:r>
      <w:r w:rsidR="00F97B40" w:rsidRPr="00BC434A">
        <w:t>3</w:t>
      </w:r>
      <w:r w:rsidR="007D1EC4" w:rsidRPr="00BC434A">
        <w:t>.63.</w:t>
      </w:r>
      <w:r w:rsidR="00F97B40" w:rsidRPr="00BC434A">
        <w:t>4.2</w:t>
      </w:r>
      <w:r w:rsidRPr="00BC434A">
        <w:t>)</w:t>
      </w:r>
    </w:p>
    <w:p w14:paraId="6A3D859C" w14:textId="77777777" w:rsidR="00154BF4" w:rsidRPr="00BC434A" w:rsidRDefault="00154BF4">
      <w:pPr>
        <w:pStyle w:val="Heading4"/>
        <w:numPr>
          <w:ilvl w:val="0"/>
          <w:numId w:val="0"/>
        </w:numPr>
        <w:tabs>
          <w:tab w:val="clear" w:pos="864"/>
        </w:tabs>
        <w:rPr>
          <w:lang w:val="en-US"/>
        </w:rPr>
      </w:pPr>
      <w:bookmarkStart w:id="229" w:name="_Toc369633604"/>
      <w:bookmarkStart w:id="230" w:name="_Toc428471817"/>
      <w:bookmarkStart w:id="231" w:name="_Toc488345906"/>
      <w:r w:rsidRPr="00BC434A">
        <w:rPr>
          <w:lang w:val="en-US"/>
        </w:rPr>
        <w:t>3</w:t>
      </w:r>
      <w:r w:rsidR="007D1EC4" w:rsidRPr="00BC434A">
        <w:rPr>
          <w:lang w:val="en-US"/>
        </w:rPr>
        <w:t>.63.</w:t>
      </w:r>
      <w:r w:rsidRPr="00BC434A">
        <w:rPr>
          <w:lang w:val="en-US"/>
        </w:rPr>
        <w:t>4.2 Cross Gateway Fetch Response</w:t>
      </w:r>
      <w:bookmarkEnd w:id="229"/>
      <w:bookmarkEnd w:id="230"/>
      <w:bookmarkEnd w:id="231"/>
    </w:p>
    <w:p w14:paraId="553B9C72" w14:textId="77777777" w:rsidR="00154BF4" w:rsidRPr="00BC434A" w:rsidRDefault="00154BF4">
      <w:pPr>
        <w:pStyle w:val="BodyText"/>
      </w:pPr>
      <w:r w:rsidRPr="00BC434A">
        <w:t>The</w:t>
      </w:r>
      <w:r w:rsidR="00F97B40" w:rsidRPr="00BC434A">
        <w:t xml:space="preserve"> Cross Gateway</w:t>
      </w:r>
      <w:r w:rsidRPr="00BC434A">
        <w:t xml:space="preserve"> Fetch response message includes the registry items (metadata) and documents listed in the registry items. The response message </w:t>
      </w:r>
      <w:r w:rsidR="0034522A" w:rsidRPr="00BC434A">
        <w:t xml:space="preserve">shall </w:t>
      </w:r>
      <w:r w:rsidRPr="00BC434A">
        <w:t>use SOAP 1.2 MTOM with XOP encoding attachments.</w:t>
      </w:r>
    </w:p>
    <w:p w14:paraId="6AED9508" w14:textId="77777777" w:rsidR="00154BF4" w:rsidRPr="00BC434A" w:rsidRDefault="00154BF4">
      <w:pPr>
        <w:pStyle w:val="Heading5"/>
        <w:numPr>
          <w:ilvl w:val="0"/>
          <w:numId w:val="0"/>
        </w:numPr>
        <w:tabs>
          <w:tab w:val="clear" w:pos="1008"/>
        </w:tabs>
        <w:rPr>
          <w:lang w:val="en-US"/>
        </w:rPr>
      </w:pPr>
      <w:bookmarkStart w:id="232" w:name="_Toc428471818"/>
      <w:bookmarkStart w:id="233" w:name="_Toc488345907"/>
      <w:r w:rsidRPr="00BC434A">
        <w:rPr>
          <w:lang w:val="en-US"/>
        </w:rPr>
        <w:t>3</w:t>
      </w:r>
      <w:r w:rsidR="007D1EC4" w:rsidRPr="00BC434A">
        <w:rPr>
          <w:lang w:val="en-US"/>
        </w:rPr>
        <w:t>.63.</w:t>
      </w:r>
      <w:r w:rsidRPr="00BC434A">
        <w:rPr>
          <w:lang w:val="en-US"/>
        </w:rPr>
        <w:t>4.2.1 Trigger Events</w:t>
      </w:r>
      <w:bookmarkEnd w:id="232"/>
      <w:bookmarkEnd w:id="233"/>
    </w:p>
    <w:p w14:paraId="377B4905" w14:textId="77777777" w:rsidR="00154BF4" w:rsidRPr="00BC434A" w:rsidRDefault="00154BF4">
      <w:pPr>
        <w:pStyle w:val="BodyText"/>
        <w:rPr>
          <w:iCs/>
        </w:rPr>
      </w:pPr>
      <w:r w:rsidRPr="00BC434A">
        <w:rPr>
          <w:iCs/>
        </w:rPr>
        <w:t>The Cross Gateway Fetch response message is triggered by a Cross Gateway Fetch request message.</w:t>
      </w:r>
    </w:p>
    <w:p w14:paraId="0FAD1B10" w14:textId="77777777" w:rsidR="00154BF4" w:rsidRPr="00BC434A" w:rsidRDefault="00154BF4">
      <w:pPr>
        <w:pStyle w:val="Heading5"/>
        <w:numPr>
          <w:ilvl w:val="0"/>
          <w:numId w:val="0"/>
        </w:numPr>
        <w:tabs>
          <w:tab w:val="clear" w:pos="1008"/>
        </w:tabs>
        <w:rPr>
          <w:lang w:val="en-US"/>
        </w:rPr>
      </w:pPr>
      <w:bookmarkStart w:id="234" w:name="_Toc428471819"/>
      <w:bookmarkStart w:id="235" w:name="_Toc488345908"/>
      <w:r w:rsidRPr="00BC434A">
        <w:rPr>
          <w:lang w:val="en-US"/>
        </w:rPr>
        <w:lastRenderedPageBreak/>
        <w:t>3</w:t>
      </w:r>
      <w:r w:rsidR="007D1EC4" w:rsidRPr="00BC434A">
        <w:rPr>
          <w:lang w:val="en-US"/>
        </w:rPr>
        <w:t>.63.</w:t>
      </w:r>
      <w:r w:rsidRPr="00BC434A">
        <w:rPr>
          <w:lang w:val="en-US"/>
        </w:rPr>
        <w:t>4.2.2 Message Semantics</w:t>
      </w:r>
      <w:bookmarkEnd w:id="234"/>
      <w:bookmarkEnd w:id="235"/>
    </w:p>
    <w:p w14:paraId="7EF3EAE8" w14:textId="5A9C3A0E" w:rsidR="00154BF4" w:rsidRPr="00BC434A" w:rsidRDefault="00154BF4" w:rsidP="006A3044">
      <w:pPr>
        <w:pStyle w:val="BodyText"/>
      </w:pPr>
      <w:r w:rsidRPr="00BC434A">
        <w:t xml:space="preserve">The Cross Gateway Fetch response message semantics and syntax shall comply </w:t>
      </w:r>
      <w:r w:rsidR="002A4FC9" w:rsidRPr="00BC434A">
        <w:t>with</w:t>
      </w:r>
      <w:r w:rsidRPr="00BC434A">
        <w:t xml:space="preserve"> ITI</w:t>
      </w:r>
      <w:r w:rsidR="009F2709" w:rsidRPr="00BC434A">
        <w:t xml:space="preserve"> </w:t>
      </w:r>
      <w:r w:rsidRPr="00BC434A">
        <w:t>TF</w:t>
      </w:r>
      <w:r w:rsidR="0023554A" w:rsidRPr="00BC434A">
        <w:t>-</w:t>
      </w:r>
      <w:r w:rsidRPr="00BC434A">
        <w:t>2a:</w:t>
      </w:r>
      <w:r w:rsidR="005C6322" w:rsidRPr="00BC434A">
        <w:t xml:space="preserve"> </w:t>
      </w:r>
      <w:r w:rsidRPr="00BC434A">
        <w:t>3.18.4.1.2 with the following additions.</w:t>
      </w:r>
    </w:p>
    <w:p w14:paraId="6E87CC07" w14:textId="77777777" w:rsidR="00154BF4" w:rsidRPr="00BC434A" w:rsidRDefault="00154BF4" w:rsidP="006A3044">
      <w:pPr>
        <w:pStyle w:val="BodyText"/>
      </w:pPr>
      <w:r w:rsidRPr="00BC434A">
        <w:t xml:space="preserve">The response message syntax </w:t>
      </w:r>
      <w:r w:rsidR="002407E5" w:rsidRPr="00BC434A">
        <w:t>reuses the</w:t>
      </w:r>
      <w:r w:rsidRPr="00BC434A">
        <w:t xml:space="preserve"> XML element </w:t>
      </w:r>
      <w:r w:rsidRPr="00BC434A">
        <w:rPr>
          <w:rFonts w:ascii="Courier New" w:hAnsi="Courier New" w:cs="Courier New"/>
        </w:rPr>
        <w:t>&lt;Document/&gt;</w:t>
      </w:r>
      <w:r w:rsidRPr="00BC434A">
        <w:t xml:space="preserve"> with namespace urn:ihe:iti:xds-b:2007. This element shall appear as the last element child of an </w:t>
      </w:r>
      <w:r w:rsidRPr="00BC434A">
        <w:rPr>
          <w:rFonts w:ascii="Courier New" w:hAnsi="Courier New" w:cs="Courier New"/>
        </w:rPr>
        <w:t>&lt;ExtrinsicObject/&gt;</w:t>
      </w:r>
      <w:r w:rsidRPr="00BC434A">
        <w:t xml:space="preserve"> element. The Document contents are associated with the </w:t>
      </w:r>
      <w:r w:rsidRPr="00BC434A">
        <w:rPr>
          <w:rFonts w:ascii="Courier New" w:hAnsi="Courier New" w:cs="Courier New"/>
        </w:rPr>
        <w:t>&lt;DocumentEntry/&gt;</w:t>
      </w:r>
      <w:r w:rsidRPr="00BC434A">
        <w:t xml:space="preserve"> (ExtrinsicObject) metadata by the fact that it is nested within the XML message. This format is considered the unoptimized format - the only one that can be represented in pure XML. This is not the wire-format for the message but is what is specified by the schema and the WSDL (the XOP/MTOM optimization is applied afterwards).</w:t>
      </w:r>
    </w:p>
    <w:p w14:paraId="6AAB0B39" w14:textId="77777777" w:rsidR="00154BF4" w:rsidRPr="00BC434A" w:rsidRDefault="00154BF4" w:rsidP="006A3044">
      <w:pPr>
        <w:pStyle w:val="BodyText"/>
      </w:pPr>
      <w:r w:rsidRPr="00BC434A">
        <w:t xml:space="preserve">The respective part of the </w:t>
      </w:r>
      <w:r w:rsidRPr="00BC434A">
        <w:rPr>
          <w:rFonts w:ascii="Courier New" w:hAnsi="Courier New" w:cs="Courier New"/>
        </w:rPr>
        <w:t>&lt;DocumentEntry/&gt;</w:t>
      </w:r>
      <w:r w:rsidRPr="00BC434A">
        <w:t xml:space="preserve"> metadata looks like this:</w:t>
      </w:r>
    </w:p>
    <w:p w14:paraId="3EDA6C17" w14:textId="77777777" w:rsidR="00154BF4" w:rsidRPr="00BC434A" w:rsidRDefault="00154BF4" w:rsidP="006A3044">
      <w:pPr>
        <w:pStyle w:val="BodyText"/>
      </w:pPr>
    </w:p>
    <w:p w14:paraId="5C7174C9" w14:textId="77777777" w:rsidR="00154BF4" w:rsidRPr="00BC434A" w:rsidRDefault="00154BF4" w:rsidP="006A3044">
      <w:pPr>
        <w:pStyle w:val="StylePlainText8ptBoxSinglesolidlineAuto05ptLin"/>
      </w:pPr>
      <w:r w:rsidRPr="00BC434A">
        <w:t xml:space="preserve">  &lt;rim:ExtrinsicObject&gt;</w:t>
      </w:r>
    </w:p>
    <w:p w14:paraId="079A3956" w14:textId="77777777" w:rsidR="00154BF4" w:rsidRPr="00BC434A" w:rsidRDefault="00154BF4" w:rsidP="006A3044">
      <w:pPr>
        <w:pStyle w:val="StylePlainText8ptBoxSinglesolidlineAuto05ptLin"/>
      </w:pPr>
      <w:r w:rsidRPr="00BC434A">
        <w:t xml:space="preserve">    &lt;!-- lots of stuff missing here --&gt;</w:t>
      </w:r>
    </w:p>
    <w:p w14:paraId="42964473" w14:textId="77777777" w:rsidR="00154BF4" w:rsidRPr="00BC434A" w:rsidRDefault="00154BF4" w:rsidP="006A3044">
      <w:pPr>
        <w:pStyle w:val="StylePlainText8ptBoxSinglesolidlineAuto05ptLin"/>
      </w:pPr>
      <w:r w:rsidRPr="00BC434A">
        <w:t xml:space="preserve">    &lt;xdsext:Document xmlns:xdsext="urn:ihe:iti:xds-b:2007"&gt;</w:t>
      </w:r>
    </w:p>
    <w:p w14:paraId="19CCD010" w14:textId="77777777" w:rsidR="00154BF4" w:rsidRPr="00BC434A" w:rsidRDefault="00154BF4" w:rsidP="006A3044">
      <w:pPr>
        <w:pStyle w:val="StylePlainText8ptBoxSinglesolidlineAuto05ptLin"/>
      </w:pPr>
      <w:r w:rsidRPr="00BC434A">
        <w:t xml:space="preserve">                VGhpcyBpcyBteSBkb2N1bWVudC4KCkl0IGlzIGdyZWF0IQo=</w:t>
      </w:r>
    </w:p>
    <w:p w14:paraId="6156B8F2" w14:textId="77777777" w:rsidR="00154BF4" w:rsidRPr="00BC434A" w:rsidRDefault="00154BF4" w:rsidP="006A3044">
      <w:pPr>
        <w:pStyle w:val="StylePlainText8ptBoxSinglesolidlineAuto05ptLin"/>
      </w:pPr>
      <w:r w:rsidRPr="00BC434A">
        <w:t xml:space="preserve">    &lt;/xdsext:Document&gt;</w:t>
      </w:r>
    </w:p>
    <w:p w14:paraId="57021286" w14:textId="77777777" w:rsidR="00154BF4" w:rsidRPr="00BC434A" w:rsidRDefault="00154BF4" w:rsidP="006A3044">
      <w:pPr>
        <w:pStyle w:val="StylePlainText8ptBoxSinglesolidlineAuto05ptLin"/>
      </w:pPr>
      <w:r w:rsidRPr="00BC434A">
        <w:t xml:space="preserve">  &lt;/rim:ExtrinsicObject&gt;</w:t>
      </w:r>
    </w:p>
    <w:p w14:paraId="058D8D21" w14:textId="77777777" w:rsidR="00154BF4" w:rsidRPr="00BC434A" w:rsidRDefault="00154BF4" w:rsidP="006A3044">
      <w:pPr>
        <w:pStyle w:val="BodyText"/>
      </w:pPr>
    </w:p>
    <w:p w14:paraId="226BD46D" w14:textId="7E1337BC" w:rsidR="00154BF4" w:rsidRPr="00BC434A" w:rsidRDefault="00154BF4" w:rsidP="006A3044">
      <w:pPr>
        <w:pStyle w:val="BodyText"/>
      </w:pPr>
      <w:r w:rsidRPr="00BC434A">
        <w:t xml:space="preserve">The MTOM/XOP optimization of this content replaces the contents of the </w:t>
      </w:r>
      <w:r w:rsidRPr="00BC434A">
        <w:rPr>
          <w:rFonts w:ascii="Courier New" w:hAnsi="Courier New" w:cs="Courier New"/>
        </w:rPr>
        <w:t>&lt;Document/&gt;</w:t>
      </w:r>
      <w:r w:rsidRPr="00BC434A">
        <w:t xml:space="preserve"> element with a XOP reference to a different MIME part which holds the content</w:t>
      </w:r>
      <w:r w:rsidR="005C301A" w:rsidRPr="00BC434A">
        <w:t>.</w:t>
      </w:r>
      <w:r w:rsidRPr="00BC434A">
        <w:t xml:space="preserve"> It is this moving of the bulky content out of the XML where it is difficult to handle and into the raw MIME multipart frame that is considered the optimization of MTOM/XOP. The resulting </w:t>
      </w:r>
      <w:r w:rsidR="005F5B4D" w:rsidRPr="00BC434A">
        <w:rPr>
          <w:rFonts w:ascii="Courier New" w:hAnsi="Courier New" w:cs="Courier New"/>
        </w:rPr>
        <w:t>&lt;Document/&gt;</w:t>
      </w:r>
      <w:r w:rsidR="005F5B4D" w:rsidRPr="00BC434A">
        <w:t xml:space="preserve"> </w:t>
      </w:r>
      <w:r w:rsidRPr="00BC434A">
        <w:t>element is depicted in I</w:t>
      </w:r>
      <w:r w:rsidR="009F2709" w:rsidRPr="00BC434A">
        <w:t xml:space="preserve">TI </w:t>
      </w:r>
      <w:r w:rsidRPr="00BC434A">
        <w:t>TF</w:t>
      </w:r>
      <w:r w:rsidR="0023554A" w:rsidRPr="00BC434A">
        <w:t>-</w:t>
      </w:r>
      <w:r w:rsidRPr="00BC434A">
        <w:t>2</w:t>
      </w:r>
      <w:r w:rsidR="00701786" w:rsidRPr="00BC434A">
        <w:t>b</w:t>
      </w:r>
      <w:r w:rsidRPr="00BC434A">
        <w:t>:</w:t>
      </w:r>
      <w:r w:rsidR="005C6322" w:rsidRPr="00BC434A">
        <w:t xml:space="preserve"> </w:t>
      </w:r>
      <w:r w:rsidRPr="00BC434A">
        <w:t>3.43.5.1.2.</w:t>
      </w:r>
    </w:p>
    <w:p w14:paraId="1DC11E3C" w14:textId="575FF92A" w:rsidR="00154BF4" w:rsidRPr="00BC434A" w:rsidRDefault="00154BF4" w:rsidP="006A3044">
      <w:pPr>
        <w:pStyle w:val="BodyText"/>
      </w:pPr>
      <w:r w:rsidRPr="00BC434A">
        <w:t xml:space="preserve">In addition to document metadata and document content, a </w:t>
      </w:r>
      <w:r w:rsidR="00717A9E" w:rsidRPr="00BC434A">
        <w:t>Cross Gateway</w:t>
      </w:r>
      <w:r w:rsidRPr="00BC434A">
        <w:t xml:space="preserve"> Fetch response may explicitly encode relationships among the documents provided. These are provided as Associations linking the DocumentEntries and placed into the </w:t>
      </w:r>
      <w:r w:rsidRPr="00BC434A">
        <w:rPr>
          <w:rFonts w:ascii="Courier New" w:hAnsi="Courier New" w:cs="Courier New"/>
          <w:szCs w:val="24"/>
        </w:rPr>
        <w:t>&lt;RegistryObjectList&gt;</w:t>
      </w:r>
      <w:r w:rsidRPr="00BC434A">
        <w:t xml:space="preserve"> element (see ITI TF-3:</w:t>
      </w:r>
      <w:r w:rsidR="00701786" w:rsidRPr="00BC434A">
        <w:t xml:space="preserve"> </w:t>
      </w:r>
      <w:r w:rsidR="009F28C8" w:rsidRPr="00BC434A">
        <w:t>4.2.2.2</w:t>
      </w:r>
      <w:r w:rsidRPr="00BC434A">
        <w:t xml:space="preserve"> for details).</w:t>
      </w:r>
    </w:p>
    <w:p w14:paraId="14B1A5F6" w14:textId="77777777" w:rsidR="00154BF4" w:rsidRPr="00BC434A" w:rsidRDefault="00154BF4" w:rsidP="006A3044">
      <w:pPr>
        <w:pStyle w:val="BodyText"/>
      </w:pPr>
      <w:r w:rsidRPr="00BC434A">
        <w:t>As a result, the Cross Gateway Fetch response, if configured to do so</w:t>
      </w:r>
      <w:r w:rsidR="008F39D6" w:rsidRPr="00BC434A">
        <w:t xml:space="preserve"> (see </w:t>
      </w:r>
      <w:r w:rsidR="002F1BA0" w:rsidRPr="00BC434A">
        <w:t xml:space="preserve">Section </w:t>
      </w:r>
      <w:r w:rsidR="008F39D6" w:rsidRPr="00BC434A">
        <w:t>3</w:t>
      </w:r>
      <w:r w:rsidR="007D1EC4" w:rsidRPr="00BC434A">
        <w:t>.63.</w:t>
      </w:r>
      <w:r w:rsidR="008F39D6" w:rsidRPr="00BC434A">
        <w:t>4.1.2.3)</w:t>
      </w:r>
      <w:r w:rsidRPr="00BC434A">
        <w:t xml:space="preserve">, shall return </w:t>
      </w:r>
      <w:r w:rsidR="00C9033F" w:rsidRPr="00BC434A">
        <w:t xml:space="preserve">document associations </w:t>
      </w:r>
      <w:r w:rsidRPr="00BC434A">
        <w:t>as sanctioned and explicitly approved by the local policy of the document or data provider.</w:t>
      </w:r>
    </w:p>
    <w:p w14:paraId="7E3890C0" w14:textId="77777777" w:rsidR="00154BF4" w:rsidRPr="00BC434A" w:rsidRDefault="00154BF4" w:rsidP="006A3044">
      <w:pPr>
        <w:pStyle w:val="BodyText"/>
      </w:pPr>
      <w:r w:rsidRPr="00BC434A">
        <w:t>A Cross Gateway Fetch response shall only contain those associations whose target and source objects are contained in the response.</w:t>
      </w:r>
    </w:p>
    <w:p w14:paraId="5B161367" w14:textId="77777777" w:rsidR="00154BF4" w:rsidRPr="00BC434A" w:rsidRDefault="00154BF4" w:rsidP="006A3044">
      <w:pPr>
        <w:pStyle w:val="BodyText"/>
      </w:pPr>
      <w:r w:rsidRPr="00BC434A">
        <w:t xml:space="preserve">A Cross Gateway Fetch </w:t>
      </w:r>
      <w:r w:rsidR="00A5268C" w:rsidRPr="00BC434A">
        <w:t xml:space="preserve">response </w:t>
      </w:r>
      <w:r w:rsidRPr="00BC434A">
        <w:t>shall only return relationships between documents, any potential hasMember associations shall never be returned.</w:t>
      </w:r>
    </w:p>
    <w:p w14:paraId="78F347C8" w14:textId="77777777" w:rsidR="00154BF4" w:rsidRPr="00BC434A" w:rsidRDefault="00154BF4" w:rsidP="006A3044">
      <w:pPr>
        <w:pStyle w:val="BodyText"/>
      </w:pPr>
      <w:r w:rsidRPr="00BC434A">
        <w:t>A Cross Gateway Fetch response shall not contain other objects than DocumentEntries and associations between DocumentEntries.</w:t>
      </w:r>
    </w:p>
    <w:p w14:paraId="2815BD0B" w14:textId="77777777" w:rsidR="00154BF4" w:rsidRPr="00BC434A" w:rsidRDefault="00154BF4" w:rsidP="006A3044">
      <w:pPr>
        <w:pStyle w:val="BodyText"/>
      </w:pPr>
      <w:r w:rsidRPr="00BC434A">
        <w:t>A Cross Gateway Fetch response shall contain the document contents for each DocumentEntry in the returned metadata.</w:t>
      </w:r>
    </w:p>
    <w:p w14:paraId="65020C5C" w14:textId="77777777" w:rsidR="00154BF4" w:rsidRPr="00BC434A" w:rsidRDefault="00154BF4">
      <w:pPr>
        <w:pStyle w:val="Heading5"/>
        <w:numPr>
          <w:ilvl w:val="0"/>
          <w:numId w:val="0"/>
        </w:numPr>
        <w:tabs>
          <w:tab w:val="clear" w:pos="1008"/>
        </w:tabs>
        <w:rPr>
          <w:lang w:val="en-US"/>
        </w:rPr>
      </w:pPr>
      <w:bookmarkStart w:id="236" w:name="_Toc428471820"/>
      <w:bookmarkStart w:id="237" w:name="_Toc488345909"/>
      <w:r w:rsidRPr="00BC434A">
        <w:rPr>
          <w:lang w:val="en-US"/>
        </w:rPr>
        <w:lastRenderedPageBreak/>
        <w:t>3</w:t>
      </w:r>
      <w:r w:rsidR="007D1EC4" w:rsidRPr="00BC434A">
        <w:rPr>
          <w:lang w:val="en-US"/>
        </w:rPr>
        <w:t>.63.</w:t>
      </w:r>
      <w:r w:rsidRPr="00BC434A">
        <w:rPr>
          <w:lang w:val="en-US"/>
        </w:rPr>
        <w:t>4.2.3 Expected Actions</w:t>
      </w:r>
      <w:bookmarkEnd w:id="236"/>
      <w:bookmarkEnd w:id="237"/>
    </w:p>
    <w:p w14:paraId="1AA11C8F" w14:textId="77777777" w:rsidR="00154BF4" w:rsidRPr="00BC434A" w:rsidRDefault="00154BF4">
      <w:pPr>
        <w:pStyle w:val="BodyText"/>
      </w:pPr>
      <w:r w:rsidRPr="00BC434A">
        <w:t xml:space="preserve">If the Cross Gateway Fetch </w:t>
      </w:r>
      <w:r w:rsidR="004F4AC8" w:rsidRPr="00BC434A">
        <w:t xml:space="preserve">Response </w:t>
      </w:r>
      <w:r w:rsidRPr="00BC434A">
        <w:t xml:space="preserve">is </w:t>
      </w:r>
      <w:r w:rsidR="004F4AC8" w:rsidRPr="00BC434A">
        <w:t>received</w:t>
      </w:r>
      <w:r w:rsidRPr="00BC434A">
        <w:t xml:space="preserve"> by the Initiating Gateway shall:</w:t>
      </w:r>
    </w:p>
    <w:p w14:paraId="31D16C72" w14:textId="77777777" w:rsidR="00154BF4" w:rsidRPr="00BC434A" w:rsidRDefault="004F4AC8" w:rsidP="00C30C01">
      <w:pPr>
        <w:pStyle w:val="ListBullet2"/>
      </w:pPr>
      <w:r w:rsidRPr="00BC434A">
        <w:t>process the message received and make it available to the requestor</w:t>
      </w:r>
    </w:p>
    <w:p w14:paraId="4A3A2ABA" w14:textId="77777777" w:rsidR="00154BF4" w:rsidRPr="00BC434A" w:rsidRDefault="00154BF4" w:rsidP="004608B5">
      <w:pPr>
        <w:pStyle w:val="Heading5"/>
        <w:numPr>
          <w:ilvl w:val="0"/>
          <w:numId w:val="0"/>
        </w:numPr>
        <w:tabs>
          <w:tab w:val="clear" w:pos="1008"/>
        </w:tabs>
        <w:rPr>
          <w:lang w:val="en-US"/>
        </w:rPr>
      </w:pPr>
      <w:bookmarkStart w:id="238" w:name="_Toc428471821"/>
      <w:bookmarkStart w:id="239" w:name="_Toc488345910"/>
      <w:r w:rsidRPr="00BC434A">
        <w:rPr>
          <w:lang w:val="en-US"/>
        </w:rPr>
        <w:t>3</w:t>
      </w:r>
      <w:r w:rsidR="007D1EC4" w:rsidRPr="00BC434A">
        <w:rPr>
          <w:lang w:val="en-US"/>
        </w:rPr>
        <w:t>.63.</w:t>
      </w:r>
      <w:r w:rsidRPr="00BC434A">
        <w:rPr>
          <w:lang w:val="en-US"/>
        </w:rPr>
        <w:t>4.2.4 Document Metadata</w:t>
      </w:r>
      <w:bookmarkEnd w:id="238"/>
      <w:bookmarkEnd w:id="239"/>
    </w:p>
    <w:p w14:paraId="34860F31" w14:textId="77777777" w:rsidR="00154BF4" w:rsidRPr="00BC434A" w:rsidRDefault="00154BF4" w:rsidP="006A3044">
      <w:pPr>
        <w:pStyle w:val="BodyText"/>
      </w:pPr>
      <w:r w:rsidRPr="00BC434A">
        <w:t xml:space="preserve">Each provided document is further classified by metadata attributes (registry items associated with the document). The </w:t>
      </w:r>
      <w:r w:rsidR="001A23D0" w:rsidRPr="00BC434A">
        <w:t xml:space="preserve">Responding Gateway shall provide document metadata </w:t>
      </w:r>
      <w:r w:rsidR="00CE0CDE" w:rsidRPr="00BC434A">
        <w:t>attributes as</w:t>
      </w:r>
      <w:r w:rsidR="001A23D0" w:rsidRPr="00BC434A">
        <w:t xml:space="preserve"> specified in</w:t>
      </w:r>
      <w:r w:rsidR="00CE0CDE" w:rsidRPr="00BC434A">
        <w:t xml:space="preserve"> </w:t>
      </w:r>
      <w:r w:rsidR="00717A9E" w:rsidRPr="00BC434A">
        <w:t xml:space="preserve">ITI </w:t>
      </w:r>
      <w:r w:rsidRPr="00BC434A">
        <w:t>TF</w:t>
      </w:r>
      <w:r w:rsidR="00717A9E" w:rsidRPr="00BC434A">
        <w:t>-</w:t>
      </w:r>
      <w:r w:rsidR="00CE0CDE" w:rsidRPr="00BC434A">
        <w:t>3</w:t>
      </w:r>
      <w:r w:rsidR="00F35E81" w:rsidRPr="00BC434A">
        <w:t>: Table</w:t>
      </w:r>
      <w:r w:rsidR="00CE0CDE" w:rsidRPr="00BC434A">
        <w:t xml:space="preserve"> </w:t>
      </w:r>
      <w:r w:rsidR="0088289C" w:rsidRPr="00BC434A">
        <w:t>4.1.3.2-1</w:t>
      </w:r>
      <w:r w:rsidRPr="00BC434A">
        <w:t>.</w:t>
      </w:r>
      <w:r w:rsidR="00587464" w:rsidRPr="00BC434A">
        <w:t xml:space="preserve"> </w:t>
      </w:r>
      <w:r w:rsidR="00717A9E" w:rsidRPr="00BC434A">
        <w:t>M</w:t>
      </w:r>
      <w:r w:rsidRPr="00BC434A">
        <w:t xml:space="preserve">etadata </w:t>
      </w:r>
      <w:r w:rsidR="00717A9E" w:rsidRPr="00BC434A">
        <w:t xml:space="preserve">other </w:t>
      </w:r>
      <w:r w:rsidRPr="00BC434A">
        <w:t xml:space="preserve">than </w:t>
      </w:r>
      <w:r w:rsidR="00717A9E" w:rsidRPr="00BC434A">
        <w:t>that included in these tables shall</w:t>
      </w:r>
      <w:r w:rsidRPr="00BC434A">
        <w:t xml:space="preserve"> not be provided by the Responding Gateway and </w:t>
      </w:r>
      <w:r w:rsidR="00717A9E" w:rsidRPr="00BC434A">
        <w:t>shall</w:t>
      </w:r>
      <w:r w:rsidRPr="00BC434A">
        <w:t xml:space="preserve"> not be processed by the Initiating Gateway.</w:t>
      </w:r>
    </w:p>
    <w:p w14:paraId="16019AAD" w14:textId="6416B318" w:rsidR="00CE0CDE" w:rsidRPr="00BC434A" w:rsidRDefault="00CE0CDE" w:rsidP="006A3044">
      <w:pPr>
        <w:pStyle w:val="BodyText"/>
      </w:pPr>
      <w:r w:rsidRPr="00BC434A">
        <w:t>The classification schemes as defined in ITI TF-3:</w:t>
      </w:r>
      <w:r w:rsidR="00701786" w:rsidRPr="00BC434A">
        <w:t xml:space="preserve"> </w:t>
      </w:r>
      <w:r w:rsidR="0088289C" w:rsidRPr="00BC434A">
        <w:t>4.2.5.2</w:t>
      </w:r>
      <w:r w:rsidRPr="00BC434A">
        <w:t xml:space="preserve"> shall be used.</w:t>
      </w:r>
    </w:p>
    <w:p w14:paraId="5697AA73" w14:textId="77777777" w:rsidR="00154BF4" w:rsidRPr="00BC434A" w:rsidRDefault="00154BF4" w:rsidP="004608B5">
      <w:pPr>
        <w:pStyle w:val="Heading5"/>
        <w:numPr>
          <w:ilvl w:val="0"/>
          <w:numId w:val="0"/>
        </w:numPr>
        <w:tabs>
          <w:tab w:val="clear" w:pos="1008"/>
        </w:tabs>
        <w:rPr>
          <w:lang w:val="en-US"/>
        </w:rPr>
      </w:pPr>
      <w:bookmarkStart w:id="240" w:name="_Ref166163747"/>
      <w:bookmarkStart w:id="241" w:name="_Toc428471822"/>
      <w:bookmarkStart w:id="242" w:name="_Toc488345911"/>
      <w:r w:rsidRPr="00BC434A">
        <w:rPr>
          <w:lang w:val="en-US"/>
        </w:rPr>
        <w:t>3</w:t>
      </w:r>
      <w:r w:rsidR="007D1EC4" w:rsidRPr="00BC434A">
        <w:rPr>
          <w:lang w:val="en-US"/>
        </w:rPr>
        <w:t>.63.</w:t>
      </w:r>
      <w:r w:rsidRPr="00BC434A">
        <w:rPr>
          <w:lang w:val="en-US"/>
        </w:rPr>
        <w:t>4.2.5 Error Codes</w:t>
      </w:r>
      <w:bookmarkEnd w:id="240"/>
      <w:bookmarkEnd w:id="241"/>
      <w:bookmarkEnd w:id="242"/>
    </w:p>
    <w:p w14:paraId="1372E22F" w14:textId="17AE8BAA" w:rsidR="00154BF4" w:rsidRPr="00BC434A" w:rsidRDefault="00154BF4" w:rsidP="00F35E81">
      <w:pPr>
        <w:pStyle w:val="BodyText"/>
      </w:pPr>
      <w:r w:rsidRPr="00BC434A">
        <w:t>Error conditions shall be covere</w:t>
      </w:r>
      <w:r w:rsidR="00267D62" w:rsidRPr="00BC434A">
        <w:t>d according to ITI TF-3</w:t>
      </w:r>
      <w:r w:rsidR="0088289C" w:rsidRPr="00BC434A">
        <w:t>:</w:t>
      </w:r>
      <w:r w:rsidR="00701786" w:rsidRPr="00BC434A">
        <w:t xml:space="preserve"> </w:t>
      </w:r>
      <w:r w:rsidR="0088289C" w:rsidRPr="00BC434A">
        <w:t>4.2.4</w:t>
      </w:r>
      <w:r w:rsidR="00267D62" w:rsidRPr="00BC434A">
        <w:t>.</w:t>
      </w:r>
    </w:p>
    <w:p w14:paraId="395BE7D6" w14:textId="77777777" w:rsidR="00154BF4" w:rsidRPr="00BC434A" w:rsidRDefault="00154BF4" w:rsidP="00F35E81">
      <w:pPr>
        <w:pStyle w:val="BodyText"/>
      </w:pPr>
      <w:r w:rsidRPr="00BC434A">
        <w:t>Failures that originate in the SOAP header (including SAML assertions that are provided within the SOAP header) shall be covered by the respective error messages of the respective protocol or standard</w:t>
      </w:r>
      <w:r w:rsidR="00AC58B0" w:rsidRPr="00BC434A">
        <w:t>:</w:t>
      </w:r>
      <w:r w:rsidRPr="00BC434A">
        <w:t xml:space="preserve"> if the Responding Gateway</w:t>
      </w:r>
      <w:r w:rsidR="001A23D0" w:rsidRPr="00BC434A">
        <w:t xml:space="preserve"> (acting as X-Service Provider)</w:t>
      </w:r>
      <w:r w:rsidRPr="00BC434A">
        <w:t xml:space="preserve"> is unable to successfully process a X-User Assertion, </w:t>
      </w:r>
      <w:r w:rsidR="00617D59" w:rsidRPr="00BC434A">
        <w:t>it shall return an error code as described in WS-Security core specification section 12 (Error Handling, using the SOAP Fault mechanism), and the ATNA Audit event for authentication failure shall be returned according to ATNA rules (see ITI TF-2b: 3.40.4.1.3).</w:t>
      </w:r>
    </w:p>
    <w:p w14:paraId="15D9D084" w14:textId="77777777" w:rsidR="0011587F" w:rsidRPr="00BC434A" w:rsidRDefault="00154BF4">
      <w:pPr>
        <w:pStyle w:val="Heading3"/>
        <w:numPr>
          <w:ilvl w:val="0"/>
          <w:numId w:val="0"/>
        </w:numPr>
        <w:rPr>
          <w:lang w:val="en-US"/>
        </w:rPr>
      </w:pPr>
      <w:bookmarkStart w:id="243" w:name="_Toc369633605"/>
      <w:bookmarkStart w:id="244" w:name="_Toc428471823"/>
      <w:bookmarkStart w:id="245" w:name="_Toc488345912"/>
      <w:r w:rsidRPr="00BC434A">
        <w:rPr>
          <w:lang w:val="en-US"/>
        </w:rPr>
        <w:t>3</w:t>
      </w:r>
      <w:r w:rsidR="007D1EC4" w:rsidRPr="00BC434A">
        <w:rPr>
          <w:lang w:val="en-US"/>
        </w:rPr>
        <w:t>.63.</w:t>
      </w:r>
      <w:r w:rsidRPr="00BC434A">
        <w:rPr>
          <w:lang w:val="en-US"/>
        </w:rPr>
        <w:t xml:space="preserve">5 </w:t>
      </w:r>
      <w:r w:rsidR="0011587F" w:rsidRPr="00BC434A">
        <w:rPr>
          <w:lang w:val="en-US"/>
        </w:rPr>
        <w:t>Protocol Requirement</w:t>
      </w:r>
      <w:commentRangeStart w:id="246"/>
      <w:r w:rsidR="0011587F" w:rsidRPr="00BC434A">
        <w:rPr>
          <w:lang w:val="en-US"/>
        </w:rPr>
        <w:t>s</w:t>
      </w:r>
      <w:bookmarkEnd w:id="243"/>
      <w:bookmarkEnd w:id="244"/>
      <w:bookmarkEnd w:id="245"/>
      <w:commentRangeEnd w:id="246"/>
      <w:r w:rsidR="00F52880">
        <w:rPr>
          <w:rStyle w:val="CommentReference"/>
          <w:rFonts w:ascii="Times New Roman" w:hAnsi="Times New Roman"/>
          <w:b w:val="0"/>
          <w:kern w:val="0"/>
          <w:lang w:val="en-US"/>
        </w:rPr>
        <w:commentReference w:id="246"/>
      </w:r>
    </w:p>
    <w:p w14:paraId="74B990FB" w14:textId="77777777" w:rsidR="00F52880" w:rsidRPr="003C310B" w:rsidRDefault="00F52880" w:rsidP="00F35E81">
      <w:pPr>
        <w:pStyle w:val="BodyText"/>
        <w:rPr>
          <w:ins w:id="247" w:author="Author"/>
          <w:rPrChange w:id="248" w:author="Author">
            <w:rPr>
              <w:ins w:id="249" w:author="Author"/>
              <w:b/>
              <w:u w:val="single"/>
            </w:rPr>
          </w:rPrChange>
        </w:rPr>
      </w:pPr>
      <w:ins w:id="250" w:author="Author">
        <w:r w:rsidRPr="003C310B">
          <w:rPr>
            <w:rPrChange w:id="251" w:author="Author">
              <w:rPr>
                <w:b/>
                <w:u w:val="single"/>
              </w:rPr>
            </w:rPrChange>
          </w:rPr>
          <w:t xml:space="preserve">The requirements for Web Services transport for Synchronous and WS-Addressing based Asynchronous are described in this section.  </w:t>
        </w:r>
      </w:ins>
    </w:p>
    <w:p w14:paraId="6F2D87B7" w14:textId="04F49638" w:rsidR="00A94715" w:rsidRDefault="00BB696F" w:rsidP="00F35E81">
      <w:pPr>
        <w:pStyle w:val="BodyText"/>
        <w:rPr>
          <w:ins w:id="252" w:author="Author"/>
        </w:rPr>
      </w:pPr>
      <w:r w:rsidRPr="00BC434A">
        <w:t xml:space="preserve">The Cross Gateway </w:t>
      </w:r>
      <w:r w:rsidR="00CF3E4E" w:rsidRPr="00BC434A">
        <w:t xml:space="preserve">Fetch </w:t>
      </w:r>
      <w:r w:rsidRPr="00BC434A">
        <w:t xml:space="preserve">request and response will be transmitted using Synchronous or </w:t>
      </w:r>
      <w:ins w:id="253" w:author="Author">
        <w:r w:rsidR="00F52880">
          <w:t xml:space="preserve">WS-Addressing based </w:t>
        </w:r>
      </w:ins>
      <w:r w:rsidRPr="00BC434A">
        <w:t>Asynchronous Web Services Exchange, according to the requirements specified in ITI TF-2x: Appendix V</w:t>
      </w:r>
      <w:ins w:id="254" w:author="Author">
        <w:r w:rsidR="00F52880">
          <w:t>.3</w:t>
        </w:r>
      </w:ins>
      <w:r w:rsidRPr="00BC434A">
        <w:t>. The protocol requirements are identical to the Registry Stored Query except as noted below</w:t>
      </w:r>
      <w:ins w:id="255" w:author="Author">
        <w:r w:rsidR="00F52880">
          <w:t>.</w:t>
        </w:r>
      </w:ins>
    </w:p>
    <w:p w14:paraId="3633A6C1" w14:textId="77777777" w:rsidR="00F52880" w:rsidRPr="00F52880" w:rsidDel="00F52880" w:rsidRDefault="00F52880" w:rsidP="00F35E81">
      <w:pPr>
        <w:pStyle w:val="BodyText"/>
        <w:rPr>
          <w:del w:id="256" w:author="Author"/>
        </w:rPr>
      </w:pPr>
    </w:p>
    <w:p w14:paraId="1BB54068" w14:textId="77777777" w:rsidR="00F52880" w:rsidRPr="003C310B" w:rsidRDefault="00F52880" w:rsidP="00F52880">
      <w:pPr>
        <w:rPr>
          <w:ins w:id="257" w:author="Author"/>
          <w:rPrChange w:id="258" w:author="Author">
            <w:rPr>
              <w:ins w:id="259" w:author="Author"/>
              <w:b/>
              <w:u w:val="single"/>
            </w:rPr>
          </w:rPrChange>
        </w:rPr>
      </w:pPr>
      <w:ins w:id="260" w:author="Author">
        <w:r w:rsidRPr="003C310B">
          <w:rPr>
            <w:rPrChange w:id="261" w:author="Author">
              <w:rPr>
                <w:b/>
                <w:u w:val="single"/>
              </w:rPr>
            </w:rPrChange>
          </w:rPr>
          <w:t>XML namespace prefixes are for informational purposes only and are documented in ITI TF-2x: Appendix V, Table V.2.4-1.</w:t>
        </w:r>
      </w:ins>
    </w:p>
    <w:p w14:paraId="40BC7416" w14:textId="5D66DA2F" w:rsidR="0050749F" w:rsidRPr="00BC434A" w:rsidDel="00F52880" w:rsidRDefault="00F35E81" w:rsidP="006A3044">
      <w:pPr>
        <w:pStyle w:val="TableTitle"/>
        <w:rPr>
          <w:del w:id="262" w:author="Author"/>
        </w:rPr>
      </w:pPr>
      <w:del w:id="263" w:author="Author">
        <w:r w:rsidRPr="00BC434A" w:rsidDel="00F52880">
          <w:delText>Table 3.63.5-1</w:delText>
        </w:r>
        <w:r w:rsidR="00C36FDF" w:rsidRPr="00BC434A" w:rsidDel="00F52880">
          <w:delText>:</w:delText>
        </w:r>
        <w:r w:rsidRPr="00BC434A" w:rsidDel="00F52880">
          <w:delText xml:space="preserve"> WSDL Names</w:delText>
        </w:r>
      </w:del>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660"/>
      </w:tblGrid>
      <w:tr w:rsidR="0050749F" w:rsidRPr="00BC434A" w:rsidDel="00F52880" w14:paraId="0090AA2E" w14:textId="0FC2C4C8" w:rsidTr="006A3044">
        <w:trPr>
          <w:trHeight w:val="81"/>
          <w:del w:id="264" w:author="Author"/>
        </w:trPr>
        <w:tc>
          <w:tcPr>
            <w:tcW w:w="2088" w:type="dxa"/>
          </w:tcPr>
          <w:p w14:paraId="18BE4C88" w14:textId="51C0CBFD" w:rsidR="0050749F" w:rsidRPr="00BC434A" w:rsidDel="00F52880" w:rsidRDefault="0050749F" w:rsidP="006A3044">
            <w:pPr>
              <w:pStyle w:val="TableEntry"/>
              <w:rPr>
                <w:del w:id="265" w:author="Author"/>
              </w:rPr>
            </w:pPr>
            <w:del w:id="266" w:author="Author">
              <w:r w:rsidRPr="00BC434A" w:rsidDel="00F52880">
                <w:delText>soap</w:delText>
              </w:r>
            </w:del>
          </w:p>
        </w:tc>
        <w:tc>
          <w:tcPr>
            <w:tcW w:w="6660" w:type="dxa"/>
          </w:tcPr>
          <w:p w14:paraId="578ABD65" w14:textId="7FA59E9C" w:rsidR="0050749F" w:rsidRPr="00BC434A" w:rsidDel="00F52880" w:rsidRDefault="0050749F" w:rsidP="006A3044">
            <w:pPr>
              <w:pStyle w:val="TableEntry"/>
              <w:rPr>
                <w:del w:id="267" w:author="Author"/>
              </w:rPr>
            </w:pPr>
            <w:del w:id="268" w:author="Author">
              <w:r w:rsidRPr="00BC434A" w:rsidDel="00F52880">
                <w:delText xml:space="preserve">http://schemas.xmlsoap.org/wsdl/soap/ </w:delText>
              </w:r>
            </w:del>
          </w:p>
        </w:tc>
      </w:tr>
      <w:tr w:rsidR="0050749F" w:rsidRPr="00BC434A" w:rsidDel="00F52880" w14:paraId="75E62F4A" w14:textId="266C185F" w:rsidTr="006A3044">
        <w:trPr>
          <w:trHeight w:val="81"/>
          <w:del w:id="269" w:author="Author"/>
        </w:trPr>
        <w:tc>
          <w:tcPr>
            <w:tcW w:w="2088" w:type="dxa"/>
          </w:tcPr>
          <w:p w14:paraId="48DD5C0F" w14:textId="34055DAF" w:rsidR="0050749F" w:rsidRPr="00BC434A" w:rsidDel="00F52880" w:rsidRDefault="0050749F" w:rsidP="006A3044">
            <w:pPr>
              <w:pStyle w:val="TableEntry"/>
              <w:rPr>
                <w:del w:id="270" w:author="Author"/>
              </w:rPr>
            </w:pPr>
            <w:del w:id="271" w:author="Author">
              <w:r w:rsidRPr="00BC434A" w:rsidDel="00F52880">
                <w:delText xml:space="preserve">soap12 </w:delText>
              </w:r>
            </w:del>
          </w:p>
        </w:tc>
        <w:tc>
          <w:tcPr>
            <w:tcW w:w="6660" w:type="dxa"/>
          </w:tcPr>
          <w:p w14:paraId="6F2191E0" w14:textId="72118D71" w:rsidR="0050749F" w:rsidRPr="00BC434A" w:rsidDel="00F52880" w:rsidRDefault="0050749F" w:rsidP="006A3044">
            <w:pPr>
              <w:pStyle w:val="TableEntry"/>
              <w:rPr>
                <w:del w:id="272" w:author="Author"/>
              </w:rPr>
            </w:pPr>
            <w:del w:id="273" w:author="Author">
              <w:r w:rsidRPr="00BC434A" w:rsidDel="00F52880">
                <w:delText xml:space="preserve">http://schemas.xmlsoap.org/wsdl/soap12/ </w:delText>
              </w:r>
            </w:del>
          </w:p>
        </w:tc>
      </w:tr>
      <w:tr w:rsidR="0050749F" w:rsidRPr="00BC434A" w:rsidDel="00F52880" w14:paraId="560574E3" w14:textId="4C2C6463" w:rsidTr="006A3044">
        <w:trPr>
          <w:trHeight w:val="81"/>
          <w:del w:id="274" w:author="Author"/>
        </w:trPr>
        <w:tc>
          <w:tcPr>
            <w:tcW w:w="2088" w:type="dxa"/>
          </w:tcPr>
          <w:p w14:paraId="1AB11FE6" w14:textId="55AA53F5" w:rsidR="0050749F" w:rsidRPr="00BC434A" w:rsidDel="00F52880" w:rsidRDefault="0050749F" w:rsidP="006A3044">
            <w:pPr>
              <w:pStyle w:val="TableEntry"/>
              <w:rPr>
                <w:del w:id="275" w:author="Author"/>
              </w:rPr>
            </w:pPr>
            <w:del w:id="276" w:author="Author">
              <w:r w:rsidRPr="00BC434A" w:rsidDel="00F52880">
                <w:delText xml:space="preserve">wsaw </w:delText>
              </w:r>
            </w:del>
          </w:p>
        </w:tc>
        <w:tc>
          <w:tcPr>
            <w:tcW w:w="6660" w:type="dxa"/>
          </w:tcPr>
          <w:p w14:paraId="18217154" w14:textId="498D48BD" w:rsidR="0050749F" w:rsidRPr="00BC434A" w:rsidDel="00F52880" w:rsidRDefault="0050749F" w:rsidP="006A3044">
            <w:pPr>
              <w:pStyle w:val="TableEntry"/>
              <w:rPr>
                <w:del w:id="277" w:author="Author"/>
              </w:rPr>
            </w:pPr>
            <w:del w:id="278" w:author="Author">
              <w:r w:rsidRPr="00BC434A" w:rsidDel="00F52880">
                <w:delText xml:space="preserve">http://www.w3.org/2006/05/addressing/wsdl/ </w:delText>
              </w:r>
            </w:del>
          </w:p>
        </w:tc>
      </w:tr>
      <w:tr w:rsidR="0050749F" w:rsidRPr="00BC434A" w:rsidDel="00F52880" w14:paraId="6F895F76" w14:textId="4705DDF4" w:rsidTr="006A3044">
        <w:trPr>
          <w:trHeight w:val="81"/>
          <w:del w:id="279" w:author="Author"/>
        </w:trPr>
        <w:tc>
          <w:tcPr>
            <w:tcW w:w="2088" w:type="dxa"/>
          </w:tcPr>
          <w:p w14:paraId="2A620C59" w14:textId="40478E7E" w:rsidR="0050749F" w:rsidRPr="00BC434A" w:rsidDel="00F52880" w:rsidRDefault="0050749F" w:rsidP="006A3044">
            <w:pPr>
              <w:pStyle w:val="TableEntry"/>
              <w:rPr>
                <w:del w:id="280" w:author="Author"/>
              </w:rPr>
            </w:pPr>
            <w:del w:id="281" w:author="Author">
              <w:r w:rsidRPr="00BC434A" w:rsidDel="00F52880">
                <w:delText xml:space="preserve">xsd </w:delText>
              </w:r>
            </w:del>
          </w:p>
        </w:tc>
        <w:tc>
          <w:tcPr>
            <w:tcW w:w="6660" w:type="dxa"/>
          </w:tcPr>
          <w:p w14:paraId="0E806AAE" w14:textId="683B53AC" w:rsidR="0050749F" w:rsidRPr="00BC434A" w:rsidDel="00F52880" w:rsidRDefault="0050749F" w:rsidP="006A3044">
            <w:pPr>
              <w:pStyle w:val="TableEntry"/>
              <w:rPr>
                <w:del w:id="282" w:author="Author"/>
              </w:rPr>
            </w:pPr>
            <w:del w:id="283" w:author="Author">
              <w:r w:rsidRPr="00BC434A" w:rsidDel="00F52880">
                <w:delText xml:space="preserve">http://www.w3.org/2001/XMLSchema </w:delText>
              </w:r>
            </w:del>
          </w:p>
        </w:tc>
      </w:tr>
      <w:tr w:rsidR="0050749F" w:rsidRPr="00BC434A" w:rsidDel="00F52880" w14:paraId="585A246B" w14:textId="52235E97" w:rsidTr="006A3044">
        <w:trPr>
          <w:trHeight w:val="81"/>
          <w:del w:id="284" w:author="Author"/>
        </w:trPr>
        <w:tc>
          <w:tcPr>
            <w:tcW w:w="2088" w:type="dxa"/>
          </w:tcPr>
          <w:p w14:paraId="0420324C" w14:textId="4A843F06" w:rsidR="0050749F" w:rsidRPr="00BC434A" w:rsidDel="00F52880" w:rsidRDefault="0050749F" w:rsidP="006A3044">
            <w:pPr>
              <w:pStyle w:val="TableEntry"/>
              <w:rPr>
                <w:del w:id="285" w:author="Author"/>
              </w:rPr>
            </w:pPr>
            <w:del w:id="286" w:author="Author">
              <w:r w:rsidRPr="00BC434A" w:rsidDel="00F52880">
                <w:delText xml:space="preserve">ihe </w:delText>
              </w:r>
            </w:del>
          </w:p>
        </w:tc>
        <w:tc>
          <w:tcPr>
            <w:tcW w:w="6660" w:type="dxa"/>
          </w:tcPr>
          <w:p w14:paraId="62364DF9" w14:textId="1CDC7FE6" w:rsidR="0050749F" w:rsidRPr="00BC434A" w:rsidDel="00F52880" w:rsidRDefault="0050749F" w:rsidP="006A3044">
            <w:pPr>
              <w:pStyle w:val="TableEntry"/>
              <w:rPr>
                <w:del w:id="287" w:author="Author"/>
              </w:rPr>
            </w:pPr>
            <w:del w:id="288" w:author="Author">
              <w:r w:rsidRPr="00BC434A" w:rsidDel="00F52880">
                <w:delText xml:space="preserve">urn:ihe:iti:xds-b:2007 </w:delText>
              </w:r>
            </w:del>
          </w:p>
        </w:tc>
      </w:tr>
      <w:tr w:rsidR="0050749F" w:rsidRPr="00BC434A" w:rsidDel="00F52880" w14:paraId="549FFF20" w14:textId="7A04730D" w:rsidTr="006A3044">
        <w:trPr>
          <w:trHeight w:val="81"/>
          <w:del w:id="289" w:author="Author"/>
        </w:trPr>
        <w:tc>
          <w:tcPr>
            <w:tcW w:w="2088" w:type="dxa"/>
          </w:tcPr>
          <w:p w14:paraId="15340A58" w14:textId="76EA22FD" w:rsidR="0050749F" w:rsidRPr="00BC434A" w:rsidDel="00F52880" w:rsidRDefault="0050749F" w:rsidP="006A3044">
            <w:pPr>
              <w:pStyle w:val="TableEntry"/>
              <w:rPr>
                <w:del w:id="290" w:author="Author"/>
              </w:rPr>
            </w:pPr>
            <w:del w:id="291" w:author="Author">
              <w:r w:rsidRPr="00BC434A" w:rsidDel="00F52880">
                <w:delText xml:space="preserve">rs </w:delText>
              </w:r>
            </w:del>
          </w:p>
        </w:tc>
        <w:tc>
          <w:tcPr>
            <w:tcW w:w="6660" w:type="dxa"/>
          </w:tcPr>
          <w:p w14:paraId="087D93E9" w14:textId="6713B49A" w:rsidR="0050749F" w:rsidRPr="00BC434A" w:rsidDel="00F52880" w:rsidRDefault="0050749F" w:rsidP="006A3044">
            <w:pPr>
              <w:pStyle w:val="TableEntry"/>
              <w:rPr>
                <w:del w:id="292" w:author="Author"/>
              </w:rPr>
            </w:pPr>
            <w:del w:id="293" w:author="Author">
              <w:r w:rsidRPr="00BC434A" w:rsidDel="00F52880">
                <w:delText xml:space="preserve">urn:oasis:names:tc:ebxml-regrep:xsd:rs:3.0 </w:delText>
              </w:r>
            </w:del>
          </w:p>
        </w:tc>
      </w:tr>
      <w:tr w:rsidR="0050749F" w:rsidRPr="00BC434A" w:rsidDel="00F52880" w14:paraId="26017CFC" w14:textId="36FDF2F4" w:rsidTr="006A3044">
        <w:trPr>
          <w:trHeight w:val="81"/>
          <w:del w:id="294" w:author="Author"/>
        </w:trPr>
        <w:tc>
          <w:tcPr>
            <w:tcW w:w="2088" w:type="dxa"/>
          </w:tcPr>
          <w:p w14:paraId="190B5248" w14:textId="07B0D04C" w:rsidR="0050749F" w:rsidRPr="00BC434A" w:rsidDel="00F52880" w:rsidRDefault="0050749F" w:rsidP="006A3044">
            <w:pPr>
              <w:pStyle w:val="TableEntry"/>
              <w:rPr>
                <w:del w:id="295" w:author="Author"/>
              </w:rPr>
            </w:pPr>
            <w:del w:id="296" w:author="Author">
              <w:r w:rsidRPr="00BC434A" w:rsidDel="00F52880">
                <w:lastRenderedPageBreak/>
                <w:delText xml:space="preserve">lcm </w:delText>
              </w:r>
            </w:del>
          </w:p>
        </w:tc>
        <w:tc>
          <w:tcPr>
            <w:tcW w:w="6660" w:type="dxa"/>
          </w:tcPr>
          <w:p w14:paraId="62605DF5" w14:textId="4BE54E69" w:rsidR="0050749F" w:rsidRPr="00BC434A" w:rsidDel="00F52880" w:rsidRDefault="0050749F" w:rsidP="006A3044">
            <w:pPr>
              <w:pStyle w:val="TableEntry"/>
              <w:rPr>
                <w:del w:id="297" w:author="Author"/>
              </w:rPr>
            </w:pPr>
            <w:del w:id="298" w:author="Author">
              <w:r w:rsidRPr="00BC434A" w:rsidDel="00F52880">
                <w:delText xml:space="preserve">urn:oasis:names:tc:ebxml-regrep:xsd:lcm:3.0 </w:delText>
              </w:r>
            </w:del>
          </w:p>
        </w:tc>
      </w:tr>
      <w:tr w:rsidR="0050749F" w:rsidRPr="00BC434A" w:rsidDel="00F52880" w14:paraId="5A3BABEA" w14:textId="6E2ACB99" w:rsidTr="006A3044">
        <w:trPr>
          <w:trHeight w:val="81"/>
          <w:del w:id="299" w:author="Author"/>
        </w:trPr>
        <w:tc>
          <w:tcPr>
            <w:tcW w:w="2088" w:type="dxa"/>
          </w:tcPr>
          <w:p w14:paraId="2224A87D" w14:textId="07045992" w:rsidR="0050749F" w:rsidRPr="00BC434A" w:rsidDel="00F52880" w:rsidRDefault="0050749F" w:rsidP="006A3044">
            <w:pPr>
              <w:pStyle w:val="TableEntry"/>
              <w:rPr>
                <w:del w:id="300" w:author="Author"/>
              </w:rPr>
            </w:pPr>
            <w:del w:id="301" w:author="Author">
              <w:r w:rsidRPr="00BC434A" w:rsidDel="00F52880">
                <w:delText>xop</w:delText>
              </w:r>
            </w:del>
          </w:p>
        </w:tc>
        <w:tc>
          <w:tcPr>
            <w:tcW w:w="6660" w:type="dxa"/>
          </w:tcPr>
          <w:p w14:paraId="73608E30" w14:textId="358298C0" w:rsidR="0050749F" w:rsidRPr="00BC434A" w:rsidDel="00F52880" w:rsidRDefault="0050749F" w:rsidP="006A3044">
            <w:pPr>
              <w:pStyle w:val="TableEntry"/>
              <w:rPr>
                <w:del w:id="302" w:author="Author"/>
              </w:rPr>
            </w:pPr>
            <w:del w:id="303" w:author="Author">
              <w:r w:rsidRPr="00BC434A" w:rsidDel="00F52880">
                <w:delText>http://www.w3.org/2004/08/xop/include</w:delText>
              </w:r>
            </w:del>
          </w:p>
        </w:tc>
      </w:tr>
      <w:tr w:rsidR="0050749F" w:rsidRPr="00BC434A" w:rsidDel="00F52880" w14:paraId="3376C0AC" w14:textId="65EFA910" w:rsidTr="006A3044">
        <w:trPr>
          <w:trHeight w:val="81"/>
          <w:del w:id="304" w:author="Author"/>
        </w:trPr>
        <w:tc>
          <w:tcPr>
            <w:tcW w:w="2088" w:type="dxa"/>
          </w:tcPr>
          <w:p w14:paraId="3E3F202D" w14:textId="57491F13" w:rsidR="0050749F" w:rsidRPr="00BC434A" w:rsidDel="00F52880" w:rsidRDefault="0050749F" w:rsidP="006A3044">
            <w:pPr>
              <w:pStyle w:val="TableEntry"/>
              <w:rPr>
                <w:del w:id="305" w:author="Author"/>
              </w:rPr>
            </w:pPr>
            <w:del w:id="306" w:author="Author">
              <w:r w:rsidRPr="00BC434A" w:rsidDel="00F52880">
                <w:delText xml:space="preserve">query </w:delText>
              </w:r>
            </w:del>
          </w:p>
        </w:tc>
        <w:tc>
          <w:tcPr>
            <w:tcW w:w="6660" w:type="dxa"/>
          </w:tcPr>
          <w:p w14:paraId="16C234F8" w14:textId="6C752A96" w:rsidR="0050749F" w:rsidRPr="00BC434A" w:rsidDel="00F52880" w:rsidRDefault="0050749F" w:rsidP="006A3044">
            <w:pPr>
              <w:pStyle w:val="TableEntry"/>
              <w:rPr>
                <w:del w:id="307" w:author="Author"/>
              </w:rPr>
            </w:pPr>
            <w:del w:id="308" w:author="Author">
              <w:r w:rsidRPr="00BC434A" w:rsidDel="00F52880">
                <w:delText xml:space="preserve">urn:oasis:names:tc:ebxml-regrep:xsd:query:3.0 </w:delText>
              </w:r>
            </w:del>
          </w:p>
        </w:tc>
      </w:tr>
    </w:tbl>
    <w:p w14:paraId="6DCA5143" w14:textId="068A936B" w:rsidR="00A94715" w:rsidRPr="003C310B" w:rsidDel="00F52880" w:rsidRDefault="00A94715" w:rsidP="006A3044">
      <w:pPr>
        <w:pStyle w:val="BodyText"/>
        <w:rPr>
          <w:del w:id="309" w:author="Author"/>
          <w:b/>
          <w:rPrChange w:id="310" w:author="Author">
            <w:rPr>
              <w:del w:id="311" w:author="Author"/>
            </w:rPr>
          </w:rPrChange>
        </w:rPr>
      </w:pPr>
    </w:p>
    <w:p w14:paraId="059C5BD3" w14:textId="790B217F" w:rsidR="0050749F" w:rsidRPr="00BC434A" w:rsidRDefault="0050749F" w:rsidP="006A3044">
      <w:pPr>
        <w:pStyle w:val="BodyText"/>
      </w:pPr>
      <w:r w:rsidRPr="003C310B">
        <w:rPr>
          <w:b/>
          <w:rPrChange w:id="312" w:author="Author">
            <w:rPr/>
          </w:rPrChange>
        </w:rPr>
        <w:t>Responding Gateway:</w:t>
      </w:r>
      <w:r w:rsidRPr="00BC434A">
        <w:t xml:space="preserve"> These are the requirements for</w:t>
      </w:r>
      <w:del w:id="313" w:author="Author">
        <w:r w:rsidRPr="00BC434A" w:rsidDel="00F52880">
          <w:delText xml:space="preserve"> the</w:delText>
        </w:r>
      </w:del>
      <w:ins w:id="314" w:author="Author">
        <w:r w:rsidR="00F52880">
          <w:t xml:space="preserve"> Synchronous or WS-Addressing based Asynchronous</w:t>
        </w:r>
      </w:ins>
      <w:r w:rsidRPr="00BC434A">
        <w:t xml:space="preserve"> Cross Gateway </w:t>
      </w:r>
      <w:r w:rsidR="00A53D64" w:rsidRPr="00BC434A">
        <w:t>Fetch</w:t>
      </w:r>
      <w:ins w:id="315" w:author="Author">
        <w:r w:rsidR="00F52880">
          <w:t>,</w:t>
        </w:r>
      </w:ins>
      <w:r w:rsidRPr="00BC434A">
        <w:t xml:space="preserve"> </w:t>
      </w:r>
      <w:del w:id="316" w:author="Author">
        <w:r w:rsidRPr="00BC434A" w:rsidDel="00F52880">
          <w:delText xml:space="preserve">transaction </w:delText>
        </w:r>
      </w:del>
      <w:r w:rsidRPr="00BC434A">
        <w:t>presented in the order in which they would appear in the Responding Gateway WSDL definition:</w:t>
      </w:r>
    </w:p>
    <w:p w14:paraId="5A7B5118" w14:textId="77777777" w:rsidR="0050749F" w:rsidRPr="00BC434A" w:rsidRDefault="0050749F" w:rsidP="00C30C01">
      <w:pPr>
        <w:pStyle w:val="ListBullet2"/>
      </w:pPr>
      <w:r w:rsidRPr="00BC434A">
        <w:t>The following types shall be imported (xsd:import) in the /definitions/types section:</w:t>
      </w:r>
    </w:p>
    <w:p w14:paraId="47E2DC56" w14:textId="77777777" w:rsidR="0050749F" w:rsidRPr="00BC434A" w:rsidRDefault="0050749F" w:rsidP="00C30C01">
      <w:pPr>
        <w:pStyle w:val="ListBullet3"/>
      </w:pPr>
      <w:r w:rsidRPr="00BC434A">
        <w:t>namespace=" urn:oasis:names:tc:ebxml-regrep:xsd:query:3.0", schemaLocation="query.xsd"</w:t>
      </w:r>
    </w:p>
    <w:p w14:paraId="652BA82E" w14:textId="77777777" w:rsidR="0050749F" w:rsidRPr="00BC434A" w:rsidRDefault="0050749F" w:rsidP="00C30C01">
      <w:pPr>
        <w:pStyle w:val="ListBullet2"/>
      </w:pPr>
      <w:r w:rsidRPr="00BC434A">
        <w:t>The /definitions/message/part/@element attribute of the Cross Gateway Fetch Request message shall be defined as “query:AdhocQueryRequest”</w:t>
      </w:r>
    </w:p>
    <w:p w14:paraId="56DFDDDA" w14:textId="77777777" w:rsidR="0050749F" w:rsidRPr="00BC434A" w:rsidRDefault="0050749F" w:rsidP="00C30C01">
      <w:pPr>
        <w:pStyle w:val="ListBullet2"/>
      </w:pPr>
      <w:r w:rsidRPr="00BC434A">
        <w:t>The /definitions/message/part/@element attribute of the Cross Gateway Fetch Response message shall be defined as “query:AdhocQueryResponse”</w:t>
      </w:r>
    </w:p>
    <w:p w14:paraId="654ED8AC" w14:textId="613482CB" w:rsidR="0050749F" w:rsidRPr="00BC434A" w:rsidRDefault="0050749F" w:rsidP="00C30C01">
      <w:pPr>
        <w:pStyle w:val="ListBullet2"/>
      </w:pPr>
      <w:r w:rsidRPr="00BC434A">
        <w:t xml:space="preserve">for additional attribute requirements refer to </w:t>
      </w:r>
      <w:r w:rsidR="0098379C" w:rsidRPr="00BC434A">
        <w:t>Table</w:t>
      </w:r>
      <w:r w:rsidRPr="00BC434A">
        <w:t xml:space="preserve"> 3.63.5-</w:t>
      </w:r>
      <w:ins w:id="317" w:author="Author">
        <w:r w:rsidR="00F52880">
          <w:t>1.</w:t>
        </w:r>
      </w:ins>
      <w:del w:id="318" w:author="Author">
        <w:r w:rsidRPr="00BC434A" w:rsidDel="00F52880">
          <w:delText>2</w:delText>
        </w:r>
      </w:del>
    </w:p>
    <w:p w14:paraId="1F96B36B" w14:textId="4BE8104C" w:rsidR="0050749F" w:rsidRPr="0078368A" w:rsidRDefault="00A957C6" w:rsidP="0078368A">
      <w:pPr>
        <w:pStyle w:val="TableTitle"/>
      </w:pPr>
      <w:r w:rsidRPr="0078368A">
        <w:t>Table 3.63.5-</w:t>
      </w:r>
      <w:ins w:id="319" w:author="Author">
        <w:r w:rsidR="00F52880">
          <w:t>1</w:t>
        </w:r>
      </w:ins>
      <w:del w:id="320" w:author="Author">
        <w:r w:rsidRPr="0078368A" w:rsidDel="00F52880">
          <w:delText>2</w:delText>
        </w:r>
      </w:del>
      <w:r w:rsidR="00A26B43" w:rsidRPr="0078368A">
        <w:t xml:space="preserve">: </w:t>
      </w:r>
      <w:r w:rsidRPr="0078368A">
        <w:t>Attribute Requirements</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31"/>
        <w:gridCol w:w="3833"/>
      </w:tblGrid>
      <w:tr w:rsidR="008F2EB9" w:rsidRPr="00BC434A" w14:paraId="02766C21" w14:textId="77777777" w:rsidTr="008F2EB9">
        <w:trPr>
          <w:trHeight w:val="185"/>
          <w:jc w:val="center"/>
        </w:trPr>
        <w:tc>
          <w:tcPr>
            <w:tcW w:w="5631" w:type="dxa"/>
          </w:tcPr>
          <w:p w14:paraId="736DC691" w14:textId="77777777" w:rsidR="0050749F" w:rsidRPr="00BC434A" w:rsidRDefault="0050749F" w:rsidP="006A3044">
            <w:pPr>
              <w:pStyle w:val="TableEntry"/>
              <w:rPr>
                <w:lang w:eastAsia="de-DE"/>
              </w:rPr>
            </w:pPr>
            <w:r w:rsidRPr="00BC434A">
              <w:rPr>
                <w:lang w:eastAsia="de-DE"/>
              </w:rPr>
              <w:t xml:space="preserve">/definitions/portType/operation@name </w:t>
            </w:r>
          </w:p>
        </w:tc>
        <w:tc>
          <w:tcPr>
            <w:tcW w:w="3833" w:type="dxa"/>
          </w:tcPr>
          <w:p w14:paraId="55679971" w14:textId="77777777" w:rsidR="0050749F" w:rsidRPr="00BC434A" w:rsidRDefault="0050749F" w:rsidP="006A3044">
            <w:pPr>
              <w:pStyle w:val="TableEntry"/>
              <w:rPr>
                <w:lang w:eastAsia="de-DE"/>
              </w:rPr>
            </w:pPr>
            <w:r w:rsidRPr="00BC434A">
              <w:rPr>
                <w:lang w:eastAsia="de-DE"/>
              </w:rPr>
              <w:t>RespondingGateway_CrossGatewayFetch</w:t>
            </w:r>
          </w:p>
        </w:tc>
      </w:tr>
      <w:tr w:rsidR="008F2EB9" w:rsidRPr="00BC434A" w14:paraId="6166CE95" w14:textId="77777777" w:rsidTr="008F2EB9">
        <w:trPr>
          <w:trHeight w:val="185"/>
          <w:jc w:val="center"/>
        </w:trPr>
        <w:tc>
          <w:tcPr>
            <w:tcW w:w="5631" w:type="dxa"/>
          </w:tcPr>
          <w:p w14:paraId="141EECEE" w14:textId="77777777" w:rsidR="0050749F" w:rsidRPr="00BC434A" w:rsidRDefault="0050749F" w:rsidP="006A3044">
            <w:pPr>
              <w:pStyle w:val="TableEntry"/>
              <w:rPr>
                <w:lang w:eastAsia="de-DE"/>
              </w:rPr>
            </w:pPr>
            <w:r w:rsidRPr="00BC434A">
              <w:rPr>
                <w:lang w:eastAsia="de-DE"/>
              </w:rPr>
              <w:t xml:space="preserve">/definitions/portType/operation/input/@wsaw:Action </w:t>
            </w:r>
          </w:p>
        </w:tc>
        <w:tc>
          <w:tcPr>
            <w:tcW w:w="3833" w:type="dxa"/>
          </w:tcPr>
          <w:p w14:paraId="0174301F" w14:textId="77777777" w:rsidR="0050749F" w:rsidRPr="00BC434A" w:rsidRDefault="0050749F" w:rsidP="006A3044">
            <w:pPr>
              <w:pStyle w:val="TableEntry"/>
              <w:rPr>
                <w:lang w:eastAsia="de-DE"/>
              </w:rPr>
            </w:pPr>
            <w:r w:rsidRPr="00BC434A">
              <w:rPr>
                <w:lang w:eastAsia="de-DE"/>
              </w:rPr>
              <w:t>urn:ihe:iti:20</w:t>
            </w:r>
            <w:r w:rsidR="009F2709" w:rsidRPr="00BC434A">
              <w:rPr>
                <w:lang w:eastAsia="de-DE"/>
              </w:rPr>
              <w:t>11</w:t>
            </w:r>
            <w:r w:rsidRPr="00BC434A">
              <w:rPr>
                <w:lang w:eastAsia="de-DE"/>
              </w:rPr>
              <w:t>:CrossGatewayFetch</w:t>
            </w:r>
          </w:p>
        </w:tc>
      </w:tr>
      <w:tr w:rsidR="008F2EB9" w:rsidRPr="00BC434A" w14:paraId="5CC20B52" w14:textId="77777777" w:rsidTr="008F2EB9">
        <w:trPr>
          <w:trHeight w:val="185"/>
          <w:jc w:val="center"/>
        </w:trPr>
        <w:tc>
          <w:tcPr>
            <w:tcW w:w="5631" w:type="dxa"/>
          </w:tcPr>
          <w:p w14:paraId="4010023F" w14:textId="77777777" w:rsidR="0050749F" w:rsidRPr="00BC434A" w:rsidRDefault="0050749F" w:rsidP="006A3044">
            <w:pPr>
              <w:pStyle w:val="TableEntry"/>
              <w:rPr>
                <w:lang w:eastAsia="de-DE"/>
              </w:rPr>
            </w:pPr>
            <w:r w:rsidRPr="00BC434A">
              <w:rPr>
                <w:lang w:eastAsia="de-DE"/>
              </w:rPr>
              <w:t xml:space="preserve">/definitions/portType/operation/output/@wsaw:Action </w:t>
            </w:r>
          </w:p>
        </w:tc>
        <w:tc>
          <w:tcPr>
            <w:tcW w:w="3833" w:type="dxa"/>
          </w:tcPr>
          <w:p w14:paraId="41330134" w14:textId="77777777" w:rsidR="0050749F" w:rsidRPr="00BC434A" w:rsidRDefault="0050749F" w:rsidP="006A3044">
            <w:pPr>
              <w:pStyle w:val="TableEntry"/>
              <w:rPr>
                <w:lang w:eastAsia="de-DE"/>
              </w:rPr>
            </w:pPr>
            <w:r w:rsidRPr="00BC434A">
              <w:rPr>
                <w:lang w:eastAsia="de-DE"/>
              </w:rPr>
              <w:t>urn:ihe:iti:20</w:t>
            </w:r>
            <w:r w:rsidR="009F2709" w:rsidRPr="00BC434A">
              <w:rPr>
                <w:lang w:eastAsia="de-DE"/>
              </w:rPr>
              <w:t>11</w:t>
            </w:r>
            <w:r w:rsidRPr="00BC434A">
              <w:rPr>
                <w:lang w:eastAsia="de-DE"/>
              </w:rPr>
              <w:t>:CrossGatewayFetch</w:t>
            </w:r>
          </w:p>
        </w:tc>
      </w:tr>
      <w:tr w:rsidR="008F2EB9" w:rsidRPr="00BC434A" w14:paraId="0E9A7636" w14:textId="77777777" w:rsidTr="008F2EB9">
        <w:trPr>
          <w:trHeight w:val="185"/>
          <w:jc w:val="center"/>
        </w:trPr>
        <w:tc>
          <w:tcPr>
            <w:tcW w:w="5631" w:type="dxa"/>
          </w:tcPr>
          <w:p w14:paraId="1B39240E" w14:textId="76385587" w:rsidR="009F7705" w:rsidRPr="00BC434A" w:rsidRDefault="009F7705" w:rsidP="009F7705">
            <w:pPr>
              <w:pStyle w:val="TableEntry"/>
              <w:rPr>
                <w:lang w:eastAsia="de-DE"/>
              </w:rPr>
            </w:pPr>
            <w:r w:rsidRPr="00BC434A">
              <w:t xml:space="preserve">/definitions/binding/operation/wsoap12:operation/@soapActionRequired </w:t>
            </w:r>
          </w:p>
        </w:tc>
        <w:tc>
          <w:tcPr>
            <w:tcW w:w="3833" w:type="dxa"/>
          </w:tcPr>
          <w:p w14:paraId="7A28E9B3" w14:textId="6A360E88" w:rsidR="009F7705" w:rsidRPr="00BC434A" w:rsidRDefault="009F7705" w:rsidP="009F7705">
            <w:pPr>
              <w:pStyle w:val="TableEntry"/>
              <w:rPr>
                <w:lang w:eastAsia="de-DE"/>
              </w:rPr>
            </w:pPr>
            <w:r w:rsidRPr="00BC434A">
              <w:t>false</w:t>
            </w:r>
          </w:p>
        </w:tc>
      </w:tr>
    </w:tbl>
    <w:p w14:paraId="56B5A499" w14:textId="77777777" w:rsidR="0050749F" w:rsidRPr="00BC434A" w:rsidRDefault="0050749F" w:rsidP="00C30C01">
      <w:pPr>
        <w:pStyle w:val="BodyText"/>
      </w:pPr>
    </w:p>
    <w:p w14:paraId="11785727" w14:textId="336A5804" w:rsidR="00154BF4" w:rsidRPr="00BC434A" w:rsidRDefault="001E13CF" w:rsidP="00C30C01">
      <w:pPr>
        <w:pStyle w:val="BodyText"/>
      </w:pPr>
      <w:r w:rsidRPr="00BC434A">
        <w:t>These are the requirements that affect the wire format of the SOAP message. The other WSDL properties are only used within the WSDL definition and do not affect interoperability. For informative WSDL for the Responding Gateway see ITI TF-2x: Appendix W</w:t>
      </w:r>
      <w:r w:rsidR="00F6788D" w:rsidRPr="00BC434A">
        <w:t>.</w:t>
      </w:r>
    </w:p>
    <w:p w14:paraId="50B43747" w14:textId="77777777" w:rsidR="00154BF4" w:rsidRPr="00BC434A" w:rsidRDefault="00154BF4" w:rsidP="006A3044">
      <w:pPr>
        <w:pStyle w:val="BodyText"/>
      </w:pPr>
      <w:r w:rsidRPr="00BC434A">
        <w:t xml:space="preserve">The Responding Gateway </w:t>
      </w:r>
      <w:r w:rsidR="00C47DEF" w:rsidRPr="00BC434A">
        <w:t>should</w:t>
      </w:r>
      <w:r w:rsidRPr="00BC434A">
        <w:t>:</w:t>
      </w:r>
    </w:p>
    <w:p w14:paraId="2CB97CE8" w14:textId="77777777" w:rsidR="00154BF4" w:rsidRPr="00BC434A" w:rsidRDefault="00154BF4" w:rsidP="00C30C01">
      <w:pPr>
        <w:pStyle w:val="ListBullet2"/>
      </w:pPr>
      <w:r w:rsidRPr="00BC434A">
        <w:t>return either zero documents or XDSUnknownPatientId (if local policy permits) if unknown/invalid patient identifiers are provided in the request.</w:t>
      </w:r>
    </w:p>
    <w:p w14:paraId="62F98926" w14:textId="77777777" w:rsidR="00154BF4" w:rsidRPr="00BC434A" w:rsidRDefault="00154BF4" w:rsidP="00C30C01">
      <w:pPr>
        <w:pStyle w:val="ListBullet2"/>
      </w:pPr>
      <w:r w:rsidRPr="00BC434A">
        <w:t>return zero documents if no valid consent for the patient was found.</w:t>
      </w:r>
    </w:p>
    <w:p w14:paraId="1A0F71D7" w14:textId="77777777" w:rsidR="0044409E" w:rsidRPr="00BC434A" w:rsidRDefault="0044409E" w:rsidP="00C30C01">
      <w:pPr>
        <w:pStyle w:val="ListBullet2"/>
      </w:pPr>
      <w:r w:rsidRPr="00BC434A">
        <w:t>return zero documents if privacy or security provisions are not met/violated.</w:t>
      </w:r>
    </w:p>
    <w:p w14:paraId="5D8F0252" w14:textId="77777777" w:rsidR="00154BF4" w:rsidRPr="00BC434A" w:rsidRDefault="00EB539F" w:rsidP="00C30C01">
      <w:pPr>
        <w:pStyle w:val="ListBullet2"/>
      </w:pPr>
      <w:r w:rsidRPr="00BC434A">
        <w:t xml:space="preserve">be configured for the maximum response size it supports. If the response exceeds this configured size, the Responding Gateway shall return XDSTooManyResults and zero documents. </w:t>
      </w:r>
    </w:p>
    <w:p w14:paraId="5258ECFD" w14:textId="11BF5F3B" w:rsidR="00B61D64" w:rsidRPr="00BC434A" w:rsidRDefault="00B30D56" w:rsidP="004608B5">
      <w:pPr>
        <w:pStyle w:val="Heading3"/>
        <w:numPr>
          <w:ilvl w:val="0"/>
          <w:numId w:val="0"/>
        </w:numPr>
        <w:rPr>
          <w:lang w:val="en-US"/>
        </w:rPr>
      </w:pPr>
      <w:bookmarkStart w:id="321" w:name="_Toc428471824"/>
      <w:bookmarkStart w:id="322" w:name="_Toc488345913"/>
      <w:bookmarkStart w:id="323" w:name="_Toc369633606"/>
      <w:r w:rsidRPr="00BC434A">
        <w:rPr>
          <w:lang w:val="en-US"/>
        </w:rPr>
        <w:lastRenderedPageBreak/>
        <w:t>3</w:t>
      </w:r>
      <w:r w:rsidR="00B61D64" w:rsidRPr="00BC434A">
        <w:rPr>
          <w:lang w:val="en-US"/>
        </w:rPr>
        <w:t>.63.6 Security Considerations</w:t>
      </w:r>
      <w:bookmarkEnd w:id="321"/>
      <w:bookmarkEnd w:id="322"/>
    </w:p>
    <w:p w14:paraId="388880A6" w14:textId="75B522BD" w:rsidR="00154BF4" w:rsidRPr="00BC434A" w:rsidRDefault="00154BF4" w:rsidP="004608B5">
      <w:pPr>
        <w:pStyle w:val="Heading4"/>
        <w:rPr>
          <w:lang w:val="en-US"/>
        </w:rPr>
      </w:pPr>
      <w:bookmarkStart w:id="324" w:name="_Toc428471825"/>
      <w:bookmarkStart w:id="325" w:name="_Toc488345914"/>
      <w:r w:rsidRPr="00BC434A">
        <w:rPr>
          <w:lang w:val="en-US"/>
        </w:rPr>
        <w:t>3</w:t>
      </w:r>
      <w:r w:rsidR="007D1EC4" w:rsidRPr="00BC434A">
        <w:rPr>
          <w:lang w:val="en-US"/>
        </w:rPr>
        <w:t>.63.</w:t>
      </w:r>
      <w:r w:rsidR="0011587F" w:rsidRPr="00BC434A">
        <w:rPr>
          <w:lang w:val="en-US"/>
        </w:rPr>
        <w:t>6</w:t>
      </w:r>
      <w:r w:rsidR="00B61D64" w:rsidRPr="00BC434A">
        <w:rPr>
          <w:lang w:val="en-US"/>
        </w:rPr>
        <w:t>.1</w:t>
      </w:r>
      <w:r w:rsidR="00F07F60" w:rsidRPr="00BC434A">
        <w:rPr>
          <w:lang w:val="en-US"/>
        </w:rPr>
        <w:t xml:space="preserve"> </w:t>
      </w:r>
      <w:r w:rsidRPr="00BC434A">
        <w:rPr>
          <w:lang w:val="en-US"/>
        </w:rPr>
        <w:t>Security Audit Considerations</w:t>
      </w:r>
      <w:bookmarkEnd w:id="323"/>
      <w:bookmarkEnd w:id="324"/>
      <w:bookmarkEnd w:id="325"/>
    </w:p>
    <w:p w14:paraId="67BC38DE" w14:textId="77777777" w:rsidR="00154BF4" w:rsidRPr="00BC434A" w:rsidRDefault="00154BF4" w:rsidP="006A3044">
      <w:pPr>
        <w:pStyle w:val="BodyText"/>
      </w:pPr>
      <w:r w:rsidRPr="00BC434A">
        <w:t xml:space="preserve">Both the Initiating Gateway and Responding Gateway shall audit the Cross Gateway Fetch transaction. The audit entries shall be equivalent to the entries required for the Registry Stored Query. </w:t>
      </w:r>
    </w:p>
    <w:p w14:paraId="3ADE9150" w14:textId="4102915D" w:rsidR="00154BF4" w:rsidRPr="00BC434A" w:rsidRDefault="00154BF4" w:rsidP="006A3044">
      <w:pPr>
        <w:pStyle w:val="BodyText"/>
      </w:pPr>
      <w:r w:rsidRPr="00BC434A">
        <w:t>The Initiating Gateway shall audit the Cross Gateway Fetch as if it were a Document Consumer except that for EventTypeCode the Initiating Gateway shall specify EV(“ITI-</w:t>
      </w:r>
      <w:r w:rsidR="00311A32" w:rsidRPr="00BC434A">
        <w:t>63</w:t>
      </w:r>
      <w:r w:rsidRPr="00BC434A">
        <w:t>”, “IHE Transactions”, and “XCF Fetch”). See ITI TF-2a: 3.18.</w:t>
      </w:r>
      <w:r w:rsidR="00CA76C7" w:rsidRPr="00BC434A">
        <w:t>5.1.1</w:t>
      </w:r>
      <w:r w:rsidRPr="00BC434A">
        <w:t xml:space="preserve">. </w:t>
      </w:r>
    </w:p>
    <w:p w14:paraId="07797CCA" w14:textId="1A8F7B6C" w:rsidR="00154BF4" w:rsidRPr="00BC434A" w:rsidRDefault="00154BF4" w:rsidP="006A3044">
      <w:pPr>
        <w:pStyle w:val="BodyText"/>
      </w:pPr>
      <w:r w:rsidRPr="00BC434A">
        <w:t>The Responding Gateway shall audit the Cross Gateway Fetch as if it was a Document Registry except that for EventTypeCode the Responding Gateway shall specify EV(“ITI-</w:t>
      </w:r>
      <w:r w:rsidR="00311A32" w:rsidRPr="00BC434A">
        <w:t>63</w:t>
      </w:r>
      <w:r w:rsidRPr="00BC434A">
        <w:t>”, “IHE Transactions”, “XCF Fetc</w:t>
      </w:r>
      <w:r w:rsidR="00B071FC" w:rsidRPr="00BC434A">
        <w:t>h”). See ITI TF-2a: 3.18.</w:t>
      </w:r>
      <w:r w:rsidR="00CA76C7" w:rsidRPr="00BC434A">
        <w:t>5.1.2</w:t>
      </w:r>
      <w:r w:rsidR="00B071FC" w:rsidRPr="00BC434A">
        <w:t>.</w:t>
      </w:r>
    </w:p>
    <w:p w14:paraId="5AB4F2E0" w14:textId="77777777" w:rsidR="00B071FC" w:rsidRPr="00BC434A" w:rsidRDefault="00B071FC" w:rsidP="006A3044">
      <w:pPr>
        <w:pStyle w:val="BodyText"/>
      </w:pPr>
      <w:r w:rsidRPr="00BC434A">
        <w:t>The Responding Gateway shall audit the creation of any intermediate format/object as if it was a Document Source except that for EventTypeCode, the Responding Gateway shall specify EV(“ITI-63”, “IHE Transactions”, “XCF Fetch Intermediate Document Creation”) and the EventActionCode shall be “C” for Create. See ITI TF-2b: 3.41.7.1.1.</w:t>
      </w:r>
    </w:p>
    <w:p w14:paraId="6AD65CA1" w14:textId="77777777" w:rsidR="00154BF4" w:rsidRPr="00BC434A" w:rsidRDefault="00154BF4" w:rsidP="006A3044">
      <w:pPr>
        <w:pStyle w:val="Heading3"/>
        <w:numPr>
          <w:ilvl w:val="0"/>
          <w:numId w:val="0"/>
        </w:numPr>
        <w:rPr>
          <w:lang w:val="en-US"/>
        </w:rPr>
      </w:pPr>
      <w:bookmarkStart w:id="326" w:name="_Toc369633607"/>
      <w:bookmarkStart w:id="327" w:name="_Toc428471826"/>
      <w:bookmarkStart w:id="328" w:name="_Toc488345915"/>
      <w:r w:rsidRPr="00BC434A">
        <w:rPr>
          <w:lang w:val="en-US"/>
        </w:rPr>
        <w:t>3</w:t>
      </w:r>
      <w:r w:rsidR="007D1EC4" w:rsidRPr="00BC434A">
        <w:rPr>
          <w:lang w:val="en-US"/>
        </w:rPr>
        <w:t>.63.</w:t>
      </w:r>
      <w:r w:rsidR="0011587F" w:rsidRPr="00BC434A">
        <w:rPr>
          <w:lang w:val="en-US"/>
        </w:rPr>
        <w:t>7</w:t>
      </w:r>
      <w:r w:rsidRPr="00BC434A">
        <w:rPr>
          <w:lang w:val="en-US"/>
        </w:rPr>
        <w:t xml:space="preserve"> Sample Request Message</w:t>
      </w:r>
      <w:r w:rsidR="00D22341" w:rsidRPr="00BC434A">
        <w:rPr>
          <w:lang w:val="en-US"/>
        </w:rPr>
        <w:t xml:space="preserve"> (Informative)</w:t>
      </w:r>
      <w:bookmarkEnd w:id="326"/>
      <w:bookmarkEnd w:id="327"/>
      <w:bookmarkEnd w:id="328"/>
    </w:p>
    <w:p w14:paraId="3CAC83D9" w14:textId="77777777" w:rsidR="00154BF4" w:rsidRPr="00BC434A" w:rsidRDefault="00154BF4">
      <w:pPr>
        <w:pStyle w:val="BodyText"/>
      </w:pPr>
    </w:p>
    <w:p w14:paraId="414B034F" w14:textId="77777777" w:rsidR="00154BF4" w:rsidRPr="00BC434A" w:rsidRDefault="00154BF4" w:rsidP="006A3044">
      <w:pPr>
        <w:pStyle w:val="StylePlainText8ptBoxSinglesolidlineAuto05ptLin"/>
      </w:pPr>
      <w:r w:rsidRPr="00BC434A">
        <w:t>&lt;soapenv:Envelope xmlns:soapenv="http://schemas.xmlsoap.org/soap/envelope/" ... &gt;</w:t>
      </w:r>
    </w:p>
    <w:p w14:paraId="75CAC19E" w14:textId="77777777" w:rsidR="00154BF4" w:rsidRPr="00BC434A" w:rsidRDefault="00154BF4" w:rsidP="006A3044">
      <w:pPr>
        <w:pStyle w:val="StylePlainText8ptBoxSinglesolidlineAuto05ptLin"/>
      </w:pPr>
      <w:r w:rsidRPr="00BC434A">
        <w:t>&lt;soapenv:Header&gt; ... &lt;/soapenv:Header&gt;</w:t>
      </w:r>
    </w:p>
    <w:p w14:paraId="7E72B505" w14:textId="77777777" w:rsidR="00154BF4" w:rsidRPr="00BC434A" w:rsidRDefault="00154BF4" w:rsidP="006A3044">
      <w:pPr>
        <w:pStyle w:val="StylePlainText8ptBoxSinglesolidlineAuto05ptLin"/>
      </w:pPr>
      <w:r w:rsidRPr="00BC434A">
        <w:t>&lt;soapenv:Body&gt;</w:t>
      </w:r>
    </w:p>
    <w:p w14:paraId="11976CF1" w14:textId="77777777" w:rsidR="00154BF4" w:rsidRPr="00BC434A" w:rsidRDefault="00154BF4" w:rsidP="006A3044">
      <w:pPr>
        <w:pStyle w:val="StylePlainText8ptBoxSinglesolidlineAuto05ptLin"/>
        <w:rPr>
          <w:rFonts w:cs="Courier New"/>
          <w:sz w:val="18"/>
          <w:szCs w:val="18"/>
        </w:rPr>
      </w:pPr>
      <w:r w:rsidRPr="00BC434A">
        <w:rPr>
          <w:sz w:val="18"/>
          <w:szCs w:val="18"/>
        </w:rPr>
        <w:t>&lt;query:AdhocQueryRequest&gt;</w:t>
      </w:r>
      <w:r w:rsidRPr="00BC434A">
        <w:rPr>
          <w:sz w:val="18"/>
          <w:szCs w:val="18"/>
        </w:rPr>
        <w:br/>
      </w:r>
      <w:r w:rsidRPr="00BC434A">
        <w:rPr>
          <w:rFonts w:cs="Courier New"/>
          <w:sz w:val="18"/>
          <w:szCs w:val="18"/>
        </w:rPr>
        <w:t xml:space="preserve">   &lt;query:ResponseOption returnComposedObjects="true" </w:t>
      </w:r>
    </w:p>
    <w:p w14:paraId="793B1138"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returnType="LeafClassWithRepositoryItem"/&gt;</w:t>
      </w:r>
    </w:p>
    <w:p w14:paraId="6A108FF8"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&lt;rim:AdhocQuery id="urn:uuid:f2072993-9478-41df-a603-8f016706efe8"</w:t>
      </w:r>
      <w:r w:rsidR="008E3289" w:rsidRPr="00BC434A">
        <w:rPr>
          <w:rFonts w:cs="Courier New"/>
          <w:sz w:val="18"/>
          <w:szCs w:val="18"/>
        </w:rPr>
        <w:t xml:space="preserve"> home=”</w:t>
      </w:r>
      <w:r w:rsidR="008E3289" w:rsidRPr="00BC434A">
        <w:rPr>
          <w:sz w:val="18"/>
          <w:szCs w:val="18"/>
        </w:rPr>
        <w:t>2.16.17.710.780.1000.990.1</w:t>
      </w:r>
      <w:r w:rsidR="008E3289" w:rsidRPr="00BC434A">
        <w:rPr>
          <w:rFonts w:cs="Courier New"/>
          <w:sz w:val="18"/>
          <w:szCs w:val="18"/>
        </w:rPr>
        <w:t>”</w:t>
      </w:r>
      <w:r w:rsidRPr="00BC434A">
        <w:rPr>
          <w:rFonts w:cs="Courier New"/>
          <w:sz w:val="18"/>
          <w:szCs w:val="18"/>
        </w:rPr>
        <w:t>&gt;</w:t>
      </w:r>
    </w:p>
    <w:p w14:paraId="18701C6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 name="$XDSDocumentEntryPatientId"&gt;</w:t>
      </w:r>
    </w:p>
    <w:p w14:paraId="1FFE3FD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77E3B2DB"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w:t>
      </w:r>
    </w:p>
    <w:p w14:paraId="75516BA6"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w:t>
      </w:r>
      <w:r w:rsidR="00714B39" w:rsidRPr="00BC434A">
        <w:rPr>
          <w:rFonts w:cs="Courier New"/>
          <w:sz w:val="18"/>
          <w:szCs w:val="18"/>
        </w:rPr>
        <w:t>‘AT12998493069126^^^&amp;amp;2.16.17.710.780.1000.990.1&amp;amp;ISO’</w:t>
      </w:r>
    </w:p>
    <w:p w14:paraId="4F9BB551"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w:t>
      </w:r>
    </w:p>
    <w:p w14:paraId="2387C190"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2A1982B0"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w:t>
      </w:r>
      <w:commentRangeStart w:id="329"/>
      <w:r w:rsidRPr="00BC434A">
        <w:rPr>
          <w:rFonts w:cs="Courier New"/>
          <w:sz w:val="18"/>
          <w:szCs w:val="18"/>
        </w:rPr>
        <w:t>&gt;</w:t>
      </w:r>
      <w:commentRangeEnd w:id="329"/>
      <w:r w:rsidR="00AC32E3">
        <w:rPr>
          <w:rStyle w:val="CommentReference"/>
          <w:rFonts w:ascii="Times New Roman" w:hAnsi="Times New Roman"/>
          <w:lang w:eastAsia="ar-SA"/>
        </w:rPr>
        <w:commentReference w:id="329"/>
      </w:r>
    </w:p>
    <w:p w14:paraId="2FB75774" w14:textId="7E9468D9" w:rsidR="00154BF4" w:rsidRPr="00BC434A" w:rsidDel="00AC32E3" w:rsidRDefault="00154BF4">
      <w:pPr>
        <w:pStyle w:val="StylePlainText8ptBoxSinglesolidlineAuto05ptLin"/>
        <w:rPr>
          <w:del w:id="330" w:author="Author"/>
          <w:rFonts w:cs="Courier New"/>
          <w:sz w:val="18"/>
          <w:szCs w:val="18"/>
        </w:rPr>
      </w:pPr>
      <w:r w:rsidRPr="00BC434A">
        <w:rPr>
          <w:rFonts w:cs="Courier New"/>
          <w:sz w:val="18"/>
          <w:szCs w:val="18"/>
        </w:rPr>
        <w:t xml:space="preserve"> </w:t>
      </w:r>
      <w:del w:id="331" w:author="Author">
        <w:r w:rsidRPr="00BC434A" w:rsidDel="00AC32E3">
          <w:rPr>
            <w:rFonts w:cs="Courier New"/>
            <w:sz w:val="18"/>
            <w:szCs w:val="18"/>
          </w:rPr>
          <w:delText xml:space="preserve">     &lt;rim:Slot name="$XDSDocumentEntryStatus"&gt;</w:delText>
        </w:r>
      </w:del>
    </w:p>
    <w:p w14:paraId="27A2DBDA" w14:textId="4794C4BD" w:rsidR="00154BF4" w:rsidRPr="00BC434A" w:rsidDel="00AC32E3" w:rsidRDefault="00154BF4">
      <w:pPr>
        <w:pStyle w:val="StylePlainText8ptBoxSinglesolidlineAuto05ptLin"/>
        <w:rPr>
          <w:del w:id="332" w:author="Author"/>
          <w:rFonts w:cs="Courier New"/>
          <w:sz w:val="18"/>
          <w:szCs w:val="18"/>
        </w:rPr>
      </w:pPr>
      <w:del w:id="333" w:author="Author">
        <w:r w:rsidRPr="00BC434A" w:rsidDel="00AC32E3">
          <w:rPr>
            <w:rFonts w:cs="Courier New"/>
            <w:sz w:val="18"/>
            <w:szCs w:val="18"/>
          </w:rPr>
          <w:delText xml:space="preserve">         &lt;rim:ValueList&gt;</w:delText>
        </w:r>
      </w:del>
    </w:p>
    <w:p w14:paraId="2DD90473" w14:textId="597B078B" w:rsidR="00154BF4" w:rsidRPr="00BC434A" w:rsidDel="00AC32E3" w:rsidRDefault="00154BF4">
      <w:pPr>
        <w:pStyle w:val="StylePlainText8ptBoxSinglesolidlineAuto05ptLin"/>
        <w:rPr>
          <w:del w:id="334" w:author="Author"/>
          <w:rFonts w:cs="Courier New"/>
          <w:sz w:val="18"/>
          <w:szCs w:val="18"/>
        </w:rPr>
      </w:pPr>
      <w:del w:id="335" w:author="Author">
        <w:r w:rsidRPr="00BC434A" w:rsidDel="00AC32E3">
          <w:rPr>
            <w:rFonts w:cs="Courier New"/>
            <w:sz w:val="18"/>
            <w:szCs w:val="18"/>
          </w:rPr>
          <w:delText xml:space="preserve">            &lt;rim:Value&gt;</w:delText>
        </w:r>
      </w:del>
    </w:p>
    <w:p w14:paraId="798C89D7" w14:textId="4591428B" w:rsidR="00154BF4" w:rsidRPr="00BC434A" w:rsidDel="00AC32E3" w:rsidRDefault="00154BF4">
      <w:pPr>
        <w:pStyle w:val="StylePlainText8ptBoxSinglesolidlineAuto05ptLin"/>
        <w:rPr>
          <w:del w:id="336" w:author="Author"/>
          <w:rFonts w:cs="Courier New"/>
          <w:sz w:val="18"/>
          <w:szCs w:val="18"/>
        </w:rPr>
      </w:pPr>
      <w:del w:id="337" w:author="Author">
        <w:r w:rsidRPr="00BC434A" w:rsidDel="00AC32E3">
          <w:rPr>
            <w:rFonts w:cs="Courier New"/>
            <w:sz w:val="18"/>
            <w:szCs w:val="18"/>
          </w:rPr>
          <w:delText xml:space="preserve">                ('urn:oasis:names:tc:ebxml-regrep:StatusType:Approved')</w:delText>
        </w:r>
      </w:del>
    </w:p>
    <w:p w14:paraId="1F90E3AF" w14:textId="102A65D7" w:rsidR="00154BF4" w:rsidRPr="00BC434A" w:rsidDel="00AC32E3" w:rsidRDefault="00154BF4">
      <w:pPr>
        <w:pStyle w:val="StylePlainText8ptBoxSinglesolidlineAuto05ptLin"/>
        <w:rPr>
          <w:del w:id="338" w:author="Author"/>
          <w:rFonts w:cs="Courier New"/>
          <w:sz w:val="18"/>
          <w:szCs w:val="18"/>
        </w:rPr>
      </w:pPr>
      <w:del w:id="339" w:author="Author">
        <w:r w:rsidRPr="00BC434A" w:rsidDel="00AC32E3">
          <w:rPr>
            <w:rFonts w:cs="Courier New"/>
            <w:sz w:val="18"/>
            <w:szCs w:val="18"/>
          </w:rPr>
          <w:delText xml:space="preserve">             &lt;/rim:Value&gt;</w:delText>
        </w:r>
      </w:del>
    </w:p>
    <w:p w14:paraId="147B7DAE" w14:textId="0080F72A" w:rsidR="00154BF4" w:rsidRPr="00BC434A" w:rsidDel="00AC32E3" w:rsidRDefault="00154BF4">
      <w:pPr>
        <w:pStyle w:val="StylePlainText8ptBoxSinglesolidlineAuto05ptLin"/>
        <w:rPr>
          <w:del w:id="340" w:author="Author"/>
          <w:rFonts w:cs="Courier New"/>
          <w:sz w:val="18"/>
          <w:szCs w:val="18"/>
        </w:rPr>
      </w:pPr>
      <w:del w:id="341" w:author="Author">
        <w:r w:rsidRPr="00BC434A" w:rsidDel="00AC32E3">
          <w:rPr>
            <w:rFonts w:cs="Courier New"/>
            <w:sz w:val="18"/>
            <w:szCs w:val="18"/>
          </w:rPr>
          <w:delText xml:space="preserve">         &lt;/rim:ValueList&gt;</w:delText>
        </w:r>
      </w:del>
    </w:p>
    <w:p w14:paraId="60912C2A" w14:textId="6D193273" w:rsidR="00154BF4" w:rsidRPr="00BC434A" w:rsidDel="00AC32E3" w:rsidRDefault="00154BF4">
      <w:pPr>
        <w:pStyle w:val="StylePlainText8ptBoxSinglesolidlineAuto05ptLin"/>
        <w:rPr>
          <w:del w:id="342" w:author="Author"/>
          <w:rFonts w:cs="Courier New"/>
          <w:sz w:val="18"/>
          <w:szCs w:val="18"/>
        </w:rPr>
      </w:pPr>
      <w:del w:id="343" w:author="Author">
        <w:r w:rsidRPr="00BC434A" w:rsidDel="00AC32E3">
          <w:rPr>
            <w:rFonts w:cs="Courier New"/>
            <w:sz w:val="18"/>
            <w:szCs w:val="18"/>
          </w:rPr>
          <w:delText xml:space="preserve">      &lt;/rim:Slot&gt;</w:delText>
        </w:r>
      </w:del>
    </w:p>
    <w:p w14:paraId="3C582AB0" w14:textId="77777777" w:rsidR="00154BF4" w:rsidRPr="00BC434A" w:rsidRDefault="00154BF4" w:rsidP="00AC32E3">
      <w:pPr>
        <w:pStyle w:val="StylePlainText8ptBoxSinglesolidlineAuto05ptLin"/>
        <w:rPr>
          <w:rFonts w:cs="Courier New"/>
          <w:sz w:val="18"/>
          <w:szCs w:val="18"/>
        </w:rPr>
      </w:pPr>
      <w:r w:rsidRPr="00BC434A">
        <w:rPr>
          <w:rFonts w:cs="Courier New"/>
          <w:sz w:val="18"/>
          <w:szCs w:val="18"/>
        </w:rPr>
        <w:t xml:space="preserve">     </w:t>
      </w:r>
      <w:del w:id="344" w:author="Author">
        <w:r w:rsidRPr="00BC434A" w:rsidDel="00AC32E3">
          <w:rPr>
            <w:rFonts w:cs="Courier New"/>
            <w:sz w:val="18"/>
            <w:szCs w:val="18"/>
          </w:rPr>
          <w:delText xml:space="preserve"> </w:delText>
        </w:r>
      </w:del>
      <w:r w:rsidRPr="00BC434A">
        <w:rPr>
          <w:rFonts w:cs="Courier New"/>
          <w:sz w:val="18"/>
          <w:szCs w:val="18"/>
        </w:rPr>
        <w:t>&lt;rim:Slot name="$XDSDocumentEntryClassCode"&gt;</w:t>
      </w:r>
    </w:p>
    <w:p w14:paraId="1D6A7D34"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1951F083"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&lt;rim:Value&gt;('57833-6^^2.16.840.1.113883.6.1')</w:t>
      </w:r>
    </w:p>
    <w:p w14:paraId="7784830A"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lastRenderedPageBreak/>
        <w:t xml:space="preserve">            &lt;/rim:Value&gt;</w:t>
      </w:r>
    </w:p>
    <w:p w14:paraId="31A41257"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&lt;/rim:ValueList&gt;</w:t>
      </w:r>
    </w:p>
    <w:p w14:paraId="7E60693F"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&lt;/rim:Slot&gt;</w:t>
      </w:r>
    </w:p>
    <w:p w14:paraId="53B28754" w14:textId="77777777" w:rsidR="00154BF4" w:rsidRPr="00BC434A" w:rsidRDefault="00154BF4" w:rsidP="006A3044">
      <w:pPr>
        <w:pStyle w:val="StylePlainText8ptBoxSinglesolidlineAuto05ptLin"/>
        <w:rPr>
          <w:rFonts w:cs="Courier New"/>
          <w:sz w:val="18"/>
          <w:szCs w:val="18"/>
        </w:rPr>
      </w:pPr>
      <w:r w:rsidRPr="00BC434A">
        <w:rPr>
          <w:rFonts w:cs="Courier New"/>
          <w:sz w:val="18"/>
          <w:szCs w:val="18"/>
        </w:rPr>
        <w:t xml:space="preserve">  &lt;/rim:AdhocQuery&gt;</w:t>
      </w:r>
    </w:p>
    <w:p w14:paraId="02FE7BA9" w14:textId="77777777" w:rsidR="00154BF4" w:rsidRPr="00BC434A" w:rsidRDefault="00154BF4" w:rsidP="006A3044">
      <w:pPr>
        <w:pStyle w:val="StylePlainText8ptBoxSinglesolidlineAuto05ptLin"/>
      </w:pPr>
      <w:r w:rsidRPr="00BC434A">
        <w:t xml:space="preserve">  &lt;/query:AdhocQueryRequest&gt;</w:t>
      </w:r>
    </w:p>
    <w:p w14:paraId="77DAA336" w14:textId="77777777" w:rsidR="00154BF4" w:rsidRPr="00BC434A" w:rsidRDefault="00154BF4" w:rsidP="006A3044">
      <w:pPr>
        <w:pStyle w:val="StylePlainText8ptBoxSinglesolidlineAuto05ptLin"/>
      </w:pPr>
      <w:r w:rsidRPr="00BC434A">
        <w:t>&lt;/soapenv:Body&gt;</w:t>
      </w:r>
    </w:p>
    <w:p w14:paraId="32B71431" w14:textId="424E3270" w:rsidR="00154BF4" w:rsidRPr="00BC434A" w:rsidRDefault="00154BF4" w:rsidP="008F2EB9">
      <w:pPr>
        <w:pStyle w:val="StylePlainText8ptBoxSinglesolidlineAuto05ptLin"/>
      </w:pPr>
      <w:r w:rsidRPr="00BC434A">
        <w:t>&lt;/soapenv:Envelope&gt;</w:t>
      </w:r>
    </w:p>
    <w:p w14:paraId="348E76C4" w14:textId="77777777" w:rsidR="00154BF4" w:rsidRPr="00BC434A" w:rsidRDefault="00154BF4" w:rsidP="006A3044">
      <w:pPr>
        <w:pStyle w:val="Heading3"/>
        <w:numPr>
          <w:ilvl w:val="0"/>
          <w:numId w:val="0"/>
        </w:numPr>
        <w:rPr>
          <w:lang w:val="en-US"/>
        </w:rPr>
      </w:pPr>
      <w:bookmarkStart w:id="345" w:name="_Toc369633608"/>
      <w:bookmarkStart w:id="346" w:name="_Toc428471827"/>
      <w:bookmarkStart w:id="347" w:name="_Toc488345916"/>
      <w:r w:rsidRPr="00BC434A">
        <w:rPr>
          <w:lang w:val="en-US"/>
        </w:rPr>
        <w:t>3</w:t>
      </w:r>
      <w:r w:rsidR="007D1EC4" w:rsidRPr="00BC434A">
        <w:rPr>
          <w:lang w:val="en-US"/>
        </w:rPr>
        <w:t>.63.</w:t>
      </w:r>
      <w:r w:rsidR="0011587F" w:rsidRPr="00BC434A">
        <w:rPr>
          <w:lang w:val="en-US"/>
        </w:rPr>
        <w:t>8</w:t>
      </w:r>
      <w:r w:rsidRPr="00BC434A">
        <w:rPr>
          <w:lang w:val="en-US"/>
        </w:rPr>
        <w:t xml:space="preserve"> Sample Response Message</w:t>
      </w:r>
      <w:r w:rsidR="00D34D1E" w:rsidRPr="00BC434A">
        <w:rPr>
          <w:lang w:val="en-US"/>
        </w:rPr>
        <w:t xml:space="preserve"> (Informative)</w:t>
      </w:r>
      <w:bookmarkEnd w:id="345"/>
      <w:bookmarkEnd w:id="346"/>
      <w:bookmarkEnd w:id="347"/>
    </w:p>
    <w:p w14:paraId="36053300" w14:textId="77777777" w:rsidR="007F7BA2" w:rsidRPr="00BC434A" w:rsidRDefault="007F7BA2">
      <w:pPr>
        <w:pStyle w:val="BodyText"/>
      </w:pPr>
    </w:p>
    <w:p w14:paraId="00825AD9" w14:textId="77777777" w:rsidR="006176DC" w:rsidRPr="00BC434A" w:rsidRDefault="00A86644" w:rsidP="006A3044">
      <w:pPr>
        <w:pStyle w:val="StylePlainText8ptBoxSinglesolidlineAuto05ptLin"/>
      </w:pPr>
      <w:r w:rsidRPr="00BC434A">
        <w:t>&lt;?xml version="1.0" encoding="ISO-8859-1" standalone="yes"?&gt;</w:t>
      </w:r>
    </w:p>
    <w:p w14:paraId="23E3F420" w14:textId="77777777" w:rsidR="006176DC" w:rsidRPr="00BC434A" w:rsidRDefault="006176DC" w:rsidP="006A3044">
      <w:pPr>
        <w:pStyle w:val="StylePlainText8ptBoxSinglesolidlineAuto05ptLin"/>
      </w:pPr>
      <w:r w:rsidRPr="00BC434A">
        <w:t>&lt;env:Envelope xmlns:env="http://www.w3.org/2003/05/soap-envelope"&gt;</w:t>
      </w:r>
    </w:p>
    <w:p w14:paraId="7B19396D" w14:textId="77777777" w:rsidR="006176DC" w:rsidRPr="00BC434A" w:rsidRDefault="006176DC" w:rsidP="006A3044">
      <w:pPr>
        <w:pStyle w:val="StylePlainText8ptBoxSinglesolidlineAuto05ptLin"/>
      </w:pPr>
      <w:r w:rsidRPr="00BC434A">
        <w:t xml:space="preserve">  &lt;env:Header xmlns:addressing="http://www.w3.org/2005/08/addressing"&gt;…&lt;/env:Header&gt;</w:t>
      </w:r>
    </w:p>
    <w:p w14:paraId="11BD1315" w14:textId="77777777" w:rsidR="006176DC" w:rsidRPr="00BC434A" w:rsidRDefault="006176DC" w:rsidP="006A3044">
      <w:pPr>
        <w:pStyle w:val="StylePlainText8ptBoxSinglesolidlineAuto05ptLin"/>
      </w:pPr>
      <w:r w:rsidRPr="00BC434A">
        <w:t xml:space="preserve">  &lt;env:Body&gt;</w:t>
      </w:r>
    </w:p>
    <w:p w14:paraId="1D91CDE5" w14:textId="77777777" w:rsidR="006176DC" w:rsidRPr="00BC434A" w:rsidRDefault="006176DC" w:rsidP="006A3044">
      <w:pPr>
        <w:pStyle w:val="StylePlainText8ptBoxSinglesolidlineAuto05ptLin"/>
      </w:pPr>
      <w:r w:rsidRPr="00BC434A">
        <w:tab/>
      </w:r>
      <w:r w:rsidRPr="00BC434A">
        <w:tab/>
        <w:t>&lt;query:AdhocQueryResponse status="urn:oasis:names:tc:ebxml-regrep:ResponseStatusType:Success" xmlns:query="urn:oasis:names:tc:ebxml-regrep:xsd:query:3.0"&gt;</w:t>
      </w:r>
    </w:p>
    <w:p w14:paraId="7D9485AE" w14:textId="77777777" w:rsidR="006176DC" w:rsidRPr="00BC434A" w:rsidRDefault="006176DC" w:rsidP="006A3044">
      <w:pPr>
        <w:pStyle w:val="StylePlainText8ptBoxSinglesolidlineAuto05ptLin"/>
      </w:pPr>
      <w:r w:rsidRPr="00BC434A">
        <w:t xml:space="preserve">      &lt;ns1:RegistryObjectList xmlns:ns1="urn:oasis:names:tc:ebxml-regrep:xsd:rim:3.0"&gt;</w:t>
      </w:r>
    </w:p>
    <w:p w14:paraId="45D96CF4" w14:textId="77777777" w:rsidR="006176DC" w:rsidRPr="00BC434A" w:rsidRDefault="006176DC" w:rsidP="006A3044">
      <w:pPr>
        <w:pStyle w:val="StylePlainText8ptBoxSinglesolidlineAuto05ptLin"/>
      </w:pPr>
      <w:r w:rsidRPr="00BC434A">
        <w:t xml:space="preserve">        &lt;ns1:ExtrinsicObject home="2.16.17.710.780.1000.990.1" id="urn:uuid:283be5bb-2fda-4fc4-bc06-eeb61efd5c7a" isOpaque="false" lid="urn:uuid:283be5bb-2fda-4fc4-bc06-eeb61efd5c7a" mimeType="text/xml" objectType="urn:uuid:7edca82f-054d-47f2-a032-9b2a5b5186c1" status="urn:oasis:names:tc:ebxml-regrep:StatusType:Approved"&gt;</w:t>
      </w:r>
    </w:p>
    <w:p w14:paraId="4135B983" w14:textId="77777777" w:rsidR="006176DC" w:rsidRPr="00BC434A" w:rsidRDefault="006176DC" w:rsidP="006A3044">
      <w:pPr>
        <w:pStyle w:val="StylePlainText8ptBoxSinglesolidlineAuto05ptLin"/>
      </w:pPr>
      <w:r w:rsidRPr="00BC434A">
        <w:t xml:space="preserve">          &lt;ns1:Slot name="creationTime"&gt;</w:t>
      </w:r>
    </w:p>
    <w:p w14:paraId="451AAD82" w14:textId="77777777" w:rsidR="006176DC" w:rsidRPr="00BC434A" w:rsidRDefault="006176DC" w:rsidP="006A3044">
      <w:pPr>
        <w:pStyle w:val="StylePlainText8ptBoxSinglesolidlineAuto05ptLin"/>
      </w:pPr>
      <w:r w:rsidRPr="00BC434A">
        <w:t xml:space="preserve">            &lt;ns1:ValueList&gt;</w:t>
      </w:r>
    </w:p>
    <w:p w14:paraId="2B7F22AE" w14:textId="77777777" w:rsidR="006176DC" w:rsidRPr="00BC434A" w:rsidRDefault="006176DC" w:rsidP="006A3044">
      <w:pPr>
        <w:pStyle w:val="StylePlainText8ptBoxSinglesolidlineAuto05ptLin"/>
      </w:pPr>
      <w:r w:rsidRPr="00BC434A">
        <w:t xml:space="preserve">              &lt;ns1:Value&gt;20110311132002&lt;/ns1:Value&gt;</w:t>
      </w:r>
    </w:p>
    <w:p w14:paraId="47622781" w14:textId="77777777" w:rsidR="006176DC" w:rsidRPr="00BC434A" w:rsidRDefault="006176DC" w:rsidP="006A3044">
      <w:pPr>
        <w:pStyle w:val="StylePlainText8ptBoxSinglesolidlineAuto05ptLin"/>
      </w:pPr>
      <w:r w:rsidRPr="00BC434A">
        <w:t xml:space="preserve">            &lt;/ns1:ValueList&gt;</w:t>
      </w:r>
    </w:p>
    <w:p w14:paraId="1B9265D8" w14:textId="77777777" w:rsidR="006176DC" w:rsidRPr="00BC434A" w:rsidRDefault="006176DC" w:rsidP="006A3044">
      <w:pPr>
        <w:pStyle w:val="StylePlainText8ptBoxSinglesolidlineAuto05ptLin"/>
      </w:pPr>
      <w:r w:rsidRPr="00BC434A">
        <w:t xml:space="preserve">          &lt;/ns1:Slot&gt;</w:t>
      </w:r>
    </w:p>
    <w:p w14:paraId="5A59CB1C" w14:textId="77777777" w:rsidR="006176DC" w:rsidRPr="00BC434A" w:rsidRDefault="006176DC" w:rsidP="006A3044">
      <w:pPr>
        <w:pStyle w:val="StylePlainText8ptBoxSinglesolidlineAuto05ptLin"/>
      </w:pPr>
      <w:r w:rsidRPr="00BC434A">
        <w:t xml:space="preserve">          &lt;ns1:Slot name="hash"&gt;</w:t>
      </w:r>
    </w:p>
    <w:p w14:paraId="41D1E17D" w14:textId="77777777" w:rsidR="006176DC" w:rsidRPr="00BC434A" w:rsidRDefault="006176DC" w:rsidP="006A3044">
      <w:pPr>
        <w:pStyle w:val="StylePlainText8ptBoxSinglesolidlineAuto05ptLin"/>
      </w:pPr>
      <w:r w:rsidRPr="00BC434A">
        <w:t xml:space="preserve">            &lt;ns1:ValueList&gt;</w:t>
      </w:r>
    </w:p>
    <w:p w14:paraId="2BC45CF7" w14:textId="77777777" w:rsidR="006176DC" w:rsidRPr="00BC434A" w:rsidRDefault="006176DC" w:rsidP="006A3044">
      <w:pPr>
        <w:pStyle w:val="StylePlainText8ptBoxSinglesolidlineAuto05ptLin"/>
      </w:pPr>
      <w:r w:rsidRPr="00BC434A">
        <w:t xml:space="preserve">              &lt;ns1:Value&gt;e4f92dadaa0316ee5379e6ed50e18e5f47a2eed8&lt;/ns1:Value&gt;</w:t>
      </w:r>
    </w:p>
    <w:p w14:paraId="272F406E" w14:textId="77777777" w:rsidR="006176DC" w:rsidRPr="00BC434A" w:rsidRDefault="006176DC" w:rsidP="006A3044">
      <w:pPr>
        <w:pStyle w:val="StylePlainText8ptBoxSinglesolidlineAuto05ptLin"/>
      </w:pPr>
      <w:r w:rsidRPr="00BC434A">
        <w:t xml:space="preserve">            &lt;/ns1:ValueList&gt;</w:t>
      </w:r>
    </w:p>
    <w:p w14:paraId="5AC7877D" w14:textId="77777777" w:rsidR="006176DC" w:rsidRPr="00BC434A" w:rsidRDefault="006176DC" w:rsidP="006A3044">
      <w:pPr>
        <w:pStyle w:val="StylePlainText8ptBoxSinglesolidlineAuto05ptLin"/>
      </w:pPr>
      <w:r w:rsidRPr="00BC434A">
        <w:t xml:space="preserve">          &lt;/ns1:Slot&gt;</w:t>
      </w:r>
    </w:p>
    <w:p w14:paraId="33A5A3D9" w14:textId="77777777" w:rsidR="006176DC" w:rsidRPr="00BC434A" w:rsidRDefault="006176DC" w:rsidP="006A3044">
      <w:pPr>
        <w:pStyle w:val="StylePlainText8ptBoxSinglesolidlineAuto05ptLin"/>
      </w:pPr>
      <w:r w:rsidRPr="00BC434A">
        <w:t xml:space="preserve">          &lt;ns1:Slot name="languageCode"&gt;</w:t>
      </w:r>
    </w:p>
    <w:p w14:paraId="748B82B6" w14:textId="77777777" w:rsidR="006176DC" w:rsidRPr="00BC434A" w:rsidRDefault="006176DC" w:rsidP="006A3044">
      <w:pPr>
        <w:pStyle w:val="StylePlainText8ptBoxSinglesolidlineAuto05ptLin"/>
      </w:pPr>
      <w:r w:rsidRPr="00BC434A">
        <w:t xml:space="preserve">            &lt;ns1:ValueList&gt;</w:t>
      </w:r>
    </w:p>
    <w:p w14:paraId="272279E1" w14:textId="77777777" w:rsidR="006176DC" w:rsidRPr="00BC434A" w:rsidRDefault="006176DC" w:rsidP="006A3044">
      <w:pPr>
        <w:pStyle w:val="StylePlainText8ptBoxSinglesolidlineAuto05ptLin"/>
      </w:pPr>
      <w:r w:rsidRPr="00BC434A">
        <w:t xml:space="preserve">              &lt;ns1:Value&gt;de-AT&lt;/ns1:Value&gt;</w:t>
      </w:r>
    </w:p>
    <w:p w14:paraId="70AA66A8" w14:textId="77777777" w:rsidR="006176DC" w:rsidRPr="00BC434A" w:rsidRDefault="006176DC" w:rsidP="006A3044">
      <w:pPr>
        <w:pStyle w:val="StylePlainText8ptBoxSinglesolidlineAuto05ptLin"/>
      </w:pPr>
      <w:r w:rsidRPr="00BC434A">
        <w:t xml:space="preserve">            &lt;/ns1:ValueList&gt;</w:t>
      </w:r>
    </w:p>
    <w:p w14:paraId="54312488" w14:textId="77777777" w:rsidR="006176DC" w:rsidRPr="00BC434A" w:rsidRDefault="006176DC" w:rsidP="006A3044">
      <w:pPr>
        <w:pStyle w:val="StylePlainText8ptBoxSinglesolidlineAuto05ptLin"/>
      </w:pPr>
      <w:r w:rsidRPr="00BC434A">
        <w:t xml:space="preserve">          &lt;/ns1:Slot&gt;</w:t>
      </w:r>
    </w:p>
    <w:p w14:paraId="7C5345A7" w14:textId="77777777" w:rsidR="006176DC" w:rsidRPr="00BC434A" w:rsidRDefault="006176DC" w:rsidP="006A3044">
      <w:pPr>
        <w:pStyle w:val="StylePlainText8ptBoxSinglesolidlineAuto05ptLin"/>
      </w:pPr>
      <w:r w:rsidRPr="00BC434A">
        <w:t xml:space="preserve">          &lt;ns1:Slot name="legalAuthenticator"&gt;</w:t>
      </w:r>
    </w:p>
    <w:p w14:paraId="21A4061D" w14:textId="77777777" w:rsidR="006176DC" w:rsidRPr="00BC434A" w:rsidRDefault="006176DC" w:rsidP="006A3044">
      <w:pPr>
        <w:pStyle w:val="StylePlainText8ptBoxSinglesolidlineAuto05ptLin"/>
      </w:pPr>
      <w:r w:rsidRPr="00BC434A">
        <w:t xml:space="preserve">            &lt;ns1:ValueList&gt;</w:t>
      </w:r>
    </w:p>
    <w:p w14:paraId="2C8B567C" w14:textId="77777777" w:rsidR="006176DC" w:rsidRPr="00BC434A" w:rsidRDefault="006176DC" w:rsidP="006A3044">
      <w:pPr>
        <w:pStyle w:val="StylePlainText8ptBoxSinglesolidlineAuto05ptLin"/>
      </w:pPr>
      <w:r w:rsidRPr="00BC434A">
        <w:t xml:space="preserve">              &lt;ns1:Value&gt;admin^Admin^Spirit^^^Spirit Admin User^^^^&amp;amp;2.16.17.710.780.1000.903.1.1.3.3&amp;amp;ISO&lt;/ns1:Value&gt;</w:t>
      </w:r>
    </w:p>
    <w:p w14:paraId="7881A59D" w14:textId="77777777" w:rsidR="006176DC" w:rsidRPr="00BC434A" w:rsidRDefault="006176DC" w:rsidP="006A3044">
      <w:pPr>
        <w:pStyle w:val="StylePlainText8ptBoxSinglesolidlineAuto05ptLin"/>
      </w:pPr>
      <w:r w:rsidRPr="00BC434A">
        <w:t xml:space="preserve">            &lt;/ns1:ValueList&gt;</w:t>
      </w:r>
    </w:p>
    <w:p w14:paraId="20BB7EAF" w14:textId="77777777" w:rsidR="006176DC" w:rsidRPr="00BC434A" w:rsidRDefault="006176DC" w:rsidP="006A3044">
      <w:pPr>
        <w:pStyle w:val="StylePlainText8ptBoxSinglesolidlineAuto05ptLin"/>
      </w:pPr>
      <w:r w:rsidRPr="00BC434A">
        <w:t xml:space="preserve">          &lt;/ns1:Slot&gt;</w:t>
      </w:r>
    </w:p>
    <w:p w14:paraId="53F7C2C9" w14:textId="77777777" w:rsidR="006176DC" w:rsidRPr="00BC434A" w:rsidRDefault="006176DC" w:rsidP="006A3044">
      <w:pPr>
        <w:pStyle w:val="StylePlainText8ptBoxSinglesolidlineAuto05ptLin"/>
      </w:pPr>
      <w:r w:rsidRPr="00BC434A">
        <w:t xml:space="preserve">          &lt;ns1:Slot name="repositoryUniqueId"&gt;</w:t>
      </w:r>
    </w:p>
    <w:p w14:paraId="62F8703C" w14:textId="77777777" w:rsidR="006176DC" w:rsidRPr="00BC434A" w:rsidRDefault="006176DC" w:rsidP="006A3044">
      <w:pPr>
        <w:pStyle w:val="StylePlainText8ptBoxSinglesolidlineAuto05ptLin"/>
      </w:pPr>
      <w:r w:rsidRPr="00BC434A">
        <w:t xml:space="preserve">            &lt;ns1:ValueList&gt;</w:t>
      </w:r>
    </w:p>
    <w:p w14:paraId="6FF6981E" w14:textId="77777777" w:rsidR="006176DC" w:rsidRPr="00BC434A" w:rsidRDefault="006176DC" w:rsidP="006A3044">
      <w:pPr>
        <w:pStyle w:val="StylePlainText8ptBoxSinglesolidlineAuto05ptLin"/>
      </w:pPr>
      <w:r w:rsidRPr="00BC434A">
        <w:t xml:space="preserve">              &lt;ns1:Value&gt;2.16.17.710.780.1000.990.1&lt;/ns1:Value&gt;</w:t>
      </w:r>
    </w:p>
    <w:p w14:paraId="6236AD6F" w14:textId="77777777" w:rsidR="006176DC" w:rsidRPr="00BC434A" w:rsidRDefault="006176DC" w:rsidP="006A3044">
      <w:pPr>
        <w:pStyle w:val="StylePlainText8ptBoxSinglesolidlineAuto05ptLin"/>
      </w:pPr>
      <w:r w:rsidRPr="00BC434A">
        <w:t xml:space="preserve">            &lt;/ns1:ValueList&gt;</w:t>
      </w:r>
    </w:p>
    <w:p w14:paraId="66A862F3" w14:textId="77777777" w:rsidR="006176DC" w:rsidRPr="00BC434A" w:rsidRDefault="006176DC" w:rsidP="006A3044">
      <w:pPr>
        <w:pStyle w:val="StylePlainText8ptBoxSinglesolidlineAuto05ptLin"/>
      </w:pPr>
      <w:r w:rsidRPr="00BC434A">
        <w:t xml:space="preserve">          &lt;/ns1:Slot&gt;</w:t>
      </w:r>
    </w:p>
    <w:p w14:paraId="64E8E622" w14:textId="77777777" w:rsidR="006176DC" w:rsidRPr="00BC434A" w:rsidRDefault="006176DC" w:rsidP="006A3044">
      <w:pPr>
        <w:pStyle w:val="StylePlainText8ptBoxSinglesolidlineAuto05ptLin"/>
      </w:pPr>
      <w:r w:rsidRPr="00BC434A">
        <w:t xml:space="preserve">          &lt;ns1:Slot name="serviceStartTime"&gt;</w:t>
      </w:r>
    </w:p>
    <w:p w14:paraId="55D188BB" w14:textId="77777777" w:rsidR="006176DC" w:rsidRPr="00BC434A" w:rsidRDefault="006176DC" w:rsidP="006A3044">
      <w:pPr>
        <w:pStyle w:val="StylePlainText8ptBoxSinglesolidlineAuto05ptLin"/>
      </w:pPr>
      <w:r w:rsidRPr="00BC434A">
        <w:t xml:space="preserve">            &lt;ns1:ValueList&gt;</w:t>
      </w:r>
    </w:p>
    <w:p w14:paraId="62775ABA" w14:textId="77777777" w:rsidR="006176DC" w:rsidRPr="00BC434A" w:rsidRDefault="006176DC" w:rsidP="006A3044">
      <w:pPr>
        <w:pStyle w:val="StylePlainText8ptBoxSinglesolidlineAuto05ptLin"/>
      </w:pPr>
      <w:r w:rsidRPr="00BC434A">
        <w:t xml:space="preserve">              &lt;ns1:Value&gt;20110311&lt;/ns1:Value&gt;</w:t>
      </w:r>
    </w:p>
    <w:p w14:paraId="17E087E3" w14:textId="77777777" w:rsidR="006176DC" w:rsidRPr="00BC434A" w:rsidRDefault="006176DC" w:rsidP="006A3044">
      <w:pPr>
        <w:pStyle w:val="StylePlainText8ptBoxSinglesolidlineAuto05ptLin"/>
      </w:pPr>
      <w:r w:rsidRPr="00BC434A">
        <w:lastRenderedPageBreak/>
        <w:t xml:space="preserve">            &lt;/ns1:ValueList&gt;</w:t>
      </w:r>
    </w:p>
    <w:p w14:paraId="1BC9BBAD" w14:textId="77777777" w:rsidR="006176DC" w:rsidRPr="00BC434A" w:rsidRDefault="006176DC" w:rsidP="006A3044">
      <w:pPr>
        <w:pStyle w:val="StylePlainText8ptBoxSinglesolidlineAuto05ptLin"/>
      </w:pPr>
      <w:r w:rsidRPr="00BC434A">
        <w:t xml:space="preserve">          &lt;/ns1:Slot&gt;</w:t>
      </w:r>
    </w:p>
    <w:p w14:paraId="253195C5" w14:textId="77777777" w:rsidR="006176DC" w:rsidRPr="00BC434A" w:rsidRDefault="006176DC" w:rsidP="006A3044">
      <w:pPr>
        <w:pStyle w:val="StylePlainText8ptBoxSinglesolidlineAuto05ptLin"/>
      </w:pPr>
      <w:r w:rsidRPr="00BC434A">
        <w:t xml:space="preserve">          &lt;ns1:Slot name="serviceStopTime"&gt;</w:t>
      </w:r>
    </w:p>
    <w:p w14:paraId="7A4B69B3" w14:textId="77777777" w:rsidR="006176DC" w:rsidRPr="00BC434A" w:rsidRDefault="006176DC" w:rsidP="006A3044">
      <w:pPr>
        <w:pStyle w:val="StylePlainText8ptBoxSinglesolidlineAuto05ptLin"/>
      </w:pPr>
      <w:r w:rsidRPr="00BC434A">
        <w:t xml:space="preserve">            &lt;ns1:ValueList&gt;</w:t>
      </w:r>
    </w:p>
    <w:p w14:paraId="3A22EEA4" w14:textId="77777777" w:rsidR="006176DC" w:rsidRPr="00BC434A" w:rsidRDefault="006176DC" w:rsidP="006A3044">
      <w:pPr>
        <w:pStyle w:val="StylePlainText8ptBoxSinglesolidlineAuto05ptLin"/>
      </w:pPr>
      <w:r w:rsidRPr="00BC434A">
        <w:t xml:space="preserve">              &lt;ns1:Value&gt;20110311&lt;/ns1:Value&gt;</w:t>
      </w:r>
    </w:p>
    <w:p w14:paraId="6929D1BB" w14:textId="77777777" w:rsidR="006176DC" w:rsidRPr="00BC434A" w:rsidRDefault="006176DC" w:rsidP="006A3044">
      <w:pPr>
        <w:pStyle w:val="StylePlainText8ptBoxSinglesolidlineAuto05ptLin"/>
      </w:pPr>
      <w:r w:rsidRPr="00BC434A">
        <w:t xml:space="preserve">            &lt;/ns1:ValueList&gt;</w:t>
      </w:r>
    </w:p>
    <w:p w14:paraId="045FF011" w14:textId="77777777" w:rsidR="006176DC" w:rsidRPr="00BC434A" w:rsidRDefault="006176DC" w:rsidP="006A3044">
      <w:pPr>
        <w:pStyle w:val="StylePlainText8ptBoxSinglesolidlineAuto05ptLin"/>
      </w:pPr>
      <w:r w:rsidRPr="00BC434A">
        <w:t xml:space="preserve">          &lt;/ns1:Slot&gt;</w:t>
      </w:r>
    </w:p>
    <w:p w14:paraId="6F897CB0" w14:textId="77777777" w:rsidR="006176DC" w:rsidRPr="00BC434A" w:rsidRDefault="006176DC" w:rsidP="006A3044">
      <w:pPr>
        <w:pStyle w:val="StylePlainText8ptBoxSinglesolidlineAuto05ptLin"/>
      </w:pPr>
      <w:r w:rsidRPr="00BC434A">
        <w:t xml:space="preserve">          &lt;ns1:Slot name="size"&gt;</w:t>
      </w:r>
    </w:p>
    <w:p w14:paraId="088154D7" w14:textId="77777777" w:rsidR="006176DC" w:rsidRPr="00BC434A" w:rsidRDefault="006176DC" w:rsidP="006A3044">
      <w:pPr>
        <w:pStyle w:val="StylePlainText8ptBoxSinglesolidlineAuto05ptLin"/>
      </w:pPr>
      <w:r w:rsidRPr="00BC434A">
        <w:t xml:space="preserve">            &lt;ns1:ValueList&gt;</w:t>
      </w:r>
    </w:p>
    <w:p w14:paraId="64A07AF8" w14:textId="77777777" w:rsidR="006176DC" w:rsidRPr="00BC434A" w:rsidRDefault="006176DC" w:rsidP="006A3044">
      <w:pPr>
        <w:pStyle w:val="StylePlainText8ptBoxSinglesolidlineAuto05ptLin"/>
      </w:pPr>
      <w:r w:rsidRPr="00BC434A">
        <w:t xml:space="preserve">              &lt;ns1:Value&gt;21479&lt;/ns1:Value&gt;</w:t>
      </w:r>
    </w:p>
    <w:p w14:paraId="7B9A6524" w14:textId="77777777" w:rsidR="006176DC" w:rsidRPr="00BC434A" w:rsidRDefault="006176DC" w:rsidP="006A3044">
      <w:pPr>
        <w:pStyle w:val="StylePlainText8ptBoxSinglesolidlineAuto05ptLin"/>
      </w:pPr>
      <w:r w:rsidRPr="00BC434A">
        <w:t xml:space="preserve">            &lt;/ns1:ValueList&gt;</w:t>
      </w:r>
    </w:p>
    <w:p w14:paraId="6D27093E" w14:textId="77777777" w:rsidR="006176DC" w:rsidRPr="00BC434A" w:rsidRDefault="006176DC" w:rsidP="006A3044">
      <w:pPr>
        <w:pStyle w:val="StylePlainText8ptBoxSinglesolidlineAuto05ptLin"/>
      </w:pPr>
      <w:r w:rsidRPr="00BC434A">
        <w:t xml:space="preserve">          &lt;/ns1:Slot&gt;</w:t>
      </w:r>
    </w:p>
    <w:p w14:paraId="0D9A7069" w14:textId="77777777" w:rsidR="006176DC" w:rsidRPr="00BC434A" w:rsidRDefault="006176DC" w:rsidP="006A3044">
      <w:pPr>
        <w:pStyle w:val="StylePlainText8ptBoxSinglesolidlineAuto05ptLin"/>
      </w:pPr>
      <w:r w:rsidRPr="00BC434A">
        <w:t xml:space="preserve">          &lt;ns1:Slot name="sourcePatientId"&gt;</w:t>
      </w:r>
    </w:p>
    <w:p w14:paraId="78D71A5F" w14:textId="77777777" w:rsidR="006176DC" w:rsidRPr="00BC434A" w:rsidRDefault="006176DC" w:rsidP="006A3044">
      <w:pPr>
        <w:pStyle w:val="StylePlainText8ptBoxSinglesolidlineAuto05ptLin"/>
      </w:pPr>
      <w:r w:rsidRPr="00BC434A">
        <w:t xml:space="preserve">            &lt;ns1:ValueList&gt;</w:t>
      </w:r>
    </w:p>
    <w:p w14:paraId="6F1BB17C" w14:textId="77777777" w:rsidR="006176DC" w:rsidRPr="00BC434A" w:rsidRDefault="006176DC" w:rsidP="006A3044">
      <w:pPr>
        <w:pStyle w:val="StylePlainText8ptBoxSinglesolidlineAuto05ptLin"/>
      </w:pPr>
      <w:r w:rsidRPr="00BC434A">
        <w:t xml:space="preserve">              &lt;ns1:Value&gt;AT12998493069126^^^&amp;amp;2.16.17.710.780.1000.990.1&amp;amp;ISO&lt;/ns1:Value&gt;</w:t>
      </w:r>
    </w:p>
    <w:p w14:paraId="1474CF5F" w14:textId="77777777" w:rsidR="006176DC" w:rsidRPr="00BC434A" w:rsidRDefault="006176DC" w:rsidP="006A3044">
      <w:pPr>
        <w:pStyle w:val="StylePlainText8ptBoxSinglesolidlineAuto05ptLin"/>
      </w:pPr>
      <w:r w:rsidRPr="00BC434A">
        <w:t xml:space="preserve">            &lt;/ns1:ValueList&gt;</w:t>
      </w:r>
    </w:p>
    <w:p w14:paraId="60442396" w14:textId="77777777" w:rsidR="006176DC" w:rsidRPr="00BC434A" w:rsidRDefault="006176DC" w:rsidP="006A3044">
      <w:pPr>
        <w:pStyle w:val="StylePlainText8ptBoxSinglesolidlineAuto05ptLin"/>
      </w:pPr>
      <w:r w:rsidRPr="00BC434A">
        <w:t xml:space="preserve">          &lt;/ns1:Slot&gt;</w:t>
      </w:r>
    </w:p>
    <w:p w14:paraId="3116148C" w14:textId="77777777" w:rsidR="006176DC" w:rsidRPr="00BC434A" w:rsidRDefault="006176DC" w:rsidP="006A3044">
      <w:pPr>
        <w:pStyle w:val="StylePlainText8ptBoxSinglesolidlineAuto05ptLin"/>
      </w:pPr>
      <w:r w:rsidRPr="00BC434A">
        <w:t xml:space="preserve">          &lt;ns1:Slot name="sourcePatientInfo"&gt;</w:t>
      </w:r>
    </w:p>
    <w:p w14:paraId="371F1DA5" w14:textId="77777777" w:rsidR="006176DC" w:rsidRPr="00BC434A" w:rsidRDefault="006176DC" w:rsidP="006A3044">
      <w:pPr>
        <w:pStyle w:val="StylePlainText8ptBoxSinglesolidlineAuto05ptLin"/>
      </w:pPr>
      <w:r w:rsidRPr="00BC434A">
        <w:t xml:space="preserve">            &lt;ns1:ValueList&gt;</w:t>
      </w:r>
    </w:p>
    <w:p w14:paraId="3FC1142A" w14:textId="77777777" w:rsidR="006176DC" w:rsidRPr="00BC434A" w:rsidRDefault="006176DC" w:rsidP="006A3044">
      <w:pPr>
        <w:pStyle w:val="StylePlainText8ptBoxSinglesolidlineAuto05ptLin"/>
      </w:pPr>
      <w:r w:rsidRPr="00BC434A">
        <w:t xml:space="preserve">              &lt;ns1:Value&gt;PID-3|AT12998493069126^^^&amp;amp;2.16.17.710.780.1000.990.1&amp;amp;ISO&lt;/ns1:Value&gt;</w:t>
      </w:r>
    </w:p>
    <w:p w14:paraId="6D2F6533" w14:textId="77777777" w:rsidR="006176DC" w:rsidRPr="00BC434A" w:rsidRDefault="006176DC" w:rsidP="006A3044">
      <w:pPr>
        <w:pStyle w:val="StylePlainText8ptBoxSinglesolidlineAuto05ptLin"/>
      </w:pPr>
      <w:r w:rsidRPr="00BC434A">
        <w:t xml:space="preserve">              &lt;ns1:Value&gt;PID-5|Barrel^Linda&lt;/ns1:Value&gt;</w:t>
      </w:r>
    </w:p>
    <w:p w14:paraId="4E4A3C7A" w14:textId="77777777" w:rsidR="006176DC" w:rsidRPr="00BC434A" w:rsidRDefault="006176DC" w:rsidP="006A3044">
      <w:pPr>
        <w:pStyle w:val="StylePlainText8ptBoxSinglesolidlineAuto05ptLin"/>
      </w:pPr>
      <w:r w:rsidRPr="00BC434A">
        <w:t xml:space="preserve">              &lt;ns1:Value&gt;PID-7|19791105&lt;/ns1:Value&gt;</w:t>
      </w:r>
    </w:p>
    <w:p w14:paraId="10FF0457" w14:textId="77777777" w:rsidR="006176DC" w:rsidRPr="00BC434A" w:rsidRDefault="006176DC" w:rsidP="006A3044">
      <w:pPr>
        <w:pStyle w:val="StylePlainText8ptBoxSinglesolidlineAuto05ptLin"/>
      </w:pPr>
      <w:r w:rsidRPr="00BC434A">
        <w:t xml:space="preserve">            &lt;/ns1:ValueList&gt;</w:t>
      </w:r>
    </w:p>
    <w:p w14:paraId="2256464A" w14:textId="77777777" w:rsidR="006176DC" w:rsidRPr="00BC434A" w:rsidRDefault="006176DC" w:rsidP="006A3044">
      <w:pPr>
        <w:pStyle w:val="StylePlainText8ptBoxSinglesolidlineAuto05ptLin"/>
      </w:pPr>
      <w:r w:rsidRPr="00BC434A">
        <w:t xml:space="preserve">          &lt;/ns1:Slot&gt;</w:t>
      </w:r>
    </w:p>
    <w:p w14:paraId="62D33FB3" w14:textId="77777777" w:rsidR="006176DC" w:rsidRPr="00BC434A" w:rsidRDefault="006176DC" w:rsidP="006A3044">
      <w:pPr>
        <w:pStyle w:val="StylePlainText8ptBoxSinglesolidlineAuto05ptLin"/>
      </w:pPr>
      <w:r w:rsidRPr="00BC434A">
        <w:t xml:space="preserve">          &lt;ns1:Name&gt;</w:t>
      </w:r>
    </w:p>
    <w:p w14:paraId="5D3FA66B" w14:textId="77777777" w:rsidR="006176DC" w:rsidRPr="00BC434A" w:rsidRDefault="006176DC" w:rsidP="006A3044">
      <w:pPr>
        <w:pStyle w:val="StylePlainText8ptBoxSinglesolidlineAuto05ptLin"/>
      </w:pPr>
      <w:r w:rsidRPr="00BC434A">
        <w:t xml:space="preserve">            &lt;ns1:LocalizedString charset="UTF-8" value="Patient Summary"/&gt;</w:t>
      </w:r>
    </w:p>
    <w:p w14:paraId="6DE04264" w14:textId="77777777" w:rsidR="006176DC" w:rsidRPr="00BC434A" w:rsidRDefault="006176DC" w:rsidP="006A3044">
      <w:pPr>
        <w:pStyle w:val="StylePlainText8ptBoxSinglesolidlineAuto05ptLin"/>
      </w:pPr>
      <w:r w:rsidRPr="00BC434A">
        <w:t xml:space="preserve">          &lt;/ns1:Name&gt;</w:t>
      </w:r>
    </w:p>
    <w:p w14:paraId="4F5FE944" w14:textId="77777777" w:rsidR="006176DC" w:rsidRPr="00BC434A" w:rsidRDefault="006176DC" w:rsidP="006A3044">
      <w:pPr>
        <w:pStyle w:val="StylePlainText8ptBoxSinglesolidlineAuto05ptLin"/>
      </w:pPr>
      <w:r w:rsidRPr="00BC434A">
        <w:t xml:space="preserve">          &lt;ns1:Description&gt;</w:t>
      </w:r>
    </w:p>
    <w:p w14:paraId="2D84C81F" w14:textId="77777777" w:rsidR="006176DC" w:rsidRPr="00BC434A" w:rsidRDefault="006176DC" w:rsidP="006A3044">
      <w:pPr>
        <w:pStyle w:val="StylePlainText8ptBoxSinglesolidlineAuto05ptLin"/>
      </w:pPr>
      <w:r w:rsidRPr="00BC434A">
        <w:t xml:space="preserve">            &lt;ns1:LocalizedString charset="UTF-8" value="Patient Summary"/&gt;</w:t>
      </w:r>
    </w:p>
    <w:p w14:paraId="59FE0EBF" w14:textId="77777777" w:rsidR="006176DC" w:rsidRPr="00BC434A" w:rsidRDefault="006176DC" w:rsidP="006A3044">
      <w:pPr>
        <w:pStyle w:val="StylePlainText8ptBoxSinglesolidlineAuto05ptLin"/>
      </w:pPr>
      <w:r w:rsidRPr="00BC434A">
        <w:t xml:space="preserve">          &lt;/ns1:Description&gt;</w:t>
      </w:r>
    </w:p>
    <w:p w14:paraId="0288AC27" w14:textId="77777777" w:rsidR="006176DC" w:rsidRPr="00BC434A" w:rsidRDefault="006176DC" w:rsidP="006A3044">
      <w:pPr>
        <w:pStyle w:val="StylePlainText8ptBoxSinglesolidlineAuto05ptLin"/>
      </w:pPr>
      <w:r w:rsidRPr="00BC434A">
        <w:t xml:space="preserve">          &lt;ns1:VersionInfo versionName="1"/&gt;</w:t>
      </w:r>
    </w:p>
    <w:p w14:paraId="504103D2" w14:textId="77777777" w:rsidR="006176DC" w:rsidRPr="00BC434A" w:rsidRDefault="006176DC" w:rsidP="006A3044">
      <w:pPr>
        <w:pStyle w:val="StylePlainText8ptBoxSinglesolidlineAuto05ptLin"/>
      </w:pPr>
      <w:r w:rsidRPr="00BC434A">
        <w:t xml:space="preserve">          &lt;ns1:Classification classificationScheme="urn:uuid:f33fb8ac-18af-42cc-ae0e-ed0b0bdb91e1" classifiedObject="urn:uuid:283be5bb-2fda-4fc4-bc06-eeb61efd5c7a" id="urn:uuid:3139b6b2-2fc4-442f-85f2-ddfc7a1f1fc1" lid="urn:uuid:3139b6b2-2fc4-442f-85f2-ddfc7a1f1fc1" nodeRepresentation="not used" objectType="urn:oasis:names:tc:ebxml-regrep:ObjectType:RegistryObject:Classification"&gt;</w:t>
      </w:r>
    </w:p>
    <w:p w14:paraId="693C7D36" w14:textId="77777777" w:rsidR="006176DC" w:rsidRPr="00BC434A" w:rsidRDefault="006176DC" w:rsidP="006A3044">
      <w:pPr>
        <w:pStyle w:val="StylePlainText8ptBoxSinglesolidlineAuto05ptLin"/>
      </w:pPr>
      <w:r w:rsidRPr="00BC434A">
        <w:t xml:space="preserve">            &lt;ns1:Slot name="codingScheme"&gt;</w:t>
      </w:r>
    </w:p>
    <w:p w14:paraId="509C5D01" w14:textId="77777777" w:rsidR="006176DC" w:rsidRPr="00BC434A" w:rsidRDefault="006176DC" w:rsidP="006A3044">
      <w:pPr>
        <w:pStyle w:val="StylePlainText8ptBoxSinglesolidlineAuto05ptLin"/>
      </w:pPr>
      <w:r w:rsidRPr="00BC434A">
        <w:t xml:space="preserve">              &lt;ns1:ValueList&gt;</w:t>
      </w:r>
    </w:p>
    <w:p w14:paraId="19A8C7C8"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7B050404" w14:textId="77777777" w:rsidR="006176DC" w:rsidRPr="00BC434A" w:rsidRDefault="006176DC" w:rsidP="006A3044">
      <w:pPr>
        <w:pStyle w:val="StylePlainText8ptBoxSinglesolidlineAuto05ptLin"/>
      </w:pPr>
      <w:r w:rsidRPr="00BC434A">
        <w:t xml:space="preserve">              &lt;/ns1:ValueList&gt;</w:t>
      </w:r>
    </w:p>
    <w:p w14:paraId="0A780EC8" w14:textId="77777777" w:rsidR="006176DC" w:rsidRPr="00BC434A" w:rsidRDefault="006176DC" w:rsidP="006A3044">
      <w:pPr>
        <w:pStyle w:val="StylePlainText8ptBoxSinglesolidlineAuto05ptLin"/>
      </w:pPr>
      <w:r w:rsidRPr="00BC434A">
        <w:t xml:space="preserve">            &lt;/ns1:Slot&gt;</w:t>
      </w:r>
    </w:p>
    <w:p w14:paraId="3ADBD5EA" w14:textId="77777777" w:rsidR="006176DC" w:rsidRPr="00BC434A" w:rsidRDefault="006176DC" w:rsidP="006A3044">
      <w:pPr>
        <w:pStyle w:val="StylePlainText8ptBoxSinglesolidlineAuto05ptLin"/>
      </w:pPr>
      <w:r w:rsidRPr="00BC434A">
        <w:t xml:space="preserve">            &lt;ns1:Name&gt;</w:t>
      </w:r>
    </w:p>
    <w:p w14:paraId="1EAA41E2" w14:textId="77777777" w:rsidR="006176DC" w:rsidRPr="00BC434A" w:rsidRDefault="006176DC" w:rsidP="006A3044">
      <w:pPr>
        <w:pStyle w:val="StylePlainText8ptBoxSinglesolidlineAuto05ptLin"/>
      </w:pPr>
      <w:r w:rsidRPr="00BC434A">
        <w:t xml:space="preserve">              &lt;ns1:LocalizedString charset="UTF-8" value="not used"/&gt;</w:t>
      </w:r>
    </w:p>
    <w:p w14:paraId="04AE46B5" w14:textId="77777777" w:rsidR="006176DC" w:rsidRPr="00BC434A" w:rsidRDefault="006176DC" w:rsidP="006A3044">
      <w:pPr>
        <w:pStyle w:val="StylePlainText8ptBoxSinglesolidlineAuto05ptLin"/>
      </w:pPr>
      <w:r w:rsidRPr="00BC434A">
        <w:t xml:space="preserve">            &lt;/ns1:Name&gt;</w:t>
      </w:r>
    </w:p>
    <w:p w14:paraId="2CDB4BCC" w14:textId="77777777" w:rsidR="006176DC" w:rsidRPr="00BC434A" w:rsidRDefault="006176DC" w:rsidP="006A3044">
      <w:pPr>
        <w:pStyle w:val="StylePlainText8ptBoxSinglesolidlineAuto05ptLin"/>
      </w:pPr>
      <w:r w:rsidRPr="00BC434A">
        <w:t xml:space="preserve">            &lt;ns1:Description/&gt;</w:t>
      </w:r>
    </w:p>
    <w:p w14:paraId="73F793DE" w14:textId="77777777" w:rsidR="006176DC" w:rsidRPr="00BC434A" w:rsidRDefault="006176DC" w:rsidP="006A3044">
      <w:pPr>
        <w:pStyle w:val="StylePlainText8ptBoxSinglesolidlineAuto05ptLin"/>
      </w:pPr>
      <w:r w:rsidRPr="00BC434A">
        <w:t xml:space="preserve">            &lt;ns1:VersionInfo versionName="1"/&gt;</w:t>
      </w:r>
    </w:p>
    <w:p w14:paraId="7BF0A5C7" w14:textId="77777777" w:rsidR="006176DC" w:rsidRPr="00BC434A" w:rsidRDefault="006176DC" w:rsidP="006A3044">
      <w:pPr>
        <w:pStyle w:val="StylePlainText8ptBoxSinglesolidlineAuto05ptLin"/>
      </w:pPr>
      <w:r w:rsidRPr="00BC434A">
        <w:t xml:space="preserve">          &lt;/ns1:Classification&gt;</w:t>
      </w:r>
    </w:p>
    <w:p w14:paraId="5A14C67E" w14:textId="77777777" w:rsidR="006176DC" w:rsidRPr="00BC434A" w:rsidRDefault="006176DC" w:rsidP="006A3044">
      <w:pPr>
        <w:pStyle w:val="StylePlainText8ptBoxSinglesolidlineAuto05ptLin"/>
      </w:pPr>
      <w:r w:rsidRPr="00BC434A">
        <w:t xml:space="preserve">          &lt;ns1:Classification classificationScheme="urn:uuid:a09d5840-386c-46f2-b5ad-9c3699a4309d" classifiedObject="urn:uuid:283be5bb-2fda-4fc4-bc06-eeb61efd5c7a" id="urn:uuid:35ec49c5-4cde-434a-a925-cd7d9473d0d4" lid="urn:uuid:35ec49c5-4cde-434a-a925-cd7d9473d0d4" nodeRepresentation="urn:epSOS:ps:ps:2010" objectType="urn:oasis:names:tc:ebxml-regrep:ObjectType:RegistryObject:Classification"&gt;</w:t>
      </w:r>
    </w:p>
    <w:p w14:paraId="6A0FABB5" w14:textId="77777777" w:rsidR="006176DC" w:rsidRPr="00BC434A" w:rsidRDefault="006176DC" w:rsidP="006A3044">
      <w:pPr>
        <w:pStyle w:val="StylePlainText8ptBoxSinglesolidlineAuto05ptLin"/>
      </w:pPr>
      <w:r w:rsidRPr="00BC434A">
        <w:lastRenderedPageBreak/>
        <w:t xml:space="preserve">            &lt;ns1:Slot name="codingScheme"&gt;</w:t>
      </w:r>
    </w:p>
    <w:p w14:paraId="763B3A15" w14:textId="77777777" w:rsidR="006176DC" w:rsidRPr="00BC434A" w:rsidRDefault="006176DC" w:rsidP="006A3044">
      <w:pPr>
        <w:pStyle w:val="StylePlainText8ptBoxSinglesolidlineAuto05ptLin"/>
      </w:pPr>
      <w:r w:rsidRPr="00BC434A">
        <w:t xml:space="preserve">              &lt;ns1:ValueList&gt;</w:t>
      </w:r>
    </w:p>
    <w:p w14:paraId="59303715" w14:textId="77777777" w:rsidR="006176DC" w:rsidRPr="00BC434A" w:rsidRDefault="006176DC" w:rsidP="006A3044">
      <w:pPr>
        <w:pStyle w:val="StylePlainText8ptBoxSinglesolidlineAuto05ptLin"/>
      </w:pPr>
      <w:r w:rsidRPr="00BC434A">
        <w:t xml:space="preserve">                &lt;ns1:Value&gt;epSOS formatCodes&lt;/ns1:Value&gt;</w:t>
      </w:r>
    </w:p>
    <w:p w14:paraId="29BDF96C" w14:textId="77777777" w:rsidR="006176DC" w:rsidRPr="00BC434A" w:rsidRDefault="006176DC" w:rsidP="006A3044">
      <w:pPr>
        <w:pStyle w:val="StylePlainText8ptBoxSinglesolidlineAuto05ptLin"/>
      </w:pPr>
      <w:r w:rsidRPr="00BC434A">
        <w:t xml:space="preserve">              &lt;/ns1:ValueList&gt;</w:t>
      </w:r>
    </w:p>
    <w:p w14:paraId="78166113" w14:textId="77777777" w:rsidR="006176DC" w:rsidRPr="00BC434A" w:rsidRDefault="006176DC" w:rsidP="006A3044">
      <w:pPr>
        <w:pStyle w:val="StylePlainText8ptBoxSinglesolidlineAuto05ptLin"/>
      </w:pPr>
      <w:r w:rsidRPr="00BC434A">
        <w:t xml:space="preserve">            &lt;/ns1:Slot&gt;</w:t>
      </w:r>
    </w:p>
    <w:p w14:paraId="0D9702A0" w14:textId="77777777" w:rsidR="006176DC" w:rsidRPr="00BC434A" w:rsidRDefault="006176DC" w:rsidP="006A3044">
      <w:pPr>
        <w:pStyle w:val="StylePlainText8ptBoxSinglesolidlineAuto05ptLin"/>
      </w:pPr>
      <w:r w:rsidRPr="00BC434A">
        <w:t xml:space="preserve">            &lt;ns1:Name&gt;</w:t>
      </w:r>
    </w:p>
    <w:p w14:paraId="754C7D2D" w14:textId="77777777" w:rsidR="006176DC" w:rsidRPr="00BC434A" w:rsidRDefault="006176DC" w:rsidP="006A3044">
      <w:pPr>
        <w:pStyle w:val="StylePlainText8ptBoxSinglesolidlineAuto05ptLin"/>
      </w:pPr>
      <w:r w:rsidRPr="00BC434A">
        <w:t xml:space="preserve">              &lt;ns1:LocalizedString charset="UTF-8" value="epSOS Patient Summary"/&gt;</w:t>
      </w:r>
    </w:p>
    <w:p w14:paraId="126B2B60" w14:textId="77777777" w:rsidR="006176DC" w:rsidRPr="00BC434A" w:rsidRDefault="006176DC" w:rsidP="006A3044">
      <w:pPr>
        <w:pStyle w:val="StylePlainText8ptBoxSinglesolidlineAuto05ptLin"/>
      </w:pPr>
      <w:r w:rsidRPr="00BC434A">
        <w:t xml:space="preserve">            &lt;/ns1:Name&gt;</w:t>
      </w:r>
    </w:p>
    <w:p w14:paraId="346BB773" w14:textId="77777777" w:rsidR="006176DC" w:rsidRPr="00BC434A" w:rsidRDefault="006176DC" w:rsidP="006A3044">
      <w:pPr>
        <w:pStyle w:val="StylePlainText8ptBoxSinglesolidlineAuto05ptLin"/>
      </w:pPr>
      <w:r w:rsidRPr="00BC434A">
        <w:t xml:space="preserve">            &lt;ns1:Description/&gt;</w:t>
      </w:r>
    </w:p>
    <w:p w14:paraId="23698BC0" w14:textId="77777777" w:rsidR="006176DC" w:rsidRPr="00BC434A" w:rsidRDefault="006176DC" w:rsidP="006A3044">
      <w:pPr>
        <w:pStyle w:val="StylePlainText8ptBoxSinglesolidlineAuto05ptLin"/>
      </w:pPr>
      <w:r w:rsidRPr="00BC434A">
        <w:t xml:space="preserve">            &lt;ns1:VersionInfo versionName="1"/&gt;</w:t>
      </w:r>
    </w:p>
    <w:p w14:paraId="2322F77B" w14:textId="77777777" w:rsidR="006176DC" w:rsidRPr="00BC434A" w:rsidRDefault="006176DC" w:rsidP="006A3044">
      <w:pPr>
        <w:pStyle w:val="StylePlainText8ptBoxSinglesolidlineAuto05ptLin"/>
      </w:pPr>
      <w:r w:rsidRPr="00BC434A">
        <w:t xml:space="preserve">          &lt;/ns1:Classification&gt;</w:t>
      </w:r>
    </w:p>
    <w:p w14:paraId="0F7CDC0A" w14:textId="77777777" w:rsidR="006176DC" w:rsidRPr="00BC434A" w:rsidRDefault="006176DC" w:rsidP="006A3044">
      <w:pPr>
        <w:pStyle w:val="StylePlainText8ptBoxSinglesolidlineAuto05ptLin"/>
      </w:pPr>
      <w:r w:rsidRPr="00BC434A">
        <w:t xml:space="preserve">          &lt;ns1:Classification classificationScheme="urn:uuid:cccf5598-8b07-4b77-a05e-ae952c785ead" classifiedObject="urn:uuid:283be5bb-2fda-4fc4-bc06-eeb61efd5c7a" id="urn:uuid:57932d1b-f515-497f-88f5-dbc92c33d6de" lid="urn:uuid:57932d1b-f515-497f-88f5-dbc92c33d6de" nodeRepresentation="not used" objectType="urn:oasis:names:tc:ebxml-regrep:ObjectType:RegistryObject:Classification"&gt;</w:t>
      </w:r>
    </w:p>
    <w:p w14:paraId="44122182" w14:textId="77777777" w:rsidR="006176DC" w:rsidRPr="00BC434A" w:rsidRDefault="006176DC" w:rsidP="006A3044">
      <w:pPr>
        <w:pStyle w:val="StylePlainText8ptBoxSinglesolidlineAuto05ptLin"/>
      </w:pPr>
      <w:r w:rsidRPr="00BC434A">
        <w:t xml:space="preserve">            &lt;ns1:Slot name="codingScheme"&gt;</w:t>
      </w:r>
    </w:p>
    <w:p w14:paraId="069C42B6" w14:textId="77777777" w:rsidR="006176DC" w:rsidRPr="00BC434A" w:rsidRDefault="006176DC" w:rsidP="006A3044">
      <w:pPr>
        <w:pStyle w:val="StylePlainText8ptBoxSinglesolidlineAuto05ptLin"/>
      </w:pPr>
      <w:r w:rsidRPr="00BC434A">
        <w:t xml:space="preserve">              &lt;ns1:ValueList&gt;</w:t>
      </w:r>
    </w:p>
    <w:p w14:paraId="33B7E25C"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3073BDA3" w14:textId="77777777" w:rsidR="006176DC" w:rsidRPr="00BC434A" w:rsidRDefault="006176DC" w:rsidP="006A3044">
      <w:pPr>
        <w:pStyle w:val="StylePlainText8ptBoxSinglesolidlineAuto05ptLin"/>
      </w:pPr>
      <w:r w:rsidRPr="00BC434A">
        <w:t xml:space="preserve">              &lt;/ns1:ValueList&gt;</w:t>
      </w:r>
    </w:p>
    <w:p w14:paraId="633EE45D" w14:textId="77777777" w:rsidR="006176DC" w:rsidRPr="00BC434A" w:rsidRDefault="006176DC" w:rsidP="006A3044">
      <w:pPr>
        <w:pStyle w:val="StylePlainText8ptBoxSinglesolidlineAuto05ptLin"/>
      </w:pPr>
      <w:r w:rsidRPr="00BC434A">
        <w:t xml:space="preserve">            &lt;/ns1:Slot&gt;</w:t>
      </w:r>
    </w:p>
    <w:p w14:paraId="7ECBAEEE" w14:textId="77777777" w:rsidR="006176DC" w:rsidRPr="00BC434A" w:rsidRDefault="006176DC" w:rsidP="006A3044">
      <w:pPr>
        <w:pStyle w:val="StylePlainText8ptBoxSinglesolidlineAuto05ptLin"/>
      </w:pPr>
      <w:r w:rsidRPr="00BC434A">
        <w:t xml:space="preserve">            &lt;ns1:Name&gt;</w:t>
      </w:r>
    </w:p>
    <w:p w14:paraId="6702D6EC" w14:textId="77777777" w:rsidR="006176DC" w:rsidRPr="00BC434A" w:rsidRDefault="006176DC" w:rsidP="006A3044">
      <w:pPr>
        <w:pStyle w:val="StylePlainText8ptBoxSinglesolidlineAuto05ptLin"/>
      </w:pPr>
      <w:r w:rsidRPr="00BC434A">
        <w:t xml:space="preserve">              &lt;ns1:LocalizedString charset="UTF-8" value="not used"/&gt;</w:t>
      </w:r>
    </w:p>
    <w:p w14:paraId="72FBFC50" w14:textId="77777777" w:rsidR="006176DC" w:rsidRPr="00BC434A" w:rsidRDefault="006176DC" w:rsidP="006A3044">
      <w:pPr>
        <w:pStyle w:val="StylePlainText8ptBoxSinglesolidlineAuto05ptLin"/>
      </w:pPr>
      <w:r w:rsidRPr="00BC434A">
        <w:t xml:space="preserve">            &lt;/ns1:Name&gt;</w:t>
      </w:r>
    </w:p>
    <w:p w14:paraId="480B8E6F" w14:textId="77777777" w:rsidR="006176DC" w:rsidRPr="00BC434A" w:rsidRDefault="006176DC" w:rsidP="006A3044">
      <w:pPr>
        <w:pStyle w:val="StylePlainText8ptBoxSinglesolidlineAuto05ptLin"/>
      </w:pPr>
      <w:r w:rsidRPr="00BC434A">
        <w:t xml:space="preserve">            &lt;ns1:Description/&gt;</w:t>
      </w:r>
    </w:p>
    <w:p w14:paraId="7E641E73" w14:textId="77777777" w:rsidR="006176DC" w:rsidRPr="00BC434A" w:rsidRDefault="006176DC" w:rsidP="006A3044">
      <w:pPr>
        <w:pStyle w:val="StylePlainText8ptBoxSinglesolidlineAuto05ptLin"/>
      </w:pPr>
      <w:r w:rsidRPr="00BC434A">
        <w:t xml:space="preserve">            &lt;ns1:VersionInfo versionName="1"/&gt;</w:t>
      </w:r>
    </w:p>
    <w:p w14:paraId="61F111B8" w14:textId="77777777" w:rsidR="006176DC" w:rsidRPr="00BC434A" w:rsidRDefault="006176DC" w:rsidP="006A3044">
      <w:pPr>
        <w:pStyle w:val="StylePlainText8ptBoxSinglesolidlineAuto05ptLin"/>
      </w:pPr>
      <w:r w:rsidRPr="00BC434A">
        <w:t xml:space="preserve">          &lt;/ns1:Classification&gt;</w:t>
      </w:r>
    </w:p>
    <w:p w14:paraId="7841A811" w14:textId="77777777" w:rsidR="006176DC" w:rsidRPr="00BC434A" w:rsidRDefault="006176DC" w:rsidP="006A3044">
      <w:pPr>
        <w:pStyle w:val="StylePlainText8ptBoxSinglesolidlineAuto05ptLin"/>
      </w:pPr>
      <w:r w:rsidRPr="00BC434A">
        <w:t xml:space="preserve">          &lt;ns1:Classification classificationScheme="urn:uuid:f4f85eac-e6cb-4883-b524-f2705394840f" classifiedObject="urn:uuid:283be5bb-2fda-4fc4-bc06-eeb61efd5c7a" id="urn:uuid:82532349-f7e9-49b7-b0c0-fbeedeac789e" lid="urn:uuid:82532349-f7e9-49b7-b0c0-fbeedeac789e" nodeRepresentation="N" objectType="urn:oasis:names:tc:ebxml-regrep:ObjectType:RegistryObject:Classification"&gt;</w:t>
      </w:r>
    </w:p>
    <w:p w14:paraId="09D9876B" w14:textId="77777777" w:rsidR="006176DC" w:rsidRPr="00BC434A" w:rsidRDefault="006176DC" w:rsidP="006A3044">
      <w:pPr>
        <w:pStyle w:val="StylePlainText8ptBoxSinglesolidlineAuto05ptLin"/>
      </w:pPr>
      <w:r w:rsidRPr="00BC434A">
        <w:t xml:space="preserve">            &lt;ns1:Slot name="codingScheme"&gt;</w:t>
      </w:r>
    </w:p>
    <w:p w14:paraId="792CD56E" w14:textId="77777777" w:rsidR="006176DC" w:rsidRPr="00BC434A" w:rsidRDefault="006176DC" w:rsidP="006A3044">
      <w:pPr>
        <w:pStyle w:val="StylePlainText8ptBoxSinglesolidlineAuto05ptLin"/>
      </w:pPr>
      <w:r w:rsidRPr="00BC434A">
        <w:t xml:space="preserve">              &lt;ns1:ValueList&gt;</w:t>
      </w:r>
    </w:p>
    <w:p w14:paraId="4804DAB1" w14:textId="77777777" w:rsidR="006176DC" w:rsidRPr="00BC434A" w:rsidRDefault="006176DC" w:rsidP="006A3044">
      <w:pPr>
        <w:pStyle w:val="StylePlainText8ptBoxSinglesolidlineAuto05ptLin"/>
      </w:pPr>
      <w:r w:rsidRPr="00BC434A">
        <w:t xml:space="preserve">                &lt;ns1:Value&gt;Connect-a-thon confidentialityCodes&lt;/ns1:Value&gt;</w:t>
      </w:r>
    </w:p>
    <w:p w14:paraId="7D468A58" w14:textId="77777777" w:rsidR="006176DC" w:rsidRPr="00BC434A" w:rsidRDefault="006176DC" w:rsidP="006A3044">
      <w:pPr>
        <w:pStyle w:val="StylePlainText8ptBoxSinglesolidlineAuto05ptLin"/>
      </w:pPr>
      <w:r w:rsidRPr="00BC434A">
        <w:t xml:space="preserve">              &lt;/ns1:ValueList&gt;</w:t>
      </w:r>
    </w:p>
    <w:p w14:paraId="16364E34" w14:textId="77777777" w:rsidR="006176DC" w:rsidRPr="00BC434A" w:rsidRDefault="006176DC" w:rsidP="006A3044">
      <w:pPr>
        <w:pStyle w:val="StylePlainText8ptBoxSinglesolidlineAuto05ptLin"/>
      </w:pPr>
      <w:r w:rsidRPr="00BC434A">
        <w:t xml:space="preserve">            &lt;/ns1:Slot&gt;</w:t>
      </w:r>
    </w:p>
    <w:p w14:paraId="3C62DAA9" w14:textId="77777777" w:rsidR="006176DC" w:rsidRPr="00BC434A" w:rsidRDefault="006176DC" w:rsidP="006A3044">
      <w:pPr>
        <w:pStyle w:val="StylePlainText8ptBoxSinglesolidlineAuto05ptLin"/>
      </w:pPr>
      <w:r w:rsidRPr="00BC434A">
        <w:t xml:space="preserve">            &lt;ns1:Name&gt;</w:t>
      </w:r>
    </w:p>
    <w:p w14:paraId="376B60F5" w14:textId="77777777" w:rsidR="006176DC" w:rsidRPr="00BC434A" w:rsidRDefault="006176DC" w:rsidP="006A3044">
      <w:pPr>
        <w:pStyle w:val="StylePlainText8ptBoxSinglesolidlineAuto05ptLin"/>
      </w:pPr>
      <w:r w:rsidRPr="00BC434A">
        <w:t xml:space="preserve">              &lt;ns1:LocalizedString charset="UTF-8" value="Normal"/&gt;</w:t>
      </w:r>
    </w:p>
    <w:p w14:paraId="2D736F7F" w14:textId="77777777" w:rsidR="006176DC" w:rsidRPr="00BC434A" w:rsidRDefault="006176DC" w:rsidP="006A3044">
      <w:pPr>
        <w:pStyle w:val="StylePlainText8ptBoxSinglesolidlineAuto05ptLin"/>
      </w:pPr>
      <w:r w:rsidRPr="00BC434A">
        <w:t xml:space="preserve">            &lt;/ns1:Name&gt;</w:t>
      </w:r>
    </w:p>
    <w:p w14:paraId="40892278" w14:textId="77777777" w:rsidR="006176DC" w:rsidRPr="00BC434A" w:rsidRDefault="006176DC" w:rsidP="006A3044">
      <w:pPr>
        <w:pStyle w:val="StylePlainText8ptBoxSinglesolidlineAuto05ptLin"/>
      </w:pPr>
      <w:r w:rsidRPr="00BC434A">
        <w:t xml:space="preserve">            &lt;ns1:Description/&gt;</w:t>
      </w:r>
    </w:p>
    <w:p w14:paraId="67FC2C6F" w14:textId="77777777" w:rsidR="006176DC" w:rsidRPr="00BC434A" w:rsidRDefault="006176DC" w:rsidP="006A3044">
      <w:pPr>
        <w:pStyle w:val="StylePlainText8ptBoxSinglesolidlineAuto05ptLin"/>
      </w:pPr>
      <w:r w:rsidRPr="00BC434A">
        <w:t xml:space="preserve">            &lt;ns1:VersionInfo versionName="1"/&gt;</w:t>
      </w:r>
    </w:p>
    <w:p w14:paraId="50418C2B" w14:textId="77777777" w:rsidR="006176DC" w:rsidRPr="00BC434A" w:rsidRDefault="006176DC" w:rsidP="006A3044">
      <w:pPr>
        <w:pStyle w:val="StylePlainText8ptBoxSinglesolidlineAuto05ptLin"/>
      </w:pPr>
      <w:r w:rsidRPr="00BC434A">
        <w:t xml:space="preserve">          &lt;/ns1:Classification&gt;</w:t>
      </w:r>
    </w:p>
    <w:p w14:paraId="7DAB3265" w14:textId="77777777" w:rsidR="006176DC" w:rsidRPr="00BC434A" w:rsidRDefault="006176DC" w:rsidP="006A3044">
      <w:pPr>
        <w:pStyle w:val="StylePlainText8ptBoxSinglesolidlineAuto05ptLin"/>
      </w:pPr>
      <w:r w:rsidRPr="00BC434A">
        <w:t xml:space="preserve">          &lt;ns1:Classification classificationScheme="urn:uuid:41a5887f-8865-4c09-adf7-e362475b143a" classifiedObject="urn:uuid:283be5bb-2fda-4fc4-bc06-eeb61efd5c7a" id="urn:uuid:8de3d828-2973-40e6-9e28-c9b7cecf3543" lid="urn:uuid:8de3d828-2973-40e6-9e28-c9b7cecf3543" nodeRepresentation="60591-5" objectType="urn:oasis:names:tc:ebxml-regrep:ObjectType:RegistryObject:Classification"&gt;</w:t>
      </w:r>
    </w:p>
    <w:p w14:paraId="2BB958A9" w14:textId="77777777" w:rsidR="006176DC" w:rsidRPr="00BC434A" w:rsidRDefault="006176DC" w:rsidP="006A3044">
      <w:pPr>
        <w:pStyle w:val="StylePlainText8ptBoxSinglesolidlineAuto05ptLin"/>
      </w:pPr>
      <w:r w:rsidRPr="00BC434A">
        <w:t xml:space="preserve">            &lt;ns1:Slot name="codingScheme"&gt;</w:t>
      </w:r>
    </w:p>
    <w:p w14:paraId="008B0A90" w14:textId="77777777" w:rsidR="006176DC" w:rsidRPr="00BC434A" w:rsidRDefault="006176DC" w:rsidP="006A3044">
      <w:pPr>
        <w:pStyle w:val="StylePlainText8ptBoxSinglesolidlineAuto05ptLin"/>
      </w:pPr>
      <w:r w:rsidRPr="00BC434A">
        <w:t xml:space="preserve">              &lt;ns1:ValueList&gt;</w:t>
      </w:r>
    </w:p>
    <w:p w14:paraId="7120EE82" w14:textId="77777777" w:rsidR="006176DC" w:rsidRPr="00BC434A" w:rsidRDefault="006176DC" w:rsidP="006A3044">
      <w:pPr>
        <w:pStyle w:val="StylePlainText8ptBoxSinglesolidlineAuto05ptLin"/>
      </w:pPr>
      <w:r w:rsidRPr="00BC434A">
        <w:t xml:space="preserve">                &lt;ns1:Value&gt;2.16.840.1.113883.6.1&lt;/ns1:Value&gt;</w:t>
      </w:r>
    </w:p>
    <w:p w14:paraId="176AD3E9" w14:textId="77777777" w:rsidR="006176DC" w:rsidRPr="00BC434A" w:rsidRDefault="006176DC" w:rsidP="006A3044">
      <w:pPr>
        <w:pStyle w:val="StylePlainText8ptBoxSinglesolidlineAuto05ptLin"/>
      </w:pPr>
      <w:r w:rsidRPr="00BC434A">
        <w:t xml:space="preserve">              &lt;/ns1:ValueList&gt;</w:t>
      </w:r>
    </w:p>
    <w:p w14:paraId="78505933" w14:textId="77777777" w:rsidR="006176DC" w:rsidRPr="00BC434A" w:rsidRDefault="006176DC" w:rsidP="006A3044">
      <w:pPr>
        <w:pStyle w:val="StylePlainText8ptBoxSinglesolidlineAuto05ptLin"/>
      </w:pPr>
      <w:r w:rsidRPr="00BC434A">
        <w:t xml:space="preserve">            &lt;/ns1:Slot&gt;</w:t>
      </w:r>
    </w:p>
    <w:p w14:paraId="3D7AE546" w14:textId="77777777" w:rsidR="006176DC" w:rsidRPr="00BC434A" w:rsidRDefault="006176DC" w:rsidP="006A3044">
      <w:pPr>
        <w:pStyle w:val="StylePlainText8ptBoxSinglesolidlineAuto05ptLin"/>
      </w:pPr>
      <w:r w:rsidRPr="00BC434A">
        <w:lastRenderedPageBreak/>
        <w:t xml:space="preserve">            &lt;ns1:Name&gt;</w:t>
      </w:r>
    </w:p>
    <w:p w14:paraId="2EBA9010" w14:textId="77777777" w:rsidR="006176DC" w:rsidRPr="00BC434A" w:rsidRDefault="006176DC" w:rsidP="006A3044">
      <w:pPr>
        <w:pStyle w:val="StylePlainText8ptBoxSinglesolidlineAuto05ptLin"/>
      </w:pPr>
      <w:r w:rsidRPr="00BC434A">
        <w:t xml:space="preserve">              &lt;ns1:LocalizedString charset="UTF-8" value="Patient Summary"/&gt;</w:t>
      </w:r>
    </w:p>
    <w:p w14:paraId="4635834A" w14:textId="77777777" w:rsidR="006176DC" w:rsidRPr="00BC434A" w:rsidRDefault="006176DC" w:rsidP="006A3044">
      <w:pPr>
        <w:pStyle w:val="StylePlainText8ptBoxSinglesolidlineAuto05ptLin"/>
      </w:pPr>
      <w:r w:rsidRPr="00BC434A">
        <w:t xml:space="preserve">            &lt;/ns1:Name&gt;</w:t>
      </w:r>
    </w:p>
    <w:p w14:paraId="0DFA80AF" w14:textId="77777777" w:rsidR="006176DC" w:rsidRPr="00BC434A" w:rsidRDefault="006176DC" w:rsidP="006A3044">
      <w:pPr>
        <w:pStyle w:val="StylePlainText8ptBoxSinglesolidlineAuto05ptLin"/>
      </w:pPr>
      <w:r w:rsidRPr="00BC434A">
        <w:t xml:space="preserve">            &lt;ns1:Description/&gt;</w:t>
      </w:r>
    </w:p>
    <w:p w14:paraId="5E276209" w14:textId="77777777" w:rsidR="006176DC" w:rsidRPr="00BC434A" w:rsidRDefault="006176DC" w:rsidP="006A3044">
      <w:pPr>
        <w:pStyle w:val="StylePlainText8ptBoxSinglesolidlineAuto05ptLin"/>
      </w:pPr>
      <w:r w:rsidRPr="00BC434A">
        <w:t xml:space="preserve">            &lt;ns1:VersionInfo versionName="1"/&gt;</w:t>
      </w:r>
    </w:p>
    <w:p w14:paraId="27E8D068" w14:textId="77777777" w:rsidR="006176DC" w:rsidRPr="00BC434A" w:rsidRDefault="006176DC" w:rsidP="006A3044">
      <w:pPr>
        <w:pStyle w:val="StylePlainText8ptBoxSinglesolidlineAuto05ptLin"/>
      </w:pPr>
      <w:r w:rsidRPr="00BC434A">
        <w:t xml:space="preserve">          &lt;/ns1:Classification&gt;</w:t>
      </w:r>
    </w:p>
    <w:p w14:paraId="298FF728" w14:textId="77777777" w:rsidR="006176DC" w:rsidRPr="00BC434A" w:rsidRDefault="006176DC" w:rsidP="006A3044">
      <w:pPr>
        <w:pStyle w:val="StylePlainText8ptBoxSinglesolidlineAuto05ptLin"/>
      </w:pPr>
      <w:r w:rsidRPr="00BC434A">
        <w:t xml:space="preserve">          &lt;ns1:Classification classificationScheme="urn:uuid:93606bcf-9494-43ec-9b4e-a7748d1a838d" classifiedObject="urn:uuid:283be5bb-2fda-4fc4-bc06-eeb61efd5c7a" id="urn:uuid:ef5706fe-dac9-41b2-873a-adbbc119a14d" lid="urn:uuid:ef5706fe-dac9-41b2-873a-adbbc119a14d" nodeRepresentation="" objectType="urn:oasis:names:tc:ebxml-regrep:ObjectType:RegistryObject:Classification"&gt;</w:t>
      </w:r>
    </w:p>
    <w:p w14:paraId="1309770D" w14:textId="77777777" w:rsidR="006176DC" w:rsidRPr="00BC434A" w:rsidRDefault="006176DC" w:rsidP="006A3044">
      <w:pPr>
        <w:pStyle w:val="StylePlainText8ptBoxSinglesolidlineAuto05ptLin"/>
      </w:pPr>
      <w:r w:rsidRPr="00BC434A">
        <w:t xml:space="preserve">            &lt;ns1:Slot name="authorInstitution"&gt;</w:t>
      </w:r>
    </w:p>
    <w:p w14:paraId="6D28E611" w14:textId="77777777" w:rsidR="006176DC" w:rsidRPr="00BC434A" w:rsidRDefault="006176DC" w:rsidP="006A3044">
      <w:pPr>
        <w:pStyle w:val="StylePlainText8ptBoxSinglesolidlineAuto05ptLin"/>
      </w:pPr>
      <w:r w:rsidRPr="00BC434A">
        <w:t xml:space="preserve">              &lt;ns1:ValueList&gt;</w:t>
      </w:r>
    </w:p>
    <w:p w14:paraId="550F0ACB" w14:textId="77777777" w:rsidR="006176DC" w:rsidRPr="00BC434A" w:rsidRDefault="006176DC" w:rsidP="006A3044">
      <w:pPr>
        <w:pStyle w:val="StylePlainText8ptBoxSinglesolidlineAuto05ptLin"/>
      </w:pPr>
      <w:r w:rsidRPr="00BC434A">
        <w:t xml:space="preserve">                &lt;ns1:Value&gt;spirit^^^^^1.2.40.0.32.6.1.10&amp;amp;ISO^^^^2.16.17.710&lt;/ns1:Value&gt;</w:t>
      </w:r>
    </w:p>
    <w:p w14:paraId="3D1DE7E3" w14:textId="77777777" w:rsidR="006176DC" w:rsidRPr="00BC434A" w:rsidRDefault="006176DC" w:rsidP="006A3044">
      <w:pPr>
        <w:pStyle w:val="StylePlainText8ptBoxSinglesolidlineAuto05ptLin"/>
      </w:pPr>
      <w:r w:rsidRPr="00BC434A">
        <w:t xml:space="preserve">              &lt;/ns1:ValueList&gt;</w:t>
      </w:r>
    </w:p>
    <w:p w14:paraId="3F55B6A6" w14:textId="77777777" w:rsidR="006176DC" w:rsidRPr="00BC434A" w:rsidRDefault="006176DC" w:rsidP="006A3044">
      <w:pPr>
        <w:pStyle w:val="StylePlainText8ptBoxSinglesolidlineAuto05ptLin"/>
      </w:pPr>
      <w:r w:rsidRPr="00BC434A">
        <w:t xml:space="preserve">            &lt;/ns1:Slot&gt;</w:t>
      </w:r>
    </w:p>
    <w:p w14:paraId="564CC735" w14:textId="77777777" w:rsidR="006176DC" w:rsidRPr="00BC434A" w:rsidRDefault="006176DC" w:rsidP="006A3044">
      <w:pPr>
        <w:pStyle w:val="StylePlainText8ptBoxSinglesolidlineAuto05ptLin"/>
      </w:pPr>
      <w:r w:rsidRPr="00BC434A">
        <w:t xml:space="preserve">            &lt;ns1:Slot name="authorPerson"&gt;</w:t>
      </w:r>
    </w:p>
    <w:p w14:paraId="5A833257" w14:textId="77777777" w:rsidR="006176DC" w:rsidRPr="00BC434A" w:rsidRDefault="006176DC" w:rsidP="006A3044">
      <w:pPr>
        <w:pStyle w:val="StylePlainText8ptBoxSinglesolidlineAuto05ptLin"/>
      </w:pPr>
      <w:r w:rsidRPr="00BC434A">
        <w:t xml:space="preserve">              &lt;ns1:ValueList&gt;</w:t>
      </w:r>
    </w:p>
    <w:p w14:paraId="762F17A2" w14:textId="77777777" w:rsidR="006176DC" w:rsidRPr="00BC434A" w:rsidRDefault="006176DC" w:rsidP="006A3044">
      <w:pPr>
        <w:pStyle w:val="StylePlainText8ptBoxSinglesolidlineAuto05ptLin"/>
      </w:pPr>
      <w:r w:rsidRPr="00BC434A">
        <w:t xml:space="preserve">                &lt;ns1:Value&gt;admin^Admin^Spirit^^^Spirit Admin User^^^^&amp;amp;2.16.17.710.780.1000.903.1.1.3.3&amp;amp;ISO&lt;/ns1:Value&gt;</w:t>
      </w:r>
    </w:p>
    <w:p w14:paraId="07AA8E80" w14:textId="77777777" w:rsidR="006176DC" w:rsidRPr="00BC434A" w:rsidRDefault="006176DC" w:rsidP="006A3044">
      <w:pPr>
        <w:pStyle w:val="StylePlainText8ptBoxSinglesolidlineAuto05ptLin"/>
      </w:pPr>
      <w:r w:rsidRPr="00BC434A">
        <w:t xml:space="preserve">              &lt;/ns1:ValueList&gt;</w:t>
      </w:r>
    </w:p>
    <w:p w14:paraId="352986AA" w14:textId="77777777" w:rsidR="006176DC" w:rsidRPr="00BC434A" w:rsidRDefault="006176DC" w:rsidP="006A3044">
      <w:pPr>
        <w:pStyle w:val="StylePlainText8ptBoxSinglesolidlineAuto05ptLin"/>
      </w:pPr>
      <w:r w:rsidRPr="00BC434A">
        <w:t xml:space="preserve">            &lt;/ns1:Slot&gt;</w:t>
      </w:r>
    </w:p>
    <w:p w14:paraId="151FEA26" w14:textId="77777777" w:rsidR="006176DC" w:rsidRPr="00BC434A" w:rsidRDefault="006176DC" w:rsidP="006A3044">
      <w:pPr>
        <w:pStyle w:val="StylePlainText8ptBoxSinglesolidlineAuto05ptLin"/>
      </w:pPr>
      <w:r w:rsidRPr="00BC434A">
        <w:t xml:space="preserve">            &lt;ns1:Name/&gt;</w:t>
      </w:r>
    </w:p>
    <w:p w14:paraId="046664BD" w14:textId="77777777" w:rsidR="006176DC" w:rsidRPr="00BC434A" w:rsidRDefault="006176DC" w:rsidP="006A3044">
      <w:pPr>
        <w:pStyle w:val="StylePlainText8ptBoxSinglesolidlineAuto05ptLin"/>
      </w:pPr>
      <w:r w:rsidRPr="00BC434A">
        <w:t xml:space="preserve">            &lt;ns1:Description/&gt;</w:t>
      </w:r>
    </w:p>
    <w:p w14:paraId="67334B39" w14:textId="77777777" w:rsidR="006176DC" w:rsidRPr="00BC434A" w:rsidRDefault="006176DC" w:rsidP="006A3044">
      <w:pPr>
        <w:pStyle w:val="StylePlainText8ptBoxSinglesolidlineAuto05ptLin"/>
      </w:pPr>
      <w:r w:rsidRPr="00BC434A">
        <w:t xml:space="preserve">            &lt;ns1:VersionInfo versionName="1"/&gt;</w:t>
      </w:r>
    </w:p>
    <w:p w14:paraId="35D9BC20" w14:textId="77777777" w:rsidR="006176DC" w:rsidRPr="00BC434A" w:rsidRDefault="006176DC" w:rsidP="006A3044">
      <w:pPr>
        <w:pStyle w:val="StylePlainText8ptBoxSinglesolidlineAuto05ptLin"/>
      </w:pPr>
      <w:r w:rsidRPr="00BC434A">
        <w:t xml:space="preserve">          &lt;/ns1:Classification&gt;</w:t>
      </w:r>
    </w:p>
    <w:p w14:paraId="7D12D91C" w14:textId="77777777" w:rsidR="006176DC" w:rsidRPr="00BC434A" w:rsidRDefault="006176DC" w:rsidP="006A3044">
      <w:pPr>
        <w:pStyle w:val="StylePlainText8ptBoxSinglesolidlineAuto05ptLin"/>
      </w:pPr>
      <w:r w:rsidRPr="00BC434A">
        <w:t xml:space="preserve">          &lt;ns1:Classification classificationScheme="urn:uuid:f0306f51-975f-434e-a61c-c59651d33983" classifiedObject="urn:uuid:283be5bb-2fda-4fc4-bc06-eeb61efd5c7a" id="urn:uuid:fc3c09f6-2d49-4fc5-bba1-de1f4f34f59a" lid="urn:uuid:fc3c09f6-2d49-4fc5-bba1-de1f4f34f59a" nodeRepresentation="60591-5" objectType="urn:oasis:names:tc:ebxml-regrep:ObjectType:RegistryObject:Classification"&gt;</w:t>
      </w:r>
    </w:p>
    <w:p w14:paraId="571FFDEF" w14:textId="77777777" w:rsidR="006176DC" w:rsidRPr="00BC434A" w:rsidRDefault="006176DC" w:rsidP="006A3044">
      <w:pPr>
        <w:pStyle w:val="StylePlainText8ptBoxSinglesolidlineAuto05ptLin"/>
      </w:pPr>
      <w:r w:rsidRPr="00BC434A">
        <w:t xml:space="preserve">            &lt;ns1:Slot name="codingScheme"&gt;</w:t>
      </w:r>
    </w:p>
    <w:p w14:paraId="015D8FEC" w14:textId="77777777" w:rsidR="006176DC" w:rsidRPr="00BC434A" w:rsidRDefault="006176DC" w:rsidP="006A3044">
      <w:pPr>
        <w:pStyle w:val="StylePlainText8ptBoxSinglesolidlineAuto05ptLin"/>
      </w:pPr>
      <w:r w:rsidRPr="00BC434A">
        <w:t xml:space="preserve">              &lt;ns1:ValueList&gt;</w:t>
      </w:r>
    </w:p>
    <w:p w14:paraId="7D66F8E4" w14:textId="77777777" w:rsidR="006176DC" w:rsidRPr="00BC434A" w:rsidRDefault="006176DC" w:rsidP="006A3044">
      <w:pPr>
        <w:pStyle w:val="StylePlainText8ptBoxSinglesolidlineAuto05ptLin"/>
      </w:pPr>
      <w:r w:rsidRPr="00BC434A">
        <w:t xml:space="preserve">                &lt;ns1:Value&gt;2.16.840.1.113883.6.1&lt;/ns1:Value&gt;</w:t>
      </w:r>
    </w:p>
    <w:p w14:paraId="726750D1" w14:textId="77777777" w:rsidR="006176DC" w:rsidRPr="00BC434A" w:rsidRDefault="006176DC" w:rsidP="006A3044">
      <w:pPr>
        <w:pStyle w:val="StylePlainText8ptBoxSinglesolidlineAuto05ptLin"/>
      </w:pPr>
      <w:r w:rsidRPr="00BC434A">
        <w:t xml:space="preserve">              &lt;/ns1:ValueList&gt;</w:t>
      </w:r>
    </w:p>
    <w:p w14:paraId="00944F66" w14:textId="77777777" w:rsidR="006176DC" w:rsidRPr="00BC434A" w:rsidRDefault="006176DC" w:rsidP="006A3044">
      <w:pPr>
        <w:pStyle w:val="StylePlainText8ptBoxSinglesolidlineAuto05ptLin"/>
      </w:pPr>
      <w:r w:rsidRPr="00BC434A">
        <w:t xml:space="preserve">            &lt;/ns1:Slot&gt;</w:t>
      </w:r>
    </w:p>
    <w:p w14:paraId="54B6BE11" w14:textId="77777777" w:rsidR="006176DC" w:rsidRPr="00BC434A" w:rsidRDefault="006176DC" w:rsidP="006A3044">
      <w:pPr>
        <w:pStyle w:val="StylePlainText8ptBoxSinglesolidlineAuto05ptLin"/>
      </w:pPr>
      <w:r w:rsidRPr="00BC434A">
        <w:t xml:space="preserve">            &lt;ns1:Name&gt;</w:t>
      </w:r>
    </w:p>
    <w:p w14:paraId="01A66CFF" w14:textId="77777777" w:rsidR="006176DC" w:rsidRPr="00BC434A" w:rsidRDefault="006176DC" w:rsidP="006A3044">
      <w:pPr>
        <w:pStyle w:val="StylePlainText8ptBoxSinglesolidlineAuto05ptLin"/>
      </w:pPr>
      <w:r w:rsidRPr="00BC434A">
        <w:t xml:space="preserve">              &lt;ns1:LocalizedString charset="UTF-8" value="Patient Summary"/&gt;</w:t>
      </w:r>
    </w:p>
    <w:p w14:paraId="68B010E8" w14:textId="77777777" w:rsidR="006176DC" w:rsidRPr="00BC434A" w:rsidRDefault="006176DC" w:rsidP="006A3044">
      <w:pPr>
        <w:pStyle w:val="StylePlainText8ptBoxSinglesolidlineAuto05ptLin"/>
      </w:pPr>
      <w:r w:rsidRPr="00BC434A">
        <w:t xml:space="preserve">            &lt;/ns1:Name&gt;</w:t>
      </w:r>
    </w:p>
    <w:p w14:paraId="45857CCF" w14:textId="77777777" w:rsidR="006176DC" w:rsidRPr="00BC434A" w:rsidRDefault="006176DC" w:rsidP="006A3044">
      <w:pPr>
        <w:pStyle w:val="StylePlainText8ptBoxSinglesolidlineAuto05ptLin"/>
      </w:pPr>
      <w:r w:rsidRPr="00BC434A">
        <w:t xml:space="preserve">            &lt;ns1:Description/&gt;</w:t>
      </w:r>
    </w:p>
    <w:p w14:paraId="2D11DF0D" w14:textId="77777777" w:rsidR="006176DC" w:rsidRPr="00BC434A" w:rsidRDefault="006176DC" w:rsidP="006A3044">
      <w:pPr>
        <w:pStyle w:val="StylePlainText8ptBoxSinglesolidlineAuto05ptLin"/>
      </w:pPr>
      <w:r w:rsidRPr="00BC434A">
        <w:t xml:space="preserve">            &lt;ns1:VersionInfo versionName="1"/&gt;</w:t>
      </w:r>
    </w:p>
    <w:p w14:paraId="21A6C500" w14:textId="77777777" w:rsidR="006176DC" w:rsidRPr="00BC434A" w:rsidRDefault="006176DC" w:rsidP="006A3044">
      <w:pPr>
        <w:pStyle w:val="StylePlainText8ptBoxSinglesolidlineAuto05ptLin"/>
      </w:pPr>
      <w:r w:rsidRPr="00BC434A">
        <w:t xml:space="preserve">          &lt;/ns1:Classification&gt;</w:t>
      </w:r>
    </w:p>
    <w:p w14:paraId="15E04B39" w14:textId="77777777" w:rsidR="006176DC" w:rsidRPr="00BC434A" w:rsidRDefault="006176DC" w:rsidP="006A3044">
      <w:pPr>
        <w:pStyle w:val="StylePlainText8ptBoxSinglesolidlineAuto05ptLin"/>
      </w:pPr>
      <w:r w:rsidRPr="00BC434A">
        <w:t xml:space="preserve">          &lt;ns1:ExternalIdentifier id="urn:uuid:b85f024c-0e7c-4c1d-a409-fb8e5010e235" identificationScheme="urn:uuid:2e82c1f6-a085-4c72-9da3-8640a32e42ab" lid="urn:uuid:b85f024c-0e7c-4c1d-a409-fb8e5010e235" objectType="urn:oasis:names:tc:ebxml-regrep:ObjectType:RegistryObject:ExternalIdentifier" registryObject="urn:uuid:283be5bb-2fda-4fc4-bc06-eeb61efd5c7a" value="2.16.17.710.780.1000.902.1.1.3.2^BE978FEFD3BB789"&gt;</w:t>
      </w:r>
    </w:p>
    <w:p w14:paraId="58B2825A" w14:textId="77777777" w:rsidR="006176DC" w:rsidRPr="00BC434A" w:rsidRDefault="006176DC" w:rsidP="006A3044">
      <w:pPr>
        <w:pStyle w:val="StylePlainText8ptBoxSinglesolidlineAuto05ptLin"/>
      </w:pPr>
      <w:r w:rsidRPr="00BC434A">
        <w:t xml:space="preserve">            &lt;ns1:Name&gt;</w:t>
      </w:r>
    </w:p>
    <w:p w14:paraId="533F9CD2" w14:textId="77777777" w:rsidR="006176DC" w:rsidRPr="00BC434A" w:rsidRDefault="006176DC" w:rsidP="006A3044">
      <w:pPr>
        <w:pStyle w:val="StylePlainText8ptBoxSinglesolidlineAuto05ptLin"/>
      </w:pPr>
      <w:r w:rsidRPr="00BC434A">
        <w:t xml:space="preserve">              &lt;ns1:LocalizedString charset="UTF-8" value="XDSDocumentEntry.uniqueId"/&gt;</w:t>
      </w:r>
    </w:p>
    <w:p w14:paraId="4A70143B" w14:textId="77777777" w:rsidR="006176DC" w:rsidRPr="00BC434A" w:rsidRDefault="006176DC" w:rsidP="006A3044">
      <w:pPr>
        <w:pStyle w:val="StylePlainText8ptBoxSinglesolidlineAuto05ptLin"/>
      </w:pPr>
      <w:r w:rsidRPr="00BC434A">
        <w:t xml:space="preserve">            &lt;/ns1:Name&gt;</w:t>
      </w:r>
    </w:p>
    <w:p w14:paraId="48C50382" w14:textId="77777777" w:rsidR="006176DC" w:rsidRPr="00BC434A" w:rsidRDefault="006176DC" w:rsidP="006A3044">
      <w:pPr>
        <w:pStyle w:val="StylePlainText8ptBoxSinglesolidlineAuto05ptLin"/>
      </w:pPr>
      <w:r w:rsidRPr="00BC434A">
        <w:t xml:space="preserve">            &lt;ns1:Description/&gt;</w:t>
      </w:r>
    </w:p>
    <w:p w14:paraId="49247788" w14:textId="77777777" w:rsidR="006176DC" w:rsidRPr="00BC434A" w:rsidRDefault="006176DC" w:rsidP="006A3044">
      <w:pPr>
        <w:pStyle w:val="StylePlainText8ptBoxSinglesolidlineAuto05ptLin"/>
      </w:pPr>
      <w:r w:rsidRPr="00BC434A">
        <w:t xml:space="preserve">            &lt;ns1:VersionInfo versionName="1"/&gt;</w:t>
      </w:r>
    </w:p>
    <w:p w14:paraId="170A6610" w14:textId="77777777" w:rsidR="006176DC" w:rsidRPr="00BC434A" w:rsidRDefault="006176DC" w:rsidP="006A3044">
      <w:pPr>
        <w:pStyle w:val="StylePlainText8ptBoxSinglesolidlineAuto05ptLin"/>
      </w:pPr>
      <w:r w:rsidRPr="00BC434A">
        <w:t xml:space="preserve">          &lt;/ns1:ExternalIdentifier&gt;</w:t>
      </w:r>
    </w:p>
    <w:p w14:paraId="04FA3C7F" w14:textId="77777777" w:rsidR="006176DC" w:rsidRPr="00BC434A" w:rsidRDefault="006176DC" w:rsidP="006A3044">
      <w:pPr>
        <w:pStyle w:val="StylePlainText8ptBoxSinglesolidlineAuto05ptLin"/>
      </w:pPr>
      <w:r w:rsidRPr="00BC434A">
        <w:lastRenderedPageBreak/>
        <w:t xml:space="preserve">          &lt;ns1:ExternalIdentifier id="urn:uuid:349a345c-831a-4215-95f9-99bf5a8c21b6" identificationScheme="urn:uuid:58a6f841-87b3-4a3e-92fd-a8ffeff98427" lid="urn:uuid:349a345c-831a-4215-95f9-99bf5a8c21b6" objectType="urn:oasis:names:tc:ebxml-regrep:ObjectType:RegistryObject:ExternalIdentifier" registryObject="urn:uuid:283be5bb-2fda-4fc4-bc06-eeb61efd5c7a" value="AT12998493069126^^^&amp;amp;2.16.17.710.780.1000.990.1&amp;amp;ISO"&gt;</w:t>
      </w:r>
    </w:p>
    <w:p w14:paraId="0EEF8EF5" w14:textId="77777777" w:rsidR="006176DC" w:rsidRPr="00BC434A" w:rsidRDefault="006176DC" w:rsidP="006A3044">
      <w:pPr>
        <w:pStyle w:val="StylePlainText8ptBoxSinglesolidlineAuto05ptLin"/>
      </w:pPr>
      <w:r w:rsidRPr="00BC434A">
        <w:t xml:space="preserve">            &lt;ns1:Name&gt;</w:t>
      </w:r>
    </w:p>
    <w:p w14:paraId="174C1709" w14:textId="77777777" w:rsidR="006176DC" w:rsidRPr="00BC434A" w:rsidRDefault="006176DC" w:rsidP="006A3044">
      <w:pPr>
        <w:pStyle w:val="StylePlainText8ptBoxSinglesolidlineAuto05ptLin"/>
      </w:pPr>
      <w:r w:rsidRPr="00BC434A">
        <w:t xml:space="preserve">              &lt;ns1:LocalizedString charset="UTF-8" value="XDSDocumentEntry.patientId"/&gt;</w:t>
      </w:r>
    </w:p>
    <w:p w14:paraId="5D1C796D" w14:textId="77777777" w:rsidR="006176DC" w:rsidRPr="00BC434A" w:rsidRDefault="006176DC" w:rsidP="006A3044">
      <w:pPr>
        <w:pStyle w:val="StylePlainText8ptBoxSinglesolidlineAuto05ptLin"/>
      </w:pPr>
      <w:r w:rsidRPr="00BC434A">
        <w:t xml:space="preserve">            &lt;/ns1:Name&gt;</w:t>
      </w:r>
    </w:p>
    <w:p w14:paraId="286B3D8A" w14:textId="77777777" w:rsidR="006176DC" w:rsidRPr="00BC434A" w:rsidRDefault="006176DC" w:rsidP="006A3044">
      <w:pPr>
        <w:pStyle w:val="StylePlainText8ptBoxSinglesolidlineAuto05ptLin"/>
      </w:pPr>
      <w:r w:rsidRPr="00BC434A">
        <w:t xml:space="preserve">            &lt;ns1:Description/&gt;</w:t>
      </w:r>
    </w:p>
    <w:p w14:paraId="3524A309" w14:textId="77777777" w:rsidR="006176DC" w:rsidRPr="00BC434A" w:rsidRDefault="006176DC" w:rsidP="006A3044">
      <w:pPr>
        <w:pStyle w:val="StylePlainText8ptBoxSinglesolidlineAuto05ptLin"/>
      </w:pPr>
      <w:r w:rsidRPr="00BC434A">
        <w:t xml:space="preserve">            &lt;ns1:VersionInfo versionName="1"/&gt;</w:t>
      </w:r>
    </w:p>
    <w:p w14:paraId="598F6A2F" w14:textId="77777777" w:rsidR="006176DC" w:rsidRPr="00BC434A" w:rsidRDefault="006176DC" w:rsidP="006A3044">
      <w:pPr>
        <w:pStyle w:val="StylePlainText8ptBoxSinglesolidlineAuto05ptLin"/>
      </w:pPr>
      <w:r w:rsidRPr="00BC434A">
        <w:t xml:space="preserve">          &lt;/ns1:ExternalIdentifier&gt;</w:t>
      </w:r>
    </w:p>
    <w:p w14:paraId="6DE965B6" w14:textId="77777777" w:rsidR="006176DC" w:rsidRPr="00BC434A" w:rsidRDefault="006176DC" w:rsidP="006A3044">
      <w:pPr>
        <w:pStyle w:val="StylePlainText8ptBoxSinglesolidlineAuto05ptLin"/>
      </w:pPr>
      <w:r w:rsidRPr="00BC434A">
        <w:t xml:space="preserve">          </w:t>
      </w:r>
    </w:p>
    <w:p w14:paraId="2DEFF2C0" w14:textId="77777777" w:rsidR="006176DC" w:rsidRPr="00BC434A" w:rsidRDefault="006176DC" w:rsidP="006A3044">
      <w:pPr>
        <w:pStyle w:val="StylePlainText8ptBoxSinglesolidlineAuto05ptLin"/>
      </w:pPr>
      <w:r w:rsidRPr="00BC434A">
        <w:t xml:space="preserve">          &lt;ns1:Document&gt;</w:t>
      </w:r>
    </w:p>
    <w:p w14:paraId="69407E7F" w14:textId="77777777" w:rsidR="006176DC" w:rsidRPr="00BC434A" w:rsidRDefault="006176DC" w:rsidP="006A3044">
      <w:pPr>
        <w:pStyle w:val="StylePlainText8ptBoxSinglesolidlineAuto05ptLin"/>
      </w:pPr>
      <w:r w:rsidRPr="00BC434A">
        <w:t xml:space="preserve">                   &lt;Include href="cid: BE978FEFD3BB789 " xmlns="http://www.w3.org/2004/08/xop/include"/&gt; UjBsR09EbGhjZ0dTQUxNQUFBUUNBRU1tQ1p0dU1GUXhEUzhi.....</w:t>
      </w:r>
    </w:p>
    <w:p w14:paraId="6A41CAAA" w14:textId="77777777" w:rsidR="006176DC" w:rsidRPr="00BC434A" w:rsidRDefault="006176DC" w:rsidP="006A3044">
      <w:pPr>
        <w:pStyle w:val="StylePlainText8ptBoxSinglesolidlineAuto05ptLin"/>
      </w:pPr>
      <w:r w:rsidRPr="00BC434A">
        <w:t xml:space="preserve">          &lt;/ns1:Document&gt;</w:t>
      </w:r>
    </w:p>
    <w:p w14:paraId="7908D79C" w14:textId="77777777" w:rsidR="006176DC" w:rsidRPr="00BC434A" w:rsidRDefault="006176DC" w:rsidP="006A3044">
      <w:pPr>
        <w:pStyle w:val="StylePlainText8ptBoxSinglesolidlineAuto05ptLin"/>
      </w:pPr>
      <w:r w:rsidRPr="00BC434A">
        <w:t xml:space="preserve">        &lt;/ns1:ExtrinsicObject&gt;</w:t>
      </w:r>
    </w:p>
    <w:p w14:paraId="6344858A" w14:textId="77777777" w:rsidR="006176DC" w:rsidRPr="00BC434A" w:rsidRDefault="006176DC" w:rsidP="006A3044">
      <w:pPr>
        <w:pStyle w:val="StylePlainText8ptBoxSinglesolidlineAuto05ptLin"/>
      </w:pPr>
      <w:r w:rsidRPr="00BC434A">
        <w:t xml:space="preserve">        &lt;ns1:ExtrinsicObject home="2.16.17.710.780.1000.990.1" id="urn:uuid:c9b9912b-d715-49d3-8348-e23d63463d90" isOpaque="false" lid="urn:uuid:c9b9912b-d715-49d3-8348-e23d63463d90" mimeType="text/xml" objectType="urn:uuid:7edca82f-054d-47f2-a032-9b2a5b5186c1" status="urn:oasis:names:tc:ebxml-regrep:StatusType:Approved"&gt;</w:t>
      </w:r>
    </w:p>
    <w:p w14:paraId="56C3E15D" w14:textId="77777777" w:rsidR="006176DC" w:rsidRPr="00BC434A" w:rsidRDefault="006176DC" w:rsidP="006A3044">
      <w:pPr>
        <w:pStyle w:val="StylePlainText8ptBoxSinglesolidlineAuto05ptLin"/>
      </w:pPr>
      <w:r w:rsidRPr="00BC434A">
        <w:t xml:space="preserve">          &lt;ns1:Slot name="creationTime"&gt;</w:t>
      </w:r>
    </w:p>
    <w:p w14:paraId="33A98BA5" w14:textId="77777777" w:rsidR="006176DC" w:rsidRPr="00BC434A" w:rsidRDefault="006176DC" w:rsidP="006A3044">
      <w:pPr>
        <w:pStyle w:val="StylePlainText8ptBoxSinglesolidlineAuto05ptLin"/>
      </w:pPr>
      <w:r w:rsidRPr="00BC434A">
        <w:t xml:space="preserve">            &lt;ns1:ValueList&gt;</w:t>
      </w:r>
    </w:p>
    <w:p w14:paraId="0A5F1123" w14:textId="77777777" w:rsidR="006176DC" w:rsidRPr="00BC434A" w:rsidRDefault="006176DC" w:rsidP="006A3044">
      <w:pPr>
        <w:pStyle w:val="StylePlainText8ptBoxSinglesolidlineAuto05ptLin"/>
      </w:pPr>
      <w:r w:rsidRPr="00BC434A">
        <w:t xml:space="preserve">              &lt;ns1:Value&gt;20110311132002&lt;/ns1:Value&gt;</w:t>
      </w:r>
    </w:p>
    <w:p w14:paraId="7C21172B" w14:textId="77777777" w:rsidR="006176DC" w:rsidRPr="00BC434A" w:rsidRDefault="006176DC" w:rsidP="006A3044">
      <w:pPr>
        <w:pStyle w:val="StylePlainText8ptBoxSinglesolidlineAuto05ptLin"/>
      </w:pPr>
      <w:r w:rsidRPr="00BC434A">
        <w:t xml:space="preserve">            &lt;/ns1:ValueList&gt;</w:t>
      </w:r>
    </w:p>
    <w:p w14:paraId="1C82DA50" w14:textId="77777777" w:rsidR="006176DC" w:rsidRPr="00BC434A" w:rsidRDefault="006176DC" w:rsidP="006A3044">
      <w:pPr>
        <w:pStyle w:val="StylePlainText8ptBoxSinglesolidlineAuto05ptLin"/>
      </w:pPr>
      <w:r w:rsidRPr="00BC434A">
        <w:t xml:space="preserve">          &lt;/ns1:Slot&gt;</w:t>
      </w:r>
    </w:p>
    <w:p w14:paraId="62FDF51E" w14:textId="77777777" w:rsidR="006176DC" w:rsidRPr="00BC434A" w:rsidRDefault="006176DC" w:rsidP="006A3044">
      <w:pPr>
        <w:pStyle w:val="StylePlainText8ptBoxSinglesolidlineAuto05ptLin"/>
      </w:pPr>
      <w:r w:rsidRPr="00BC434A">
        <w:t xml:space="preserve">          &lt;ns1:Slot name="hash"&gt;</w:t>
      </w:r>
    </w:p>
    <w:p w14:paraId="43B179BB" w14:textId="77777777" w:rsidR="006176DC" w:rsidRPr="00BC434A" w:rsidRDefault="006176DC" w:rsidP="006A3044">
      <w:pPr>
        <w:pStyle w:val="StylePlainText8ptBoxSinglesolidlineAuto05ptLin"/>
      </w:pPr>
      <w:r w:rsidRPr="00BC434A">
        <w:t xml:space="preserve">            &lt;ns1:ValueList&gt;</w:t>
      </w:r>
    </w:p>
    <w:p w14:paraId="0A97E21D" w14:textId="77777777" w:rsidR="006176DC" w:rsidRPr="00BC434A" w:rsidRDefault="006176DC" w:rsidP="006A3044">
      <w:pPr>
        <w:pStyle w:val="StylePlainText8ptBoxSinglesolidlineAuto05ptLin"/>
      </w:pPr>
      <w:r w:rsidRPr="00BC434A">
        <w:t xml:space="preserve">              &lt;ns1:Value&gt;509658697e16988640f9056c05076dce0757b521&lt;/ns1:Value&gt;</w:t>
      </w:r>
    </w:p>
    <w:p w14:paraId="7FCA2A94" w14:textId="77777777" w:rsidR="006176DC" w:rsidRPr="00BC434A" w:rsidRDefault="006176DC" w:rsidP="006A3044">
      <w:pPr>
        <w:pStyle w:val="StylePlainText8ptBoxSinglesolidlineAuto05ptLin"/>
      </w:pPr>
      <w:r w:rsidRPr="00BC434A">
        <w:t xml:space="preserve">            &lt;/ns1:ValueList&gt;</w:t>
      </w:r>
    </w:p>
    <w:p w14:paraId="09D06AE0" w14:textId="77777777" w:rsidR="006176DC" w:rsidRPr="00BC434A" w:rsidRDefault="006176DC" w:rsidP="006A3044">
      <w:pPr>
        <w:pStyle w:val="StylePlainText8ptBoxSinglesolidlineAuto05ptLin"/>
      </w:pPr>
      <w:r w:rsidRPr="00BC434A">
        <w:t xml:space="preserve">          &lt;/ns1:Slot&gt;</w:t>
      </w:r>
    </w:p>
    <w:p w14:paraId="1BA0D7A3" w14:textId="77777777" w:rsidR="006176DC" w:rsidRPr="00BC434A" w:rsidRDefault="006176DC" w:rsidP="006A3044">
      <w:pPr>
        <w:pStyle w:val="StylePlainText8ptBoxSinglesolidlineAuto05ptLin"/>
      </w:pPr>
      <w:r w:rsidRPr="00BC434A">
        <w:t xml:space="preserve">          &lt;ns1:Slot name="languageCode"&gt;</w:t>
      </w:r>
    </w:p>
    <w:p w14:paraId="047D4DE7" w14:textId="77777777" w:rsidR="006176DC" w:rsidRPr="00BC434A" w:rsidRDefault="006176DC" w:rsidP="006A3044">
      <w:pPr>
        <w:pStyle w:val="StylePlainText8ptBoxSinglesolidlineAuto05ptLin"/>
      </w:pPr>
      <w:r w:rsidRPr="00BC434A">
        <w:t xml:space="preserve">            &lt;ns1:ValueList&gt;</w:t>
      </w:r>
    </w:p>
    <w:p w14:paraId="5622478C" w14:textId="77777777" w:rsidR="006176DC" w:rsidRPr="00BC434A" w:rsidRDefault="006176DC" w:rsidP="006A3044">
      <w:pPr>
        <w:pStyle w:val="StylePlainText8ptBoxSinglesolidlineAuto05ptLin"/>
      </w:pPr>
      <w:r w:rsidRPr="00BC434A">
        <w:t xml:space="preserve">              &lt;ns1:Value&gt;de-AT&lt;/ns1:Value&gt;</w:t>
      </w:r>
    </w:p>
    <w:p w14:paraId="7C1F9B46" w14:textId="77777777" w:rsidR="006176DC" w:rsidRPr="00BC434A" w:rsidRDefault="006176DC" w:rsidP="006A3044">
      <w:pPr>
        <w:pStyle w:val="StylePlainText8ptBoxSinglesolidlineAuto05ptLin"/>
      </w:pPr>
      <w:r w:rsidRPr="00BC434A">
        <w:t xml:space="preserve">            &lt;/ns1:ValueList&gt;</w:t>
      </w:r>
    </w:p>
    <w:p w14:paraId="6394CF54" w14:textId="77777777" w:rsidR="006176DC" w:rsidRPr="00BC434A" w:rsidRDefault="006176DC" w:rsidP="006A3044">
      <w:pPr>
        <w:pStyle w:val="StylePlainText8ptBoxSinglesolidlineAuto05ptLin"/>
      </w:pPr>
      <w:r w:rsidRPr="00BC434A">
        <w:t xml:space="preserve">          &lt;/ns1:Slot&gt;</w:t>
      </w:r>
    </w:p>
    <w:p w14:paraId="5EE2AFF1" w14:textId="77777777" w:rsidR="006176DC" w:rsidRPr="00BC434A" w:rsidRDefault="006176DC" w:rsidP="006A3044">
      <w:pPr>
        <w:pStyle w:val="StylePlainText8ptBoxSinglesolidlineAuto05ptLin"/>
      </w:pPr>
      <w:r w:rsidRPr="00BC434A">
        <w:t xml:space="preserve">          &lt;ns1:Slot name="legalAuthenticator"&gt;</w:t>
      </w:r>
    </w:p>
    <w:p w14:paraId="39849601" w14:textId="77777777" w:rsidR="006176DC" w:rsidRPr="00BC434A" w:rsidRDefault="006176DC" w:rsidP="006A3044">
      <w:pPr>
        <w:pStyle w:val="StylePlainText8ptBoxSinglesolidlineAuto05ptLin"/>
      </w:pPr>
      <w:r w:rsidRPr="00BC434A">
        <w:t xml:space="preserve">            &lt;ns1:ValueList&gt;</w:t>
      </w:r>
    </w:p>
    <w:p w14:paraId="2E7B7BF5" w14:textId="77777777" w:rsidR="006176DC" w:rsidRPr="00BC434A" w:rsidRDefault="006176DC" w:rsidP="006A3044">
      <w:pPr>
        <w:pStyle w:val="StylePlainText8ptBoxSinglesolidlineAuto05ptLin"/>
      </w:pPr>
      <w:r w:rsidRPr="00BC434A">
        <w:t xml:space="preserve">              &lt;ns1:Value&gt;admin^Admin^Spirit^^^Spirit Admin User^^^^&amp;amp;2.16.17.710.780.1000.903.1.1.3.3&amp;amp;ISO&lt;/ns1:Value&gt;</w:t>
      </w:r>
    </w:p>
    <w:p w14:paraId="524F2671" w14:textId="77777777" w:rsidR="006176DC" w:rsidRPr="00BC434A" w:rsidRDefault="006176DC" w:rsidP="006A3044">
      <w:pPr>
        <w:pStyle w:val="StylePlainText8ptBoxSinglesolidlineAuto05ptLin"/>
      </w:pPr>
      <w:r w:rsidRPr="00BC434A">
        <w:t xml:space="preserve">            &lt;/ns1:ValueList&gt;</w:t>
      </w:r>
    </w:p>
    <w:p w14:paraId="41829EFB" w14:textId="77777777" w:rsidR="006176DC" w:rsidRPr="00BC434A" w:rsidRDefault="006176DC" w:rsidP="006A3044">
      <w:pPr>
        <w:pStyle w:val="StylePlainText8ptBoxSinglesolidlineAuto05ptLin"/>
      </w:pPr>
      <w:r w:rsidRPr="00BC434A">
        <w:t xml:space="preserve">          &lt;/ns1:Slot&gt;</w:t>
      </w:r>
    </w:p>
    <w:p w14:paraId="4B19EC88" w14:textId="77777777" w:rsidR="006176DC" w:rsidRPr="00BC434A" w:rsidRDefault="006176DC" w:rsidP="006A3044">
      <w:pPr>
        <w:pStyle w:val="StylePlainText8ptBoxSinglesolidlineAuto05ptLin"/>
      </w:pPr>
      <w:r w:rsidRPr="00BC434A">
        <w:t xml:space="preserve">          &lt;ns1:Slot name="repositoryUniqueId"&gt;</w:t>
      </w:r>
    </w:p>
    <w:p w14:paraId="3C940615" w14:textId="77777777" w:rsidR="006176DC" w:rsidRPr="00BC434A" w:rsidRDefault="006176DC" w:rsidP="006A3044">
      <w:pPr>
        <w:pStyle w:val="StylePlainText8ptBoxSinglesolidlineAuto05ptLin"/>
      </w:pPr>
      <w:r w:rsidRPr="00BC434A">
        <w:t xml:space="preserve">            &lt;ns1:ValueList&gt;</w:t>
      </w:r>
    </w:p>
    <w:p w14:paraId="15BA23F4" w14:textId="77777777" w:rsidR="006176DC" w:rsidRPr="00BC434A" w:rsidRDefault="006176DC" w:rsidP="006A3044">
      <w:pPr>
        <w:pStyle w:val="StylePlainText8ptBoxSinglesolidlineAuto05ptLin"/>
      </w:pPr>
      <w:r w:rsidRPr="00BC434A">
        <w:t xml:space="preserve">              &lt;ns1:Value&gt;2.16.17.710.780.1000.990.1&lt;/ns1:Value&gt;</w:t>
      </w:r>
    </w:p>
    <w:p w14:paraId="210216B1" w14:textId="77777777" w:rsidR="006176DC" w:rsidRPr="00BC434A" w:rsidRDefault="006176DC" w:rsidP="006A3044">
      <w:pPr>
        <w:pStyle w:val="StylePlainText8ptBoxSinglesolidlineAuto05ptLin"/>
      </w:pPr>
      <w:r w:rsidRPr="00BC434A">
        <w:t xml:space="preserve">            &lt;/ns1:ValueList&gt;</w:t>
      </w:r>
    </w:p>
    <w:p w14:paraId="682D4FFA" w14:textId="77777777" w:rsidR="006176DC" w:rsidRPr="00BC434A" w:rsidRDefault="006176DC" w:rsidP="006A3044">
      <w:pPr>
        <w:pStyle w:val="StylePlainText8ptBoxSinglesolidlineAuto05ptLin"/>
      </w:pPr>
      <w:r w:rsidRPr="00BC434A">
        <w:t xml:space="preserve">          &lt;/ns1:Slot&gt;</w:t>
      </w:r>
    </w:p>
    <w:p w14:paraId="2D621532" w14:textId="77777777" w:rsidR="006176DC" w:rsidRPr="00BC434A" w:rsidRDefault="006176DC" w:rsidP="006A3044">
      <w:pPr>
        <w:pStyle w:val="StylePlainText8ptBoxSinglesolidlineAuto05ptLin"/>
      </w:pPr>
      <w:r w:rsidRPr="00BC434A">
        <w:t xml:space="preserve">          &lt;ns1:Slot name="serviceStartTime"&gt;</w:t>
      </w:r>
    </w:p>
    <w:p w14:paraId="26D3DDCE" w14:textId="77777777" w:rsidR="006176DC" w:rsidRPr="00BC434A" w:rsidRDefault="006176DC" w:rsidP="006A3044">
      <w:pPr>
        <w:pStyle w:val="StylePlainText8ptBoxSinglesolidlineAuto05ptLin"/>
      </w:pPr>
      <w:r w:rsidRPr="00BC434A">
        <w:t xml:space="preserve">            &lt;ns1:ValueList&gt;</w:t>
      </w:r>
    </w:p>
    <w:p w14:paraId="28F0FBFB" w14:textId="77777777" w:rsidR="006176DC" w:rsidRPr="00BC434A" w:rsidRDefault="006176DC" w:rsidP="006A3044">
      <w:pPr>
        <w:pStyle w:val="StylePlainText8ptBoxSinglesolidlineAuto05ptLin"/>
      </w:pPr>
      <w:r w:rsidRPr="00BC434A">
        <w:t xml:space="preserve">              &lt;ns1:Value&gt;20110311&lt;/ns1:Value&gt;</w:t>
      </w:r>
    </w:p>
    <w:p w14:paraId="3FFFA559" w14:textId="77777777" w:rsidR="006176DC" w:rsidRPr="00BC434A" w:rsidRDefault="006176DC" w:rsidP="006A3044">
      <w:pPr>
        <w:pStyle w:val="StylePlainText8ptBoxSinglesolidlineAuto05ptLin"/>
      </w:pPr>
      <w:r w:rsidRPr="00BC434A">
        <w:t xml:space="preserve">            &lt;/ns1:ValueList&gt;</w:t>
      </w:r>
    </w:p>
    <w:p w14:paraId="4D772704" w14:textId="77777777" w:rsidR="006176DC" w:rsidRPr="00BC434A" w:rsidRDefault="006176DC" w:rsidP="006A3044">
      <w:pPr>
        <w:pStyle w:val="StylePlainText8ptBoxSinglesolidlineAuto05ptLin"/>
      </w:pPr>
      <w:r w:rsidRPr="00BC434A">
        <w:t xml:space="preserve">          &lt;/ns1:Slot&gt;</w:t>
      </w:r>
    </w:p>
    <w:p w14:paraId="6F209C91" w14:textId="77777777" w:rsidR="006176DC" w:rsidRPr="00BC434A" w:rsidRDefault="006176DC" w:rsidP="006A3044">
      <w:pPr>
        <w:pStyle w:val="StylePlainText8ptBoxSinglesolidlineAuto05ptLin"/>
      </w:pPr>
      <w:r w:rsidRPr="00BC434A">
        <w:lastRenderedPageBreak/>
        <w:t xml:space="preserve">          &lt;ns1:Slot name="serviceStopTime"&gt;</w:t>
      </w:r>
    </w:p>
    <w:p w14:paraId="512357E4" w14:textId="77777777" w:rsidR="006176DC" w:rsidRPr="00BC434A" w:rsidRDefault="006176DC" w:rsidP="006A3044">
      <w:pPr>
        <w:pStyle w:val="StylePlainText8ptBoxSinglesolidlineAuto05ptLin"/>
      </w:pPr>
      <w:r w:rsidRPr="00BC434A">
        <w:t xml:space="preserve">            &lt;ns1:ValueList&gt;</w:t>
      </w:r>
    </w:p>
    <w:p w14:paraId="53EFB159" w14:textId="77777777" w:rsidR="006176DC" w:rsidRPr="00BC434A" w:rsidRDefault="006176DC" w:rsidP="006A3044">
      <w:pPr>
        <w:pStyle w:val="StylePlainText8ptBoxSinglesolidlineAuto05ptLin"/>
      </w:pPr>
      <w:r w:rsidRPr="00BC434A">
        <w:t xml:space="preserve">              &lt;ns1:Value&gt;20110311&lt;/ns1:Value&gt;</w:t>
      </w:r>
    </w:p>
    <w:p w14:paraId="2D739646" w14:textId="77777777" w:rsidR="006176DC" w:rsidRPr="00BC434A" w:rsidRDefault="006176DC" w:rsidP="006A3044">
      <w:pPr>
        <w:pStyle w:val="StylePlainText8ptBoxSinglesolidlineAuto05ptLin"/>
      </w:pPr>
      <w:r w:rsidRPr="00BC434A">
        <w:t xml:space="preserve">            &lt;/ns1:ValueList&gt;</w:t>
      </w:r>
    </w:p>
    <w:p w14:paraId="4658C755" w14:textId="77777777" w:rsidR="006176DC" w:rsidRPr="00BC434A" w:rsidRDefault="006176DC" w:rsidP="006A3044">
      <w:pPr>
        <w:pStyle w:val="StylePlainText8ptBoxSinglesolidlineAuto05ptLin"/>
      </w:pPr>
      <w:r w:rsidRPr="00BC434A">
        <w:t xml:space="preserve">          &lt;/ns1:Slot&gt;</w:t>
      </w:r>
    </w:p>
    <w:p w14:paraId="56E3E1CB" w14:textId="77777777" w:rsidR="006176DC" w:rsidRPr="00BC434A" w:rsidRDefault="006176DC" w:rsidP="006A3044">
      <w:pPr>
        <w:pStyle w:val="StylePlainText8ptBoxSinglesolidlineAuto05ptLin"/>
      </w:pPr>
      <w:r w:rsidRPr="00BC434A">
        <w:t xml:space="preserve">          &lt;ns1:Slot name="size"&gt;</w:t>
      </w:r>
    </w:p>
    <w:p w14:paraId="7F5A0162" w14:textId="77777777" w:rsidR="006176DC" w:rsidRPr="00BC434A" w:rsidRDefault="006176DC" w:rsidP="006A3044">
      <w:pPr>
        <w:pStyle w:val="StylePlainText8ptBoxSinglesolidlineAuto05ptLin"/>
      </w:pPr>
      <w:r w:rsidRPr="00BC434A">
        <w:t xml:space="preserve">            &lt;ns1:ValueList&gt;</w:t>
      </w:r>
    </w:p>
    <w:p w14:paraId="3AF4083C" w14:textId="77777777" w:rsidR="006176DC" w:rsidRPr="00BC434A" w:rsidRDefault="006176DC" w:rsidP="006A3044">
      <w:pPr>
        <w:pStyle w:val="StylePlainText8ptBoxSinglesolidlineAuto05ptLin"/>
      </w:pPr>
      <w:r w:rsidRPr="00BC434A">
        <w:t xml:space="preserve">              &lt;ns1:Value&gt;106426&lt;/ns1:Value&gt;</w:t>
      </w:r>
    </w:p>
    <w:p w14:paraId="3EECB48C" w14:textId="77777777" w:rsidR="006176DC" w:rsidRPr="00BC434A" w:rsidRDefault="006176DC" w:rsidP="006A3044">
      <w:pPr>
        <w:pStyle w:val="StylePlainText8ptBoxSinglesolidlineAuto05ptLin"/>
      </w:pPr>
      <w:r w:rsidRPr="00BC434A">
        <w:t xml:space="preserve">            &lt;/ns1:ValueList&gt;</w:t>
      </w:r>
    </w:p>
    <w:p w14:paraId="19D73508" w14:textId="77777777" w:rsidR="006176DC" w:rsidRPr="00BC434A" w:rsidRDefault="006176DC" w:rsidP="006A3044">
      <w:pPr>
        <w:pStyle w:val="StylePlainText8ptBoxSinglesolidlineAuto05ptLin"/>
      </w:pPr>
      <w:r w:rsidRPr="00BC434A">
        <w:t xml:space="preserve">          &lt;/ns1:Slot&gt;</w:t>
      </w:r>
    </w:p>
    <w:p w14:paraId="701A2309" w14:textId="77777777" w:rsidR="006176DC" w:rsidRPr="00BC434A" w:rsidRDefault="006176DC" w:rsidP="006A3044">
      <w:pPr>
        <w:pStyle w:val="StylePlainText8ptBoxSinglesolidlineAuto05ptLin"/>
      </w:pPr>
      <w:r w:rsidRPr="00BC434A">
        <w:t xml:space="preserve">          &lt;ns1:Slot name="sourcePatientId"&gt;</w:t>
      </w:r>
    </w:p>
    <w:p w14:paraId="35BEF3C6" w14:textId="77777777" w:rsidR="006176DC" w:rsidRPr="00BC434A" w:rsidRDefault="006176DC" w:rsidP="006A3044">
      <w:pPr>
        <w:pStyle w:val="StylePlainText8ptBoxSinglesolidlineAuto05ptLin"/>
      </w:pPr>
      <w:r w:rsidRPr="00BC434A">
        <w:t xml:space="preserve">            &lt;ns1:ValueList&gt;</w:t>
      </w:r>
    </w:p>
    <w:p w14:paraId="799AD528" w14:textId="77777777" w:rsidR="006176DC" w:rsidRPr="00BC434A" w:rsidRDefault="006176DC" w:rsidP="006A3044">
      <w:pPr>
        <w:pStyle w:val="StylePlainText8ptBoxSinglesolidlineAuto05ptLin"/>
      </w:pPr>
      <w:r w:rsidRPr="00BC434A">
        <w:t xml:space="preserve">              &lt;ns1:Value&gt;AT12998493069126^^^&amp;amp;2.16.17.710.780.1000.990.1&amp;amp;ISO&lt;/ns1:Value&gt;</w:t>
      </w:r>
    </w:p>
    <w:p w14:paraId="43F064C1" w14:textId="77777777" w:rsidR="006176DC" w:rsidRPr="00BC434A" w:rsidRDefault="006176DC" w:rsidP="006A3044">
      <w:pPr>
        <w:pStyle w:val="StylePlainText8ptBoxSinglesolidlineAuto05ptLin"/>
      </w:pPr>
      <w:r w:rsidRPr="00BC434A">
        <w:t xml:space="preserve">            &lt;/ns1:ValueList&gt;</w:t>
      </w:r>
    </w:p>
    <w:p w14:paraId="78561873" w14:textId="77777777" w:rsidR="006176DC" w:rsidRPr="00BC434A" w:rsidRDefault="006176DC" w:rsidP="006A3044">
      <w:pPr>
        <w:pStyle w:val="StylePlainText8ptBoxSinglesolidlineAuto05ptLin"/>
      </w:pPr>
      <w:r w:rsidRPr="00BC434A">
        <w:t xml:space="preserve">          &lt;/ns1:Slot&gt;</w:t>
      </w:r>
    </w:p>
    <w:p w14:paraId="19F4F9E7" w14:textId="77777777" w:rsidR="006176DC" w:rsidRPr="00BC434A" w:rsidRDefault="006176DC" w:rsidP="006A3044">
      <w:pPr>
        <w:pStyle w:val="StylePlainText8ptBoxSinglesolidlineAuto05ptLin"/>
      </w:pPr>
      <w:r w:rsidRPr="00BC434A">
        <w:t xml:space="preserve">          &lt;ns1:Slot name="sourcePatientInfo"&gt;</w:t>
      </w:r>
    </w:p>
    <w:p w14:paraId="6623CBC9" w14:textId="77777777" w:rsidR="006176DC" w:rsidRPr="00BC434A" w:rsidRDefault="006176DC" w:rsidP="006A3044">
      <w:pPr>
        <w:pStyle w:val="StylePlainText8ptBoxSinglesolidlineAuto05ptLin"/>
      </w:pPr>
      <w:r w:rsidRPr="00BC434A">
        <w:t xml:space="preserve">            &lt;ns1:ValueList&gt;</w:t>
      </w:r>
    </w:p>
    <w:p w14:paraId="064DD90E" w14:textId="77777777" w:rsidR="006176DC" w:rsidRPr="00BC434A" w:rsidRDefault="006176DC" w:rsidP="006A3044">
      <w:pPr>
        <w:pStyle w:val="StylePlainText8ptBoxSinglesolidlineAuto05ptLin"/>
      </w:pPr>
      <w:r w:rsidRPr="00BC434A">
        <w:t xml:space="preserve">              &lt;ns1:Value&gt;PID-3|AT12998493069126^^^&amp;amp;2.16.17.710.780.1000.990.1&amp;amp;ISO&lt;/ns1:Value&gt;</w:t>
      </w:r>
    </w:p>
    <w:p w14:paraId="738CAB4D" w14:textId="77777777" w:rsidR="006176DC" w:rsidRPr="00BC434A" w:rsidRDefault="006176DC" w:rsidP="006A3044">
      <w:pPr>
        <w:pStyle w:val="StylePlainText8ptBoxSinglesolidlineAuto05ptLin"/>
      </w:pPr>
      <w:r w:rsidRPr="00BC434A">
        <w:t xml:space="preserve">              &lt;ns1:Value&gt;PID-5|Barrel^Linda&lt;/ns1:Value&gt;</w:t>
      </w:r>
    </w:p>
    <w:p w14:paraId="7694922B" w14:textId="77777777" w:rsidR="006176DC" w:rsidRPr="00BC434A" w:rsidRDefault="006176DC" w:rsidP="006A3044">
      <w:pPr>
        <w:pStyle w:val="StylePlainText8ptBoxSinglesolidlineAuto05ptLin"/>
      </w:pPr>
      <w:r w:rsidRPr="00BC434A">
        <w:t xml:space="preserve">              &lt;ns1:Value&gt;PID-7|19791105&lt;/ns1:Value&gt;</w:t>
      </w:r>
    </w:p>
    <w:p w14:paraId="3CB87CB9" w14:textId="77777777" w:rsidR="006176DC" w:rsidRPr="00BC434A" w:rsidRDefault="006176DC" w:rsidP="006A3044">
      <w:pPr>
        <w:pStyle w:val="StylePlainText8ptBoxSinglesolidlineAuto05ptLin"/>
      </w:pPr>
      <w:r w:rsidRPr="00BC434A">
        <w:t xml:space="preserve">            &lt;/ns1:ValueList&gt;</w:t>
      </w:r>
    </w:p>
    <w:p w14:paraId="0C959DDA" w14:textId="77777777" w:rsidR="006176DC" w:rsidRPr="00BC434A" w:rsidRDefault="006176DC" w:rsidP="006A3044">
      <w:pPr>
        <w:pStyle w:val="StylePlainText8ptBoxSinglesolidlineAuto05ptLin"/>
      </w:pPr>
      <w:r w:rsidRPr="00BC434A">
        <w:t xml:space="preserve">          &lt;/ns1:Slot&gt;</w:t>
      </w:r>
    </w:p>
    <w:p w14:paraId="62D56319" w14:textId="77777777" w:rsidR="006176DC" w:rsidRPr="00BC434A" w:rsidRDefault="006176DC" w:rsidP="006A3044">
      <w:pPr>
        <w:pStyle w:val="StylePlainText8ptBoxSinglesolidlineAuto05ptLin"/>
      </w:pPr>
      <w:r w:rsidRPr="00BC434A">
        <w:t xml:space="preserve">          &lt;ns1:Name&gt;</w:t>
      </w:r>
    </w:p>
    <w:p w14:paraId="2F47AB0C" w14:textId="77777777" w:rsidR="006176DC" w:rsidRPr="00BC434A" w:rsidRDefault="006176DC" w:rsidP="006A3044">
      <w:pPr>
        <w:pStyle w:val="StylePlainText8ptBoxSinglesolidlineAuto05ptLin"/>
      </w:pPr>
      <w:r w:rsidRPr="00BC434A">
        <w:t xml:space="preserve">            &lt;ns1:LocalizedString charset="UTF-8" value="Patient Summary"/&gt;</w:t>
      </w:r>
    </w:p>
    <w:p w14:paraId="6B79B397" w14:textId="77777777" w:rsidR="006176DC" w:rsidRPr="00BC434A" w:rsidRDefault="006176DC" w:rsidP="006A3044">
      <w:pPr>
        <w:pStyle w:val="StylePlainText8ptBoxSinglesolidlineAuto05ptLin"/>
      </w:pPr>
      <w:r w:rsidRPr="00BC434A">
        <w:t xml:space="preserve">          &lt;/ns1:Name&gt;</w:t>
      </w:r>
    </w:p>
    <w:p w14:paraId="36EB8597" w14:textId="77777777" w:rsidR="006176DC" w:rsidRPr="00BC434A" w:rsidRDefault="006176DC" w:rsidP="006A3044">
      <w:pPr>
        <w:pStyle w:val="StylePlainText8ptBoxSinglesolidlineAuto05ptLin"/>
      </w:pPr>
      <w:r w:rsidRPr="00BC434A">
        <w:t xml:space="preserve">          &lt;ns1:Description&gt;</w:t>
      </w:r>
    </w:p>
    <w:p w14:paraId="0470D4B1" w14:textId="77777777" w:rsidR="006176DC" w:rsidRPr="00BC434A" w:rsidRDefault="006176DC" w:rsidP="006A3044">
      <w:pPr>
        <w:pStyle w:val="StylePlainText8ptBoxSinglesolidlineAuto05ptLin"/>
      </w:pPr>
      <w:r w:rsidRPr="00BC434A">
        <w:t xml:space="preserve">            &lt;ns1:LocalizedString charset="UTF-8" value="Patient Summary"/&gt;</w:t>
      </w:r>
    </w:p>
    <w:p w14:paraId="779C2DD0" w14:textId="77777777" w:rsidR="006176DC" w:rsidRPr="00BC434A" w:rsidRDefault="006176DC" w:rsidP="006A3044">
      <w:pPr>
        <w:pStyle w:val="StylePlainText8ptBoxSinglesolidlineAuto05ptLin"/>
      </w:pPr>
      <w:r w:rsidRPr="00BC434A">
        <w:t xml:space="preserve">          &lt;/ns1:Description&gt;</w:t>
      </w:r>
    </w:p>
    <w:p w14:paraId="3D968883" w14:textId="77777777" w:rsidR="006176DC" w:rsidRPr="00BC434A" w:rsidRDefault="006176DC" w:rsidP="006A3044">
      <w:pPr>
        <w:pStyle w:val="StylePlainText8ptBoxSinglesolidlineAuto05ptLin"/>
      </w:pPr>
      <w:r w:rsidRPr="00BC434A">
        <w:t xml:space="preserve">          &lt;ns1:VersionInfo versionName="1"/&gt;</w:t>
      </w:r>
    </w:p>
    <w:p w14:paraId="52FFDE7C" w14:textId="77777777" w:rsidR="006176DC" w:rsidRPr="00BC434A" w:rsidRDefault="006176DC" w:rsidP="006A3044">
      <w:pPr>
        <w:pStyle w:val="StylePlainText8ptBoxSinglesolidlineAuto05ptLin"/>
      </w:pPr>
      <w:r w:rsidRPr="00BC434A">
        <w:t xml:space="preserve">          &lt;ns1:Classification classificationScheme="urn:uuid:f0306f51-975f-434e-a61c-c59651d33983" classifiedObject="urn:uuid:c9b9912b-d715-49d3-8348-e23d63463d90" id="urn:uuid:14af14d5-d9ab-483d-890c-ae10e31efed3" lid="urn:uuid:14af14d5-d9ab-483d-890c-ae10e31efed3" nodeRepresentation="60591-5" objectType="urn:oasis:names:tc:ebxml-regrep:ObjectType:RegistryObject:Classification"&gt;</w:t>
      </w:r>
    </w:p>
    <w:p w14:paraId="3D070D2B" w14:textId="77777777" w:rsidR="006176DC" w:rsidRPr="00BC434A" w:rsidRDefault="006176DC" w:rsidP="006A3044">
      <w:pPr>
        <w:pStyle w:val="StylePlainText8ptBoxSinglesolidlineAuto05ptLin"/>
      </w:pPr>
      <w:r w:rsidRPr="00BC434A">
        <w:t xml:space="preserve">            &lt;ns1:Slot name="codingScheme"&gt;</w:t>
      </w:r>
    </w:p>
    <w:p w14:paraId="52910775" w14:textId="77777777" w:rsidR="006176DC" w:rsidRPr="00BC434A" w:rsidRDefault="006176DC" w:rsidP="006A3044">
      <w:pPr>
        <w:pStyle w:val="StylePlainText8ptBoxSinglesolidlineAuto05ptLin"/>
      </w:pPr>
      <w:r w:rsidRPr="00BC434A">
        <w:t xml:space="preserve">              &lt;ns1:ValueList&gt;</w:t>
      </w:r>
    </w:p>
    <w:p w14:paraId="20D7EF5E" w14:textId="77777777" w:rsidR="006176DC" w:rsidRPr="00BC434A" w:rsidRDefault="006176DC" w:rsidP="006A3044">
      <w:pPr>
        <w:pStyle w:val="StylePlainText8ptBoxSinglesolidlineAuto05ptLin"/>
      </w:pPr>
      <w:r w:rsidRPr="00BC434A">
        <w:t xml:space="preserve">                &lt;ns1:Value&gt;2.16.840.1.113883.6.1&lt;/ns1:Value&gt;</w:t>
      </w:r>
    </w:p>
    <w:p w14:paraId="1706B727" w14:textId="77777777" w:rsidR="006176DC" w:rsidRPr="00BC434A" w:rsidRDefault="006176DC" w:rsidP="006A3044">
      <w:pPr>
        <w:pStyle w:val="StylePlainText8ptBoxSinglesolidlineAuto05ptLin"/>
      </w:pPr>
      <w:r w:rsidRPr="00BC434A">
        <w:t xml:space="preserve">              &lt;/ns1:ValueList&gt;</w:t>
      </w:r>
    </w:p>
    <w:p w14:paraId="77AD0A03" w14:textId="77777777" w:rsidR="006176DC" w:rsidRPr="00BC434A" w:rsidRDefault="006176DC" w:rsidP="006A3044">
      <w:pPr>
        <w:pStyle w:val="StylePlainText8ptBoxSinglesolidlineAuto05ptLin"/>
      </w:pPr>
      <w:r w:rsidRPr="00BC434A">
        <w:t xml:space="preserve">            &lt;/ns1:Slot&gt;</w:t>
      </w:r>
    </w:p>
    <w:p w14:paraId="446613CB" w14:textId="77777777" w:rsidR="006176DC" w:rsidRPr="00BC434A" w:rsidRDefault="006176DC" w:rsidP="006A3044">
      <w:pPr>
        <w:pStyle w:val="StylePlainText8ptBoxSinglesolidlineAuto05ptLin"/>
      </w:pPr>
      <w:r w:rsidRPr="00BC434A">
        <w:t xml:space="preserve">            &lt;ns1:Name&gt;</w:t>
      </w:r>
    </w:p>
    <w:p w14:paraId="1B123295" w14:textId="77777777" w:rsidR="006176DC" w:rsidRPr="00BC434A" w:rsidRDefault="006176DC" w:rsidP="006A3044">
      <w:pPr>
        <w:pStyle w:val="StylePlainText8ptBoxSinglesolidlineAuto05ptLin"/>
      </w:pPr>
      <w:r w:rsidRPr="00BC434A">
        <w:t xml:space="preserve">              &lt;ns1:LocalizedString charset="UTF-8" value="Patient Summary"/&gt;</w:t>
      </w:r>
    </w:p>
    <w:p w14:paraId="242B3DD2" w14:textId="77777777" w:rsidR="006176DC" w:rsidRPr="00BC434A" w:rsidRDefault="006176DC" w:rsidP="006A3044">
      <w:pPr>
        <w:pStyle w:val="StylePlainText8ptBoxSinglesolidlineAuto05ptLin"/>
      </w:pPr>
      <w:r w:rsidRPr="00BC434A">
        <w:t xml:space="preserve">            &lt;/ns1:Name&gt;</w:t>
      </w:r>
    </w:p>
    <w:p w14:paraId="29EF63E7" w14:textId="77777777" w:rsidR="006176DC" w:rsidRPr="00BC434A" w:rsidRDefault="006176DC" w:rsidP="006A3044">
      <w:pPr>
        <w:pStyle w:val="StylePlainText8ptBoxSinglesolidlineAuto05ptLin"/>
      </w:pPr>
      <w:r w:rsidRPr="00BC434A">
        <w:t xml:space="preserve">            &lt;ns1:Description/&gt;</w:t>
      </w:r>
    </w:p>
    <w:p w14:paraId="5FD85AC0" w14:textId="77777777" w:rsidR="006176DC" w:rsidRPr="00BC434A" w:rsidRDefault="006176DC" w:rsidP="006A3044">
      <w:pPr>
        <w:pStyle w:val="StylePlainText8ptBoxSinglesolidlineAuto05ptLin"/>
      </w:pPr>
      <w:r w:rsidRPr="00BC434A">
        <w:t xml:space="preserve">            &lt;ns1:VersionInfo versionName="1"/&gt;</w:t>
      </w:r>
    </w:p>
    <w:p w14:paraId="0A1E5CAF" w14:textId="77777777" w:rsidR="006176DC" w:rsidRPr="00BC434A" w:rsidRDefault="006176DC" w:rsidP="006A3044">
      <w:pPr>
        <w:pStyle w:val="StylePlainText8ptBoxSinglesolidlineAuto05ptLin"/>
      </w:pPr>
      <w:r w:rsidRPr="00BC434A">
        <w:t xml:space="preserve">          &lt;/ns1:Classification&gt;</w:t>
      </w:r>
    </w:p>
    <w:p w14:paraId="49D64C63" w14:textId="77777777" w:rsidR="006176DC" w:rsidRPr="00BC434A" w:rsidRDefault="006176DC" w:rsidP="006A3044">
      <w:pPr>
        <w:pStyle w:val="StylePlainText8ptBoxSinglesolidlineAuto05ptLin"/>
      </w:pPr>
      <w:r w:rsidRPr="00BC434A">
        <w:t xml:space="preserve">          &lt;ns1:Classification classificationScheme="urn:uuid:f4f85eac-e6cb-4883-b524-f2705394840f" classifiedObject="urn:uuid:c9b9912b-d715-49d3-8348-e23d63463d90" id="urn:uuid:19944c6f-3f70-4f0b-9d5b-f1dfa616dfb4" lid="urn:uuid:19944c6f-3f70-4f0b-9d5b-f1dfa616dfb4" nodeRepresentation="N" objectType="urn:oasis:names:tc:ebxml-regrep:ObjectType:RegistryObject:Classification"&gt;</w:t>
      </w:r>
    </w:p>
    <w:p w14:paraId="3D3D4F40" w14:textId="77777777" w:rsidR="006176DC" w:rsidRPr="00BC434A" w:rsidRDefault="006176DC" w:rsidP="006A3044">
      <w:pPr>
        <w:pStyle w:val="StylePlainText8ptBoxSinglesolidlineAuto05ptLin"/>
      </w:pPr>
      <w:r w:rsidRPr="00BC434A">
        <w:t xml:space="preserve">            &lt;ns1:Slot name="codingScheme"&gt;</w:t>
      </w:r>
    </w:p>
    <w:p w14:paraId="7416298E" w14:textId="77777777" w:rsidR="006176DC" w:rsidRPr="00BC434A" w:rsidRDefault="006176DC" w:rsidP="006A3044">
      <w:pPr>
        <w:pStyle w:val="StylePlainText8ptBoxSinglesolidlineAuto05ptLin"/>
      </w:pPr>
      <w:r w:rsidRPr="00BC434A">
        <w:t xml:space="preserve">              &lt;ns1:ValueList&gt;</w:t>
      </w:r>
    </w:p>
    <w:p w14:paraId="11452E97" w14:textId="77777777" w:rsidR="006176DC" w:rsidRPr="00BC434A" w:rsidRDefault="006176DC" w:rsidP="006A3044">
      <w:pPr>
        <w:pStyle w:val="StylePlainText8ptBoxSinglesolidlineAuto05ptLin"/>
      </w:pPr>
      <w:r w:rsidRPr="00BC434A">
        <w:lastRenderedPageBreak/>
        <w:t xml:space="preserve">                &lt;ns1:Value&gt;Connect-a-thon confidentialityCodes&lt;/ns1:Value&gt;</w:t>
      </w:r>
    </w:p>
    <w:p w14:paraId="26191007" w14:textId="77777777" w:rsidR="006176DC" w:rsidRPr="00BC434A" w:rsidRDefault="006176DC" w:rsidP="006A3044">
      <w:pPr>
        <w:pStyle w:val="StylePlainText8ptBoxSinglesolidlineAuto05ptLin"/>
      </w:pPr>
      <w:r w:rsidRPr="00BC434A">
        <w:t xml:space="preserve">              &lt;/ns1:ValueList&gt;</w:t>
      </w:r>
    </w:p>
    <w:p w14:paraId="2A88A6B9" w14:textId="77777777" w:rsidR="006176DC" w:rsidRPr="00BC434A" w:rsidRDefault="006176DC" w:rsidP="006A3044">
      <w:pPr>
        <w:pStyle w:val="StylePlainText8ptBoxSinglesolidlineAuto05ptLin"/>
      </w:pPr>
      <w:r w:rsidRPr="00BC434A">
        <w:t xml:space="preserve">            &lt;/ns1:Slot&gt;</w:t>
      </w:r>
    </w:p>
    <w:p w14:paraId="5770DA4D" w14:textId="77777777" w:rsidR="006176DC" w:rsidRPr="00BC434A" w:rsidRDefault="006176DC" w:rsidP="006A3044">
      <w:pPr>
        <w:pStyle w:val="StylePlainText8ptBoxSinglesolidlineAuto05ptLin"/>
      </w:pPr>
      <w:r w:rsidRPr="00BC434A">
        <w:t xml:space="preserve">            &lt;ns1:Name&gt;</w:t>
      </w:r>
    </w:p>
    <w:p w14:paraId="1F73A6AC" w14:textId="77777777" w:rsidR="006176DC" w:rsidRPr="00BC434A" w:rsidRDefault="006176DC" w:rsidP="006A3044">
      <w:pPr>
        <w:pStyle w:val="StylePlainText8ptBoxSinglesolidlineAuto05ptLin"/>
      </w:pPr>
      <w:r w:rsidRPr="00BC434A">
        <w:t xml:space="preserve">              &lt;ns1:LocalizedString charset="UTF-8" value="Normal"/&gt;</w:t>
      </w:r>
    </w:p>
    <w:p w14:paraId="32CDE123" w14:textId="77777777" w:rsidR="006176DC" w:rsidRPr="00BC434A" w:rsidRDefault="006176DC" w:rsidP="006A3044">
      <w:pPr>
        <w:pStyle w:val="StylePlainText8ptBoxSinglesolidlineAuto05ptLin"/>
      </w:pPr>
      <w:r w:rsidRPr="00BC434A">
        <w:t xml:space="preserve">            &lt;/ns1:Name&gt;</w:t>
      </w:r>
    </w:p>
    <w:p w14:paraId="1F42CE96" w14:textId="77777777" w:rsidR="006176DC" w:rsidRPr="00BC434A" w:rsidRDefault="006176DC" w:rsidP="006A3044">
      <w:pPr>
        <w:pStyle w:val="StylePlainText8ptBoxSinglesolidlineAuto05ptLin"/>
      </w:pPr>
      <w:r w:rsidRPr="00BC434A">
        <w:t xml:space="preserve">            &lt;ns1:Description/&gt;</w:t>
      </w:r>
    </w:p>
    <w:p w14:paraId="60FC2649" w14:textId="77777777" w:rsidR="006176DC" w:rsidRPr="00BC434A" w:rsidRDefault="006176DC" w:rsidP="006A3044">
      <w:pPr>
        <w:pStyle w:val="StylePlainText8ptBoxSinglesolidlineAuto05ptLin"/>
      </w:pPr>
      <w:r w:rsidRPr="00BC434A">
        <w:t xml:space="preserve">            &lt;ns1:VersionInfo versionName="1"/&gt;</w:t>
      </w:r>
    </w:p>
    <w:p w14:paraId="44559789" w14:textId="77777777" w:rsidR="006176DC" w:rsidRPr="00BC434A" w:rsidRDefault="006176DC" w:rsidP="006A3044">
      <w:pPr>
        <w:pStyle w:val="StylePlainText8ptBoxSinglesolidlineAuto05ptLin"/>
      </w:pPr>
      <w:r w:rsidRPr="00BC434A">
        <w:t xml:space="preserve">          &lt;/ns1:Classification&gt;</w:t>
      </w:r>
    </w:p>
    <w:p w14:paraId="22A33485" w14:textId="77777777" w:rsidR="006176DC" w:rsidRPr="00BC434A" w:rsidRDefault="006176DC" w:rsidP="006A3044">
      <w:pPr>
        <w:pStyle w:val="StylePlainText8ptBoxSinglesolidlineAuto05ptLin"/>
      </w:pPr>
      <w:r w:rsidRPr="00BC434A">
        <w:t xml:space="preserve">          &lt;ns1:Classification classificationScheme="urn:uuid:a09d5840-386c-46f2-b5ad-9c3699a4309d" classifiedObject="urn:uuid:c9b9912b-d715-49d3-8348-e23d63463d90" id="urn:uuid:27536806-1220-488a-8882-80f23c451fb9" lid="urn:uuid:27536806-1220-488a-8882-80f23c451fb9" nodeRepresentation="urn:ihe:iti:xds-sd:pdf:2008" objectType="urn:oasis:names:tc:ebxml-regrep:ObjectType:RegistryObject:Classification"&gt;</w:t>
      </w:r>
    </w:p>
    <w:p w14:paraId="6A228C4F" w14:textId="77777777" w:rsidR="006176DC" w:rsidRPr="00BC434A" w:rsidRDefault="006176DC" w:rsidP="006A3044">
      <w:pPr>
        <w:pStyle w:val="StylePlainText8ptBoxSinglesolidlineAuto05ptLin"/>
      </w:pPr>
      <w:r w:rsidRPr="00BC434A">
        <w:t xml:space="preserve">            &lt;ns1:Slot name="codingScheme"&gt;</w:t>
      </w:r>
    </w:p>
    <w:p w14:paraId="4A6DA32B" w14:textId="77777777" w:rsidR="006176DC" w:rsidRPr="00BC434A" w:rsidRDefault="006176DC" w:rsidP="006A3044">
      <w:pPr>
        <w:pStyle w:val="StylePlainText8ptBoxSinglesolidlineAuto05ptLin"/>
      </w:pPr>
      <w:r w:rsidRPr="00BC434A">
        <w:t xml:space="preserve">              &lt;ns1:ValueList&gt;</w:t>
      </w:r>
    </w:p>
    <w:p w14:paraId="6B1974BF" w14:textId="77777777" w:rsidR="006176DC" w:rsidRPr="00BC434A" w:rsidRDefault="006176DC" w:rsidP="006A3044">
      <w:pPr>
        <w:pStyle w:val="StylePlainText8ptBoxSinglesolidlineAuto05ptLin"/>
      </w:pPr>
      <w:r w:rsidRPr="00BC434A">
        <w:t xml:space="preserve">                &lt;ns1:Value&gt;epSOS formatCodes&lt;/ns1:Value&gt;</w:t>
      </w:r>
    </w:p>
    <w:p w14:paraId="4AA0B235" w14:textId="77777777" w:rsidR="006176DC" w:rsidRPr="00BC434A" w:rsidRDefault="006176DC" w:rsidP="006A3044">
      <w:pPr>
        <w:pStyle w:val="StylePlainText8ptBoxSinglesolidlineAuto05ptLin"/>
      </w:pPr>
      <w:r w:rsidRPr="00BC434A">
        <w:t xml:space="preserve">              &lt;/ns1:ValueList&gt;</w:t>
      </w:r>
    </w:p>
    <w:p w14:paraId="11E1679C" w14:textId="77777777" w:rsidR="006176DC" w:rsidRPr="00BC434A" w:rsidRDefault="006176DC" w:rsidP="006A3044">
      <w:pPr>
        <w:pStyle w:val="StylePlainText8ptBoxSinglesolidlineAuto05ptLin"/>
      </w:pPr>
      <w:r w:rsidRPr="00BC434A">
        <w:t xml:space="preserve">            &lt;/ns1:Slot&gt;</w:t>
      </w:r>
    </w:p>
    <w:p w14:paraId="0F5082AC" w14:textId="77777777" w:rsidR="006176DC" w:rsidRPr="00BC434A" w:rsidRDefault="006176DC" w:rsidP="006A3044">
      <w:pPr>
        <w:pStyle w:val="StylePlainText8ptBoxSinglesolidlineAuto05ptLin"/>
      </w:pPr>
      <w:r w:rsidRPr="00BC434A">
        <w:t xml:space="preserve">            &lt;ns1:Name&gt;</w:t>
      </w:r>
    </w:p>
    <w:p w14:paraId="1EB1C067" w14:textId="77777777" w:rsidR="006176DC" w:rsidRPr="00BC434A" w:rsidRDefault="006176DC" w:rsidP="006A3044">
      <w:pPr>
        <w:pStyle w:val="StylePlainText8ptBoxSinglesolidlineAuto05ptLin"/>
      </w:pPr>
      <w:r w:rsidRPr="00BC434A">
        <w:t xml:space="preserve">              &lt;ns1:LocalizedString charset="UTF-8" value="Scanned Documents PDF"/&gt;</w:t>
      </w:r>
    </w:p>
    <w:p w14:paraId="242EE093" w14:textId="77777777" w:rsidR="006176DC" w:rsidRPr="00BC434A" w:rsidRDefault="006176DC" w:rsidP="006A3044">
      <w:pPr>
        <w:pStyle w:val="StylePlainText8ptBoxSinglesolidlineAuto05ptLin"/>
      </w:pPr>
      <w:r w:rsidRPr="00BC434A">
        <w:t xml:space="preserve">            &lt;/ns1:Name&gt;</w:t>
      </w:r>
    </w:p>
    <w:p w14:paraId="356A20E0" w14:textId="77777777" w:rsidR="006176DC" w:rsidRPr="00BC434A" w:rsidRDefault="006176DC" w:rsidP="006A3044">
      <w:pPr>
        <w:pStyle w:val="StylePlainText8ptBoxSinglesolidlineAuto05ptLin"/>
      </w:pPr>
      <w:r w:rsidRPr="00BC434A">
        <w:t xml:space="preserve">            &lt;ns1:Description/&gt;</w:t>
      </w:r>
    </w:p>
    <w:p w14:paraId="437BF110" w14:textId="77777777" w:rsidR="006176DC" w:rsidRPr="00BC434A" w:rsidRDefault="006176DC" w:rsidP="006A3044">
      <w:pPr>
        <w:pStyle w:val="StylePlainText8ptBoxSinglesolidlineAuto05ptLin"/>
      </w:pPr>
      <w:r w:rsidRPr="00BC434A">
        <w:t xml:space="preserve">            &lt;ns1:VersionInfo versionName="1"/&gt;</w:t>
      </w:r>
    </w:p>
    <w:p w14:paraId="04DBDBCA" w14:textId="77777777" w:rsidR="006176DC" w:rsidRPr="00BC434A" w:rsidRDefault="006176DC" w:rsidP="006A3044">
      <w:pPr>
        <w:pStyle w:val="StylePlainText8ptBoxSinglesolidlineAuto05ptLin"/>
      </w:pPr>
      <w:r w:rsidRPr="00BC434A">
        <w:t xml:space="preserve">          &lt;/ns1:Classification&gt;</w:t>
      </w:r>
    </w:p>
    <w:p w14:paraId="018B9A38" w14:textId="77777777" w:rsidR="006176DC" w:rsidRPr="00BC434A" w:rsidRDefault="006176DC" w:rsidP="006A3044">
      <w:pPr>
        <w:pStyle w:val="StylePlainText8ptBoxSinglesolidlineAuto05ptLin"/>
      </w:pPr>
      <w:r w:rsidRPr="00BC434A">
        <w:t xml:space="preserve">          &lt;ns1:Classification classificationScheme="urn:uuid:f33fb8ac-18af-42cc-ae0e-ed0b0bdb91e1" classifiedObject="urn:uuid:c9b9912b-d715-49d3-8348-e23d63463d90" id="urn:uuid:3d2c298a-f4c0-4ed4-803d-ad2a9698cd95" lid="urn:uuid:3d2c298a-f4c0-4ed4-803d-ad2a9698cd95" nodeRepresentation="not used" objectType="urn:oasis:names:tc:ebxml-regrep:ObjectType:RegistryObject:Classification"&gt;</w:t>
      </w:r>
    </w:p>
    <w:p w14:paraId="63A814E8" w14:textId="77777777" w:rsidR="006176DC" w:rsidRPr="00BC434A" w:rsidRDefault="006176DC" w:rsidP="006A3044">
      <w:pPr>
        <w:pStyle w:val="StylePlainText8ptBoxSinglesolidlineAuto05ptLin"/>
      </w:pPr>
      <w:r w:rsidRPr="00BC434A">
        <w:t xml:space="preserve">            &lt;ns1:Slot name="codingScheme"&gt;</w:t>
      </w:r>
    </w:p>
    <w:p w14:paraId="4236FBD2" w14:textId="77777777" w:rsidR="006176DC" w:rsidRPr="00BC434A" w:rsidRDefault="006176DC" w:rsidP="006A3044">
      <w:pPr>
        <w:pStyle w:val="StylePlainText8ptBoxSinglesolidlineAuto05ptLin"/>
      </w:pPr>
      <w:r w:rsidRPr="00BC434A">
        <w:t xml:space="preserve">              &lt;ns1:ValueList&gt;</w:t>
      </w:r>
    </w:p>
    <w:p w14:paraId="5267900A"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6A0DA6EC" w14:textId="77777777" w:rsidR="006176DC" w:rsidRPr="00BC434A" w:rsidRDefault="006176DC" w:rsidP="006A3044">
      <w:pPr>
        <w:pStyle w:val="StylePlainText8ptBoxSinglesolidlineAuto05ptLin"/>
      </w:pPr>
      <w:r w:rsidRPr="00BC434A">
        <w:t xml:space="preserve">              &lt;/ns1:ValueList&gt;</w:t>
      </w:r>
    </w:p>
    <w:p w14:paraId="28C99D07" w14:textId="77777777" w:rsidR="006176DC" w:rsidRPr="00BC434A" w:rsidRDefault="006176DC" w:rsidP="006A3044">
      <w:pPr>
        <w:pStyle w:val="StylePlainText8ptBoxSinglesolidlineAuto05ptLin"/>
      </w:pPr>
      <w:r w:rsidRPr="00BC434A">
        <w:t xml:space="preserve">            &lt;/ns1:Slot&gt;</w:t>
      </w:r>
    </w:p>
    <w:p w14:paraId="5999E198" w14:textId="77777777" w:rsidR="006176DC" w:rsidRPr="00BC434A" w:rsidRDefault="006176DC" w:rsidP="006A3044">
      <w:pPr>
        <w:pStyle w:val="StylePlainText8ptBoxSinglesolidlineAuto05ptLin"/>
      </w:pPr>
      <w:r w:rsidRPr="00BC434A">
        <w:t xml:space="preserve">            &lt;ns1:Name&gt;</w:t>
      </w:r>
    </w:p>
    <w:p w14:paraId="7F706C11" w14:textId="77777777" w:rsidR="006176DC" w:rsidRPr="00BC434A" w:rsidRDefault="006176DC" w:rsidP="006A3044">
      <w:pPr>
        <w:pStyle w:val="StylePlainText8ptBoxSinglesolidlineAuto05ptLin"/>
      </w:pPr>
      <w:r w:rsidRPr="00BC434A">
        <w:t xml:space="preserve">              &lt;ns1:LocalizedString charset="UTF-8" value="not used"/&gt;</w:t>
      </w:r>
    </w:p>
    <w:p w14:paraId="16EEBEF1" w14:textId="77777777" w:rsidR="006176DC" w:rsidRPr="00BC434A" w:rsidRDefault="006176DC" w:rsidP="006A3044">
      <w:pPr>
        <w:pStyle w:val="StylePlainText8ptBoxSinglesolidlineAuto05ptLin"/>
      </w:pPr>
      <w:r w:rsidRPr="00BC434A">
        <w:t xml:space="preserve">            &lt;/ns1:Name&gt;</w:t>
      </w:r>
    </w:p>
    <w:p w14:paraId="601FD347" w14:textId="77777777" w:rsidR="006176DC" w:rsidRPr="00BC434A" w:rsidRDefault="006176DC" w:rsidP="006A3044">
      <w:pPr>
        <w:pStyle w:val="StylePlainText8ptBoxSinglesolidlineAuto05ptLin"/>
      </w:pPr>
      <w:r w:rsidRPr="00BC434A">
        <w:t xml:space="preserve">            &lt;ns1:Description/&gt;</w:t>
      </w:r>
    </w:p>
    <w:p w14:paraId="3FF93FAE" w14:textId="77777777" w:rsidR="006176DC" w:rsidRPr="00BC434A" w:rsidRDefault="006176DC" w:rsidP="006A3044">
      <w:pPr>
        <w:pStyle w:val="StylePlainText8ptBoxSinglesolidlineAuto05ptLin"/>
      </w:pPr>
      <w:r w:rsidRPr="00BC434A">
        <w:t xml:space="preserve">            &lt;ns1:VersionInfo versionName="1"/&gt;</w:t>
      </w:r>
    </w:p>
    <w:p w14:paraId="580CDDD6" w14:textId="77777777" w:rsidR="006176DC" w:rsidRPr="00BC434A" w:rsidRDefault="006176DC" w:rsidP="006A3044">
      <w:pPr>
        <w:pStyle w:val="StylePlainText8ptBoxSinglesolidlineAuto05ptLin"/>
      </w:pPr>
      <w:r w:rsidRPr="00BC434A">
        <w:t xml:space="preserve">          &lt;/ns1:Classification&gt;</w:t>
      </w:r>
    </w:p>
    <w:p w14:paraId="00A73C9A" w14:textId="77777777" w:rsidR="006176DC" w:rsidRPr="00BC434A" w:rsidRDefault="006176DC" w:rsidP="006A3044">
      <w:pPr>
        <w:pStyle w:val="StylePlainText8ptBoxSinglesolidlineAuto05ptLin"/>
      </w:pPr>
      <w:r w:rsidRPr="00BC434A">
        <w:t xml:space="preserve">          &lt;ns1:Classification classificationScheme="urn:uuid:cccf5598-8b07-4b77-a05e-ae952c785ead" classifiedObject="urn:uuid:c9b9912b-d715-49d3-8348-e23d63463d90" id="urn:uuid:9546ea5b-9a8b-4214-98df-9107d31a13e4" lid="urn:uuid:9546ea5b-9a8b-4214-98df-9107d31a13e4" nodeRepresentation="not used" objectType="urn:oasis:names:tc:ebxml-regrep:ObjectType:RegistryObject:Classification"&gt;</w:t>
      </w:r>
    </w:p>
    <w:p w14:paraId="2ACC9BF7" w14:textId="77777777" w:rsidR="006176DC" w:rsidRPr="00BC434A" w:rsidRDefault="006176DC" w:rsidP="006A3044">
      <w:pPr>
        <w:pStyle w:val="StylePlainText8ptBoxSinglesolidlineAuto05ptLin"/>
      </w:pPr>
      <w:r w:rsidRPr="00BC434A">
        <w:t xml:space="preserve">            &lt;ns1:Slot name="codingScheme"&gt;</w:t>
      </w:r>
    </w:p>
    <w:p w14:paraId="0688192B" w14:textId="77777777" w:rsidR="006176DC" w:rsidRPr="00BC434A" w:rsidRDefault="006176DC" w:rsidP="006A3044">
      <w:pPr>
        <w:pStyle w:val="StylePlainText8ptBoxSinglesolidlineAuto05ptLin"/>
      </w:pPr>
      <w:r w:rsidRPr="00BC434A">
        <w:t xml:space="preserve">              &lt;ns1:ValueList&gt;</w:t>
      </w:r>
    </w:p>
    <w:p w14:paraId="2E3A3BB6" w14:textId="77777777" w:rsidR="006176DC" w:rsidRPr="00BC434A" w:rsidRDefault="006176DC" w:rsidP="006A3044">
      <w:pPr>
        <w:pStyle w:val="StylePlainText8ptBoxSinglesolidlineAuto05ptLin"/>
      </w:pPr>
      <w:r w:rsidRPr="00BC434A">
        <w:t xml:space="preserve">                &lt;ns1:Value&gt;Connect-a-thon healthcareFacilityTypeCodes&lt;/ns1:Value&gt;</w:t>
      </w:r>
    </w:p>
    <w:p w14:paraId="0B116FFA" w14:textId="77777777" w:rsidR="006176DC" w:rsidRPr="00BC434A" w:rsidRDefault="006176DC" w:rsidP="006A3044">
      <w:pPr>
        <w:pStyle w:val="StylePlainText8ptBoxSinglesolidlineAuto05ptLin"/>
      </w:pPr>
      <w:r w:rsidRPr="00BC434A">
        <w:t xml:space="preserve">              &lt;/ns1:ValueList&gt;</w:t>
      </w:r>
    </w:p>
    <w:p w14:paraId="37018427" w14:textId="77777777" w:rsidR="006176DC" w:rsidRPr="00BC434A" w:rsidRDefault="006176DC" w:rsidP="006A3044">
      <w:pPr>
        <w:pStyle w:val="StylePlainText8ptBoxSinglesolidlineAuto05ptLin"/>
      </w:pPr>
      <w:r w:rsidRPr="00BC434A">
        <w:t xml:space="preserve">            &lt;/ns1:Slot&gt;</w:t>
      </w:r>
    </w:p>
    <w:p w14:paraId="5037A272" w14:textId="77777777" w:rsidR="006176DC" w:rsidRPr="00BC434A" w:rsidRDefault="006176DC" w:rsidP="006A3044">
      <w:pPr>
        <w:pStyle w:val="StylePlainText8ptBoxSinglesolidlineAuto05ptLin"/>
      </w:pPr>
      <w:r w:rsidRPr="00BC434A">
        <w:t xml:space="preserve">            &lt;ns1:Name&gt;</w:t>
      </w:r>
    </w:p>
    <w:p w14:paraId="015FE282" w14:textId="77777777" w:rsidR="006176DC" w:rsidRPr="00BC434A" w:rsidRDefault="006176DC" w:rsidP="006A3044">
      <w:pPr>
        <w:pStyle w:val="StylePlainText8ptBoxSinglesolidlineAuto05ptLin"/>
      </w:pPr>
      <w:r w:rsidRPr="00BC434A">
        <w:t xml:space="preserve">              &lt;ns1:LocalizedString charset="UTF-8" value="not used"/&gt;</w:t>
      </w:r>
    </w:p>
    <w:p w14:paraId="568148B4" w14:textId="77777777" w:rsidR="006176DC" w:rsidRPr="00BC434A" w:rsidRDefault="006176DC" w:rsidP="006A3044">
      <w:pPr>
        <w:pStyle w:val="StylePlainText8ptBoxSinglesolidlineAuto05ptLin"/>
      </w:pPr>
      <w:r w:rsidRPr="00BC434A">
        <w:lastRenderedPageBreak/>
        <w:t xml:space="preserve">            &lt;/ns1:Name&gt;</w:t>
      </w:r>
    </w:p>
    <w:p w14:paraId="38CEF310" w14:textId="77777777" w:rsidR="006176DC" w:rsidRPr="00BC434A" w:rsidRDefault="006176DC" w:rsidP="006A3044">
      <w:pPr>
        <w:pStyle w:val="StylePlainText8ptBoxSinglesolidlineAuto05ptLin"/>
      </w:pPr>
      <w:r w:rsidRPr="00BC434A">
        <w:t xml:space="preserve">            &lt;ns1:Description/&gt;</w:t>
      </w:r>
    </w:p>
    <w:p w14:paraId="764F91AA" w14:textId="77777777" w:rsidR="006176DC" w:rsidRPr="00BC434A" w:rsidRDefault="006176DC" w:rsidP="006A3044">
      <w:pPr>
        <w:pStyle w:val="StylePlainText8ptBoxSinglesolidlineAuto05ptLin"/>
      </w:pPr>
      <w:r w:rsidRPr="00BC434A">
        <w:t xml:space="preserve">            &lt;ns1:VersionInfo versionName="1"/&gt;</w:t>
      </w:r>
    </w:p>
    <w:p w14:paraId="65941354" w14:textId="77777777" w:rsidR="006176DC" w:rsidRPr="00BC434A" w:rsidRDefault="006176DC" w:rsidP="006A3044">
      <w:pPr>
        <w:pStyle w:val="StylePlainText8ptBoxSinglesolidlineAuto05ptLin"/>
      </w:pPr>
      <w:r w:rsidRPr="00BC434A">
        <w:t xml:space="preserve">          &lt;/ns1:Classification&gt;</w:t>
      </w:r>
    </w:p>
    <w:p w14:paraId="7CB65EFE" w14:textId="77777777" w:rsidR="006176DC" w:rsidRPr="00BC434A" w:rsidRDefault="006176DC" w:rsidP="006A3044">
      <w:pPr>
        <w:pStyle w:val="StylePlainText8ptBoxSinglesolidlineAuto05ptLin"/>
      </w:pPr>
      <w:r w:rsidRPr="00BC434A">
        <w:t xml:space="preserve">          &lt;ns1:Classification classificationScheme="urn:uuid:93606bcf-9494-43ec-9b4e-a7748d1a838d" classifiedObject="urn:uuid:c9b9912b-d715-49d3-8348-e23d63463d90" id="urn:uuid:9837631b-d5b7-43b3-b646-81b71c782695" lid="urn:uuid:9837631b-d5b7-43b3-b646-81b71c782695" nodeRepresentation="" objectType="urn:oasis:names:tc:ebxml-regrep:ObjectType:RegistryObject:Classification"&gt;</w:t>
      </w:r>
    </w:p>
    <w:p w14:paraId="7B674289" w14:textId="77777777" w:rsidR="006176DC" w:rsidRPr="00BC434A" w:rsidRDefault="006176DC" w:rsidP="006A3044">
      <w:pPr>
        <w:pStyle w:val="StylePlainText8ptBoxSinglesolidlineAuto05ptLin"/>
      </w:pPr>
      <w:r w:rsidRPr="00BC434A">
        <w:t xml:space="preserve">            &lt;ns1:Slot name="authorInstitution"&gt;</w:t>
      </w:r>
    </w:p>
    <w:p w14:paraId="4370832C" w14:textId="77777777" w:rsidR="006176DC" w:rsidRPr="00BC434A" w:rsidRDefault="006176DC" w:rsidP="006A3044">
      <w:pPr>
        <w:pStyle w:val="StylePlainText8ptBoxSinglesolidlineAuto05ptLin"/>
      </w:pPr>
      <w:r w:rsidRPr="00BC434A">
        <w:t xml:space="preserve">              &lt;ns1:ValueList&gt;</w:t>
      </w:r>
    </w:p>
    <w:p w14:paraId="4E64FD22" w14:textId="77777777" w:rsidR="006176DC" w:rsidRPr="00BC434A" w:rsidRDefault="006176DC" w:rsidP="006A3044">
      <w:pPr>
        <w:pStyle w:val="StylePlainText8ptBoxSinglesolidlineAuto05ptLin"/>
      </w:pPr>
      <w:r w:rsidRPr="00BC434A">
        <w:t xml:space="preserve">                &lt;ns1:Value&gt;spirit^^^^^1.2.40.0.32.6.1.10&amp;amp;ISO^^^^2.16.17.710&lt;/ns1:Value&gt;</w:t>
      </w:r>
    </w:p>
    <w:p w14:paraId="134FEC81" w14:textId="77777777" w:rsidR="006176DC" w:rsidRPr="00BC434A" w:rsidRDefault="006176DC" w:rsidP="006A3044">
      <w:pPr>
        <w:pStyle w:val="StylePlainText8ptBoxSinglesolidlineAuto05ptLin"/>
      </w:pPr>
      <w:r w:rsidRPr="00BC434A">
        <w:t xml:space="preserve">              &lt;/ns1:ValueList&gt;</w:t>
      </w:r>
    </w:p>
    <w:p w14:paraId="7C30BA98" w14:textId="77777777" w:rsidR="006176DC" w:rsidRPr="00BC434A" w:rsidRDefault="006176DC" w:rsidP="006A3044">
      <w:pPr>
        <w:pStyle w:val="StylePlainText8ptBoxSinglesolidlineAuto05ptLin"/>
      </w:pPr>
      <w:r w:rsidRPr="00BC434A">
        <w:t xml:space="preserve">            &lt;/ns1:Slot&gt;</w:t>
      </w:r>
    </w:p>
    <w:p w14:paraId="74736016" w14:textId="77777777" w:rsidR="006176DC" w:rsidRPr="00BC434A" w:rsidRDefault="006176DC" w:rsidP="006A3044">
      <w:pPr>
        <w:pStyle w:val="StylePlainText8ptBoxSinglesolidlineAuto05ptLin"/>
      </w:pPr>
      <w:r w:rsidRPr="00BC434A">
        <w:t xml:space="preserve">            &lt;ns1:Slot name="authorPerson"&gt;</w:t>
      </w:r>
    </w:p>
    <w:p w14:paraId="093A2A66" w14:textId="77777777" w:rsidR="006176DC" w:rsidRPr="00BC434A" w:rsidRDefault="006176DC" w:rsidP="006A3044">
      <w:pPr>
        <w:pStyle w:val="StylePlainText8ptBoxSinglesolidlineAuto05ptLin"/>
      </w:pPr>
      <w:r w:rsidRPr="00BC434A">
        <w:t xml:space="preserve">              &lt;ns1:ValueList&gt;</w:t>
      </w:r>
    </w:p>
    <w:p w14:paraId="17794F04" w14:textId="77777777" w:rsidR="006176DC" w:rsidRPr="00BC434A" w:rsidRDefault="006176DC" w:rsidP="006A3044">
      <w:pPr>
        <w:pStyle w:val="StylePlainText8ptBoxSinglesolidlineAuto05ptLin"/>
      </w:pPr>
      <w:r w:rsidRPr="00BC434A">
        <w:t xml:space="preserve">                &lt;ns1:Value&gt;admin^Admin^Spirit^^^Spirit Admin User^^^^&amp;amp;2.16.17.710.780.1000.903.1.1.3.3&amp;amp;ISO&lt;/ns1:Value&gt;</w:t>
      </w:r>
    </w:p>
    <w:p w14:paraId="23D91CA1" w14:textId="77777777" w:rsidR="006176DC" w:rsidRPr="00BC434A" w:rsidRDefault="006176DC" w:rsidP="006A3044">
      <w:pPr>
        <w:pStyle w:val="StylePlainText8ptBoxSinglesolidlineAuto05ptLin"/>
      </w:pPr>
      <w:r w:rsidRPr="00BC434A">
        <w:t xml:space="preserve">              &lt;/ns1:ValueList&gt;</w:t>
      </w:r>
    </w:p>
    <w:p w14:paraId="5B2C0D9A" w14:textId="77777777" w:rsidR="006176DC" w:rsidRPr="00BC434A" w:rsidRDefault="006176DC" w:rsidP="006A3044">
      <w:pPr>
        <w:pStyle w:val="StylePlainText8ptBoxSinglesolidlineAuto05ptLin"/>
      </w:pPr>
      <w:r w:rsidRPr="00BC434A">
        <w:t xml:space="preserve">            &lt;/ns1:Slot&gt;</w:t>
      </w:r>
    </w:p>
    <w:p w14:paraId="4412A0DD" w14:textId="77777777" w:rsidR="006176DC" w:rsidRPr="00BC434A" w:rsidRDefault="006176DC" w:rsidP="006A3044">
      <w:pPr>
        <w:pStyle w:val="StylePlainText8ptBoxSinglesolidlineAuto05ptLin"/>
      </w:pPr>
      <w:r w:rsidRPr="00BC434A">
        <w:t xml:space="preserve">            &lt;ns1:Name/&gt;</w:t>
      </w:r>
    </w:p>
    <w:p w14:paraId="19B228E9" w14:textId="77777777" w:rsidR="006176DC" w:rsidRPr="00BC434A" w:rsidRDefault="006176DC" w:rsidP="006A3044">
      <w:pPr>
        <w:pStyle w:val="StylePlainText8ptBoxSinglesolidlineAuto05ptLin"/>
      </w:pPr>
      <w:r w:rsidRPr="00BC434A">
        <w:t xml:space="preserve">            &lt;ns1:Description/&gt;</w:t>
      </w:r>
    </w:p>
    <w:p w14:paraId="62D83853" w14:textId="77777777" w:rsidR="006176DC" w:rsidRPr="00BC434A" w:rsidRDefault="006176DC" w:rsidP="006A3044">
      <w:pPr>
        <w:pStyle w:val="StylePlainText8ptBoxSinglesolidlineAuto05ptLin"/>
      </w:pPr>
      <w:r w:rsidRPr="00BC434A">
        <w:t xml:space="preserve">            &lt;ns1:VersionInfo versionName="1"/&gt;</w:t>
      </w:r>
    </w:p>
    <w:p w14:paraId="1BF5C583" w14:textId="77777777" w:rsidR="006176DC" w:rsidRPr="00BC434A" w:rsidRDefault="006176DC" w:rsidP="006A3044">
      <w:pPr>
        <w:pStyle w:val="StylePlainText8ptBoxSinglesolidlineAuto05ptLin"/>
      </w:pPr>
      <w:r w:rsidRPr="00BC434A">
        <w:t xml:space="preserve">          &lt;/ns1:Classification&gt;</w:t>
      </w:r>
    </w:p>
    <w:p w14:paraId="3EA6E1A5" w14:textId="77777777" w:rsidR="006176DC" w:rsidRPr="00BC434A" w:rsidRDefault="006176DC" w:rsidP="006A3044">
      <w:pPr>
        <w:pStyle w:val="StylePlainText8ptBoxSinglesolidlineAuto05ptLin"/>
      </w:pPr>
      <w:r w:rsidRPr="00BC434A">
        <w:t xml:space="preserve">          &lt;ns1:Classification classificationScheme="urn:uuid:41a5887f-8865-4c09-adf7-e362475b143a" classifiedObject="urn:uuid:c9b9912b-d715-49d3-8348-e23d63463d90" id="urn:uuid:fb406f62-e002-4aa4-948c-90a959548f6d" lid="urn:uuid:fb406f62-e002-4aa4-948c-90a959548f6d" nodeRepresentation="60591-5" objectType="urn:oasis:names:tc:ebxml-regrep:ObjectType:RegistryObject:Classification"&gt;</w:t>
      </w:r>
    </w:p>
    <w:p w14:paraId="232B537B" w14:textId="77777777" w:rsidR="006176DC" w:rsidRPr="00BC434A" w:rsidRDefault="006176DC" w:rsidP="006A3044">
      <w:pPr>
        <w:pStyle w:val="StylePlainText8ptBoxSinglesolidlineAuto05ptLin"/>
      </w:pPr>
      <w:r w:rsidRPr="00BC434A">
        <w:t xml:space="preserve">            &lt;ns1:Slot name="codingScheme"&gt;</w:t>
      </w:r>
    </w:p>
    <w:p w14:paraId="502E55AC" w14:textId="77777777" w:rsidR="006176DC" w:rsidRPr="00BC434A" w:rsidRDefault="006176DC" w:rsidP="006A3044">
      <w:pPr>
        <w:pStyle w:val="StylePlainText8ptBoxSinglesolidlineAuto05ptLin"/>
      </w:pPr>
      <w:r w:rsidRPr="00BC434A">
        <w:t xml:space="preserve">              &lt;ns1:ValueList&gt;</w:t>
      </w:r>
    </w:p>
    <w:p w14:paraId="1C9985F9" w14:textId="77777777" w:rsidR="006176DC" w:rsidRPr="00BC434A" w:rsidRDefault="006176DC" w:rsidP="006A3044">
      <w:pPr>
        <w:pStyle w:val="StylePlainText8ptBoxSinglesolidlineAuto05ptLin"/>
      </w:pPr>
      <w:r w:rsidRPr="00BC434A">
        <w:t xml:space="preserve">                &lt;ns1:Value&gt;2.16.840.1.113883.6.1&lt;/ns1:Value&gt;</w:t>
      </w:r>
    </w:p>
    <w:p w14:paraId="48B556CE" w14:textId="77777777" w:rsidR="006176DC" w:rsidRPr="00BC434A" w:rsidRDefault="006176DC" w:rsidP="006A3044">
      <w:pPr>
        <w:pStyle w:val="StylePlainText8ptBoxSinglesolidlineAuto05ptLin"/>
      </w:pPr>
      <w:r w:rsidRPr="00BC434A">
        <w:t xml:space="preserve">              &lt;/ns1:ValueList&gt;</w:t>
      </w:r>
    </w:p>
    <w:p w14:paraId="6FD00343" w14:textId="77777777" w:rsidR="006176DC" w:rsidRPr="00BC434A" w:rsidRDefault="006176DC" w:rsidP="006A3044">
      <w:pPr>
        <w:pStyle w:val="StylePlainText8ptBoxSinglesolidlineAuto05ptLin"/>
      </w:pPr>
      <w:r w:rsidRPr="00BC434A">
        <w:t xml:space="preserve">            &lt;/ns1:Slot&gt;</w:t>
      </w:r>
    </w:p>
    <w:p w14:paraId="1A1A06CC" w14:textId="77777777" w:rsidR="006176DC" w:rsidRPr="00BC434A" w:rsidRDefault="006176DC" w:rsidP="006A3044">
      <w:pPr>
        <w:pStyle w:val="StylePlainText8ptBoxSinglesolidlineAuto05ptLin"/>
      </w:pPr>
      <w:r w:rsidRPr="00BC434A">
        <w:t xml:space="preserve">            &lt;ns1:Name&gt;</w:t>
      </w:r>
    </w:p>
    <w:p w14:paraId="7383717C" w14:textId="77777777" w:rsidR="006176DC" w:rsidRPr="00BC434A" w:rsidRDefault="006176DC" w:rsidP="006A3044">
      <w:pPr>
        <w:pStyle w:val="StylePlainText8ptBoxSinglesolidlineAuto05ptLin"/>
      </w:pPr>
      <w:r w:rsidRPr="00BC434A">
        <w:t xml:space="preserve">              &lt;ns1:LocalizedString charset="UTF-8" value="Patient Summary"/&gt;</w:t>
      </w:r>
    </w:p>
    <w:p w14:paraId="14A596CA" w14:textId="77777777" w:rsidR="006176DC" w:rsidRPr="00BC434A" w:rsidRDefault="006176DC" w:rsidP="006A3044">
      <w:pPr>
        <w:pStyle w:val="StylePlainText8ptBoxSinglesolidlineAuto05ptLin"/>
      </w:pPr>
      <w:r w:rsidRPr="00BC434A">
        <w:t xml:space="preserve">            &lt;/ns1:Name&gt;</w:t>
      </w:r>
    </w:p>
    <w:p w14:paraId="2F9676DC" w14:textId="77777777" w:rsidR="006176DC" w:rsidRPr="00BC434A" w:rsidRDefault="006176DC" w:rsidP="006A3044">
      <w:pPr>
        <w:pStyle w:val="StylePlainText8ptBoxSinglesolidlineAuto05ptLin"/>
      </w:pPr>
      <w:r w:rsidRPr="00BC434A">
        <w:t xml:space="preserve">            &lt;ns1:Description/&gt;</w:t>
      </w:r>
    </w:p>
    <w:p w14:paraId="3A5AA798" w14:textId="77777777" w:rsidR="006176DC" w:rsidRPr="00BC434A" w:rsidRDefault="006176DC" w:rsidP="006A3044">
      <w:pPr>
        <w:pStyle w:val="StylePlainText8ptBoxSinglesolidlineAuto05ptLin"/>
      </w:pPr>
      <w:r w:rsidRPr="00BC434A">
        <w:t xml:space="preserve">            &lt;ns1:VersionInfo versionName="1"/&gt;</w:t>
      </w:r>
    </w:p>
    <w:p w14:paraId="42DC4B9C" w14:textId="77777777" w:rsidR="006176DC" w:rsidRPr="00BC434A" w:rsidRDefault="006176DC" w:rsidP="006A3044">
      <w:pPr>
        <w:pStyle w:val="StylePlainText8ptBoxSinglesolidlineAuto05ptLin"/>
      </w:pPr>
      <w:r w:rsidRPr="00BC434A">
        <w:t xml:space="preserve">          &lt;/ns1:Classification&gt;</w:t>
      </w:r>
    </w:p>
    <w:p w14:paraId="184D6DE6" w14:textId="77777777" w:rsidR="006176DC" w:rsidRPr="00BC434A" w:rsidRDefault="006176DC" w:rsidP="006A3044">
      <w:pPr>
        <w:pStyle w:val="StylePlainText8ptBoxSinglesolidlineAuto05ptLin"/>
      </w:pPr>
      <w:r w:rsidRPr="00BC434A">
        <w:t xml:space="preserve">          &lt;ns1:ExternalIdentifier id="urn:uuid:f3e1201b-faca-4f25-b40d-ab85fd3fcb89" identificationScheme="urn:uuid:2e82c1f6-a085-4c72-9da3-8640a32e42ab" lid="urn:uuid:f3e1201b-faca-4f25-b40d-ab85fd3fcb89" objectType="urn:oasis:names:tc:ebxml-regrep:ObjectType:RegistryObject:ExternalIdentifier" registryObject="urn:uuid:c9b9912b-d715-49d3-8348-e23d63463d90" value="2.16.17.710.780.1000.902.1.1.3.2^1F384DBE2BC97E1"&gt;</w:t>
      </w:r>
    </w:p>
    <w:p w14:paraId="6D7DDC4E" w14:textId="77777777" w:rsidR="006176DC" w:rsidRPr="00BC434A" w:rsidRDefault="006176DC" w:rsidP="006A3044">
      <w:pPr>
        <w:pStyle w:val="StylePlainText8ptBoxSinglesolidlineAuto05ptLin"/>
      </w:pPr>
      <w:r w:rsidRPr="00BC434A">
        <w:t xml:space="preserve">            &lt;ns1:Name&gt;</w:t>
      </w:r>
    </w:p>
    <w:p w14:paraId="10798EAE" w14:textId="77777777" w:rsidR="006176DC" w:rsidRPr="00BC434A" w:rsidRDefault="006176DC" w:rsidP="006A3044">
      <w:pPr>
        <w:pStyle w:val="StylePlainText8ptBoxSinglesolidlineAuto05ptLin"/>
      </w:pPr>
      <w:r w:rsidRPr="00BC434A">
        <w:t xml:space="preserve">              &lt;ns1:LocalizedString charset="UTF-8" value="XDSDocumentEntry.uniqueId"/&gt;</w:t>
      </w:r>
    </w:p>
    <w:p w14:paraId="226363E2" w14:textId="77777777" w:rsidR="006176DC" w:rsidRPr="00BC434A" w:rsidRDefault="006176DC" w:rsidP="006A3044">
      <w:pPr>
        <w:pStyle w:val="StylePlainText8ptBoxSinglesolidlineAuto05ptLin"/>
      </w:pPr>
      <w:r w:rsidRPr="00BC434A">
        <w:t xml:space="preserve">            &lt;/ns1:Name&gt;</w:t>
      </w:r>
    </w:p>
    <w:p w14:paraId="59FB9131" w14:textId="77777777" w:rsidR="006176DC" w:rsidRPr="00BC434A" w:rsidRDefault="006176DC" w:rsidP="006A3044">
      <w:pPr>
        <w:pStyle w:val="StylePlainText8ptBoxSinglesolidlineAuto05ptLin"/>
      </w:pPr>
      <w:r w:rsidRPr="00BC434A">
        <w:t xml:space="preserve">            &lt;ns1:Description/&gt;</w:t>
      </w:r>
    </w:p>
    <w:p w14:paraId="22FDF891" w14:textId="77777777" w:rsidR="006176DC" w:rsidRPr="00BC434A" w:rsidRDefault="006176DC" w:rsidP="006A3044">
      <w:pPr>
        <w:pStyle w:val="StylePlainText8ptBoxSinglesolidlineAuto05ptLin"/>
      </w:pPr>
      <w:r w:rsidRPr="00BC434A">
        <w:t xml:space="preserve">            &lt;ns1:VersionInfo versionName="1"/&gt;</w:t>
      </w:r>
    </w:p>
    <w:p w14:paraId="04359E82" w14:textId="77777777" w:rsidR="006176DC" w:rsidRPr="00BC434A" w:rsidRDefault="006176DC" w:rsidP="006A3044">
      <w:pPr>
        <w:pStyle w:val="StylePlainText8ptBoxSinglesolidlineAuto05ptLin"/>
      </w:pPr>
      <w:r w:rsidRPr="00BC434A">
        <w:t xml:space="preserve">          &lt;/ns1:ExternalIdentifier&gt;</w:t>
      </w:r>
    </w:p>
    <w:p w14:paraId="180E8DD0" w14:textId="77777777" w:rsidR="006176DC" w:rsidRPr="00BC434A" w:rsidRDefault="006176DC" w:rsidP="006A3044">
      <w:pPr>
        <w:pStyle w:val="StylePlainText8ptBoxSinglesolidlineAuto05ptLin"/>
      </w:pPr>
      <w:r w:rsidRPr="00BC434A">
        <w:t xml:space="preserve">          &lt;ns1:ExternalIdentifier id="urn:uuid:5ce61557-3b49-4950-9435-e40b4c216eb0" identificationScheme="urn:uuid:58a6f841-87b3-4a3e-92fd-a8ffeff98427" lid="urn:uuid:5ce61557-3b49-4950-9435-e40b4c216eb0" objectType="urn:oasis:names:tc:ebxml-</w:t>
      </w:r>
      <w:r w:rsidRPr="00BC434A">
        <w:lastRenderedPageBreak/>
        <w:t>regrep:ObjectType:RegistryObject:ExternalIdentifier" registryObject="urn:uuid:c9b9912b-d715-49d3-8348-e23d63463d90" value="AT12998493069126^^^&amp;amp;2.16.17.710.780.1000.990.1&amp;amp;ISO"&gt;</w:t>
      </w:r>
    </w:p>
    <w:p w14:paraId="01631AF7" w14:textId="77777777" w:rsidR="006176DC" w:rsidRPr="00BC434A" w:rsidRDefault="006176DC" w:rsidP="006A3044">
      <w:pPr>
        <w:pStyle w:val="StylePlainText8ptBoxSinglesolidlineAuto05ptLin"/>
      </w:pPr>
      <w:r w:rsidRPr="00BC434A">
        <w:t xml:space="preserve">            &lt;ns1:Name&gt;</w:t>
      </w:r>
    </w:p>
    <w:p w14:paraId="520E2443" w14:textId="77777777" w:rsidR="006176DC" w:rsidRPr="00BC434A" w:rsidRDefault="006176DC" w:rsidP="006A3044">
      <w:pPr>
        <w:pStyle w:val="StylePlainText8ptBoxSinglesolidlineAuto05ptLin"/>
      </w:pPr>
      <w:r w:rsidRPr="00BC434A">
        <w:t xml:space="preserve">              &lt;ns1:LocalizedString charset="UTF-8" value="XDSDocumentEntry.patientId"/&gt;</w:t>
      </w:r>
    </w:p>
    <w:p w14:paraId="0391F077" w14:textId="77777777" w:rsidR="006176DC" w:rsidRPr="00BC434A" w:rsidRDefault="006176DC" w:rsidP="006A3044">
      <w:pPr>
        <w:pStyle w:val="StylePlainText8ptBoxSinglesolidlineAuto05ptLin"/>
      </w:pPr>
      <w:r w:rsidRPr="00BC434A">
        <w:t xml:space="preserve">            &lt;/ns1:Name&gt;</w:t>
      </w:r>
    </w:p>
    <w:p w14:paraId="10C2C72C" w14:textId="77777777" w:rsidR="006176DC" w:rsidRPr="00BC434A" w:rsidRDefault="006176DC" w:rsidP="006A3044">
      <w:pPr>
        <w:pStyle w:val="StylePlainText8ptBoxSinglesolidlineAuto05ptLin"/>
      </w:pPr>
      <w:r w:rsidRPr="00BC434A">
        <w:t xml:space="preserve">            &lt;ns1:Description/&gt;</w:t>
      </w:r>
    </w:p>
    <w:p w14:paraId="1B5F9078" w14:textId="77777777" w:rsidR="006176DC" w:rsidRPr="00BC434A" w:rsidRDefault="006176DC" w:rsidP="006A3044">
      <w:pPr>
        <w:pStyle w:val="StylePlainText8ptBoxSinglesolidlineAuto05ptLin"/>
      </w:pPr>
      <w:r w:rsidRPr="00BC434A">
        <w:t xml:space="preserve">            &lt;ns1:VersionInfo versionName="1"/&gt;</w:t>
      </w:r>
    </w:p>
    <w:p w14:paraId="3C3608E3" w14:textId="77777777" w:rsidR="006176DC" w:rsidRPr="00BC434A" w:rsidRDefault="006176DC" w:rsidP="006A3044">
      <w:pPr>
        <w:pStyle w:val="StylePlainText8ptBoxSinglesolidlineAuto05ptLin"/>
      </w:pPr>
      <w:r w:rsidRPr="00BC434A">
        <w:t xml:space="preserve">          &lt;/ns1:ExternalIdentifier&gt;</w:t>
      </w:r>
    </w:p>
    <w:p w14:paraId="7FFFB644" w14:textId="77777777" w:rsidR="006176DC" w:rsidRPr="00BC434A" w:rsidRDefault="006176DC" w:rsidP="006A3044">
      <w:pPr>
        <w:pStyle w:val="StylePlainText8ptBoxSinglesolidlineAuto05ptLin"/>
      </w:pPr>
      <w:r w:rsidRPr="00BC434A">
        <w:t xml:space="preserve">          &lt;ns1:Document&gt;</w:t>
      </w:r>
    </w:p>
    <w:p w14:paraId="10004BB0" w14:textId="77777777" w:rsidR="006176DC" w:rsidRPr="00BC434A" w:rsidRDefault="006176DC" w:rsidP="006A3044">
      <w:pPr>
        <w:pStyle w:val="StylePlainText8ptBoxSinglesolidlineAuto05ptLin"/>
      </w:pPr>
      <w:r w:rsidRPr="00BC434A">
        <w:t xml:space="preserve">                   &lt;Include href="cid:1F384DBE2BC97E1" xmlns="http://www.w3.org/2004/08/xop/include"/&gt;</w:t>
      </w:r>
    </w:p>
    <w:p w14:paraId="76645183" w14:textId="77777777" w:rsidR="006176DC" w:rsidRPr="00BC434A" w:rsidRDefault="006176DC" w:rsidP="006A3044">
      <w:pPr>
        <w:pStyle w:val="StylePlainText8ptBoxSinglesolidlineAuto05ptLin"/>
      </w:pPr>
      <w:r w:rsidRPr="00BC434A">
        <w:t xml:space="preserve">          &lt;/ns1:Document&gt;  </w:t>
      </w:r>
    </w:p>
    <w:p w14:paraId="0197FFBC" w14:textId="77777777" w:rsidR="006176DC" w:rsidRPr="00BC434A" w:rsidRDefault="006176DC" w:rsidP="006A3044">
      <w:pPr>
        <w:pStyle w:val="StylePlainText8ptBoxSinglesolidlineAuto05ptLin"/>
      </w:pPr>
      <w:r w:rsidRPr="00BC434A">
        <w:t xml:space="preserve">        &lt;/ns1:ExtrinsicObject&gt;</w:t>
      </w:r>
    </w:p>
    <w:p w14:paraId="3F3A8D90" w14:textId="77777777" w:rsidR="006176DC" w:rsidRPr="00BC434A" w:rsidRDefault="006176DC" w:rsidP="006A3044">
      <w:pPr>
        <w:pStyle w:val="StylePlainText8ptBoxSinglesolidlineAuto05ptLin"/>
      </w:pPr>
      <w:r w:rsidRPr="00BC434A">
        <w:t xml:space="preserve">        &lt;ns1:Association associationType="urn:ihe:iti:2007:AssociationType:XFRM" id="urn:uuid:a193b283-fbd6-40ca-8de8-fc804e7659ce" lid="urn:uuid:a193b283-fbd6-40ca-8de8-fc804e7659ce" objectType="urn:oasis:names:tc:ebxml-regrep:ObjectType:RegistryObject:Association" sourceObject="urn:uuid:c9b9912b-d715-49d3-8348-e23d63463d90" status="urn:oasis:names:tc:ebxml-regrep:StatusType:Approved" targetObject="urn:uuid:283be5bb-2fda-4fc4-bc06-eeb61efd5c7a"&gt;</w:t>
      </w:r>
    </w:p>
    <w:p w14:paraId="4455A4FB" w14:textId="77777777" w:rsidR="006176DC" w:rsidRPr="00BC434A" w:rsidRDefault="006176DC" w:rsidP="006A3044">
      <w:pPr>
        <w:pStyle w:val="StylePlainText8ptBoxSinglesolidlineAuto05ptLin"/>
      </w:pPr>
      <w:r w:rsidRPr="00BC434A">
        <w:t xml:space="preserve">          &lt;ns1:Name/&gt;</w:t>
      </w:r>
    </w:p>
    <w:p w14:paraId="24A7040E" w14:textId="77777777" w:rsidR="006176DC" w:rsidRPr="00BC434A" w:rsidRDefault="006176DC" w:rsidP="006A3044">
      <w:pPr>
        <w:pStyle w:val="StylePlainText8ptBoxSinglesolidlineAuto05ptLin"/>
      </w:pPr>
      <w:r w:rsidRPr="00BC434A">
        <w:t xml:space="preserve">          &lt;ns1:Description/&gt;</w:t>
      </w:r>
    </w:p>
    <w:p w14:paraId="365362E1" w14:textId="77777777" w:rsidR="006176DC" w:rsidRPr="00BC434A" w:rsidRDefault="006176DC" w:rsidP="006A3044">
      <w:pPr>
        <w:pStyle w:val="StylePlainText8ptBoxSinglesolidlineAuto05ptLin"/>
      </w:pPr>
      <w:r w:rsidRPr="00BC434A">
        <w:t xml:space="preserve">          &lt;ns1:VersionInfo versionName="1"/&gt;</w:t>
      </w:r>
    </w:p>
    <w:p w14:paraId="38052AC1" w14:textId="77777777" w:rsidR="006176DC" w:rsidRPr="00BC434A" w:rsidRDefault="006176DC" w:rsidP="006A3044">
      <w:pPr>
        <w:pStyle w:val="StylePlainText8ptBoxSinglesolidlineAuto05ptLin"/>
      </w:pPr>
      <w:r w:rsidRPr="00BC434A">
        <w:t xml:space="preserve">        &lt;/ns1:Association&gt;</w:t>
      </w:r>
    </w:p>
    <w:p w14:paraId="3945FFDC" w14:textId="77777777" w:rsidR="006176DC" w:rsidRPr="00BC434A" w:rsidRDefault="006176DC" w:rsidP="006A3044">
      <w:pPr>
        <w:pStyle w:val="StylePlainText8ptBoxSinglesolidlineAuto05ptLin"/>
      </w:pPr>
      <w:r w:rsidRPr="00BC434A">
        <w:t xml:space="preserve">      &lt;/ns1:RegistryObjectList&gt;</w:t>
      </w:r>
    </w:p>
    <w:p w14:paraId="4D757B47" w14:textId="77777777" w:rsidR="006176DC" w:rsidRPr="00BC434A" w:rsidRDefault="006176DC" w:rsidP="006A3044">
      <w:pPr>
        <w:pStyle w:val="StylePlainText8ptBoxSinglesolidlineAuto05ptLin"/>
      </w:pPr>
      <w:r w:rsidRPr="00BC434A">
        <w:t xml:space="preserve">    &lt;/query:AdhocQueryResponse&gt;</w:t>
      </w:r>
    </w:p>
    <w:p w14:paraId="2F074343" w14:textId="77777777" w:rsidR="006176DC" w:rsidRPr="00BC434A" w:rsidRDefault="006176DC" w:rsidP="006A3044">
      <w:pPr>
        <w:pStyle w:val="StylePlainText8ptBoxSinglesolidlineAuto05ptLin"/>
      </w:pPr>
      <w:r w:rsidRPr="00BC434A">
        <w:t xml:space="preserve">  &lt;/env:Body&gt;</w:t>
      </w:r>
    </w:p>
    <w:p w14:paraId="1C591D0D" w14:textId="4CF1D85D" w:rsidR="006176DC" w:rsidRPr="00BC434A" w:rsidRDefault="006176DC" w:rsidP="008F2EB9">
      <w:pPr>
        <w:pStyle w:val="StylePlainText8ptBoxSinglesolidlineAuto05ptLin"/>
      </w:pPr>
      <w:r w:rsidRPr="00BC434A">
        <w:t>&lt;/env:Envelope&gt;</w:t>
      </w:r>
    </w:p>
    <w:p w14:paraId="21BC4800" w14:textId="77777777" w:rsidR="00D34D1E" w:rsidRPr="00BC434A" w:rsidRDefault="00D34D1E" w:rsidP="00D34D1E">
      <w:pPr>
        <w:pStyle w:val="PartTitle"/>
      </w:pPr>
      <w:bookmarkStart w:id="348" w:name="_Toc369633609"/>
      <w:bookmarkStart w:id="349" w:name="_Toc428471828"/>
      <w:bookmarkStart w:id="350" w:name="_Toc488345917"/>
      <w:r w:rsidRPr="00BC434A">
        <w:lastRenderedPageBreak/>
        <w:t>Volume 3 – Cross-Transaction Specifications and Content Specifications</w:t>
      </w:r>
      <w:bookmarkEnd w:id="348"/>
      <w:bookmarkEnd w:id="349"/>
      <w:bookmarkEnd w:id="350"/>
    </w:p>
    <w:p w14:paraId="4F22FE64" w14:textId="77777777" w:rsidR="00D34D1E" w:rsidRPr="00BC434A" w:rsidRDefault="00D34D1E" w:rsidP="004608B5">
      <w:pPr>
        <w:pStyle w:val="BodyText"/>
      </w:pPr>
    </w:p>
    <w:p w14:paraId="0C862CBB" w14:textId="77777777" w:rsidR="00267D62" w:rsidRPr="00BC434A" w:rsidRDefault="00267D62" w:rsidP="00267D62">
      <w:pPr>
        <w:pStyle w:val="EditorInstructions"/>
      </w:pPr>
      <w:r w:rsidRPr="00BC434A">
        <w:t>ITI TF-</w:t>
      </w:r>
      <w:r w:rsidR="00A957C6" w:rsidRPr="00BC434A">
        <w:t>3:</w:t>
      </w:r>
      <w:r w:rsidRPr="00BC434A">
        <w:t xml:space="preserve"> Update Error Reporting section of the ITI TF-3 </w:t>
      </w:r>
      <w:r w:rsidR="0096681F" w:rsidRPr="00BC434A">
        <w:t>Table 4.2.4.1-2</w:t>
      </w:r>
      <w:r w:rsidRPr="00BC434A">
        <w:t>.</w:t>
      </w:r>
    </w:p>
    <w:p w14:paraId="126EB2B7" w14:textId="77777777" w:rsidR="0088289C" w:rsidRPr="00274501" w:rsidRDefault="0088289C" w:rsidP="00BC434A">
      <w:pPr>
        <w:pStyle w:val="BodyText"/>
      </w:pPr>
    </w:p>
    <w:p w14:paraId="3BCAD379" w14:textId="54645EF0" w:rsidR="0088289C" w:rsidRPr="00BC434A" w:rsidRDefault="0088289C" w:rsidP="0088289C">
      <w:pPr>
        <w:pStyle w:val="TableTitle"/>
      </w:pPr>
      <w:r w:rsidRPr="00BC434A">
        <w:t>Table</w:t>
      </w:r>
      <w:r w:rsidR="001B74AA" w:rsidRPr="00BC434A">
        <w:t xml:space="preserve"> 4.2.4.1-2</w:t>
      </w:r>
      <w:r w:rsidRPr="00BC434A">
        <w:t>: Error Codes (previously Table 4.1-11)</w:t>
      </w:r>
    </w:p>
    <w:tbl>
      <w:tblPr>
        <w:tblW w:w="9706"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6"/>
        <w:gridCol w:w="3486"/>
        <w:gridCol w:w="1684"/>
      </w:tblGrid>
      <w:tr w:rsidR="0088289C" w:rsidRPr="00BC434A" w14:paraId="08AA09F2" w14:textId="77777777" w:rsidTr="0088289C">
        <w:trPr>
          <w:cantSplit/>
          <w:tblHeader/>
        </w:trPr>
        <w:tc>
          <w:tcPr>
            <w:tcW w:w="4536" w:type="dxa"/>
            <w:shd w:val="clear" w:color="auto" w:fill="D9D9D9"/>
          </w:tcPr>
          <w:p w14:paraId="2AE0875A" w14:textId="4063C48F" w:rsidR="0088289C" w:rsidRPr="00BC434A" w:rsidRDefault="0088289C" w:rsidP="00274501">
            <w:pPr>
              <w:pStyle w:val="TableEntryHeader"/>
              <w:rPr>
                <w:lang w:eastAsia="ar-SA"/>
              </w:rPr>
            </w:pPr>
            <w:r w:rsidRPr="00BC434A">
              <w:t>Error Code</w:t>
            </w:r>
          </w:p>
        </w:tc>
        <w:tc>
          <w:tcPr>
            <w:tcW w:w="3486" w:type="dxa"/>
            <w:shd w:val="clear" w:color="auto" w:fill="D9D9D9"/>
          </w:tcPr>
          <w:p w14:paraId="02B55F24" w14:textId="77777777" w:rsidR="0088289C" w:rsidRPr="00BC434A" w:rsidRDefault="0088289C" w:rsidP="0088289C">
            <w:pPr>
              <w:pStyle w:val="TableEntryHeader"/>
            </w:pPr>
            <w:r w:rsidRPr="00BC434A">
              <w:t>Discussion</w:t>
            </w:r>
          </w:p>
        </w:tc>
        <w:tc>
          <w:tcPr>
            <w:tcW w:w="1684" w:type="dxa"/>
            <w:shd w:val="clear" w:color="auto" w:fill="D9D9D9"/>
          </w:tcPr>
          <w:p w14:paraId="030F9A95" w14:textId="77777777" w:rsidR="0088289C" w:rsidRPr="00BC434A" w:rsidRDefault="0088289C" w:rsidP="0088289C">
            <w:pPr>
              <w:pStyle w:val="TableEntryHeader"/>
            </w:pPr>
            <w:r w:rsidRPr="00BC434A">
              <w:t>Transaction (See Note 1)</w:t>
            </w:r>
          </w:p>
        </w:tc>
      </w:tr>
      <w:tr w:rsidR="0088289C" w:rsidRPr="00BC434A" w14:paraId="230AF616" w14:textId="77777777" w:rsidTr="004608B5">
        <w:trPr>
          <w:cantSplit/>
        </w:trPr>
        <w:tc>
          <w:tcPr>
            <w:tcW w:w="4536" w:type="dxa"/>
          </w:tcPr>
          <w:p w14:paraId="22B8A5DC" w14:textId="7F48C504" w:rsidR="0088289C" w:rsidRPr="00BC434A" w:rsidRDefault="00A513D6" w:rsidP="0088289C">
            <w:pPr>
              <w:pStyle w:val="TableEntry"/>
            </w:pPr>
            <w:r>
              <w:t>…</w:t>
            </w:r>
          </w:p>
        </w:tc>
        <w:tc>
          <w:tcPr>
            <w:tcW w:w="3486" w:type="dxa"/>
          </w:tcPr>
          <w:p w14:paraId="20BF9D00" w14:textId="191DF83F" w:rsidR="0088289C" w:rsidRPr="00BC434A" w:rsidRDefault="00A513D6" w:rsidP="0088289C">
            <w:pPr>
              <w:pStyle w:val="TableEntry"/>
            </w:pPr>
            <w:r>
              <w:t>...</w:t>
            </w:r>
          </w:p>
        </w:tc>
        <w:tc>
          <w:tcPr>
            <w:tcW w:w="1684" w:type="dxa"/>
          </w:tcPr>
          <w:p w14:paraId="71F6C5B0" w14:textId="2DC93F70" w:rsidR="0088289C" w:rsidRPr="00BC434A" w:rsidRDefault="0088289C" w:rsidP="0088289C">
            <w:pPr>
              <w:pStyle w:val="TableEntry"/>
            </w:pPr>
          </w:p>
        </w:tc>
      </w:tr>
      <w:tr w:rsidR="006A39EA" w:rsidRPr="00BC434A" w14:paraId="1F779895" w14:textId="77777777" w:rsidTr="00F52880">
        <w:trPr>
          <w:cantSplit/>
        </w:trPr>
        <w:tc>
          <w:tcPr>
            <w:tcW w:w="4536" w:type="dxa"/>
          </w:tcPr>
          <w:p w14:paraId="579D471D" w14:textId="24270A56" w:rsidR="006A39EA" w:rsidRPr="00BC434A" w:rsidRDefault="006A39EA" w:rsidP="00F52880">
            <w:pPr>
              <w:pStyle w:val="TableEntry"/>
            </w:pPr>
            <w:r w:rsidRPr="005444F9">
              <w:rPr>
                <w:szCs w:val="18"/>
              </w:rPr>
              <w:t>PartialTransformReplaceNotProcessed</w:t>
            </w:r>
          </w:p>
        </w:tc>
        <w:tc>
          <w:tcPr>
            <w:tcW w:w="3486" w:type="dxa"/>
          </w:tcPr>
          <w:p w14:paraId="47BE01F2" w14:textId="08C43FFD" w:rsidR="006A39EA" w:rsidRPr="00BC434A" w:rsidRDefault="006A39EA" w:rsidP="00F52880">
            <w:pPr>
              <w:pStyle w:val="TableEntry"/>
            </w:pPr>
            <w:r w:rsidRPr="005444F9">
              <w:rPr>
                <w:szCs w:val="18"/>
              </w:rPr>
              <w:t>An XDR Document Recipient did not process some part of the content. Specifically the parts not processed are Transform and Replace semantics</w:t>
            </w:r>
          </w:p>
        </w:tc>
        <w:tc>
          <w:tcPr>
            <w:tcW w:w="1684" w:type="dxa"/>
          </w:tcPr>
          <w:p w14:paraId="5F5D75A8" w14:textId="6BD78FF8" w:rsidR="006A39EA" w:rsidRPr="00BC434A" w:rsidRDefault="006A39EA" w:rsidP="00F52880">
            <w:pPr>
              <w:pStyle w:val="TableEntry"/>
            </w:pPr>
            <w:r w:rsidRPr="005444F9">
              <w:rPr>
                <w:szCs w:val="18"/>
              </w:rPr>
              <w:t>P</w:t>
            </w:r>
          </w:p>
        </w:tc>
      </w:tr>
      <w:tr w:rsidR="006A39EA" w:rsidRPr="00BC434A" w14:paraId="02E90983" w14:textId="77777777" w:rsidTr="00F52880">
        <w:trPr>
          <w:cantSplit/>
        </w:trPr>
        <w:tc>
          <w:tcPr>
            <w:tcW w:w="4536" w:type="dxa"/>
          </w:tcPr>
          <w:p w14:paraId="00F5CA38" w14:textId="2F453D4C" w:rsidR="006A39EA" w:rsidRPr="00BC434A" w:rsidRDefault="006A39EA" w:rsidP="00F52880">
            <w:pPr>
              <w:pStyle w:val="TableEntry"/>
            </w:pPr>
            <w:r w:rsidRPr="00BC434A">
              <w:rPr>
                <w:b/>
                <w:u w:val="single"/>
              </w:rPr>
              <w:t>TranscodingError</w:t>
            </w:r>
          </w:p>
        </w:tc>
        <w:tc>
          <w:tcPr>
            <w:tcW w:w="3486" w:type="dxa"/>
          </w:tcPr>
          <w:p w14:paraId="705B6B48" w14:textId="3C0125AB" w:rsidR="006A39EA" w:rsidRPr="00BC434A" w:rsidRDefault="006A39EA" w:rsidP="00F52880">
            <w:pPr>
              <w:pStyle w:val="TableEntry"/>
            </w:pPr>
            <w:r w:rsidRPr="00BC434A">
              <w:rPr>
                <w:b/>
                <w:u w:val="single"/>
              </w:rPr>
              <w:t>The requested document cannot be provided due to a transcoding / translation error.</w:t>
            </w:r>
          </w:p>
        </w:tc>
        <w:tc>
          <w:tcPr>
            <w:tcW w:w="1684" w:type="dxa"/>
          </w:tcPr>
          <w:p w14:paraId="7E2F980C" w14:textId="291FB554" w:rsidR="006A39EA" w:rsidRPr="00BC434A" w:rsidRDefault="006A39EA" w:rsidP="00F52880">
            <w:pPr>
              <w:pStyle w:val="TableEntry"/>
            </w:pPr>
            <w:r w:rsidRPr="00BC434A">
              <w:rPr>
                <w:b/>
                <w:u w:val="single"/>
              </w:rPr>
              <w:t>XGF</w:t>
            </w:r>
          </w:p>
        </w:tc>
      </w:tr>
      <w:tr w:rsidR="006A39EA" w:rsidRPr="00BC434A" w14:paraId="535A090C" w14:textId="77777777" w:rsidTr="00F52880">
        <w:trPr>
          <w:cantSplit/>
        </w:trPr>
        <w:tc>
          <w:tcPr>
            <w:tcW w:w="4536" w:type="dxa"/>
          </w:tcPr>
          <w:p w14:paraId="6D5D947B" w14:textId="06DEA94A" w:rsidR="006A39EA" w:rsidRPr="00BC434A" w:rsidRDefault="006A39EA" w:rsidP="00F52880">
            <w:pPr>
              <w:pStyle w:val="TableEntry"/>
            </w:pPr>
            <w:r>
              <w:rPr>
                <w:szCs w:val="18"/>
              </w:rPr>
              <w:t>UnresolvedReferenceException</w:t>
            </w:r>
          </w:p>
        </w:tc>
        <w:tc>
          <w:tcPr>
            <w:tcW w:w="3486" w:type="dxa"/>
          </w:tcPr>
          <w:p w14:paraId="3A161DAF" w14:textId="15663C80" w:rsidR="006A39EA" w:rsidRPr="00BC434A" w:rsidRDefault="006A39EA" w:rsidP="00F52880">
            <w:pPr>
              <w:pStyle w:val="TableEntry"/>
            </w:pPr>
            <w:r w:rsidRPr="007659A9">
              <w:rPr>
                <w:szCs w:val="18"/>
              </w:rPr>
              <w:t>The recipient cannot resolve an entryUUID reference in the transaction.</w:t>
            </w:r>
          </w:p>
        </w:tc>
        <w:tc>
          <w:tcPr>
            <w:tcW w:w="1684" w:type="dxa"/>
          </w:tcPr>
          <w:p w14:paraId="7D7D84BC" w14:textId="46A33F81" w:rsidR="006A39EA" w:rsidRPr="00BC434A" w:rsidRDefault="006A39EA" w:rsidP="00F52880">
            <w:pPr>
              <w:pStyle w:val="TableEntry"/>
            </w:pPr>
            <w:r w:rsidRPr="007659A9">
              <w:rPr>
                <w:szCs w:val="18"/>
              </w:rPr>
              <w:t>P, R</w:t>
            </w:r>
          </w:p>
        </w:tc>
      </w:tr>
      <w:tr w:rsidR="006A39EA" w:rsidRPr="00BC434A" w14:paraId="4393F00C" w14:textId="77777777" w:rsidTr="00F52880">
        <w:trPr>
          <w:cantSplit/>
        </w:trPr>
        <w:tc>
          <w:tcPr>
            <w:tcW w:w="4536" w:type="dxa"/>
          </w:tcPr>
          <w:p w14:paraId="1AB67547" w14:textId="5BFD3165" w:rsidR="006A39EA" w:rsidRDefault="006A39EA" w:rsidP="00F52880">
            <w:pPr>
              <w:pStyle w:val="TableEntry"/>
              <w:rPr>
                <w:szCs w:val="18"/>
              </w:rPr>
            </w:pPr>
            <w:r>
              <w:rPr>
                <w:szCs w:val="18"/>
              </w:rPr>
              <w:t>…</w:t>
            </w:r>
          </w:p>
        </w:tc>
        <w:tc>
          <w:tcPr>
            <w:tcW w:w="3486" w:type="dxa"/>
          </w:tcPr>
          <w:p w14:paraId="64BDEF92" w14:textId="77777777" w:rsidR="006A39EA" w:rsidRPr="00BC434A" w:rsidRDefault="006A39EA" w:rsidP="00F52880">
            <w:pPr>
              <w:pStyle w:val="TableEntry"/>
            </w:pPr>
          </w:p>
        </w:tc>
        <w:tc>
          <w:tcPr>
            <w:tcW w:w="1684" w:type="dxa"/>
          </w:tcPr>
          <w:p w14:paraId="659C9884" w14:textId="77777777" w:rsidR="006A39EA" w:rsidRPr="00BC434A" w:rsidRDefault="006A39EA" w:rsidP="00F52880">
            <w:pPr>
              <w:pStyle w:val="TableEntry"/>
            </w:pPr>
          </w:p>
        </w:tc>
      </w:tr>
      <w:tr w:rsidR="006A39EA" w:rsidRPr="00BC434A" w14:paraId="2691741B" w14:textId="77777777" w:rsidTr="00F52880">
        <w:trPr>
          <w:cantSplit/>
        </w:trPr>
        <w:tc>
          <w:tcPr>
            <w:tcW w:w="4536" w:type="dxa"/>
          </w:tcPr>
          <w:p w14:paraId="34EEFD87" w14:textId="77777777" w:rsidR="006A39EA" w:rsidRPr="00BC434A" w:rsidRDefault="006A39EA" w:rsidP="00F52880">
            <w:pPr>
              <w:pStyle w:val="TableEntry"/>
            </w:pPr>
            <w:r w:rsidRPr="00BC434A">
              <w:t>XDSMissingHomeCommunityId</w:t>
            </w:r>
          </w:p>
        </w:tc>
        <w:tc>
          <w:tcPr>
            <w:tcW w:w="3486" w:type="dxa"/>
          </w:tcPr>
          <w:p w14:paraId="4F80E1EF" w14:textId="77777777" w:rsidR="006A39EA" w:rsidRPr="00BC434A" w:rsidRDefault="006A39EA" w:rsidP="00F52880">
            <w:pPr>
              <w:pStyle w:val="TableEntry"/>
            </w:pPr>
            <w:r w:rsidRPr="00BC434A">
              <w:t>A value for the homeCommunityId is required and has not been specified</w:t>
            </w:r>
          </w:p>
        </w:tc>
        <w:tc>
          <w:tcPr>
            <w:tcW w:w="1684" w:type="dxa"/>
          </w:tcPr>
          <w:p w14:paraId="1E686904" w14:textId="77777777" w:rsidR="006A39EA" w:rsidRPr="00BC434A" w:rsidRDefault="006A39EA" w:rsidP="00F52880">
            <w:pPr>
              <w:pStyle w:val="TableEntry"/>
            </w:pPr>
            <w:r w:rsidRPr="00BC434A">
              <w:t xml:space="preserve">SQ, XGQ, RS, XGR, </w:t>
            </w:r>
            <w:r w:rsidRPr="00BC434A">
              <w:rPr>
                <w:b/>
                <w:u w:val="single"/>
              </w:rPr>
              <w:t>XGF</w:t>
            </w:r>
          </w:p>
        </w:tc>
      </w:tr>
      <w:tr w:rsidR="006A39EA" w:rsidRPr="00BC434A" w14:paraId="279716E8" w14:textId="77777777" w:rsidTr="006746C0">
        <w:trPr>
          <w:cantSplit/>
        </w:trPr>
        <w:tc>
          <w:tcPr>
            <w:tcW w:w="4536" w:type="dxa"/>
          </w:tcPr>
          <w:p w14:paraId="62818FC1" w14:textId="4BBE2516" w:rsidR="006A39EA" w:rsidRPr="00BC434A" w:rsidRDefault="006A39EA" w:rsidP="006746C0">
            <w:pPr>
              <w:pStyle w:val="TableEntry"/>
            </w:pPr>
            <w:r>
              <w:t>…</w:t>
            </w:r>
          </w:p>
        </w:tc>
        <w:tc>
          <w:tcPr>
            <w:tcW w:w="3486" w:type="dxa"/>
          </w:tcPr>
          <w:p w14:paraId="1F74D56D" w14:textId="77777777" w:rsidR="006A39EA" w:rsidRPr="00BC434A" w:rsidRDefault="006A39EA" w:rsidP="006746C0">
            <w:pPr>
              <w:pStyle w:val="TableEntry"/>
            </w:pPr>
          </w:p>
        </w:tc>
        <w:tc>
          <w:tcPr>
            <w:tcW w:w="1684" w:type="dxa"/>
          </w:tcPr>
          <w:p w14:paraId="602C892B" w14:textId="77777777" w:rsidR="006A39EA" w:rsidRPr="00BC434A" w:rsidRDefault="006A39EA" w:rsidP="006746C0">
            <w:pPr>
              <w:pStyle w:val="TableEntry"/>
            </w:pPr>
          </w:p>
        </w:tc>
      </w:tr>
      <w:tr w:rsidR="006A39EA" w:rsidRPr="00BC434A" w14:paraId="0473ED5B" w14:textId="77777777" w:rsidTr="006746C0">
        <w:trPr>
          <w:cantSplit/>
        </w:trPr>
        <w:tc>
          <w:tcPr>
            <w:tcW w:w="4536" w:type="dxa"/>
          </w:tcPr>
          <w:p w14:paraId="451DDFAA" w14:textId="77777777" w:rsidR="006A39EA" w:rsidRPr="00BC434A" w:rsidRDefault="006A39EA" w:rsidP="006746C0">
            <w:pPr>
              <w:pStyle w:val="TableEntry"/>
            </w:pPr>
            <w:r w:rsidRPr="00BC434A">
              <w:t>XDSStoredQueryMissingParam</w:t>
            </w:r>
          </w:p>
        </w:tc>
        <w:tc>
          <w:tcPr>
            <w:tcW w:w="3486" w:type="dxa"/>
          </w:tcPr>
          <w:p w14:paraId="261A60A4" w14:textId="77777777" w:rsidR="006A39EA" w:rsidRPr="00BC434A" w:rsidRDefault="006A39EA" w:rsidP="006746C0">
            <w:pPr>
              <w:pStyle w:val="TableEntry"/>
            </w:pPr>
            <w:r w:rsidRPr="00BC434A">
              <w:t>A required parameter to a stored query is missing.</w:t>
            </w:r>
          </w:p>
        </w:tc>
        <w:tc>
          <w:tcPr>
            <w:tcW w:w="1684" w:type="dxa"/>
          </w:tcPr>
          <w:p w14:paraId="5CFA2BEC" w14:textId="77777777" w:rsidR="006A39EA" w:rsidRPr="00BC434A" w:rsidRDefault="006A39EA" w:rsidP="006746C0">
            <w:pPr>
              <w:pStyle w:val="TableEntry"/>
            </w:pPr>
            <w:r w:rsidRPr="00BC434A">
              <w:t xml:space="preserve">SQ, XGQ, </w:t>
            </w:r>
            <w:r w:rsidRPr="00BC434A">
              <w:rPr>
                <w:b/>
                <w:u w:val="single"/>
              </w:rPr>
              <w:t>XGF</w:t>
            </w:r>
          </w:p>
        </w:tc>
      </w:tr>
      <w:tr w:rsidR="006A39EA" w:rsidRPr="00BC434A" w14:paraId="211E41C2" w14:textId="77777777" w:rsidTr="006746C0">
        <w:trPr>
          <w:cantSplit/>
        </w:trPr>
        <w:tc>
          <w:tcPr>
            <w:tcW w:w="4536" w:type="dxa"/>
          </w:tcPr>
          <w:p w14:paraId="6E656FC2" w14:textId="77777777" w:rsidR="006A39EA" w:rsidRPr="00BC434A" w:rsidRDefault="006A39EA" w:rsidP="006746C0">
            <w:pPr>
              <w:pStyle w:val="TableEntry"/>
            </w:pPr>
            <w:r w:rsidRPr="00BC434A">
              <w:t>XDSStoredQueryParamNumber</w:t>
            </w:r>
          </w:p>
        </w:tc>
        <w:tc>
          <w:tcPr>
            <w:tcW w:w="3486" w:type="dxa"/>
          </w:tcPr>
          <w:p w14:paraId="447D4C0E" w14:textId="77777777" w:rsidR="006A39EA" w:rsidRPr="00BC434A" w:rsidRDefault="006A39EA" w:rsidP="006746C0">
            <w:pPr>
              <w:pStyle w:val="TableEntry"/>
            </w:pPr>
            <w:r w:rsidRPr="00BC434A">
              <w:t>A parameter which only accepts a single value is coded with multiple values</w:t>
            </w:r>
          </w:p>
        </w:tc>
        <w:tc>
          <w:tcPr>
            <w:tcW w:w="1684" w:type="dxa"/>
          </w:tcPr>
          <w:p w14:paraId="15DB8231" w14:textId="77777777" w:rsidR="006A39EA" w:rsidRPr="00BC434A" w:rsidRDefault="006A39EA" w:rsidP="006746C0">
            <w:pPr>
              <w:pStyle w:val="TableEntry"/>
            </w:pPr>
            <w:r w:rsidRPr="00BC434A">
              <w:t xml:space="preserve">SQ, XGQ, </w:t>
            </w:r>
            <w:r w:rsidRPr="00BC434A">
              <w:rPr>
                <w:b/>
                <w:u w:val="single"/>
              </w:rPr>
              <w:t>XGF</w:t>
            </w:r>
          </w:p>
        </w:tc>
      </w:tr>
      <w:tr w:rsidR="006A39EA" w:rsidRPr="00BC434A" w14:paraId="728C7FB8" w14:textId="77777777" w:rsidTr="004608B5">
        <w:trPr>
          <w:cantSplit/>
        </w:trPr>
        <w:tc>
          <w:tcPr>
            <w:tcW w:w="4536" w:type="dxa"/>
          </w:tcPr>
          <w:p w14:paraId="768F7B49" w14:textId="77777777" w:rsidR="006A39EA" w:rsidRPr="00BC434A" w:rsidRDefault="006A39EA" w:rsidP="0088289C">
            <w:pPr>
              <w:pStyle w:val="TableEntry"/>
            </w:pPr>
            <w:r w:rsidRPr="00BC434A">
              <w:t>XDSTooManyResults</w:t>
            </w:r>
          </w:p>
        </w:tc>
        <w:tc>
          <w:tcPr>
            <w:tcW w:w="3486" w:type="dxa"/>
          </w:tcPr>
          <w:p w14:paraId="7979A2CA" w14:textId="77777777" w:rsidR="006A39EA" w:rsidRPr="00BC434A" w:rsidRDefault="006A39EA" w:rsidP="0088289C">
            <w:pPr>
              <w:pStyle w:val="TableEntry"/>
            </w:pPr>
            <w:r w:rsidRPr="00BC434A">
              <w:t>Query resulted in too many results. No results are returned.</w:t>
            </w:r>
          </w:p>
        </w:tc>
        <w:tc>
          <w:tcPr>
            <w:tcW w:w="1684" w:type="dxa"/>
          </w:tcPr>
          <w:p w14:paraId="4A672894" w14:textId="0EDC2899" w:rsidR="006A39EA" w:rsidRPr="00BC434A" w:rsidRDefault="006A39EA" w:rsidP="0088289C">
            <w:pPr>
              <w:pStyle w:val="TableEntry"/>
            </w:pPr>
            <w:r w:rsidRPr="00BC434A">
              <w:t xml:space="preserve">SQ, XGQ, </w:t>
            </w:r>
            <w:r w:rsidRPr="00BC434A">
              <w:rPr>
                <w:b/>
                <w:u w:val="single"/>
              </w:rPr>
              <w:t>XGF</w:t>
            </w:r>
          </w:p>
        </w:tc>
      </w:tr>
      <w:tr w:rsidR="006A39EA" w:rsidRPr="00BC434A" w14:paraId="5B1762CB" w14:textId="77777777" w:rsidTr="004608B5">
        <w:trPr>
          <w:cantSplit/>
        </w:trPr>
        <w:tc>
          <w:tcPr>
            <w:tcW w:w="4536" w:type="dxa"/>
          </w:tcPr>
          <w:p w14:paraId="130C9A67" w14:textId="1C936828" w:rsidR="006A39EA" w:rsidRPr="00BC434A" w:rsidRDefault="006A39EA" w:rsidP="0088289C">
            <w:pPr>
              <w:pStyle w:val="TableEntry"/>
            </w:pPr>
            <w:r>
              <w:t>…</w:t>
            </w:r>
          </w:p>
        </w:tc>
        <w:tc>
          <w:tcPr>
            <w:tcW w:w="3486" w:type="dxa"/>
          </w:tcPr>
          <w:p w14:paraId="658C0BE6" w14:textId="1623E9BC" w:rsidR="006A39EA" w:rsidRPr="00BC434A" w:rsidRDefault="006A39EA" w:rsidP="0088289C">
            <w:pPr>
              <w:pStyle w:val="TableEntry"/>
            </w:pPr>
          </w:p>
        </w:tc>
        <w:tc>
          <w:tcPr>
            <w:tcW w:w="1684" w:type="dxa"/>
          </w:tcPr>
          <w:p w14:paraId="48B17662" w14:textId="7ACA7FC0" w:rsidR="006A39EA" w:rsidRPr="00BC434A" w:rsidRDefault="006A39EA" w:rsidP="0088289C">
            <w:pPr>
              <w:pStyle w:val="TableEntry"/>
            </w:pPr>
            <w:r>
              <w:t>..</w:t>
            </w:r>
          </w:p>
        </w:tc>
      </w:tr>
      <w:tr w:rsidR="006A39EA" w:rsidRPr="00BC434A" w14:paraId="5907806B" w14:textId="77777777" w:rsidTr="004608B5">
        <w:trPr>
          <w:cantSplit/>
        </w:trPr>
        <w:tc>
          <w:tcPr>
            <w:tcW w:w="4536" w:type="dxa"/>
          </w:tcPr>
          <w:p w14:paraId="2B35F3BE" w14:textId="77777777" w:rsidR="006A39EA" w:rsidRPr="00BC434A" w:rsidRDefault="006A39EA" w:rsidP="0088289C">
            <w:pPr>
              <w:pStyle w:val="TableEntry"/>
            </w:pPr>
            <w:r w:rsidRPr="00BC434A">
              <w:t>XDSUnknownPatientId</w:t>
            </w:r>
          </w:p>
        </w:tc>
        <w:tc>
          <w:tcPr>
            <w:tcW w:w="3486" w:type="dxa"/>
          </w:tcPr>
          <w:p w14:paraId="4FD48C60" w14:textId="77777777" w:rsidR="006A39EA" w:rsidRPr="00BC434A" w:rsidRDefault="006A39EA" w:rsidP="0088289C">
            <w:pPr>
              <w:pStyle w:val="TableEntry"/>
            </w:pPr>
            <w:r w:rsidRPr="00BC434A">
              <w:t>Patient Id referenced in metadata is not known by the receiving actor. The codeContext shall include the value of patient Id in question.</w:t>
            </w:r>
          </w:p>
        </w:tc>
        <w:tc>
          <w:tcPr>
            <w:tcW w:w="1684" w:type="dxa"/>
          </w:tcPr>
          <w:p w14:paraId="281A1C3D" w14:textId="77777777" w:rsidR="006A39EA" w:rsidRPr="00BC434A" w:rsidRDefault="006A39EA" w:rsidP="0088289C">
            <w:pPr>
              <w:pStyle w:val="TableEntry"/>
            </w:pPr>
            <w:r w:rsidRPr="00BC434A">
              <w:t xml:space="preserve">P,R, XGQ, </w:t>
            </w:r>
            <w:r w:rsidRPr="00BC434A">
              <w:rPr>
                <w:b/>
                <w:u w:val="single"/>
              </w:rPr>
              <w:t>XGF</w:t>
            </w:r>
          </w:p>
          <w:p w14:paraId="0CBA1014" w14:textId="77777777" w:rsidR="006A39EA" w:rsidRPr="00BC434A" w:rsidRDefault="006A39EA" w:rsidP="0088289C">
            <w:pPr>
              <w:pStyle w:val="TableEntry"/>
            </w:pPr>
            <w:r w:rsidRPr="00BC434A">
              <w:t>Note: this error code is not used in the response to Registry Stored Query</w:t>
            </w:r>
          </w:p>
        </w:tc>
      </w:tr>
      <w:tr w:rsidR="006A39EA" w:rsidRPr="00BC434A" w14:paraId="0E566961" w14:textId="77777777" w:rsidTr="004608B5">
        <w:trPr>
          <w:cantSplit/>
        </w:trPr>
        <w:tc>
          <w:tcPr>
            <w:tcW w:w="4536" w:type="dxa"/>
          </w:tcPr>
          <w:p w14:paraId="0FD668B5" w14:textId="4593DA44" w:rsidR="006A39EA" w:rsidRPr="00BC434A" w:rsidRDefault="006A39EA" w:rsidP="0088289C">
            <w:pPr>
              <w:pStyle w:val="TableEntry"/>
            </w:pPr>
            <w:r>
              <w:t>…</w:t>
            </w:r>
          </w:p>
        </w:tc>
        <w:tc>
          <w:tcPr>
            <w:tcW w:w="3486" w:type="dxa"/>
          </w:tcPr>
          <w:p w14:paraId="2F7BA772" w14:textId="542943BC" w:rsidR="006A39EA" w:rsidRPr="00BC434A" w:rsidRDefault="006A39EA" w:rsidP="006746C0">
            <w:pPr>
              <w:pStyle w:val="TableEntry"/>
            </w:pPr>
          </w:p>
        </w:tc>
        <w:tc>
          <w:tcPr>
            <w:tcW w:w="1684" w:type="dxa"/>
          </w:tcPr>
          <w:p w14:paraId="35D38307" w14:textId="4E1865C1" w:rsidR="006A39EA" w:rsidRPr="00BC434A" w:rsidRDefault="006A39EA" w:rsidP="0088289C">
            <w:pPr>
              <w:pStyle w:val="TableEntry"/>
            </w:pPr>
          </w:p>
        </w:tc>
      </w:tr>
      <w:tr w:rsidR="006A39EA" w:rsidRPr="00BC434A" w14:paraId="44E27A2F" w14:textId="77777777" w:rsidTr="004608B5">
        <w:trPr>
          <w:cantSplit/>
        </w:trPr>
        <w:tc>
          <w:tcPr>
            <w:tcW w:w="4536" w:type="dxa"/>
          </w:tcPr>
          <w:p w14:paraId="24156CCE" w14:textId="31D410F8" w:rsidR="006A39EA" w:rsidRPr="00BC434A" w:rsidRDefault="006A39EA" w:rsidP="0088289C">
            <w:pPr>
              <w:pStyle w:val="TableEntry"/>
            </w:pPr>
            <w:r w:rsidRPr="00BC434A">
              <w:t>XDSUnknownStoredQuery</w:t>
            </w:r>
          </w:p>
        </w:tc>
        <w:tc>
          <w:tcPr>
            <w:tcW w:w="3486" w:type="dxa"/>
          </w:tcPr>
          <w:p w14:paraId="64FBE803" w14:textId="029861B1" w:rsidR="006A39EA" w:rsidRPr="00BC434A" w:rsidRDefault="006A39EA" w:rsidP="0088289C">
            <w:pPr>
              <w:pStyle w:val="TableEntry"/>
            </w:pPr>
            <w:r w:rsidRPr="00BC434A">
              <w:t>The Query Id provided in the request is not recognized.</w:t>
            </w:r>
          </w:p>
        </w:tc>
        <w:tc>
          <w:tcPr>
            <w:tcW w:w="1684" w:type="dxa"/>
          </w:tcPr>
          <w:p w14:paraId="2F009860" w14:textId="3509E353" w:rsidR="006A39EA" w:rsidRPr="00BC434A" w:rsidRDefault="006A39EA" w:rsidP="0088289C">
            <w:pPr>
              <w:pStyle w:val="TableEntry"/>
            </w:pPr>
            <w:r w:rsidRPr="00BC434A">
              <w:t xml:space="preserve">SQ, XGQ, </w:t>
            </w:r>
            <w:r w:rsidRPr="00BC434A">
              <w:rPr>
                <w:b/>
                <w:u w:val="single"/>
              </w:rPr>
              <w:t>XGF</w:t>
            </w:r>
          </w:p>
        </w:tc>
      </w:tr>
      <w:tr w:rsidR="006A39EA" w:rsidRPr="00BC434A" w14:paraId="279849C6" w14:textId="77777777" w:rsidTr="004608B5">
        <w:trPr>
          <w:cantSplit/>
        </w:trPr>
        <w:tc>
          <w:tcPr>
            <w:tcW w:w="4536" w:type="dxa"/>
          </w:tcPr>
          <w:p w14:paraId="4F1A58C1" w14:textId="19046A84" w:rsidR="006A39EA" w:rsidRPr="00BC434A" w:rsidRDefault="006A39EA" w:rsidP="0088289C">
            <w:pPr>
              <w:pStyle w:val="TableEntry"/>
            </w:pPr>
            <w:r>
              <w:t>…</w:t>
            </w:r>
          </w:p>
        </w:tc>
        <w:tc>
          <w:tcPr>
            <w:tcW w:w="3486" w:type="dxa"/>
          </w:tcPr>
          <w:p w14:paraId="40CBCB71" w14:textId="597715C8" w:rsidR="006A39EA" w:rsidRPr="00BC434A" w:rsidRDefault="006A39EA" w:rsidP="0088289C">
            <w:pPr>
              <w:pStyle w:val="TableEntry"/>
            </w:pPr>
          </w:p>
        </w:tc>
        <w:tc>
          <w:tcPr>
            <w:tcW w:w="1684" w:type="dxa"/>
          </w:tcPr>
          <w:p w14:paraId="65487408" w14:textId="488B6C9A" w:rsidR="006A39EA" w:rsidRPr="00BC434A" w:rsidRDefault="006A39EA" w:rsidP="0088289C">
            <w:pPr>
              <w:pStyle w:val="TableEntry"/>
            </w:pPr>
          </w:p>
        </w:tc>
      </w:tr>
    </w:tbl>
    <w:p w14:paraId="2A931641" w14:textId="77777777" w:rsidR="0088289C" w:rsidRPr="00BC434A" w:rsidRDefault="0088289C" w:rsidP="0088289C">
      <w:pPr>
        <w:pStyle w:val="Note"/>
      </w:pPr>
      <w:r w:rsidRPr="00BC434A">
        <w:rPr>
          <w:b/>
        </w:rPr>
        <w:t>Note 1</w:t>
      </w:r>
      <w:r w:rsidRPr="00BC434A">
        <w:t>:</w:t>
      </w:r>
    </w:p>
    <w:p w14:paraId="67C984BE" w14:textId="77777777" w:rsidR="0088289C" w:rsidRPr="00BC434A" w:rsidRDefault="0088289C" w:rsidP="0088289C">
      <w:pPr>
        <w:pStyle w:val="Note"/>
      </w:pPr>
      <w:r w:rsidRPr="00BC434A">
        <w:t>P = Provide and Register-b</w:t>
      </w:r>
    </w:p>
    <w:p w14:paraId="38F651A7" w14:textId="77777777" w:rsidR="0088289C" w:rsidRPr="00BC434A" w:rsidRDefault="0088289C" w:rsidP="0088289C">
      <w:pPr>
        <w:pStyle w:val="Note"/>
      </w:pPr>
      <w:r w:rsidRPr="00BC434A">
        <w:lastRenderedPageBreak/>
        <w:t>R = Register-b</w:t>
      </w:r>
    </w:p>
    <w:p w14:paraId="5CA74B55" w14:textId="77777777" w:rsidR="0088289C" w:rsidRPr="00BC434A" w:rsidRDefault="0088289C" w:rsidP="0088289C">
      <w:pPr>
        <w:pStyle w:val="Note"/>
      </w:pPr>
      <w:r w:rsidRPr="00BC434A">
        <w:t>SQ = Stored Query</w:t>
      </w:r>
    </w:p>
    <w:p w14:paraId="1901E9A7" w14:textId="77777777" w:rsidR="0088289C" w:rsidRPr="00BC434A" w:rsidRDefault="0088289C" w:rsidP="0088289C">
      <w:pPr>
        <w:pStyle w:val="Note"/>
      </w:pPr>
      <w:r w:rsidRPr="00BC434A">
        <w:t>RS = Retrieve Document Set</w:t>
      </w:r>
    </w:p>
    <w:p w14:paraId="796D631D" w14:textId="77777777" w:rsidR="0088289C" w:rsidRPr="00BC434A" w:rsidRDefault="0088289C" w:rsidP="0088289C">
      <w:pPr>
        <w:pStyle w:val="Note"/>
      </w:pPr>
      <w:r w:rsidRPr="00BC434A">
        <w:t>XGQ = Cross Gateway Query</w:t>
      </w:r>
    </w:p>
    <w:p w14:paraId="74803942" w14:textId="77777777" w:rsidR="0088289C" w:rsidRPr="00BC434A" w:rsidRDefault="0088289C" w:rsidP="0088289C">
      <w:pPr>
        <w:pStyle w:val="Note"/>
      </w:pPr>
      <w:r w:rsidRPr="00BC434A">
        <w:t>XGR = Cross Gateway Retrieve</w:t>
      </w:r>
    </w:p>
    <w:p w14:paraId="76217E34" w14:textId="6C8DF27B" w:rsidR="0088289C" w:rsidRPr="00BC434A" w:rsidRDefault="0088289C" w:rsidP="0088289C">
      <w:pPr>
        <w:pStyle w:val="Note"/>
        <w:rPr>
          <w:b/>
          <w:u w:val="single"/>
        </w:rPr>
      </w:pPr>
      <w:r w:rsidRPr="00BC434A">
        <w:rPr>
          <w:b/>
          <w:u w:val="single"/>
        </w:rPr>
        <w:t>XGF</w:t>
      </w:r>
      <w:r w:rsidR="004A1E86" w:rsidRPr="00BC434A">
        <w:rPr>
          <w:b/>
          <w:u w:val="single"/>
        </w:rPr>
        <w:t xml:space="preserve"> </w:t>
      </w:r>
      <w:r w:rsidRPr="00BC434A">
        <w:rPr>
          <w:b/>
          <w:u w:val="single"/>
        </w:rPr>
        <w:t>=</w:t>
      </w:r>
      <w:r w:rsidR="004A1E86" w:rsidRPr="00BC434A">
        <w:rPr>
          <w:b/>
          <w:u w:val="single"/>
        </w:rPr>
        <w:t xml:space="preserve"> </w:t>
      </w:r>
      <w:r w:rsidRPr="00BC434A">
        <w:rPr>
          <w:b/>
          <w:u w:val="single"/>
        </w:rPr>
        <w:t>Cross Gateway Fetch</w:t>
      </w:r>
    </w:p>
    <w:p w14:paraId="7DF37A03" w14:textId="5B9EF1AD" w:rsidR="00267D62" w:rsidRPr="00BC434A" w:rsidRDefault="006A39EA" w:rsidP="00C30C01">
      <w:pPr>
        <w:pStyle w:val="BodyText"/>
      </w:pPr>
      <w:r>
        <w:t>…</w:t>
      </w:r>
    </w:p>
    <w:p w14:paraId="009CBF4D" w14:textId="77777777" w:rsidR="00267D62" w:rsidRPr="00BC434A" w:rsidRDefault="00267D62" w:rsidP="00C30C01">
      <w:pPr>
        <w:pStyle w:val="BodyText"/>
      </w:pPr>
    </w:p>
    <w:p w14:paraId="1863AA57" w14:textId="77777777" w:rsidR="00267D62" w:rsidRPr="00BC434A" w:rsidRDefault="00267D62" w:rsidP="00267D62">
      <w:pPr>
        <w:pStyle w:val="EditorInstructions"/>
      </w:pPr>
      <w:r w:rsidRPr="00BC434A">
        <w:t xml:space="preserve">Update </w:t>
      </w:r>
      <w:r w:rsidR="00806AD4" w:rsidRPr="00BC434A">
        <w:t xml:space="preserve">ITI </w:t>
      </w:r>
      <w:r w:rsidRPr="00BC434A">
        <w:t>TF-3:</w:t>
      </w:r>
      <w:r w:rsidR="0096681F" w:rsidRPr="00BC434A">
        <w:t xml:space="preserve"> </w:t>
      </w:r>
      <w:r w:rsidRPr="00BC434A">
        <w:t xml:space="preserve">Table </w:t>
      </w:r>
      <w:r w:rsidR="0096681F" w:rsidRPr="00BC434A">
        <w:t>4.2.4.2-3</w:t>
      </w:r>
      <w:r w:rsidRPr="00BC434A">
        <w:t xml:space="preserve"> table heading to add the Cross Gateway Fetch</w:t>
      </w:r>
    </w:p>
    <w:p w14:paraId="428A9C61" w14:textId="44846BFB" w:rsidR="00267D62" w:rsidRPr="00BC434A" w:rsidRDefault="00267D62" w:rsidP="00267D62">
      <w:pPr>
        <w:pStyle w:val="TableTitle"/>
        <w:rPr>
          <w:bCs/>
        </w:rPr>
      </w:pPr>
      <w:r w:rsidRPr="00BC434A">
        <w:t>Table 4.</w:t>
      </w:r>
      <w:r w:rsidR="0096681F" w:rsidRPr="00BC434A">
        <w:t>2.4.2-3</w:t>
      </w:r>
      <w:r w:rsidR="007F7BA2" w:rsidRPr="00BC434A">
        <w:t xml:space="preserve">: </w:t>
      </w:r>
      <w:r w:rsidR="0096681F" w:rsidRPr="00BC434A">
        <w:t xml:space="preserve">[ITI-18] </w:t>
      </w:r>
      <w:r w:rsidRPr="00BC434A">
        <w:t xml:space="preserve">Stored Query, </w:t>
      </w:r>
      <w:r w:rsidR="0096681F" w:rsidRPr="00BC434A">
        <w:t xml:space="preserve">[ITI-63] </w:t>
      </w:r>
      <w:r w:rsidRPr="00BC434A">
        <w:rPr>
          <w:u w:val="single"/>
        </w:rPr>
        <w:t>Cross Gateway Fetch</w:t>
      </w:r>
      <w:r w:rsidR="004A1E86" w:rsidRPr="00BC434A">
        <w:rPr>
          <w:u w:val="single"/>
        </w:rPr>
        <w:t>,</w:t>
      </w:r>
      <w:r w:rsidRPr="00BC434A">
        <w:t xml:space="preserve"> and </w:t>
      </w:r>
      <w:r w:rsidR="0096681F" w:rsidRPr="00BC434A">
        <w:t xml:space="preserve">[ITI-38] </w:t>
      </w:r>
      <w:r w:rsidRPr="00BC434A">
        <w:t>Cross Gateway Query Responses</w:t>
      </w:r>
    </w:p>
    <w:p w14:paraId="5A9E133C" w14:textId="77777777" w:rsidR="00267D62" w:rsidRPr="00BC434A" w:rsidRDefault="00267D62">
      <w:pPr>
        <w:pStyle w:val="BodyText"/>
      </w:pPr>
    </w:p>
    <w:sectPr w:rsidR="00267D62" w:rsidRPr="00BC434A" w:rsidSect="00C30C01">
      <w:headerReference w:type="even" r:id="rId39"/>
      <w:headerReference w:type="default" r:id="rId40"/>
      <w:footerReference w:type="even" r:id="rId41"/>
      <w:footerReference w:type="default" r:id="rId42"/>
      <w:headerReference w:type="first" r:id="rId43"/>
      <w:footerReference w:type="first" r:id="rId44"/>
      <w:pgSz w:w="12240" w:h="15840" w:code="1"/>
      <w:pgMar w:top="1440" w:right="1077" w:bottom="1440" w:left="1800" w:header="720" w:footer="720" w:gutter="0"/>
      <w:lnNumType w:countBy="5" w:restart="continuou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Author" w:initials="A">
    <w:p w14:paraId="0A367302" w14:textId="71936F97" w:rsidR="00F52880" w:rsidRDefault="00F52880">
      <w:pPr>
        <w:pStyle w:val="CommentText"/>
      </w:pPr>
      <w:r>
        <w:rPr>
          <w:rStyle w:val="CommentReference"/>
        </w:rPr>
        <w:annotationRef/>
      </w:r>
      <w:r>
        <w:t>CP-ITI-1130</w:t>
      </w:r>
    </w:p>
  </w:comment>
  <w:comment w:id="105" w:author="Author" w:initials="A">
    <w:p w14:paraId="217A2233" w14:textId="3C496351" w:rsidR="00F52880" w:rsidRDefault="00F52880">
      <w:pPr>
        <w:pStyle w:val="CommentText"/>
      </w:pPr>
      <w:r>
        <w:rPr>
          <w:rStyle w:val="CommentReference"/>
        </w:rPr>
        <w:annotationRef/>
      </w:r>
      <w:r>
        <w:t>CP-ITI-1130</w:t>
      </w:r>
    </w:p>
  </w:comment>
  <w:comment w:id="104" w:author="Author" w:initials="A">
    <w:p w14:paraId="06B86628" w14:textId="004D6B62" w:rsidR="00F52880" w:rsidRDefault="00F52880">
      <w:pPr>
        <w:pStyle w:val="CommentText"/>
      </w:pPr>
      <w:r>
        <w:rPr>
          <w:rStyle w:val="CommentReference"/>
        </w:rPr>
        <w:annotationRef/>
      </w:r>
      <w:r>
        <w:rPr>
          <w:noProof/>
        </w:rPr>
        <w:t>CP-ITI-1130</w:t>
      </w:r>
    </w:p>
  </w:comment>
  <w:comment w:id="246" w:author="Author" w:initials="A">
    <w:p w14:paraId="6568ECAC" w14:textId="6F92454C" w:rsidR="00F52880" w:rsidRDefault="00F52880">
      <w:pPr>
        <w:pStyle w:val="CommentText"/>
      </w:pPr>
      <w:r>
        <w:rPr>
          <w:rStyle w:val="CommentReference"/>
        </w:rPr>
        <w:annotationRef/>
      </w:r>
      <w:r>
        <w:rPr>
          <w:noProof/>
        </w:rPr>
        <w:t>CP-ITI-1130</w:t>
      </w:r>
    </w:p>
  </w:comment>
  <w:comment w:id="329" w:author="Author" w:initials="A">
    <w:p w14:paraId="48CF2940" w14:textId="4F21A075" w:rsidR="00F52880" w:rsidRDefault="00F52880">
      <w:pPr>
        <w:pStyle w:val="CommentText"/>
      </w:pPr>
      <w:r>
        <w:rPr>
          <w:rStyle w:val="CommentReference"/>
        </w:rPr>
        <w:annotationRef/>
      </w:r>
      <w:r>
        <w:t>CP-ITI-1141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367302" w15:done="0"/>
  <w15:commentEx w15:paraId="217A2233" w15:done="0"/>
  <w15:commentEx w15:paraId="06B86628" w15:done="0"/>
  <w15:commentEx w15:paraId="6568ECAC" w15:done="0"/>
  <w15:commentEx w15:paraId="48CF29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367302" w16cid:durableId="2083DE4D"/>
  <w16cid:commentId w16cid:paraId="217A2233" w16cid:durableId="2083DE82"/>
  <w16cid:commentId w16cid:paraId="06B86628" w16cid:durableId="2083DEDA"/>
  <w16cid:commentId w16cid:paraId="6568ECAC" w16cid:durableId="2083DF48"/>
  <w16cid:commentId w16cid:paraId="48CF2940" w16cid:durableId="2083DD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8786" w14:textId="77777777" w:rsidR="00ED2931" w:rsidRDefault="00ED2931">
      <w:pPr>
        <w:spacing w:before="0"/>
      </w:pPr>
      <w:r>
        <w:separator/>
      </w:r>
    </w:p>
  </w:endnote>
  <w:endnote w:type="continuationSeparator" w:id="0">
    <w:p w14:paraId="3021A0B4" w14:textId="77777777" w:rsidR="00ED2931" w:rsidRDefault="00ED293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A4B22" w14:textId="77777777" w:rsidR="00F52880" w:rsidRDefault="00F528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5C741" w14:textId="77777777" w:rsidR="00F52880" w:rsidRDefault="00F52880" w:rsidP="00A26B43">
    <w:pPr>
      <w:pStyle w:val="Footer"/>
      <w:ind w:right="360"/>
    </w:pPr>
    <w:r>
      <w:t>__________________________________________________________________________</w:t>
    </w:r>
  </w:p>
  <w:p w14:paraId="3A49B19A" w14:textId="712AC474" w:rsidR="00F52880" w:rsidRDefault="00F52880" w:rsidP="00A26B43">
    <w:pPr>
      <w:pStyle w:val="Footer"/>
      <w:ind w:right="360"/>
      <w:rPr>
        <w:sz w:val="20"/>
      </w:rPr>
    </w:pPr>
    <w:r>
      <w:rPr>
        <w:sz w:val="20"/>
      </w:rPr>
      <w:tab/>
    </w:r>
    <w:r w:rsidRPr="00A26B43">
      <w:rPr>
        <w:sz w:val="20"/>
      </w:rPr>
      <w:fldChar w:fldCharType="begin"/>
    </w:r>
    <w:r w:rsidRPr="00A26B43">
      <w:rPr>
        <w:sz w:val="20"/>
      </w:rPr>
      <w:instrText xml:space="preserve"> PAGE   \* MERGEFORMAT </w:instrText>
    </w:r>
    <w:r w:rsidRPr="00A26B43">
      <w:rPr>
        <w:sz w:val="20"/>
      </w:rPr>
      <w:fldChar w:fldCharType="separate"/>
    </w:r>
    <w:r>
      <w:rPr>
        <w:noProof/>
        <w:sz w:val="20"/>
      </w:rPr>
      <w:t>2</w:t>
    </w:r>
    <w:r w:rsidRPr="00A26B43">
      <w:rPr>
        <w:noProof/>
        <w:sz w:val="20"/>
      </w:rPr>
      <w:fldChar w:fldCharType="end"/>
    </w:r>
  </w:p>
  <w:p w14:paraId="382F2222" w14:textId="29D91A30" w:rsidR="00F52880" w:rsidRPr="002B6519" w:rsidRDefault="00F52880" w:rsidP="00A26B43">
    <w:pPr>
      <w:pStyle w:val="Footer"/>
    </w:pPr>
    <w:r>
      <w:rPr>
        <w:sz w:val="20"/>
      </w:rPr>
      <w:t xml:space="preserve">Rev. 1.5 – 2017-07-21 </w:t>
    </w:r>
    <w:r>
      <w:rPr>
        <w:sz w:val="20"/>
      </w:rPr>
      <w:tab/>
    </w:r>
    <w:r>
      <w:rPr>
        <w:sz w:val="20"/>
      </w:rPr>
      <w:tab/>
      <w:t>Copyright © 2017: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03A9" w14:textId="1C59645E" w:rsidR="00F52880" w:rsidRPr="00D31480" w:rsidRDefault="00F52880" w:rsidP="006A3044">
    <w:pPr>
      <w:pStyle w:val="Footer"/>
      <w:jc w:val="center"/>
    </w:pPr>
    <w:r>
      <w:rPr>
        <w:sz w:val="20"/>
      </w:rPr>
      <w:t>Copyright © 2016: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2259F" w14:textId="77777777" w:rsidR="00ED2931" w:rsidRDefault="00ED2931">
      <w:pPr>
        <w:spacing w:before="0"/>
      </w:pPr>
      <w:r>
        <w:separator/>
      </w:r>
    </w:p>
  </w:footnote>
  <w:footnote w:type="continuationSeparator" w:id="0">
    <w:p w14:paraId="486960F0" w14:textId="77777777" w:rsidR="00ED2931" w:rsidRDefault="00ED293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7EAA8" w14:textId="77777777" w:rsidR="00F52880" w:rsidRDefault="00F528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B6B6" w14:textId="3F2C6BFD" w:rsidR="00F52880" w:rsidRDefault="00F52880" w:rsidP="00B63146">
    <w:pPr>
      <w:pStyle w:val="Header"/>
    </w:pPr>
    <w:r>
      <w:t xml:space="preserve">IHE IT Infrastructure Technical Framework Supplement – Cross-Community Fetch (XCF) </w:t>
    </w:r>
    <w:r>
      <w:br/>
      <w:t>______________________________________________________________________________</w:t>
    </w:r>
  </w:p>
  <w:p w14:paraId="0EFA614E" w14:textId="77777777" w:rsidR="00F52880" w:rsidRPr="002B6519" w:rsidRDefault="00F52880" w:rsidP="002B6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A0A2F" w14:textId="77777777" w:rsidR="00F52880" w:rsidRDefault="00F52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74F7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2"/>
    <w:multiLevelType w:val="singleLevel"/>
    <w:tmpl w:val="00000002"/>
    <w:lvl w:ilvl="0">
      <w:start w:val="1"/>
      <w:numFmt w:val="decimal"/>
      <w:lvlText w:val="%1."/>
      <w:lvlJc w:val="left"/>
      <w:pPr>
        <w:tabs>
          <w:tab w:val="num" w:pos="1800"/>
        </w:tabs>
        <w:ind w:left="1800" w:hanging="360"/>
      </w:pPr>
    </w:lvl>
  </w:abstractNum>
  <w:abstractNum w:abstractNumId="13" w15:restartNumberingAfterBreak="0">
    <w:nsid w:val="00000003"/>
    <w:multiLevelType w:val="singleLevel"/>
    <w:tmpl w:val="00000003"/>
    <w:lvl w:ilvl="0">
      <w:start w:val="1"/>
      <w:numFmt w:val="decimal"/>
      <w:lvlText w:val="%1."/>
      <w:lvlJc w:val="left"/>
      <w:pPr>
        <w:tabs>
          <w:tab w:val="num" w:pos="1440"/>
        </w:tabs>
        <w:ind w:left="1440" w:hanging="360"/>
      </w:pPr>
    </w:lvl>
  </w:abstractNum>
  <w:abstractNum w:abstractNumId="14" w15:restartNumberingAfterBreak="0">
    <w:nsid w:val="00000004"/>
    <w:multiLevelType w:val="singleLevel"/>
    <w:tmpl w:val="00000004"/>
    <w:lvl w:ilvl="0">
      <w:start w:val="1"/>
      <w:numFmt w:val="decimal"/>
      <w:lvlText w:val="%1."/>
      <w:lvlJc w:val="left"/>
      <w:pPr>
        <w:tabs>
          <w:tab w:val="num" w:pos="1080"/>
        </w:tabs>
        <w:ind w:left="1080" w:hanging="360"/>
      </w:pPr>
    </w:lvl>
  </w:abstractNum>
  <w:abstractNum w:abstractNumId="15" w15:restartNumberingAfterBreak="0">
    <w:nsid w:val="00000005"/>
    <w:multiLevelType w:val="singleLevel"/>
    <w:tmpl w:val="00000005"/>
    <w:lvl w:ilvl="0">
      <w:start w:val="1"/>
      <w:numFmt w:val="decimal"/>
      <w:lvlText w:val="%1."/>
      <w:lvlJc w:val="left"/>
      <w:pPr>
        <w:tabs>
          <w:tab w:val="num" w:pos="720"/>
        </w:tabs>
        <w:ind w:left="720" w:hanging="360"/>
      </w:pPr>
    </w:lvl>
  </w:abstractNum>
  <w:abstractNum w:abstractNumId="16" w15:restartNumberingAfterBreak="0">
    <w:nsid w:val="00000006"/>
    <w:multiLevelType w:val="singleLevel"/>
    <w:tmpl w:val="00000006"/>
    <w:name w:val="WW8Num11"/>
    <w:lvl w:ilvl="0">
      <w:start w:val="1"/>
      <w:numFmt w:val="bullet"/>
      <w:lvlText w:val=""/>
      <w:lvlJc w:val="left"/>
      <w:pPr>
        <w:tabs>
          <w:tab w:val="num" w:pos="1080"/>
        </w:tabs>
        <w:ind w:left="1080" w:hanging="360"/>
      </w:pPr>
      <w:rPr>
        <w:rFonts w:ascii="Symbol" w:hAnsi="Symbol"/>
      </w:rPr>
    </w:lvl>
  </w:abstractNum>
  <w:abstractNum w:abstractNumId="17" w15:restartNumberingAfterBreak="0">
    <w:nsid w:val="00000007"/>
    <w:multiLevelType w:val="multilevel"/>
    <w:tmpl w:val="00000007"/>
    <w:name w:val="WW8Num12"/>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08"/>
    <w:multiLevelType w:val="singleLevel"/>
    <w:tmpl w:val="00000008"/>
    <w:lvl w:ilvl="0">
      <w:start w:val="1"/>
      <w:numFmt w:val="decimal"/>
      <w:lvlText w:val="%1."/>
      <w:lvlJc w:val="left"/>
      <w:pPr>
        <w:tabs>
          <w:tab w:val="num" w:pos="900"/>
        </w:tabs>
        <w:ind w:left="900" w:hanging="540"/>
      </w:pPr>
    </w:lvl>
  </w:abstractNum>
  <w:abstractNum w:abstractNumId="19" w15:restartNumberingAfterBreak="0">
    <w:nsid w:val="00000009"/>
    <w:multiLevelType w:val="singleLevel"/>
    <w:tmpl w:val="00000009"/>
    <w:name w:val="WW8Num14"/>
    <w:lvl w:ilvl="0">
      <w:start w:val="1"/>
      <w:numFmt w:val="bullet"/>
      <w:lvlText w:val=""/>
      <w:lvlJc w:val="left"/>
      <w:pPr>
        <w:tabs>
          <w:tab w:val="num" w:pos="360"/>
        </w:tabs>
        <w:ind w:left="360" w:hanging="360"/>
      </w:pPr>
      <w:rPr>
        <w:rFonts w:ascii="Symbol" w:hAnsi="Symbol"/>
      </w:rPr>
    </w:lvl>
  </w:abstractNum>
  <w:abstractNum w:abstractNumId="20" w15:restartNumberingAfterBreak="0">
    <w:nsid w:val="0000000A"/>
    <w:multiLevelType w:val="singleLevel"/>
    <w:tmpl w:val="0000000A"/>
    <w:name w:val="WW8Num16"/>
    <w:lvl w:ilvl="0">
      <w:start w:val="1"/>
      <w:numFmt w:val="decimal"/>
      <w:lvlText w:val="%1."/>
      <w:lvlJc w:val="left"/>
      <w:pPr>
        <w:tabs>
          <w:tab w:val="num" w:pos="0"/>
        </w:tabs>
        <w:ind w:left="720" w:hanging="360"/>
      </w:pPr>
      <w:rPr>
        <w:rFonts w:cs="Times New Roman"/>
      </w:rPr>
    </w:lvl>
  </w:abstractNum>
  <w:abstractNum w:abstractNumId="21" w15:restartNumberingAfterBreak="0">
    <w:nsid w:val="0000000B"/>
    <w:multiLevelType w:val="singleLevel"/>
    <w:tmpl w:val="0000000B"/>
    <w:name w:val="WW8Num17"/>
    <w:lvl w:ilvl="0">
      <w:start w:val="10"/>
      <w:numFmt w:val="bullet"/>
      <w:lvlText w:val="-"/>
      <w:lvlJc w:val="left"/>
      <w:pPr>
        <w:tabs>
          <w:tab w:val="num" w:pos="720"/>
        </w:tabs>
        <w:ind w:left="720" w:hanging="360"/>
      </w:pPr>
      <w:rPr>
        <w:rFonts w:ascii="Times New Roman" w:hAnsi="Times New Roman"/>
      </w:rPr>
    </w:lvl>
  </w:abstractNum>
  <w:abstractNum w:abstractNumId="22" w15:restartNumberingAfterBreak="0">
    <w:nsid w:val="0000000C"/>
    <w:multiLevelType w:val="singleLevel"/>
    <w:tmpl w:val="0000000C"/>
    <w:name w:val="WW8Num19"/>
    <w:lvl w:ilvl="0">
      <w:start w:val="1"/>
      <w:numFmt w:val="bullet"/>
      <w:lvlText w:val=""/>
      <w:lvlJc w:val="left"/>
      <w:pPr>
        <w:tabs>
          <w:tab w:val="num" w:pos="0"/>
        </w:tabs>
        <w:ind w:left="720" w:hanging="360"/>
      </w:pPr>
      <w:rPr>
        <w:rFonts w:ascii="Symbol" w:hAnsi="Symbol"/>
      </w:rPr>
    </w:lvl>
  </w:abstractNum>
  <w:abstractNum w:abstractNumId="23" w15:restartNumberingAfterBreak="0">
    <w:nsid w:val="0000000D"/>
    <w:multiLevelType w:val="singleLevel"/>
    <w:tmpl w:val="0000000D"/>
    <w:name w:val="WW8Num20"/>
    <w:lvl w:ilvl="0">
      <w:start w:val="10"/>
      <w:numFmt w:val="bullet"/>
      <w:lvlText w:val="-"/>
      <w:lvlJc w:val="left"/>
      <w:pPr>
        <w:tabs>
          <w:tab w:val="num" w:pos="720"/>
        </w:tabs>
        <w:ind w:left="720" w:hanging="360"/>
      </w:pPr>
      <w:rPr>
        <w:rFonts w:ascii="Times New Roman" w:hAnsi="Times New Roman"/>
      </w:rPr>
    </w:lvl>
  </w:abstractNum>
  <w:abstractNum w:abstractNumId="24" w15:restartNumberingAfterBreak="0">
    <w:nsid w:val="0000000E"/>
    <w:multiLevelType w:val="singleLevel"/>
    <w:tmpl w:val="0000000E"/>
    <w:name w:val="WW8Num23"/>
    <w:lvl w:ilvl="0">
      <w:start w:val="1"/>
      <w:numFmt w:val="bullet"/>
      <w:lvlText w:val=""/>
      <w:lvlJc w:val="left"/>
      <w:pPr>
        <w:tabs>
          <w:tab w:val="num" w:pos="0"/>
        </w:tabs>
        <w:ind w:left="784" w:hanging="360"/>
      </w:pPr>
      <w:rPr>
        <w:rFonts w:ascii="Symbol" w:hAnsi="Symbol"/>
      </w:rPr>
    </w:lvl>
  </w:abstractNum>
  <w:abstractNum w:abstractNumId="25" w15:restartNumberingAfterBreak="0">
    <w:nsid w:val="0000000F"/>
    <w:multiLevelType w:val="singleLevel"/>
    <w:tmpl w:val="0000000F"/>
    <w:name w:val="WW8Num24"/>
    <w:lvl w:ilvl="0">
      <w:start w:val="10"/>
      <w:numFmt w:val="bullet"/>
      <w:lvlText w:val="-"/>
      <w:lvlJc w:val="left"/>
      <w:pPr>
        <w:tabs>
          <w:tab w:val="num" w:pos="720"/>
        </w:tabs>
        <w:ind w:left="720" w:hanging="360"/>
      </w:pPr>
      <w:rPr>
        <w:rFonts w:ascii="Times New Roman" w:hAnsi="Times New Roman"/>
      </w:rPr>
    </w:lvl>
  </w:abstractNum>
  <w:abstractNum w:abstractNumId="26" w15:restartNumberingAfterBreak="0">
    <w:nsid w:val="00000010"/>
    <w:multiLevelType w:val="multilevel"/>
    <w:tmpl w:val="00000010"/>
    <w:name w:val="WW8Num26"/>
    <w:lvl w:ilvl="0">
      <w:start w:val="1"/>
      <w:numFmt w:val="upperLetter"/>
      <w:lvlText w:val="%1"/>
      <w:lvlJc w:val="left"/>
      <w:pPr>
        <w:tabs>
          <w:tab w:val="num" w:pos="432"/>
        </w:tabs>
        <w:ind w:left="432" w:hanging="432"/>
      </w:pPr>
      <w:rPr>
        <w:rFonts w:cs="Times New Roman"/>
      </w:rPr>
    </w:lvl>
    <w:lvl w:ilvl="1">
      <w:start w:val="1"/>
      <w:numFmt w:val="decimal"/>
      <w:lvlText w:val="%1.%2 "/>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440"/>
        </w:tabs>
        <w:ind w:left="1008" w:hanging="1008"/>
      </w:pPr>
      <w:rPr>
        <w:rFonts w:cs="Times New Roman"/>
      </w:rPr>
    </w:lvl>
    <w:lvl w:ilvl="5">
      <w:start w:val="1"/>
      <w:numFmt w:val="decimal"/>
      <w:lvlText w:val="%1.%2.%3.%4.%5.%6"/>
      <w:lvlJc w:val="left"/>
      <w:pPr>
        <w:tabs>
          <w:tab w:val="num" w:pos="1440"/>
        </w:tabs>
        <w:ind w:left="1152" w:hanging="1152"/>
      </w:pPr>
      <w:rPr>
        <w:rFonts w:cs="Times New Roman"/>
      </w:rPr>
    </w:lvl>
    <w:lvl w:ilvl="6">
      <w:start w:val="1"/>
      <w:numFmt w:val="decimal"/>
      <w:lvlText w:val="%1.%2.%3.%4.%5.%6.%7"/>
      <w:lvlJc w:val="left"/>
      <w:pPr>
        <w:tabs>
          <w:tab w:val="num" w:pos="1800"/>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7" w15:restartNumberingAfterBreak="0">
    <w:nsid w:val="00000011"/>
    <w:multiLevelType w:val="singleLevel"/>
    <w:tmpl w:val="00000011"/>
    <w:name w:val="WW8Num27"/>
    <w:lvl w:ilvl="0">
      <w:start w:val="10"/>
      <w:numFmt w:val="bullet"/>
      <w:lvlText w:val="-"/>
      <w:lvlJc w:val="left"/>
      <w:pPr>
        <w:tabs>
          <w:tab w:val="num" w:pos="720"/>
        </w:tabs>
        <w:ind w:left="720" w:hanging="360"/>
      </w:pPr>
      <w:rPr>
        <w:rFonts w:ascii="Times New Roman" w:hAnsi="Times New Roman"/>
      </w:rPr>
    </w:lvl>
  </w:abstractNum>
  <w:abstractNum w:abstractNumId="28" w15:restartNumberingAfterBreak="0">
    <w:nsid w:val="00000012"/>
    <w:multiLevelType w:val="singleLevel"/>
    <w:tmpl w:val="00000012"/>
    <w:name w:val="WW8Num28"/>
    <w:lvl w:ilvl="0">
      <w:start w:val="1"/>
      <w:numFmt w:val="bullet"/>
      <w:lvlText w:val="-"/>
      <w:lvlJc w:val="left"/>
      <w:pPr>
        <w:tabs>
          <w:tab w:val="num" w:pos="720"/>
        </w:tabs>
        <w:ind w:left="720" w:hanging="360"/>
      </w:pPr>
      <w:rPr>
        <w:rFonts w:ascii="Arial" w:hAnsi="Arial"/>
      </w:rPr>
    </w:lvl>
  </w:abstractNum>
  <w:abstractNum w:abstractNumId="29" w15:restartNumberingAfterBreak="0">
    <w:nsid w:val="00000013"/>
    <w:multiLevelType w:val="singleLevel"/>
    <w:tmpl w:val="00000013"/>
    <w:name w:val="WW8Num32"/>
    <w:lvl w:ilvl="0">
      <w:start w:val="1"/>
      <w:numFmt w:val="decimal"/>
      <w:lvlText w:val="%1."/>
      <w:lvlJc w:val="left"/>
      <w:pPr>
        <w:tabs>
          <w:tab w:val="num" w:pos="720"/>
        </w:tabs>
        <w:ind w:left="720" w:hanging="360"/>
      </w:pPr>
      <w:rPr>
        <w:rFonts w:cs="Times New Roman"/>
      </w:rPr>
    </w:lvl>
  </w:abstractNum>
  <w:abstractNum w:abstractNumId="30" w15:restartNumberingAfterBreak="0">
    <w:nsid w:val="03AD3E4D"/>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15:restartNumberingAfterBreak="0">
    <w:nsid w:val="03E359CC"/>
    <w:multiLevelType w:val="hybridMultilevel"/>
    <w:tmpl w:val="6B38BB4A"/>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15:restartNumberingAfterBreak="0">
    <w:nsid w:val="0FAE2861"/>
    <w:multiLevelType w:val="hybridMultilevel"/>
    <w:tmpl w:val="D7660C5C"/>
    <w:lvl w:ilvl="0" w:tplc="0D84C54E">
      <w:start w:val="1"/>
      <w:numFmt w:val="low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15:restartNumberingAfterBreak="0">
    <w:nsid w:val="1129761E"/>
    <w:multiLevelType w:val="hybridMultilevel"/>
    <w:tmpl w:val="67D6EE8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11D30C70"/>
    <w:multiLevelType w:val="hybridMultilevel"/>
    <w:tmpl w:val="AC861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13F976C3"/>
    <w:multiLevelType w:val="hybridMultilevel"/>
    <w:tmpl w:val="E8B05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18FD479C"/>
    <w:multiLevelType w:val="hybridMultilevel"/>
    <w:tmpl w:val="0D748D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1B5B3910"/>
    <w:multiLevelType w:val="hybridMultilevel"/>
    <w:tmpl w:val="947E1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1C2F7BB9"/>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9" w15:restartNumberingAfterBreak="0">
    <w:nsid w:val="1CB328EC"/>
    <w:multiLevelType w:val="hybridMultilevel"/>
    <w:tmpl w:val="56243D26"/>
    <w:lvl w:ilvl="0" w:tplc="0409000F">
      <w:start w:val="1"/>
      <w:numFmt w:val="bullet"/>
      <w:pStyle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0" w15:restartNumberingAfterBreak="0">
    <w:nsid w:val="1D382E2A"/>
    <w:multiLevelType w:val="hybridMultilevel"/>
    <w:tmpl w:val="7452F0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7466C5"/>
    <w:multiLevelType w:val="hybridMultilevel"/>
    <w:tmpl w:val="D9C4A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21AF6A70"/>
    <w:multiLevelType w:val="hybridMultilevel"/>
    <w:tmpl w:val="44D6211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3" w15:restartNumberingAfterBreak="0">
    <w:nsid w:val="22682DA9"/>
    <w:multiLevelType w:val="hybridMultilevel"/>
    <w:tmpl w:val="1E54032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4" w15:restartNumberingAfterBreak="0">
    <w:nsid w:val="227F22EC"/>
    <w:multiLevelType w:val="multilevel"/>
    <w:tmpl w:val="C9A2E6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15:restartNumberingAfterBreak="0">
    <w:nsid w:val="2EAB12ED"/>
    <w:multiLevelType w:val="multilevel"/>
    <w:tmpl w:val="43127506"/>
    <w:lvl w:ilvl="0">
      <w:start w:val="1"/>
      <w:numFmt w:val="upperLetter"/>
      <w:suff w:val="space"/>
      <w:lvlText w:val="Appendix %1:"/>
      <w:lvlJc w:val="left"/>
      <w:rPr>
        <w:rFonts w:cs="Times New Roman" w:hint="default"/>
      </w:rPr>
    </w:lvl>
    <w:lvl w:ilvl="1">
      <w:start w:val="1"/>
      <w:numFmt w:val="decimal"/>
      <w:pStyle w:val="Appendix"/>
      <w:suff w:val="nothing"/>
      <w:lvlText w:val="B:%2 "/>
      <w:lvlJc w:val="left"/>
      <w:pPr>
        <w:ind w:left="576" w:hanging="576"/>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6" w15:restartNumberingAfterBreak="0">
    <w:nsid w:val="321F7C63"/>
    <w:multiLevelType w:val="hybridMultilevel"/>
    <w:tmpl w:val="7194D9D2"/>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7" w15:restartNumberingAfterBreak="0">
    <w:nsid w:val="33A91A86"/>
    <w:multiLevelType w:val="hybridMultilevel"/>
    <w:tmpl w:val="7550F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37D05FC7"/>
    <w:multiLevelType w:val="hybridMultilevel"/>
    <w:tmpl w:val="5F607C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9827884"/>
    <w:multiLevelType w:val="hybridMultilevel"/>
    <w:tmpl w:val="34E803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BA90BEC"/>
    <w:multiLevelType w:val="hybridMultilevel"/>
    <w:tmpl w:val="844A9C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0373BFC"/>
    <w:multiLevelType w:val="hybridMultilevel"/>
    <w:tmpl w:val="D57473B0"/>
    <w:lvl w:ilvl="0" w:tplc="0409000F">
      <w:start w:val="1"/>
      <w:numFmt w:val="decimal"/>
      <w:lvlText w:val="%1."/>
      <w:lvlJc w:val="left"/>
      <w:pPr>
        <w:ind w:left="720" w:hanging="360"/>
      </w:pPr>
      <w:rPr>
        <w:rFonts w:cs="Times New Roman"/>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41E119FB"/>
    <w:multiLevelType w:val="hybridMultilevel"/>
    <w:tmpl w:val="B4D4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20C0DCA"/>
    <w:multiLevelType w:val="hybridMultilevel"/>
    <w:tmpl w:val="3C6E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ACE11A6"/>
    <w:multiLevelType w:val="hybridMultilevel"/>
    <w:tmpl w:val="7292C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4C6A38AA"/>
    <w:multiLevelType w:val="hybridMultilevel"/>
    <w:tmpl w:val="2180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F856C2E"/>
    <w:multiLevelType w:val="hybridMultilevel"/>
    <w:tmpl w:val="C1F8D3EA"/>
    <w:lvl w:ilvl="0" w:tplc="1009000F">
      <w:start w:val="1"/>
      <w:numFmt w:val="decimal"/>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7" w15:restartNumberingAfterBreak="0">
    <w:nsid w:val="50BF7DA7"/>
    <w:multiLevelType w:val="hybridMultilevel"/>
    <w:tmpl w:val="85C8E21C"/>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58" w15:restartNumberingAfterBreak="0">
    <w:nsid w:val="51380FAD"/>
    <w:multiLevelType w:val="multilevel"/>
    <w:tmpl w:val="4888E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49379C"/>
    <w:multiLevelType w:val="hybridMultilevel"/>
    <w:tmpl w:val="57827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570227BB"/>
    <w:multiLevelType w:val="hybridMultilevel"/>
    <w:tmpl w:val="F482EB52"/>
    <w:lvl w:ilvl="0" w:tplc="1009000F">
      <w:start w:val="1"/>
      <w:numFmt w:val="decimal"/>
      <w:lvlText w:val="%1."/>
      <w:lvlJc w:val="left"/>
      <w:pPr>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1" w15:restartNumberingAfterBreak="0">
    <w:nsid w:val="595B4ADF"/>
    <w:multiLevelType w:val="multilevel"/>
    <w:tmpl w:val="3FA2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CA3E78"/>
    <w:multiLevelType w:val="hybridMultilevel"/>
    <w:tmpl w:val="7EFC217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5BAF1896"/>
    <w:multiLevelType w:val="singleLevel"/>
    <w:tmpl w:val="6D502382"/>
    <w:lvl w:ilvl="0">
      <w:start w:val="1"/>
      <w:numFmt w:val="decimal"/>
      <w:lvlText w:val="%1."/>
      <w:lvlJc w:val="left"/>
      <w:pPr>
        <w:tabs>
          <w:tab w:val="num" w:pos="900"/>
        </w:tabs>
        <w:ind w:left="900" w:hanging="540"/>
      </w:pPr>
      <w:rPr>
        <w:rFonts w:cs="Times New Roman"/>
      </w:rPr>
    </w:lvl>
  </w:abstractNum>
  <w:abstractNum w:abstractNumId="64" w15:restartNumberingAfterBreak="0">
    <w:nsid w:val="61357AF6"/>
    <w:multiLevelType w:val="hybridMultilevel"/>
    <w:tmpl w:val="1AE66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6A62BE"/>
    <w:multiLevelType w:val="multilevel"/>
    <w:tmpl w:val="7BA03F22"/>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6" w15:restartNumberingAfterBreak="0">
    <w:nsid w:val="658D1B76"/>
    <w:multiLevelType w:val="multilevel"/>
    <w:tmpl w:val="4C2C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740865"/>
    <w:multiLevelType w:val="hybridMultilevel"/>
    <w:tmpl w:val="57A276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82053A6"/>
    <w:multiLevelType w:val="hybridMultilevel"/>
    <w:tmpl w:val="9E965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6DF33F54"/>
    <w:multiLevelType w:val="multilevel"/>
    <w:tmpl w:val="7BF84BE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0" w15:restartNumberingAfterBreak="0">
    <w:nsid w:val="6F6B229C"/>
    <w:multiLevelType w:val="hybridMultilevel"/>
    <w:tmpl w:val="C23276B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0F402DC"/>
    <w:multiLevelType w:val="hybridMultilevel"/>
    <w:tmpl w:val="A6AC85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5F3322E"/>
    <w:multiLevelType w:val="hybridMultilevel"/>
    <w:tmpl w:val="BD22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B95D8A"/>
    <w:multiLevelType w:val="hybridMultilevel"/>
    <w:tmpl w:val="A780836C"/>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4" w15:restartNumberingAfterBreak="0">
    <w:nsid w:val="7BE43DB9"/>
    <w:multiLevelType w:val="hybridMultilevel"/>
    <w:tmpl w:val="3C2485F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76" w15:restartNumberingAfterBreak="0">
    <w:nsid w:val="7E6E1EE0"/>
    <w:multiLevelType w:val="hybridMultilevel"/>
    <w:tmpl w:val="5880A508"/>
    <w:lvl w:ilvl="0" w:tplc="04070005">
      <w:start w:val="1"/>
      <w:numFmt w:val="bullet"/>
      <w:lvlText w:val=""/>
      <w:lvlJc w:val="left"/>
      <w:pPr>
        <w:tabs>
          <w:tab w:val="num" w:pos="644"/>
        </w:tabs>
        <w:ind w:left="644" w:hanging="360"/>
      </w:pPr>
      <w:rPr>
        <w:rFonts w:ascii="Wingdings" w:hAnsi="Wingdings" w:hint="default"/>
      </w:rPr>
    </w:lvl>
    <w:lvl w:ilvl="1" w:tplc="04070003" w:tentative="1">
      <w:start w:val="1"/>
      <w:numFmt w:val="bullet"/>
      <w:lvlText w:val="o"/>
      <w:lvlJc w:val="left"/>
      <w:pPr>
        <w:tabs>
          <w:tab w:val="num" w:pos="1364"/>
        </w:tabs>
        <w:ind w:left="1364" w:hanging="360"/>
      </w:pPr>
      <w:rPr>
        <w:rFonts w:ascii="Courier New" w:hAnsi="Courier New" w:cs="Courier New" w:hint="default"/>
      </w:rPr>
    </w:lvl>
    <w:lvl w:ilvl="2" w:tplc="04070005" w:tentative="1">
      <w:start w:val="1"/>
      <w:numFmt w:val="bullet"/>
      <w:lvlText w:val=""/>
      <w:lvlJc w:val="left"/>
      <w:pPr>
        <w:tabs>
          <w:tab w:val="num" w:pos="2084"/>
        </w:tabs>
        <w:ind w:left="2084" w:hanging="360"/>
      </w:pPr>
      <w:rPr>
        <w:rFonts w:ascii="Wingdings" w:hAnsi="Wingdings" w:hint="default"/>
      </w:rPr>
    </w:lvl>
    <w:lvl w:ilvl="3" w:tplc="04070001" w:tentative="1">
      <w:start w:val="1"/>
      <w:numFmt w:val="bullet"/>
      <w:lvlText w:val=""/>
      <w:lvlJc w:val="left"/>
      <w:pPr>
        <w:tabs>
          <w:tab w:val="num" w:pos="2804"/>
        </w:tabs>
        <w:ind w:left="2804" w:hanging="360"/>
      </w:pPr>
      <w:rPr>
        <w:rFonts w:ascii="Symbol" w:hAnsi="Symbol" w:hint="default"/>
      </w:rPr>
    </w:lvl>
    <w:lvl w:ilvl="4" w:tplc="04070003" w:tentative="1">
      <w:start w:val="1"/>
      <w:numFmt w:val="bullet"/>
      <w:lvlText w:val="o"/>
      <w:lvlJc w:val="left"/>
      <w:pPr>
        <w:tabs>
          <w:tab w:val="num" w:pos="3524"/>
        </w:tabs>
        <w:ind w:left="3524" w:hanging="360"/>
      </w:pPr>
      <w:rPr>
        <w:rFonts w:ascii="Courier New" w:hAnsi="Courier New" w:cs="Courier New" w:hint="default"/>
      </w:rPr>
    </w:lvl>
    <w:lvl w:ilvl="5" w:tplc="04070005" w:tentative="1">
      <w:start w:val="1"/>
      <w:numFmt w:val="bullet"/>
      <w:lvlText w:val=""/>
      <w:lvlJc w:val="left"/>
      <w:pPr>
        <w:tabs>
          <w:tab w:val="num" w:pos="4244"/>
        </w:tabs>
        <w:ind w:left="4244" w:hanging="360"/>
      </w:pPr>
      <w:rPr>
        <w:rFonts w:ascii="Wingdings" w:hAnsi="Wingdings" w:hint="default"/>
      </w:rPr>
    </w:lvl>
    <w:lvl w:ilvl="6" w:tplc="04070001" w:tentative="1">
      <w:start w:val="1"/>
      <w:numFmt w:val="bullet"/>
      <w:lvlText w:val=""/>
      <w:lvlJc w:val="left"/>
      <w:pPr>
        <w:tabs>
          <w:tab w:val="num" w:pos="4964"/>
        </w:tabs>
        <w:ind w:left="4964" w:hanging="360"/>
      </w:pPr>
      <w:rPr>
        <w:rFonts w:ascii="Symbol" w:hAnsi="Symbol" w:hint="default"/>
      </w:rPr>
    </w:lvl>
    <w:lvl w:ilvl="7" w:tplc="04070003" w:tentative="1">
      <w:start w:val="1"/>
      <w:numFmt w:val="bullet"/>
      <w:lvlText w:val="o"/>
      <w:lvlJc w:val="left"/>
      <w:pPr>
        <w:tabs>
          <w:tab w:val="num" w:pos="5684"/>
        </w:tabs>
        <w:ind w:left="5684" w:hanging="360"/>
      </w:pPr>
      <w:rPr>
        <w:rFonts w:ascii="Courier New" w:hAnsi="Courier New" w:cs="Courier New" w:hint="default"/>
      </w:rPr>
    </w:lvl>
    <w:lvl w:ilvl="8" w:tplc="04070005" w:tentative="1">
      <w:start w:val="1"/>
      <w:numFmt w:val="bullet"/>
      <w:lvlText w:val=""/>
      <w:lvlJc w:val="left"/>
      <w:pPr>
        <w:tabs>
          <w:tab w:val="num" w:pos="6404"/>
        </w:tabs>
        <w:ind w:left="6404"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19"/>
  </w:num>
  <w:num w:numId="10">
    <w:abstractNumId w:val="20"/>
  </w:num>
  <w:num w:numId="11">
    <w:abstractNumId w:val="21"/>
  </w:num>
  <w:num w:numId="12">
    <w:abstractNumId w:val="22"/>
  </w:num>
  <w:num w:numId="13">
    <w:abstractNumId w:val="23"/>
  </w:num>
  <w:num w:numId="14">
    <w:abstractNumId w:val="24"/>
  </w:num>
  <w:num w:numId="15">
    <w:abstractNumId w:val="25"/>
  </w:num>
  <w:num w:numId="16">
    <w:abstractNumId w:val="26"/>
  </w:num>
  <w:num w:numId="17">
    <w:abstractNumId w:val="27"/>
  </w:num>
  <w:num w:numId="18">
    <w:abstractNumId w:val="28"/>
  </w:num>
  <w:num w:numId="19">
    <w:abstractNumId w:val="29"/>
  </w:num>
  <w:num w:numId="20">
    <w:abstractNumId w:val="76"/>
  </w:num>
  <w:num w:numId="21">
    <w:abstractNumId w:val="0"/>
  </w:num>
  <w:num w:numId="22">
    <w:abstractNumId w:val="42"/>
  </w:num>
  <w:num w:numId="23">
    <w:abstractNumId w:val="49"/>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48"/>
  </w:num>
  <w:num w:numId="35">
    <w:abstractNumId w:val="35"/>
  </w:num>
  <w:num w:numId="36">
    <w:abstractNumId w:val="40"/>
  </w:num>
  <w:num w:numId="37">
    <w:abstractNumId w:val="62"/>
  </w:num>
  <w:num w:numId="38">
    <w:abstractNumId w:val="9"/>
    <w:lvlOverride w:ilvl="0">
      <w:startOverride w:val="1"/>
    </w:lvlOverride>
  </w:num>
  <w:num w:numId="39">
    <w:abstractNumId w:val="9"/>
    <w:lvlOverride w:ilvl="0">
      <w:startOverride w:val="1"/>
    </w:lvlOverride>
  </w:num>
  <w:num w:numId="40">
    <w:abstractNumId w:val="70"/>
  </w:num>
  <w:num w:numId="41">
    <w:abstractNumId w:val="8"/>
  </w:num>
  <w:num w:numId="42">
    <w:abstractNumId w:val="10"/>
  </w:num>
  <w:num w:numId="43">
    <w:abstractNumId w:val="8"/>
  </w:num>
  <w:num w:numId="44">
    <w:abstractNumId w:val="7"/>
  </w:num>
  <w:num w:numId="45">
    <w:abstractNumId w:val="18"/>
  </w:num>
  <w:num w:numId="46">
    <w:abstractNumId w:val="15"/>
  </w:num>
  <w:num w:numId="47">
    <w:abstractNumId w:val="14"/>
  </w:num>
  <w:num w:numId="48">
    <w:abstractNumId w:val="13"/>
  </w:num>
  <w:num w:numId="49">
    <w:abstractNumId w:val="12"/>
  </w:num>
  <w:num w:numId="50">
    <w:abstractNumId w:val="41"/>
  </w:num>
  <w:num w:numId="51">
    <w:abstractNumId w:val="18"/>
  </w:num>
  <w:num w:numId="52">
    <w:abstractNumId w:val="18"/>
    <w:lvlOverride w:ilvl="0">
      <w:startOverride w:val="1"/>
    </w:lvlOverride>
  </w:num>
  <w:num w:numId="53">
    <w:abstractNumId w:val="18"/>
  </w:num>
  <w:num w:numId="54">
    <w:abstractNumId w:val="18"/>
    <w:lvlOverride w:ilvl="0">
      <w:startOverride w:val="1"/>
    </w:lvlOverride>
  </w:num>
  <w:num w:numId="55">
    <w:abstractNumId w:val="10"/>
  </w:num>
  <w:num w:numId="56">
    <w:abstractNumId w:val="10"/>
  </w:num>
  <w:num w:numId="57">
    <w:abstractNumId w:val="8"/>
  </w:num>
  <w:num w:numId="58">
    <w:abstractNumId w:val="7"/>
  </w:num>
  <w:num w:numId="59">
    <w:abstractNumId w:val="6"/>
  </w:num>
  <w:num w:numId="60">
    <w:abstractNumId w:val="5"/>
  </w:num>
  <w:num w:numId="61">
    <w:abstractNumId w:val="9"/>
  </w:num>
  <w:num w:numId="62">
    <w:abstractNumId w:val="9"/>
  </w:num>
  <w:num w:numId="63">
    <w:abstractNumId w:val="4"/>
  </w:num>
  <w:num w:numId="64">
    <w:abstractNumId w:val="3"/>
  </w:num>
  <w:num w:numId="65">
    <w:abstractNumId w:val="2"/>
  </w:num>
  <w:num w:numId="66">
    <w:abstractNumId w:val="1"/>
  </w:num>
  <w:num w:numId="67">
    <w:abstractNumId w:val="4"/>
    <w:lvlOverride w:ilvl="0">
      <w:startOverride w:val="1"/>
    </w:lvlOverride>
  </w:num>
  <w:num w:numId="68">
    <w:abstractNumId w:val="4"/>
    <w:lvlOverride w:ilvl="0">
      <w:startOverride w:val="1"/>
    </w:lvlOverride>
  </w:num>
  <w:num w:numId="69">
    <w:abstractNumId w:val="4"/>
    <w:lvlOverride w:ilvl="0">
      <w:startOverride w:val="1"/>
    </w:lvlOverride>
  </w:num>
  <w:num w:numId="70">
    <w:abstractNumId w:val="45"/>
  </w:num>
  <w:num w:numId="71">
    <w:abstractNumId w:val="39"/>
  </w:num>
  <w:num w:numId="72">
    <w:abstractNumId w:val="69"/>
  </w:num>
  <w:num w:numId="73">
    <w:abstractNumId w:val="44"/>
  </w:num>
  <w:num w:numId="74">
    <w:abstractNumId w:val="47"/>
  </w:num>
  <w:num w:numId="75">
    <w:abstractNumId w:val="32"/>
  </w:num>
  <w:num w:numId="76">
    <w:abstractNumId w:val="37"/>
  </w:num>
  <w:num w:numId="77">
    <w:abstractNumId w:val="36"/>
  </w:num>
  <w:num w:numId="78">
    <w:abstractNumId w:val="30"/>
  </w:num>
  <w:num w:numId="79">
    <w:abstractNumId w:val="57"/>
  </w:num>
  <w:num w:numId="80">
    <w:abstractNumId w:val="31"/>
  </w:num>
  <w:num w:numId="81">
    <w:abstractNumId w:val="54"/>
  </w:num>
  <w:num w:numId="82">
    <w:abstractNumId w:val="75"/>
  </w:num>
  <w:num w:numId="83">
    <w:abstractNumId w:val="63"/>
  </w:num>
  <w:num w:numId="84">
    <w:abstractNumId w:val="38"/>
  </w:num>
  <w:num w:numId="85">
    <w:abstractNumId w:val="43"/>
  </w:num>
  <w:num w:numId="86">
    <w:abstractNumId w:val="46"/>
  </w:num>
  <w:num w:numId="87">
    <w:abstractNumId w:val="73"/>
  </w:num>
  <w:num w:numId="88">
    <w:abstractNumId w:val="33"/>
  </w:num>
  <w:num w:numId="89">
    <w:abstractNumId w:val="51"/>
  </w:num>
  <w:num w:numId="90">
    <w:abstractNumId w:val="34"/>
  </w:num>
  <w:num w:numId="91">
    <w:abstractNumId w:val="55"/>
  </w:num>
  <w:num w:numId="92">
    <w:abstractNumId w:val="59"/>
  </w:num>
  <w:num w:numId="93">
    <w:abstractNumId w:val="67"/>
  </w:num>
  <w:num w:numId="94">
    <w:abstractNumId w:val="50"/>
  </w:num>
  <w:num w:numId="95">
    <w:abstractNumId w:val="52"/>
  </w:num>
  <w:num w:numId="96">
    <w:abstractNumId w:val="58"/>
  </w:num>
  <w:num w:numId="97">
    <w:abstractNumId w:val="61"/>
  </w:num>
  <w:num w:numId="98">
    <w:abstractNumId w:val="66"/>
  </w:num>
  <w:num w:numId="99">
    <w:abstractNumId w:val="53"/>
  </w:num>
  <w:num w:numId="100">
    <w:abstractNumId w:val="56"/>
  </w:num>
  <w:num w:numId="101">
    <w:abstractNumId w:val="60"/>
  </w:num>
  <w:num w:numId="102">
    <w:abstractNumId w:val="74"/>
  </w:num>
  <w:num w:numId="103">
    <w:abstractNumId w:val="68"/>
  </w:num>
  <w:num w:numId="104">
    <w:abstractNumId w:val="72"/>
  </w:num>
  <w:num w:numId="105">
    <w:abstractNumId w:val="64"/>
  </w:num>
  <w:num w:numId="106">
    <w:abstractNumId w:val="65"/>
  </w:num>
  <w:num w:numId="107">
    <w:abstractNumId w:val="71"/>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oNotDisplayPageBoundaries/>
  <w:embedSystemFont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Porto::GUID" w:val="{5c29ab2b-be9e-4938-b10a-72d18eb725d5}"/>
  </w:docVars>
  <w:rsids>
    <w:rsidRoot w:val="00025B23"/>
    <w:rsid w:val="000073D9"/>
    <w:rsid w:val="0001018F"/>
    <w:rsid w:val="0002162F"/>
    <w:rsid w:val="0002215B"/>
    <w:rsid w:val="00025B23"/>
    <w:rsid w:val="000260DF"/>
    <w:rsid w:val="00026C8C"/>
    <w:rsid w:val="000311A4"/>
    <w:rsid w:val="00034EFA"/>
    <w:rsid w:val="000446E7"/>
    <w:rsid w:val="00046D9E"/>
    <w:rsid w:val="0004760D"/>
    <w:rsid w:val="000525DE"/>
    <w:rsid w:val="00056956"/>
    <w:rsid w:val="00062516"/>
    <w:rsid w:val="00071102"/>
    <w:rsid w:val="00072947"/>
    <w:rsid w:val="000834AB"/>
    <w:rsid w:val="00084059"/>
    <w:rsid w:val="00093F52"/>
    <w:rsid w:val="00095952"/>
    <w:rsid w:val="00095DCA"/>
    <w:rsid w:val="000970DF"/>
    <w:rsid w:val="000A2E2F"/>
    <w:rsid w:val="000A40EC"/>
    <w:rsid w:val="000B1DA2"/>
    <w:rsid w:val="000B464B"/>
    <w:rsid w:val="000B77E2"/>
    <w:rsid w:val="000C0727"/>
    <w:rsid w:val="000D0562"/>
    <w:rsid w:val="000D292C"/>
    <w:rsid w:val="000D2CBF"/>
    <w:rsid w:val="000D39B4"/>
    <w:rsid w:val="000E093C"/>
    <w:rsid w:val="000E2DB3"/>
    <w:rsid w:val="000E498B"/>
    <w:rsid w:val="000F0CA9"/>
    <w:rsid w:val="000F3149"/>
    <w:rsid w:val="000F4C94"/>
    <w:rsid w:val="00103E60"/>
    <w:rsid w:val="0011587F"/>
    <w:rsid w:val="0011655A"/>
    <w:rsid w:val="001243F0"/>
    <w:rsid w:val="00152FF2"/>
    <w:rsid w:val="00154BF4"/>
    <w:rsid w:val="00156CB4"/>
    <w:rsid w:val="00162173"/>
    <w:rsid w:val="00162625"/>
    <w:rsid w:val="00175979"/>
    <w:rsid w:val="001815FF"/>
    <w:rsid w:val="00181E21"/>
    <w:rsid w:val="001856D3"/>
    <w:rsid w:val="00193060"/>
    <w:rsid w:val="001A23D0"/>
    <w:rsid w:val="001B74AA"/>
    <w:rsid w:val="001C433C"/>
    <w:rsid w:val="001C5B1F"/>
    <w:rsid w:val="001D098F"/>
    <w:rsid w:val="001D1D16"/>
    <w:rsid w:val="001D1FAA"/>
    <w:rsid w:val="001E13CF"/>
    <w:rsid w:val="001F45AD"/>
    <w:rsid w:val="001F54C0"/>
    <w:rsid w:val="00204014"/>
    <w:rsid w:val="00213809"/>
    <w:rsid w:val="00213DF7"/>
    <w:rsid w:val="002262A0"/>
    <w:rsid w:val="00233FD0"/>
    <w:rsid w:val="00233FFB"/>
    <w:rsid w:val="0023554A"/>
    <w:rsid w:val="002407E5"/>
    <w:rsid w:val="00242342"/>
    <w:rsid w:val="002442DA"/>
    <w:rsid w:val="002468E0"/>
    <w:rsid w:val="00260253"/>
    <w:rsid w:val="00267D62"/>
    <w:rsid w:val="00273614"/>
    <w:rsid w:val="00274501"/>
    <w:rsid w:val="00283274"/>
    <w:rsid w:val="0028543E"/>
    <w:rsid w:val="002927B3"/>
    <w:rsid w:val="002A37ED"/>
    <w:rsid w:val="002A4FC9"/>
    <w:rsid w:val="002A5136"/>
    <w:rsid w:val="002B094C"/>
    <w:rsid w:val="002B5B83"/>
    <w:rsid w:val="002B6519"/>
    <w:rsid w:val="002C1272"/>
    <w:rsid w:val="002C3DA9"/>
    <w:rsid w:val="002D6038"/>
    <w:rsid w:val="002D663E"/>
    <w:rsid w:val="002E0519"/>
    <w:rsid w:val="002E1636"/>
    <w:rsid w:val="002E2A3A"/>
    <w:rsid w:val="002F1BA0"/>
    <w:rsid w:val="002F437C"/>
    <w:rsid w:val="003032AF"/>
    <w:rsid w:val="00303333"/>
    <w:rsid w:val="003037A8"/>
    <w:rsid w:val="003057A0"/>
    <w:rsid w:val="00311527"/>
    <w:rsid w:val="00311A32"/>
    <w:rsid w:val="003158FF"/>
    <w:rsid w:val="00317DAE"/>
    <w:rsid w:val="00323553"/>
    <w:rsid w:val="00331CC2"/>
    <w:rsid w:val="003441AA"/>
    <w:rsid w:val="0034522A"/>
    <w:rsid w:val="003505D4"/>
    <w:rsid w:val="0035514B"/>
    <w:rsid w:val="003654A0"/>
    <w:rsid w:val="00373DCE"/>
    <w:rsid w:val="0037667C"/>
    <w:rsid w:val="00376FEB"/>
    <w:rsid w:val="0038585C"/>
    <w:rsid w:val="003927B3"/>
    <w:rsid w:val="003954CE"/>
    <w:rsid w:val="003A09AD"/>
    <w:rsid w:val="003A19B1"/>
    <w:rsid w:val="003A772B"/>
    <w:rsid w:val="003B1C9B"/>
    <w:rsid w:val="003B2896"/>
    <w:rsid w:val="003B51F3"/>
    <w:rsid w:val="003B5508"/>
    <w:rsid w:val="003C1768"/>
    <w:rsid w:val="003C208A"/>
    <w:rsid w:val="003C231C"/>
    <w:rsid w:val="003C310B"/>
    <w:rsid w:val="003C32B8"/>
    <w:rsid w:val="003C5D29"/>
    <w:rsid w:val="003C5F3C"/>
    <w:rsid w:val="003D45D0"/>
    <w:rsid w:val="003E3F53"/>
    <w:rsid w:val="003E43F0"/>
    <w:rsid w:val="003E5667"/>
    <w:rsid w:val="003E68DE"/>
    <w:rsid w:val="003F2B72"/>
    <w:rsid w:val="0040619F"/>
    <w:rsid w:val="00413E0B"/>
    <w:rsid w:val="00415787"/>
    <w:rsid w:val="0042062E"/>
    <w:rsid w:val="00426387"/>
    <w:rsid w:val="00432232"/>
    <w:rsid w:val="00440724"/>
    <w:rsid w:val="0044409E"/>
    <w:rsid w:val="00444513"/>
    <w:rsid w:val="00451A8A"/>
    <w:rsid w:val="004523A6"/>
    <w:rsid w:val="004558C1"/>
    <w:rsid w:val="00457F84"/>
    <w:rsid w:val="00460099"/>
    <w:rsid w:val="004608B5"/>
    <w:rsid w:val="00460AF5"/>
    <w:rsid w:val="0046567F"/>
    <w:rsid w:val="0046680D"/>
    <w:rsid w:val="004745C5"/>
    <w:rsid w:val="004811A6"/>
    <w:rsid w:val="004909F5"/>
    <w:rsid w:val="004A1E86"/>
    <w:rsid w:val="004A5A35"/>
    <w:rsid w:val="004B03EE"/>
    <w:rsid w:val="004B1705"/>
    <w:rsid w:val="004B34B0"/>
    <w:rsid w:val="004B5E74"/>
    <w:rsid w:val="004B7DEB"/>
    <w:rsid w:val="004C1BFE"/>
    <w:rsid w:val="004C65C2"/>
    <w:rsid w:val="004E1AF3"/>
    <w:rsid w:val="004E2772"/>
    <w:rsid w:val="004E40A6"/>
    <w:rsid w:val="004E61AC"/>
    <w:rsid w:val="004F4AC8"/>
    <w:rsid w:val="004F5CB9"/>
    <w:rsid w:val="00502084"/>
    <w:rsid w:val="0050749F"/>
    <w:rsid w:val="00510328"/>
    <w:rsid w:val="00535B3A"/>
    <w:rsid w:val="00541B59"/>
    <w:rsid w:val="00556453"/>
    <w:rsid w:val="00561A27"/>
    <w:rsid w:val="00563222"/>
    <w:rsid w:val="005700B8"/>
    <w:rsid w:val="00580740"/>
    <w:rsid w:val="00582B5A"/>
    <w:rsid w:val="00587383"/>
    <w:rsid w:val="00587464"/>
    <w:rsid w:val="0059277C"/>
    <w:rsid w:val="005973FD"/>
    <w:rsid w:val="005A31D4"/>
    <w:rsid w:val="005B2B70"/>
    <w:rsid w:val="005B5427"/>
    <w:rsid w:val="005C2CE6"/>
    <w:rsid w:val="005C301A"/>
    <w:rsid w:val="005C6322"/>
    <w:rsid w:val="005D1DC6"/>
    <w:rsid w:val="005D7AA2"/>
    <w:rsid w:val="005E1F8F"/>
    <w:rsid w:val="005E6AA7"/>
    <w:rsid w:val="005F5904"/>
    <w:rsid w:val="005F5B4D"/>
    <w:rsid w:val="00600708"/>
    <w:rsid w:val="00601906"/>
    <w:rsid w:val="00601E91"/>
    <w:rsid w:val="00611991"/>
    <w:rsid w:val="00612A22"/>
    <w:rsid w:val="0061769E"/>
    <w:rsid w:val="006176DC"/>
    <w:rsid w:val="00617D59"/>
    <w:rsid w:val="00620BE7"/>
    <w:rsid w:val="0062293D"/>
    <w:rsid w:val="006359F0"/>
    <w:rsid w:val="00635BAF"/>
    <w:rsid w:val="006365FA"/>
    <w:rsid w:val="00642E8B"/>
    <w:rsid w:val="00645389"/>
    <w:rsid w:val="00645563"/>
    <w:rsid w:val="00653D4C"/>
    <w:rsid w:val="00661B2B"/>
    <w:rsid w:val="006675DF"/>
    <w:rsid w:val="00673CB4"/>
    <w:rsid w:val="006746C0"/>
    <w:rsid w:val="006768E8"/>
    <w:rsid w:val="00677D42"/>
    <w:rsid w:val="00684D5E"/>
    <w:rsid w:val="00686834"/>
    <w:rsid w:val="0069354A"/>
    <w:rsid w:val="00695E50"/>
    <w:rsid w:val="00696650"/>
    <w:rsid w:val="006A3044"/>
    <w:rsid w:val="006A39EA"/>
    <w:rsid w:val="006A3BFF"/>
    <w:rsid w:val="006B755C"/>
    <w:rsid w:val="006C0751"/>
    <w:rsid w:val="006C2154"/>
    <w:rsid w:val="006C2DA5"/>
    <w:rsid w:val="006C559C"/>
    <w:rsid w:val="006C5866"/>
    <w:rsid w:val="006C7412"/>
    <w:rsid w:val="006D232E"/>
    <w:rsid w:val="006D5F40"/>
    <w:rsid w:val="006D6F84"/>
    <w:rsid w:val="006E09EF"/>
    <w:rsid w:val="006E599B"/>
    <w:rsid w:val="006E78F4"/>
    <w:rsid w:val="00701786"/>
    <w:rsid w:val="00706C54"/>
    <w:rsid w:val="00706F5F"/>
    <w:rsid w:val="00710BE8"/>
    <w:rsid w:val="00712EAE"/>
    <w:rsid w:val="007136D4"/>
    <w:rsid w:val="0071446D"/>
    <w:rsid w:val="00714B39"/>
    <w:rsid w:val="00717A9E"/>
    <w:rsid w:val="00723D6B"/>
    <w:rsid w:val="00735E9E"/>
    <w:rsid w:val="0074167D"/>
    <w:rsid w:val="00744B06"/>
    <w:rsid w:val="007514CC"/>
    <w:rsid w:val="00754530"/>
    <w:rsid w:val="00761681"/>
    <w:rsid w:val="007814EE"/>
    <w:rsid w:val="0078368A"/>
    <w:rsid w:val="00784B28"/>
    <w:rsid w:val="00785651"/>
    <w:rsid w:val="0078656A"/>
    <w:rsid w:val="007904FA"/>
    <w:rsid w:val="007946AA"/>
    <w:rsid w:val="0079713E"/>
    <w:rsid w:val="007A2330"/>
    <w:rsid w:val="007B5098"/>
    <w:rsid w:val="007D1EC4"/>
    <w:rsid w:val="007D5D51"/>
    <w:rsid w:val="007E00A9"/>
    <w:rsid w:val="007F1663"/>
    <w:rsid w:val="007F3670"/>
    <w:rsid w:val="007F458A"/>
    <w:rsid w:val="007F7BA2"/>
    <w:rsid w:val="008023DF"/>
    <w:rsid w:val="00806AD4"/>
    <w:rsid w:val="00807416"/>
    <w:rsid w:val="0081008E"/>
    <w:rsid w:val="00815C6B"/>
    <w:rsid w:val="00816E01"/>
    <w:rsid w:val="008176E7"/>
    <w:rsid w:val="00822393"/>
    <w:rsid w:val="00830E49"/>
    <w:rsid w:val="008343DD"/>
    <w:rsid w:val="00834506"/>
    <w:rsid w:val="0084222E"/>
    <w:rsid w:val="00844740"/>
    <w:rsid w:val="0085202D"/>
    <w:rsid w:val="00853FCB"/>
    <w:rsid w:val="00866AB0"/>
    <w:rsid w:val="00874054"/>
    <w:rsid w:val="00881604"/>
    <w:rsid w:val="0088289C"/>
    <w:rsid w:val="00883AB6"/>
    <w:rsid w:val="008847F6"/>
    <w:rsid w:val="00890A2C"/>
    <w:rsid w:val="008915BC"/>
    <w:rsid w:val="00891F52"/>
    <w:rsid w:val="008A2138"/>
    <w:rsid w:val="008A41D4"/>
    <w:rsid w:val="008B0B58"/>
    <w:rsid w:val="008B506D"/>
    <w:rsid w:val="008C0B4F"/>
    <w:rsid w:val="008C461D"/>
    <w:rsid w:val="008C60F4"/>
    <w:rsid w:val="008C7DB4"/>
    <w:rsid w:val="008D5F4B"/>
    <w:rsid w:val="008D6C53"/>
    <w:rsid w:val="008E2789"/>
    <w:rsid w:val="008E3289"/>
    <w:rsid w:val="008E3F75"/>
    <w:rsid w:val="008F2EB9"/>
    <w:rsid w:val="008F39D6"/>
    <w:rsid w:val="00912609"/>
    <w:rsid w:val="0091715F"/>
    <w:rsid w:val="009245A1"/>
    <w:rsid w:val="00924880"/>
    <w:rsid w:val="00926260"/>
    <w:rsid w:val="00931AA8"/>
    <w:rsid w:val="00937429"/>
    <w:rsid w:val="00944B79"/>
    <w:rsid w:val="00946CD5"/>
    <w:rsid w:val="00963AB4"/>
    <w:rsid w:val="00966701"/>
    <w:rsid w:val="0096681F"/>
    <w:rsid w:val="00966D27"/>
    <w:rsid w:val="0098379C"/>
    <w:rsid w:val="00984357"/>
    <w:rsid w:val="00995FCC"/>
    <w:rsid w:val="009A02C8"/>
    <w:rsid w:val="009A0466"/>
    <w:rsid w:val="009A1AE3"/>
    <w:rsid w:val="009A513F"/>
    <w:rsid w:val="009B0237"/>
    <w:rsid w:val="009B0E8B"/>
    <w:rsid w:val="009B236A"/>
    <w:rsid w:val="009B6EA1"/>
    <w:rsid w:val="009C4DAF"/>
    <w:rsid w:val="009D632C"/>
    <w:rsid w:val="009D7E54"/>
    <w:rsid w:val="009E2D69"/>
    <w:rsid w:val="009E374D"/>
    <w:rsid w:val="009F2709"/>
    <w:rsid w:val="009F28C8"/>
    <w:rsid w:val="009F3448"/>
    <w:rsid w:val="009F3894"/>
    <w:rsid w:val="009F7705"/>
    <w:rsid w:val="00A13F3A"/>
    <w:rsid w:val="00A261C3"/>
    <w:rsid w:val="00A26B43"/>
    <w:rsid w:val="00A30467"/>
    <w:rsid w:val="00A308B0"/>
    <w:rsid w:val="00A31D20"/>
    <w:rsid w:val="00A323C5"/>
    <w:rsid w:val="00A32472"/>
    <w:rsid w:val="00A33971"/>
    <w:rsid w:val="00A34101"/>
    <w:rsid w:val="00A41E2C"/>
    <w:rsid w:val="00A47D32"/>
    <w:rsid w:val="00A513D6"/>
    <w:rsid w:val="00A5268C"/>
    <w:rsid w:val="00A53D64"/>
    <w:rsid w:val="00A63E25"/>
    <w:rsid w:val="00A651CC"/>
    <w:rsid w:val="00A6545A"/>
    <w:rsid w:val="00A667AB"/>
    <w:rsid w:val="00A7232E"/>
    <w:rsid w:val="00A7569D"/>
    <w:rsid w:val="00A82E64"/>
    <w:rsid w:val="00A861D1"/>
    <w:rsid w:val="00A86644"/>
    <w:rsid w:val="00A87258"/>
    <w:rsid w:val="00A94715"/>
    <w:rsid w:val="00A957C6"/>
    <w:rsid w:val="00A97F14"/>
    <w:rsid w:val="00AA2602"/>
    <w:rsid w:val="00AB435F"/>
    <w:rsid w:val="00AB4AF1"/>
    <w:rsid w:val="00AC2529"/>
    <w:rsid w:val="00AC32E3"/>
    <w:rsid w:val="00AC3E06"/>
    <w:rsid w:val="00AC58B0"/>
    <w:rsid w:val="00AC69AC"/>
    <w:rsid w:val="00AD3638"/>
    <w:rsid w:val="00AD4043"/>
    <w:rsid w:val="00AD6227"/>
    <w:rsid w:val="00AD7281"/>
    <w:rsid w:val="00AE47DA"/>
    <w:rsid w:val="00AE4C53"/>
    <w:rsid w:val="00AF53D2"/>
    <w:rsid w:val="00B027A1"/>
    <w:rsid w:val="00B071FC"/>
    <w:rsid w:val="00B14B81"/>
    <w:rsid w:val="00B14B8F"/>
    <w:rsid w:val="00B1612B"/>
    <w:rsid w:val="00B25071"/>
    <w:rsid w:val="00B27D70"/>
    <w:rsid w:val="00B30D56"/>
    <w:rsid w:val="00B3796E"/>
    <w:rsid w:val="00B4083B"/>
    <w:rsid w:val="00B46BE1"/>
    <w:rsid w:val="00B613CA"/>
    <w:rsid w:val="00B61D64"/>
    <w:rsid w:val="00B63146"/>
    <w:rsid w:val="00B639C4"/>
    <w:rsid w:val="00B7148C"/>
    <w:rsid w:val="00B80097"/>
    <w:rsid w:val="00B80344"/>
    <w:rsid w:val="00B84350"/>
    <w:rsid w:val="00B85295"/>
    <w:rsid w:val="00B86887"/>
    <w:rsid w:val="00B87274"/>
    <w:rsid w:val="00B95538"/>
    <w:rsid w:val="00BA14B7"/>
    <w:rsid w:val="00BA576B"/>
    <w:rsid w:val="00BB10DB"/>
    <w:rsid w:val="00BB39E0"/>
    <w:rsid w:val="00BB47A3"/>
    <w:rsid w:val="00BB696F"/>
    <w:rsid w:val="00BC06DE"/>
    <w:rsid w:val="00BC3F48"/>
    <w:rsid w:val="00BC434A"/>
    <w:rsid w:val="00BC5349"/>
    <w:rsid w:val="00BC6AD4"/>
    <w:rsid w:val="00BD3A7D"/>
    <w:rsid w:val="00BD53F7"/>
    <w:rsid w:val="00BE322A"/>
    <w:rsid w:val="00C00852"/>
    <w:rsid w:val="00C0670F"/>
    <w:rsid w:val="00C0738D"/>
    <w:rsid w:val="00C107C8"/>
    <w:rsid w:val="00C11B79"/>
    <w:rsid w:val="00C14883"/>
    <w:rsid w:val="00C20374"/>
    <w:rsid w:val="00C27BF8"/>
    <w:rsid w:val="00C30C01"/>
    <w:rsid w:val="00C34CD4"/>
    <w:rsid w:val="00C36FDF"/>
    <w:rsid w:val="00C40FEB"/>
    <w:rsid w:val="00C41764"/>
    <w:rsid w:val="00C47DEF"/>
    <w:rsid w:val="00C47F7C"/>
    <w:rsid w:val="00C53E68"/>
    <w:rsid w:val="00C57224"/>
    <w:rsid w:val="00C60E5F"/>
    <w:rsid w:val="00C70908"/>
    <w:rsid w:val="00C71150"/>
    <w:rsid w:val="00C72C8C"/>
    <w:rsid w:val="00C9033F"/>
    <w:rsid w:val="00C9244A"/>
    <w:rsid w:val="00CA6540"/>
    <w:rsid w:val="00CA76C7"/>
    <w:rsid w:val="00CD21EF"/>
    <w:rsid w:val="00CE0CDE"/>
    <w:rsid w:val="00CE335D"/>
    <w:rsid w:val="00CE63F6"/>
    <w:rsid w:val="00CF3E4E"/>
    <w:rsid w:val="00CF6E7A"/>
    <w:rsid w:val="00D05A04"/>
    <w:rsid w:val="00D11331"/>
    <w:rsid w:val="00D124A9"/>
    <w:rsid w:val="00D22341"/>
    <w:rsid w:val="00D22A1E"/>
    <w:rsid w:val="00D25A4D"/>
    <w:rsid w:val="00D271E4"/>
    <w:rsid w:val="00D31480"/>
    <w:rsid w:val="00D34D1E"/>
    <w:rsid w:val="00D41C95"/>
    <w:rsid w:val="00D46EC5"/>
    <w:rsid w:val="00D505D4"/>
    <w:rsid w:val="00D516C7"/>
    <w:rsid w:val="00D52CB7"/>
    <w:rsid w:val="00D64E2A"/>
    <w:rsid w:val="00D70B51"/>
    <w:rsid w:val="00D70E83"/>
    <w:rsid w:val="00D73BDD"/>
    <w:rsid w:val="00D75C6F"/>
    <w:rsid w:val="00D85030"/>
    <w:rsid w:val="00D87AD9"/>
    <w:rsid w:val="00D958EB"/>
    <w:rsid w:val="00D95F18"/>
    <w:rsid w:val="00DA0536"/>
    <w:rsid w:val="00DA4EB2"/>
    <w:rsid w:val="00DA5EFB"/>
    <w:rsid w:val="00DB6108"/>
    <w:rsid w:val="00DB647B"/>
    <w:rsid w:val="00DB799C"/>
    <w:rsid w:val="00DD74A0"/>
    <w:rsid w:val="00DE0CDF"/>
    <w:rsid w:val="00DE5858"/>
    <w:rsid w:val="00DF64FD"/>
    <w:rsid w:val="00DF74B0"/>
    <w:rsid w:val="00E05919"/>
    <w:rsid w:val="00E14D1D"/>
    <w:rsid w:val="00E20D18"/>
    <w:rsid w:val="00E24F9E"/>
    <w:rsid w:val="00E2648E"/>
    <w:rsid w:val="00E278E2"/>
    <w:rsid w:val="00E3003B"/>
    <w:rsid w:val="00E32A64"/>
    <w:rsid w:val="00E50C2F"/>
    <w:rsid w:val="00E52C5F"/>
    <w:rsid w:val="00E55104"/>
    <w:rsid w:val="00E752B2"/>
    <w:rsid w:val="00E800B4"/>
    <w:rsid w:val="00E851D0"/>
    <w:rsid w:val="00E91C49"/>
    <w:rsid w:val="00E95D2D"/>
    <w:rsid w:val="00E960AA"/>
    <w:rsid w:val="00E977C1"/>
    <w:rsid w:val="00EB539F"/>
    <w:rsid w:val="00EB69EB"/>
    <w:rsid w:val="00EC374A"/>
    <w:rsid w:val="00EC4561"/>
    <w:rsid w:val="00EC6617"/>
    <w:rsid w:val="00ED00D8"/>
    <w:rsid w:val="00ED1B07"/>
    <w:rsid w:val="00ED2300"/>
    <w:rsid w:val="00ED2931"/>
    <w:rsid w:val="00ED293C"/>
    <w:rsid w:val="00ED5757"/>
    <w:rsid w:val="00ED6800"/>
    <w:rsid w:val="00EE14D9"/>
    <w:rsid w:val="00EE55EB"/>
    <w:rsid w:val="00EF0737"/>
    <w:rsid w:val="00F07F60"/>
    <w:rsid w:val="00F236A6"/>
    <w:rsid w:val="00F35E81"/>
    <w:rsid w:val="00F41459"/>
    <w:rsid w:val="00F46BFD"/>
    <w:rsid w:val="00F52830"/>
    <w:rsid w:val="00F52880"/>
    <w:rsid w:val="00F602F5"/>
    <w:rsid w:val="00F63F0F"/>
    <w:rsid w:val="00F6410D"/>
    <w:rsid w:val="00F67314"/>
    <w:rsid w:val="00F6788D"/>
    <w:rsid w:val="00F729CE"/>
    <w:rsid w:val="00F73C23"/>
    <w:rsid w:val="00F90FAD"/>
    <w:rsid w:val="00F96DF7"/>
    <w:rsid w:val="00F96EED"/>
    <w:rsid w:val="00F97B40"/>
    <w:rsid w:val="00FA0DBA"/>
    <w:rsid w:val="00FB6E90"/>
    <w:rsid w:val="00FC783F"/>
    <w:rsid w:val="00FD511D"/>
    <w:rsid w:val="00FD7208"/>
    <w:rsid w:val="00FE1C89"/>
    <w:rsid w:val="00FF4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049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qFormat="1"/>
    <w:lsdException w:name="Intense Reference" w:uiPriority="32"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379C"/>
    <w:pPr>
      <w:suppressAutoHyphens/>
      <w:spacing w:before="120"/>
    </w:pPr>
    <w:rPr>
      <w:sz w:val="24"/>
      <w:lang w:eastAsia="ar-SA"/>
    </w:rPr>
  </w:style>
  <w:style w:type="paragraph" w:styleId="Heading1">
    <w:name w:val="heading 1"/>
    <w:basedOn w:val="Normal"/>
    <w:next w:val="BodyText"/>
    <w:link w:val="Heading1Char"/>
    <w:uiPriority w:val="99"/>
    <w:qFormat/>
    <w:pPr>
      <w:keepNext/>
      <w:pageBreakBefore/>
      <w:tabs>
        <w:tab w:val="left" w:pos="432"/>
        <w:tab w:val="num" w:pos="720"/>
      </w:tabs>
      <w:spacing w:before="240" w:after="60"/>
      <w:ind w:left="432" w:hanging="432"/>
      <w:outlineLvl w:val="0"/>
    </w:pPr>
    <w:rPr>
      <w:rFonts w:ascii="Arial" w:hAnsi="Arial"/>
      <w:b/>
      <w:kern w:val="1"/>
      <w:sz w:val="28"/>
      <w:lang w:val="de-DE"/>
    </w:rPr>
  </w:style>
  <w:style w:type="paragraph" w:styleId="Heading2">
    <w:name w:val="heading 2"/>
    <w:basedOn w:val="Heading1"/>
    <w:next w:val="BodyText"/>
    <w:link w:val="Heading2Char"/>
    <w:uiPriority w:val="99"/>
    <w:qFormat/>
    <w:pPr>
      <w:pageBreakBefore w:val="0"/>
      <w:numPr>
        <w:ilvl w:val="1"/>
      </w:numPr>
      <w:tabs>
        <w:tab w:val="left" w:pos="576"/>
        <w:tab w:val="left" w:pos="720"/>
      </w:tabs>
      <w:ind w:left="576" w:hanging="576"/>
      <w:outlineLvl w:val="1"/>
    </w:pPr>
  </w:style>
  <w:style w:type="paragraph" w:styleId="Heading3">
    <w:name w:val="heading 3"/>
    <w:basedOn w:val="Heading2"/>
    <w:next w:val="BodyText"/>
    <w:link w:val="Heading3Char"/>
    <w:uiPriority w:val="99"/>
    <w:qFormat/>
    <w:pPr>
      <w:numPr>
        <w:ilvl w:val="2"/>
      </w:numPr>
      <w:ind w:left="720" w:hanging="720"/>
      <w:outlineLvl w:val="2"/>
    </w:pPr>
    <w:rPr>
      <w:sz w:val="24"/>
    </w:rPr>
  </w:style>
  <w:style w:type="paragraph" w:styleId="Heading4">
    <w:name w:val="heading 4"/>
    <w:basedOn w:val="Heading3"/>
    <w:next w:val="BodyText"/>
    <w:link w:val="Heading4Char"/>
    <w:uiPriority w:val="99"/>
    <w:qFormat/>
    <w:pPr>
      <w:numPr>
        <w:ilvl w:val="3"/>
      </w:numPr>
      <w:tabs>
        <w:tab w:val="left" w:pos="864"/>
        <w:tab w:val="left" w:pos="900"/>
      </w:tabs>
      <w:ind w:left="864" w:hanging="864"/>
      <w:outlineLvl w:val="3"/>
    </w:pPr>
  </w:style>
  <w:style w:type="paragraph" w:styleId="Heading5">
    <w:name w:val="heading 5"/>
    <w:basedOn w:val="Heading4"/>
    <w:next w:val="BodyText"/>
    <w:link w:val="Heading5Char"/>
    <w:uiPriority w:val="99"/>
    <w:qFormat/>
    <w:pPr>
      <w:numPr>
        <w:ilvl w:val="4"/>
      </w:numPr>
      <w:tabs>
        <w:tab w:val="clear" w:pos="900"/>
        <w:tab w:val="left" w:pos="1008"/>
      </w:tabs>
      <w:ind w:left="1008" w:hanging="1008"/>
      <w:outlineLvl w:val="4"/>
    </w:pPr>
  </w:style>
  <w:style w:type="paragraph" w:styleId="Heading6">
    <w:name w:val="heading 6"/>
    <w:basedOn w:val="Heading5"/>
    <w:next w:val="BodyText"/>
    <w:link w:val="Heading6Char"/>
    <w:qFormat/>
    <w:pPr>
      <w:numPr>
        <w:ilvl w:val="5"/>
      </w:numPr>
      <w:tabs>
        <w:tab w:val="left" w:pos="1152"/>
      </w:tabs>
      <w:ind w:left="1152" w:hanging="1152"/>
      <w:outlineLvl w:val="5"/>
    </w:pPr>
  </w:style>
  <w:style w:type="paragraph" w:styleId="Heading7">
    <w:name w:val="heading 7"/>
    <w:basedOn w:val="Heading6"/>
    <w:next w:val="BodyText"/>
    <w:link w:val="Heading7Char"/>
    <w:uiPriority w:val="99"/>
    <w:qFormat/>
    <w:pPr>
      <w:numPr>
        <w:ilvl w:val="6"/>
      </w:numPr>
      <w:tabs>
        <w:tab w:val="left" w:pos="1296"/>
      </w:tabs>
      <w:ind w:left="1296" w:hanging="1296"/>
      <w:outlineLvl w:val="6"/>
    </w:pPr>
  </w:style>
  <w:style w:type="paragraph" w:styleId="Heading8">
    <w:name w:val="heading 8"/>
    <w:basedOn w:val="Heading7"/>
    <w:next w:val="BodyText"/>
    <w:link w:val="Heading8Char"/>
    <w:uiPriority w:val="99"/>
    <w:qFormat/>
    <w:pPr>
      <w:numPr>
        <w:ilvl w:val="7"/>
      </w:numPr>
      <w:tabs>
        <w:tab w:val="left" w:pos="1440"/>
      </w:tabs>
      <w:ind w:left="1440" w:hanging="1440"/>
      <w:outlineLvl w:val="7"/>
    </w:pPr>
  </w:style>
  <w:style w:type="paragraph" w:styleId="Heading9">
    <w:name w:val="heading 9"/>
    <w:basedOn w:val="Heading8"/>
    <w:next w:val="BodyText"/>
    <w:link w:val="Heading9Char"/>
    <w:uiPriority w:val="99"/>
    <w:qFormat/>
    <w:pPr>
      <w:numPr>
        <w:ilvl w:val="8"/>
      </w:numPr>
      <w:tabs>
        <w:tab w:val="left"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A26B43"/>
    <w:pPr>
      <w:spacing w:before="120"/>
    </w:pPr>
    <w:rPr>
      <w:sz w:val="24"/>
    </w:rPr>
  </w:style>
  <w:style w:type="character" w:customStyle="1" w:styleId="BodyTextChar">
    <w:name w:val="Body Text Char"/>
    <w:link w:val="BodyText"/>
    <w:rsid w:val="00A26B43"/>
    <w:rPr>
      <w:sz w:val="24"/>
    </w:rPr>
  </w:style>
  <w:style w:type="character" w:customStyle="1" w:styleId="FootnoteCharacters">
    <w:name w:val="Footnote Characters"/>
    <w:rPr>
      <w:rFonts w:cs="Times New Roman"/>
      <w:vertAlign w:val="superscript"/>
    </w:rPr>
  </w:style>
  <w:style w:type="character" w:styleId="PageNumber">
    <w:name w:val="page number"/>
    <w:uiPriority w:val="99"/>
    <w:rPr>
      <w:rFonts w:cs="Times New Roman"/>
    </w:rPr>
  </w:style>
  <w:style w:type="character" w:styleId="FollowedHyperlink">
    <w:name w:val="FollowedHyperlink"/>
    <w:uiPriority w:val="99"/>
    <w:rPr>
      <w:rFonts w:cs="Times New Roman"/>
      <w:color w:val="800080"/>
      <w:u w:val="single"/>
    </w:rPr>
  </w:style>
  <w:style w:type="character" w:styleId="Hyperlink">
    <w:name w:val="Hyperlink"/>
    <w:uiPriority w:val="99"/>
    <w:rPr>
      <w:rFonts w:cs="Times New Roman"/>
      <w:color w:val="0000FF"/>
      <w:u w:val="single"/>
    </w:rPr>
  </w:style>
  <w:style w:type="character" w:customStyle="1" w:styleId="DeleteText">
    <w:name w:val="Delete Text"/>
    <w:rPr>
      <w:b/>
      <w:strike/>
      <w:position w:val="0"/>
      <w:sz w:val="24"/>
      <w:vertAlign w:val="baseline"/>
    </w:rPr>
  </w:style>
  <w:style w:type="character" w:customStyle="1" w:styleId="InsertText">
    <w:name w:val="Insert Text"/>
    <w:rPr>
      <w:b/>
      <w:position w:val="0"/>
      <w:sz w:val="24"/>
      <w:u w:val="single"/>
      <w:vertAlign w:val="baseline"/>
    </w:rPr>
  </w:style>
  <w:style w:type="character" w:customStyle="1" w:styleId="TableEntryChar">
    <w:name w:val="Table Entry Char"/>
    <w:rPr>
      <w:rFonts w:cs="Times New Roman"/>
      <w:sz w:val="18"/>
      <w:lang w:val="en-US" w:eastAsia="ar-SA" w:bidi="ar-SA"/>
    </w:rPr>
  </w:style>
  <w:style w:type="character" w:styleId="LineNumber">
    <w:name w:val="line number"/>
    <w:uiPriority w:val="99"/>
    <w:rPr>
      <w:rFonts w:cs="Times New Roman"/>
    </w:rPr>
  </w:style>
  <w:style w:type="paragraph" w:customStyle="1" w:styleId="Heading">
    <w:name w:val="Heading"/>
    <w:basedOn w:val="Normal"/>
    <w:next w:val="BodyText"/>
    <w:pPr>
      <w:keepNext/>
      <w:spacing w:before="240" w:after="120"/>
    </w:pPr>
    <w:rPr>
      <w:rFonts w:ascii="Arial" w:eastAsia="SimSun" w:hAnsi="Arial" w:cs="Lucida Sans"/>
      <w:sz w:val="28"/>
      <w:szCs w:val="28"/>
    </w:rPr>
  </w:style>
  <w:style w:type="paragraph" w:styleId="List">
    <w:name w:val="List"/>
    <w:basedOn w:val="BodyText"/>
    <w:link w:val="ListChar"/>
    <w:uiPriority w:val="99"/>
    <w:rsid w:val="00A26B43"/>
    <w:pPr>
      <w:ind w:left="1080" w:hanging="720"/>
    </w:pPr>
  </w:style>
  <w:style w:type="character" w:customStyle="1" w:styleId="ListChar">
    <w:name w:val="List Char"/>
    <w:link w:val="List"/>
    <w:uiPriority w:val="99"/>
    <w:rsid w:val="00A26B43"/>
    <w:rPr>
      <w:sz w:val="24"/>
    </w:rPr>
  </w:style>
  <w:style w:type="paragraph" w:styleId="Caption">
    <w:name w:val="caption"/>
    <w:basedOn w:val="Normal"/>
    <w:uiPriority w:val="99"/>
    <w:qFormat/>
    <w:pPr>
      <w:suppressLineNumbers/>
      <w:spacing w:after="120"/>
    </w:pPr>
    <w:rPr>
      <w:rFonts w:cs="Lucida Sans"/>
      <w:i/>
      <w:iCs/>
      <w:szCs w:val="24"/>
    </w:rPr>
  </w:style>
  <w:style w:type="paragraph" w:customStyle="1" w:styleId="Index">
    <w:name w:val="Index"/>
    <w:basedOn w:val="Normal"/>
    <w:pPr>
      <w:suppressLineNumbers/>
    </w:pPr>
    <w:rPr>
      <w:rFonts w:cs="Lucida Sans"/>
    </w:rPr>
  </w:style>
  <w:style w:type="paragraph" w:styleId="BodyTextIndent">
    <w:name w:val="Body Text Indent"/>
    <w:basedOn w:val="BodyText"/>
    <w:link w:val="BodyTextIndentChar"/>
    <w:uiPriority w:val="99"/>
    <w:pPr>
      <w:ind w:left="360"/>
    </w:pPr>
  </w:style>
  <w:style w:type="character" w:customStyle="1" w:styleId="BodyTextIndentChar">
    <w:name w:val="Body Text Indent Char"/>
    <w:basedOn w:val="BodyTextChar"/>
    <w:link w:val="BodyTextIndent"/>
    <w:uiPriority w:val="99"/>
    <w:rsid w:val="006A3044"/>
    <w:rPr>
      <w:sz w:val="24"/>
    </w:rPr>
  </w:style>
  <w:style w:type="paragraph" w:styleId="TOC1">
    <w:name w:val="toc 1"/>
    <w:next w:val="Normal"/>
    <w:uiPriority w:val="39"/>
    <w:rsid w:val="00A26B43"/>
    <w:pPr>
      <w:tabs>
        <w:tab w:val="right" w:leader="dot" w:pos="9346"/>
      </w:tabs>
      <w:ind w:left="288" w:hanging="288"/>
    </w:pPr>
    <w:rPr>
      <w:sz w:val="24"/>
      <w:szCs w:val="24"/>
    </w:rPr>
  </w:style>
  <w:style w:type="paragraph" w:styleId="TOC2">
    <w:name w:val="toc 2"/>
    <w:basedOn w:val="TOC1"/>
    <w:next w:val="Normal"/>
    <w:uiPriority w:val="39"/>
    <w:rsid w:val="00A26B43"/>
    <w:pPr>
      <w:tabs>
        <w:tab w:val="clear" w:pos="9346"/>
        <w:tab w:val="right" w:leader="dot" w:pos="9350"/>
      </w:tabs>
      <w:ind w:left="720" w:hanging="432"/>
    </w:pPr>
  </w:style>
  <w:style w:type="paragraph" w:styleId="TOC3">
    <w:name w:val="toc 3"/>
    <w:basedOn w:val="TOC2"/>
    <w:next w:val="Normal"/>
    <w:uiPriority w:val="39"/>
    <w:rsid w:val="00A26B43"/>
    <w:pPr>
      <w:ind w:left="1152" w:hanging="576"/>
    </w:pPr>
  </w:style>
  <w:style w:type="paragraph" w:styleId="TOC4">
    <w:name w:val="toc 4"/>
    <w:basedOn w:val="TOC3"/>
    <w:next w:val="Normal"/>
    <w:uiPriority w:val="39"/>
    <w:rsid w:val="00A26B43"/>
    <w:pPr>
      <w:ind w:left="1584" w:hanging="720"/>
    </w:pPr>
  </w:style>
  <w:style w:type="paragraph" w:styleId="TOC5">
    <w:name w:val="toc 5"/>
    <w:basedOn w:val="TOC4"/>
    <w:next w:val="Normal"/>
    <w:uiPriority w:val="39"/>
    <w:rsid w:val="00A26B43"/>
    <w:pPr>
      <w:ind w:left="2160" w:hanging="1008"/>
    </w:pPr>
  </w:style>
  <w:style w:type="paragraph" w:styleId="TOC6">
    <w:name w:val="toc 6"/>
    <w:basedOn w:val="TOC5"/>
    <w:next w:val="Normal"/>
    <w:uiPriority w:val="39"/>
    <w:rsid w:val="00A26B43"/>
    <w:pPr>
      <w:ind w:left="2592" w:hanging="1152"/>
    </w:pPr>
  </w:style>
  <w:style w:type="paragraph" w:styleId="TOC7">
    <w:name w:val="toc 7"/>
    <w:basedOn w:val="TOC6"/>
    <w:next w:val="Normal"/>
    <w:uiPriority w:val="39"/>
    <w:rsid w:val="00A26B43"/>
    <w:pPr>
      <w:ind w:left="3024" w:hanging="1296"/>
    </w:pPr>
  </w:style>
  <w:style w:type="paragraph" w:styleId="TOC8">
    <w:name w:val="toc 8"/>
    <w:basedOn w:val="TOC7"/>
    <w:next w:val="Normal"/>
    <w:uiPriority w:val="39"/>
    <w:rsid w:val="00A26B43"/>
    <w:pPr>
      <w:ind w:left="3456" w:hanging="1440"/>
    </w:pPr>
  </w:style>
  <w:style w:type="paragraph" w:styleId="TOC9">
    <w:name w:val="toc 9"/>
    <w:basedOn w:val="TOC8"/>
    <w:next w:val="Normal"/>
    <w:uiPriority w:val="39"/>
    <w:rsid w:val="00A26B43"/>
    <w:pPr>
      <w:ind w:left="4032" w:hanging="1728"/>
    </w:pPr>
  </w:style>
  <w:style w:type="paragraph" w:customStyle="1" w:styleId="TableEntry">
    <w:name w:val="Table Entry"/>
    <w:basedOn w:val="BodyText"/>
    <w:qFormat/>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character" w:customStyle="1" w:styleId="TableEntryHeaderChar">
    <w:name w:val="Table Entry Header Char"/>
    <w:link w:val="TableEntryHeader"/>
    <w:uiPriority w:val="99"/>
    <w:rsid w:val="0088289C"/>
    <w:rPr>
      <w:rFonts w:ascii="Arial" w:hAnsi="Arial"/>
      <w:b/>
      <w:lang w:val="de-DE" w:eastAsia="ar-SA"/>
    </w:rPr>
  </w:style>
  <w:style w:type="paragraph" w:customStyle="1" w:styleId="TableTitle">
    <w:name w:val="Table Title"/>
    <w:basedOn w:val="BodyText"/>
    <w:link w:val="TableTitleChar"/>
    <w:rsid w:val="00BC434A"/>
    <w:pPr>
      <w:keepNext/>
      <w:spacing w:before="300" w:after="60"/>
      <w:jc w:val="center"/>
    </w:pPr>
    <w:rPr>
      <w:rFonts w:ascii="Arial" w:hAnsi="Arial"/>
      <w:b/>
      <w:sz w:val="22"/>
    </w:rPr>
  </w:style>
  <w:style w:type="character" w:customStyle="1" w:styleId="TableTitleChar">
    <w:name w:val="Table Title Char"/>
    <w:link w:val="TableTitle"/>
    <w:rsid w:val="00BC434A"/>
    <w:rPr>
      <w:rFonts w:ascii="Arial" w:hAnsi="Arial"/>
      <w:b/>
      <w:sz w:val="22"/>
    </w:rPr>
  </w:style>
  <w:style w:type="paragraph" w:customStyle="1" w:styleId="FigureTitle">
    <w:name w:val="Figure Title"/>
    <w:basedOn w:val="TableTitle"/>
    <w:rsid w:val="00BC434A"/>
    <w:pPr>
      <w:keepNext w:val="0"/>
      <w:keepLines/>
      <w:spacing w:before="60" w:after="300"/>
    </w:pPr>
  </w:style>
  <w:style w:type="paragraph" w:customStyle="1" w:styleId="XMLExample">
    <w:name w:val="XML Example"/>
    <w:basedOn w:val="BodyText"/>
    <w:link w:val="XMLExampleChar"/>
    <w:uiPriority w:val="99"/>
    <w:pPr>
      <w:spacing w:before="0"/>
    </w:pPr>
    <w:rPr>
      <w:rFonts w:ascii="Courier New" w:hAnsi="Courier New" w:cs="Courier New"/>
      <w:sz w:val="20"/>
    </w:rPr>
  </w:style>
  <w:style w:type="paragraph" w:customStyle="1" w:styleId="ParagraphHeading">
    <w:name w:val="Paragraph Heading"/>
    <w:basedOn w:val="Normal"/>
    <w:next w:val="BodyText"/>
    <w:uiPriority w:val="99"/>
    <w:pPr>
      <w:spacing w:before="180"/>
    </w:pPr>
    <w:rPr>
      <w:rFonts w:ascii="Arial" w:hAnsi="Arial"/>
      <w:b/>
      <w:lang w:val="de-DE"/>
    </w:rPr>
  </w:style>
  <w:style w:type="paragraph" w:customStyle="1" w:styleId="ListNumberContinue">
    <w:name w:val="List Number Continue"/>
    <w:basedOn w:val="Normal"/>
    <w:rsid w:val="00A26B43"/>
    <w:pPr>
      <w:suppressAutoHyphens w:val="0"/>
      <w:spacing w:before="60"/>
      <w:ind w:left="900"/>
    </w:pPr>
    <w:rPr>
      <w:lang w:eastAsia="en-US"/>
    </w:rPr>
  </w:style>
  <w:style w:type="paragraph" w:customStyle="1" w:styleId="ListBulletContinue">
    <w:name w:val="List Bullet Continue"/>
    <w:basedOn w:val="ListBullet"/>
    <w:uiPriority w:val="99"/>
    <w:rsid w:val="00A957C6"/>
    <w:pPr>
      <w:numPr>
        <w:numId w:val="0"/>
      </w:numPr>
      <w:ind w:left="720"/>
    </w:pPr>
  </w:style>
  <w:style w:type="paragraph" w:styleId="ListBullet">
    <w:name w:val="List Bullet"/>
    <w:basedOn w:val="Normal"/>
    <w:link w:val="ListBulletChar"/>
    <w:unhideWhenUsed/>
    <w:rsid w:val="00A26B43"/>
    <w:pPr>
      <w:numPr>
        <w:numId w:val="56"/>
      </w:numPr>
      <w:suppressAutoHyphens w:val="0"/>
    </w:pPr>
    <w:rPr>
      <w:lang w:eastAsia="en-US"/>
    </w:rPr>
  </w:style>
  <w:style w:type="character" w:customStyle="1" w:styleId="ListBulletChar">
    <w:name w:val="List Bullet Char"/>
    <w:link w:val="ListBullet"/>
    <w:rsid w:val="00A26B43"/>
    <w:rPr>
      <w:sz w:val="24"/>
    </w:rPr>
  </w:style>
  <w:style w:type="paragraph" w:customStyle="1" w:styleId="ListBullet2Continue">
    <w:name w:val="List Bullet 2 Continue"/>
    <w:basedOn w:val="ListBullet2"/>
    <w:uiPriority w:val="99"/>
    <w:rsid w:val="00A957C6"/>
    <w:pPr>
      <w:numPr>
        <w:numId w:val="0"/>
      </w:numPr>
      <w:ind w:left="1080"/>
    </w:pPr>
  </w:style>
  <w:style w:type="paragraph" w:styleId="ListBullet2">
    <w:name w:val="List Bullet 2"/>
    <w:basedOn w:val="Normal"/>
    <w:link w:val="ListBullet2Char"/>
    <w:rsid w:val="00A26B43"/>
    <w:pPr>
      <w:numPr>
        <w:numId w:val="57"/>
      </w:numPr>
      <w:suppressAutoHyphens w:val="0"/>
    </w:pPr>
    <w:rPr>
      <w:lang w:eastAsia="en-US"/>
    </w:rPr>
  </w:style>
  <w:style w:type="character" w:customStyle="1" w:styleId="ListBullet2Char">
    <w:name w:val="List Bullet 2 Char"/>
    <w:link w:val="ListBullet2"/>
    <w:rsid w:val="00A26B43"/>
    <w:rPr>
      <w:sz w:val="24"/>
    </w:rPr>
  </w:style>
  <w:style w:type="paragraph" w:customStyle="1" w:styleId="ListBullet3Continue">
    <w:name w:val="List Bullet 3 Continue"/>
    <w:basedOn w:val="ListBullet3"/>
    <w:uiPriority w:val="99"/>
    <w:rsid w:val="00A957C6"/>
    <w:pPr>
      <w:numPr>
        <w:numId w:val="0"/>
      </w:numPr>
      <w:ind w:left="1440"/>
    </w:pPr>
  </w:style>
  <w:style w:type="paragraph" w:styleId="ListBullet3">
    <w:name w:val="List Bullet 3"/>
    <w:basedOn w:val="Normal"/>
    <w:link w:val="ListBullet3Char"/>
    <w:rsid w:val="00A26B43"/>
    <w:pPr>
      <w:numPr>
        <w:numId w:val="58"/>
      </w:numPr>
      <w:suppressAutoHyphens w:val="0"/>
    </w:pPr>
    <w:rPr>
      <w:lang w:eastAsia="en-US"/>
    </w:rPr>
  </w:style>
  <w:style w:type="character" w:customStyle="1" w:styleId="ListBullet3Char">
    <w:name w:val="List Bullet 3 Char"/>
    <w:link w:val="ListBullet3"/>
    <w:rsid w:val="00A26B43"/>
    <w:rPr>
      <w:sz w:val="24"/>
    </w:rPr>
  </w:style>
  <w:style w:type="paragraph" w:customStyle="1" w:styleId="List3Continue">
    <w:name w:val="List 3 Continue"/>
    <w:basedOn w:val="List3"/>
    <w:uiPriority w:val="99"/>
    <w:rsid w:val="00A26B43"/>
    <w:pPr>
      <w:ind w:firstLine="0"/>
    </w:pPr>
  </w:style>
  <w:style w:type="paragraph" w:styleId="List3">
    <w:name w:val="List 3"/>
    <w:basedOn w:val="Normal"/>
    <w:link w:val="List3Char"/>
    <w:uiPriority w:val="99"/>
    <w:rsid w:val="00A26B43"/>
    <w:pPr>
      <w:suppressAutoHyphens w:val="0"/>
      <w:ind w:left="1800" w:hanging="720"/>
    </w:pPr>
    <w:rPr>
      <w:lang w:eastAsia="en-US"/>
    </w:rPr>
  </w:style>
  <w:style w:type="character" w:customStyle="1" w:styleId="List3Char">
    <w:name w:val="List 3 Char"/>
    <w:link w:val="List3"/>
    <w:uiPriority w:val="99"/>
    <w:rsid w:val="00A26B43"/>
    <w:rPr>
      <w:sz w:val="24"/>
    </w:rPr>
  </w:style>
  <w:style w:type="paragraph" w:customStyle="1" w:styleId="AppendixHeading2">
    <w:name w:val="Appendix Heading 2"/>
    <w:next w:val="BodyText"/>
    <w:uiPriority w:val="99"/>
    <w:rsid w:val="00175979"/>
    <w:pPr>
      <w:tabs>
        <w:tab w:val="num" w:pos="432"/>
      </w:tabs>
      <w:suppressAutoHyphens/>
      <w:spacing w:before="240" w:after="60"/>
      <w:ind w:left="432" w:hanging="432"/>
      <w:outlineLvl w:val="1"/>
    </w:pPr>
    <w:rPr>
      <w:rFonts w:ascii="Arial" w:eastAsia="Arial" w:hAnsi="Arial"/>
      <w:b/>
      <w:sz w:val="28"/>
      <w:lang w:eastAsia="ar-SA"/>
    </w:rPr>
  </w:style>
  <w:style w:type="paragraph" w:customStyle="1" w:styleId="AppendixHeading1">
    <w:name w:val="Appendix Heading 1"/>
    <w:next w:val="BodyText"/>
    <w:uiPriority w:val="99"/>
    <w:rsid w:val="00175979"/>
    <w:pPr>
      <w:pageBreakBefore/>
      <w:suppressAutoHyphens/>
      <w:spacing w:before="240" w:after="60"/>
      <w:outlineLvl w:val="0"/>
    </w:pPr>
    <w:rPr>
      <w:rFonts w:ascii="Arial" w:eastAsia="Arial" w:hAnsi="Arial"/>
      <w:b/>
      <w:sz w:val="28"/>
      <w:lang w:eastAsia="ar-SA"/>
    </w:rPr>
  </w:style>
  <w:style w:type="paragraph" w:customStyle="1" w:styleId="AppendixHeading3">
    <w:name w:val="Appendix Heading 3"/>
    <w:basedOn w:val="AppendixHeading2"/>
    <w:next w:val="BodyText"/>
    <w:uiPriority w:val="99"/>
    <w:rsid w:val="00175979"/>
    <w:pPr>
      <w:outlineLvl w:val="2"/>
    </w:pPr>
    <w:rPr>
      <w:sz w:val="24"/>
    </w:rPr>
  </w:style>
  <w:style w:type="paragraph" w:styleId="Header">
    <w:name w:val="header"/>
    <w:basedOn w:val="Normal"/>
    <w:link w:val="HeaderChar"/>
    <w:uiPriority w:val="99"/>
    <w:pPr>
      <w:tabs>
        <w:tab w:val="center" w:pos="4320"/>
        <w:tab w:val="right" w:pos="8640"/>
      </w:tabs>
    </w:pPr>
  </w:style>
  <w:style w:type="paragraph" w:styleId="FootnoteText">
    <w:name w:val="footnote text"/>
    <w:basedOn w:val="Normal"/>
    <w:link w:val="FootnoteTextChar"/>
    <w:uiPriority w:val="99"/>
    <w:rPr>
      <w:sz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D31480"/>
    <w:rPr>
      <w:sz w:val="24"/>
      <w:lang w:eastAsia="ar-SA"/>
    </w:rPr>
  </w:style>
  <w:style w:type="paragraph" w:customStyle="1" w:styleId="Glossary">
    <w:name w:val="Glossary"/>
    <w:basedOn w:val="Heading1"/>
    <w:uiPriority w:val="99"/>
    <w:pPr>
      <w:tabs>
        <w:tab w:val="clear" w:pos="720"/>
      </w:tabs>
      <w:ind w:left="0" w:firstLine="0"/>
    </w:pPr>
  </w:style>
  <w:style w:type="paragraph" w:customStyle="1" w:styleId="NurText1">
    <w:name w:val="Nur Text1"/>
    <w:basedOn w:val="Normal"/>
    <w:rPr>
      <w:rFonts w:ascii="Courier New" w:hAnsi="Courier New" w:cs="Courier New"/>
      <w:sz w:val="20"/>
    </w:rPr>
  </w:style>
  <w:style w:type="paragraph" w:styleId="Title">
    <w:name w:val="Title"/>
    <w:basedOn w:val="Normal"/>
    <w:next w:val="Subtitle"/>
    <w:link w:val="TitleChar"/>
    <w:uiPriority w:val="99"/>
    <w:qFormat/>
    <w:pPr>
      <w:spacing w:before="240" w:after="60"/>
      <w:jc w:val="center"/>
    </w:pPr>
    <w:rPr>
      <w:rFonts w:ascii="Arial" w:hAnsi="Arial" w:cs="Arial"/>
      <w:b/>
      <w:bCs/>
      <w:kern w:val="1"/>
      <w:sz w:val="44"/>
      <w:szCs w:val="32"/>
    </w:rPr>
  </w:style>
  <w:style w:type="paragraph" w:styleId="Subtitle">
    <w:name w:val="Subtitle"/>
    <w:basedOn w:val="Heading"/>
    <w:next w:val="BodyText"/>
    <w:link w:val="SubtitleChar"/>
    <w:uiPriority w:val="99"/>
    <w:qFormat/>
    <w:pPr>
      <w:jc w:val="center"/>
    </w:pPr>
    <w:rPr>
      <w:i/>
      <w:iCs/>
    </w:rPr>
  </w:style>
  <w:style w:type="paragraph" w:customStyle="1" w:styleId="Note">
    <w:name w:val="Note"/>
    <w:basedOn w:val="FootnoteText"/>
    <w:uiPriority w:val="99"/>
    <w:pPr>
      <w:ind w:left="1152" w:hanging="720"/>
    </w:pPr>
    <w:rPr>
      <w:sz w:val="18"/>
    </w:rPr>
  </w:style>
  <w:style w:type="paragraph" w:customStyle="1" w:styleId="EditorInstructions">
    <w:name w:val="Editor Instructions"/>
    <w:basedOn w:val="BodyText"/>
    <w:link w:val="EditorInstructionsChar"/>
    <w:pPr>
      <w:pBdr>
        <w:top w:val="single" w:sz="4" w:space="1" w:color="000000"/>
        <w:left w:val="single" w:sz="4" w:space="4" w:color="000000"/>
        <w:bottom w:val="single" w:sz="4" w:space="1" w:color="000000"/>
        <w:right w:val="single" w:sz="4" w:space="4" w:color="000000"/>
      </w:pBdr>
    </w:pPr>
    <w:rPr>
      <w:i/>
      <w:iCs/>
    </w:rPr>
  </w:style>
  <w:style w:type="character" w:customStyle="1" w:styleId="EditorInstructionsChar">
    <w:name w:val="Editor Instructions Char"/>
    <w:link w:val="EditorInstructions"/>
    <w:rsid w:val="00A26B43"/>
    <w:rPr>
      <w:i/>
      <w:iCs/>
      <w:sz w:val="24"/>
      <w:lang w:val="de-DE" w:eastAsia="ar-SA"/>
    </w:rPr>
  </w:style>
  <w:style w:type="paragraph" w:customStyle="1" w:styleId="PartTitle">
    <w:name w:val="Part Title"/>
    <w:basedOn w:val="Title"/>
    <w:next w:val="BodyText"/>
    <w:uiPriority w:val="99"/>
    <w:rsid w:val="00175979"/>
    <w:pPr>
      <w:keepNext/>
      <w:pageBreakBefore/>
      <w:outlineLvl w:val="0"/>
    </w:pPr>
  </w:style>
  <w:style w:type="paragraph" w:customStyle="1" w:styleId="WW-Default">
    <w:name w:val="WW-Default"/>
    <w:pPr>
      <w:suppressAutoHyphens/>
      <w:autoSpaceDE w:val="0"/>
    </w:pPr>
    <w:rPr>
      <w:rFonts w:eastAsia="Arial"/>
      <w:color w:val="000000"/>
      <w:sz w:val="24"/>
      <w:szCs w:val="24"/>
      <w:lang w:val="de-DE" w:eastAsia="ar-SA"/>
    </w:rPr>
  </w:style>
  <w:style w:type="paragraph" w:customStyle="1" w:styleId="SampleCode">
    <w:name w:val="SampleCode"/>
    <w:basedOn w:val="Normal"/>
    <w:pPr>
      <w:jc w:val="both"/>
    </w:pPr>
    <w:rPr>
      <w:rFonts w:ascii="Courier New" w:hAnsi="Courier New"/>
      <w:sz w:val="18"/>
      <w:szCs w:val="18"/>
      <w:lang w:val="en-GB"/>
    </w:rPr>
  </w:style>
  <w:style w:type="paragraph" w:customStyle="1" w:styleId="HTMLVorformatiert1">
    <w:name w:val="HTML Vorformatiert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lang w:val="de-DE"/>
    </w:rPr>
  </w:style>
  <w:style w:type="paragraph" w:customStyle="1" w:styleId="Revision1">
    <w:name w:val="Revision1"/>
    <w:pPr>
      <w:suppressAutoHyphens/>
    </w:pPr>
    <w:rPr>
      <w:rFonts w:eastAsia="Arial"/>
      <w:sz w:val="24"/>
      <w:lang w:eastAsia="ar-SA"/>
    </w:rPr>
  </w:style>
  <w:style w:type="paragraph" w:customStyle="1" w:styleId="ListParagraph1">
    <w:name w:val="List Paragraph1"/>
    <w:basedOn w:val="Normal"/>
    <w:pPr>
      <w:ind w:left="720"/>
    </w:pPr>
  </w:style>
  <w:style w:type="paragraph" w:customStyle="1" w:styleId="CharChar">
    <w:name w:val="Char Char"/>
    <w:basedOn w:val="Normal"/>
    <w:pPr>
      <w:spacing w:before="0" w:after="160" w:line="240" w:lineRule="exact"/>
    </w:pPr>
    <w:rPr>
      <w:rFonts w:ascii="Verdana" w:hAnsi="Verdan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025B23"/>
    <w:pPr>
      <w:spacing w:before="0"/>
    </w:pPr>
    <w:rPr>
      <w:rFonts w:ascii="Tahoma" w:hAnsi="Tahoma" w:cs="Tahoma"/>
      <w:sz w:val="16"/>
      <w:szCs w:val="16"/>
    </w:rPr>
  </w:style>
  <w:style w:type="character" w:customStyle="1" w:styleId="BalloonTextChar">
    <w:name w:val="Balloon Text Char"/>
    <w:link w:val="BalloonText"/>
    <w:uiPriority w:val="99"/>
    <w:semiHidden/>
    <w:rsid w:val="00025B23"/>
    <w:rPr>
      <w:rFonts w:ascii="Tahoma" w:hAnsi="Tahoma" w:cs="Tahoma"/>
      <w:sz w:val="16"/>
      <w:szCs w:val="16"/>
      <w:lang w:eastAsia="ar-SA"/>
    </w:rPr>
  </w:style>
  <w:style w:type="character" w:styleId="CommentReference">
    <w:name w:val="annotation reference"/>
    <w:uiPriority w:val="99"/>
    <w:unhideWhenUsed/>
    <w:rsid w:val="003A19B1"/>
    <w:rPr>
      <w:sz w:val="16"/>
      <w:szCs w:val="16"/>
    </w:rPr>
  </w:style>
  <w:style w:type="paragraph" w:styleId="CommentText">
    <w:name w:val="annotation text"/>
    <w:basedOn w:val="Normal"/>
    <w:link w:val="CommentTextChar"/>
    <w:uiPriority w:val="99"/>
    <w:unhideWhenUsed/>
    <w:rsid w:val="003A19B1"/>
    <w:rPr>
      <w:sz w:val="20"/>
    </w:rPr>
  </w:style>
  <w:style w:type="character" w:customStyle="1" w:styleId="CommentTextChar">
    <w:name w:val="Comment Text Char"/>
    <w:link w:val="CommentText"/>
    <w:uiPriority w:val="99"/>
    <w:rsid w:val="003A19B1"/>
    <w:rPr>
      <w:lang w:eastAsia="ar-SA"/>
    </w:rPr>
  </w:style>
  <w:style w:type="paragraph" w:styleId="CommentSubject">
    <w:name w:val="annotation subject"/>
    <w:basedOn w:val="CommentText"/>
    <w:next w:val="CommentText"/>
    <w:link w:val="CommentSubjectChar"/>
    <w:uiPriority w:val="99"/>
    <w:unhideWhenUsed/>
    <w:rsid w:val="003A19B1"/>
    <w:rPr>
      <w:b/>
      <w:bCs/>
    </w:rPr>
  </w:style>
  <w:style w:type="character" w:customStyle="1" w:styleId="CommentSubjectChar">
    <w:name w:val="Comment Subject Char"/>
    <w:link w:val="CommentSubject"/>
    <w:uiPriority w:val="99"/>
    <w:rsid w:val="003A19B1"/>
    <w:rPr>
      <w:b/>
      <w:bCs/>
      <w:lang w:eastAsia="ar-SA"/>
    </w:rPr>
  </w:style>
  <w:style w:type="paragraph" w:customStyle="1" w:styleId="FarbigeSchattierung-Akzent11">
    <w:name w:val="Farbige Schattierung - Akzent 11"/>
    <w:hidden/>
    <w:uiPriority w:val="99"/>
    <w:semiHidden/>
    <w:rsid w:val="004523A6"/>
    <w:rPr>
      <w:sz w:val="24"/>
      <w:lang w:eastAsia="ar-SA"/>
    </w:rPr>
  </w:style>
  <w:style w:type="paragraph" w:styleId="ListNumber">
    <w:name w:val="List Number"/>
    <w:basedOn w:val="Normal"/>
    <w:uiPriority w:val="99"/>
    <w:unhideWhenUsed/>
    <w:rsid w:val="00A26B43"/>
    <w:pPr>
      <w:numPr>
        <w:numId w:val="62"/>
      </w:numPr>
      <w:suppressAutoHyphens w:val="0"/>
      <w:contextualSpacing/>
    </w:pPr>
    <w:rPr>
      <w:lang w:eastAsia="en-US"/>
    </w:rPr>
  </w:style>
  <w:style w:type="paragraph" w:customStyle="1" w:styleId="Bearbeitung1">
    <w:name w:val="Bearbeitung1"/>
    <w:hidden/>
    <w:uiPriority w:val="99"/>
    <w:semiHidden/>
    <w:rsid w:val="009E374D"/>
    <w:rPr>
      <w:sz w:val="24"/>
      <w:lang w:eastAsia="ar-SA"/>
    </w:rPr>
  </w:style>
  <w:style w:type="paragraph" w:customStyle="1" w:styleId="FarbigeSchattierung-Akzent1">
    <w:name w:val="Farbige Schattierung - Akzent 1"/>
    <w:hidden/>
    <w:uiPriority w:val="71"/>
    <w:rsid w:val="00AD6227"/>
    <w:rPr>
      <w:sz w:val="24"/>
      <w:lang w:eastAsia="ar-SA"/>
    </w:rPr>
  </w:style>
  <w:style w:type="paragraph" w:customStyle="1" w:styleId="Default">
    <w:name w:val="Default"/>
    <w:uiPriority w:val="99"/>
    <w:rsid w:val="00BB696F"/>
    <w:pPr>
      <w:widowControl w:val="0"/>
      <w:autoSpaceDE w:val="0"/>
      <w:autoSpaceDN w:val="0"/>
      <w:adjustRightInd w:val="0"/>
    </w:pPr>
    <w:rPr>
      <w:rFonts w:ascii="Arial" w:hAnsi="Arial" w:cs="Arial"/>
      <w:color w:val="000000"/>
      <w:sz w:val="24"/>
      <w:szCs w:val="24"/>
      <w:lang w:val="de-DE" w:eastAsia="de-DE"/>
    </w:rPr>
  </w:style>
  <w:style w:type="table" w:styleId="TableGrid">
    <w:name w:val="Table Grid"/>
    <w:basedOn w:val="TableNormal"/>
    <w:uiPriority w:val="99"/>
    <w:rsid w:val="00D31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link w:val="ListContinueChar"/>
    <w:uiPriority w:val="99"/>
    <w:unhideWhenUsed/>
    <w:rsid w:val="00A26B43"/>
    <w:pPr>
      <w:suppressAutoHyphens w:val="0"/>
      <w:ind w:left="360"/>
      <w:contextualSpacing/>
    </w:pPr>
    <w:rPr>
      <w:lang w:eastAsia="en-US"/>
    </w:rPr>
  </w:style>
  <w:style w:type="character" w:customStyle="1" w:styleId="ListContinueChar">
    <w:name w:val="List Continue Char"/>
    <w:link w:val="ListContinue"/>
    <w:uiPriority w:val="99"/>
    <w:rsid w:val="00A26B43"/>
    <w:rPr>
      <w:sz w:val="24"/>
    </w:rPr>
  </w:style>
  <w:style w:type="paragraph" w:styleId="ListContinue2">
    <w:name w:val="List Continue 2"/>
    <w:basedOn w:val="Normal"/>
    <w:uiPriority w:val="99"/>
    <w:unhideWhenUsed/>
    <w:rsid w:val="00A26B43"/>
    <w:pPr>
      <w:suppressAutoHyphens w:val="0"/>
      <w:ind w:left="720"/>
      <w:contextualSpacing/>
    </w:pPr>
    <w:rPr>
      <w:lang w:eastAsia="en-US"/>
    </w:rPr>
  </w:style>
  <w:style w:type="paragraph" w:styleId="List2">
    <w:name w:val="List 2"/>
    <w:basedOn w:val="List"/>
    <w:link w:val="List2Char"/>
    <w:uiPriority w:val="99"/>
    <w:rsid w:val="00A26B43"/>
    <w:pPr>
      <w:ind w:left="1440"/>
    </w:pPr>
  </w:style>
  <w:style w:type="character" w:customStyle="1" w:styleId="List2Char">
    <w:name w:val="List 2 Char"/>
    <w:link w:val="List2"/>
    <w:uiPriority w:val="99"/>
    <w:rsid w:val="00A26B43"/>
    <w:rPr>
      <w:sz w:val="24"/>
    </w:rPr>
  </w:style>
  <w:style w:type="paragraph" w:styleId="ListContinue3">
    <w:name w:val="List Continue 3"/>
    <w:basedOn w:val="Normal"/>
    <w:uiPriority w:val="99"/>
    <w:unhideWhenUsed/>
    <w:rsid w:val="00A26B43"/>
    <w:pPr>
      <w:suppressAutoHyphens w:val="0"/>
      <w:ind w:left="1080"/>
      <w:contextualSpacing/>
    </w:pPr>
    <w:rPr>
      <w:lang w:eastAsia="en-US"/>
    </w:rPr>
  </w:style>
  <w:style w:type="paragraph" w:styleId="ListContinue4">
    <w:name w:val="List Continue 4"/>
    <w:basedOn w:val="Normal"/>
    <w:uiPriority w:val="99"/>
    <w:unhideWhenUsed/>
    <w:rsid w:val="00A26B43"/>
    <w:pPr>
      <w:suppressAutoHyphens w:val="0"/>
      <w:ind w:left="1440"/>
      <w:contextualSpacing/>
    </w:pPr>
    <w:rPr>
      <w:lang w:eastAsia="en-US"/>
    </w:rPr>
  </w:style>
  <w:style w:type="paragraph" w:styleId="ListContinue5">
    <w:name w:val="List Continue 5"/>
    <w:basedOn w:val="Normal"/>
    <w:uiPriority w:val="99"/>
    <w:unhideWhenUsed/>
    <w:rsid w:val="00A26B43"/>
    <w:pPr>
      <w:suppressAutoHyphens w:val="0"/>
      <w:ind w:left="1800"/>
      <w:contextualSpacing/>
    </w:pPr>
    <w:rPr>
      <w:lang w:eastAsia="en-US"/>
    </w:rPr>
  </w:style>
  <w:style w:type="paragraph" w:styleId="ListNumber2">
    <w:name w:val="List Number 2"/>
    <w:basedOn w:val="Normal"/>
    <w:link w:val="ListNumber2Char"/>
    <w:rsid w:val="00A26B43"/>
    <w:pPr>
      <w:numPr>
        <w:numId w:val="63"/>
      </w:numPr>
      <w:suppressAutoHyphens w:val="0"/>
    </w:pPr>
    <w:rPr>
      <w:lang w:eastAsia="en-US"/>
    </w:rPr>
  </w:style>
  <w:style w:type="character" w:customStyle="1" w:styleId="ListNumber2Char">
    <w:name w:val="List Number 2 Char"/>
    <w:link w:val="ListNumber2"/>
    <w:rsid w:val="00A26B43"/>
    <w:rPr>
      <w:sz w:val="24"/>
    </w:rPr>
  </w:style>
  <w:style w:type="paragraph" w:styleId="ListNumber3">
    <w:name w:val="List Number 3"/>
    <w:basedOn w:val="Normal"/>
    <w:rsid w:val="00A26B43"/>
    <w:pPr>
      <w:numPr>
        <w:numId w:val="64"/>
      </w:numPr>
      <w:suppressAutoHyphens w:val="0"/>
    </w:pPr>
    <w:rPr>
      <w:lang w:eastAsia="en-US"/>
    </w:rPr>
  </w:style>
  <w:style w:type="paragraph" w:styleId="ListNumber4">
    <w:name w:val="List Number 4"/>
    <w:basedOn w:val="Normal"/>
    <w:rsid w:val="00A26B43"/>
    <w:pPr>
      <w:numPr>
        <w:numId w:val="65"/>
      </w:numPr>
      <w:suppressAutoHyphens w:val="0"/>
    </w:pPr>
    <w:rPr>
      <w:lang w:eastAsia="en-US"/>
    </w:rPr>
  </w:style>
  <w:style w:type="paragraph" w:styleId="ListNumber5">
    <w:name w:val="List Number 5"/>
    <w:basedOn w:val="Normal"/>
    <w:uiPriority w:val="99"/>
    <w:unhideWhenUsed/>
    <w:rsid w:val="00A26B43"/>
    <w:pPr>
      <w:numPr>
        <w:numId w:val="66"/>
      </w:numPr>
      <w:suppressAutoHyphens w:val="0"/>
    </w:pPr>
    <w:rPr>
      <w:lang w:eastAsia="en-US"/>
    </w:rPr>
  </w:style>
  <w:style w:type="paragraph" w:customStyle="1" w:styleId="StylePlainText8ptBoxSinglesolidlineAuto05ptLin">
    <w:name w:val="Style Plain Text + 8 pt Box: (Single solid line Auto  0.5 pt Lin..."/>
    <w:basedOn w:val="PlainText"/>
    <w:rsid w:val="006C2154"/>
    <w:pPr>
      <w:pBdr>
        <w:top w:val="single" w:sz="4" w:space="1" w:color="auto"/>
        <w:left w:val="single" w:sz="4" w:space="4" w:color="auto"/>
        <w:bottom w:val="single" w:sz="4" w:space="1" w:color="auto"/>
        <w:right w:val="single" w:sz="4" w:space="4" w:color="auto"/>
      </w:pBdr>
      <w:suppressAutoHyphens w:val="0"/>
      <w:spacing w:before="60"/>
    </w:pPr>
    <w:rPr>
      <w:rFonts w:cs="Times New Roman"/>
      <w:sz w:val="16"/>
      <w:lang w:eastAsia="en-US"/>
    </w:rPr>
  </w:style>
  <w:style w:type="paragraph" w:styleId="PlainText">
    <w:name w:val="Plain Text"/>
    <w:basedOn w:val="Normal"/>
    <w:link w:val="PlainTextChar"/>
    <w:uiPriority w:val="99"/>
    <w:unhideWhenUsed/>
    <w:rsid w:val="006C2154"/>
    <w:rPr>
      <w:rFonts w:ascii="Courier New" w:hAnsi="Courier New" w:cs="Courier New"/>
      <w:sz w:val="20"/>
    </w:rPr>
  </w:style>
  <w:style w:type="character" w:customStyle="1" w:styleId="PlainTextChar">
    <w:name w:val="Plain Text Char"/>
    <w:link w:val="PlainText"/>
    <w:uiPriority w:val="99"/>
    <w:rsid w:val="006C2154"/>
    <w:rPr>
      <w:rFonts w:ascii="Courier New" w:hAnsi="Courier New" w:cs="Courier New"/>
      <w:lang w:eastAsia="ar-SA"/>
    </w:rPr>
  </w:style>
  <w:style w:type="paragraph" w:customStyle="1" w:styleId="Bibliography1">
    <w:name w:val="Bibliography1"/>
    <w:basedOn w:val="Normal"/>
    <w:next w:val="Normal"/>
    <w:uiPriority w:val="37"/>
    <w:semiHidden/>
    <w:unhideWhenUsed/>
    <w:rsid w:val="006A3044"/>
  </w:style>
  <w:style w:type="paragraph" w:styleId="BlockText">
    <w:name w:val="Block Text"/>
    <w:basedOn w:val="Normal"/>
    <w:uiPriority w:val="99"/>
    <w:unhideWhenUsed/>
    <w:rsid w:val="006A3044"/>
    <w:pPr>
      <w:spacing w:after="120"/>
      <w:ind w:left="1440" w:right="1440"/>
    </w:pPr>
  </w:style>
  <w:style w:type="paragraph" w:styleId="BodyText2">
    <w:name w:val="Body Text 2"/>
    <w:basedOn w:val="Normal"/>
    <w:link w:val="BodyText2Char"/>
    <w:uiPriority w:val="99"/>
    <w:unhideWhenUsed/>
    <w:rsid w:val="006A3044"/>
    <w:pPr>
      <w:spacing w:after="120" w:line="480" w:lineRule="auto"/>
    </w:pPr>
  </w:style>
  <w:style w:type="character" w:customStyle="1" w:styleId="BodyText2Char">
    <w:name w:val="Body Text 2 Char"/>
    <w:link w:val="BodyText2"/>
    <w:uiPriority w:val="99"/>
    <w:rsid w:val="006A3044"/>
    <w:rPr>
      <w:sz w:val="24"/>
      <w:lang w:eastAsia="ar-SA"/>
    </w:rPr>
  </w:style>
  <w:style w:type="paragraph" w:styleId="BodyText3">
    <w:name w:val="Body Text 3"/>
    <w:basedOn w:val="Normal"/>
    <w:link w:val="BodyText3Char"/>
    <w:uiPriority w:val="99"/>
    <w:unhideWhenUsed/>
    <w:rsid w:val="006A3044"/>
    <w:pPr>
      <w:spacing w:after="120"/>
    </w:pPr>
    <w:rPr>
      <w:sz w:val="16"/>
      <w:szCs w:val="16"/>
    </w:rPr>
  </w:style>
  <w:style w:type="character" w:customStyle="1" w:styleId="BodyText3Char">
    <w:name w:val="Body Text 3 Char"/>
    <w:link w:val="BodyText3"/>
    <w:uiPriority w:val="99"/>
    <w:rsid w:val="006A3044"/>
    <w:rPr>
      <w:sz w:val="16"/>
      <w:szCs w:val="16"/>
      <w:lang w:eastAsia="ar-SA"/>
    </w:rPr>
  </w:style>
  <w:style w:type="paragraph" w:styleId="BodyTextFirstIndent">
    <w:name w:val="Body Text First Indent"/>
    <w:basedOn w:val="BodyText"/>
    <w:link w:val="BodyTextFirstIndentChar"/>
    <w:uiPriority w:val="99"/>
    <w:unhideWhenUsed/>
    <w:rsid w:val="006A3044"/>
    <w:pPr>
      <w:spacing w:after="120"/>
      <w:ind w:firstLine="210"/>
    </w:pPr>
  </w:style>
  <w:style w:type="character" w:customStyle="1" w:styleId="BodyTextFirstIndentChar">
    <w:name w:val="Body Text First Indent Char"/>
    <w:basedOn w:val="BodyTextChar"/>
    <w:link w:val="BodyTextFirstIndent"/>
    <w:uiPriority w:val="99"/>
    <w:rsid w:val="006A3044"/>
    <w:rPr>
      <w:sz w:val="24"/>
    </w:rPr>
  </w:style>
  <w:style w:type="paragraph" w:styleId="BodyTextFirstIndent2">
    <w:name w:val="Body Text First Indent 2"/>
    <w:basedOn w:val="BodyTextIndent"/>
    <w:link w:val="BodyTextFirstIndent2Char"/>
    <w:uiPriority w:val="99"/>
    <w:unhideWhenUsed/>
    <w:rsid w:val="006A3044"/>
    <w:pPr>
      <w:spacing w:after="120"/>
      <w:ind w:firstLine="210"/>
    </w:pPr>
  </w:style>
  <w:style w:type="character" w:customStyle="1" w:styleId="BodyTextFirstIndent2Char">
    <w:name w:val="Body Text First Indent 2 Char"/>
    <w:basedOn w:val="BodyTextIndentChar"/>
    <w:link w:val="BodyTextFirstIndent2"/>
    <w:uiPriority w:val="99"/>
    <w:rsid w:val="006A3044"/>
    <w:rPr>
      <w:sz w:val="24"/>
    </w:rPr>
  </w:style>
  <w:style w:type="paragraph" w:styleId="BodyTextIndent2">
    <w:name w:val="Body Text Indent 2"/>
    <w:basedOn w:val="Normal"/>
    <w:link w:val="BodyTextIndent2Char"/>
    <w:uiPriority w:val="99"/>
    <w:unhideWhenUsed/>
    <w:rsid w:val="006A3044"/>
    <w:pPr>
      <w:spacing w:after="120" w:line="480" w:lineRule="auto"/>
      <w:ind w:left="360"/>
    </w:pPr>
  </w:style>
  <w:style w:type="character" w:customStyle="1" w:styleId="BodyTextIndent2Char">
    <w:name w:val="Body Text Indent 2 Char"/>
    <w:link w:val="BodyTextIndent2"/>
    <w:uiPriority w:val="99"/>
    <w:rsid w:val="006A3044"/>
    <w:rPr>
      <w:sz w:val="24"/>
      <w:lang w:eastAsia="ar-SA"/>
    </w:rPr>
  </w:style>
  <w:style w:type="paragraph" w:styleId="BodyTextIndent3">
    <w:name w:val="Body Text Indent 3"/>
    <w:basedOn w:val="Normal"/>
    <w:link w:val="BodyTextIndent3Char"/>
    <w:uiPriority w:val="99"/>
    <w:unhideWhenUsed/>
    <w:rsid w:val="006A3044"/>
    <w:pPr>
      <w:spacing w:after="120"/>
      <w:ind w:left="360"/>
    </w:pPr>
    <w:rPr>
      <w:sz w:val="16"/>
      <w:szCs w:val="16"/>
    </w:rPr>
  </w:style>
  <w:style w:type="character" w:customStyle="1" w:styleId="BodyTextIndent3Char">
    <w:name w:val="Body Text Indent 3 Char"/>
    <w:link w:val="BodyTextIndent3"/>
    <w:uiPriority w:val="99"/>
    <w:rsid w:val="006A3044"/>
    <w:rPr>
      <w:sz w:val="16"/>
      <w:szCs w:val="16"/>
      <w:lang w:eastAsia="ar-SA"/>
    </w:rPr>
  </w:style>
  <w:style w:type="paragraph" w:styleId="Closing">
    <w:name w:val="Closing"/>
    <w:basedOn w:val="Normal"/>
    <w:link w:val="ClosingChar"/>
    <w:uiPriority w:val="99"/>
    <w:unhideWhenUsed/>
    <w:rsid w:val="006A3044"/>
    <w:pPr>
      <w:ind w:left="4320"/>
    </w:pPr>
  </w:style>
  <w:style w:type="character" w:customStyle="1" w:styleId="ClosingChar">
    <w:name w:val="Closing Char"/>
    <w:link w:val="Closing"/>
    <w:uiPriority w:val="99"/>
    <w:rsid w:val="006A3044"/>
    <w:rPr>
      <w:sz w:val="24"/>
      <w:lang w:eastAsia="ar-SA"/>
    </w:rPr>
  </w:style>
  <w:style w:type="paragraph" w:styleId="Date">
    <w:name w:val="Date"/>
    <w:basedOn w:val="Normal"/>
    <w:next w:val="Normal"/>
    <w:link w:val="DateChar"/>
    <w:uiPriority w:val="99"/>
    <w:unhideWhenUsed/>
    <w:rsid w:val="006A3044"/>
  </w:style>
  <w:style w:type="character" w:customStyle="1" w:styleId="DateChar">
    <w:name w:val="Date Char"/>
    <w:link w:val="Date"/>
    <w:uiPriority w:val="99"/>
    <w:rsid w:val="006A3044"/>
    <w:rPr>
      <w:sz w:val="24"/>
      <w:lang w:eastAsia="ar-SA"/>
    </w:rPr>
  </w:style>
  <w:style w:type="paragraph" w:styleId="DocumentMap">
    <w:name w:val="Document Map"/>
    <w:basedOn w:val="Normal"/>
    <w:link w:val="DocumentMapChar"/>
    <w:uiPriority w:val="99"/>
    <w:semiHidden/>
    <w:unhideWhenUsed/>
    <w:rsid w:val="006A3044"/>
    <w:rPr>
      <w:rFonts w:ascii="Tahoma" w:hAnsi="Tahoma" w:cs="Tahoma"/>
      <w:sz w:val="16"/>
      <w:szCs w:val="16"/>
    </w:rPr>
  </w:style>
  <w:style w:type="character" w:customStyle="1" w:styleId="DocumentMapChar">
    <w:name w:val="Document Map Char"/>
    <w:link w:val="DocumentMap"/>
    <w:uiPriority w:val="99"/>
    <w:semiHidden/>
    <w:rsid w:val="006A3044"/>
    <w:rPr>
      <w:rFonts w:ascii="Tahoma" w:hAnsi="Tahoma" w:cs="Tahoma"/>
      <w:sz w:val="16"/>
      <w:szCs w:val="16"/>
      <w:lang w:eastAsia="ar-SA"/>
    </w:rPr>
  </w:style>
  <w:style w:type="paragraph" w:styleId="E-mailSignature">
    <w:name w:val="E-mail Signature"/>
    <w:basedOn w:val="Normal"/>
    <w:link w:val="E-mailSignatureChar"/>
    <w:uiPriority w:val="99"/>
    <w:unhideWhenUsed/>
    <w:rsid w:val="006A3044"/>
  </w:style>
  <w:style w:type="character" w:customStyle="1" w:styleId="E-mailSignatureChar">
    <w:name w:val="E-mail Signature Char"/>
    <w:link w:val="E-mailSignature"/>
    <w:uiPriority w:val="99"/>
    <w:rsid w:val="006A3044"/>
    <w:rPr>
      <w:sz w:val="24"/>
      <w:lang w:eastAsia="ar-SA"/>
    </w:rPr>
  </w:style>
  <w:style w:type="paragraph" w:styleId="EndnoteText">
    <w:name w:val="endnote text"/>
    <w:basedOn w:val="Normal"/>
    <w:link w:val="EndnoteTextChar"/>
    <w:uiPriority w:val="99"/>
    <w:unhideWhenUsed/>
    <w:rsid w:val="006A3044"/>
    <w:rPr>
      <w:sz w:val="20"/>
    </w:rPr>
  </w:style>
  <w:style w:type="character" w:customStyle="1" w:styleId="EndnoteTextChar">
    <w:name w:val="Endnote Text Char"/>
    <w:link w:val="EndnoteText"/>
    <w:uiPriority w:val="99"/>
    <w:rsid w:val="006A3044"/>
    <w:rPr>
      <w:lang w:eastAsia="ar-SA"/>
    </w:rPr>
  </w:style>
  <w:style w:type="paragraph" w:styleId="EnvelopeAddress">
    <w:name w:val="envelope address"/>
    <w:basedOn w:val="Normal"/>
    <w:uiPriority w:val="99"/>
    <w:unhideWhenUsed/>
    <w:rsid w:val="006A3044"/>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unhideWhenUsed/>
    <w:rsid w:val="006A3044"/>
    <w:rPr>
      <w:rFonts w:ascii="Cambria" w:hAnsi="Cambria"/>
      <w:sz w:val="20"/>
    </w:rPr>
  </w:style>
  <w:style w:type="paragraph" w:styleId="HTMLAddress">
    <w:name w:val="HTML Address"/>
    <w:basedOn w:val="Normal"/>
    <w:link w:val="HTMLAddressChar"/>
    <w:uiPriority w:val="99"/>
    <w:unhideWhenUsed/>
    <w:rsid w:val="006A3044"/>
    <w:rPr>
      <w:i/>
      <w:iCs/>
    </w:rPr>
  </w:style>
  <w:style w:type="character" w:customStyle="1" w:styleId="HTMLAddressChar">
    <w:name w:val="HTML Address Char"/>
    <w:link w:val="HTMLAddress"/>
    <w:uiPriority w:val="99"/>
    <w:rsid w:val="006A3044"/>
    <w:rPr>
      <w:i/>
      <w:iCs/>
      <w:sz w:val="24"/>
      <w:lang w:eastAsia="ar-SA"/>
    </w:rPr>
  </w:style>
  <w:style w:type="paragraph" w:styleId="HTMLPreformatted">
    <w:name w:val="HTML Preformatted"/>
    <w:basedOn w:val="Normal"/>
    <w:link w:val="HTMLPreformattedChar"/>
    <w:uiPriority w:val="99"/>
    <w:unhideWhenUsed/>
    <w:rsid w:val="006A3044"/>
    <w:rPr>
      <w:rFonts w:ascii="Courier New" w:hAnsi="Courier New" w:cs="Courier New"/>
      <w:sz w:val="20"/>
    </w:rPr>
  </w:style>
  <w:style w:type="character" w:customStyle="1" w:styleId="HTMLPreformattedChar">
    <w:name w:val="HTML Preformatted Char"/>
    <w:link w:val="HTMLPreformatted"/>
    <w:uiPriority w:val="99"/>
    <w:rsid w:val="006A3044"/>
    <w:rPr>
      <w:rFonts w:ascii="Courier New" w:hAnsi="Courier New" w:cs="Courier New"/>
      <w:lang w:eastAsia="ar-SA"/>
    </w:rPr>
  </w:style>
  <w:style w:type="paragraph" w:styleId="Index1">
    <w:name w:val="index 1"/>
    <w:basedOn w:val="Normal"/>
    <w:next w:val="Normal"/>
    <w:autoRedefine/>
    <w:uiPriority w:val="99"/>
    <w:unhideWhenUsed/>
    <w:rsid w:val="006A3044"/>
    <w:pPr>
      <w:ind w:left="240" w:hanging="240"/>
    </w:pPr>
  </w:style>
  <w:style w:type="paragraph" w:styleId="Index2">
    <w:name w:val="index 2"/>
    <w:basedOn w:val="Normal"/>
    <w:next w:val="Normal"/>
    <w:autoRedefine/>
    <w:uiPriority w:val="99"/>
    <w:unhideWhenUsed/>
    <w:rsid w:val="006A3044"/>
    <w:pPr>
      <w:ind w:left="480" w:hanging="240"/>
    </w:pPr>
  </w:style>
  <w:style w:type="paragraph" w:styleId="Index3">
    <w:name w:val="index 3"/>
    <w:basedOn w:val="Normal"/>
    <w:next w:val="Normal"/>
    <w:autoRedefine/>
    <w:uiPriority w:val="99"/>
    <w:unhideWhenUsed/>
    <w:rsid w:val="006A3044"/>
    <w:pPr>
      <w:ind w:left="720" w:hanging="240"/>
    </w:pPr>
  </w:style>
  <w:style w:type="paragraph" w:styleId="Index4">
    <w:name w:val="index 4"/>
    <w:basedOn w:val="Normal"/>
    <w:next w:val="Normal"/>
    <w:autoRedefine/>
    <w:uiPriority w:val="99"/>
    <w:unhideWhenUsed/>
    <w:rsid w:val="006A3044"/>
    <w:pPr>
      <w:ind w:left="960" w:hanging="240"/>
    </w:pPr>
  </w:style>
  <w:style w:type="paragraph" w:styleId="Index5">
    <w:name w:val="index 5"/>
    <w:basedOn w:val="Normal"/>
    <w:next w:val="Normal"/>
    <w:autoRedefine/>
    <w:uiPriority w:val="99"/>
    <w:unhideWhenUsed/>
    <w:rsid w:val="006A3044"/>
    <w:pPr>
      <w:ind w:left="1200" w:hanging="240"/>
    </w:pPr>
  </w:style>
  <w:style w:type="paragraph" w:styleId="Index6">
    <w:name w:val="index 6"/>
    <w:basedOn w:val="Normal"/>
    <w:next w:val="Normal"/>
    <w:autoRedefine/>
    <w:uiPriority w:val="99"/>
    <w:unhideWhenUsed/>
    <w:rsid w:val="006A3044"/>
    <w:pPr>
      <w:ind w:left="1440" w:hanging="240"/>
    </w:pPr>
  </w:style>
  <w:style w:type="paragraph" w:styleId="Index7">
    <w:name w:val="index 7"/>
    <w:basedOn w:val="Normal"/>
    <w:next w:val="Normal"/>
    <w:autoRedefine/>
    <w:uiPriority w:val="99"/>
    <w:unhideWhenUsed/>
    <w:rsid w:val="006A3044"/>
    <w:pPr>
      <w:ind w:left="1680" w:hanging="240"/>
    </w:pPr>
  </w:style>
  <w:style w:type="paragraph" w:styleId="Index8">
    <w:name w:val="index 8"/>
    <w:basedOn w:val="Normal"/>
    <w:next w:val="Normal"/>
    <w:autoRedefine/>
    <w:uiPriority w:val="99"/>
    <w:unhideWhenUsed/>
    <w:rsid w:val="006A3044"/>
    <w:pPr>
      <w:ind w:left="1920" w:hanging="240"/>
    </w:pPr>
  </w:style>
  <w:style w:type="paragraph" w:styleId="Index9">
    <w:name w:val="index 9"/>
    <w:basedOn w:val="Normal"/>
    <w:next w:val="Normal"/>
    <w:autoRedefine/>
    <w:uiPriority w:val="99"/>
    <w:unhideWhenUsed/>
    <w:rsid w:val="006A3044"/>
    <w:pPr>
      <w:ind w:left="2160" w:hanging="240"/>
    </w:pPr>
  </w:style>
  <w:style w:type="paragraph" w:styleId="IndexHeading">
    <w:name w:val="index heading"/>
    <w:basedOn w:val="Normal"/>
    <w:next w:val="Index1"/>
    <w:uiPriority w:val="99"/>
    <w:unhideWhenUsed/>
    <w:rsid w:val="006A3044"/>
    <w:rPr>
      <w:rFonts w:ascii="Cambria" w:hAnsi="Cambria"/>
      <w:b/>
      <w:bCs/>
    </w:rPr>
  </w:style>
  <w:style w:type="paragraph" w:styleId="List4">
    <w:name w:val="List 4"/>
    <w:basedOn w:val="Normal"/>
    <w:uiPriority w:val="99"/>
    <w:unhideWhenUsed/>
    <w:rsid w:val="00A26B43"/>
    <w:pPr>
      <w:suppressAutoHyphens w:val="0"/>
      <w:ind w:left="1800" w:hanging="360"/>
    </w:pPr>
    <w:rPr>
      <w:lang w:eastAsia="en-US"/>
    </w:rPr>
  </w:style>
  <w:style w:type="paragraph" w:styleId="List5">
    <w:name w:val="List 5"/>
    <w:basedOn w:val="Normal"/>
    <w:link w:val="List5Char"/>
    <w:uiPriority w:val="99"/>
    <w:rsid w:val="00A26B43"/>
    <w:pPr>
      <w:suppressAutoHyphens w:val="0"/>
      <w:ind w:left="1800" w:hanging="360"/>
    </w:pPr>
    <w:rPr>
      <w:lang w:eastAsia="en-US"/>
    </w:rPr>
  </w:style>
  <w:style w:type="character" w:customStyle="1" w:styleId="List5Char">
    <w:name w:val="List 5 Char"/>
    <w:link w:val="List5"/>
    <w:uiPriority w:val="99"/>
    <w:rsid w:val="00A26B43"/>
    <w:rPr>
      <w:sz w:val="24"/>
    </w:rPr>
  </w:style>
  <w:style w:type="paragraph" w:styleId="ListBullet4">
    <w:name w:val="List Bullet 4"/>
    <w:basedOn w:val="Normal"/>
    <w:rsid w:val="00A26B43"/>
    <w:pPr>
      <w:numPr>
        <w:numId w:val="59"/>
      </w:numPr>
      <w:suppressAutoHyphens w:val="0"/>
    </w:pPr>
    <w:rPr>
      <w:lang w:eastAsia="en-US"/>
    </w:rPr>
  </w:style>
  <w:style w:type="paragraph" w:styleId="ListBullet5">
    <w:name w:val="List Bullet 5"/>
    <w:basedOn w:val="Normal"/>
    <w:uiPriority w:val="99"/>
    <w:unhideWhenUsed/>
    <w:rsid w:val="00A26B43"/>
    <w:pPr>
      <w:numPr>
        <w:numId w:val="60"/>
      </w:numPr>
      <w:suppressAutoHyphens w:val="0"/>
    </w:pPr>
    <w:rPr>
      <w:lang w:eastAsia="en-US"/>
    </w:rPr>
  </w:style>
  <w:style w:type="paragraph" w:styleId="MacroText">
    <w:name w:val="macro"/>
    <w:link w:val="MacroTextChar"/>
    <w:uiPriority w:val="99"/>
    <w:unhideWhenUsed/>
    <w:rsid w:val="006A3044"/>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6A3044"/>
    <w:rPr>
      <w:rFonts w:ascii="Courier New" w:hAnsi="Courier New" w:cs="Courier New"/>
      <w:lang w:eastAsia="ar-SA"/>
    </w:rPr>
  </w:style>
  <w:style w:type="paragraph" w:styleId="MessageHeader">
    <w:name w:val="Message Header"/>
    <w:basedOn w:val="Normal"/>
    <w:link w:val="MessageHeaderChar"/>
    <w:uiPriority w:val="99"/>
    <w:unhideWhenUsed/>
    <w:rsid w:val="006A3044"/>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6A3044"/>
    <w:rPr>
      <w:rFonts w:ascii="Cambria" w:eastAsia="Times New Roman" w:hAnsi="Cambria" w:cs="Times New Roman"/>
      <w:sz w:val="24"/>
      <w:szCs w:val="24"/>
      <w:shd w:val="pct20" w:color="auto" w:fill="auto"/>
      <w:lang w:eastAsia="ar-SA"/>
    </w:rPr>
  </w:style>
  <w:style w:type="paragraph" w:styleId="NormalIndent">
    <w:name w:val="Normal Indent"/>
    <w:basedOn w:val="Normal"/>
    <w:uiPriority w:val="99"/>
    <w:unhideWhenUsed/>
    <w:rsid w:val="006A3044"/>
    <w:pPr>
      <w:ind w:left="720"/>
    </w:pPr>
  </w:style>
  <w:style w:type="paragraph" w:styleId="NoteHeading">
    <w:name w:val="Note Heading"/>
    <w:basedOn w:val="Normal"/>
    <w:next w:val="Normal"/>
    <w:link w:val="NoteHeadingChar"/>
    <w:uiPriority w:val="99"/>
    <w:unhideWhenUsed/>
    <w:rsid w:val="006A3044"/>
  </w:style>
  <w:style w:type="character" w:customStyle="1" w:styleId="NoteHeadingChar">
    <w:name w:val="Note Heading Char"/>
    <w:link w:val="NoteHeading"/>
    <w:uiPriority w:val="99"/>
    <w:rsid w:val="006A3044"/>
    <w:rPr>
      <w:sz w:val="24"/>
      <w:lang w:eastAsia="ar-SA"/>
    </w:rPr>
  </w:style>
  <w:style w:type="paragraph" w:styleId="Salutation">
    <w:name w:val="Salutation"/>
    <w:basedOn w:val="Normal"/>
    <w:next w:val="Normal"/>
    <w:link w:val="SalutationChar"/>
    <w:uiPriority w:val="99"/>
    <w:unhideWhenUsed/>
    <w:rsid w:val="006A3044"/>
  </w:style>
  <w:style w:type="character" w:customStyle="1" w:styleId="SalutationChar">
    <w:name w:val="Salutation Char"/>
    <w:link w:val="Salutation"/>
    <w:uiPriority w:val="99"/>
    <w:rsid w:val="006A3044"/>
    <w:rPr>
      <w:sz w:val="24"/>
      <w:lang w:eastAsia="ar-SA"/>
    </w:rPr>
  </w:style>
  <w:style w:type="paragraph" w:styleId="Signature">
    <w:name w:val="Signature"/>
    <w:basedOn w:val="Normal"/>
    <w:link w:val="SignatureChar"/>
    <w:uiPriority w:val="99"/>
    <w:unhideWhenUsed/>
    <w:rsid w:val="006A3044"/>
    <w:pPr>
      <w:ind w:left="4320"/>
    </w:pPr>
  </w:style>
  <w:style w:type="character" w:customStyle="1" w:styleId="SignatureChar">
    <w:name w:val="Signature Char"/>
    <w:link w:val="Signature"/>
    <w:uiPriority w:val="99"/>
    <w:rsid w:val="006A3044"/>
    <w:rPr>
      <w:sz w:val="24"/>
      <w:lang w:eastAsia="ar-SA"/>
    </w:rPr>
  </w:style>
  <w:style w:type="paragraph" w:styleId="TableofAuthorities">
    <w:name w:val="table of authorities"/>
    <w:basedOn w:val="Normal"/>
    <w:next w:val="Normal"/>
    <w:uiPriority w:val="99"/>
    <w:semiHidden/>
    <w:unhideWhenUsed/>
    <w:rsid w:val="006A3044"/>
    <w:pPr>
      <w:ind w:left="240" w:hanging="240"/>
    </w:pPr>
  </w:style>
  <w:style w:type="paragraph" w:styleId="TableofFigures">
    <w:name w:val="table of figures"/>
    <w:basedOn w:val="Normal"/>
    <w:next w:val="Normal"/>
    <w:uiPriority w:val="99"/>
    <w:semiHidden/>
    <w:unhideWhenUsed/>
    <w:rsid w:val="006A3044"/>
  </w:style>
  <w:style w:type="paragraph" w:styleId="TOAHeading">
    <w:name w:val="toa heading"/>
    <w:basedOn w:val="Normal"/>
    <w:next w:val="Normal"/>
    <w:uiPriority w:val="99"/>
    <w:unhideWhenUsed/>
    <w:rsid w:val="006A3044"/>
    <w:rPr>
      <w:rFonts w:ascii="Cambria" w:hAnsi="Cambria"/>
      <w:b/>
      <w:bCs/>
      <w:szCs w:val="24"/>
    </w:rPr>
  </w:style>
  <w:style w:type="paragraph" w:customStyle="1" w:styleId="TOCHeading1">
    <w:name w:val="TOC Heading1"/>
    <w:basedOn w:val="Heading1"/>
    <w:next w:val="Normal"/>
    <w:uiPriority w:val="39"/>
    <w:semiHidden/>
    <w:unhideWhenUsed/>
    <w:qFormat/>
    <w:rsid w:val="006A3044"/>
    <w:pPr>
      <w:pageBreakBefore w:val="0"/>
      <w:tabs>
        <w:tab w:val="clear" w:pos="432"/>
        <w:tab w:val="clear" w:pos="720"/>
      </w:tabs>
      <w:ind w:left="0" w:firstLine="0"/>
      <w:outlineLvl w:val="9"/>
    </w:pPr>
    <w:rPr>
      <w:rFonts w:ascii="Cambria" w:hAnsi="Cambria"/>
      <w:bCs/>
      <w:kern w:val="32"/>
      <w:sz w:val="32"/>
      <w:szCs w:val="32"/>
      <w:lang w:val="en-US"/>
    </w:rPr>
  </w:style>
  <w:style w:type="character" w:styleId="Emphasis">
    <w:name w:val="Emphasis"/>
    <w:qFormat/>
    <w:rsid w:val="0088289C"/>
    <w:rPr>
      <w:i/>
      <w:iCs/>
    </w:rPr>
  </w:style>
  <w:style w:type="paragraph" w:styleId="Revision">
    <w:name w:val="Revision"/>
    <w:hidden/>
    <w:uiPriority w:val="99"/>
    <w:semiHidden/>
    <w:rsid w:val="001B74AA"/>
    <w:rPr>
      <w:sz w:val="24"/>
      <w:lang w:eastAsia="ar-SA"/>
    </w:rPr>
  </w:style>
  <w:style w:type="paragraph" w:customStyle="1" w:styleId="List1">
    <w:name w:val="List 1"/>
    <w:basedOn w:val="List"/>
    <w:link w:val="List1Char"/>
    <w:uiPriority w:val="99"/>
    <w:qFormat/>
    <w:rsid w:val="00A26B43"/>
  </w:style>
  <w:style w:type="character" w:customStyle="1" w:styleId="List1Char">
    <w:name w:val="List 1 Char"/>
    <w:link w:val="List1"/>
    <w:uiPriority w:val="99"/>
    <w:rsid w:val="00A26B43"/>
    <w:rPr>
      <w:sz w:val="24"/>
    </w:rPr>
  </w:style>
  <w:style w:type="paragraph" w:customStyle="1" w:styleId="ListBullet1">
    <w:name w:val="List Bullet 1"/>
    <w:basedOn w:val="ListBullet"/>
    <w:link w:val="ListBullet1Char"/>
    <w:qFormat/>
    <w:rsid w:val="00A26B43"/>
    <w:pPr>
      <w:numPr>
        <w:numId w:val="0"/>
      </w:numPr>
    </w:pPr>
  </w:style>
  <w:style w:type="character" w:customStyle="1" w:styleId="ListBullet1Char">
    <w:name w:val="List Bullet 1 Char"/>
    <w:link w:val="ListBullet1"/>
    <w:rsid w:val="00A26B43"/>
    <w:rPr>
      <w:sz w:val="24"/>
    </w:rPr>
  </w:style>
  <w:style w:type="paragraph" w:customStyle="1" w:styleId="ListContinue1">
    <w:name w:val="List Continue 1"/>
    <w:basedOn w:val="ListContinue"/>
    <w:link w:val="ListContinue1Char"/>
    <w:qFormat/>
    <w:rsid w:val="00A26B43"/>
  </w:style>
  <w:style w:type="character" w:customStyle="1" w:styleId="ListContinue1Char">
    <w:name w:val="List Continue 1 Char"/>
    <w:link w:val="ListContinue1"/>
    <w:rsid w:val="00A26B43"/>
    <w:rPr>
      <w:sz w:val="24"/>
    </w:rPr>
  </w:style>
  <w:style w:type="paragraph" w:customStyle="1" w:styleId="ListNumber1">
    <w:name w:val="List Number 1"/>
    <w:basedOn w:val="ListNumber"/>
    <w:link w:val="ListNumber1Char"/>
    <w:qFormat/>
    <w:rsid w:val="00A26B43"/>
    <w:pPr>
      <w:numPr>
        <w:numId w:val="0"/>
      </w:numPr>
      <w:contextualSpacing w:val="0"/>
    </w:pPr>
  </w:style>
  <w:style w:type="character" w:customStyle="1" w:styleId="ListNumber1Char">
    <w:name w:val="List Number 1 Char"/>
    <w:link w:val="ListNumber1"/>
    <w:rsid w:val="00A26B43"/>
    <w:rPr>
      <w:sz w:val="24"/>
    </w:rPr>
  </w:style>
  <w:style w:type="character" w:customStyle="1" w:styleId="HeaderChar">
    <w:name w:val="Header Char"/>
    <w:basedOn w:val="DefaultParagraphFont"/>
    <w:link w:val="Header"/>
    <w:uiPriority w:val="99"/>
    <w:rsid w:val="00B63146"/>
    <w:rPr>
      <w:sz w:val="24"/>
      <w:lang w:eastAsia="ar-SA"/>
    </w:rPr>
  </w:style>
  <w:style w:type="character" w:customStyle="1" w:styleId="Heading1Char">
    <w:name w:val="Heading 1 Char"/>
    <w:basedOn w:val="DefaultParagraphFont"/>
    <w:link w:val="Heading1"/>
    <w:uiPriority w:val="99"/>
    <w:rsid w:val="00B63146"/>
    <w:rPr>
      <w:rFonts w:ascii="Arial" w:hAnsi="Arial"/>
      <w:b/>
      <w:kern w:val="1"/>
      <w:sz w:val="28"/>
      <w:lang w:val="de-DE" w:eastAsia="ar-SA"/>
    </w:rPr>
  </w:style>
  <w:style w:type="character" w:customStyle="1" w:styleId="Heading2Char">
    <w:name w:val="Heading 2 Char"/>
    <w:basedOn w:val="DefaultParagraphFont"/>
    <w:link w:val="Heading2"/>
    <w:uiPriority w:val="99"/>
    <w:rsid w:val="00B63146"/>
    <w:rPr>
      <w:rFonts w:ascii="Arial" w:hAnsi="Arial"/>
      <w:b/>
      <w:kern w:val="1"/>
      <w:sz w:val="28"/>
      <w:lang w:val="de-DE" w:eastAsia="ar-SA"/>
    </w:rPr>
  </w:style>
  <w:style w:type="character" w:customStyle="1" w:styleId="Heading3Char">
    <w:name w:val="Heading 3 Char"/>
    <w:basedOn w:val="DefaultParagraphFont"/>
    <w:link w:val="Heading3"/>
    <w:uiPriority w:val="99"/>
    <w:rsid w:val="00B63146"/>
    <w:rPr>
      <w:rFonts w:ascii="Arial" w:hAnsi="Arial"/>
      <w:b/>
      <w:kern w:val="1"/>
      <w:sz w:val="24"/>
      <w:lang w:val="de-DE" w:eastAsia="ar-SA"/>
    </w:rPr>
  </w:style>
  <w:style w:type="character" w:customStyle="1" w:styleId="Heading4Char">
    <w:name w:val="Heading 4 Char"/>
    <w:basedOn w:val="DefaultParagraphFont"/>
    <w:link w:val="Heading4"/>
    <w:uiPriority w:val="99"/>
    <w:rsid w:val="00B63146"/>
    <w:rPr>
      <w:rFonts w:ascii="Arial" w:hAnsi="Arial"/>
      <w:b/>
      <w:kern w:val="1"/>
      <w:sz w:val="24"/>
      <w:lang w:val="de-DE" w:eastAsia="ar-SA"/>
    </w:rPr>
  </w:style>
  <w:style w:type="character" w:customStyle="1" w:styleId="Heading5Char">
    <w:name w:val="Heading 5 Char"/>
    <w:basedOn w:val="DefaultParagraphFont"/>
    <w:link w:val="Heading5"/>
    <w:uiPriority w:val="99"/>
    <w:rsid w:val="00B63146"/>
    <w:rPr>
      <w:rFonts w:ascii="Arial" w:hAnsi="Arial"/>
      <w:b/>
      <w:kern w:val="1"/>
      <w:sz w:val="24"/>
      <w:lang w:val="de-DE" w:eastAsia="ar-SA"/>
    </w:rPr>
  </w:style>
  <w:style w:type="character" w:customStyle="1" w:styleId="Heading6Char">
    <w:name w:val="Heading 6 Char"/>
    <w:basedOn w:val="DefaultParagraphFont"/>
    <w:link w:val="Heading6"/>
    <w:rsid w:val="00B63146"/>
    <w:rPr>
      <w:rFonts w:ascii="Arial" w:hAnsi="Arial"/>
      <w:b/>
      <w:kern w:val="1"/>
      <w:sz w:val="24"/>
      <w:lang w:val="de-DE" w:eastAsia="ar-SA"/>
    </w:rPr>
  </w:style>
  <w:style w:type="character" w:customStyle="1" w:styleId="Heading7Char">
    <w:name w:val="Heading 7 Char"/>
    <w:basedOn w:val="DefaultParagraphFont"/>
    <w:link w:val="Heading7"/>
    <w:uiPriority w:val="99"/>
    <w:rsid w:val="00B63146"/>
    <w:rPr>
      <w:rFonts w:ascii="Arial" w:hAnsi="Arial"/>
      <w:b/>
      <w:kern w:val="1"/>
      <w:sz w:val="24"/>
      <w:lang w:val="de-DE" w:eastAsia="ar-SA"/>
    </w:rPr>
  </w:style>
  <w:style w:type="character" w:customStyle="1" w:styleId="Heading8Char">
    <w:name w:val="Heading 8 Char"/>
    <w:basedOn w:val="DefaultParagraphFont"/>
    <w:link w:val="Heading8"/>
    <w:uiPriority w:val="99"/>
    <w:rsid w:val="00B63146"/>
    <w:rPr>
      <w:rFonts w:ascii="Arial" w:hAnsi="Arial"/>
      <w:b/>
      <w:kern w:val="1"/>
      <w:sz w:val="24"/>
      <w:lang w:val="de-DE" w:eastAsia="ar-SA"/>
    </w:rPr>
  </w:style>
  <w:style w:type="character" w:customStyle="1" w:styleId="Heading9Char">
    <w:name w:val="Heading 9 Char"/>
    <w:basedOn w:val="DefaultParagraphFont"/>
    <w:link w:val="Heading9"/>
    <w:uiPriority w:val="99"/>
    <w:rsid w:val="00B63146"/>
    <w:rPr>
      <w:rFonts w:ascii="Arial" w:hAnsi="Arial"/>
      <w:b/>
      <w:kern w:val="1"/>
      <w:sz w:val="24"/>
      <w:lang w:val="de-DE" w:eastAsia="ar-SA"/>
    </w:rPr>
  </w:style>
  <w:style w:type="character" w:styleId="FootnoteReference">
    <w:name w:val="footnote reference"/>
    <w:uiPriority w:val="99"/>
    <w:semiHidden/>
    <w:rsid w:val="00B63146"/>
    <w:rPr>
      <w:rFonts w:cs="Times New Roman"/>
      <w:vertAlign w:val="superscript"/>
    </w:rPr>
  </w:style>
  <w:style w:type="character" w:customStyle="1" w:styleId="FootnoteTextChar">
    <w:name w:val="Footnote Text Char"/>
    <w:basedOn w:val="DefaultParagraphFont"/>
    <w:link w:val="FootnoteText"/>
    <w:uiPriority w:val="99"/>
    <w:rsid w:val="00B63146"/>
    <w:rPr>
      <w:lang w:eastAsia="ar-SA"/>
    </w:rPr>
  </w:style>
  <w:style w:type="character" w:customStyle="1" w:styleId="TitleChar">
    <w:name w:val="Title Char"/>
    <w:basedOn w:val="DefaultParagraphFont"/>
    <w:link w:val="Title"/>
    <w:uiPriority w:val="99"/>
    <w:rsid w:val="00B63146"/>
    <w:rPr>
      <w:rFonts w:ascii="Arial" w:hAnsi="Arial" w:cs="Arial"/>
      <w:b/>
      <w:bCs/>
      <w:kern w:val="1"/>
      <w:sz w:val="44"/>
      <w:szCs w:val="32"/>
      <w:lang w:eastAsia="ar-SA"/>
    </w:rPr>
  </w:style>
  <w:style w:type="paragraph" w:customStyle="1" w:styleId="instructions">
    <w:name w:val="instructions"/>
    <w:basedOn w:val="BodyText"/>
    <w:uiPriority w:val="99"/>
    <w:rsid w:val="00B63146"/>
    <w:pPr>
      <w:pBdr>
        <w:top w:val="single" w:sz="4" w:space="1" w:color="auto"/>
        <w:left w:val="single" w:sz="4" w:space="4" w:color="auto"/>
        <w:bottom w:val="single" w:sz="4" w:space="1" w:color="auto"/>
        <w:right w:val="single" w:sz="4" w:space="4" w:color="auto"/>
      </w:pBdr>
    </w:pPr>
    <w:rPr>
      <w:b/>
      <w:i/>
      <w:sz w:val="22"/>
    </w:rPr>
  </w:style>
  <w:style w:type="paragraph" w:customStyle="1" w:styleId="Appendix">
    <w:name w:val="Appendix"/>
    <w:basedOn w:val="Heading2"/>
    <w:uiPriority w:val="99"/>
    <w:rsid w:val="00B63146"/>
    <w:pPr>
      <w:numPr>
        <w:numId w:val="70"/>
      </w:numPr>
      <w:tabs>
        <w:tab w:val="clear" w:pos="432"/>
        <w:tab w:val="clear" w:pos="576"/>
        <w:tab w:val="clear" w:pos="720"/>
        <w:tab w:val="num" w:pos="900"/>
      </w:tabs>
      <w:suppressAutoHyphens w:val="0"/>
      <w:spacing w:after="240"/>
    </w:pPr>
    <w:rPr>
      <w:rFonts w:ascii="Times New Roman" w:hAnsi="Times New Roman" w:cs="Arial"/>
      <w:bCs/>
      <w:i/>
      <w:iCs/>
      <w:kern w:val="0"/>
      <w:szCs w:val="28"/>
      <w:lang w:val="en-US" w:eastAsia="zh-CN"/>
    </w:rPr>
  </w:style>
  <w:style w:type="paragraph" w:customStyle="1" w:styleId="Bullet">
    <w:name w:val="Bullet"/>
    <w:basedOn w:val="Normal"/>
    <w:uiPriority w:val="99"/>
    <w:rsid w:val="00B63146"/>
    <w:pPr>
      <w:numPr>
        <w:numId w:val="71"/>
      </w:numPr>
      <w:suppressAutoHyphens w:val="0"/>
      <w:overflowPunct w:val="0"/>
      <w:autoSpaceDE w:val="0"/>
      <w:autoSpaceDN w:val="0"/>
      <w:adjustRightInd w:val="0"/>
      <w:spacing w:before="0" w:after="120"/>
      <w:textAlignment w:val="baseline"/>
    </w:pPr>
    <w:rPr>
      <w:rFonts w:ascii="Arial" w:hAnsi="Arial"/>
      <w:sz w:val="20"/>
      <w:lang w:val="en-GB" w:eastAsia="en-US"/>
    </w:rPr>
  </w:style>
  <w:style w:type="paragraph" w:customStyle="1" w:styleId="DefaultText">
    <w:name w:val="Default Text"/>
    <w:basedOn w:val="Normal"/>
    <w:uiPriority w:val="99"/>
    <w:rsid w:val="00B63146"/>
    <w:pPr>
      <w:suppressAutoHyphens w:val="0"/>
      <w:autoSpaceDE w:val="0"/>
      <w:autoSpaceDN w:val="0"/>
      <w:adjustRightInd w:val="0"/>
      <w:spacing w:before="0" w:after="215"/>
    </w:pPr>
    <w:rPr>
      <w:rFonts w:ascii="Arial" w:hAnsi="Arial" w:cs="Arial"/>
      <w:sz w:val="20"/>
      <w:lang w:eastAsia="en-US"/>
    </w:rPr>
  </w:style>
  <w:style w:type="character" w:customStyle="1" w:styleId="left">
    <w:name w:val="left"/>
    <w:uiPriority w:val="99"/>
    <w:rsid w:val="00B63146"/>
    <w:rPr>
      <w:rFonts w:cs="Times New Roman"/>
    </w:rPr>
  </w:style>
  <w:style w:type="paragraph" w:styleId="ListParagraph">
    <w:name w:val="List Paragraph"/>
    <w:basedOn w:val="Normal"/>
    <w:uiPriority w:val="34"/>
    <w:qFormat/>
    <w:rsid w:val="00B63146"/>
    <w:pPr>
      <w:suppressAutoHyphens w:val="0"/>
      <w:ind w:left="720"/>
    </w:pPr>
    <w:rPr>
      <w:lang w:eastAsia="en-US"/>
    </w:rPr>
  </w:style>
  <w:style w:type="paragraph" w:customStyle="1" w:styleId="AuthorInstructions">
    <w:name w:val="Author Instructions"/>
    <w:basedOn w:val="BodyText"/>
    <w:link w:val="AuthorInstructionsChar"/>
    <w:uiPriority w:val="99"/>
    <w:rsid w:val="00B63146"/>
    <w:rPr>
      <w:i/>
    </w:rPr>
  </w:style>
  <w:style w:type="character" w:customStyle="1" w:styleId="AuthorInstructionsChar">
    <w:name w:val="Author Instructions Char"/>
    <w:link w:val="AuthorInstructions"/>
    <w:uiPriority w:val="99"/>
    <w:locked/>
    <w:rsid w:val="00B63146"/>
    <w:rPr>
      <w:i/>
      <w:sz w:val="24"/>
    </w:rPr>
  </w:style>
  <w:style w:type="paragraph" w:styleId="Bibliography">
    <w:name w:val="Bibliography"/>
    <w:basedOn w:val="Normal"/>
    <w:next w:val="Normal"/>
    <w:uiPriority w:val="99"/>
    <w:rsid w:val="00B63146"/>
    <w:pPr>
      <w:suppressAutoHyphens w:val="0"/>
    </w:pPr>
    <w:rPr>
      <w:lang w:eastAsia="en-US"/>
    </w:rPr>
  </w:style>
  <w:style w:type="character" w:customStyle="1" w:styleId="keyword">
    <w:name w:val="keyword"/>
    <w:uiPriority w:val="99"/>
    <w:rsid w:val="00B63146"/>
    <w:rPr>
      <w:rFonts w:ascii="Bookman Old Style" w:hAnsi="Bookman Old Style"/>
      <w:b/>
      <w:caps/>
      <w:sz w:val="16"/>
    </w:rPr>
  </w:style>
  <w:style w:type="paragraph" w:customStyle="1" w:styleId="XMLFragment">
    <w:name w:val="XML Fragment"/>
    <w:basedOn w:val="PlainText"/>
    <w:uiPriority w:val="99"/>
    <w:rsid w:val="00B63146"/>
    <w:pPr>
      <w:keepNext/>
      <w:keepLines/>
      <w:pBdr>
        <w:top w:val="single" w:sz="4" w:space="1" w:color="auto"/>
        <w:left w:val="single" w:sz="4" w:space="4" w:color="auto"/>
        <w:bottom w:val="single" w:sz="4" w:space="1" w:color="auto"/>
        <w:right w:val="single" w:sz="4" w:space="4" w:color="auto"/>
      </w:pBdr>
      <w:tabs>
        <w:tab w:val="left" w:pos="187"/>
      </w:tabs>
      <w:suppressAutoHyphens w:val="0"/>
      <w:spacing w:before="0"/>
    </w:pPr>
    <w:rPr>
      <w:noProof/>
      <w:sz w:val="16"/>
      <w:lang w:eastAsia="en-US"/>
    </w:rPr>
  </w:style>
  <w:style w:type="character" w:styleId="BookTitle">
    <w:name w:val="Book Title"/>
    <w:uiPriority w:val="99"/>
    <w:qFormat/>
    <w:rsid w:val="00B63146"/>
    <w:rPr>
      <w:rFonts w:cs="Times New Roman"/>
      <w:b/>
      <w:smallCaps/>
      <w:spacing w:val="5"/>
    </w:rPr>
  </w:style>
  <w:style w:type="paragraph" w:customStyle="1" w:styleId="TableText">
    <w:name w:val="TableText"/>
    <w:basedOn w:val="Normal"/>
    <w:link w:val="TableTextChar"/>
    <w:uiPriority w:val="99"/>
    <w:rsid w:val="00B63146"/>
    <w:pPr>
      <w:keepNext/>
      <w:suppressAutoHyphens w:val="0"/>
      <w:spacing w:before="40" w:after="40" w:line="220" w:lineRule="exact"/>
    </w:pPr>
    <w:rPr>
      <w:rFonts w:ascii="Bookman Old Style" w:hAnsi="Bookman Old Style"/>
      <w:noProof/>
      <w:sz w:val="18"/>
      <w:lang w:eastAsia="en-US"/>
    </w:rPr>
  </w:style>
  <w:style w:type="character" w:customStyle="1" w:styleId="TableTextChar">
    <w:name w:val="TableText Char"/>
    <w:link w:val="TableText"/>
    <w:uiPriority w:val="99"/>
    <w:locked/>
    <w:rsid w:val="00B63146"/>
    <w:rPr>
      <w:rFonts w:ascii="Bookman Old Style" w:hAnsi="Bookman Old Style"/>
      <w:noProof/>
      <w:sz w:val="18"/>
    </w:rPr>
  </w:style>
  <w:style w:type="character" w:customStyle="1" w:styleId="HyperlinkText9pt">
    <w:name w:val="Hyperlink Text 9pt"/>
    <w:uiPriority w:val="99"/>
    <w:rsid w:val="00B63146"/>
    <w:rPr>
      <w:rFonts w:ascii="Bookman Old Style" w:hAnsi="Bookman Old Style"/>
      <w:color w:val="333399"/>
      <w:sz w:val="24"/>
      <w:u w:val="single"/>
      <w:vertAlign w:val="baseline"/>
      <w:lang w:val="en-US" w:eastAsia="zh-CN"/>
    </w:rPr>
  </w:style>
  <w:style w:type="character" w:styleId="SubtleReference">
    <w:name w:val="Subtle Reference"/>
    <w:uiPriority w:val="99"/>
    <w:qFormat/>
    <w:rsid w:val="00B63146"/>
    <w:rPr>
      <w:rFonts w:cs="Times New Roman"/>
      <w:smallCaps/>
      <w:color w:val="C0504D"/>
      <w:u w:val="single"/>
    </w:rPr>
  </w:style>
  <w:style w:type="character" w:customStyle="1" w:styleId="XMLname">
    <w:name w:val="XMLname"/>
    <w:uiPriority w:val="99"/>
    <w:rsid w:val="00B63146"/>
    <w:rPr>
      <w:rFonts w:ascii="Courier New" w:hAnsi="Courier New"/>
      <w:sz w:val="20"/>
      <w:lang w:eastAsia="en-US"/>
    </w:rPr>
  </w:style>
  <w:style w:type="paragraph" w:customStyle="1" w:styleId="Example">
    <w:name w:val="Example"/>
    <w:basedOn w:val="Normal"/>
    <w:link w:val="ExampleChar"/>
    <w:uiPriority w:val="99"/>
    <w:rsid w:val="00B63146"/>
    <w:pPr>
      <w:keepNext/>
      <w:pBdr>
        <w:top w:val="single" w:sz="4" w:space="1" w:color="auto"/>
        <w:left w:val="single" w:sz="4" w:space="4" w:color="auto"/>
        <w:bottom w:val="single" w:sz="4" w:space="1" w:color="auto"/>
        <w:right w:val="single" w:sz="4" w:space="4" w:color="auto"/>
      </w:pBdr>
      <w:suppressAutoHyphens w:val="0"/>
      <w:spacing w:before="0" w:after="120" w:line="220" w:lineRule="exact"/>
      <w:ind w:left="720"/>
      <w:contextualSpacing/>
    </w:pPr>
    <w:rPr>
      <w:rFonts w:ascii="Courier New" w:hAnsi="Courier New"/>
      <w:sz w:val="18"/>
      <w:lang w:eastAsia="en-US"/>
    </w:rPr>
  </w:style>
  <w:style w:type="character" w:customStyle="1" w:styleId="ExampleChar">
    <w:name w:val="Example Char"/>
    <w:link w:val="Example"/>
    <w:uiPriority w:val="99"/>
    <w:locked/>
    <w:rsid w:val="00B63146"/>
    <w:rPr>
      <w:rFonts w:ascii="Courier New" w:hAnsi="Courier New"/>
      <w:sz w:val="18"/>
    </w:rPr>
  </w:style>
  <w:style w:type="character" w:customStyle="1" w:styleId="XMLnameBold">
    <w:name w:val="XMLnameBold"/>
    <w:uiPriority w:val="99"/>
    <w:rsid w:val="00B63146"/>
    <w:rPr>
      <w:rFonts w:ascii="Courier New" w:hAnsi="Courier New"/>
      <w:b/>
      <w:sz w:val="20"/>
      <w:lang w:eastAsia="en-US"/>
    </w:rPr>
  </w:style>
  <w:style w:type="paragraph" w:customStyle="1" w:styleId="BracketData">
    <w:name w:val="BracketData"/>
    <w:basedOn w:val="Normal"/>
    <w:next w:val="Normal"/>
    <w:uiPriority w:val="99"/>
    <w:rsid w:val="00B63146"/>
    <w:pPr>
      <w:keepNext/>
      <w:suppressAutoHyphens w:val="0"/>
      <w:spacing w:before="40" w:after="120"/>
      <w:ind w:left="720"/>
    </w:pPr>
    <w:rPr>
      <w:rFonts w:ascii="Courier New" w:eastAsia="SimSun" w:hAnsi="Courier New" w:cs="Courier New"/>
      <w:sz w:val="20"/>
      <w:lang w:eastAsia="zh-CN"/>
    </w:rPr>
  </w:style>
  <w:style w:type="character" w:customStyle="1" w:styleId="HyperlinkCourierBold">
    <w:name w:val="Hyperlink Courier Bold"/>
    <w:uiPriority w:val="99"/>
    <w:rsid w:val="00B63146"/>
    <w:rPr>
      <w:rFonts w:ascii="Courier New" w:hAnsi="Courier New"/>
      <w:b/>
      <w:color w:val="333399"/>
      <w:sz w:val="24"/>
      <w:u w:val="single"/>
      <w:vertAlign w:val="baseline"/>
      <w:lang w:val="en-US" w:eastAsia="zh-CN"/>
    </w:rPr>
  </w:style>
  <w:style w:type="paragraph" w:styleId="TOCHeading">
    <w:name w:val="TOC Heading"/>
    <w:basedOn w:val="Normal"/>
    <w:next w:val="Normal"/>
    <w:uiPriority w:val="99"/>
    <w:qFormat/>
    <w:rsid w:val="00B63146"/>
    <w:pPr>
      <w:suppressAutoHyphens w:val="0"/>
      <w:spacing w:before="0"/>
    </w:pPr>
    <w:rPr>
      <w:b/>
      <w:lang w:eastAsia="en-US"/>
    </w:rPr>
  </w:style>
  <w:style w:type="paragraph" w:styleId="IntenseQuote">
    <w:name w:val="Intense Quote"/>
    <w:basedOn w:val="Normal"/>
    <w:next w:val="Normal"/>
    <w:link w:val="IntenseQuoteChar"/>
    <w:uiPriority w:val="99"/>
    <w:qFormat/>
    <w:rsid w:val="00B63146"/>
    <w:pPr>
      <w:pBdr>
        <w:bottom w:val="single" w:sz="4" w:space="4" w:color="4F81BD"/>
      </w:pBdr>
      <w:suppressAutoHyphens w:val="0"/>
      <w:spacing w:before="200" w:after="280"/>
      <w:ind w:left="936" w:right="936"/>
    </w:pPr>
    <w:rPr>
      <w:b/>
      <w:bCs/>
      <w:i/>
      <w:iCs/>
      <w:color w:val="4F81BD"/>
      <w:lang w:eastAsia="en-US"/>
    </w:rPr>
  </w:style>
  <w:style w:type="character" w:customStyle="1" w:styleId="IntenseQuoteChar">
    <w:name w:val="Intense Quote Char"/>
    <w:basedOn w:val="DefaultParagraphFont"/>
    <w:link w:val="IntenseQuote"/>
    <w:uiPriority w:val="99"/>
    <w:rsid w:val="00B63146"/>
    <w:rPr>
      <w:b/>
      <w:bCs/>
      <w:i/>
      <w:iCs/>
      <w:color w:val="4F81BD"/>
      <w:sz w:val="24"/>
    </w:rPr>
  </w:style>
  <w:style w:type="paragraph" w:styleId="NoSpacing">
    <w:name w:val="No Spacing"/>
    <w:uiPriority w:val="99"/>
    <w:qFormat/>
    <w:rsid w:val="00B63146"/>
    <w:rPr>
      <w:sz w:val="24"/>
    </w:rPr>
  </w:style>
  <w:style w:type="paragraph" w:styleId="Quote">
    <w:name w:val="Quote"/>
    <w:basedOn w:val="Normal"/>
    <w:next w:val="Normal"/>
    <w:link w:val="QuoteChar"/>
    <w:uiPriority w:val="99"/>
    <w:qFormat/>
    <w:rsid w:val="00B63146"/>
    <w:pPr>
      <w:suppressAutoHyphens w:val="0"/>
    </w:pPr>
    <w:rPr>
      <w:i/>
      <w:iCs/>
      <w:color w:val="000000"/>
      <w:lang w:eastAsia="en-US"/>
    </w:rPr>
  </w:style>
  <w:style w:type="character" w:customStyle="1" w:styleId="QuoteChar">
    <w:name w:val="Quote Char"/>
    <w:basedOn w:val="DefaultParagraphFont"/>
    <w:link w:val="Quote"/>
    <w:uiPriority w:val="99"/>
    <w:rsid w:val="00B63146"/>
    <w:rPr>
      <w:i/>
      <w:iCs/>
      <w:color w:val="000000"/>
      <w:sz w:val="24"/>
    </w:rPr>
  </w:style>
  <w:style w:type="character" w:customStyle="1" w:styleId="SubtitleChar">
    <w:name w:val="Subtitle Char"/>
    <w:basedOn w:val="DefaultParagraphFont"/>
    <w:link w:val="Subtitle"/>
    <w:uiPriority w:val="99"/>
    <w:rsid w:val="00B63146"/>
    <w:rPr>
      <w:rFonts w:ascii="Arial" w:eastAsia="SimSun" w:hAnsi="Arial" w:cs="Lucida Sans"/>
      <w:i/>
      <w:iCs/>
      <w:sz w:val="28"/>
      <w:szCs w:val="28"/>
      <w:lang w:eastAsia="ar-SA"/>
    </w:rPr>
  </w:style>
  <w:style w:type="character" w:customStyle="1" w:styleId="XMLExampleChar">
    <w:name w:val="XML Example Char"/>
    <w:link w:val="XMLExample"/>
    <w:uiPriority w:val="99"/>
    <w:locked/>
    <w:rsid w:val="00B63146"/>
    <w:rPr>
      <w:rFonts w:ascii="Courier New" w:hAnsi="Courier New" w:cs="Courier New"/>
    </w:rPr>
  </w:style>
  <w:style w:type="numbering" w:customStyle="1" w:styleId="Constraints">
    <w:name w:val="Constraints"/>
    <w:rsid w:val="00B63146"/>
    <w:pPr>
      <w:numPr>
        <w:numId w:val="8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31678">
      <w:bodyDiv w:val="1"/>
      <w:marLeft w:val="0"/>
      <w:marRight w:val="0"/>
      <w:marTop w:val="0"/>
      <w:marBottom w:val="0"/>
      <w:divBdr>
        <w:top w:val="none" w:sz="0" w:space="0" w:color="auto"/>
        <w:left w:val="none" w:sz="0" w:space="0" w:color="auto"/>
        <w:bottom w:val="none" w:sz="0" w:space="0" w:color="auto"/>
        <w:right w:val="none" w:sz="0" w:space="0" w:color="auto"/>
      </w:divBdr>
    </w:div>
    <w:div w:id="68164159">
      <w:bodyDiv w:val="1"/>
      <w:marLeft w:val="0"/>
      <w:marRight w:val="0"/>
      <w:marTop w:val="0"/>
      <w:marBottom w:val="0"/>
      <w:divBdr>
        <w:top w:val="none" w:sz="0" w:space="0" w:color="auto"/>
        <w:left w:val="none" w:sz="0" w:space="0" w:color="auto"/>
        <w:bottom w:val="none" w:sz="0" w:space="0" w:color="auto"/>
        <w:right w:val="none" w:sz="0" w:space="0" w:color="auto"/>
      </w:divBdr>
    </w:div>
    <w:div w:id="499732253">
      <w:bodyDiv w:val="1"/>
      <w:marLeft w:val="0"/>
      <w:marRight w:val="0"/>
      <w:marTop w:val="0"/>
      <w:marBottom w:val="0"/>
      <w:divBdr>
        <w:top w:val="none" w:sz="0" w:space="0" w:color="auto"/>
        <w:left w:val="none" w:sz="0" w:space="0" w:color="auto"/>
        <w:bottom w:val="none" w:sz="0" w:space="0" w:color="auto"/>
        <w:right w:val="none" w:sz="0" w:space="0" w:color="auto"/>
      </w:divBdr>
    </w:div>
    <w:div w:id="1336229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ihe.net/IHE_Domains/" TargetMode="External"/><Relationship Id="rId18" Type="http://schemas.openxmlformats.org/officeDocument/2006/relationships/oleObject" Target="embeddings/Microsoft_Visio_2003-2010_Drawing.vsd"/><Relationship Id="rId26" Type="http://schemas.openxmlformats.org/officeDocument/2006/relationships/image" Target="media/image5.emf"/><Relationship Id="rId39" Type="http://schemas.openxmlformats.org/officeDocument/2006/relationships/header" Target="header1.xml"/><Relationship Id="rId21" Type="http://schemas.microsoft.com/office/2016/09/relationships/commentsIds" Target="commentsIds.xml"/><Relationship Id="rId34" Type="http://schemas.openxmlformats.org/officeDocument/2006/relationships/image" Target="media/image9.emf"/><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Technical_Frameworks/" TargetMode="External"/><Relationship Id="rId29" Type="http://schemas.openxmlformats.org/officeDocument/2006/relationships/oleObject" Target="embeddings/Microsoft_Visio_2003-2010_Drawing4.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image" Target="media/image4.emf"/><Relationship Id="rId32" Type="http://schemas.openxmlformats.org/officeDocument/2006/relationships/image" Target="media/image8.emf"/><Relationship Id="rId37" Type="http://schemas.openxmlformats.org/officeDocument/2006/relationships/image" Target="media/image10.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ihe.net/Profiles/" TargetMode="External"/><Relationship Id="rId23" Type="http://schemas.openxmlformats.org/officeDocument/2006/relationships/oleObject" Target="embeddings/Microsoft_Visio_2003-2010_Drawing1.vsd"/><Relationship Id="rId28" Type="http://schemas.openxmlformats.org/officeDocument/2006/relationships/image" Target="media/image6.emf"/><Relationship Id="rId36" Type="http://schemas.openxmlformats.org/officeDocument/2006/relationships/hyperlink" Target="ftp://ftp.ihe.net/IT_Infrastructure/iheitiyr9-2011-2012/Technical_Cmte/Profile_Work/XCA-QueryRetrieve/XCFetch_Risk_assessment_and_mitigation_table_V1.xls" TargetMode="External"/><Relationship Id="rId10" Type="http://schemas.openxmlformats.org/officeDocument/2006/relationships/hyperlink" Target="http://ihe.net/Public_Comment/" TargetMode="External"/><Relationship Id="rId19" Type="http://schemas.openxmlformats.org/officeDocument/2006/relationships/comments" Target="comments.xml"/><Relationship Id="rId31" Type="http://schemas.openxmlformats.org/officeDocument/2006/relationships/oleObject" Target="embeddings/Microsoft_Visio_2003-2010_Drawing5.vsd"/><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IHE_Process/" TargetMode="External"/><Relationship Id="rId22" Type="http://schemas.openxmlformats.org/officeDocument/2006/relationships/image" Target="media/image3.emf"/><Relationship Id="rId27" Type="http://schemas.openxmlformats.org/officeDocument/2006/relationships/oleObject" Target="embeddings/Microsoft_Visio_2003-2010_Drawing3.vsd"/><Relationship Id="rId30" Type="http://schemas.openxmlformats.org/officeDocument/2006/relationships/image" Target="media/image7.emf"/><Relationship Id="rId35" Type="http://schemas.openxmlformats.org/officeDocument/2006/relationships/oleObject" Target="embeddings/Microsoft_Visio_2003-2010_Drawing7.vsd"/><Relationship Id="rId43" Type="http://schemas.openxmlformats.org/officeDocument/2006/relationships/header" Target="head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image" Target="media/image2.emf"/><Relationship Id="rId25" Type="http://schemas.openxmlformats.org/officeDocument/2006/relationships/oleObject" Target="embeddings/Microsoft_Visio_2003-2010_Drawing2.vsd"/><Relationship Id="rId33" Type="http://schemas.openxmlformats.org/officeDocument/2006/relationships/oleObject" Target="embeddings/Microsoft_Visio_2003-2010_Drawing6.vsd"/><Relationship Id="rId38" Type="http://schemas.openxmlformats.org/officeDocument/2006/relationships/oleObject" Target="embeddings/Microsoft_Visio_2003-2010_Drawing8.vsd"/><Relationship Id="rId46"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4B2DF-8CA1-4DCB-B68D-BFE7B2C9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11984</Words>
  <Characters>68309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IHE_ITI_Suppl_XCF_Rev1.5_TI_2017-07-21</vt:lpstr>
    </vt:vector>
  </TitlesOfParts>
  <LinksUpToDate>false</LinksUpToDate>
  <CharactersWithSpaces>80133</CharactersWithSpaces>
  <SharedDoc>false</SharedDoc>
  <HLinks>
    <vt:vector size="234" baseType="variant">
      <vt:variant>
        <vt:i4>1966084</vt:i4>
      </vt:variant>
      <vt:variant>
        <vt:i4>234</vt:i4>
      </vt:variant>
      <vt:variant>
        <vt:i4>0</vt:i4>
      </vt:variant>
      <vt:variant>
        <vt:i4>5</vt:i4>
      </vt:variant>
      <vt:variant>
        <vt:lpwstr>ftp://ftp.ihe.net/IT_Infrastructure/iheitiyr9-2011-2012/Technical_Cmte/Profile_Work/XCA-QueryRetrieve/XCFetch_Risk_assessment_and_mitigation_table_V1.xls</vt:lpwstr>
      </vt:variant>
      <vt:variant>
        <vt:lpwstr/>
      </vt:variant>
      <vt:variant>
        <vt:i4>1048588</vt:i4>
      </vt:variant>
      <vt:variant>
        <vt:i4>200</vt:i4>
      </vt:variant>
      <vt:variant>
        <vt:i4>0</vt:i4>
      </vt:variant>
      <vt:variant>
        <vt:i4>5</vt:i4>
      </vt:variant>
      <vt:variant>
        <vt:lpwstr/>
      </vt:variant>
      <vt:variant>
        <vt:lpwstr>_Toc369633643</vt:lpwstr>
      </vt:variant>
      <vt:variant>
        <vt:i4>1048589</vt:i4>
      </vt:variant>
      <vt:variant>
        <vt:i4>194</vt:i4>
      </vt:variant>
      <vt:variant>
        <vt:i4>0</vt:i4>
      </vt:variant>
      <vt:variant>
        <vt:i4>5</vt:i4>
      </vt:variant>
      <vt:variant>
        <vt:lpwstr/>
      </vt:variant>
      <vt:variant>
        <vt:lpwstr>_Toc369633642</vt:lpwstr>
      </vt:variant>
      <vt:variant>
        <vt:i4>1048590</vt:i4>
      </vt:variant>
      <vt:variant>
        <vt:i4>188</vt:i4>
      </vt:variant>
      <vt:variant>
        <vt:i4>0</vt:i4>
      </vt:variant>
      <vt:variant>
        <vt:i4>5</vt:i4>
      </vt:variant>
      <vt:variant>
        <vt:lpwstr/>
      </vt:variant>
      <vt:variant>
        <vt:lpwstr>_Toc369633641</vt:lpwstr>
      </vt:variant>
      <vt:variant>
        <vt:i4>1048591</vt:i4>
      </vt:variant>
      <vt:variant>
        <vt:i4>182</vt:i4>
      </vt:variant>
      <vt:variant>
        <vt:i4>0</vt:i4>
      </vt:variant>
      <vt:variant>
        <vt:i4>5</vt:i4>
      </vt:variant>
      <vt:variant>
        <vt:lpwstr/>
      </vt:variant>
      <vt:variant>
        <vt:lpwstr>_Toc369633640</vt:lpwstr>
      </vt:variant>
      <vt:variant>
        <vt:i4>1507334</vt:i4>
      </vt:variant>
      <vt:variant>
        <vt:i4>176</vt:i4>
      </vt:variant>
      <vt:variant>
        <vt:i4>0</vt:i4>
      </vt:variant>
      <vt:variant>
        <vt:i4>5</vt:i4>
      </vt:variant>
      <vt:variant>
        <vt:lpwstr/>
      </vt:variant>
      <vt:variant>
        <vt:lpwstr>_Toc369633639</vt:lpwstr>
      </vt:variant>
      <vt:variant>
        <vt:i4>1507335</vt:i4>
      </vt:variant>
      <vt:variant>
        <vt:i4>170</vt:i4>
      </vt:variant>
      <vt:variant>
        <vt:i4>0</vt:i4>
      </vt:variant>
      <vt:variant>
        <vt:i4>5</vt:i4>
      </vt:variant>
      <vt:variant>
        <vt:lpwstr/>
      </vt:variant>
      <vt:variant>
        <vt:lpwstr>_Toc369633638</vt:lpwstr>
      </vt:variant>
      <vt:variant>
        <vt:i4>1507336</vt:i4>
      </vt:variant>
      <vt:variant>
        <vt:i4>164</vt:i4>
      </vt:variant>
      <vt:variant>
        <vt:i4>0</vt:i4>
      </vt:variant>
      <vt:variant>
        <vt:i4>5</vt:i4>
      </vt:variant>
      <vt:variant>
        <vt:lpwstr/>
      </vt:variant>
      <vt:variant>
        <vt:lpwstr>_Toc369633637</vt:lpwstr>
      </vt:variant>
      <vt:variant>
        <vt:i4>1507337</vt:i4>
      </vt:variant>
      <vt:variant>
        <vt:i4>158</vt:i4>
      </vt:variant>
      <vt:variant>
        <vt:i4>0</vt:i4>
      </vt:variant>
      <vt:variant>
        <vt:i4>5</vt:i4>
      </vt:variant>
      <vt:variant>
        <vt:lpwstr/>
      </vt:variant>
      <vt:variant>
        <vt:lpwstr>_Toc369633636</vt:lpwstr>
      </vt:variant>
      <vt:variant>
        <vt:i4>1507338</vt:i4>
      </vt:variant>
      <vt:variant>
        <vt:i4>152</vt:i4>
      </vt:variant>
      <vt:variant>
        <vt:i4>0</vt:i4>
      </vt:variant>
      <vt:variant>
        <vt:i4>5</vt:i4>
      </vt:variant>
      <vt:variant>
        <vt:lpwstr/>
      </vt:variant>
      <vt:variant>
        <vt:lpwstr>_Toc369633635</vt:lpwstr>
      </vt:variant>
      <vt:variant>
        <vt:i4>1507339</vt:i4>
      </vt:variant>
      <vt:variant>
        <vt:i4>146</vt:i4>
      </vt:variant>
      <vt:variant>
        <vt:i4>0</vt:i4>
      </vt:variant>
      <vt:variant>
        <vt:i4>5</vt:i4>
      </vt:variant>
      <vt:variant>
        <vt:lpwstr/>
      </vt:variant>
      <vt:variant>
        <vt:lpwstr>_Toc369633634</vt:lpwstr>
      </vt:variant>
      <vt:variant>
        <vt:i4>1507340</vt:i4>
      </vt:variant>
      <vt:variant>
        <vt:i4>140</vt:i4>
      </vt:variant>
      <vt:variant>
        <vt:i4>0</vt:i4>
      </vt:variant>
      <vt:variant>
        <vt:i4>5</vt:i4>
      </vt:variant>
      <vt:variant>
        <vt:lpwstr/>
      </vt:variant>
      <vt:variant>
        <vt:lpwstr>_Toc369633633</vt:lpwstr>
      </vt:variant>
      <vt:variant>
        <vt:i4>1507341</vt:i4>
      </vt:variant>
      <vt:variant>
        <vt:i4>134</vt:i4>
      </vt:variant>
      <vt:variant>
        <vt:i4>0</vt:i4>
      </vt:variant>
      <vt:variant>
        <vt:i4>5</vt:i4>
      </vt:variant>
      <vt:variant>
        <vt:lpwstr/>
      </vt:variant>
      <vt:variant>
        <vt:lpwstr>_Toc369633632</vt:lpwstr>
      </vt:variant>
      <vt:variant>
        <vt:i4>1507342</vt:i4>
      </vt:variant>
      <vt:variant>
        <vt:i4>128</vt:i4>
      </vt:variant>
      <vt:variant>
        <vt:i4>0</vt:i4>
      </vt:variant>
      <vt:variant>
        <vt:i4>5</vt:i4>
      </vt:variant>
      <vt:variant>
        <vt:lpwstr/>
      </vt:variant>
      <vt:variant>
        <vt:lpwstr>_Toc369633631</vt:lpwstr>
      </vt:variant>
      <vt:variant>
        <vt:i4>1507343</vt:i4>
      </vt:variant>
      <vt:variant>
        <vt:i4>122</vt:i4>
      </vt:variant>
      <vt:variant>
        <vt:i4>0</vt:i4>
      </vt:variant>
      <vt:variant>
        <vt:i4>5</vt:i4>
      </vt:variant>
      <vt:variant>
        <vt:lpwstr/>
      </vt:variant>
      <vt:variant>
        <vt:lpwstr>_Toc369633630</vt:lpwstr>
      </vt:variant>
      <vt:variant>
        <vt:i4>1441798</vt:i4>
      </vt:variant>
      <vt:variant>
        <vt:i4>116</vt:i4>
      </vt:variant>
      <vt:variant>
        <vt:i4>0</vt:i4>
      </vt:variant>
      <vt:variant>
        <vt:i4>5</vt:i4>
      </vt:variant>
      <vt:variant>
        <vt:lpwstr/>
      </vt:variant>
      <vt:variant>
        <vt:lpwstr>_Toc369633629</vt:lpwstr>
      </vt:variant>
      <vt:variant>
        <vt:i4>1441799</vt:i4>
      </vt:variant>
      <vt:variant>
        <vt:i4>110</vt:i4>
      </vt:variant>
      <vt:variant>
        <vt:i4>0</vt:i4>
      </vt:variant>
      <vt:variant>
        <vt:i4>5</vt:i4>
      </vt:variant>
      <vt:variant>
        <vt:lpwstr/>
      </vt:variant>
      <vt:variant>
        <vt:lpwstr>_Toc369633628</vt:lpwstr>
      </vt:variant>
      <vt:variant>
        <vt:i4>1441800</vt:i4>
      </vt:variant>
      <vt:variant>
        <vt:i4>104</vt:i4>
      </vt:variant>
      <vt:variant>
        <vt:i4>0</vt:i4>
      </vt:variant>
      <vt:variant>
        <vt:i4>5</vt:i4>
      </vt:variant>
      <vt:variant>
        <vt:lpwstr/>
      </vt:variant>
      <vt:variant>
        <vt:lpwstr>_Toc369633627</vt:lpwstr>
      </vt:variant>
      <vt:variant>
        <vt:i4>1441801</vt:i4>
      </vt:variant>
      <vt:variant>
        <vt:i4>98</vt:i4>
      </vt:variant>
      <vt:variant>
        <vt:i4>0</vt:i4>
      </vt:variant>
      <vt:variant>
        <vt:i4>5</vt:i4>
      </vt:variant>
      <vt:variant>
        <vt:lpwstr/>
      </vt:variant>
      <vt:variant>
        <vt:lpwstr>_Toc369633626</vt:lpwstr>
      </vt:variant>
      <vt:variant>
        <vt:i4>1441802</vt:i4>
      </vt:variant>
      <vt:variant>
        <vt:i4>92</vt:i4>
      </vt:variant>
      <vt:variant>
        <vt:i4>0</vt:i4>
      </vt:variant>
      <vt:variant>
        <vt:i4>5</vt:i4>
      </vt:variant>
      <vt:variant>
        <vt:lpwstr/>
      </vt:variant>
      <vt:variant>
        <vt:lpwstr>_Toc369633625</vt:lpwstr>
      </vt:variant>
      <vt:variant>
        <vt:i4>1441803</vt:i4>
      </vt:variant>
      <vt:variant>
        <vt:i4>86</vt:i4>
      </vt:variant>
      <vt:variant>
        <vt:i4>0</vt:i4>
      </vt:variant>
      <vt:variant>
        <vt:i4>5</vt:i4>
      </vt:variant>
      <vt:variant>
        <vt:lpwstr/>
      </vt:variant>
      <vt:variant>
        <vt:lpwstr>_Toc369633624</vt:lpwstr>
      </vt:variant>
      <vt:variant>
        <vt:i4>1441804</vt:i4>
      </vt:variant>
      <vt:variant>
        <vt:i4>80</vt:i4>
      </vt:variant>
      <vt:variant>
        <vt:i4>0</vt:i4>
      </vt:variant>
      <vt:variant>
        <vt:i4>5</vt:i4>
      </vt:variant>
      <vt:variant>
        <vt:lpwstr/>
      </vt:variant>
      <vt:variant>
        <vt:lpwstr>_Toc369633623</vt:lpwstr>
      </vt:variant>
      <vt:variant>
        <vt:i4>1441805</vt:i4>
      </vt:variant>
      <vt:variant>
        <vt:i4>74</vt:i4>
      </vt:variant>
      <vt:variant>
        <vt:i4>0</vt:i4>
      </vt:variant>
      <vt:variant>
        <vt:i4>5</vt:i4>
      </vt:variant>
      <vt:variant>
        <vt:lpwstr/>
      </vt:variant>
      <vt:variant>
        <vt:lpwstr>_Toc369633622</vt:lpwstr>
      </vt:variant>
      <vt:variant>
        <vt:i4>1441806</vt:i4>
      </vt:variant>
      <vt:variant>
        <vt:i4>68</vt:i4>
      </vt:variant>
      <vt:variant>
        <vt:i4>0</vt:i4>
      </vt:variant>
      <vt:variant>
        <vt:i4>5</vt:i4>
      </vt:variant>
      <vt:variant>
        <vt:lpwstr/>
      </vt:variant>
      <vt:variant>
        <vt:lpwstr>_Toc369633621</vt:lpwstr>
      </vt:variant>
      <vt:variant>
        <vt:i4>1441807</vt:i4>
      </vt:variant>
      <vt:variant>
        <vt:i4>62</vt:i4>
      </vt:variant>
      <vt:variant>
        <vt:i4>0</vt:i4>
      </vt:variant>
      <vt:variant>
        <vt:i4>5</vt:i4>
      </vt:variant>
      <vt:variant>
        <vt:lpwstr/>
      </vt:variant>
      <vt:variant>
        <vt:lpwstr>_Toc369633620</vt:lpwstr>
      </vt:variant>
      <vt:variant>
        <vt:i4>1376262</vt:i4>
      </vt:variant>
      <vt:variant>
        <vt:i4>56</vt:i4>
      </vt:variant>
      <vt:variant>
        <vt:i4>0</vt:i4>
      </vt:variant>
      <vt:variant>
        <vt:i4>5</vt:i4>
      </vt:variant>
      <vt:variant>
        <vt:lpwstr/>
      </vt:variant>
      <vt:variant>
        <vt:lpwstr>_Toc369633619</vt:lpwstr>
      </vt:variant>
      <vt:variant>
        <vt:i4>1376263</vt:i4>
      </vt:variant>
      <vt:variant>
        <vt:i4>50</vt:i4>
      </vt:variant>
      <vt:variant>
        <vt:i4>0</vt:i4>
      </vt:variant>
      <vt:variant>
        <vt:i4>5</vt:i4>
      </vt:variant>
      <vt:variant>
        <vt:lpwstr/>
      </vt:variant>
      <vt:variant>
        <vt:lpwstr>_Toc369633618</vt:lpwstr>
      </vt:variant>
      <vt:variant>
        <vt:i4>1376264</vt:i4>
      </vt:variant>
      <vt:variant>
        <vt:i4>44</vt:i4>
      </vt:variant>
      <vt:variant>
        <vt:i4>0</vt:i4>
      </vt:variant>
      <vt:variant>
        <vt:i4>5</vt:i4>
      </vt:variant>
      <vt:variant>
        <vt:lpwstr/>
      </vt:variant>
      <vt:variant>
        <vt:lpwstr>_Toc369633617</vt:lpwstr>
      </vt:variant>
      <vt:variant>
        <vt:i4>1376265</vt:i4>
      </vt:variant>
      <vt:variant>
        <vt:i4>38</vt:i4>
      </vt:variant>
      <vt:variant>
        <vt:i4>0</vt:i4>
      </vt:variant>
      <vt:variant>
        <vt:i4>5</vt:i4>
      </vt:variant>
      <vt:variant>
        <vt:lpwstr/>
      </vt:variant>
      <vt:variant>
        <vt:lpwstr>_Toc369633616</vt:lpwstr>
      </vt:variant>
      <vt:variant>
        <vt:i4>1376266</vt:i4>
      </vt:variant>
      <vt:variant>
        <vt:i4>32</vt:i4>
      </vt:variant>
      <vt:variant>
        <vt:i4>0</vt:i4>
      </vt:variant>
      <vt:variant>
        <vt:i4>5</vt:i4>
      </vt:variant>
      <vt:variant>
        <vt:lpwstr/>
      </vt:variant>
      <vt:variant>
        <vt:lpwstr>_Toc369633615</vt:lpwstr>
      </vt:variant>
      <vt:variant>
        <vt:i4>1376267</vt:i4>
      </vt:variant>
      <vt:variant>
        <vt:i4>26</vt:i4>
      </vt:variant>
      <vt:variant>
        <vt:i4>0</vt:i4>
      </vt:variant>
      <vt:variant>
        <vt:i4>5</vt:i4>
      </vt:variant>
      <vt:variant>
        <vt:lpwstr/>
      </vt:variant>
      <vt:variant>
        <vt:lpwstr>_Toc369633614</vt:lpwstr>
      </vt:variant>
      <vt:variant>
        <vt:i4>1376268</vt:i4>
      </vt:variant>
      <vt:variant>
        <vt:i4>20</vt:i4>
      </vt:variant>
      <vt:variant>
        <vt:i4>0</vt:i4>
      </vt:variant>
      <vt:variant>
        <vt:i4>5</vt:i4>
      </vt:variant>
      <vt:variant>
        <vt:lpwstr/>
      </vt:variant>
      <vt:variant>
        <vt:lpwstr>_Toc369633613</vt:lpwstr>
      </vt:variant>
      <vt:variant>
        <vt:i4>6684676</vt:i4>
      </vt:variant>
      <vt:variant>
        <vt:i4>15</vt:i4>
      </vt:variant>
      <vt:variant>
        <vt:i4>0</vt:i4>
      </vt:variant>
      <vt:variant>
        <vt:i4>5</vt:i4>
      </vt:variant>
      <vt:variant>
        <vt:lpwstr>http://ihe.net/Resources/Technical_Frameworks/</vt:lpwstr>
      </vt:variant>
      <vt:variant>
        <vt:lpwstr/>
      </vt:variant>
      <vt:variant>
        <vt:i4>65550</vt:i4>
      </vt:variant>
      <vt:variant>
        <vt:i4>12</vt:i4>
      </vt:variant>
      <vt:variant>
        <vt:i4>0</vt:i4>
      </vt:variant>
      <vt:variant>
        <vt:i4>5</vt:i4>
      </vt:variant>
      <vt:variant>
        <vt:lpwstr>http://ihe.net/Profiles/</vt:lpwstr>
      </vt:variant>
      <vt:variant>
        <vt:lpwstr/>
      </vt:variant>
      <vt:variant>
        <vt:i4>3670143</vt:i4>
      </vt:variant>
      <vt:variant>
        <vt:i4>9</vt:i4>
      </vt:variant>
      <vt:variant>
        <vt:i4>0</vt:i4>
      </vt:variant>
      <vt:variant>
        <vt:i4>5</vt:i4>
      </vt:variant>
      <vt:variant>
        <vt:lpwstr>http://ihe.net/IHE_Process/</vt:lpwstr>
      </vt:variant>
      <vt:variant>
        <vt:lpwstr/>
      </vt:variant>
      <vt:variant>
        <vt:i4>2228349</vt:i4>
      </vt:variant>
      <vt:variant>
        <vt:i4>6</vt:i4>
      </vt:variant>
      <vt:variant>
        <vt:i4>0</vt:i4>
      </vt:variant>
      <vt:variant>
        <vt:i4>5</vt:i4>
      </vt:variant>
      <vt:variant>
        <vt:lpwstr>http://ihe.net/IHE_Domains/</vt:lpwstr>
      </vt:variant>
      <vt:variant>
        <vt:lpwstr/>
      </vt:variant>
      <vt:variant>
        <vt:i4>3997701</vt:i4>
      </vt:variant>
      <vt:variant>
        <vt:i4>3</vt:i4>
      </vt:variant>
      <vt:variant>
        <vt:i4>0</vt:i4>
      </vt:variant>
      <vt:variant>
        <vt:i4>5</vt:i4>
      </vt:variant>
      <vt:variant>
        <vt:lpwstr>http://ihe.net/</vt:lpwstr>
      </vt:variant>
      <vt:variant>
        <vt:lpwstr/>
      </vt:variant>
      <vt:variant>
        <vt:i4>393316</vt:i4>
      </vt:variant>
      <vt:variant>
        <vt:i4>0</vt:i4>
      </vt:variant>
      <vt:variant>
        <vt:i4>0</vt:i4>
      </vt:variant>
      <vt:variant>
        <vt:i4>5</vt:i4>
      </vt:variant>
      <vt:variant>
        <vt:lpwstr>http://ihe.net/ITI_Public_Comments/</vt:lpwstr>
      </vt:variant>
      <vt:variant>
        <vt:lpwstr/>
      </vt:variant>
      <vt:variant>
        <vt:i4>6684681</vt:i4>
      </vt:variant>
      <vt:variant>
        <vt:i4>2087</vt:i4>
      </vt:variant>
      <vt:variant>
        <vt:i4>1025</vt:i4>
      </vt:variant>
      <vt:variant>
        <vt:i4>1</vt:i4>
      </vt:variant>
      <vt:variant>
        <vt:lpwstr>IHE_LOGO_for_tf-docs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IHE_ITI_Suppl_XCF_Rev1.5_TI_2017-07-21</dc:title>
  <dc:subject>IHE_ITI_Cross-Community Fetch (XCF) Supplement</dc:subject>
  <dc:creator/>
  <cp:keywords>IHE ITI Supplement</cp:keywords>
  <cp:lastModifiedBy/>
  <cp:revision>1</cp:revision>
  <dcterms:created xsi:type="dcterms:W3CDTF">2017-07-17T16:25:00Z</dcterms:created>
  <dcterms:modified xsi:type="dcterms:W3CDTF">2019-05-14T14:10:00Z</dcterms:modified>
  <cp:category>IHE Supplement</cp:category>
</cp:coreProperties>
</file>